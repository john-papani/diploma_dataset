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7C16C" w14:textId="77777777" w:rsidR="0006190C" w:rsidRPr="0006190C" w:rsidRDefault="0006190C" w:rsidP="0006190C">
      <w:pPr>
        <w:spacing w:after="0" w:line="360" w:lineRule="auto"/>
        <w:rPr>
          <w:ins w:id="0" w:author="Φλούδα Χριστίνα" w:date="2017-02-17T09:51:00Z"/>
          <w:rFonts w:eastAsia="Times New Roman"/>
          <w:szCs w:val="24"/>
          <w:lang w:eastAsia="en-US"/>
        </w:rPr>
      </w:pPr>
      <w:ins w:id="1" w:author="Φλούδα Χριστίνα" w:date="2017-02-17T09:51:00Z">
        <w:r w:rsidRPr="0006190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044446C" w14:textId="77777777" w:rsidR="0006190C" w:rsidRPr="0006190C" w:rsidRDefault="0006190C" w:rsidP="0006190C">
      <w:pPr>
        <w:spacing w:after="0" w:line="360" w:lineRule="auto"/>
        <w:rPr>
          <w:ins w:id="2" w:author="Φλούδα Χριστίνα" w:date="2017-02-17T09:51:00Z"/>
          <w:rFonts w:eastAsia="Times New Roman"/>
          <w:szCs w:val="24"/>
          <w:lang w:eastAsia="en-US"/>
        </w:rPr>
      </w:pPr>
    </w:p>
    <w:p w14:paraId="4601A432" w14:textId="77777777" w:rsidR="0006190C" w:rsidRPr="0006190C" w:rsidRDefault="0006190C" w:rsidP="0006190C">
      <w:pPr>
        <w:spacing w:after="0" w:line="360" w:lineRule="auto"/>
        <w:rPr>
          <w:ins w:id="3" w:author="Φλούδα Χριστίνα" w:date="2017-02-17T09:51:00Z"/>
          <w:rFonts w:eastAsia="Times New Roman"/>
          <w:szCs w:val="24"/>
          <w:lang w:eastAsia="en-US"/>
        </w:rPr>
      </w:pPr>
      <w:ins w:id="4" w:author="Φλούδα Χριστίνα" w:date="2017-02-17T09:51:00Z">
        <w:r w:rsidRPr="0006190C">
          <w:rPr>
            <w:rFonts w:eastAsia="Times New Roman"/>
            <w:szCs w:val="24"/>
            <w:lang w:eastAsia="en-US"/>
          </w:rPr>
          <w:t>ΠΙΝΑΚΑΣ ΠΕΡΙΕΧΟΜΕΝΩΝ</w:t>
        </w:r>
      </w:ins>
    </w:p>
    <w:p w14:paraId="4804FE83" w14:textId="77777777" w:rsidR="0006190C" w:rsidRPr="0006190C" w:rsidRDefault="0006190C" w:rsidP="0006190C">
      <w:pPr>
        <w:spacing w:after="0" w:line="360" w:lineRule="auto"/>
        <w:rPr>
          <w:ins w:id="5" w:author="Φλούδα Χριστίνα" w:date="2017-02-17T09:51:00Z"/>
          <w:rFonts w:eastAsia="Times New Roman"/>
          <w:szCs w:val="24"/>
          <w:lang w:eastAsia="en-US"/>
        </w:rPr>
      </w:pPr>
      <w:ins w:id="6" w:author="Φλούδα Χριστίνα" w:date="2017-02-17T09:51:00Z">
        <w:r w:rsidRPr="0006190C">
          <w:rPr>
            <w:rFonts w:eastAsia="Times New Roman"/>
            <w:szCs w:val="24"/>
            <w:lang w:eastAsia="en-US"/>
          </w:rPr>
          <w:t xml:space="preserve">ΙΖ΄ ΠΕΡΙΟΔΟΣ </w:t>
        </w:r>
      </w:ins>
    </w:p>
    <w:p w14:paraId="02A4B418" w14:textId="77777777" w:rsidR="0006190C" w:rsidRPr="0006190C" w:rsidRDefault="0006190C" w:rsidP="0006190C">
      <w:pPr>
        <w:spacing w:after="0" w:line="360" w:lineRule="auto"/>
        <w:rPr>
          <w:ins w:id="7" w:author="Φλούδα Χριστίνα" w:date="2017-02-17T09:51:00Z"/>
          <w:rFonts w:eastAsia="Times New Roman"/>
          <w:szCs w:val="24"/>
          <w:lang w:eastAsia="en-US"/>
        </w:rPr>
      </w:pPr>
      <w:ins w:id="8" w:author="Φλούδα Χριστίνα" w:date="2017-02-17T09:51:00Z">
        <w:r w:rsidRPr="0006190C">
          <w:rPr>
            <w:rFonts w:eastAsia="Times New Roman"/>
            <w:szCs w:val="24"/>
            <w:lang w:eastAsia="en-US"/>
          </w:rPr>
          <w:t>ΠΡΟΕΔΡΕΥΟΜΕΝΗΣ ΚΟΙΝΟΒΟΥΛΕΥΤΙΚΗΣ ΔΗΜΟΚΡΑΤΙΑΣ</w:t>
        </w:r>
      </w:ins>
    </w:p>
    <w:p w14:paraId="039DC1A8" w14:textId="77777777" w:rsidR="0006190C" w:rsidRPr="0006190C" w:rsidRDefault="0006190C" w:rsidP="0006190C">
      <w:pPr>
        <w:spacing w:after="0" w:line="360" w:lineRule="auto"/>
        <w:rPr>
          <w:ins w:id="9" w:author="Φλούδα Χριστίνα" w:date="2017-02-17T09:51:00Z"/>
          <w:rFonts w:eastAsia="Times New Roman"/>
          <w:szCs w:val="24"/>
          <w:lang w:eastAsia="en-US"/>
        </w:rPr>
      </w:pPr>
      <w:ins w:id="10" w:author="Φλούδα Χριστίνα" w:date="2017-02-17T09:51:00Z">
        <w:r w:rsidRPr="0006190C">
          <w:rPr>
            <w:rFonts w:eastAsia="Times New Roman"/>
            <w:szCs w:val="24"/>
            <w:lang w:eastAsia="en-US"/>
          </w:rPr>
          <w:t>ΣΥΝΟΔΟΣ Β΄</w:t>
        </w:r>
      </w:ins>
    </w:p>
    <w:p w14:paraId="561B01B4" w14:textId="77777777" w:rsidR="0006190C" w:rsidRPr="0006190C" w:rsidRDefault="0006190C" w:rsidP="0006190C">
      <w:pPr>
        <w:spacing w:after="0" w:line="360" w:lineRule="auto"/>
        <w:rPr>
          <w:ins w:id="11" w:author="Φλούδα Χριστίνα" w:date="2017-02-17T09:51:00Z"/>
          <w:rFonts w:eastAsia="Times New Roman"/>
          <w:szCs w:val="24"/>
          <w:lang w:eastAsia="en-US"/>
        </w:rPr>
      </w:pPr>
    </w:p>
    <w:p w14:paraId="651D45A6" w14:textId="77777777" w:rsidR="0006190C" w:rsidRPr="0006190C" w:rsidRDefault="0006190C" w:rsidP="0006190C">
      <w:pPr>
        <w:spacing w:after="0" w:line="360" w:lineRule="auto"/>
        <w:rPr>
          <w:ins w:id="12" w:author="Φλούδα Χριστίνα" w:date="2017-02-17T09:51:00Z"/>
          <w:rFonts w:eastAsia="Times New Roman"/>
          <w:szCs w:val="24"/>
          <w:lang w:eastAsia="en-US"/>
        </w:rPr>
      </w:pPr>
      <w:ins w:id="13" w:author="Φλούδα Χριστίνα" w:date="2017-02-17T09:51:00Z">
        <w:r w:rsidRPr="0006190C">
          <w:rPr>
            <w:rFonts w:eastAsia="Times New Roman"/>
            <w:szCs w:val="24"/>
            <w:lang w:eastAsia="en-US"/>
          </w:rPr>
          <w:t>ΣΥΝΕΔΡΙΑΣΗ ΟΑ΄</w:t>
        </w:r>
      </w:ins>
    </w:p>
    <w:p w14:paraId="2F05D81C" w14:textId="77777777" w:rsidR="0006190C" w:rsidRPr="0006190C" w:rsidRDefault="0006190C" w:rsidP="0006190C">
      <w:pPr>
        <w:spacing w:after="0" w:line="360" w:lineRule="auto"/>
        <w:rPr>
          <w:ins w:id="14" w:author="Φλούδα Χριστίνα" w:date="2017-02-17T09:51:00Z"/>
          <w:rFonts w:eastAsia="Times New Roman"/>
          <w:szCs w:val="24"/>
          <w:lang w:eastAsia="en-US"/>
        </w:rPr>
      </w:pPr>
      <w:ins w:id="15" w:author="Φλούδα Χριστίνα" w:date="2017-02-17T09:51:00Z">
        <w:r w:rsidRPr="0006190C">
          <w:rPr>
            <w:rFonts w:eastAsia="Times New Roman"/>
            <w:szCs w:val="24"/>
            <w:lang w:eastAsia="en-US"/>
          </w:rPr>
          <w:t>Πέμπτη  9 Φεβρουαρίου 2017</w:t>
        </w:r>
      </w:ins>
    </w:p>
    <w:p w14:paraId="0E4065BE" w14:textId="77777777" w:rsidR="0006190C" w:rsidRPr="0006190C" w:rsidRDefault="0006190C" w:rsidP="0006190C">
      <w:pPr>
        <w:spacing w:after="0" w:line="360" w:lineRule="auto"/>
        <w:rPr>
          <w:ins w:id="16" w:author="Φλούδα Χριστίνα" w:date="2017-02-17T09:51:00Z"/>
          <w:rFonts w:eastAsia="Times New Roman"/>
          <w:szCs w:val="24"/>
          <w:lang w:eastAsia="en-US"/>
        </w:rPr>
      </w:pPr>
    </w:p>
    <w:p w14:paraId="578BED02" w14:textId="77777777" w:rsidR="0006190C" w:rsidRPr="0006190C" w:rsidRDefault="0006190C" w:rsidP="0006190C">
      <w:pPr>
        <w:spacing w:after="0" w:line="360" w:lineRule="auto"/>
        <w:rPr>
          <w:ins w:id="17" w:author="Φλούδα Χριστίνα" w:date="2017-02-17T09:51:00Z"/>
          <w:rFonts w:eastAsia="Times New Roman"/>
          <w:szCs w:val="24"/>
          <w:lang w:eastAsia="en-US"/>
        </w:rPr>
      </w:pPr>
      <w:ins w:id="18" w:author="Φλούδα Χριστίνα" w:date="2017-02-17T09:51:00Z">
        <w:r w:rsidRPr="0006190C">
          <w:rPr>
            <w:rFonts w:eastAsia="Times New Roman"/>
            <w:szCs w:val="24"/>
            <w:lang w:eastAsia="en-US"/>
          </w:rPr>
          <w:t>ΘΕΜΑΤΑ</w:t>
        </w:r>
      </w:ins>
    </w:p>
    <w:p w14:paraId="2E104E67" w14:textId="77777777" w:rsidR="0006190C" w:rsidRPr="0006190C" w:rsidRDefault="0006190C" w:rsidP="0006190C">
      <w:pPr>
        <w:spacing w:after="0" w:line="360" w:lineRule="auto"/>
        <w:rPr>
          <w:ins w:id="19" w:author="Φλούδα Χριστίνα" w:date="2017-02-17T09:51:00Z"/>
          <w:rFonts w:eastAsia="Times New Roman"/>
          <w:szCs w:val="24"/>
          <w:lang w:eastAsia="en-US"/>
        </w:rPr>
      </w:pPr>
      <w:ins w:id="20" w:author="Φλούδα Χριστίνα" w:date="2017-02-17T09:51:00Z">
        <w:r w:rsidRPr="0006190C">
          <w:rPr>
            <w:rFonts w:eastAsia="Times New Roman"/>
            <w:szCs w:val="24"/>
            <w:lang w:eastAsia="en-US"/>
          </w:rPr>
          <w:t xml:space="preserve"> </w:t>
        </w:r>
        <w:r w:rsidRPr="0006190C">
          <w:rPr>
            <w:rFonts w:eastAsia="Times New Roman"/>
            <w:szCs w:val="24"/>
            <w:lang w:eastAsia="en-US"/>
          </w:rPr>
          <w:br/>
          <w:t xml:space="preserve">Α. ΕΙΔΙΚΑ ΘΕΜΑΤΑ </w:t>
        </w:r>
        <w:r w:rsidRPr="0006190C">
          <w:rPr>
            <w:rFonts w:eastAsia="Times New Roman"/>
            <w:szCs w:val="24"/>
            <w:lang w:eastAsia="en-US"/>
          </w:rPr>
          <w:br/>
          <w:t xml:space="preserve">1. Επικύρωση Πρακτικών, σελ. </w:t>
        </w:r>
        <w:r w:rsidRPr="0006190C">
          <w:rPr>
            <w:rFonts w:eastAsia="Times New Roman"/>
            <w:szCs w:val="24"/>
            <w:lang w:eastAsia="en-US"/>
          </w:rPr>
          <w:br/>
          <w:t xml:space="preserve">2.  Άδεια απουσίας των Βουλευτών κ.κ. Κ. Χατζηδάκη και Σ. Αναστασιάδη, σελ. </w:t>
        </w:r>
        <w:r w:rsidRPr="0006190C">
          <w:rPr>
            <w:rFonts w:eastAsia="Times New Roman"/>
            <w:szCs w:val="24"/>
            <w:lang w:eastAsia="en-US"/>
          </w:rPr>
          <w:br/>
          <w:t xml:space="preserve">3. Ανακοινώνεται ότι τη συνεδρίαση παρακολουθούν μαθητές από το 1ο Γενικό Λύκειο της Νέας Ιωνίας, το 1ο Γυμνάσιο Πετρούπολης, το 40ο Δημοτικό Σχολείο Πειραιά, το Αμερικάνικο Κολλέγιο PIERCE, το 4ο Γυμνάσιο Πύργου Ηλείας, το Γυμνάσιο Πέτα  Άρτας, το Γυμνάσιο </w:t>
        </w:r>
        <w:proofErr w:type="spellStart"/>
        <w:r w:rsidRPr="0006190C">
          <w:rPr>
            <w:rFonts w:eastAsia="Times New Roman"/>
            <w:szCs w:val="24"/>
            <w:lang w:eastAsia="en-US"/>
          </w:rPr>
          <w:t>Νυδρίου</w:t>
        </w:r>
        <w:proofErr w:type="spellEnd"/>
        <w:r w:rsidRPr="0006190C">
          <w:rPr>
            <w:rFonts w:eastAsia="Times New Roman"/>
            <w:szCs w:val="24"/>
            <w:lang w:eastAsia="en-US"/>
          </w:rPr>
          <w:t xml:space="preserve"> Λευκάδας, το Δημοτικό Σχολείο Κάτω </w:t>
        </w:r>
        <w:proofErr w:type="spellStart"/>
        <w:r w:rsidRPr="0006190C">
          <w:rPr>
            <w:rFonts w:eastAsia="Times New Roman"/>
            <w:szCs w:val="24"/>
            <w:lang w:eastAsia="en-US"/>
          </w:rPr>
          <w:t>Κορακιάνας</w:t>
        </w:r>
        <w:proofErr w:type="spellEnd"/>
        <w:r w:rsidRPr="0006190C">
          <w:rPr>
            <w:rFonts w:eastAsia="Times New Roman"/>
            <w:szCs w:val="24"/>
            <w:lang w:eastAsia="en-US"/>
          </w:rPr>
          <w:t xml:space="preserve"> Κέρκυρας, το 2ο Δημοτικό Σχολείο Τρικάλων, το Γυμνάσιο </w:t>
        </w:r>
        <w:proofErr w:type="spellStart"/>
        <w:r w:rsidRPr="0006190C">
          <w:rPr>
            <w:rFonts w:eastAsia="Times New Roman"/>
            <w:szCs w:val="24"/>
            <w:lang w:eastAsia="en-US"/>
          </w:rPr>
          <w:t>Πυργετού</w:t>
        </w:r>
        <w:proofErr w:type="spellEnd"/>
        <w:r w:rsidRPr="0006190C">
          <w:rPr>
            <w:rFonts w:eastAsia="Times New Roman"/>
            <w:szCs w:val="24"/>
            <w:lang w:eastAsia="en-US"/>
          </w:rPr>
          <w:t xml:space="preserve"> Λάρισας και το 1ο Γενικό Λύκειο Ελασσόνας Λάρισας, σελ. </w:t>
        </w:r>
        <w:r w:rsidRPr="0006190C">
          <w:rPr>
            <w:rFonts w:eastAsia="Times New Roman"/>
            <w:szCs w:val="24"/>
            <w:lang w:eastAsia="en-US"/>
          </w:rPr>
          <w:br/>
          <w:t xml:space="preserve">4. Επί διαδικαστικού θέματος, σελ. </w:t>
        </w:r>
        <w:r w:rsidRPr="0006190C">
          <w:rPr>
            <w:rFonts w:eastAsia="Times New Roman"/>
            <w:szCs w:val="24"/>
            <w:lang w:eastAsia="en-US"/>
          </w:rPr>
          <w:br/>
          <w:t xml:space="preserve">5. Επί προσωπικού θέματος, σελ. </w:t>
        </w:r>
        <w:r w:rsidRPr="0006190C">
          <w:rPr>
            <w:rFonts w:eastAsia="Times New Roman"/>
            <w:szCs w:val="24"/>
            <w:lang w:eastAsia="en-US"/>
          </w:rPr>
          <w:br/>
          <w:t xml:space="preserve">6.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06190C">
          <w:rPr>
            <w:rFonts w:eastAsia="Times New Roman"/>
            <w:szCs w:val="24"/>
            <w:lang w:eastAsia="en-US"/>
          </w:rPr>
          <w:br/>
          <w:t xml:space="preserve">7. Ανακοινώνεται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στις 17 Ιανουαρίου 2017 ποινική δικογραφία, που αφορά στον Αναπληρωτή Υπουργό Υγείας κ. Παύλο </w:t>
        </w:r>
        <w:proofErr w:type="spellStart"/>
        <w:r w:rsidRPr="0006190C">
          <w:rPr>
            <w:rFonts w:eastAsia="Times New Roman"/>
            <w:szCs w:val="24"/>
            <w:lang w:eastAsia="en-US"/>
          </w:rPr>
          <w:t>Πολάκη</w:t>
        </w:r>
        <w:proofErr w:type="spellEnd"/>
        <w:r w:rsidRPr="0006190C">
          <w:rPr>
            <w:rFonts w:eastAsia="Times New Roman"/>
            <w:szCs w:val="24"/>
            <w:lang w:eastAsia="en-US"/>
          </w:rPr>
          <w:t xml:space="preserve">, σελ. </w:t>
        </w:r>
        <w:r w:rsidRPr="0006190C">
          <w:rPr>
            <w:rFonts w:eastAsia="Times New Roman"/>
            <w:szCs w:val="24"/>
            <w:lang w:eastAsia="en-US"/>
          </w:rPr>
          <w:br/>
          <w:t xml:space="preserve"> </w:t>
        </w:r>
        <w:r w:rsidRPr="0006190C">
          <w:rPr>
            <w:rFonts w:eastAsia="Times New Roman"/>
            <w:szCs w:val="24"/>
            <w:lang w:eastAsia="en-US"/>
          </w:rPr>
          <w:br/>
          <w:t xml:space="preserve">Β. ΚΟΙΝΟΒΟΥΛΕΥΤΙΚΟΣ ΕΛΕΓΧΟΣ </w:t>
        </w:r>
        <w:r w:rsidRPr="0006190C">
          <w:rPr>
            <w:rFonts w:eastAsia="Times New Roman"/>
            <w:szCs w:val="24"/>
            <w:lang w:eastAsia="en-US"/>
          </w:rPr>
          <w:br/>
          <w:t xml:space="preserve">1. Κατάθεση αναφορών, σελ. </w:t>
        </w:r>
        <w:r w:rsidRPr="0006190C">
          <w:rPr>
            <w:rFonts w:eastAsia="Times New Roman"/>
            <w:szCs w:val="24"/>
            <w:lang w:eastAsia="en-US"/>
          </w:rPr>
          <w:br/>
          <w:t xml:space="preserve">2. Ανακοίνωση του δελτίου επικαίρων ερωτήσεων της Παρασκευής 10 Φεβρουαρίου 2017, σελ. </w:t>
        </w:r>
        <w:r w:rsidRPr="0006190C">
          <w:rPr>
            <w:rFonts w:eastAsia="Times New Roman"/>
            <w:szCs w:val="24"/>
            <w:lang w:eastAsia="en-US"/>
          </w:rPr>
          <w:br/>
          <w:t>3. Συζήτηση επικαίρων ερωτήσεων:</w:t>
        </w:r>
        <w:r w:rsidRPr="0006190C">
          <w:rPr>
            <w:rFonts w:eastAsia="Times New Roman"/>
            <w:szCs w:val="24"/>
            <w:lang w:eastAsia="en-US"/>
          </w:rPr>
          <w:br/>
          <w:t xml:space="preserve">    α) Προς τον Υπουργό Εργασίας, Κοινωνικής Ασφάλισης και Κοινωνικής Αλληλεγγύης, σχετικά με τη μη συμμετοχή εκπροσώπων των ασφαλισμένων στο Διοικητικό Συμβούλιο του Ενιαίου Φορέα Κοινωνικής Ασφάλισης, σελ. </w:t>
        </w:r>
        <w:r w:rsidRPr="0006190C">
          <w:rPr>
            <w:rFonts w:eastAsia="Times New Roman"/>
            <w:szCs w:val="24"/>
            <w:lang w:eastAsia="en-US"/>
          </w:rPr>
          <w:br/>
          <w:t xml:space="preserve">    β) Προς τον Υπουργό Περιβάλλοντος και Ενέργειας, σχετικά με τις διακοπές ηλεκτρικού ρεύματος στον Νομό Ηρακλείου λόγω καιρικών φαινομένων εξαιτίας της έλλειψης προσωπικού στη ΔΕΔΔΗΕ, σελ. </w:t>
        </w:r>
        <w:r w:rsidRPr="0006190C">
          <w:rPr>
            <w:rFonts w:eastAsia="Times New Roman"/>
            <w:szCs w:val="24"/>
            <w:lang w:eastAsia="en-US"/>
          </w:rPr>
          <w:br/>
          <w:t xml:space="preserve">    γ) Προς τον Υπουργό Υποδομών και Μεταφορών:</w:t>
        </w:r>
        <w:r w:rsidRPr="0006190C">
          <w:rPr>
            <w:rFonts w:eastAsia="Times New Roman"/>
            <w:szCs w:val="24"/>
            <w:lang w:eastAsia="en-US"/>
          </w:rPr>
          <w:br/>
          <w:t xml:space="preserve">        i. σχετικά με την επίσπευση των αναγκαίων παρεμβάσεων στο αεροδρόμιο «Ν. Καζαντζάκης» στο Ηράκλειο Κρήτης, σελ. </w:t>
        </w:r>
        <w:r w:rsidRPr="0006190C">
          <w:rPr>
            <w:rFonts w:eastAsia="Times New Roman"/>
            <w:szCs w:val="24"/>
            <w:lang w:eastAsia="en-US"/>
          </w:rPr>
          <w:br/>
          <w:t xml:space="preserve">        </w:t>
        </w:r>
        <w:proofErr w:type="spellStart"/>
        <w:r w:rsidRPr="0006190C">
          <w:rPr>
            <w:rFonts w:eastAsia="Times New Roman"/>
            <w:szCs w:val="24"/>
            <w:lang w:eastAsia="en-US"/>
          </w:rPr>
          <w:t>ii</w:t>
        </w:r>
        <w:proofErr w:type="spellEnd"/>
        <w:r w:rsidRPr="0006190C">
          <w:rPr>
            <w:rFonts w:eastAsia="Times New Roman"/>
            <w:szCs w:val="24"/>
            <w:lang w:eastAsia="en-US"/>
          </w:rPr>
          <w:t xml:space="preserve">. σχετικά με «την κατάχρηση χρημάτων από υπαλλήλους του ΜΕΤΡΟ», σελ. </w:t>
        </w:r>
        <w:r w:rsidRPr="0006190C">
          <w:rPr>
            <w:rFonts w:eastAsia="Times New Roman"/>
            <w:szCs w:val="24"/>
            <w:lang w:eastAsia="en-US"/>
          </w:rPr>
          <w:br/>
          <w:t xml:space="preserve">    δ) Προς τον Υπουργό Παιδείας,  Έρευνας και Θρησκευμάτων:</w:t>
        </w:r>
        <w:r w:rsidRPr="0006190C">
          <w:rPr>
            <w:rFonts w:eastAsia="Times New Roman"/>
            <w:szCs w:val="24"/>
            <w:lang w:eastAsia="en-US"/>
          </w:rPr>
          <w:br/>
          <w:t xml:space="preserve">        i. σχετικά με την αποπεράτωση του Ελληνικού σχολικού συγκροτήματος Μονάχου, σελ. </w:t>
        </w:r>
        <w:r w:rsidRPr="0006190C">
          <w:rPr>
            <w:rFonts w:eastAsia="Times New Roman"/>
            <w:szCs w:val="24"/>
            <w:lang w:eastAsia="en-US"/>
          </w:rPr>
          <w:br/>
          <w:t xml:space="preserve">        </w:t>
        </w:r>
        <w:proofErr w:type="spellStart"/>
        <w:r w:rsidRPr="0006190C">
          <w:rPr>
            <w:rFonts w:eastAsia="Times New Roman"/>
            <w:szCs w:val="24"/>
            <w:lang w:eastAsia="en-US"/>
          </w:rPr>
          <w:t>ii</w:t>
        </w:r>
        <w:proofErr w:type="spellEnd"/>
        <w:r w:rsidRPr="0006190C">
          <w:rPr>
            <w:rFonts w:eastAsia="Times New Roman"/>
            <w:szCs w:val="24"/>
            <w:lang w:eastAsia="en-US"/>
          </w:rPr>
          <w:t xml:space="preserve">. σχετικά με την κατ’ εξαίρεση αποδοχή των αιτήσεων για τους </w:t>
        </w:r>
        <w:proofErr w:type="spellStart"/>
        <w:r w:rsidRPr="0006190C">
          <w:rPr>
            <w:rFonts w:eastAsia="Times New Roman"/>
            <w:szCs w:val="24"/>
            <w:lang w:eastAsia="en-US"/>
          </w:rPr>
          <w:t>μετεγγραφέντες</w:t>
        </w:r>
        <w:proofErr w:type="spellEnd"/>
        <w:r w:rsidRPr="0006190C">
          <w:rPr>
            <w:rFonts w:eastAsia="Times New Roman"/>
            <w:szCs w:val="24"/>
            <w:lang w:eastAsia="en-US"/>
          </w:rPr>
          <w:t xml:space="preserve"> σπουδαστές των Τεχνολογικών Εκπαιδευτικών Ιδρυμάτων (ΤΕΙ), σελ. </w:t>
        </w:r>
        <w:r w:rsidRPr="0006190C">
          <w:rPr>
            <w:rFonts w:eastAsia="Times New Roman"/>
            <w:szCs w:val="24"/>
            <w:lang w:eastAsia="en-US"/>
          </w:rPr>
          <w:br/>
          <w:t xml:space="preserve"> </w:t>
        </w:r>
        <w:r w:rsidRPr="0006190C">
          <w:rPr>
            <w:rFonts w:eastAsia="Times New Roman"/>
            <w:szCs w:val="24"/>
            <w:lang w:eastAsia="en-US"/>
          </w:rPr>
          <w:br/>
          <w:t xml:space="preserve">Γ. ΝΟΜΟΘΕΤΙΚΗ ΕΡΓΑΣΙΑ </w:t>
        </w:r>
        <w:r w:rsidRPr="0006190C">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Παιδείας,  Έρευνας και Θρησκευμάτων: «Ρύθμιση θεμάτων του Κρατικού Πιστοποιητικού Γλωσσομάθειας, της Εθνικής Βιβλιοθήκης της Ελλάδας και άλλες διατάξεις», σελ. </w:t>
        </w:r>
        <w:r w:rsidRPr="0006190C">
          <w:rPr>
            <w:rFonts w:eastAsia="Times New Roman"/>
            <w:szCs w:val="24"/>
            <w:lang w:eastAsia="en-US"/>
          </w:rPr>
          <w:br/>
          <w:t>2. Κατάθεση Εκθέσεως Διαρκούς Επιτροπής:</w:t>
        </w:r>
      </w:ins>
    </w:p>
    <w:p w14:paraId="429C95BE" w14:textId="77777777" w:rsidR="0006190C" w:rsidRPr="0006190C" w:rsidRDefault="0006190C" w:rsidP="0006190C">
      <w:pPr>
        <w:spacing w:after="0" w:line="360" w:lineRule="auto"/>
        <w:rPr>
          <w:ins w:id="21" w:author="Φλούδα Χριστίνα" w:date="2017-02-17T09:51:00Z"/>
          <w:rFonts w:eastAsia="Times New Roman"/>
          <w:szCs w:val="24"/>
          <w:lang w:eastAsia="en-US"/>
        </w:rPr>
      </w:pPr>
      <w:ins w:id="22" w:author="Φλούδα Χριστίνα" w:date="2017-02-17T09:51:00Z">
        <w:r w:rsidRPr="0006190C">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Περιβάλλοντος και Ενέργειας «Κύρωση της Συμφωνία μεταξύ της Ελληνικής Δημοκρατίας, της Δημοκρατίας της Αλβανίας, της πρώην Γιουγκοσλαβικής Δημοκρατίας της Μακεδονίας και της Ευρωπαϊκής Επιτροπής για την Προστασία και Αειφόρο Ανάπτυξη της Περιοχής του Πάρκου Πρεσπών», σελ. </w:t>
        </w:r>
        <w:r w:rsidRPr="0006190C">
          <w:rPr>
            <w:rFonts w:eastAsia="Times New Roman"/>
            <w:szCs w:val="24"/>
            <w:lang w:eastAsia="en-US"/>
          </w:rPr>
          <w:br/>
          <w:t xml:space="preserve"> </w:t>
        </w:r>
        <w:r w:rsidRPr="0006190C">
          <w:rPr>
            <w:rFonts w:eastAsia="Times New Roman"/>
            <w:szCs w:val="24"/>
            <w:lang w:eastAsia="en-US"/>
          </w:rPr>
          <w:br/>
          <w:t>ΠΡΟΕΔΡΕΥΟΝΤΕΣ</w:t>
        </w:r>
      </w:ins>
    </w:p>
    <w:p w14:paraId="0C296914" w14:textId="77777777" w:rsidR="0006190C" w:rsidRPr="0006190C" w:rsidRDefault="0006190C" w:rsidP="0006190C">
      <w:pPr>
        <w:spacing w:after="0" w:line="360" w:lineRule="auto"/>
        <w:rPr>
          <w:ins w:id="23" w:author="Φλούδα Χριστίνα" w:date="2017-02-17T09:51:00Z"/>
          <w:rFonts w:eastAsia="Times New Roman"/>
          <w:szCs w:val="24"/>
          <w:lang w:eastAsia="en-US"/>
        </w:rPr>
      </w:pPr>
    </w:p>
    <w:p w14:paraId="2BB0C995" w14:textId="77777777" w:rsidR="0006190C" w:rsidRPr="0006190C" w:rsidRDefault="0006190C" w:rsidP="0006190C">
      <w:pPr>
        <w:spacing w:after="0" w:line="360" w:lineRule="auto"/>
        <w:rPr>
          <w:ins w:id="24" w:author="Φλούδα Χριστίνα" w:date="2017-02-17T09:51:00Z"/>
          <w:rFonts w:eastAsia="Times New Roman"/>
          <w:szCs w:val="24"/>
          <w:lang w:eastAsia="en-US"/>
        </w:rPr>
      </w:pPr>
      <w:ins w:id="25" w:author="Φλούδα Χριστίνα" w:date="2017-02-17T09:51:00Z">
        <w:r w:rsidRPr="0006190C">
          <w:rPr>
            <w:rFonts w:eastAsia="Times New Roman"/>
            <w:szCs w:val="24"/>
            <w:lang w:eastAsia="en-US"/>
          </w:rPr>
          <w:t>ΚΑΚΛΑΜΑΝΗΣ Ν. , σελ.</w:t>
        </w:r>
        <w:r w:rsidRPr="0006190C">
          <w:rPr>
            <w:rFonts w:eastAsia="Times New Roman"/>
            <w:szCs w:val="24"/>
            <w:lang w:eastAsia="en-US"/>
          </w:rPr>
          <w:br/>
          <w:t>ΚΟΥΡΑΚΗΣ Α. , σελ.</w:t>
        </w:r>
        <w:r w:rsidRPr="0006190C">
          <w:rPr>
            <w:rFonts w:eastAsia="Times New Roman"/>
            <w:szCs w:val="24"/>
            <w:lang w:eastAsia="en-US"/>
          </w:rPr>
          <w:br/>
          <w:t>ΚΡΕΜΑΣΤΙΝΟΣ Δ. , σελ.</w:t>
        </w:r>
        <w:r w:rsidRPr="0006190C">
          <w:rPr>
            <w:rFonts w:eastAsia="Times New Roman"/>
            <w:szCs w:val="24"/>
            <w:lang w:eastAsia="en-US"/>
          </w:rPr>
          <w:br/>
          <w:t>ΛΑΜΠΡΟΥΛΗΣ Γ. , σελ.</w:t>
        </w:r>
        <w:r w:rsidRPr="0006190C">
          <w:rPr>
            <w:rFonts w:eastAsia="Times New Roman"/>
            <w:szCs w:val="24"/>
            <w:lang w:eastAsia="en-US"/>
          </w:rPr>
          <w:br/>
          <w:t>ΛΥΚΟΥΔΗΣ Σ. , σελ.</w:t>
        </w:r>
        <w:r w:rsidRPr="0006190C">
          <w:rPr>
            <w:rFonts w:eastAsia="Times New Roman"/>
            <w:szCs w:val="24"/>
            <w:lang w:eastAsia="en-US"/>
          </w:rPr>
          <w:br/>
          <w:t>ΧΡΙΣΤΟΔΟΥΛΟΠΟΥΛΟΥ Α. , σελ.</w:t>
        </w:r>
        <w:r w:rsidRPr="0006190C">
          <w:rPr>
            <w:rFonts w:eastAsia="Times New Roman"/>
            <w:szCs w:val="24"/>
            <w:lang w:eastAsia="en-US"/>
          </w:rPr>
          <w:br/>
        </w:r>
      </w:ins>
    </w:p>
    <w:p w14:paraId="38321E23" w14:textId="77777777" w:rsidR="0006190C" w:rsidRPr="0006190C" w:rsidRDefault="0006190C" w:rsidP="0006190C">
      <w:pPr>
        <w:spacing w:after="0" w:line="360" w:lineRule="auto"/>
        <w:rPr>
          <w:ins w:id="26" w:author="Φλούδα Χριστίνα" w:date="2017-02-17T09:51:00Z"/>
          <w:rFonts w:eastAsia="Times New Roman"/>
          <w:szCs w:val="24"/>
          <w:lang w:eastAsia="en-US"/>
        </w:rPr>
      </w:pPr>
    </w:p>
    <w:p w14:paraId="75BB09B7" w14:textId="77777777" w:rsidR="0006190C" w:rsidRPr="0006190C" w:rsidRDefault="0006190C" w:rsidP="0006190C">
      <w:pPr>
        <w:spacing w:after="0" w:line="360" w:lineRule="auto"/>
        <w:rPr>
          <w:ins w:id="27" w:author="Φλούδα Χριστίνα" w:date="2017-02-17T09:51:00Z"/>
          <w:rFonts w:eastAsia="Times New Roman"/>
          <w:szCs w:val="24"/>
          <w:lang w:eastAsia="en-US"/>
        </w:rPr>
      </w:pPr>
      <w:ins w:id="28" w:author="Φλούδα Χριστίνα" w:date="2017-02-17T09:51:00Z">
        <w:r w:rsidRPr="0006190C">
          <w:rPr>
            <w:rFonts w:eastAsia="Times New Roman"/>
            <w:szCs w:val="24"/>
            <w:lang w:eastAsia="en-US"/>
          </w:rPr>
          <w:t>ΟΜΙΛΗΤΕΣ</w:t>
        </w:r>
      </w:ins>
    </w:p>
    <w:p w14:paraId="2370ABFE" w14:textId="77777777" w:rsidR="0006190C" w:rsidRPr="0006190C" w:rsidRDefault="0006190C" w:rsidP="0006190C">
      <w:pPr>
        <w:spacing w:after="0" w:line="360" w:lineRule="auto"/>
        <w:rPr>
          <w:ins w:id="29" w:author="Φλούδα Χριστίνα" w:date="2017-02-17T09:51:00Z"/>
          <w:rFonts w:eastAsia="Times New Roman"/>
          <w:szCs w:val="24"/>
          <w:lang w:eastAsia="en-US"/>
        </w:rPr>
      </w:pPr>
      <w:ins w:id="30" w:author="Φλούδα Χριστίνα" w:date="2017-02-17T09:51:00Z">
        <w:r w:rsidRPr="0006190C">
          <w:rPr>
            <w:rFonts w:eastAsia="Times New Roman"/>
            <w:szCs w:val="24"/>
            <w:lang w:eastAsia="en-US"/>
          </w:rPr>
          <w:br/>
          <w:t>Α. Επί διαδικαστικού θέματος:</w:t>
        </w:r>
        <w:r w:rsidRPr="0006190C">
          <w:rPr>
            <w:rFonts w:eastAsia="Times New Roman"/>
            <w:szCs w:val="24"/>
            <w:lang w:eastAsia="en-US"/>
          </w:rPr>
          <w:br/>
          <w:t>ΑΚΡΙΩΤΗΣ Γ. , σελ.</w:t>
        </w:r>
        <w:r w:rsidRPr="0006190C">
          <w:rPr>
            <w:rFonts w:eastAsia="Times New Roman"/>
            <w:szCs w:val="24"/>
            <w:lang w:eastAsia="en-US"/>
          </w:rPr>
          <w:br/>
          <w:t>ΑΝΔΡΙΑΝΟΣ Ι. , σελ.</w:t>
        </w:r>
        <w:r w:rsidRPr="0006190C">
          <w:rPr>
            <w:rFonts w:eastAsia="Times New Roman"/>
            <w:szCs w:val="24"/>
            <w:lang w:eastAsia="en-US"/>
          </w:rPr>
          <w:br/>
          <w:t>ΓΑΒΡΟΓΛΟΥ Κ. , σελ.</w:t>
        </w:r>
        <w:r w:rsidRPr="0006190C">
          <w:rPr>
            <w:rFonts w:eastAsia="Times New Roman"/>
            <w:szCs w:val="24"/>
            <w:lang w:eastAsia="en-US"/>
          </w:rPr>
          <w:br/>
          <w:t>ΔΕΛΗΣ Ι. , σελ.</w:t>
        </w:r>
        <w:r w:rsidRPr="0006190C">
          <w:rPr>
            <w:rFonts w:eastAsia="Times New Roman"/>
            <w:szCs w:val="24"/>
            <w:lang w:eastAsia="en-US"/>
          </w:rPr>
          <w:br/>
          <w:t>ΘΕΟΧΑΡΟΠΟΥΛΟΣ Α. , σελ.</w:t>
        </w:r>
        <w:r w:rsidRPr="0006190C">
          <w:rPr>
            <w:rFonts w:eastAsia="Times New Roman"/>
            <w:szCs w:val="24"/>
            <w:lang w:eastAsia="en-US"/>
          </w:rPr>
          <w:br/>
          <w:t>ΚΑΚΛΑΜΑΝΗΣ Ν. , σελ.</w:t>
        </w:r>
        <w:r w:rsidRPr="0006190C">
          <w:rPr>
            <w:rFonts w:eastAsia="Times New Roman"/>
            <w:szCs w:val="24"/>
            <w:lang w:eastAsia="en-US"/>
          </w:rPr>
          <w:br/>
          <w:t>ΚΕΡΑΜΕΩΣ Ν. , σελ.</w:t>
        </w:r>
        <w:r w:rsidRPr="0006190C">
          <w:rPr>
            <w:rFonts w:eastAsia="Times New Roman"/>
            <w:szCs w:val="24"/>
            <w:lang w:eastAsia="en-US"/>
          </w:rPr>
          <w:br/>
          <w:t>ΚΟΥΡΑΚΗΣ Α. , σελ.</w:t>
        </w:r>
        <w:r w:rsidRPr="0006190C">
          <w:rPr>
            <w:rFonts w:eastAsia="Times New Roman"/>
            <w:szCs w:val="24"/>
            <w:lang w:eastAsia="en-US"/>
          </w:rPr>
          <w:br/>
          <w:t>ΚΡΕΜΑΣΤΙΝΟΣ Δ. , σελ.</w:t>
        </w:r>
        <w:r w:rsidRPr="0006190C">
          <w:rPr>
            <w:rFonts w:eastAsia="Times New Roman"/>
            <w:szCs w:val="24"/>
            <w:lang w:eastAsia="en-US"/>
          </w:rPr>
          <w:br/>
          <w:t>ΚΩΝΣΤΑΝΤΟΠΟΥΛΟΣ Δ. , σελ.</w:t>
        </w:r>
        <w:r w:rsidRPr="0006190C">
          <w:rPr>
            <w:rFonts w:eastAsia="Times New Roman"/>
            <w:szCs w:val="24"/>
            <w:lang w:eastAsia="en-US"/>
          </w:rPr>
          <w:br/>
          <w:t>ΛΑΜΠΡΟΥΛΗΣ Γ. , σελ.</w:t>
        </w:r>
        <w:r w:rsidRPr="0006190C">
          <w:rPr>
            <w:rFonts w:eastAsia="Times New Roman"/>
            <w:szCs w:val="24"/>
            <w:lang w:eastAsia="en-US"/>
          </w:rPr>
          <w:br/>
          <w:t>ΛΥΚΟΥΔΗΣ Σ. , σελ.</w:t>
        </w:r>
        <w:r w:rsidRPr="0006190C">
          <w:rPr>
            <w:rFonts w:eastAsia="Times New Roman"/>
            <w:szCs w:val="24"/>
            <w:lang w:eastAsia="en-US"/>
          </w:rPr>
          <w:br/>
          <w:t>ΜΙΧΕΛΗΣ Α. , σελ.</w:t>
        </w:r>
        <w:r w:rsidRPr="0006190C">
          <w:rPr>
            <w:rFonts w:eastAsia="Times New Roman"/>
            <w:szCs w:val="24"/>
            <w:lang w:eastAsia="en-US"/>
          </w:rPr>
          <w:br/>
          <w:t>ΣΑΡΙΔΗΣ Ι. , σελ.</w:t>
        </w:r>
        <w:r w:rsidRPr="0006190C">
          <w:rPr>
            <w:rFonts w:eastAsia="Times New Roman"/>
            <w:szCs w:val="24"/>
            <w:lang w:eastAsia="en-US"/>
          </w:rPr>
          <w:br/>
          <w:t>ΤΣΙΑΡΑΣ Κ. , σελ.</w:t>
        </w:r>
        <w:r w:rsidRPr="0006190C">
          <w:rPr>
            <w:rFonts w:eastAsia="Times New Roman"/>
            <w:szCs w:val="24"/>
            <w:lang w:eastAsia="en-US"/>
          </w:rPr>
          <w:br/>
          <w:t>ΧΡΙΣΤΟΔΟΥΛΟΠΟΥΛΟΥ Α. , σελ.</w:t>
        </w:r>
        <w:r w:rsidRPr="0006190C">
          <w:rPr>
            <w:rFonts w:eastAsia="Times New Roman"/>
            <w:szCs w:val="24"/>
            <w:lang w:eastAsia="en-US"/>
          </w:rPr>
          <w:br/>
        </w:r>
        <w:r w:rsidRPr="0006190C">
          <w:rPr>
            <w:rFonts w:eastAsia="Times New Roman"/>
            <w:szCs w:val="24"/>
            <w:lang w:eastAsia="en-US"/>
          </w:rPr>
          <w:br/>
          <w:t>Β. Επί προσωπικού θέματος:</w:t>
        </w:r>
        <w:r w:rsidRPr="0006190C">
          <w:rPr>
            <w:rFonts w:eastAsia="Times New Roman"/>
            <w:szCs w:val="24"/>
            <w:lang w:eastAsia="en-US"/>
          </w:rPr>
          <w:br/>
          <w:t>ΘΕΟΧΑΡΟΠΟΥΛΟΣ Α. , σελ.</w:t>
        </w:r>
        <w:r w:rsidRPr="0006190C">
          <w:rPr>
            <w:rFonts w:eastAsia="Times New Roman"/>
            <w:szCs w:val="24"/>
            <w:lang w:eastAsia="en-US"/>
          </w:rPr>
          <w:br/>
        </w:r>
        <w:r w:rsidRPr="0006190C">
          <w:rPr>
            <w:rFonts w:eastAsia="Times New Roman"/>
            <w:szCs w:val="24"/>
            <w:lang w:eastAsia="en-US"/>
          </w:rPr>
          <w:br/>
          <w:t>Γ. Επί των επικαίρων ερωτήσεων:</w:t>
        </w:r>
        <w:r w:rsidRPr="0006190C">
          <w:rPr>
            <w:rFonts w:eastAsia="Times New Roman"/>
            <w:szCs w:val="24"/>
            <w:lang w:eastAsia="en-US"/>
          </w:rPr>
          <w:br/>
          <w:t>ΑΜΥΡΑΣ Γ. , σελ.</w:t>
        </w:r>
        <w:r w:rsidRPr="0006190C">
          <w:rPr>
            <w:rFonts w:eastAsia="Times New Roman"/>
            <w:szCs w:val="24"/>
            <w:lang w:eastAsia="en-US"/>
          </w:rPr>
          <w:br/>
          <w:t>ΑΝΑΣΤΑΣΙΑΔΗΣ Σ. , σελ.</w:t>
        </w:r>
        <w:r w:rsidRPr="0006190C">
          <w:rPr>
            <w:rFonts w:eastAsia="Times New Roman"/>
            <w:szCs w:val="24"/>
            <w:lang w:eastAsia="en-US"/>
          </w:rPr>
          <w:br/>
          <w:t>ΓΑΒΡΟΓΛΟΥ Κ. , σελ.</w:t>
        </w:r>
        <w:r w:rsidRPr="0006190C">
          <w:rPr>
            <w:rFonts w:eastAsia="Times New Roman"/>
            <w:szCs w:val="24"/>
            <w:lang w:eastAsia="en-US"/>
          </w:rPr>
          <w:br/>
          <w:t>ΔΕΛΗΣ Ι. , σελ.</w:t>
        </w:r>
        <w:r w:rsidRPr="0006190C">
          <w:rPr>
            <w:rFonts w:eastAsia="Times New Roman"/>
            <w:szCs w:val="24"/>
            <w:lang w:eastAsia="en-US"/>
          </w:rPr>
          <w:br/>
          <w:t>ΖΟΥΡΑΡΗΣ Κ. , σελ.</w:t>
        </w:r>
        <w:r w:rsidRPr="0006190C">
          <w:rPr>
            <w:rFonts w:eastAsia="Times New Roman"/>
            <w:szCs w:val="24"/>
            <w:lang w:eastAsia="en-US"/>
          </w:rPr>
          <w:br/>
          <w:t>ΚΕΓΚΕΡΟΓΛΟΥ Β. , σελ.</w:t>
        </w:r>
        <w:r w:rsidRPr="0006190C">
          <w:rPr>
            <w:rFonts w:eastAsia="Times New Roman"/>
            <w:szCs w:val="24"/>
            <w:lang w:eastAsia="en-US"/>
          </w:rPr>
          <w:br/>
          <w:t>ΠΕΤΡΟΠΟΥΛΟΣ Α. , σελ.</w:t>
        </w:r>
        <w:r w:rsidRPr="0006190C">
          <w:rPr>
            <w:rFonts w:eastAsia="Times New Roman"/>
            <w:szCs w:val="24"/>
            <w:lang w:eastAsia="en-US"/>
          </w:rPr>
          <w:br/>
          <w:t>ΣΤΑΘΑΚΗΣ Γ. , σελ.</w:t>
        </w:r>
        <w:r w:rsidRPr="0006190C">
          <w:rPr>
            <w:rFonts w:eastAsia="Times New Roman"/>
            <w:szCs w:val="24"/>
            <w:lang w:eastAsia="en-US"/>
          </w:rPr>
          <w:br/>
          <w:t>ΣΥΝΤΥΧΑΚΗΣ Ε. , σελ.</w:t>
        </w:r>
        <w:r w:rsidRPr="0006190C">
          <w:rPr>
            <w:rFonts w:eastAsia="Times New Roman"/>
            <w:szCs w:val="24"/>
            <w:lang w:eastAsia="en-US"/>
          </w:rPr>
          <w:br/>
          <w:t>ΧΡΙΣΤΟΦΙΛΟΠΟΥΛΟΥ Π. , σελ.</w:t>
        </w:r>
        <w:r w:rsidRPr="0006190C">
          <w:rPr>
            <w:rFonts w:eastAsia="Times New Roman"/>
            <w:szCs w:val="24"/>
            <w:lang w:eastAsia="en-US"/>
          </w:rPr>
          <w:br/>
        </w:r>
        <w:r w:rsidRPr="0006190C">
          <w:rPr>
            <w:rFonts w:eastAsia="Times New Roman"/>
            <w:szCs w:val="24"/>
            <w:lang w:eastAsia="en-US"/>
          </w:rPr>
          <w:br/>
          <w:t>Δ. Επί του σχεδίου νόμου του Υπουργείου Παιδείας,  Έρευνας και Θρησκευμάτων:</w:t>
        </w:r>
        <w:r w:rsidRPr="0006190C">
          <w:rPr>
            <w:rFonts w:eastAsia="Times New Roman"/>
            <w:szCs w:val="24"/>
            <w:lang w:eastAsia="en-US"/>
          </w:rPr>
          <w:br/>
          <w:t>ΑΚΡΙΩΤΗΣ Γ. , σελ.</w:t>
        </w:r>
        <w:r w:rsidRPr="0006190C">
          <w:rPr>
            <w:rFonts w:eastAsia="Times New Roman"/>
            <w:szCs w:val="24"/>
            <w:lang w:eastAsia="en-US"/>
          </w:rPr>
          <w:br/>
          <w:t>ΑΜΥΡΑΣ Γ. , σελ.</w:t>
        </w:r>
        <w:r w:rsidRPr="0006190C">
          <w:rPr>
            <w:rFonts w:eastAsia="Times New Roman"/>
            <w:szCs w:val="24"/>
            <w:lang w:eastAsia="en-US"/>
          </w:rPr>
          <w:br/>
          <w:t>ΑΝΔΡΙΑΝΟΣ Ι. , σελ.</w:t>
        </w:r>
        <w:r w:rsidRPr="0006190C">
          <w:rPr>
            <w:rFonts w:eastAsia="Times New Roman"/>
            <w:szCs w:val="24"/>
            <w:lang w:eastAsia="en-US"/>
          </w:rPr>
          <w:br/>
          <w:t>ΑΝΤΩΝΙΟΥ Μ. , σελ.</w:t>
        </w:r>
        <w:r w:rsidRPr="0006190C">
          <w:rPr>
            <w:rFonts w:eastAsia="Times New Roman"/>
            <w:szCs w:val="24"/>
            <w:lang w:eastAsia="en-US"/>
          </w:rPr>
          <w:br/>
          <w:t>ΑΧΜΕΤ Ι. , σελ.</w:t>
        </w:r>
        <w:r w:rsidRPr="0006190C">
          <w:rPr>
            <w:rFonts w:eastAsia="Times New Roman"/>
            <w:szCs w:val="24"/>
            <w:lang w:eastAsia="en-US"/>
          </w:rPr>
          <w:br/>
          <w:t>ΒΑΚΗ Φ. , σελ.</w:t>
        </w:r>
        <w:r w:rsidRPr="0006190C">
          <w:rPr>
            <w:rFonts w:eastAsia="Times New Roman"/>
            <w:szCs w:val="24"/>
            <w:lang w:eastAsia="en-US"/>
          </w:rPr>
          <w:br/>
          <w:t>ΒΛΑΣΗΣ Κ. , σελ.</w:t>
        </w:r>
        <w:r w:rsidRPr="0006190C">
          <w:rPr>
            <w:rFonts w:eastAsia="Times New Roman"/>
            <w:szCs w:val="24"/>
            <w:lang w:eastAsia="en-US"/>
          </w:rPr>
          <w:br/>
          <w:t>ΓΑΒΡΟΓΛΟΥ Κ. , σελ.</w:t>
        </w:r>
        <w:r w:rsidRPr="0006190C">
          <w:rPr>
            <w:rFonts w:eastAsia="Times New Roman"/>
            <w:szCs w:val="24"/>
            <w:lang w:eastAsia="en-US"/>
          </w:rPr>
          <w:br/>
          <w:t>ΓΑΚΗΣ Δ. , σελ.</w:t>
        </w:r>
        <w:r w:rsidRPr="0006190C">
          <w:rPr>
            <w:rFonts w:eastAsia="Times New Roman"/>
            <w:szCs w:val="24"/>
            <w:lang w:eastAsia="en-US"/>
          </w:rPr>
          <w:br/>
          <w:t>ΓΙΑΝΝΑΚΙΔΗΣ Ε. , σελ.</w:t>
        </w:r>
        <w:r w:rsidRPr="0006190C">
          <w:rPr>
            <w:rFonts w:eastAsia="Times New Roman"/>
            <w:szCs w:val="24"/>
            <w:lang w:eastAsia="en-US"/>
          </w:rPr>
          <w:br/>
          <w:t>ΓΡΕΓΟΣ Α. , σελ.</w:t>
        </w:r>
        <w:r w:rsidRPr="0006190C">
          <w:rPr>
            <w:rFonts w:eastAsia="Times New Roman"/>
            <w:szCs w:val="24"/>
            <w:lang w:eastAsia="en-US"/>
          </w:rPr>
          <w:br/>
          <w:t>ΔΕΛΗΣ Ι. , σελ.</w:t>
        </w:r>
        <w:r w:rsidRPr="0006190C">
          <w:rPr>
            <w:rFonts w:eastAsia="Times New Roman"/>
            <w:szCs w:val="24"/>
            <w:lang w:eastAsia="en-US"/>
          </w:rPr>
          <w:br/>
          <w:t>ΔΗΜΟΣΧΑΚΗΣ Α. , σελ.</w:t>
        </w:r>
        <w:r w:rsidRPr="0006190C">
          <w:rPr>
            <w:rFonts w:eastAsia="Times New Roman"/>
            <w:szCs w:val="24"/>
            <w:lang w:eastAsia="en-US"/>
          </w:rPr>
          <w:br/>
          <w:t>ΕΜΜΑΝΟΥΗΛΙΔΗΣ Δ. , σελ.</w:t>
        </w:r>
        <w:r w:rsidRPr="0006190C">
          <w:rPr>
            <w:rFonts w:eastAsia="Times New Roman"/>
            <w:szCs w:val="24"/>
            <w:lang w:eastAsia="en-US"/>
          </w:rPr>
          <w:br/>
          <w:t>ΖΑΡΟΥΛΙΑ Ε. , σελ.</w:t>
        </w:r>
        <w:r w:rsidRPr="0006190C">
          <w:rPr>
            <w:rFonts w:eastAsia="Times New Roman"/>
            <w:szCs w:val="24"/>
            <w:lang w:eastAsia="en-US"/>
          </w:rPr>
          <w:br/>
          <w:t>ΖΕΪΜΠΕΚ Χ. , σελ.</w:t>
        </w:r>
        <w:r w:rsidRPr="0006190C">
          <w:rPr>
            <w:rFonts w:eastAsia="Times New Roman"/>
            <w:szCs w:val="24"/>
            <w:lang w:eastAsia="en-US"/>
          </w:rPr>
          <w:br/>
          <w:t>ΘΕΟΧΑΡΟΠΟΥΛΟΣ Α. , σελ.</w:t>
        </w:r>
        <w:r w:rsidRPr="0006190C">
          <w:rPr>
            <w:rFonts w:eastAsia="Times New Roman"/>
            <w:szCs w:val="24"/>
            <w:lang w:eastAsia="en-US"/>
          </w:rPr>
          <w:br/>
          <w:t>ΚΑΡΑΜΑΝΛΗ  Ά. , σελ.</w:t>
        </w:r>
        <w:r w:rsidRPr="0006190C">
          <w:rPr>
            <w:rFonts w:eastAsia="Times New Roman"/>
            <w:szCs w:val="24"/>
            <w:lang w:eastAsia="en-US"/>
          </w:rPr>
          <w:br/>
          <w:t>ΚΑΤΣΑΒΡΙΑ - ΣΙΩΡΟΠΟΥΛΟΥ Χ. , σελ.</w:t>
        </w:r>
        <w:r w:rsidRPr="0006190C">
          <w:rPr>
            <w:rFonts w:eastAsia="Times New Roman"/>
            <w:szCs w:val="24"/>
            <w:lang w:eastAsia="en-US"/>
          </w:rPr>
          <w:br/>
          <w:t>ΚΑΤΣΑΝΙΩΤΗΣ Α. , σελ.</w:t>
        </w:r>
        <w:r w:rsidRPr="0006190C">
          <w:rPr>
            <w:rFonts w:eastAsia="Times New Roman"/>
            <w:szCs w:val="24"/>
            <w:lang w:eastAsia="en-US"/>
          </w:rPr>
          <w:br/>
          <w:t>ΚΑΤΣΙΚΗΣ Κ. , σελ.</w:t>
        </w:r>
        <w:r w:rsidRPr="0006190C">
          <w:rPr>
            <w:rFonts w:eastAsia="Times New Roman"/>
            <w:szCs w:val="24"/>
            <w:lang w:eastAsia="en-US"/>
          </w:rPr>
          <w:br/>
          <w:t>ΚΕΓΚΕΡΟΓΛΟΥ Β. , σελ.</w:t>
        </w:r>
        <w:r w:rsidRPr="0006190C">
          <w:rPr>
            <w:rFonts w:eastAsia="Times New Roman"/>
            <w:szCs w:val="24"/>
            <w:lang w:eastAsia="en-US"/>
          </w:rPr>
          <w:br/>
          <w:t>ΚΕΛΛΑΣ Χ. , σελ.</w:t>
        </w:r>
        <w:r w:rsidRPr="0006190C">
          <w:rPr>
            <w:rFonts w:eastAsia="Times New Roman"/>
            <w:szCs w:val="24"/>
            <w:lang w:eastAsia="en-US"/>
          </w:rPr>
          <w:br/>
          <w:t>ΚΕΡΑΜΕΩΣ Ν. , σελ.</w:t>
        </w:r>
        <w:r w:rsidRPr="0006190C">
          <w:rPr>
            <w:rFonts w:eastAsia="Times New Roman"/>
            <w:szCs w:val="24"/>
            <w:lang w:eastAsia="en-US"/>
          </w:rPr>
          <w:br/>
          <w:t>ΚΕΦΑΛΙΔΟΥ Χ. , σελ.</w:t>
        </w:r>
        <w:r w:rsidRPr="0006190C">
          <w:rPr>
            <w:rFonts w:eastAsia="Times New Roman"/>
            <w:szCs w:val="24"/>
            <w:lang w:eastAsia="en-US"/>
          </w:rPr>
          <w:br/>
          <w:t>ΚΕΦΑΛΟΓΙΑΝΝΗ  Ό. , σελ.</w:t>
        </w:r>
        <w:r w:rsidRPr="0006190C">
          <w:rPr>
            <w:rFonts w:eastAsia="Times New Roman"/>
            <w:szCs w:val="24"/>
            <w:lang w:eastAsia="en-US"/>
          </w:rPr>
          <w:br/>
          <w:t>ΚΕΦΑΛΟΓΙΑΝΝΗΣ Ι. , σελ.</w:t>
        </w:r>
        <w:r w:rsidRPr="0006190C">
          <w:rPr>
            <w:rFonts w:eastAsia="Times New Roman"/>
            <w:szCs w:val="24"/>
            <w:lang w:eastAsia="en-US"/>
          </w:rPr>
          <w:br/>
          <w:t>ΚΟΝΣΟΛΑΣ Ε. , σελ.</w:t>
        </w:r>
        <w:r w:rsidRPr="0006190C">
          <w:rPr>
            <w:rFonts w:eastAsia="Times New Roman"/>
            <w:szCs w:val="24"/>
            <w:lang w:eastAsia="en-US"/>
          </w:rPr>
          <w:br/>
          <w:t>ΚΟΝΤΟΓΕΩΡΓΟΣ Κ. , σελ.</w:t>
        </w:r>
        <w:r w:rsidRPr="0006190C">
          <w:rPr>
            <w:rFonts w:eastAsia="Times New Roman"/>
            <w:szCs w:val="24"/>
            <w:lang w:eastAsia="en-US"/>
          </w:rPr>
          <w:br/>
          <w:t>ΚΟΥΚΟΔΗΜΟΣ Κ. , σελ.</w:t>
        </w:r>
        <w:r w:rsidRPr="0006190C">
          <w:rPr>
            <w:rFonts w:eastAsia="Times New Roman"/>
            <w:szCs w:val="24"/>
            <w:lang w:eastAsia="en-US"/>
          </w:rPr>
          <w:br/>
          <w:t>ΚΟΥΚΟΥΤΣΗΣ Δ. , σελ.</w:t>
        </w:r>
        <w:r w:rsidRPr="0006190C">
          <w:rPr>
            <w:rFonts w:eastAsia="Times New Roman"/>
            <w:szCs w:val="24"/>
            <w:lang w:eastAsia="en-US"/>
          </w:rPr>
          <w:br/>
          <w:t>ΚΡΕΜΑΣΤΙΝΟΣ Δ. , σελ.</w:t>
        </w:r>
        <w:r w:rsidRPr="0006190C">
          <w:rPr>
            <w:rFonts w:eastAsia="Times New Roman"/>
            <w:szCs w:val="24"/>
            <w:lang w:eastAsia="en-US"/>
          </w:rPr>
          <w:br/>
          <w:t>ΚΩΝΣΤΑΝΤΟΠΟΥΛΟΣ Δ. , σελ.</w:t>
        </w:r>
        <w:r w:rsidRPr="0006190C">
          <w:rPr>
            <w:rFonts w:eastAsia="Times New Roman"/>
            <w:szCs w:val="24"/>
            <w:lang w:eastAsia="en-US"/>
          </w:rPr>
          <w:br/>
          <w:t>ΛΟΒΕΡΔΟΣ Α. , σελ.</w:t>
        </w:r>
        <w:r w:rsidRPr="0006190C">
          <w:rPr>
            <w:rFonts w:eastAsia="Times New Roman"/>
            <w:szCs w:val="24"/>
            <w:lang w:eastAsia="en-US"/>
          </w:rPr>
          <w:br/>
          <w:t>ΜΑΥΡΩΤΑΣ Γ. , σελ.</w:t>
        </w:r>
        <w:r w:rsidRPr="0006190C">
          <w:rPr>
            <w:rFonts w:eastAsia="Times New Roman"/>
            <w:szCs w:val="24"/>
            <w:lang w:eastAsia="en-US"/>
          </w:rPr>
          <w:br/>
          <w:t>ΜΕΓΑΛΟΜΥΣΤΑΚΑΣ Α. , σελ.</w:t>
        </w:r>
        <w:r w:rsidRPr="0006190C">
          <w:rPr>
            <w:rFonts w:eastAsia="Times New Roman"/>
            <w:szCs w:val="24"/>
            <w:lang w:eastAsia="en-US"/>
          </w:rPr>
          <w:br/>
          <w:t>ΜΗΤΑΡΑΚΗΣ Π. , σελ.</w:t>
        </w:r>
        <w:r w:rsidRPr="0006190C">
          <w:rPr>
            <w:rFonts w:eastAsia="Times New Roman"/>
            <w:szCs w:val="24"/>
            <w:lang w:eastAsia="en-US"/>
          </w:rPr>
          <w:br/>
          <w:t>ΜΗΤΑΦΙΔΗΣ Τ. , σελ.</w:t>
        </w:r>
        <w:r w:rsidRPr="0006190C">
          <w:rPr>
            <w:rFonts w:eastAsia="Times New Roman"/>
            <w:szCs w:val="24"/>
            <w:lang w:eastAsia="en-US"/>
          </w:rPr>
          <w:br/>
          <w:t>ΜΙΧΑΗΛΙΔΗΣ Α. , σελ.</w:t>
        </w:r>
        <w:r w:rsidRPr="0006190C">
          <w:rPr>
            <w:rFonts w:eastAsia="Times New Roman"/>
            <w:szCs w:val="24"/>
            <w:lang w:eastAsia="en-US"/>
          </w:rPr>
          <w:br/>
          <w:t>ΜΙΧΕΛΗΣ Α. , σελ.</w:t>
        </w:r>
        <w:r w:rsidRPr="0006190C">
          <w:rPr>
            <w:rFonts w:eastAsia="Times New Roman"/>
            <w:szCs w:val="24"/>
            <w:lang w:eastAsia="en-US"/>
          </w:rPr>
          <w:br/>
          <w:t>ΜΠΑΞΕΒΑΝΑΚΗΣ Δ. , σελ.</w:t>
        </w:r>
        <w:r w:rsidRPr="0006190C">
          <w:rPr>
            <w:rFonts w:eastAsia="Times New Roman"/>
            <w:szCs w:val="24"/>
            <w:lang w:eastAsia="en-US"/>
          </w:rPr>
          <w:br/>
          <w:t>ΠΑΝΑΓΙΩΤΑΡΟΣ Η. , σελ.</w:t>
        </w:r>
        <w:r w:rsidRPr="0006190C">
          <w:rPr>
            <w:rFonts w:eastAsia="Times New Roman"/>
            <w:szCs w:val="24"/>
            <w:lang w:eastAsia="en-US"/>
          </w:rPr>
          <w:br/>
          <w:t>ΠΑΠΑΧΡΙΣΤΟΠΟΥΛΟΣ Α. , σελ.</w:t>
        </w:r>
        <w:r w:rsidRPr="0006190C">
          <w:rPr>
            <w:rFonts w:eastAsia="Times New Roman"/>
            <w:szCs w:val="24"/>
            <w:lang w:eastAsia="en-US"/>
          </w:rPr>
          <w:br/>
          <w:t>ΣΑΡΙΔΗΣ Ι. , σελ.</w:t>
        </w:r>
        <w:r w:rsidRPr="0006190C">
          <w:rPr>
            <w:rFonts w:eastAsia="Times New Roman"/>
            <w:szCs w:val="24"/>
            <w:lang w:eastAsia="en-US"/>
          </w:rPr>
          <w:br/>
          <w:t>ΣΑΧΙΝΙΔΗΣ Ι. , σελ.</w:t>
        </w:r>
        <w:r w:rsidRPr="0006190C">
          <w:rPr>
            <w:rFonts w:eastAsia="Times New Roman"/>
            <w:szCs w:val="24"/>
            <w:lang w:eastAsia="en-US"/>
          </w:rPr>
          <w:br/>
          <w:t>ΣΕΒΑΣΤΑΚΗΣ Δ. , σελ.</w:t>
        </w:r>
        <w:r w:rsidRPr="0006190C">
          <w:rPr>
            <w:rFonts w:eastAsia="Times New Roman"/>
            <w:szCs w:val="24"/>
            <w:lang w:eastAsia="en-US"/>
          </w:rPr>
          <w:br/>
          <w:t>ΣΤΕΦΟΣ Ι. , σελ.</w:t>
        </w:r>
        <w:r w:rsidRPr="0006190C">
          <w:rPr>
            <w:rFonts w:eastAsia="Times New Roman"/>
            <w:szCs w:val="24"/>
            <w:lang w:eastAsia="en-US"/>
          </w:rPr>
          <w:br/>
          <w:t>ΣΤΥΛΙΟΣ Γ. , σελ.</w:t>
        </w:r>
        <w:r w:rsidRPr="0006190C">
          <w:rPr>
            <w:rFonts w:eastAsia="Times New Roman"/>
            <w:szCs w:val="24"/>
            <w:lang w:eastAsia="en-US"/>
          </w:rPr>
          <w:br/>
          <w:t>ΤΑΣΟΥΛΑΣ Κ. , σελ.</w:t>
        </w:r>
        <w:r w:rsidRPr="0006190C">
          <w:rPr>
            <w:rFonts w:eastAsia="Times New Roman"/>
            <w:szCs w:val="24"/>
            <w:lang w:eastAsia="en-US"/>
          </w:rPr>
          <w:br/>
          <w:t>ΤΖΑΒΑΡΑΣ Κ. , σελ.</w:t>
        </w:r>
        <w:r w:rsidRPr="0006190C">
          <w:rPr>
            <w:rFonts w:eastAsia="Times New Roman"/>
            <w:szCs w:val="24"/>
            <w:lang w:eastAsia="en-US"/>
          </w:rPr>
          <w:br/>
          <w:t>ΤΖΟΥΦΗ Μ. , σελ.</w:t>
        </w:r>
        <w:r w:rsidRPr="0006190C">
          <w:rPr>
            <w:rFonts w:eastAsia="Times New Roman"/>
            <w:szCs w:val="24"/>
            <w:lang w:eastAsia="en-US"/>
          </w:rPr>
          <w:br/>
          <w:t>ΦΙΛΗΣ Ν. , σελ.</w:t>
        </w:r>
        <w:r w:rsidRPr="0006190C">
          <w:rPr>
            <w:rFonts w:eastAsia="Times New Roman"/>
            <w:szCs w:val="24"/>
            <w:lang w:eastAsia="en-US"/>
          </w:rPr>
          <w:br/>
          <w:t>ΦΩΤΑΚΗΣ Κ. , σελ.</w:t>
        </w:r>
        <w:r w:rsidRPr="0006190C">
          <w:rPr>
            <w:rFonts w:eastAsia="Times New Roman"/>
            <w:szCs w:val="24"/>
            <w:lang w:eastAsia="en-US"/>
          </w:rPr>
          <w:br/>
          <w:t>ΦΩΤΗΛΑΣ Ι. , σελ.</w:t>
        </w:r>
        <w:r w:rsidRPr="0006190C">
          <w:rPr>
            <w:rFonts w:eastAsia="Times New Roman"/>
            <w:szCs w:val="24"/>
            <w:lang w:eastAsia="en-US"/>
          </w:rPr>
          <w:br/>
          <w:t>ΧΑΤΖΗΣΑΒΒΑΣ Χ. , σελ.</w:t>
        </w:r>
        <w:r w:rsidRPr="0006190C">
          <w:rPr>
            <w:rFonts w:eastAsia="Times New Roman"/>
            <w:szCs w:val="24"/>
            <w:lang w:eastAsia="en-US"/>
          </w:rPr>
          <w:br/>
        </w:r>
        <w:r w:rsidRPr="0006190C">
          <w:rPr>
            <w:rFonts w:eastAsia="Times New Roman"/>
            <w:szCs w:val="24"/>
            <w:lang w:eastAsia="en-US"/>
          </w:rPr>
          <w:br/>
          <w:t>ΠΑΡΕΜΒΑΣΕΙΣ:</w:t>
        </w:r>
        <w:r w:rsidRPr="0006190C">
          <w:rPr>
            <w:rFonts w:eastAsia="Times New Roman"/>
            <w:szCs w:val="24"/>
            <w:lang w:eastAsia="en-US"/>
          </w:rPr>
          <w:br/>
          <w:t>ΚΑΚΛΑΜΑΝΗΣ Ν. , σελ.</w:t>
        </w:r>
        <w:r w:rsidRPr="0006190C">
          <w:rPr>
            <w:rFonts w:eastAsia="Times New Roman"/>
            <w:szCs w:val="24"/>
            <w:lang w:eastAsia="en-US"/>
          </w:rPr>
          <w:br/>
          <w:t>ΚΟΥΡΑΚΗΣ Α. , σελ.</w:t>
        </w:r>
        <w:r w:rsidRPr="0006190C">
          <w:rPr>
            <w:rFonts w:eastAsia="Times New Roman"/>
            <w:szCs w:val="24"/>
            <w:lang w:eastAsia="en-US"/>
          </w:rPr>
          <w:br/>
          <w:t>ΞΥΔΑΚΗΣ Ν. , σελ.</w:t>
        </w:r>
        <w:r w:rsidRPr="0006190C">
          <w:rPr>
            <w:rFonts w:eastAsia="Times New Roman"/>
            <w:szCs w:val="24"/>
            <w:lang w:eastAsia="en-US"/>
          </w:rPr>
          <w:br/>
          <w:t>ΡΙΖΟΥΛΗΣ Α. , σελ.</w:t>
        </w:r>
        <w:r w:rsidRPr="0006190C">
          <w:rPr>
            <w:rFonts w:eastAsia="Times New Roman"/>
            <w:szCs w:val="24"/>
            <w:lang w:eastAsia="en-US"/>
          </w:rPr>
          <w:br/>
        </w:r>
      </w:ins>
    </w:p>
    <w:p w14:paraId="5766026C" w14:textId="77777777" w:rsidR="0006190C" w:rsidRPr="0006190C" w:rsidRDefault="0006190C" w:rsidP="0006190C">
      <w:pPr>
        <w:spacing w:line="600" w:lineRule="auto"/>
        <w:ind w:firstLine="720"/>
        <w:jc w:val="both"/>
        <w:rPr>
          <w:ins w:id="31" w:author="Φλούδα Χριστίνα" w:date="2017-02-17T09:51:00Z"/>
          <w:rFonts w:eastAsia="Times New Roman"/>
          <w:szCs w:val="24"/>
          <w:lang w:val="en-US"/>
          <w:rPrChange w:id="32" w:author="Φλούδα Χριστίνα" w:date="2017-02-17T09:51:00Z">
            <w:rPr>
              <w:ins w:id="33" w:author="Φλούδα Χριστίνα" w:date="2017-02-17T09:51:00Z"/>
              <w:rFonts w:eastAsia="Times New Roman"/>
              <w:szCs w:val="24"/>
            </w:rPr>
          </w:rPrChange>
        </w:rPr>
        <w:pPrChange w:id="34" w:author="Φλούδα Χριστίνα" w:date="2017-02-17T09:51:00Z">
          <w:pPr>
            <w:spacing w:line="600" w:lineRule="auto"/>
            <w:ind w:firstLine="720"/>
            <w:jc w:val="center"/>
          </w:pPr>
        </w:pPrChange>
      </w:pPr>
      <w:bookmarkStart w:id="35" w:name="_GoBack"/>
      <w:bookmarkEnd w:id="35"/>
    </w:p>
    <w:p w14:paraId="670F5246" w14:textId="77777777" w:rsidR="00D35489" w:rsidRDefault="0006190C">
      <w:pPr>
        <w:spacing w:line="600" w:lineRule="auto"/>
        <w:ind w:firstLine="720"/>
        <w:jc w:val="center"/>
        <w:rPr>
          <w:rFonts w:eastAsia="Times New Roman"/>
          <w:szCs w:val="24"/>
        </w:rPr>
      </w:pPr>
      <w:r>
        <w:rPr>
          <w:rFonts w:eastAsia="Times New Roman"/>
          <w:szCs w:val="24"/>
        </w:rPr>
        <w:t>ΠΡΑΚΤΙΚΑ ΒΟΥΛΗΣ</w:t>
      </w:r>
    </w:p>
    <w:p w14:paraId="670F5247" w14:textId="77777777" w:rsidR="00D35489" w:rsidRDefault="0006190C">
      <w:pPr>
        <w:spacing w:line="600" w:lineRule="auto"/>
        <w:ind w:firstLine="720"/>
        <w:jc w:val="center"/>
        <w:rPr>
          <w:rFonts w:eastAsia="Times New Roman"/>
          <w:szCs w:val="24"/>
        </w:rPr>
      </w:pPr>
      <w:r>
        <w:rPr>
          <w:rFonts w:eastAsia="Times New Roman"/>
          <w:szCs w:val="24"/>
        </w:rPr>
        <w:t xml:space="preserve">ΙΖ΄ ΠΕΡΙΟΔΟΣ </w:t>
      </w:r>
    </w:p>
    <w:p w14:paraId="670F5248" w14:textId="77777777" w:rsidR="00D35489" w:rsidRDefault="0006190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70F5249" w14:textId="77777777" w:rsidR="00D35489" w:rsidRDefault="0006190C">
      <w:pPr>
        <w:spacing w:line="600" w:lineRule="auto"/>
        <w:ind w:firstLine="720"/>
        <w:jc w:val="center"/>
        <w:rPr>
          <w:rFonts w:eastAsia="Times New Roman"/>
          <w:szCs w:val="24"/>
        </w:rPr>
      </w:pPr>
      <w:r>
        <w:rPr>
          <w:rFonts w:eastAsia="Times New Roman"/>
          <w:szCs w:val="24"/>
        </w:rPr>
        <w:t>ΣΥΝΟΔΟΣ Β΄</w:t>
      </w:r>
    </w:p>
    <w:p w14:paraId="670F524A" w14:textId="77777777" w:rsidR="00D35489" w:rsidRDefault="0006190C">
      <w:pPr>
        <w:spacing w:line="600" w:lineRule="auto"/>
        <w:ind w:firstLine="720"/>
        <w:jc w:val="center"/>
        <w:rPr>
          <w:rFonts w:eastAsia="Times New Roman"/>
          <w:szCs w:val="24"/>
        </w:rPr>
      </w:pPr>
      <w:r>
        <w:rPr>
          <w:rFonts w:eastAsia="Times New Roman"/>
          <w:szCs w:val="24"/>
        </w:rPr>
        <w:t>ΣΥΝΕΔΡΙΑΣΗ ΟΑ΄</w:t>
      </w:r>
    </w:p>
    <w:p w14:paraId="670F524B" w14:textId="77777777" w:rsidR="00D35489" w:rsidRDefault="0006190C">
      <w:pPr>
        <w:spacing w:line="600" w:lineRule="auto"/>
        <w:ind w:firstLine="720"/>
        <w:jc w:val="center"/>
        <w:rPr>
          <w:rFonts w:eastAsia="Times New Roman"/>
          <w:szCs w:val="24"/>
        </w:rPr>
      </w:pPr>
      <w:r>
        <w:rPr>
          <w:rFonts w:eastAsia="Times New Roman"/>
          <w:szCs w:val="24"/>
        </w:rPr>
        <w:t>Πέμπτη 9 Φεβρουαρίου 2017</w:t>
      </w:r>
    </w:p>
    <w:p w14:paraId="670F524C" w14:textId="77777777" w:rsidR="00D35489" w:rsidRDefault="0006190C">
      <w:pPr>
        <w:spacing w:line="600" w:lineRule="auto"/>
        <w:ind w:firstLine="720"/>
        <w:jc w:val="both"/>
        <w:rPr>
          <w:rFonts w:eastAsia="Times New Roman"/>
          <w:szCs w:val="24"/>
        </w:rPr>
      </w:pPr>
      <w:r>
        <w:rPr>
          <w:rFonts w:eastAsia="Times New Roman"/>
          <w:szCs w:val="24"/>
        </w:rPr>
        <w:t>Αθήνα, σήμερα στις 9 Φεβρουαρίου 2017, ημέρα Πέμπτη και ώρα 9</w:t>
      </w:r>
      <w:r>
        <w:rPr>
          <w:rFonts w:eastAsia="Times New Roman"/>
          <w:szCs w:val="24"/>
        </w:rPr>
        <w:t>.</w:t>
      </w:r>
      <w:r>
        <w:rPr>
          <w:rFonts w:eastAsia="Times New Roman"/>
          <w:szCs w:val="24"/>
        </w:rPr>
        <w:t>37΄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982BE4">
        <w:rPr>
          <w:rFonts w:eastAsia="Times New Roman"/>
          <w:b/>
          <w:szCs w:val="24"/>
        </w:rPr>
        <w:t xml:space="preserve">ΝΙΚΗΤΑ </w:t>
      </w:r>
      <w:r w:rsidRPr="00982BE4">
        <w:rPr>
          <w:rFonts w:eastAsia="Times New Roman" w:cs="Times New Roman"/>
          <w:b/>
          <w:szCs w:val="24"/>
        </w:rPr>
        <w:t>ΚΑΚΛΑΜΑΝΗ</w:t>
      </w:r>
      <w:r>
        <w:rPr>
          <w:rFonts w:eastAsia="Times New Roman"/>
          <w:szCs w:val="24"/>
        </w:rPr>
        <w:t>.</w:t>
      </w:r>
    </w:p>
    <w:p w14:paraId="670F524D" w14:textId="77777777" w:rsidR="00D35489" w:rsidRDefault="000619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αρχίζει η συνεδρίαση.</w:t>
      </w:r>
    </w:p>
    <w:p w14:paraId="670F524E" w14:textId="77777777" w:rsidR="00D35489" w:rsidRDefault="0006190C">
      <w:pPr>
        <w:spacing w:line="600" w:lineRule="auto"/>
        <w:ind w:firstLine="720"/>
        <w:jc w:val="both"/>
        <w:rPr>
          <w:rFonts w:eastAsia="Times New Roman"/>
          <w:szCs w:val="24"/>
        </w:rPr>
      </w:pPr>
      <w:r>
        <w:rPr>
          <w:rFonts w:eastAsia="Times New Roman"/>
          <w:szCs w:val="24"/>
        </w:rPr>
        <w:t xml:space="preserve">(ΕΠΙΚΥΡΩΣΗ </w:t>
      </w:r>
      <w:r>
        <w:rPr>
          <w:rFonts w:eastAsia="Times New Roman"/>
          <w:szCs w:val="24"/>
        </w:rPr>
        <w:t>ΠΡΑΚΤΙΚΩΝ: Σύμφωνα με την από 7</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Ο΄ συνεδριάσεώς του, της Τρίτης 7 Φεβρουαρίου 2017, σε ό,τι αφορά στην ψήφιση στο σύνολο του </w:t>
      </w:r>
      <w:r>
        <w:rPr>
          <w:rFonts w:eastAsia="Times New Roman"/>
          <w:szCs w:val="24"/>
        </w:rPr>
        <w:lastRenderedPageBreak/>
        <w:t>σχεδίου νόμου: «Τροποποίηση του Κώδικα του Ο</w:t>
      </w:r>
      <w:r>
        <w:rPr>
          <w:rFonts w:eastAsia="Times New Roman"/>
          <w:szCs w:val="24"/>
        </w:rPr>
        <w:t>ργανισμού του Υπουργείου Εξωτερικών και λοιπές διατάξεις»)</w:t>
      </w:r>
    </w:p>
    <w:p w14:paraId="670F524F" w14:textId="77777777" w:rsidR="00D35489" w:rsidRDefault="0006190C">
      <w:pPr>
        <w:spacing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670F5250" w14:textId="77777777" w:rsidR="00D35489" w:rsidRDefault="0006190C">
      <w:pPr>
        <w:spacing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Βουλευτή Θεσπρωτίας, τα ακόλουθα:</w:t>
      </w:r>
    </w:p>
    <w:p w14:paraId="670F5251" w14:textId="77777777" w:rsidR="00D35489" w:rsidRDefault="0006190C">
      <w:pPr>
        <w:spacing w:line="600" w:lineRule="auto"/>
        <w:ind w:firstLine="720"/>
        <w:jc w:val="both"/>
        <w:rPr>
          <w:rFonts w:eastAsia="Times New Roman"/>
          <w:szCs w:val="24"/>
        </w:rPr>
      </w:pPr>
      <w:r>
        <w:rPr>
          <w:rFonts w:eastAsia="Times New Roman"/>
          <w:szCs w:val="24"/>
        </w:rPr>
        <w:t>Α. ΚΑΤΑΘΕΣΗ Α</w:t>
      </w:r>
      <w:r>
        <w:rPr>
          <w:rFonts w:eastAsia="Times New Roman"/>
          <w:szCs w:val="24"/>
        </w:rPr>
        <w:t>ΝΑΦΟΡΩΝ</w:t>
      </w:r>
    </w:p>
    <w:p w14:paraId="670F5252" w14:textId="77777777" w:rsidR="00D35489" w:rsidRDefault="0006190C">
      <w:pPr>
        <w:spacing w:line="600" w:lineRule="auto"/>
        <w:ind w:firstLine="720"/>
        <w:jc w:val="center"/>
        <w:rPr>
          <w:rFonts w:eastAsia="Times New Roman"/>
          <w:szCs w:val="24"/>
        </w:rPr>
      </w:pPr>
      <w:r>
        <w:rPr>
          <w:rFonts w:eastAsia="Times New Roman"/>
          <w:szCs w:val="24"/>
        </w:rPr>
        <w:t>(Να μπει η σελ. 2α)</w:t>
      </w:r>
    </w:p>
    <w:p w14:paraId="670F5253" w14:textId="77777777" w:rsidR="00D35489" w:rsidRDefault="0006190C">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670F5254" w14:textId="77777777" w:rsidR="00D35489" w:rsidRDefault="0006190C">
      <w:pPr>
        <w:spacing w:line="600" w:lineRule="auto"/>
        <w:ind w:firstLine="720"/>
        <w:jc w:val="center"/>
        <w:rPr>
          <w:rFonts w:eastAsia="Times New Roman"/>
          <w:szCs w:val="24"/>
        </w:rPr>
      </w:pPr>
      <w:r>
        <w:rPr>
          <w:rFonts w:eastAsia="Times New Roman"/>
          <w:szCs w:val="24"/>
        </w:rPr>
        <w:t>(Να μπει η σελ. 2β)</w:t>
      </w:r>
    </w:p>
    <w:p w14:paraId="670F5255" w14:textId="77777777" w:rsidR="00D35489" w:rsidRDefault="0006190C">
      <w:pPr>
        <w:spacing w:line="600" w:lineRule="auto"/>
        <w:ind w:firstLine="720"/>
        <w:jc w:val="center"/>
        <w:rPr>
          <w:rFonts w:eastAsia="Times New Roman" w:cs="Times New Roman"/>
          <w:szCs w:val="24"/>
        </w:rPr>
      </w:pPr>
      <w:r>
        <w:rPr>
          <w:rFonts w:eastAsia="Times New Roman"/>
          <w:szCs w:val="24"/>
        </w:rPr>
        <w:t>(Αλλαγή σελίδας)</w:t>
      </w:r>
    </w:p>
    <w:p w14:paraId="670F525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 </w:t>
      </w:r>
    </w:p>
    <w:p w14:paraId="670F5257" w14:textId="77777777" w:rsidR="00D35489" w:rsidRDefault="0006190C">
      <w:pPr>
        <w:spacing w:line="600" w:lineRule="auto"/>
        <w:jc w:val="center"/>
        <w:rPr>
          <w:rFonts w:eastAsia="Times New Roman" w:cs="Times New Roman"/>
          <w:b/>
          <w:szCs w:val="24"/>
        </w:rPr>
      </w:pPr>
      <w:r>
        <w:rPr>
          <w:rFonts w:eastAsia="Times New Roman" w:cs="Times New Roman"/>
          <w:b/>
          <w:szCs w:val="24"/>
        </w:rPr>
        <w:t>ΕΠΙΚΑΙΡΩΝ ΕΡΩΤΗΣΕΩΝ</w:t>
      </w:r>
    </w:p>
    <w:p w14:paraId="670F525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Σήμερα </w:t>
      </w:r>
      <w:r>
        <w:rPr>
          <w:rFonts w:eastAsia="Times New Roman" w:cs="Times New Roman"/>
          <w:szCs w:val="24"/>
        </w:rPr>
        <w:t xml:space="preserve">θα συζητηθούν </w:t>
      </w:r>
      <w:r>
        <w:rPr>
          <w:rFonts w:eastAsia="Times New Roman" w:cs="Times New Roman"/>
          <w:szCs w:val="24"/>
        </w:rPr>
        <w:t>έξι ερωτήσ</w:t>
      </w:r>
      <w:r>
        <w:rPr>
          <w:rFonts w:eastAsia="Times New Roman" w:cs="Times New Roman"/>
          <w:szCs w:val="24"/>
        </w:rPr>
        <w:t>εις</w:t>
      </w:r>
      <w:r>
        <w:rPr>
          <w:rFonts w:eastAsia="Times New Roman" w:cs="Times New Roman"/>
          <w:szCs w:val="24"/>
        </w:rPr>
        <w:t xml:space="preserve">. Δεν θα συζητηθούν, επίσης, </w:t>
      </w:r>
      <w:r>
        <w:rPr>
          <w:rFonts w:eastAsia="Times New Roman" w:cs="Times New Roman"/>
          <w:szCs w:val="24"/>
        </w:rPr>
        <w:t xml:space="preserve">έξι </w:t>
      </w:r>
      <w:r>
        <w:rPr>
          <w:rFonts w:eastAsia="Times New Roman" w:cs="Times New Roman"/>
          <w:szCs w:val="24"/>
        </w:rPr>
        <w:t>και συγκεκριμένα:</w:t>
      </w:r>
    </w:p>
    <w:p w14:paraId="670F525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Η δεύτερη με αριθμό 436/3</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επίκαιρη ερώτηση </w:t>
      </w:r>
      <w:r>
        <w:rPr>
          <w:rFonts w:eastAsia="Times New Roman" w:cs="Times New Roman"/>
          <w:szCs w:val="24"/>
        </w:rPr>
        <w:t xml:space="preserve">πρώτου κύκλου του Βουλευτή Ηρακλείου της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Μεταναστευτικής Πολιτικής κ. Ιωάννη </w:t>
      </w:r>
      <w:proofErr w:type="spellStart"/>
      <w:r>
        <w:rPr>
          <w:rFonts w:eastAsia="Times New Roman" w:cs="Times New Roman"/>
          <w:szCs w:val="24"/>
        </w:rPr>
        <w:t>Μουζάλα</w:t>
      </w:r>
      <w:proofErr w:type="spellEnd"/>
      <w:r>
        <w:rPr>
          <w:rFonts w:eastAsia="Times New Roman" w:cs="Times New Roman"/>
          <w:szCs w:val="24"/>
        </w:rPr>
        <w:t>, σχετικά με το προσφυγικό-μεταναστευτικό, τον αριθμό των ΜΚΟ που δραστηριοποιούνται, τα ποσά που διαχειρίζονται κα</w:t>
      </w:r>
      <w:r>
        <w:rPr>
          <w:rFonts w:eastAsia="Times New Roman" w:cs="Times New Roman"/>
          <w:szCs w:val="24"/>
        </w:rPr>
        <w:t xml:space="preserve">ι το προσωπικό που απασχολούν, δεν θα συζητηθεί λόγω απουσίας του αρμόδιου Υπουργού στο εξωτερικό. </w:t>
      </w:r>
    </w:p>
    <w:p w14:paraId="670F525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Επίσης, δεν θα συζητηθούν και θα επαναπροσδιοριστούν για συζήτηση οι εξής τρεις επίκαιρες ερωτήσεις</w:t>
      </w:r>
      <w:r>
        <w:rPr>
          <w:rFonts w:eastAsia="Times New Roman" w:cs="Times New Roman"/>
          <w:szCs w:val="24"/>
        </w:rPr>
        <w:t>,</w:t>
      </w:r>
      <w:r>
        <w:rPr>
          <w:rFonts w:eastAsia="Times New Roman" w:cs="Times New Roman"/>
          <w:szCs w:val="24"/>
        </w:rPr>
        <w:t xml:space="preserve"> που απευθύνονται προς τον Υπουργό Εσωτερικών κ. </w:t>
      </w:r>
      <w:proofErr w:type="spellStart"/>
      <w:r>
        <w:rPr>
          <w:rFonts w:eastAsia="Times New Roman" w:cs="Times New Roman"/>
          <w:szCs w:val="24"/>
        </w:rPr>
        <w:t>Τόσκα</w:t>
      </w:r>
      <w:proofErr w:type="spellEnd"/>
      <w:r>
        <w:rPr>
          <w:rFonts w:eastAsia="Times New Roman" w:cs="Times New Roman"/>
          <w:szCs w:val="24"/>
        </w:rPr>
        <w:t xml:space="preserve">, </w:t>
      </w:r>
      <w:r>
        <w:rPr>
          <w:rFonts w:eastAsia="Times New Roman" w:cs="Times New Roman"/>
          <w:szCs w:val="24"/>
        </w:rPr>
        <w:t xml:space="preserve">ο οποίος απουσιάζει λόγω ανειλημμένων υποχρεώσεων: </w:t>
      </w:r>
    </w:p>
    <w:p w14:paraId="670F525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πρώτη με αριθμό 438/6</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 επίκαιρη ερώτηση πρώτου κύκλου του Βουλευτή Δράμας του ΣΥΡΙΖΑ κ. Χρήστου Καραγιαννίδη, σχετικά με την άμεση επίλυση των προβλημάτων που αντιμετωπίζουν οι πυροσβέστες πενταετ</w:t>
      </w:r>
      <w:r>
        <w:rPr>
          <w:rFonts w:eastAsia="Times New Roman" w:cs="Times New Roman"/>
          <w:szCs w:val="24"/>
        </w:rPr>
        <w:t>ούς υποχρέωσης. Η τρίτη με αριθμό 434/2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επίκαιρη ερώτηση πρώτου κύκλου του Βουλευτή Β΄ Αθηνών του Λαϊκού Συνδέσμου-Χρυσή Αυγή κ. Ηλία </w:t>
      </w:r>
      <w:proofErr w:type="spellStart"/>
      <w:r>
        <w:rPr>
          <w:rFonts w:eastAsia="Times New Roman" w:cs="Times New Roman"/>
          <w:szCs w:val="24"/>
        </w:rPr>
        <w:t>Παναγιώταρου</w:t>
      </w:r>
      <w:proofErr w:type="spellEnd"/>
      <w:r>
        <w:rPr>
          <w:rFonts w:eastAsia="Times New Roman" w:cs="Times New Roman"/>
          <w:szCs w:val="24"/>
        </w:rPr>
        <w:t>, σχετικά με την «ανθελληνική δράση τούρ</w:t>
      </w:r>
      <w:r>
        <w:rPr>
          <w:rFonts w:eastAsia="Times New Roman" w:cs="Times New Roman"/>
          <w:szCs w:val="24"/>
        </w:rPr>
        <w:lastRenderedPageBreak/>
        <w:t>κων πρακτόρων και εκπροσώπων τους στη Θράκη» και η τέταρτη με α</w:t>
      </w:r>
      <w:r>
        <w:rPr>
          <w:rFonts w:eastAsia="Times New Roman" w:cs="Times New Roman"/>
          <w:szCs w:val="24"/>
        </w:rPr>
        <w:t>ριθμό 430/31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επίκαιρη ερώτηση πρώτου κύκλου του Βουλευτή Β΄ Θεσσαλονίκης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Γεωργίου </w:t>
      </w:r>
      <w:proofErr w:type="spellStart"/>
      <w:r>
        <w:rPr>
          <w:rFonts w:eastAsia="Times New Roman" w:cs="Times New Roman"/>
          <w:szCs w:val="24"/>
        </w:rPr>
        <w:t>Αρβανιτίδη</w:t>
      </w:r>
      <w:proofErr w:type="spellEnd"/>
      <w:r>
        <w:rPr>
          <w:rFonts w:eastAsia="Times New Roman" w:cs="Times New Roman"/>
          <w:szCs w:val="24"/>
        </w:rPr>
        <w:t>, σχετικά με τη σημαντική μείωση της πυροσβεστικής δύναμης στην Περιφερειακή Ενότητα Θεσσαλονίκης.</w:t>
      </w:r>
    </w:p>
    <w:p w14:paraId="670F525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δεύτερη μ</w:t>
      </w:r>
      <w:r>
        <w:rPr>
          <w:rFonts w:eastAsia="Times New Roman" w:cs="Times New Roman"/>
          <w:szCs w:val="24"/>
        </w:rPr>
        <w:t>ε αριθμό 435/2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 επίκαιρη ερώτηση δεύτερου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Οικονομικών, σχετικά με τον διορισμό υπόδικης στη διοίκηση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δεν θα συζητηθεί λόγω κωλύματος</w:t>
      </w:r>
      <w:r>
        <w:rPr>
          <w:rFonts w:eastAsia="Times New Roman" w:cs="Times New Roman"/>
          <w:szCs w:val="24"/>
        </w:rPr>
        <w:t xml:space="preserve"> του Υπουργού κ. </w:t>
      </w:r>
      <w:proofErr w:type="spellStart"/>
      <w:r>
        <w:rPr>
          <w:rFonts w:eastAsia="Times New Roman" w:cs="Times New Roman"/>
          <w:szCs w:val="24"/>
        </w:rPr>
        <w:t>Τσακαλώτου</w:t>
      </w:r>
      <w:proofErr w:type="spellEnd"/>
      <w:r>
        <w:rPr>
          <w:rFonts w:eastAsia="Times New Roman" w:cs="Times New Roman"/>
          <w:szCs w:val="24"/>
        </w:rPr>
        <w:t xml:space="preserve">. Αιτία: φόρτος εργασίας. </w:t>
      </w:r>
    </w:p>
    <w:p w14:paraId="670F525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τον ίδιο λόγο δεν θα συζητηθεί και η έκτη με αριθμό 439/6.2.2017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Οικονομικών, σ</w:t>
      </w:r>
      <w:r>
        <w:rPr>
          <w:rFonts w:eastAsia="Times New Roman" w:cs="Times New Roman"/>
          <w:szCs w:val="24"/>
        </w:rPr>
        <w:t xml:space="preserve">χετικά με τη μεταφορά χρηστών της 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 </w:t>
      </w:r>
    </w:p>
    <w:p w14:paraId="670F525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Προχωράμε τώρα στην τρίτη με αριθμό 432/2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 επίκαιρη ερώτηση δεύτερου κύκλου της Βουλευτού Αττικής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Παρασκευής</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σχετικά με τη μη συμμετοχή εκπροσώπων των ασφαλισμένων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Ενιαίου Φορέα Κοινωνικής Ασφάλισης. </w:t>
      </w:r>
    </w:p>
    <w:p w14:paraId="670F525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Υφυπουργός Εργασίας, Κοινωνικής Ασφάλισης και Κοινωνικής Αλληλεγγύης κ. Αναστάσ</w:t>
      </w:r>
      <w:r>
        <w:rPr>
          <w:rFonts w:eastAsia="Times New Roman" w:cs="Times New Roman"/>
          <w:szCs w:val="24"/>
        </w:rPr>
        <w:t>ιος Πετρόπουλος</w:t>
      </w:r>
      <w:r>
        <w:rPr>
          <w:rFonts w:eastAsia="Times New Roman" w:cs="Times New Roman"/>
          <w:szCs w:val="24"/>
        </w:rPr>
        <w:t>.</w:t>
      </w:r>
    </w:p>
    <w:p w14:paraId="670F526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w:t>
      </w:r>
    </w:p>
    <w:p w14:paraId="670F526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κύριε Πρόεδρε. </w:t>
      </w:r>
    </w:p>
    <w:p w14:paraId="670F526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η ασφαλιστική αντιμεταρρύθμιση έχει καταντήσει Γολγοθάς για ασφαλισμένους και συνταξιούχους. Ένα μάτσο περικοπές για τους συνταξιούχους, ένα κάρο εισφορές για τους ασφαλισμένους, που αν προσθέσει κανείς σε αυτές και τη φορολογία, κυρίως και </w:t>
      </w:r>
      <w:r>
        <w:rPr>
          <w:rFonts w:eastAsia="Times New Roman" w:cs="Times New Roman"/>
          <w:szCs w:val="24"/>
        </w:rPr>
        <w:t xml:space="preserve">τους έμμεσους φόρους, τότε καταντά δημευτικό το αποτέλεσμα. </w:t>
      </w:r>
    </w:p>
    <w:p w14:paraId="670F526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όμως, μόνο αυτό. Είναι και ένα απίστευτο διοικητικό αλαλούμ που έχει προκύψει με τον ΕΦΚΑ, που ξεκινά από τα μπλοκάκια και τη ρύθμιση που φέρατε, με τα οποία δυστυχώς χάνουν όλοι, και </w:t>
      </w:r>
      <w:r>
        <w:rPr>
          <w:rFonts w:eastAsia="Times New Roman" w:cs="Times New Roman"/>
          <w:szCs w:val="24"/>
        </w:rPr>
        <w:t xml:space="preserve">το κράτος και οι επιχειρήσεις και οι απασχολούμενοι με μπλοκάκια, με αποτέλεσμα περισσότερη μαύρη εργασία και ανεργία, ενώ ταυτόχρονα κλείνουν δραστηριότητες και απολύουν οι επιχειρήσεις. </w:t>
      </w:r>
    </w:p>
    <w:p w14:paraId="670F526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είναι, όμως, μόνο αυτό, κύριε Υπουργέ. Έχουμε και τεράστια διοι</w:t>
      </w:r>
      <w:r>
        <w:rPr>
          <w:rFonts w:eastAsia="Times New Roman" w:cs="Times New Roman"/>
          <w:szCs w:val="24"/>
        </w:rPr>
        <w:t xml:space="preserve">κητική ανασφάλεια, διότι έχει προκύψει χάος στον ΕΦΚΑ. Ένα μόνο παράδειγμα θα σας φέρω. Θα περιοριστώ σε αυτό, γιατί δεν έχω πολύ χρόνο. </w:t>
      </w:r>
    </w:p>
    <w:p w14:paraId="670F526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Οι μηχανικοί που είχαν διακανονίσει παλιές οφειλές τους είδαν ξαφνικά, κύριε Πρόεδρε, μέχρι τις 31 Ιανουαρίου να κρατε</w:t>
      </w:r>
      <w:r>
        <w:rPr>
          <w:rFonts w:eastAsia="Times New Roman" w:cs="Times New Roman"/>
          <w:szCs w:val="24"/>
        </w:rPr>
        <w:t xml:space="preserve">ίται διπλή δόση. Θα μου πείτε: Πρόβλημα με τα συστήματα. Θα σας πω: Έπρεπε να προβλεφθούν. </w:t>
      </w:r>
    </w:p>
    <w:p w14:paraId="670F526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Τι έχει κάνει η Κυβέρνηση για να προστατευτεί; Έφερε έναν νόμο, τον νόμο </w:t>
      </w:r>
      <w:proofErr w:type="spellStart"/>
      <w:r>
        <w:rPr>
          <w:rFonts w:eastAsia="Times New Roman" w:cs="Times New Roman"/>
          <w:szCs w:val="24"/>
        </w:rPr>
        <w:t>Κατρούγκαλου</w:t>
      </w:r>
      <w:proofErr w:type="spellEnd"/>
      <w:r>
        <w:rPr>
          <w:rFonts w:eastAsia="Times New Roman" w:cs="Times New Roman"/>
          <w:szCs w:val="24"/>
        </w:rPr>
        <w:t>. Οι ασφαλισμένοι και οι συνταξιούχοι, κύριε Υπουργέ, θα κοιμούνται και στον ύπ</w:t>
      </w:r>
      <w:r>
        <w:rPr>
          <w:rFonts w:eastAsia="Times New Roman" w:cs="Times New Roman"/>
          <w:szCs w:val="24"/>
        </w:rPr>
        <w:t xml:space="preserve">νο τους θα βλέπουν εφιάλτες με εσάς και τον κ. </w:t>
      </w:r>
      <w:proofErr w:type="spellStart"/>
      <w:r>
        <w:rPr>
          <w:rFonts w:eastAsia="Times New Roman" w:cs="Times New Roman"/>
          <w:szCs w:val="24"/>
        </w:rPr>
        <w:t>Κατρούγκαλο</w:t>
      </w:r>
      <w:proofErr w:type="spellEnd"/>
      <w:r>
        <w:rPr>
          <w:rFonts w:eastAsia="Times New Roman" w:cs="Times New Roman"/>
          <w:szCs w:val="24"/>
        </w:rPr>
        <w:t xml:space="preserve">, ο οποίος έχει </w:t>
      </w:r>
      <w:r>
        <w:rPr>
          <w:rFonts w:eastAsia="Times New Roman" w:cs="Times New Roman"/>
          <w:szCs w:val="24"/>
        </w:rPr>
        <w:lastRenderedPageBreak/>
        <w:t xml:space="preserve">αποσυρθεί, βέβαια, σε πιο ήσυχο Υπουργείο τώρα, αφού έκανε τη βρόμικη δουλειά και για τον κ. Σόιμπλε και για τον κ. Τσίπρα. </w:t>
      </w:r>
    </w:p>
    <w:p w14:paraId="670F526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είναι, όμως, αυτός ο σκοπός της ερώτησής μου. Αυτά τα</w:t>
      </w:r>
      <w:r>
        <w:rPr>
          <w:rFonts w:eastAsia="Times New Roman" w:cs="Times New Roman"/>
          <w:szCs w:val="24"/>
        </w:rPr>
        <w:t xml:space="preserve"> ξέρει ο κόσμος, τα ξέρει η αγορά, βογκάει η αγορά. Τι κάνετε;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περιορίζετε την εκπροσώπηση των ασφαλισμένων και μετά κάνετε και πονηρή μεθόδευση. </w:t>
      </w:r>
    </w:p>
    <w:p w14:paraId="670F5268" w14:textId="77777777" w:rsidR="00D35489" w:rsidRDefault="0006190C">
      <w:pPr>
        <w:spacing w:line="600" w:lineRule="auto"/>
        <w:ind w:firstLine="720"/>
        <w:jc w:val="both"/>
        <w:rPr>
          <w:rFonts w:eastAsia="Times New Roman"/>
          <w:szCs w:val="24"/>
        </w:rPr>
      </w:pPr>
      <w:r>
        <w:rPr>
          <w:rFonts w:eastAsia="Times New Roman" w:cs="Times New Roman"/>
          <w:szCs w:val="24"/>
        </w:rPr>
        <w:t>Πώς το κάνετε; Μέχρι τώρα, κύριε Πρόεδρε, από το 1946 και μετά</w:t>
      </w:r>
      <w:r>
        <w:rPr>
          <w:rFonts w:eastAsia="Times New Roman" w:cs="Times New Roman"/>
          <w:szCs w:val="24"/>
        </w:rPr>
        <w:t>,</w:t>
      </w:r>
      <w:r>
        <w:rPr>
          <w:rFonts w:eastAsia="Times New Roman" w:cs="Times New Roman"/>
          <w:szCs w:val="24"/>
        </w:rPr>
        <w:t xml:space="preserve"> είχαν πλειοψηφία οι </w:t>
      </w:r>
      <w:r>
        <w:rPr>
          <w:rFonts w:eastAsia="Times New Roman" w:cs="Times New Roman"/>
          <w:szCs w:val="24"/>
        </w:rPr>
        <w:t xml:space="preserve">εκπρόσωποι των ασφαλισμένων στο ΙΚΑ. Έχουμε τον ΕΦΚΑ, που δεν έχει μόνο το ΙΚΑ, έχει και όλα τα ταμεία. Έχει αγρότες, έχει επαγγελματίες, έχει εμπόρους, έχει μηχανικούς, έχει δικηγόρους. Έχει τα πάντα. </w:t>
      </w:r>
      <w:r>
        <w:rPr>
          <w:rFonts w:eastAsia="Times New Roman"/>
          <w:szCs w:val="24"/>
        </w:rPr>
        <w:t xml:space="preserve">Και έχουμε στο </w:t>
      </w:r>
      <w:proofErr w:type="spellStart"/>
      <w:r>
        <w:rPr>
          <w:rFonts w:eastAsia="Times New Roman"/>
          <w:szCs w:val="24"/>
        </w:rPr>
        <w:t>εντεκαμελές</w:t>
      </w:r>
      <w:proofErr w:type="spellEnd"/>
      <w:r>
        <w:rPr>
          <w:rFonts w:eastAsia="Times New Roman"/>
          <w:szCs w:val="24"/>
        </w:rPr>
        <w:t xml:space="preserve"> δύο μέλη. Μετά τον νόμο </w:t>
      </w:r>
      <w:proofErr w:type="spellStart"/>
      <w:r>
        <w:rPr>
          <w:rFonts w:eastAsia="Times New Roman"/>
          <w:szCs w:val="24"/>
        </w:rPr>
        <w:t>Κατ</w:t>
      </w:r>
      <w:r>
        <w:rPr>
          <w:rFonts w:eastAsia="Times New Roman"/>
          <w:szCs w:val="24"/>
        </w:rPr>
        <w:t>ρούγκαλου</w:t>
      </w:r>
      <w:proofErr w:type="spellEnd"/>
      <w:r>
        <w:rPr>
          <w:rFonts w:eastAsia="Times New Roman"/>
          <w:szCs w:val="24"/>
        </w:rPr>
        <w:t xml:space="preserve"> περνά διάταξη  του ΣΥΡΙΖΑ, το 2016, η οποία λέει ότι το </w:t>
      </w:r>
      <w:proofErr w:type="spellStart"/>
      <w:r>
        <w:rPr>
          <w:rFonts w:eastAsia="Times New Roman"/>
          <w:szCs w:val="24"/>
        </w:rPr>
        <w:t>εντεκαμελές</w:t>
      </w:r>
      <w:proofErr w:type="spellEnd"/>
      <w:r>
        <w:rPr>
          <w:rFonts w:eastAsia="Times New Roman"/>
          <w:szCs w:val="24"/>
        </w:rPr>
        <w:t xml:space="preserve"> μπορεί να λειτουργήσει και ως εννεαμελές χωρίς καν την εκπροσώπηση αυτών των δύο θέσεων. Και σήμερα που μιλάμε, κύριε Υπουργέ, έχετε βάλει τις γνωμοδοτικές όπου εκεί συμμετέχουν </w:t>
      </w:r>
      <w:r>
        <w:rPr>
          <w:rFonts w:eastAsia="Times New Roman"/>
          <w:szCs w:val="24"/>
        </w:rPr>
        <w:t>όλοι, και αγρότες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Ναι, αλλά τι να το κάνω, όταν στις γνωμοδοτικές κάνουν αυτό που λέει η λέξη, δηλαδή, γνωμοδοτούν; Στο ΔΣ δεν υπάρχει ακόμη κανείς εκπρόσωπός τους. </w:t>
      </w:r>
    </w:p>
    <w:p w14:paraId="670F5269" w14:textId="77777777" w:rsidR="00D35489" w:rsidRDefault="0006190C">
      <w:pPr>
        <w:spacing w:line="600" w:lineRule="auto"/>
        <w:ind w:firstLine="720"/>
        <w:jc w:val="both"/>
        <w:rPr>
          <w:rFonts w:eastAsia="Times New Roman"/>
          <w:szCs w:val="24"/>
        </w:rPr>
      </w:pPr>
      <w:r>
        <w:rPr>
          <w:rFonts w:eastAsia="Times New Roman"/>
          <w:szCs w:val="24"/>
        </w:rPr>
        <w:lastRenderedPageBreak/>
        <w:t>Θα μου πείτε, αυτό είναι το πρόβλημα; Είναι και αυτό το πρόβλημα, διότι όλα αυτά πο</w:t>
      </w:r>
      <w:r>
        <w:rPr>
          <w:rFonts w:eastAsia="Times New Roman"/>
          <w:szCs w:val="24"/>
        </w:rPr>
        <w:t>υ είπα πριν, που κάνετε, δεν μπορούν να τα ελέγξουν, δεν μπορούν να συμμετάσχουν. Τις προηγούμενες δεκαετίες στο ΙΚΑ από τους δεκαεφτά, μόνον οι επτά ήταν του κράτους. Τώρα στους έντεκα</w:t>
      </w:r>
      <w:r>
        <w:rPr>
          <w:rFonts w:eastAsia="Times New Roman"/>
          <w:szCs w:val="24"/>
        </w:rPr>
        <w:t>,</w:t>
      </w:r>
      <w:r>
        <w:rPr>
          <w:rFonts w:eastAsia="Times New Roman"/>
          <w:szCs w:val="24"/>
        </w:rPr>
        <w:t xml:space="preserve"> οι έξι είναι του κράτους, δηλαδή, η απόλυτη πλειοψηφία. Δεν γίνεται έ</w:t>
      </w:r>
      <w:r>
        <w:rPr>
          <w:rFonts w:eastAsia="Times New Roman"/>
          <w:szCs w:val="24"/>
        </w:rPr>
        <w:t>τσι, κύριε Υπουργέ!</w:t>
      </w:r>
    </w:p>
    <w:p w14:paraId="670F526A" w14:textId="77777777" w:rsidR="00D35489" w:rsidRDefault="0006190C">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Ορίστε, κύριε Πετρόπουλε, έχετε τον λόγο.</w:t>
      </w:r>
    </w:p>
    <w:p w14:paraId="670F526B" w14:textId="77777777" w:rsidR="00D35489" w:rsidRDefault="0006190C">
      <w:pPr>
        <w:spacing w:line="600" w:lineRule="auto"/>
        <w:ind w:firstLine="720"/>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Ευχαριστώ, κύριε Πρόεδρε.</w:t>
      </w:r>
    </w:p>
    <w:p w14:paraId="670F526C" w14:textId="77777777" w:rsidR="00D35489" w:rsidRDefault="0006190C">
      <w:pPr>
        <w:spacing w:line="600" w:lineRule="auto"/>
        <w:ind w:firstLine="720"/>
        <w:jc w:val="both"/>
        <w:rPr>
          <w:rFonts w:eastAsia="Times New Roman"/>
          <w:bCs/>
          <w:szCs w:val="24"/>
        </w:rPr>
      </w:pPr>
      <w:r>
        <w:rPr>
          <w:rFonts w:eastAsia="Times New Roman"/>
          <w:bCs/>
          <w:szCs w:val="24"/>
        </w:rPr>
        <w:t xml:space="preserve">Ένα </w:t>
      </w:r>
      <w:proofErr w:type="spellStart"/>
      <w:r>
        <w:rPr>
          <w:rFonts w:eastAsia="Times New Roman"/>
          <w:bCs/>
          <w:szCs w:val="24"/>
        </w:rPr>
        <w:t>ένα</w:t>
      </w:r>
      <w:proofErr w:type="spellEnd"/>
      <w:r>
        <w:rPr>
          <w:rFonts w:eastAsia="Times New Roman"/>
          <w:bCs/>
          <w:szCs w:val="24"/>
        </w:rPr>
        <w:t xml:space="preserve"> θα απαντήσω τα θέματα. Θα ξεκαθα</w:t>
      </w:r>
      <w:r>
        <w:rPr>
          <w:rFonts w:eastAsia="Times New Roman"/>
          <w:bCs/>
          <w:szCs w:val="24"/>
        </w:rPr>
        <w:t>ρίσω πρώτα αυτά που προκαλούν σύγχυση, όταν μάλιστα ακούγονται στην Αίθουσα του Κοινοβουλίου. Η ειδοποίηση που πήγε στους ασφαλισμένους αφορά δύο δόσεις. Δεν είναι μία. Για αποφυγή περιττών δαπανών ενημερώνονται για την εισφορά που πρέπει να καταβάλουν τον</w:t>
      </w:r>
      <w:r>
        <w:rPr>
          <w:rFonts w:eastAsia="Times New Roman"/>
          <w:bCs/>
          <w:szCs w:val="24"/>
        </w:rPr>
        <w:t xml:space="preserve"> Φεβρουάριο και αυτήν που πρέπει να καταβάλουν τον Μάρτιο. Δεν απαιτούνται στο σύνολό τους αυτές οι εισφορές. Επομένως δεν είναι διπλή με την έννοια που το είπατε. </w:t>
      </w:r>
      <w:r>
        <w:rPr>
          <w:rFonts w:eastAsia="Times New Roman"/>
          <w:bCs/>
          <w:szCs w:val="24"/>
        </w:rPr>
        <w:lastRenderedPageBreak/>
        <w:t>Είναι ενημέρωση για δύο εισφορές για δύο διαφορετικούς μήνες. Για τον Ιανουάριο αυτό που κατ</w:t>
      </w:r>
      <w:r>
        <w:rPr>
          <w:rFonts w:eastAsia="Times New Roman"/>
          <w:bCs/>
          <w:szCs w:val="24"/>
        </w:rPr>
        <w:t>αβάλλουν οι ασφαλισμένοι είναι η εισφορά που αφορά τον Δεκέμβριο. Μην προκαλείτε, λοιπόν, άλλο σύγχυση. Αρκεί η σύγχυση που υπάρχει στον κόσμο.</w:t>
      </w:r>
    </w:p>
    <w:p w14:paraId="670F526D" w14:textId="77777777" w:rsidR="00D35489" w:rsidRDefault="0006190C">
      <w:pPr>
        <w:spacing w:line="600" w:lineRule="auto"/>
        <w:ind w:firstLine="720"/>
        <w:jc w:val="both"/>
        <w:rPr>
          <w:rFonts w:eastAsia="Times New Roman"/>
          <w:bCs/>
          <w:szCs w:val="24"/>
        </w:rPr>
      </w:pPr>
      <w:r>
        <w:rPr>
          <w:rFonts w:eastAsia="Times New Roman"/>
          <w:bCs/>
          <w:szCs w:val="24"/>
        </w:rPr>
        <w:t>Υπάρχει και η άλλη παραπληροφόρηση για το τι γίνεται με τις εισφορές. Οι εισφορές αναρτήθηκαν και αναρτήθηκαν κα</w:t>
      </w:r>
      <w:r>
        <w:rPr>
          <w:rFonts w:eastAsia="Times New Roman"/>
          <w:bCs/>
          <w:szCs w:val="24"/>
        </w:rPr>
        <w:t>ι για τους αγρότες και για τους ελεύθερους επαγγελματίες. Το 90% των αγροτών καλούνται να καταβάλουν μόλις 85 ευρώ. Συνολικά, δηλαδή, το 90% των αγροτών καταβάλλουν μικρότερο ποσό -μέχρι και 300 ευρώ λιγότερα- απ’ ό,τι κατέβαλαν πέρυσι.</w:t>
      </w:r>
    </w:p>
    <w:p w14:paraId="670F526E" w14:textId="77777777" w:rsidR="00D35489" w:rsidRDefault="0006190C">
      <w:pPr>
        <w:spacing w:line="600" w:lineRule="auto"/>
        <w:ind w:firstLine="720"/>
        <w:jc w:val="both"/>
        <w:rPr>
          <w:rFonts w:eastAsia="Times New Roman"/>
          <w:bCs/>
          <w:szCs w:val="24"/>
        </w:rPr>
      </w:pPr>
      <w:r>
        <w:rPr>
          <w:rFonts w:eastAsia="Times New Roman"/>
          <w:bCs/>
          <w:szCs w:val="24"/>
        </w:rPr>
        <w:t xml:space="preserve">Και δεν θα κάνουμε </w:t>
      </w:r>
      <w:r>
        <w:rPr>
          <w:rFonts w:eastAsia="Times New Roman"/>
          <w:bCs/>
          <w:szCs w:val="24"/>
        </w:rPr>
        <w:t>πίσω όσον αφορά αυτό που αποφασίσαμε, να παρέχουμε και στους αγρότες ίδιο δικαίωμα όπως και για τους υπόλοιπους Έλληνες, να παίρνουν δηλαδή εθνική σύνταξη. Τη στερούνταν όλα τα προηγούμενα χρόνια επί δεκαετίες. Και το 1959 το Υπουργείο Συντονισμού στην έκθ</w:t>
      </w:r>
      <w:r>
        <w:rPr>
          <w:rFonts w:eastAsia="Times New Roman"/>
          <w:bCs/>
          <w:szCs w:val="24"/>
        </w:rPr>
        <w:t xml:space="preserve">εσή του έλεγε ότι είναι το τμήμα εκείνο της κοινωνίας που βρίσκεται στο κατώτατο επίπεδο προστασίας. Εξήντα χρόνια μετά αποδίδουμε σε αυτό το τμήμα του πληθυσμού -που είναι πολύ σημαντικό για την </w:t>
      </w:r>
      <w:r>
        <w:rPr>
          <w:rFonts w:eastAsia="Times New Roman"/>
          <w:bCs/>
          <w:szCs w:val="24"/>
        </w:rPr>
        <w:lastRenderedPageBreak/>
        <w:t>οικονομία- το δικαίωμα που απολαμβάνουν και οι υπόλοιποι Έλλ</w:t>
      </w:r>
      <w:r>
        <w:rPr>
          <w:rFonts w:eastAsia="Times New Roman"/>
          <w:bCs/>
          <w:szCs w:val="24"/>
        </w:rPr>
        <w:t xml:space="preserve">ηνες. Όσον αφορά τους ελεύθερους επαγγελματίες, το 80% καταβάλλουν την κατώτατη κατηγορία, δηλαδή, 158 ευρώ μηνιαίως. </w:t>
      </w:r>
    </w:p>
    <w:p w14:paraId="670F526F" w14:textId="77777777" w:rsidR="00D35489" w:rsidRDefault="0006190C">
      <w:pPr>
        <w:spacing w:line="600" w:lineRule="auto"/>
        <w:ind w:firstLine="720"/>
        <w:jc w:val="both"/>
        <w:rPr>
          <w:rFonts w:eastAsia="Times New Roman"/>
          <w:bCs/>
          <w:szCs w:val="24"/>
        </w:rPr>
      </w:pPr>
      <w:r>
        <w:rPr>
          <w:rFonts w:eastAsia="Times New Roman"/>
          <w:bCs/>
          <w:szCs w:val="24"/>
        </w:rPr>
        <w:t>Το ξέρουν οι επαγγελματίες, εδώ είμαστε. Δεν μπορεί κανείς να λέει πια ό,τι του κατεβαίνει στο κεφάλι. Το γνωρίζω πάρα πολύ καλά. Συνηθίζ</w:t>
      </w:r>
      <w:r>
        <w:rPr>
          <w:rFonts w:eastAsia="Times New Roman"/>
          <w:bCs/>
          <w:szCs w:val="24"/>
        </w:rPr>
        <w:t>ω να περπατώ στους δρόμους της Αθήνας, πηγαίνω με τα πόδια και συζητώ με τον κόσμο. Βγ</w:t>
      </w:r>
      <w:r>
        <w:rPr>
          <w:rFonts w:eastAsia="Times New Roman"/>
          <w:bCs/>
          <w:szCs w:val="24"/>
        </w:rPr>
        <w:t>αίνουν</w:t>
      </w:r>
      <w:r>
        <w:rPr>
          <w:rFonts w:eastAsia="Times New Roman"/>
          <w:bCs/>
          <w:szCs w:val="24"/>
        </w:rPr>
        <w:t xml:space="preserve"> από τα καταστήματα οι επαγγελματίες και μου </w:t>
      </w:r>
      <w:r>
        <w:rPr>
          <w:rFonts w:eastAsia="Times New Roman"/>
          <w:bCs/>
          <w:szCs w:val="24"/>
        </w:rPr>
        <w:t>λένε:</w:t>
      </w:r>
      <w:r>
        <w:rPr>
          <w:rFonts w:eastAsia="Times New Roman"/>
          <w:bCs/>
          <w:szCs w:val="24"/>
        </w:rPr>
        <w:t xml:space="preserve"> «Σωθήκαμε, επιτέλους θα πληρώνουμε εισφορές». Αυτοί δεν κατέβαλλαν εισφορές, διότι το ύψος ήταν δυσθεώρητο. Ήταν </w:t>
      </w:r>
      <w:r>
        <w:rPr>
          <w:rFonts w:eastAsia="Times New Roman"/>
          <w:bCs/>
          <w:szCs w:val="24"/>
        </w:rPr>
        <w:t>700 ευρώ και 800 ευρώ. Δεν κατέβαλλαν εισφορές, γιατί ήταν αδύνατον να τις καταβάλουν.</w:t>
      </w:r>
    </w:p>
    <w:p w14:paraId="670F5270" w14:textId="77777777" w:rsidR="00D35489" w:rsidRDefault="0006190C">
      <w:pPr>
        <w:spacing w:line="600" w:lineRule="auto"/>
        <w:ind w:firstLine="720"/>
        <w:jc w:val="both"/>
        <w:rPr>
          <w:rFonts w:eastAsia="Times New Roman"/>
          <w:bCs/>
          <w:szCs w:val="24"/>
        </w:rPr>
      </w:pPr>
      <w:r>
        <w:rPr>
          <w:rFonts w:eastAsia="Times New Roman"/>
          <w:bCs/>
          <w:szCs w:val="24"/>
        </w:rPr>
        <w:t xml:space="preserve">Καλώ και από τούτο το Βήμα για άλλη μία φορά όλες τις πτέρυγες της Βουλής, μαζί και τις επαγγελματικές ενώσεις των εργοδοτών, την ΓΣΕΕ και την ΓΣΕΒΕΕ, να συμπράξουν και </w:t>
      </w:r>
      <w:r>
        <w:rPr>
          <w:rFonts w:eastAsia="Times New Roman"/>
          <w:bCs/>
          <w:szCs w:val="24"/>
        </w:rPr>
        <w:t xml:space="preserve">να πείσουν, να καλέσουν εκείνους που δεν κατέβαλλαν επειδή αδυνατούσαν να καταβάλλουν, να προσέλθουν ξανά στο σύστημα κοινωνικής ασφάλισης και να καταβάλουν τις εισφορές που δεν κατέβαλλαν. </w:t>
      </w:r>
    </w:p>
    <w:p w14:paraId="670F5271" w14:textId="77777777" w:rsidR="00D35489" w:rsidRDefault="0006190C">
      <w:pPr>
        <w:spacing w:line="600" w:lineRule="auto"/>
        <w:ind w:firstLine="720"/>
        <w:jc w:val="both"/>
        <w:rPr>
          <w:rFonts w:eastAsia="Times New Roman"/>
          <w:bCs/>
          <w:szCs w:val="24"/>
        </w:rPr>
      </w:pPr>
      <w:r>
        <w:rPr>
          <w:rFonts w:eastAsia="Times New Roman"/>
          <w:bCs/>
          <w:szCs w:val="24"/>
        </w:rPr>
        <w:lastRenderedPageBreak/>
        <w:t xml:space="preserve">Έτσι θα στηρίξουμε την κοινωνική ασφάλιση, έτσι θα μπορέσουμε να </w:t>
      </w:r>
      <w:r>
        <w:rPr>
          <w:rFonts w:eastAsia="Times New Roman"/>
          <w:bCs/>
          <w:szCs w:val="24"/>
        </w:rPr>
        <w:t>διατηρήσουμε χαμηλές τις εισφορές, έτσι θα μπορέσουμε να έχουμε έσοδα για να μπορούμε να ελαφρύνουμε και από τις πραγματικά μεγάλες εκείνους τους λίγους που επιβαρύνονται ωστόσο με ποσά που δεν επιβαρύνονταν πριν.</w:t>
      </w:r>
    </w:p>
    <w:p w14:paraId="670F527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 (Στο σημείο αυτό </w:t>
      </w:r>
      <w:r>
        <w:rPr>
          <w:rFonts w:eastAsia="Times New Roman" w:cs="Times New Roman"/>
          <w:szCs w:val="24"/>
        </w:rPr>
        <w:t>κ</w:t>
      </w:r>
      <w:r>
        <w:rPr>
          <w:rFonts w:eastAsia="Times New Roman" w:cs="Times New Roman"/>
          <w:szCs w:val="24"/>
        </w:rPr>
        <w:t>τυπάει το κουδούνι λήξε</w:t>
      </w:r>
      <w:r>
        <w:rPr>
          <w:rFonts w:eastAsia="Times New Roman" w:cs="Times New Roman"/>
          <w:szCs w:val="24"/>
        </w:rPr>
        <w:t>ως του χρόνου ομιλίας του κυρίου Υφυπουργού)</w:t>
      </w:r>
    </w:p>
    <w:p w14:paraId="670F5273" w14:textId="77777777" w:rsidR="00D35489" w:rsidRDefault="0006190C">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Κλείστε για το ερώτημα, σας παρακαλώ, γιατί δεν έχω σήμερα άνεση χρόνου, γιατί υπάρχει νομοσχέδιο στη συνέχεια.</w:t>
      </w:r>
    </w:p>
    <w:p w14:paraId="670F5274" w14:textId="77777777" w:rsidR="00D35489" w:rsidRDefault="0006190C">
      <w:pPr>
        <w:spacing w:line="600" w:lineRule="auto"/>
        <w:ind w:firstLine="720"/>
        <w:jc w:val="both"/>
        <w:rPr>
          <w:rFonts w:eastAsia="Times New Roman"/>
          <w:bCs/>
          <w:szCs w:val="24"/>
        </w:rPr>
      </w:pPr>
      <w:r>
        <w:rPr>
          <w:rFonts w:eastAsia="Times New Roman"/>
          <w:b/>
          <w:bCs/>
          <w:szCs w:val="24"/>
        </w:rPr>
        <w:t xml:space="preserve">ΑΝΑΣΤΑΣΙΟΣ ΠΕΤΡΟΠΟΥΛΟΣ (Υφυπουργός Εργασίας, Κοινωνικής Ασφάλισης </w:t>
      </w:r>
      <w:r>
        <w:rPr>
          <w:rFonts w:eastAsia="Times New Roman"/>
          <w:b/>
          <w:bCs/>
          <w:szCs w:val="24"/>
        </w:rPr>
        <w:t>και Κοινωνικής Αλληλεγγύης):</w:t>
      </w:r>
      <w:r>
        <w:rPr>
          <w:rFonts w:eastAsia="Times New Roman"/>
          <w:bCs/>
          <w:szCs w:val="24"/>
        </w:rPr>
        <w:t xml:space="preserve"> Εγώ που είμαι πάντα ευγενής, όταν  ακούω τις παρεκτάσεις δεν γίνεται να μην απαντώ.</w:t>
      </w:r>
    </w:p>
    <w:p w14:paraId="670F5275" w14:textId="77777777" w:rsidR="00D35489" w:rsidRDefault="0006190C">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Εντάξει, σας άφησα και θα έχετε και ένα λεπτό. </w:t>
      </w:r>
    </w:p>
    <w:p w14:paraId="670F5276" w14:textId="77777777" w:rsidR="00D35489" w:rsidRDefault="0006190C">
      <w:pPr>
        <w:spacing w:line="600" w:lineRule="auto"/>
        <w:ind w:firstLine="720"/>
        <w:jc w:val="both"/>
        <w:rPr>
          <w:rFonts w:eastAsia="Times New Roman"/>
          <w:bCs/>
          <w:szCs w:val="24"/>
        </w:rPr>
      </w:pPr>
      <w:r>
        <w:rPr>
          <w:rFonts w:eastAsia="Times New Roman"/>
          <w:bCs/>
          <w:szCs w:val="24"/>
        </w:rPr>
        <w:t xml:space="preserve">Στη δευτερολογία θα πείτε τα υπόλοιπα. Απαντήστε για το κύριο </w:t>
      </w:r>
      <w:r>
        <w:rPr>
          <w:rFonts w:eastAsia="Times New Roman"/>
          <w:bCs/>
          <w:szCs w:val="24"/>
        </w:rPr>
        <w:t>ερώτημα της ερώτησης.</w:t>
      </w:r>
    </w:p>
    <w:p w14:paraId="670F5277" w14:textId="77777777" w:rsidR="00D35489" w:rsidRDefault="0006190C">
      <w:pPr>
        <w:spacing w:line="600" w:lineRule="auto"/>
        <w:ind w:firstLine="720"/>
        <w:jc w:val="both"/>
        <w:rPr>
          <w:rFonts w:eastAsia="Times New Roman"/>
          <w:bCs/>
          <w:szCs w:val="24"/>
        </w:rPr>
      </w:pPr>
      <w:r>
        <w:rPr>
          <w:rFonts w:eastAsia="Times New Roman"/>
          <w:b/>
          <w:bCs/>
          <w:szCs w:val="24"/>
        </w:rPr>
        <w:lastRenderedPageBreak/>
        <w:t>ΑΝΑΣΤΑΣΙΟΣ ΠΕΤΡΟΠΟΥΛΟΣ (Υφυπουργός Εργασίας, Κοινωνικής Ασφάλισης και Κοινωνικής Αλληλεγγύης):</w:t>
      </w:r>
      <w:r>
        <w:rPr>
          <w:rFonts w:eastAsia="Times New Roman"/>
          <w:bCs/>
          <w:szCs w:val="24"/>
        </w:rPr>
        <w:t xml:space="preserve"> Κύριε Πρόεδρε, είμαι βέβαιος ότι θα γνωρίζετε ότι κανείς από ευγένεια δεν πρέπει να ηττάται. Και δεν μπορώ εγώ πολιτικά να μην απαντώ εδώ</w:t>
      </w:r>
      <w:r>
        <w:rPr>
          <w:rFonts w:eastAsia="Times New Roman"/>
          <w:bCs/>
          <w:szCs w:val="24"/>
        </w:rPr>
        <w:t>,</w:t>
      </w:r>
      <w:r>
        <w:rPr>
          <w:rFonts w:eastAsia="Times New Roman"/>
          <w:bCs/>
          <w:szCs w:val="24"/>
        </w:rPr>
        <w:t xml:space="preserve"> </w:t>
      </w:r>
      <w:r>
        <w:rPr>
          <w:rFonts w:eastAsia="Times New Roman"/>
          <w:bCs/>
          <w:szCs w:val="24"/>
        </w:rPr>
        <w:t>σε μία τέτοια ανιστόρητη και εντελώς εσφαλμένη αναφορά…</w:t>
      </w:r>
    </w:p>
    <w:p w14:paraId="670F5278" w14:textId="77777777" w:rsidR="00D35489" w:rsidRDefault="0006190C">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Σας άφησα και απλώς κάνω παράκληση…</w:t>
      </w:r>
    </w:p>
    <w:p w14:paraId="670F5279" w14:textId="77777777" w:rsidR="00D35489" w:rsidRDefault="0006190C">
      <w:pPr>
        <w:spacing w:line="600" w:lineRule="auto"/>
        <w:ind w:firstLine="720"/>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Ναι, αλλά μην κόβετε εμένα. Ας μην λ</w:t>
      </w:r>
      <w:r>
        <w:rPr>
          <w:rFonts w:eastAsia="Times New Roman"/>
          <w:bCs/>
          <w:szCs w:val="24"/>
        </w:rPr>
        <w:t>εγόταν.</w:t>
      </w:r>
    </w:p>
    <w:p w14:paraId="670F527A" w14:textId="77777777" w:rsidR="00D35489" w:rsidRDefault="0006190C">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bCs/>
          <w:szCs w:val="24"/>
        </w:rPr>
        <w:t>Απαντήστε και έχετε άλλα τρία λεπτά μετά, στη δευτερολογία.</w:t>
      </w:r>
      <w:r>
        <w:rPr>
          <w:rFonts w:eastAsia="Times New Roman"/>
          <w:szCs w:val="24"/>
        </w:rPr>
        <w:t xml:space="preserve">      </w:t>
      </w:r>
    </w:p>
    <w:p w14:paraId="670F527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Πάω στο θέμα της ερώτησης.</w:t>
      </w:r>
    </w:p>
    <w:p w14:paraId="670F527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Μόλις τρεις στο ενδεκαμελές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του ΕΦΚΑ είναι κυβερνητικής επιλογής -μόλις τρεις!-</w:t>
      </w:r>
      <w:r>
        <w:rPr>
          <w:rFonts w:eastAsia="Times New Roman" w:cs="Times New Roman"/>
          <w:szCs w:val="24"/>
        </w:rPr>
        <w:t>,</w:t>
      </w:r>
      <w:r>
        <w:rPr>
          <w:rFonts w:eastAsia="Times New Roman" w:cs="Times New Roman"/>
          <w:szCs w:val="24"/>
        </w:rPr>
        <w:t xml:space="preserve"> ο διοικητής και οι δύο υποδιοικητές. Και ήδη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lastRenderedPageBreak/>
        <w:t xml:space="preserve">ΕΦΚΑ συμμετέχει εκπρόσωπος των συνταξιούχων -είναι ο κ. Δήμος </w:t>
      </w:r>
      <w:proofErr w:type="spellStart"/>
      <w:r>
        <w:rPr>
          <w:rFonts w:eastAsia="Times New Roman" w:cs="Times New Roman"/>
          <w:szCs w:val="24"/>
        </w:rPr>
        <w:t>Κουμπούρης</w:t>
      </w:r>
      <w:proofErr w:type="spellEnd"/>
      <w:r>
        <w:rPr>
          <w:rFonts w:eastAsia="Times New Roman" w:cs="Times New Roman"/>
          <w:szCs w:val="24"/>
        </w:rPr>
        <w:t>, που εί</w:t>
      </w:r>
      <w:r>
        <w:rPr>
          <w:rFonts w:eastAsia="Times New Roman" w:cs="Times New Roman"/>
          <w:szCs w:val="24"/>
        </w:rPr>
        <w:t xml:space="preserve">ναι ΚΚΕ, δεν είναι ΣΥΡΙΖΑ- συμμετέχει εκπρόσωπος των </w:t>
      </w:r>
      <w:proofErr w:type="spellStart"/>
      <w:r>
        <w:rPr>
          <w:rFonts w:eastAsia="Times New Roman" w:cs="Times New Roman"/>
          <w:szCs w:val="24"/>
        </w:rPr>
        <w:t>ΕΣΑμεΑ</w:t>
      </w:r>
      <w:proofErr w:type="spellEnd"/>
      <w:r>
        <w:rPr>
          <w:rFonts w:eastAsia="Times New Roman" w:cs="Times New Roman"/>
          <w:szCs w:val="24"/>
        </w:rPr>
        <w:t>, των ατόμων με ειδικές ανάγκες -και δεν είναι ΣΥΡΙΖΑ-, συμμετέχει εκπρόσωπος των εργαζόμενων στον Ενιαίο Φορέα Κοινωνικής Ασφάλισης με τον αναπληρωτή του, που υπέδειξαν οι δύο ομοσπονδίες με παρέμ</w:t>
      </w:r>
      <w:r>
        <w:rPr>
          <w:rFonts w:eastAsia="Times New Roman" w:cs="Times New Roman"/>
          <w:szCs w:val="24"/>
        </w:rPr>
        <w:t>βαση νομοθετική δική μας, προκειμένου να είναι εφικτή η εκπροσώπησή τους διότι δεν προλάβαιναν να κάνουν εκλογές. Αν θέλαμε να αποφύγουμε τη συμμετοχή τους δεν θα κάναμε αυτή τη νομοθετική ρύθμιση ώστε παρά την πρόβλεψη να είναι αιρετός να είναι διορισμένο</w:t>
      </w:r>
      <w:r>
        <w:rPr>
          <w:rFonts w:eastAsia="Times New Roman" w:cs="Times New Roman"/>
          <w:szCs w:val="24"/>
        </w:rPr>
        <w:t xml:space="preserve">ς κατ’ επιλογή των ομοσπονδιών. Τι είναι αυτό που αποφεύγουμε εμείς; </w:t>
      </w:r>
    </w:p>
    <w:p w14:paraId="670F527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Όμως επειδή θέλω να θεωρήσω ότι καλόπιστα ρωτάτε και επειδή εμείς είμαστε εκείνοι που παλεύουμε για τη συμμετοχή όλων στα κοινά και τη θέλουμε, τη χρειαζόμαστε, γιατί τη χρειάζεται η κοι</w:t>
      </w:r>
      <w:r>
        <w:rPr>
          <w:rFonts w:eastAsia="Times New Roman" w:cs="Times New Roman"/>
          <w:szCs w:val="24"/>
        </w:rPr>
        <w:t>νωνία, θα σας πω ότι μόλις στις 20 Ιανουαρίου έστειλε η τελευταία πλευρά των εργαζόμενων, η Πανελλήνια Ναυτική Ομοσπονδία, οι ναυτικοί μας, πρόταση για εκπροσώπους. Και επειδή πρέπει να στείλουν όλοι εκπροσώπους, για να γίνει η επιλογή μεταξύ όλων των συμβ</w:t>
      </w:r>
      <w:r>
        <w:rPr>
          <w:rFonts w:eastAsia="Times New Roman" w:cs="Times New Roman"/>
          <w:szCs w:val="24"/>
        </w:rPr>
        <w:t xml:space="preserve">ουλευτικών επιτροπών εκείνων που θα </w:t>
      </w:r>
      <w:r>
        <w:rPr>
          <w:rFonts w:eastAsia="Times New Roman" w:cs="Times New Roman"/>
          <w:szCs w:val="24"/>
        </w:rPr>
        <w:lastRenderedPageBreak/>
        <w:t>εκπροσωπούν τους ασφαλισμένους, τους εργαζόμενους και εργοδότες, γι’ αυτό υπάρχει καθυστέρηση. Τι να κάναμε, δηλαδή; Να εκδίδαμε άκυρη απόφαση χωρίς τη συμμετοχή των ναυτικών και να πάσχει η σύνθεση; Δηλαδή, όποιος δεν π</w:t>
      </w:r>
      <w:r>
        <w:rPr>
          <w:rFonts w:eastAsia="Times New Roman" w:cs="Times New Roman"/>
          <w:szCs w:val="24"/>
        </w:rPr>
        <w:t>ρολάβει να στείλει να εξαιρείται; Δεν επιλέξαμε αυτή τη λύση. Επειδή το αποδίδω στο ότι δεν γνωρίζατε τον λόγο, θέλω να θεωρήσω ότι καλόπιστα ρωτάτε και επομένως δεν θα επιμείνετε διότι αυτό που κάνουμε είναι σύντομα να εκλέξουν και αυτοί τον εκπρόσωπό του</w:t>
      </w:r>
      <w:r>
        <w:rPr>
          <w:rFonts w:eastAsia="Times New Roman" w:cs="Times New Roman"/>
          <w:szCs w:val="24"/>
        </w:rPr>
        <w:t>ς.</w:t>
      </w:r>
    </w:p>
    <w:p w14:paraId="670F527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 αρχάς, για λόγους τάξης, να αναφέρω ότι ο Γραμματέας της Κυβέρνησης έχει στείλει επιστολή που επιβεβαιώνει τις αιτίες απουσίας των Υπουργών, για το ότι δεν θα γίνουν έξι ερωτήσεις.</w:t>
      </w:r>
    </w:p>
    <w:p w14:paraId="670F527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Απευθύνω θερμή παράκληση και στους</w:t>
      </w:r>
      <w:r>
        <w:rPr>
          <w:rFonts w:eastAsia="Times New Roman" w:cs="Times New Roman"/>
          <w:szCs w:val="24"/>
        </w:rPr>
        <w:t xml:space="preserve"> συναδέλφους και στους Υπουργούς.  Επειδή πρέπει να αρχίσουμε το νομοσχέδιο γρήγορα, γιατί πληθώρα συναδέλφων θα εγγραφούν, σήμερα δεν θα είμαι ανεκτικός στον χρόνο, όπως κάνω άλλες φορές που όταν δεν υπάρχει νομοσχέδιο αφήνω διπλάσιο χρόνο και στους Υπουρ</w:t>
      </w:r>
      <w:r>
        <w:rPr>
          <w:rFonts w:eastAsia="Times New Roman" w:cs="Times New Roman"/>
          <w:szCs w:val="24"/>
        </w:rPr>
        <w:t>γούς και κυρίως στους συναδέλφους, διότι δεν έχω τη δυνατότητα. Γι’ αυτό να είμαστε, παρακαλώ, στο θέμα της ερώτησης.</w:t>
      </w:r>
    </w:p>
    <w:p w14:paraId="670F528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w:t>
      </w:r>
      <w:r>
        <w:rPr>
          <w:rFonts w:eastAsia="Times New Roman" w:cs="Times New Roman"/>
          <w:szCs w:val="24"/>
        </w:rPr>
        <w:t xml:space="preserve">κ. </w:t>
      </w:r>
      <w:proofErr w:type="spellStart"/>
      <w:r>
        <w:rPr>
          <w:rFonts w:eastAsia="Times New Roman" w:cs="Times New Roman"/>
          <w:szCs w:val="24"/>
        </w:rPr>
        <w:t>Χριστοφιλοπούλου</w:t>
      </w:r>
      <w:proofErr w:type="spellEnd"/>
      <w:r>
        <w:rPr>
          <w:rFonts w:eastAsia="Times New Roman" w:cs="Times New Roman"/>
          <w:szCs w:val="24"/>
        </w:rPr>
        <w:t>.</w:t>
      </w:r>
    </w:p>
    <w:p w14:paraId="670F528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θα είμαι λακωνική, όμως χρειάζονται διάφορες εξηγήσεις, γι</w:t>
      </w:r>
      <w:r>
        <w:rPr>
          <w:rFonts w:eastAsia="Times New Roman" w:cs="Times New Roman"/>
          <w:szCs w:val="24"/>
        </w:rPr>
        <w:t>ατί όχι μόνο ανιστόρητοι δεν είμαστε, αλλά ακούμε και τον κόσμο, δεν μελετάμε μόνο.</w:t>
      </w:r>
    </w:p>
    <w:p w14:paraId="670F528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 κατ’ αρχάς αυτό που είπατε για την εθνική σύνταξη στον αγρότη είναι πολύ μεγάλο λάθος διότι η βασική σύνταξη του νόμου Λοβέρδου-</w:t>
      </w:r>
      <w:proofErr w:type="spellStart"/>
      <w:r>
        <w:rPr>
          <w:rFonts w:eastAsia="Times New Roman" w:cs="Times New Roman"/>
          <w:szCs w:val="24"/>
        </w:rPr>
        <w:t>Κουτρουμάνη</w:t>
      </w:r>
      <w:proofErr w:type="spellEnd"/>
      <w:r>
        <w:rPr>
          <w:rFonts w:eastAsia="Times New Roman" w:cs="Times New Roman"/>
          <w:szCs w:val="24"/>
        </w:rPr>
        <w:t xml:space="preserve"> ήταν το ίδιο ακρι</w:t>
      </w:r>
      <w:r>
        <w:rPr>
          <w:rFonts w:eastAsia="Times New Roman" w:cs="Times New Roman"/>
          <w:szCs w:val="24"/>
        </w:rPr>
        <w:t>βώς πράγμα, και για τους αγρότες. Άρα ψεύδεστε. Κάνετε λάθος.</w:t>
      </w:r>
    </w:p>
    <w:p w14:paraId="670F528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Δεύτερον, αν εσάς σας λένε οι αυτοαπασχολούμενοι «ευτυχώς, μας σώσατε» εγώ έχω παραδείγματα ανθρώπων που έχουν μια ΟΕ, μια μικρομεσαία, μια ΕΕ –ακούει και ο κ. Σταθάκης, που ήταν στο Υπουργείο Α</w:t>
      </w:r>
      <w:r>
        <w:rPr>
          <w:rFonts w:eastAsia="Times New Roman" w:cs="Times New Roman"/>
          <w:szCs w:val="24"/>
        </w:rPr>
        <w:t xml:space="preserve">νάπτυξης- και είναι ομόρρυθμος εταίρος. Ξέρετε ότι αυτοί οι άνθρωποι μέχρι χθες πλήρωναν ποσά της τάξης των 250 ευρώ στον ΟΑΕΕ και σήμερα καλούνται μηνιαίως για 1.300 κύριε Υπουργέ; Πώς θα επιβιώσει αυτός ο άνθρωπος; Αυτό κάνετε. </w:t>
      </w:r>
    </w:p>
    <w:p w14:paraId="670F528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Ναι μεν για κάποιους νέου</w:t>
      </w:r>
      <w:r>
        <w:rPr>
          <w:rFonts w:eastAsia="Times New Roman" w:cs="Times New Roman"/>
          <w:szCs w:val="24"/>
        </w:rPr>
        <w:t xml:space="preserve">ς μειώνετε ελαφρά τις εισφορές -την ίδια ώρα τους κοπανάτε τους φόρους- από την άλλη, όμως, αυτούς τους μικρομεσαίους ανθρώπους τους τσακίζετε. </w:t>
      </w:r>
    </w:p>
    <w:p w14:paraId="670F528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επειδή είπατε για τον ΕΦΚΑ, θέλω να σας πω: πού είναι οι διατάξεις για τους συνταξιούχους που εργάζονται, π</w:t>
      </w:r>
      <w:r>
        <w:rPr>
          <w:rFonts w:eastAsia="Times New Roman" w:cs="Times New Roman"/>
          <w:szCs w:val="24"/>
        </w:rPr>
        <w:t xml:space="preserve">ου ακόμα τις περιμένουν και τους τσακίζετε τη σύνταξη, χωρίς να έχετε βγάλει την εγκύκλιο; Πού είναι η εγκύκλιος για την παράλληλη προαιρετική ασφάλιση; Πού είναι η εγκύκλιος για την αναγκαστική παράλληλη ασφάλιση;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τι κάνατε τόσους</w:t>
      </w:r>
      <w:r>
        <w:rPr>
          <w:rFonts w:eastAsia="Times New Roman" w:cs="Times New Roman"/>
          <w:szCs w:val="24"/>
        </w:rPr>
        <w:t xml:space="preserve"> μήνες; Εσείς επιλέξατε να φτιάξετε τον ΕΦΚΑ και μέσα σε επτά μήνες να τον λειτουργήσετε, εσείς τον νομοθετήσατε. Εσείς, λοιπόν, έχετε και το μαχαίρι και το πεπόνι.</w:t>
      </w:r>
    </w:p>
    <w:p w14:paraId="670F528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επί του συγκεκριμένου: Όλα αυτά που είπατε είναι έτσι για το ΔΣ, αλλά εγώ έχω δύο αντεπ</w:t>
      </w:r>
      <w:r>
        <w:rPr>
          <w:rFonts w:eastAsia="Times New Roman" w:cs="Times New Roman"/>
          <w:szCs w:val="24"/>
        </w:rPr>
        <w:t xml:space="preserve">ιχειρήματα, τα οποία είναι σκληρά και πολιτικά και ουσίας, κύριε Υπουργέ, γιατί αυτήν την κριτική κάνουμε. </w:t>
      </w:r>
    </w:p>
    <w:p w14:paraId="670F528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Πρώτον, εγώ δεν είπα για κομματικούς στο ΔΣ. Έχετε τρεις κομματικούς. Οι άλλοι τρεις, όμως, είναι το κράτος. Και ξέρετε, βέβαια, ως νομικός, ότι ο τ</w:t>
      </w:r>
      <w:r>
        <w:rPr>
          <w:rFonts w:eastAsia="Times New Roman" w:cs="Times New Roman"/>
          <w:szCs w:val="24"/>
        </w:rPr>
        <w:t>ριμερής χαρακτήρας της κοινωνι</w:t>
      </w:r>
      <w:r>
        <w:rPr>
          <w:rFonts w:eastAsia="Times New Roman" w:cs="Times New Roman"/>
          <w:szCs w:val="24"/>
        </w:rPr>
        <w:lastRenderedPageBreak/>
        <w:t>κής ασφάλισης μέχρι σήμερα, κύριε Πρόεδρε, είχε την τριμερή εκπροσώπηση όταν στο ΙΚΑ ήταν από τους δεκαεπτά οι επτά μόνο του κράτους –δεν μιλώ του ΣΥΡΙΖΑ ή της Νέας Δημοκρατίας ή του ΠΑΣΟΚ τότε, αλλά του κράτους. Άρα πού είναι</w:t>
      </w:r>
      <w:r>
        <w:rPr>
          <w:rFonts w:eastAsia="Times New Roman" w:cs="Times New Roman"/>
          <w:szCs w:val="24"/>
        </w:rPr>
        <w:t xml:space="preserve"> ο τριμερής χαρακτήρας της κοινωνικής ασφάλισης μέσα στο ΔΣ του ΕΦΚΑ;</w:t>
      </w:r>
    </w:p>
    <w:p w14:paraId="670F528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πάσχει ο νόμος σας και αλλάξτε τον. Πάσχει ο ίδιος ο νόμος και πάσχει και ο τρόπος που τον εφαρμόζετε. Και επειδή εγώ δεν κάνω μηδενιστική αντιπολίτευση, κατανοώ τα περί καθυ</w:t>
      </w:r>
      <w:r>
        <w:rPr>
          <w:rFonts w:eastAsia="Times New Roman" w:cs="Times New Roman"/>
          <w:szCs w:val="24"/>
        </w:rPr>
        <w:t xml:space="preserve">στερήσεων των εκπροσώπων. Όμως σας λέω και πάλι ότι πάσχει ο νόμος σας, διότι όταν οι συμβουλευτικές αυτές σας στείλουν τους εκπροσώπους, πάλι θα είναι στρεβλό, ακόμα και για τους συνταξιούχους. </w:t>
      </w:r>
    </w:p>
    <w:p w14:paraId="670F528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Εγώ τιμώ και το ΚΚΕ και το ΠΑΜΕ και όλα. Είναι ο Εκπρόσωπος </w:t>
      </w:r>
      <w:r>
        <w:rPr>
          <w:rFonts w:eastAsia="Times New Roman" w:cs="Times New Roman"/>
          <w:szCs w:val="24"/>
        </w:rPr>
        <w:t>του ΚΚΕ μέσα. Ναι, θα μπορούσε να είναι και της ΑΓΣΣΕ. Όμως, δεν είναι εκεί το θέμα. Το θέμα είναι ότι πρέπει να υπάρχει στο ΔΣ η πλήρης τριμερής εκπροσώπηση. Θα αλλάξετε τον νόμο; Πώς θα το εξασφαλίσετε αυτό; Εργοδότες, εργαζόμενοι, αυτοαπασχολούμενοι, έμ</w:t>
      </w:r>
      <w:r>
        <w:rPr>
          <w:rFonts w:eastAsia="Times New Roman" w:cs="Times New Roman"/>
          <w:szCs w:val="24"/>
        </w:rPr>
        <w:t xml:space="preserve">ποροι, αγρότες. </w:t>
      </w:r>
    </w:p>
    <w:p w14:paraId="670F528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70F528B" w14:textId="77777777" w:rsidR="00D35489" w:rsidRDefault="0006190C">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Θα ήθελα να παρακαλέσω το εξής: Τα ονόματα, που αναφέρονται, εκπροσωπούν φορείς, δεν εκπροσωπούν κόμματα. Μπορεί ιδεολογικά ο κάθε κ. </w:t>
      </w:r>
      <w:proofErr w:type="spellStart"/>
      <w:r>
        <w:rPr>
          <w:rFonts w:eastAsia="Times New Roman" w:cs="Times New Roman"/>
          <w:szCs w:val="24"/>
        </w:rPr>
        <w:t>Κουμπούρης</w:t>
      </w:r>
      <w:proofErr w:type="spellEnd"/>
      <w:r>
        <w:rPr>
          <w:rFonts w:eastAsia="Times New Roman" w:cs="Times New Roman"/>
          <w:szCs w:val="24"/>
        </w:rPr>
        <w:t xml:space="preserve"> να ανήκει σε κάποιο κόμμα… </w:t>
      </w:r>
    </w:p>
    <w:p w14:paraId="670F528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Δεν το είπα εγώ. </w:t>
      </w:r>
    </w:p>
    <w:p w14:paraId="670F528D"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δεν απαντώ σε εσάς. Σαν γενική αρχή,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το λέω. Το ξέρω. Μην κάνουμε τέτοιους χαρακτηρισμούς, γιατί δεν είναι σωστό. Τώρα εάν ιδεολογικά οι εκπρόσωποι </w:t>
      </w:r>
      <w:r>
        <w:rPr>
          <w:rFonts w:eastAsia="Times New Roman" w:cs="Times New Roman"/>
          <w:szCs w:val="24"/>
        </w:rPr>
        <w:t xml:space="preserve">των φορέων ανήκουν κάπου, αυτό δεν είναι προς κακό. </w:t>
      </w:r>
    </w:p>
    <w:p w14:paraId="670F528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670F528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Ασφαλώς, συμφωνώ, κύριε Πρόεδρε, με την παρατήρησή σας. Είπα ότι δεν είναι </w:t>
      </w:r>
      <w:r>
        <w:rPr>
          <w:rFonts w:eastAsia="Times New Roman" w:cs="Times New Roman"/>
          <w:szCs w:val="24"/>
        </w:rPr>
        <w:t xml:space="preserve">ΣΥΡΙΖΑ. Πράγματι, ο κ. </w:t>
      </w:r>
      <w:proofErr w:type="spellStart"/>
      <w:r>
        <w:rPr>
          <w:rFonts w:eastAsia="Times New Roman" w:cs="Times New Roman"/>
          <w:szCs w:val="24"/>
        </w:rPr>
        <w:t>Κουμπούρης</w:t>
      </w:r>
      <w:proofErr w:type="spellEnd"/>
      <w:r>
        <w:rPr>
          <w:rFonts w:eastAsia="Times New Roman" w:cs="Times New Roman"/>
          <w:szCs w:val="24"/>
        </w:rPr>
        <w:t>, ως παλ</w:t>
      </w:r>
      <w:r>
        <w:rPr>
          <w:rFonts w:eastAsia="Times New Roman" w:cs="Times New Roman"/>
          <w:szCs w:val="24"/>
        </w:rPr>
        <w:t>α</w:t>
      </w:r>
      <w:r>
        <w:rPr>
          <w:rFonts w:eastAsia="Times New Roman" w:cs="Times New Roman"/>
          <w:szCs w:val="24"/>
        </w:rPr>
        <w:t xml:space="preserve">ιός Βουλευτής του Κομμουνιστικού Κόμματος, και να ήθελα να κρύψω τι είναι, δεν μπορούσα. Επομένως, παραβίασα ανοικτές θύρες ως προς τον κ. </w:t>
      </w:r>
      <w:proofErr w:type="spellStart"/>
      <w:r>
        <w:rPr>
          <w:rFonts w:eastAsia="Times New Roman" w:cs="Times New Roman"/>
          <w:szCs w:val="24"/>
        </w:rPr>
        <w:t>Κουμπούρη</w:t>
      </w:r>
      <w:proofErr w:type="spellEnd"/>
      <w:r>
        <w:rPr>
          <w:rFonts w:eastAsia="Times New Roman" w:cs="Times New Roman"/>
          <w:szCs w:val="24"/>
        </w:rPr>
        <w:t>.</w:t>
      </w:r>
    </w:p>
    <w:p w14:paraId="670F529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Δεν κάνετε άθροιση σωστή, κυρία </w:t>
      </w:r>
      <w:proofErr w:type="spellStart"/>
      <w:r>
        <w:rPr>
          <w:rFonts w:eastAsia="Times New Roman" w:cs="Times New Roman"/>
          <w:szCs w:val="24"/>
        </w:rPr>
        <w:t>Χριστοφιλοπούλου</w:t>
      </w:r>
      <w:proofErr w:type="spellEnd"/>
      <w:r>
        <w:rPr>
          <w:rFonts w:eastAsia="Times New Roman" w:cs="Times New Roman"/>
          <w:szCs w:val="24"/>
        </w:rPr>
        <w:t>. Κάντε την. Είπ</w:t>
      </w:r>
      <w:r>
        <w:rPr>
          <w:rFonts w:eastAsia="Times New Roman" w:cs="Times New Roman"/>
          <w:szCs w:val="24"/>
        </w:rPr>
        <w:t>α ήδη ότι απ’ αυτούς που έχουν τοποθετηθεί, είναι ήδη τρεις από τους εννιά, που είναι εκπρόσωποι των ατόμων με αναπηρία, των συνταξιούχων όλης της χώρας, των εργαζόμενων στον Ενιαίο Φορέα Κοινωνικής Ασφάλισης, είναι ένας ειδικός επιστήμονας -δεν θέλω να πω</w:t>
      </w:r>
      <w:r>
        <w:rPr>
          <w:rFonts w:eastAsia="Times New Roman" w:cs="Times New Roman"/>
          <w:szCs w:val="24"/>
        </w:rPr>
        <w:t xml:space="preserve"> τίποτα περισσότερο-, που είναι άτομο επιλεγμένο για τις γνώσεις του στην κοινωνική ασφάλιση, είναι δυο στελέχη του Υπουργείου, στελέχη που έχουν αναδειχθεί σε υψηλές θέσεις όχι από εμάς. Και περιμένουμε. Εκτός αν θέλετε να μας πείτε ευθέως να μην συμμετέχ</w:t>
      </w:r>
      <w:r>
        <w:rPr>
          <w:rFonts w:eastAsia="Times New Roman" w:cs="Times New Roman"/>
          <w:szCs w:val="24"/>
        </w:rPr>
        <w:t>ουν μέχρι να πάμε στην επόμενη φάση. Πείτε το. Δηλαδή, τι να κάνουμε; Να μην συμμετέχουν οι ναυτικοί; Αν η θέση σας είναι να  μην συμμετέχουν οι ναυτικοί και να προχωρούσαμε με όσους είπαν…</w:t>
      </w:r>
    </w:p>
    <w:p w14:paraId="670F529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Είπα κάτι τέτοιο; </w:t>
      </w:r>
    </w:p>
    <w:p w14:paraId="670F529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ΑΝΑΣΤΑΣΙΟΣ ΠΕΤΡΟΠΟΥ</w:t>
      </w:r>
      <w:r>
        <w:rPr>
          <w:rFonts w:eastAsia="Times New Roman" w:cs="Times New Roman"/>
          <w:b/>
          <w:szCs w:val="24"/>
        </w:rPr>
        <w:t>ΛΟΣ (Υφυπουργός Εργασίας, Κοινωνικής Ασφάλισης και Κοινωνικής Αλληλεγγύης):</w:t>
      </w:r>
      <w:r>
        <w:rPr>
          <w:rFonts w:eastAsia="Times New Roman" w:cs="Times New Roman"/>
          <w:szCs w:val="24"/>
        </w:rPr>
        <w:t xml:space="preserve"> Ωραία, για να τελειώνουμε. Είπα: Στις 20 Ιανουαρίου συγκεκριμένα</w:t>
      </w:r>
      <w:r>
        <w:rPr>
          <w:rFonts w:eastAsia="Times New Roman" w:cs="Times New Roman"/>
          <w:szCs w:val="24"/>
        </w:rPr>
        <w:t>,</w:t>
      </w:r>
      <w:r>
        <w:rPr>
          <w:rFonts w:eastAsia="Times New Roman" w:cs="Times New Roman"/>
          <w:szCs w:val="24"/>
        </w:rPr>
        <w:t xml:space="preserve"> μας έστειλαν τους εκπροσώπους τους οι ναυτικοί. Επομένως δεν μπορούσαμε νωρίτερα να αναδείξουμε εκπρόσωπο των </w:t>
      </w:r>
      <w:r>
        <w:rPr>
          <w:rFonts w:eastAsia="Times New Roman" w:cs="Times New Roman"/>
          <w:szCs w:val="24"/>
        </w:rPr>
        <w:lastRenderedPageBreak/>
        <w:t>επτά</w:t>
      </w:r>
      <w:r>
        <w:rPr>
          <w:rFonts w:eastAsia="Times New Roman" w:cs="Times New Roman"/>
          <w:szCs w:val="24"/>
        </w:rPr>
        <w:t xml:space="preserve"> συμβουλευτικών επιτροπών. Και οι συμβουλευτικές επιτροπές -διαβάστε το καλά στον νόμο- έχουν εκτεταμένες αρμοδιότητες. Συμμετέχουν ουσιαστικά και όχι τυπικά. Και αυτό που είναι σκοπός μας και το έχουμε διακηρύξει είναι η κοινωνική ασφάλιση να είναι υπόθεσ</w:t>
      </w:r>
      <w:r>
        <w:rPr>
          <w:rFonts w:eastAsia="Times New Roman" w:cs="Times New Roman"/>
          <w:szCs w:val="24"/>
        </w:rPr>
        <w:t xml:space="preserve">η των ίδιων των ασφαλισμένων. </w:t>
      </w:r>
    </w:p>
    <w:p w14:paraId="670F529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 Πώς!</w:t>
      </w:r>
    </w:p>
    <w:p w14:paraId="670F529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Και ακριβώς, επειδή γίνεται υπόθεση των ίδιων των ασφαλισμένων, με την ουσιαστική συμμετοχή </w:t>
      </w:r>
      <w:r>
        <w:rPr>
          <w:rFonts w:eastAsia="Times New Roman" w:cs="Times New Roman"/>
          <w:szCs w:val="24"/>
        </w:rPr>
        <w:t xml:space="preserve">τους μέσα από τη λειτουργία των συμβουλευτικών επιτροπών θα αναδείξουν εκείνα τα θέματα που πρέπει να επιλύονται και βάζουν τα πλαίσια των πολιτικών που καλούνται να εφαρμόσουν οι διοικούντες στον Ενιαίο Φορέα Κοινωνικής Ασφάλισης αιτιολογημένα. Δεν είναι </w:t>
      </w:r>
      <w:r>
        <w:rPr>
          <w:rFonts w:eastAsia="Times New Roman" w:cs="Times New Roman"/>
          <w:szCs w:val="24"/>
        </w:rPr>
        <w:t xml:space="preserve">αυθαίρετη η λειτουργία του διοικητικού συμβουλίου και της διοίκησης του ΕΦΚΑ. Είναι στα πλαίσια και των προτάσεων και των πολιτικών που επεξεργάζονται όλες οι συμβουλευτικές επιτροπές. </w:t>
      </w:r>
    </w:p>
    <w:p w14:paraId="670F529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Αυτό, λοιπόν, είναι θετικό και αφορά την ουσιαστική συμμετοχή όλων και</w:t>
      </w:r>
      <w:r>
        <w:rPr>
          <w:rFonts w:eastAsia="Times New Roman" w:cs="Times New Roman"/>
          <w:szCs w:val="24"/>
        </w:rPr>
        <w:t xml:space="preserve"> μη δημιουργούμε τώρα εντυπώσεις, επειδή οι </w:t>
      </w:r>
      <w:r>
        <w:rPr>
          <w:rFonts w:eastAsia="Times New Roman" w:cs="Times New Roman"/>
          <w:szCs w:val="24"/>
        </w:rPr>
        <w:lastRenderedPageBreak/>
        <w:t>ναυτικοί, λόγω της ιδιαιτερότητας του επαγγέλματός τους να μη βρίσκονται συνέχεια σε ένα γραφείο, καθυστέρησαν να στείλουν εκπρόσωπό τους. Έστειλαν στις 20 Ιανουαρίου. Τώρα που τους έστειλαν όλοι, θα συγκεντρωθού</w:t>
      </w:r>
      <w:r>
        <w:rPr>
          <w:rFonts w:eastAsia="Times New Roman" w:cs="Times New Roman"/>
          <w:szCs w:val="24"/>
        </w:rPr>
        <w:t xml:space="preserve">ν, αφού επιλέξουμε και από τους αγρότες, που, δυστυχώς, δεν εκπροσωπούνται. Δυστυχώς, δεν έχουν οργάνωση. </w:t>
      </w:r>
    </w:p>
    <w:p w14:paraId="670F529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Άλλο σας ρώτησα. </w:t>
      </w:r>
    </w:p>
    <w:p w14:paraId="670F529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Τέλος, δ</w:t>
      </w:r>
      <w:r>
        <w:rPr>
          <w:rFonts w:eastAsia="Times New Roman" w:cs="Times New Roman"/>
          <w:szCs w:val="24"/>
        </w:rPr>
        <w:t xml:space="preserve">ιαβάστε ξανά τον νόμο του Λοβέρδου. Δεν υπάρχει βασική σύνταξη για τους αγρότες. Δεν υπήρχε ποτέ βασική σύνταξη για τους αγρότες. </w:t>
      </w:r>
    </w:p>
    <w:p w14:paraId="670F529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Να είστε καλά. </w:t>
      </w:r>
    </w:p>
    <w:p w14:paraId="670F5299"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Προχωράμε στη</w:t>
      </w:r>
      <w:r>
        <w:rPr>
          <w:rFonts w:eastAsia="Times New Roman" w:cs="Times New Roman"/>
          <w:szCs w:val="24"/>
        </w:rPr>
        <w:t>ν</w:t>
      </w:r>
      <w:r>
        <w:rPr>
          <w:rFonts w:eastAsia="Times New Roman" w:cs="Times New Roman"/>
          <w:szCs w:val="24"/>
        </w:rPr>
        <w:t xml:space="preserve"> πέμπτη με αριθμό 444/6-2-2017 επίκαιρη ερώτηση πρώτου κύκλου </w:t>
      </w:r>
      <w:r>
        <w:rPr>
          <w:rFonts w:eastAsia="Times New Roman" w:cs="Times New Roman"/>
          <w:szCs w:val="24"/>
        </w:rPr>
        <w:t>του Βουλευτή Ηρακλείου του Κομμουνιστικού Κόμματος Ελλάδας κ. Εμμανουήλ Συντυχάκη προς τον Υπουργό Περιβάλ</w:t>
      </w:r>
      <w:r>
        <w:rPr>
          <w:rFonts w:eastAsia="Times New Roman" w:cs="Times New Roman"/>
          <w:szCs w:val="24"/>
        </w:rPr>
        <w:lastRenderedPageBreak/>
        <w:t>λοντος και Ενέργειας, σχετικά με τις διακοπές ηλεκτρικού ρεύματος στον Νομό Ηρακλείου λόγω καιρικών φαινομένων εξαιτίας της έλλειψης προσωπικού στη ΔΕ</w:t>
      </w:r>
      <w:r>
        <w:rPr>
          <w:rFonts w:eastAsia="Times New Roman" w:cs="Times New Roman"/>
          <w:szCs w:val="24"/>
        </w:rPr>
        <w:t xml:space="preserve">ΔΔΗΕ. </w:t>
      </w:r>
    </w:p>
    <w:p w14:paraId="670F529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απαντήσει ο παρευρισκόμενος Υπουργός κ. Γεώργιος Σταθάκης. </w:t>
      </w:r>
    </w:p>
    <w:p w14:paraId="670F529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670F529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 xml:space="preserve">ΜΜΑΝΟΥΗΛ ΣΥΝΤΥΧΑΚΗΣ: </w:t>
      </w:r>
      <w:r>
        <w:rPr>
          <w:rFonts w:eastAsia="Times New Roman" w:cs="Times New Roman"/>
          <w:szCs w:val="24"/>
        </w:rPr>
        <w:t xml:space="preserve">Ευχαριστώ, κύριε Πρόεδρε. </w:t>
      </w:r>
    </w:p>
    <w:p w14:paraId="670F529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 οι εκτεταμένες διακοπές ηλεκτρικού ρεύματος σε όλους τους νομούς της Κρήτης και σε πάρα π</w:t>
      </w:r>
      <w:r>
        <w:rPr>
          <w:rFonts w:eastAsia="Times New Roman" w:cs="Times New Roman"/>
          <w:szCs w:val="24"/>
        </w:rPr>
        <w:t>ολλές περιοχές της χώρας λόγω των έντονων καιρικών φαινομένων</w:t>
      </w:r>
      <w:r>
        <w:rPr>
          <w:rFonts w:eastAsia="Times New Roman" w:cs="Times New Roman"/>
          <w:szCs w:val="24"/>
        </w:rPr>
        <w:t>,</w:t>
      </w:r>
      <w:r>
        <w:rPr>
          <w:rFonts w:eastAsia="Times New Roman" w:cs="Times New Roman"/>
          <w:szCs w:val="24"/>
        </w:rPr>
        <w:t xml:space="preserve"> δεν ήταν ένα φαινόμενο περιορισμένης κλίμακας. Είχαμε διακοπές ρεύματος μεγάλης διάρκειας. Είναι βέβαιο πως θα επαναληφθούν στην πιθανή περίπτωση νέων οξυμμένων καιρικών φαινομένων. Τι συμβαίνε</w:t>
      </w:r>
      <w:r>
        <w:rPr>
          <w:rFonts w:eastAsia="Times New Roman" w:cs="Times New Roman"/>
          <w:szCs w:val="24"/>
        </w:rPr>
        <w:t xml:space="preserve">ι άραγε; Είναι μόνο τα καιρικά φαινόμενα; </w:t>
      </w:r>
    </w:p>
    <w:p w14:paraId="670F529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Εμείς λέμε όχι. Δεν το περιορίζουμε εκεί. Βέβαια, τα καιρικά φαινόμενα επιτείνουν το πρόβλημα. Υπάρχουν, κύριε Υ</w:t>
      </w:r>
      <w:r>
        <w:rPr>
          <w:rFonts w:eastAsia="Times New Roman" w:cs="Times New Roman"/>
          <w:szCs w:val="24"/>
        </w:rPr>
        <w:lastRenderedPageBreak/>
        <w:t xml:space="preserve">πουργέ, βαθύτερες αιτίες που θα οξύνουν στο μέλλον περισσότερο τα προβλήματα ηλεκτροδότησης, ενώ την </w:t>
      </w:r>
      <w:r>
        <w:rPr>
          <w:rFonts w:eastAsia="Times New Roman" w:cs="Times New Roman"/>
          <w:szCs w:val="24"/>
        </w:rPr>
        <w:t xml:space="preserve">ίδια στιγμή ο κοσμάκης χρυσοπληρώνει τα υπέρογκα τιμολόγια της ΔΕΗ. </w:t>
      </w:r>
    </w:p>
    <w:p w14:paraId="670F529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Ποιες είναι αυτές οι αιτίες; Πρώτον, υπάρχουν σημαντικές ελλείψεις προσωπικού, 50% κάτω απ’ ό,τι προβλέπει ο κανονισμός. Όσοι έχουν απομείνει εργάζονται κάτω από συνθήκες υπερεργασίας, με</w:t>
      </w:r>
      <w:r>
        <w:rPr>
          <w:rFonts w:eastAsia="Times New Roman" w:cs="Times New Roman"/>
          <w:szCs w:val="24"/>
        </w:rPr>
        <w:t xml:space="preserve"> καταστρατήγηση του χρόνου εργασίας, με εξαντλητικά ωράρια σε βάρδιες είκοσι τέσσερις ώρες το εικοσιτετράωρο, με καύσωνα, παγωνιά, δυνατούς ανέμους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Είναι αποψιλωμένα τα συνεργεία με εργατοτεχνίτη ή εργοδηγό και με τους απαραίτητους τεχνίτες. </w:t>
      </w:r>
    </w:p>
    <w:p w14:paraId="670F52A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w:t>
      </w:r>
      <w:r>
        <w:rPr>
          <w:rFonts w:eastAsia="Times New Roman" w:cs="Times New Roman"/>
          <w:szCs w:val="24"/>
        </w:rPr>
        <w:t xml:space="preserve">ον, έχουμε σημαντικές ελλείψεις σε απαραίτητα υλικά και ατομικά μέσα προστασίας: κράνη, γάντια, κολώνες, μετρητές, κατσαβίδια, πένσες. Ακόμα και στις ζώνες, που κρατούν τους </w:t>
      </w:r>
      <w:proofErr w:type="spellStart"/>
      <w:r>
        <w:rPr>
          <w:rFonts w:eastAsia="Times New Roman" w:cs="Times New Roman"/>
          <w:szCs w:val="24"/>
        </w:rPr>
        <w:t>εναερίτες</w:t>
      </w:r>
      <w:proofErr w:type="spellEnd"/>
      <w:r>
        <w:rPr>
          <w:rFonts w:eastAsia="Times New Roman" w:cs="Times New Roman"/>
          <w:szCs w:val="24"/>
        </w:rPr>
        <w:t xml:space="preserve"> δεμένους στους στύλους στις περισσότερες περιπτώσεις έχει περάσει η ημερ</w:t>
      </w:r>
      <w:r>
        <w:rPr>
          <w:rFonts w:eastAsia="Times New Roman" w:cs="Times New Roman"/>
          <w:szCs w:val="24"/>
        </w:rPr>
        <w:t xml:space="preserve">ομηνία λήξης. </w:t>
      </w:r>
    </w:p>
    <w:p w14:paraId="670F52A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Έχουμε μακάβρια λίστα θανατηφόρων ατυχημάτων. Έχουμε εκατοντάδες ατυχήματα στη Σάμο, Νέα Μάκρη, Αμύνταιο, Πτολεμαΐδα, Μεγαλόπολη, Γάζι Ηρακλείου, </w:t>
      </w:r>
      <w:proofErr w:type="spellStart"/>
      <w:r>
        <w:rPr>
          <w:rFonts w:eastAsia="Times New Roman" w:cs="Times New Roman"/>
          <w:szCs w:val="24"/>
        </w:rPr>
        <w:t>Ξυλοκαμάρα</w:t>
      </w:r>
      <w:proofErr w:type="spellEnd"/>
      <w:r>
        <w:rPr>
          <w:rFonts w:eastAsia="Times New Roman" w:cs="Times New Roman"/>
          <w:szCs w:val="24"/>
        </w:rPr>
        <w:t xml:space="preserve"> Χανίων. </w:t>
      </w:r>
    </w:p>
    <w:p w14:paraId="670F52A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Τρίτον, δεν καταβάλλονται δεδουλευμένα, ενώ έχουμε συνεχείς μειώσεις μισθών</w:t>
      </w:r>
      <w:r>
        <w:rPr>
          <w:rFonts w:eastAsia="Times New Roman" w:cs="Times New Roman"/>
          <w:szCs w:val="24"/>
        </w:rPr>
        <w:t xml:space="preserve">, που στις εργολαβίες φτάνουν το 40% με 50%. Υπάρχει πεπαλαιωμένο, ασυντήρητο δίκτυο. Από πρόχειρη εκτίμηση της ΕΤΕ ΔΕΗ οι ξύλινοι στύλοι που υπάρχουν σε όλη τη χώρα και είναι ένα εκατομμύριο είναι σαπισμένοι. </w:t>
      </w:r>
    </w:p>
    <w:p w14:paraId="670F52A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 Τι μέτρα θ</w:t>
      </w:r>
      <w:r>
        <w:rPr>
          <w:rFonts w:eastAsia="Times New Roman" w:cs="Times New Roman"/>
          <w:szCs w:val="24"/>
        </w:rPr>
        <w:t xml:space="preserve">α πάρετε, για να μην επαναληφθούν αντίστοιχα φαινόμενα στην ηλεκτροδότηση; </w:t>
      </w:r>
    </w:p>
    <w:p w14:paraId="670F52A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Δεύτερον, να προσλάβετε το απαραίτητο προσωπικό βάσει τον αναγκών με μόνιμη και σταθερή δουλειά. Να σταματήσουν οι άθλιες κι επικίνδυνες εργασιακές συνθήκες που επικρατούν. Να σταματήσει το καθεστώς των εργολάβων. Να σταματήσουν οι περικοπές και η συρρίκνω</w:t>
      </w:r>
      <w:r>
        <w:rPr>
          <w:rFonts w:eastAsia="Times New Roman" w:cs="Times New Roman"/>
          <w:szCs w:val="24"/>
        </w:rPr>
        <w:t>ση των αναγκαίων πρακτορείων και υποπρακτορείων και δαδιών που έχετε προχωρήσει. Τέλος, να σταματήσει η ιδιωτικοποίηση και η απελευθέρωση της ενέργειας, που επιφέρει ενεργειακή φτώχεια στον λαό και τραγικές συνέπειες εργασιακές στον κλάδο και προβλήματα ασ</w:t>
      </w:r>
      <w:r>
        <w:rPr>
          <w:rFonts w:eastAsia="Times New Roman" w:cs="Times New Roman"/>
          <w:szCs w:val="24"/>
        </w:rPr>
        <w:t xml:space="preserve">φάλειας στη χώρα. </w:t>
      </w:r>
    </w:p>
    <w:p w14:paraId="670F52A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70F52A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Τώρα, βάλατε τόσα ερωτήματα που θέλει δέκα λεπτά να απαντήσει ο Υπουργός. Αυτό δεν ήταν επίκαιρη ερώτηση, αλλά επίκαιρη επερώτηση!</w:t>
      </w:r>
    </w:p>
    <w:p w14:paraId="670F52A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Τέλος πάντων, θα υπάρξει μια ανοχή και στον Υπ</w:t>
      </w:r>
      <w:r>
        <w:rPr>
          <w:rFonts w:eastAsia="Times New Roman" w:cs="Times New Roman"/>
          <w:szCs w:val="24"/>
        </w:rPr>
        <w:t xml:space="preserve">ουργό. </w:t>
      </w:r>
    </w:p>
    <w:p w14:paraId="670F52A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Όλα συνδέονται διαλεκτικά. </w:t>
      </w:r>
    </w:p>
    <w:p w14:paraId="670F52A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14:paraId="670F52A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Κύριε Πρόεδρε, θα είστε ελαστικός στον χρόνο, υποθέτω. </w:t>
      </w:r>
    </w:p>
    <w:p w14:paraId="670F52A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Pr>
          <w:rFonts w:eastAsia="Times New Roman" w:cs="Times New Roman"/>
          <w:szCs w:val="24"/>
        </w:rPr>
        <w:t xml:space="preserve"> Βεβαίως, απλώς μην το τραβήξουμε. </w:t>
      </w:r>
    </w:p>
    <w:p w14:paraId="670F52A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Ευχαριστώ. </w:t>
      </w:r>
    </w:p>
    <w:p w14:paraId="670F52A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Θα ξεκινήσω από το τελευταίο. Γνωρίζετε ότι ο τομέας της ενέργειας βρίσκεται σε μεταβατικό στάδιο ανάμεσα στο παρελθόν, που υπήρχε ένα κρ</w:t>
      </w:r>
      <w:r>
        <w:rPr>
          <w:rFonts w:eastAsia="Times New Roman" w:cs="Times New Roman"/>
          <w:szCs w:val="24"/>
        </w:rPr>
        <w:t>ατικό μονοπώλιο που κάλυπτε όλους τους τομείς της ενέργειας και ένα νέο πεδίο λειτουργίας του τομέα της αγοράς, που καθορίζεται, πρώτον, από τις συμφωνίες που έχει κάνει η χώρα για την κλιματική αλλαγή, την ανάγκη δηλαδή να αλλάξει το περιβαλλοντικό αποτύπ</w:t>
      </w:r>
      <w:r>
        <w:rPr>
          <w:rFonts w:eastAsia="Times New Roman" w:cs="Times New Roman"/>
          <w:szCs w:val="24"/>
        </w:rPr>
        <w:t>ωμα του ενεργειακού τομέα, το οποίο φαίνεται στο άνοιγμα νέων τομέων ενέργειας, όπως είναι οι ανανεώσιμες πηγές, το φυσικό αέριο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70F52A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Δεύτερον, το ευρωπαϊκό πλαίσιο μέσα στο οποίο υπάρχει μία ενεργειακή πολιτική</w:t>
      </w:r>
      <w:r>
        <w:rPr>
          <w:rFonts w:eastAsia="Times New Roman" w:cs="Times New Roman"/>
          <w:szCs w:val="24"/>
        </w:rPr>
        <w:t>,</w:t>
      </w:r>
      <w:r>
        <w:rPr>
          <w:rFonts w:eastAsia="Times New Roman" w:cs="Times New Roman"/>
          <w:szCs w:val="24"/>
        </w:rPr>
        <w:t xml:space="preserve"> η οποία προβλέπει διαχωρισμό των διαφόρω</w:t>
      </w:r>
      <w:r>
        <w:rPr>
          <w:rFonts w:eastAsia="Times New Roman" w:cs="Times New Roman"/>
          <w:szCs w:val="24"/>
        </w:rPr>
        <w:t>ν δραστηριοτήτων του ενεργειακού τομέα και διαμόρφωσης μιας διαφοροποιημένης συμμετοχής διαφορετικής κατηγορίας παραγωγών και, φυσικά, δημόσιων επιχειρήσεων -η ΔΕΗ θα παραμείνει ο πυλώνας του συστήματος μας- αλλά και ιδιωτική συμμετοχή. Φιλοδοξούμε με το ν</w:t>
      </w:r>
      <w:r>
        <w:rPr>
          <w:rFonts w:eastAsia="Times New Roman" w:cs="Times New Roman"/>
          <w:szCs w:val="24"/>
        </w:rPr>
        <w:t>ομοσχέδιο με τους ενεργειακούς συνεταιρισμούς να υπάρξουν πολύ πιο βαθιές αλλαγές και στο αποκεντρωμένο σύστημα παραγωγής ενέργειας από διάφορες μορφές, είτε καταναλωτών είτε μικροπαραγωγών</w:t>
      </w:r>
      <w:r>
        <w:rPr>
          <w:rFonts w:eastAsia="Times New Roman" w:cs="Times New Roman"/>
          <w:szCs w:val="24"/>
        </w:rPr>
        <w:t>.</w:t>
      </w:r>
    </w:p>
    <w:p w14:paraId="670F52AF" w14:textId="77777777" w:rsidR="00D35489" w:rsidRDefault="0006190C">
      <w:pPr>
        <w:spacing w:line="600" w:lineRule="auto"/>
        <w:ind w:firstLine="720"/>
        <w:jc w:val="both"/>
        <w:rPr>
          <w:rFonts w:eastAsia="Times New Roman"/>
          <w:szCs w:val="24"/>
        </w:rPr>
      </w:pPr>
      <w:r>
        <w:rPr>
          <w:rFonts w:eastAsia="Times New Roman" w:cs="Times New Roman"/>
          <w:szCs w:val="24"/>
        </w:rPr>
        <w:lastRenderedPageBreak/>
        <w:t>Συνεπώς το μοντέλο αλλάζει και προς αυτήν την κατεύθυνση νομίζω π</w:t>
      </w:r>
      <w:r>
        <w:rPr>
          <w:rFonts w:eastAsia="Times New Roman" w:cs="Times New Roman"/>
          <w:szCs w:val="24"/>
        </w:rPr>
        <w:t xml:space="preserve">ως η </w:t>
      </w:r>
      <w:r>
        <w:rPr>
          <w:rFonts w:eastAsia="Times New Roman"/>
          <w:szCs w:val="24"/>
        </w:rPr>
        <w:t>σκέψη της Κυβέρνησης</w:t>
      </w:r>
      <w:r>
        <w:rPr>
          <w:rFonts w:eastAsia="Times New Roman"/>
          <w:szCs w:val="24"/>
        </w:rPr>
        <w:t>,</w:t>
      </w:r>
      <w:r>
        <w:rPr>
          <w:rFonts w:eastAsia="Times New Roman"/>
          <w:szCs w:val="24"/>
        </w:rPr>
        <w:t xml:space="preserve"> αλλά και όλων</w:t>
      </w:r>
      <w:r>
        <w:rPr>
          <w:rFonts w:eastAsia="Times New Roman"/>
          <w:szCs w:val="24"/>
        </w:rPr>
        <w:t>,</w:t>
      </w:r>
      <w:r>
        <w:rPr>
          <w:rFonts w:eastAsia="Times New Roman"/>
          <w:szCs w:val="24"/>
        </w:rPr>
        <w:t xml:space="preserve"> πρέπει να είναι να γίνει αυτή η προσαρμογή διατηρώντας υψηλά τις βασικές μέριμνες: Πρώτον, απέναντι στα περιβαλλοντικά φαινόμενα, όπου πρέπει να </w:t>
      </w:r>
      <w:proofErr w:type="spellStart"/>
      <w:r>
        <w:rPr>
          <w:rFonts w:eastAsia="Times New Roman"/>
          <w:szCs w:val="24"/>
        </w:rPr>
        <w:t>απομειωθεί</w:t>
      </w:r>
      <w:proofErr w:type="spellEnd"/>
      <w:r>
        <w:rPr>
          <w:rFonts w:eastAsia="Times New Roman"/>
          <w:szCs w:val="24"/>
        </w:rPr>
        <w:t xml:space="preserve"> το αποτύπωμα του ενεργειακού τομέα, δεύτερον, στο να υπάρχ</w:t>
      </w:r>
      <w:r>
        <w:rPr>
          <w:rFonts w:eastAsia="Times New Roman"/>
          <w:szCs w:val="24"/>
        </w:rPr>
        <w:t>ει φθηνότερη ενέργεια για τη μεγάλη πλειοψηφία πολιτών και επιχειρήσεων και, τρίτον και βασικό, στην ουσιαστική αντιμετώπιση φαινομένων ενεργειακής φτώχιας. Απέναντι σ’ αυτό η Κυβέρνηση νομίζω ότι έχει κάνει αρκετά πράγματα σε συνεργασία και με τη ΔΕΗ τα τ</w:t>
      </w:r>
      <w:r>
        <w:rPr>
          <w:rFonts w:eastAsia="Times New Roman"/>
          <w:szCs w:val="24"/>
        </w:rPr>
        <w:t>ελευταία δύο χρόνια.</w:t>
      </w:r>
    </w:p>
    <w:p w14:paraId="670F52B0" w14:textId="77777777" w:rsidR="00D35489" w:rsidRDefault="0006190C">
      <w:pPr>
        <w:spacing w:line="600" w:lineRule="auto"/>
        <w:ind w:firstLine="720"/>
        <w:jc w:val="both"/>
        <w:rPr>
          <w:rFonts w:eastAsia="Times New Roman"/>
          <w:szCs w:val="24"/>
        </w:rPr>
      </w:pPr>
      <w:r>
        <w:rPr>
          <w:rFonts w:eastAsia="Times New Roman"/>
          <w:szCs w:val="24"/>
        </w:rPr>
        <w:t>Τώρα θα αναφερθώ στα ερωτήματα που θέσατε για τα φαινόμενα της Κρήτης. Επιτρέψτε μου να πω ότι παρά την ένταση της κακοκαιρίας νομίζω ότι στο δίκτυο πανελλαδικά -και ο ΔΕΔΔΗΕ έπαιξε καθοριστικό ρόλο φυσικά σ’ αυτό- τα προβλήματα που εί</w:t>
      </w:r>
      <w:r>
        <w:rPr>
          <w:rFonts w:eastAsia="Times New Roman"/>
          <w:szCs w:val="24"/>
        </w:rPr>
        <w:t>χαμε ήταν περιορισμένης έκτασης. Στον Νομό Ηρακλείου που αναφέρεστε στην κορύφωση, ανάμεσα στις 8 και στις 10 Ιανουαρίου, σημειώθηκαν τρεις διακοπές στο δίκτυο μέσης τάσης, το οποίο επηρέασε καταναλωτές. Και οι τρεις, όμως, διακοπές οφείλονταν στην πτώση δ</w:t>
      </w:r>
      <w:r>
        <w:rPr>
          <w:rFonts w:eastAsia="Times New Roman"/>
          <w:szCs w:val="24"/>
        </w:rPr>
        <w:t xml:space="preserve">έντρων επί του δικτύου. </w:t>
      </w:r>
    </w:p>
    <w:p w14:paraId="670F52B1" w14:textId="77777777" w:rsidR="00D35489" w:rsidRDefault="0006190C">
      <w:pPr>
        <w:spacing w:line="600" w:lineRule="auto"/>
        <w:ind w:firstLine="720"/>
        <w:jc w:val="both"/>
        <w:rPr>
          <w:rFonts w:eastAsia="Times New Roman"/>
          <w:szCs w:val="24"/>
        </w:rPr>
      </w:pPr>
      <w:r>
        <w:rPr>
          <w:rFonts w:eastAsia="Times New Roman"/>
          <w:szCs w:val="24"/>
        </w:rPr>
        <w:lastRenderedPageBreak/>
        <w:t xml:space="preserve">Είχαμε στη χαμηλή τάση, δηλαδή στα οικιακά νοικοκυριά, διακόσιες εξήντα οχτώ περιπτώσεις διακοπών. Ο μέγιστος χρόνος αποκατάστασης ήταν πέντε ώρες και ο μέσος χρόνος αποκατάστασης αυτών των δύο κατηγοριών ήταν περίπου τρεις ώρες. </w:t>
      </w:r>
    </w:p>
    <w:p w14:paraId="670F52B2" w14:textId="77777777" w:rsidR="00D35489" w:rsidRDefault="0006190C">
      <w:pPr>
        <w:spacing w:line="600" w:lineRule="auto"/>
        <w:ind w:firstLine="720"/>
        <w:jc w:val="both"/>
        <w:rPr>
          <w:rFonts w:eastAsia="Times New Roman"/>
          <w:szCs w:val="24"/>
        </w:rPr>
      </w:pPr>
      <w:r>
        <w:rPr>
          <w:rFonts w:eastAsia="Times New Roman"/>
          <w:szCs w:val="24"/>
        </w:rPr>
        <w:t>Άρα νομίζω ότι ακόμα κι εκεί που είχαμε την όξυνση των προβλημάτων -στην υπόλοιπη Κρήτη είχαμε πολύ πιο περιορισμένα φαινόμενα-Ανταποκρίθηκε σχετικά καλά το δίκτυο και, φυσικά, με τη συμμετοχή του ΔΕΔΔΗΕ.</w:t>
      </w:r>
    </w:p>
    <w:p w14:paraId="670F52B3" w14:textId="77777777" w:rsidR="00D35489" w:rsidRDefault="0006190C">
      <w:pPr>
        <w:spacing w:line="600" w:lineRule="auto"/>
        <w:ind w:firstLine="720"/>
        <w:jc w:val="both"/>
        <w:rPr>
          <w:rFonts w:eastAsia="Times New Roman"/>
          <w:szCs w:val="24"/>
        </w:rPr>
      </w:pPr>
      <w:r>
        <w:rPr>
          <w:rFonts w:eastAsia="Times New Roman"/>
          <w:szCs w:val="24"/>
        </w:rPr>
        <w:t xml:space="preserve">Όσον αφορά τα προβλήματα του ΔΕΔΔΗΕ αυτού καθαυτού </w:t>
      </w:r>
      <w:r>
        <w:rPr>
          <w:rFonts w:eastAsia="Times New Roman"/>
          <w:szCs w:val="24"/>
        </w:rPr>
        <w:t>αναφέρετε μια μεγάλη λίστα. Νομίζω ότι πρέπει να εξαιρέσουμε τα θέματα ασφάλειας. Διατηρούνται απόλυτα υψηλά προδιαγραφές ασφαλείας κι έτσι πρέπει κι έτσι θα συνεχίσει να λειτουργεί ο ΔΕΔΔΗΕ.</w:t>
      </w:r>
    </w:p>
    <w:p w14:paraId="670F52B4" w14:textId="77777777" w:rsidR="00D35489" w:rsidRDefault="0006190C">
      <w:pPr>
        <w:spacing w:line="600" w:lineRule="auto"/>
        <w:ind w:firstLine="720"/>
        <w:jc w:val="both"/>
        <w:rPr>
          <w:rFonts w:eastAsia="Times New Roman"/>
          <w:szCs w:val="24"/>
        </w:rPr>
      </w:pPr>
      <w:r>
        <w:rPr>
          <w:rFonts w:eastAsia="Times New Roman"/>
          <w:szCs w:val="24"/>
        </w:rPr>
        <w:t xml:space="preserve">Υπάρχουν θέματα, τα οποία αφορούν την επάρκεια του προσωπικού. </w:t>
      </w:r>
      <w:r>
        <w:rPr>
          <w:rFonts w:eastAsia="Times New Roman"/>
          <w:szCs w:val="24"/>
        </w:rPr>
        <w:t>Υπενθυμίζω, όμως, ότι έχουν προσληφθεί δεκαπέντε νέοι εργαζόμενοι στην  Κρήτη κι έχει καλυφθεί ένα μεγάλο μέρος των κενών, που είχε τεθεί σ</w:t>
      </w:r>
      <w:r>
        <w:rPr>
          <w:rFonts w:eastAsia="Times New Roman"/>
          <w:szCs w:val="24"/>
        </w:rPr>
        <w:t>ε</w:t>
      </w:r>
      <w:r>
        <w:rPr>
          <w:rFonts w:eastAsia="Times New Roman"/>
          <w:szCs w:val="24"/>
        </w:rPr>
        <w:t xml:space="preserve"> επίπεδο οργανισμού για την κάλυψη των κενών αυτών.</w:t>
      </w:r>
    </w:p>
    <w:p w14:paraId="670F52B5" w14:textId="77777777" w:rsidR="00D35489" w:rsidRDefault="0006190C">
      <w:pPr>
        <w:spacing w:line="600" w:lineRule="auto"/>
        <w:ind w:firstLine="720"/>
        <w:jc w:val="both"/>
        <w:rPr>
          <w:rFonts w:eastAsia="Times New Roman"/>
          <w:szCs w:val="24"/>
        </w:rPr>
      </w:pPr>
      <w:r>
        <w:rPr>
          <w:rFonts w:eastAsia="Times New Roman"/>
          <w:szCs w:val="24"/>
        </w:rPr>
        <w:lastRenderedPageBreak/>
        <w:t>Τρίτον, υπάρχει μια σειρά αιτημάτων από τους τεχνικούς, για τα ο</w:t>
      </w:r>
      <w:r>
        <w:rPr>
          <w:rFonts w:eastAsia="Times New Roman"/>
          <w:szCs w:val="24"/>
        </w:rPr>
        <w:t>ποία είμαστε ενήμεροι. Όμως, όλοι αναγνωρίζουμε ότι ο ΔΕΔΔΗΕ και η ΔΕΗ κ.λπ. προσπαθούν να προσαρμοστούν σε μια πολύ πιεστική οικονομική κατάσταση. Νομίζω ότι υπάρχει ένα στοιχείο υπερβολής όσον αφορά είτε τις ελλείψεις υλικών είτε την ώθηση από την εταιρε</w:t>
      </w:r>
      <w:r>
        <w:rPr>
          <w:rFonts w:eastAsia="Times New Roman"/>
          <w:szCs w:val="24"/>
        </w:rPr>
        <w:t xml:space="preserve">ία το να δουλέψουν υπό όρους και συνθήκες μη συμβατές. </w:t>
      </w:r>
    </w:p>
    <w:p w14:paraId="670F52B6" w14:textId="77777777" w:rsidR="00D35489" w:rsidRDefault="0006190C">
      <w:pPr>
        <w:spacing w:line="600" w:lineRule="auto"/>
        <w:ind w:firstLine="720"/>
        <w:jc w:val="both"/>
        <w:rPr>
          <w:rFonts w:eastAsia="Times New Roman"/>
          <w:szCs w:val="24"/>
        </w:rPr>
      </w:pPr>
      <w:r>
        <w:rPr>
          <w:rFonts w:eastAsia="Times New Roman"/>
          <w:szCs w:val="24"/>
        </w:rPr>
        <w:t>Γνωρίζουμε ότι μέχρι στιγμής, επειδή υπάρχουν θέματα εντός της εταιρείας, τα οποία πρέπει να επιλύονται σ’ ένα πλαίσιο διαλόγου, είμαστε ενήμεροι για τον διάλογο αυτόν, όπως εξελίσσεται εντός της εται</w:t>
      </w:r>
      <w:r>
        <w:rPr>
          <w:rFonts w:eastAsia="Times New Roman"/>
          <w:szCs w:val="24"/>
        </w:rPr>
        <w:t>ρείας και θεωρούμε ότι μπορούν να βρεθούν λύσεις σ’ ένα ή περισσότερα από τα θέματα τα οποία θίξατε σήμερα.</w:t>
      </w:r>
    </w:p>
    <w:p w14:paraId="670F52B7" w14:textId="77777777" w:rsidR="00D35489" w:rsidRDefault="000619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Τα υπόλοιπα τα λέτε στη δευτερολογία σας.</w:t>
      </w:r>
    </w:p>
    <w:p w14:paraId="670F52B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w:t>
      </w:r>
      <w:r>
        <w:rPr>
          <w:rFonts w:eastAsia="Times New Roman" w:cs="Times New Roman"/>
          <w:szCs w:val="24"/>
        </w:rPr>
        <w:t xml:space="preserve">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cs="Times New Roman"/>
          <w:szCs w:val="24"/>
        </w:rPr>
        <w:lastRenderedPageBreak/>
        <w:t xml:space="preserve">λειτουργίας της Βουλής, τριάντα επτά μαθητές και </w:t>
      </w:r>
      <w:r>
        <w:rPr>
          <w:rFonts w:eastAsia="Times New Roman" w:cs="Times New Roman"/>
          <w:szCs w:val="24"/>
        </w:rPr>
        <w:t>μαθήτριες και τρεις εκπαιδευτικοί συνοδοί από το</w:t>
      </w:r>
      <w:r>
        <w:rPr>
          <w:rFonts w:eastAsia="Times New Roman" w:cs="Times New Roman"/>
          <w:szCs w:val="24"/>
        </w:rPr>
        <w:t xml:space="preserve"> </w:t>
      </w:r>
      <w:r>
        <w:rPr>
          <w:rFonts w:eastAsia="Times New Roman" w:cs="Times New Roman"/>
          <w:szCs w:val="24"/>
        </w:rPr>
        <w:t>1</w:t>
      </w:r>
      <w:r w:rsidRPr="002A66A6">
        <w:rPr>
          <w:rFonts w:eastAsia="Times New Roman" w:cs="Times New Roman"/>
          <w:szCs w:val="24"/>
          <w:vertAlign w:val="superscript"/>
        </w:rPr>
        <w:t>ο</w:t>
      </w:r>
      <w:r>
        <w:rPr>
          <w:rFonts w:eastAsia="Times New Roman" w:cs="Times New Roman"/>
          <w:szCs w:val="24"/>
        </w:rPr>
        <w:t xml:space="preserve"> Γενικό Λύκειο της Νέας Ιωνίας</w:t>
      </w:r>
    </w:p>
    <w:p w14:paraId="670F52B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70F52BA"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70F52B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ενημερώνω ότι η διαδικασία που παρακολουθείτε είναι διαδικασία όχι νομοθετικού έργου -μετά θα ακολουθήσει και, μάλιστα, με νομοσχέδιο που σας αφορά, του Υπουργείου Παιδείας- αλλά κοινοβουλευτικού ελέγχου. Δηλαδή, οι Βουλευτές απ’ όλες τις πτέρυγες με σ</w:t>
      </w:r>
      <w:r>
        <w:rPr>
          <w:rFonts w:eastAsia="Times New Roman" w:cs="Times New Roman"/>
          <w:szCs w:val="24"/>
        </w:rPr>
        <w:t>ειρά ερωτούν για επίκαιρα θέματα ή επείγοντα θέματα και οι Υπουργοί της εκάστοτε Κυβέρνησης απαντούν. Αυτήν τη διαδικασία παρακολουθείτε και γι’ αυτό βλέπετε να είναι στην Αίθουσα μόνο οι Βουλευτές που έχουν ερωτήσεις.</w:t>
      </w:r>
    </w:p>
    <w:p w14:paraId="670F52B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670F52B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ΕΜΜΑ</w:t>
      </w:r>
      <w:r>
        <w:rPr>
          <w:rFonts w:eastAsia="Times New Roman" w:cs="Times New Roman"/>
          <w:b/>
          <w:szCs w:val="24"/>
        </w:rPr>
        <w:t>ΝΟΥΗΛ ΣΥΝΤΥΧΑΚΗΣ:</w:t>
      </w:r>
      <w:r>
        <w:rPr>
          <w:rFonts w:eastAsia="Times New Roman" w:cs="Times New Roman"/>
          <w:szCs w:val="24"/>
        </w:rPr>
        <w:t xml:space="preserve"> Κύριε Υπουργέ, κατανοώ απόλυτα πόσο δύσκολο είναι κάποιος να δικαιολογεί τα αδικαιολόγητα. </w:t>
      </w:r>
      <w:r>
        <w:rPr>
          <w:rFonts w:eastAsia="Times New Roman" w:cs="Times New Roman"/>
          <w:szCs w:val="24"/>
        </w:rPr>
        <w:t xml:space="preserve">Η πραγματικότητα είναι εντελώς διαφορετική. Εγώ, ούτε στη ΔΕΗ δουλεύω ούτε τα βγάζω από το κεφάλι μου. Αυτά </w:t>
      </w:r>
      <w:r>
        <w:rPr>
          <w:rFonts w:eastAsia="Times New Roman" w:cs="Times New Roman"/>
          <w:szCs w:val="24"/>
        </w:rPr>
        <w:lastRenderedPageBreak/>
        <w:t>είναι προβλήματα που απασχολούν τους ερ</w:t>
      </w:r>
      <w:r>
        <w:rPr>
          <w:rFonts w:eastAsia="Times New Roman" w:cs="Times New Roman"/>
          <w:szCs w:val="24"/>
        </w:rPr>
        <w:t xml:space="preserve">γαζόμενους, έχουν καταγγελθεί, είναι αιτήματα των ίδιων των εργαζομένων, που εμείς τα υιοθετούμε σε πολύ μεγάλο βαθμό. </w:t>
      </w:r>
    </w:p>
    <w:p w14:paraId="670F52B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Γιατί δεν μπορεί να μιλάτε για υψηλές προδιαγραφές ασφάλειας, όταν λείπει προσωπικό, όταν είναι γερασμένο το υπάρχον προσωπικό, όταν δεν</w:t>
      </w:r>
      <w:r>
        <w:rPr>
          <w:rFonts w:eastAsia="Times New Roman" w:cs="Times New Roman"/>
          <w:szCs w:val="24"/>
        </w:rPr>
        <w:t xml:space="preserve"> έχουν ζώνες, για να ανέβουν επάνω, όταν δεν συντηρείται το δίκτυο εδώ και πάρα πολλά χρόνια. Διότι οι ρευματοφόροι αγωγοί μέχρι σήμερα ήταν με πορσελάνες. Τώρα πρέπει να είναι με μονωτήρες. Δεν τα ξέρω, τα λένε οι ίδιοι οι εργαζόμενοι.</w:t>
      </w:r>
    </w:p>
    <w:p w14:paraId="670F52B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Πώς, λοιπόν, θα δια</w:t>
      </w:r>
      <w:r>
        <w:rPr>
          <w:rFonts w:eastAsia="Times New Roman" w:cs="Times New Roman"/>
          <w:szCs w:val="24"/>
        </w:rPr>
        <w:t xml:space="preserve">σφαλίσετε υψηλές προδιαγραφές ασφαλείας; Και ο ΔΕΔΔΗΕ στο κάτω κάτω τι θέλει να εξασφαλίσει; Τη μείωση ενός </w:t>
      </w:r>
      <w:proofErr w:type="spellStart"/>
      <w:r>
        <w:rPr>
          <w:rFonts w:eastAsia="Times New Roman" w:cs="Times New Roman"/>
          <w:szCs w:val="24"/>
        </w:rPr>
        <w:t>μεσοσταθμικού</w:t>
      </w:r>
      <w:proofErr w:type="spellEnd"/>
      <w:r>
        <w:rPr>
          <w:rFonts w:eastAsia="Times New Roman" w:cs="Times New Roman"/>
          <w:szCs w:val="24"/>
        </w:rPr>
        <w:t xml:space="preserve"> κέρδους, δηλαδή, προς όφελός του. Άρα και περικοπές θα κάνει και </w:t>
      </w:r>
      <w:proofErr w:type="spellStart"/>
      <w:r>
        <w:rPr>
          <w:rFonts w:eastAsia="Times New Roman" w:cs="Times New Roman"/>
          <w:szCs w:val="24"/>
        </w:rPr>
        <w:t>απληρωσιά</w:t>
      </w:r>
      <w:proofErr w:type="spellEnd"/>
      <w:r>
        <w:rPr>
          <w:rFonts w:eastAsia="Times New Roman" w:cs="Times New Roman"/>
          <w:szCs w:val="24"/>
        </w:rPr>
        <w:t xml:space="preserve"> θα έχει και καταστρατήγηση του ημερήσιου χρόνου θα έχει και</w:t>
      </w:r>
      <w:r>
        <w:rPr>
          <w:rFonts w:eastAsia="Times New Roman" w:cs="Times New Roman"/>
          <w:szCs w:val="24"/>
        </w:rPr>
        <w:t xml:space="preserve"> πολλά άλλα.</w:t>
      </w:r>
    </w:p>
    <w:p w14:paraId="670F52C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Σε σχέση με τις διακοπές ρεύματος, δεν είναι όπως τα λέτε. Άλλωστε, αυτά έχουν, επίσης, ειπωθεί από τους εργαζόμενους, έχουν δει το φως της δημοσιότητας, αλλά τα είδαμε και σε περιοδείες που έχουμε κάνει στους συγκεκριμένους χώρους. </w:t>
      </w:r>
    </w:p>
    <w:p w14:paraId="670F52C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Για παράδ</w:t>
      </w:r>
      <w:r>
        <w:rPr>
          <w:rFonts w:eastAsia="Times New Roman" w:cs="Times New Roman"/>
          <w:szCs w:val="24"/>
        </w:rPr>
        <w:t>ειγμα στο Ηράκλειο</w:t>
      </w:r>
      <w:r>
        <w:rPr>
          <w:rFonts w:eastAsia="Times New Roman" w:cs="Times New Roman"/>
          <w:szCs w:val="24"/>
        </w:rPr>
        <w:t>,</w:t>
      </w:r>
      <w:r>
        <w:rPr>
          <w:rFonts w:eastAsia="Times New Roman" w:cs="Times New Roman"/>
          <w:szCs w:val="24"/>
        </w:rPr>
        <w:t xml:space="preserve"> όλη η πόλη του Ηρακλείου έμεινε χωρίς ηλεκτροδότηση για πάρα πολλές ώρες σε πολλές συνοικίες. Στην Αγία Βαρβάρα Γόρτυνας, στις </w:t>
      </w:r>
      <w:proofErr w:type="spellStart"/>
      <w:r>
        <w:rPr>
          <w:rFonts w:eastAsia="Times New Roman" w:cs="Times New Roman"/>
          <w:szCs w:val="24"/>
        </w:rPr>
        <w:t>Αρχάνες</w:t>
      </w:r>
      <w:proofErr w:type="spellEnd"/>
      <w:r>
        <w:rPr>
          <w:rFonts w:eastAsia="Times New Roman" w:cs="Times New Roman"/>
          <w:szCs w:val="24"/>
        </w:rPr>
        <w:t xml:space="preserve">, στον </w:t>
      </w:r>
      <w:proofErr w:type="spellStart"/>
      <w:r>
        <w:rPr>
          <w:rFonts w:eastAsia="Times New Roman" w:cs="Times New Roman"/>
          <w:szCs w:val="24"/>
        </w:rPr>
        <w:t>Κρουσώνα</w:t>
      </w:r>
      <w:proofErr w:type="spellEnd"/>
      <w:r>
        <w:rPr>
          <w:rFonts w:eastAsia="Times New Roman" w:cs="Times New Roman"/>
          <w:szCs w:val="24"/>
        </w:rPr>
        <w:t xml:space="preserve">, στο </w:t>
      </w:r>
      <w:proofErr w:type="spellStart"/>
      <w:r>
        <w:rPr>
          <w:rFonts w:eastAsia="Times New Roman" w:cs="Times New Roman"/>
          <w:szCs w:val="24"/>
        </w:rPr>
        <w:t>Κοκκίνη</w:t>
      </w:r>
      <w:proofErr w:type="spellEnd"/>
      <w:r>
        <w:rPr>
          <w:rFonts w:eastAsia="Times New Roman" w:cs="Times New Roman"/>
          <w:szCs w:val="24"/>
        </w:rPr>
        <w:t xml:space="preserve"> Χάνι, στα Καμίνια, στο </w:t>
      </w:r>
      <w:proofErr w:type="spellStart"/>
      <w:r>
        <w:rPr>
          <w:rFonts w:eastAsia="Times New Roman" w:cs="Times New Roman"/>
          <w:szCs w:val="24"/>
        </w:rPr>
        <w:t>Γιόφυρο</w:t>
      </w:r>
      <w:proofErr w:type="spellEnd"/>
      <w:r>
        <w:rPr>
          <w:rFonts w:eastAsia="Times New Roman" w:cs="Times New Roman"/>
          <w:szCs w:val="24"/>
        </w:rPr>
        <w:t xml:space="preserve">, στο </w:t>
      </w:r>
      <w:proofErr w:type="spellStart"/>
      <w:r>
        <w:rPr>
          <w:rFonts w:eastAsia="Times New Roman" w:cs="Times New Roman"/>
          <w:szCs w:val="24"/>
        </w:rPr>
        <w:t>Πανάνειο</w:t>
      </w:r>
      <w:proofErr w:type="spellEnd"/>
      <w:r>
        <w:rPr>
          <w:rFonts w:eastAsia="Times New Roman" w:cs="Times New Roman"/>
          <w:szCs w:val="24"/>
        </w:rPr>
        <w:t>, στην περιοχή Αγίου Μηνά. Στ</w:t>
      </w:r>
      <w:r>
        <w:rPr>
          <w:rFonts w:eastAsia="Times New Roman" w:cs="Times New Roman"/>
          <w:szCs w:val="24"/>
        </w:rPr>
        <w:t>ο Ρέθυμνο</w:t>
      </w:r>
      <w:r>
        <w:rPr>
          <w:rFonts w:eastAsia="Times New Roman" w:cs="Times New Roman"/>
          <w:szCs w:val="24"/>
        </w:rPr>
        <w:t>,</w:t>
      </w:r>
      <w:r>
        <w:rPr>
          <w:rFonts w:eastAsia="Times New Roman" w:cs="Times New Roman"/>
          <w:szCs w:val="24"/>
        </w:rPr>
        <w:t xml:space="preserve"> τριάντα έξι χωριά έμειναν χωρίς ρεύμα. Επίσης, στην επαρχία </w:t>
      </w:r>
      <w:proofErr w:type="spellStart"/>
      <w:r>
        <w:rPr>
          <w:rFonts w:eastAsia="Times New Roman" w:cs="Times New Roman"/>
          <w:szCs w:val="24"/>
        </w:rPr>
        <w:t>Σφακίων</w:t>
      </w:r>
      <w:proofErr w:type="spellEnd"/>
      <w:r>
        <w:rPr>
          <w:rFonts w:eastAsia="Times New Roman" w:cs="Times New Roman"/>
          <w:szCs w:val="24"/>
        </w:rPr>
        <w:t xml:space="preserve">, στο Ανατολικό Σέλινο, στην περιοχή σας, στα Λευκά Όρη στην </w:t>
      </w:r>
      <w:proofErr w:type="spellStart"/>
      <w:r>
        <w:rPr>
          <w:rFonts w:eastAsia="Times New Roman" w:cs="Times New Roman"/>
          <w:szCs w:val="24"/>
        </w:rPr>
        <w:t>Κράπη</w:t>
      </w:r>
      <w:proofErr w:type="spellEnd"/>
      <w:r>
        <w:rPr>
          <w:rFonts w:eastAsia="Times New Roman" w:cs="Times New Roman"/>
          <w:szCs w:val="24"/>
        </w:rPr>
        <w:t>, στη Θεσσαλονίκη, στην Πτολεμαΐδα, στη Δυτική Ελλάδα, στη Ζάκυνθο, στην Κεφαλονιά, στη Λευκάδα.</w:t>
      </w:r>
    </w:p>
    <w:p w14:paraId="670F52C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Αυτά δεν τα είδ</w:t>
      </w:r>
      <w:r>
        <w:rPr>
          <w:rFonts w:eastAsia="Times New Roman" w:cs="Times New Roman"/>
          <w:szCs w:val="24"/>
        </w:rPr>
        <w:t>ατε; Εναρμονίζεστε απόλυτα με την ανακοίνωση στο δελτίο Τύπου που έβγαλε η διοίκηση της ΔΕΗ, που λέει «όλα βαίνουν καλώς, είμαστε απόλυτα προετοιμασμένοι»; Όμως την ίδια στιγμή</w:t>
      </w:r>
      <w:r>
        <w:rPr>
          <w:rFonts w:eastAsia="Times New Roman" w:cs="Times New Roman"/>
          <w:szCs w:val="24"/>
        </w:rPr>
        <w:t>,</w:t>
      </w:r>
      <w:r>
        <w:rPr>
          <w:rFonts w:eastAsia="Times New Roman" w:cs="Times New Roman"/>
          <w:szCs w:val="24"/>
        </w:rPr>
        <w:t xml:space="preserve"> έτρεχαν οι εργαζόμενοι είκοσι τέσσερις ώρες το εικοσιτετράωρο κάτω από αυτές τ</w:t>
      </w:r>
      <w:r>
        <w:rPr>
          <w:rFonts w:eastAsia="Times New Roman" w:cs="Times New Roman"/>
          <w:szCs w:val="24"/>
        </w:rPr>
        <w:t>ις συνθήκες.</w:t>
      </w:r>
    </w:p>
    <w:p w14:paraId="670F52C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Οι πρόσφατες διακοπές ρεύματος, λοιπόν, ανέδειξαν τους σοβαρούς κινδύνους για την εγχώρια ενεργειακή ασφάλεια και την εξυπηρέτηση των λαϊκών αναγκών από τη σταδιακή απελευθέρωση της αγοράς, κύριε Υπουργέ.</w:t>
      </w:r>
    </w:p>
    <w:p w14:paraId="670F52C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Την ίδια στιγμή που το σύστημα ηλεκτρο</w:t>
      </w:r>
      <w:r>
        <w:rPr>
          <w:rFonts w:eastAsia="Times New Roman" w:cs="Times New Roman"/>
          <w:szCs w:val="24"/>
        </w:rPr>
        <w:t xml:space="preserve">δότησης έφτασε στα όριά του, οι όμιλοι παραγωγής και προμήθειας ηλεκτρικού </w:t>
      </w:r>
      <w:r>
        <w:rPr>
          <w:rFonts w:eastAsia="Times New Roman" w:cs="Times New Roman"/>
          <w:szCs w:val="24"/>
        </w:rPr>
        <w:lastRenderedPageBreak/>
        <w:t xml:space="preserve">ρεύματος αξιοποίησαν δυνατότητες που τους παρέχει το άνοιγμα των αγορών, αποκομίζοντας τις μέρες της κακοκαιρίας ανυπολόγιστο αριθμό κερδών. </w:t>
      </w:r>
    </w:p>
    <w:p w14:paraId="670F52C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w:t>
      </w:r>
      <w:r>
        <w:rPr>
          <w:rFonts w:eastAsia="Times New Roman" w:cs="Times New Roman"/>
          <w:szCs w:val="24"/>
        </w:rPr>
        <w:t>ξεως του χρόνου ομιλίας του κυρίου Βουλευτή)</w:t>
      </w:r>
    </w:p>
    <w:p w14:paraId="670F52C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670F52C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ευρωπαϊκή </w:t>
      </w:r>
      <w:r>
        <w:rPr>
          <w:rFonts w:eastAsia="Times New Roman" w:cs="Times New Roman"/>
          <w:szCs w:val="24"/>
        </w:rPr>
        <w:t>ο</w:t>
      </w:r>
      <w:r>
        <w:rPr>
          <w:rFonts w:eastAsia="Times New Roman" w:cs="Times New Roman"/>
          <w:szCs w:val="24"/>
        </w:rPr>
        <w:t>δηγία για την ενεργειακή ένωση που δημιουργεί ένα πανευρωπαϊκό χρηματιστήριο ενέργειας, όπου τα κέρδη θα προέρχονται από το έλλειμμα ή περίσσευμα ηλεκτρικής ισχύος σε ευρ</w:t>
      </w:r>
      <w:r>
        <w:rPr>
          <w:rFonts w:eastAsia="Times New Roman" w:cs="Times New Roman"/>
          <w:szCs w:val="24"/>
        </w:rPr>
        <w:t>ωπαϊκό επίπεδο, δείχνουν τον δρόμο για την πλήρη απελευθέρωση της αγοράς ενέργειας, για την ενεργειακή φτώχεια που θα έχει ο λαός μας, τα υψηλά τιμολόγια που δεν θα είναι σε θέση να ανταποκριθεί και που βέβαια θέτει σε κίνδυνο την ίδια την ασφάλεια της χώρ</w:t>
      </w:r>
      <w:r>
        <w:rPr>
          <w:rFonts w:eastAsia="Times New Roman" w:cs="Times New Roman"/>
          <w:szCs w:val="24"/>
        </w:rPr>
        <w:t xml:space="preserve">ας μας. </w:t>
      </w:r>
    </w:p>
    <w:p w14:paraId="670F52C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το ΚΚΕ είναι ξεκάθαρο ότι η πολιτική που ακολουθείτε και η συνολική σας πολιτική είναι μια πολιτική που θα οδηγήσει στην ενεργειακή φτώχεια και στα επιπλέον προβλήματα. </w:t>
      </w:r>
    </w:p>
    <w:p w14:paraId="670F52C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Εμείς έχουμε τονίσει καθαρά ότι χρειάζεται ενιαίος κρατικός φορέας ενέργε</w:t>
      </w:r>
      <w:r>
        <w:rPr>
          <w:rFonts w:eastAsia="Times New Roman" w:cs="Times New Roman"/>
          <w:szCs w:val="24"/>
        </w:rPr>
        <w:t xml:space="preserve">ιας, αλλά σε συνθήκες κοινωνικής ιδιοκτησίας </w:t>
      </w:r>
      <w:r>
        <w:rPr>
          <w:rFonts w:eastAsia="Times New Roman" w:cs="Times New Roman"/>
          <w:szCs w:val="24"/>
        </w:rPr>
        <w:lastRenderedPageBreak/>
        <w:t xml:space="preserve">με κεντρικό σχεδιασμό της οικονομίας. Δεν μπορεί να είσαι και με τα μονοπώλια και με τον λαό ταυτόχρονα. </w:t>
      </w:r>
    </w:p>
    <w:p w14:paraId="670F52C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Και οι εργαζόμενοι ας το καταλάβουν ότι χρειάζεται άμεσα να οργανώσουν την πάλη τους για να διεκδικήσουν </w:t>
      </w:r>
      <w:r>
        <w:rPr>
          <w:rFonts w:eastAsia="Times New Roman" w:cs="Times New Roman"/>
          <w:szCs w:val="24"/>
        </w:rPr>
        <w:t xml:space="preserve">και τα άμεσα αιτήματα και προβλήματα που αντιμετωπίζουν, αλλά και να απορρίψουν αυτές τις πολιτικές που εκφράζονται είτε με εσάς, είτε με τις προηγούμενες κυβερνήσεις, είτε με όποιες απεργάζονται να έρθουν στην εξουσία στα πλαίσια της διαμόρφωσης του νέου </w:t>
      </w:r>
      <w:r>
        <w:rPr>
          <w:rFonts w:eastAsia="Times New Roman" w:cs="Times New Roman"/>
          <w:szCs w:val="24"/>
        </w:rPr>
        <w:t xml:space="preserve">πολιτικού συστήματος που ετοιμάζεται. </w:t>
      </w:r>
    </w:p>
    <w:p w14:paraId="670F52C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για να απαντήσετε επί της ουσίας της ερώτησης. </w:t>
      </w:r>
    </w:p>
    <w:p w14:paraId="670F52C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Θα πρέπει, όμως, να συμφωνήσουμε στα δεδομένα: ε</w:t>
      </w:r>
      <w:r>
        <w:rPr>
          <w:rFonts w:eastAsia="Times New Roman" w:cs="Times New Roman"/>
          <w:szCs w:val="24"/>
        </w:rPr>
        <w:t xml:space="preserve">ίτε αυτό το επίμαχο τριήμερο άντεξε το δίκτυο της χώρας και είχαμε προβλήματα οριακά είτε δεν άντεξε. </w:t>
      </w:r>
    </w:p>
    <w:p w14:paraId="670F52C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Διότι μου αναφέρετε εδώ παραδείγματα, στα οποία ο  δικός μας ισχυρισμός είναι ότι το σύστημα άντεξε, ότι λειτούργησε </w:t>
      </w:r>
      <w:r>
        <w:rPr>
          <w:rFonts w:eastAsia="Times New Roman" w:cs="Times New Roman"/>
          <w:szCs w:val="24"/>
        </w:rPr>
        <w:lastRenderedPageBreak/>
        <w:t>και ότι διορθώθηκαν οι όποιες ζημιές</w:t>
      </w:r>
      <w:r>
        <w:rPr>
          <w:rFonts w:eastAsia="Times New Roman" w:cs="Times New Roman"/>
          <w:szCs w:val="24"/>
        </w:rPr>
        <w:t xml:space="preserve"> και είχαμε προβλήματα αναπόφευκτα στο νομό Χανίων, στα </w:t>
      </w:r>
      <w:proofErr w:type="spellStart"/>
      <w:r>
        <w:rPr>
          <w:rFonts w:eastAsia="Times New Roman" w:cs="Times New Roman"/>
          <w:szCs w:val="24"/>
        </w:rPr>
        <w:t>Σφακιά</w:t>
      </w:r>
      <w:proofErr w:type="spellEnd"/>
      <w:r>
        <w:rPr>
          <w:rFonts w:eastAsia="Times New Roman" w:cs="Times New Roman"/>
          <w:szCs w:val="24"/>
        </w:rPr>
        <w:t xml:space="preserve"> και σε κάποιες πολύ ορεινές περιοχές με προβλήματα και σε όλον τον κατάλογο περιοχών που αναφέρατε. Είτε πρόκειται για οριακές περιπτώσεις, όπου όμως είναι διαφορετική η αποτίμηση είτε είχαμε μ</w:t>
      </w:r>
      <w:r>
        <w:rPr>
          <w:rFonts w:eastAsia="Times New Roman" w:cs="Times New Roman"/>
          <w:szCs w:val="24"/>
        </w:rPr>
        <w:t xml:space="preserve">εγάλα προβλήματα, όπως υπονοείτε, που, κατά τη γνώμη μου, είναι μια εικόνα παραπλανητική. </w:t>
      </w:r>
    </w:p>
    <w:p w14:paraId="670F52C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Δεύτερον, σχετικά με την πολιτική μας στον τομέα της ενέργειας, εμείς υπερασπιζόμαστε τον δημόσιο χαρακτήρα και τον υπερασπιστήκαμε και στον ΑΔΜΗΕ και τα δίκτυα και σε πολλούς άλλους τομείς, στην ίδια τη ΔΕΗ στο 51%. Όλα αυτά είναι γνωστά. </w:t>
      </w:r>
    </w:p>
    <w:p w14:paraId="670F52C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Οπότε, επιτρέψτ</w:t>
      </w:r>
      <w:r>
        <w:rPr>
          <w:rFonts w:eastAsia="Times New Roman" w:cs="Times New Roman"/>
          <w:szCs w:val="24"/>
        </w:rPr>
        <w:t>ε μου να πω, όμως, ότι πρέπει να κινηθούμε –κι εδώ θα συμφωνήσουμε- σε ένα πολύ διαφορετικό πλαίσιο. Επαναλαμβάνω ότι οι αγορές πρέπει προφανώς να ανοίξουν. Πάει η εποχή που θα είχαμε ένα κρατικό μονοπώλιο. Θα υπάρξει λειτουργία αγορών και στην παραγωγή εν</w:t>
      </w:r>
      <w:r>
        <w:rPr>
          <w:rFonts w:eastAsia="Times New Roman" w:cs="Times New Roman"/>
          <w:szCs w:val="24"/>
        </w:rPr>
        <w:t xml:space="preserve">έργειας και στην ομαλή λειτουργία των ανανεώσιμων πηγών. </w:t>
      </w:r>
    </w:p>
    <w:p w14:paraId="670F52D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Πρέπει να πάμε σε ένα διαφορετικό ενεργειακό μίγμα για λόγους κλιματικής αλλαγής κι εκεί συμφωνούμε με τους πιο υψηλούς στόχους που έχουν τεθεί από τις διεθνείς συμβάσεις, τις οποίες προσυπογράφει η</w:t>
      </w:r>
      <w:r>
        <w:rPr>
          <w:rFonts w:eastAsia="Times New Roman" w:cs="Times New Roman"/>
          <w:szCs w:val="24"/>
        </w:rPr>
        <w:t xml:space="preserve"> χώρα.</w:t>
      </w:r>
    </w:p>
    <w:p w14:paraId="670F52D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Πρέπει να αλλάξει, προφανώς, η λειτουργία και να ανοίξουμε τον χώρο για να υπάρξουν πολύ πιο συμμετοχικές μορφές παραγωγής ενέργειας. Επανέρχομαι στην ιδέα ότι η Κυβέρνηση θα φέρει ενεργειακούς συνεταιρισμούς. Είναι γνωστά τα δεδομένα. Το μεγάλο μέρ</w:t>
      </w:r>
      <w:r>
        <w:rPr>
          <w:rFonts w:eastAsia="Times New Roman" w:cs="Times New Roman"/>
          <w:szCs w:val="24"/>
        </w:rPr>
        <w:t xml:space="preserve">ος των </w:t>
      </w:r>
      <w:proofErr w:type="spellStart"/>
      <w:r>
        <w:rPr>
          <w:rFonts w:eastAsia="Times New Roman" w:cs="Times New Roman"/>
          <w:szCs w:val="24"/>
        </w:rPr>
        <w:t>φωτοβολταϊκών</w:t>
      </w:r>
      <w:proofErr w:type="spellEnd"/>
      <w:r>
        <w:rPr>
          <w:rFonts w:eastAsia="Times New Roman" w:cs="Times New Roman"/>
          <w:szCs w:val="24"/>
        </w:rPr>
        <w:t xml:space="preserve"> αποτελεί μικρή δραστηριότητα μικρών παραγωγών, είτε αγροτών είτε οικιακών είτε άλλων κατηγοριών μικροεπιχειρηματιών. </w:t>
      </w:r>
    </w:p>
    <w:p w14:paraId="670F52D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Άρα μακριά από εμάς η ιδέα ότι θα πάμε σε ένα μοντέλο σαν αυτό που υπονοήσατε, μιας πλήρους απελευθέρωσης της αγοράς </w:t>
      </w:r>
      <w:r>
        <w:rPr>
          <w:rFonts w:eastAsia="Times New Roman" w:cs="Times New Roman"/>
          <w:szCs w:val="24"/>
        </w:rPr>
        <w:t>με τρομακτικές παρενέργειες. Το αντίθετο</w:t>
      </w:r>
      <w:r>
        <w:rPr>
          <w:rFonts w:eastAsia="Times New Roman" w:cs="Times New Roman"/>
          <w:szCs w:val="24"/>
        </w:rPr>
        <w:t>. Θ</w:t>
      </w:r>
      <w:r>
        <w:rPr>
          <w:rFonts w:eastAsia="Times New Roman" w:cs="Times New Roman"/>
          <w:szCs w:val="24"/>
        </w:rPr>
        <w:t>α πάμε συγκροτημένα και συντεταγμένα σε ένα πολύ πιο ισορροπημένο μοντέλο παραγωγής και διανομής ενέργειας –και επαναλαμβάνω για μια ακόμη φορά- διασφαλίζοντας πλήρως φαινόμενα ενεργειακής φτώχειας. Και επαναλαμβά</w:t>
      </w:r>
      <w:r>
        <w:rPr>
          <w:rFonts w:eastAsia="Times New Roman" w:cs="Times New Roman"/>
          <w:szCs w:val="24"/>
        </w:rPr>
        <w:t>νω</w:t>
      </w:r>
      <w:r>
        <w:rPr>
          <w:rFonts w:eastAsia="Times New Roman" w:cs="Times New Roman"/>
          <w:szCs w:val="24"/>
        </w:rPr>
        <w:t>,</w:t>
      </w:r>
      <w:r>
        <w:rPr>
          <w:rFonts w:eastAsia="Times New Roman" w:cs="Times New Roman"/>
          <w:szCs w:val="24"/>
        </w:rPr>
        <w:t xml:space="preserve"> ότι πάνω σε αυτόν τον τομέα έχουμε κάνει πάρα πολλά βήματα τα τελευταία δύο χρόνια, με </w:t>
      </w:r>
      <w:r>
        <w:rPr>
          <w:rFonts w:eastAsia="Times New Roman" w:cs="Times New Roman"/>
          <w:szCs w:val="24"/>
        </w:rPr>
        <w:lastRenderedPageBreak/>
        <w:t>το κοινωνικό τιμολόγιο και με πολλές άλλες πρωτοβουλίες που έχουμε πάρει.</w:t>
      </w:r>
    </w:p>
    <w:p w14:paraId="670F52D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Κλείνοντας, θα ήθελα να πω το εξής. Είμαστε ενήμεροι για προβλήματα που υπάρχουν στη λειτου</w:t>
      </w:r>
      <w:r>
        <w:rPr>
          <w:rFonts w:eastAsia="Times New Roman" w:cs="Times New Roman"/>
          <w:szCs w:val="24"/>
        </w:rPr>
        <w:t xml:space="preserve">ργία, επαναλαμβάνω, του ΔΕΔΔΗΕ. Είμαστε σε διάλογο και αυτός είναι ο χαρακτήρας των συζητήσεων. Τα θέματα του διαλόγου είναι υπαρκτά και </w:t>
      </w:r>
      <w:proofErr w:type="spellStart"/>
      <w:r>
        <w:rPr>
          <w:rFonts w:eastAsia="Times New Roman" w:cs="Times New Roman"/>
          <w:szCs w:val="24"/>
        </w:rPr>
        <w:t>επιλύσιμα</w:t>
      </w:r>
      <w:proofErr w:type="spellEnd"/>
      <w:r>
        <w:rPr>
          <w:rFonts w:eastAsia="Times New Roman" w:cs="Times New Roman"/>
          <w:szCs w:val="24"/>
        </w:rPr>
        <w:t xml:space="preserve"> εντός των δεδομένων, κατά τη γνώμη της εταιρείας, όπως έχει σήμερα.</w:t>
      </w:r>
    </w:p>
    <w:p w14:paraId="670F52D4"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Πάμε στις επόμενες δύο ερωτήσεις, στις οποίες θα απαντήσει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ο οποίος είναι παρών.</w:t>
      </w:r>
    </w:p>
    <w:p w14:paraId="670F52D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συζητηθεί η πρώτη με αριθμό 2112/19-12-2016 ερώτηση του Βουλευτή Ηρακλείου της Δημοκρατικής Συμπαράταξης ΠΑΣΟΚ-ΔΗΜΑΡ</w:t>
      </w:r>
      <w:r>
        <w:rPr>
          <w:rFonts w:eastAsia="Times New Roman" w:cs="Times New Roman"/>
          <w:szCs w:val="24"/>
        </w:rPr>
        <w:t xml:space="preserve">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σχετικά με την επίσπευση των αναγκαίων παρεμβάσεων στο αεροδρόμιο «Ν. Καζαντζάκης» στο Ηράκλειο Κρήτης.</w:t>
      </w:r>
    </w:p>
    <w:p w14:paraId="670F52D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670F52D7" w14:textId="77777777" w:rsidR="00D35489" w:rsidRDefault="0006190C">
      <w:pPr>
        <w:spacing w:line="600" w:lineRule="auto"/>
        <w:ind w:firstLine="720"/>
        <w:jc w:val="both"/>
        <w:rPr>
          <w:rFonts w:eastAsia="Times New Roman"/>
          <w:bCs/>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w:t>
      </w:r>
      <w:r>
        <w:rPr>
          <w:rFonts w:eastAsia="Times New Roman"/>
          <w:bCs/>
        </w:rPr>
        <w:t>κύριε Πρόεδρε.</w:t>
      </w:r>
    </w:p>
    <w:p w14:paraId="670F52D8" w14:textId="77777777" w:rsidR="00D35489" w:rsidRDefault="0006190C">
      <w:pPr>
        <w:spacing w:line="600" w:lineRule="auto"/>
        <w:ind w:firstLine="720"/>
        <w:jc w:val="both"/>
        <w:rPr>
          <w:rFonts w:eastAsia="Times New Roman"/>
          <w:bCs/>
        </w:rPr>
      </w:pPr>
      <w:r>
        <w:rPr>
          <w:rFonts w:eastAsia="Times New Roman"/>
          <w:bCs/>
        </w:rPr>
        <w:t>Ο</w:t>
      </w:r>
      <w:r>
        <w:rPr>
          <w:rFonts w:eastAsia="Times New Roman"/>
          <w:bCs/>
        </w:rPr>
        <w:t xml:space="preserve"> τουρισμός συνεισφέρει πλέον περίπου στο ένα τέταρτο στο ακαθάριστο εθνικό προϊόν και κοντά στο 20% της απασχόλησης άμεσα και έμμεσα.</w:t>
      </w:r>
    </w:p>
    <w:p w14:paraId="670F52D9" w14:textId="77777777" w:rsidR="00D35489" w:rsidRDefault="0006190C">
      <w:pPr>
        <w:spacing w:line="600" w:lineRule="auto"/>
        <w:ind w:firstLine="720"/>
        <w:jc w:val="both"/>
        <w:rPr>
          <w:rFonts w:eastAsia="Times New Roman"/>
          <w:bCs/>
        </w:rPr>
      </w:pPr>
      <w:r>
        <w:rPr>
          <w:rFonts w:eastAsia="Times New Roman"/>
          <w:bCs/>
        </w:rPr>
        <w:t>Η Κρήτη είναι η ναυαρχίδα του τουρισμού της χώρας μας. Αυτό δείχνουν όλα τα στοιχεία. Βέβαια, αυτό δεν φαίνεται να το αναγ</w:t>
      </w:r>
      <w:r>
        <w:rPr>
          <w:rFonts w:eastAsia="Times New Roman"/>
          <w:bCs/>
        </w:rPr>
        <w:t>νωρίζει η Κυβέρνηση, αφού στο σημερινό νομοσχέδιο του Υπουργείου Παιδείας ιδρύονται δυο τμήματα τουρισμού, αλλά κανένα στην Κρήτη. Έρχομαι, όμως, στο θέμα της ερώτησης.</w:t>
      </w:r>
    </w:p>
    <w:p w14:paraId="670F52DA" w14:textId="77777777" w:rsidR="00D35489" w:rsidRDefault="0006190C">
      <w:pPr>
        <w:spacing w:line="600" w:lineRule="auto"/>
        <w:ind w:firstLine="720"/>
        <w:jc w:val="both"/>
        <w:rPr>
          <w:rFonts w:eastAsia="Times New Roman"/>
          <w:bCs/>
        </w:rPr>
      </w:pPr>
      <w:r>
        <w:rPr>
          <w:rFonts w:eastAsia="Times New Roman"/>
          <w:bCs/>
        </w:rPr>
        <w:t>Οι πύλες εισόδου και εξόδου οφείλουν να είναι λειτουργικές και να εξυπηρετούν άψογα τις</w:t>
      </w:r>
      <w:r>
        <w:rPr>
          <w:rFonts w:eastAsia="Times New Roman"/>
          <w:bCs/>
        </w:rPr>
        <w:t xml:space="preserve"> ανάγκες του τουρισμού. Λιμάνια και αεροδρόμια πρέπει συνεχώς να εκσυγχρονίζονται. Το αεροδρόμιο «Νίκος Καζαντζάκης» του Ηρακλείου</w:t>
      </w:r>
      <w:r>
        <w:rPr>
          <w:rFonts w:eastAsia="Times New Roman"/>
          <w:bCs/>
        </w:rPr>
        <w:t>,</w:t>
      </w:r>
      <w:r>
        <w:rPr>
          <w:rFonts w:eastAsia="Times New Roman"/>
          <w:bCs/>
        </w:rPr>
        <w:t xml:space="preserve"> είναι το δεύτερο σε </w:t>
      </w:r>
      <w:proofErr w:type="spellStart"/>
      <w:r>
        <w:rPr>
          <w:rFonts w:eastAsia="Times New Roman"/>
          <w:bCs/>
        </w:rPr>
        <w:t>επισκεψιμότητα</w:t>
      </w:r>
      <w:proofErr w:type="spellEnd"/>
      <w:r>
        <w:rPr>
          <w:rFonts w:eastAsia="Times New Roman"/>
          <w:bCs/>
        </w:rPr>
        <w:t xml:space="preserve"> και χρειάζεται λειτουργική αναβάθμιση. Απαιτούνται συμπληρωματικά έργα που εδώ και πολύ κ</w:t>
      </w:r>
      <w:r>
        <w:rPr>
          <w:rFonts w:eastAsia="Times New Roman"/>
          <w:bCs/>
        </w:rPr>
        <w:t>αιρό αποτελούν αντικείμενο μελέτης και συζήτησης, χωρίς ωστόσο να έχουν δρομολογηθεί τα έργα.</w:t>
      </w:r>
    </w:p>
    <w:p w14:paraId="670F52DB" w14:textId="77777777" w:rsidR="00D35489" w:rsidRDefault="0006190C">
      <w:pPr>
        <w:spacing w:line="600" w:lineRule="auto"/>
        <w:ind w:firstLine="720"/>
        <w:jc w:val="both"/>
        <w:rPr>
          <w:rFonts w:eastAsia="Times New Roman"/>
          <w:bCs/>
        </w:rPr>
      </w:pPr>
      <w:r>
        <w:rPr>
          <w:rFonts w:eastAsia="Times New Roman"/>
          <w:bCs/>
        </w:rPr>
        <w:lastRenderedPageBreak/>
        <w:t>Συγκεκριμένα, το Υπουργείο Υποδομών το φθινόπωρο του 2014</w:t>
      </w:r>
      <w:r>
        <w:rPr>
          <w:rFonts w:eastAsia="Times New Roman"/>
          <w:bCs/>
        </w:rPr>
        <w:t>,</w:t>
      </w:r>
      <w:r>
        <w:rPr>
          <w:rFonts w:eastAsia="Times New Roman"/>
          <w:bCs/>
        </w:rPr>
        <w:t xml:space="preserve"> επί θητείας Μιχάλη Χρυσοχοΐδη</w:t>
      </w:r>
      <w:r>
        <w:rPr>
          <w:rFonts w:eastAsia="Times New Roman"/>
          <w:bCs/>
        </w:rPr>
        <w:t>,</w:t>
      </w:r>
      <w:r>
        <w:rPr>
          <w:rFonts w:eastAsia="Times New Roman"/>
          <w:bCs/>
        </w:rPr>
        <w:t xml:space="preserve"> μελέτησε τις αναγκαίες παρεμβάσεις στο αεροδρόμιο και προχώρησε σε ένα π</w:t>
      </w:r>
      <w:r>
        <w:rPr>
          <w:rFonts w:eastAsia="Times New Roman"/>
          <w:bCs/>
        </w:rPr>
        <w:t xml:space="preserve">λάνο και στις προμελέτες ουσιαστικά, προκειμένου να καταστεί λειτουργικό για όσα χρόνια χρειαστεί μέχρι να λειτουργήσει το αεροδρόμιο </w:t>
      </w:r>
      <w:proofErr w:type="spellStart"/>
      <w:r>
        <w:rPr>
          <w:rFonts w:eastAsia="Times New Roman"/>
          <w:bCs/>
        </w:rPr>
        <w:t>Καστελλίου</w:t>
      </w:r>
      <w:proofErr w:type="spellEnd"/>
      <w:r>
        <w:rPr>
          <w:rFonts w:eastAsia="Times New Roman"/>
          <w:bCs/>
        </w:rPr>
        <w:t xml:space="preserve">. Συνεχίστηκε η εκπόνηση των μελετών, πέρασε και το 2015 και δεν έγινε κάτι. </w:t>
      </w:r>
    </w:p>
    <w:p w14:paraId="670F52DC" w14:textId="77777777" w:rsidR="00D35489" w:rsidRDefault="0006190C">
      <w:pPr>
        <w:spacing w:line="600" w:lineRule="auto"/>
        <w:ind w:firstLine="720"/>
        <w:jc w:val="both"/>
        <w:rPr>
          <w:rFonts w:eastAsia="Times New Roman"/>
          <w:bCs/>
        </w:rPr>
      </w:pPr>
      <w:r>
        <w:rPr>
          <w:rFonts w:eastAsia="Times New Roman"/>
          <w:bCs/>
        </w:rPr>
        <w:t>Το καλοκαίρι του 2016</w:t>
      </w:r>
      <w:r>
        <w:rPr>
          <w:rFonts w:eastAsia="Times New Roman"/>
          <w:bCs/>
        </w:rPr>
        <w:t>,</w:t>
      </w:r>
      <w:r>
        <w:rPr>
          <w:rFonts w:eastAsia="Times New Roman"/>
          <w:bCs/>
        </w:rPr>
        <w:t xml:space="preserve"> πραγματοποι</w:t>
      </w:r>
      <w:r>
        <w:rPr>
          <w:rFonts w:eastAsia="Times New Roman"/>
          <w:bCs/>
        </w:rPr>
        <w:t>ήθηκε μια σύσκεψη με παρεμβάσεις της περιφέρειας, του δήμου των εργαζομένων και, βέβαια, των ανθρώπων του τουρισμού. Ζητείται η επίσπευση όλων των ενεργειών, για να υλοποιηθούν τα έργα.</w:t>
      </w:r>
    </w:p>
    <w:p w14:paraId="670F52DD" w14:textId="77777777" w:rsidR="00D35489" w:rsidRDefault="0006190C">
      <w:pPr>
        <w:spacing w:line="600" w:lineRule="auto"/>
        <w:ind w:firstLine="720"/>
        <w:jc w:val="both"/>
        <w:rPr>
          <w:rFonts w:eastAsia="Times New Roman"/>
          <w:szCs w:val="24"/>
        </w:rPr>
      </w:pPr>
      <w:r>
        <w:rPr>
          <w:rFonts w:eastAsia="Times New Roman"/>
          <w:szCs w:val="24"/>
        </w:rPr>
        <w:t xml:space="preserve">Συγκεκριμένα, για το θέμα της ανατολικής επέκτασης του του </w:t>
      </w:r>
      <w:proofErr w:type="spellStart"/>
      <w:r>
        <w:rPr>
          <w:rFonts w:eastAsia="Times New Roman"/>
          <w:szCs w:val="24"/>
        </w:rPr>
        <w:t>αεροσταθμού</w:t>
      </w:r>
      <w:proofErr w:type="spellEnd"/>
      <w:r>
        <w:rPr>
          <w:rFonts w:eastAsia="Times New Roman"/>
          <w:szCs w:val="24"/>
        </w:rPr>
        <w:t xml:space="preserve"> για τη σύζευξη με το λιμάνι για τις ανάγκες της κρουαζιέρας, υπάρχουν εκκρεμότητες και κυρίως, σύμφωνα με απάντηση που μου έχει δώσει το Υπουργείο, εκκρεμεί η έγκριση δαπάνης.</w:t>
      </w:r>
    </w:p>
    <w:p w14:paraId="670F52DE" w14:textId="77777777" w:rsidR="00D35489" w:rsidRDefault="0006190C">
      <w:pPr>
        <w:spacing w:line="600" w:lineRule="auto"/>
        <w:ind w:firstLine="720"/>
        <w:jc w:val="both"/>
        <w:rPr>
          <w:rFonts w:eastAsia="Times New Roman"/>
          <w:szCs w:val="24"/>
        </w:rPr>
      </w:pPr>
      <w:r>
        <w:rPr>
          <w:rFonts w:eastAsia="Times New Roman"/>
          <w:szCs w:val="24"/>
        </w:rPr>
        <w:t>Για τη βόρεια επέκταση και την αναδιάρθρωση–αναρρύθμιση στους εσωτερικούς χώρου</w:t>
      </w:r>
      <w:r>
        <w:rPr>
          <w:rFonts w:eastAsia="Times New Roman"/>
          <w:szCs w:val="24"/>
        </w:rPr>
        <w:t xml:space="preserve">ς όσον αφορά αυτό το οποίο ζητούσαμε από τα καταστήματα αφορολογήτων, την τελική τους πρόταση, τα καταστήματα ισχυρίζονται ότι την έχουν δώσει για </w:t>
      </w:r>
      <w:r>
        <w:rPr>
          <w:rFonts w:eastAsia="Times New Roman"/>
          <w:szCs w:val="24"/>
        </w:rPr>
        <w:lastRenderedPageBreak/>
        <w:t xml:space="preserve">έγκριση και έχουν και τη χρηματοδότηση για να γίνει αυτή η </w:t>
      </w:r>
      <w:proofErr w:type="spellStart"/>
      <w:r>
        <w:rPr>
          <w:rFonts w:eastAsia="Times New Roman"/>
          <w:szCs w:val="24"/>
        </w:rPr>
        <w:t>αναδιαρρύθμιση</w:t>
      </w:r>
      <w:proofErr w:type="spellEnd"/>
      <w:r>
        <w:rPr>
          <w:rFonts w:eastAsia="Times New Roman"/>
          <w:szCs w:val="24"/>
        </w:rPr>
        <w:t>, που θα εξυπηρετήσει τα μέγιστα.</w:t>
      </w:r>
    </w:p>
    <w:p w14:paraId="670F52DF" w14:textId="77777777" w:rsidR="00D35489" w:rsidRDefault="0006190C">
      <w:pPr>
        <w:spacing w:line="600" w:lineRule="auto"/>
        <w:ind w:firstLine="720"/>
        <w:jc w:val="both"/>
        <w:rPr>
          <w:rFonts w:eastAsia="Times New Roman"/>
          <w:szCs w:val="24"/>
        </w:rPr>
      </w:pPr>
      <w:r>
        <w:rPr>
          <w:rFonts w:eastAsia="Times New Roman"/>
          <w:szCs w:val="24"/>
        </w:rPr>
        <w:t>Κα</w:t>
      </w:r>
      <w:r>
        <w:rPr>
          <w:rFonts w:eastAsia="Times New Roman"/>
          <w:szCs w:val="24"/>
        </w:rPr>
        <w:t>ι τρίτον, έχουμε την παραχώρηση σαράντα στρεμμάτων από την Πολεμική Αεροπορία, προκειμένου να γίνουν οι απαραίτητες βελτιώσεις στον περιβάλλοντα χώρο, στα πάρκινγκ και στους χώρους εξυπηρέτησης.</w:t>
      </w:r>
    </w:p>
    <w:p w14:paraId="670F52E0" w14:textId="77777777" w:rsidR="00D35489" w:rsidRDefault="0006190C">
      <w:pPr>
        <w:spacing w:line="600" w:lineRule="auto"/>
        <w:ind w:firstLine="720"/>
        <w:jc w:val="both"/>
        <w:rPr>
          <w:rFonts w:eastAsia="Times New Roman"/>
          <w:szCs w:val="24"/>
        </w:rPr>
      </w:pPr>
      <w:r>
        <w:rPr>
          <w:rFonts w:eastAsia="Times New Roman"/>
          <w:szCs w:val="24"/>
        </w:rPr>
        <w:t>Αυτό για το οποίο θέλουμε να μας ενημερώσετε σήμερα</w:t>
      </w:r>
      <w:r>
        <w:rPr>
          <w:rFonts w:eastAsia="Times New Roman"/>
          <w:szCs w:val="24"/>
        </w:rPr>
        <w:t>,</w:t>
      </w:r>
      <w:r>
        <w:rPr>
          <w:rFonts w:eastAsia="Times New Roman"/>
          <w:szCs w:val="24"/>
        </w:rPr>
        <w:t xml:space="preserve"> είναι σε</w:t>
      </w:r>
      <w:r>
        <w:rPr>
          <w:rFonts w:eastAsia="Times New Roman"/>
          <w:szCs w:val="24"/>
        </w:rPr>
        <w:t xml:space="preserve"> ποιες ενέργειες έχετε προβεί μέχρι τώρα και σε ποιες προτίθεστε να προβείτε, ούτως ώστε να μην χαθεί άλλη μία χρονιά, τουλάχιστον για ορισμένες από τις παρεμβάσεις που μπορούν να ολοκληρωθούν μέχρι να αρχίσει η τουριστική περίοδος.</w:t>
      </w:r>
    </w:p>
    <w:p w14:paraId="670F52E1" w14:textId="77777777" w:rsidR="00D35489" w:rsidRDefault="0006190C">
      <w:pPr>
        <w:spacing w:line="600" w:lineRule="auto"/>
        <w:ind w:firstLine="720"/>
        <w:jc w:val="both"/>
        <w:rPr>
          <w:rFonts w:eastAsia="Times New Roman"/>
          <w:szCs w:val="24"/>
        </w:rPr>
      </w:pPr>
      <w:r>
        <w:rPr>
          <w:rFonts w:eastAsia="Times New Roman"/>
          <w:szCs w:val="24"/>
        </w:rPr>
        <w:t>Ευχαριστώ, κύριε Πρόεδρ</w:t>
      </w:r>
      <w:r>
        <w:rPr>
          <w:rFonts w:eastAsia="Times New Roman"/>
          <w:szCs w:val="24"/>
        </w:rPr>
        <w:t>ε.</w:t>
      </w:r>
    </w:p>
    <w:p w14:paraId="670F52E2" w14:textId="77777777" w:rsidR="00D35489" w:rsidRDefault="000619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w:t>
      </w:r>
      <w:proofErr w:type="spellStart"/>
      <w:r>
        <w:rPr>
          <w:rFonts w:eastAsia="Times New Roman"/>
          <w:szCs w:val="24"/>
        </w:rPr>
        <w:t>Σπίρτζης</w:t>
      </w:r>
      <w:proofErr w:type="spellEnd"/>
      <w:r>
        <w:rPr>
          <w:rFonts w:eastAsia="Times New Roman"/>
          <w:szCs w:val="24"/>
        </w:rPr>
        <w:t xml:space="preserve"> έχει τον λόγο.</w:t>
      </w:r>
    </w:p>
    <w:p w14:paraId="670F52E3" w14:textId="77777777" w:rsidR="00D35489" w:rsidRDefault="0006190C">
      <w:pPr>
        <w:spacing w:line="600" w:lineRule="auto"/>
        <w:ind w:firstLine="720"/>
        <w:jc w:val="both"/>
        <w:rPr>
          <w:rFonts w:eastAsia="Times New Roman"/>
          <w:szCs w:val="24"/>
        </w:rPr>
      </w:pPr>
      <w:r>
        <w:rPr>
          <w:rFonts w:eastAsia="Times New Roman"/>
          <w:szCs w:val="24"/>
        </w:rPr>
        <w:t>Ελάτε, κύριε Υπουργέ.</w:t>
      </w:r>
    </w:p>
    <w:p w14:paraId="670F52E4" w14:textId="77777777" w:rsidR="00D35489" w:rsidRDefault="0006190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Ευχαριστώ, κύριε Πρόεδρε.</w:t>
      </w:r>
    </w:p>
    <w:p w14:paraId="670F52E5" w14:textId="77777777" w:rsidR="00D35489" w:rsidRDefault="0006190C">
      <w:pPr>
        <w:spacing w:line="600" w:lineRule="auto"/>
        <w:ind w:firstLine="720"/>
        <w:jc w:val="both"/>
        <w:rPr>
          <w:rFonts w:eastAsia="Times New Roman"/>
          <w:szCs w:val="24"/>
        </w:rPr>
      </w:pPr>
      <w:r>
        <w:rPr>
          <w:rFonts w:eastAsia="Times New Roman"/>
          <w:szCs w:val="24"/>
        </w:rPr>
        <w:lastRenderedPageBreak/>
        <w:t>Αγαπητέ συνάδελφε, έχετε δίκιο ότι η Κρήτη είναι η ναυαρχίδα του τουρισμού, όπως έχετε δίκι</w:t>
      </w:r>
      <w:r>
        <w:rPr>
          <w:rFonts w:eastAsia="Times New Roman"/>
          <w:szCs w:val="24"/>
        </w:rPr>
        <w:t>ο επίσης ότι οι υποδομές που είχε το νησί για πάρα πολλά χρόνια</w:t>
      </w:r>
      <w:r>
        <w:rPr>
          <w:rFonts w:eastAsia="Times New Roman"/>
          <w:szCs w:val="24"/>
        </w:rPr>
        <w:t>,</w:t>
      </w:r>
      <w:r>
        <w:rPr>
          <w:rFonts w:eastAsia="Times New Roman"/>
          <w:szCs w:val="24"/>
        </w:rPr>
        <w:t xml:space="preserve"> είχαν μείνει πίσω. Ιδιαίτερα υποδομές όπως τα αεροδρόμια</w:t>
      </w:r>
      <w:r>
        <w:rPr>
          <w:rFonts w:eastAsia="Times New Roman"/>
          <w:szCs w:val="24"/>
        </w:rPr>
        <w:t>,</w:t>
      </w:r>
      <w:r>
        <w:rPr>
          <w:rFonts w:eastAsia="Times New Roman"/>
          <w:szCs w:val="24"/>
        </w:rPr>
        <w:t xml:space="preserve"> πρέπει να αναβαθμιστούν. Το Ηράκλειο δεν χρειάζεται μια απλή αναβάθμιση του υπάρχοντος αεροδρομίου. Χρειάζεται νέο αεροδρόμιο.</w:t>
      </w:r>
    </w:p>
    <w:p w14:paraId="670F52E6" w14:textId="77777777" w:rsidR="00D35489" w:rsidRDefault="0006190C">
      <w:pPr>
        <w:spacing w:line="600" w:lineRule="auto"/>
        <w:ind w:firstLine="720"/>
        <w:jc w:val="both"/>
        <w:rPr>
          <w:rFonts w:eastAsia="Times New Roman"/>
          <w:szCs w:val="24"/>
        </w:rPr>
      </w:pPr>
      <w:r>
        <w:rPr>
          <w:rFonts w:eastAsia="Times New Roman"/>
          <w:szCs w:val="24"/>
        </w:rPr>
        <w:t>Γνωρίζ</w:t>
      </w:r>
      <w:r>
        <w:rPr>
          <w:rFonts w:eastAsia="Times New Roman"/>
          <w:szCs w:val="24"/>
        </w:rPr>
        <w:t>ετε ότι για το νέο αεροδρόμιο στο Καστέλι τρέχει ο διαγωνισμός. Ολοκληρώνεται η πρώτη φάση και επομένως λογικά θα έχουμε μέσα στον χρόνο πλειοδότη και σε μια μία πενταετία θα έχουμε νέο αερολιμένα.</w:t>
      </w:r>
    </w:p>
    <w:p w14:paraId="670F52E7" w14:textId="77777777" w:rsidR="00D35489" w:rsidRDefault="0006190C">
      <w:pPr>
        <w:spacing w:line="600" w:lineRule="auto"/>
        <w:ind w:firstLine="720"/>
        <w:jc w:val="both"/>
        <w:rPr>
          <w:rFonts w:eastAsia="Times New Roman"/>
          <w:szCs w:val="24"/>
        </w:rPr>
      </w:pPr>
      <w:r>
        <w:rPr>
          <w:rFonts w:eastAsia="Times New Roman"/>
          <w:szCs w:val="24"/>
        </w:rPr>
        <w:t xml:space="preserve"> Γι’ αυτά τα πέντε χρόνια, όμως, το Ηράκλειο και η Κρήτη ό</w:t>
      </w:r>
      <w:r>
        <w:rPr>
          <w:rFonts w:eastAsia="Times New Roman"/>
          <w:szCs w:val="24"/>
        </w:rPr>
        <w:t xml:space="preserve">ντως δεν μπορούν να περιμένουν. Το αεροδρόμιο «Νίκος </w:t>
      </w:r>
      <w:r>
        <w:rPr>
          <w:rFonts w:eastAsia="Times New Roman"/>
          <w:szCs w:val="24"/>
        </w:rPr>
        <w:t>Καζαντζάκης</w:t>
      </w:r>
      <w:r>
        <w:rPr>
          <w:rFonts w:eastAsia="Times New Roman"/>
          <w:szCs w:val="24"/>
        </w:rPr>
        <w:t>» εδώ και χρόνια λειτουργεί οριακά. Αυτό που έχουμε προσπαθήσει -και φέτος φάνηκε η διαφορά, παρ’ ότι είχαμε πολύ μεγάλη αύξηση του τουρισμού και των επισκεπτών- είναι να μην καταρρεύσει το αε</w:t>
      </w:r>
      <w:r>
        <w:rPr>
          <w:rFonts w:eastAsia="Times New Roman"/>
          <w:szCs w:val="24"/>
        </w:rPr>
        <w:t>ροδρόμιο γιατί έχει πάρα πολλά προβλήματα. Σε αυτό το πλαίσιο έγιναν μία σειρά από μικρά έργα. Αν θέλετε να σας δώσω τη λίστα από το Υπουργείο και από την Υπηρεσία Πολιτικής Αεροπορίας.</w:t>
      </w:r>
    </w:p>
    <w:p w14:paraId="670F52E8" w14:textId="77777777" w:rsidR="00D35489" w:rsidRDefault="0006190C">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Να την καταθέσετε στα Πρακτικά.</w:t>
      </w:r>
    </w:p>
    <w:p w14:paraId="670F52E9" w14:textId="77777777" w:rsidR="00D35489" w:rsidRDefault="0006190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Βεβαίως.</w:t>
      </w:r>
    </w:p>
    <w:p w14:paraId="670F52EA" w14:textId="77777777" w:rsidR="00D35489" w:rsidRDefault="0006190C">
      <w:pPr>
        <w:spacing w:line="600" w:lineRule="auto"/>
        <w:ind w:firstLine="720"/>
        <w:jc w:val="both"/>
        <w:rPr>
          <w:rFonts w:eastAsia="Times New Roman"/>
          <w:szCs w:val="24"/>
        </w:rPr>
      </w:pPr>
      <w:r>
        <w:rPr>
          <w:rFonts w:eastAsia="Times New Roman"/>
          <w:szCs w:val="24"/>
        </w:rPr>
        <w:t xml:space="preserve">Τα στοιχεία είναι στην απάντηση των υπηρεσιών. Ενδεικτικά, σας λέω ότι υπήρχαν φθορές που αποκαταστάθηκαν, όπως το ηλεκτροπαραγωγό ζεύγος, τα κλιματιστικά -αν θυμάμαι καλά, ένα καλοκαίρι είχαμε </w:t>
      </w:r>
      <w:r>
        <w:rPr>
          <w:rFonts w:eastAsia="Times New Roman"/>
          <w:szCs w:val="24"/>
        </w:rPr>
        <w:t xml:space="preserve">και λιποθυμίες πριν αναλάβουμε εμείς ως Κυβέρνηση-, έχουν ολοκληρωθεί οι μελέτες και μέσα στον χρόνο έχουν προγραμματιστεί αντίστοιχα έργα τόσο για την αναβάθμιση της πίστας, όσο και των εγκαταστάσεων του υπάρχοντος </w:t>
      </w:r>
      <w:proofErr w:type="spellStart"/>
      <w:r>
        <w:rPr>
          <w:rFonts w:eastAsia="Times New Roman"/>
          <w:szCs w:val="24"/>
        </w:rPr>
        <w:t>αεροσταθμού</w:t>
      </w:r>
      <w:proofErr w:type="spellEnd"/>
      <w:r>
        <w:rPr>
          <w:rFonts w:eastAsia="Times New Roman"/>
          <w:szCs w:val="24"/>
        </w:rPr>
        <w:t xml:space="preserve"> ύψους περίπου 1,5 εκατομμυρί</w:t>
      </w:r>
      <w:r>
        <w:rPr>
          <w:rFonts w:eastAsia="Times New Roman"/>
          <w:szCs w:val="24"/>
        </w:rPr>
        <w:t>ου ευρώ.</w:t>
      </w:r>
    </w:p>
    <w:p w14:paraId="670F52EB" w14:textId="77777777" w:rsidR="00D35489" w:rsidRDefault="0006190C">
      <w:pPr>
        <w:spacing w:line="600" w:lineRule="auto"/>
        <w:ind w:firstLine="720"/>
        <w:jc w:val="both"/>
        <w:rPr>
          <w:rFonts w:eastAsia="Times New Roman"/>
          <w:szCs w:val="24"/>
        </w:rPr>
      </w:pPr>
      <w:r>
        <w:rPr>
          <w:rFonts w:eastAsia="Times New Roman"/>
          <w:szCs w:val="24"/>
        </w:rPr>
        <w:t xml:space="preserve">Καταθέτω, επίσης, και το έγγραφο που δείχνει ότι έχουμε εντάξει στον προϋπολογισμό του Υπουργείο έργο ύψους 2 εκατομμυρίων ευρώ με συγκεκριμένο </w:t>
      </w:r>
      <w:proofErr w:type="spellStart"/>
      <w:r>
        <w:rPr>
          <w:rFonts w:eastAsia="Times New Roman"/>
          <w:szCs w:val="24"/>
        </w:rPr>
        <w:t>ενάριθμο</w:t>
      </w:r>
      <w:proofErr w:type="spellEnd"/>
      <w:r>
        <w:rPr>
          <w:rFonts w:eastAsia="Times New Roman"/>
          <w:szCs w:val="24"/>
        </w:rPr>
        <w:t xml:space="preserve"> με τίτλο «Επέκταση και προσθήκη κτηριακού συγκροτήματος και </w:t>
      </w:r>
      <w:proofErr w:type="spellStart"/>
      <w:r>
        <w:rPr>
          <w:rFonts w:eastAsia="Times New Roman"/>
          <w:szCs w:val="24"/>
        </w:rPr>
        <w:t>συνδιαμόρφωση</w:t>
      </w:r>
      <w:proofErr w:type="spellEnd"/>
      <w:r>
        <w:rPr>
          <w:rFonts w:eastAsia="Times New Roman"/>
          <w:szCs w:val="24"/>
        </w:rPr>
        <w:t xml:space="preserve"> περιβάλλοντος χώρου </w:t>
      </w:r>
      <w:r>
        <w:rPr>
          <w:rFonts w:eastAsia="Times New Roman"/>
          <w:szCs w:val="24"/>
        </w:rPr>
        <w:t xml:space="preserve">του </w:t>
      </w:r>
      <w:r>
        <w:rPr>
          <w:rFonts w:eastAsia="Times New Roman"/>
          <w:szCs w:val="24"/>
        </w:rPr>
        <w:t>«Νίκος</w:t>
      </w:r>
      <w:r>
        <w:rPr>
          <w:rFonts w:eastAsia="Times New Roman"/>
          <w:szCs w:val="24"/>
        </w:rPr>
        <w:t xml:space="preserve"> Κ</w:t>
      </w:r>
      <w:r>
        <w:rPr>
          <w:rFonts w:eastAsia="Times New Roman"/>
          <w:szCs w:val="24"/>
        </w:rPr>
        <w:t>αζαντζάκης»,</w:t>
      </w:r>
      <w:r>
        <w:rPr>
          <w:rFonts w:eastAsia="Times New Roman"/>
          <w:szCs w:val="24"/>
        </w:rPr>
        <w:t xml:space="preserve"> προκειμένου να μπορέσουμε να πάμε στην αναβάθμιση.</w:t>
      </w:r>
    </w:p>
    <w:p w14:paraId="670F52EC" w14:textId="77777777" w:rsidR="00D35489" w:rsidRDefault="0006190C">
      <w:pPr>
        <w:spacing w:line="600" w:lineRule="auto"/>
        <w:ind w:firstLine="720"/>
        <w:jc w:val="both"/>
        <w:rPr>
          <w:rFonts w:eastAsia="Times New Roman"/>
          <w:szCs w:val="24"/>
        </w:rPr>
      </w:pPr>
      <w:r>
        <w:rPr>
          <w:rFonts w:eastAsia="Times New Roman"/>
          <w:szCs w:val="24"/>
        </w:rPr>
        <w:lastRenderedPageBreak/>
        <w:t xml:space="preserve"> Για τα δύο πολύ σημαντικά θέματα που θέσατε, έχω να σας πω -από αυτά που οφείλω να σας ενημερώσω- ότι για την ανατολική επέκταση του αεροδρομίου τη μελέτη την έχει αναλάβει ο Οργα</w:t>
      </w:r>
      <w:r>
        <w:rPr>
          <w:rFonts w:eastAsia="Times New Roman"/>
          <w:szCs w:val="24"/>
        </w:rPr>
        <w:t>νισμός Λιμένος Ηρακλείου. Είμαστε σε μια πολύ στενή συνεργασία, έχει ολοκληρωθεί η οριστική μελέτη από τον Οργανισμό Λιμένος και περιμένουμε τη διορθωμένη υποβολή της συνολικής μελέτης. Μόλις ολοκληρωθούν και κατατεθούν οι μελέτες, τότε θα ακολουθήσει η έγ</w:t>
      </w:r>
      <w:r>
        <w:rPr>
          <w:rFonts w:eastAsia="Times New Roman"/>
          <w:szCs w:val="24"/>
        </w:rPr>
        <w:t xml:space="preserve">κριση πίστωσης από τον αρμόδιο φορέα που είναι η υπηρεσία ΕΥΔΕ – ΚΣΣΥ.          </w:t>
      </w:r>
    </w:p>
    <w:p w14:paraId="670F52ED" w14:textId="77777777" w:rsidR="00D35489" w:rsidRDefault="0006190C">
      <w:pPr>
        <w:spacing w:line="600" w:lineRule="auto"/>
        <w:ind w:firstLine="720"/>
        <w:jc w:val="both"/>
        <w:rPr>
          <w:rFonts w:eastAsia="Times New Roman"/>
          <w:szCs w:val="24"/>
        </w:rPr>
      </w:pPr>
      <w:r>
        <w:rPr>
          <w:rFonts w:eastAsia="Times New Roman"/>
          <w:szCs w:val="24"/>
        </w:rPr>
        <w:t>Για τη βόρεια επέκταση και την αναρρύθμιση των αιθουσών, όντως τα ΚΑΕ λένε -και έχουν δεσμευτεί- ότι θα προχωρήσουν και την οριστική μελέτη, αλλά και τη χρηματοδότηση.</w:t>
      </w:r>
    </w:p>
    <w:p w14:paraId="670F52EE" w14:textId="77777777" w:rsidR="00D35489" w:rsidRDefault="0006190C">
      <w:pPr>
        <w:spacing w:line="600" w:lineRule="auto"/>
        <w:ind w:firstLine="720"/>
        <w:jc w:val="both"/>
        <w:rPr>
          <w:rFonts w:eastAsia="Times New Roman"/>
          <w:b/>
          <w:szCs w:val="24"/>
        </w:rPr>
      </w:pPr>
      <w:r>
        <w:rPr>
          <w:rFonts w:eastAsia="Times New Roman" w:cs="Times New Roman"/>
          <w:szCs w:val="24"/>
        </w:rPr>
        <w:t>(Στο ση</w:t>
      </w:r>
      <w:r>
        <w:rPr>
          <w:rFonts w:eastAsia="Times New Roman" w:cs="Times New Roman"/>
          <w:szCs w:val="24"/>
        </w:rPr>
        <w:t xml:space="preserve">μείο αυτό ο Υπουργός </w:t>
      </w:r>
      <w:r>
        <w:rPr>
          <w:rFonts w:eastAsia="Times New Roman"/>
          <w:szCs w:val="24"/>
        </w:rPr>
        <w:t xml:space="preserve">κ. Χρήστος </w:t>
      </w:r>
      <w:proofErr w:type="spellStart"/>
      <w:r>
        <w:rPr>
          <w:rFonts w:eastAsia="Times New Roman"/>
          <w:szCs w:val="24"/>
        </w:rPr>
        <w:t>Σπίρτζης</w:t>
      </w:r>
      <w:proofErr w:type="spellEnd"/>
      <w:r>
        <w:rPr>
          <w:rFonts w:eastAsia="Times New Roman"/>
          <w:b/>
          <w:szCs w:val="24"/>
        </w:rPr>
        <w:t xml:space="preserve"> </w:t>
      </w:r>
      <w:r>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70F52E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τελευταία επαφή που είχαμε</w:t>
      </w:r>
      <w:r>
        <w:rPr>
          <w:rFonts w:eastAsia="Times New Roman" w:cs="Times New Roman"/>
          <w:szCs w:val="24"/>
        </w:rPr>
        <w:t>,</w:t>
      </w:r>
      <w:r>
        <w:rPr>
          <w:rFonts w:eastAsia="Times New Roman" w:cs="Times New Roman"/>
          <w:szCs w:val="24"/>
        </w:rPr>
        <w:t xml:space="preserve"> ήταν στο τέλος του Οκτ</w:t>
      </w:r>
      <w:r>
        <w:rPr>
          <w:rFonts w:eastAsia="Times New Roman" w:cs="Times New Roman"/>
          <w:szCs w:val="24"/>
        </w:rPr>
        <w:t xml:space="preserve">ώβρη του 2016. Υπέβαλαν ένα γενικό σχέδιο και έκτοτε αναμένεται η σύμφωνα με τη δέσμευσή τους υποβολή του πλήρους φακέλου μελέτης και κατασκευής αυτής της νέας πρότασης. Πραγματικά, </w:t>
      </w:r>
      <w:r>
        <w:rPr>
          <w:rFonts w:eastAsia="Times New Roman" w:cs="Times New Roman"/>
          <w:szCs w:val="24"/>
        </w:rPr>
        <w:lastRenderedPageBreak/>
        <w:t>ακόμη και αύριο το πρωί αν θέλουν τα ΚΑΕ, ας έλθουν στο γραφείο μου, για ν</w:t>
      </w:r>
      <w:r>
        <w:rPr>
          <w:rFonts w:eastAsia="Times New Roman" w:cs="Times New Roman"/>
          <w:szCs w:val="24"/>
        </w:rPr>
        <w:t>α προχωρήσουμε.</w:t>
      </w:r>
    </w:p>
    <w:p w14:paraId="670F52F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υπόλοιπα μπορείτε να τα πείτε στη δευτερολογία σας, κύριε Υπουργέ. Νομίζω ότι ήσασταν συγκεκριμένος.</w:t>
      </w:r>
    </w:p>
    <w:p w14:paraId="670F52F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670F52F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μάθαμε σήμερα γιατί στ</w:t>
      </w:r>
      <w:r>
        <w:rPr>
          <w:rFonts w:eastAsia="Times New Roman" w:cs="Times New Roman"/>
          <w:szCs w:val="24"/>
        </w:rPr>
        <w:t>αμάτησαν οι λιποθυμίες.</w:t>
      </w:r>
    </w:p>
    <w:p w14:paraId="670F52F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Ως </w:t>
      </w:r>
      <w:r>
        <w:rPr>
          <w:rFonts w:eastAsia="Times New Roman" w:cs="Times New Roman"/>
          <w:szCs w:val="24"/>
        </w:rPr>
        <w:t>γιατρός, πρέπει να πω ότι καλό είναι και αυτό.</w:t>
      </w:r>
    </w:p>
    <w:p w14:paraId="670F52F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ΒΑΣΙΛΕΙΟΣ ΚΕΓΚΕΡΟΓΛΟΥ:</w:t>
      </w:r>
      <w:r>
        <w:rPr>
          <w:rFonts w:eastAsia="Times New Roman" w:cs="Times New Roman"/>
          <w:szCs w:val="24"/>
        </w:rPr>
        <w:t xml:space="preserve"> Αν ήταν αληθινό, καλό θα ήταν. </w:t>
      </w:r>
    </w:p>
    <w:p w14:paraId="670F52F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Προφανώς, ο Υπουργός δεν ήθελε να πει –παρ’ ότι το είπε- ότι από τότε που αρχίσαμε να μετράμε</w:t>
      </w:r>
      <w:r>
        <w:rPr>
          <w:rFonts w:eastAsia="Times New Roman" w:cs="Times New Roman"/>
          <w:szCs w:val="24"/>
        </w:rPr>
        <w:t xml:space="preserve"> τους τουρίστες στον τόπο μας πριν από σαράντα πέντε χρόνια ξεκινήσαμε με ένα εκατομμύριο και ενάμισι εκατομμύριο για τη χώρα μας και σήμερα είμαστε στα είκοσι πέντε εκατομμύρια. Αυτό σημαίνει ότι σταδιακά εξελίχθηκε αυτός ο αριθμός. Σταδιακά εξελίχθηκαν ο</w:t>
      </w:r>
      <w:r>
        <w:rPr>
          <w:rFonts w:eastAsia="Times New Roman" w:cs="Times New Roman"/>
          <w:szCs w:val="24"/>
        </w:rPr>
        <w:t>ι υπο</w:t>
      </w:r>
      <w:r>
        <w:rPr>
          <w:rFonts w:eastAsia="Times New Roman" w:cs="Times New Roman"/>
          <w:szCs w:val="24"/>
        </w:rPr>
        <w:lastRenderedPageBreak/>
        <w:t xml:space="preserve">δομές των ιδιωτών και του </w:t>
      </w:r>
      <w:r>
        <w:rPr>
          <w:rFonts w:eastAsia="Times New Roman" w:cs="Times New Roman"/>
          <w:szCs w:val="24"/>
        </w:rPr>
        <w:t>δ</w:t>
      </w:r>
      <w:r>
        <w:rPr>
          <w:rFonts w:eastAsia="Times New Roman" w:cs="Times New Roman"/>
          <w:szCs w:val="24"/>
        </w:rPr>
        <w:t xml:space="preserve">ημοσίου, παρ’ ότι πρέπει να επισημάνουμε ότι το </w:t>
      </w:r>
      <w:r>
        <w:rPr>
          <w:rFonts w:eastAsia="Times New Roman" w:cs="Times New Roman"/>
          <w:szCs w:val="24"/>
        </w:rPr>
        <w:t>δ</w:t>
      </w:r>
      <w:r>
        <w:rPr>
          <w:rFonts w:eastAsia="Times New Roman" w:cs="Times New Roman"/>
          <w:szCs w:val="24"/>
        </w:rPr>
        <w:t>ημόσιο πάντα ερχόταν πίσω από την ιδιωτική πρωτοβουλία σ’ αυτόν τον τομέα, ο οποίος αποτελεί πράγματι σήμερα τη βαριά βιομηχανία της χώρας μας. Αυτό φαίνεται και από τη συμβολ</w:t>
      </w:r>
      <w:r>
        <w:rPr>
          <w:rFonts w:eastAsia="Times New Roman" w:cs="Times New Roman"/>
          <w:szCs w:val="24"/>
        </w:rPr>
        <w:t>ή στο ΑΕΠ και στην απασχόληση, όπως είπα στην αρχή.</w:t>
      </w:r>
    </w:p>
    <w:p w14:paraId="670F52F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Χρειαζόμαστε, λοιπόν, βελτιωμένες πύλες εισόδου και εξόδου. Τέλος! Πρέπει να στρέψουμε εκεί όλο το ενδιαφέρον. Η τελευταία εντύπωση που μένει στον τουρίστα είναι το αεροδρόμιο. Εάν ταλαιπωρηθεί, εάν λιποθ</w:t>
      </w:r>
      <w:r>
        <w:rPr>
          <w:rFonts w:eastAsia="Times New Roman" w:cs="Times New Roman"/>
          <w:szCs w:val="24"/>
        </w:rPr>
        <w:t>υμήσει κάποιος και συζητηθεί σε όλο το αεροδρόμιο κλπ. …</w:t>
      </w:r>
    </w:p>
    <w:p w14:paraId="670F52F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πρώτη και η τελευταία.</w:t>
      </w:r>
    </w:p>
    <w:p w14:paraId="670F52F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Και η πρώτη εντύπωση, αλλά η πρώτη εντύπωση αλλάζει αν δεν είναι κακή, γιατί έρχεται ωστόσο στην Κρήτη, απολαμβάνει τ</w:t>
      </w:r>
      <w:r>
        <w:rPr>
          <w:rFonts w:eastAsia="Times New Roman" w:cs="Times New Roman"/>
          <w:szCs w:val="24"/>
        </w:rPr>
        <w:t xml:space="preserve">η φυσική ομορφιά, τη φιλοξενία και όλα τα καλά που προσφέρουμε και έτσι αυτή η πρώτη κακή εντύπωση αντιμετωπίζεται. Γι’ αυτό μιλώ για την τελευταία. Η τελευταία εντύπωση, λοιπόν, είναι αυτή που θα μεταφέρει στην </w:t>
      </w:r>
      <w:r>
        <w:rPr>
          <w:rFonts w:eastAsia="Times New Roman" w:cs="Times New Roman"/>
          <w:szCs w:val="24"/>
        </w:rPr>
        <w:lastRenderedPageBreak/>
        <w:t>πατρίδα του. Και αυτούς τους λέμε «καλούς τε</w:t>
      </w:r>
      <w:r>
        <w:rPr>
          <w:rFonts w:eastAsia="Times New Roman" w:cs="Times New Roman"/>
          <w:szCs w:val="24"/>
        </w:rPr>
        <w:t>λάληδες» για τον τουρισμό της Κρήτης και της χώρας μας. Αυτό σημαίνει, λοιπόν, ότι πρέπει να επισπεύσει το Υπουργείο τις ενέργειες διότι τα ίδια μου είχε πει και πριν από δύο μήνες, τα ίδια μου είχε πει και πριν έξι μήνες.</w:t>
      </w:r>
    </w:p>
    <w:p w14:paraId="670F52F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Πήγε και ο Πρωθυπουργός στην Κρήτ</w:t>
      </w:r>
      <w:r>
        <w:rPr>
          <w:rFonts w:eastAsia="Times New Roman" w:cs="Times New Roman"/>
          <w:szCs w:val="24"/>
        </w:rPr>
        <w:t xml:space="preserve">η και δεσμεύτηκε. Είχαν πάει πιο μπροστά ο κ. </w:t>
      </w:r>
      <w:proofErr w:type="spellStart"/>
      <w:r>
        <w:rPr>
          <w:rFonts w:eastAsia="Times New Roman" w:cs="Times New Roman"/>
          <w:szCs w:val="24"/>
        </w:rPr>
        <w:t>Δέδες</w:t>
      </w:r>
      <w:proofErr w:type="spellEnd"/>
      <w:r>
        <w:rPr>
          <w:rFonts w:eastAsia="Times New Roman" w:cs="Times New Roman"/>
          <w:szCs w:val="24"/>
        </w:rPr>
        <w:t xml:space="preserve"> και άλλοι. Κοιτάξτε, όσον αφορά τα έργα σε σχέση με τη σύζευξη του λιμανιού για την κρουαζιέρα, μπορείτε άμεσα με την έγκριση πίστωσης να δημοπρατήσετε. Είναι έτοιμες οι μελέτες. Δεν χρειάζεται τίποτα, πα</w:t>
      </w:r>
      <w:r>
        <w:rPr>
          <w:rFonts w:eastAsia="Times New Roman" w:cs="Times New Roman"/>
          <w:szCs w:val="24"/>
        </w:rPr>
        <w:t>ρά μόνο η έγκριση πίστωσης από την πλευρά σας. Εκεί είναι το σημείο στο οποίο δεν έχει ακόμα προχωρήσει το Υπουργείο και προφανώς δεν γίνεται η δημοπράτηση γι’ αυτόν τον λόγο.</w:t>
      </w:r>
    </w:p>
    <w:p w14:paraId="670F52F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που θα ήθελα να θίξω είναι ότι βλέπω κωλυσιεργία. Λέει ο κ. </w:t>
      </w:r>
      <w:proofErr w:type="spellStart"/>
      <w:r>
        <w:rPr>
          <w:rFonts w:eastAsia="Times New Roman" w:cs="Times New Roman"/>
          <w:szCs w:val="24"/>
        </w:rPr>
        <w:t>Λι</w:t>
      </w:r>
      <w:r>
        <w:rPr>
          <w:rFonts w:eastAsia="Times New Roman" w:cs="Times New Roman"/>
          <w:szCs w:val="24"/>
        </w:rPr>
        <w:t>ντζεράκος</w:t>
      </w:r>
      <w:proofErr w:type="spellEnd"/>
      <w:r>
        <w:rPr>
          <w:rFonts w:eastAsia="Times New Roman" w:cs="Times New Roman"/>
          <w:szCs w:val="24"/>
        </w:rPr>
        <w:t xml:space="preserve"> στο έγγραφο το οποίο σας έδωσε για ενημέρωση και το οποίο μου διαβιβάσατε, ότι τα ΚΑΕ στις 7 Νοεμβρίου –εσείς μιλήσατε για Οκτώβριο- έστειλαν επιστολή με την οποία επιβεβαίωσαν την πρόθεσή τους να χρηματοδοτήσουν και να υλοποιήσουν αυτό το έργο, </w:t>
      </w:r>
      <w:r>
        <w:rPr>
          <w:rFonts w:eastAsia="Times New Roman" w:cs="Times New Roman"/>
          <w:szCs w:val="24"/>
        </w:rPr>
        <w:t>το οποίο είναι με</w:t>
      </w:r>
      <w:r>
        <w:rPr>
          <w:rFonts w:eastAsia="Times New Roman" w:cs="Times New Roman"/>
          <w:szCs w:val="24"/>
        </w:rPr>
        <w:lastRenderedPageBreak/>
        <w:t>λετημένο και χρειαζόμαστε μόνο το τελικό χρονοδιάγραμμα. Σήμερα, η απάντηση που μου δίνετε είναι λίγο πίσω από τη γραπτή. Η γραπτή είναι καλύτερη, θα έλεγα.</w:t>
      </w:r>
    </w:p>
    <w:p w14:paraId="670F52F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Επικοινωνήστε, λοιπόν, άμεσα με τον κ. </w:t>
      </w:r>
      <w:proofErr w:type="spellStart"/>
      <w:r>
        <w:rPr>
          <w:rFonts w:eastAsia="Times New Roman" w:cs="Times New Roman"/>
          <w:szCs w:val="24"/>
        </w:rPr>
        <w:t>Λιντζεράκο</w:t>
      </w:r>
      <w:proofErr w:type="spellEnd"/>
      <w:r>
        <w:rPr>
          <w:rFonts w:eastAsia="Times New Roman" w:cs="Times New Roman"/>
          <w:szCs w:val="24"/>
        </w:rPr>
        <w:t xml:space="preserve"> και την ΥΠΑ –αυτή είναι η παράκλ</w:t>
      </w:r>
      <w:r>
        <w:rPr>
          <w:rFonts w:eastAsia="Times New Roman" w:cs="Times New Roman"/>
          <w:szCs w:val="24"/>
        </w:rPr>
        <w:t xml:space="preserve">ησή μου- ώστε να προχωρήσει σε συνεργασία με τα ΚΑΕ και με τις αρμόδιες </w:t>
      </w:r>
      <w:r>
        <w:rPr>
          <w:rFonts w:eastAsia="Times New Roman" w:cs="Times New Roman"/>
          <w:szCs w:val="24"/>
        </w:rPr>
        <w:t>υ</w:t>
      </w:r>
      <w:r>
        <w:rPr>
          <w:rFonts w:eastAsia="Times New Roman" w:cs="Times New Roman"/>
          <w:szCs w:val="24"/>
        </w:rPr>
        <w:t xml:space="preserve">πηρεσίες, προκειμένου να μην κάνετε εσείς απευθείας επαφές με εργολάβους και εταιρείες, διότι αυτό είναι κακό και δεν προστατεύεστε. Σας το λέω και για άλλους λόγους. Η επαφή με τις </w:t>
      </w:r>
      <w:r>
        <w:rPr>
          <w:rFonts w:eastAsia="Times New Roman" w:cs="Times New Roman"/>
          <w:szCs w:val="24"/>
        </w:rPr>
        <w:t>υ</w:t>
      </w:r>
      <w:r>
        <w:rPr>
          <w:rFonts w:eastAsia="Times New Roman" w:cs="Times New Roman"/>
          <w:szCs w:val="24"/>
        </w:rPr>
        <w:t xml:space="preserve">πηρεσίες πρέπει να γίνεται με έγγραφα και με βάση τους κανόνες που ισχύουν για το ελληνικό </w:t>
      </w:r>
      <w:r>
        <w:rPr>
          <w:rFonts w:eastAsia="Times New Roman" w:cs="Times New Roman"/>
          <w:szCs w:val="24"/>
        </w:rPr>
        <w:t>δ</w:t>
      </w:r>
      <w:r>
        <w:rPr>
          <w:rFonts w:eastAsia="Times New Roman" w:cs="Times New Roman"/>
          <w:szCs w:val="24"/>
        </w:rPr>
        <w:t xml:space="preserve">ημόσιο. Αυτή η </w:t>
      </w:r>
      <w:proofErr w:type="spellStart"/>
      <w:r>
        <w:rPr>
          <w:rFonts w:eastAsia="Times New Roman" w:cs="Times New Roman"/>
          <w:szCs w:val="24"/>
        </w:rPr>
        <w:t>αναδιαρρύθμιση</w:t>
      </w:r>
      <w:proofErr w:type="spellEnd"/>
      <w:r>
        <w:rPr>
          <w:rFonts w:eastAsia="Times New Roman" w:cs="Times New Roman"/>
          <w:szCs w:val="24"/>
        </w:rPr>
        <w:t xml:space="preserve"> στο νέο αεροδρόμιο είναι πάρα πολύ αναγκαία και μακάρι να γίνει στα τέσσερα χρόνια και όχι στα πέντε που είπατε εσείς. Έτσι και αλλιώς</w:t>
      </w:r>
      <w:r>
        <w:rPr>
          <w:rFonts w:eastAsia="Times New Roman" w:cs="Times New Roman"/>
          <w:szCs w:val="24"/>
        </w:rPr>
        <w:t xml:space="preserve">, όλοι είμαστε υπέρ αυτής της προοπτικής. Όμως στα επτά χρόνια που έχουμε μπροστά μας, θα πρέπει πραγματικά να γίνουν αυτές οι αναβαθμίσεις. </w:t>
      </w:r>
    </w:p>
    <w:p w14:paraId="670F52F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Πιέστε και τον Υπουργό Άμυνας να κάνει την παραχώρηση του χώρου έξω. Ο κ. Καμμένος κατήργησε την 126 Σμηναρχία Μάχ</w:t>
      </w:r>
      <w:r>
        <w:rPr>
          <w:rFonts w:eastAsia="Times New Roman" w:cs="Times New Roman"/>
          <w:szCs w:val="24"/>
        </w:rPr>
        <w:t xml:space="preserve">ης. Την κατήργησε. Δεν υπάρχει πλέον 126 Σμηναρχία Μάχης. Άρα αφού δεν υπάρχει η 126 Σμηναρχία Μάχης, μπορεί </w:t>
      </w:r>
      <w:r>
        <w:rPr>
          <w:rFonts w:eastAsia="Times New Roman" w:cs="Times New Roman"/>
          <w:szCs w:val="24"/>
        </w:rPr>
        <w:lastRenderedPageBreak/>
        <w:t xml:space="preserve">να υπάρξει και μία αναδιάταξη των χώρων, για να εξυπηρετηθεί η μεγάλη ανάγκη του </w:t>
      </w:r>
      <w:r>
        <w:rPr>
          <w:rFonts w:eastAsia="Times New Roman" w:cs="Times New Roman"/>
          <w:szCs w:val="24"/>
        </w:rPr>
        <w:t>α</w:t>
      </w:r>
      <w:r>
        <w:rPr>
          <w:rFonts w:eastAsia="Times New Roman" w:cs="Times New Roman"/>
          <w:szCs w:val="24"/>
        </w:rPr>
        <w:t>εροδρομίου Ηρακλείου.</w:t>
      </w:r>
    </w:p>
    <w:p w14:paraId="670F52F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70F52F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στην ερώτηση που εκκρεμεί για το Πάνορμο-</w:t>
      </w:r>
      <w:proofErr w:type="spellStart"/>
      <w:r>
        <w:rPr>
          <w:rFonts w:eastAsia="Times New Roman" w:cs="Times New Roman"/>
          <w:szCs w:val="24"/>
        </w:rPr>
        <w:t>Εξάντη</w:t>
      </w:r>
      <w:proofErr w:type="spellEnd"/>
      <w:r>
        <w:rPr>
          <w:rFonts w:eastAsia="Times New Roman" w:cs="Times New Roman"/>
          <w:szCs w:val="24"/>
        </w:rPr>
        <w:t>, να έλθετε εσείς όποτε μπορείτε και μη μου στείλετε τον Υφυπουργό.</w:t>
      </w:r>
    </w:p>
    <w:p w14:paraId="670F52F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Αυτό δεν είναι κομψό. </w:t>
      </w:r>
    </w:p>
    <w:p w14:paraId="670F530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Παράκληση είναι. Έχει γίνει αναβολή επτά φορές.</w:t>
      </w:r>
    </w:p>
    <w:p w14:paraId="670F530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κήτας Κακλαμάνης):</w:t>
      </w:r>
      <w:r>
        <w:rPr>
          <w:rFonts w:eastAsia="Times New Roman" w:cs="Times New Roman"/>
          <w:szCs w:val="24"/>
        </w:rPr>
        <w:t xml:space="preserve"> Παράκληση είναι, αλλά εντάξει!</w:t>
      </w:r>
    </w:p>
    <w:p w14:paraId="670F530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70F530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szCs w:val="24"/>
        </w:rPr>
        <w:t>Ευχαριστώ πολύ.</w:t>
      </w:r>
      <w:r>
        <w:rPr>
          <w:rFonts w:eastAsia="Times New Roman" w:cs="Times New Roman"/>
          <w:szCs w:val="24"/>
        </w:rPr>
        <w:t xml:space="preserve"> </w:t>
      </w:r>
    </w:p>
    <w:p w14:paraId="670F530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Αρκεί να είμαι στην Αθήνα, κύριε </w:t>
      </w:r>
      <w:proofErr w:type="spellStart"/>
      <w:r>
        <w:rPr>
          <w:rFonts w:eastAsia="Times New Roman" w:cs="Times New Roman"/>
          <w:szCs w:val="24"/>
        </w:rPr>
        <w:t>Κεγκέρογλου</w:t>
      </w:r>
      <w:proofErr w:type="spellEnd"/>
      <w:r>
        <w:rPr>
          <w:rFonts w:eastAsia="Times New Roman" w:cs="Times New Roman"/>
          <w:szCs w:val="24"/>
        </w:rPr>
        <w:t>. Αύριο δεν θα είμαι στην Αθήνα, γι’ αυτό το λέω.</w:t>
      </w:r>
    </w:p>
    <w:p w14:paraId="670F530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cs="Times New Roman"/>
          <w:b/>
          <w:szCs w:val="24"/>
        </w:rPr>
        <w:t>Νικήτας Κακλαμάνης):</w:t>
      </w:r>
      <w:r>
        <w:rPr>
          <w:rFonts w:eastAsia="Times New Roman" w:cs="Times New Roman"/>
          <w:szCs w:val="24"/>
        </w:rPr>
        <w:t xml:space="preserve"> Η λύση είναι ότι εκεί που πρέπει να είναι ο Υφυπουργός σας, θα του δώσετε εντολή να είναι. Και όχι αρκεί να είστε εσείς, για να έρθετε στο πόδι του Υφυπουργού. Θα του δώσετε εντολή να είναι στη Βουλή. Αυτή είναι η απάντηση.</w:t>
      </w:r>
    </w:p>
    <w:p w14:paraId="670F530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Βεβαίως. Έχει δοθεί αυτό. Όμως μου έχει ιδιαίτερη αδυναμία ο κ. </w:t>
      </w:r>
      <w:proofErr w:type="spellStart"/>
      <w:r>
        <w:rPr>
          <w:rFonts w:eastAsia="Times New Roman" w:cs="Times New Roman"/>
          <w:szCs w:val="24"/>
        </w:rPr>
        <w:t>Κεγκέρογλου</w:t>
      </w:r>
      <w:proofErr w:type="spellEnd"/>
      <w:r>
        <w:rPr>
          <w:rFonts w:eastAsia="Times New Roman" w:cs="Times New Roman"/>
          <w:szCs w:val="24"/>
        </w:rPr>
        <w:t>, θέλει να με βλέπει.</w:t>
      </w:r>
    </w:p>
    <w:p w14:paraId="670F530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Κατ’ αρχάς, να πω ότι εγώ δεσμεύομαι για την έγκριση πίστωσης, εφόσον όμως κατατεθούν οι τελικές μελέτες απ</w:t>
      </w:r>
      <w:r>
        <w:rPr>
          <w:rFonts w:eastAsia="Times New Roman" w:cs="Times New Roman"/>
          <w:szCs w:val="24"/>
        </w:rPr>
        <w:t>ό τον Οργανισμό Λιμένος Ηρακλείου. Δεν έχουν κατατεθεί και δεν έχουν εγκριθεί. Δεν μπορώ να δεσμεύσω και να έχουμε έγκριση πίστωσης χωρίς να έχουμε συγκεκριμένες μελέτες.</w:t>
      </w:r>
    </w:p>
    <w:p w14:paraId="670F530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έγγραφο που σας έστειλε ο κ. </w:t>
      </w:r>
      <w:proofErr w:type="spellStart"/>
      <w:r>
        <w:rPr>
          <w:rFonts w:eastAsia="Times New Roman" w:cs="Times New Roman"/>
          <w:szCs w:val="24"/>
        </w:rPr>
        <w:t>Λιντζεράκος</w:t>
      </w:r>
      <w:proofErr w:type="spellEnd"/>
      <w:r>
        <w:rPr>
          <w:rFonts w:eastAsia="Times New Roman" w:cs="Times New Roman"/>
          <w:szCs w:val="24"/>
        </w:rPr>
        <w:t>,</w:t>
      </w:r>
      <w:r>
        <w:rPr>
          <w:rFonts w:eastAsia="Times New Roman" w:cs="Times New Roman"/>
          <w:szCs w:val="24"/>
        </w:rPr>
        <w:t xml:space="preserve"> η Υπηρεσία Πολιτικής Αεροπορίας το αναφ</w:t>
      </w:r>
      <w:r>
        <w:rPr>
          <w:rFonts w:eastAsia="Times New Roman" w:cs="Times New Roman"/>
          <w:szCs w:val="24"/>
        </w:rPr>
        <w:t xml:space="preserve">έρει κομψά. Λέει στη συνέχεια αυτό που λέτε για τις 7 Νοεμβρίου ότι: Ωστόσο πριν τη σύνταξη από πλευράς των ΚΑΕ των τελικών μελετών και μελετών εφαρμογής -δηλαδή δεν έχουν κατατεθεί αυτά ακόμη-, η ανάθεση των </w:t>
      </w:r>
      <w:r>
        <w:rPr>
          <w:rFonts w:eastAsia="Times New Roman" w:cs="Times New Roman"/>
          <w:szCs w:val="24"/>
        </w:rPr>
        <w:lastRenderedPageBreak/>
        <w:t>οποίων έχει ήδη γίνει, αλλά δεν έχουν κατατεθεί</w:t>
      </w:r>
      <w:r>
        <w:rPr>
          <w:rFonts w:eastAsia="Times New Roman" w:cs="Times New Roman"/>
          <w:szCs w:val="24"/>
        </w:rPr>
        <w:t>, δεν υπήρξε από τα ΚΑΕ οριστικοποιημένο χρονοδιάγραμμα υλοποίησής τους.</w:t>
      </w:r>
    </w:p>
    <w:p w14:paraId="670F530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Άρα από τα ΚΑΕ έχουμε δύο κενά. Προφανώς πρώτα θα συνεννοηθούν τα ΚΑΕ με την ΥΠΑ και θα το οριστικοποιήσουν. Δεν έχουμε καμ</w:t>
      </w:r>
      <w:r>
        <w:rPr>
          <w:rFonts w:eastAsia="Times New Roman" w:cs="Times New Roman"/>
          <w:szCs w:val="24"/>
        </w:rPr>
        <w:t>μ</w:t>
      </w:r>
      <w:r>
        <w:rPr>
          <w:rFonts w:eastAsia="Times New Roman" w:cs="Times New Roman"/>
          <w:szCs w:val="24"/>
        </w:rPr>
        <w:t xml:space="preserve">ία δουλειά με αυτό. Είναι έργο της Υπηρεσίας της Πολιτικής </w:t>
      </w:r>
      <w:r>
        <w:rPr>
          <w:rFonts w:eastAsia="Times New Roman" w:cs="Times New Roman"/>
          <w:szCs w:val="24"/>
        </w:rPr>
        <w:t xml:space="preserve">Αεροπορίας. Χθες  το βράδυ ήμασταν με τον κ.  </w:t>
      </w:r>
      <w:proofErr w:type="spellStart"/>
      <w:r>
        <w:rPr>
          <w:rFonts w:eastAsia="Times New Roman" w:cs="Times New Roman"/>
          <w:szCs w:val="24"/>
        </w:rPr>
        <w:t>Λιντζεράκο</w:t>
      </w:r>
      <w:proofErr w:type="spellEnd"/>
      <w:r>
        <w:rPr>
          <w:rFonts w:eastAsia="Times New Roman" w:cs="Times New Roman"/>
          <w:szCs w:val="24"/>
        </w:rPr>
        <w:t xml:space="preserve">. Να είστε σίγουροι ότι επικοινωνούμε πάρα πολύ συχνά. Και γι’ αυτό δεσμευόμαστε. </w:t>
      </w:r>
    </w:p>
    <w:p w14:paraId="670F530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Τώρα, ο Υπουργός Άμυνας έχει κάνει αυτή την παραχώρηση από τον Μάιο του 2016.</w:t>
      </w:r>
    </w:p>
    <w:p w14:paraId="670F530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Είναι </w:t>
      </w:r>
      <w:r>
        <w:rPr>
          <w:rFonts w:eastAsia="Times New Roman" w:cs="Times New Roman"/>
          <w:szCs w:val="24"/>
        </w:rPr>
        <w:t xml:space="preserve">διακοσίων </w:t>
      </w:r>
      <w:r>
        <w:rPr>
          <w:rFonts w:eastAsia="Times New Roman" w:cs="Times New Roman"/>
          <w:szCs w:val="24"/>
        </w:rPr>
        <w:t xml:space="preserve">εξήντα </w:t>
      </w:r>
      <w:r>
        <w:rPr>
          <w:rFonts w:eastAsia="Times New Roman" w:cs="Times New Roman"/>
          <w:szCs w:val="24"/>
        </w:rPr>
        <w:t xml:space="preserve">τετραγωνικών. Είναι άλλο αυτό. Λέω για τα </w:t>
      </w:r>
      <w:r>
        <w:rPr>
          <w:rFonts w:eastAsia="Times New Roman" w:cs="Times New Roman"/>
          <w:szCs w:val="24"/>
        </w:rPr>
        <w:t xml:space="preserve">σαράντα </w:t>
      </w:r>
      <w:r>
        <w:rPr>
          <w:rFonts w:eastAsia="Times New Roman" w:cs="Times New Roman"/>
          <w:szCs w:val="24"/>
        </w:rPr>
        <w:t>στρέμματα.</w:t>
      </w:r>
    </w:p>
    <w:p w14:paraId="670F530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Τα σαράντα στρέμματα, εντάξει! Αυτό πιστεύω ότι θα είναι, κύριε </w:t>
      </w:r>
      <w:proofErr w:type="spellStart"/>
      <w:r>
        <w:rPr>
          <w:rFonts w:eastAsia="Times New Roman" w:cs="Times New Roman"/>
          <w:szCs w:val="24"/>
        </w:rPr>
        <w:t>Κεγκέρογλου</w:t>
      </w:r>
      <w:proofErr w:type="spellEnd"/>
      <w:r>
        <w:rPr>
          <w:rFonts w:eastAsia="Times New Roman" w:cs="Times New Roman"/>
          <w:szCs w:val="24"/>
        </w:rPr>
        <w:t>, με την ολοκλήρωση των μελετών από τον Οργανισμών Λιμένος. Δ</w:t>
      </w:r>
      <w:r>
        <w:rPr>
          <w:rFonts w:eastAsia="Times New Roman" w:cs="Times New Roman"/>
          <w:szCs w:val="24"/>
        </w:rPr>
        <w:t>εν υπάρχει κάποιο πρόβλημα από το Υπουργείο Άμυνας.</w:t>
      </w:r>
    </w:p>
    <w:p w14:paraId="670F530D" w14:textId="77777777" w:rsidR="00D35489" w:rsidRDefault="0006190C">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70F530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Και εγώ, κύριε Υπουργέ.</w:t>
      </w:r>
    </w:p>
    <w:p w14:paraId="670F530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Πάμε στην έβδομη με 440/6-2-2017 επίκαιρη ερώτηση πρώτου κύκλου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τον Υπο</w:t>
      </w:r>
      <w:r>
        <w:rPr>
          <w:rFonts w:eastAsia="Times New Roman" w:cs="Times New Roman"/>
          <w:szCs w:val="24"/>
        </w:rPr>
        <w:t xml:space="preserve">υργό Υποδομών και Μεταφορών, σχετικά με την κατάχρηση χρημάτων από υπαλλήλους του </w:t>
      </w:r>
      <w:r>
        <w:rPr>
          <w:rFonts w:eastAsia="Times New Roman" w:cs="Times New Roman"/>
          <w:szCs w:val="24"/>
        </w:rPr>
        <w:t>μετρό</w:t>
      </w:r>
      <w:r>
        <w:rPr>
          <w:rFonts w:eastAsia="Times New Roman" w:cs="Times New Roman"/>
          <w:szCs w:val="24"/>
        </w:rPr>
        <w:t>.</w:t>
      </w:r>
    </w:p>
    <w:p w14:paraId="670F531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670F531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670F531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Καλημέρα, κύριε Υπουργέ.</w:t>
      </w:r>
    </w:p>
    <w:p w14:paraId="670F531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ενοχλείτε τον κύριο Υπου</w:t>
      </w:r>
      <w:r>
        <w:rPr>
          <w:rFonts w:eastAsia="Times New Roman" w:cs="Times New Roman"/>
          <w:szCs w:val="24"/>
        </w:rPr>
        <w:t xml:space="preserve">ργό. Μιλάει ο συνάδελφος. </w:t>
      </w:r>
    </w:p>
    <w:p w14:paraId="670F531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Τασούλα, με </w:t>
      </w:r>
      <w:proofErr w:type="spellStart"/>
      <w:r>
        <w:rPr>
          <w:rFonts w:eastAsia="Times New Roman" w:cs="Times New Roman"/>
          <w:szCs w:val="24"/>
        </w:rPr>
        <w:t>συγχωρείτε</w:t>
      </w:r>
      <w:proofErr w:type="spellEnd"/>
      <w:r>
        <w:rPr>
          <w:rFonts w:eastAsia="Times New Roman" w:cs="Times New Roman"/>
          <w:szCs w:val="24"/>
        </w:rPr>
        <w:t xml:space="preserve">, αλλά </w:t>
      </w:r>
      <w:proofErr w:type="spellStart"/>
      <w:r>
        <w:rPr>
          <w:rFonts w:eastAsia="Times New Roman" w:cs="Times New Roman"/>
          <w:szCs w:val="24"/>
        </w:rPr>
        <w:t>διεκόπη</w:t>
      </w:r>
      <w:proofErr w:type="spellEnd"/>
      <w:r>
        <w:rPr>
          <w:rFonts w:eastAsia="Times New Roman" w:cs="Times New Roman"/>
          <w:szCs w:val="24"/>
        </w:rPr>
        <w:t xml:space="preserve"> η επίκαιρη ερώτηση. Μετά η συζήτηση.</w:t>
      </w:r>
    </w:p>
    <w:p w14:paraId="670F531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 Μηδενίζω τον χρόνο εξ αρχής.</w:t>
      </w:r>
    </w:p>
    <w:p w14:paraId="670F531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Άλλωστε εμείς οι Ηπειρώτες είμαστε πληθω</w:t>
      </w:r>
      <w:r>
        <w:rPr>
          <w:rFonts w:eastAsia="Times New Roman" w:cs="Times New Roman"/>
          <w:szCs w:val="24"/>
        </w:rPr>
        <w:t>ρικοί, γι’ αυτό συνέβη αυτό.</w:t>
      </w:r>
    </w:p>
    <w:p w14:paraId="670F531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Καλημέρα, κύριε Πρόεδρε και αγαπητοί συνάδελφοι. </w:t>
      </w:r>
    </w:p>
    <w:p w14:paraId="670F531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στο ρητορικό ερώτημα ποιος θέλει να γίνει εκατομμυριούχος είναι σίγουρο ότι οι περισσότεροι, αν όχι όλοι, θα πούνε ότι θέλουν. Λίγοι, όμως, θα καταφέρουν. Μεταξύ αυτών των λίγων είναι και μια ομάδα υπαλλήλων του </w:t>
      </w:r>
      <w:r>
        <w:rPr>
          <w:rFonts w:eastAsia="Times New Roman" w:cs="Times New Roman"/>
          <w:szCs w:val="24"/>
        </w:rPr>
        <w:t>μετρό</w:t>
      </w:r>
      <w:r>
        <w:rPr>
          <w:rFonts w:eastAsia="Times New Roman"/>
          <w:szCs w:val="24"/>
        </w:rPr>
        <w:t>, οι οποίοι</w:t>
      </w:r>
      <w:r>
        <w:rPr>
          <w:rFonts w:eastAsia="Times New Roman" w:cs="Times New Roman"/>
          <w:szCs w:val="24"/>
        </w:rPr>
        <w:t xml:space="preserve"> βρήκαν ένα π</w:t>
      </w:r>
      <w:r>
        <w:rPr>
          <w:rFonts w:eastAsia="Times New Roman" w:cs="Times New Roman"/>
          <w:szCs w:val="24"/>
        </w:rPr>
        <w:t xml:space="preserve">ολύ έξυπνο κολπάκι για να καταχρώνται τα χρήματα από τα εισιτήρια και τις κάρτες απεριορίστων διαδρομών που ο κόσμος πληρώνει. </w:t>
      </w:r>
    </w:p>
    <w:p w14:paraId="670F531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Τι έκαναν αυτοί οι υπάλληλοι; Απέσυραν ως ελαττωματικά έναν μεγάλο αριθμό εισιτηρίων και καρτών απεριορίστων διαδρομών και μετά </w:t>
      </w:r>
      <w:r>
        <w:rPr>
          <w:rFonts w:eastAsia="Times New Roman" w:cs="Times New Roman"/>
          <w:szCs w:val="24"/>
        </w:rPr>
        <w:t xml:space="preserve">τα επανατοποθετούσαν, αυτά τα υποτιθέμενα χαλασμένα εισιτήρια, στα σημεία πώλησης και εισέπρατταν οι ίδιοι τα χρήματα. Δεν περνούσε έτσι μέσα από αυτό το παράλληλο σύστημα η λογιστική έγγραφή αυτών των πωλήσεων την ημερήσια κατάσταση ταμείου του </w:t>
      </w:r>
      <w:r>
        <w:rPr>
          <w:rFonts w:eastAsia="Times New Roman" w:cs="Times New Roman"/>
          <w:szCs w:val="24"/>
        </w:rPr>
        <w:t>μετρό</w:t>
      </w:r>
      <w:r>
        <w:rPr>
          <w:rFonts w:eastAsia="Times New Roman" w:cs="Times New Roman"/>
          <w:szCs w:val="24"/>
        </w:rPr>
        <w:t>, ούτ</w:t>
      </w:r>
      <w:r>
        <w:rPr>
          <w:rFonts w:eastAsia="Times New Roman" w:cs="Times New Roman"/>
          <w:szCs w:val="24"/>
        </w:rPr>
        <w:t xml:space="preserve">ε επίσης εμφανίζονταν ως εισπράξεις, εννοείται, στα πρακτικά της επιτροπής καταμέτρησης περιεχομένου σάκου εισπράξεων. Με απλά λόγια, λοιπόν, μόνο για το 2015 αυτοί οι υπάλληλοι καταχράστηκαν 1.156.000 ευρώ. </w:t>
      </w:r>
    </w:p>
    <w:p w14:paraId="670F531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Ερωτώ, λοιπόν, τον αγαπητό Υπουργό: Σε ποιο στά</w:t>
      </w:r>
      <w:r>
        <w:rPr>
          <w:rFonts w:eastAsia="Times New Roman" w:cs="Times New Roman"/>
          <w:szCs w:val="24"/>
        </w:rPr>
        <w:t xml:space="preserve">διο βρίσκεται αυτή η υπόθεση; Έχει διερευνηθεί στο σύνολό της; </w:t>
      </w:r>
      <w:r>
        <w:rPr>
          <w:rFonts w:eastAsia="Times New Roman" w:cs="Times New Roman"/>
          <w:szCs w:val="24"/>
        </w:rPr>
        <w:lastRenderedPageBreak/>
        <w:t xml:space="preserve">Ρωτώ εάν ενδεχομένως υπάρχουν και άλλα χρήματα που καταχράστηκαν από άλλες χρονιές και από άλλη διακίνηση εισιτηρίων. Τι έχει βγάλει ο έλεγχος; </w:t>
      </w:r>
    </w:p>
    <w:p w14:paraId="670F531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Κυρίως εμένα, αγαπητέ Υπουργέ, με απασχολεί και </w:t>
      </w:r>
      <w:r>
        <w:rPr>
          <w:rFonts w:eastAsia="Times New Roman" w:cs="Times New Roman"/>
          <w:szCs w:val="24"/>
        </w:rPr>
        <w:t xml:space="preserve">με ανησυχεί το εξής. Πώς γίνεται μια ομάδα υπαλλήλων κάτω από τη μύτη των διευθύνσεων ελέγχου να κάνουν τέτοιου είδους </w:t>
      </w:r>
      <w:proofErr w:type="spellStart"/>
      <w:r>
        <w:rPr>
          <w:rFonts w:eastAsia="Times New Roman" w:cs="Times New Roman"/>
          <w:szCs w:val="24"/>
        </w:rPr>
        <w:t>λαμογιές</w:t>
      </w:r>
      <w:proofErr w:type="spellEnd"/>
      <w:r>
        <w:rPr>
          <w:rFonts w:eastAsia="Times New Roman" w:cs="Times New Roman"/>
          <w:szCs w:val="24"/>
        </w:rPr>
        <w:t xml:space="preserve">, να το πω έτσι και </w:t>
      </w:r>
      <w:proofErr w:type="spellStart"/>
      <w:r>
        <w:rPr>
          <w:rFonts w:eastAsia="Times New Roman" w:cs="Times New Roman"/>
          <w:szCs w:val="24"/>
        </w:rPr>
        <w:t>συγχωρέστε</w:t>
      </w:r>
      <w:proofErr w:type="spellEnd"/>
      <w:r>
        <w:rPr>
          <w:rFonts w:eastAsia="Times New Roman" w:cs="Times New Roman"/>
          <w:szCs w:val="24"/>
        </w:rPr>
        <w:t xml:space="preserve"> με για την έκφραση. Θα επανέλθω για την αλλαγή του συστήματος και της διαδικασίας ελέγχου των εισι</w:t>
      </w:r>
      <w:r>
        <w:rPr>
          <w:rFonts w:eastAsia="Times New Roman" w:cs="Times New Roman"/>
          <w:szCs w:val="24"/>
        </w:rPr>
        <w:t>τηρίων στη δευτερολογία μου.</w:t>
      </w:r>
    </w:p>
    <w:p w14:paraId="670F531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Όμως το βασικό είναι αν είναι μόνο αυτή η ζημιά, το 1.150.000 ευρώ, ή αν έχουμε και περισσότερα χρήματα που καταχράστηκαν αυτοί οι υπάλληλοι. Επίσης, πόσοι είναι, σε ποιες διευθύνσεις, αλλά και ποια είναι τα στάδια του προληπτι</w:t>
      </w:r>
      <w:r>
        <w:rPr>
          <w:rFonts w:eastAsia="Times New Roman" w:cs="Times New Roman"/>
          <w:szCs w:val="24"/>
        </w:rPr>
        <w:t>κού ελέγχου;</w:t>
      </w:r>
    </w:p>
    <w:p w14:paraId="670F531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w:t>
      </w:r>
    </w:p>
    <w:p w14:paraId="670F531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670F531F" w14:textId="77777777" w:rsidR="00D35489" w:rsidRDefault="0006190C">
      <w:pPr>
        <w:spacing w:line="600" w:lineRule="auto"/>
        <w:ind w:firstLine="720"/>
        <w:jc w:val="both"/>
        <w:rPr>
          <w:rFonts w:eastAsia="Times New Roman" w:cs="Times New Roman"/>
          <w:szCs w:val="24"/>
        </w:rPr>
      </w:pPr>
      <w:r>
        <w:rPr>
          <w:rFonts w:eastAsia="Times New Roman"/>
          <w:b/>
          <w:szCs w:val="24"/>
        </w:rPr>
        <w:t>ΧΡΗΣΤΟΣ ΣΠΙΡΤΖΗΣ (Υπουργός Υποδομών και Μεταφορών):</w:t>
      </w:r>
      <w:r>
        <w:rPr>
          <w:rFonts w:eastAsia="Times New Roman"/>
          <w:szCs w:val="24"/>
        </w:rPr>
        <w:t xml:space="preserve"> </w:t>
      </w:r>
      <w:r>
        <w:rPr>
          <w:rFonts w:eastAsia="Times New Roman" w:cs="Times New Roman"/>
          <w:szCs w:val="24"/>
        </w:rPr>
        <w:t xml:space="preserve"> Ευχαριστώ, κύριε Πρόεδρε.</w:t>
      </w:r>
    </w:p>
    <w:p w14:paraId="670F532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δυστυχώς δεν ήταν μόνο αυτά στο </w:t>
      </w:r>
      <w:r>
        <w:rPr>
          <w:rFonts w:eastAsia="Times New Roman" w:cs="Times New Roman"/>
          <w:szCs w:val="24"/>
        </w:rPr>
        <w:t>μετρό</w:t>
      </w:r>
      <w:r>
        <w:rPr>
          <w:rFonts w:eastAsia="Times New Roman" w:cs="Times New Roman"/>
          <w:szCs w:val="24"/>
        </w:rPr>
        <w:t xml:space="preserve">. Όπως γνωρίζετε πάρα πολύ </w:t>
      </w:r>
      <w:r>
        <w:rPr>
          <w:rFonts w:eastAsia="Times New Roman" w:cs="Times New Roman"/>
          <w:szCs w:val="24"/>
        </w:rPr>
        <w:t xml:space="preserve">καλά, αυτό ήταν το ένα κόλπο και δεν ήταν μόνο για το έτος 2015 που εντοπίστηκε. Γινόταν αρκετά χρόνια πριν. </w:t>
      </w:r>
    </w:p>
    <w:p w14:paraId="670F532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δεύτερο ήταν αυτό που αποκαλύφθηκε το καλοκαίρι και πιάστηκε εργοστάσιο που τύπωνε και πλαστά εισιτήρια, αλλά και κανονικά πλαστά εισιτήρια με </w:t>
      </w:r>
      <w:r>
        <w:rPr>
          <w:rFonts w:eastAsia="Times New Roman" w:cs="Times New Roman"/>
          <w:szCs w:val="24"/>
        </w:rPr>
        <w:t>διπλούς αριθμούς. Μάλιστα, ήταν από την εταιρεία που είχε αναλάβει τον διαγωνισμό των εισιτηρίων σε συνεργασία με εργοστάσιο στο εξωτερικό.</w:t>
      </w:r>
    </w:p>
    <w:p w14:paraId="670F532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ήθελα να σας ευχαριστήσω για την ερώτηση που κάνατε, γιατί επιτέλους πρέπει να αναδειχθούν μερικά πράγματα και να μην γίνονται οι ανακοινώσεις μόνο δια του Τύπου ή μόνο δια των δελτίων τύπου. </w:t>
      </w:r>
    </w:p>
    <w:p w14:paraId="670F532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Εδώ και περίπου έναν χρόνο γίνεται έρευνα από τη γενική επιθ</w:t>
      </w:r>
      <w:r>
        <w:rPr>
          <w:rFonts w:eastAsia="Times New Roman" w:cs="Times New Roman"/>
          <w:szCs w:val="24"/>
        </w:rPr>
        <w:t xml:space="preserve">εωρήτρια, η οποία έχει καταλήξει και το πόρισμα έχει βγει πρόσφατα. Αυτό το πόρισμα περιλαμβάνει μόνο το 2015 και μόνο τα χρήματα που ήταν από τα ταμεία του </w:t>
      </w:r>
      <w:r>
        <w:rPr>
          <w:rFonts w:eastAsia="Times New Roman" w:cs="Times New Roman"/>
          <w:szCs w:val="24"/>
        </w:rPr>
        <w:t>μετρό</w:t>
      </w:r>
      <w:r>
        <w:rPr>
          <w:rFonts w:eastAsia="Times New Roman" w:cs="Times New Roman"/>
          <w:szCs w:val="24"/>
        </w:rPr>
        <w:t>, σε σχέση με τα επιστρεφόμενα εισιτήρια. Δεν περιλαμβάνει τους αυτόματους πωλητές εισιτηρίων,</w:t>
      </w:r>
      <w:r>
        <w:rPr>
          <w:rFonts w:eastAsia="Times New Roman" w:cs="Times New Roman"/>
          <w:szCs w:val="24"/>
        </w:rPr>
        <w:t xml:space="preserve"> δεν περιλαμβάνει όλους τους σταθμούς του </w:t>
      </w:r>
      <w:r>
        <w:rPr>
          <w:rFonts w:eastAsia="Times New Roman" w:cs="Times New Roman"/>
          <w:szCs w:val="24"/>
        </w:rPr>
        <w:lastRenderedPageBreak/>
        <w:t>μετρό</w:t>
      </w:r>
      <w:r>
        <w:rPr>
          <w:rFonts w:eastAsia="Times New Roman" w:cs="Times New Roman"/>
          <w:szCs w:val="24"/>
        </w:rPr>
        <w:t xml:space="preserve">, όπως αντιλαμβάνεστε, και δεν περιλαμβάνει και τα προηγούμενα χρόνια. </w:t>
      </w:r>
    </w:p>
    <w:p w14:paraId="670F532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σημείωμα που έστειλε για απάντηση και ενημέρωση στην ερώτησή σας η γενική επιθεωρήτρια</w:t>
      </w:r>
      <w:r>
        <w:rPr>
          <w:rFonts w:eastAsia="Times New Roman" w:cs="Times New Roman"/>
          <w:szCs w:val="24"/>
        </w:rPr>
        <w:t>,</w:t>
      </w:r>
      <w:r>
        <w:rPr>
          <w:rFonts w:eastAsia="Times New Roman" w:cs="Times New Roman"/>
          <w:szCs w:val="24"/>
        </w:rPr>
        <w:t xml:space="preserve"> αυτό το αναφέρει, όπως αναφέρει ότι θα συνεχι</w:t>
      </w:r>
      <w:r>
        <w:rPr>
          <w:rFonts w:eastAsia="Times New Roman" w:cs="Times New Roman"/>
          <w:szCs w:val="24"/>
        </w:rPr>
        <w:t xml:space="preserve">στεί και συνεχίζεται η έρευνα σε αυτά τα πεδία. Έχει σταλεί στις αρμόδιες εισαγγελικές αρχές, στις οικονομικές υπηρεσίες που κάνουν τους ελέγχους. </w:t>
      </w:r>
    </w:p>
    <w:p w14:paraId="670F532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Τα χρήματα δεν μπορούν να προσδιοριστούν. Τα συγκεκριμένα χρήματα από τους συγκεκριμένους σταθμούς είναι 1.1</w:t>
      </w:r>
      <w:r>
        <w:rPr>
          <w:rFonts w:eastAsia="Times New Roman" w:cs="Times New Roman"/>
          <w:szCs w:val="24"/>
        </w:rPr>
        <w:t>50.000 ευρώ. Όμως εδώ υπάρχουν πολύ συγκεκριμένες ευθύνες και υπηρεσιακών παραγόντων, αλλά και διοικήσεων. Και υπάρχουν συγκεκριμένες ευθύνες, γιατί αρκετό καιρό οι διαδικασίες που όφειλαν να υπάρχουν δεν υπήρχαν και όσον αφορά την συλλογή των χρημάτων, αλ</w:t>
      </w:r>
      <w:r>
        <w:rPr>
          <w:rFonts w:eastAsia="Times New Roman" w:cs="Times New Roman"/>
          <w:szCs w:val="24"/>
        </w:rPr>
        <w:t xml:space="preserve">λά και για τους ελέγχους και για την αντιστοίχιση των στοιχείων που ερχόντουσαν από τους σταθμούς, με αποτέλεσμα να έχουμε τέτοια φαινόμενα μέχρι και το 2015. </w:t>
      </w:r>
    </w:p>
    <w:p w14:paraId="670F532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70F532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πιστεύω </w:t>
      </w:r>
      <w:r>
        <w:rPr>
          <w:rFonts w:eastAsia="Times New Roman" w:cs="Times New Roman"/>
          <w:szCs w:val="24"/>
        </w:rPr>
        <w:t xml:space="preserve">ότι η εφαρμογή του ηλεκτρονικού εισιτηρίου θα είναι μια πολύ μεγάλη ανάσα για τα οικονομικά και για τις κοινωνικές πολιτικές που πρέπει να κάνουμε και να προχωρήσουμε από τις αστικές συγκοινωνίες. </w:t>
      </w:r>
    </w:p>
    <w:p w14:paraId="670F532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Είναι πάρα πολλά τα λεφτά που χανόντουσαν μέσα από τέτοια </w:t>
      </w:r>
      <w:r>
        <w:rPr>
          <w:rFonts w:eastAsia="Times New Roman" w:cs="Times New Roman"/>
          <w:szCs w:val="24"/>
        </w:rPr>
        <w:t xml:space="preserve">κυκλώματα ή μέσα από τα πλαστά εισιτήρια και τα κυκλώματα των πλαστών εισιτηρίων. Δεν έχουμε εντοπίσει ακόμη –γίνεται έρευνα και γι’ αυτό- αν αυτά τα κυκλώματα είχαν και σχέση μεταξύ τους. </w:t>
      </w:r>
    </w:p>
    <w:p w14:paraId="670F532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70F532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δώσω τον</w:t>
      </w:r>
      <w:r>
        <w:rPr>
          <w:rFonts w:eastAsia="Times New Roman" w:cs="Times New Roman"/>
          <w:szCs w:val="24"/>
        </w:rPr>
        <w:t xml:space="preserve"> λόγο στον κ. </w:t>
      </w:r>
      <w:proofErr w:type="spellStart"/>
      <w:r>
        <w:rPr>
          <w:rFonts w:eastAsia="Times New Roman" w:cs="Times New Roman"/>
          <w:szCs w:val="24"/>
        </w:rPr>
        <w:t>Αμυρά</w:t>
      </w:r>
      <w:proofErr w:type="spellEnd"/>
      <w:r>
        <w:rPr>
          <w:rFonts w:eastAsia="Times New Roman" w:cs="Times New Roman"/>
          <w:szCs w:val="24"/>
        </w:rPr>
        <w:t xml:space="preserve"> και αν υπάρχει χρόνος, κύριε Υπουργέ, θυμηθείτε να μου απαντήσετε –αν και αυτό που είχα ρωτήσει εγώ δεν οφείλεται σε απατεωνιά, όπως τώρα που κατήγγειλε ο συνάδελφος κ. </w:t>
      </w:r>
      <w:proofErr w:type="spellStart"/>
      <w:r>
        <w:rPr>
          <w:rFonts w:eastAsia="Times New Roman" w:cs="Times New Roman"/>
          <w:szCs w:val="24"/>
        </w:rPr>
        <w:t>Αμυράς</w:t>
      </w:r>
      <w:proofErr w:type="spellEnd"/>
      <w:r>
        <w:rPr>
          <w:rFonts w:eastAsia="Times New Roman" w:cs="Times New Roman"/>
          <w:szCs w:val="24"/>
        </w:rPr>
        <w:t xml:space="preserve">- τι γίνεται με τη γενικότερη </w:t>
      </w:r>
      <w:proofErr w:type="spellStart"/>
      <w:r>
        <w:rPr>
          <w:rFonts w:eastAsia="Times New Roman" w:cs="Times New Roman"/>
          <w:szCs w:val="24"/>
        </w:rPr>
        <w:t>εισιτηριοδιαφυγή</w:t>
      </w:r>
      <w:proofErr w:type="spellEnd"/>
      <w:r>
        <w:rPr>
          <w:rFonts w:eastAsia="Times New Roman" w:cs="Times New Roman"/>
          <w:szCs w:val="24"/>
        </w:rPr>
        <w:t xml:space="preserve"> στα μέσα μαζικ</w:t>
      </w:r>
      <w:r>
        <w:rPr>
          <w:rFonts w:eastAsia="Times New Roman" w:cs="Times New Roman"/>
          <w:szCs w:val="24"/>
        </w:rPr>
        <w:t xml:space="preserve">ής μεταφοράς, λόγω έλλειψης προσωπικού εκεί και όχι λόγω απατεωνιάς. </w:t>
      </w:r>
    </w:p>
    <w:p w14:paraId="670F532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670F532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670F532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Μέρος της δευτερολογίας και των ερωτήσεών μου νομίζω ότι περιλαμβάνεται και σε αυτά που μόλις είπε ο κύριο</w:t>
      </w:r>
      <w:r>
        <w:rPr>
          <w:rFonts w:eastAsia="Times New Roman" w:cs="Times New Roman"/>
          <w:szCs w:val="24"/>
        </w:rPr>
        <w:t>ς Πρόεδρος.</w:t>
      </w:r>
    </w:p>
    <w:p w14:paraId="670F532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πραγματικά στενάχωρο, λυπηρό και ανησυχητικό να βλέπεις ότι και σε ένα σπουδαίο έργο που βοήθησε την Αθήνα, όπως και το Αεροδρόμιο «Ελευθέριος Βενιζέλος», το Διεθνές Αεροδρόμιο των Σπάτων, που άλλαξε τη νοοτροπία στον τρόπο που οι πολίτες</w:t>
      </w:r>
      <w:r>
        <w:rPr>
          <w:rFonts w:eastAsia="Times New Roman" w:cs="Times New Roman"/>
          <w:szCs w:val="24"/>
        </w:rPr>
        <w:t xml:space="preserve"> και οι χρήστες διαχειρίζονται και αντιλαμβάνονται τον δημόσιο χώρο, ανθίζουν τα γνωστά «μπουμπούκια» που κατατρώνε το δημόσιο χρήμα.</w:t>
      </w:r>
    </w:p>
    <w:p w14:paraId="670F532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Περιμένω, λοιπόν, αγαπητέ Υπουργέ, κάποια στιγμή να μας ενημερώσετε συνολικά για το πόρισμα της Γενικής Επιθεώρησης Δημόσι</w:t>
      </w:r>
      <w:r>
        <w:rPr>
          <w:rFonts w:eastAsia="Times New Roman" w:cs="Times New Roman"/>
          <w:szCs w:val="24"/>
        </w:rPr>
        <w:t xml:space="preserve">ας Διοίκησης, για να δούμε τελικά πόσο μεγάλο ήταν αυτό το φαινόμενο. Και να ρωτήσω το εξής: Αυτοί οι υπάλληλοι και αυτές οι </w:t>
      </w:r>
      <w:r>
        <w:rPr>
          <w:rFonts w:eastAsia="Times New Roman" w:cs="Times New Roman"/>
          <w:szCs w:val="24"/>
        </w:rPr>
        <w:t>δ</w:t>
      </w:r>
      <w:r>
        <w:rPr>
          <w:rFonts w:eastAsia="Times New Roman" w:cs="Times New Roman"/>
          <w:szCs w:val="24"/>
        </w:rPr>
        <w:t>ιευθύνσεις, που δεν έκαναν σωστά τη δουλειά τους, θα υποστούν τις συνέπειες; Ή απλώς, μέσω της γνωστής διαδικασίας του «</w:t>
      </w:r>
      <w:proofErr w:type="spellStart"/>
      <w:r>
        <w:rPr>
          <w:rFonts w:eastAsia="Times New Roman" w:cs="Times New Roman"/>
          <w:szCs w:val="24"/>
        </w:rPr>
        <w:t>στρίβειν</w:t>
      </w:r>
      <w:proofErr w:type="spellEnd"/>
      <w:r>
        <w:rPr>
          <w:rFonts w:eastAsia="Times New Roman" w:cs="Times New Roman"/>
          <w:szCs w:val="24"/>
        </w:rPr>
        <w:t xml:space="preserve"> δ</w:t>
      </w:r>
      <w:r>
        <w:rPr>
          <w:rFonts w:eastAsia="Times New Roman" w:cs="Times New Roman"/>
          <w:szCs w:val="24"/>
        </w:rPr>
        <w:t xml:space="preserve">ιά του αρραβώνος», με τα υπηρεσιακά συμβούλια που ποτέ δεν συγκροτούνται και δεν συνεδριάζουν ποτέ, θα φτάσουν μετά από δύο, τρία, πέντε, δέκα χρόνια να είναι ακούνητοι στις θέσεις τους; Αυτό είναι ένα θέμα που μας </w:t>
      </w:r>
      <w:r>
        <w:rPr>
          <w:rFonts w:eastAsia="Times New Roman" w:cs="Times New Roman"/>
          <w:szCs w:val="24"/>
        </w:rPr>
        <w:lastRenderedPageBreak/>
        <w:t xml:space="preserve">απασχολεί όλους. Πρέπει να ξέρουμε αν σε </w:t>
      </w:r>
      <w:r>
        <w:rPr>
          <w:rFonts w:eastAsia="Times New Roman" w:cs="Times New Roman"/>
          <w:szCs w:val="24"/>
        </w:rPr>
        <w:t xml:space="preserve">αυτούς τους υπαλλήλους, που πιάστηκαν με το χέρι στο βάζο του μελιού, θα τους κοπεί το χέρι. Και τι θα γίνει και με τα χρήματα που καταχράστηκαν; Θα υπάρξει ποτέ η δυνατότητα και ο τρόπος να τα πάρει πίσω το ελληνικό δημόσιο; </w:t>
      </w:r>
    </w:p>
    <w:p w14:paraId="670F533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Θέλω, όμως, να ρωτήσω και κάτ</w:t>
      </w:r>
      <w:r>
        <w:rPr>
          <w:rFonts w:eastAsia="Times New Roman" w:cs="Times New Roman"/>
          <w:szCs w:val="24"/>
        </w:rPr>
        <w:t xml:space="preserve">ι πιο συγκεκριμένο, αγαπητέ Υπουργέ: Την άνοιξη του 2015 άλλαξε από τον τομέα καταμέτρησης της ΣΤΑΣΥ Α.Ε. του </w:t>
      </w:r>
      <w:r>
        <w:rPr>
          <w:rFonts w:eastAsia="Times New Roman" w:cs="Times New Roman"/>
          <w:szCs w:val="24"/>
        </w:rPr>
        <w:t>μετρό</w:t>
      </w:r>
      <w:r>
        <w:rPr>
          <w:rFonts w:eastAsia="Times New Roman" w:cs="Times New Roman"/>
          <w:szCs w:val="24"/>
        </w:rPr>
        <w:t xml:space="preserve"> ο εσωτερικός έλεγχος της διακίνησης και της πώλησης εισιτηρίων. Άνοιξαν οι δρόμοι για περισσότερη διαφάνεια ή άνοιξαν οι δρόμοι για περισσότ</w:t>
      </w:r>
      <w:r>
        <w:rPr>
          <w:rFonts w:eastAsia="Times New Roman" w:cs="Times New Roman"/>
          <w:szCs w:val="24"/>
        </w:rPr>
        <w:t xml:space="preserve">ερες απατεωνιές; Αυτό είναι κρίσιμο ερώτημα. </w:t>
      </w:r>
    </w:p>
    <w:p w14:paraId="670F533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κύριε Υπουργέ, να μας πείτε για ποιο λόγο άλλαξε η διαδικασία ελέγχου και αν απεδείχθη ότι ήταν μια κίνηση πονηρή και αν επανήλθαμε σε ένα σύστημα καλύτερο, ούτως ώστε να μην έχουμε τα ίδια προβλήματα</w:t>
      </w:r>
      <w:r>
        <w:rPr>
          <w:rFonts w:eastAsia="Times New Roman" w:cs="Times New Roman"/>
          <w:szCs w:val="24"/>
        </w:rPr>
        <w:t>.</w:t>
      </w:r>
    </w:p>
    <w:p w14:paraId="670F533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Καταλήγοντας, θα ήθελα να πω ότι ως δημοσιογράφος και εγώ οφείλω να αναγνωρίζω τις πηγές. Νομίζω, λοιπόν, ότι έχουν κάνει πάρα πολύ καλή δουλειά κάποιοι δημοσιογράφοι. Είναι δημοσιογράφοι της </w:t>
      </w:r>
      <w:r>
        <w:rPr>
          <w:rFonts w:eastAsia="Times New Roman" w:cs="Times New Roman"/>
          <w:szCs w:val="24"/>
        </w:rPr>
        <w:t xml:space="preserve">εφημερίδας </w:t>
      </w:r>
      <w:r>
        <w:rPr>
          <w:rFonts w:eastAsia="Times New Roman" w:cs="Times New Roman"/>
          <w:szCs w:val="24"/>
        </w:rPr>
        <w:t xml:space="preserve">«ΚΑΘΗΜΕΡΙΝΗ» και δημοσιογράφοι του </w:t>
      </w:r>
      <w:proofErr w:type="spellStart"/>
      <w:r>
        <w:rPr>
          <w:rFonts w:eastAsia="Times New Roman" w:cs="Times New Roman"/>
          <w:szCs w:val="24"/>
        </w:rPr>
        <w:t>newpost</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όπως ο Θάνος ο Πασχάλης, ένας έγκριτος </w:t>
      </w:r>
      <w:r>
        <w:rPr>
          <w:rFonts w:eastAsia="Times New Roman" w:cs="Times New Roman"/>
          <w:szCs w:val="24"/>
        </w:rPr>
        <w:lastRenderedPageBreak/>
        <w:t xml:space="preserve">δημοσιογράφος, που βγάζει διαρκώς θέματα αυτής της ποιότητας, τα οποία δυστυχώς επιβεβαιώνονται από την πραγματικότητα. </w:t>
      </w:r>
    </w:p>
    <w:p w14:paraId="670F533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70F533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ευχαριστώ, κύριε </w:t>
      </w:r>
      <w:proofErr w:type="spellStart"/>
      <w:r>
        <w:rPr>
          <w:rFonts w:eastAsia="Times New Roman" w:cs="Times New Roman"/>
          <w:szCs w:val="24"/>
        </w:rPr>
        <w:t>Αμυρά</w:t>
      </w:r>
      <w:proofErr w:type="spellEnd"/>
      <w:r>
        <w:rPr>
          <w:rFonts w:eastAsia="Times New Roman" w:cs="Times New Roman"/>
          <w:szCs w:val="24"/>
        </w:rPr>
        <w:t>, που ήσασταν συ</w:t>
      </w:r>
      <w:r>
        <w:rPr>
          <w:rFonts w:eastAsia="Times New Roman" w:cs="Times New Roman"/>
          <w:szCs w:val="24"/>
        </w:rPr>
        <w:t>νεπής στον χρόνο σας.</w:t>
      </w:r>
    </w:p>
    <w:p w14:paraId="670F533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70F533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 κύριε Πρόεδρε. </w:t>
      </w:r>
    </w:p>
    <w:p w14:paraId="670F533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προσπαθήσω να είμαι σύντομος γιατί είναι πολύ βαρύ θέμα. </w:t>
      </w:r>
    </w:p>
    <w:p w14:paraId="670F533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…το οποίο καλύτερα να μην είχε </w:t>
      </w:r>
      <w:r>
        <w:rPr>
          <w:rFonts w:eastAsia="Times New Roman" w:cs="Times New Roman"/>
          <w:szCs w:val="24"/>
        </w:rPr>
        <w:t>έρθει. Να μην είχε υπάρξει, εννοώ, και να μην είχε έρθει.</w:t>
      </w:r>
    </w:p>
    <w:p w14:paraId="670F533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Καλύτερα να μην είχε υπάρξει και να μην είχαμε τέτοια φαινόμενα. Αυτό όμως για να γίνει</w:t>
      </w:r>
      <w:r w:rsidRPr="00A26185">
        <w:rPr>
          <w:rFonts w:eastAsia="Times New Roman" w:cs="Times New Roman"/>
          <w:szCs w:val="24"/>
        </w:rPr>
        <w:t>,</w:t>
      </w:r>
      <w:r>
        <w:rPr>
          <w:rFonts w:eastAsia="Times New Roman" w:cs="Times New Roman"/>
          <w:szCs w:val="24"/>
        </w:rPr>
        <w:t xml:space="preserve"> πρέπει να διασφαλίζουμε και διαδικασίες και σοβαρούς αξιό</w:t>
      </w:r>
      <w:r>
        <w:rPr>
          <w:rFonts w:eastAsia="Times New Roman" w:cs="Times New Roman"/>
          <w:szCs w:val="24"/>
        </w:rPr>
        <w:t xml:space="preserve">πιστους μηχανισμούς ελέγχου. </w:t>
      </w:r>
    </w:p>
    <w:p w14:paraId="670F533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θεωρώ ότι η </w:t>
      </w:r>
      <w:proofErr w:type="spellStart"/>
      <w:r>
        <w:rPr>
          <w:rFonts w:eastAsia="Times New Roman" w:cs="Times New Roman"/>
          <w:szCs w:val="24"/>
        </w:rPr>
        <w:t>εισιτηριοδιαφυγή</w:t>
      </w:r>
      <w:proofErr w:type="spellEnd"/>
      <w:r>
        <w:rPr>
          <w:rFonts w:eastAsia="Times New Roman" w:cs="Times New Roman"/>
          <w:szCs w:val="24"/>
        </w:rPr>
        <w:t xml:space="preserve"> είναι ένα μεγάλο θέμα σε σχέση με τους συμπολίτες μας που δεν έχουν την κοινωνική συνείδηση να χτυπάνε το εισιτήριο. Μετά και την ένταξη της κατηγορίας των πολιτών που είναι άνεργοι </w:t>
      </w:r>
      <w:r>
        <w:rPr>
          <w:rFonts w:eastAsia="Times New Roman" w:cs="Times New Roman"/>
          <w:szCs w:val="24"/>
        </w:rPr>
        <w:t xml:space="preserve">να μετακινούνται δωρεάν συν τις προηγούμενες ομάδες που είχαν ενταχθεί, πραγματικά είναι ένα ζήτημα κοινωνικής συνείδησης από εκεί και πέρα για το ποιος δεν χτυπάει εισιτήριο. Πιστεύω ότι αυτό δεν μπορεί να </w:t>
      </w:r>
      <w:proofErr w:type="spellStart"/>
      <w:r>
        <w:rPr>
          <w:rFonts w:eastAsia="Times New Roman" w:cs="Times New Roman"/>
          <w:szCs w:val="24"/>
        </w:rPr>
        <w:t>πολεμηθεί</w:t>
      </w:r>
      <w:proofErr w:type="spellEnd"/>
      <w:r>
        <w:rPr>
          <w:rFonts w:eastAsia="Times New Roman" w:cs="Times New Roman"/>
          <w:szCs w:val="24"/>
        </w:rPr>
        <w:t xml:space="preserve"> βάζοντας δύο ελεγκτές σε κάθε λεωφορείο</w:t>
      </w:r>
      <w:r>
        <w:rPr>
          <w:rFonts w:eastAsia="Times New Roman" w:cs="Times New Roman"/>
          <w:szCs w:val="24"/>
        </w:rPr>
        <w:t xml:space="preserve"> ή σε κάθε συρμό του </w:t>
      </w:r>
      <w:r>
        <w:rPr>
          <w:rFonts w:eastAsia="Times New Roman" w:cs="Times New Roman"/>
          <w:szCs w:val="24"/>
        </w:rPr>
        <w:t>μετρό</w:t>
      </w:r>
      <w:r>
        <w:rPr>
          <w:rFonts w:eastAsia="Times New Roman" w:cs="Times New Roman"/>
          <w:szCs w:val="24"/>
        </w:rPr>
        <w:t>. Πιστεύω ότι αυτό έχει να κάνει με την παιδεία που πρέπει να έχουμε ως κοινωνία ή με συστήματα, όπως αυτό που πάμε να εφαρμόσουμε μέσα στον Φεβρουάριο και να το ολοκληρώσουμε τον Απρίλιο. Σε πλήρη εφαρμογή θα είναι τον Ιούνιο, γι</w:t>
      </w:r>
      <w:r>
        <w:rPr>
          <w:rFonts w:eastAsia="Times New Roman" w:cs="Times New Roman"/>
          <w:szCs w:val="24"/>
        </w:rPr>
        <w:t>ατί θα έχουμε μια περίοδο διπλής εφαρμογής του ηλεκτρονικού εισιτηρίου με τα υπάρχοντα εισιτήρια.</w:t>
      </w:r>
    </w:p>
    <w:p w14:paraId="670F533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Υπουργέ …</w:t>
      </w:r>
    </w:p>
    <w:p w14:paraId="670F533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Ναι, θα σας πω. </w:t>
      </w:r>
    </w:p>
    <w:p w14:paraId="670F533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κανένα θέμα με τα προσωπικά δεδομένα. Έκανε </w:t>
      </w:r>
      <w:r>
        <w:rPr>
          <w:rFonts w:eastAsia="Times New Roman" w:cs="Times New Roman"/>
          <w:szCs w:val="24"/>
        </w:rPr>
        <w:t>πάρα πολύ καλή δουλειά και ο ΟΑΣΑ και η Αρχή Προσωπικών Δεδομένων. Δεν μπορεί να επαναληφθεί από δημόσιο οργανισμό αυτό που γινόταν από τους ιδιωτικούς φορείς, να πουλάνε τα στοιχεία των πολιτών δεξιά και αριστερά ή να έχει οποιοσδήποτε πρόσβαση στο πού με</w:t>
      </w:r>
      <w:r>
        <w:rPr>
          <w:rFonts w:eastAsia="Times New Roman" w:cs="Times New Roman"/>
          <w:szCs w:val="24"/>
        </w:rPr>
        <w:t xml:space="preserve">τακινείται ο καθένας από εμάς. Άρα διασφαλίζονται τα στοιχεία εκείνα που πρέπει </w:t>
      </w:r>
      <w:r>
        <w:rPr>
          <w:rFonts w:eastAsia="Times New Roman" w:cs="Times New Roman"/>
          <w:szCs w:val="24"/>
        </w:rPr>
        <w:t xml:space="preserve">να βρίσκονται </w:t>
      </w:r>
      <w:r>
        <w:rPr>
          <w:rFonts w:eastAsia="Times New Roman" w:cs="Times New Roman"/>
          <w:szCs w:val="24"/>
        </w:rPr>
        <w:t>σε διαφορετικές βάσεις για να μην μπορεί να γίνει διασταύρωση. Και αυτό είναι το πιο σημαντικό.</w:t>
      </w:r>
    </w:p>
    <w:p w14:paraId="670F533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Σχετικά με την </w:t>
      </w:r>
      <w:proofErr w:type="spellStart"/>
      <w:r>
        <w:rPr>
          <w:rFonts w:eastAsia="Times New Roman" w:cs="Times New Roman"/>
          <w:szCs w:val="24"/>
        </w:rPr>
        <w:t>εισιτηριοδιαφυγή</w:t>
      </w:r>
      <w:proofErr w:type="spellEnd"/>
      <w:r>
        <w:rPr>
          <w:rFonts w:eastAsia="Times New Roman" w:cs="Times New Roman"/>
          <w:szCs w:val="24"/>
        </w:rPr>
        <w:t xml:space="preserve"> όσων πολιτών δεν χτυπάνε το </w:t>
      </w:r>
      <w:r>
        <w:rPr>
          <w:rFonts w:eastAsia="Times New Roman" w:cs="Times New Roman"/>
          <w:szCs w:val="24"/>
        </w:rPr>
        <w:t xml:space="preserve">εισιτήριό τους, δεν το ακυρώνουν, να πω ότι τα κυκλώματα δυστυχώς έχουν κοστίσει πολύ περισσότερο στις αστικές συγκοινωνίας από ότι η </w:t>
      </w:r>
      <w:proofErr w:type="spellStart"/>
      <w:r>
        <w:rPr>
          <w:rFonts w:eastAsia="Times New Roman" w:cs="Times New Roman"/>
          <w:szCs w:val="24"/>
        </w:rPr>
        <w:t>εισιτηριοδιαφυγή</w:t>
      </w:r>
      <w:proofErr w:type="spellEnd"/>
      <w:r>
        <w:rPr>
          <w:rFonts w:eastAsia="Times New Roman" w:cs="Times New Roman"/>
          <w:szCs w:val="24"/>
        </w:rPr>
        <w:t>. Και αυτό το λέω με πλήρη επίγνωση του τι γίνεται. Έχουμε κάνει τις απαραίτητες ενέργειες και σε διαβούλε</w:t>
      </w:r>
      <w:r>
        <w:rPr>
          <w:rFonts w:eastAsia="Times New Roman" w:cs="Times New Roman"/>
          <w:szCs w:val="24"/>
        </w:rPr>
        <w:t>υση για να εξαιρεθούν από το ένα προς τέσσερα, για να πάρουμε προσωπικό και να μην πληρώνουμε ρεπό και υπερωρίες, που κοστίζουν πολύ περισσότερο. Εδώ, όμως, έχουμε και κάποια θέματα. Και δεν το λέω αυτό για να πολώσω το κλίμα: Ρωτήσατε ποιοι έχουν την ευθύ</w:t>
      </w:r>
      <w:r>
        <w:rPr>
          <w:rFonts w:eastAsia="Times New Roman" w:cs="Times New Roman"/>
          <w:szCs w:val="24"/>
        </w:rPr>
        <w:t>νη και γιατί άλλαξαν οι διαδικασίες -αν άλλαξαν- την άνοιξη του 2015.</w:t>
      </w:r>
    </w:p>
    <w:p w14:paraId="670F533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 xml:space="preserve">αρχάς, οι υπάλληλοι που βρέθηκαν -είναι τρεις μου φαίνεται αυτοί στους οποίους αποδόθηκαν συγκεκριμένες ευθύνες- έχουν ήδη απολυθεί και η έρευνα συνεχίζεται για τους υπόλοιπους. </w:t>
      </w:r>
    </w:p>
    <w:p w14:paraId="670F534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w:t>
      </w:r>
      <w:r>
        <w:rPr>
          <w:rFonts w:eastAsia="Times New Roman" w:cs="Times New Roman"/>
          <w:szCs w:val="24"/>
        </w:rPr>
        <w:t xml:space="preserve">άρχουν, όμως, δύο εκθέσεις, κύριε </w:t>
      </w:r>
      <w:proofErr w:type="spellStart"/>
      <w:r>
        <w:rPr>
          <w:rFonts w:eastAsia="Times New Roman" w:cs="Times New Roman"/>
          <w:szCs w:val="24"/>
        </w:rPr>
        <w:t>Αμυρά</w:t>
      </w:r>
      <w:proofErr w:type="spellEnd"/>
      <w:r>
        <w:rPr>
          <w:rFonts w:eastAsia="Times New Roman" w:cs="Times New Roman"/>
          <w:szCs w:val="24"/>
        </w:rPr>
        <w:t>. Η μία είναι η Έκθεση Ελέγχου του 2012, εσωτερικού ελέγχου, την οποία, αν χρειάζεται, θα καταθέσω.</w:t>
      </w:r>
    </w:p>
    <w:p w14:paraId="670F534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Χρειάζεται. Να την καταθέσετε.</w:t>
      </w:r>
    </w:p>
    <w:p w14:paraId="670F534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Β</w:t>
      </w:r>
      <w:r>
        <w:rPr>
          <w:rFonts w:eastAsia="Times New Roman" w:cs="Times New Roman"/>
          <w:szCs w:val="24"/>
        </w:rPr>
        <w:t>εβαίως.</w:t>
      </w:r>
    </w:p>
    <w:p w14:paraId="670F534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άλλη έκθεση είναι του 2014 -με εντολή του Προέδρου και Διευθύνοντος Συμβούλου κ. Παπαθανάση- που λέει για αυτά τα πράγματα, διαπιστώνει τις ελλείψεις στη διαδικασίες. Τίποτα. Απολύτως τίποτα. Και αν μη τι άλλο εδώ πέρα υπάρχει...</w:t>
      </w:r>
    </w:p>
    <w:p w14:paraId="670F534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τας Κακλαμάνης):</w:t>
      </w:r>
      <w:r>
        <w:rPr>
          <w:rFonts w:eastAsia="Times New Roman" w:cs="Times New Roman"/>
          <w:szCs w:val="24"/>
        </w:rPr>
        <w:t xml:space="preserve"> Τι ημερομηνία έχει η δεύτερη;</w:t>
      </w:r>
    </w:p>
    <w:p w14:paraId="670F534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Θα την καταθέσω και αυτήν. Είναι του Μαρτίου του 2014, κύριε Πρόεδρε.</w:t>
      </w:r>
    </w:p>
    <w:p w14:paraId="670F534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Τις καταθέτω και τις δύο, διότι από αυτές τις δύο εκθέσεις φαίνεται ότι από το 2012 είχ</w:t>
      </w:r>
      <w:r>
        <w:rPr>
          <w:rFonts w:eastAsia="Times New Roman" w:cs="Times New Roman"/>
          <w:szCs w:val="24"/>
        </w:rPr>
        <w:t>ε αρχίσει αυτή η ιστορία, αλλά ίσως και από πριν. Και από την έκθεση εσωτερικού ελέγχου και στη συνέχεια του 2014, όπου δόθηκε η εντολή καταμέτρησης, επ’ ευκαιρία διαπιστώθηκαν και άλλου είδους προβλήματα.</w:t>
      </w:r>
    </w:p>
    <w:p w14:paraId="670F534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w:t>
      </w:r>
      <w:r>
        <w:rPr>
          <w:rFonts w:eastAsia="Times New Roman" w:cs="Times New Roman"/>
          <w:szCs w:val="24"/>
        </w:rPr>
        <w:t xml:space="preserve">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70F534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Έχω στη διάθεσή μου, επίσης, την </w:t>
      </w:r>
      <w:r>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ε</w:t>
      </w:r>
      <w:r>
        <w:rPr>
          <w:rFonts w:eastAsia="Times New Roman" w:cs="Times New Roman"/>
          <w:szCs w:val="24"/>
        </w:rPr>
        <w:t>πιθεωρήτριας. Είναι στη διάθεση όποιου μέλ</w:t>
      </w:r>
      <w:r>
        <w:rPr>
          <w:rFonts w:eastAsia="Times New Roman" w:cs="Times New Roman"/>
          <w:szCs w:val="24"/>
        </w:rPr>
        <w:t>ους του Κοινοβουλίου θέλει. Επειδή είναι σε εξέλιξη η έρευνα, θα τη δώσω στο Προεδρείο και όποιος συνάδελφος θέλει, να έρθει να ενημερωθεί. Θα τη δώσω στον κ. Κακλαμάνη.</w:t>
      </w:r>
    </w:p>
    <w:p w14:paraId="670F534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w:t>
      </w:r>
    </w:p>
    <w:p w14:paraId="670F534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 πολύ, κύριε Υπουργέ.</w:t>
      </w:r>
    </w:p>
    <w:p w14:paraId="670F534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Πάμε στις δύο τελευταίες ερωτήσεις, που κατά σύμπτωση είναι του Υπουργείου Παιδείας. Και λέω σύμπτωση με την έννοια ότι ακολουθεί μετά σχέδιο νόμου του Υπουργείου Παιδείας.</w:t>
      </w:r>
    </w:p>
    <w:p w14:paraId="670F534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συζητηθεί η πρώτη με αριθμό 437/3-2-2017 επίκαιρη ερώτηση δεύτερου κύκλου του Βο</w:t>
      </w:r>
      <w:r>
        <w:rPr>
          <w:rFonts w:eastAsia="Times New Roman" w:cs="Times New Roman"/>
          <w:szCs w:val="24"/>
        </w:rPr>
        <w:t xml:space="preserve">υλευτή Β΄ Θεσσαλονίκης της Νέας Δημοκρατίας κ. </w:t>
      </w:r>
      <w:r>
        <w:rPr>
          <w:rFonts w:eastAsia="Times New Roman" w:cs="Times New Roman"/>
          <w:bCs/>
          <w:szCs w:val="24"/>
        </w:rPr>
        <w:t>Σάββα Αναστασιάδη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αποπεράτωση του </w:t>
      </w:r>
      <w:r>
        <w:rPr>
          <w:rFonts w:eastAsia="Times New Roman" w:cs="Times New Roman"/>
          <w:szCs w:val="24"/>
        </w:rPr>
        <w:t>ε</w:t>
      </w:r>
      <w:r>
        <w:rPr>
          <w:rFonts w:eastAsia="Times New Roman" w:cs="Times New Roman"/>
          <w:szCs w:val="24"/>
        </w:rPr>
        <w:t>λληνικού σχολικού συγκροτήματος Μονάχου.</w:t>
      </w:r>
    </w:p>
    <w:p w14:paraId="670F534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Στη ερώτηση θα απαντήσει ο Υφυπουργός Παιδείας, Έρευνας και Θρησκ</w:t>
      </w:r>
      <w:r>
        <w:rPr>
          <w:rFonts w:eastAsia="Times New Roman" w:cs="Times New Roman"/>
          <w:szCs w:val="24"/>
        </w:rPr>
        <w:t xml:space="preserve">ευμάτων κ. </w:t>
      </w:r>
      <w:proofErr w:type="spellStart"/>
      <w:r>
        <w:rPr>
          <w:rFonts w:eastAsia="Times New Roman" w:cs="Times New Roman"/>
          <w:szCs w:val="24"/>
        </w:rPr>
        <w:t>Ζουράρις</w:t>
      </w:r>
      <w:proofErr w:type="spellEnd"/>
      <w:r>
        <w:rPr>
          <w:rFonts w:eastAsia="Times New Roman" w:cs="Times New Roman"/>
          <w:szCs w:val="24"/>
        </w:rPr>
        <w:t>.</w:t>
      </w:r>
    </w:p>
    <w:p w14:paraId="670F534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Αναστασιάδη, έχετε τον λόγο.</w:t>
      </w:r>
    </w:p>
    <w:p w14:paraId="670F534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κύριε Πρόεδρε.</w:t>
      </w:r>
    </w:p>
    <w:p w14:paraId="670F535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υπόθεση του σχολείου του Μονάχου λίγο-πολύ είναι γνωστή. Επιγραμματικά, όμως, μπορούμε να πούμε ότι το ελληνικό κράτος,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στήριξης και τη</w:t>
      </w:r>
      <w:r>
        <w:rPr>
          <w:rFonts w:eastAsia="Times New Roman" w:cs="Times New Roman"/>
          <w:szCs w:val="24"/>
        </w:rPr>
        <w:t xml:space="preserve">ς ενίσχυσης των Ελλήνων του Μονάχου, το 2001 συμφώνησε με τον Δήμο Μονάχου, </w:t>
      </w:r>
      <w:r>
        <w:rPr>
          <w:rFonts w:eastAsia="Times New Roman" w:cs="Times New Roman"/>
          <w:szCs w:val="24"/>
        </w:rPr>
        <w:lastRenderedPageBreak/>
        <w:t>με τη γερμανική πολιτεία και αγόρασε, αντί συμβολικού τιμήματος, ένα ακίνητο δεκαπέντε στρεμμάτων, προκειμένου να κατασκευαστεί ένα σχολικό συγκρότημα για τις ανάγκες των παιδιών τ</w:t>
      </w:r>
      <w:r>
        <w:rPr>
          <w:rFonts w:eastAsia="Times New Roman" w:cs="Times New Roman"/>
          <w:szCs w:val="24"/>
        </w:rPr>
        <w:t>ων Ελλήνων του Μονάχου, με ρήτρα αναστροφής της πώλησης και επιστροφής του οικοπέδου στον Δήμο Μονάχου εάν οι εργασίες δεν είχαν ολοκληρωθεί μέσα στο συγκεκριμένο χρονοδιάγραμμα.</w:t>
      </w:r>
    </w:p>
    <w:p w14:paraId="670F535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Οι καθυστερήσεις που παρουσιάστηκαν στο μεσοδιάστημα, κύριε Υπουργέ, είχαν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αποτέλεσμα το έργο να μην αποπερατωθεί και τον Απρίλιο του 2015 να  υπογραφεί μία συμπληρωματική απόφαση, μία συμπληρωματική συμφωνία, μία τροποποιητική σύμβαση με την ελληνική Κυβέρνηση -το είχε διαχειριστεί τότε ο κ. </w:t>
      </w:r>
      <w:proofErr w:type="spellStart"/>
      <w:r>
        <w:rPr>
          <w:rFonts w:eastAsia="Times New Roman" w:cs="Times New Roman"/>
          <w:szCs w:val="24"/>
        </w:rPr>
        <w:t>Πελεγρίνης</w:t>
      </w:r>
      <w:proofErr w:type="spellEnd"/>
      <w:r>
        <w:rPr>
          <w:rFonts w:eastAsia="Times New Roman" w:cs="Times New Roman"/>
          <w:szCs w:val="24"/>
        </w:rPr>
        <w:t xml:space="preserve"> ως Υπουργός Οικονομικών- </w:t>
      </w:r>
      <w:r>
        <w:rPr>
          <w:rFonts w:eastAsia="Times New Roman" w:cs="Times New Roman"/>
          <w:szCs w:val="24"/>
        </w:rPr>
        <w:t>με την απόλυτη δέσμευση ότι το έργο θα είχε ολοκληρωθεί μέχρι το τέλος του 2012. Ζητήθηκε δε τότε και δόθηκε από την Γερμανική πλευρά και παράταση έξι μηνών σε περίπτωση που παρουσιαζόταν πρόβλημα και δεν είχαν πάει το πράγματα καλά.</w:t>
      </w:r>
    </w:p>
    <w:p w14:paraId="670F535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Τον Ιούλιο του 2016 η </w:t>
      </w:r>
      <w:r>
        <w:rPr>
          <w:rFonts w:eastAsia="Times New Roman" w:cs="Times New Roman"/>
          <w:szCs w:val="24"/>
        </w:rPr>
        <w:t>γερμανική πλευρά διαπιστώνει ότι δεν έχουν προχωρήσει καθόλου τα έργα και με απόφασή του ε</w:t>
      </w:r>
      <w:r>
        <w:rPr>
          <w:rFonts w:eastAsia="Times New Roman" w:cs="Times New Roman"/>
          <w:szCs w:val="24"/>
        </w:rPr>
        <w:lastRenderedPageBreak/>
        <w:t>πιστρέφεται το οικόπεδο στη γερμανική πολιτεία, στον Δήμο Μονάχου. Και ενώ αρχικά ο στόχος αυτός της λειτουργίας του ελληνικού σχολείου του Μονάχου ήταν η σύσφιξη των</w:t>
      </w:r>
      <w:r>
        <w:rPr>
          <w:rFonts w:eastAsia="Times New Roman" w:cs="Times New Roman"/>
          <w:szCs w:val="24"/>
        </w:rPr>
        <w:t xml:space="preserve"> σχέσεων και η αλληλοκατανόηση των δύο λαών, όπως εξελίσσεται το θέμα μπορεί τελικά να επιδεινώσει ακόμη περισσότερο τις σχέσεις των δύο λαών.</w:t>
      </w:r>
    </w:p>
    <w:p w14:paraId="670F5353" w14:textId="77777777" w:rsidR="00D35489" w:rsidRDefault="0006190C">
      <w:pPr>
        <w:spacing w:line="600" w:lineRule="auto"/>
        <w:ind w:firstLine="720"/>
        <w:jc w:val="both"/>
        <w:rPr>
          <w:rFonts w:eastAsia="Times New Roman"/>
          <w:szCs w:val="24"/>
        </w:rPr>
      </w:pPr>
      <w:r>
        <w:rPr>
          <w:rFonts w:eastAsia="Times New Roman" w:cs="Times New Roman"/>
          <w:szCs w:val="24"/>
        </w:rPr>
        <w:t>Το θέμα αυτό αποτελεί κυρίαρχο και πρωταρχικό πρόβλημα των Ελλήνων του Μονάχου, οι οποίοι το παρακολουθούν από κο</w:t>
      </w:r>
      <w:r>
        <w:rPr>
          <w:rFonts w:eastAsia="Times New Roman" w:cs="Times New Roman"/>
          <w:szCs w:val="24"/>
        </w:rPr>
        <w:t>ντά. Έχει ασχοληθεί και το έγκριτο περιοδικό «</w:t>
      </w:r>
      <w:r>
        <w:rPr>
          <w:rFonts w:eastAsia="Times New Roman" w:cs="Times New Roman"/>
          <w:szCs w:val="24"/>
          <w:lang w:val="en-US"/>
        </w:rPr>
        <w:t>Der</w:t>
      </w:r>
      <w:r>
        <w:rPr>
          <w:rFonts w:eastAsia="Times New Roman" w:cs="Times New Roman"/>
          <w:szCs w:val="24"/>
        </w:rPr>
        <w:t xml:space="preserve"> </w:t>
      </w:r>
      <w:r>
        <w:rPr>
          <w:rFonts w:eastAsia="Times New Roman" w:cs="Times New Roman"/>
          <w:szCs w:val="24"/>
          <w:lang w:val="en-US"/>
        </w:rPr>
        <w:t>Spiegel</w:t>
      </w:r>
      <w:r>
        <w:rPr>
          <w:rFonts w:eastAsia="Times New Roman" w:cs="Times New Roman"/>
          <w:szCs w:val="24"/>
        </w:rPr>
        <w:t>» και η «</w:t>
      </w:r>
      <w:r>
        <w:rPr>
          <w:rFonts w:eastAsia="Times New Roman" w:cs="Times New Roman"/>
          <w:szCs w:val="24"/>
          <w:lang w:val="en-US"/>
        </w:rPr>
        <w:t>Deutsche</w:t>
      </w:r>
      <w:r>
        <w:rPr>
          <w:rFonts w:eastAsia="Times New Roman" w:cs="Times New Roman"/>
          <w:szCs w:val="24"/>
        </w:rPr>
        <w:t xml:space="preserve"> </w:t>
      </w:r>
      <w:proofErr w:type="spellStart"/>
      <w:r>
        <w:rPr>
          <w:rFonts w:eastAsia="Times New Roman" w:cs="Times New Roman"/>
          <w:szCs w:val="24"/>
          <w:lang w:val="en-US"/>
        </w:rPr>
        <w:t>Welle</w:t>
      </w:r>
      <w:proofErr w:type="spellEnd"/>
      <w:r>
        <w:rPr>
          <w:rFonts w:eastAsia="Times New Roman" w:cs="Times New Roman"/>
          <w:szCs w:val="24"/>
        </w:rPr>
        <w:t>».</w:t>
      </w:r>
      <w:r>
        <w:rPr>
          <w:rFonts w:eastAsia="Times New Roman" w:cs="Times New Roman"/>
          <w:szCs w:val="24"/>
        </w:rPr>
        <w:t xml:space="preserve"> </w:t>
      </w:r>
      <w:r>
        <w:rPr>
          <w:rFonts w:eastAsia="Times New Roman"/>
          <w:szCs w:val="24"/>
        </w:rPr>
        <w:t>Το λέω αυτό, για να δώσω την διάσταση που έχει πάρει το ζήτημα αυτό.</w:t>
      </w:r>
    </w:p>
    <w:p w14:paraId="670F5354" w14:textId="77777777" w:rsidR="00D35489" w:rsidRDefault="0006190C">
      <w:pPr>
        <w:spacing w:line="600" w:lineRule="auto"/>
        <w:ind w:firstLine="720"/>
        <w:jc w:val="both"/>
        <w:rPr>
          <w:rFonts w:eastAsia="Times New Roman"/>
          <w:szCs w:val="24"/>
        </w:rPr>
      </w:pPr>
      <w:r>
        <w:rPr>
          <w:rFonts w:eastAsia="Times New Roman"/>
          <w:szCs w:val="24"/>
        </w:rPr>
        <w:t>Ο κίνδυνος, λοιπόν, σήμερα να χάσουμε τη δυνατότητα να έχουμε ένα ελληνικό, ιδιόκτητο σχολείο στο Μόναχο</w:t>
      </w:r>
      <w:r>
        <w:rPr>
          <w:rFonts w:eastAsia="Times New Roman"/>
          <w:szCs w:val="24"/>
        </w:rPr>
        <w:t>, με ευθύνη και της σημερινής Κυβέρνησης, είναι πλέον ορατός. Και σε ένα τέτοιο ενδεχόμενο, αντιλαμβάνεστε, κύριε Υπουργέ, ότι θα προκληθεί ζημία και στο ελληνικό δημόσιο, αλλά κυρίως θα πληγεί το κύρος της ελληνικής Κυβέρνησης στο εξωτερικό και θα είμαστε</w:t>
      </w:r>
      <w:r>
        <w:rPr>
          <w:rFonts w:eastAsia="Times New Roman"/>
          <w:szCs w:val="24"/>
        </w:rPr>
        <w:t xml:space="preserve"> έκθετοι απέναντι στους ομογενείς μας, που παρακολουθούν το θέμα με μεγάλη αγωνία.</w:t>
      </w:r>
    </w:p>
    <w:p w14:paraId="670F5355" w14:textId="77777777" w:rsidR="00D35489" w:rsidRDefault="0006190C">
      <w:pPr>
        <w:spacing w:line="600" w:lineRule="auto"/>
        <w:ind w:firstLine="720"/>
        <w:jc w:val="both"/>
        <w:rPr>
          <w:rFonts w:eastAsia="Times New Roman"/>
          <w:szCs w:val="24"/>
        </w:rPr>
      </w:pPr>
      <w:r>
        <w:rPr>
          <w:rFonts w:eastAsia="Times New Roman"/>
          <w:szCs w:val="24"/>
        </w:rPr>
        <w:lastRenderedPageBreak/>
        <w:t xml:space="preserve">Ερωτάσθε, λοιπόν, κύριε Υπουργέ μετά και σε συνέχεια της απόφασης του </w:t>
      </w:r>
      <w:r>
        <w:rPr>
          <w:rFonts w:eastAsia="Times New Roman"/>
          <w:szCs w:val="24"/>
        </w:rPr>
        <w:t>Δ</w:t>
      </w:r>
      <w:r>
        <w:rPr>
          <w:rFonts w:eastAsia="Times New Roman"/>
          <w:szCs w:val="24"/>
        </w:rPr>
        <w:t xml:space="preserve">ήμου του Μονάχου, σε ποιες ενέργειες έχει προβεί η ελληνική Κυβέρνηση ή προτίθεται να προβεί, ώστε να </w:t>
      </w:r>
      <w:r>
        <w:rPr>
          <w:rFonts w:eastAsia="Times New Roman"/>
          <w:szCs w:val="24"/>
        </w:rPr>
        <w:t>δοθεί η δυνατότητα να ολοκληρωθεί το σχολείο του Μονάχου και να παραδοθεί στις ανάγκες των παιδιών των Ελλήνων του Μονάχου.</w:t>
      </w:r>
    </w:p>
    <w:p w14:paraId="670F5356" w14:textId="77777777" w:rsidR="00D35489" w:rsidRDefault="0006190C">
      <w:pPr>
        <w:spacing w:line="600" w:lineRule="auto"/>
        <w:ind w:firstLine="720"/>
        <w:jc w:val="both"/>
        <w:rPr>
          <w:rFonts w:eastAsia="Times New Roman"/>
          <w:szCs w:val="24"/>
        </w:rPr>
      </w:pPr>
      <w:r>
        <w:rPr>
          <w:rFonts w:eastAsia="Times New Roman"/>
          <w:szCs w:val="24"/>
        </w:rPr>
        <w:t>Σας ευχαριστώ.</w:t>
      </w:r>
    </w:p>
    <w:p w14:paraId="670F5357" w14:textId="77777777" w:rsidR="00D35489" w:rsidRDefault="000619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 κύριε συνάδελφε.</w:t>
      </w:r>
    </w:p>
    <w:p w14:paraId="670F5358" w14:textId="77777777" w:rsidR="00D35489" w:rsidRDefault="0006190C">
      <w:pPr>
        <w:spacing w:line="600" w:lineRule="auto"/>
        <w:ind w:firstLine="720"/>
        <w:jc w:val="both"/>
        <w:rPr>
          <w:rFonts w:eastAsia="Times New Roman"/>
        </w:rPr>
      </w:pPr>
      <w:r>
        <w:rPr>
          <w:rFonts w:eastAsia="Times New Roman"/>
        </w:rPr>
        <w:t>Κυρίες και κύριοι συνάδελφοι, έχω την τιμή να ανακοιν</w:t>
      </w:r>
      <w:r>
        <w:rPr>
          <w:rFonts w:eastAsia="Times New Roman"/>
        </w:rPr>
        <w:t>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w:t>
      </w:r>
      <w:r>
        <w:rPr>
          <w:rFonts w:eastAsia="Times New Roman"/>
        </w:rPr>
        <w:t>τα τρεις μαθητές και μαθήτριες και δύο εκπαιδευτικοί συνοδοί τους από το 1</w:t>
      </w:r>
      <w:r>
        <w:rPr>
          <w:rFonts w:eastAsia="Times New Roman"/>
          <w:vertAlign w:val="superscript"/>
        </w:rPr>
        <w:t>ο</w:t>
      </w:r>
      <w:r>
        <w:rPr>
          <w:rFonts w:eastAsia="Times New Roman"/>
        </w:rPr>
        <w:t xml:space="preserve"> Γυμνάσιο Πετρούπολης</w:t>
      </w:r>
      <w:r>
        <w:rPr>
          <w:rFonts w:eastAsia="Times New Roman"/>
        </w:rPr>
        <w:t xml:space="preserve"> (πρώτο τμήμα)</w:t>
      </w:r>
      <w:r>
        <w:rPr>
          <w:rFonts w:eastAsia="Times New Roman"/>
        </w:rPr>
        <w:t xml:space="preserve">. </w:t>
      </w:r>
    </w:p>
    <w:p w14:paraId="670F5359" w14:textId="77777777" w:rsidR="00D35489" w:rsidRDefault="0006190C">
      <w:pPr>
        <w:spacing w:line="600" w:lineRule="auto"/>
        <w:ind w:left="360" w:firstLine="360"/>
        <w:jc w:val="both"/>
        <w:rPr>
          <w:rFonts w:eastAsia="Times New Roman"/>
        </w:rPr>
      </w:pPr>
      <w:r>
        <w:rPr>
          <w:rFonts w:eastAsia="Times New Roman"/>
        </w:rPr>
        <w:t xml:space="preserve">Η Βουλή τούς καλωσορίζει. </w:t>
      </w:r>
    </w:p>
    <w:p w14:paraId="670F535A" w14:textId="77777777" w:rsidR="00D35489" w:rsidRDefault="0006190C">
      <w:pPr>
        <w:spacing w:line="600" w:lineRule="auto"/>
        <w:ind w:left="360"/>
        <w:jc w:val="center"/>
        <w:rPr>
          <w:rFonts w:eastAsia="Times New Roman"/>
        </w:rPr>
      </w:pPr>
      <w:r>
        <w:rPr>
          <w:rFonts w:eastAsia="Times New Roman"/>
        </w:rPr>
        <w:t>(Χειροκροτήματα απ’ όλες τις πτέρυγες της Βουλής)</w:t>
      </w:r>
    </w:p>
    <w:p w14:paraId="670F535B" w14:textId="77777777" w:rsidR="00D35489" w:rsidRDefault="0006190C">
      <w:pPr>
        <w:spacing w:line="600" w:lineRule="auto"/>
        <w:ind w:firstLine="720"/>
        <w:jc w:val="both"/>
        <w:rPr>
          <w:rFonts w:eastAsia="Times New Roman"/>
          <w:szCs w:val="24"/>
        </w:rPr>
      </w:pPr>
      <w:r>
        <w:rPr>
          <w:rFonts w:eastAsia="Times New Roman"/>
          <w:szCs w:val="24"/>
        </w:rPr>
        <w:lastRenderedPageBreak/>
        <w:t>Κύριε Υφυπουργέ, έχετε τον λόγο.</w:t>
      </w:r>
    </w:p>
    <w:p w14:paraId="670F535C" w14:textId="77777777" w:rsidR="00D35489" w:rsidRDefault="0006190C">
      <w:pPr>
        <w:spacing w:line="600" w:lineRule="auto"/>
        <w:ind w:firstLine="720"/>
        <w:jc w:val="both"/>
        <w:rPr>
          <w:rFonts w:eastAsia="Times New Roman"/>
          <w:szCs w:val="24"/>
        </w:rPr>
      </w:pPr>
      <w:r>
        <w:rPr>
          <w:rFonts w:eastAsia="Times New Roman"/>
          <w:b/>
          <w:szCs w:val="24"/>
        </w:rPr>
        <w:t>ΚΩΝΣΤΑΝΤΙΝΟΣ ΖΟΥΡΑΡΙΣ (Υφυπουργός</w:t>
      </w:r>
      <w:r>
        <w:rPr>
          <w:rFonts w:eastAsia="Times New Roman"/>
          <w:b/>
          <w:szCs w:val="24"/>
        </w:rPr>
        <w:t xml:space="preserve"> Παιδείας, Έρευνας και Θρησκευμάτων):</w:t>
      </w:r>
      <w:r>
        <w:rPr>
          <w:rFonts w:eastAsia="Times New Roman"/>
          <w:szCs w:val="24"/>
        </w:rPr>
        <w:t xml:space="preserve"> Τα σέβη μου, Πρόεδρε.</w:t>
      </w:r>
    </w:p>
    <w:p w14:paraId="670F535D" w14:textId="77777777" w:rsidR="00D35489" w:rsidRDefault="0006190C">
      <w:pPr>
        <w:spacing w:line="600" w:lineRule="auto"/>
        <w:ind w:firstLine="720"/>
        <w:jc w:val="both"/>
        <w:rPr>
          <w:rFonts w:eastAsia="Times New Roman"/>
          <w:szCs w:val="24"/>
        </w:rPr>
      </w:pPr>
      <w:r>
        <w:rPr>
          <w:rFonts w:eastAsia="Times New Roman"/>
          <w:szCs w:val="24"/>
        </w:rPr>
        <w:t xml:space="preserve">Η ερώτηση του εγκρίτου συναδέλφου μου έχει ακριβή στοιχεία. Γνωρίζουμε και λόγω του συγκεκριμένου χρόνου, ότι δεν μπορούν να επανέλθουμε στο σύνολο. Ό </w:t>
      </w:r>
      <w:proofErr w:type="spellStart"/>
      <w:r>
        <w:rPr>
          <w:rFonts w:eastAsia="Times New Roman"/>
          <w:szCs w:val="24"/>
        </w:rPr>
        <w:t>γέγονε</w:t>
      </w:r>
      <w:proofErr w:type="spellEnd"/>
      <w:r>
        <w:rPr>
          <w:rFonts w:eastAsia="Times New Roman"/>
          <w:szCs w:val="24"/>
        </w:rPr>
        <w:t xml:space="preserve">, </w:t>
      </w:r>
      <w:proofErr w:type="spellStart"/>
      <w:r>
        <w:rPr>
          <w:rFonts w:eastAsia="Times New Roman"/>
          <w:szCs w:val="24"/>
        </w:rPr>
        <w:t>γέγονε</w:t>
      </w:r>
      <w:proofErr w:type="spellEnd"/>
      <w:r>
        <w:rPr>
          <w:rFonts w:eastAsia="Times New Roman"/>
          <w:szCs w:val="24"/>
        </w:rPr>
        <w:t>. Επτά χρόνια υπήρχε η ολιγωρία</w:t>
      </w:r>
      <w:r>
        <w:rPr>
          <w:rFonts w:eastAsia="Times New Roman"/>
          <w:szCs w:val="24"/>
        </w:rPr>
        <w:t xml:space="preserve"> των Γερμανών, διότι οι περίοικοι έκαναν ενστάσεις επί ενστάσεων. Μετά, το 2007 έως το 2012 και με την εμπλοκή της Ελλάδας στις </w:t>
      </w:r>
      <w:proofErr w:type="spellStart"/>
      <w:r>
        <w:rPr>
          <w:rFonts w:eastAsia="Times New Roman"/>
          <w:szCs w:val="24"/>
        </w:rPr>
        <w:t>μνημονιακές</w:t>
      </w:r>
      <w:proofErr w:type="spellEnd"/>
      <w:r>
        <w:rPr>
          <w:rFonts w:eastAsia="Times New Roman"/>
          <w:szCs w:val="24"/>
        </w:rPr>
        <w:t xml:space="preserve"> αυτές δεσμεύσεις και φιμώσεις, η τριαρχία παρεμπόδιζε την εκτέλεση των έργων, δηλαδή την καταβολή των χρημάτων, του </w:t>
      </w:r>
      <w:r>
        <w:rPr>
          <w:rFonts w:eastAsia="Times New Roman"/>
          <w:szCs w:val="24"/>
        </w:rPr>
        <w:t>δικού μας ποσοστού. Η ρήτρα ενδεχομένως του 1901, της αναστροφής, ήταν ατυχής νομικά. Ρώτησα νομικούς εγκρίτους -κι εγώ πρώην νομικός είμαι- και θα έπρεπε η ρήτρα αναστροφής να έχει ενδεικτικό χαρακτήρα και όχι επιτακτικό, όπως έχει τώρα.</w:t>
      </w:r>
    </w:p>
    <w:p w14:paraId="670F535E" w14:textId="77777777" w:rsidR="00D35489" w:rsidRDefault="0006190C">
      <w:pPr>
        <w:spacing w:line="600" w:lineRule="auto"/>
        <w:ind w:firstLine="720"/>
        <w:jc w:val="both"/>
        <w:rPr>
          <w:rFonts w:eastAsia="Times New Roman"/>
          <w:szCs w:val="24"/>
        </w:rPr>
      </w:pPr>
      <w:r>
        <w:rPr>
          <w:rFonts w:eastAsia="Times New Roman"/>
          <w:szCs w:val="24"/>
        </w:rPr>
        <w:t xml:space="preserve">Το θέμα είναι το </w:t>
      </w:r>
      <w:r>
        <w:rPr>
          <w:rFonts w:eastAsia="Times New Roman"/>
          <w:szCs w:val="24"/>
        </w:rPr>
        <w:t>εξής: Από τις 20</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2016 που επικύρωσε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 xml:space="preserve">υμβούλιο του Μονάχου την απόφαση, επενέβη η Ομοσπονδιακή Κυβέρνηση. Έτσι, αυτήν τη στιγμή έχουν ανασταλεί τα πάντα, διότι υπάρχει μια εσωτερική συζήτηση μεταξύ της </w:t>
      </w:r>
      <w:r>
        <w:rPr>
          <w:rFonts w:eastAsia="Times New Roman"/>
          <w:szCs w:val="24"/>
        </w:rPr>
        <w:lastRenderedPageBreak/>
        <w:t>Ομοσπονδιακής Κυβερνήσεως και των Βαυαρών</w:t>
      </w:r>
      <w:r>
        <w:rPr>
          <w:rFonts w:eastAsia="Times New Roman"/>
          <w:szCs w:val="24"/>
        </w:rPr>
        <w:t xml:space="preserve">. Η πρόταση είναι συμβιβαστική, γιατί η Ομοσπονδιακή Κυβέρνηση τους είπε ότι υπάρχει θέμα ετεροδικίας, διότι θα πρέπει, ενδεχομένως, αν υπάρξει αντιδικία μεταξύ ημών, της ελληνικής Κυβερνήσεως και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υμβουλίου, δηλαδή του δήμου Μονάχου, θα πρέπ</w:t>
      </w:r>
      <w:r>
        <w:rPr>
          <w:rFonts w:eastAsia="Times New Roman"/>
          <w:szCs w:val="24"/>
        </w:rPr>
        <w:t xml:space="preserve">ει να εκδικαστεί εν Ελλάδι και τους πρότεινε να υπάρξει ένα οικόπεδο ομοσπονδιακό και να μας αφήσουν εμάς ήρεμους. Περίπου εκεί είναι. </w:t>
      </w:r>
    </w:p>
    <w:p w14:paraId="670F535F" w14:textId="77777777" w:rsidR="00D35489" w:rsidRDefault="0006190C">
      <w:pPr>
        <w:spacing w:line="600" w:lineRule="auto"/>
        <w:ind w:firstLine="720"/>
        <w:jc w:val="both"/>
        <w:rPr>
          <w:rFonts w:eastAsia="Times New Roman"/>
          <w:szCs w:val="24"/>
        </w:rPr>
      </w:pPr>
      <w:r>
        <w:rPr>
          <w:rFonts w:eastAsia="Times New Roman"/>
          <w:szCs w:val="24"/>
        </w:rPr>
        <w:t>Κατά την τελευταία συνεδρία, μεταξύ τους πάλι, υπήρξε τριμερής αντίληψη μεταξύ τους και ουσιαστικά το θέμα αιωρείται. Εμ</w:t>
      </w:r>
      <w:r>
        <w:rPr>
          <w:rFonts w:eastAsia="Times New Roman"/>
          <w:szCs w:val="24"/>
        </w:rPr>
        <w:t>είς τώρα ως Υπουργείο Παιδείας περιμένουμε την απόφαση των Γερμανών, η οποία θα έχει περίπου μια τάση να αφεθεί το οικόπεδο σε εμάς -οπότε δεν έχουμε τα προβλήματα που είχαμε μέχρι τον Αύγουστο του 2016- ή να μας παραχωρηθεί ένα άλλο οικόπεδο το οποίο συμφ</w:t>
      </w:r>
      <w:r>
        <w:rPr>
          <w:rFonts w:eastAsia="Times New Roman"/>
          <w:szCs w:val="24"/>
        </w:rPr>
        <w:t xml:space="preserve">ωνεί και η δική μας κοινότητα του Μονάχου. Απόλυτη εκδοχή απορρίψεως φαίνεται ότι δεν θα υπάρξει. Εμείς περιμένουμε τώρα την </w:t>
      </w:r>
      <w:proofErr w:type="spellStart"/>
      <w:r>
        <w:rPr>
          <w:rFonts w:eastAsia="Times New Roman"/>
          <w:szCs w:val="24"/>
        </w:rPr>
        <w:t>ενδογερμανική</w:t>
      </w:r>
      <w:proofErr w:type="spellEnd"/>
      <w:r>
        <w:rPr>
          <w:rFonts w:eastAsia="Times New Roman"/>
          <w:szCs w:val="24"/>
        </w:rPr>
        <w:t xml:space="preserve"> απόφαση, για να μας πουν για την τύχη -γιατί αιωρείται- της καταστάσεως και θα πράξουμε αντιστοίχως.</w:t>
      </w:r>
    </w:p>
    <w:p w14:paraId="670F536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Επομένως, περιμέ</w:t>
      </w:r>
      <w:r>
        <w:rPr>
          <w:rFonts w:eastAsia="Times New Roman" w:cs="Times New Roman"/>
          <w:szCs w:val="24"/>
        </w:rPr>
        <w:t>νουμε, διότι αυτή τη στιγμή δεν έχουμε δυνατότητα επιλογής, γιατί υπάρχει εσωτερική γερμανική συζήτηση, με συμφωνία δική μας βεβαίως. Συνεπώς, περιμένουμε την απόφαση των Γερμανών, την μεταξύ τους.</w:t>
      </w:r>
    </w:p>
    <w:p w14:paraId="670F536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70F536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Κατηγορούν, β</w:t>
      </w:r>
      <w:r>
        <w:rPr>
          <w:rFonts w:eastAsia="Times New Roman" w:cs="Times New Roman"/>
          <w:szCs w:val="24"/>
        </w:rPr>
        <w:t>έβαια, οι Γερμανοί την Ελλάδα για γραφειοκρατία, αλλά απ’ ό,τι αντιλαμβάνομαι δεν πάνε πίσω κι αυτοί. Από τον Αύγουστο του 2016 απάντηση δεν έχουν δώσει. Και είμαστε στον Φεβρουάριο του 2017.</w:t>
      </w:r>
    </w:p>
    <w:p w14:paraId="670F536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Αναστασιάδη, έχετε τον λόγο. </w:t>
      </w:r>
    </w:p>
    <w:p w14:paraId="670F536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Η προϊσ</w:t>
      </w:r>
      <w:r>
        <w:rPr>
          <w:rFonts w:eastAsia="Times New Roman" w:cs="Times New Roman"/>
          <w:szCs w:val="24"/>
        </w:rPr>
        <w:t xml:space="preserve">τορία λίγο-πολύ είναι γνωστή, έτσι όπως την αναφέρατε, κύριε Υπουργέ. Αυτά που είπατε, βεβαίως είναι όλα θεωρητικά, διότι δεν έχουμε τίποτα στην πράξη. </w:t>
      </w:r>
    </w:p>
    <w:p w14:paraId="670F536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Οι πληροφορίες μας λένε ότι ο δήμαρχος του Μονάχου είναι οργισμένος με την ελληνική πλευρά και δεν δέχε</w:t>
      </w:r>
      <w:r>
        <w:rPr>
          <w:rFonts w:eastAsia="Times New Roman" w:cs="Times New Roman"/>
          <w:szCs w:val="24"/>
        </w:rPr>
        <w:t>ται καμία κουβέντα και καμία συζήτηση. Έχουν γίνει προσπάθειες προσέγγι</w:t>
      </w:r>
      <w:r>
        <w:rPr>
          <w:rFonts w:eastAsia="Times New Roman" w:cs="Times New Roman"/>
          <w:szCs w:val="24"/>
        </w:rPr>
        <w:lastRenderedPageBreak/>
        <w:t xml:space="preserve">σης και από τη δική μας πλευρά, από τους συναδέλφους κ. </w:t>
      </w:r>
      <w:proofErr w:type="spellStart"/>
      <w:r>
        <w:rPr>
          <w:rFonts w:eastAsia="Times New Roman" w:cs="Times New Roman"/>
          <w:szCs w:val="24"/>
        </w:rPr>
        <w:t>Δημοσχάκη</w:t>
      </w:r>
      <w:proofErr w:type="spellEnd"/>
      <w:r>
        <w:rPr>
          <w:rFonts w:eastAsia="Times New Roman" w:cs="Times New Roman"/>
          <w:szCs w:val="24"/>
        </w:rPr>
        <w:t xml:space="preserve"> και τον κ. </w:t>
      </w:r>
      <w:proofErr w:type="spellStart"/>
      <w:r>
        <w:rPr>
          <w:rFonts w:eastAsia="Times New Roman" w:cs="Times New Roman"/>
          <w:szCs w:val="24"/>
        </w:rPr>
        <w:t>Χαρακόπουλο</w:t>
      </w:r>
      <w:proofErr w:type="spellEnd"/>
      <w:r>
        <w:rPr>
          <w:rFonts w:eastAsia="Times New Roman" w:cs="Times New Roman"/>
          <w:szCs w:val="24"/>
        </w:rPr>
        <w:t xml:space="preserve">. Κάπου εκεί είναι το θέμα, αλλά δεν έχουμε καμία απάντηση ουσιαστική και επίσημη από τότε. </w:t>
      </w:r>
    </w:p>
    <w:p w14:paraId="670F536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ου</w:t>
      </w:r>
      <w:r>
        <w:rPr>
          <w:rFonts w:eastAsia="Times New Roman" w:cs="Times New Roman"/>
          <w:szCs w:val="24"/>
        </w:rPr>
        <w:t xml:space="preserve">σία του πράγματος, όμως, είναι ότι παρά τις όποιες καθυστερήσεις αναφέρατε -και είναι έτσι- η ευθύνη της Κυβέρνησης είναι τεράστια, διότι τον Απρίλιο του 2015 είχαμε ουσιαστικά μια νέα σύμβαση. Μάλιστα, είχαμε και απόλυτη δέσμευση τότε του κ. </w:t>
      </w:r>
      <w:proofErr w:type="spellStart"/>
      <w:r>
        <w:rPr>
          <w:rFonts w:eastAsia="Times New Roman" w:cs="Times New Roman"/>
          <w:szCs w:val="24"/>
        </w:rPr>
        <w:t>Πελεγρίνη</w:t>
      </w:r>
      <w:proofErr w:type="spellEnd"/>
      <w:r>
        <w:rPr>
          <w:rFonts w:eastAsia="Times New Roman" w:cs="Times New Roman"/>
          <w:szCs w:val="24"/>
        </w:rPr>
        <w:t>. Θα</w:t>
      </w:r>
      <w:r>
        <w:rPr>
          <w:rFonts w:eastAsia="Times New Roman" w:cs="Times New Roman"/>
          <w:szCs w:val="24"/>
        </w:rPr>
        <w:t xml:space="preserve"> παρακαλούσα -και το ζητώ επισήμως εδώ- να μας δοθεί η σύμβαση, για να δούμε τι είχε υπογράψει ο κ. </w:t>
      </w:r>
      <w:proofErr w:type="spellStart"/>
      <w:r>
        <w:rPr>
          <w:rFonts w:eastAsia="Times New Roman" w:cs="Times New Roman"/>
          <w:szCs w:val="24"/>
        </w:rPr>
        <w:t>Πελεγρίνης</w:t>
      </w:r>
      <w:proofErr w:type="spellEnd"/>
      <w:r>
        <w:rPr>
          <w:rFonts w:eastAsia="Times New Roman" w:cs="Times New Roman"/>
          <w:szCs w:val="24"/>
        </w:rPr>
        <w:t xml:space="preserve">, τι είχε υπογράψει η ελληνική κυβέρνηση τότε, για τι είχε δεσμευθεί, για να δούμε πού πρέπει να αποδώσουμε τις ευθύνες. </w:t>
      </w:r>
    </w:p>
    <w:p w14:paraId="670F536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Εσείς, βέβαια, είστε πολ</w:t>
      </w:r>
      <w:r>
        <w:rPr>
          <w:rFonts w:eastAsia="Times New Roman" w:cs="Times New Roman"/>
          <w:szCs w:val="24"/>
        </w:rPr>
        <w:t xml:space="preserve">ύ πρόσφατος Υπουργός και δεν είχατε εμπλακεί σε αυτή τη διαδικασία. </w:t>
      </w:r>
    </w:p>
    <w:p w14:paraId="670F536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υβέρνηση τότε, λοιπόν, και ο κ. </w:t>
      </w:r>
      <w:proofErr w:type="spellStart"/>
      <w:r>
        <w:rPr>
          <w:rFonts w:eastAsia="Times New Roman" w:cs="Times New Roman"/>
          <w:szCs w:val="24"/>
        </w:rPr>
        <w:t>Πελεγρίνης</w:t>
      </w:r>
      <w:proofErr w:type="spellEnd"/>
      <w:r>
        <w:rPr>
          <w:rFonts w:eastAsia="Times New Roman" w:cs="Times New Roman"/>
          <w:szCs w:val="24"/>
        </w:rPr>
        <w:t>, αντί να ανασκουμπωθεί και να ολοκληρώσει το έργο, ζητούσε επιπλέον παράταση. Πήρε μια, αλλά τη δεύτερη δεν μπόρεσε να την καταφέρει. Έτσι στ</w:t>
      </w:r>
      <w:r>
        <w:rPr>
          <w:rFonts w:eastAsia="Times New Roman" w:cs="Times New Roman"/>
          <w:szCs w:val="24"/>
        </w:rPr>
        <w:t>ις 20 Ιουλίου αποφάσισε ο δήμος να επιστραφεί το σχολείο.</w:t>
      </w:r>
    </w:p>
    <w:p w14:paraId="670F536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σαφές, λοιπόν, ότι υπάρχουν ευθύνες της Κυβέρνησης, διότι και ο Υπουργός Υποδομών, ο κ. </w:t>
      </w:r>
      <w:proofErr w:type="spellStart"/>
      <w:r>
        <w:rPr>
          <w:rFonts w:eastAsia="Times New Roman" w:cs="Times New Roman"/>
          <w:szCs w:val="24"/>
        </w:rPr>
        <w:t>Σπίρτζης</w:t>
      </w:r>
      <w:proofErr w:type="spellEnd"/>
      <w:r>
        <w:rPr>
          <w:rFonts w:eastAsia="Times New Roman" w:cs="Times New Roman"/>
          <w:szCs w:val="24"/>
        </w:rPr>
        <w:t xml:space="preserve">, που ήταν προηγουμένως εδώ, αλλά και ο κ. </w:t>
      </w:r>
      <w:proofErr w:type="spellStart"/>
      <w:r>
        <w:rPr>
          <w:rFonts w:eastAsia="Times New Roman" w:cs="Times New Roman"/>
          <w:szCs w:val="24"/>
        </w:rPr>
        <w:t>Πελεγρίνης</w:t>
      </w:r>
      <w:proofErr w:type="spellEnd"/>
      <w:r>
        <w:rPr>
          <w:rFonts w:eastAsia="Times New Roman" w:cs="Times New Roman"/>
          <w:szCs w:val="24"/>
        </w:rPr>
        <w:t>, μέσα σε αυτή την Αίθουσα διαβεβαίωναν ότι</w:t>
      </w:r>
      <w:r>
        <w:rPr>
          <w:rFonts w:eastAsia="Times New Roman" w:cs="Times New Roman"/>
          <w:szCs w:val="24"/>
        </w:rPr>
        <w:t xml:space="preserve"> έχουν δεσμευθεί στον προϋπολογισμό τα χρήματα και έχουν εκταμιευθεί στην σχετική τράπεζα για να ολοκληρωθούν τα έργα, πράγμα που, όπως φαίνεται, δεν είχε συμβεί. Είναι χαρακτηριστική και η δήλωση του κ. </w:t>
      </w:r>
      <w:proofErr w:type="spellStart"/>
      <w:r>
        <w:rPr>
          <w:rFonts w:eastAsia="Times New Roman" w:cs="Times New Roman"/>
          <w:szCs w:val="24"/>
        </w:rPr>
        <w:t>Πελεγρίνη</w:t>
      </w:r>
      <w:proofErr w:type="spellEnd"/>
      <w:r>
        <w:rPr>
          <w:rFonts w:eastAsia="Times New Roman" w:cs="Times New Roman"/>
          <w:szCs w:val="24"/>
        </w:rPr>
        <w:t xml:space="preserve"> εδώ, σε αυτή την Αίθουσα, ότι</w:t>
      </w:r>
      <w:r>
        <w:rPr>
          <w:rFonts w:eastAsia="Times New Roman" w:cs="Times New Roman"/>
          <w:szCs w:val="24"/>
        </w:rPr>
        <w:t>:</w:t>
      </w:r>
      <w:r>
        <w:rPr>
          <w:rFonts w:eastAsia="Times New Roman" w:cs="Times New Roman"/>
          <w:szCs w:val="24"/>
        </w:rPr>
        <w:t xml:space="preserve"> «Ανοίξαμε ε</w:t>
      </w:r>
      <w:r>
        <w:rPr>
          <w:rFonts w:eastAsia="Times New Roman" w:cs="Times New Roman"/>
          <w:szCs w:val="24"/>
        </w:rPr>
        <w:t xml:space="preserve">ιδικό λογαριασμό στην Δημοτική Τράπεζα του Μονάχου για να βεβαιώσουμε τον δήμο περί της σταθερής και απρόσκοπτης χρηματοδότησης του έργου.». Τα χρήματα ποτέ δεν έχουν εκταμιευθεί σ’ αυτόν τον λογαριασμό. </w:t>
      </w:r>
    </w:p>
    <w:p w14:paraId="670F536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πλέον σαφές ότι υπάρχουν ευθύνες και πρέπει ν</w:t>
      </w:r>
      <w:r>
        <w:rPr>
          <w:rFonts w:eastAsia="Times New Roman" w:cs="Times New Roman"/>
          <w:szCs w:val="24"/>
        </w:rPr>
        <w:t>α αποδοθούν, για να μην επαναληφθούν τέτοια φαινόμενα. Εμείς στην κατεύθυνση ενίσχυσης της θέσης της Ελλάδ</w:t>
      </w:r>
      <w:r>
        <w:rPr>
          <w:rFonts w:eastAsia="Times New Roman" w:cs="Times New Roman"/>
          <w:szCs w:val="24"/>
        </w:rPr>
        <w:t>α</w:t>
      </w:r>
      <w:r>
        <w:rPr>
          <w:rFonts w:eastAsia="Times New Roman" w:cs="Times New Roman"/>
          <w:szCs w:val="24"/>
        </w:rPr>
        <w:t xml:space="preserve">ς και διαπραγμάτευσης, για να κλείσουμε με αυτό το θέμα, δηλαδή για να άρει την απόφασή του ο δήμος Μονάχου και να μας επιτρέψει να ολοκληρώσουμε το </w:t>
      </w:r>
      <w:r>
        <w:rPr>
          <w:rFonts w:eastAsia="Times New Roman" w:cs="Times New Roman"/>
          <w:szCs w:val="24"/>
        </w:rPr>
        <w:t xml:space="preserve">έργο, θα είμαστε μαζί και σύμμαχοι. Είναι θέμα που αφορά τον ελληνισμό και δεν το κομματικοποιούμε. Όμως η </w:t>
      </w:r>
      <w:r>
        <w:rPr>
          <w:rFonts w:eastAsia="Times New Roman" w:cs="Times New Roman"/>
          <w:szCs w:val="24"/>
        </w:rPr>
        <w:lastRenderedPageBreak/>
        <w:t xml:space="preserve">Κυβέρνηση σε αυτή τη συγκεκριμένη διαδικασία είναι έκθετη απέναντι στις δεσμεύσεις της, απέναντι στους Γερμανούς και </w:t>
      </w:r>
      <w:proofErr w:type="spellStart"/>
      <w:r>
        <w:rPr>
          <w:rFonts w:eastAsia="Times New Roman" w:cs="Times New Roman"/>
          <w:szCs w:val="24"/>
        </w:rPr>
        <w:t>υπόλογη</w:t>
      </w:r>
      <w:proofErr w:type="spellEnd"/>
      <w:r>
        <w:rPr>
          <w:rFonts w:eastAsia="Times New Roman" w:cs="Times New Roman"/>
          <w:szCs w:val="24"/>
        </w:rPr>
        <w:t xml:space="preserve">, βέβαια, απέναντι στους </w:t>
      </w:r>
      <w:r>
        <w:rPr>
          <w:rFonts w:eastAsia="Times New Roman" w:cs="Times New Roman"/>
          <w:szCs w:val="24"/>
        </w:rPr>
        <w:t>ομογενείς, γιατί δεν ήταν συνεπής σε αυτά τα οποία είχε δεσμευθεί να κάνει.</w:t>
      </w:r>
    </w:p>
    <w:p w14:paraId="670F536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70F536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Ζουράρι</w:t>
      </w:r>
      <w:proofErr w:type="spellEnd"/>
      <w:r>
        <w:rPr>
          <w:rFonts w:eastAsia="Times New Roman" w:cs="Times New Roman"/>
          <w:szCs w:val="24"/>
        </w:rPr>
        <w:t xml:space="preserve">, έχετε τον λόγο. </w:t>
      </w:r>
    </w:p>
    <w:p w14:paraId="670F536D" w14:textId="77777777" w:rsidR="00D35489" w:rsidRDefault="0006190C">
      <w:pPr>
        <w:spacing w:line="600" w:lineRule="auto"/>
        <w:ind w:firstLine="709"/>
        <w:jc w:val="both"/>
        <w:rPr>
          <w:rFonts w:eastAsia="Times New Roman" w:cs="Times New Roman"/>
          <w:szCs w:val="24"/>
        </w:rPr>
      </w:pPr>
      <w:r>
        <w:rPr>
          <w:rFonts w:eastAsia="Times New Roman" w:cs="Times New Roman"/>
          <w:b/>
          <w:szCs w:val="24"/>
        </w:rPr>
        <w:t>ΚΩΝΣΤΑΝΤΙΝΟΣ ΖΟΥΡΑΡΙΣ (Υφυπουργός Παιδείας, Έρευνας και Θρησκευμάτων):</w:t>
      </w:r>
      <w:r>
        <w:rPr>
          <w:rFonts w:eastAsia="Times New Roman" w:cs="Times New Roman"/>
          <w:szCs w:val="24"/>
        </w:rPr>
        <w:t xml:space="preserve"> Κύριε συνάδελφε, υπά</w:t>
      </w:r>
      <w:r>
        <w:rPr>
          <w:rFonts w:eastAsia="Times New Roman" w:cs="Times New Roman"/>
          <w:szCs w:val="24"/>
        </w:rPr>
        <w:t xml:space="preserve">ρχει το εξής. Το παρατήρησε, άλλωστε, και ο Πρόεδρος της συνεδρίασης. Υπάρχει αυτή τη στιγμή εκκρεμότητα λόγω της εσωτερικής συζητήσεως των Γερμανών. Πολύ προσφάτως, λίγο λιγότερο από προ δεκαημέρου, υπήρξε πάλι συνεννόηση. Η ιστορία με τον </w:t>
      </w:r>
      <w:proofErr w:type="spellStart"/>
      <w:r>
        <w:rPr>
          <w:rFonts w:eastAsia="Times New Roman" w:cs="Times New Roman"/>
          <w:szCs w:val="24"/>
        </w:rPr>
        <w:t>Πελεγρίνη</w:t>
      </w:r>
      <w:proofErr w:type="spellEnd"/>
      <w:r>
        <w:rPr>
          <w:rFonts w:eastAsia="Times New Roman" w:cs="Times New Roman"/>
          <w:szCs w:val="24"/>
        </w:rPr>
        <w:t xml:space="preserve"> είναι</w:t>
      </w:r>
      <w:r>
        <w:rPr>
          <w:rFonts w:eastAsia="Times New Roman" w:cs="Times New Roman"/>
          <w:szCs w:val="24"/>
        </w:rPr>
        <w:t xml:space="preserve"> αρκετά παλιά πλέον. Εμείς είχαμε πάλι επαφές και αυτή τη στιγμή υπάρχει μια εκκρεμότητα </w:t>
      </w:r>
      <w:proofErr w:type="spellStart"/>
      <w:r>
        <w:rPr>
          <w:rFonts w:eastAsia="Times New Roman" w:cs="Times New Roman"/>
          <w:szCs w:val="24"/>
        </w:rPr>
        <w:t>ενδογερμανική</w:t>
      </w:r>
      <w:proofErr w:type="spellEnd"/>
      <w:r>
        <w:rPr>
          <w:rFonts w:eastAsia="Times New Roman" w:cs="Times New Roman"/>
          <w:szCs w:val="24"/>
        </w:rPr>
        <w:t>. Η τάση τους είναι να  υπάρξει μια ευνοϊκή για μας κατάσταση, αλλά υπάρχει το εξής που ίσως θα 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Με την τάδε απόφαση της 13</w:t>
      </w:r>
      <w:r>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Αυγούστου του 2015 έχει </w:t>
      </w:r>
      <w:proofErr w:type="spellStart"/>
      <w:r>
        <w:rPr>
          <w:rFonts w:eastAsia="Times New Roman" w:cs="Times New Roman"/>
          <w:szCs w:val="24"/>
        </w:rPr>
        <w:t>απενταχθεί</w:t>
      </w:r>
      <w:proofErr w:type="spellEnd"/>
      <w:r>
        <w:rPr>
          <w:rFonts w:eastAsia="Times New Roman" w:cs="Times New Roman"/>
          <w:szCs w:val="24"/>
        </w:rPr>
        <w:t xml:space="preserve"> από το Υπουργείο Παιδείας και τη δυνατότητα χρηματοδοτήσεως </w:t>
      </w:r>
      <w:r>
        <w:rPr>
          <w:rFonts w:eastAsia="Times New Roman" w:cs="Times New Roman"/>
          <w:szCs w:val="24"/>
        </w:rPr>
        <w:lastRenderedPageBreak/>
        <w:t xml:space="preserve">δικής μας, με την ΑΔΑ: 7ΤΖΨ465ΦΘΘ-2Χ5, η χρηματοδότηση και η εμπλοκή, την οποία ανέφερε ο </w:t>
      </w:r>
      <w:proofErr w:type="spellStart"/>
      <w:r>
        <w:rPr>
          <w:rFonts w:eastAsia="Times New Roman" w:cs="Times New Roman"/>
          <w:szCs w:val="24"/>
        </w:rPr>
        <w:t>Πελεγρίνης</w:t>
      </w:r>
      <w:proofErr w:type="spellEnd"/>
      <w:r>
        <w:rPr>
          <w:rFonts w:eastAsia="Times New Roman" w:cs="Times New Roman"/>
          <w:szCs w:val="24"/>
        </w:rPr>
        <w:t>, και τα χρήματα αυτά μπήκαν στο Υπουργείο Οικονομίας, Υποδομ</w:t>
      </w:r>
      <w:r>
        <w:rPr>
          <w:rFonts w:eastAsia="Times New Roman" w:cs="Times New Roman"/>
          <w:szCs w:val="24"/>
        </w:rPr>
        <w:t xml:space="preserve">ών, Ναυτιλίας και Τουρισμού. Άρα δεν είναι της αρμοδιότητας του Υπουργείου Παιδείας. Από τις 13 Αυγούστου του 2015 η δυνατότητα χρήσεως του ποσού έχει ανασταλεί από την τριαρχία, από την λεγομένη τρόικα, διότι δεν έδωσε την άδεια να </w:t>
      </w:r>
      <w:proofErr w:type="spellStart"/>
      <w:r>
        <w:rPr>
          <w:rFonts w:eastAsia="Times New Roman" w:cs="Times New Roman"/>
          <w:szCs w:val="24"/>
        </w:rPr>
        <w:t>απεμπλακεί</w:t>
      </w:r>
      <w:proofErr w:type="spellEnd"/>
      <w:r>
        <w:rPr>
          <w:rFonts w:eastAsia="Times New Roman" w:cs="Times New Roman"/>
          <w:szCs w:val="24"/>
        </w:rPr>
        <w:t xml:space="preserve"> τμήμα του χρ</w:t>
      </w:r>
      <w:r>
        <w:rPr>
          <w:rFonts w:eastAsia="Times New Roman" w:cs="Times New Roman"/>
          <w:szCs w:val="24"/>
        </w:rPr>
        <w:t xml:space="preserve">ήματος. </w:t>
      </w:r>
    </w:p>
    <w:p w14:paraId="670F536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Εν τω μεταξύ, εμείς έχουμε πληρώσει τη δικηγορική εταιρεία. Επομένως, ως προς αυτό το σκέλος είμαστε έτοιμοι να </w:t>
      </w:r>
      <w:proofErr w:type="spellStart"/>
      <w:r>
        <w:rPr>
          <w:rFonts w:eastAsia="Times New Roman" w:cs="Times New Roman"/>
          <w:szCs w:val="24"/>
        </w:rPr>
        <w:t>επαναρχίσουμε</w:t>
      </w:r>
      <w:proofErr w:type="spellEnd"/>
      <w:r>
        <w:rPr>
          <w:rFonts w:eastAsia="Times New Roman" w:cs="Times New Roman"/>
          <w:szCs w:val="24"/>
        </w:rPr>
        <w:t xml:space="preserve"> τη συζήτηση. </w:t>
      </w:r>
    </w:p>
    <w:p w14:paraId="670F536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Πρέπει να ξέρουμε, όμως, το εξής: Και αν ακόμη οι Γερμανοί δεχθούν τη λύση που προτείνει η Ομοσπονδιακή </w:t>
      </w:r>
      <w:r>
        <w:rPr>
          <w:rFonts w:eastAsia="Times New Roman" w:cs="Times New Roman"/>
          <w:szCs w:val="24"/>
        </w:rPr>
        <w:t xml:space="preserve">τους Κυβέρνηση, οι Βαυαροί, ενδεχομένως θα υπάρξει εμπλοκή από την τριαρχία την </w:t>
      </w:r>
      <w:proofErr w:type="spellStart"/>
      <w:r>
        <w:rPr>
          <w:rFonts w:eastAsia="Times New Roman" w:cs="Times New Roman"/>
          <w:szCs w:val="24"/>
        </w:rPr>
        <w:t>εδρεύουσα</w:t>
      </w:r>
      <w:proofErr w:type="spellEnd"/>
      <w:r>
        <w:rPr>
          <w:rFonts w:eastAsia="Times New Roman" w:cs="Times New Roman"/>
          <w:szCs w:val="24"/>
        </w:rPr>
        <w:t xml:space="preserve"> στο Υπουργείο Οικονομικών, την τρόικα. Δεν είναι αυτόματα αυτά. Δεν έχουμε, συνάδελφοι, εμείς ως ελληνική Κυβέρνηση την ίδια αυτεξουσιότητα από το 2010 που έχει, παρα</w:t>
      </w:r>
      <w:r>
        <w:rPr>
          <w:rFonts w:eastAsia="Times New Roman" w:cs="Times New Roman"/>
          <w:szCs w:val="24"/>
        </w:rPr>
        <w:t>δείγματος χάρ</w:t>
      </w:r>
      <w:r>
        <w:rPr>
          <w:rFonts w:eastAsia="Times New Roman" w:cs="Times New Roman"/>
          <w:szCs w:val="24"/>
        </w:rPr>
        <w:t>ιν</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υβέρνηση της Ελβετίας. Νομίζω ότι το καταλαβαίνουμε όλοι αυτό. </w:t>
      </w:r>
    </w:p>
    <w:p w14:paraId="670F537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ΣΑΒΒΑΣ ΑΝΑΣΤΑΣΙΑΔΗΣ:</w:t>
      </w:r>
      <w:r>
        <w:rPr>
          <w:rFonts w:eastAsia="Times New Roman" w:cs="Times New Roman"/>
          <w:szCs w:val="24"/>
        </w:rPr>
        <w:t xml:space="preserve"> Έπρεπε να τα γνωρίζουν αυτά ο κ. </w:t>
      </w:r>
      <w:proofErr w:type="spellStart"/>
      <w:r>
        <w:rPr>
          <w:rFonts w:eastAsia="Times New Roman" w:cs="Times New Roman"/>
          <w:szCs w:val="24"/>
        </w:rPr>
        <w:t>Πελεγρίνης</w:t>
      </w:r>
      <w:proofErr w:type="spellEnd"/>
      <w:r>
        <w:rPr>
          <w:rFonts w:eastAsia="Times New Roman" w:cs="Times New Roman"/>
          <w:szCs w:val="24"/>
        </w:rPr>
        <w:t xml:space="preserve"> και η Κυβέρνηση όταν υπέγραφαν τη σύμβαση.</w:t>
      </w:r>
    </w:p>
    <w:p w14:paraId="670F537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χειρότερο απ’ όλα είναι ότι για να γίνουν επισκευές ή να φτιαχτούν τα σχολεία τα ελληνικά του εξωτερικού πρέπει να εγκρίνει η τρόικα λεφτά. Αυτό είναι το χειρότερο και όχι όλα τα υπόλοιπα.  </w:t>
      </w:r>
    </w:p>
    <w:p w14:paraId="670F537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ΖΟΥΡΑΡΙΣ (Υφυπουργός Παιδείας, Έρευνας και Θρησκ</w:t>
      </w:r>
      <w:r>
        <w:rPr>
          <w:rFonts w:eastAsia="Times New Roman" w:cs="Times New Roman"/>
          <w:b/>
          <w:szCs w:val="24"/>
        </w:rPr>
        <w:t>ευμάτων):</w:t>
      </w:r>
      <w:r>
        <w:rPr>
          <w:rFonts w:eastAsia="Times New Roman" w:cs="Times New Roman"/>
          <w:szCs w:val="24"/>
        </w:rPr>
        <w:t xml:space="preserve"> Ακριβώς.</w:t>
      </w:r>
    </w:p>
    <w:p w14:paraId="670F5373" w14:textId="77777777" w:rsidR="00D35489" w:rsidRDefault="0006190C">
      <w:pPr>
        <w:spacing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w:t>
      </w:r>
      <w:r>
        <w:rPr>
          <w:rFonts w:eastAsia="Times New Roman" w:cs="Times New Roman"/>
        </w:rPr>
        <w:t>τίας» που οργανώνει το Ίδρυμα της Βουλής, είκοσι οκτώ μαθητές και μαθήτριες και δύο εκπαιδευτικοί συνοδοί τους από το 40</w:t>
      </w:r>
      <w:r>
        <w:rPr>
          <w:rFonts w:eastAsia="Times New Roman" w:cs="Times New Roman"/>
          <w:vertAlign w:val="superscript"/>
        </w:rPr>
        <w:t>ο</w:t>
      </w:r>
      <w:r>
        <w:rPr>
          <w:rFonts w:eastAsia="Times New Roman" w:cs="Times New Roman"/>
        </w:rPr>
        <w:t xml:space="preserve"> Δημοτικό Σχολείο Πειραιά. </w:t>
      </w:r>
    </w:p>
    <w:p w14:paraId="670F5374" w14:textId="77777777" w:rsidR="00D35489" w:rsidRDefault="0006190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70F5375" w14:textId="77777777" w:rsidR="00D35489" w:rsidRDefault="0006190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70F5376" w14:textId="77777777" w:rsidR="00D35489" w:rsidRDefault="0006190C">
      <w:pPr>
        <w:spacing w:line="600" w:lineRule="auto"/>
        <w:ind w:firstLine="720"/>
        <w:jc w:val="both"/>
        <w:rPr>
          <w:rFonts w:eastAsia="Times New Roman" w:cs="Times New Roman"/>
          <w:szCs w:val="24"/>
        </w:rPr>
      </w:pPr>
      <w:r>
        <w:rPr>
          <w:rFonts w:eastAsia="Times New Roman" w:cs="Times New Roman"/>
        </w:rPr>
        <w:lastRenderedPageBreak/>
        <w:t>Φτάνουμε στην τελευταία επίκαι</w:t>
      </w:r>
      <w:r>
        <w:rPr>
          <w:rFonts w:eastAsia="Times New Roman" w:cs="Times New Roman"/>
        </w:rPr>
        <w:t xml:space="preserve">ρη ερώτηση, στην οποία θα απαντήσει ο </w:t>
      </w:r>
      <w:r>
        <w:rPr>
          <w:rFonts w:eastAsia="Times New Roman" w:cs="Times New Roman"/>
        </w:rPr>
        <w:t xml:space="preserve">Υπουργός Παιδείας, κ. Κωνσταντίνος </w:t>
      </w:r>
      <w:proofErr w:type="spellStart"/>
      <w:r>
        <w:rPr>
          <w:rFonts w:eastAsia="Times New Roman" w:cs="Times New Roman"/>
        </w:rPr>
        <w:t>Γαβρόγλου</w:t>
      </w:r>
      <w:proofErr w:type="spellEnd"/>
      <w:r>
        <w:rPr>
          <w:rFonts w:eastAsia="Times New Roman" w:cs="Times New Roman"/>
        </w:rPr>
        <w:t xml:space="preserve">. Είναι η τέταρτη με αριθμό </w:t>
      </w:r>
      <w:r>
        <w:rPr>
          <w:rFonts w:eastAsia="Times New Roman" w:cs="Times New Roman"/>
          <w:szCs w:val="24"/>
        </w:rPr>
        <w:t>445/6-2-2017 επίκαιρη ερώτηση δεύτερου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Παι</w:t>
      </w:r>
      <w:r>
        <w:rPr>
          <w:rFonts w:eastAsia="Times New Roman" w:cs="Times New Roman"/>
          <w:bCs/>
          <w:szCs w:val="24"/>
        </w:rPr>
        <w:t>δείας Έρευνας και Θρησκευμάτων,</w:t>
      </w:r>
      <w:r>
        <w:rPr>
          <w:rFonts w:eastAsia="Times New Roman" w:cs="Times New Roman"/>
          <w:szCs w:val="24"/>
        </w:rPr>
        <w:t xml:space="preserve"> σχετικά με την κατ’ εξαίρεση αποδοχή των αιτήσεων για τους </w:t>
      </w:r>
      <w:proofErr w:type="spellStart"/>
      <w:r>
        <w:rPr>
          <w:rFonts w:eastAsia="Times New Roman" w:cs="Times New Roman"/>
          <w:szCs w:val="24"/>
        </w:rPr>
        <w:t>μετεγγραφέντες</w:t>
      </w:r>
      <w:proofErr w:type="spellEnd"/>
      <w:r>
        <w:rPr>
          <w:rFonts w:eastAsia="Times New Roman" w:cs="Times New Roman"/>
          <w:szCs w:val="24"/>
        </w:rPr>
        <w:t xml:space="preserve"> σπουδαστές των Τεχνολογικών Εκπαιδευτικών Ιδρυμάτων (ΤΕΙ).</w:t>
      </w:r>
    </w:p>
    <w:p w14:paraId="670F537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670F5378" w14:textId="77777777" w:rsidR="00D35489" w:rsidRDefault="0006190C">
      <w:pPr>
        <w:spacing w:line="600" w:lineRule="auto"/>
        <w:ind w:firstLine="720"/>
        <w:jc w:val="both"/>
        <w:rPr>
          <w:rFonts w:eastAsia="Times New Roman" w:cs="Times New Roman"/>
        </w:rPr>
      </w:pPr>
      <w:r>
        <w:rPr>
          <w:rFonts w:eastAsia="Times New Roman" w:cs="Times New Roman"/>
          <w:b/>
        </w:rPr>
        <w:t>ΙΩΑΝΝΗΣ ΔΕΛΗΣ:</w:t>
      </w:r>
      <w:r>
        <w:rPr>
          <w:rFonts w:eastAsia="Times New Roman" w:cs="Times New Roman"/>
        </w:rPr>
        <w:t xml:space="preserve"> Ευχαριστώ πολύ, κύριε Πρόεδρε.</w:t>
      </w:r>
    </w:p>
    <w:p w14:paraId="670F5379" w14:textId="77777777" w:rsidR="00D35489" w:rsidRDefault="0006190C">
      <w:pPr>
        <w:spacing w:line="600" w:lineRule="auto"/>
        <w:ind w:firstLine="720"/>
        <w:jc w:val="both"/>
        <w:rPr>
          <w:rFonts w:eastAsia="Times New Roman" w:cs="Times New Roman"/>
        </w:rPr>
      </w:pPr>
      <w:r>
        <w:rPr>
          <w:rFonts w:eastAsia="Times New Roman" w:cs="Times New Roman"/>
        </w:rPr>
        <w:t>Κύριε Υπουργέ, το</w:t>
      </w:r>
      <w:r>
        <w:rPr>
          <w:rFonts w:eastAsia="Times New Roman" w:cs="Times New Roman"/>
        </w:rPr>
        <w:t xml:space="preserve"> θέμα σάς είναι γνωστό. Υπήρξε, άλλωστε, και μια σχετική κινητοποίηση στο Υπουργείο σας πριν από λίγες μέρες. Μιλάμε για διακόσια εβδομήντα παιδιά, σπουδαστές των ΤΕΙ, των οποίων ενώ έγιναν δεκτές οι αιτήσεις μετεγγραφής κατ’ εξαίρεση, δεν γίνονται δεκτές </w:t>
      </w:r>
      <w:r>
        <w:rPr>
          <w:rFonts w:eastAsia="Times New Roman" w:cs="Times New Roman"/>
        </w:rPr>
        <w:t>από το ΤΕΙ της Αθήνας. Φυσικά, ο λόγος που οδηγεί αυτά τα παιδιά και χιλιάδες άλλα -πάνω από δώδεκα χιλιάδες ήταν φέτος οι αιτήσεις μετεγγραφής στα ανώτατα εκπαιδευτικά ιδρύματα της χώρας μας- είναι γνωστός. Οι περισσότερες οικογένειες δυσκολεύονται ή αδυν</w:t>
      </w:r>
      <w:r>
        <w:rPr>
          <w:rFonts w:eastAsia="Times New Roman" w:cs="Times New Roman"/>
        </w:rPr>
        <w:t xml:space="preserve">ατούν να σπουδάσουν τα παιδιά τους μακριά από τον χώρο κατοικίας τους. </w:t>
      </w:r>
    </w:p>
    <w:p w14:paraId="670F537A" w14:textId="77777777" w:rsidR="00D35489" w:rsidRDefault="0006190C">
      <w:pPr>
        <w:spacing w:line="600" w:lineRule="auto"/>
        <w:ind w:firstLine="720"/>
        <w:jc w:val="both"/>
        <w:rPr>
          <w:rFonts w:eastAsia="Times New Roman" w:cs="Times New Roman"/>
        </w:rPr>
      </w:pPr>
      <w:r>
        <w:rPr>
          <w:rFonts w:eastAsia="Times New Roman" w:cs="Times New Roman"/>
        </w:rPr>
        <w:lastRenderedPageBreak/>
        <w:t>Σε κάθε περίπτωση, θεωρούμε ότι θα πρέπει να αναλάβετε πρωτοβουλίες σε σχέση με το ζήτημα αυτό, χωρίς να θέλουμε να απεμπολήσουμε τις ευθύνες που έχουν και τα ίδια τα ιδρύματα και συγκ</w:t>
      </w:r>
      <w:r>
        <w:rPr>
          <w:rFonts w:eastAsia="Times New Roman" w:cs="Times New Roman"/>
        </w:rPr>
        <w:t>εκριμένα το ΤΕΙ της Αθήνας που αρνείται να κάνει δεκτές αυτές τις αιτήσεις. Να πούμε εδώ ότι οι κατ’ εξαίρεση αιτήσεις δεν έγιναν όλες δεκτές -και πάλι- όπως δεν έγιναν δεκτές και όλες οι αιτήσεις μετεγγραφής. Ούτε οι μισές δεν έγιναν δεκτές. Έστω και έτσι</w:t>
      </w:r>
      <w:r>
        <w:rPr>
          <w:rFonts w:eastAsia="Times New Roman" w:cs="Times New Roman"/>
        </w:rPr>
        <w:t xml:space="preserve">, όμως, να αποκατασταθεί, τέλος πάντων, η ηρεμία και η ομαλότητα στη ζωή αυτών των παιδιών, τα οποία κινδυνεύουν να χάσουν και το πρώτο εξάμηνο των σπουδών τους, έτσι ώστε να συνεχίσουν τη φοιτητική τους σταδιοδρομία χωρίς προβλήματα. </w:t>
      </w:r>
    </w:p>
    <w:p w14:paraId="670F537B" w14:textId="77777777" w:rsidR="00D35489" w:rsidRDefault="0006190C">
      <w:pPr>
        <w:spacing w:line="600" w:lineRule="auto"/>
        <w:ind w:firstLine="720"/>
        <w:jc w:val="both"/>
        <w:rPr>
          <w:rFonts w:eastAsia="Times New Roman"/>
          <w:szCs w:val="24"/>
        </w:rPr>
      </w:pPr>
      <w:r>
        <w:rPr>
          <w:rFonts w:eastAsia="Times New Roman"/>
          <w:szCs w:val="24"/>
        </w:rPr>
        <w:t>Νομίζουμε ότι το πρό</w:t>
      </w:r>
      <w:r>
        <w:rPr>
          <w:rFonts w:eastAsia="Times New Roman"/>
          <w:szCs w:val="24"/>
        </w:rPr>
        <w:t>βλημα είναι καυτό και αναμένουμε τις απαντήσεις σας.</w:t>
      </w:r>
    </w:p>
    <w:p w14:paraId="670F537C"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μιας και είναι σχετικό το θέμα και επειδή υπάρχει μια εκκρεμότητα σε ερώτηση που είχαν κάνει συνάδελφοί σας του ΣΥΡΙΖΑ στον κ. Μπαλτά, αν υπάρχει χρόνος να</w:t>
      </w:r>
      <w:r>
        <w:rPr>
          <w:rFonts w:eastAsia="Times New Roman"/>
          <w:szCs w:val="24"/>
        </w:rPr>
        <w:t xml:space="preserve"> συζητήσουμε το πρόβλημα με το πάσο των φοιτητών που μετά από κατατακτήριες </w:t>
      </w:r>
      <w:r>
        <w:rPr>
          <w:rFonts w:eastAsia="Times New Roman"/>
          <w:szCs w:val="24"/>
        </w:rPr>
        <w:lastRenderedPageBreak/>
        <w:t>εξετάσεις πάνε για ένα δεύτερο πτυχίο. Αυτοί οι φοιτητές δεν δικαιούνται πάσο. Δεν είναι καινούργιο. Είναι διαχρονικό. Νομίζω ότι είναι μια αδικία που πρέπει να την δούμε όλοι μαζί</w:t>
      </w:r>
      <w:r>
        <w:rPr>
          <w:rFonts w:eastAsia="Times New Roman"/>
          <w:szCs w:val="24"/>
        </w:rPr>
        <w:t xml:space="preserve"> και κυρίως για τους φοιτητές που έχουν περάσει στις επαρχιακές σχολές και δεν έχουν την δυνατότητα της έκπτωσης. Αν έχετε δει το θέμα. να το κοιτάξουμε. </w:t>
      </w:r>
    </w:p>
    <w:p w14:paraId="670F537D" w14:textId="77777777" w:rsidR="00D35489" w:rsidRDefault="0006190C">
      <w:pPr>
        <w:spacing w:line="600" w:lineRule="auto"/>
        <w:ind w:firstLine="720"/>
        <w:jc w:val="both"/>
        <w:rPr>
          <w:rFonts w:eastAsia="Times New Roman"/>
          <w:szCs w:val="24"/>
        </w:rPr>
      </w:pPr>
      <w:r>
        <w:rPr>
          <w:rFonts w:eastAsia="Times New Roman"/>
          <w:szCs w:val="24"/>
        </w:rPr>
        <w:t>Ορίστε, έχετε τον λόγο. Θα έχετε και μια ανοχή για να απαντήσετε και σε αυτό.</w:t>
      </w:r>
    </w:p>
    <w:p w14:paraId="670F537E" w14:textId="77777777" w:rsidR="00D35489" w:rsidRDefault="0006190C">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Χαίρομαι, κύριε Πρόεδρε, γιατί σας βλέπω σήμερα σε ριζοσπαστική και αγωνιστική διάθεση, όπως πάντα, οπότε να το σημειώσουμε και δημόσια.</w:t>
      </w:r>
    </w:p>
    <w:p w14:paraId="670F537F" w14:textId="77777777" w:rsidR="00D35489" w:rsidRDefault="0006190C">
      <w:pPr>
        <w:spacing w:line="600" w:lineRule="auto"/>
        <w:ind w:firstLine="720"/>
        <w:jc w:val="both"/>
        <w:rPr>
          <w:rFonts w:eastAsia="Times New Roman"/>
          <w:szCs w:val="24"/>
        </w:rPr>
      </w:pPr>
      <w:r>
        <w:rPr>
          <w:rFonts w:eastAsia="Times New Roman"/>
          <w:szCs w:val="24"/>
        </w:rPr>
        <w:t xml:space="preserve">Κύριε Πρόεδρε, για αυτό που είπατε, έχετε δίκιο. </w:t>
      </w:r>
      <w:r>
        <w:rPr>
          <w:rFonts w:eastAsia="Times New Roman"/>
          <w:szCs w:val="24"/>
        </w:rPr>
        <w:t>Πρέπει να λυθεί. Το διερευνούμε. Απλώς, να ξέρετε ότι αυτά τα παιδιά δεν δικαιούνταν ούτε βιβλία, συγγράμματα...</w:t>
      </w:r>
    </w:p>
    <w:p w14:paraId="670F5380" w14:textId="77777777" w:rsidR="00D35489" w:rsidRDefault="0006190C">
      <w:pPr>
        <w:spacing w:line="600" w:lineRule="auto"/>
        <w:ind w:firstLine="720"/>
        <w:jc w:val="both"/>
        <w:rPr>
          <w:rFonts w:eastAsia="Times New Roman"/>
          <w:b/>
          <w:szCs w:val="24"/>
        </w:rPr>
      </w:pPr>
      <w:r>
        <w:rPr>
          <w:rFonts w:eastAsia="Times New Roman"/>
          <w:b/>
          <w:szCs w:val="24"/>
        </w:rPr>
        <w:t xml:space="preserve">ΠΡΟΕΔΡΕΥΩΝ (Νικήτας Κακλαμάνης): </w:t>
      </w:r>
      <w:proofErr w:type="spellStart"/>
      <w:r>
        <w:rPr>
          <w:rFonts w:eastAsia="Times New Roman"/>
          <w:szCs w:val="24"/>
        </w:rPr>
        <w:t>Ελύθη</w:t>
      </w:r>
      <w:proofErr w:type="spellEnd"/>
      <w:r>
        <w:rPr>
          <w:rFonts w:eastAsia="Times New Roman"/>
          <w:szCs w:val="24"/>
        </w:rPr>
        <w:t xml:space="preserve"> το θέμα αυτό.</w:t>
      </w:r>
    </w:p>
    <w:p w14:paraId="670F5381" w14:textId="77777777" w:rsidR="00D35489" w:rsidRDefault="0006190C">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proofErr w:type="spellStart"/>
      <w:r>
        <w:rPr>
          <w:rFonts w:eastAsia="Times New Roman"/>
          <w:szCs w:val="24"/>
        </w:rPr>
        <w:t>Ελύθη</w:t>
      </w:r>
      <w:proofErr w:type="spellEnd"/>
      <w:r>
        <w:rPr>
          <w:rFonts w:eastAsia="Times New Roman"/>
          <w:szCs w:val="24"/>
        </w:rPr>
        <w:t xml:space="preserve"> το θέμα.</w:t>
      </w:r>
    </w:p>
    <w:p w14:paraId="670F5382" w14:textId="77777777" w:rsidR="00D35489" w:rsidRDefault="0006190C">
      <w:pPr>
        <w:spacing w:line="600" w:lineRule="auto"/>
        <w:ind w:firstLine="720"/>
        <w:jc w:val="both"/>
        <w:rPr>
          <w:rFonts w:eastAsia="Times New Roman"/>
          <w:szCs w:val="24"/>
        </w:rPr>
      </w:pPr>
      <w:r>
        <w:rPr>
          <w:rFonts w:eastAsia="Times New Roman"/>
          <w:szCs w:val="24"/>
        </w:rPr>
        <w:lastRenderedPageBreak/>
        <w:t xml:space="preserve">Τώρα </w:t>
      </w:r>
      <w:r>
        <w:rPr>
          <w:rFonts w:eastAsia="Times New Roman"/>
          <w:szCs w:val="24"/>
        </w:rPr>
        <w:t>για την ερώτηση του κ. Δελή, θα ήθελα να πω τα εξής: Χαίρομαι που για πρώτη φορά συμφωνούμε τόσο πολύ με τον κ. Δελή. Τι εννοούμε; Οι μετεγγραφές είναι μια πολύ προβληματική διαδικασία. Ξέρετε, ότι είναι ένα ελληνικό φαινόμενο αυτό. Όμως η Κυβέρνηση το έχε</w:t>
      </w:r>
      <w:r>
        <w:rPr>
          <w:rFonts w:eastAsia="Times New Roman"/>
          <w:szCs w:val="24"/>
        </w:rPr>
        <w:t>ι δει -ειδικά τα τελευταία δύο χρόνια- με πάρα πολύ μεγάλη επιείκεια, γιατί υπάρχει ένα πραγματικό πρόβλημα. Όταν η πολιτεία δεν μπορεί να εξασφαλίσει όρους διαμονής των φοιτητών μακριά από τα σπίτια τους και προφανώς οι όποιες δυνατότητες είναι πολύ περιο</w:t>
      </w:r>
      <w:r>
        <w:rPr>
          <w:rFonts w:eastAsia="Times New Roman"/>
          <w:szCs w:val="24"/>
        </w:rPr>
        <w:t>ρισμένες, τότε πραγματικά πρέπει να πάει να χρησιμοποιήσει αυτό το μέτρο των μετεγγραφών.</w:t>
      </w:r>
    </w:p>
    <w:p w14:paraId="670F5383" w14:textId="77777777" w:rsidR="00D35489" w:rsidRDefault="0006190C">
      <w:pPr>
        <w:spacing w:line="600" w:lineRule="auto"/>
        <w:ind w:firstLine="720"/>
        <w:jc w:val="both"/>
        <w:rPr>
          <w:rFonts w:eastAsia="Times New Roman"/>
          <w:szCs w:val="24"/>
        </w:rPr>
      </w:pPr>
      <w:r>
        <w:rPr>
          <w:rFonts w:eastAsia="Times New Roman"/>
          <w:szCs w:val="24"/>
        </w:rPr>
        <w:t xml:space="preserve">Κάναμε ό,τι μπορούσαμε και νομίζω ότι κανείς δεν έχει παράπονο φέτος, Άλλωστε, αυτά δεν γίνονται από </w:t>
      </w:r>
      <w:r>
        <w:rPr>
          <w:rFonts w:eastAsia="Times New Roman"/>
          <w:szCs w:val="24"/>
        </w:rPr>
        <w:t>ε</w:t>
      </w:r>
      <w:r>
        <w:rPr>
          <w:rFonts w:eastAsia="Times New Roman"/>
          <w:szCs w:val="24"/>
        </w:rPr>
        <w:t xml:space="preserve">πιτροπές, γίνονται από τον υπολογιστή, γίνονται από προγράμματα </w:t>
      </w:r>
      <w:r>
        <w:rPr>
          <w:rFonts w:eastAsia="Times New Roman"/>
          <w:szCs w:val="24"/>
        </w:rPr>
        <w:t>όπου συνεκτιμώνται όλα τα στοιχεία και γίνονται εντελώς αντικειμενικά.</w:t>
      </w:r>
    </w:p>
    <w:p w14:paraId="670F5384" w14:textId="77777777" w:rsidR="00D35489" w:rsidRDefault="0006190C">
      <w:pPr>
        <w:spacing w:line="600" w:lineRule="auto"/>
        <w:ind w:firstLine="720"/>
        <w:jc w:val="both"/>
        <w:rPr>
          <w:rFonts w:eastAsia="Times New Roman"/>
          <w:szCs w:val="24"/>
        </w:rPr>
      </w:pPr>
      <w:r>
        <w:rPr>
          <w:rFonts w:eastAsia="Times New Roman"/>
          <w:szCs w:val="24"/>
        </w:rPr>
        <w:t>Τώρα, για να κατανοήσει και ο κόσμος τι γίνεται, θα πω τα εξής: Υπάρχουν μετεγγραφές. Πάνε παιδιά σε τμήματα τα οποία δεν είναι αυτά στα οποία πέτυχαν, αλλά επειδή θέλουν να είναι κοντά</w:t>
      </w:r>
      <w:r>
        <w:rPr>
          <w:rFonts w:eastAsia="Times New Roman"/>
          <w:szCs w:val="24"/>
        </w:rPr>
        <w:t xml:space="preserve"> στο σπίτι τους ή κοντά στα αδέλφια τους, αν είναι από πολύτεκνες οικογένειες, πάνε σε καινούργια τμήματα. Ορισμένα </w:t>
      </w:r>
      <w:r>
        <w:rPr>
          <w:rFonts w:eastAsia="Times New Roman"/>
          <w:szCs w:val="24"/>
        </w:rPr>
        <w:lastRenderedPageBreak/>
        <w:t>από τα καινούργια τμήματα αρνούνται να τα εγγράψουν. Ο νόμος λέει ότι είναι υποχρεωμένοι να τα εγγράψουν, ανεξάρτητα αν θέλουν να προσφύγουν</w:t>
      </w:r>
      <w:r>
        <w:rPr>
          <w:rFonts w:eastAsia="Times New Roman"/>
          <w:szCs w:val="24"/>
        </w:rPr>
        <w:t xml:space="preserve"> στο Συμβούλιο Επικρατείας ή όχι. </w:t>
      </w:r>
    </w:p>
    <w:p w14:paraId="670F5385" w14:textId="77777777" w:rsidR="00D35489" w:rsidRDefault="0006190C">
      <w:pPr>
        <w:spacing w:line="600" w:lineRule="auto"/>
        <w:ind w:firstLine="720"/>
        <w:jc w:val="both"/>
        <w:rPr>
          <w:rFonts w:eastAsia="Times New Roman"/>
          <w:szCs w:val="24"/>
        </w:rPr>
      </w:pPr>
      <w:r>
        <w:rPr>
          <w:rFonts w:eastAsia="Times New Roman"/>
          <w:szCs w:val="24"/>
        </w:rPr>
        <w:t>Εμείς, λοιπόν -ειδικά για το ΤΕΙ, γιατί το πρόβλημα είναι το ΤΕΙ Αθηνών, όλα τα άλλα τμήματα έχουν δείξει μια ανοχή σε αυτήν την κοινωνική πραγματικότητα-είπαμε ότι θα τους ενισχύσουμε οικονομικά σύμφωνα με τον αριθμό των</w:t>
      </w:r>
      <w:r>
        <w:rPr>
          <w:rFonts w:eastAsia="Times New Roman"/>
          <w:szCs w:val="24"/>
        </w:rPr>
        <w:t xml:space="preserve"> φοιτητών που εγγράφονται, ότι θα τους δώσουμε πρόσθετες θέσεις από τις άγονες εκλογές που θα γίνουν λόγω των πολλών θέσεων που υπάρχουν, όποιες θέσεις μείνουν θα τις δώσουμε σε αυτά τα τμήματα.</w:t>
      </w:r>
    </w:p>
    <w:p w14:paraId="670F5386" w14:textId="77777777" w:rsidR="00D35489" w:rsidRDefault="0006190C">
      <w:pPr>
        <w:spacing w:line="600" w:lineRule="auto"/>
        <w:ind w:firstLine="720"/>
        <w:jc w:val="both"/>
        <w:rPr>
          <w:rFonts w:eastAsia="Times New Roman"/>
          <w:szCs w:val="24"/>
        </w:rPr>
      </w:pPr>
      <w:r>
        <w:rPr>
          <w:rFonts w:eastAsia="Times New Roman"/>
          <w:szCs w:val="24"/>
        </w:rPr>
        <w:t>Επίσης, είπαμε ότι ειδικά στο ΤΕΙ Αθηνών θα λύσουμε και ένα θ</w:t>
      </w:r>
      <w:r>
        <w:rPr>
          <w:rFonts w:eastAsia="Times New Roman"/>
          <w:szCs w:val="24"/>
        </w:rPr>
        <w:t>έμα που είχαν πρακτικής άσκησης. Και θα το λύσουμε σε συνεννόηση με το Υπουργείο Υγείας. Υποσχεθήκαμε στα παιδιά που ήρθαν στο Υπουργείο, τα οποία είχαν πολύ λογικά αιτήματα, δηλαδή την εγγραφή τους στα τμήματα, ότι ο νόμος λέει αυτό. Μας υποσχέθηκε το ΤΕΙ</w:t>
      </w:r>
      <w:r>
        <w:rPr>
          <w:rFonts w:eastAsia="Times New Roman"/>
          <w:szCs w:val="24"/>
        </w:rPr>
        <w:t xml:space="preserve"> Αθηνών ότι ανεξάρτητα αν θα προσφύγουν ή όχι θα τα εγγράψουν. Και μαθαίνω σήμερα ότι δεν τα εγγράφουν. Δόθηκε εντολή στις υπηρεσίες σήμερα το πρωί να προχωρήσουν σε όλα τα πειθαρχικά και διοικητικά μέτρα ενάντια στη διοίκηση για να υποχρεωθεί η διοίκηση ν</w:t>
      </w:r>
      <w:r>
        <w:rPr>
          <w:rFonts w:eastAsia="Times New Roman"/>
          <w:szCs w:val="24"/>
        </w:rPr>
        <w:t xml:space="preserve">α ακολουθήσει -επιμένω- </w:t>
      </w:r>
      <w:r>
        <w:rPr>
          <w:rFonts w:eastAsia="Times New Roman"/>
          <w:szCs w:val="24"/>
        </w:rPr>
        <w:lastRenderedPageBreak/>
        <w:t>τον νόμο. Παιχνίδια στην πλάτη των παιδιών αυτών, και όποιων φοιτητών, δεν θα ανεχθούμε στο πλαίσιο των νόμων και των υπουργικών αποφάσεων που υπάρχουν.</w:t>
      </w:r>
    </w:p>
    <w:p w14:paraId="670F538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Εγώ κάνω και μία δημόσια έκκληση στους Προέδρους, στις συνελεύσεις αυτών των τμ</w:t>
      </w:r>
      <w:r>
        <w:rPr>
          <w:rFonts w:eastAsia="Times New Roman" w:cs="Times New Roman"/>
          <w:szCs w:val="24"/>
        </w:rPr>
        <w:t xml:space="preserve">ημάτων κ.λπ., να μη δημιουργούν μια ένταση όταν οι ίδιοι δεν ακολουθούν τον νόμο. </w:t>
      </w:r>
    </w:p>
    <w:p w14:paraId="670F538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παρακαλούσα, λοιπόν, να εγγράψουν αυτούς τους φοιτητές. Αν θέλουν να προσφύγουν στο Συμβούλιο Επικρατείας, ας το κάνουν και θα δούμε τι θα αποφασίσει το Συμβούλιο της Επι</w:t>
      </w:r>
      <w:r>
        <w:rPr>
          <w:rFonts w:eastAsia="Times New Roman" w:cs="Times New Roman"/>
          <w:szCs w:val="24"/>
        </w:rPr>
        <w:t xml:space="preserve">κρατείας. Παρακαλώ πάρα πολύ, όμως, στο πλαίσιο και των δεσμεύσεών μας -και των οικονομικών και των θεσμικών- να προχωρήσουν στην εγγραφή αυτών των φοιτητών. </w:t>
      </w:r>
    </w:p>
    <w:p w14:paraId="670F538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70F538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Δελής. </w:t>
      </w:r>
    </w:p>
    <w:p w14:paraId="670F538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 </w:t>
      </w:r>
    </w:p>
    <w:p w14:paraId="670F538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πω μια λέξη μονάχα, μια φράση, για τα κριτήρια μετεγγραφής, επειδή τα παρουσιάσατε, κύριε Υπουργέ, σαν ένα τε</w:t>
      </w:r>
      <w:r>
        <w:rPr>
          <w:rFonts w:eastAsia="Times New Roman" w:cs="Times New Roman"/>
          <w:szCs w:val="24"/>
        </w:rPr>
        <w:lastRenderedPageBreak/>
        <w:t>χνικό ζήτημα που προέκυψε από μόνο του. Τα κριτήρια που τέθηκαν για τις μετεγγραφές είναι φυσικά επιλογή των κυβερνή</w:t>
      </w:r>
      <w:r>
        <w:rPr>
          <w:rFonts w:eastAsia="Times New Roman" w:cs="Times New Roman"/>
          <w:szCs w:val="24"/>
        </w:rPr>
        <w:t xml:space="preserve">σεων -των προηγούμενων και της δικής σας- που τα </w:t>
      </w:r>
      <w:proofErr w:type="spellStart"/>
      <w:r>
        <w:rPr>
          <w:rFonts w:eastAsia="Times New Roman" w:cs="Times New Roman"/>
          <w:szCs w:val="24"/>
        </w:rPr>
        <w:t>μοριοδοτούν</w:t>
      </w:r>
      <w:proofErr w:type="spellEnd"/>
      <w:r>
        <w:rPr>
          <w:rFonts w:eastAsia="Times New Roman" w:cs="Times New Roman"/>
          <w:szCs w:val="24"/>
        </w:rPr>
        <w:t xml:space="preserve">, αντίστοιχα. </w:t>
      </w:r>
    </w:p>
    <w:p w14:paraId="670F538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Συνεπώς, είναι ανθρώπινο έργο και δεν είναι από μόνα τους εκεί. Και εξ αυτού του λόγου φοιτητές, παιδιά που έχουν πετύχει σε κάποιο πανεπιστήμιο και θέλουν να μετεγγραφούν, επειδή δ</w:t>
      </w:r>
      <w:r>
        <w:rPr>
          <w:rFonts w:eastAsia="Times New Roman" w:cs="Times New Roman"/>
          <w:szCs w:val="24"/>
        </w:rPr>
        <w:t xml:space="preserve">εν πιάνουν τον απαραίτητο αριθμό αυτών των μορίων από τα κριτήρια, αποκλείονται. Αυτό, όμως, δεν σημαίνει ότι δεν έχουν και ανάγκη. Είπαμε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μας ότι πάνω από δώδεκα χιλιάδες είναι τα παιδιά που έκαναν φέτος αιτήσεις μετεγγραφής. </w:t>
      </w:r>
    </w:p>
    <w:p w14:paraId="670F538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Τώρα, μό</w:t>
      </w:r>
      <w:r>
        <w:rPr>
          <w:rFonts w:eastAsia="Times New Roman" w:cs="Times New Roman"/>
          <w:szCs w:val="24"/>
        </w:rPr>
        <w:t>νος σας πριν από λίγο</w:t>
      </w:r>
      <w:r>
        <w:rPr>
          <w:rFonts w:eastAsia="Times New Roman" w:cs="Times New Roman"/>
          <w:szCs w:val="24"/>
        </w:rPr>
        <w:t>,</w:t>
      </w:r>
      <w:r>
        <w:rPr>
          <w:rFonts w:eastAsia="Times New Roman" w:cs="Times New Roman"/>
          <w:szCs w:val="24"/>
        </w:rPr>
        <w:t xml:space="preserve"> περιγράψατε την κατεύθυνση της λύσης, με έναν πιο γενικό τρόπο, αυτού του ζητήματος, δηλαδή ότι θα πρέπει να ενισχυθούν τα εκπαιδευτικά ιδρύματα με το ανάλογο προσωπικό, θα πρέπει να χρηματοδοτηθούν ανάλογα. Μόνο που αυτό έπρεπε να ε</w:t>
      </w:r>
      <w:r>
        <w:rPr>
          <w:rFonts w:eastAsia="Times New Roman" w:cs="Times New Roman"/>
          <w:szCs w:val="24"/>
        </w:rPr>
        <w:t xml:space="preserve">ίχε γίνει χθες, ενώ εσείς προσθέσατε το μόριο «θα», πριν από αυτά που είπατε, κάτι που ακούγεται σαν μια απλή υπόσχεση και που δεν ξέρουμε και πότε υλοποιηθεί. </w:t>
      </w:r>
    </w:p>
    <w:p w14:paraId="670F538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επειδή το θέμα επείγει και επειδή τέσσερις μήνες ταλαιπωρούνται αυτά τα παι</w:t>
      </w:r>
      <w:r>
        <w:rPr>
          <w:rFonts w:eastAsia="Times New Roman" w:cs="Times New Roman"/>
          <w:szCs w:val="24"/>
        </w:rPr>
        <w:t xml:space="preserve">διά, εμείς λέμε όλα τα παιδιά να παίρνουν τη μετεγγραφή τους, γιατί όλα έχουν κάποιο λόγο για να την κάνουν. Και ο λόγος, όπως είπαμε, είναι γνωστός. </w:t>
      </w:r>
    </w:p>
    <w:p w14:paraId="670F539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Συνεπώς θα πρέπει να πιέσετε ακόμα περισσότερο να υλοποιήσετε αυτές σας τις υποσχέσεις -και όχι να μείνου</w:t>
      </w:r>
      <w:r>
        <w:rPr>
          <w:rFonts w:eastAsia="Times New Roman" w:cs="Times New Roman"/>
          <w:szCs w:val="24"/>
        </w:rPr>
        <w:t xml:space="preserve">ν υποσχέσεις, όπως συνήθως μένουν- έτσι ώστε να αφαιρεθεί, αν θέλετε, και η τελευταία δικαιολογία που προβάλουν τα ιδρύματα αυτά ή όποια ιδρύματα τέλος πάντως, για να μην κάνουν δεκτές τις μετεγγραφές, τις αιτήσεις των φοιτητών. </w:t>
      </w:r>
    </w:p>
    <w:p w14:paraId="670F539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70F539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 xml:space="preserve">κήτας Κακλαμάνης): </w:t>
      </w:r>
      <w:r>
        <w:rPr>
          <w:rFonts w:eastAsia="Times New Roman" w:cs="Times New Roman"/>
          <w:szCs w:val="24"/>
        </w:rPr>
        <w:t xml:space="preserve">Τον λόγο έχει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Νομίζω ότι πάμε προς καλή κατεύθυνση, άρα δεν χρειάζονται πολλά. </w:t>
      </w:r>
    </w:p>
    <w:p w14:paraId="670F539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κύ</w:t>
      </w:r>
      <w:r>
        <w:rPr>
          <w:rFonts w:eastAsia="Times New Roman" w:cs="Times New Roman"/>
          <w:szCs w:val="24"/>
        </w:rPr>
        <w:t xml:space="preserve">ριε Πρόεδρε. </w:t>
      </w:r>
    </w:p>
    <w:p w14:paraId="670F539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Κατ’ αρχάς, παρά τη σιωπή σας επί του θέματος, καταλαβαίνω ότι συμφωνείτε με τον τρόπο που πάμε να λύσουμε το θέμα στα ΤΕΙ Αθηνών. Αυτό το λέω για να τα λύνουμε ένα-ένα, διότι αυτή είναι η ερώτησή σας και σε αυτό θα πρέπει να απαντήσουμε.</w:t>
      </w:r>
    </w:p>
    <w:p w14:paraId="670F539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ΔΕΛΗΣ:</w:t>
      </w:r>
      <w:r>
        <w:rPr>
          <w:rFonts w:eastAsia="Times New Roman" w:cs="Times New Roman"/>
          <w:szCs w:val="24"/>
        </w:rPr>
        <w:t xml:space="preserve"> Δεν είναι σιωπή. Λέμε ότι έχετε κι εσείς ευθύνες. </w:t>
      </w:r>
    </w:p>
    <w:p w14:paraId="670F539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όχι. Κοιτάξτε, εμείς είπαμε για το συγκεκριμένο πρόβλημα. Εσείς τώρα λέτε ότι θα έπρεπε εμείς να έχουμε μεταγράψει όλε</w:t>
      </w:r>
      <w:r>
        <w:rPr>
          <w:rFonts w:eastAsia="Times New Roman" w:cs="Times New Roman"/>
          <w:szCs w:val="24"/>
        </w:rPr>
        <w:t xml:space="preserve">ς τις αιτήσεις, δηλαδή να είναι </w:t>
      </w:r>
      <w:proofErr w:type="spellStart"/>
      <w:r>
        <w:rPr>
          <w:rFonts w:eastAsia="Times New Roman" w:cs="Times New Roman"/>
          <w:szCs w:val="24"/>
        </w:rPr>
        <w:t>υπερτριπλάσιοι</w:t>
      </w:r>
      <w:proofErr w:type="spellEnd"/>
      <w:r>
        <w:rPr>
          <w:rFonts w:eastAsia="Times New Roman" w:cs="Times New Roman"/>
          <w:szCs w:val="24"/>
        </w:rPr>
        <w:t xml:space="preserve"> οι αριθμοί και να καταρρεύσει όλο το σύστημα. </w:t>
      </w:r>
    </w:p>
    <w:p w14:paraId="670F539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Αυτό είναι το δεύτερο σκέλος. </w:t>
      </w:r>
    </w:p>
    <w:p w14:paraId="670F5398" w14:textId="77777777" w:rsidR="00D35489" w:rsidRDefault="0006190C">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Αφήστε να απαντήσει ο Υπουργός. Εξάλλου, είναι σχετικό το νομοσχέδιο μετά και μπορε</w:t>
      </w:r>
      <w:r>
        <w:rPr>
          <w:rFonts w:eastAsia="Times New Roman" w:cs="Times New Roman"/>
          <w:szCs w:val="24"/>
        </w:rPr>
        <w:t>ίτε να επανέλθετε.</w:t>
      </w:r>
    </w:p>
    <w:p w14:paraId="670F539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Άρα</w:t>
      </w:r>
      <w:r>
        <w:rPr>
          <w:rFonts w:eastAsia="Times New Roman" w:cs="Times New Roman"/>
          <w:szCs w:val="24"/>
        </w:rPr>
        <w:t xml:space="preserve"> να συμφωνήσουμε για το </w:t>
      </w:r>
      <w:r>
        <w:rPr>
          <w:rFonts w:eastAsia="Times New Roman" w:cs="Times New Roman"/>
          <w:szCs w:val="24"/>
        </w:rPr>
        <w:lastRenderedPageBreak/>
        <w:t>ΤΕΙ Αθηνών. Και πρέπει και εσείς να πάρετε μια θέση επί του θέματος και να πείτε ότι ειδικά σε αυτό το πολύ στενό θέμα, συμφωνούμε με την Κυβέρνηση, ότι πρέπει να τους εγγράψουν και πρέπει το Υπουργείο να προχωρήσει σε όλες τις νόμι</w:t>
      </w:r>
      <w:r>
        <w:rPr>
          <w:rFonts w:eastAsia="Times New Roman" w:cs="Times New Roman"/>
          <w:szCs w:val="24"/>
        </w:rPr>
        <w:t xml:space="preserve">μες ενέργειες για να εγγραφούν οι φοιτητές. Ναι ή όχι; Νομίζω ότι λέτε ναι σε αυτό. </w:t>
      </w:r>
    </w:p>
    <w:p w14:paraId="670F539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Σας είπα να πιέσετε και να αναλάβετε τις ευθύνες σας. </w:t>
      </w:r>
    </w:p>
    <w:p w14:paraId="670F539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Αυτό λέω. </w:t>
      </w:r>
    </w:p>
    <w:p w14:paraId="670F539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 xml:space="preserve">Κακλαμάνης): </w:t>
      </w:r>
      <w:r>
        <w:rPr>
          <w:rFonts w:eastAsia="Times New Roman" w:cs="Times New Roman"/>
          <w:szCs w:val="24"/>
        </w:rPr>
        <w:t xml:space="preserve">Το ίδιο λέτε. </w:t>
      </w:r>
    </w:p>
    <w:p w14:paraId="670F539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Άρα συμφωνούμε. Λέμε το ίδιο πράγμα. Δεν είναι κακό να συμφωνείτε, ακόμα και σε μικρά πράγματα, με την Κυβέρνηση. Σε μικρά. </w:t>
      </w:r>
    </w:p>
    <w:p w14:paraId="670F539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Σχετικά με τα υπόλοιπα που λέτε, </w:t>
      </w:r>
      <w:r>
        <w:rPr>
          <w:rFonts w:eastAsia="Times New Roman" w:cs="Times New Roman"/>
          <w:szCs w:val="24"/>
        </w:rPr>
        <w:t xml:space="preserve">το θέμα των μετεγγραφών επιμένω ότι είναι ένα θέμα, το οποίο εφαρμόζεται αποκλειστικά -και είμαι σχεδόν σίγουρος- στη χώρα μας. Αυτό έχει σχέση και με το πώς είναι δομημένη η κατανομή του πληθυσμού μας και </w:t>
      </w:r>
      <w:r>
        <w:rPr>
          <w:rFonts w:eastAsia="Times New Roman" w:cs="Times New Roman"/>
          <w:szCs w:val="24"/>
        </w:rPr>
        <w:lastRenderedPageBreak/>
        <w:t>με βάση αυτό, πώς είναι δομημένη η ανώτατη εκπαίδε</w:t>
      </w:r>
      <w:r>
        <w:rPr>
          <w:rFonts w:eastAsia="Times New Roman" w:cs="Times New Roman"/>
          <w:szCs w:val="24"/>
        </w:rPr>
        <w:t>υση και σε ποια μέρη υπάρχουν πανεπιστήμια. Επιπλέον, τώρα δεν έχει υπάρξει επί δεκαετίες κανένας σχεδιασμός για εστίες, για την φοιτητική μέριμνα κ.λπ..</w:t>
      </w:r>
    </w:p>
    <w:p w14:paraId="670F539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Εμείς, όπως έχω πει και εδώ, μέχρι τον Ιούνιο θα φέρουμε σχέδιο πενταετές για το θέμα των εστιών. Οι ε</w:t>
      </w:r>
      <w:r>
        <w:rPr>
          <w:rFonts w:eastAsia="Times New Roman" w:cs="Times New Roman"/>
          <w:szCs w:val="24"/>
        </w:rPr>
        <w:t xml:space="preserve">στίες δεν γίνονται με το να πατήσεις ένα κουμπάκι. </w:t>
      </w:r>
    </w:p>
    <w:p w14:paraId="670F53A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Άρα το θέμα της φοιτητικής μέριμνας και πρόνοιας είναι ένα θέμα που το μελετάμε και δεσμευόμαστε πριν το τέλος του ακαδημαϊκού έτους να φέρουμε. Επιμένω</w:t>
      </w:r>
      <w:r>
        <w:rPr>
          <w:rFonts w:eastAsia="Times New Roman" w:cs="Times New Roman"/>
          <w:szCs w:val="24"/>
        </w:rPr>
        <w:t>.</w:t>
      </w:r>
      <w:r>
        <w:rPr>
          <w:rFonts w:eastAsia="Times New Roman" w:cs="Times New Roman"/>
          <w:szCs w:val="24"/>
        </w:rPr>
        <w:t xml:space="preserve"> Σε βάθος πενταετίας, γιατί αυτά τα πράγματα δεν λύ</w:t>
      </w:r>
      <w:r>
        <w:rPr>
          <w:rFonts w:eastAsia="Times New Roman" w:cs="Times New Roman"/>
          <w:szCs w:val="24"/>
        </w:rPr>
        <w:t xml:space="preserve">νονται με άμεσες κινήσεις. </w:t>
      </w:r>
    </w:p>
    <w:p w14:paraId="670F53A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70F53A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κύριε Υπουργέ. </w:t>
      </w:r>
    </w:p>
    <w:p w14:paraId="670F53A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670F53A4"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(Αλλαγή σελίδας)</w:t>
      </w:r>
    </w:p>
    <w:p w14:paraId="670F53A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Εισερχόμαστε στη συμπληρωματική ημερήσια διάταξη της </w:t>
      </w:r>
    </w:p>
    <w:p w14:paraId="670F53A6" w14:textId="77777777" w:rsidR="00D35489" w:rsidRDefault="0006190C">
      <w:pPr>
        <w:spacing w:line="600" w:lineRule="auto"/>
        <w:jc w:val="center"/>
        <w:rPr>
          <w:rFonts w:eastAsia="Times New Roman" w:cs="Times New Roman"/>
          <w:b/>
          <w:szCs w:val="24"/>
        </w:rPr>
      </w:pPr>
      <w:r>
        <w:rPr>
          <w:rFonts w:eastAsia="Times New Roman" w:cs="Times New Roman"/>
          <w:b/>
          <w:szCs w:val="24"/>
        </w:rPr>
        <w:t>ΝΟΜΟΘΕΤΙΚΗΣ ΕΡΓΑΣΙΑΣ</w:t>
      </w:r>
    </w:p>
    <w:p w14:paraId="670F53A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Παιδείας, Έρευνας και Θρησκευμάτων «Ρύθμιση θεμάτων του Κρατικού Πιστοποιητικού Γ</w:t>
      </w:r>
      <w:r>
        <w:rPr>
          <w:rFonts w:eastAsia="Times New Roman" w:cs="Times New Roman"/>
          <w:szCs w:val="24"/>
        </w:rPr>
        <w:t xml:space="preserve">λωσσομάθειας, της Εθνικής Βιβλιοθήκης της Ελλάδας και άλλες διατάξεις». </w:t>
      </w:r>
    </w:p>
    <w:p w14:paraId="670F53A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3 Φεβρουαρίου 2017 τη συζήτηση του νομοσχεδίου σε μία συνεδρίαση. Προτείνω, λοιπόν, η συζήτηση να γίνει ενιαία επί της αρχής,</w:t>
      </w:r>
      <w:r>
        <w:rPr>
          <w:rFonts w:eastAsia="Times New Roman" w:cs="Times New Roman"/>
          <w:szCs w:val="24"/>
        </w:rPr>
        <w:t xml:space="preserve"> των άρθρων και των τροπολογιών. Πέρας συζήτησης δεν ορίζω από τώρα, αφού θέλω να δούμε πόσοι συνάδελφοι θα εγγραφούν. </w:t>
      </w:r>
    </w:p>
    <w:p w14:paraId="670F53A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Ταυτόχρονα, η εγγραφή των συναδέλφων ως συνήθως θα γίνει μόλις θα ανοίξει το σύστημα, δηλαδή μόλις ανέβει στο Βήμα ο συνάδελφος </w:t>
      </w:r>
      <w:r>
        <w:rPr>
          <w:rFonts w:eastAsia="Times New Roman" w:cs="Times New Roman"/>
          <w:szCs w:val="24"/>
        </w:rPr>
        <w:t>ε</w:t>
      </w:r>
      <w:r>
        <w:rPr>
          <w:rFonts w:eastAsia="Times New Roman" w:cs="Times New Roman"/>
          <w:szCs w:val="24"/>
        </w:rPr>
        <w:t>ισηγητή</w:t>
      </w:r>
      <w:r>
        <w:rPr>
          <w:rFonts w:eastAsia="Times New Roman" w:cs="Times New Roman"/>
          <w:szCs w:val="24"/>
        </w:rPr>
        <w:t xml:space="preserve">ς του ΣΥΡΙΖΑ κ. Μιχελής, και θα κλείσει μόλις κατέβει από το Βήμα η </w:t>
      </w:r>
      <w:r>
        <w:rPr>
          <w:rFonts w:eastAsia="Times New Roman" w:cs="Times New Roman"/>
          <w:szCs w:val="24"/>
        </w:rPr>
        <w:t>ε</w:t>
      </w:r>
      <w:r>
        <w:rPr>
          <w:rFonts w:eastAsia="Times New Roman" w:cs="Times New Roman"/>
          <w:szCs w:val="24"/>
        </w:rPr>
        <w:t xml:space="preserve">ισηγήτρια της Νέας Δημοκρατίας κ. </w:t>
      </w:r>
      <w:proofErr w:type="spellStart"/>
      <w:r>
        <w:rPr>
          <w:rFonts w:eastAsia="Times New Roman" w:cs="Times New Roman"/>
          <w:szCs w:val="24"/>
        </w:rPr>
        <w:t>Κεραμέως</w:t>
      </w:r>
      <w:proofErr w:type="spellEnd"/>
      <w:r>
        <w:rPr>
          <w:rFonts w:eastAsia="Times New Roman" w:cs="Times New Roman"/>
          <w:szCs w:val="24"/>
        </w:rPr>
        <w:t xml:space="preserve">. </w:t>
      </w:r>
    </w:p>
    <w:p w14:paraId="670F53A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Μέχρι στιγμής, και απ’ ό,τι έχουμε ενημερωθεί, έχουν κατατεθεί μόνο βουλευτικές τροπολογίες. Δεν έχουμε υπουργικές. Άρα δεν θα υπάρχουν τριβές</w:t>
      </w:r>
      <w:r>
        <w:rPr>
          <w:rFonts w:eastAsia="Times New Roman" w:cs="Times New Roman"/>
          <w:szCs w:val="24"/>
        </w:rPr>
        <w:t xml:space="preserve">. Ας ελπίσουμε ότι θα πάει έτσι μέχρι το τέλος. Ο Υπουργός, όταν ανέβει, θα απαντήσει -θα τον παρακαλέσω, αν είναι έτοιμος- για τις βουλευτικές τροπολογίες, ώστε να ξέρουν εκ των προτέρων οι συνάδελφοι ποιες γίνονται δεκτές και ποιες όχι. </w:t>
      </w:r>
    </w:p>
    <w:p w14:paraId="670F53A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Υπάρχει αντίρρησ</w:t>
      </w:r>
      <w:r>
        <w:rPr>
          <w:rFonts w:eastAsia="Times New Roman" w:cs="Times New Roman"/>
          <w:szCs w:val="24"/>
        </w:rPr>
        <w:t xml:space="preserve">η επί της βασικής εισήγησης της διαδικασίας; </w:t>
      </w:r>
    </w:p>
    <w:p w14:paraId="670F53A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Όχι. </w:t>
      </w:r>
    </w:p>
    <w:p w14:paraId="670F53A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w:t>
      </w:r>
      <w:r>
        <w:rPr>
          <w:rFonts w:eastAsia="Times New Roman" w:cs="Times New Roman"/>
          <w:szCs w:val="24"/>
        </w:rPr>
        <w:t xml:space="preserve">ο Σώμα συμφώνησε ομοφώνως.  </w:t>
      </w:r>
    </w:p>
    <w:p w14:paraId="670F53A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w:t>
      </w:r>
      <w:r>
        <w:rPr>
          <w:rFonts w:eastAsia="Times New Roman" w:cs="Times New Roman"/>
          <w:szCs w:val="24"/>
        </w:rPr>
        <w:t>ε</w:t>
      </w:r>
      <w:r>
        <w:rPr>
          <w:rFonts w:eastAsia="Times New Roman" w:cs="Times New Roman"/>
          <w:szCs w:val="24"/>
        </w:rPr>
        <w:t>ισηγητής του ΣΥΡΙΖΑ κ. Αθανάσιος Μιχελής για δεκαπέντε λεπτά. Ανάλογα με το πόσοι συνάδελφοι θα ε</w:t>
      </w:r>
      <w:r>
        <w:rPr>
          <w:rFonts w:eastAsia="Times New Roman" w:cs="Times New Roman"/>
          <w:szCs w:val="24"/>
        </w:rPr>
        <w:t xml:space="preserve">γγραφούν θα υπάρξει και μια σχετική ανοχή, για να μην φτάσουμε μεσάνυχτα. </w:t>
      </w:r>
    </w:p>
    <w:p w14:paraId="670F53A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Μιχελή, έχετε το λόγο. </w:t>
      </w:r>
    </w:p>
    <w:p w14:paraId="670F53B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 xml:space="preserve">Ευχαριστώ πολύ, κύριε Πρόεδρε. </w:t>
      </w:r>
    </w:p>
    <w:p w14:paraId="670F53B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κυρίες και κύριοι Βουλευτές, πριν αναφερθώ συγκεκριμένα στο παρόν σχέδιο νόμου, θεωρώ αναγκαίο να αναφερθώ σε ζητήματα που σχολιάστηκαν στην Επιτροπή Μορφωτικών Υποθέσεων, που πιθανόν να αναφερθούν και σήμερα στην Ολομέλεια. </w:t>
      </w:r>
    </w:p>
    <w:p w14:paraId="670F53B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Πρώτο ζήτημα. Τ</w:t>
      </w:r>
      <w:r>
        <w:rPr>
          <w:rFonts w:eastAsia="Times New Roman" w:cs="Times New Roman"/>
          <w:szCs w:val="24"/>
        </w:rPr>
        <w:t>ο επείγον του σχεδίου νόμου προκύπτει αναγκαστικά από το επείγον τουλάχιστον δύο ανελαστικών ημερομηνιών. Η μία είναι η έναρξη της διαδικασίας των μεταθέσεων και η δεύτερη η ημερομηνία δηλώσεων των επιλογών σχολών της Γ</w:t>
      </w:r>
      <w:r>
        <w:rPr>
          <w:rFonts w:eastAsia="Times New Roman" w:cs="Times New Roman"/>
          <w:szCs w:val="24"/>
        </w:rPr>
        <w:t>΄</w:t>
      </w:r>
      <w:r>
        <w:rPr>
          <w:rFonts w:eastAsia="Times New Roman" w:cs="Times New Roman"/>
          <w:szCs w:val="24"/>
        </w:rPr>
        <w:t xml:space="preserve"> Λυκείου υποψηφίων των ΑΕΙ. </w:t>
      </w:r>
    </w:p>
    <w:p w14:paraId="670F53B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Δεύτερο</w:t>
      </w:r>
      <w:r>
        <w:rPr>
          <w:rFonts w:eastAsia="Times New Roman" w:cs="Times New Roman"/>
          <w:szCs w:val="24"/>
        </w:rPr>
        <w:t xml:space="preserve"> ζήτημα. Οι κοινότυποι χαρακτηρισμοί περί νομοσχεδίου «σκούπα», ασύνδετου, που δεν έχει αρχή, μέση και τέλος, προφανώς είτε αγνοούν είτε παραβλέπουν σκόπιμα την πολυπλοκότητα των νομοθετημάτων και το πολυδαίδαλο της δημόσιας διοίκησης, μια κατάσταση για τη</w:t>
      </w:r>
      <w:r>
        <w:rPr>
          <w:rFonts w:eastAsia="Times New Roman" w:cs="Times New Roman"/>
          <w:szCs w:val="24"/>
        </w:rPr>
        <w:t xml:space="preserve">ν οποία άλλοι, πέρα της σημερινής Κυβέρνησης, είναι και δημιουργοί και υπαίτιοι. </w:t>
      </w:r>
    </w:p>
    <w:p w14:paraId="670F53B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Τρίτο ζήτημα. Οι όποιες απόψεις εκφράστηκαν στην Επιτροπή Μορφωτικών Υποθέσεων, που ενδεχομένως θα εκφραστούν και σήμερα, μπορούν να θεωρούνται ως βάσιμες και αξιοποιήσιμες, </w:t>
      </w:r>
      <w:r>
        <w:rPr>
          <w:rFonts w:eastAsia="Times New Roman" w:cs="Times New Roman"/>
          <w:szCs w:val="24"/>
        </w:rPr>
        <w:t xml:space="preserve">αν στηρίζονται σε σημερινά συγκεκριμένα δεδομένα. </w:t>
      </w:r>
    </w:p>
    <w:p w14:paraId="670F53B5" w14:textId="77777777" w:rsidR="00D35489" w:rsidRDefault="0006190C">
      <w:pPr>
        <w:spacing w:line="600" w:lineRule="auto"/>
        <w:ind w:firstLine="709"/>
        <w:jc w:val="both"/>
        <w:rPr>
          <w:rFonts w:eastAsia="Times New Roman"/>
          <w:szCs w:val="24"/>
        </w:rPr>
      </w:pPr>
      <w:r>
        <w:rPr>
          <w:rFonts w:eastAsia="Times New Roman" w:cs="Times New Roman"/>
          <w:szCs w:val="24"/>
        </w:rPr>
        <w:lastRenderedPageBreak/>
        <w:t xml:space="preserve">Αναφέρω ένα παράδειγμα. Δεν μπορεί να υποστηρίζεται ότι υποβαθμίζεται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όταν επί Κυβέρνησης ΣΥΡΙΖΑ οι μονάδες στήριξης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 στα σχολεία αυξήθηκαν κατά εκατοντάδες, εξακόσιες επι</w:t>
      </w:r>
      <w:r>
        <w:rPr>
          <w:rFonts w:eastAsia="Times New Roman" w:cs="Times New Roman"/>
          <w:szCs w:val="24"/>
        </w:rPr>
        <w:t>πλέον, και οι διορισμοί εκπαιδευτικών Ειδικής Αγωγής ξεπέρασαν τις δέκα χιλιάδες έναντι πέντε περίπου χιλιάδων των προηγουμένων ετών. Και αυτό συνέβη χωρίς ιδιαίτερες μεταβολές του συνολικού μαθητικού πληθυσμού της χώρας την τελευταία διετία. Βέβαια, θα αν</w:t>
      </w:r>
      <w:r>
        <w:rPr>
          <w:rFonts w:eastAsia="Times New Roman" w:cs="Times New Roman"/>
          <w:szCs w:val="24"/>
        </w:rPr>
        <w:t xml:space="preserve">τιτείνει κάποιος πως βελτιώθηκαν οι ποσοτικοί δείκτες, αλλά με την ποιότητα τι γίνεται; </w:t>
      </w:r>
      <w:r>
        <w:rPr>
          <w:rFonts w:eastAsia="Times New Roman"/>
          <w:szCs w:val="24"/>
        </w:rPr>
        <w:t>Εγώ θα έλεγα να το δούμε και αυτό. Σημειώνω, όμως, πως κατά κανόνα τα αιτήματα -δυστυχώς θα σχολίαζα- αφορούν ποσοτικούς δείκτες (αριθμό μαθητών, αριθμό διορισμών εκπαι</w:t>
      </w:r>
      <w:r>
        <w:rPr>
          <w:rFonts w:eastAsia="Times New Roman"/>
          <w:szCs w:val="24"/>
        </w:rPr>
        <w:t>δευτικών κ.λπ</w:t>
      </w:r>
      <w:r>
        <w:rPr>
          <w:rFonts w:eastAsia="Times New Roman"/>
          <w:szCs w:val="24"/>
        </w:rPr>
        <w:t>.)</w:t>
      </w:r>
      <w:r>
        <w:rPr>
          <w:rFonts w:eastAsia="Times New Roman"/>
          <w:szCs w:val="24"/>
        </w:rPr>
        <w:t xml:space="preserve">. </w:t>
      </w:r>
    </w:p>
    <w:p w14:paraId="670F53B6" w14:textId="77777777" w:rsidR="00D35489" w:rsidRDefault="0006190C">
      <w:pPr>
        <w:spacing w:line="600" w:lineRule="auto"/>
        <w:ind w:firstLine="720"/>
        <w:jc w:val="both"/>
        <w:rPr>
          <w:rFonts w:eastAsia="Times New Roman"/>
          <w:szCs w:val="24"/>
        </w:rPr>
      </w:pPr>
      <w:r>
        <w:rPr>
          <w:rFonts w:eastAsia="Times New Roman"/>
          <w:szCs w:val="24"/>
        </w:rPr>
        <w:t xml:space="preserve">Αναφέρομαι στις εκφραζόμενες απόψεις, γιατί από την έως τώρα συζήτηση οδηγούμαι στην εκτίμηση πως στα περισσότερα άρθρα επί της ουσίας υπάρχει σύμπλευση απόψεων. Κατανοητή, βέβαια, η προσπάθεια της αντιπολίτευσης να διαφοροποιηθεί και να </w:t>
      </w:r>
      <w:r>
        <w:rPr>
          <w:rFonts w:eastAsia="Times New Roman"/>
          <w:szCs w:val="24"/>
        </w:rPr>
        <w:t>ψάχνει τρόπους άσκησης κριτικής. Χρησιμότερες, όμως, είναι οι τεκμηριωμένες προτάσεις. Η σημερινή συζήτηση θα δείξει την τελική έκβαση.</w:t>
      </w:r>
    </w:p>
    <w:p w14:paraId="670F53B7" w14:textId="77777777" w:rsidR="00D35489" w:rsidRDefault="0006190C">
      <w:pPr>
        <w:spacing w:line="600" w:lineRule="auto"/>
        <w:ind w:firstLine="720"/>
        <w:jc w:val="both"/>
        <w:rPr>
          <w:rFonts w:eastAsia="Times New Roman"/>
          <w:szCs w:val="24"/>
        </w:rPr>
      </w:pPr>
      <w:r>
        <w:rPr>
          <w:rFonts w:eastAsia="Times New Roman"/>
          <w:szCs w:val="24"/>
        </w:rPr>
        <w:lastRenderedPageBreak/>
        <w:t>Ας δούμε τώρα το νομοσχέδιο. Αυτό διαρθρώνεται σε πέντε κεφάλαια. Με τα άρθρα του Α</w:t>
      </w:r>
      <w:r>
        <w:rPr>
          <w:rFonts w:eastAsia="Times New Roman"/>
          <w:szCs w:val="24"/>
        </w:rPr>
        <w:t>΄</w:t>
      </w:r>
      <w:r>
        <w:rPr>
          <w:rFonts w:eastAsia="Times New Roman"/>
          <w:szCs w:val="24"/>
        </w:rPr>
        <w:t xml:space="preserve"> Κεφαλαίου</w:t>
      </w:r>
      <w:r>
        <w:rPr>
          <w:rFonts w:eastAsia="Times New Roman"/>
          <w:szCs w:val="24"/>
        </w:rPr>
        <w:t>,</w:t>
      </w:r>
      <w:r>
        <w:rPr>
          <w:rFonts w:eastAsia="Times New Roman"/>
          <w:szCs w:val="24"/>
        </w:rPr>
        <w:t xml:space="preserve"> βελτιώνεται ο επιτυχής θ</w:t>
      </w:r>
      <w:r>
        <w:rPr>
          <w:rFonts w:eastAsia="Times New Roman"/>
          <w:szCs w:val="24"/>
        </w:rPr>
        <w:t>εσμός των εξετάσεων από το δημόσιο εκπαιδευτικό σύστημα για τη λήψη ενός κρατικού πιστοποιητικού γλωσσομάθειας, η δυνατότητα δηλαδή προς όλους τους μαθητές να εξετάζονται από δημόσιο φορέα για ένα πιστοποιητικό γλωσσομάθειας κρατικό και αξιολογήσιμο.</w:t>
      </w:r>
    </w:p>
    <w:p w14:paraId="670F53B8" w14:textId="77777777" w:rsidR="00D35489" w:rsidRDefault="0006190C">
      <w:pPr>
        <w:spacing w:line="600" w:lineRule="auto"/>
        <w:ind w:firstLine="720"/>
        <w:jc w:val="both"/>
        <w:rPr>
          <w:rFonts w:eastAsia="Times New Roman"/>
          <w:szCs w:val="24"/>
        </w:rPr>
      </w:pPr>
      <w:r>
        <w:rPr>
          <w:rFonts w:eastAsia="Times New Roman"/>
          <w:szCs w:val="24"/>
        </w:rPr>
        <w:t>Επεκτ</w:t>
      </w:r>
      <w:r>
        <w:rPr>
          <w:rFonts w:eastAsia="Times New Roman"/>
          <w:szCs w:val="24"/>
        </w:rPr>
        <w:t xml:space="preserve">είνεται και με ηλεκτρονικό τρόπο, επιπλέον δε με πρόσθετη ηλεκτρονικής μορφής βοήθεια προς τους μαθητές πέραν του σχολικού προγράμματος. Υποδομή και τεχνογνωσία για την ηλεκτρονική εξέταση και βοήθεια ήδη υπάρχει από τρεις φορείς του δημοσίου, το ΕΚΠΑ, το </w:t>
      </w:r>
      <w:r>
        <w:rPr>
          <w:rFonts w:eastAsia="Times New Roman"/>
          <w:szCs w:val="24"/>
        </w:rPr>
        <w:t>ΑΠΘ και το ΙΤΥΕ-Διόφαντος του Υπουργείου.</w:t>
      </w:r>
    </w:p>
    <w:p w14:paraId="670F53B9" w14:textId="77777777" w:rsidR="00D35489" w:rsidRDefault="0006190C">
      <w:pPr>
        <w:spacing w:line="600" w:lineRule="auto"/>
        <w:ind w:firstLine="720"/>
        <w:jc w:val="both"/>
        <w:rPr>
          <w:rFonts w:eastAsia="Times New Roman"/>
          <w:szCs w:val="24"/>
        </w:rPr>
      </w:pPr>
      <w:r>
        <w:rPr>
          <w:rFonts w:eastAsia="Times New Roman"/>
          <w:szCs w:val="24"/>
        </w:rPr>
        <w:t>Είναι προφανές ότι το μέτρο αυτό όπως βελτιώνεται, στηρίζει κυρίως τους οικονομικά αδύναμους και βέβαια βλάπτει τα συμφέροντα των κάθε λογής ιδιωτικών εκπαιδευτικών ιδρυμάτων ξένων γλωσσών. Γι’ αυτήν ακριβώς την κο</w:t>
      </w:r>
      <w:r>
        <w:rPr>
          <w:rFonts w:eastAsia="Times New Roman"/>
          <w:szCs w:val="24"/>
        </w:rPr>
        <w:t xml:space="preserve">ινωνική ωφελιμότητα προς τους οικονομικά αδύναμους μαθητές δεν ακούστηκε κανένα σχόλιο από την αντιπολίτευση. Αντί αυτού κλήθηκαν να </w:t>
      </w:r>
      <w:r>
        <w:rPr>
          <w:rFonts w:eastAsia="Times New Roman"/>
          <w:szCs w:val="24"/>
        </w:rPr>
        <w:lastRenderedPageBreak/>
        <w:t>εκφράσουν την άποψή τους οι ιδιοκτήτες των ιδιωτικών εκπαιδευτικών ιδρυμάτων. Καλώς. Δεν περιμέναμε βέβαια απ’ αυτούς να μα</w:t>
      </w:r>
      <w:r>
        <w:rPr>
          <w:rFonts w:eastAsia="Times New Roman"/>
          <w:szCs w:val="24"/>
        </w:rPr>
        <w:t>ς πουν μπράβο.</w:t>
      </w:r>
    </w:p>
    <w:p w14:paraId="670F53BA" w14:textId="77777777" w:rsidR="00D35489" w:rsidRDefault="0006190C">
      <w:pPr>
        <w:spacing w:line="600" w:lineRule="auto"/>
        <w:ind w:firstLine="720"/>
        <w:jc w:val="both"/>
        <w:rPr>
          <w:rFonts w:eastAsia="Times New Roman"/>
          <w:szCs w:val="24"/>
        </w:rPr>
      </w:pPr>
      <w:r>
        <w:rPr>
          <w:rFonts w:eastAsia="Times New Roman"/>
          <w:szCs w:val="24"/>
        </w:rPr>
        <w:t>Με τα άρθρα του Β</w:t>
      </w:r>
      <w:r>
        <w:rPr>
          <w:rFonts w:eastAsia="Times New Roman"/>
          <w:szCs w:val="24"/>
        </w:rPr>
        <w:t>΄</w:t>
      </w:r>
      <w:r>
        <w:rPr>
          <w:rFonts w:eastAsia="Times New Roman"/>
          <w:szCs w:val="24"/>
        </w:rPr>
        <w:t xml:space="preserve"> Κεφαλαίου</w:t>
      </w:r>
      <w:r>
        <w:rPr>
          <w:rFonts w:eastAsia="Times New Roman"/>
          <w:szCs w:val="24"/>
        </w:rPr>
        <w:t>,</w:t>
      </w:r>
      <w:r>
        <w:rPr>
          <w:rFonts w:eastAsia="Times New Roman"/>
          <w:szCs w:val="24"/>
        </w:rPr>
        <w:t xml:space="preserve"> ρυθμίζονται τα θέματα της εύρυθμης λειτουργίας της Εθνικής Βιβλιοθήκης Ελλάδος λόγω μετεγκατάστασης της στις νέες υποδομές με το όνομα Κέντρο Πολιτισμού-Ίδρυμα </w:t>
      </w:r>
      <w:r>
        <w:rPr>
          <w:rFonts w:eastAsia="Times New Roman"/>
          <w:szCs w:val="24"/>
        </w:rPr>
        <w:t>«</w:t>
      </w:r>
      <w:r>
        <w:rPr>
          <w:rFonts w:eastAsia="Times New Roman"/>
          <w:szCs w:val="24"/>
        </w:rPr>
        <w:t xml:space="preserve">Σταύρος Νιάρχος». </w:t>
      </w:r>
    </w:p>
    <w:p w14:paraId="670F53BB" w14:textId="77777777" w:rsidR="00D35489" w:rsidRDefault="0006190C">
      <w:pPr>
        <w:spacing w:line="600" w:lineRule="auto"/>
        <w:ind w:firstLine="720"/>
        <w:jc w:val="both"/>
        <w:rPr>
          <w:rFonts w:eastAsia="Times New Roman"/>
          <w:szCs w:val="24"/>
        </w:rPr>
      </w:pPr>
      <w:r>
        <w:rPr>
          <w:rFonts w:eastAsia="Times New Roman"/>
          <w:szCs w:val="24"/>
        </w:rPr>
        <w:t>Αναλυτικά, καθορίζεται η νομική</w:t>
      </w:r>
      <w:r>
        <w:rPr>
          <w:rFonts w:eastAsia="Times New Roman"/>
          <w:szCs w:val="24"/>
        </w:rPr>
        <w:t xml:space="preserve"> της μορφή ως νομικό πρόσωπο δημοσίου δικαίου και η επωνυμία της. Προβλέπεται η έδρα της </w:t>
      </w:r>
      <w:r>
        <w:rPr>
          <w:rFonts w:eastAsia="Times New Roman"/>
          <w:szCs w:val="24"/>
        </w:rPr>
        <w:t>ε</w:t>
      </w:r>
      <w:r>
        <w:rPr>
          <w:rFonts w:eastAsia="Times New Roman"/>
          <w:szCs w:val="24"/>
        </w:rPr>
        <w:t xml:space="preserve">θνικής βιβλιοθήκης, όπως και το σύνολο των υπηρεσιών της. Επεκτείνεται ο σκοπός της. Προβλέπεται, διατηρείται το σχήμα διοίκησης σε δύο επίπεδα. Ένα συλλογικό όργανο </w:t>
      </w:r>
      <w:r>
        <w:rPr>
          <w:rFonts w:eastAsia="Times New Roman"/>
          <w:szCs w:val="24"/>
        </w:rPr>
        <w:t xml:space="preserve">που είναι το </w:t>
      </w:r>
      <w:r>
        <w:rPr>
          <w:rFonts w:eastAsia="Times New Roman"/>
          <w:szCs w:val="24"/>
        </w:rPr>
        <w:t>ε</w:t>
      </w:r>
      <w:r>
        <w:rPr>
          <w:rFonts w:eastAsia="Times New Roman"/>
          <w:szCs w:val="24"/>
        </w:rPr>
        <w:t xml:space="preserve">φορευτικό </w:t>
      </w:r>
      <w:r>
        <w:rPr>
          <w:rFonts w:eastAsia="Times New Roman"/>
          <w:szCs w:val="24"/>
        </w:rPr>
        <w:t>σ</w:t>
      </w:r>
      <w:r>
        <w:rPr>
          <w:rFonts w:eastAsia="Times New Roman"/>
          <w:szCs w:val="24"/>
        </w:rPr>
        <w:t xml:space="preserve">υμβούλιο και ένα μονομελές όργανο που είναι ο </w:t>
      </w:r>
      <w:r>
        <w:rPr>
          <w:rFonts w:eastAsia="Times New Roman"/>
          <w:szCs w:val="24"/>
        </w:rPr>
        <w:t>γ</w:t>
      </w:r>
      <w:r>
        <w:rPr>
          <w:rFonts w:eastAsia="Times New Roman"/>
          <w:szCs w:val="24"/>
        </w:rPr>
        <w:t xml:space="preserve">ενικός της </w:t>
      </w:r>
      <w:r>
        <w:rPr>
          <w:rFonts w:eastAsia="Times New Roman"/>
          <w:szCs w:val="24"/>
        </w:rPr>
        <w:t>δ</w:t>
      </w:r>
      <w:r>
        <w:rPr>
          <w:rFonts w:eastAsia="Times New Roman"/>
          <w:szCs w:val="24"/>
        </w:rPr>
        <w:t xml:space="preserve">ιευθυντής. Θεσμοθετούνται διαδικασίες ανάπτυξης ενός στρατηγικού και επιχειρησιακού σχεδίου. </w:t>
      </w:r>
    </w:p>
    <w:p w14:paraId="670F53BC" w14:textId="77777777" w:rsidR="00D35489" w:rsidRDefault="0006190C">
      <w:pPr>
        <w:spacing w:line="600" w:lineRule="auto"/>
        <w:ind w:firstLine="720"/>
        <w:jc w:val="both"/>
        <w:rPr>
          <w:rFonts w:eastAsia="Times New Roman"/>
          <w:szCs w:val="24"/>
        </w:rPr>
      </w:pPr>
      <w:r>
        <w:rPr>
          <w:rFonts w:eastAsia="Times New Roman"/>
          <w:szCs w:val="24"/>
        </w:rPr>
        <w:t>Με τα άρθρα του Γ</w:t>
      </w:r>
      <w:r>
        <w:rPr>
          <w:rFonts w:eastAsia="Times New Roman"/>
          <w:szCs w:val="24"/>
        </w:rPr>
        <w:t>΄</w:t>
      </w:r>
      <w:r>
        <w:rPr>
          <w:rFonts w:eastAsia="Times New Roman"/>
          <w:szCs w:val="24"/>
        </w:rPr>
        <w:t xml:space="preserve"> Κεφαλαίου</w:t>
      </w:r>
      <w:r>
        <w:rPr>
          <w:rFonts w:eastAsia="Times New Roman"/>
          <w:szCs w:val="24"/>
        </w:rPr>
        <w:t>,</w:t>
      </w:r>
      <w:r>
        <w:rPr>
          <w:rFonts w:eastAsia="Times New Roman"/>
          <w:szCs w:val="24"/>
        </w:rPr>
        <w:t xml:space="preserve"> ρυθμίζονται ζητήματα της πρωτοβάθμιας και δευτεροβάθμιας εκπαίδευσης. Συγκεκριμένα, καθιερώνεται ο </w:t>
      </w:r>
      <w:r>
        <w:rPr>
          <w:rFonts w:eastAsia="Times New Roman"/>
          <w:szCs w:val="24"/>
        </w:rPr>
        <w:t>Ε</w:t>
      </w:r>
      <w:r>
        <w:rPr>
          <w:rFonts w:eastAsia="Times New Roman"/>
          <w:szCs w:val="24"/>
        </w:rPr>
        <w:t>νιαίος Αριθμός Μαθητή στην πρωτοβάθμια και δευτεροβάθμια και δημόσια και ιδιωτική εκπαίδευση. Είναι προφανές ότι θα βοηθήσει στην καλύτερη οργάνωση της μαθ</w:t>
      </w:r>
      <w:r>
        <w:rPr>
          <w:rFonts w:eastAsia="Times New Roman"/>
          <w:szCs w:val="24"/>
        </w:rPr>
        <w:t xml:space="preserve">ητικής </w:t>
      </w:r>
      <w:r>
        <w:rPr>
          <w:rFonts w:eastAsia="Times New Roman"/>
          <w:szCs w:val="24"/>
        </w:rPr>
        <w:lastRenderedPageBreak/>
        <w:t>πορείας του μαθητή. Ασφαλώς πρέπει και θα διασφαλιστεί το εμπιστευτικό των προσωπικών δεδομένων. Το επισημαίνω για να αρθούν οι όποιες αντιρρήσεις, κυρίως σχολαρχών των ιδιωτικών σχολείων, που φαίνεται ότι επιμελώς επιδιώκουν να αποφύγουν την καταγρ</w:t>
      </w:r>
      <w:r>
        <w:rPr>
          <w:rFonts w:eastAsia="Times New Roman"/>
          <w:szCs w:val="24"/>
        </w:rPr>
        <w:t>αφή είτε των μαθητών είτε των εκπαιδευτικών. Ας διερωτηθούμε γιατί.</w:t>
      </w:r>
    </w:p>
    <w:p w14:paraId="670F53BD" w14:textId="77777777" w:rsidR="00D35489" w:rsidRDefault="0006190C">
      <w:pPr>
        <w:spacing w:line="600" w:lineRule="auto"/>
        <w:ind w:firstLine="720"/>
        <w:jc w:val="both"/>
        <w:rPr>
          <w:rFonts w:eastAsia="Times New Roman"/>
          <w:szCs w:val="24"/>
        </w:rPr>
      </w:pPr>
      <w:r>
        <w:rPr>
          <w:rFonts w:eastAsia="Times New Roman"/>
          <w:szCs w:val="24"/>
        </w:rPr>
        <w:t>Ρυθμίζονται ζητήματα σχολικών εκδρομών και πάσης φύσεως μετακινήσεων μαθητών και εκπαιδευτικών των σχολικών μονάδων. Συγκεκριμένα, η έγκριση των μετακινήσεων μεταβιβάζεται από τον περιφερε</w:t>
      </w:r>
      <w:r>
        <w:rPr>
          <w:rFonts w:eastAsia="Times New Roman"/>
          <w:szCs w:val="24"/>
        </w:rPr>
        <w:t xml:space="preserve">ιάρχη της κάθε περιφέρειας στον περιφερειακό διευθυντή εκπαίδευσης. Και είναι </w:t>
      </w:r>
      <w:proofErr w:type="spellStart"/>
      <w:r>
        <w:rPr>
          <w:rFonts w:eastAsia="Times New Roman"/>
          <w:szCs w:val="24"/>
        </w:rPr>
        <w:t>άξιον</w:t>
      </w:r>
      <w:proofErr w:type="spellEnd"/>
      <w:r>
        <w:rPr>
          <w:rFonts w:eastAsia="Times New Roman"/>
          <w:szCs w:val="24"/>
        </w:rPr>
        <w:t xml:space="preserve"> απορίας πώς αυτό μεταφράστηκε ως περιορισμός της αυτοτέλειας των σχολικών μονάδων. </w:t>
      </w:r>
    </w:p>
    <w:p w14:paraId="670F53BE" w14:textId="77777777" w:rsidR="00D35489" w:rsidRDefault="0006190C">
      <w:pPr>
        <w:spacing w:line="600" w:lineRule="auto"/>
        <w:ind w:firstLine="720"/>
        <w:jc w:val="both"/>
        <w:rPr>
          <w:rFonts w:eastAsia="Times New Roman"/>
          <w:szCs w:val="24"/>
        </w:rPr>
      </w:pPr>
      <w:r>
        <w:rPr>
          <w:rFonts w:eastAsia="Times New Roman"/>
          <w:szCs w:val="24"/>
        </w:rPr>
        <w:t>Είναι προφανές ότι ο περιφερειακός διευθυντής εκπαίδευσης και καλύτερος γνώστης είναι κα</w:t>
      </w:r>
      <w:r>
        <w:rPr>
          <w:rFonts w:eastAsia="Times New Roman"/>
          <w:szCs w:val="24"/>
        </w:rPr>
        <w:t xml:space="preserve">ι </w:t>
      </w:r>
      <w:proofErr w:type="spellStart"/>
      <w:r>
        <w:rPr>
          <w:rFonts w:eastAsia="Times New Roman"/>
          <w:szCs w:val="24"/>
        </w:rPr>
        <w:t>αρμοδιότερος</w:t>
      </w:r>
      <w:proofErr w:type="spellEnd"/>
      <w:r>
        <w:rPr>
          <w:rFonts w:eastAsia="Times New Roman"/>
          <w:szCs w:val="24"/>
        </w:rPr>
        <w:t xml:space="preserve"> σε κάθε περίπτωση για το θέμα αυτό. Και δεν επιθυμώ να επεκταθώ περαιτέρω μιας και όλοι μας κάτι θα έχουμε ακούσει για τις σχολικές εκδρομές. </w:t>
      </w:r>
    </w:p>
    <w:p w14:paraId="670F53BF" w14:textId="77777777" w:rsidR="00D35489" w:rsidRDefault="0006190C">
      <w:pPr>
        <w:spacing w:line="600" w:lineRule="auto"/>
        <w:ind w:firstLine="720"/>
        <w:jc w:val="both"/>
        <w:rPr>
          <w:rFonts w:eastAsia="Times New Roman"/>
          <w:szCs w:val="24"/>
        </w:rPr>
      </w:pPr>
      <w:r>
        <w:rPr>
          <w:rFonts w:eastAsia="Times New Roman"/>
          <w:szCs w:val="24"/>
        </w:rPr>
        <w:t xml:space="preserve">Παρατείνονται οι συμβάσεις των καθαριστριών των σχολείων. Είναι ένα χρόνιο πρόβλημα που πρέπει να αντιμετωπιστεί </w:t>
      </w:r>
      <w:r>
        <w:rPr>
          <w:rFonts w:eastAsia="Times New Roman"/>
          <w:szCs w:val="24"/>
        </w:rPr>
        <w:lastRenderedPageBreak/>
        <w:t>ριζικά και τελεσίδικα. Αναγνωρίζεται πλήρως η προϋπηρεσία των εκπαιδευτικών, που για χρόνια εργάστηκαν ως ωρομίσθιοι από άκρον εις άκρον της χώ</w:t>
      </w:r>
      <w:r>
        <w:rPr>
          <w:rFonts w:eastAsia="Times New Roman"/>
          <w:szCs w:val="24"/>
        </w:rPr>
        <w:t xml:space="preserve">ρας. Ρυθμίζονται θέματα Ειδικής Αγωγής. Αναφέρθηκα αναλυτικότερα στον πρόλογό μου γι’ αυτά. </w:t>
      </w:r>
    </w:p>
    <w:p w14:paraId="670F53C0" w14:textId="77777777" w:rsidR="00D35489" w:rsidRDefault="0006190C">
      <w:pPr>
        <w:spacing w:line="600" w:lineRule="auto"/>
        <w:ind w:firstLine="720"/>
        <w:jc w:val="both"/>
        <w:rPr>
          <w:rFonts w:eastAsia="Times New Roman"/>
          <w:szCs w:val="24"/>
        </w:rPr>
      </w:pPr>
      <w:r>
        <w:rPr>
          <w:rFonts w:eastAsia="Times New Roman"/>
          <w:szCs w:val="24"/>
        </w:rPr>
        <w:t>Ρυθμίζονται ευνοϊκά για τους μαθητές των ΕΠΑΛ ζητήματα της μαθητικής τους εξέλιξης. Είναι ένα πρώτο βήμα, κίνητρο στήριξης της επαγγελματικής εκπαίδευσης.</w:t>
      </w:r>
    </w:p>
    <w:p w14:paraId="670F53C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Ρυθμίζον</w:t>
      </w:r>
      <w:r>
        <w:rPr>
          <w:rFonts w:eastAsia="Times New Roman" w:cs="Times New Roman"/>
          <w:szCs w:val="24"/>
        </w:rPr>
        <w:t xml:space="preserve">ται ζητήματα εισαγωγής στην τριτοβάθμια εκπαίδευση. Το άρθρο αναφέρεται σε ειδικές κατηγορίες μαθητών και είναι ευνοϊκό γι’ αυτούς. Ρυθμίζονται ζητήματα της μειονοτικής εκπαίδευσης. </w:t>
      </w:r>
    </w:p>
    <w:p w14:paraId="670F53C2" w14:textId="77777777" w:rsidR="00D35489" w:rsidRDefault="0006190C">
      <w:pPr>
        <w:spacing w:line="600" w:lineRule="auto"/>
        <w:ind w:firstLine="720"/>
        <w:jc w:val="both"/>
        <w:rPr>
          <w:rFonts w:eastAsia="Times New Roman" w:cs="Times New Roman"/>
          <w:szCs w:val="24"/>
        </w:rPr>
      </w:pPr>
      <w:proofErr w:type="spellStart"/>
      <w:r>
        <w:rPr>
          <w:rFonts w:eastAsia="Times New Roman" w:cs="Times New Roman"/>
          <w:szCs w:val="24"/>
        </w:rPr>
        <w:t>Εξορθολογίζονται</w:t>
      </w:r>
      <w:proofErr w:type="spellEnd"/>
      <w:r>
        <w:rPr>
          <w:rFonts w:eastAsia="Times New Roman" w:cs="Times New Roman"/>
          <w:szCs w:val="24"/>
        </w:rPr>
        <w:t xml:space="preserve"> οι αρμοδιότητες των υπηρεσιών του Υπουργείου Παιδείας. Σ</w:t>
      </w:r>
      <w:r>
        <w:rPr>
          <w:rFonts w:eastAsia="Times New Roman" w:cs="Times New Roman"/>
          <w:szCs w:val="24"/>
        </w:rPr>
        <w:t>υγκεκριμένα συγκροτείται ως ξεχωριστή διεύθυνση ιδιωτικής εκπαίδευσης από τα ήδη υπάρχοντα αντίστοιχα τμήματα άλλων διευθύνσεων που ασχολούνται με αυτό το θέμα. Το σημειώνω αυτό για να προλάβω σχόλια περί αναγκαιότητας νέων διορισμών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70F53C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Ρυθμίζονται ζη</w:t>
      </w:r>
      <w:r>
        <w:rPr>
          <w:rFonts w:eastAsia="Times New Roman" w:cs="Times New Roman"/>
          <w:szCs w:val="24"/>
        </w:rPr>
        <w:t>τήματα αρμοδιότητας της Γενικής Γραμματείας Διά Βίου Μάθησης και Νέας Γενιάς, αναφέρεται η νέα σύνθεση του ΣΑΕΠ, Συμβούλιο Αναγνώρισης Επαγγελματικών Προσόντων, και βέβαια η αναγκαιότητα ταχύτερης εξέτασης και αναγνώρισης των τίτλων σπουδών. Αυτό, κύριοι σ</w:t>
      </w:r>
      <w:r>
        <w:rPr>
          <w:rFonts w:eastAsia="Times New Roman" w:cs="Times New Roman"/>
          <w:szCs w:val="24"/>
        </w:rPr>
        <w:t xml:space="preserve">υνάδελφοι, είναι ένα πάρα πολύ σοβαρό πρόβλημα της αναγνώρισης τίτλων σπουδών και κυρίως επαγγελματικών δικαιωμάτων. Υπάρχει ένας απίστευτος κυκεώνας και αυτό το </w:t>
      </w:r>
      <w:r>
        <w:rPr>
          <w:rFonts w:eastAsia="Times New Roman" w:cs="Times New Roman"/>
          <w:szCs w:val="24"/>
        </w:rPr>
        <w:t>σ</w:t>
      </w:r>
      <w:r>
        <w:rPr>
          <w:rFonts w:eastAsia="Times New Roman" w:cs="Times New Roman"/>
          <w:szCs w:val="24"/>
        </w:rPr>
        <w:t xml:space="preserve">υμβούλιο θα έχει πολύ δύσκολο έργο να επιτελέσει. </w:t>
      </w:r>
    </w:p>
    <w:p w14:paraId="670F53C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Συγκροτείται το Εθνικό Συμβούλιο Εκπαίδευσ</w:t>
      </w:r>
      <w:r>
        <w:rPr>
          <w:rFonts w:eastAsia="Times New Roman" w:cs="Times New Roman"/>
          <w:szCs w:val="24"/>
        </w:rPr>
        <w:t xml:space="preserve">ης και Ανάπτυξης Ανθρωπίνου Δυναμικού, το οποίο αποτελεί ένα ιδιαίτερης σημασίας γνωμοδοτικό όργανο προς τον Υπουργό Παιδείας και Θρησκευμάτων. Επισημαίνεται ότι αυτό αντικαθιστά, άρα καταργούνται, το Εθνικό Συμβούλιο Παιδείας ΕΣΥΠ, καθώς και τα επιμέρους </w:t>
      </w:r>
      <w:r>
        <w:rPr>
          <w:rFonts w:eastAsia="Times New Roman" w:cs="Times New Roman"/>
          <w:szCs w:val="24"/>
        </w:rPr>
        <w:t xml:space="preserve">αυτού συμβούλιά του. </w:t>
      </w:r>
    </w:p>
    <w:p w14:paraId="670F53C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τα άρθρα του Δ΄ κεφαλαίου</w:t>
      </w:r>
      <w:r>
        <w:rPr>
          <w:rFonts w:eastAsia="Times New Roman" w:cs="Times New Roman"/>
          <w:szCs w:val="24"/>
        </w:rPr>
        <w:t>,</w:t>
      </w:r>
      <w:r>
        <w:rPr>
          <w:rFonts w:eastAsia="Times New Roman" w:cs="Times New Roman"/>
          <w:szCs w:val="24"/>
        </w:rPr>
        <w:t xml:space="preserve"> αντιμετωπίζονται ζητήματα της τριτοβάθμιας εκπαίδευσης. Αναφέρω συνοπτικά: Επανέρχεται ως τριετής η θητεία των επίκουρων καθηγητών ΑΕΙ και το ανώτερο όριο ανά σχολή των εντασσόμενων στο καθεστώς μερι</w:t>
      </w:r>
      <w:r>
        <w:rPr>
          <w:rFonts w:eastAsia="Times New Roman" w:cs="Times New Roman"/>
          <w:szCs w:val="24"/>
        </w:rPr>
        <w:lastRenderedPageBreak/>
        <w:t>κής α</w:t>
      </w:r>
      <w:r>
        <w:rPr>
          <w:rFonts w:eastAsia="Times New Roman" w:cs="Times New Roman"/>
          <w:szCs w:val="24"/>
        </w:rPr>
        <w:t xml:space="preserve">πασχόλησης καθηγητών των ΑΕΙ. Επανακαθορίζεται το εργασιακό καθεστώς των επίκουρων καθηγητών και οι δυνατότητες της ακαδημαϊκής τους εξέλιξης και ρυθμίζονται θέματα διαδικασίας της εκλογής των καθηγητών ΑΕΙ. Δίνεται η δυνατότητα συμμετοχής στα εκλεκτορικά </w:t>
      </w:r>
      <w:r>
        <w:rPr>
          <w:rFonts w:eastAsia="Times New Roman" w:cs="Times New Roman"/>
          <w:szCs w:val="24"/>
        </w:rPr>
        <w:t>σώματα με τηλεδιάσκεψη όσων καθηγητών του ίδιου ΑΕΙ είναι εγκατεστημένοι σε περισσότερες από μία πόλεις. Καθορίζεται ως έτος αφυπηρέτησης των υπηρετούντων καθηγητών στα ΑΕΙ η λήξη του ακαδημαϊκού έτους στο οποίο συμπληρώνεται το εξηκοστό έβδομο έτος της ηλ</w:t>
      </w:r>
      <w:r>
        <w:rPr>
          <w:rFonts w:eastAsia="Times New Roman" w:cs="Times New Roman"/>
          <w:szCs w:val="24"/>
        </w:rPr>
        <w:t xml:space="preserve">ικίας τους. </w:t>
      </w:r>
    </w:p>
    <w:p w14:paraId="670F53C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Δίνεται η δυνατότητα στους επί </w:t>
      </w:r>
      <w:proofErr w:type="spellStart"/>
      <w:r>
        <w:rPr>
          <w:rFonts w:eastAsia="Times New Roman" w:cs="Times New Roman"/>
          <w:szCs w:val="24"/>
        </w:rPr>
        <w:t>πτυχίω</w:t>
      </w:r>
      <w:proofErr w:type="spellEnd"/>
      <w:r>
        <w:rPr>
          <w:rFonts w:eastAsia="Times New Roman" w:cs="Times New Roman"/>
          <w:szCs w:val="24"/>
        </w:rPr>
        <w:t xml:space="preserve"> φοιτητές των ΑΕΙ να εξετάζονται σε μαθήματα και των δύο εξαμήνων σπουδών, εαρινό και χειμερινό, έπειτα, βέβαια, από απόφαση της συνέλευσης του τμήματος ή της σχολής. </w:t>
      </w:r>
    </w:p>
    <w:p w14:paraId="670F53C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Προβλέπεται η δυνατότητα επανεκλογής γ</w:t>
      </w:r>
      <w:r>
        <w:rPr>
          <w:rFonts w:eastAsia="Times New Roman" w:cs="Times New Roman"/>
          <w:szCs w:val="24"/>
        </w:rPr>
        <w:t xml:space="preserve">ια μια θητεία των εκπροσώπων ΕΕΠ, ΕΔΙΠ, ΕΤΕΠ, στη σύγκλητο των ΑΕΙ. Η παρούσα ρύθμιση κρίνεται αναγκαία λόγω του μικρού αριθμού των ανωτέρω κατηγοριών προσωπικού σε πολλά ΑΕΙ. </w:t>
      </w:r>
    </w:p>
    <w:p w14:paraId="670F53C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Ρυθμίζονται θέματα υγειονομικής και ασφαλιστικής περίθαλψης των φοιτητών. Ρυθμί</w:t>
      </w:r>
      <w:r>
        <w:rPr>
          <w:rFonts w:eastAsia="Times New Roman" w:cs="Times New Roman"/>
          <w:szCs w:val="24"/>
        </w:rPr>
        <w:t>ζονται ζητήματα ένταξης των υπη</w:t>
      </w:r>
      <w:r>
        <w:rPr>
          <w:rFonts w:eastAsia="Times New Roman" w:cs="Times New Roman"/>
          <w:szCs w:val="24"/>
        </w:rPr>
        <w:lastRenderedPageBreak/>
        <w:t xml:space="preserve">ρετούντων στα ΑΕΙ υπαλλήλων της κατηγορίας ΕΤΕΠ, στην κατηγορία ΕΔΙΠ, καθώς και την μετά της μετάταξης εκπαιδευτικών στις κατηγορίες ΕΔΙΠ, ΕΕΠ των ΑΕΙ. </w:t>
      </w:r>
    </w:p>
    <w:p w14:paraId="670F53C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Συμπληρώνονται και βελτιώνονται οι υφιστάμενες διατάξεις για την Εθνική </w:t>
      </w:r>
      <w:r>
        <w:rPr>
          <w:rFonts w:eastAsia="Times New Roman" w:cs="Times New Roman"/>
          <w:szCs w:val="24"/>
        </w:rPr>
        <w:t xml:space="preserve">Σχολή Δημόσιας Υγείας με τη ρύθμιση του υπηρεσιακού καθεστώτος του υπηρετούντος στη σχολή αυτή ακαδημαϊκού προσωπικού της. </w:t>
      </w:r>
    </w:p>
    <w:p w14:paraId="670F53C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Ρυθμίζονται θέματα που αφορούν την ανάπτυξη και την εύρυθμη λειτουργία του Ελληνικού Ανοικτού Πανεπιστημίου. Ρυθμίζονται θέματα λειτ</w:t>
      </w:r>
      <w:r>
        <w:rPr>
          <w:rFonts w:eastAsia="Times New Roman" w:cs="Times New Roman"/>
          <w:szCs w:val="24"/>
        </w:rPr>
        <w:t xml:space="preserve">ουργίας του Διοικητικού Συμβουλίου του Ιδρύματος Κρατικών Υποτροφιών, με σκοπό την αποτελεσματικότερη λειτουργία του ιδρύματος. Ρυθμίζονται ζητήματα του ΔΟΑΤΑΠ. </w:t>
      </w:r>
    </w:p>
    <w:p w14:paraId="670F53C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Ιδρύεται Τμήμα Τουριστικών Σπουδών στο Πανεπιστήμιο Πειραιώς και Τμήμα Οικονομικής και Διοίκησ</w:t>
      </w:r>
      <w:r>
        <w:rPr>
          <w:rFonts w:eastAsia="Times New Roman" w:cs="Times New Roman"/>
          <w:szCs w:val="24"/>
        </w:rPr>
        <w:t>ης Τουρισμού στο Πανεπιστήμιου του Αιγαίου. Ιδρύεται, κατ’ ακρίβεια συγκροτείται από τα ήδη υπάρχοντα τμήματα, πολυτεχνική σχολή στο Πανεπιστήμιο Ιωαννίνων, ρυθμίζονται οργανωτικά ζητήματα της σχολής και μετονομάζεται η Σχολή Κοινωνικών, Οικονομικών και Πο</w:t>
      </w:r>
      <w:r>
        <w:rPr>
          <w:rFonts w:eastAsia="Times New Roman" w:cs="Times New Roman"/>
          <w:szCs w:val="24"/>
        </w:rPr>
        <w:t>λιτι</w:t>
      </w:r>
      <w:r>
        <w:rPr>
          <w:rFonts w:eastAsia="Times New Roman" w:cs="Times New Roman"/>
          <w:szCs w:val="24"/>
        </w:rPr>
        <w:lastRenderedPageBreak/>
        <w:t xml:space="preserve">κών Επιστημών του Πανεπιστημίου Κρήτης σε Σχολή Κοινωνικών Επιστημών του Πανεπιστημίου Κρήτης. Ρυθμίζονται θέματα που αφορούν την έρευνα. </w:t>
      </w:r>
    </w:p>
    <w:p w14:paraId="670F53C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Ε</w:t>
      </w:r>
      <w:r>
        <w:rPr>
          <w:rFonts w:eastAsia="Times New Roman" w:cs="Times New Roman"/>
          <w:szCs w:val="24"/>
        </w:rPr>
        <w:t xml:space="preserve">΄ </w:t>
      </w:r>
      <w:r>
        <w:rPr>
          <w:rFonts w:eastAsia="Times New Roman" w:cs="Times New Roman"/>
          <w:szCs w:val="24"/>
        </w:rPr>
        <w:t xml:space="preserve">κεφάλαιο περιλαμβάνεται άρθρο των καταργούμενων διατάξεων. </w:t>
      </w:r>
    </w:p>
    <w:p w14:paraId="670F53C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Κύριοι συνάδελφοι, κλείνοντας</w:t>
      </w:r>
      <w:r>
        <w:rPr>
          <w:rFonts w:eastAsia="Times New Roman" w:cs="Times New Roman"/>
          <w:szCs w:val="24"/>
        </w:rPr>
        <w:t>,</w:t>
      </w:r>
      <w:r>
        <w:rPr>
          <w:rFonts w:eastAsia="Times New Roman" w:cs="Times New Roman"/>
          <w:szCs w:val="24"/>
        </w:rPr>
        <w:t xml:space="preserve"> συνοπτικά θα ήθ</w:t>
      </w:r>
      <w:r>
        <w:rPr>
          <w:rFonts w:eastAsia="Times New Roman" w:cs="Times New Roman"/>
          <w:szCs w:val="24"/>
        </w:rPr>
        <w:t>ελα να επισημάνω τα εξής: Όταν νομοθετούμε δεν μπορεί να μην λαμβάνουμε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τα συγκεκριμένα δεδομένα, δεδομένα γενικά για τις οικονομικές δυνατότητες της χώρας, δεδομένα ειδικότερα για τον συγκεκριμένο χώρο, που αναφερόμαστε, εν προκειμένω της εκπ</w:t>
      </w:r>
      <w:r>
        <w:rPr>
          <w:rFonts w:eastAsia="Times New Roman" w:cs="Times New Roman"/>
          <w:szCs w:val="24"/>
        </w:rPr>
        <w:t xml:space="preserve">αίδευσης, δεδομένα ιστορικά για το πώς φτάσαμε στα σημερινά προβλήματα της εκπαίδευσης. </w:t>
      </w:r>
    </w:p>
    <w:p w14:paraId="670F53C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Εκτιμώ πως κάθε καλόπιστος παρατηρητής διαπιστώνει τα ίδια δεδομένα ανεξάρτητα της πολιτικής και ιδεολογικής του άποψης. Η διαφορετικότητά μας έγκειται στο τι θέλουμε </w:t>
      </w:r>
      <w:r>
        <w:rPr>
          <w:rFonts w:eastAsia="Times New Roman" w:cs="Times New Roman"/>
          <w:szCs w:val="24"/>
        </w:rPr>
        <w:t xml:space="preserve">να αλλάξουμε, γιατί και προς όφελος ποιων. </w:t>
      </w:r>
    </w:p>
    <w:p w14:paraId="670F53C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Μια σοβαρή πολιτική συζήτηση έτσι αποτιμά τα πράγματα και έτσι εξελίσσεται. Αποφεύγει γενικόλογες καταγγελίες και προσωπικές αναφορές. Από μέρους μας αυτό επιδιώξαμε και αυτό </w:t>
      </w:r>
      <w:r>
        <w:rPr>
          <w:rFonts w:eastAsia="Times New Roman" w:cs="Times New Roman"/>
          <w:szCs w:val="24"/>
        </w:rPr>
        <w:lastRenderedPageBreak/>
        <w:t>θα συνεχίσουμε. Υπερψηφίζουμε το παρό</w:t>
      </w:r>
      <w:r>
        <w:rPr>
          <w:rFonts w:eastAsia="Times New Roman" w:cs="Times New Roman"/>
          <w:szCs w:val="24"/>
        </w:rPr>
        <w:t>ν σχέδιο νόμου, γιατί επιλύει προβλήματα, μικρά ή μεγάλα, προς όφελος της καθημερινότητας, του ορθολογισμού αλλά και των κοινωνικά αδύναμων μαθητών και εργαζόμενων εκπαιδευτικών.</w:t>
      </w:r>
    </w:p>
    <w:p w14:paraId="670F53D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w:t>
      </w:r>
    </w:p>
    <w:p w14:paraId="670F53D1"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70F53D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 xml:space="preserve">ς Κακλαμάνης): </w:t>
      </w:r>
      <w:r>
        <w:rPr>
          <w:rFonts w:eastAsia="Times New Roman" w:cs="Times New Roman"/>
          <w:szCs w:val="24"/>
        </w:rPr>
        <w:t>Και εγώ, κύριε συνάδελφε.</w:t>
      </w:r>
    </w:p>
    <w:p w14:paraId="670F53D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Καλά αρχίσαμε ως προς την τήρηση του χρόνου. Αν πάμε έτσι, με βάση τον αριθμό των συναδέλφων που έχουν εγγραφεί -θα είναι περίπου τριάντα- νομίζω ότι γύρω στις 20.00</w:t>
      </w:r>
      <w:r>
        <w:rPr>
          <w:rFonts w:eastAsia="Times New Roman" w:cs="Times New Roman"/>
          <w:szCs w:val="24"/>
        </w:rPr>
        <w:t>΄</w:t>
      </w:r>
      <w:r>
        <w:rPr>
          <w:rFonts w:eastAsia="Times New Roman" w:cs="Times New Roman"/>
          <w:szCs w:val="24"/>
        </w:rPr>
        <w:t>, συν πλην μισή ώρα, μπορούμε να έχουμε τελειώσει</w:t>
      </w:r>
      <w:r>
        <w:rPr>
          <w:rFonts w:eastAsia="Times New Roman" w:cs="Times New Roman"/>
          <w:szCs w:val="24"/>
        </w:rPr>
        <w:t xml:space="preserve">. </w:t>
      </w:r>
    </w:p>
    <w:p w14:paraId="670F53D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στην κ. </w:t>
      </w:r>
      <w:proofErr w:type="spellStart"/>
      <w:r>
        <w:rPr>
          <w:rFonts w:eastAsia="Times New Roman" w:cs="Times New Roman"/>
          <w:szCs w:val="24"/>
        </w:rPr>
        <w:t>Κεραμέως</w:t>
      </w:r>
      <w:proofErr w:type="spellEnd"/>
      <w:r>
        <w:rPr>
          <w:rFonts w:eastAsia="Times New Roman" w:cs="Times New Roman"/>
          <w:szCs w:val="24"/>
        </w:rPr>
        <w:t>, θα ήθελα να σας διαβάσω την επιστολή του κ. Χατζηδάκη.</w:t>
      </w:r>
    </w:p>
    <w:p w14:paraId="670F53D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Πρόεδρε, λόγω της απουσίας μου στο εξωτερικό αιτούμαι της σχετικής αδείας από την Βουλή των Ελλήνων, ώστε να απουσιάσω από τις 9 Φεβρουαρίου έως και τις 1</w:t>
      </w:r>
      <w:r>
        <w:rPr>
          <w:rFonts w:eastAsia="Times New Roman" w:cs="Times New Roman"/>
          <w:szCs w:val="24"/>
        </w:rPr>
        <w:t>0 Φεβρουαρίου.</w:t>
      </w:r>
    </w:p>
    <w:p w14:paraId="670F53D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Κωστής Χατζηδάκης».</w:t>
      </w:r>
    </w:p>
    <w:p w14:paraId="670F53D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Η Βουλή εγκρίνει;</w:t>
      </w:r>
    </w:p>
    <w:p w14:paraId="670F53D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670F53D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670F53D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ε</w:t>
      </w:r>
      <w:r>
        <w:rPr>
          <w:rFonts w:eastAsia="Times New Roman" w:cs="Times New Roman"/>
          <w:szCs w:val="24"/>
        </w:rPr>
        <w:t xml:space="preserve">ισηγήτρια της Νέας Δημοκρατίας, η συνάδελφος κ. Νίκη </w:t>
      </w:r>
      <w:proofErr w:type="spellStart"/>
      <w:r>
        <w:rPr>
          <w:rFonts w:eastAsia="Times New Roman" w:cs="Times New Roman"/>
          <w:szCs w:val="24"/>
        </w:rPr>
        <w:t>Κεραμέως</w:t>
      </w:r>
      <w:proofErr w:type="spellEnd"/>
      <w:r>
        <w:rPr>
          <w:rFonts w:eastAsia="Times New Roman" w:cs="Times New Roman"/>
          <w:szCs w:val="24"/>
        </w:rPr>
        <w:t>.</w:t>
      </w:r>
    </w:p>
    <w:p w14:paraId="670F53D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συνάδελφε, έχετε τον λόγο.</w:t>
      </w:r>
    </w:p>
    <w:p w14:paraId="670F53D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κύριε Πρόεδρε.</w:t>
      </w:r>
    </w:p>
    <w:p w14:paraId="670F53D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παιδεία δεν είναι χώρος μικροκομματικών αντιπαραθέσεων και αντεγκλήσεων. Είναι χώρος συγκλίσεων και συλλογικής δουλειάς για τον υψηλότερο σ</w:t>
      </w:r>
      <w:r>
        <w:rPr>
          <w:rFonts w:eastAsia="Times New Roman" w:cs="Times New Roman"/>
          <w:szCs w:val="24"/>
        </w:rPr>
        <w:t>τόχο, ο οποίος δεν είναι άλλος από την βελτίωση του μέλλοντος των παιδιών μας. Και η Νέα Δημοκρατία έχει αποδείξει ότι υποστηρίζει ευρείες συναινέσεις, όταν αυτές κινούνται στην σωστή κατεύθυνση.</w:t>
      </w:r>
    </w:p>
    <w:p w14:paraId="670F53D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Έτσι, κύριε Υπουργέ, προσήλθαμε με ειλικρινείς προθέσεις στο</w:t>
      </w:r>
      <w:r>
        <w:rPr>
          <w:rFonts w:eastAsia="Times New Roman" w:cs="Times New Roman"/>
          <w:szCs w:val="24"/>
        </w:rPr>
        <w:t xml:space="preserve">ν διάλογο για την παιδεία με θέμα την αναβάθμιση του </w:t>
      </w:r>
      <w:r>
        <w:rPr>
          <w:rFonts w:eastAsia="Times New Roman" w:cs="Times New Roman"/>
          <w:szCs w:val="24"/>
        </w:rPr>
        <w:lastRenderedPageBreak/>
        <w:t xml:space="preserve">Λυκείου, που ξεκίνησε πριν από λίγες εβδομάδες, και έτσι συναινέσαμε στη σύσταση από εσάς της </w:t>
      </w:r>
      <w:r>
        <w:rPr>
          <w:rFonts w:eastAsia="Times New Roman" w:cs="Times New Roman"/>
          <w:szCs w:val="24"/>
        </w:rPr>
        <w:t>ε</w:t>
      </w:r>
      <w:r>
        <w:rPr>
          <w:rFonts w:eastAsia="Times New Roman" w:cs="Times New Roman"/>
          <w:szCs w:val="24"/>
        </w:rPr>
        <w:t xml:space="preserve">πιτροπής που θα μελετήσει τα οικονομικά της εκπαίδευσης, προτείνοντας εμπειρογνώμονες εγνωσμένου κύρους. </w:t>
      </w:r>
    </w:p>
    <w:p w14:paraId="670F53D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w:t>
      </w:r>
      <w:r>
        <w:rPr>
          <w:rFonts w:eastAsia="Times New Roman" w:cs="Times New Roman"/>
          <w:szCs w:val="24"/>
        </w:rPr>
        <w:t xml:space="preserve">ως σήμερα, κύριε Υπουργέ και κύριοι συνάδελφοι, δεν μπορούμε να συναινέσουμε σε ένα νομοσχέδιο-σκούπα, το οποίο εισήχθη στη Βουλή με διαδικασίες εξπρές, με διαδικασίες, που φτάνουν τα όρια –επιτρέψτε μου- του κοινοβουλευτικού εμπαιγμού. </w:t>
      </w:r>
    </w:p>
    <w:p w14:paraId="670F53E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μιλώ για εμπαι</w:t>
      </w:r>
      <w:r>
        <w:rPr>
          <w:rFonts w:eastAsia="Times New Roman" w:cs="Times New Roman"/>
          <w:szCs w:val="24"/>
        </w:rPr>
        <w:t>γμό, διότι, κύριε Υπουργέ, κυρίες και κύριοι συνάδελφοι, δεν μπορείτε από τη μια, να οργανώνετε ανοιχτό διάλογο για την αναβάθμιση του Λυκείου και από την άλλη, να φέρνετε νομοσχέδιο με διαδικασίες επείγοντος, ένα νομοσχέδιο, που αφορά στην πρωτοβάθμια εκπ</w:t>
      </w:r>
      <w:r>
        <w:rPr>
          <w:rFonts w:eastAsia="Times New Roman" w:cs="Times New Roman"/>
          <w:szCs w:val="24"/>
        </w:rPr>
        <w:t xml:space="preserve">αίδευση, στη δευτεροβάθμια, στην τριτοβάθμια, στη διά βίου μάθηση, στην ειδική αγωγή, στην επαγγελματική εκπαίδευση και κατάρτιση, στη μη τυπική μάθηση, στην έρευνα. Με λίγα λόγια, </w:t>
      </w:r>
      <w:r>
        <w:rPr>
          <w:rFonts w:eastAsia="Times New Roman" w:cs="Times New Roman"/>
          <w:szCs w:val="24"/>
        </w:rPr>
        <w:t>είναι</w:t>
      </w:r>
      <w:r>
        <w:rPr>
          <w:rFonts w:eastAsia="Times New Roman" w:cs="Times New Roman"/>
          <w:szCs w:val="24"/>
        </w:rPr>
        <w:t xml:space="preserve"> ένα νομοσχέδιο το οποίο αγγίζει σχεδόν όλα τα πεδία του εκπαιδευτικού</w:t>
      </w:r>
      <w:r>
        <w:rPr>
          <w:rFonts w:eastAsia="Times New Roman" w:cs="Times New Roman"/>
          <w:szCs w:val="24"/>
        </w:rPr>
        <w:t xml:space="preserve"> φάσματος</w:t>
      </w:r>
      <w:r>
        <w:rPr>
          <w:rFonts w:eastAsia="Times New Roman" w:cs="Times New Roman"/>
          <w:szCs w:val="24"/>
        </w:rPr>
        <w:t>,</w:t>
      </w:r>
      <w:r>
        <w:rPr>
          <w:rFonts w:eastAsia="Times New Roman" w:cs="Times New Roman"/>
          <w:szCs w:val="24"/>
        </w:rPr>
        <w:t xml:space="preserve"> επιτρέποντας στους Βουλευτές να μελετήσουν τις επιμέρους διατάξεις μόλις για σαράντα οκτώ ώρες. </w:t>
      </w:r>
    </w:p>
    <w:p w14:paraId="670F53E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Και όλα αυτά, τη στιγμή που εσείς ο ίδιος, κύριε Υπουργέ, συνομολογήσατε με το έγγραφό σας προς τον Πρόεδρο της Βουλής ότι συντρέχει λόγος επείγουσα</w:t>
      </w:r>
      <w:r>
        <w:rPr>
          <w:rFonts w:eastAsia="Times New Roman" w:cs="Times New Roman"/>
          <w:szCs w:val="24"/>
        </w:rPr>
        <w:t>ς διαδικασίας μόνο για δύο από τις εβδομήντα ρυθμίσεις, που περιέχει το νομοσχέδιο.</w:t>
      </w:r>
    </w:p>
    <w:p w14:paraId="670F53E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Μιχελή, για δύο είπε στο έγγραφό του ο κύριος Υπουργός. Και σας προτείναμε, κύριε Υπουργέ, το εξής: Φέρτε αυτές τις δύο ρυθμίσεις με επείγουσα διαδικασία, αλλά τις υ</w:t>
      </w:r>
      <w:r>
        <w:rPr>
          <w:rFonts w:eastAsia="Times New Roman" w:cs="Times New Roman"/>
          <w:szCs w:val="24"/>
        </w:rPr>
        <w:t xml:space="preserve">πόλοιπες εξήντα οκτώ φέρτε τες με κανονική διαδικασία. Δεν το κάνατε και δεν εξηγήσατε γιατί δεν το κάνατε. </w:t>
      </w:r>
    </w:p>
    <w:p w14:paraId="670F53E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Οι πολίτες που μας παρακολουθούν, μπορούν να βγάλουν τα δικά τους συμπεράσματα. Μπορούν να βγάλουν τα συμπεράσματά τους γιατί δεν θελήσατε να γίνει</w:t>
      </w:r>
      <w:r>
        <w:rPr>
          <w:rFonts w:eastAsia="Times New Roman" w:cs="Times New Roman"/>
          <w:szCs w:val="24"/>
        </w:rPr>
        <w:t xml:space="preserve"> κανονικός διάλογος για όλες αυτές τις πάρα πολύ σοβαρές ρυθμίσεις, που αγγίζουν όλο σχεδόν το φάσμα της εκπαίδευσης.</w:t>
      </w:r>
    </w:p>
    <w:p w14:paraId="670F53E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Και, κύριοι συνάδελφοι, για ποιο λόγο μιλώ για εμπαιγμό; Γιατί δεν μπορείτε έτσι απλά να προτείνετε τη σύσταση </w:t>
      </w:r>
      <w:r>
        <w:rPr>
          <w:rFonts w:eastAsia="Times New Roman" w:cs="Times New Roman"/>
          <w:szCs w:val="24"/>
        </w:rPr>
        <w:t>ε</w:t>
      </w:r>
      <w:r>
        <w:rPr>
          <w:rFonts w:eastAsia="Times New Roman" w:cs="Times New Roman"/>
          <w:szCs w:val="24"/>
        </w:rPr>
        <w:t>πιτροπής, που θα μελετήσει</w:t>
      </w:r>
      <w:r>
        <w:rPr>
          <w:rFonts w:eastAsia="Times New Roman" w:cs="Times New Roman"/>
          <w:szCs w:val="24"/>
        </w:rPr>
        <w:t xml:space="preserve"> τα οικονομικά της εκπαίδευσης, για να μπορούν από εδώ και πέρα να σχεδιάζονται οι πολιτικές βάσει του πραγματικού κόστους. Και για να είμαι ειλικρινής, καλά κάνατε και το κάνετε αυτό, και γι’ αυτό και το στηρίξαμε, αλλά δεν </w:t>
      </w:r>
      <w:r>
        <w:rPr>
          <w:rFonts w:eastAsia="Times New Roman" w:cs="Times New Roman"/>
          <w:szCs w:val="24"/>
        </w:rPr>
        <w:lastRenderedPageBreak/>
        <w:t xml:space="preserve">μπορείτε από τη μια, να κάνετε </w:t>
      </w:r>
      <w:r>
        <w:rPr>
          <w:rFonts w:eastAsia="Times New Roman" w:cs="Times New Roman"/>
          <w:szCs w:val="24"/>
        </w:rPr>
        <w:t>αυτό, να συστήνετε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ε</w:t>
      </w:r>
      <w:r>
        <w:rPr>
          <w:rFonts w:eastAsia="Times New Roman" w:cs="Times New Roman"/>
          <w:szCs w:val="24"/>
        </w:rPr>
        <w:t xml:space="preserve">πιτροπή για τη μελέτη οικονομικών της εκπαίδευσης και από την άλλη, να παρουσιάζετε νομοσχέδιο, ένα μεγάλο μέρος του οποίου είναι ακοστολόγητο, γιατί δεν έχετε δώσει εσείς στο Γενικό Λογιστήριο του Κράτους τα στοιχεία, για να </w:t>
      </w:r>
      <w:r>
        <w:rPr>
          <w:rFonts w:eastAsia="Times New Roman" w:cs="Times New Roman"/>
          <w:szCs w:val="24"/>
        </w:rPr>
        <w:t xml:space="preserve">μπορέσει να αποτιμήσει τις δαπάνες που προκύπτουν για τον κρατικό προϋπολογισμό. </w:t>
      </w:r>
    </w:p>
    <w:p w14:paraId="670F53E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Μιλώ για εμπαιγμό, γιατί δεν προηγήθηκε δημόσια διαβούλευση, παρά μόνο για δύο από τις τριάντα πέντε </w:t>
      </w:r>
      <w:r>
        <w:rPr>
          <w:rFonts w:eastAsia="Times New Roman" w:cs="Times New Roman"/>
        </w:rPr>
        <w:t>διατάξεις</w:t>
      </w:r>
      <w:r>
        <w:rPr>
          <w:rFonts w:eastAsia="Times New Roman" w:cs="Times New Roman"/>
          <w:szCs w:val="24"/>
        </w:rPr>
        <w:t xml:space="preserve"> του νομοσχεδίου. Και ποιες δύο; Αυτές που συγκεντρώνουν την ευρ</w:t>
      </w:r>
      <w:r>
        <w:rPr>
          <w:rFonts w:eastAsia="Times New Roman" w:cs="Times New Roman"/>
          <w:szCs w:val="24"/>
        </w:rPr>
        <w:t>ύτερη συναίνεση του Σώματος, αυτές για το κρατικό πιστοποιητικό γλωσσομάθειας. Καμμία διαβούλευση!</w:t>
      </w:r>
    </w:p>
    <w:p w14:paraId="670F53E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Οι αρμόδιοι φορείς φαίνεται ότι εκλήθησαν προσχηματικά. Εκλήθησαν άνθρωποι από όλη την Ελλάδα, οι οποίοι έπρεπε μέσα σε περίπου δώδεκα ώρες να μελετήσουν το </w:t>
      </w:r>
      <w:r>
        <w:rPr>
          <w:rFonts w:eastAsia="Times New Roman" w:cs="Times New Roman"/>
          <w:szCs w:val="24"/>
        </w:rPr>
        <w:t xml:space="preserve">εκτενές και περίπλοκο νομοσχέδιο των </w:t>
      </w:r>
      <w:proofErr w:type="spellStart"/>
      <w:r>
        <w:rPr>
          <w:rFonts w:eastAsia="Times New Roman" w:cs="Times New Roman"/>
          <w:szCs w:val="24"/>
        </w:rPr>
        <w:t>εκατόν</w:t>
      </w:r>
      <w:proofErr w:type="spellEnd"/>
      <w:r>
        <w:rPr>
          <w:rFonts w:eastAsia="Times New Roman" w:cs="Times New Roman"/>
          <w:szCs w:val="24"/>
        </w:rPr>
        <w:t xml:space="preserve"> πενήντα έξι σελίδων, να συνεδριάσουν μεταξύ τους, για να αποτυπώσουν τις θέσεις τους και να μεταβούν στην Αθήνα, προκειμένου να εκθέσουν αυτές τις απόψεις. Όλα αυτά</w:t>
      </w:r>
      <w:r>
        <w:rPr>
          <w:rFonts w:eastAsia="Times New Roman" w:cs="Times New Roman"/>
          <w:szCs w:val="24"/>
        </w:rPr>
        <w:t>,</w:t>
      </w:r>
      <w:r>
        <w:rPr>
          <w:rFonts w:eastAsia="Times New Roman" w:cs="Times New Roman"/>
          <w:szCs w:val="24"/>
        </w:rPr>
        <w:t xml:space="preserve"> μέσα σε δώδεκα ώρες. Δυστυχώς, κάποιοι φο</w:t>
      </w:r>
      <w:r>
        <w:rPr>
          <w:rFonts w:eastAsia="Times New Roman" w:cs="Times New Roman"/>
          <w:szCs w:val="24"/>
        </w:rPr>
        <w:lastRenderedPageBreak/>
        <w:t xml:space="preserve">ρείς </w:t>
      </w:r>
      <w:r>
        <w:rPr>
          <w:rFonts w:eastAsia="Times New Roman" w:cs="Times New Roman"/>
          <w:szCs w:val="24"/>
        </w:rPr>
        <w:t xml:space="preserve">δεν κατάφεραν να το κάνουν αυτό και συνεπώς δεν κατάφεραν να έρθουν στην </w:t>
      </w:r>
      <w:r>
        <w:rPr>
          <w:rFonts w:eastAsia="Times New Roman" w:cs="Times New Roman"/>
          <w:szCs w:val="24"/>
        </w:rPr>
        <w:t>ε</w:t>
      </w:r>
      <w:r>
        <w:rPr>
          <w:rFonts w:eastAsia="Times New Roman" w:cs="Times New Roman"/>
          <w:szCs w:val="24"/>
        </w:rPr>
        <w:t xml:space="preserve">πιτροπή και να συνδιαλλαγούν με τα μέλη της Επιτροπής Μορφωτικών Υποθέσεων. </w:t>
      </w:r>
    </w:p>
    <w:p w14:paraId="670F53E7" w14:textId="77777777" w:rsidR="00D35489" w:rsidRDefault="0006190C">
      <w:pPr>
        <w:spacing w:line="600" w:lineRule="auto"/>
        <w:ind w:firstLine="720"/>
        <w:jc w:val="both"/>
        <w:rPr>
          <w:rFonts w:eastAsia="Times New Roman"/>
          <w:szCs w:val="24"/>
        </w:rPr>
      </w:pPr>
      <w:r>
        <w:rPr>
          <w:rFonts w:eastAsia="Times New Roman" w:cs="Times New Roman"/>
          <w:szCs w:val="24"/>
        </w:rPr>
        <w:t xml:space="preserve">Μιλώ για εμπαιγμό, γιατί καταστρατηγήσατε το </w:t>
      </w:r>
      <w:r>
        <w:rPr>
          <w:rFonts w:eastAsia="Times New Roman" w:cs="Times New Roman"/>
          <w:bCs/>
          <w:shd w:val="clear" w:color="auto" w:fill="FFFFFF"/>
        </w:rPr>
        <w:t>δικαίωμα</w:t>
      </w:r>
      <w:r>
        <w:rPr>
          <w:rFonts w:eastAsia="Times New Roman" w:cs="Times New Roman"/>
          <w:szCs w:val="24"/>
        </w:rPr>
        <w:t xml:space="preserve"> των Βουλευτών να ψηφίζουν κατ’ </w:t>
      </w:r>
      <w:r>
        <w:rPr>
          <w:rFonts w:eastAsia="Times New Roman"/>
          <w:szCs w:val="24"/>
        </w:rPr>
        <w:t>άρθρο</w:t>
      </w:r>
      <w:r>
        <w:rPr>
          <w:rFonts w:eastAsia="Times New Roman" w:cs="Times New Roman"/>
          <w:szCs w:val="24"/>
        </w:rPr>
        <w:t>. Το σχέδιο νόμ</w:t>
      </w:r>
      <w:r>
        <w:rPr>
          <w:rFonts w:eastAsia="Times New Roman" w:cs="Times New Roman"/>
          <w:szCs w:val="24"/>
        </w:rPr>
        <w:t xml:space="preserve">ου εισήχθη με τριάντα δύο </w:t>
      </w:r>
      <w:r>
        <w:rPr>
          <w:rFonts w:eastAsia="Times New Roman"/>
          <w:szCs w:val="24"/>
        </w:rPr>
        <w:t xml:space="preserve">άρθρα. Τα περισσότερα από αυτά </w:t>
      </w:r>
      <w:proofErr w:type="spellStart"/>
      <w:r>
        <w:rPr>
          <w:rFonts w:eastAsia="Times New Roman"/>
          <w:szCs w:val="24"/>
        </w:rPr>
        <w:t>περιελάμβαναν</w:t>
      </w:r>
      <w:proofErr w:type="spellEnd"/>
      <w:r>
        <w:rPr>
          <w:rFonts w:eastAsia="Times New Roman"/>
          <w:szCs w:val="24"/>
        </w:rPr>
        <w:t xml:space="preserve"> τελείως διαφορετικές </w:t>
      </w:r>
      <w:r>
        <w:rPr>
          <w:rFonts w:eastAsia="Times New Roman"/>
          <w:bCs/>
          <w:shd w:val="clear" w:color="auto" w:fill="FFFFFF"/>
        </w:rPr>
        <w:t>ρυθμίσεις,</w:t>
      </w:r>
      <w:r>
        <w:rPr>
          <w:rFonts w:eastAsia="Times New Roman"/>
          <w:szCs w:val="24"/>
        </w:rPr>
        <w:t xml:space="preserve"> με αποκορύφωμα ένα άρθρο που </w:t>
      </w:r>
      <w:proofErr w:type="spellStart"/>
      <w:r>
        <w:rPr>
          <w:rFonts w:eastAsia="Times New Roman"/>
          <w:szCs w:val="24"/>
        </w:rPr>
        <w:t>περιελάμβανε</w:t>
      </w:r>
      <w:proofErr w:type="spellEnd"/>
      <w:r>
        <w:rPr>
          <w:rFonts w:eastAsia="Times New Roman"/>
          <w:szCs w:val="24"/>
        </w:rPr>
        <w:t xml:space="preserve"> δεκαεπτά διαφορετικές </w:t>
      </w:r>
      <w:r>
        <w:rPr>
          <w:rFonts w:eastAsia="Times New Roman"/>
          <w:bCs/>
          <w:shd w:val="clear" w:color="auto" w:fill="FFFFFF"/>
        </w:rPr>
        <w:t>ρυθμίσεις</w:t>
      </w:r>
      <w:r>
        <w:rPr>
          <w:rFonts w:eastAsia="Times New Roman"/>
          <w:szCs w:val="24"/>
        </w:rPr>
        <w:t xml:space="preserve">. Μετά από δικές μας έντονες πιέσεις, ο Υπουργός δέχτηκε να διασπάσει κάποια από αυτά. </w:t>
      </w:r>
    </w:p>
    <w:p w14:paraId="670F53E8" w14:textId="77777777" w:rsidR="00D35489" w:rsidRDefault="0006190C">
      <w:pPr>
        <w:spacing w:line="600" w:lineRule="auto"/>
        <w:ind w:firstLine="720"/>
        <w:jc w:val="both"/>
        <w:rPr>
          <w:rFonts w:eastAsia="Times New Roman"/>
          <w:bCs/>
          <w:shd w:val="clear" w:color="auto" w:fill="FFFFFF"/>
        </w:rPr>
      </w:pPr>
      <w:r>
        <w:rPr>
          <w:rFonts w:eastAsia="Times New Roman"/>
          <w:szCs w:val="24"/>
        </w:rPr>
        <w:t xml:space="preserve">Ερωτώ, </w:t>
      </w:r>
      <w:r>
        <w:rPr>
          <w:rFonts w:eastAsia="Times New Roman"/>
          <w:bCs/>
          <w:shd w:val="clear" w:color="auto" w:fill="FFFFFF"/>
        </w:rPr>
        <w:t>όμως,</w:t>
      </w:r>
      <w:r>
        <w:rPr>
          <w:rFonts w:eastAsia="Times New Roman"/>
          <w:szCs w:val="24"/>
        </w:rPr>
        <w:t xml:space="preserve"> κύριε Υπουργέ, μήπως με αυτή την επιμονή μας τελικά σας δώσαμε λύση στα προβλήματα συνεννόησης που αντιμετωπίζετε </w:t>
      </w:r>
      <w:r>
        <w:rPr>
          <w:rFonts w:eastAsia="Times New Roman"/>
          <w:bCs/>
        </w:rPr>
        <w:t>με τον κυβερνητικό σας εταίρο; Το λέω αυτ</w:t>
      </w:r>
      <w:r>
        <w:rPr>
          <w:rFonts w:eastAsia="Times New Roman"/>
          <w:bCs/>
        </w:rPr>
        <w:t xml:space="preserve">ό, γιατί προχωρήσατε ευχαρίστως στη διάσπαση της </w:t>
      </w:r>
      <w:r>
        <w:rPr>
          <w:rFonts w:eastAsia="Times New Roman"/>
          <w:bCs/>
          <w:shd w:val="clear" w:color="auto" w:fill="FFFFFF"/>
        </w:rPr>
        <w:t xml:space="preserve">παραγράφου 5 από το άρθρο 7. Τι έλεγε η παράγραφος 5; Για την απόκτηση της ελληνικής ιθαγένειας από μαθητές που φοιτούν σε ελληνικά σχολεία. Και γιατί το διασπάσατε; Γιατί επρόκειτο να καταψηφίσουν οι ΑΝΕΛ. </w:t>
      </w:r>
      <w:proofErr w:type="spellStart"/>
      <w:r>
        <w:rPr>
          <w:rFonts w:eastAsia="Times New Roman"/>
          <w:bCs/>
          <w:shd w:val="clear" w:color="auto" w:fill="FFFFFF"/>
        </w:rPr>
        <w:t>Όπερ</w:t>
      </w:r>
      <w:proofErr w:type="spellEnd"/>
      <w:r>
        <w:rPr>
          <w:rFonts w:eastAsia="Times New Roman"/>
          <w:bCs/>
          <w:shd w:val="clear" w:color="auto" w:fill="FFFFFF"/>
        </w:rPr>
        <w:t xml:space="preserve"> και </w:t>
      </w:r>
      <w:proofErr w:type="spellStart"/>
      <w:r>
        <w:rPr>
          <w:rFonts w:eastAsia="Times New Roman"/>
          <w:bCs/>
          <w:shd w:val="clear" w:color="auto" w:fill="FFFFFF"/>
        </w:rPr>
        <w:t>εγένετο</w:t>
      </w:r>
      <w:proofErr w:type="spellEnd"/>
      <w:r>
        <w:rPr>
          <w:rFonts w:eastAsia="Times New Roman"/>
          <w:bCs/>
          <w:shd w:val="clear" w:color="auto" w:fill="FFFFFF"/>
        </w:rPr>
        <w:t xml:space="preserve">. </w:t>
      </w:r>
    </w:p>
    <w:p w14:paraId="670F53E9"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Άρα εκεί που σας βόλευε, κατά το δοκούν, σπάσατε το άρθρο προκειμένου να μπορέσει να καταψηφίσει ο κυβερνητικός </w:t>
      </w:r>
      <w:r>
        <w:rPr>
          <w:rFonts w:eastAsia="Times New Roman"/>
          <w:bCs/>
          <w:shd w:val="clear" w:color="auto" w:fill="FFFFFF"/>
        </w:rPr>
        <w:lastRenderedPageBreak/>
        <w:t>σας εταίρος και εκεί που σας ζητήσαμε εμείς αντίστοιχη διάσπαση, για να μπορέσουμε να υπερψηφίσουμε διατάξεις στις οποίες ήμα</w:t>
      </w:r>
      <w:r>
        <w:rPr>
          <w:rFonts w:eastAsia="Times New Roman"/>
          <w:bCs/>
          <w:shd w:val="clear" w:color="auto" w:fill="FFFFFF"/>
        </w:rPr>
        <w:t>σταν θετικοί, όπως για παράδειγμα τον Ενιαίο Αριθμό Μαθητή –είμαστε θετικοί– τη δυνατότητα μετάβασης μαθητών που έχουν εξαιρετικές επιδόσεις στις καλές τέχνες σε καλλιτεχνικές εκδηλώσεις, τη δυνατότητα ρύθμισης εγγραφής μαθητών σε διαφορετικό τύπο λυκείου,</w:t>
      </w:r>
      <w:r>
        <w:rPr>
          <w:rFonts w:eastAsia="Times New Roman"/>
          <w:bCs/>
          <w:shd w:val="clear" w:color="auto" w:fill="FFFFFF"/>
        </w:rPr>
        <w:t xml:space="preserve"> δεν τα σπάσατε. </w:t>
      </w:r>
    </w:p>
    <w:p w14:paraId="670F53EA"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Μας στερείτε, λοιπόν, το δικαίωμα ψήφισης θετικών διατάξεων. Γιατί όλες αυτές τις διατάξεις που σας είπα εμείς θα τις ψηφίζαμε. Δεν μπορούμε, όμως, να τις ψηφίσουμε, γιατί εκεί μέσα έχετε και μια διάταξη στην οποία προβλέπετε ότι πλέον ό,</w:t>
      </w:r>
      <w:r>
        <w:rPr>
          <w:rFonts w:eastAsia="Times New Roman"/>
          <w:bCs/>
          <w:shd w:val="clear" w:color="auto" w:fill="FFFFFF"/>
        </w:rPr>
        <w:t xml:space="preserve">τι αφορά τις σχολικές εκδρομές θα αποφασίζεται από εσάς. </w:t>
      </w:r>
    </w:p>
    <w:p w14:paraId="670F53EB"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Είπατε μάλιστα στην </w:t>
      </w:r>
      <w:r>
        <w:rPr>
          <w:rFonts w:eastAsia="Times New Roman"/>
          <w:bCs/>
          <w:shd w:val="clear" w:color="auto" w:fill="FFFFFF"/>
        </w:rPr>
        <w:t>ε</w:t>
      </w:r>
      <w:r>
        <w:rPr>
          <w:rFonts w:eastAsia="Times New Roman"/>
          <w:bCs/>
          <w:shd w:val="clear" w:color="auto" w:fill="FFFFFF"/>
        </w:rPr>
        <w:t>πιτροπή, όταν εμείς σας προτείναμε να είναι αυτό ευθύνη των σχολικών μονάδων και να δείξουμε επιτέλους εμπιστοσύνη στους εκπαιδευτικούς, δηλαδή οι εκπαιδευτικοί, οι διευθυντές τ</w:t>
      </w:r>
      <w:r>
        <w:rPr>
          <w:rFonts w:eastAsia="Times New Roman"/>
          <w:bCs/>
          <w:shd w:val="clear" w:color="auto" w:fill="FFFFFF"/>
        </w:rPr>
        <w:t xml:space="preserve">ων σχολείων να έχουν ευθύνη για τις σχολικές μονάδες, ότι δεν συμφωνείτε με αυτή τη θέση. Δεν συμφωνείτε οι σχολικές μονάδες να αποφασίζουν. </w:t>
      </w:r>
    </w:p>
    <w:p w14:paraId="670F53EC"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Γι’ αυτό, λοιπόν, μας οδηγείτε στην καταψήφιση αυτού του άρθρου, το οποίο εμπεριέχει σημαντικά στοιχεία. Όμως δεν </w:t>
      </w:r>
      <w:r>
        <w:rPr>
          <w:rFonts w:eastAsia="Times New Roman"/>
          <w:bCs/>
          <w:shd w:val="clear" w:color="auto" w:fill="FFFFFF"/>
        </w:rPr>
        <w:t xml:space="preserve">μας </w:t>
      </w:r>
      <w:r>
        <w:rPr>
          <w:rFonts w:eastAsia="Times New Roman"/>
          <w:bCs/>
          <w:shd w:val="clear" w:color="auto" w:fill="FFFFFF"/>
        </w:rPr>
        <w:lastRenderedPageBreak/>
        <w:t xml:space="preserve">επιτρέπετε να το ψηφίσουμε, διότι τα βάζετε όλα μέσα σε ένα άρθρο. </w:t>
      </w:r>
    </w:p>
    <w:p w14:paraId="670F53ED"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Κυρίες και κύριοι συνάδελφοι, τα ζητήματα διαδικασίας αποδεικνύουν τις πραγματικές προθέσεις της πολιτικής ηγεσίας. Τα ζητήματα διαδικασίας είναι και ζητήματα ουσίας. Με λύπη διαπιστών</w:t>
      </w:r>
      <w:r>
        <w:rPr>
          <w:rFonts w:eastAsia="Times New Roman"/>
          <w:bCs/>
          <w:shd w:val="clear" w:color="auto" w:fill="FFFFFF"/>
        </w:rPr>
        <w:t xml:space="preserve">ουμε, κύριε Υπουργέ, ότι δεν επιθυμείτε τον διάλογο. </w:t>
      </w:r>
    </w:p>
    <w:p w14:paraId="670F53EE"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Το νομοσχέδιο, όμως, αυτό δεν πάσχει μόνο επί της διαδικασίας, πάσχει σοβαρά και επί του περιεχομένου. Έρχομαι τώρα στο περιεχόμενο. </w:t>
      </w:r>
    </w:p>
    <w:p w14:paraId="670F53EF"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Πρόκειται για ένα νομοθέτημα το οποίο βρίθει αποσπασματικών ρυθμίσεω</w:t>
      </w:r>
      <w:r>
        <w:rPr>
          <w:rFonts w:eastAsia="Times New Roman"/>
          <w:bCs/>
          <w:shd w:val="clear" w:color="auto" w:fill="FFFFFF"/>
        </w:rPr>
        <w:t>ν, που αποδεικνύουν ότι η ακολουθούμενη πολιτική στον τομέα της παιδείας, όπως και σε ολόκληρη την κυβερνητική πολιτική, προχωρά χωρίς σχέδιο, χωρίς μακροπρόθεσμη στόχευση, χωρίς πρότερη διερεύνηση αναγκών, χωρίς μελέτη επιπτώσεων, χωρίς έλεγχο προϋποθέσεω</w:t>
      </w:r>
      <w:r>
        <w:rPr>
          <w:rFonts w:eastAsia="Times New Roman"/>
          <w:bCs/>
          <w:shd w:val="clear" w:color="auto" w:fill="FFFFFF"/>
        </w:rPr>
        <w:t xml:space="preserve">ν και συνθηκών υλοποίησης, με προχειρότητα και απερισκεψία. </w:t>
      </w:r>
    </w:p>
    <w:p w14:paraId="670F53F0"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Πρόκειται για ένα νομοσχέδιο το οποίο θα μπορούσε να χαρακτηριστεί ως «</w:t>
      </w:r>
      <w:r>
        <w:rPr>
          <w:rFonts w:eastAsia="Times New Roman" w:cs="Times New Roman"/>
        </w:rPr>
        <w:t>λίθοι</w:t>
      </w:r>
      <w:r>
        <w:rPr>
          <w:rFonts w:eastAsia="Times New Roman"/>
          <w:bCs/>
          <w:shd w:val="clear" w:color="auto" w:fill="FFFFFF"/>
        </w:rPr>
        <w:t xml:space="preserve"> </w:t>
      </w:r>
      <w:r>
        <w:rPr>
          <w:rFonts w:eastAsia="Times New Roman" w:cs="Times New Roman"/>
          <w:bCs/>
        </w:rPr>
        <w:t>και</w:t>
      </w:r>
      <w:r>
        <w:rPr>
          <w:rFonts w:eastAsia="Times New Roman"/>
          <w:bCs/>
          <w:shd w:val="clear" w:color="auto" w:fill="FFFFFF"/>
        </w:rPr>
        <w:t xml:space="preserve"> </w:t>
      </w:r>
      <w:r>
        <w:rPr>
          <w:rFonts w:eastAsia="Times New Roman" w:cs="Times New Roman"/>
        </w:rPr>
        <w:t>πλίνθοι</w:t>
      </w:r>
      <w:r>
        <w:rPr>
          <w:rFonts w:eastAsia="Times New Roman"/>
          <w:bCs/>
          <w:shd w:val="clear" w:color="auto" w:fill="FFFFFF"/>
        </w:rPr>
        <w:t xml:space="preserve"> </w:t>
      </w:r>
      <w:r>
        <w:rPr>
          <w:rFonts w:eastAsia="Times New Roman" w:cs="Times New Roman"/>
          <w:bCs/>
        </w:rPr>
        <w:t>και</w:t>
      </w:r>
      <w:r>
        <w:rPr>
          <w:rFonts w:eastAsia="Times New Roman"/>
          <w:bCs/>
          <w:shd w:val="clear" w:color="auto" w:fill="FFFFFF"/>
        </w:rPr>
        <w:t xml:space="preserve"> </w:t>
      </w:r>
      <w:r>
        <w:rPr>
          <w:rFonts w:eastAsia="Times New Roman" w:cs="Times New Roman"/>
        </w:rPr>
        <w:t xml:space="preserve">κέραμοι ατάκτως </w:t>
      </w:r>
      <w:proofErr w:type="spellStart"/>
      <w:r>
        <w:rPr>
          <w:rFonts w:eastAsia="Times New Roman" w:cs="Times New Roman"/>
        </w:rPr>
        <w:t>ερριμμένα</w:t>
      </w:r>
      <w:proofErr w:type="spellEnd"/>
      <w:r>
        <w:rPr>
          <w:rFonts w:eastAsia="Times New Roman" w:cs="Times New Roman"/>
          <w:bCs/>
        </w:rPr>
        <w:t xml:space="preserve">». Εμπεριέχει </w:t>
      </w:r>
      <w:proofErr w:type="spellStart"/>
      <w:r>
        <w:rPr>
          <w:rFonts w:eastAsia="Times New Roman" w:cs="Times New Roman"/>
          <w:bCs/>
        </w:rPr>
        <w:t>ε</w:t>
      </w:r>
      <w:r>
        <w:rPr>
          <w:rFonts w:eastAsia="Times New Roman"/>
          <w:bCs/>
          <w:shd w:val="clear" w:color="auto" w:fill="FFFFFF"/>
        </w:rPr>
        <w:t>μβαλωματικού</w:t>
      </w:r>
      <w:proofErr w:type="spellEnd"/>
      <w:r>
        <w:rPr>
          <w:rFonts w:eastAsia="Times New Roman"/>
          <w:bCs/>
          <w:shd w:val="clear" w:color="auto" w:fill="FFFFFF"/>
        </w:rPr>
        <w:t xml:space="preserve"> τύπου ρυθμίσεις με πρόδηλο </w:t>
      </w:r>
      <w:r>
        <w:rPr>
          <w:rFonts w:eastAsia="Times New Roman"/>
          <w:bCs/>
          <w:shd w:val="clear" w:color="auto" w:fill="FFFFFF"/>
        </w:rPr>
        <w:lastRenderedPageBreak/>
        <w:t xml:space="preserve">στόχο την ικανοποίηση </w:t>
      </w:r>
      <w:r>
        <w:rPr>
          <w:rFonts w:eastAsia="Times New Roman"/>
          <w:bCs/>
          <w:shd w:val="clear" w:color="auto" w:fill="FFFFFF"/>
        </w:rPr>
        <w:t xml:space="preserve">μικροκομματικών αναγκών, οι οποίες με μεγάλη λύπη διαπιστώνουμε ότι φτάνουν και στο σημείο των φωτογραφικών διευθετήσεων. </w:t>
      </w:r>
    </w:p>
    <w:p w14:paraId="670F53F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Έχουμε ρυθμίσεις διάσπαρτες σε όλο το νομοθέτημα</w:t>
      </w:r>
      <w:r>
        <w:rPr>
          <w:rFonts w:eastAsia="Times New Roman" w:cs="Times New Roman"/>
          <w:szCs w:val="24"/>
        </w:rPr>
        <w:t>,</w:t>
      </w:r>
      <w:r>
        <w:rPr>
          <w:rFonts w:eastAsia="Times New Roman" w:cs="Times New Roman"/>
          <w:szCs w:val="24"/>
        </w:rPr>
        <w:t xml:space="preserve"> οι οποίες αδικούν εκείνες τις ρυθμίσεις με θετικό πρόσημο, όπως για παράδειγμα τις </w:t>
      </w:r>
      <w:r>
        <w:rPr>
          <w:rFonts w:eastAsia="Times New Roman" w:cs="Times New Roman"/>
          <w:szCs w:val="24"/>
        </w:rPr>
        <w:t>ρυθμίσεις για το Κρατικό Πιστοποιητικό Γλωσσομάθειας, που θεωρούμε ότι κινούνται προς θετική κατεύθυνση, καθώς η θεσμοθέτηση του ηλεκτρονικού τρόπου εξέτασης αφενός θα καταστήσει τα συστήματα πιστοποίησης της γλωσσομάθειας ανταγωνιστικά και αφετέρου θα διε</w:t>
      </w:r>
      <w:r>
        <w:rPr>
          <w:rFonts w:eastAsia="Times New Roman" w:cs="Times New Roman"/>
          <w:szCs w:val="24"/>
        </w:rPr>
        <w:t xml:space="preserve">υκολύνει τη διαδικασία σε περιοχές της περιφέρειας. </w:t>
      </w:r>
    </w:p>
    <w:p w14:paraId="670F53F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Στην ίδια θετική κατεύθυνση θεωρούμε ότι κινούνται και οι ρυθμίσεις για την μετεγκατάσταση της Εθνικής Βιβλιοθήκης της Ελλάδας στις νέες υποδομές του Κέντρου Πολιτισμού Ίδρυμα </w:t>
      </w:r>
      <w:r>
        <w:rPr>
          <w:rFonts w:eastAsia="Times New Roman" w:cs="Times New Roman"/>
          <w:szCs w:val="24"/>
        </w:rPr>
        <w:t>«</w:t>
      </w:r>
      <w:r>
        <w:rPr>
          <w:rFonts w:eastAsia="Times New Roman" w:cs="Times New Roman"/>
          <w:szCs w:val="24"/>
        </w:rPr>
        <w:t xml:space="preserve">Σταύρος Νιάρχος». </w:t>
      </w:r>
    </w:p>
    <w:p w14:paraId="670F53F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Επίσης, θεωρούμε θετικό το άρθρο 9 και τη βαθμολογική αναγνώριση προϋπηρεσίας εκπαιδευτικών και του ειδικού εκπαιδευτικού και βοηθητικού προσωπικού, όπως επίσης και το άρθρο 19 για την καθιέρωση του ακαδημαϊκού υποτρόφου, παρά </w:t>
      </w:r>
      <w:r>
        <w:rPr>
          <w:rFonts w:eastAsia="Times New Roman" w:cs="Times New Roman"/>
          <w:szCs w:val="24"/>
        </w:rPr>
        <w:lastRenderedPageBreak/>
        <w:t>το ότι, κύριε Υπουργέ, μας απ</w:t>
      </w:r>
      <w:r>
        <w:rPr>
          <w:rFonts w:eastAsia="Times New Roman" w:cs="Times New Roman"/>
          <w:szCs w:val="24"/>
        </w:rPr>
        <w:t xml:space="preserve">ασχολεί το γεγονός ότι δεν προβλέπεται χρηματοδότηση και συνεπώς η λειτουργία αυτού του σημαντικού θεσμού επαφίεται εν τέλει στην ύπαρξη ταμειακών αδιάθετων των ιδρυμάτων. </w:t>
      </w:r>
    </w:p>
    <w:p w14:paraId="670F53F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Όπως προανέφερα όμως, στο νομοσχέδιο, δυστυχώς, περιλαμβάνονται και ρυθμίσεις που ε</w:t>
      </w:r>
      <w:r>
        <w:rPr>
          <w:rFonts w:eastAsia="Times New Roman" w:cs="Times New Roman"/>
          <w:szCs w:val="24"/>
        </w:rPr>
        <w:t>ισάγονται χωρίς μελέτη επιπτώσεων, όπως η παράγραφος 4</w:t>
      </w:r>
      <w:r>
        <w:rPr>
          <w:rFonts w:eastAsia="Times New Roman" w:cs="Times New Roman"/>
          <w:szCs w:val="24"/>
          <w:vertAlign w:val="superscript"/>
        </w:rPr>
        <w:t>α</w:t>
      </w:r>
      <w:r>
        <w:rPr>
          <w:rFonts w:eastAsia="Times New Roman" w:cs="Times New Roman"/>
          <w:szCs w:val="24"/>
        </w:rPr>
        <w:t xml:space="preserve"> του άρθρου 20, σύμφωνα με την οποία παρέχεται η δυνατότητα στους μόνιμους εκπαιδευτικούς της πρωτοβάθμιας και της δευτεροβάθμιας εκπαίδευσης να μετατάσσονται σε θέσεις Ειδικού Εκπαιδευτικού Προσωπικού</w:t>
      </w:r>
      <w:r>
        <w:rPr>
          <w:rFonts w:eastAsia="Times New Roman" w:cs="Times New Roman"/>
          <w:szCs w:val="24"/>
        </w:rPr>
        <w:t xml:space="preserve"> των Πανεπιστημίων και των ΤΕΙ. </w:t>
      </w:r>
    </w:p>
    <w:p w14:paraId="670F53F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Προκύπτουν λοιπόν, δύο ζητήματα: Πρώτο ζήτημα είναι η νομοθέτηση χωρίς μελέτη επιπτώσεων. Δεν έχει προηγηθεί μελέτη επιπτώσεων στις άλλες βαθμίδες της εκπαίδευσης. Τι θα γίνει με τα κενά που θα δημιουργηθούν από αυτούς τους</w:t>
      </w:r>
      <w:r>
        <w:rPr>
          <w:rFonts w:eastAsia="Times New Roman" w:cs="Times New Roman"/>
          <w:szCs w:val="24"/>
        </w:rPr>
        <w:t xml:space="preserve"> εκπαιδευτικούς, οι οποίοι θα πάνε στην τριτοβάθμια εκπαίδευση; Πώς θα καλυφθούν τα κενά αυτά; </w:t>
      </w:r>
    </w:p>
    <w:p w14:paraId="670F53F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Δεύτερη συνέπεια: η ακοστολόγητη νομοθέτηση. Για την υλοποίηση της ρύθμισης αυτής θα πρέπει να συσταθούν νέες θέ</w:t>
      </w:r>
      <w:r>
        <w:rPr>
          <w:rFonts w:eastAsia="Times New Roman" w:cs="Times New Roman"/>
          <w:szCs w:val="24"/>
        </w:rPr>
        <w:lastRenderedPageBreak/>
        <w:t xml:space="preserve">σεις, οι οποίες δεν γνωρίζουμε ούτε πόσες είναι </w:t>
      </w:r>
      <w:r>
        <w:rPr>
          <w:rFonts w:eastAsia="Times New Roman" w:cs="Times New Roman"/>
          <w:szCs w:val="24"/>
        </w:rPr>
        <w:t xml:space="preserve">ούτε πόσο κοστίζουν, σύμφωνα με τα όσα μας λέει το Γενικό Λογιστήριο του Κράτους. </w:t>
      </w:r>
    </w:p>
    <w:p w14:paraId="670F53F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νομοσχέδιο υπάρχουν και ρυθμίσεις που εισάγονται χωρίς πρότερη διερεύνηση αναγκών, με χαρακτηριστική την περίπτωση της παραγράφου 1 του άρθρου 20 με την οποία παρέχεται </w:t>
      </w:r>
      <w:r>
        <w:rPr>
          <w:rFonts w:eastAsia="Times New Roman" w:cs="Times New Roman"/>
          <w:szCs w:val="24"/>
        </w:rPr>
        <w:t xml:space="preserve">η δυνατότητα μετάταξης υπαλλήλων των ΑΕΙ σε θέσεις Ειδικού Τεχνικού Επιστημονικού Προσωπικού. </w:t>
      </w:r>
    </w:p>
    <w:p w14:paraId="670F53F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τον τρόπο αυτό θα μειωθούν δραστικά οι διοικητικοί υπάλληλοι στα πανεπιστήμια και θα διογκώσουν το ήδη πολύ μεγάλο πρόβλημα </w:t>
      </w:r>
      <w:proofErr w:type="spellStart"/>
      <w:r>
        <w:rPr>
          <w:rFonts w:eastAsia="Times New Roman" w:cs="Times New Roman"/>
          <w:szCs w:val="24"/>
        </w:rPr>
        <w:t>υποστελέχωσης</w:t>
      </w:r>
      <w:proofErr w:type="spellEnd"/>
      <w:r>
        <w:rPr>
          <w:rFonts w:eastAsia="Times New Roman" w:cs="Times New Roman"/>
          <w:szCs w:val="24"/>
        </w:rPr>
        <w:t xml:space="preserve"> που α</w:t>
      </w:r>
      <w:r>
        <w:rPr>
          <w:rFonts w:eastAsia="Times New Roman" w:cs="Times New Roman"/>
          <w:szCs w:val="24"/>
        </w:rPr>
        <w:t xml:space="preserve">ντιμετωπίζουν κυρίως τα περιφερειακά ιδρύματα. </w:t>
      </w:r>
    </w:p>
    <w:p w14:paraId="670F53F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Μίλησα για ρυθμίσεις χωρίς μακροπρόθεσμη στόχευση, για επίλυση των προβλημάτων εντός ενός ολιστικού πλαισίου. Χαρακτηριστικό παράδειγμα είναι το άρθρο 11 παράγραφος 1β΄</w:t>
      </w:r>
      <w:r>
        <w:rPr>
          <w:rFonts w:eastAsia="Times New Roman" w:cs="Times New Roman"/>
          <w:szCs w:val="24"/>
        </w:rPr>
        <w:t>,</w:t>
      </w:r>
      <w:r>
        <w:rPr>
          <w:rFonts w:eastAsia="Times New Roman" w:cs="Times New Roman"/>
          <w:szCs w:val="24"/>
        </w:rPr>
        <w:t xml:space="preserve"> που αποδεικνύει ότι η ηγεσία του Υπουρ</w:t>
      </w:r>
      <w:r>
        <w:rPr>
          <w:rFonts w:eastAsia="Times New Roman" w:cs="Times New Roman"/>
          <w:szCs w:val="24"/>
        </w:rPr>
        <w:t>γείου ακολουθεί μία πολιτική επιείκειας –επιτρέψτε μου τον όρο- αντί για μια πολιτική ουσιαστικής μέριμνας. Τα παιδιά με διαγνωσμένες μαθησιακές δυσκολίες αντιμετωπίζονται όχι με στόχο να μάθουν γράμματα, α</w:t>
      </w:r>
      <w:r>
        <w:rPr>
          <w:rFonts w:eastAsia="Times New Roman" w:cs="Times New Roman"/>
          <w:szCs w:val="24"/>
        </w:rPr>
        <w:lastRenderedPageBreak/>
        <w:t>ναπτύσσοντας τις κατάλληλες μεθόδους και επιμορφών</w:t>
      </w:r>
      <w:r>
        <w:rPr>
          <w:rFonts w:eastAsia="Times New Roman" w:cs="Times New Roman"/>
          <w:szCs w:val="24"/>
        </w:rPr>
        <w:t xml:space="preserve">οντας κατάλληλα τους εκπαιδευτικούς, αλλά με στόχο να μην ταλαιπωρηθούν. </w:t>
      </w:r>
    </w:p>
    <w:p w14:paraId="670F53F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 μέχρι σήμερα αναρωτιόμαστε για τον λόγο της σύστασης του Εθνικού Συμβουλίου Εκπαίδευσης και Ανάπτυξης Ανθρώπινου Δυναμικού, όπως προβλέπεται από το άρθρο 18 του παρόντος νομοσχεδίου. Πρόκειται για μία νέα δομή, για ένα νέο γνωμοδοτικό όργανο</w:t>
      </w:r>
      <w:r>
        <w:rPr>
          <w:rFonts w:eastAsia="Times New Roman" w:cs="Times New Roman"/>
          <w:szCs w:val="24"/>
        </w:rPr>
        <w:t xml:space="preserve"> προς τον Υπουργό Παιδείας με ομολογουμένως ευγενείς σκοπούς, το οποίο όμως εγείρει ερωτήματα σε σχέση με το προς κατάργηση ΕΣΥΠ. </w:t>
      </w:r>
    </w:p>
    <w:p w14:paraId="670F53F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Λέτε πως το νέο όργανο συστάθηκε γιατί το ΕΣΥΠ παρέμεινε ανενεργό. Γιατί παρέμεινε, κύριε Υπουργέ, το ΕΣΥΠ ανενεργό τα τελευτ</w:t>
      </w:r>
      <w:r>
        <w:rPr>
          <w:rFonts w:eastAsia="Times New Roman" w:cs="Times New Roman"/>
          <w:szCs w:val="24"/>
        </w:rPr>
        <w:t>αία δύο χρόνια; Μήπως γιατί το Υπουργείο, δηλαδή η Κυβέρνηση, δεν απαντά στις εκκλήσεις για ορισμό εκπροσώπων; Λέτε ότι το ΕΣΥΠ ήταν πολύβουο σχήμα. Θεωρείτε βουητό τις ανεξάρτητες φωνές των σαράντα πέντε περίπου μελών που, πέραν των ελαχίστων τεσσάρων ή π</w:t>
      </w:r>
      <w:r>
        <w:rPr>
          <w:rFonts w:eastAsia="Times New Roman" w:cs="Times New Roman"/>
          <w:szCs w:val="24"/>
        </w:rPr>
        <w:t>έντε μελών, δεν είχαν κα</w:t>
      </w:r>
      <w:r>
        <w:rPr>
          <w:rFonts w:eastAsia="Times New Roman" w:cs="Times New Roman"/>
          <w:szCs w:val="24"/>
        </w:rPr>
        <w:t>μ</w:t>
      </w:r>
      <w:r>
        <w:rPr>
          <w:rFonts w:eastAsia="Times New Roman" w:cs="Times New Roman"/>
          <w:szCs w:val="24"/>
        </w:rPr>
        <w:t>μία σχέση με την Κυβέρνηση, σε αντίθεση με το νέο όργανο από τα είκοσι μέλη του οποίου σχεδόν τα δέκα βρίσκονται σε ά</w:t>
      </w:r>
      <w:r>
        <w:rPr>
          <w:rFonts w:eastAsia="Times New Roman" w:cs="Times New Roman"/>
          <w:szCs w:val="24"/>
        </w:rPr>
        <w:lastRenderedPageBreak/>
        <w:t>μεση συσχέτιση με την Κυβέρνηση. Βεβαίως, φαίνεται να μην δίνετε και βάρος στις διακρίσεις που λαμβάνει το ΕΣΥΠ με</w:t>
      </w:r>
      <w:r>
        <w:rPr>
          <w:rFonts w:eastAsia="Times New Roman" w:cs="Times New Roman"/>
          <w:szCs w:val="24"/>
        </w:rPr>
        <w:t xml:space="preserve">τά από αξιολογήσεις σε ευρωπαϊκά </w:t>
      </w:r>
      <w:r>
        <w:rPr>
          <w:rFonts w:eastAsia="Times New Roman" w:cs="Times New Roman"/>
          <w:szCs w:val="24"/>
          <w:lang w:val="en-US"/>
        </w:rPr>
        <w:t>fora</w:t>
      </w:r>
      <w:r>
        <w:rPr>
          <w:rFonts w:eastAsia="Times New Roman" w:cs="Times New Roman"/>
          <w:szCs w:val="24"/>
        </w:rPr>
        <w:t xml:space="preserve">. Ποιος είναι άραγε, κύριε Υπουργέ, ο πραγματικός σκοπός πίσω από τη σύσταση του νέου αυτού οργάνου; </w:t>
      </w:r>
    </w:p>
    <w:p w14:paraId="670F53F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Μίλησα και για </w:t>
      </w:r>
      <w:proofErr w:type="spellStart"/>
      <w:r>
        <w:rPr>
          <w:rFonts w:eastAsia="Times New Roman" w:cs="Times New Roman"/>
          <w:szCs w:val="24"/>
        </w:rPr>
        <w:t>εμβαλωματικού</w:t>
      </w:r>
      <w:proofErr w:type="spellEnd"/>
      <w:r>
        <w:rPr>
          <w:rFonts w:eastAsia="Times New Roman" w:cs="Times New Roman"/>
          <w:szCs w:val="24"/>
        </w:rPr>
        <w:t xml:space="preserve"> τύπου ρυθμίσεις που φτάνουν στα όρια φωτογραφικής αποτύπωσης. </w:t>
      </w:r>
    </w:p>
    <w:p w14:paraId="670F53FD" w14:textId="77777777" w:rsidR="00D35489" w:rsidRDefault="0006190C">
      <w:pPr>
        <w:spacing w:line="600" w:lineRule="auto"/>
        <w:ind w:firstLine="720"/>
        <w:jc w:val="both"/>
        <w:rPr>
          <w:rFonts w:eastAsia="Times New Roman"/>
          <w:szCs w:val="24"/>
        </w:rPr>
      </w:pPr>
      <w:r>
        <w:rPr>
          <w:rFonts w:eastAsia="Times New Roman"/>
          <w:szCs w:val="24"/>
        </w:rPr>
        <w:t>Κραυγαλέο, αλλά όχι μοναδ</w:t>
      </w:r>
      <w:r>
        <w:rPr>
          <w:rFonts w:eastAsia="Times New Roman"/>
          <w:szCs w:val="24"/>
        </w:rPr>
        <w:t>ικό παράδειγμα είναι το άρθρο 20 παράγραφος 2. Τι λέει αυτό το άρθρο; Λέει ότι παρέχεται η δυνατότητα στα μέλη Ειδικού Τεχνικού Επιστημονικού Προσωπικού των ΑΕΙ, που έχουν εκλεγεί συγκεκριμένα στα οικεία ΑΕΙ το έτος 2008 και για  τα οποία η πράξη διορισμού</w:t>
      </w:r>
      <w:r>
        <w:rPr>
          <w:rFonts w:eastAsia="Times New Roman"/>
          <w:szCs w:val="24"/>
        </w:rPr>
        <w:t xml:space="preserve"> έχει βγει συγκεκριμένα το έτος 2016 -γι’ αυτά, λοιπόν, τα συγκεκριμένα μέλη-, να ενταχθούν στην κατηγορία Ειδικού Διδακτικού Προσωπικού υπό προϋποθέσεις. </w:t>
      </w:r>
    </w:p>
    <w:p w14:paraId="670F53FE" w14:textId="77777777" w:rsidR="00D35489" w:rsidRDefault="0006190C">
      <w:pPr>
        <w:spacing w:line="600" w:lineRule="auto"/>
        <w:ind w:firstLine="720"/>
        <w:jc w:val="both"/>
        <w:rPr>
          <w:rFonts w:eastAsia="Times New Roman"/>
          <w:szCs w:val="24"/>
        </w:rPr>
      </w:pPr>
      <w:r>
        <w:rPr>
          <w:rFonts w:eastAsia="Times New Roman"/>
          <w:szCs w:val="24"/>
        </w:rPr>
        <w:t>Να το πω ξανά, κύριε Υπουργέ; Μέλη ΕΤΕΠ, που έχουν εκλεγεί συγκεκριμένα το 2008 και των οποίων η πρά</w:t>
      </w:r>
      <w:r>
        <w:rPr>
          <w:rFonts w:eastAsia="Times New Roman"/>
          <w:szCs w:val="24"/>
        </w:rPr>
        <w:t>ξη διορισμού έχει βγει συγκεκριμένα το 2016, γι’ αυτά, λοιπόν, τα μέλη -συγκεκριμένα και αποκλειστικά για αυτά- δίνεται η δυνατότητα να ενταχθούν στην κατηγορία ΕΔΙΠ.</w:t>
      </w:r>
    </w:p>
    <w:p w14:paraId="670F53FF" w14:textId="77777777" w:rsidR="00D35489" w:rsidRDefault="0006190C">
      <w:pPr>
        <w:spacing w:line="600" w:lineRule="auto"/>
        <w:ind w:firstLine="720"/>
        <w:jc w:val="both"/>
        <w:rPr>
          <w:rFonts w:eastAsia="Times New Roman"/>
          <w:szCs w:val="24"/>
        </w:rPr>
      </w:pPr>
      <w:r>
        <w:rPr>
          <w:rFonts w:eastAsia="Times New Roman"/>
          <w:szCs w:val="24"/>
        </w:rPr>
        <w:lastRenderedPageBreak/>
        <w:t xml:space="preserve">Αβλεψίες και προχειρότητα διαπιστώνεται στο άρθρο 8, όπου τροποποιείτε νόμο που εσείς οι </w:t>
      </w:r>
      <w:r>
        <w:rPr>
          <w:rFonts w:eastAsia="Times New Roman"/>
          <w:szCs w:val="24"/>
        </w:rPr>
        <w:t xml:space="preserve">ίδιοι ψηφίσατε πριν από λίγους μήνες. </w:t>
      </w:r>
    </w:p>
    <w:p w14:paraId="670F5400" w14:textId="77777777" w:rsidR="00D35489" w:rsidRDefault="0006190C">
      <w:pPr>
        <w:spacing w:line="600" w:lineRule="auto"/>
        <w:ind w:firstLine="720"/>
        <w:jc w:val="both"/>
        <w:rPr>
          <w:rFonts w:eastAsia="Times New Roman"/>
          <w:szCs w:val="24"/>
        </w:rPr>
      </w:pPr>
      <w:r>
        <w:rPr>
          <w:rFonts w:eastAsia="Times New Roman"/>
          <w:szCs w:val="24"/>
        </w:rPr>
        <w:t>Όμως και στο άρθρο 19 έχουμε ρυθμίσεις –ακούστε, κύριοι Βουλευτές- που ψηφίστηκαν τον Αύγουστο του 2016 από τον ΣΥΡΙΖΑ, καταργήθηκαν τον Οκτώβριο του 2016 από τον ΣΥΡΙΖΑ και τώρα επανέρχονται επί ΣΥΡΙΖΑ! Αυτό είναι πρ</w:t>
      </w:r>
      <w:r>
        <w:rPr>
          <w:rFonts w:eastAsia="Times New Roman"/>
          <w:szCs w:val="24"/>
        </w:rPr>
        <w:t xml:space="preserve">οχειρότητα στη νομοθέτηση, αποσπασματικότητα στην ακολουθούμενη πολιτική. Βάσει ποιου θεσμικού πλαισίου θα λειτουργήσουν οι διοικήσεις των πανεπιστημίων, όταν οι νόμοι αλλάζουν ανά τρίμηνο; </w:t>
      </w:r>
    </w:p>
    <w:p w14:paraId="670F5401" w14:textId="77777777" w:rsidR="00D35489" w:rsidRDefault="0006190C">
      <w:pPr>
        <w:spacing w:line="600" w:lineRule="auto"/>
        <w:ind w:firstLine="720"/>
        <w:jc w:val="both"/>
        <w:rPr>
          <w:rFonts w:eastAsia="Times New Roman"/>
          <w:szCs w:val="24"/>
        </w:rPr>
      </w:pPr>
      <w:r>
        <w:rPr>
          <w:rFonts w:eastAsia="Times New Roman"/>
          <w:szCs w:val="24"/>
        </w:rPr>
        <w:t xml:space="preserve">Όμως και στην </w:t>
      </w:r>
      <w:r>
        <w:rPr>
          <w:rFonts w:eastAsia="Times New Roman"/>
          <w:szCs w:val="24"/>
        </w:rPr>
        <w:t xml:space="preserve">έρευνα </w:t>
      </w:r>
      <w:r>
        <w:rPr>
          <w:rFonts w:eastAsia="Times New Roman"/>
          <w:szCs w:val="24"/>
        </w:rPr>
        <w:t>τα πράγματα δεν είναι καλύτερα.</w:t>
      </w:r>
    </w:p>
    <w:p w14:paraId="670F5402" w14:textId="77777777" w:rsidR="00D35489" w:rsidRDefault="0006190C">
      <w:pPr>
        <w:spacing w:line="600" w:lineRule="auto"/>
        <w:ind w:firstLine="720"/>
        <w:jc w:val="both"/>
        <w:rPr>
          <w:rFonts w:eastAsia="Times New Roman"/>
          <w:szCs w:val="24"/>
        </w:rPr>
      </w:pPr>
      <w:r>
        <w:rPr>
          <w:rFonts w:eastAsia="Times New Roman"/>
          <w:szCs w:val="24"/>
        </w:rPr>
        <w:t xml:space="preserve">Με το άρθρο </w:t>
      </w:r>
      <w:r>
        <w:rPr>
          <w:rFonts w:eastAsia="Times New Roman"/>
          <w:szCs w:val="24"/>
        </w:rPr>
        <w:t>28, παρατείνεται για τέταρτη φορά η προθεσμία για τη σύνταξη των εσωτερικών κανονισμών και οργανισμών των ερευνητικών κέντρων, η οποία ήταν έξι μήνες από την έναρξη ισχύος τους. Η παράγραφος 10 του ίδιου άρθρου έρχεται να επιβεβαιώσει τα όσα λέμε.</w:t>
      </w:r>
    </w:p>
    <w:p w14:paraId="670F5403" w14:textId="77777777" w:rsidR="00D35489" w:rsidRDefault="0006190C">
      <w:pPr>
        <w:spacing w:line="600" w:lineRule="auto"/>
        <w:ind w:firstLine="720"/>
        <w:jc w:val="both"/>
        <w:rPr>
          <w:rFonts w:eastAsia="Times New Roman"/>
          <w:szCs w:val="24"/>
        </w:rPr>
      </w:pPr>
      <w:r>
        <w:rPr>
          <w:rFonts w:eastAsia="Times New Roman"/>
          <w:szCs w:val="24"/>
        </w:rPr>
        <w:t>Πριν από</w:t>
      </w:r>
      <w:r>
        <w:rPr>
          <w:rFonts w:eastAsia="Times New Roman"/>
          <w:szCs w:val="24"/>
        </w:rPr>
        <w:t xml:space="preserve"> τρεις μήνες, κύριοι της Κυβέρνησης, ιδρύσατε ένα νέο ίδρυμα έρευνας και καινοτομίας, το λεγόμενο ΕΛΙΔΕΚ. </w:t>
      </w:r>
      <w:r>
        <w:rPr>
          <w:rFonts w:eastAsia="Times New Roman"/>
          <w:szCs w:val="24"/>
        </w:rPr>
        <w:lastRenderedPageBreak/>
        <w:t xml:space="preserve">Σας λέγαμε τότε ότι δεν χρειάζεται αυτή η νέα δομή, δεδομένης της ύπαρξης της Γενικής Γραμματείας Έρευνας και Τεχνολογίας. </w:t>
      </w:r>
    </w:p>
    <w:p w14:paraId="670F5404" w14:textId="77777777" w:rsidR="00D35489" w:rsidRDefault="0006190C">
      <w:pPr>
        <w:spacing w:line="600" w:lineRule="auto"/>
        <w:ind w:firstLine="720"/>
        <w:jc w:val="both"/>
        <w:rPr>
          <w:rFonts w:eastAsia="Times New Roman"/>
          <w:szCs w:val="24"/>
        </w:rPr>
      </w:pPr>
      <w:r>
        <w:rPr>
          <w:rFonts w:eastAsia="Times New Roman"/>
          <w:szCs w:val="24"/>
        </w:rPr>
        <w:t>(Στο σημείο αυτό κτυπάει τ</w:t>
      </w:r>
      <w:r>
        <w:rPr>
          <w:rFonts w:eastAsia="Times New Roman"/>
          <w:szCs w:val="24"/>
        </w:rPr>
        <w:t>ο κουδούνι λήξεως του χρόνου ομιλίας της κυρίας Βουλευτού)</w:t>
      </w:r>
    </w:p>
    <w:p w14:paraId="670F5405" w14:textId="77777777" w:rsidR="00D35489" w:rsidRDefault="0006190C">
      <w:pPr>
        <w:spacing w:line="600" w:lineRule="auto"/>
        <w:ind w:firstLine="720"/>
        <w:jc w:val="both"/>
        <w:rPr>
          <w:rFonts w:eastAsia="Times New Roman"/>
          <w:szCs w:val="24"/>
        </w:rPr>
      </w:pPr>
      <w:r>
        <w:rPr>
          <w:rFonts w:eastAsia="Times New Roman"/>
          <w:szCs w:val="24"/>
        </w:rPr>
        <w:t>Θα ήθελα λίγο την ανοχή σας, κύριε Πρόεδρε.</w:t>
      </w:r>
    </w:p>
    <w:p w14:paraId="670F5406" w14:textId="77777777" w:rsidR="00D35489" w:rsidRDefault="0006190C">
      <w:pPr>
        <w:spacing w:line="600" w:lineRule="auto"/>
        <w:ind w:firstLine="720"/>
        <w:jc w:val="both"/>
        <w:rPr>
          <w:rFonts w:eastAsia="Times New Roman"/>
          <w:szCs w:val="24"/>
        </w:rPr>
      </w:pPr>
      <w:r>
        <w:rPr>
          <w:rFonts w:eastAsia="Times New Roman"/>
          <w:szCs w:val="24"/>
        </w:rPr>
        <w:t xml:space="preserve">Σας λέγαμε ότι οι δύο αυτές δομές θα είναι </w:t>
      </w:r>
      <w:proofErr w:type="spellStart"/>
      <w:r>
        <w:rPr>
          <w:rFonts w:eastAsia="Times New Roman"/>
          <w:szCs w:val="24"/>
        </w:rPr>
        <w:t>αλληλοκαλυπτόμενες</w:t>
      </w:r>
      <w:proofErr w:type="spellEnd"/>
      <w:r>
        <w:rPr>
          <w:rFonts w:eastAsia="Times New Roman"/>
          <w:szCs w:val="24"/>
        </w:rPr>
        <w:t>. Το αρνηθήκατε. Σήμερα, όμως, έρχεστε και νομοθετείτε ότι η γενική αυτή γραμματεία είναι αρ</w:t>
      </w:r>
      <w:r>
        <w:rPr>
          <w:rFonts w:eastAsia="Times New Roman"/>
          <w:szCs w:val="24"/>
        </w:rPr>
        <w:t>μόδια για την οργάνωση του ΕΛΙΔΕΚ, για τη λειτουργία του ΕΛΙΔΕΚ, για την παρακολούθηση και εφαρμογή του θεσμικού του πλαισίου και για κάθε άλλο συναφές θέμα.</w:t>
      </w:r>
    </w:p>
    <w:p w14:paraId="670F5407" w14:textId="77777777" w:rsidR="00D35489" w:rsidRDefault="0006190C">
      <w:pPr>
        <w:spacing w:line="600" w:lineRule="auto"/>
        <w:ind w:firstLine="720"/>
        <w:jc w:val="both"/>
        <w:rPr>
          <w:rFonts w:eastAsia="Times New Roman"/>
          <w:szCs w:val="24"/>
        </w:rPr>
      </w:pPr>
      <w:r>
        <w:rPr>
          <w:rFonts w:eastAsia="Times New Roman"/>
          <w:szCs w:val="24"/>
        </w:rPr>
        <w:t>Με λίγα λόγια, σε τρεις μόλις μήνες μετά τη νομοθέτηση ενός ιδρύματος για το οποίο τόσο επιμείνατε</w:t>
      </w:r>
      <w:r>
        <w:rPr>
          <w:rFonts w:eastAsia="Times New Roman"/>
          <w:szCs w:val="24"/>
        </w:rPr>
        <w:t>, έρχεστε στην ουσία να καταργήσετε την αυτονομία του και να επιβεβαιώσετε τους ενδοιασμούς μας.</w:t>
      </w:r>
    </w:p>
    <w:p w14:paraId="670F5408" w14:textId="77777777" w:rsidR="00D35489" w:rsidRDefault="0006190C">
      <w:pPr>
        <w:spacing w:line="600" w:lineRule="auto"/>
        <w:ind w:firstLine="720"/>
        <w:jc w:val="both"/>
        <w:rPr>
          <w:rFonts w:eastAsia="Times New Roman"/>
          <w:szCs w:val="24"/>
        </w:rPr>
      </w:pPr>
      <w:r>
        <w:rPr>
          <w:rFonts w:eastAsia="Times New Roman"/>
          <w:szCs w:val="24"/>
        </w:rPr>
        <w:t>Εκεί, όμως, που πραγματικά ξεπεράσατε τον εαυτό σας σε προχειρότητα, εκεί που δεν αναζητήσατε ούτε τις ελάχιστες προ</w:t>
      </w:r>
      <w:r>
        <w:rPr>
          <w:rFonts w:eastAsia="Times New Roman"/>
          <w:szCs w:val="24"/>
        </w:rPr>
        <w:lastRenderedPageBreak/>
        <w:t>ϋποθέσεις για την υλοποίηση της ρύθμισης εί</w:t>
      </w:r>
      <w:r>
        <w:rPr>
          <w:rFonts w:eastAsia="Times New Roman"/>
          <w:szCs w:val="24"/>
        </w:rPr>
        <w:t xml:space="preserve">ναι στην περίπτωση του νέου άρθρου 32 για τα θέματα διαχείρισης της συλλογής Φοίβου </w:t>
      </w:r>
      <w:proofErr w:type="spellStart"/>
      <w:r>
        <w:rPr>
          <w:rFonts w:eastAsia="Times New Roman"/>
          <w:szCs w:val="24"/>
        </w:rPr>
        <w:t>Ανωγειανάκη</w:t>
      </w:r>
      <w:proofErr w:type="spellEnd"/>
      <w:r>
        <w:rPr>
          <w:rFonts w:eastAsia="Times New Roman"/>
          <w:szCs w:val="24"/>
        </w:rPr>
        <w:t xml:space="preserve">. </w:t>
      </w:r>
    </w:p>
    <w:p w14:paraId="670F5409" w14:textId="77777777" w:rsidR="00D35489" w:rsidRDefault="0006190C">
      <w:pPr>
        <w:spacing w:line="600" w:lineRule="auto"/>
        <w:ind w:firstLine="720"/>
        <w:jc w:val="both"/>
        <w:rPr>
          <w:rFonts w:eastAsia="Times New Roman"/>
          <w:szCs w:val="24"/>
        </w:rPr>
      </w:pPr>
      <w:r>
        <w:rPr>
          <w:rFonts w:eastAsia="Times New Roman"/>
          <w:szCs w:val="24"/>
        </w:rPr>
        <w:t xml:space="preserve">Νομοθετήσατε, κύριοι της Κυβέρνησης, χωρίς τον ξενοδόχο ή -για να γίνω πιο σαφής- χωρίς να λάβετε υπ’ </w:t>
      </w:r>
      <w:proofErr w:type="spellStart"/>
      <w:r>
        <w:rPr>
          <w:rFonts w:eastAsia="Times New Roman"/>
          <w:szCs w:val="24"/>
        </w:rPr>
        <w:t>όψιν</w:t>
      </w:r>
      <w:proofErr w:type="spellEnd"/>
      <w:r>
        <w:rPr>
          <w:rFonts w:eastAsia="Times New Roman"/>
          <w:szCs w:val="24"/>
        </w:rPr>
        <w:t xml:space="preserve"> τη βούληση του διαθέτη και προβλέψατε τη μεταβίβαση</w:t>
      </w:r>
      <w:r>
        <w:rPr>
          <w:rFonts w:eastAsia="Times New Roman"/>
          <w:szCs w:val="24"/>
        </w:rPr>
        <w:t xml:space="preserve"> της κυριότητας της ιστορικής αυτής συλλογής λαϊκών μουσικών οργάνων στο ΕΚΠΑ, κατά παράβαση της βούλησης του διαθέτη και συνεπώς κατά παράβαση του άρθρο 109 του Συντάγματος, το οποίο απαγορεύει ρητά τη μεταβολή του περιεχομένου δωρεάς που έχει αφεθεί για </w:t>
      </w:r>
      <w:r>
        <w:rPr>
          <w:rFonts w:eastAsia="Times New Roman"/>
          <w:szCs w:val="24"/>
        </w:rPr>
        <w:t>κοινωφελή σκοπό υπέρ του δημοσίου.</w:t>
      </w:r>
    </w:p>
    <w:p w14:paraId="670F540A" w14:textId="77777777" w:rsidR="00D35489" w:rsidRDefault="0006190C">
      <w:pPr>
        <w:spacing w:line="600" w:lineRule="auto"/>
        <w:ind w:firstLine="720"/>
        <w:jc w:val="both"/>
        <w:rPr>
          <w:rFonts w:eastAsia="Times New Roman"/>
          <w:szCs w:val="24"/>
        </w:rPr>
      </w:pPr>
      <w:r>
        <w:rPr>
          <w:rFonts w:eastAsia="Times New Roman"/>
          <w:szCs w:val="24"/>
        </w:rPr>
        <w:t xml:space="preserve">Είναι σοβαρές αβλεψίες, κύριε Υπουργέ. </w:t>
      </w:r>
    </w:p>
    <w:p w14:paraId="670F540B" w14:textId="77777777" w:rsidR="00D35489" w:rsidRDefault="0006190C">
      <w:pPr>
        <w:spacing w:line="600" w:lineRule="auto"/>
        <w:ind w:firstLine="720"/>
        <w:jc w:val="both"/>
        <w:rPr>
          <w:rFonts w:eastAsia="Times New Roman"/>
          <w:szCs w:val="24"/>
        </w:rPr>
      </w:pPr>
      <w:r>
        <w:rPr>
          <w:rFonts w:eastAsia="Times New Roman"/>
          <w:szCs w:val="24"/>
        </w:rPr>
        <w:t>Θα κλείσω με το άρθρο 20 παράγραφος 6, ένα άρθρο το οποίο αποτυπώνει τις ιδεοληψίες της Κυβέρνησης και ενισχύει την ήσσονα προσπάθεια. Διορισμός καθηγητών τριτοβάθμιας εκπαίδευσης β</w:t>
      </w:r>
      <w:r>
        <w:rPr>
          <w:rFonts w:eastAsia="Times New Roman"/>
          <w:szCs w:val="24"/>
        </w:rPr>
        <w:t xml:space="preserve">άσει μιας αίτησης. Πού άλλου στον κόσμο συμβαίνει αυτό; </w:t>
      </w:r>
    </w:p>
    <w:p w14:paraId="670F540C" w14:textId="77777777" w:rsidR="00D35489" w:rsidRDefault="0006190C">
      <w:pPr>
        <w:spacing w:line="600" w:lineRule="auto"/>
        <w:ind w:firstLine="720"/>
        <w:jc w:val="both"/>
        <w:rPr>
          <w:rFonts w:eastAsia="Times New Roman"/>
          <w:szCs w:val="24"/>
        </w:rPr>
      </w:pPr>
      <w:r>
        <w:rPr>
          <w:rFonts w:eastAsia="Times New Roman"/>
          <w:szCs w:val="24"/>
        </w:rPr>
        <w:t xml:space="preserve">Η εν λόγω ρύθμιση, κύριοι της Κυβέρνησης, αποτελεί προσβολή για τα μέλη του εκπαιδευτικού προσωπικού των ΤΕΙ, </w:t>
      </w:r>
      <w:r>
        <w:rPr>
          <w:rFonts w:eastAsia="Times New Roman"/>
          <w:szCs w:val="24"/>
        </w:rPr>
        <w:lastRenderedPageBreak/>
        <w:t>τα οποία είναι επιστήμονες με αυξημένα ακαδημαϊκά προσόντα, με διδακτορικές διατριβές, επ</w:t>
      </w:r>
      <w:r>
        <w:rPr>
          <w:rFonts w:eastAsia="Times New Roman"/>
          <w:szCs w:val="24"/>
        </w:rPr>
        <w:t>ιστημονικές δημοσιεύσεις, συμμετοχές σε ερευνητικά κέντρα και τώρα δίνετε τη δυνατότητα σε έκτακτους συνεργάτες των ιδρυμάτων, πολλοί από τους οποίους δεν έχουν διδακτορικά, δεν έχουν καν μεταπτυχιακά, δεν έχουν τα ακαδημαϊκά προσόντα, να γίνουν καθηγητές.</w:t>
      </w:r>
      <w:r>
        <w:rPr>
          <w:rFonts w:eastAsia="Times New Roman"/>
          <w:szCs w:val="24"/>
        </w:rPr>
        <w:t xml:space="preserve"> Θεωρούμε ότι αυτό συνιστά ένα σημαντικό βήμα οπισθοδρόμησης των τεχνολογικών ιδρυμάτων και παρακαλούμε τον κύριο Υπουργό, έστω και την ύστατη αυτήν ώρα, να τη δει ξανά.</w:t>
      </w:r>
    </w:p>
    <w:p w14:paraId="670F540D" w14:textId="77777777" w:rsidR="00D35489" w:rsidRDefault="0006190C">
      <w:pPr>
        <w:spacing w:line="600" w:lineRule="auto"/>
        <w:ind w:firstLine="720"/>
        <w:jc w:val="both"/>
        <w:rPr>
          <w:rFonts w:eastAsia="Times New Roman"/>
          <w:szCs w:val="24"/>
        </w:rPr>
      </w:pPr>
      <w:r>
        <w:rPr>
          <w:rFonts w:eastAsia="Times New Roman"/>
          <w:szCs w:val="24"/>
        </w:rPr>
        <w:t>Κλείνω…</w:t>
      </w:r>
    </w:p>
    <w:p w14:paraId="670F540E" w14:textId="77777777" w:rsidR="00D35489" w:rsidRDefault="000619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όμως, σας παρακαλώ.</w:t>
      </w:r>
    </w:p>
    <w:p w14:paraId="670F540F" w14:textId="77777777" w:rsidR="00D35489" w:rsidRDefault="0006190C">
      <w:pPr>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Κυρίες και κύριοι συνάδελφοι, το παρόν σχέδιο νόμου περιλαμβάνει πλήθος διατάξεων που αγγίζουν όλο σχεδόν το φάσμα της εκπαίδευσης, δυστυχώς όμως μόνο επιδερμικά. Οι πλείστες ρυθμίσεις, που κινούνται στη λάθος κατεύθυνση, διασαλεύουν τις όποιες ρυθμίσεις </w:t>
      </w:r>
      <w:r>
        <w:rPr>
          <w:rFonts w:eastAsia="Times New Roman"/>
          <w:szCs w:val="24"/>
        </w:rPr>
        <w:t xml:space="preserve">με θετικό πρόσημο. </w:t>
      </w:r>
    </w:p>
    <w:p w14:paraId="670F5410" w14:textId="77777777" w:rsidR="00D35489" w:rsidRDefault="0006190C">
      <w:pPr>
        <w:spacing w:line="600" w:lineRule="auto"/>
        <w:ind w:firstLine="720"/>
        <w:jc w:val="both"/>
        <w:rPr>
          <w:rFonts w:eastAsia="Times New Roman"/>
          <w:szCs w:val="24"/>
        </w:rPr>
      </w:pPr>
      <w:r>
        <w:rPr>
          <w:rFonts w:eastAsia="Times New Roman"/>
          <w:szCs w:val="24"/>
        </w:rPr>
        <w:t>Καταψηφίζουμε επί της αρχής το παρόν σχέδιο νόμου.</w:t>
      </w:r>
    </w:p>
    <w:p w14:paraId="670F5411" w14:textId="77777777" w:rsidR="00D35489" w:rsidRDefault="0006190C">
      <w:pPr>
        <w:spacing w:line="600" w:lineRule="auto"/>
        <w:ind w:firstLine="720"/>
        <w:jc w:val="both"/>
        <w:rPr>
          <w:rFonts w:eastAsia="Times New Roman"/>
          <w:szCs w:val="24"/>
        </w:rPr>
      </w:pPr>
      <w:r>
        <w:rPr>
          <w:rFonts w:eastAsia="Times New Roman"/>
          <w:szCs w:val="24"/>
        </w:rPr>
        <w:t>Ευχαριστώ πολύ.</w:t>
      </w:r>
    </w:p>
    <w:p w14:paraId="670F5412" w14:textId="77777777" w:rsidR="00D35489" w:rsidRDefault="0006190C">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670F5413" w14:textId="77777777" w:rsidR="00D35489" w:rsidRDefault="000619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Όσοι συνάδελφοι δεν έχουν εγγραφεί και θέλουν, για ένα-δυο λεπτά ακόμη μπορούν να </w:t>
      </w:r>
      <w:r>
        <w:rPr>
          <w:rFonts w:eastAsia="Times New Roman"/>
          <w:szCs w:val="24"/>
        </w:rPr>
        <w:t>το κάνουν. Μετά παρακαλώ να κλείσει το σύστημα ηλεκτρονικής εγγραφής.</w:t>
      </w:r>
    </w:p>
    <w:p w14:paraId="670F5414" w14:textId="77777777" w:rsidR="00D35489" w:rsidRDefault="0006190C">
      <w:pPr>
        <w:spacing w:line="600" w:lineRule="auto"/>
        <w:ind w:firstLine="720"/>
        <w:jc w:val="both"/>
        <w:rPr>
          <w:rFonts w:eastAsia="Times New Roman"/>
          <w:szCs w:val="24"/>
        </w:rPr>
      </w:pPr>
      <w:r>
        <w:rPr>
          <w:rFonts w:eastAsia="Times New Roman"/>
          <w:szCs w:val="24"/>
        </w:rPr>
        <w:t xml:space="preserve">Καλώ στο Βήμα τον ειδικό αγορητή της Χρυσής Αυγής κ. Αντώνιο Γρέγο και μέχρι να ξεκινήσει την ομιλία του θα ήθελα να πω ότι ελπίζω πως η κυρία </w:t>
      </w:r>
      <w:proofErr w:type="spellStart"/>
      <w:r>
        <w:rPr>
          <w:rFonts w:eastAsia="Times New Roman"/>
          <w:szCs w:val="24"/>
        </w:rPr>
        <w:t>Κονιόρδου</w:t>
      </w:r>
      <w:proofErr w:type="spellEnd"/>
      <w:r>
        <w:rPr>
          <w:rFonts w:eastAsia="Times New Roman"/>
          <w:szCs w:val="24"/>
        </w:rPr>
        <w:t xml:space="preserve">, η Υπουργός Πολιτισμού, μέχρι το </w:t>
      </w:r>
      <w:r>
        <w:rPr>
          <w:rFonts w:eastAsia="Times New Roman"/>
          <w:szCs w:val="24"/>
        </w:rPr>
        <w:t>βράδυ στις 8 θα έλθει να μας εξηγήσει γιατί το συγκεκριμένο μουσείο το παίρνει από εκεί που είναι και το πάει στο ΕΚΠΑ.</w:t>
      </w:r>
    </w:p>
    <w:p w14:paraId="670F5415" w14:textId="77777777" w:rsidR="00D35489" w:rsidRDefault="0006190C">
      <w:pPr>
        <w:spacing w:line="600" w:lineRule="auto"/>
        <w:ind w:firstLine="720"/>
        <w:jc w:val="both"/>
        <w:rPr>
          <w:rFonts w:eastAsia="Times New Roman"/>
          <w:szCs w:val="24"/>
        </w:rPr>
      </w:pPr>
      <w:r>
        <w:rPr>
          <w:rFonts w:eastAsia="Times New Roman"/>
          <w:szCs w:val="24"/>
        </w:rPr>
        <w:t>Έχετε τον λόγο, κύριε συνάδελφε.</w:t>
      </w:r>
    </w:p>
    <w:p w14:paraId="670F541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670F541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ξεκινήσω με έναν γενικότερο σχολιασμό, που όμως έχει έμμ</w:t>
      </w:r>
      <w:r>
        <w:rPr>
          <w:rFonts w:eastAsia="Times New Roman" w:cs="Times New Roman"/>
          <w:szCs w:val="24"/>
        </w:rPr>
        <w:t>εση σχέση με το νομοσχέδιο. Κατ’ αρχάς, κύριε Υπουργέ, θα ήθελα να πω κάτι πάρα πολύ σημαντικό: Θα πρέπει, σε συνεννόηση με το συναρμόδιο Υπουργείο, να μεριμνήσετε για τη στελέχωση με προσωπικό του Κέντρου Αποθεραπείας και Απο</w:t>
      </w:r>
      <w:r>
        <w:rPr>
          <w:rFonts w:eastAsia="Times New Roman" w:cs="Times New Roman"/>
          <w:szCs w:val="24"/>
        </w:rPr>
        <w:lastRenderedPageBreak/>
        <w:t>κατάστασης Παιδιών με Αναπηρία</w:t>
      </w:r>
      <w:r>
        <w:rPr>
          <w:rFonts w:eastAsia="Times New Roman" w:cs="Times New Roman"/>
          <w:szCs w:val="24"/>
        </w:rPr>
        <w:t xml:space="preserve"> στο Ίδρυμα «Άγιος Δημήτριος» Θεσσαλονίκης. Έχω καταθέσει σχετική ερώτηση και εγώ και ο κ. </w:t>
      </w:r>
      <w:proofErr w:type="spellStart"/>
      <w:r>
        <w:rPr>
          <w:rFonts w:eastAsia="Times New Roman" w:cs="Times New Roman"/>
          <w:szCs w:val="24"/>
        </w:rPr>
        <w:t>Παναγιώταρος</w:t>
      </w:r>
      <w:proofErr w:type="spellEnd"/>
      <w:r>
        <w:rPr>
          <w:rFonts w:eastAsia="Times New Roman" w:cs="Times New Roman"/>
          <w:szCs w:val="24"/>
        </w:rPr>
        <w:t>.</w:t>
      </w:r>
    </w:p>
    <w:p w14:paraId="670F541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Πριν από μερικά χρόνια κάποιοι αριστεροί θεωρούσαν τις σχολικές ποδιές αναχρονιστικό μέτρο. Δεν φαίνεται να τους προβληματίζει η </w:t>
      </w:r>
      <w:proofErr w:type="spellStart"/>
      <w:r>
        <w:rPr>
          <w:rFonts w:eastAsia="Times New Roman" w:cs="Times New Roman"/>
          <w:szCs w:val="24"/>
        </w:rPr>
        <w:t>μπούργκα</w:t>
      </w:r>
      <w:proofErr w:type="spellEnd"/>
      <w:r>
        <w:rPr>
          <w:rFonts w:eastAsia="Times New Roman" w:cs="Times New Roman"/>
          <w:szCs w:val="24"/>
        </w:rPr>
        <w:t xml:space="preserve"> ή οι μαντήλες</w:t>
      </w:r>
      <w:r>
        <w:rPr>
          <w:rFonts w:eastAsia="Times New Roman" w:cs="Times New Roman"/>
          <w:szCs w:val="24"/>
        </w:rPr>
        <w:t xml:space="preserve"> σαν κάτι αναχρονιστικό. </w:t>
      </w:r>
    </w:p>
    <w:p w14:paraId="670F541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Θέλουμε να καταγγείλουμε, εφόσον δεν έχει αποσυρθεί, την κατάθεση της τροπολογίας Βουλευτή του Νομού Χαλκιδικής της Κυβέρνησης για εξυπηρέτηση οικονομικών συμφερόντων. </w:t>
      </w:r>
    </w:p>
    <w:p w14:paraId="670F541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μπορώ, επίσης, να μη σχολιάσω τη δράση ενός υποψήφιου μαθητή που πρόκειται να λάβει κάποια στιγμή την ελληνική ιθαγένεια. Μιλάω για τον ανήλικο προφανώς νεαρό που επιτέθηκε κατ’ επανάληψη σε αστυνομικό στα επεισόδια που έλαβαν χώρα στο ανοιχτό κέντρο λ</w:t>
      </w:r>
      <w:r>
        <w:rPr>
          <w:rFonts w:eastAsia="Times New Roman" w:cs="Times New Roman"/>
          <w:szCs w:val="24"/>
        </w:rPr>
        <w:t xml:space="preserve">αθρομεταναστών στο Ελληνικό. Ο συγκεκριμένος ανήλικος δεν συνελήφθη ποτέ, αν και στο βίντεο που μετέδωσαν τα καθεστωτικά μέσα προπαγάνδας φαίνεται ξεκάθαρα το πρόσωπό του και η παράνομη πράξη του. Και δυστυχώς κάποια φυλλάδα τον παρουσίασε και σαν θύμα. </w:t>
      </w:r>
    </w:p>
    <w:p w14:paraId="670F541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ανήλικος δράστης δεν έχει συλληφθεί και προκαλούν τρομερή εντύπωση οι εκδηλώσεις ρατσιστικού μίσους των λαθρομεταναστών και σε εκείνο το περιστατικό, όπως χαρακτηριστική είναι και η χειρονομία ενός από αυτούς προς τους αστυνομικούς, αυτή με το κόψιμο του </w:t>
      </w:r>
      <w:r>
        <w:rPr>
          <w:rFonts w:eastAsia="Times New Roman" w:cs="Times New Roman"/>
          <w:szCs w:val="24"/>
        </w:rPr>
        <w:t xml:space="preserve">κεφαλιού. Έχει κατατεθεί σχετική ερώτηση από τον συναγωνιστή Ηλία Κασιδιάρη επί του θέματος. </w:t>
      </w:r>
    </w:p>
    <w:p w14:paraId="670F541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Σύμφωνα με έρευνες σε ευρωπαϊκές χώρες, έχουν συλληφθεί πολλοί ανήλικοι σε διάφορες χώρες της Ευρώπης και ήδη τα πρώτα χτυπήματα στο όνομα του Ισλάμ έχουν καταγρα</w:t>
      </w:r>
      <w:r>
        <w:rPr>
          <w:rFonts w:eastAsia="Times New Roman" w:cs="Times New Roman"/>
          <w:szCs w:val="24"/>
        </w:rPr>
        <w:t xml:space="preserve">φεί από ανήλικους. </w:t>
      </w:r>
    </w:p>
    <w:p w14:paraId="670F541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υπενθυμίσουμε για μια ακόμη φορά ότι το λεγόμενο «ισλαμικό κράτος» εκπαιδεύει με στρατιωτικό τρόπο ανήλικους από πολύ μικρή ηλικία, προκειμένου μέχρι τα 18 τους χρόνια να έχουν άρτια εκπαίδευση στη χρήση όπλων και εκρηκτικών. Αυτά τα</w:t>
      </w:r>
      <w:r>
        <w:rPr>
          <w:rFonts w:eastAsia="Times New Roman" w:cs="Times New Roman"/>
          <w:szCs w:val="24"/>
        </w:rPr>
        <w:t xml:space="preserve"> παιδιά είναι πολύ πιθανόν στο πλαίσιο της σχολικής εκπαίδευσης να βρεθούν δίπλα στα παιδιά μας. </w:t>
      </w:r>
    </w:p>
    <w:p w14:paraId="670F541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Ό,τι και να συμβεί, οι ευθύνες πρέπει να αναζητηθούν και να καταλογιστούν και στους αρμόδιους Υπουργούς και σε όσους στήριξαν και στηρίζουν τέτοιες πρακτικές </w:t>
      </w:r>
      <w:r>
        <w:rPr>
          <w:rFonts w:eastAsia="Times New Roman" w:cs="Times New Roman"/>
          <w:szCs w:val="24"/>
        </w:rPr>
        <w:t xml:space="preserve">που υπονομεύουν την ασφάλεια της χώρας και την ακεραιότητα των παιδιών μας. </w:t>
      </w:r>
    </w:p>
    <w:p w14:paraId="670F541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Το σχέδιο </w:t>
      </w:r>
      <w:proofErr w:type="spellStart"/>
      <w:r>
        <w:rPr>
          <w:rFonts w:eastAsia="Times New Roman" w:cs="Times New Roman"/>
          <w:szCs w:val="24"/>
        </w:rPr>
        <w:t>ισλαμοποίησης</w:t>
      </w:r>
      <w:proofErr w:type="spellEnd"/>
      <w:r>
        <w:rPr>
          <w:rFonts w:eastAsia="Times New Roman" w:cs="Times New Roman"/>
          <w:szCs w:val="24"/>
        </w:rPr>
        <w:t xml:space="preserve"> της πατρίδας, που προωθούν ο ΣΥΡΙΖΑ, η Νέα Δημοκρατία και το ΠΑΣΟΚ, βρίσκεται σε εξέλιξη και γι’ αυτό ο ελληνικός λαός δεν θα πρέπει να δείξει καμμία ανοχή</w:t>
      </w:r>
      <w:r>
        <w:rPr>
          <w:rFonts w:eastAsia="Times New Roman" w:cs="Times New Roman"/>
          <w:szCs w:val="24"/>
        </w:rPr>
        <w:t xml:space="preserve"> σε αυτούς τους κομματικούς σχηματισμούς. </w:t>
      </w:r>
    </w:p>
    <w:p w14:paraId="670F542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υπενθυμίσουμε σε κάποιους με ασθενή μνήμη ότι η Νέα Δημοκρατία έχει ψηφίσει τον νόμο για την ιθαγένεια, καθώς και τον αντιρατσιστικό νόμο, τον νόμο για την ανέγερση τεμένους και πολλά άλλα ανθελληνικά νομοθετήμ</w:t>
      </w:r>
      <w:r>
        <w:rPr>
          <w:rFonts w:eastAsia="Times New Roman" w:cs="Times New Roman"/>
          <w:szCs w:val="24"/>
        </w:rPr>
        <w:t xml:space="preserve">ατα. </w:t>
      </w:r>
    </w:p>
    <w:p w14:paraId="670F542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Να πούμε εδώ ότι στην Αγγλία το όνομα </w:t>
      </w:r>
      <w:r>
        <w:rPr>
          <w:rFonts w:eastAsia="Times New Roman" w:cs="Times New Roman"/>
          <w:szCs w:val="24"/>
          <w:lang w:val="en-US"/>
        </w:rPr>
        <w:t>Muhammad</w:t>
      </w:r>
      <w:r>
        <w:rPr>
          <w:rFonts w:eastAsia="Times New Roman" w:cs="Times New Roman"/>
          <w:szCs w:val="24"/>
        </w:rPr>
        <w:t xml:space="preserve"> είναι πιο συνηθισμένο κι από το </w:t>
      </w:r>
      <w:r>
        <w:rPr>
          <w:rFonts w:eastAsia="Times New Roman" w:cs="Times New Roman"/>
          <w:szCs w:val="24"/>
          <w:lang w:val="en-US"/>
        </w:rPr>
        <w:t>George</w:t>
      </w:r>
      <w:r>
        <w:rPr>
          <w:rFonts w:eastAsia="Times New Roman" w:cs="Times New Roman"/>
          <w:szCs w:val="24"/>
        </w:rPr>
        <w:t xml:space="preserve"> και ότι στην Ευρώπη τα πρώτα παιδιά που γεννήθηκαν το 2017 είναι παιδιά αλλοδαπών. </w:t>
      </w:r>
    </w:p>
    <w:p w14:paraId="670F542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 Υπουργός ανέφερε στην επιτροπή ότι επιδιώκεται η εδραίωση των ρυθμίσεων. Όμως,</w:t>
      </w:r>
      <w:r>
        <w:rPr>
          <w:rFonts w:eastAsia="Times New Roman" w:cs="Times New Roman"/>
          <w:szCs w:val="24"/>
        </w:rPr>
        <w:t xml:space="preserve"> εδώ παρατηρείται πλήρης διάσταση μεταξύ των Υπουργών στο ίδιο Υπουργείο. Ταύτιση υπάρχει μόνο στα καταστροφικά αποτελέσματα και αυτό έχει τεράστιες συνέπειες στους μαθητές, στους γονείς και στους εκπαιδευτικούς. Προκαλεί τεράστιο άγχος, δυσλειτουργία και </w:t>
      </w:r>
      <w:r>
        <w:rPr>
          <w:rFonts w:eastAsia="Times New Roman" w:cs="Times New Roman"/>
          <w:szCs w:val="24"/>
        </w:rPr>
        <w:t xml:space="preserve">εν τέλει ένα κλίμα ανασφάλειας. </w:t>
      </w:r>
    </w:p>
    <w:p w14:paraId="670F542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Θα ξεκινήσω με το θέμα που αφορά την καθιέρωση του ενιαίου αριθμού μαθητή. Δεν είναι τυχαίο πως ήδη τα στοιχεία των μαθητών που καταγράφονται στην υπάρχουσα φόρμα του Υπουργείου Παιδείας με την επωνυμία «</w:t>
      </w:r>
      <w:proofErr w:type="spellStart"/>
      <w:r>
        <w:rPr>
          <w:rFonts w:eastAsia="Times New Roman" w:cs="Times New Roman"/>
          <w:szCs w:val="24"/>
          <w:lang w:val="en-US"/>
        </w:rPr>
        <w:t>myschool</w:t>
      </w:r>
      <w:proofErr w:type="spellEnd"/>
      <w:r>
        <w:rPr>
          <w:rFonts w:eastAsia="Times New Roman" w:cs="Times New Roman"/>
          <w:szCs w:val="24"/>
        </w:rPr>
        <w:t>», επειδή α</w:t>
      </w:r>
      <w:r>
        <w:rPr>
          <w:rFonts w:eastAsia="Times New Roman" w:cs="Times New Roman"/>
          <w:szCs w:val="24"/>
        </w:rPr>
        <w:t>κριβώς σε πολλά σημεία προσβάλλονται τα προσωπικά δεδομένα των μαθητών, προκάλεσαν ήδη την έντονη αντίδραση της Αρχής Προστασίας Δεδομένων Προσωπικού Χαρακτήρα, η οποία καλεί στο πόρισμά της το Υπουργείο Παιδείας να συμμορφωθεί με τις ακόλουθες υποδείξεις:</w:t>
      </w:r>
    </w:p>
    <w:p w14:paraId="670F542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Πρώτον, να τηρεί στη βάση δεδομένων του ενιαίου πληροφοριακού συστήματος με την ονομασία «</w:t>
      </w:r>
      <w:proofErr w:type="spellStart"/>
      <w:r>
        <w:rPr>
          <w:rFonts w:eastAsia="Times New Roman" w:cs="Times New Roman"/>
          <w:szCs w:val="24"/>
          <w:lang w:val="en-US"/>
        </w:rPr>
        <w:t>myschool</w:t>
      </w:r>
      <w:proofErr w:type="spellEnd"/>
      <w:r>
        <w:rPr>
          <w:rFonts w:eastAsia="Times New Roman" w:cs="Times New Roman"/>
          <w:szCs w:val="24"/>
        </w:rPr>
        <w:t xml:space="preserve">» μόνο τα προσωπικά δεδομένα μαθητών τα οποία συλλέγονται βάσει νομοθετικών διατάξεων από τις σχολικές μονάδες. </w:t>
      </w:r>
    </w:p>
    <w:p w14:paraId="670F542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Δεύτερον, να διαγράψει τα επιπλέον προσωπικά</w:t>
      </w:r>
      <w:r>
        <w:rPr>
          <w:rFonts w:eastAsia="Times New Roman" w:cs="Times New Roman"/>
          <w:szCs w:val="24"/>
        </w:rPr>
        <w:t xml:space="preserve"> δεδομένα που δεν προβλέπονται σε νομοθετική διάταξη και για τα οποία δεν τεκμηριώθηκε η ανάγκη τηρήσεώς τους για τον επιδιωκόμενο σκοπό, καθώς και τα αντίστοιχα πεδία στη βάση δεδομένων της εφαρμογής του συστήματος «</w:t>
      </w:r>
      <w:proofErr w:type="spellStart"/>
      <w:r>
        <w:rPr>
          <w:rFonts w:eastAsia="Times New Roman" w:cs="Times New Roman"/>
          <w:szCs w:val="24"/>
          <w:lang w:val="en-US"/>
        </w:rPr>
        <w:t>myschool</w:t>
      </w:r>
      <w:proofErr w:type="spellEnd"/>
      <w:r>
        <w:rPr>
          <w:rFonts w:eastAsia="Times New Roman" w:cs="Times New Roman"/>
          <w:szCs w:val="24"/>
        </w:rPr>
        <w:t>».</w:t>
      </w:r>
    </w:p>
    <w:p w14:paraId="670F5426" w14:textId="77777777" w:rsidR="00D35489" w:rsidRDefault="0006190C">
      <w:pPr>
        <w:spacing w:line="600" w:lineRule="auto"/>
        <w:ind w:firstLine="720"/>
        <w:jc w:val="both"/>
        <w:rPr>
          <w:rFonts w:eastAsia="Times New Roman"/>
          <w:szCs w:val="24"/>
        </w:rPr>
      </w:pPr>
      <w:r>
        <w:rPr>
          <w:rFonts w:eastAsia="Times New Roman"/>
          <w:szCs w:val="24"/>
        </w:rPr>
        <w:lastRenderedPageBreak/>
        <w:t>Τρίτον, να διαγράψει τυχόν δ</w:t>
      </w:r>
      <w:r>
        <w:rPr>
          <w:rFonts w:eastAsia="Times New Roman"/>
          <w:szCs w:val="24"/>
        </w:rPr>
        <w:t>εδομένα από το σύστημα «</w:t>
      </w:r>
      <w:proofErr w:type="spellStart"/>
      <w:r>
        <w:rPr>
          <w:rFonts w:eastAsia="Times New Roman"/>
          <w:szCs w:val="24"/>
          <w:lang w:val="en-US"/>
        </w:rPr>
        <w:t>myschool</w:t>
      </w:r>
      <w:proofErr w:type="spellEnd"/>
      <w:r>
        <w:rPr>
          <w:rFonts w:eastAsia="Times New Roman"/>
          <w:szCs w:val="24"/>
        </w:rPr>
        <w:t>», που αφορούν το ατομικό δελτίο υγείας του μαθητή και τα αντίστοιχα πεδία της βάσης δεδομένων και της εφαρμογής.</w:t>
      </w:r>
    </w:p>
    <w:p w14:paraId="670F5427" w14:textId="77777777" w:rsidR="00D35489" w:rsidRDefault="0006190C">
      <w:pPr>
        <w:spacing w:line="600" w:lineRule="auto"/>
        <w:ind w:firstLine="720"/>
        <w:jc w:val="both"/>
        <w:rPr>
          <w:rFonts w:eastAsia="Times New Roman"/>
          <w:szCs w:val="24"/>
        </w:rPr>
      </w:pPr>
      <w:r>
        <w:rPr>
          <w:rFonts w:eastAsia="Times New Roman"/>
          <w:szCs w:val="24"/>
        </w:rPr>
        <w:t>Τέταρτον, να οριστεί ανώτατο όριο τήρησης των προσωπικών δεδομένων των μαθητών στο εν λόγω πληροφοριακό σύστημ</w:t>
      </w:r>
      <w:r>
        <w:rPr>
          <w:rFonts w:eastAsia="Times New Roman"/>
          <w:szCs w:val="24"/>
        </w:rPr>
        <w:t>α.</w:t>
      </w:r>
    </w:p>
    <w:p w14:paraId="670F5428" w14:textId="77777777" w:rsidR="00D35489" w:rsidRDefault="0006190C">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να εφαρμόσει τα μέτρα ασφάλειας δεδομένων που καταγράφονται.</w:t>
      </w:r>
    </w:p>
    <w:p w14:paraId="670F5429" w14:textId="77777777" w:rsidR="00D35489" w:rsidRDefault="0006190C">
      <w:pPr>
        <w:spacing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να υποβάλει εντός δύο μηνών από την κοινοποίηση της απόφασης αναλυτικό χρονοδιάγραμμα για την εφαρμογή των μέτρων αυτών.</w:t>
      </w:r>
    </w:p>
    <w:p w14:paraId="670F542A" w14:textId="77777777" w:rsidR="00D35489" w:rsidRDefault="0006190C">
      <w:pPr>
        <w:spacing w:line="600" w:lineRule="auto"/>
        <w:ind w:firstLine="720"/>
        <w:jc w:val="both"/>
        <w:rPr>
          <w:rFonts w:eastAsia="Times New Roman"/>
          <w:szCs w:val="24"/>
        </w:rPr>
      </w:pPr>
      <w:r>
        <w:rPr>
          <w:rFonts w:eastAsia="Times New Roman"/>
          <w:szCs w:val="24"/>
        </w:rPr>
        <w:t xml:space="preserve">Προφανώς καταψηφίζουμε το σχετικό άρθρο, τη στιγμή που </w:t>
      </w:r>
      <w:r>
        <w:rPr>
          <w:rFonts w:eastAsia="Times New Roman"/>
          <w:szCs w:val="24"/>
        </w:rPr>
        <w:t xml:space="preserve">γνωρίζουμε από πρώτο χέρι τι συμβαίνει με το ηλεκτρονικό φακέλωμα, ακόμα και όσον αφορά ιδεολογίες. Ως γνωστόν, στη δημοκρατική Ελλάδα του 2017 διώκονται, φυλακίζονται και </w:t>
      </w:r>
      <w:proofErr w:type="spellStart"/>
      <w:r>
        <w:rPr>
          <w:rFonts w:eastAsia="Times New Roman"/>
          <w:szCs w:val="24"/>
        </w:rPr>
        <w:t>στοχοποιούνται</w:t>
      </w:r>
      <w:proofErr w:type="spellEnd"/>
      <w:r>
        <w:rPr>
          <w:rFonts w:eastAsia="Times New Roman"/>
          <w:szCs w:val="24"/>
        </w:rPr>
        <w:t xml:space="preserve"> και από φυλλάδες και από το διαδίκτυο οι αντιφρονούντες.</w:t>
      </w:r>
    </w:p>
    <w:p w14:paraId="670F542B" w14:textId="77777777" w:rsidR="00D35489" w:rsidRDefault="0006190C">
      <w:pPr>
        <w:spacing w:line="600" w:lineRule="auto"/>
        <w:ind w:firstLine="720"/>
        <w:jc w:val="both"/>
        <w:rPr>
          <w:rFonts w:eastAsia="Times New Roman"/>
          <w:szCs w:val="24"/>
        </w:rPr>
      </w:pPr>
      <w:r>
        <w:rPr>
          <w:rFonts w:eastAsia="Times New Roman"/>
          <w:szCs w:val="24"/>
        </w:rPr>
        <w:t>Σχετικά με τ</w:t>
      </w:r>
      <w:r>
        <w:rPr>
          <w:rFonts w:eastAsia="Times New Roman"/>
          <w:szCs w:val="24"/>
        </w:rPr>
        <w:t xml:space="preserve">ο κεφάλαιο Γ΄ διαβάζουμε και πάλι έκπληκτοι και αγανακτισμένοι πως τροποποιείται το πρώτο εδάφιο του </w:t>
      </w:r>
      <w:r>
        <w:rPr>
          <w:rFonts w:eastAsia="Times New Roman"/>
          <w:szCs w:val="24"/>
        </w:rPr>
        <w:lastRenderedPageBreak/>
        <w:t>ν.3284/2004, δηλαδή του Κώδικα Ελληνικής Ιθαγένειας και ορίζεται άτοπο από το Υπουργείο το να μην χορηγείται η ελληνική ιθαγένεια σε ανήλικους που έχουν πα</w:t>
      </w:r>
      <w:r>
        <w:rPr>
          <w:rFonts w:eastAsia="Times New Roman"/>
          <w:szCs w:val="24"/>
        </w:rPr>
        <w:t>ρακολουθήσει επιτυχώς εννέα τάξεις ΠΕ και ΔΕ, πρωτοβάθμιας και δευτεροβάθμιας εκπαίδευσης, ή έξι τάξεις δευτεροβάθμιας, πλην, όμως, το σχολείο τους δεν ήταν ελληνικό, αλλά ξένο. Με βάση το Υπουργείο Παιδείας για να ξεπεραστεί το άτοπο αυτό πρέπει να εξισωθ</w:t>
      </w:r>
      <w:r>
        <w:rPr>
          <w:rFonts w:eastAsia="Times New Roman"/>
          <w:szCs w:val="24"/>
        </w:rPr>
        <w:t xml:space="preserve">ούν για τις ανάγκες της ρύθμισης του Κώδικα Ελληνικής Ιθαγένειας τα ελληνικά σχολεία με εκείνα που ακολουθούν το εκάστοτε ισχύον υποχρεωτικό πρόγραμμα εκπαίδευσης και διδασκαλίας. </w:t>
      </w:r>
    </w:p>
    <w:p w14:paraId="670F542C" w14:textId="77777777" w:rsidR="00D35489" w:rsidRDefault="0006190C">
      <w:pPr>
        <w:spacing w:line="600" w:lineRule="auto"/>
        <w:ind w:firstLine="720"/>
        <w:jc w:val="both"/>
        <w:rPr>
          <w:rFonts w:eastAsia="Times New Roman"/>
          <w:szCs w:val="24"/>
        </w:rPr>
      </w:pPr>
      <w:r>
        <w:rPr>
          <w:rFonts w:eastAsia="Times New Roman"/>
          <w:szCs w:val="24"/>
        </w:rPr>
        <w:t>Είναι φανερό πως με το παρόν αντισυνταγματικό σχέδιο νόμου επιχειρείται η α</w:t>
      </w:r>
      <w:r>
        <w:rPr>
          <w:rFonts w:eastAsia="Times New Roman"/>
          <w:szCs w:val="24"/>
        </w:rPr>
        <w:t>πονομή ελληνικής ιθαγένειας σε κάθε λαθρομετανάστη μαθητή και όχι μόνο σε αυτόν που θα φοιτήσει εννέα χρόνια σε ελληνικό σχολείο, γεγονός που θα αλλοιώσει την εθνική υπόσταση των Ελλήνων, που μας συνδέει το ομόγλωσσο, το ομότροπο και κυρίως το ομόθρησκο. Γ</w:t>
      </w:r>
      <w:r>
        <w:rPr>
          <w:rFonts w:eastAsia="Times New Roman"/>
          <w:szCs w:val="24"/>
        </w:rPr>
        <w:t>ια τον λόγο αυτό μας βρίσκει κάθετα αντίθετους.</w:t>
      </w:r>
    </w:p>
    <w:p w14:paraId="670F542D" w14:textId="77777777" w:rsidR="00D35489" w:rsidRDefault="0006190C">
      <w:pPr>
        <w:spacing w:line="600" w:lineRule="auto"/>
        <w:ind w:firstLine="720"/>
        <w:jc w:val="both"/>
        <w:rPr>
          <w:rFonts w:eastAsia="Times New Roman"/>
          <w:szCs w:val="24"/>
        </w:rPr>
      </w:pPr>
      <w:r>
        <w:rPr>
          <w:rFonts w:eastAsia="Times New Roman"/>
          <w:szCs w:val="24"/>
        </w:rPr>
        <w:t xml:space="preserve">Σε ότι αφορά το άρθρο 14, το θέμα της μειονοτικής εκπαίδευσης, που απορρέει από τις υποχρεώσεις της χώρας μας, </w:t>
      </w:r>
      <w:r>
        <w:rPr>
          <w:rFonts w:eastAsia="Times New Roman"/>
          <w:szCs w:val="24"/>
        </w:rPr>
        <w:lastRenderedPageBreak/>
        <w:t xml:space="preserve">σύμφωνα με τη Συνθήκη της </w:t>
      </w:r>
      <w:proofErr w:type="spellStart"/>
      <w:r>
        <w:rPr>
          <w:rFonts w:eastAsia="Times New Roman"/>
          <w:szCs w:val="24"/>
        </w:rPr>
        <w:t>Λωζάνης</w:t>
      </w:r>
      <w:proofErr w:type="spellEnd"/>
      <w:r>
        <w:rPr>
          <w:rFonts w:eastAsia="Times New Roman"/>
          <w:szCs w:val="24"/>
        </w:rPr>
        <w:t xml:space="preserve"> θα πρέπει να αντιμετωπιστεί χωρίς να ξεχνάει κανείς ότι η μειον</w:t>
      </w:r>
      <w:r>
        <w:rPr>
          <w:rFonts w:eastAsia="Times New Roman"/>
          <w:szCs w:val="24"/>
        </w:rPr>
        <w:t>ότητα είναι θρησκευτική και τίποτε άλλο.</w:t>
      </w:r>
    </w:p>
    <w:p w14:paraId="670F542E" w14:textId="77777777" w:rsidR="00D35489" w:rsidRDefault="0006190C">
      <w:pPr>
        <w:spacing w:line="600" w:lineRule="auto"/>
        <w:ind w:firstLine="720"/>
        <w:jc w:val="both"/>
        <w:rPr>
          <w:rFonts w:eastAsia="Times New Roman"/>
          <w:szCs w:val="24"/>
        </w:rPr>
      </w:pPr>
      <w:r>
        <w:rPr>
          <w:rFonts w:eastAsia="Times New Roman"/>
          <w:szCs w:val="24"/>
        </w:rPr>
        <w:t xml:space="preserve">Κατά συνέπεια, οι αναφορές στην τουρκική γλώσσα και τη διδακτική της ως αντικείμενο σπουδών, αποτελούν μια έμμεση αναγνώριση των ισχυρισμών της </w:t>
      </w:r>
      <w:proofErr w:type="spellStart"/>
      <w:r>
        <w:rPr>
          <w:rFonts w:eastAsia="Times New Roman"/>
          <w:szCs w:val="24"/>
        </w:rPr>
        <w:t>γείτονος</w:t>
      </w:r>
      <w:proofErr w:type="spellEnd"/>
      <w:r>
        <w:rPr>
          <w:rFonts w:eastAsia="Times New Roman"/>
          <w:szCs w:val="24"/>
        </w:rPr>
        <w:t>. Η παροχή τουρκικής ουσιαστικά εκπαίδευσης στα μειονοτικά σχολ</w:t>
      </w:r>
      <w:r>
        <w:rPr>
          <w:rFonts w:eastAsia="Times New Roman"/>
          <w:szCs w:val="24"/>
        </w:rPr>
        <w:t>εία αποτελεί καθαρό ραγιαδισμό, όταν η αντίστοιχη παροχή ελληνικής εκπαίδευσης στην Τουρκία δεν υφίσταται ούτε ως έννοια ούτε ως περιεχόμενο. Την ώρα που το ελληνικό κράτος μεριμνά για την επαγγελματική εξασφάλιση των μειονοτικών δασκάλων, οι ομογενείς στη</w:t>
      </w:r>
      <w:r>
        <w:rPr>
          <w:rFonts w:eastAsia="Times New Roman"/>
          <w:szCs w:val="24"/>
        </w:rPr>
        <w:t>ν Τουρκία –όσοι έχουν απομείνει δηλαδή- δεν απολαμβάνουν κανένα από τα προνόμια που τους παρέχει η Συνθήκη, την οποία η Τουρκία έχει ουσιαστικά καταργήσει μονομερώς.</w:t>
      </w:r>
    </w:p>
    <w:p w14:paraId="670F542F" w14:textId="77777777" w:rsidR="00D35489" w:rsidRDefault="0006190C">
      <w:pPr>
        <w:spacing w:line="600" w:lineRule="auto"/>
        <w:ind w:firstLine="720"/>
        <w:jc w:val="both"/>
        <w:rPr>
          <w:rFonts w:eastAsia="Times New Roman"/>
          <w:szCs w:val="24"/>
        </w:rPr>
      </w:pPr>
      <w:r>
        <w:rPr>
          <w:rFonts w:eastAsia="Times New Roman"/>
          <w:szCs w:val="24"/>
        </w:rPr>
        <w:t>Επικεντρώνοντας στα εκπαιδευτικά θέματα, θα πρέπει να υπενθυμίσουμε ότι η Τουρκία απαγορεύ</w:t>
      </w:r>
      <w:r>
        <w:rPr>
          <w:rFonts w:eastAsia="Times New Roman"/>
          <w:szCs w:val="24"/>
        </w:rPr>
        <w:t>ει την είσοδο κληρικών στα ομογενειακά σχολεία και την πρωινή προσευχή από το 1964. Απαγόρευσε τη λειτουργία τριών ελληνικών λυκείων και τον εορτασμό των Χριστουγέννων και του Πάσχα στα ομογενειακά σχολεία από το 1964. Απαγόρευσε τον διορισμό στα ομογενεια</w:t>
      </w:r>
      <w:r>
        <w:rPr>
          <w:rFonts w:eastAsia="Times New Roman"/>
          <w:szCs w:val="24"/>
        </w:rPr>
        <w:t xml:space="preserve">κά </w:t>
      </w:r>
      <w:r>
        <w:rPr>
          <w:rFonts w:eastAsia="Times New Roman"/>
          <w:szCs w:val="24"/>
        </w:rPr>
        <w:lastRenderedPageBreak/>
        <w:t xml:space="preserve">σχολεία ομογενών καθηγητών με ελληνικές σπουδές από το 1965. Απαγόρευσε την κυκλοφορία παιδικού περιοδικού στα σχολεία, καθώς και τη λειτουργία του Ορφανοτροφείου της </w:t>
      </w:r>
      <w:proofErr w:type="spellStart"/>
      <w:r>
        <w:rPr>
          <w:rFonts w:eastAsia="Times New Roman"/>
          <w:szCs w:val="24"/>
        </w:rPr>
        <w:t>Πριγκήπου</w:t>
      </w:r>
      <w:proofErr w:type="spellEnd"/>
      <w:r>
        <w:rPr>
          <w:rFonts w:eastAsia="Times New Roman"/>
          <w:szCs w:val="24"/>
        </w:rPr>
        <w:t xml:space="preserve"> από το 1964. Απαγορεύει ακόμα και την εισαγωγή ελληνικών εφημερίδων. </w:t>
      </w:r>
    </w:p>
    <w:p w14:paraId="670F5430" w14:textId="77777777" w:rsidR="00D35489" w:rsidRDefault="0006190C">
      <w:pPr>
        <w:spacing w:line="600" w:lineRule="auto"/>
        <w:ind w:firstLine="720"/>
        <w:jc w:val="both"/>
        <w:rPr>
          <w:rFonts w:eastAsia="Times New Roman"/>
          <w:szCs w:val="24"/>
        </w:rPr>
      </w:pPr>
      <w:r>
        <w:rPr>
          <w:rFonts w:eastAsia="Times New Roman"/>
          <w:szCs w:val="24"/>
        </w:rPr>
        <w:t xml:space="preserve">Όταν, </w:t>
      </w:r>
      <w:r>
        <w:rPr>
          <w:rFonts w:eastAsia="Times New Roman"/>
          <w:szCs w:val="24"/>
        </w:rPr>
        <w:t>λοιπόν, από το 1935 η Τουρκία επέβαλε τη χρήση μόνο της τουρκικής γλώσσας από τους ομογενείς, είναι μάλλον αστείο να ασχολούμαστε σήμερα με το πώς θα φροντίσουμε στη δυτική Θράκη να έχουμε μειονοτικούς δασκάλους πληρωμένους από το ελληνικό δημόσιο που διδά</w:t>
      </w:r>
      <w:r>
        <w:rPr>
          <w:rFonts w:eastAsia="Times New Roman"/>
          <w:szCs w:val="24"/>
        </w:rPr>
        <w:t xml:space="preserve">σκουν τουρκικά σε ελληνικά σχολεία. </w:t>
      </w:r>
    </w:p>
    <w:p w14:paraId="670F5431" w14:textId="77777777" w:rsidR="00D35489" w:rsidRDefault="0006190C">
      <w:pPr>
        <w:spacing w:line="600" w:lineRule="auto"/>
        <w:ind w:firstLine="720"/>
        <w:jc w:val="both"/>
        <w:rPr>
          <w:rFonts w:eastAsia="Times New Roman"/>
          <w:szCs w:val="24"/>
        </w:rPr>
      </w:pPr>
      <w:r>
        <w:rPr>
          <w:rFonts w:eastAsia="Times New Roman"/>
          <w:szCs w:val="24"/>
        </w:rPr>
        <w:t xml:space="preserve">Η μειονοτική εκπαίδευση θα πρέπει να αντιμετωπιστεί ενιαία, με βάση τις επιταγές του Συντάγματος, το συμφέρον του έθνους, αλλά και στη βάση της αμοιβαιότητας. Σε αντίθετη περίπτωση αποτελεί ανείπωτη υποτέλεια, απύθμενο </w:t>
      </w:r>
      <w:r>
        <w:rPr>
          <w:rFonts w:eastAsia="Times New Roman"/>
          <w:szCs w:val="24"/>
        </w:rPr>
        <w:t xml:space="preserve">ραγιαδισμό και είναι επικίνδυνη για το μέλλον και της Θράκης και της χώρας μας. </w:t>
      </w:r>
    </w:p>
    <w:p w14:paraId="670F5432" w14:textId="77777777" w:rsidR="00D35489" w:rsidRDefault="0006190C">
      <w:pPr>
        <w:spacing w:line="600" w:lineRule="auto"/>
        <w:ind w:firstLine="720"/>
        <w:jc w:val="both"/>
        <w:rPr>
          <w:rFonts w:eastAsia="Times New Roman"/>
          <w:szCs w:val="24"/>
        </w:rPr>
      </w:pPr>
      <w:r>
        <w:rPr>
          <w:rFonts w:eastAsia="Times New Roman"/>
          <w:szCs w:val="24"/>
        </w:rPr>
        <w:t xml:space="preserve">Έχουμε μελετήσει όλα τα υπομνήματα που μας έστειλαν οι φορείς  και έχουμε λάβει σοβαρά υπ’ </w:t>
      </w:r>
      <w:proofErr w:type="spellStart"/>
      <w:r>
        <w:rPr>
          <w:rFonts w:eastAsia="Times New Roman"/>
          <w:szCs w:val="24"/>
        </w:rPr>
        <w:t>όψιν</w:t>
      </w:r>
      <w:proofErr w:type="spellEnd"/>
      <w:r>
        <w:rPr>
          <w:rFonts w:eastAsia="Times New Roman"/>
          <w:szCs w:val="24"/>
        </w:rPr>
        <w:t xml:space="preserve"> τους προβληματισμούς, τις αντιρρήσεις και τις παρατηρήσεις τους. Μιλάω για την </w:t>
      </w:r>
      <w:r>
        <w:rPr>
          <w:rFonts w:eastAsia="Times New Roman"/>
          <w:szCs w:val="24"/>
        </w:rPr>
        <w:lastRenderedPageBreak/>
        <w:t>Εθνική Συνομοσπονδία Ατόμων με Αναπηρία, σχετικά με τα άρθρα 1, 11, 13 και 18 και την Πανελλήνια Συνομοσπονδία Συλλόγων Γονέων και Κηδεμόνων Παιδιών με Δυσλεξία και Μαθησιακές Δυσκολίες επίσης για τα ίδια άρθρα –έχω σημειώσει εδώ τα άρθρα 11, 12, 14, 15, 1</w:t>
      </w:r>
      <w:r>
        <w:rPr>
          <w:rFonts w:eastAsia="Times New Roman"/>
          <w:szCs w:val="24"/>
        </w:rPr>
        <w:t xml:space="preserve">8. </w:t>
      </w:r>
    </w:p>
    <w:p w14:paraId="670F5433" w14:textId="77777777" w:rsidR="00D35489" w:rsidRDefault="0006190C">
      <w:pPr>
        <w:spacing w:line="600" w:lineRule="auto"/>
        <w:ind w:firstLine="720"/>
        <w:jc w:val="both"/>
        <w:rPr>
          <w:rFonts w:eastAsia="Times New Roman" w:cs="Times New Roman"/>
          <w:szCs w:val="24"/>
        </w:rPr>
      </w:pPr>
      <w:r>
        <w:rPr>
          <w:rFonts w:eastAsia="Times New Roman"/>
          <w:szCs w:val="24"/>
        </w:rPr>
        <w:t>Ειδικά για το άρθρο 11 υπάρχει ομόφωνη απόρριψη. Στο άρθρο ρυθμίζονται θέματα ειδικής αγωγής, τα οποία ρυθμίζονται και πρόχειρα και επιδερμικά. Σαφώς, ο ανώτερος αριθμός των τεσσάρων μαθητών με ειδικές μαθησιακές δυσκολίες ανά τμήμα μετριάζει κάπως την</w:t>
      </w:r>
      <w:r>
        <w:rPr>
          <w:rFonts w:eastAsia="Times New Roman"/>
          <w:szCs w:val="24"/>
        </w:rPr>
        <w:t xml:space="preserve"> κατάσταση.</w:t>
      </w:r>
      <w:r>
        <w:rPr>
          <w:rFonts w:eastAsia="Times New Roman" w:cs="Times New Roman"/>
          <w:szCs w:val="24"/>
        </w:rPr>
        <w:t xml:space="preserve"> Πάγιο, όμως, αίτημα της πρωτοβάθμιας εκπαίδευσης είναι η δόμηση τμημάτων ένταξης σε όλες τις σχολικές μονάδες -νηπιαγωγεία και δημοτικά- για να αντιμετωπιστούν επιτυχώς οι δυσκολίες των μαθητών, αλλά και να μην αναστέλλεται το συνολικό επίπεδο </w:t>
      </w:r>
      <w:r>
        <w:rPr>
          <w:rFonts w:eastAsia="Times New Roman" w:cs="Times New Roman"/>
          <w:szCs w:val="24"/>
        </w:rPr>
        <w:t>του τμήματος.</w:t>
      </w:r>
    </w:p>
    <w:p w14:paraId="670F543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σχέδιο νόμου δεν προβλέπεται τέτοια ρύθμιση ούτε διαφαίνεται τέτοιου είδους πρόθεση. Μια τέτοια απόφαση είναι λανθασμένη, καθώς δεν λαμβάνεται με γνώμονα το παιδαγωγικό συμφέρον του μαθητή ή του τμήματος, αλλά με γνώμονα τη στυγνή εξοικον</w:t>
      </w:r>
      <w:r>
        <w:rPr>
          <w:rFonts w:eastAsia="Times New Roman" w:cs="Times New Roman"/>
          <w:szCs w:val="24"/>
        </w:rPr>
        <w:t xml:space="preserve">όμηση πόρων, αντιμετωπίζοντας για ακόμη μια φορά </w:t>
      </w:r>
      <w:r>
        <w:rPr>
          <w:rFonts w:eastAsia="Times New Roman" w:cs="Times New Roman"/>
          <w:szCs w:val="24"/>
        </w:rPr>
        <w:lastRenderedPageBreak/>
        <w:t>την παιδεία σαν τον φτωχό συγγενή που είμαστε αναγκασμένοι να ανεχόμαστε.</w:t>
      </w:r>
    </w:p>
    <w:p w14:paraId="670F543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Ακούστηκαν στην ακρόαση φορέων θέματα που αφορούν τον δημόσιο έλεγχο και θέματα διαφάνειας όσον αφορά τα πιστοποιητικά γλωσσομάθειας,</w:t>
      </w:r>
      <w:r>
        <w:rPr>
          <w:rFonts w:eastAsia="Times New Roman" w:cs="Times New Roman"/>
          <w:szCs w:val="24"/>
        </w:rPr>
        <w:t xml:space="preserve"> θέματα που αφορούν τον αριθμό των εξεταστών και τη διαδικασία των εξετάσεων. Θα ήθελα εδώ να ξέρω αν οι ιδιοκτήτες των ιδιωτικών εκπαιδευτηρίων συμφωνούν με την ένταξη προσφύγων στα σχολεία τους και ποια είναι και η γνώμη των γονέων.</w:t>
      </w:r>
    </w:p>
    <w:p w14:paraId="670F543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Πολύ σημαντικό -και θ</w:t>
      </w:r>
      <w:r>
        <w:rPr>
          <w:rFonts w:eastAsia="Times New Roman" w:cs="Times New Roman"/>
          <w:szCs w:val="24"/>
        </w:rPr>
        <w:t xml:space="preserve">α πρέπει να λυθεί άμεσα- είναι το θέμα των μετεγγραφών των φοιτητών πολυτέκνων και </w:t>
      </w:r>
      <w:proofErr w:type="spellStart"/>
      <w:r>
        <w:rPr>
          <w:rFonts w:eastAsia="Times New Roman" w:cs="Times New Roman"/>
          <w:szCs w:val="24"/>
        </w:rPr>
        <w:t>τριτέκνων</w:t>
      </w:r>
      <w:proofErr w:type="spellEnd"/>
      <w:r>
        <w:rPr>
          <w:rFonts w:eastAsia="Times New Roman" w:cs="Times New Roman"/>
          <w:szCs w:val="24"/>
        </w:rPr>
        <w:t xml:space="preserve"> οικογενειών, γιατί κάθε αίτημά τους σχετικά με αυτό θα πρέπει να εκπληρώνεται ανάλογα.</w:t>
      </w:r>
    </w:p>
    <w:p w14:paraId="670F543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Με το άρθρο 18, προβλέπεται η δημιουργία Εθνικού Συμβουλίου Εκπαίδευσης και </w:t>
      </w:r>
      <w:r>
        <w:rPr>
          <w:rFonts w:eastAsia="Times New Roman" w:cs="Times New Roman"/>
          <w:szCs w:val="24"/>
        </w:rPr>
        <w:t>Ανάπτυξης Ανθρώπινου Δυναμικού, ένας νέος θεσμός που αντικαθιστά το Εθνικό Συμβούλιο Παιδείας, το οποίο είχε εξαιρετικά πολλά μέλη, σύνθετη και καθόλου αποτελεσματική λειτουργία, ζητήματα που το κατέστησαν ανενεργό. Θα πρέπει να προσδιοριστεί κατά πόσον επ</w:t>
      </w:r>
      <w:r>
        <w:rPr>
          <w:rFonts w:eastAsia="Times New Roman" w:cs="Times New Roman"/>
          <w:szCs w:val="24"/>
        </w:rPr>
        <w:t xml:space="preserve">ιβαρύνεται </w:t>
      </w:r>
      <w:r>
        <w:rPr>
          <w:rFonts w:eastAsia="Times New Roman" w:cs="Times New Roman"/>
          <w:szCs w:val="24"/>
        </w:rPr>
        <w:lastRenderedPageBreak/>
        <w:t xml:space="preserve">εδώ ο προϋπολογισμός και με πόσο θα αμείβονται τα μέλη του, γιατί δεν έχουμε καμμιά σχετική εισήγηση από το λογιστήριο. </w:t>
      </w:r>
    </w:p>
    <w:p w14:paraId="670F543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πούμε εδώ ότι αναφέρεται χαρακτηριστικά στο συγκεκριμένο άρθρο για το Εθνικό Συμβούλιο Εκπαίδευσης ότι υλοποιεί με τον βέ</w:t>
      </w:r>
      <w:r>
        <w:rPr>
          <w:rFonts w:eastAsia="Times New Roman" w:cs="Times New Roman"/>
          <w:szCs w:val="24"/>
        </w:rPr>
        <w:t>λτιστο τρόπο τους στόχους της ευρωπαϊκής εκπαιδευτικής πολιτικής, όπως έχουν διατυπωθεί από τα αρμόδια θεσμικά όργανα της Ευρωπαϊκής Ένωσης.</w:t>
      </w:r>
    </w:p>
    <w:p w14:paraId="670F543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Ως γνωστόν, σήμερα πια οι στόχοι της Ευρωπαϊκής Ένωσης σε καμμιά περίπτωση δεν συμβαδίζουν με τους εθνικούς στόχους</w:t>
      </w:r>
      <w:r>
        <w:rPr>
          <w:rFonts w:eastAsia="Times New Roman" w:cs="Times New Roman"/>
          <w:szCs w:val="24"/>
        </w:rPr>
        <w:t xml:space="preserve"> της πατρίδας μας σε κανένα επίπεδο και τομέα και φυσικά ούτε και στον τομέα της παιδείας, η οποία πρέπει να είναι εθνικής και όχι διεθνιστικής και πολυπολιτισμικής κατεύθυνσης, όπως την έχουν οραματιστεί τα αρμόδια όργανα της Ευρωπαϊκής Ένωσης.</w:t>
      </w:r>
    </w:p>
    <w:p w14:paraId="670F543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άρθρο </w:t>
      </w:r>
      <w:r>
        <w:rPr>
          <w:rFonts w:eastAsia="Times New Roman" w:cs="Times New Roman"/>
          <w:szCs w:val="24"/>
        </w:rPr>
        <w:t xml:space="preserve">19, όπως συμβαίνει και σε πολλά άλλα άρθρα σε διάφορα σημεία του νομοσχεδίου, υπάρχουν «φωτογραφικές» διατάξεις κατ’ </w:t>
      </w:r>
      <w:proofErr w:type="spellStart"/>
      <w:r>
        <w:rPr>
          <w:rFonts w:eastAsia="Times New Roman" w:cs="Times New Roman"/>
          <w:szCs w:val="24"/>
        </w:rPr>
        <w:t>εντολήν</w:t>
      </w:r>
      <w:proofErr w:type="spellEnd"/>
      <w:r>
        <w:rPr>
          <w:rFonts w:eastAsia="Times New Roman" w:cs="Times New Roman"/>
          <w:szCs w:val="24"/>
        </w:rPr>
        <w:t xml:space="preserve"> των γνωστών «ημετέρων». </w:t>
      </w:r>
    </w:p>
    <w:p w14:paraId="670F543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Με άλλη διάταξη δίνεται η δυνατότητα στους επί </w:t>
      </w:r>
      <w:proofErr w:type="spellStart"/>
      <w:r>
        <w:rPr>
          <w:rFonts w:eastAsia="Times New Roman" w:cs="Times New Roman"/>
          <w:szCs w:val="24"/>
        </w:rPr>
        <w:t>πτυχίω</w:t>
      </w:r>
      <w:proofErr w:type="spellEnd"/>
      <w:r>
        <w:rPr>
          <w:rFonts w:eastAsia="Times New Roman" w:cs="Times New Roman"/>
          <w:szCs w:val="24"/>
        </w:rPr>
        <w:t xml:space="preserve"> φοιτητές των ΑΕΙ να εξετάζονται στα μαθήματα και των</w:t>
      </w:r>
      <w:r>
        <w:rPr>
          <w:rFonts w:eastAsia="Times New Roman" w:cs="Times New Roman"/>
          <w:szCs w:val="24"/>
        </w:rPr>
        <w:t xml:space="preserve"> δύο εξαμήνων σπουδών, εαρινό και χειμερινό, έπειτα από απόφαση της συνέλευσης του τμήματος ή της σχολής. Σημειώνεται ότι φέτος είχε θεσπιστεί και ισχύσει μόνο για την τρέχουσα εξεταστική περίοδο –το χειμερινό εξάμηνο του ακαδημαϊκού έτους 2016-2017- το σχ</w:t>
      </w:r>
      <w:r>
        <w:rPr>
          <w:rFonts w:eastAsia="Times New Roman" w:cs="Times New Roman"/>
          <w:szCs w:val="24"/>
        </w:rPr>
        <w:t xml:space="preserve">ετικό μέτρο. Εδώ διαφαίνεται η υφέρπουσα επιδίωξη της Κυβέρνησης να βοηθήσει τους «αιώνιους φοιτητές». </w:t>
      </w:r>
    </w:p>
    <w:p w14:paraId="670F543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τα άρθρα 26 και 27 έχουμε να παρατηρήσουμε τα εξής. Στη Χίο πρέπει πρώτα να αντιμετωπίσουν την καθημερινή εισβολή από τους λαθρομετανάστες και μετά </w:t>
      </w:r>
      <w:r>
        <w:rPr>
          <w:rFonts w:eastAsia="Times New Roman" w:cs="Times New Roman"/>
          <w:szCs w:val="24"/>
        </w:rPr>
        <w:t xml:space="preserve">να ονειρεύονται την τουριστική πρόοδο του νησιού, την επέκταση της κρουαζιέρας και τις βελτιώσεις των υφιστάμενων δομών και άλλα πολλά. </w:t>
      </w:r>
    </w:p>
    <w:p w14:paraId="670F543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Τέλος, δεν γίνεται σε κάθε πόλη να υπάρχει και από ένα πανεπιστήμιο, με όλες τις σχολές όλων των επιστημών. Αρχιτεκτονικές σχολές έχει στη Θεσσαλονίκη, στην Αθήνα, στα Χανιά, στην Πάτρα, στον Βόλο. </w:t>
      </w:r>
    </w:p>
    <w:p w14:paraId="670F543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Κι επιτέλους –να πούμε εδώ κάτι πολύ σημαντικό- θα πρέπει</w:t>
      </w:r>
      <w:r>
        <w:rPr>
          <w:rFonts w:eastAsia="Times New Roman" w:cs="Times New Roman"/>
          <w:szCs w:val="24"/>
        </w:rPr>
        <w:t xml:space="preserve"> να τελειώσουμε και με αυτό το περιβόητο πανεπιστημιακό άσυλο, το οποίο εξυπηρετεί τρομοκράτες και κάθε είδους εγκληματικά στοιχεία.</w:t>
      </w:r>
    </w:p>
    <w:p w14:paraId="670F543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κατάπτυστο, ανθελληνικό άρθρο 29 αποτελεί το όχημα με το οποίο θα εδραιωθεί περαιτέρω η εισβολή αλλοδαπών στα ελληνικά σ</w:t>
      </w:r>
      <w:r>
        <w:rPr>
          <w:rFonts w:eastAsia="Times New Roman" w:cs="Times New Roman"/>
          <w:szCs w:val="24"/>
        </w:rPr>
        <w:t>χολεία, με προφανή στόχο όχι την αφομοίωση –ποτέ δεν αφομοιώνονται- αλλά την πλήρη αλλοίωση ενός ακόμη ευαίσθητου κομματιού της ελληνικής κοινωνίας. Θα καταγραφεί στην ψηφοφορία η θέση των κομμάτων του αντεθνικού τόξου.</w:t>
      </w:r>
    </w:p>
    <w:p w14:paraId="670F544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να καταγγείλω τη διαδικασία</w:t>
      </w:r>
      <w:r>
        <w:rPr>
          <w:rFonts w:eastAsia="Times New Roman" w:cs="Times New Roman"/>
          <w:szCs w:val="24"/>
        </w:rPr>
        <w:t xml:space="preserve"> του επείγοντος για ακόμη μια φορά και να τονίσω αυτό που είπα και στην επιτροπή, ότι σε τόσο ευαίσθητα θέματα, όπως αυτά που αφορούν το Υπουργείο Παιδείας, δεν μπορούν να έρχονται νομοσχέδια με τέτοια διαδικασία, επείγουσα ή κατεπείγουσα. </w:t>
      </w:r>
    </w:p>
    <w:p w14:paraId="670F544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άμεση και</w:t>
      </w:r>
      <w:r>
        <w:rPr>
          <w:rFonts w:eastAsia="Times New Roman" w:cs="Times New Roman"/>
          <w:szCs w:val="24"/>
        </w:rPr>
        <w:t xml:space="preserve"> κατεπείγουσα ανάγκη η απόσυρση της άθλιας θεματικής ενότητας σχετικά με τις </w:t>
      </w:r>
      <w:proofErr w:type="spellStart"/>
      <w:r>
        <w:rPr>
          <w:rFonts w:eastAsia="Times New Roman" w:cs="Times New Roman"/>
          <w:szCs w:val="24"/>
        </w:rPr>
        <w:t>έμφυλες</w:t>
      </w:r>
      <w:proofErr w:type="spellEnd"/>
      <w:r>
        <w:rPr>
          <w:rFonts w:eastAsia="Times New Roman" w:cs="Times New Roman"/>
          <w:szCs w:val="24"/>
        </w:rPr>
        <w:t xml:space="preserve"> ταυτότητες, που προκαλεί την οργή κάθε υγιώς σκεπτόμενου πολίτη αυτής της χώρας.</w:t>
      </w:r>
    </w:p>
    <w:p w14:paraId="670F544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Επίσης, το νομοσχέδιο, όπως είπα και πριν, δεν έχει κοστολογηθεί. Είναι συνηθισμένη τακτικ</w:t>
      </w:r>
      <w:r>
        <w:rPr>
          <w:rFonts w:eastAsia="Times New Roman" w:cs="Times New Roman"/>
          <w:szCs w:val="24"/>
        </w:rPr>
        <w:t xml:space="preserve">ή και δική σας. </w:t>
      </w:r>
    </w:p>
    <w:p w14:paraId="670F5443" w14:textId="77777777" w:rsidR="00D35489" w:rsidRDefault="0006190C">
      <w:pPr>
        <w:spacing w:line="600" w:lineRule="auto"/>
        <w:ind w:firstLine="720"/>
        <w:jc w:val="both"/>
        <w:rPr>
          <w:rFonts w:eastAsia="Times New Roman"/>
          <w:b/>
          <w:bCs/>
        </w:rPr>
      </w:pPr>
      <w:r>
        <w:rPr>
          <w:rFonts w:eastAsia="Times New Roman" w:cs="Times New Roman"/>
          <w:szCs w:val="24"/>
        </w:rPr>
        <w:t xml:space="preserve">Η τακτική του Υπουργείου με μπαράζ αλλαγών οι οποίες ψηφίζονται και </w:t>
      </w:r>
      <w:proofErr w:type="spellStart"/>
      <w:r>
        <w:rPr>
          <w:rFonts w:eastAsia="Times New Roman" w:cs="Times New Roman"/>
          <w:szCs w:val="24"/>
        </w:rPr>
        <w:t>ξεψηφίζονται</w:t>
      </w:r>
      <w:proofErr w:type="spellEnd"/>
      <w:r>
        <w:rPr>
          <w:rFonts w:eastAsia="Times New Roman" w:cs="Times New Roman"/>
          <w:szCs w:val="24"/>
        </w:rPr>
        <w:t xml:space="preserve"> και οι οποίες δεν πρόκειται να εφαρμοστούν διότι η κατάρρευση της Κυβέρνησης είναι προ των πυλών, προκαλεί, όπως είπαμε και παραπάνω, αναστάτωση και άγχος στο</w:t>
      </w:r>
      <w:r>
        <w:rPr>
          <w:rFonts w:eastAsia="Times New Roman" w:cs="Times New Roman"/>
          <w:szCs w:val="24"/>
        </w:rPr>
        <w:t>υς γονείς και στα παιδιά, με συνέπειες δυστυχώς ακόμη και στην υγεία τους.</w:t>
      </w:r>
    </w:p>
    <w:p w14:paraId="670F544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Ως γονείς πρωτίστως, ως μέλη συλλόγων γονέων και κηδεμόνων και ως εκπρόσωποι του ελληνικού λαού, οφείλουμε να ελέγχουμε καθημερινά τη διδακτέα ύλη και το έργο των εκπαιδευτικών, </w:t>
      </w:r>
      <w:r>
        <w:rPr>
          <w:rFonts w:eastAsia="Times New Roman" w:cs="Times New Roman"/>
          <w:szCs w:val="24"/>
        </w:rPr>
        <w:t>όταν ξεφεύγει από τα όριά του, διότι ελλοχεύει ο κίνδυνος της διάχυσης του μαρξιστικού, διεθνιστικού και ανθελληνικού δηλητηρίου σε ευαίσθητες ηλικίες.</w:t>
      </w:r>
    </w:p>
    <w:p w14:paraId="670F544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w:t>
      </w:r>
      <w:r w:rsidRPr="00C84143">
        <w:rPr>
          <w:rFonts w:eastAsia="Times New Roman" w:cs="Times New Roman"/>
          <w:szCs w:val="24"/>
        </w:rPr>
        <w:t>κ.</w:t>
      </w:r>
      <w:r>
        <w:rPr>
          <w:rFonts w:eastAsia="Times New Roman" w:cs="Times New Roman"/>
          <w:b/>
          <w:szCs w:val="24"/>
        </w:rPr>
        <w:t xml:space="preserve"> ΑΝΑΣΤΑΣΙΟΣ ΚΟΥΡΑΚΗΣ</w:t>
      </w:r>
      <w:r>
        <w:rPr>
          <w:rFonts w:eastAsia="Times New Roman" w:cs="Times New Roman"/>
          <w:szCs w:val="24"/>
        </w:rPr>
        <w:t>)</w:t>
      </w:r>
    </w:p>
    <w:p w14:paraId="670F544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Χρυσή Αυγή και το Εθνικιστικό Μέτωπο Εκπαιδευτικών έχουν καταρτίσει ένα πλήρως εφαρμόσιμο πρόγραμμα που αφορά στα θέματα παιδείας, μίας πραγματικά εθνικής παιδείας, αυτής που αξίζουν οι Έλληνες μαθητές.</w:t>
      </w:r>
    </w:p>
    <w:p w14:paraId="670F5447"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70F5448" w14:textId="77777777" w:rsidR="00D35489" w:rsidRDefault="0006190C">
      <w:pPr>
        <w:spacing w:line="600" w:lineRule="auto"/>
        <w:ind w:firstLine="720"/>
        <w:jc w:val="both"/>
        <w:rPr>
          <w:rFonts w:eastAsia="Times New Roman" w:cs="Times New Roman"/>
        </w:rPr>
      </w:pPr>
      <w:r>
        <w:rPr>
          <w:rFonts w:eastAsia="Times New Roman" w:cs="Times New Roman"/>
          <w:b/>
          <w:szCs w:val="24"/>
        </w:rPr>
        <w:t>ΠΡΟ</w:t>
      </w:r>
      <w:r>
        <w:rPr>
          <w:rFonts w:eastAsia="Times New Roman" w:cs="Times New Roman"/>
          <w:b/>
          <w:szCs w:val="24"/>
        </w:rPr>
        <w:t xml:space="preserve">ΕΔΡΕΥΩΝ (Αναστάσιος Κουράκης):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w:t>
      </w:r>
      <w:r>
        <w:rPr>
          <w:rFonts w:eastAsia="Times New Roman" w:cs="Times New Roman"/>
        </w:rPr>
        <w:t>ια την ιστορία του κτηρίου και τον τρόπο οργάνωσης και λειτουργίας της Βουλής, σαράντα τρεις μαθήτριες και μαθητές και δύο συνοδοί εκπαιδευτικοί από το 1ο Γυμνάσιο Πετρούπολης</w:t>
      </w:r>
      <w:r>
        <w:rPr>
          <w:rFonts w:eastAsia="Times New Roman" w:cs="Times New Roman"/>
        </w:rPr>
        <w:t xml:space="preserve"> (δεύτερο</w:t>
      </w:r>
      <w:r>
        <w:rPr>
          <w:rFonts w:eastAsia="Times New Roman" w:cs="Times New Roman"/>
        </w:rPr>
        <w:t xml:space="preserve"> τμήμα</w:t>
      </w:r>
      <w:r>
        <w:rPr>
          <w:rFonts w:eastAsia="Times New Roman" w:cs="Times New Roman"/>
        </w:rPr>
        <w:t>)</w:t>
      </w:r>
      <w:r>
        <w:rPr>
          <w:rFonts w:eastAsia="Times New Roman" w:cs="Times New Roman"/>
        </w:rPr>
        <w:t xml:space="preserve">. </w:t>
      </w:r>
    </w:p>
    <w:p w14:paraId="670F5449" w14:textId="77777777" w:rsidR="00D35489" w:rsidRDefault="0006190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70F544A" w14:textId="77777777" w:rsidR="00D35489" w:rsidRDefault="0006190C">
      <w:pPr>
        <w:spacing w:line="600" w:lineRule="auto"/>
        <w:ind w:firstLine="720"/>
        <w:jc w:val="center"/>
        <w:rPr>
          <w:rFonts w:eastAsia="Times New Roman" w:cs="Times New Roman"/>
        </w:rPr>
      </w:pPr>
      <w:r>
        <w:rPr>
          <w:rFonts w:eastAsia="Times New Roman" w:cs="Times New Roman"/>
        </w:rPr>
        <w:t>(Χειροκροτήματα απ’ όλες τις πτέρυγ</w:t>
      </w:r>
      <w:r>
        <w:rPr>
          <w:rFonts w:eastAsia="Times New Roman" w:cs="Times New Roman"/>
        </w:rPr>
        <w:t>ες της Βουλής)</w:t>
      </w:r>
    </w:p>
    <w:p w14:paraId="670F544B" w14:textId="77777777" w:rsidR="00D35489" w:rsidRDefault="0006190C">
      <w:pPr>
        <w:spacing w:line="600" w:lineRule="auto"/>
        <w:ind w:firstLine="720"/>
        <w:jc w:val="both"/>
        <w:rPr>
          <w:rFonts w:eastAsia="Times New Roman" w:cs="Times New Roman"/>
        </w:rPr>
      </w:pPr>
      <w:r>
        <w:rPr>
          <w:rFonts w:eastAsia="Times New Roman" w:cs="Times New Roman"/>
        </w:rPr>
        <w:t xml:space="preserve">Πρέπει να ενημερώσουμε τις μαθήτριες και τους μαθητές ότι παρακολουθούν τη συζήτηση ενός νομοσχεδίου του Υπουργείου Παιδείας. Είμαστε στο σημείο εκείνο όπου γίνονται τοποθετήσεις από τους εκπροσώπους των κομμάτων, αργότερα από </w:t>
      </w:r>
      <w:r>
        <w:rPr>
          <w:rFonts w:eastAsia="Times New Roman" w:cs="Times New Roman"/>
        </w:rPr>
        <w:lastRenderedPageBreak/>
        <w:t>τους Βουλευτές</w:t>
      </w:r>
      <w:r>
        <w:rPr>
          <w:rFonts w:eastAsia="Times New Roman" w:cs="Times New Roman"/>
        </w:rPr>
        <w:t xml:space="preserve"> και θα λάβει τον λόγο και ο Υπουργός. Στη συνέχεια θα ψηφίσουμε, ώστε το νομοσχέδιο να γίνει νόμος του κράτους.</w:t>
      </w:r>
    </w:p>
    <w:p w14:paraId="670F544C" w14:textId="77777777" w:rsidR="00D35489" w:rsidRDefault="0006190C">
      <w:pPr>
        <w:spacing w:line="600" w:lineRule="auto"/>
        <w:ind w:firstLine="720"/>
        <w:jc w:val="both"/>
        <w:rPr>
          <w:rFonts w:eastAsia="Times New Roman" w:cs="Times New Roman"/>
        </w:rPr>
      </w:pPr>
      <w:r>
        <w:rPr>
          <w:rFonts w:eastAsia="Times New Roman" w:cs="Times New Roman"/>
        </w:rPr>
        <w:t>Συνεχίζουμε με τον ειδικό αγορητή της Δημοκρατικής Συμπαράταξης κ. Δημήτριο Κωνσταντόπουλο.</w:t>
      </w:r>
    </w:p>
    <w:p w14:paraId="670F544D" w14:textId="77777777" w:rsidR="00D35489" w:rsidRDefault="0006190C">
      <w:pPr>
        <w:spacing w:line="600" w:lineRule="auto"/>
        <w:ind w:firstLine="720"/>
        <w:jc w:val="both"/>
        <w:rPr>
          <w:rFonts w:eastAsia="Times New Roman" w:cs="Times New Roman"/>
        </w:rPr>
      </w:pPr>
      <w:r>
        <w:rPr>
          <w:rFonts w:eastAsia="Times New Roman" w:cs="Times New Roman"/>
        </w:rPr>
        <w:t>Ορίστε, κύριε Κωνσταντόπουλε, έχετε τον λόγο για δε</w:t>
      </w:r>
      <w:r>
        <w:rPr>
          <w:rFonts w:eastAsia="Times New Roman" w:cs="Times New Roman"/>
        </w:rPr>
        <w:t>καπέντε λεπτά.</w:t>
      </w:r>
    </w:p>
    <w:p w14:paraId="670F544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Πρόεδρε, κύριε Υπουργέ, κυρίες και κύριοι συνάδελφοι, μέσα σε ένα κλίμα το οποίο φέρνει στο μυαλό όλων μας τα εφιαλτικά σενάρια της άνοιξης του 2015, η χώρα μας πορεύεται χωρίς πυξίδα σε αδιέξοδα τα οποία δημ</w:t>
      </w:r>
      <w:r>
        <w:rPr>
          <w:rFonts w:eastAsia="Times New Roman" w:cs="Times New Roman"/>
          <w:szCs w:val="24"/>
        </w:rPr>
        <w:t>ιουργεί η Κυβέρνηση.</w:t>
      </w:r>
    </w:p>
    <w:p w14:paraId="670F544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Κύριοι της Κυβέρνησης, δεν έχετε κανένα δικαίωμα να εγκλωβίσετε τη χώρα σε μία νέα συμφωνία, σε μία ανατριχιαστική λογική «Ποιος ζει, ποιος πεθαίνει μέχρι το 2019». Αυτό ειπώθηκε, φυσικά, από στέλεχος της Κυβέρνησής σας. Μιλάμε για μία</w:t>
      </w:r>
      <w:r>
        <w:rPr>
          <w:rFonts w:eastAsia="Times New Roman" w:cs="Times New Roman"/>
          <w:szCs w:val="24"/>
        </w:rPr>
        <w:t xml:space="preserve"> αξιολόγηση που θα έπρεπε να έχει λήξει από τον Φλεβάρη του 2016. Φθάσαμε στο Φλεβάρη του 2017 και ακόμα δεν έχει γίνει τίποτα.</w:t>
      </w:r>
    </w:p>
    <w:p w14:paraId="670F545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δεν έχετε κανένα δικαίωμα να οδηγήσετε τη χώρα σε </w:t>
      </w:r>
      <w:proofErr w:type="spellStart"/>
      <w:r>
        <w:rPr>
          <w:rFonts w:eastAsia="Times New Roman" w:cs="Times New Roman"/>
          <w:szCs w:val="24"/>
          <w:lang w:val="en-US"/>
        </w:rPr>
        <w:t>Grexit</w:t>
      </w:r>
      <w:proofErr w:type="spellEnd"/>
      <w:r>
        <w:rPr>
          <w:rFonts w:eastAsia="Times New Roman" w:cs="Times New Roman"/>
          <w:szCs w:val="24"/>
        </w:rPr>
        <w:t xml:space="preserve"> ή σε μία διαρκή λιτότητα. Οφείλουμε να αποφύγουμ</w:t>
      </w:r>
      <w:r>
        <w:rPr>
          <w:rFonts w:eastAsia="Times New Roman" w:cs="Times New Roman"/>
          <w:szCs w:val="24"/>
        </w:rPr>
        <w:t>ε μία νέα εθνική καταστροφή, προτάσσοντας το συμφέρον της χώρας και όχι τον λαϊκισμό και τον κρατισμό. Είναι η ώρα για μία άλλη πολιτική, μία πολιτική εθνικής συνεννόησης, με εθνική γραμμή εξόδου από την κρίση και τα μνημόνια.</w:t>
      </w:r>
    </w:p>
    <w:p w14:paraId="670F545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Δημοκρατική Συμπαράταξη, με</w:t>
      </w:r>
      <w:r>
        <w:rPr>
          <w:rFonts w:eastAsia="Times New Roman" w:cs="Times New Roman"/>
          <w:szCs w:val="24"/>
        </w:rPr>
        <w:t xml:space="preserve"> θέσεις και με προτάσεις δίνει τη μάχη της. Μόλις εχθές, θα έλεγα, έγινε δεκτή η πρόταση της κυρίας </w:t>
      </w:r>
      <w:proofErr w:type="spellStart"/>
      <w:r>
        <w:rPr>
          <w:rFonts w:eastAsia="Times New Roman" w:cs="Times New Roman"/>
          <w:szCs w:val="24"/>
        </w:rPr>
        <w:t>Χριστοφιλοπούλου</w:t>
      </w:r>
      <w:proofErr w:type="spellEnd"/>
      <w:r>
        <w:rPr>
          <w:rFonts w:eastAsia="Times New Roman" w:cs="Times New Roman"/>
          <w:szCs w:val="24"/>
        </w:rPr>
        <w:t xml:space="preserve"> για τη σύσταση ομάδας εργασίας που θα δώσει λύση στο αλαλούμ που έχει δημιουργήσει το θέμα με τα μπλοκάκια. Εχθές, οι εποχικοί πυροσβέστες </w:t>
      </w:r>
      <w:r>
        <w:rPr>
          <w:rFonts w:eastAsia="Times New Roman" w:cs="Times New Roman"/>
          <w:szCs w:val="24"/>
        </w:rPr>
        <w:t>ήταν στον δρόμο. Ανανεώστε, λοιπόν, τη σύμβαση των εποχικών πυροσβεστών και βρείτε τη δυνατότητα μονιμοποίησής τους.</w:t>
      </w:r>
    </w:p>
    <w:p w14:paraId="670F545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 χαρακτηρίσατε το συγκεκριμένο νομοσχέδιο επείγον και μας ζητήσατε να το ψηφίσουμε με διαδικασία εξπρές, έχοντας θέσει μόνο δ</w:t>
      </w:r>
      <w:r>
        <w:rPr>
          <w:rFonts w:eastAsia="Times New Roman" w:cs="Times New Roman"/>
          <w:szCs w:val="24"/>
        </w:rPr>
        <w:t>ύο άρθρα στη διαβούλευση. Με τη ρύθμιση για τις βιβλιοθήκες θα μπορούσαμε να πάμε σε μία ευρύτερη συναίνεση. Φθάσαμε αισίως από τα έξι άρθρα, στα τριάντα πέντε, εντάσσοντας μία σειρά ρυθμίσεων –ασύνδετων, θα έ</w:t>
      </w:r>
      <w:r>
        <w:rPr>
          <w:rFonts w:eastAsia="Times New Roman" w:cs="Times New Roman"/>
          <w:szCs w:val="24"/>
        </w:rPr>
        <w:lastRenderedPageBreak/>
        <w:t>λεγα, μεταξύ τους- για όλες τις βαθμίδες της εκ</w:t>
      </w:r>
      <w:r>
        <w:rPr>
          <w:rFonts w:eastAsia="Times New Roman" w:cs="Times New Roman"/>
          <w:szCs w:val="24"/>
        </w:rPr>
        <w:t>παίδευσης. Δημιουργήσατε από το πουθενά ένα πολυνομοσχέδιο, το φέρατε και θέλετε να το ψηφίσουμε.</w:t>
      </w:r>
    </w:p>
    <w:p w14:paraId="670F545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έλεγα ότι δεν θα είχαμε καμμία αντίρρηση να ρυθμιστεί το θέμα της διαδικασίας μεταθέσεων των εκπαιδευτικών και των απολυτηρίων εξετάσεων με τη διαδικασία τ</w:t>
      </w:r>
      <w:r>
        <w:rPr>
          <w:rFonts w:eastAsia="Times New Roman" w:cs="Times New Roman"/>
          <w:szCs w:val="24"/>
        </w:rPr>
        <w:t>ου επείγοντος. Θα μπορούσατε κάλλιστα να το φέρετε σε μία τροπολογία στα υπάρχοντα νομοσχέδια που έρχονται προς ψήφιση στη Βουλή. Δεν το κάνατε. Συμμετείχαμε στην επιτροπή προσπαθώντας να συμβάλουμε στην αποσαφήνιση και βελτίωση των ρυθμίσεων που συνθέτουν</w:t>
      </w:r>
      <w:r>
        <w:rPr>
          <w:rFonts w:eastAsia="Times New Roman" w:cs="Times New Roman"/>
          <w:szCs w:val="24"/>
        </w:rPr>
        <w:t xml:space="preserve"> αυτό το παζλ, οι οποίες, όπως ακούσαμε από τους φορείς, που χωρίς καμμία εξαίρεση, θα έλεγα, αποδοκίμασαν τη διαδικασία του επείγοντος, θα βάλουν σε δοκιμασία μαθητές, εκπαιδευτικούς και γονείς.</w:t>
      </w:r>
    </w:p>
    <w:p w14:paraId="670F545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Τέσσερις ημέρες τώρα ζούμε την επανάληψη ενός αιφνιδιασμού. </w:t>
      </w:r>
      <w:r>
        <w:rPr>
          <w:rFonts w:eastAsia="Times New Roman" w:cs="Times New Roman"/>
          <w:szCs w:val="24"/>
        </w:rPr>
        <w:t>Κατανοούμε πολιτικά τα κρίσιμα ζητήματα που είναι σε εξέλιξη και την ανάγκη να τακτοποιηθούν δεσμεύσεις που άπτονται του τρίτου μνημονίου, όπως φυσικά το άρθρο 12 για τη μαθητεία. Όμως, δεν μπορείτε, κύριοι της Κυβέρνησης και κύριε Υπουργέ, να ζητάτε συναί</w:t>
      </w:r>
      <w:r>
        <w:rPr>
          <w:rFonts w:eastAsia="Times New Roman" w:cs="Times New Roman"/>
          <w:szCs w:val="24"/>
        </w:rPr>
        <w:t xml:space="preserve">νεση σε μια τέτοια διαδικασία. Δεν γίνεται </w:t>
      </w:r>
      <w:r>
        <w:rPr>
          <w:rFonts w:eastAsia="Times New Roman" w:cs="Times New Roman"/>
          <w:szCs w:val="24"/>
        </w:rPr>
        <w:lastRenderedPageBreak/>
        <w:t>να μνημονεύεται συνέχεια η σημασία της διαβούλευσης και του διαλόγου και στην πράξη εσείς οι ίδιοι να την ακυρώνετε.</w:t>
      </w:r>
    </w:p>
    <w:p w14:paraId="670F545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η ανάγκη ενίσχυσης της δημόσιας δωρεάν εκπαίδευσης είναι αναγκαία όσο ποτέ, μιας </w:t>
      </w:r>
      <w:r>
        <w:rPr>
          <w:rFonts w:eastAsia="Times New Roman" w:cs="Times New Roman"/>
          <w:szCs w:val="24"/>
        </w:rPr>
        <w:t xml:space="preserve">και βιώνουμε την πιο σκληρή οικονομική κρίση που διέπει τη χώρα τα τελευταία χρόνια. Θα έλεγα εδώ ότι δεν βιώνουμε απλώς μια λιτότητα, βιώνουμε μια καταστροφική λιτότητα που έχει επιφέρει δυσβάσταχτα δεινά στην κάθε οικογένεια. </w:t>
      </w:r>
    </w:p>
    <w:p w14:paraId="670F545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Τα ποσά που διατίθενται για</w:t>
      </w:r>
      <w:r>
        <w:rPr>
          <w:rFonts w:eastAsia="Times New Roman" w:cs="Times New Roman"/>
          <w:szCs w:val="24"/>
        </w:rPr>
        <w:t xml:space="preserve"> την απόκτηση προσόντων για την εισαγωγή στα πανεπιστήμια είναι δυσβάσταχτα. Κάθε ρύθμιση, λοιπόν, που μειώνει αυτό το κόστος είναι αποδεκτή. Άλλωστε τέτοια ζητήματα έχουν τεθεί από τις κυβερνήσεις μας διαχρονικά, όπως έχουμε πει και στο παρελθόν, σε πολλά</w:t>
      </w:r>
      <w:r>
        <w:rPr>
          <w:rFonts w:eastAsia="Times New Roman" w:cs="Times New Roman"/>
          <w:szCs w:val="24"/>
        </w:rPr>
        <w:t xml:space="preserve"> ζητήματα έστω και με καθυστέρηση. Εσείς με καθυστέρηση έρχεστε στις θέσεις μας.</w:t>
      </w:r>
    </w:p>
    <w:p w14:paraId="670F545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Έχουμε αποδείξει με τη στάση μας την επιθυμία μας να συμβάλουμε σε έναν αξιόπιστο και γόνιμο διάλογο, σε έναν διάλογο οργανωμένο με σεβασμό ακόμα και στη διαφορετικότητα. Γιατ</w:t>
      </w:r>
      <w:r>
        <w:rPr>
          <w:rFonts w:eastAsia="Times New Roman" w:cs="Times New Roman"/>
          <w:szCs w:val="24"/>
        </w:rPr>
        <w:t xml:space="preserve">ί; Γιατί έτσι θα οδηγηθούμε σε καλύτερα συμπεράσματα και </w:t>
      </w:r>
      <w:r>
        <w:rPr>
          <w:rFonts w:eastAsia="Times New Roman" w:cs="Times New Roman"/>
          <w:szCs w:val="24"/>
        </w:rPr>
        <w:lastRenderedPageBreak/>
        <w:t xml:space="preserve">σε καλύτερα αποτελέσματα, με στόχο τη βελτίωση του εκπαιδευτικού μας συστήματος σε όλες τις βαθμίδες. </w:t>
      </w:r>
    </w:p>
    <w:p w14:paraId="670F545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Ωστόσο, αυτός ο πολυδιαφημιζόμενος επικοινωνιακός διάλογος με παράλληλες λειτουργίες της Επιτροπ</w:t>
      </w:r>
      <w:r>
        <w:rPr>
          <w:rFonts w:eastAsia="Times New Roman" w:cs="Times New Roman"/>
          <w:szCs w:val="24"/>
        </w:rPr>
        <w:t xml:space="preserve">ής Σοφών του κ. Λιάκου, του ΕΣΥΠ του κ. </w:t>
      </w:r>
      <w:proofErr w:type="spellStart"/>
      <w:r>
        <w:rPr>
          <w:rFonts w:eastAsia="Times New Roman" w:cs="Times New Roman"/>
          <w:szCs w:val="24"/>
        </w:rPr>
        <w:t>Θεοτοκά</w:t>
      </w:r>
      <w:proofErr w:type="spellEnd"/>
      <w:r>
        <w:rPr>
          <w:rFonts w:eastAsia="Times New Roman" w:cs="Times New Roman"/>
          <w:szCs w:val="24"/>
        </w:rPr>
        <w:t xml:space="preserve">, του ΙΕΠ του κ. </w:t>
      </w:r>
      <w:proofErr w:type="spellStart"/>
      <w:r>
        <w:rPr>
          <w:rFonts w:eastAsia="Times New Roman" w:cs="Times New Roman"/>
          <w:szCs w:val="24"/>
        </w:rPr>
        <w:t>Κουζέλη</w:t>
      </w:r>
      <w:proofErr w:type="spellEnd"/>
      <w:r>
        <w:rPr>
          <w:rFonts w:eastAsia="Times New Roman" w:cs="Times New Roman"/>
          <w:szCs w:val="24"/>
        </w:rPr>
        <w:t xml:space="preserve"> απέτυχε, θα έλεγα, μετά πολλών επαίνων.</w:t>
      </w:r>
    </w:p>
    <w:p w14:paraId="670F545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Βέβαια, και εσείς οι ίδιοι είδατε τα αντιφατικά σας συμπεράσματα. Παραιτήσεις με υπονοούμενα. Ακόμη και ο πρώην Γενικός Γραμματέας του Υπουργείο</w:t>
      </w:r>
      <w:r>
        <w:rPr>
          <w:rFonts w:eastAsia="Times New Roman" w:cs="Times New Roman"/>
          <w:szCs w:val="24"/>
        </w:rPr>
        <w:t xml:space="preserve"> σας άσκησε κριτική. Όλα αυτά έχουν οδηγήσει, θα έλεγα, σε απαξίωση τη διαδικασία αυτή και την έχουν μετατρέψει σε ένα θέατρο του παραλόγου. </w:t>
      </w:r>
    </w:p>
    <w:p w14:paraId="670F545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Μόλις πριν λίγες μέρες είδαμε να εξελίσσεται μπροστά μας ένα </w:t>
      </w:r>
      <w:proofErr w:type="spellStart"/>
      <w:r>
        <w:rPr>
          <w:rFonts w:eastAsia="Times New Roman" w:cs="Times New Roman"/>
          <w:szCs w:val="24"/>
        </w:rPr>
        <w:t>μπρα</w:t>
      </w:r>
      <w:proofErr w:type="spellEnd"/>
      <w:r>
        <w:rPr>
          <w:rFonts w:eastAsia="Times New Roman" w:cs="Times New Roman"/>
          <w:szCs w:val="24"/>
        </w:rPr>
        <w:t xml:space="preserve"> ντε </w:t>
      </w:r>
      <w:proofErr w:type="spellStart"/>
      <w:r>
        <w:rPr>
          <w:rFonts w:eastAsia="Times New Roman" w:cs="Times New Roman"/>
          <w:szCs w:val="24"/>
        </w:rPr>
        <w:t>φερ</w:t>
      </w:r>
      <w:proofErr w:type="spellEnd"/>
      <w:r>
        <w:rPr>
          <w:rFonts w:eastAsia="Times New Roman" w:cs="Times New Roman"/>
          <w:szCs w:val="24"/>
        </w:rPr>
        <w:t xml:space="preserve"> ανάμεσα στους κυρίους Λιάκο και </w:t>
      </w:r>
      <w:proofErr w:type="spellStart"/>
      <w:r>
        <w:rPr>
          <w:rFonts w:eastAsia="Times New Roman" w:cs="Times New Roman"/>
          <w:szCs w:val="24"/>
        </w:rPr>
        <w:t>Κουζέλη</w:t>
      </w:r>
      <w:proofErr w:type="spellEnd"/>
      <w:r>
        <w:rPr>
          <w:rFonts w:eastAsia="Times New Roman" w:cs="Times New Roman"/>
          <w:szCs w:val="24"/>
        </w:rPr>
        <w:t xml:space="preserve"> </w:t>
      </w:r>
      <w:r>
        <w:rPr>
          <w:rFonts w:eastAsia="Times New Roman" w:cs="Times New Roman"/>
          <w:szCs w:val="24"/>
        </w:rPr>
        <w:t xml:space="preserve">για τα θέματα τα οποία αφορούν το λύκειο και την πρόσβαση στα πανεπιστήμια. Θα έλεγα ένα </w:t>
      </w:r>
      <w:r>
        <w:rPr>
          <w:rFonts w:eastAsia="Times New Roman" w:cs="Times New Roman"/>
          <w:szCs w:val="24"/>
          <w:lang w:val="en-US"/>
        </w:rPr>
        <w:t>d</w:t>
      </w:r>
      <w:r>
        <w:rPr>
          <w:rFonts w:eastAsia="Times New Roman"/>
          <w:szCs w:val="24"/>
        </w:rPr>
        <w:t>é</w:t>
      </w:r>
      <w:r>
        <w:rPr>
          <w:rFonts w:eastAsia="Times New Roman" w:cs="Times New Roman"/>
          <w:szCs w:val="24"/>
          <w:lang w:val="en-US"/>
        </w:rPr>
        <w:t>j</w:t>
      </w:r>
      <w:r>
        <w:rPr>
          <w:rFonts w:eastAsia="Times New Roman"/>
          <w:szCs w:val="24"/>
        </w:rPr>
        <w:t>à</w:t>
      </w:r>
      <w:r>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 xml:space="preserve">! Ανοίξατε τα σχολεία με μείωση των ωρών διδασκαλίας, με συρρίκνωση της ολοήμερης λειτουργίας τους, με υποβάθμιση της ποιότητας. </w:t>
      </w:r>
    </w:p>
    <w:p w14:paraId="670F545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Θα κάνετε διορισμούς λέγατε, αλλά μειώσατε ακόμα και τις προσλήψεις των αναπληρωτών. Μετακινήσατε εκατοντάδες εκπαιδευτικούς και οδηγήσατε σε εργασιακή ομηρία τον κλάδο των νηπιαγωγών. </w:t>
      </w:r>
    </w:p>
    <w:p w14:paraId="670F545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ίδια προχειρότητα, κύριε Υπουργέ, και στην ειδική αγωγή. Για εμάς, γ</w:t>
      </w:r>
      <w:r>
        <w:rPr>
          <w:rFonts w:eastAsia="Times New Roman" w:cs="Times New Roman"/>
          <w:szCs w:val="24"/>
        </w:rPr>
        <w:t xml:space="preserve">ια τη Δημοκρατική Συμπαράταξη, η ειδική αγωγή αποτελεί κεφάλαιο, αποτελεί προτεραιότητα, αποτελεί, θα έλεγα, πραγματικά ένα ξεχωριστό κεφάλαιο για την παιδεία. </w:t>
      </w:r>
    </w:p>
    <w:p w14:paraId="670F545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Εκατοντάδες παιδιά έχουν μείνει χωρίς παράλληλη στήριξη. Τα ειδικά σχολεία έχουν μείνει χωρίς ε</w:t>
      </w:r>
      <w:r>
        <w:rPr>
          <w:rFonts w:eastAsia="Times New Roman" w:cs="Times New Roman"/>
          <w:szCs w:val="24"/>
        </w:rPr>
        <w:t>ιδικό βοηθητικό και τα ΚΕΔΔΥ χωρίς στελέχωση. Ακόμα και τον θεσμό του αιρετού της ειδικής αγωγής τον υποβαθμίσατε με τη ρύθμιση στο νομοσχέδιο, ρύθμιση που τον υποχρεώνει να αποσπαστεί στην έδρα των υπηρεσιακών συμβουλίων, ειδάλλως θα πληρώνει ο ίδιος τα ο</w:t>
      </w:r>
      <w:r>
        <w:rPr>
          <w:rFonts w:eastAsia="Times New Roman" w:cs="Times New Roman"/>
          <w:szCs w:val="24"/>
        </w:rPr>
        <w:t xml:space="preserve">δοιπορικά από την τσέπη του. Βέβαια, πιστεύω ότι θα το αποσύρετε. Όπως και στο άρθρο 19, στο οποίο κάνατε τον αυτονόητο διαχωρισμό. </w:t>
      </w:r>
    </w:p>
    <w:p w14:paraId="670F545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αυτές τις ημέρες γινόμαστε αποδέκτες της αγωνίας χιλιάδων μαθητών που σε περίπτωση που αρρωστήσουν ή για λόγους ανωτέρας βίας αποκλείονται από τις </w:t>
      </w:r>
      <w:r>
        <w:rPr>
          <w:rFonts w:eastAsia="Times New Roman" w:cs="Times New Roman"/>
          <w:szCs w:val="24"/>
        </w:rPr>
        <w:lastRenderedPageBreak/>
        <w:t xml:space="preserve">πανελλαδικές εξετάσεις. Έως και πέρσι, βέβαια, είχαν τη δυνατότητα να συμμετάσχουν στις </w:t>
      </w:r>
      <w:r>
        <w:rPr>
          <w:rFonts w:eastAsia="Times New Roman" w:cs="Times New Roman"/>
          <w:szCs w:val="24"/>
        </w:rPr>
        <w:t xml:space="preserve">επαναληπτικές εξετάσεις. Φέτος, όμως, όχι. Δεν υπάρχει καμμία μέριμνα γι’ αυτά τα παιδιά τα οποία δεν θα συμμετάσχουν στις εξετάσεις, για λόγους που, φυσικά, δεν μπορούν να ελέγξουν. </w:t>
      </w:r>
    </w:p>
    <w:p w14:paraId="670F545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λόγους, βέβαια, ίσης μεταχείρισης των μαθητών και παροχής ίσων ευκαι</w:t>
      </w:r>
      <w:r>
        <w:rPr>
          <w:rFonts w:eastAsia="Times New Roman" w:cs="Times New Roman"/>
          <w:szCs w:val="24"/>
        </w:rPr>
        <w:t xml:space="preserve">ριών, θα πρέπει να υπάρξει σχετική πρόβλεψη. Γι’ αυτό, κύριοι Υπουργοί, καταθέσαμε </w:t>
      </w:r>
      <w:r>
        <w:rPr>
          <w:rFonts w:eastAsia="Times New Roman" w:cs="Times New Roman"/>
          <w:bCs/>
          <w:szCs w:val="24"/>
        </w:rPr>
        <w:t>τροπολογία</w:t>
      </w:r>
      <w:r>
        <w:rPr>
          <w:rFonts w:eastAsia="Times New Roman" w:cs="Times New Roman"/>
          <w:szCs w:val="24"/>
        </w:rPr>
        <w:t xml:space="preserve"> και σας καλούμε να την κάνετε αποδεκτή.</w:t>
      </w:r>
    </w:p>
    <w:p w14:paraId="670F546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πολύ φοβάμαι ότι οι ρυθμίσεις του νομοσχεδίου θα δημιουργήσουν σύγχυση σε όλη την εκπαιδευτι</w:t>
      </w:r>
      <w:r>
        <w:rPr>
          <w:rFonts w:eastAsia="Times New Roman" w:cs="Times New Roman"/>
          <w:szCs w:val="24"/>
        </w:rPr>
        <w:t>κή κοινότητα.</w:t>
      </w:r>
    </w:p>
    <w:p w14:paraId="670F546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Έρχομαι επί των άρθρων και θα αναφέρω τα εξής: Τα άρθρα 1 έως 6 αφορούν το Κρατικό Πιστοποιητικό Γλωσσομάθειας και τη ρύθμιση θεμάτων της Εθνικής Βιβλιοθήκης. Θεωρούμε ότι είναι προς τη σωστή κατεύθυνση και, φυσικά, θα τα ψηφίσουμε έτσι και α</w:t>
      </w:r>
      <w:r>
        <w:rPr>
          <w:rFonts w:eastAsia="Times New Roman" w:cs="Times New Roman"/>
          <w:szCs w:val="24"/>
        </w:rPr>
        <w:t xml:space="preserve">λλιώς, γιατί η άποψή σας ταυτίζεται με τη δική μας. </w:t>
      </w:r>
    </w:p>
    <w:p w14:paraId="670F546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Ερωτώ όμως, το εξής: Είναι δυνατόν να μιλάμε για Κρατικό Πιστοποιητικό Γλωσσομάθειας, όταν η διδασκαλία αγγλικών </w:t>
      </w:r>
      <w:r>
        <w:rPr>
          <w:rFonts w:eastAsia="Times New Roman" w:cs="Times New Roman"/>
          <w:szCs w:val="24"/>
        </w:rPr>
        <w:lastRenderedPageBreak/>
        <w:t xml:space="preserve">μειώνεται κατά μία ώρα ανά τάξη στο δημοτικό; Είναι δυνατόν να μιλάμε, κύριε Υπουργέ, για </w:t>
      </w:r>
      <w:r>
        <w:rPr>
          <w:rFonts w:eastAsia="Times New Roman" w:cs="Times New Roman"/>
          <w:szCs w:val="24"/>
        </w:rPr>
        <w:t xml:space="preserve">διαθεματικότητα, όταν μειώνεται κατά μία ώρα η γυμναστική; </w:t>
      </w:r>
    </w:p>
    <w:p w14:paraId="670F546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8 «Ρύθμιση θεμάτων λειτουργίας σχολικών μονάδων». Έχω μια απορία, κύριε Υπουργέ. Γιατί δεν εφαρμόζετε τον νόμο 221/90; Μόνο έτσι θα διασφαλιστεί, κύριοι, η διαφάνεια στις διαδικασίες.</w:t>
      </w:r>
    </w:p>
    <w:p w14:paraId="670F546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Άρθρο </w:t>
      </w:r>
      <w:r>
        <w:rPr>
          <w:rFonts w:eastAsia="Times New Roman" w:cs="Times New Roman"/>
          <w:szCs w:val="24"/>
        </w:rPr>
        <w:t>9 «Βαθμολογική αναγνώριση προϋπηρεσίας εκπαιδευτικών». Είναι προς τη σωστή κατεύθυνση. Θυμίζω εδώ ότι είχαμε καταθέσει σχετική τροπολογία για τη μισθολογική αναγνώριση την οποία δεν κάνατε αποδεκτή.</w:t>
      </w:r>
    </w:p>
    <w:p w14:paraId="670F546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11 «Ρύθμιση θεμάτων ειδικής αγωγής και εκπαίδευσης»</w:t>
      </w:r>
      <w:r>
        <w:rPr>
          <w:rFonts w:eastAsia="Times New Roman" w:cs="Times New Roman"/>
          <w:szCs w:val="24"/>
        </w:rPr>
        <w:t xml:space="preserve">. Συνεχίζετε την υποβάθμιση της ειδικής αγωγής με αποσπασματικές ρυθμίσεις. </w:t>
      </w:r>
    </w:p>
    <w:p w14:paraId="670F546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Άρθρο 14 «Μειονοτικά σχολεία». Προτείνουμε, κύριε Υπουργέ -και θα θέλαμε να το λάβετε σοβαρά υπ’ </w:t>
      </w:r>
      <w:proofErr w:type="spellStart"/>
      <w:r>
        <w:rPr>
          <w:rFonts w:eastAsia="Times New Roman" w:cs="Times New Roman"/>
          <w:szCs w:val="24"/>
        </w:rPr>
        <w:t>όψιν</w:t>
      </w:r>
      <w:proofErr w:type="spellEnd"/>
      <w:r>
        <w:rPr>
          <w:rFonts w:eastAsia="Times New Roman" w:cs="Times New Roman"/>
          <w:szCs w:val="24"/>
        </w:rPr>
        <w:t xml:space="preserve">- την εξομοίωση αποφοίτων της ΕΠΑΘ και τη διαρκή επιμόρφωση εκπαιδευτικών για </w:t>
      </w:r>
      <w:r>
        <w:rPr>
          <w:rFonts w:eastAsia="Times New Roman" w:cs="Times New Roman"/>
          <w:szCs w:val="24"/>
        </w:rPr>
        <w:t xml:space="preserve">θέματα μειονοτικής εκπαίδευσης. Αυτήν την επιμόρφωση πρέπει, φυσικά, να την αναλάβει το Παιδαγωγικό Τμήμα </w:t>
      </w:r>
      <w:r>
        <w:rPr>
          <w:rFonts w:eastAsia="Times New Roman" w:cs="Times New Roman"/>
          <w:szCs w:val="24"/>
        </w:rPr>
        <w:lastRenderedPageBreak/>
        <w:t>του Δημοκρίτειου Πανεπιστημίου Θράκης με έδρα την Αλεξανδρούπολη.</w:t>
      </w:r>
    </w:p>
    <w:p w14:paraId="670F546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Καταθέσαμε σχετική τροπολογία και σας καλούμε να την κάνετε αποδεκτή. Μόνο έτσι οι α</w:t>
      </w:r>
      <w:r>
        <w:rPr>
          <w:rFonts w:eastAsia="Times New Roman" w:cs="Times New Roman"/>
          <w:szCs w:val="24"/>
        </w:rPr>
        <w:t xml:space="preserve">ναφορές της αιτιολογικής έκθεσης του νομοσχεδίου θα αποκτήσουν πραγματική διάσταση και νομοθετική κατοχύρωση. </w:t>
      </w:r>
    </w:p>
    <w:p w14:paraId="670F546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Όσο για τη σύσταση του κλάδου ΠΕ 73, σας καλούμε, κύριε Υπουργέ, να διευκρινίσετε την επαγγελματική κατοχύρωση για τη μειονοτική εκπαίδευση και τ</w:t>
      </w:r>
      <w:r>
        <w:rPr>
          <w:rFonts w:eastAsia="Times New Roman" w:cs="Times New Roman"/>
          <w:szCs w:val="24"/>
        </w:rPr>
        <w:t xml:space="preserve">ου κλάδου ΠΕ 70. </w:t>
      </w:r>
    </w:p>
    <w:p w14:paraId="670F546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15. Προβλέπεται η σύσταση αυτοτελούς Διεύθυνσης Ιδιωτικής Εκπαίδευσης στο Υπουργείο Παιδείας. Και εδώ ρωτάω το εξής: Αυτή η διεύθυνση δεν θα πρέπει να υπαχθεί σε γενική διεύθυνση και με σκοπό τον συνολικό σχεδιασμό του οργανογράμματ</w:t>
      </w:r>
      <w:r>
        <w:rPr>
          <w:rFonts w:eastAsia="Times New Roman" w:cs="Times New Roman"/>
          <w:szCs w:val="24"/>
        </w:rPr>
        <w:t xml:space="preserve">ος του Υπουργείου, το οποίο φυσικά ζητάει με πρόσφατο έγγραφό του ο σύλλογος υπαλλήλων; </w:t>
      </w:r>
    </w:p>
    <w:p w14:paraId="670F546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Άρθρο 16. Μειώνετε τη χρηματοδότηση του Ιδρύματος </w:t>
      </w:r>
      <w:proofErr w:type="spellStart"/>
      <w:r>
        <w:rPr>
          <w:rFonts w:eastAsia="Times New Roman" w:cs="Times New Roman"/>
          <w:szCs w:val="24"/>
        </w:rPr>
        <w:t>Ιατροβιολογικών</w:t>
      </w:r>
      <w:proofErr w:type="spellEnd"/>
      <w:r>
        <w:rPr>
          <w:rFonts w:eastAsia="Times New Roman" w:cs="Times New Roman"/>
          <w:szCs w:val="24"/>
        </w:rPr>
        <w:t xml:space="preserve"> Ερευνών της Ακαδημίας Αθηνών. Θεωρούμε ότι τέτοιες ενέργειες δεν μπορούν να υλοποιούνται χωρίς να έχε</w:t>
      </w:r>
      <w:r>
        <w:rPr>
          <w:rFonts w:eastAsia="Times New Roman" w:cs="Times New Roman"/>
          <w:szCs w:val="24"/>
        </w:rPr>
        <w:t xml:space="preserve">ι </w:t>
      </w:r>
      <w:r>
        <w:rPr>
          <w:rFonts w:eastAsia="Times New Roman" w:cs="Times New Roman"/>
          <w:szCs w:val="24"/>
        </w:rPr>
        <w:lastRenderedPageBreak/>
        <w:t xml:space="preserve">προηγηθεί η αξιολόγηση του ιδρύματος. Δηλαδή εσείς πριν αξιολογήσετε το ίδρυμα, επιβάλλετε ουσιαστικά και μειώσεις. </w:t>
      </w:r>
    </w:p>
    <w:p w14:paraId="670F546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18. Κύριε Υπουργέ, είναι απορίας άξιο πώς καταργείτε το ΕΣΥΠ. Και μάλιστα, καταργείτε το ΕΣΥΠ, αφού πρώτα το απαξιώσατε και οδηγήσα</w:t>
      </w:r>
      <w:r>
        <w:rPr>
          <w:rFonts w:eastAsia="Times New Roman" w:cs="Times New Roman"/>
          <w:szCs w:val="24"/>
        </w:rPr>
        <w:t>τε σε παραίτηση επιστήμονες κύρους που οι ίδιοι προτείνατε. Και συστήνετε το ΕΣΕΚΑΑΔ, για να αποκλείσετε τελικά από ό,τι φαίνεται κοινωνικούς φορείς και κόμματα. Σημειώνω ότι είναι απαραίτητο στον ενιαίο φορέα να συμμετέχει και εκπρόσωπος της ΟΛΤΕΕ, την οπ</w:t>
      </w:r>
      <w:r>
        <w:rPr>
          <w:rFonts w:eastAsia="Times New Roman" w:cs="Times New Roman"/>
          <w:szCs w:val="24"/>
        </w:rPr>
        <w:t xml:space="preserve">οία φυσικά λησμονάτε. </w:t>
      </w:r>
    </w:p>
    <w:p w14:paraId="670F546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Άρθρο 20. Αποσπασματικότητα και πλήρης σύγχυση. Πάγια θέση μας είναι η ενίσχυση και όχι η αποψίλωση της πρωτοβάθμιας και δευτεροβάθμιας εκπαίδευσης με εκπαιδευτικούς που φυσικά έχουν αυξημένα προσόντα. </w:t>
      </w:r>
    </w:p>
    <w:p w14:paraId="670F546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23 «Ελληνικό Ανοι</w:t>
      </w:r>
      <w:r>
        <w:rPr>
          <w:rFonts w:eastAsia="Times New Roman" w:cs="Times New Roman"/>
          <w:szCs w:val="24"/>
        </w:rPr>
        <w:t>κ</w:t>
      </w:r>
      <w:r>
        <w:rPr>
          <w:rFonts w:eastAsia="Times New Roman" w:cs="Times New Roman"/>
          <w:szCs w:val="24"/>
        </w:rPr>
        <w:t>τό Παν</w:t>
      </w:r>
      <w:r>
        <w:rPr>
          <w:rFonts w:eastAsia="Times New Roman" w:cs="Times New Roman"/>
          <w:szCs w:val="24"/>
        </w:rPr>
        <w:t>επιστήμιο». Φέρνετε μια ρύθμιση που προβλέπει την ίδρυση ιδιωτικού εκδοτικού οίκου εντός του πανεπιστημίου. Πότε; Στην εποχή της τεχνολογίας! Θα μπορούσατε, λοιπόν, εδώ να ακολουθήσετε την πρακτική του Εθνικού Κέντρου Τεκμηρίωσης για το ηλεκτρονικό βιβλίο.</w:t>
      </w:r>
      <w:r>
        <w:rPr>
          <w:rFonts w:eastAsia="Times New Roman" w:cs="Times New Roman"/>
          <w:szCs w:val="24"/>
        </w:rPr>
        <w:t xml:space="preserve"> Έτσι, λοιπόν, οι φοιτητές δεν θα επωμίζονταν επιπλέον κόστος, επιπλέον οικονομικό βάρος. </w:t>
      </w:r>
    </w:p>
    <w:p w14:paraId="670F546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Άρθρα 26 και 27. Ο επανασχεδιασμός του γεωγραφικού χάρτη της λειτουργίας των ΑΕΙ και ΤΕΙ της χώρας απαιτεί, αγαπητοί Υπουργοί, διάλογο, διαβούλευση, συναίνεση και αξ</w:t>
      </w:r>
      <w:r>
        <w:rPr>
          <w:rFonts w:eastAsia="Times New Roman" w:cs="Times New Roman"/>
          <w:szCs w:val="24"/>
        </w:rPr>
        <w:t xml:space="preserve">ιολόγηση. Χρειάζεται αξιολόγηση στα νέα δεδομένα και στα δεδομένα της αγοράς και ενός νέου αναπτυξιακού μοντέλου, γιατί αυτό που χρειάζεται η χώρα είναι η ανάπτυξη. </w:t>
      </w:r>
    </w:p>
    <w:p w14:paraId="670F546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θυμίσω, λοιπόν, εδώ ότι με πρωτοβουλία του Υπουργού Παιδείας τότε κ. Λοβέρδου οι σπουδέ</w:t>
      </w:r>
      <w:r>
        <w:rPr>
          <w:rFonts w:eastAsia="Times New Roman" w:cs="Times New Roman"/>
          <w:szCs w:val="24"/>
        </w:rPr>
        <w:t>ς στη βαριά βιομηχανία της χώρας μας, που είναι ο τουρισμός, ήταν προτεραιότητα. Και αυτό έγινε με την ίδρυση σχετικού τμήματος και την πρόβλεψη αντίστοιχων τμημάτων αποκεντρωμένων στο Βόρειο Αιγαίο, στην Κρήτη, όπου υπάρχει μάλιστα και απόφαση της Συγκλήτ</w:t>
      </w:r>
      <w:r>
        <w:rPr>
          <w:rFonts w:eastAsia="Times New Roman" w:cs="Times New Roman"/>
          <w:szCs w:val="24"/>
        </w:rPr>
        <w:t xml:space="preserve">ου. </w:t>
      </w:r>
    </w:p>
    <w:p w14:paraId="670F547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Θυμίζω ότι σας έχω θέσει επανειλημμένως το ζήτημα των πανεπιστημιακών τμημάτων του Αγρινίου και σας έχω προτείνει την ίδρυση σχολής του Αγρινίου, όπου θα υπαχθούν τα υπάρχοντα τμήματα. </w:t>
      </w:r>
    </w:p>
    <w:p w14:paraId="670F547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Ταυτόχρονα, κύριε Υπουργέ –μάλιστα προ ημερών έγινε επίκαιρη ερώτ</w:t>
      </w:r>
      <w:r>
        <w:rPr>
          <w:rFonts w:eastAsia="Times New Roman" w:cs="Times New Roman"/>
          <w:szCs w:val="24"/>
        </w:rPr>
        <w:t>ηση από τον κ. Βαρεμένο, αλλά και ερώτηση από εμένα- αποτελεί πάγιο αίτημα των φοιτητών, των φορέων της Αι</w:t>
      </w:r>
      <w:r>
        <w:rPr>
          <w:rFonts w:eastAsia="Times New Roman" w:cs="Times New Roman"/>
          <w:szCs w:val="24"/>
        </w:rPr>
        <w:lastRenderedPageBreak/>
        <w:t xml:space="preserve">τωλοακαρνανίας η μετονομασία του Τμήματος Διαχείριση Περιβάλλοντος και Φυσικών Πόρων σε Τμήμα Μηχανικών Περιβάλλοντος.  </w:t>
      </w:r>
    </w:p>
    <w:p w14:paraId="670F5472"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ακόμα περιμένω</w:t>
      </w:r>
      <w:r>
        <w:rPr>
          <w:rFonts w:eastAsia="Times New Roman" w:cs="Times New Roman"/>
          <w:szCs w:val="24"/>
        </w:rPr>
        <w:t xml:space="preserve"> την απάντησή σας. Η μετονομασία αυτή ανταποκρίνεται στο πρόγραμμα σπουδών του τμήματος και κατοχυρώνει φυσικά επαγγελματικά δικαιώματα των αποφοίτων. </w:t>
      </w:r>
    </w:p>
    <w:p w14:paraId="670F5473"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Άρθρο 28. Μας ζητάτε να ψηφίσουμε και να </w:t>
      </w:r>
      <w:proofErr w:type="spellStart"/>
      <w:r>
        <w:rPr>
          <w:rFonts w:eastAsia="Times New Roman" w:cs="Times New Roman"/>
          <w:szCs w:val="24"/>
        </w:rPr>
        <w:t>ξεψηφίσουμε</w:t>
      </w:r>
      <w:proofErr w:type="spellEnd"/>
      <w:r>
        <w:rPr>
          <w:rFonts w:eastAsia="Times New Roman" w:cs="Times New Roman"/>
          <w:szCs w:val="24"/>
        </w:rPr>
        <w:t xml:space="preserve"> διατάξεις του 2016. Εδώ αποδεικνύεται η προχειρότητ</w:t>
      </w:r>
      <w:r>
        <w:rPr>
          <w:rFonts w:eastAsia="Times New Roman" w:cs="Times New Roman"/>
          <w:szCs w:val="24"/>
        </w:rPr>
        <w:t xml:space="preserve">α, με την οποία φέρνετε πολλές φορές είτε τροπολογίες είτε άρθρα. Δηλαδή, ψηφίζουμε και </w:t>
      </w:r>
      <w:proofErr w:type="spellStart"/>
      <w:r>
        <w:rPr>
          <w:rFonts w:eastAsia="Times New Roman" w:cs="Times New Roman"/>
          <w:szCs w:val="24"/>
        </w:rPr>
        <w:t>ξεψηφίζουμε</w:t>
      </w:r>
      <w:proofErr w:type="spellEnd"/>
      <w:r>
        <w:rPr>
          <w:rFonts w:eastAsia="Times New Roman" w:cs="Times New Roman"/>
          <w:szCs w:val="24"/>
        </w:rPr>
        <w:t xml:space="preserve">. </w:t>
      </w:r>
    </w:p>
    <w:p w14:paraId="670F5474"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Άρθρο 30. Έχουμε τονίσει ότι η ρύθμιση ανοίγει τους ασκούς του Αιόλου για την παράταση των ορίων συνταξιοδότησης, όπως αναλυτικά τοποθετήθηκε και στην επι</w:t>
      </w:r>
      <w:r>
        <w:rPr>
          <w:rFonts w:eastAsia="Times New Roman" w:cs="Times New Roman"/>
          <w:szCs w:val="24"/>
        </w:rPr>
        <w:t>τροπή ο κ. Κρεμαστινός.</w:t>
      </w:r>
    </w:p>
    <w:p w14:paraId="670F5475"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χώρος της εκπαίδευσης δεν προσφέρεται ούτε για μεγάλα λόγια ούτε για αιφνιδιασμούς. Χρειάζεται συναίνεση. Δεν χρειάζονται, λοιπόν, φωτογραφικές ρυθμίσεις και παρεμβάσεις χωρίς ευρύτερο σχεδιασμό, διάλ</w:t>
      </w:r>
      <w:r>
        <w:rPr>
          <w:rFonts w:eastAsia="Times New Roman" w:cs="Times New Roman"/>
          <w:szCs w:val="24"/>
        </w:rPr>
        <w:t xml:space="preserve">ογο </w:t>
      </w:r>
      <w:r>
        <w:rPr>
          <w:rFonts w:eastAsia="Times New Roman" w:cs="Times New Roman"/>
          <w:szCs w:val="24"/>
        </w:rPr>
        <w:lastRenderedPageBreak/>
        <w:t xml:space="preserve">και σύνθεση. Αυτό είναι το ζητούμενο. Αυτό είναι που χρειάζεται σήμερα η παιδεία μας. </w:t>
      </w:r>
    </w:p>
    <w:p w14:paraId="670F5476"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Ευελπιστούμε, κύριε Υπουργέ, ότι θα είναι η τελευταία φορά που μας φέρνετε αντιμέτωπους με μια τέτοια διαδικασία. Αφήστε τον διάλογο να εξελιχθεί. Μην τον καταδικάσε</w:t>
      </w:r>
      <w:r>
        <w:rPr>
          <w:rFonts w:eastAsia="Times New Roman" w:cs="Times New Roman"/>
          <w:szCs w:val="24"/>
        </w:rPr>
        <w:t>τε ως έναν διάλογο, ο οποίος είναι προσχηματικός και αναποτελεσματικός. Εμείς πιστεύουμε στον διάλογο, γι’ αυτό και είμαστε εντός του διαλόγου και σε διαβούλευση αυτού με προτάσεις και απόψεις που πραγματικά αφορούν τους πολλούς.</w:t>
      </w:r>
    </w:p>
    <w:p w14:paraId="670F5477"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670F5478" w14:textId="77777777" w:rsidR="00D35489" w:rsidRDefault="0006190C">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w:t>
      </w:r>
      <w:r>
        <w:rPr>
          <w:rFonts w:eastAsia="Times New Roman"/>
          <w:bCs/>
        </w:rPr>
        <w:t xml:space="preserve"> ΠΑΣΟΚ -</w:t>
      </w:r>
      <w:r>
        <w:rPr>
          <w:rFonts w:eastAsia="Times New Roman"/>
          <w:bCs/>
        </w:rPr>
        <w:t xml:space="preserve"> </w:t>
      </w:r>
      <w:r>
        <w:rPr>
          <w:rFonts w:eastAsia="Times New Roman"/>
          <w:bCs/>
        </w:rPr>
        <w:t>ΔΗΜΑΡ</w:t>
      </w:r>
      <w:r>
        <w:rPr>
          <w:rFonts w:eastAsia="Times New Roman"/>
          <w:bCs/>
        </w:rPr>
        <w:t>)</w:t>
      </w:r>
    </w:p>
    <w:p w14:paraId="670F5479" w14:textId="77777777" w:rsidR="00D35489" w:rsidRDefault="0006190C">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τον κ. Δημήτριο Κωνσταντόπουλο, ειδικό αγορητή της Δημοκρατικής Συμπαράταξης ΠΑΣΟΚ-ΔΗΜΑΡ.</w:t>
      </w:r>
    </w:p>
    <w:p w14:paraId="670F547A" w14:textId="77777777" w:rsidR="00D35489" w:rsidRDefault="0006190C">
      <w:pPr>
        <w:spacing w:line="600" w:lineRule="auto"/>
        <w:ind w:firstLine="720"/>
        <w:jc w:val="both"/>
        <w:rPr>
          <w:rFonts w:eastAsia="Times New Roman"/>
          <w:bCs/>
        </w:rPr>
      </w:pPr>
      <w:r>
        <w:rPr>
          <w:rFonts w:eastAsia="Times New Roman"/>
          <w:bCs/>
        </w:rPr>
        <w:t xml:space="preserve">Τον λόγο έχει ο κ. Ιωάννης Δελής, ειδικός </w:t>
      </w:r>
      <w:r>
        <w:rPr>
          <w:rFonts w:eastAsia="Times New Roman"/>
          <w:bCs/>
        </w:rPr>
        <w:t>αγορητής του Κομμουνιστικού Κόμματος Ελλάδας, για δεκαπέντε λεπτά.</w:t>
      </w:r>
    </w:p>
    <w:p w14:paraId="670F547B" w14:textId="77777777" w:rsidR="00D35489" w:rsidRDefault="0006190C">
      <w:pPr>
        <w:spacing w:line="600" w:lineRule="auto"/>
        <w:ind w:firstLine="720"/>
        <w:jc w:val="both"/>
        <w:rPr>
          <w:rFonts w:eastAsia="Times New Roman"/>
          <w:bCs/>
        </w:rPr>
      </w:pPr>
      <w:r>
        <w:rPr>
          <w:rFonts w:eastAsia="Times New Roman"/>
          <w:b/>
          <w:bCs/>
        </w:rPr>
        <w:t>ΙΩΑΝΝΗΣ ΔΕΛΗΣ:</w:t>
      </w:r>
      <w:r>
        <w:rPr>
          <w:rFonts w:eastAsia="Times New Roman"/>
          <w:bCs/>
        </w:rPr>
        <w:t xml:space="preserve"> Ευχαριστώ, κύριε Πρόεδρε. </w:t>
      </w:r>
    </w:p>
    <w:p w14:paraId="670F547C" w14:textId="77777777" w:rsidR="00D35489" w:rsidRDefault="0006190C">
      <w:pPr>
        <w:spacing w:line="600" w:lineRule="auto"/>
        <w:ind w:firstLine="720"/>
        <w:jc w:val="both"/>
        <w:rPr>
          <w:rFonts w:eastAsia="Times New Roman"/>
          <w:bCs/>
        </w:rPr>
      </w:pPr>
      <w:r>
        <w:rPr>
          <w:rFonts w:eastAsia="Times New Roman"/>
          <w:bCs/>
        </w:rPr>
        <w:lastRenderedPageBreak/>
        <w:t>Κυρίες και κύριοι Βουλευτές, δεν έχουμε σκοπό να σταθούμε στις διαδικασίες συζήτησης και ψήφισης του νομοσχεδίου, διαδικασίες που η Κυβέρνηση επέλε</w:t>
      </w:r>
      <w:r>
        <w:rPr>
          <w:rFonts w:eastAsia="Times New Roman"/>
          <w:bCs/>
        </w:rPr>
        <w:t>ξε, όπως το συνηθίζει, να είναι επείγουσες και πάλι ούτε σε δευτερεύουσες ή επιμέρους πλευρές του νομοσχεδίου, όπως κάνουν τα υπόλοιπα κόμματα της Αντιπολίτευσης, που βρίσκονται, δυστυχώς, στην άχαρη θέση να μηχανεύονται διάφορα κόλπα ή να σηκώνουν κουρνια</w:t>
      </w:r>
      <w:r>
        <w:rPr>
          <w:rFonts w:eastAsia="Times New Roman"/>
          <w:bCs/>
        </w:rPr>
        <w:t xml:space="preserve">χτό για τα επουσιώδη, προκειμένου να αντιπολιτεύονται μια κυβέρνηση, με την οποία συμπορεύονται στρατηγικά. </w:t>
      </w:r>
    </w:p>
    <w:p w14:paraId="670F547D" w14:textId="77777777" w:rsidR="00D35489" w:rsidRDefault="0006190C">
      <w:pPr>
        <w:spacing w:line="600" w:lineRule="auto"/>
        <w:ind w:firstLine="720"/>
        <w:jc w:val="both"/>
        <w:rPr>
          <w:rFonts w:eastAsia="Times New Roman"/>
          <w:bCs/>
        </w:rPr>
      </w:pPr>
      <w:r>
        <w:rPr>
          <w:rFonts w:eastAsia="Times New Roman"/>
          <w:bCs/>
        </w:rPr>
        <w:t>Θέλουμε να μιλήσουμε για την ουσία του νομοσχεδίου, για το τι επιδιώκει, για το πού το πάει, για την κατεύθυνση των διατάξεών του. Και από αυτή την</w:t>
      </w:r>
      <w:r>
        <w:rPr>
          <w:rFonts w:eastAsia="Times New Roman"/>
          <w:bCs/>
        </w:rPr>
        <w:t xml:space="preserve"> άποψη να πούμε ότι το συμπέρασμα που βγαίνει για το σημερινό νομοσχέδιο είναι ότι αποτελεί έναν ακόμα κρίκο στη μακριά αλυσίδα των αντιεκπαιδευτικών αναδιαρθρώσεων που ξεκίνησαν, βεβαίως, από τις προηγούμενες κυβερνήσεις, επιταχύνθηκαν με τα μνημόνια και </w:t>
      </w:r>
      <w:r>
        <w:rPr>
          <w:rFonts w:eastAsia="Times New Roman"/>
          <w:bCs/>
        </w:rPr>
        <w:t>βέβαια, έδεσαν μια χαρά με τις δημοσιονομικές περικοπές και τους κόφτες, πάντα στο πλαίσιο της εκπαιδευτικής στρατηγικής της Ευρωπαϊκής Ένωσης και των κατευθύνσεων του ΟΟΣΑ.</w:t>
      </w:r>
    </w:p>
    <w:p w14:paraId="670F547E" w14:textId="77777777" w:rsidR="00D35489" w:rsidRDefault="0006190C">
      <w:pPr>
        <w:spacing w:line="600" w:lineRule="auto"/>
        <w:ind w:firstLine="720"/>
        <w:jc w:val="both"/>
        <w:rPr>
          <w:rFonts w:eastAsia="Times New Roman"/>
          <w:bCs/>
        </w:rPr>
      </w:pPr>
      <w:r>
        <w:rPr>
          <w:rFonts w:eastAsia="Times New Roman"/>
          <w:bCs/>
        </w:rPr>
        <w:lastRenderedPageBreak/>
        <w:t>Αυτό το συμπέρασμα, ξέρετε, δεν το λέμε μονάχα εμείς. Τη στρατηγική του κατεύθυνση</w:t>
      </w:r>
      <w:r>
        <w:rPr>
          <w:rFonts w:eastAsia="Times New Roman"/>
          <w:bCs/>
        </w:rPr>
        <w:t xml:space="preserve"> τη διακηρύσσει το ίδιο το νομοσχέδιο στη αιτιολογική του έκθεση στη σελίδα 22, με αφορμή τη σύσταση ενός ιδιαίτερης σημασίας, όπως λέει, γνωμοδοτικού οργάνου προς το Υπουργείο Παιδείας, του Εθνικού Συμβουλίου Εκπαίδευσης και Ανάπτυξης Ανθρώπινου Δυναμικού</w:t>
      </w:r>
      <w:r>
        <w:rPr>
          <w:rFonts w:eastAsia="Times New Roman"/>
          <w:bCs/>
        </w:rPr>
        <w:t>, το οποίο αντικαθιστά το μέχρι τώρα Εθνικό Συμβούλιο Παιδείας, το ΕΣΥΠ. Σε αυτή, λοιπόν, την αιτιολογική έκθεση αναφέρει επί λέξει ότι υλοποιεί με τον βέλτιστο τρόπο τους στόχους της ευρωπαϊκής εκπαιδευτικής πολιτικής, όπως έχουν διατυπωθεί από τα αρμόδια</w:t>
      </w:r>
      <w:r>
        <w:rPr>
          <w:rFonts w:eastAsia="Times New Roman"/>
          <w:bCs/>
        </w:rPr>
        <w:t xml:space="preserve"> θεσμικά όργανα της Ευρωπαϊκής Ένωσης σε νομικά δεσμευτικά κείμενα, διακηρύξεις και επιχειρησιακά προγράμματα για τη σύνδεση της εκπαίδευσης με την αγορά εργασίας και την απασχόληση –όχι «εργασία», αλλά «απασχόληση»- και την αναπτυξιακή πορεία της χώρας. </w:t>
      </w:r>
    </w:p>
    <w:p w14:paraId="670F547F" w14:textId="77777777" w:rsidR="00D35489" w:rsidRDefault="0006190C">
      <w:pPr>
        <w:spacing w:line="600" w:lineRule="auto"/>
        <w:ind w:firstLine="720"/>
        <w:jc w:val="both"/>
        <w:rPr>
          <w:rFonts w:eastAsia="Times New Roman" w:cs="Times New Roman"/>
          <w:szCs w:val="24"/>
        </w:rPr>
      </w:pPr>
      <w:r>
        <w:rPr>
          <w:rFonts w:eastAsia="Times New Roman"/>
          <w:bCs/>
        </w:rPr>
        <w:t xml:space="preserve">Έτσι, λοιπόν, και αυτό το εκπαιδευτικό νομοσχέδιο, παρά τις φαινομενικά επιμέρους και ετερόκλητες ρυθμίσεις του, παρά την προφανή αποσπασματικότητα των διατάξεων που εισάγει, </w:t>
      </w:r>
      <w:proofErr w:type="spellStart"/>
      <w:r>
        <w:rPr>
          <w:rFonts w:eastAsia="Times New Roman"/>
          <w:bCs/>
        </w:rPr>
        <w:t>διέπεται</w:t>
      </w:r>
      <w:proofErr w:type="spellEnd"/>
      <w:r>
        <w:rPr>
          <w:rFonts w:eastAsia="Times New Roman"/>
          <w:bCs/>
        </w:rPr>
        <w:t xml:space="preserve"> από την ίδια εσωτερική λογική. Και δεν μπορεί να κρύψει ότι κινείται στη</w:t>
      </w:r>
      <w:r>
        <w:rPr>
          <w:rFonts w:eastAsia="Times New Roman"/>
          <w:bCs/>
        </w:rPr>
        <w:t xml:space="preserve">ν ίδια κατεύθυνση των αναδιαρθρώσεων των </w:t>
      </w:r>
      <w:r>
        <w:rPr>
          <w:rFonts w:eastAsia="Times New Roman"/>
          <w:bCs/>
        </w:rPr>
        <w:lastRenderedPageBreak/>
        <w:t>προηγούμενων κυβερνήσεων ΠΑΣΟΚ και Νέας Δημοκρατίας, το έργο των οποίων, βεβαίως, συνεχίζει και εμπλουτίζει και οι οποίες, βέβαια, από τη σκοπιά των λαϊκών συμφερόντων έχουν ένα αντιλαϊκό, αντιεκπαιδευτικό περιεχόμε</w:t>
      </w:r>
      <w:r>
        <w:rPr>
          <w:rFonts w:eastAsia="Times New Roman"/>
          <w:bCs/>
        </w:rPr>
        <w:t>νο.</w:t>
      </w:r>
    </w:p>
    <w:p w14:paraId="670F548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Σκοπός τώρα όλων αυτών των αναδιαρθρώσεων στην εκπαίδευση, που υλοποιούνται φυσικά υπό την εποπτεία της Ευρωπαϊκής Ένωσης και την καθοδήγηση του ΟΟΣΑ και που ξεκίνησαν θυμίζουμε πολύ πριν τα μνημόνια, είναι η ακόμα πιο σφιχτή και αποτελεσματική πρόσδεσ</w:t>
      </w:r>
      <w:r>
        <w:rPr>
          <w:rFonts w:eastAsia="Times New Roman" w:cs="Times New Roman"/>
          <w:szCs w:val="24"/>
        </w:rPr>
        <w:t>η της εκπαίδευσης και όλων των λειτουργιών της, ιδεολογικών και μορφωτικών, στο άρμα των αναγκών του κεφαλαίου. Και αυτό ακριβώς εννοείτε, όταν μιλάτε για εκπαίδευση ως συντελεστή της ανάπτυξης, της καπιταλιστικής ανάπτυξης, δηλαδή.</w:t>
      </w:r>
    </w:p>
    <w:p w14:paraId="670F548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Ταυτόχρονα, και πολύ πε</w:t>
      </w:r>
      <w:r>
        <w:rPr>
          <w:rFonts w:eastAsia="Times New Roman" w:cs="Times New Roman"/>
          <w:szCs w:val="24"/>
        </w:rPr>
        <w:t>ρισσότερο τώρα μέσα στην καπιταλιστική οικονομική κρίση, στριμώχνετε την εκπαίδευση στη μέγγενη της δημοσιονομικής πειθαρχίας και των ματωμένων πλεονασμάτων, οδηγώντας την σε οικονομική ασφυξία, προκειμένου να εξοικονομήσετε «ζεστό» χρήμα για τους δανειστέ</w:t>
      </w:r>
      <w:r>
        <w:rPr>
          <w:rFonts w:eastAsia="Times New Roman" w:cs="Times New Roman"/>
          <w:szCs w:val="24"/>
        </w:rPr>
        <w:t>ς και τους επιχειρηματικούς ομίλους.</w:t>
      </w:r>
    </w:p>
    <w:p w14:paraId="670F548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Δεν είναι καθόλου μα καθόλου τυχαίο ότι στο τρίτο μνημόνιο, το οποίο υλοποιείτε και που ψηφίσατε, βέβαια, όλοι σας εδώ, για πρώτη φορά υπάρχουν ρητές διατάξεις για την παιδεία τόσο δημοσιονομικού χαρακτήρα, οι γνωστές π</w:t>
      </w:r>
      <w:r>
        <w:rPr>
          <w:rFonts w:eastAsia="Times New Roman" w:cs="Times New Roman"/>
          <w:szCs w:val="24"/>
        </w:rPr>
        <w:t xml:space="preserve">ερικοπές, όσο και εκπαιδευτικές. </w:t>
      </w:r>
    </w:p>
    <w:p w14:paraId="670F548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Τι αποτέλεσμα έχουν όλα αυτά; Τα βιώνει ο λαός μας. Από τη μια την ακριβοπληρωμένη μορφωτική φτώχεια των παιδιών της λαϊκής οικογένειας, αφού το περιεχόμενο της εκπαίδευσης συνεχώς υποβιβάζεται στο επίπεδο μιας απλής κατάρ</w:t>
      </w:r>
      <w:r>
        <w:rPr>
          <w:rFonts w:eastAsia="Times New Roman" w:cs="Times New Roman"/>
          <w:szCs w:val="24"/>
        </w:rPr>
        <w:t>τισης και από την άλλη τη συρρίκνωση των εργασιακών δικαιωμάτων των εκπαιδευτικών που μοχθούν μέσα στις πιο αντίξοες συνθήκες που δημιουργεί η πολιτική σας.</w:t>
      </w:r>
    </w:p>
    <w:p w14:paraId="670F548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Επιβεβαιώνεται συνεχώς στην πράξη και στη ζωή ότι η πολιτική που τσακίζει τα λαϊκά δικαιώματα για τ</w:t>
      </w:r>
      <w:r>
        <w:rPr>
          <w:rFonts w:eastAsia="Times New Roman" w:cs="Times New Roman"/>
          <w:szCs w:val="24"/>
        </w:rPr>
        <w:t>α κέρδη του κεφαλαίου υπηρετείται από όλους τους διαχειριστές της καπιταλιστικής βαρβαρότητας και δεν γνωρίζει εξαιρέσεις. Εφαρμόζεται απαρέγκλιτα, σε όλη τη γραμμή των κοινωνικών αναγκών, διευρύνει τις ταξικές ανισότητες και σπέρνει τη φτώχεια όσα ψίχουλα</w:t>
      </w:r>
      <w:r>
        <w:rPr>
          <w:rFonts w:eastAsia="Times New Roman" w:cs="Times New Roman"/>
          <w:szCs w:val="24"/>
        </w:rPr>
        <w:t xml:space="preserve"> και αν πετάει στον λαό. </w:t>
      </w:r>
    </w:p>
    <w:p w14:paraId="670F548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Ορισμένα μόνο άρθρα του παρόντος νομοσχεδίου αρκούν, για να επιβεβαιώσουν τα παραπάνω συμπεράσματα. Συμπεράσματά που όσο περνάει ο καιρός –ξέρετε- κατασταλάζουν και στις λαϊκές συνειδήσεις.</w:t>
      </w:r>
    </w:p>
    <w:p w14:paraId="670F548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Ας δούμε, για παράδειγμα, τα άρθρα 7 έως</w:t>
      </w:r>
      <w:r>
        <w:rPr>
          <w:rFonts w:eastAsia="Times New Roman" w:cs="Times New Roman"/>
          <w:szCs w:val="24"/>
        </w:rPr>
        <w:t xml:space="preserve"> 18 με ρυθμίσεις για την πρωτοβάθμια και τη δευτεροβάθμια εκπαίδευση.</w:t>
      </w:r>
    </w:p>
    <w:p w14:paraId="670F548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Παρά το ότι υπάρχουν κάποιες σκόρπιες θετικές διατάξεις για τους καθαριστές και τις καθαρίστριες των σχολείων με σύμβαση, που παραμένουν ωστόσο με ομηρία, με δική σας ευθύνη, ή για τη με</w:t>
      </w:r>
      <w:r>
        <w:rPr>
          <w:rFonts w:eastAsia="Times New Roman" w:cs="Times New Roman"/>
          <w:szCs w:val="24"/>
        </w:rPr>
        <w:t>ιονοτική εκπαίδευση, τον τόνο στο συγκεκριμένο κεφάλαιο τον δίνουν τα άρθρα 10, 11 και 18 τα οποία τεκμηριώνουν τη συνολική αρνητική κατεύθυνση του νομοσχεδίου.</w:t>
      </w:r>
    </w:p>
    <w:p w14:paraId="670F548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άρθρο 11, το οποίο πρέπει να το αποσύρετε, κύριε Υπουργέ, αποτελεί άλλο ένα πλήγμα, από τα π</w:t>
      </w:r>
      <w:r>
        <w:rPr>
          <w:rFonts w:eastAsia="Times New Roman" w:cs="Times New Roman"/>
          <w:szCs w:val="24"/>
        </w:rPr>
        <w:t>ολλά, που έχετε εξαπολύσει για την ειδική αγωγή και δεν είναι τυχαίο ότι συνάντησε την ομόφωνη καταδίκη των αρμόδιων φορέων στην Επιτροπή Μορφωτικών Υποθέσεων.</w:t>
      </w:r>
    </w:p>
    <w:p w14:paraId="670F548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Όχι μονάχα διατηρείτε ανέπαφη τη διάταξη από τον «νόμο Γιαννάκου» η οποία προβλέπει την ιδιωτική</w:t>
      </w:r>
      <w:r>
        <w:rPr>
          <w:rFonts w:eastAsia="Times New Roman" w:cs="Times New Roman"/>
          <w:szCs w:val="24"/>
        </w:rPr>
        <w:t xml:space="preserve"> παράλληλη στήριξη </w:t>
      </w:r>
      <w:r>
        <w:rPr>
          <w:rFonts w:eastAsia="Times New Roman" w:cs="Times New Roman"/>
          <w:szCs w:val="24"/>
        </w:rPr>
        <w:lastRenderedPageBreak/>
        <w:t>στο γενικό σχολείο, αλλά την επεκτείνετε και στα ειδικά σχολεία, δίνοντας τη δυνατότητα και στους ίδιους τους γονείς να προσλαμβάνουν και να πληρώνουν, βεβαίως, από την τσέπη τους το ειδικό βοηθητικό προσωπικό ή τον σχολικό νοσηλευτή που</w:t>
      </w:r>
      <w:r>
        <w:rPr>
          <w:rFonts w:eastAsia="Times New Roman" w:cs="Times New Roman"/>
          <w:szCs w:val="24"/>
        </w:rPr>
        <w:t xml:space="preserve"> χρειάζονται για τα παιδία τους. Μάλιστα, τους υποχρεώνετε οι ίδιοι να αναλαμβάνουν και τη διερεύνηση του ποινικού μητρώου αυτών που προσλαμβάνονται, τους υποχρεώνετε δηλαδή να γίνονται και ντετέκτιβ.</w:t>
      </w:r>
    </w:p>
    <w:p w14:paraId="670F548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Παραπέρα, στο ίδιο άρθρο </w:t>
      </w:r>
      <w:proofErr w:type="spellStart"/>
      <w:r>
        <w:rPr>
          <w:rFonts w:eastAsia="Times New Roman" w:cs="Times New Roman"/>
          <w:szCs w:val="24"/>
        </w:rPr>
        <w:t>αυστηροποιείτε</w:t>
      </w:r>
      <w:proofErr w:type="spellEnd"/>
      <w:r>
        <w:rPr>
          <w:rFonts w:eastAsia="Times New Roman" w:cs="Times New Roman"/>
          <w:szCs w:val="24"/>
        </w:rPr>
        <w:t xml:space="preserve"> ακόμα περισσότε</w:t>
      </w:r>
      <w:r>
        <w:rPr>
          <w:rFonts w:eastAsia="Times New Roman" w:cs="Times New Roman"/>
          <w:szCs w:val="24"/>
        </w:rPr>
        <w:t>ρο τους όρους και τις προϋποθέσεις για να σπάσει ένα σχολικό τμήμα, στο οποίο φοιτούν μαθητές με αναπηρία και ειδικές εκπαιδευτικές ανάγκες. Μέχρι τώρα αρκούσε ένα παιδί για να σπάσει ένα τμήμα. Τώρα, με αυτό που εισάγετε, δεν αρκεί. Θα πρέπει να είναι παρ</w:t>
      </w:r>
      <w:r>
        <w:rPr>
          <w:rFonts w:eastAsia="Times New Roman" w:cs="Times New Roman"/>
          <w:szCs w:val="24"/>
        </w:rPr>
        <w:t>απάνω, ενώ ακόμα και αν υπάρχουν τέσσερα παιδιά με δυσλεξία στο ίδιο τμήμα, το τμήμα δεν σπάει αν υπάρχει τμήμα ένταξης. Εδώ να θυμίσουμε ότι τα τμήματα ένταξης, έτσι όπως λειτουργούν, με τον τρόπο που τα υποχρεώσατε να λειτουργούν, βεβαίως δεν προσφέρουν.</w:t>
      </w:r>
      <w:r>
        <w:rPr>
          <w:rFonts w:eastAsia="Times New Roman" w:cs="Times New Roman"/>
          <w:szCs w:val="24"/>
        </w:rPr>
        <w:t xml:space="preserve"> Έχει υποβαθμιστεί ο ρόλος τους και η μορφωτική τους επίδραση σε αυτά τα παιδιά.</w:t>
      </w:r>
    </w:p>
    <w:p w14:paraId="670F548B" w14:textId="77777777" w:rsidR="00D35489" w:rsidRDefault="0006190C">
      <w:pPr>
        <w:spacing w:line="600" w:lineRule="auto"/>
        <w:ind w:firstLine="720"/>
        <w:jc w:val="both"/>
        <w:rPr>
          <w:rFonts w:eastAsia="Times New Roman"/>
          <w:szCs w:val="24"/>
        </w:rPr>
      </w:pPr>
      <w:r>
        <w:rPr>
          <w:rFonts w:eastAsia="Times New Roman"/>
          <w:szCs w:val="24"/>
        </w:rPr>
        <w:lastRenderedPageBreak/>
        <w:t>Ο κατώτατος αριθμός τώρα των μαθητών, τέσσερις για την πρωτοβάθμια, πέντε για τη δευτεροβάθμια που θεσπίζεται για τα τμήματα ειδικής αγωγής, οδηγεί, κύριε Υπουργέ, κατ’ ευθεία</w:t>
      </w:r>
      <w:r>
        <w:rPr>
          <w:rFonts w:eastAsia="Times New Roman"/>
          <w:szCs w:val="24"/>
        </w:rPr>
        <w:t>ν στο κλείσιμο τμημάτων ειδικής αγωγής, καθώς σε πολλές περιπτώσεις –και το γνωρίζετε πάρα πολύ καλά- υπάρχουν αρκετά τέτοια τμήματα σε όλη τη χώρα με μικρότερους από αυτούς τους αριθμούς.</w:t>
      </w:r>
    </w:p>
    <w:p w14:paraId="670F548C" w14:textId="77777777" w:rsidR="00D35489" w:rsidRDefault="0006190C">
      <w:pPr>
        <w:spacing w:line="600" w:lineRule="auto"/>
        <w:ind w:firstLine="720"/>
        <w:jc w:val="both"/>
        <w:rPr>
          <w:rFonts w:eastAsia="Times New Roman"/>
          <w:szCs w:val="24"/>
        </w:rPr>
      </w:pPr>
      <w:r>
        <w:rPr>
          <w:rFonts w:eastAsia="Times New Roman"/>
          <w:szCs w:val="24"/>
        </w:rPr>
        <w:t>Ξέρετε, επειδή σας αρέσει ή αρέσει σε πολλούς εδώ μέσα να μιλάνε με</w:t>
      </w:r>
      <w:r>
        <w:rPr>
          <w:rFonts w:eastAsia="Times New Roman"/>
          <w:szCs w:val="24"/>
        </w:rPr>
        <w:t xml:space="preserve"> αριθμούς, τα σχολικά τμήματα δεν είναι μονάχα αριθμοί μαθητών, είναι κάτι πολύ παραπάνω. Και αυτό ισχύει ακόμα περισσότερο για τα παιδιά με αναπηρία και ειδικές εκπαιδευτικές ανάγκες και εσείς τα αντιμετωπίζετε, βεβαίως, σαν απλούς αριθμούς βάζοντας αυτά </w:t>
      </w:r>
      <w:r>
        <w:rPr>
          <w:rFonts w:eastAsia="Times New Roman"/>
          <w:szCs w:val="24"/>
        </w:rPr>
        <w:t>τα όρια.</w:t>
      </w:r>
    </w:p>
    <w:p w14:paraId="670F548D" w14:textId="77777777" w:rsidR="00D35489" w:rsidRDefault="0006190C">
      <w:pPr>
        <w:spacing w:line="600" w:lineRule="auto"/>
        <w:ind w:firstLine="720"/>
        <w:jc w:val="both"/>
        <w:rPr>
          <w:rFonts w:eastAsia="Times New Roman"/>
          <w:szCs w:val="24"/>
        </w:rPr>
      </w:pPr>
      <w:r>
        <w:rPr>
          <w:rFonts w:eastAsia="Times New Roman"/>
          <w:szCs w:val="24"/>
        </w:rPr>
        <w:t>Ρωτάμε εμείς, τι θα κάνουν οι οικογένειες αυτών των παιδιών σε ένα νησί ή σε μια απομακρυσμένη περιοχή; Πού θα τα πάνε τα παιδιά; Είναι χαρακτηριστικό ότι ακόμα και τώρα συνεχίζετε να προκαλείτε και να θριαμβολογείτε για τα δήθεν επιτεύγματά σας σ</w:t>
      </w:r>
      <w:r>
        <w:rPr>
          <w:rFonts w:eastAsia="Times New Roman"/>
          <w:szCs w:val="24"/>
        </w:rPr>
        <w:t xml:space="preserve">την ειδική αγωγή, προβάλλοντας τις επιπλέον προσλήψεις αναπληρωτών από το ΕΣΠΑ ή την ίδρυση νέων τμημάτων. Πέστε μας, όμως, πέστε μας σήμερα εδώ πόσα παιδιά από </w:t>
      </w:r>
      <w:r>
        <w:rPr>
          <w:rFonts w:eastAsia="Times New Roman"/>
          <w:szCs w:val="24"/>
        </w:rPr>
        <w:lastRenderedPageBreak/>
        <w:t>τα διακόσιες χιλιάδες περίπου που έχουν ανάγκη ειδικής αγωγής, δεν έχουν πρόσβαση στις δημόσιες</w:t>
      </w:r>
      <w:r>
        <w:rPr>
          <w:rFonts w:eastAsia="Times New Roman"/>
          <w:szCs w:val="24"/>
        </w:rPr>
        <w:t xml:space="preserve"> δομές. Πέστε μας γιατί περνάνε μήνες για να λειτουργήσουν τα ειδικά σχολεία με το απαραίτητο επιστημονικό και βοηθητικό προσωπικό τους και σε ακατάλληλους χώρους. Πέστε μας γιατί να υπάρχουν εκπαιδευτικοί που εργάζονται μέχρι και δεκαπέντε χρόνια ως αναπλ</w:t>
      </w:r>
      <w:r>
        <w:rPr>
          <w:rFonts w:eastAsia="Times New Roman"/>
          <w:szCs w:val="24"/>
        </w:rPr>
        <w:t>ηρωτές και μάλιστα σε έναν χώρο όπου το σταθερό παιδαγωγικό περιβάλλον είναι η πιο κρίσιμη προϋπόθεση.</w:t>
      </w:r>
    </w:p>
    <w:p w14:paraId="670F548E" w14:textId="77777777" w:rsidR="00D35489" w:rsidRDefault="0006190C">
      <w:pPr>
        <w:spacing w:line="600" w:lineRule="auto"/>
        <w:ind w:firstLine="720"/>
        <w:jc w:val="both"/>
        <w:rPr>
          <w:rFonts w:eastAsia="Times New Roman"/>
          <w:szCs w:val="24"/>
        </w:rPr>
      </w:pPr>
      <w:r>
        <w:rPr>
          <w:rFonts w:eastAsia="Times New Roman"/>
          <w:szCs w:val="24"/>
        </w:rPr>
        <w:t>Στο άρθρο 10 τώρα, που είναι, θα λέγαμε, το άρθρο της κινητικότητας στην εκπαίδευση, λέει ότι πλεονάζοντες γυμναστές –κατά το Υπουργείο, βέβαια, πλεονάζο</w:t>
      </w:r>
      <w:r>
        <w:rPr>
          <w:rFonts w:eastAsia="Times New Roman"/>
          <w:szCs w:val="24"/>
        </w:rPr>
        <w:t>ντες και με τα δικά του κριτήρια-, αφού έχουν προηγηθεί βεβαίως συγχωνεύσεις και κλεισίματα τμημάτων και σχολείων, θα μπορούν να στέλνονται στα εθνικά και δημοτικά κολυμβητήρια, πλεονάζοντες νηπιαγωγοί στους παιδικούς σταθμούς, πλεονάζοντες καθηγητές στα δ</w:t>
      </w:r>
      <w:r>
        <w:rPr>
          <w:rFonts w:eastAsia="Times New Roman"/>
          <w:szCs w:val="24"/>
        </w:rPr>
        <w:t xml:space="preserve">ημόσια ΙΕΚ και στα σχολεία δεύτερης ευκαιρίας, ενώ οι εκπαιδευτικοί των κοινών ειδικοτήτων της πρωτοβάθμιας και δευτεροβάθμιας εκπαίδευσης θα μετακινούνται και σε όλη τη διάρκεια μάλιστα της χρονιάς από σχολείο σε σχολείο, σε έναν απεριόριστο αριθμό έξι, </w:t>
      </w:r>
      <w:r>
        <w:rPr>
          <w:rFonts w:eastAsia="Times New Roman"/>
          <w:szCs w:val="24"/>
        </w:rPr>
        <w:lastRenderedPageBreak/>
        <w:t>ε</w:t>
      </w:r>
      <w:r>
        <w:rPr>
          <w:rFonts w:eastAsia="Times New Roman"/>
          <w:szCs w:val="24"/>
        </w:rPr>
        <w:t>πτά, οκτώ, δέκα σχολείων, όσα χρειαστεί για να καλύπτουν τις ανάγκες που δημιουργεί η δική σας πολιτική.</w:t>
      </w:r>
    </w:p>
    <w:p w14:paraId="670F548F" w14:textId="77777777" w:rsidR="00D35489" w:rsidRDefault="0006190C">
      <w:pPr>
        <w:spacing w:line="600" w:lineRule="auto"/>
        <w:ind w:firstLine="720"/>
        <w:jc w:val="both"/>
        <w:rPr>
          <w:rFonts w:eastAsia="Times New Roman"/>
          <w:szCs w:val="24"/>
        </w:rPr>
      </w:pPr>
      <w:r>
        <w:rPr>
          <w:rFonts w:eastAsia="Times New Roman"/>
          <w:szCs w:val="24"/>
        </w:rPr>
        <w:t>Κοιτάξτε, κύριε Υπουργέ, σήμερα, τώρα που μιλάμε χρειάζονται μαζικοί μόνιμοι διορισμοί. Αλλά εσείς, θα σας το ξαναπούμε, παίζετε, όπως και οι προηγούμε</w:t>
      </w:r>
      <w:r>
        <w:rPr>
          <w:rFonts w:eastAsia="Times New Roman"/>
          <w:szCs w:val="24"/>
        </w:rPr>
        <w:t>νοι Υπουργοί, με τον πόνο των χιλιάδων αδιόριστων εκπαιδευτικών, όταν τους υπόσχεστε διορισμούς και τους εμπαίζετε, λέγοντάς τους ότι πρέπει να βρούμε πρώτα τάχα το κατάλληλο σύστημα για να μην γίνουν πολλές ενστάσεις, λες και το ζήτημα είναι τεχνικό και ό</w:t>
      </w:r>
      <w:r>
        <w:rPr>
          <w:rFonts w:eastAsia="Times New Roman"/>
          <w:szCs w:val="24"/>
        </w:rPr>
        <w:t>χι ζήτημα το οποίο απορρέει από την ουσία της οικονομικής σας πολιτικής που δεν δίνει χρήματα για αυτές τις ανάγκες και έχει οδηγήσει χιλιάδες εκπαιδευτικούς στην αδιοριστία και στην εργασιακή περιπλάνηση.</w:t>
      </w:r>
    </w:p>
    <w:p w14:paraId="670F5490" w14:textId="77777777" w:rsidR="00D35489" w:rsidRDefault="0006190C">
      <w:pPr>
        <w:spacing w:line="600" w:lineRule="auto"/>
        <w:ind w:firstLine="720"/>
        <w:jc w:val="both"/>
        <w:rPr>
          <w:rFonts w:eastAsia="Times New Roman"/>
          <w:szCs w:val="24"/>
        </w:rPr>
      </w:pPr>
      <w:r>
        <w:rPr>
          <w:rFonts w:eastAsia="Times New Roman"/>
          <w:szCs w:val="24"/>
        </w:rPr>
        <w:t>Στο άρθρο 12, του ίδιου νομοσχεδίου, η διαδικασίες</w:t>
      </w:r>
      <w:r>
        <w:rPr>
          <w:rFonts w:eastAsia="Times New Roman"/>
          <w:szCs w:val="24"/>
        </w:rPr>
        <w:t xml:space="preserve"> επιταχύνονται για να προωθηθεί στα ΕΠΑΛ η λεγόμενη μαθητεία, ένα από τα πιο χαρακτηριστικά δείγματα της σύνδεσης του σχολείου με την αγορά εργασίας που απαίτησαν οι μεγαλοεπιχειρηματίες και ικανοποιεί η Κυβέρνησή σας, μετατρέποντας τα σχολεία σε γραφεία ε</w:t>
      </w:r>
      <w:r>
        <w:rPr>
          <w:rFonts w:eastAsia="Times New Roman"/>
          <w:szCs w:val="24"/>
        </w:rPr>
        <w:t xml:space="preserve">υρέσεως εργασίας και τους επιχειρηματίες να τρίβουν τα χέρια τους για το φρέσκο και πάμφθηνο –τι πάμφθηνο, </w:t>
      </w:r>
      <w:r>
        <w:rPr>
          <w:rFonts w:eastAsia="Times New Roman"/>
          <w:szCs w:val="24"/>
        </w:rPr>
        <w:lastRenderedPageBreak/>
        <w:t>τζάμπα σχεδόν- εργατικό δυναμικό που θα πάρουν στη δούλεψή τους, αφού ακόμα και αυτά τα ψίχουλα που θα παίρνουν οι της μαθητείας θα τα δίνει το κράτο</w:t>
      </w:r>
      <w:r>
        <w:rPr>
          <w:rFonts w:eastAsia="Times New Roman"/>
          <w:szCs w:val="24"/>
        </w:rPr>
        <w:t>ς.</w:t>
      </w:r>
    </w:p>
    <w:p w14:paraId="670F5491" w14:textId="77777777" w:rsidR="00D35489" w:rsidRDefault="0006190C">
      <w:pPr>
        <w:spacing w:line="600" w:lineRule="auto"/>
        <w:ind w:firstLine="720"/>
        <w:jc w:val="both"/>
        <w:rPr>
          <w:rFonts w:eastAsia="Times New Roman"/>
          <w:szCs w:val="24"/>
        </w:rPr>
      </w:pPr>
      <w:r>
        <w:rPr>
          <w:rFonts w:eastAsia="Times New Roman"/>
          <w:szCs w:val="24"/>
        </w:rPr>
        <w:t>Σε ό,τι αφορά τις διατάξεις για τα ΑΕΙ, το μόνο που κάνουν είναι να διαχειρίζονται τη μιζέρια των ελλείψεων, αφού ανακυκλώνουν το υπάρχον λιγοστό προσωπικό, διατηρώντας τις επαίσχυντες εργασιακές σχέσεις στα διάφορα ερευνητικά προγράμματα με συμβάσεις έ</w:t>
      </w:r>
      <w:r>
        <w:rPr>
          <w:rFonts w:eastAsia="Times New Roman"/>
          <w:szCs w:val="24"/>
        </w:rPr>
        <w:t>ργου και μπλοκάκια. Και εδώ, βεβαίως, η ανάγκη είναι αδήριτη. Προσλήψεις μόνιμου προσωπικού είναι σήμερα η ανάγκη και όχι το ανακάτεμά του.</w:t>
      </w:r>
    </w:p>
    <w:p w14:paraId="670F5492" w14:textId="77777777" w:rsidR="00D35489" w:rsidRDefault="0006190C">
      <w:pPr>
        <w:spacing w:line="600" w:lineRule="auto"/>
        <w:ind w:firstLine="720"/>
        <w:jc w:val="both"/>
        <w:rPr>
          <w:rFonts w:eastAsia="Times New Roman"/>
          <w:szCs w:val="24"/>
        </w:rPr>
      </w:pPr>
      <w:r>
        <w:rPr>
          <w:rFonts w:eastAsia="Times New Roman"/>
          <w:szCs w:val="24"/>
        </w:rPr>
        <w:t>Μεταφέρετε στα ιδρύματα το πενιχρό στεγαστικό επίδομα των φοιτητών που λαμβάνει μόνο ένα πολύ μικρό ποσοστό και με δ</w:t>
      </w:r>
      <w:r>
        <w:rPr>
          <w:rFonts w:eastAsia="Times New Roman"/>
          <w:szCs w:val="24"/>
        </w:rPr>
        <w:t>εδομένη την οικονομική ασφυξία των ιδρυμάτων είναι βέβαιο ότι αυτό θα ψαλιδιστεί ακόμα περισσότερο, ενώ σε σχέση με το ήδη ιδιωτικοποιημένο εν πολλοίς ΕΑΠ, το Ελληνικό Ανοι</w:t>
      </w:r>
      <w:r>
        <w:rPr>
          <w:rFonts w:eastAsia="Times New Roman"/>
          <w:szCs w:val="24"/>
        </w:rPr>
        <w:t>κ</w:t>
      </w:r>
      <w:r>
        <w:rPr>
          <w:rFonts w:eastAsia="Times New Roman"/>
          <w:szCs w:val="24"/>
        </w:rPr>
        <w:t>τό Πανεπιστήμιο, προχωράτε, βαθαίνετε την εμπορευματική του λειτουργία, δίνοντάς το</w:t>
      </w:r>
      <w:r>
        <w:rPr>
          <w:rFonts w:eastAsia="Times New Roman"/>
          <w:szCs w:val="24"/>
        </w:rPr>
        <w:t xml:space="preserve">υ τη δυνατότητα να ιδρύσει και εκδοτικό οίκο, προφανώς για να πουλάει τα αντίστοιχα συγγράμματα στα προγράμματα των σπουδών του. Διαλύονται, βεβαίως, την ίδια στιγμή και οι εργασιακές σχέσεις των διδασκόντων σε αυτό. Αυτό </w:t>
      </w:r>
      <w:r>
        <w:rPr>
          <w:rFonts w:eastAsia="Times New Roman"/>
          <w:szCs w:val="24"/>
        </w:rPr>
        <w:lastRenderedPageBreak/>
        <w:t>που έχουμε να πούμε είναι ότι, από</w:t>
      </w:r>
      <w:r>
        <w:rPr>
          <w:rFonts w:eastAsia="Times New Roman"/>
          <w:szCs w:val="24"/>
        </w:rPr>
        <w:t xml:space="preserve"> ό,τι φαίνεται, το Ελληνικό Ανοι</w:t>
      </w:r>
      <w:r>
        <w:rPr>
          <w:rFonts w:eastAsia="Times New Roman"/>
          <w:szCs w:val="24"/>
        </w:rPr>
        <w:t>κ</w:t>
      </w:r>
      <w:r>
        <w:rPr>
          <w:rFonts w:eastAsia="Times New Roman"/>
          <w:szCs w:val="24"/>
        </w:rPr>
        <w:t>τό Πανεπιστήμιο, μάλλον αποτελεί τον πιλότο της κυβερνητικής πολιτικής για την εφαρμογή αυτών των ρυθμίσεων και στην υπόλοιπη ανώτατη εκπαίδευση.</w:t>
      </w:r>
    </w:p>
    <w:p w14:paraId="670F5493" w14:textId="77777777" w:rsidR="00D35489" w:rsidRDefault="0006190C">
      <w:pPr>
        <w:spacing w:line="600" w:lineRule="auto"/>
        <w:ind w:firstLine="720"/>
        <w:jc w:val="both"/>
        <w:rPr>
          <w:rFonts w:eastAsia="Times New Roman"/>
          <w:szCs w:val="24"/>
        </w:rPr>
      </w:pPr>
      <w:r>
        <w:rPr>
          <w:rFonts w:eastAsia="Times New Roman"/>
          <w:szCs w:val="24"/>
        </w:rPr>
        <w:t>Το Κρατικό Πιστοποιητικό Γλωσσομάθειας, εισάγει βεβαίως την ψηφιακή τεχνολογί</w:t>
      </w:r>
      <w:r>
        <w:rPr>
          <w:rFonts w:eastAsia="Times New Roman"/>
          <w:szCs w:val="24"/>
        </w:rPr>
        <w:t>α στις ηλεκτρονικές εξετάσεις. Κανείς δεν μπορεί να έχει αντίρρηση σε αυτό. Αλίμονο! Το ζήτημα, όμως, δεν είναι αυτό. Μακάρι να ήταν αυτό. Το ζήτημα είναι ότι η Κυβέρνησή σας, που τόσα κροκοδείλια δάκρυα όπως αποδεικνύεται, χύνει για τη δημόσια δωρεάν παιδ</w:t>
      </w:r>
      <w:r>
        <w:rPr>
          <w:rFonts w:eastAsia="Times New Roman"/>
          <w:szCs w:val="24"/>
        </w:rPr>
        <w:t xml:space="preserve">εία, διατηρεί τα εξέταστρα που θέσπισαν γι’ αυτό το Κρατικό Πιστοποιητικό Γλωσσομάθειας οι προηγούμενες κυβερνήσεις. Δηλαδή, εξέταστρα για εξετάσεις που τις οργανώνει και έχει την ευθύνη το κράτος. </w:t>
      </w:r>
    </w:p>
    <w:p w14:paraId="670F5494" w14:textId="77777777" w:rsidR="00D35489" w:rsidRDefault="0006190C">
      <w:pPr>
        <w:spacing w:line="600" w:lineRule="auto"/>
        <w:ind w:firstLine="720"/>
        <w:jc w:val="both"/>
        <w:rPr>
          <w:rFonts w:eastAsia="Times New Roman"/>
          <w:szCs w:val="24"/>
        </w:rPr>
      </w:pPr>
      <w:r>
        <w:rPr>
          <w:rFonts w:eastAsia="Times New Roman"/>
          <w:szCs w:val="24"/>
        </w:rPr>
        <w:t xml:space="preserve">Το ίδιο το κράτος, δηλαδή, γίνεται έμπορος στο εμπόριο των ξένων γλωσσών, διεκδικεί μερίδιο από την όχι και τόσο ευκαταφρόνητη πίτα των εξέταστρων. Ο τζίρος μονάχα γι’ αυτές τις εξετάσεις φθάνει στα 15 εκατομμύρια ευρώ και μάλιστα, στην αιτιολογική έκθεση </w:t>
      </w:r>
      <w:r>
        <w:rPr>
          <w:rFonts w:eastAsia="Times New Roman"/>
          <w:szCs w:val="24"/>
        </w:rPr>
        <w:t xml:space="preserve">καμαρώνει η Κυβέρνηση γι’ αυτό. Διότι, λέει ότι «για πρώτη φορά απαντάται το φαινόμενο της αυτοχρηματοδότησης ενός συστήματος εξετάσεων που διεξάγονται από δημόσιο </w:t>
      </w:r>
      <w:r>
        <w:rPr>
          <w:rFonts w:eastAsia="Times New Roman"/>
          <w:szCs w:val="24"/>
        </w:rPr>
        <w:lastRenderedPageBreak/>
        <w:t xml:space="preserve">φορέα». Μήπως έχετε σκοπό να το επεκτείνετε και στις πανελλαδικές εξετάσεις αυτό; Όλα να τα </w:t>
      </w:r>
      <w:r>
        <w:rPr>
          <w:rFonts w:eastAsia="Times New Roman"/>
          <w:szCs w:val="24"/>
        </w:rPr>
        <w:t>περιμένει κανείς. Κατά τα άλλα, γι’ αυτό το τοπίο, το τοπίο των ξένων γλωσσών παραμένει το ίδιο, 700 περίπου εκατομμύρια ευρώ είναι η συνολική οικογενειακή δαπάνη.</w:t>
      </w:r>
    </w:p>
    <w:p w14:paraId="670F5495" w14:textId="77777777" w:rsidR="00D35489" w:rsidRDefault="0006190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70F5496" w14:textId="77777777" w:rsidR="00D35489" w:rsidRDefault="0006190C">
      <w:pPr>
        <w:spacing w:line="600" w:lineRule="auto"/>
        <w:ind w:firstLine="720"/>
        <w:jc w:val="both"/>
        <w:rPr>
          <w:rFonts w:eastAsia="Times New Roman"/>
          <w:szCs w:val="24"/>
        </w:rPr>
      </w:pPr>
      <w:r>
        <w:rPr>
          <w:rFonts w:eastAsia="Times New Roman"/>
          <w:szCs w:val="24"/>
        </w:rPr>
        <w:t>Θα χρεια</w:t>
      </w:r>
      <w:r>
        <w:rPr>
          <w:rFonts w:eastAsia="Times New Roman"/>
          <w:szCs w:val="24"/>
        </w:rPr>
        <w:t>στώ λίγο την ανοχή σας, κύριε Πρόεδρε. Ευχαριστώ.</w:t>
      </w:r>
    </w:p>
    <w:p w14:paraId="670F5497" w14:textId="77777777" w:rsidR="00D35489" w:rsidRDefault="0006190C">
      <w:pPr>
        <w:spacing w:line="600" w:lineRule="auto"/>
        <w:ind w:firstLine="720"/>
        <w:jc w:val="both"/>
        <w:rPr>
          <w:rFonts w:eastAsia="Times New Roman"/>
          <w:szCs w:val="24"/>
        </w:rPr>
      </w:pPr>
      <w:r>
        <w:rPr>
          <w:rFonts w:eastAsia="Times New Roman"/>
          <w:szCs w:val="24"/>
        </w:rPr>
        <w:t xml:space="preserve">Και βέβαια, αν θα ήθελε το Υπουργείο -επειδή πολλές φορές τα έχει εύκολα τα λόγια τα παχιά-, να αναβαθμίσει τις ξένες γλώσσες στα σχολεία, ορισμένα μονάχα βήματα θα ήταν να αυξήσει τις ώρες διδασκαλίας στο </w:t>
      </w:r>
      <w:r>
        <w:rPr>
          <w:rFonts w:eastAsia="Times New Roman"/>
          <w:szCs w:val="24"/>
        </w:rPr>
        <w:t>σχολείο, να αλλάξει τα βιβλία, να τα δίνει δωρεάν σε όλες τις βαθμίδες, σε όλους τους μαθητές, να μειώσει τους μαθητές ανά τμήμα, να οργανώσει τις εξετάσεις των σχολείων, να προσλάβει μόνιμους εκπαιδευτικούς ξένων γλωσσών. Τίποτα από αυτά δεν κάνετε. Όχι μ</w:t>
      </w:r>
      <w:r>
        <w:rPr>
          <w:rFonts w:eastAsia="Times New Roman"/>
          <w:szCs w:val="24"/>
        </w:rPr>
        <w:t>ονάχα δεν κάνετε τίποτα από αυτά, αλλά κάνετε και τα αντίθετα ακριβώς.</w:t>
      </w:r>
    </w:p>
    <w:p w14:paraId="670F5498" w14:textId="77777777" w:rsidR="00D35489" w:rsidRDefault="0006190C">
      <w:pPr>
        <w:spacing w:line="600" w:lineRule="auto"/>
        <w:ind w:firstLine="720"/>
        <w:jc w:val="both"/>
        <w:rPr>
          <w:rFonts w:eastAsia="Times New Roman"/>
          <w:szCs w:val="24"/>
        </w:rPr>
      </w:pPr>
      <w:r>
        <w:rPr>
          <w:rFonts w:eastAsia="Times New Roman"/>
          <w:szCs w:val="24"/>
        </w:rPr>
        <w:lastRenderedPageBreak/>
        <w:t>Να σταθούμε λιγάκι στο ζήτημα της Εθνικής Βιβλιοθήκης της Ελλάδας, για το οποίο υπάρχει μια σιωπή από τα υπόλοιπα κόμματα. Κατανοητή. Το ιστορικό της Εθνικής Βιβλιοθήκης της Ελλάδας είναι γνωστό. Για το πώς, δηλαδή, σταδιακά διολίσθησε από δημόσια υπηρεσία</w:t>
      </w:r>
      <w:r>
        <w:rPr>
          <w:rFonts w:eastAsia="Times New Roman"/>
          <w:szCs w:val="24"/>
        </w:rPr>
        <w:t xml:space="preserve"> σε επιχειρηματική μονάδα, ξεκινώντας το 2003 από το ΠΑΣΟΚ και τη μετατροπή της σε νομικό πρόσωπο δημοσίου δικαίου, με την ανάλογη φυσικά εγκατάλειψη και απαξίωση. Συνεχίστηκε από τη Νέα Δημοκρατία, για να έλθει τώρα ο ΣΥΡΙΖΑ να προχωρήσει ακόμα ένα μεγάλο</w:t>
      </w:r>
      <w:r>
        <w:rPr>
          <w:rFonts w:eastAsia="Times New Roman"/>
          <w:szCs w:val="24"/>
        </w:rPr>
        <w:t xml:space="preserve"> βήμα τη δουλειά και να παραδώσει την Εθνική Βιβλιοθήκη, ένα πολύ σημαντικό κομμάτι της ελληνικής πολιτιστικής κληρονομιάς στα χέρια του μεγάλου κεφαλαίου, στο Κέντρο Πολιτισμού του Ιδρύματος Σταύρος Νιάρχος, για να την αξιοποιήσει. Το ερώτημα είναι: «τι γ</w:t>
      </w:r>
      <w:r>
        <w:rPr>
          <w:rFonts w:eastAsia="Times New Roman"/>
          <w:szCs w:val="24"/>
        </w:rPr>
        <w:t>υρεύει η αλεπού στο παζάρι;». Δεν είναι τυχαίο ότι κανένα άλλο κόμμα δεν μιλάει γι’ αυτό και όσοι κάποιοι ψελλίζουν κάτι, έχουν μόνο καλά λόγια να πουν γι’ αυτήν τη διάταξη.</w:t>
      </w:r>
    </w:p>
    <w:p w14:paraId="670F5499" w14:textId="77777777" w:rsidR="00D35489" w:rsidRDefault="0006190C">
      <w:pPr>
        <w:spacing w:line="600" w:lineRule="auto"/>
        <w:ind w:firstLine="720"/>
        <w:jc w:val="both"/>
        <w:rPr>
          <w:rFonts w:eastAsia="Times New Roman"/>
          <w:szCs w:val="24"/>
        </w:rPr>
      </w:pPr>
      <w:r>
        <w:rPr>
          <w:rFonts w:eastAsia="Times New Roman"/>
          <w:szCs w:val="24"/>
        </w:rPr>
        <w:t>Είναι γεγονός ότι με την διάταξη αυτή υλοποιείτε την αποικιοκρατική σύμβαση, που υ</w:t>
      </w:r>
      <w:r>
        <w:rPr>
          <w:rFonts w:eastAsia="Times New Roman"/>
          <w:szCs w:val="24"/>
        </w:rPr>
        <w:t xml:space="preserve">πογράφθηκε το 2009 με Υπουργό Πολιτισμού τον κ. Σαμαρά, τη σύμβαση του Ιδρύματος Σταύρος </w:t>
      </w:r>
      <w:r>
        <w:rPr>
          <w:rFonts w:eastAsia="Times New Roman"/>
          <w:szCs w:val="24"/>
        </w:rPr>
        <w:lastRenderedPageBreak/>
        <w:t xml:space="preserve">Νιάρχος με το ελληνικό κράτος. Και βεβαίως, το ποιος υπαγόρευσε τους όρους αυτής της σύμβασης, καλύτερα ας μην το πούμε γιατί εύκολα το καταλαβαίνουμε. </w:t>
      </w:r>
    </w:p>
    <w:p w14:paraId="670F549A" w14:textId="77777777" w:rsidR="00D35489" w:rsidRDefault="0006190C">
      <w:pPr>
        <w:spacing w:line="600" w:lineRule="auto"/>
        <w:ind w:firstLine="720"/>
        <w:jc w:val="both"/>
        <w:rPr>
          <w:rFonts w:eastAsia="Times New Roman"/>
          <w:szCs w:val="24"/>
        </w:rPr>
      </w:pPr>
      <w:r>
        <w:rPr>
          <w:rFonts w:eastAsia="Times New Roman"/>
          <w:szCs w:val="24"/>
        </w:rPr>
        <w:t xml:space="preserve">Να πούμε, εδώ </w:t>
      </w:r>
      <w:r>
        <w:rPr>
          <w:rFonts w:eastAsia="Times New Roman"/>
          <w:szCs w:val="24"/>
        </w:rPr>
        <w:t xml:space="preserve">βεβαίως ότι οι κεφαλαιοκράτες ποτέ δεν επενδύουν τα χρήματά τους μόνο για τα οικονομικά κέρδη. Προσδοκούν και ιδεολογικά. Και αυτά τα προσδοκούν και θα τα έχουν, από τη στιγμή που αυτό το Κέντρο Πολιτισμού του Ιδρύματος Σταύρος Νιάρχος θα έχει καθοριστικό </w:t>
      </w:r>
      <w:r>
        <w:rPr>
          <w:rFonts w:eastAsia="Times New Roman"/>
          <w:szCs w:val="24"/>
        </w:rPr>
        <w:t>ρόλο στο περιεχόμενο και στην κατεύθυνση των δραστηριοτήτων της Εθνικής, ξαναλέω, Βιβλιοθήκης της Ελλάδας η οποία μεταστεγάζεται, φιλοξενείται στη γνωστή θέση του Κέντρου Πολιτισμού στο Φάληρο, που δόθηκε για εκατό χρόνια από το ελληνικό δημόσιο στο Ίδρυμα</w:t>
      </w:r>
      <w:r>
        <w:rPr>
          <w:rFonts w:eastAsia="Times New Roman"/>
          <w:szCs w:val="24"/>
        </w:rPr>
        <w:t xml:space="preserve"> Σταύρος Νιάρχος.</w:t>
      </w:r>
    </w:p>
    <w:p w14:paraId="670F549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Τι είδους είναι αυτή η φιλοξενία από τη στιγμή που η Εθνική Βιβλιοθήκη όπως και η Εθνική Λυρική Σκηνή θα πληρώνει και ενοίκιο; Δεν φιλοξενείς κάποιον με ενοίκιο, νομίζω. Επίσης, ένα μεγάλο τμήμα των υλικών της Εθνικής Βιβλιοθήκης, όπως εί</w:t>
      </w:r>
      <w:r>
        <w:rPr>
          <w:rFonts w:eastAsia="Times New Roman" w:cs="Times New Roman"/>
          <w:szCs w:val="24"/>
        </w:rPr>
        <w:t xml:space="preserve">ναι οι εφημερίδες για παράδειγμα, πολύ απλά δεν θα χωράνε στο συγκεκριμένο κέντρο πολιτισμού. </w:t>
      </w:r>
      <w:r>
        <w:rPr>
          <w:rFonts w:eastAsia="Times New Roman" w:cs="Times New Roman"/>
          <w:szCs w:val="24"/>
          <w:lang w:val="en-US"/>
        </w:rPr>
        <w:t>E</w:t>
      </w:r>
      <w:proofErr w:type="spellStart"/>
      <w:r>
        <w:rPr>
          <w:rFonts w:eastAsia="Times New Roman" w:cs="Times New Roman"/>
          <w:szCs w:val="24"/>
        </w:rPr>
        <w:t>ίναι</w:t>
      </w:r>
      <w:proofErr w:type="spellEnd"/>
      <w:r>
        <w:rPr>
          <w:rFonts w:eastAsia="Times New Roman" w:cs="Times New Roman"/>
          <w:szCs w:val="24"/>
        </w:rPr>
        <w:t xml:space="preserve"> ερωτήματα που πρέπει να απαντηθούν.</w:t>
      </w:r>
    </w:p>
    <w:p w14:paraId="670F549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Ολοκληρώστε τη σκέψη σας παρακαλώ.</w:t>
      </w:r>
    </w:p>
    <w:p w14:paraId="670F549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Κλείνω, κύριε Πρόεδρε. Ελπίζω για τι</w:t>
      </w:r>
      <w:r>
        <w:rPr>
          <w:rFonts w:eastAsia="Times New Roman" w:cs="Times New Roman"/>
          <w:szCs w:val="24"/>
        </w:rPr>
        <w:t xml:space="preserve">ς τροπολογίες να έχουμε τη δυνατότητα μετά να πούμε δυο λόγια. </w:t>
      </w:r>
    </w:p>
    <w:p w14:paraId="670F549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Κλείνουμε με το θέμα της συλλογής του Φοίβου </w:t>
      </w:r>
      <w:proofErr w:type="spellStart"/>
      <w:r>
        <w:rPr>
          <w:rFonts w:eastAsia="Times New Roman" w:cs="Times New Roman"/>
          <w:szCs w:val="24"/>
        </w:rPr>
        <w:t>Ανωγιαννάκη</w:t>
      </w:r>
      <w:proofErr w:type="spellEnd"/>
      <w:r>
        <w:rPr>
          <w:rFonts w:eastAsia="Times New Roman" w:cs="Times New Roman"/>
          <w:szCs w:val="24"/>
        </w:rPr>
        <w:t>. Αποσπάται με τη διάταξη, η οποία ήρθε έτσι όπως ήταν, κύριε Υπουργέ.</w:t>
      </w:r>
    </w:p>
    <w:p w14:paraId="670F549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συλλογή του Φοίβου </w:t>
      </w:r>
      <w:proofErr w:type="spellStart"/>
      <w:r>
        <w:rPr>
          <w:rFonts w:eastAsia="Times New Roman" w:cs="Times New Roman"/>
          <w:szCs w:val="24"/>
        </w:rPr>
        <w:t>Ανωγιαννάκη</w:t>
      </w:r>
      <w:proofErr w:type="spellEnd"/>
      <w:r>
        <w:rPr>
          <w:rFonts w:eastAsia="Times New Roman" w:cs="Times New Roman"/>
          <w:szCs w:val="24"/>
        </w:rPr>
        <w:t xml:space="preserve"> περιέρχεται αυτοδικαίως και κατά</w:t>
      </w:r>
      <w:r>
        <w:rPr>
          <w:rFonts w:eastAsia="Times New Roman" w:cs="Times New Roman"/>
          <w:szCs w:val="24"/>
        </w:rPr>
        <w:t xml:space="preserve"> πλήρη κυριότητα στο ΕΚΠΑ από το Μουσείο Ελληνικής Λαϊκής Τέχνης στο οποίο υπήρχε. Αυτό που έχουμε να πούμε εμείς είναι ότι αυτή η ενέργεια, αυτή η διάταξη είναι ανεξήγητη, είναι αδικαιολόγητη και υπηρετεί άδηλες σκοπιμότητες. Περιμένουμε να ακούσουμε. </w:t>
      </w:r>
    </w:p>
    <w:p w14:paraId="670F54A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 xml:space="preserve">ναντά ήδη σφοδρές αντιδράσεις από τους εργαζόμενους στο συγκεκριμένο μουσείο, ένα μουσείο πολύ μεγάλης σημασίας για τον ελληνικό λαϊκό πολιτισμό από επιστημονικούς, πολιτιστικούς φορείς όπως είναι οι αρχαιολόγοι, όπως είναι το </w:t>
      </w:r>
      <w:r>
        <w:rPr>
          <w:rFonts w:eastAsia="Times New Roman" w:cs="Times New Roman"/>
          <w:szCs w:val="24"/>
        </w:rPr>
        <w:lastRenderedPageBreak/>
        <w:t xml:space="preserve">εικαστικό επιμελητήριο, όπως </w:t>
      </w:r>
      <w:r>
        <w:rPr>
          <w:rFonts w:eastAsia="Times New Roman" w:cs="Times New Roman"/>
          <w:szCs w:val="24"/>
        </w:rPr>
        <w:t xml:space="preserve">είναι οι μουσικοί οι οποίοι απαιτούν, διεκδικούν την απόσυρση αυτής της διάταξης. </w:t>
      </w:r>
    </w:p>
    <w:p w14:paraId="670F54A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Ένα μόνο θα σας πούμε. Παραβιάζει η διάταξη αυτή ανοιχτά τους όρους της διαθήκης του Φοίβου </w:t>
      </w:r>
      <w:proofErr w:type="spellStart"/>
      <w:r>
        <w:rPr>
          <w:rFonts w:eastAsia="Times New Roman" w:cs="Times New Roman"/>
          <w:szCs w:val="24"/>
        </w:rPr>
        <w:t>Ανωγιαννάκη</w:t>
      </w:r>
      <w:proofErr w:type="spellEnd"/>
      <w:r>
        <w:rPr>
          <w:rFonts w:eastAsia="Times New Roman" w:cs="Times New Roman"/>
          <w:szCs w:val="24"/>
        </w:rPr>
        <w:t xml:space="preserve">. Γιατί ο Φοίβος </w:t>
      </w:r>
      <w:proofErr w:type="spellStart"/>
      <w:r>
        <w:rPr>
          <w:rFonts w:eastAsia="Times New Roman" w:cs="Times New Roman"/>
          <w:szCs w:val="24"/>
        </w:rPr>
        <w:t>Ανωγιαννάκης</w:t>
      </w:r>
      <w:proofErr w:type="spellEnd"/>
      <w:r>
        <w:rPr>
          <w:rFonts w:eastAsia="Times New Roman" w:cs="Times New Roman"/>
          <w:szCs w:val="24"/>
        </w:rPr>
        <w:t xml:space="preserve"> χάρισε τη συλλογή του στο Υπουργείο Πολι</w:t>
      </w:r>
      <w:r>
        <w:rPr>
          <w:rFonts w:eastAsia="Times New Roman" w:cs="Times New Roman"/>
          <w:szCs w:val="24"/>
        </w:rPr>
        <w:t>τισμού. Δεν τη χάρισε στο ΕΚΠΑ για να γίνει, δεν ξέρουμε τι. Και πρέπει το Υπουργείο Πολιτισμού να έχει την αποκλειστική ευθύνη για τη λειτουργία του. Όχι, βεβαίως μόνο γι’ αυτό το μουσείο, αλλά και για όλα τα μουσεία της χώρας.</w:t>
      </w:r>
    </w:p>
    <w:p w14:paraId="670F54A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τοποθετηθούμε. Καταψηφίζ</w:t>
      </w:r>
      <w:r>
        <w:rPr>
          <w:rFonts w:eastAsia="Times New Roman" w:cs="Times New Roman"/>
          <w:szCs w:val="24"/>
        </w:rPr>
        <w:t xml:space="preserve">ουμε, φυσικά, επί της αρχής το νομοσχέδιο και ελπίζω να έχουμε τη δυνατότητα να πούμε δυο λόγια και για τις τροπολογίες που καταθέτει το ΚΚΕ. </w:t>
      </w:r>
    </w:p>
    <w:p w14:paraId="670F54A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w:t>
      </w:r>
    </w:p>
    <w:p w14:paraId="670F54A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κι εμείς τον ειδικό αγορητή του ΚΚΕ. </w:t>
      </w:r>
    </w:p>
    <w:p w14:paraId="670F54A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w:t>
      </w:r>
      <w:r>
        <w:rPr>
          <w:rFonts w:eastAsia="Times New Roman" w:cs="Times New Roman"/>
          <w:b/>
          <w:szCs w:val="24"/>
        </w:rPr>
        <w:t>ΟΓΛΟΥ (Υπουργός Παιδείας, Έρευνας και Θρησκευμάτων):</w:t>
      </w:r>
      <w:r>
        <w:rPr>
          <w:rFonts w:eastAsia="Times New Roman" w:cs="Times New Roman"/>
          <w:szCs w:val="24"/>
        </w:rPr>
        <w:t xml:space="preserve"> Κύριε Πρόεδρε, να κάνω μια διευκρίνιση. </w:t>
      </w:r>
    </w:p>
    <w:p w14:paraId="670F54A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Ο κύριος Υπουργός θέλει να κάνει μια μικρή παρέμβαση. </w:t>
      </w:r>
    </w:p>
    <w:p w14:paraId="670F54A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Έχετε τον λόγο. </w:t>
      </w:r>
    </w:p>
    <w:p w14:paraId="670F54A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w:t>
      </w:r>
      <w:r>
        <w:rPr>
          <w:rFonts w:eastAsia="Times New Roman" w:cs="Times New Roman"/>
          <w:b/>
          <w:szCs w:val="24"/>
        </w:rPr>
        <w:t>ρησκευμάτων):</w:t>
      </w:r>
      <w:r>
        <w:rPr>
          <w:rFonts w:eastAsia="Times New Roman" w:cs="Times New Roman"/>
          <w:szCs w:val="24"/>
        </w:rPr>
        <w:t xml:space="preserve"> Θα κάνω μια παρέμβαση για το άρθρο σχετικά με το Μουσείο Λαϊκών Οργάνων Φοίβος </w:t>
      </w:r>
      <w:proofErr w:type="spellStart"/>
      <w:r>
        <w:rPr>
          <w:rFonts w:eastAsia="Times New Roman" w:cs="Times New Roman"/>
          <w:szCs w:val="24"/>
        </w:rPr>
        <w:t>Ανωγιαννάκης</w:t>
      </w:r>
      <w:proofErr w:type="spellEnd"/>
      <w:r>
        <w:rPr>
          <w:rFonts w:eastAsia="Times New Roman" w:cs="Times New Roman"/>
          <w:szCs w:val="24"/>
        </w:rPr>
        <w:t>. Δεν θα ανταπαντήσω στους δραματικούς και εν πολλοίς όχι ακριβείς όρους με τους οποίους μίλησε ο κ. Δελής. Εμείς ακούγοντας διάφορες δυσκολίες, που υπ</w:t>
      </w:r>
      <w:r>
        <w:rPr>
          <w:rFonts w:eastAsia="Times New Roman" w:cs="Times New Roman"/>
          <w:szCs w:val="24"/>
        </w:rPr>
        <w:t xml:space="preserve">άρχουν στην κατανόηση της σωστής αυτής μεταφοράς, αποσύρουμε αυτό το άρθρο και θα το καταθέσουμε με το νέο νομοσχέδιο που θα έρθει για τα πνευματικά δικαιώματα από το Υπουργείο Πολιτισμού. </w:t>
      </w:r>
    </w:p>
    <w:p w14:paraId="670F54A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Εκείνο που θέλω να πω, επειδή διάφοροι συνάδελφοι το λένε και εκτί</w:t>
      </w:r>
      <w:r>
        <w:rPr>
          <w:rFonts w:eastAsia="Times New Roman" w:cs="Times New Roman"/>
          <w:szCs w:val="24"/>
        </w:rPr>
        <w:t xml:space="preserve">θενται, είναι ότι η συλλογή του Φοίβου </w:t>
      </w:r>
      <w:proofErr w:type="spellStart"/>
      <w:r>
        <w:rPr>
          <w:rFonts w:eastAsia="Times New Roman" w:cs="Times New Roman"/>
          <w:szCs w:val="24"/>
        </w:rPr>
        <w:t>Ανωγιαννάκη</w:t>
      </w:r>
      <w:proofErr w:type="spellEnd"/>
      <w:r>
        <w:rPr>
          <w:rFonts w:eastAsia="Times New Roman" w:cs="Times New Roman"/>
          <w:szCs w:val="24"/>
        </w:rPr>
        <w:t xml:space="preserve"> και η διαθήκη του αφήνει αυτά τα όργανα στο μουσείο. Το μουσείο έχει την κυριότητα. Το μουσείο είναι μέρος του Υπουργείου Πολιτισμού με αυτή τη σχετικά πρόσφατη διάταξη του 2014, αλλά ο λόγος που υπήρξε η </w:t>
      </w:r>
      <w:r>
        <w:rPr>
          <w:rFonts w:eastAsia="Times New Roman" w:cs="Times New Roman"/>
          <w:szCs w:val="24"/>
        </w:rPr>
        <w:t xml:space="preserve">συγκεκριμένη διάταξη είναι ότι ακυρώθηκαν οι μισές εκδηλώσεις και δραστηριότητες του μουσείου λόγω </w:t>
      </w:r>
      <w:r>
        <w:rPr>
          <w:rFonts w:eastAsia="Times New Roman" w:cs="Times New Roman"/>
          <w:szCs w:val="24"/>
        </w:rPr>
        <w:lastRenderedPageBreak/>
        <w:t>ενός ασφυκτικού πλαισίου λειτουργίας διαφόρων θεμάτων. Το Υπουργείο Πολιτισμού και το Υπουργείο Παιδείας συμφωνούν ότι για την καλύτερη λειτουργία του μουσεί</w:t>
      </w:r>
      <w:r>
        <w:rPr>
          <w:rFonts w:eastAsia="Times New Roman" w:cs="Times New Roman"/>
          <w:szCs w:val="24"/>
        </w:rPr>
        <w:t xml:space="preserve">ου –σας ξαναλέω ότι ακυρώθηκαν πάρα πολλές δραστηριότητές του- να μπορέσουμε να το ξαναφέρουμε, συνεννοούμενοι όλοι μεταξύ μας. Αλλά ας μην εγείρουμε πράγματα, ιδίως με δραματικούς τόνους ότι είναι αντισυνταγματικό και το ένα και το άλλο. </w:t>
      </w:r>
    </w:p>
    <w:p w14:paraId="670F54A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Τα όργανα αυτά τ</w:t>
      </w:r>
      <w:r>
        <w:rPr>
          <w:rFonts w:eastAsia="Times New Roman" w:cs="Times New Roman"/>
          <w:szCs w:val="24"/>
        </w:rPr>
        <w:t xml:space="preserve">ης εξαιρετικής πρωτοτυπίας και αξίας ανήκουν στο μουσείο. Εν πάση </w:t>
      </w:r>
      <w:proofErr w:type="spellStart"/>
      <w:r>
        <w:rPr>
          <w:rFonts w:eastAsia="Times New Roman" w:cs="Times New Roman"/>
          <w:szCs w:val="24"/>
        </w:rPr>
        <w:t>περιπτώσει</w:t>
      </w:r>
      <w:proofErr w:type="spellEnd"/>
      <w:r>
        <w:rPr>
          <w:rFonts w:eastAsia="Times New Roman" w:cs="Times New Roman"/>
          <w:szCs w:val="24"/>
        </w:rPr>
        <w:t>, θα δούμε πώς θα διαχειριστούμε το πρόβλημα, προφανώς, όχι της ιδιοκτησίας, γιατί είναι υπουργεία, είναι το δημόσιο. Το λέω για να ξέρουμε περί τίνος πρόκειται. Όμως, να εξασφαλίσ</w:t>
      </w:r>
      <w:r>
        <w:rPr>
          <w:rFonts w:eastAsia="Times New Roman" w:cs="Times New Roman"/>
          <w:szCs w:val="24"/>
        </w:rPr>
        <w:t>ουμε την καλύτερη δυνατή λειτουργία. Το λέω για να μην χάνουν οι συνάδελφοι την ώρα τους συζητώντας αυτό το θέμα.</w:t>
      </w:r>
    </w:p>
    <w:p w14:paraId="670F54A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70F54A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 για την παρέμβαση. </w:t>
      </w:r>
    </w:p>
    <w:p w14:paraId="670F54A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Εγώ να χαιρετίσω το πνεύμα, καθώς γίνετα</w:t>
      </w:r>
      <w:r>
        <w:rPr>
          <w:rFonts w:eastAsia="Times New Roman" w:cs="Times New Roman"/>
          <w:szCs w:val="24"/>
        </w:rPr>
        <w:t xml:space="preserve">ι ένας ουσιαστικός διάλογος και ορισμένες λίγες ή πολλές παρατηρήσεις ή </w:t>
      </w:r>
      <w:r>
        <w:rPr>
          <w:rFonts w:eastAsia="Times New Roman" w:cs="Times New Roman"/>
          <w:szCs w:val="24"/>
        </w:rPr>
        <w:lastRenderedPageBreak/>
        <w:t>προτάσεις της αντιπολίτευσης γίνονται δεκτές και ενσωματώνονται στο νομοθετικό έργο.</w:t>
      </w:r>
    </w:p>
    <w:p w14:paraId="670F54A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Να προχωρήσουμε με τον ειδικό αγορητή των Ανεξάρτητων Ελλήνων, τον κ. Κωνσταντίνο </w:t>
      </w:r>
      <w:proofErr w:type="spellStart"/>
      <w:r>
        <w:rPr>
          <w:rFonts w:eastAsia="Times New Roman" w:cs="Times New Roman"/>
          <w:szCs w:val="24"/>
        </w:rPr>
        <w:t>Κατσίκη</w:t>
      </w:r>
      <w:proofErr w:type="spellEnd"/>
      <w:r>
        <w:rPr>
          <w:rFonts w:eastAsia="Times New Roman" w:cs="Times New Roman"/>
          <w:szCs w:val="24"/>
        </w:rPr>
        <w:t>.</w:t>
      </w:r>
    </w:p>
    <w:p w14:paraId="670F54A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έχετε τον λόγο.</w:t>
      </w:r>
    </w:p>
    <w:p w14:paraId="670F54B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κύριε Πρόεδρε.</w:t>
      </w:r>
    </w:p>
    <w:p w14:paraId="670F54B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το παρόν σχέδιο νόμου, μετά τις νομοτεχνικές βελτιώσεις που έγιναν κατά τη διάρκεια της συζήτησής του στην Επιτροπή Μορφωτικών Υποθέσεων, αποτελείται πλέον από τριάντα έξι άρθρα. </w:t>
      </w:r>
    </w:p>
    <w:p w14:paraId="670F54B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Πιο συγκεκριμένα, το πρώτο κε</w:t>
      </w:r>
      <w:r>
        <w:rPr>
          <w:rFonts w:eastAsia="Times New Roman" w:cs="Times New Roman"/>
          <w:szCs w:val="24"/>
        </w:rPr>
        <w:t>φάλαιο περιλαμβάνει τα άρθρα 1-3 και αναφέρεται στο κρατικό πιστοποιητικό γλωσσομάθειας. Το σύστημα εξετάσεων για το κρατικό πιστοποιητικό γλωσσομάθειας, θεσμοθετήθηκε το 1999 και για πρώτη φορά διενεργήθηκαν εξετάσεις το 2003 στην αγγλική, γερμανική, γαλλ</w:t>
      </w:r>
      <w:r>
        <w:rPr>
          <w:rFonts w:eastAsia="Times New Roman" w:cs="Times New Roman"/>
          <w:szCs w:val="24"/>
        </w:rPr>
        <w:t>ική και ιταλική γλώσσα. Η προσαρμοστική ηλεκτρονική εξέταση γλωσσών είναι ένα εργαλείο, το οποίο εφαρμόζοντας τους κατάλ</w:t>
      </w:r>
      <w:r>
        <w:rPr>
          <w:rFonts w:eastAsia="Times New Roman" w:cs="Times New Roman"/>
          <w:szCs w:val="24"/>
        </w:rPr>
        <w:lastRenderedPageBreak/>
        <w:t>ληλους κανόνες και διαδικασίες υποστηρίζει την ανάθεση δοκιμασιών αντίστοιχου επιπέδου δυσκολίας με τις ικανότητες του εκάστοτε εξεταζόμ</w:t>
      </w:r>
      <w:r>
        <w:rPr>
          <w:rFonts w:eastAsia="Times New Roman" w:cs="Times New Roman"/>
          <w:szCs w:val="24"/>
        </w:rPr>
        <w:t>ενου κατά την εξεταστική διαδικασία.</w:t>
      </w:r>
    </w:p>
    <w:p w14:paraId="670F54B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τις αλλαγές που προτείνονται, αναμένεται η βελτίωση συνθηκών λειτουργίας των διενεργούμενων έως τώρα εξετάσεων με έντυπα μέσα με χαμηλά εξέταστρα για τους υποψηφίους. Επίσης, η θεσμοθέτηση ηλεκτρονικών εξετάσεων θα β</w:t>
      </w:r>
      <w:r>
        <w:rPr>
          <w:rFonts w:eastAsia="Times New Roman" w:cs="Times New Roman"/>
          <w:szCs w:val="24"/>
        </w:rPr>
        <w:t xml:space="preserve">οηθήσει το Εθνικό Σύστημα Πιστοποίησης Γλωσσομάθειας να ανταγωνιστεί τα αντίστοιχα ξένα συστήματα τα οποία έχουν ήδη αρχίσει και περνούν στην ηλεκτρονική μορφή. </w:t>
      </w:r>
    </w:p>
    <w:p w14:paraId="670F54B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κέρδος των πολιτών από τη συμμετοχή στις ηλεκτρονικές εξετάσεις είναι πολλαπλό, καθόσον έχε</w:t>
      </w:r>
      <w:r>
        <w:rPr>
          <w:rFonts w:eastAsia="Times New Roman" w:cs="Times New Roman"/>
          <w:szCs w:val="24"/>
        </w:rPr>
        <w:t>ι ήδη προβλεφθεί μέσα στο σχολείο η προετοιμασία των μαθητών και των μαθητριών, για την οποία η μέση ελληνική οικογένεια ξοδεύει περίπου 700 εκατομμύρια ευρώ ετησίως.</w:t>
      </w:r>
    </w:p>
    <w:p w14:paraId="670F54B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κεφάλαιο</w:t>
      </w:r>
      <w:r>
        <w:rPr>
          <w:rFonts w:eastAsia="Times New Roman" w:cs="Times New Roman"/>
          <w:szCs w:val="24"/>
        </w:rPr>
        <w:t xml:space="preserve"> Β΄</w:t>
      </w:r>
      <w:r>
        <w:rPr>
          <w:rFonts w:eastAsia="Times New Roman" w:cs="Times New Roman"/>
          <w:szCs w:val="24"/>
        </w:rPr>
        <w:t>, το οποίο αποτελείται από τα άρθρα 4-6, αφορά θέματα της Εθνικής Βιβλιοθήκ</w:t>
      </w:r>
      <w:r>
        <w:rPr>
          <w:rFonts w:eastAsia="Times New Roman" w:cs="Times New Roman"/>
          <w:szCs w:val="24"/>
        </w:rPr>
        <w:t xml:space="preserve">ης, αλλά και λοιπών δημοσίων βιβλιοθηκών. Με τις προτεινόμενες διατάξεις η Εθνική Βιβλιοθήκη θα </w:t>
      </w:r>
      <w:proofErr w:type="spellStart"/>
      <w:r>
        <w:rPr>
          <w:rFonts w:eastAsia="Times New Roman" w:cs="Times New Roman"/>
          <w:szCs w:val="24"/>
        </w:rPr>
        <w:t>μετεστεγαστεί</w:t>
      </w:r>
      <w:proofErr w:type="spellEnd"/>
      <w:r>
        <w:rPr>
          <w:rFonts w:eastAsia="Times New Roman" w:cs="Times New Roman"/>
          <w:szCs w:val="24"/>
        </w:rPr>
        <w:t xml:space="preserve"> στις νέες υποδομές του Ιδρύματος «Σταύρος Νιάρχος». </w:t>
      </w:r>
    </w:p>
    <w:p w14:paraId="670F54B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Με το άρθρο 4 ρυθμίζονται τα θέματα της εύρυθμης λειτουργίας της Εθνικής Βιβλιοθήκης λόγω μετ</w:t>
      </w:r>
      <w:r>
        <w:rPr>
          <w:rFonts w:eastAsia="Times New Roman" w:cs="Times New Roman"/>
          <w:szCs w:val="24"/>
        </w:rPr>
        <w:t>εγκατάστασής της στις νέες υποδομές. Αναλυτικά, καθορίζεται η νομική μορφή της ως νομικό πρόσωπο δημοσίου δικαίου και η επωνυμία της προβλέπεται η έδρα της Εθνικής Βιβλιοθήκης όπως και το σύνολο των υπηρεσιών της. Προβλέπεται, επίσης, το σχήμα διοίκησης δύ</w:t>
      </w:r>
      <w:r>
        <w:rPr>
          <w:rFonts w:eastAsia="Times New Roman" w:cs="Times New Roman"/>
          <w:szCs w:val="24"/>
        </w:rPr>
        <w:t xml:space="preserve">ο επιπέδων. Ένα συλλογικό όργανο, το Εποπτικό Συμβούλιο και ένα μονομελές όργανο, ο Γενικός Διευθυντής. Θεσμοθετούνται διαδικασίες ανάπτυξης στρατηγικού και επιχειρησιακού σχεδίου της. Επίσης, </w:t>
      </w:r>
      <w:proofErr w:type="spellStart"/>
      <w:r>
        <w:rPr>
          <w:rFonts w:eastAsia="Times New Roman" w:cs="Times New Roman"/>
          <w:szCs w:val="24"/>
        </w:rPr>
        <w:t>επικαιροποιείται</w:t>
      </w:r>
      <w:proofErr w:type="spellEnd"/>
      <w:r>
        <w:rPr>
          <w:rFonts w:eastAsia="Times New Roman" w:cs="Times New Roman"/>
          <w:szCs w:val="24"/>
        </w:rPr>
        <w:t xml:space="preserve"> και επεκτείνεται ο σκοπός της Εθνικής Βιβλιοθή</w:t>
      </w:r>
      <w:r>
        <w:rPr>
          <w:rFonts w:eastAsia="Times New Roman" w:cs="Times New Roman"/>
          <w:szCs w:val="24"/>
        </w:rPr>
        <w:t xml:space="preserve">κης, ώστε να ενσωματώνει τις νέες τάσεις και τις νέες τεχνολογίες που εφαρμόζονται σε άλλες αντίστοιχες βιβλιοθήκες διεθνώς. </w:t>
      </w:r>
    </w:p>
    <w:p w14:paraId="670F54B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το άρθρο 5 ρυθμίζονται θέματα των λοιπών δημόσιων βιβλιοθηκών. Προβλέπεται η δυνατότητα δωρεάς καθώς και η διαδικασία δωρεάς μη</w:t>
      </w:r>
      <w:r>
        <w:rPr>
          <w:rFonts w:eastAsia="Times New Roman" w:cs="Times New Roman"/>
          <w:szCs w:val="24"/>
        </w:rPr>
        <w:t xml:space="preserve"> ειδικών συλλογών βιβλιοθηκών και των τεκμηρίων ιερών μητροπόλεων και μονών, δήμων, κοινοτήτων ή άλλων νομικών προσώπων δημοσίου ή ιδιωτικού δικαίου ή και ιδιωτών σε δημόσια βιβλιοθήκη. </w:t>
      </w:r>
    </w:p>
    <w:p w14:paraId="670F54B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Με τις διατάξεις του κεφαλαίου</w:t>
      </w:r>
      <w:r>
        <w:rPr>
          <w:rFonts w:eastAsia="Times New Roman" w:cs="Times New Roman"/>
          <w:szCs w:val="24"/>
        </w:rPr>
        <w:t xml:space="preserve"> Γ΄</w:t>
      </w:r>
      <w:r>
        <w:rPr>
          <w:rFonts w:eastAsia="Times New Roman" w:cs="Times New Roman"/>
          <w:szCs w:val="24"/>
        </w:rPr>
        <w:t xml:space="preserve">, το οποίο αποτελείται από τα άρθρα </w:t>
      </w:r>
      <w:r>
        <w:rPr>
          <w:rFonts w:eastAsia="Times New Roman" w:cs="Times New Roman"/>
          <w:szCs w:val="24"/>
        </w:rPr>
        <w:t>7</w:t>
      </w:r>
      <w:r>
        <w:rPr>
          <w:rFonts w:eastAsia="Times New Roman" w:cs="Times New Roman"/>
          <w:szCs w:val="24"/>
        </w:rPr>
        <w:t xml:space="preserve"> έως </w:t>
      </w:r>
      <w:r>
        <w:rPr>
          <w:rFonts w:eastAsia="Times New Roman" w:cs="Times New Roman"/>
          <w:szCs w:val="24"/>
        </w:rPr>
        <w:t xml:space="preserve">18, ρυθμίζονται επείγοντα ζητήματα πρωτοβάθμιας και δευτεροβάθμιας εκπαίδευσης, τα οποία αφορούν μαθητές, μαθήτριες και την εύρυθμη λειτουργία των σχολικών μονάδων. </w:t>
      </w:r>
    </w:p>
    <w:p w14:paraId="670F54B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το άρθρο 7 καθιερώνεται, ύστερα από εισήγηση της αρμόδιας υπηρεσίας του Υπουργείο</w:t>
      </w:r>
      <w:r>
        <w:rPr>
          <w:rFonts w:eastAsia="Times New Roman" w:cs="Times New Roman"/>
          <w:szCs w:val="24"/>
        </w:rPr>
        <w:t xml:space="preserve">υ Παιδείας, ο «ενιαίος αριθμός μαθητή» στην πρωτοβάθμια και δευτεροβάθμια δημόσια και ιδιωτική εκπαίδευση. Αυτό κρίνεται ιδιαίτερα σημαντικό, διότι με αυτόν τον τρόπο δίνεται η δυνατότητα να </w:t>
      </w:r>
      <w:proofErr w:type="spellStart"/>
      <w:r>
        <w:rPr>
          <w:rFonts w:eastAsia="Times New Roman" w:cs="Times New Roman"/>
          <w:szCs w:val="24"/>
        </w:rPr>
        <w:t>ταυτοποιείται</w:t>
      </w:r>
      <w:proofErr w:type="spellEnd"/>
      <w:r>
        <w:rPr>
          <w:rFonts w:eastAsia="Times New Roman" w:cs="Times New Roman"/>
          <w:szCs w:val="24"/>
        </w:rPr>
        <w:t xml:space="preserve"> ο κάθε μαθητής και να παρακολουθείται η πορεία του </w:t>
      </w:r>
      <w:r>
        <w:rPr>
          <w:rFonts w:eastAsia="Times New Roman" w:cs="Times New Roman"/>
          <w:szCs w:val="24"/>
        </w:rPr>
        <w:t xml:space="preserve">στα σχολικά χρόνια, ανεξάρτητα από τις περιοχές που έχει φοιτήσει, με σεβασμό πάντα στα προσωπικά δεδομένα. </w:t>
      </w:r>
    </w:p>
    <w:p w14:paraId="670F54BA" w14:textId="77777777" w:rsidR="00D35489" w:rsidRDefault="0006190C">
      <w:pPr>
        <w:spacing w:line="600" w:lineRule="auto"/>
        <w:ind w:firstLine="720"/>
        <w:jc w:val="both"/>
        <w:rPr>
          <w:rFonts w:eastAsia="Times New Roman"/>
          <w:szCs w:val="24"/>
        </w:rPr>
      </w:pPr>
      <w:r>
        <w:rPr>
          <w:rFonts w:eastAsia="Times New Roman"/>
          <w:szCs w:val="24"/>
        </w:rPr>
        <w:t>Επιπλέον, με την εν λόγω ρύθμιση θα μπορεί να γίνεται ταυτοποίηση των αλλοδαπών μαθητών,  όταν ζητούν αλλαγή στοιχείων.</w:t>
      </w:r>
    </w:p>
    <w:p w14:paraId="670F54BB" w14:textId="77777777" w:rsidR="00D35489" w:rsidRDefault="0006190C">
      <w:pPr>
        <w:spacing w:line="600" w:lineRule="auto"/>
        <w:ind w:firstLine="720"/>
        <w:jc w:val="both"/>
        <w:rPr>
          <w:rFonts w:eastAsia="Times New Roman"/>
          <w:szCs w:val="24"/>
        </w:rPr>
      </w:pPr>
      <w:r>
        <w:rPr>
          <w:rFonts w:eastAsia="Times New Roman"/>
          <w:szCs w:val="24"/>
        </w:rPr>
        <w:t>Στο άρθρο 9 ρυθμίζονται θέμ</w:t>
      </w:r>
      <w:r>
        <w:rPr>
          <w:rFonts w:eastAsia="Times New Roman"/>
          <w:szCs w:val="24"/>
        </w:rPr>
        <w:t xml:space="preserve">ατα που αφορούν το σύνολο των εκπαιδευτικών πρωτοβάθμιας και δευτεροβάθμιας εκπαίδευσης, όπως η αναγνώριση προϋπηρεσίας μετά τον διορισμό </w:t>
      </w:r>
      <w:r>
        <w:rPr>
          <w:rFonts w:eastAsia="Times New Roman"/>
          <w:szCs w:val="24"/>
        </w:rPr>
        <w:lastRenderedPageBreak/>
        <w:t>από ελεύθερο επάγγελμα ή εξαρτημένη εργασία και εν γένει θέματα υπηρεσιακής τους κατάστασης.</w:t>
      </w:r>
    </w:p>
    <w:p w14:paraId="670F54BC" w14:textId="77777777" w:rsidR="00D35489" w:rsidRDefault="0006190C">
      <w:pPr>
        <w:spacing w:line="600" w:lineRule="auto"/>
        <w:ind w:firstLine="720"/>
        <w:jc w:val="both"/>
        <w:rPr>
          <w:rFonts w:eastAsia="Times New Roman"/>
          <w:szCs w:val="24"/>
        </w:rPr>
      </w:pPr>
      <w:r>
        <w:rPr>
          <w:rFonts w:eastAsia="Times New Roman"/>
          <w:szCs w:val="24"/>
        </w:rPr>
        <w:t>Με το άρθρο 11 εισάγονται</w:t>
      </w:r>
      <w:r>
        <w:rPr>
          <w:rFonts w:eastAsia="Times New Roman"/>
          <w:szCs w:val="24"/>
        </w:rPr>
        <w:t xml:space="preserve"> ρυθμίσεις που αφορούν την ειδική αγωγή της εκπαίδευσης. Θεραπεύεται ένα υφιστάμενο νομοθετικό κενό και καθορίζεται με σαφήνεια ο ελάχιστος και ανώτατος αριθμός μαθητών ανά τμήμα σε όλες τις βαθμίδες εκπαίδευσης των ειδικών σχολείων.</w:t>
      </w:r>
    </w:p>
    <w:p w14:paraId="670F54BD" w14:textId="77777777" w:rsidR="00D35489" w:rsidRDefault="0006190C">
      <w:pPr>
        <w:spacing w:line="600" w:lineRule="auto"/>
        <w:ind w:firstLine="720"/>
        <w:jc w:val="both"/>
        <w:rPr>
          <w:rFonts w:eastAsia="Times New Roman"/>
          <w:szCs w:val="24"/>
        </w:rPr>
      </w:pPr>
      <w:r>
        <w:rPr>
          <w:rFonts w:eastAsia="Times New Roman"/>
          <w:szCs w:val="24"/>
        </w:rPr>
        <w:t>Με το άρθρο 13 ρυθμίζο</w:t>
      </w:r>
      <w:r>
        <w:rPr>
          <w:rFonts w:eastAsia="Times New Roman"/>
          <w:szCs w:val="24"/>
        </w:rPr>
        <w:t xml:space="preserve">νται ζητήματα εισαγωγής στην τριτοβάθμια εκπαίδευση. Το άρθρο αυτό αναφέρεται σε ειδικές κατηγορίες μαθητών πάσχοντες από ανίατες ασθένειες, μαθητές των εσπερινών επαγγελματικών λυκείων. </w:t>
      </w:r>
    </w:p>
    <w:p w14:paraId="670F54BE" w14:textId="77777777" w:rsidR="00D35489" w:rsidRDefault="0006190C">
      <w:pPr>
        <w:spacing w:line="600" w:lineRule="auto"/>
        <w:ind w:firstLine="720"/>
        <w:jc w:val="both"/>
        <w:rPr>
          <w:rFonts w:eastAsia="Times New Roman"/>
          <w:szCs w:val="24"/>
        </w:rPr>
      </w:pPr>
      <w:r>
        <w:rPr>
          <w:rFonts w:eastAsia="Times New Roman"/>
          <w:szCs w:val="24"/>
        </w:rPr>
        <w:t>Επίσης, ρυθμίζεται οριστικά το δικαίωμα διεκδίκησης νέας θέσης εισαγ</w:t>
      </w:r>
      <w:r>
        <w:rPr>
          <w:rFonts w:eastAsia="Times New Roman"/>
          <w:szCs w:val="24"/>
        </w:rPr>
        <w:t>ωγής σε ποσοστό 10%. Έτσι με τη ρύθμιση αυτή δεν θα απαιτείται πλέον να τροποποιείται κάθε έτος η εν λόγω ρύθμιση. Συγκεκριμένα, με βάση τις διατάξεις του νομοσχεδίου θεσπίζεται οριστικά το δικαίωμα εισαγωγής με το 10%, θα έχουν οι υποψήφιοι έως δύο χρόνια</w:t>
      </w:r>
      <w:r>
        <w:rPr>
          <w:rFonts w:eastAsia="Times New Roman"/>
          <w:szCs w:val="24"/>
        </w:rPr>
        <w:t xml:space="preserve"> μετά το έτος που έδωσαν πανελλήνιες.</w:t>
      </w:r>
    </w:p>
    <w:p w14:paraId="670F54BF" w14:textId="77777777" w:rsidR="00D35489" w:rsidRDefault="0006190C">
      <w:pPr>
        <w:spacing w:line="600" w:lineRule="auto"/>
        <w:ind w:firstLine="720"/>
        <w:jc w:val="both"/>
        <w:rPr>
          <w:rFonts w:eastAsia="Times New Roman"/>
          <w:szCs w:val="24"/>
        </w:rPr>
      </w:pPr>
      <w:r>
        <w:rPr>
          <w:rFonts w:eastAsia="Times New Roman"/>
          <w:szCs w:val="24"/>
        </w:rPr>
        <w:lastRenderedPageBreak/>
        <w:t>Στο άρθρο 17 εισάγονται ρυθμίσεις θεμάτων της Γενικής Γραμματείας Δια Βίου Μάθησης και Νέας Γενιάς και ορίζεται η σύσταση του Συμβουλίου Αναγνώρισης Επαγγελματικών Προσόντων, χάριν συντομίας εφεξής ΣΑΕΠ.</w:t>
      </w:r>
    </w:p>
    <w:p w14:paraId="670F54C0" w14:textId="77777777" w:rsidR="00D35489" w:rsidRDefault="0006190C">
      <w:pPr>
        <w:spacing w:line="600" w:lineRule="auto"/>
        <w:ind w:firstLine="720"/>
        <w:jc w:val="both"/>
        <w:rPr>
          <w:rFonts w:eastAsia="Times New Roman"/>
          <w:szCs w:val="24"/>
        </w:rPr>
      </w:pPr>
      <w:r>
        <w:rPr>
          <w:rFonts w:eastAsia="Times New Roman"/>
          <w:szCs w:val="24"/>
        </w:rPr>
        <w:t>Επί της σύστασ</w:t>
      </w:r>
      <w:r>
        <w:rPr>
          <w:rFonts w:eastAsia="Times New Roman"/>
          <w:szCs w:val="24"/>
        </w:rPr>
        <w:t xml:space="preserve">ης του παραπάνω </w:t>
      </w:r>
      <w:r>
        <w:rPr>
          <w:rFonts w:eastAsia="Times New Roman"/>
          <w:szCs w:val="24"/>
        </w:rPr>
        <w:t xml:space="preserve">συμβουλίου </w:t>
      </w:r>
      <w:r>
        <w:rPr>
          <w:rFonts w:eastAsia="Times New Roman"/>
          <w:szCs w:val="24"/>
        </w:rPr>
        <w:t xml:space="preserve">είχαμε διατυπώσει, κύριε Υπουργέ, κατά τη διάρκεια της συζήτησης του παρόντος νομοσχεδίου και στην </w:t>
      </w:r>
      <w:r>
        <w:rPr>
          <w:rFonts w:eastAsia="Times New Roman"/>
          <w:szCs w:val="24"/>
        </w:rPr>
        <w:t>ε</w:t>
      </w:r>
      <w:r>
        <w:rPr>
          <w:rFonts w:eastAsia="Times New Roman"/>
          <w:szCs w:val="24"/>
        </w:rPr>
        <w:t>πιτροπή τις αντιρρήσεις μας, οι οποίες αφορούσαν τον αποκλεισμό των αντιπροσώπων κατά περίπτωση οικείων ή συγγενών επαγγελματικών</w:t>
      </w:r>
      <w:r>
        <w:rPr>
          <w:rFonts w:eastAsia="Times New Roman"/>
          <w:szCs w:val="24"/>
        </w:rPr>
        <w:t xml:space="preserve"> οργανώσεων, ώστε να συμμετέχουν για τις περιπτώσεις που συζητιούνται αναγνωρίσεις αντίστοιχων επαγγελματικών προσόντων. Κάνατε δεκτές τις αντιρρήσεις και σας ευχαριστούμε. Πιστεύουμε ότι η συμμετοχή τους κρίνεται απαραίτητη, διότι παρέχει εγγυήσεις εξειδι</w:t>
      </w:r>
      <w:r>
        <w:rPr>
          <w:rFonts w:eastAsia="Times New Roman"/>
          <w:szCs w:val="24"/>
        </w:rPr>
        <w:t xml:space="preserve">κευμένων γνώσεων ώστε να διασφαλιστεί η ορθή κρίση του </w:t>
      </w:r>
      <w:r>
        <w:rPr>
          <w:rFonts w:eastAsia="Times New Roman"/>
          <w:szCs w:val="24"/>
        </w:rPr>
        <w:t>συμβουλίου</w:t>
      </w:r>
      <w:r>
        <w:rPr>
          <w:rFonts w:eastAsia="Times New Roman"/>
          <w:szCs w:val="24"/>
        </w:rPr>
        <w:t>.</w:t>
      </w:r>
    </w:p>
    <w:p w14:paraId="670F54C1" w14:textId="77777777" w:rsidR="00D35489" w:rsidRDefault="0006190C">
      <w:pPr>
        <w:spacing w:line="600" w:lineRule="auto"/>
        <w:ind w:firstLine="720"/>
        <w:jc w:val="both"/>
        <w:rPr>
          <w:rFonts w:eastAsia="Times New Roman"/>
          <w:szCs w:val="24"/>
        </w:rPr>
      </w:pPr>
      <w:r>
        <w:rPr>
          <w:rFonts w:eastAsia="Times New Roman"/>
          <w:szCs w:val="24"/>
        </w:rPr>
        <w:t>Με το άρθρο 18 συνιστάται το Εθνικό Συμβούλιο Εκπαίδευσης και Ανάπτυξης Ανθρώπινου Δυναμικού, το οποίο αποτελεί ένα ιδιαίτερης σημασίας γνωμοδοτικό όργανο προς τον Υπουργό Παιδείας, Έρευνας</w:t>
      </w:r>
      <w:r>
        <w:rPr>
          <w:rFonts w:eastAsia="Times New Roman"/>
          <w:szCs w:val="24"/>
        </w:rPr>
        <w:t xml:space="preserve"> και Θρησκευμάτων.</w:t>
      </w:r>
    </w:p>
    <w:p w14:paraId="670F54C2" w14:textId="77777777" w:rsidR="00D35489" w:rsidRDefault="0006190C">
      <w:pPr>
        <w:spacing w:line="600" w:lineRule="auto"/>
        <w:ind w:firstLine="720"/>
        <w:jc w:val="both"/>
        <w:rPr>
          <w:rFonts w:eastAsia="Times New Roman"/>
          <w:szCs w:val="24"/>
        </w:rPr>
      </w:pPr>
      <w:r>
        <w:rPr>
          <w:rFonts w:eastAsia="Times New Roman"/>
          <w:szCs w:val="24"/>
        </w:rPr>
        <w:lastRenderedPageBreak/>
        <w:t>Το τέταρτο και τελευταίο κεφάλαιο του παρόντος νομοσχεδίου αποτελείται από τα άρθρα 19 έως και 35. Με αυτό ρυθμίζονται τα θέματα που αφορούν την ανώτατη εκπαίδευση και την έρευνα. Παράλληλα, εισάγονται νέες ρυθμίσεις όπως αυτές προέκυψαν</w:t>
      </w:r>
      <w:r>
        <w:rPr>
          <w:rFonts w:eastAsia="Times New Roman"/>
          <w:szCs w:val="24"/>
        </w:rPr>
        <w:t xml:space="preserve"> κατά τη διάρκεια της συζήτησης του συγκεκριμένου νομοσχεδίου στην αρμόδια </w:t>
      </w:r>
      <w:r>
        <w:rPr>
          <w:rFonts w:eastAsia="Times New Roman"/>
          <w:szCs w:val="24"/>
        </w:rPr>
        <w:t>επιτροπή</w:t>
      </w:r>
      <w:r>
        <w:rPr>
          <w:rFonts w:eastAsia="Times New Roman"/>
          <w:szCs w:val="24"/>
        </w:rPr>
        <w:t>.</w:t>
      </w:r>
    </w:p>
    <w:p w14:paraId="670F54C3" w14:textId="77777777" w:rsidR="00D35489" w:rsidRDefault="0006190C">
      <w:pPr>
        <w:spacing w:line="600" w:lineRule="auto"/>
        <w:ind w:firstLine="720"/>
        <w:jc w:val="both"/>
        <w:rPr>
          <w:rFonts w:eastAsia="Times New Roman"/>
          <w:szCs w:val="24"/>
        </w:rPr>
      </w:pPr>
      <w:r>
        <w:rPr>
          <w:rFonts w:eastAsia="Times New Roman"/>
          <w:szCs w:val="24"/>
        </w:rPr>
        <w:t xml:space="preserve">Με το άρθρο 19 επιλύονται θέματα και αίρονται ερμηνευτικά προβλήματα που δημιουργήθηκαν κατά την εφαρμογή διατάξεων που αφορούν τα </w:t>
      </w:r>
      <w:r>
        <w:rPr>
          <w:rFonts w:eastAsia="Times New Roman"/>
          <w:szCs w:val="24"/>
        </w:rPr>
        <w:t>ανώτατα εκπαιδευτικά ιδρύματα</w:t>
      </w:r>
      <w:r>
        <w:rPr>
          <w:rFonts w:eastAsia="Times New Roman"/>
          <w:szCs w:val="24"/>
        </w:rPr>
        <w:t>. Επανέρχετ</w:t>
      </w:r>
      <w:r>
        <w:rPr>
          <w:rFonts w:eastAsia="Times New Roman"/>
          <w:szCs w:val="24"/>
        </w:rPr>
        <w:t xml:space="preserve">αι η τριετής θητεία των επίκουρων καθηγητών των </w:t>
      </w:r>
      <w:r>
        <w:rPr>
          <w:rFonts w:eastAsia="Times New Roman"/>
          <w:szCs w:val="24"/>
        </w:rPr>
        <w:t>ανωτάτων εκπαιδευτικών ιδρυμάτων</w:t>
      </w:r>
      <w:r>
        <w:rPr>
          <w:rFonts w:eastAsia="Times New Roman"/>
          <w:szCs w:val="24"/>
        </w:rPr>
        <w:t>, καθώς και το ανώτατο όριο των ανά σχολή εντασσόμενων στο καθεστώς μερικής απασχόλησης καθηγητών σε αυτά.</w:t>
      </w:r>
    </w:p>
    <w:p w14:paraId="670F54C4" w14:textId="77777777" w:rsidR="00D35489" w:rsidRDefault="0006190C">
      <w:pPr>
        <w:spacing w:line="600" w:lineRule="auto"/>
        <w:ind w:firstLine="720"/>
        <w:jc w:val="both"/>
        <w:rPr>
          <w:rFonts w:eastAsia="Times New Roman"/>
          <w:szCs w:val="24"/>
        </w:rPr>
      </w:pPr>
      <w:r>
        <w:rPr>
          <w:rFonts w:eastAsia="Times New Roman"/>
          <w:szCs w:val="24"/>
        </w:rPr>
        <w:t xml:space="preserve">Με το άρθρο 21 επεκτείνεται το πεδίο εφαρμογής των περιπτώσεων </w:t>
      </w:r>
      <w:r>
        <w:rPr>
          <w:rFonts w:eastAsia="Times New Roman"/>
          <w:szCs w:val="24"/>
        </w:rPr>
        <w:t>πράξης</w:t>
      </w:r>
      <w:r>
        <w:rPr>
          <w:rFonts w:eastAsia="Times New Roman"/>
          <w:szCs w:val="24"/>
        </w:rPr>
        <w:t xml:space="preserve"> υπουργικού συμβουλίου </w:t>
      </w:r>
      <w:r>
        <w:rPr>
          <w:rFonts w:eastAsia="Times New Roman"/>
          <w:szCs w:val="24"/>
        </w:rPr>
        <w:t>στα αυτοχρηματοδοτούμενα ή χρηματοδοτούμενα από ιδίους πόρους προγράμματα. Με την παρούσα ρύθμιση δίνεται η δυνατότητα να υπογράφονται άμεσα και χωρίς διαδικασίες χρονοβόρων εγκρίσεων από κεντρικούς φορείς.</w:t>
      </w:r>
    </w:p>
    <w:p w14:paraId="670F54C5" w14:textId="77777777" w:rsidR="00D35489" w:rsidRDefault="0006190C">
      <w:pPr>
        <w:spacing w:line="600" w:lineRule="auto"/>
        <w:ind w:firstLine="720"/>
        <w:jc w:val="both"/>
        <w:rPr>
          <w:rFonts w:eastAsia="Times New Roman"/>
          <w:szCs w:val="24"/>
        </w:rPr>
      </w:pPr>
      <w:r>
        <w:rPr>
          <w:rFonts w:eastAsia="Times New Roman"/>
          <w:szCs w:val="24"/>
        </w:rPr>
        <w:lastRenderedPageBreak/>
        <w:t>Με το άρθρο 23 ρυθμίζονται</w:t>
      </w:r>
      <w:r>
        <w:rPr>
          <w:rFonts w:eastAsia="Times New Roman"/>
          <w:szCs w:val="24"/>
        </w:rPr>
        <w:t xml:space="preserve"> θέματα που αφορούν την ανάπτυξη και την εύρυθμη λειτουργεία του Ελληνικού Ανοικτού Πανεπιστημίου. </w:t>
      </w:r>
    </w:p>
    <w:p w14:paraId="670F54C6" w14:textId="77777777" w:rsidR="00D35489" w:rsidRDefault="0006190C">
      <w:pPr>
        <w:spacing w:line="600" w:lineRule="auto"/>
        <w:ind w:firstLine="720"/>
        <w:jc w:val="both"/>
        <w:rPr>
          <w:rFonts w:eastAsia="Times New Roman"/>
          <w:szCs w:val="24"/>
        </w:rPr>
      </w:pPr>
      <w:r>
        <w:rPr>
          <w:rFonts w:eastAsia="Times New Roman"/>
          <w:szCs w:val="24"/>
        </w:rPr>
        <w:t>Στα άρθρα 26 και 27 προβλέπεται η ίδρυση Τμήματος Τουριστικών Σπουδών στο Πανεπιστήμιο Πειραιώς, Τμήματος Οικονομικών και Διοίκησης Τουρισμού στο Πανεπιστήμ</w:t>
      </w:r>
      <w:r>
        <w:rPr>
          <w:rFonts w:eastAsia="Times New Roman"/>
          <w:szCs w:val="24"/>
        </w:rPr>
        <w:t>ιο Αιγαίου, καθώς επίσης και η ίδρυση Πολυτεχνικής Σχολής στο Πανεπιστήμιο Ιωαννίνων.</w:t>
      </w:r>
    </w:p>
    <w:p w14:paraId="670F54C7" w14:textId="77777777" w:rsidR="00D35489" w:rsidRDefault="0006190C">
      <w:pPr>
        <w:spacing w:line="600" w:lineRule="auto"/>
        <w:jc w:val="both"/>
        <w:rPr>
          <w:rFonts w:eastAsia="Times New Roman" w:cs="Times New Roman"/>
          <w:szCs w:val="24"/>
        </w:rPr>
      </w:pPr>
      <w:r>
        <w:rPr>
          <w:rFonts w:eastAsia="Times New Roman"/>
          <w:szCs w:val="24"/>
        </w:rPr>
        <w:t xml:space="preserve">Με το άρθρο 29 γίνεται τροποποίηση του άρθρου 1β του Κώδικα Ελληνικής Ιθαγένειας του ν.4332/2015. </w:t>
      </w:r>
      <w:r>
        <w:rPr>
          <w:rFonts w:eastAsia="Times New Roman" w:cs="Times New Roman"/>
          <w:szCs w:val="24"/>
        </w:rPr>
        <w:t xml:space="preserve">Το άρθρο αυτό αφορά την απόκτηση της ελληνικής ιθαγένειας από ενήλικους </w:t>
      </w:r>
      <w:r>
        <w:rPr>
          <w:rFonts w:eastAsia="Times New Roman" w:cs="Times New Roman"/>
          <w:szCs w:val="24"/>
        </w:rPr>
        <w:t xml:space="preserve">αλλοδαπούς που φοιτούν στα ελληνικά σχολεία. Όπως και το καλοκαίρι του 2015, κυρίες και κύριοι συνάδελφοι, που είχαμε διαφωνήσει με το συγκεκριμένο νομοσχέδιο, πιστοί στις θέσεις μας καταψηφίζουμε και τώρα το συγκεκριμένο άρθρο. </w:t>
      </w:r>
    </w:p>
    <w:p w14:paraId="670F54C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άρθρο 31, όπου εισάγον</w:t>
      </w:r>
      <w:r>
        <w:rPr>
          <w:rFonts w:eastAsia="Times New Roman" w:cs="Times New Roman"/>
          <w:szCs w:val="24"/>
        </w:rPr>
        <w:t xml:space="preserve">ται διατάξεις για τη φοιτητική μέριμνα, δίνεται η δυνατότητα στους προπτυχιακούς, μεταπτυχιακούς φοιτητές και τους υποψήφιους διδάκτορες, που δεν έχουν άλλη ιατροφαρμακευτική και νοσοκομειακή περίθαλψη, να </w:t>
      </w:r>
      <w:r>
        <w:rPr>
          <w:rFonts w:eastAsia="Times New Roman" w:cs="Times New Roman"/>
          <w:szCs w:val="24"/>
        </w:rPr>
        <w:lastRenderedPageBreak/>
        <w:t>δικαιούνται πλήρη ιατροφαρμακευτική και νοσοκομεια</w:t>
      </w:r>
      <w:r>
        <w:rPr>
          <w:rFonts w:eastAsia="Times New Roman" w:cs="Times New Roman"/>
          <w:szCs w:val="24"/>
        </w:rPr>
        <w:t xml:space="preserve">κή περίθαλψη στο Εθνικό Σύστημα ΕΣΥ με κάλυψη των σχετικών δαπανών από τον Εθνικό Οργανισμό Παροχής Υπηρεσιών Υγείας. </w:t>
      </w:r>
    </w:p>
    <w:p w14:paraId="670F54C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Πριν κλείσω, κύριε Υπουργέ, εκ παραδρομής αναφέρθηκα και στο άρθρο, το οποίο αποσύρατε. Συνεπώς, η αναφορά μου ήταν σε σχέση με το αν παρ</w:t>
      </w:r>
      <w:r>
        <w:rPr>
          <w:rFonts w:eastAsia="Times New Roman" w:cs="Times New Roman"/>
          <w:szCs w:val="24"/>
        </w:rPr>
        <w:t>έμενε αυτό το άρθρο. Το επισημαίνω για να μην θεωρηθεί ότι δεν το έλαβα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μου, παρ</w:t>
      </w:r>
      <w:r>
        <w:rPr>
          <w:rFonts w:eastAsia="Times New Roman" w:cs="Times New Roman"/>
          <w:szCs w:val="24"/>
        </w:rPr>
        <w:t xml:space="preserve">’ </w:t>
      </w:r>
      <w:r>
        <w:rPr>
          <w:rFonts w:eastAsia="Times New Roman" w:cs="Times New Roman"/>
          <w:szCs w:val="24"/>
        </w:rPr>
        <w:t xml:space="preserve">ότι εκ παραδρομής δεν θυμήθηκα να το αποσύρω από τον λόγο μου. </w:t>
      </w:r>
    </w:p>
    <w:p w14:paraId="670F54C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Κλείνοντας, οι Ανεξάρτητοι Έλληνες είμαστε θετικοί επί του συνόλου του νομοσχεδίου, με εξαίρεση το άρ</w:t>
      </w:r>
      <w:r>
        <w:rPr>
          <w:rFonts w:eastAsia="Times New Roman" w:cs="Times New Roman"/>
          <w:szCs w:val="24"/>
        </w:rPr>
        <w:t xml:space="preserve">θρο 29, το οποίο και καταψηφίζουμε. </w:t>
      </w:r>
    </w:p>
    <w:p w14:paraId="670F54C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70F54C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Κοινοβουλευτικό Εκπρόσωπο των Ανεξάρτητων Ελλήνων, κ. Κωνσταντίνο </w:t>
      </w:r>
      <w:proofErr w:type="spellStart"/>
      <w:r>
        <w:rPr>
          <w:rFonts w:eastAsia="Times New Roman" w:cs="Times New Roman"/>
          <w:szCs w:val="24"/>
        </w:rPr>
        <w:t>Κατσίκη</w:t>
      </w:r>
      <w:proofErr w:type="spellEnd"/>
      <w:r>
        <w:rPr>
          <w:rFonts w:eastAsia="Times New Roman" w:cs="Times New Roman"/>
          <w:szCs w:val="24"/>
        </w:rPr>
        <w:t xml:space="preserve">. </w:t>
      </w:r>
    </w:p>
    <w:p w14:paraId="670F54C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ειδικός αγορητής </w:t>
      </w:r>
      <w:r>
        <w:rPr>
          <w:rFonts w:eastAsia="Times New Roman" w:cs="Times New Roman"/>
          <w:szCs w:val="24"/>
        </w:rPr>
        <w:t xml:space="preserve">της Ένωσης Κεντρώων κ. Ιωάννης </w:t>
      </w:r>
      <w:proofErr w:type="spellStart"/>
      <w:r>
        <w:rPr>
          <w:rFonts w:eastAsia="Times New Roman" w:cs="Times New Roman"/>
          <w:szCs w:val="24"/>
        </w:rPr>
        <w:t>Σαρίδης</w:t>
      </w:r>
      <w:proofErr w:type="spellEnd"/>
      <w:r>
        <w:rPr>
          <w:rFonts w:eastAsia="Times New Roman" w:cs="Times New Roman"/>
          <w:szCs w:val="24"/>
        </w:rPr>
        <w:t xml:space="preserve"> για δεκαπέντε λεπτά. </w:t>
      </w:r>
    </w:p>
    <w:p w14:paraId="670F54C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670F54C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Κύριες και κύριοι Βουλευτές, γινόμαστε και σήμερα μάρτυρες -για μια ακόμα φορά- των αποτελεσμάτων της συνειδητής επιλογής της Κυβέρνησης να μην σέβεται τις κοινοβουλευτικές διαδικασίες και τις πρακτικές του ορθώς </w:t>
      </w:r>
      <w:proofErr w:type="spellStart"/>
      <w:r>
        <w:rPr>
          <w:rFonts w:eastAsia="Times New Roman" w:cs="Times New Roman"/>
          <w:szCs w:val="24"/>
        </w:rPr>
        <w:t>νομοθετείν</w:t>
      </w:r>
      <w:proofErr w:type="spellEnd"/>
      <w:r>
        <w:rPr>
          <w:rFonts w:eastAsia="Times New Roman" w:cs="Times New Roman"/>
          <w:szCs w:val="24"/>
        </w:rPr>
        <w:t xml:space="preserve">. </w:t>
      </w:r>
    </w:p>
    <w:p w14:paraId="670F54D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με πρόσχημα </w:t>
      </w:r>
      <w:r>
        <w:rPr>
          <w:rFonts w:eastAsia="Times New Roman" w:cs="Times New Roman"/>
          <w:szCs w:val="24"/>
        </w:rPr>
        <w:t>πως πλησιάζουν οι μέρες για την προγραμματισμένη μεταφορά της Εθνικής Βιβλιοθήκης στις νέες εγκαταστάσεις του Ιδρύματος Νιάρχος και με τη δικαιολογία της ανάγκης για έγκαιρη οριστικοποίηση των ημερομηνιών των Πανελλαδικών Εξετάσεων, προχωρήσατε στον χαρακτ</w:t>
      </w:r>
      <w:r>
        <w:rPr>
          <w:rFonts w:eastAsia="Times New Roman" w:cs="Times New Roman"/>
          <w:szCs w:val="24"/>
        </w:rPr>
        <w:t xml:space="preserve">ηρισμό του παρόντος νομοσχεδίου ως «επείγοντος». </w:t>
      </w:r>
    </w:p>
    <w:p w14:paraId="670F54D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Αυτά τα δύο σημεία επικαλείστε, καθώς και την υπαρκτή ανάγκη ολοκλήρωσης των μεταθέσεων εκπαιδευτικών πρωτοβάθμιας και δευτεροβάθμιας εκπαίδευσης μέσα στο δεύτερο δεκαπενθήμερο του τρέχοντος μήνα, του Φλεβά</w:t>
      </w:r>
      <w:r>
        <w:rPr>
          <w:rFonts w:eastAsia="Times New Roman" w:cs="Times New Roman"/>
          <w:szCs w:val="24"/>
        </w:rPr>
        <w:t xml:space="preserve">ρη, για να χαρακτηρίσετε «επείγον» αυτό το νομοσχέδιο, το παρόν συνονθύλευμα, ουσιαστικά, των τριάντα άρθρων και των </w:t>
      </w:r>
      <w:proofErr w:type="spellStart"/>
      <w:r>
        <w:rPr>
          <w:rFonts w:eastAsia="Times New Roman" w:cs="Times New Roman"/>
          <w:szCs w:val="24"/>
        </w:rPr>
        <w:t>υπερπολλαπλάσιων</w:t>
      </w:r>
      <w:proofErr w:type="spellEnd"/>
      <w:r>
        <w:rPr>
          <w:rFonts w:eastAsia="Times New Roman" w:cs="Times New Roman"/>
          <w:szCs w:val="24"/>
        </w:rPr>
        <w:t xml:space="preserve"> άρθρων και να μειώσετε έτσι τις δυνατότητες βελτίωσης πρωτοβουλιών και παρεμβάσεων από τους Βουλευτές της Αντιπολίτευσης. </w:t>
      </w:r>
    </w:p>
    <w:p w14:paraId="670F54D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Κάθε φορά που νομοθετείτε με αυτήν τη διαδικασία, ουσιαστικά επιβεβαιώνετε την κεντρική πολιτική σας απόφαση να νομοθετείτε μόνοι σας. Όποτε μιλάτε για συνεννόηση και για συναίνεση πια, να ξέρετε πως κινδυνεύετε να σας χαρακτηρίσουν αναξιόπιστους, καθώς ο</w:t>
      </w:r>
      <w:r>
        <w:rPr>
          <w:rFonts w:eastAsia="Times New Roman" w:cs="Times New Roman"/>
          <w:szCs w:val="24"/>
        </w:rPr>
        <w:t xml:space="preserve"> κόσμος βλέπει πως από τη μια δεν έχετε κανέναν δισταγμό να χαρακτηρίζετε τριάντα άρθρα ως επείγοντα -ενώ, μάλιστα, οι ίδιοι ομολογείτε πως μόνο δύο, τρία από αυτά πληρούν τις προϋποθέσεις του </w:t>
      </w:r>
      <w:r>
        <w:rPr>
          <w:rFonts w:eastAsia="Times New Roman" w:cs="Times New Roman"/>
          <w:szCs w:val="24"/>
        </w:rPr>
        <w:t>προϋπολογισμού</w:t>
      </w:r>
      <w:r>
        <w:rPr>
          <w:rFonts w:eastAsia="Times New Roman" w:cs="Times New Roman"/>
          <w:szCs w:val="24"/>
        </w:rPr>
        <w:t>- και από την άλλη σας ακούει να προχωράτε σε δήθ</w:t>
      </w:r>
      <w:r>
        <w:rPr>
          <w:rFonts w:eastAsia="Times New Roman" w:cs="Times New Roman"/>
          <w:szCs w:val="24"/>
        </w:rPr>
        <w:t>εν καλοπροαίρετες υπενθυμίσεις, πως μας κάνατε και χάρη που επιτρέψατε να έρθουν οι τριάντα φορείς που καλέσαμε να μιλήσουν, καθώς το άρθρο 38, παράγραφος 5 του Κανονισμού, όπως εσείς είπατε, ορίζει πως δεν μπορεί να ξεπερνούν τους έξι οι προσκεκλημένοι φο</w:t>
      </w:r>
      <w:r>
        <w:rPr>
          <w:rFonts w:eastAsia="Times New Roman" w:cs="Times New Roman"/>
          <w:szCs w:val="24"/>
        </w:rPr>
        <w:t xml:space="preserve">ρείς. </w:t>
      </w:r>
    </w:p>
    <w:p w14:paraId="670F54D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Υπάρχει μια ανοιχτή συζήτηση για αλλαγές στον Κανονισμό της Βουλής. Προτείνω απ’ αυτό το Βήμα να εξετάσουμε ακριβώς το άρθρο 38, παράγραφος 5, ώστε να μπορούν και οι επιτροπές του Κοινοβουλίου να καλούν όσους φορείς κρίνουν πως πρέπει να ακουστούν, </w:t>
      </w:r>
      <w:r>
        <w:rPr>
          <w:rFonts w:eastAsia="Times New Roman" w:cs="Times New Roman"/>
          <w:szCs w:val="24"/>
        </w:rPr>
        <w:t xml:space="preserve">χωρίς να το κάνουν αυτό παραβιάζοντας τον οποιονδήποτε Κανονισμό και χωρίς να μπορείτε κι εσείς </w:t>
      </w:r>
      <w:r>
        <w:rPr>
          <w:rFonts w:eastAsia="Times New Roman" w:cs="Times New Roman"/>
          <w:szCs w:val="24"/>
        </w:rPr>
        <w:lastRenderedPageBreak/>
        <w:t xml:space="preserve">ή η οποιαδήποτε άλλη κυβέρνηση να λέει πως κάνει χάρη γι’ αυτό. </w:t>
      </w:r>
    </w:p>
    <w:p w14:paraId="670F54D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αντικαθιστώ την αγαπητή συνάδελφο Βουλευτή Θεοδώρα </w:t>
      </w:r>
      <w:proofErr w:type="spellStart"/>
      <w:r>
        <w:rPr>
          <w:rFonts w:eastAsia="Times New Roman" w:cs="Times New Roman"/>
          <w:szCs w:val="24"/>
        </w:rPr>
        <w:t>Μεγαλοοικονόμο</w:t>
      </w:r>
      <w:r>
        <w:rPr>
          <w:rFonts w:eastAsia="Times New Roman" w:cs="Times New Roman"/>
          <w:szCs w:val="24"/>
        </w:rPr>
        <w:t>υ</w:t>
      </w:r>
      <w:proofErr w:type="spellEnd"/>
      <w:r>
        <w:rPr>
          <w:rFonts w:eastAsia="Times New Roman" w:cs="Times New Roman"/>
          <w:szCs w:val="24"/>
        </w:rPr>
        <w:t xml:space="preserve">. στην οποία εύχομαι ταχεία ανάρρωση και γρήγορη επιστροφή στο χρήσιμο έργο της. Η Βουλευτής </w:t>
      </w:r>
      <w:proofErr w:type="spellStart"/>
      <w:r>
        <w:rPr>
          <w:rFonts w:eastAsia="Times New Roman" w:cs="Times New Roman"/>
          <w:szCs w:val="24"/>
        </w:rPr>
        <w:t>Μεγαλοοικονόμου</w:t>
      </w:r>
      <w:proofErr w:type="spellEnd"/>
      <w:r>
        <w:rPr>
          <w:rFonts w:eastAsia="Times New Roman" w:cs="Times New Roman"/>
          <w:szCs w:val="24"/>
        </w:rPr>
        <w:t xml:space="preserve"> κατά τη διάρκεια των συζητήσεων της Επιτροπής Μορφωτικών Υποθέσεων είχε ξεκάθαρα υποστηρίξει πως οι νομοθετικές προτάσεις του Υπουργείου που περιέ</w:t>
      </w:r>
      <w:r>
        <w:rPr>
          <w:rFonts w:eastAsia="Times New Roman" w:cs="Times New Roman"/>
          <w:szCs w:val="24"/>
        </w:rPr>
        <w:t xml:space="preserve">χονται στο πρώτο και δεύτερο κεφάλαιο του υπό εξέταση νομοσχεδίου και αφορούν το </w:t>
      </w:r>
      <w:r>
        <w:rPr>
          <w:rFonts w:eastAsia="Times New Roman" w:cs="Times New Roman"/>
          <w:szCs w:val="24"/>
        </w:rPr>
        <w:t xml:space="preserve">Κρατικό Πιστοποιητικό Γλωσσομάθειας </w:t>
      </w:r>
      <w:r>
        <w:rPr>
          <w:rFonts w:eastAsia="Times New Roman" w:cs="Times New Roman"/>
          <w:szCs w:val="24"/>
        </w:rPr>
        <w:t xml:space="preserve">-άρθρα 1 έως </w:t>
      </w:r>
      <w:r>
        <w:rPr>
          <w:rFonts w:eastAsia="Times New Roman" w:cs="Times New Roman"/>
          <w:szCs w:val="24"/>
        </w:rPr>
        <w:t>3</w:t>
      </w:r>
      <w:r>
        <w:rPr>
          <w:rFonts w:eastAsia="Times New Roman" w:cs="Times New Roman"/>
          <w:szCs w:val="24"/>
        </w:rPr>
        <w:t>- και την Εθνική Βιβλιοθήκη -άρθρα 4 έως 6- είναι πράγματι τόσο απαραίτητες όσο και σωστές.</w:t>
      </w:r>
    </w:p>
    <w:p w14:paraId="670F54D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Λυπάμαι, όμως, γιατί ίσως μας υπο</w:t>
      </w:r>
      <w:r>
        <w:rPr>
          <w:rFonts w:eastAsia="Times New Roman" w:cs="Times New Roman"/>
          <w:szCs w:val="24"/>
        </w:rPr>
        <w:t xml:space="preserve">χρεώσετε να καταψηφίσουμε -αν καταψηφίσουμε, αυτό θα φανεί και από την τοποθέτηση του Υπουργού- το νομοσχέδιο αυτό. Και αυτή την απόφαση μας τη δημιουργείτε εσείς οι ίδιοι. Δεν είδα να δίνετε σήμερα σημασία σε αυτό που σας επεσήμανε η ΕΣΑΜΕΑ και το τόνισε </w:t>
      </w:r>
      <w:r>
        <w:rPr>
          <w:rFonts w:eastAsia="Times New Roman" w:cs="Times New Roman"/>
          <w:szCs w:val="24"/>
        </w:rPr>
        <w:t xml:space="preserve">και η συνάδελφος, η κ.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670F54D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όσο σωστά κι αν είναι αυτά τα έξι άρθρα που αποτελούν τα δύο πρώτα κεφάλαια και όση διάθεση να έχουμε εμείς να κάτσουμε να σας εξηγήσουμε γιατί τα υπόλοιπα είκοσι τέσσερα άρθρα θα έπρεπε να αποσυρθούν</w:t>
      </w:r>
      <w:r>
        <w:rPr>
          <w:rFonts w:eastAsia="Times New Roman" w:cs="Times New Roman"/>
          <w:szCs w:val="24"/>
        </w:rPr>
        <w:t>, δεν μπορώ να προχωρήσω χωρίς να σας ξεκαθαρίσω πως αν δεν μας δώσετε μια απάντηση στο γιατί δεν νομοθετείτε από τώρα τις απαραίτητες διατάξεις ώστε τα ΑΜΕΑ να έχουν και συνταγματικά την προβλεπόμενη πρόσβαση και να μπορούν να αποκτήσουν και αυτά από τη δ</w:t>
      </w:r>
      <w:r>
        <w:rPr>
          <w:rFonts w:eastAsia="Times New Roman" w:cs="Times New Roman"/>
          <w:szCs w:val="24"/>
        </w:rPr>
        <w:t xml:space="preserve">ική τους τη πλευρά το πιστοποιητικό γλωσσομάθειας, μας φέρνετε σε μια εξαιρετικά δύσκολη θέση. </w:t>
      </w:r>
    </w:p>
    <w:p w14:paraId="670F54D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Με δεδομένο πως το ζήτημα αυτό θα λυθεί -σύντομα ελπίζω- θα προχωρήσω σε κάποια σύντομα σχόλια γύρω από τα όσα προτείνετε για όλες τις βαθμίδες εκπαίδευσης στο </w:t>
      </w:r>
      <w:r>
        <w:rPr>
          <w:rFonts w:eastAsia="Times New Roman" w:cs="Times New Roman"/>
          <w:szCs w:val="24"/>
        </w:rPr>
        <w:t xml:space="preserve">τρίτο και το τέταρτο κεφάλαιο, η προχειρότητα των οποίων είναι ενδεικτική και χαρακτηριστική της κακής ποιότητας των νομοθετημάτων της Κυβέρνησης. </w:t>
      </w:r>
    </w:p>
    <w:p w14:paraId="670F54D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άρθρο 8 του τρίτου κεφαλαίου</w:t>
      </w:r>
      <w:r>
        <w:rPr>
          <w:rFonts w:eastAsia="Times New Roman" w:cs="Times New Roman"/>
          <w:szCs w:val="24"/>
        </w:rPr>
        <w:t>,</w:t>
      </w:r>
      <w:r>
        <w:rPr>
          <w:rFonts w:eastAsia="Times New Roman" w:cs="Times New Roman"/>
          <w:szCs w:val="24"/>
        </w:rPr>
        <w:t xml:space="preserve"> προτείνετε την παράταση κατά ένα έτος των όσων εκτάκτως ήδη ισχύουν σχετικ</w:t>
      </w:r>
      <w:r>
        <w:rPr>
          <w:rFonts w:eastAsia="Times New Roman" w:cs="Times New Roman"/>
          <w:szCs w:val="24"/>
        </w:rPr>
        <w:t xml:space="preserve">ά με τις ανάγκες καθαριότητας των σχολικών μονάδων. </w:t>
      </w:r>
    </w:p>
    <w:p w14:paraId="670F54D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πρέπει επιτέλους να καταλάβετε πως δεν έχετε πια τη δικαιολογία αυτή. Δεν είστε πια καινούργιοι. Δύο χρόνια είστε σε αυτή την Κυβέρνηση. Δύο χρόνια είστε σε αυτές τις θέσεις. Δεν έ</w:t>
      </w:r>
      <w:r>
        <w:rPr>
          <w:rFonts w:eastAsia="Times New Roman" w:cs="Times New Roman"/>
          <w:szCs w:val="24"/>
        </w:rPr>
        <w:t>χει κα</w:t>
      </w:r>
      <w:r>
        <w:rPr>
          <w:rFonts w:eastAsia="Times New Roman" w:cs="Times New Roman"/>
          <w:szCs w:val="24"/>
        </w:rPr>
        <w:t>μ</w:t>
      </w:r>
      <w:r>
        <w:rPr>
          <w:rFonts w:eastAsia="Times New Roman" w:cs="Times New Roman"/>
          <w:szCs w:val="24"/>
        </w:rPr>
        <w:t xml:space="preserve">μία σημασία που έχουν αλλάξει οι Υπουργοί. Πρέπει η Κυβέρνηση να έχει και μια συνέχεια. Πρέπει αυτό το κράτος κάποια στιγμή να έχει μια συνέχεια. </w:t>
      </w:r>
    </w:p>
    <w:p w14:paraId="670F54D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Πώς είναι δυνατόν να αναγκάζεστε να νομοθετείτε τη μια παράταση πίσω από την άλλη ύστερα από δύο χρόνι</w:t>
      </w:r>
      <w:r>
        <w:rPr>
          <w:rFonts w:eastAsia="Times New Roman" w:cs="Times New Roman"/>
          <w:szCs w:val="24"/>
        </w:rPr>
        <w:t>α; Κάθε παράταση που μας φέρνετε και ζητάτε την ψήφο μας, μπορεί να θεωρηθεί ως απόδειξη είτε της ανικανότητάς σας περί επίλυσης διαφόρων προβλημάτων είτε της έλλειψης πολιτικής βούλησης της Κυβέρνησης για να αντιμετωπίσει αυτά, ως αποτέλεσμα, μάλιστα, κάπ</w:t>
      </w:r>
      <w:r>
        <w:rPr>
          <w:rFonts w:eastAsia="Times New Roman" w:cs="Times New Roman"/>
          <w:szCs w:val="24"/>
        </w:rPr>
        <w:t xml:space="preserve">οιας κεντρικής, συνειδητής πολιτικής απόφασης. </w:t>
      </w:r>
    </w:p>
    <w:p w14:paraId="670F54D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Τα ζητήματα που αφορούν την καθαριότητα του δημοσίου, εξαιτίας του τρόπου που τα διαχειρίστηκε ο ΣΥΡΙΖΑ, βρίσκουν το δρόμο να </w:t>
      </w:r>
      <w:proofErr w:type="spellStart"/>
      <w:r>
        <w:rPr>
          <w:rFonts w:eastAsia="Times New Roman" w:cs="Times New Roman"/>
          <w:szCs w:val="24"/>
        </w:rPr>
        <w:t>παρεισφρύουν</w:t>
      </w:r>
      <w:proofErr w:type="spellEnd"/>
      <w:r>
        <w:rPr>
          <w:rFonts w:eastAsia="Times New Roman" w:cs="Times New Roman"/>
          <w:szCs w:val="24"/>
        </w:rPr>
        <w:t xml:space="preserve"> υπό μορφή παρατάσεων σε όλα σχεδόν τα νομοσχέδια που φέρνετε σε αυτή </w:t>
      </w:r>
      <w:r>
        <w:rPr>
          <w:rFonts w:eastAsia="Times New Roman" w:cs="Times New Roman"/>
          <w:szCs w:val="24"/>
        </w:rPr>
        <w:t xml:space="preserve">την Αίθουσα. </w:t>
      </w:r>
    </w:p>
    <w:p w14:paraId="670F54D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Σε κάθε νομοσχέδιο υπάρχει και μια παράταση για τους ανθρώπους της καθαριότητας. Αποδεικνύεται με αυτό τον τρόπο πως δεν θέλετε να λύσετε το πρόβλημα, αλλά να το κρύψετε κάτω </w:t>
      </w:r>
      <w:r>
        <w:rPr>
          <w:rFonts w:eastAsia="Times New Roman" w:cs="Times New Roman"/>
          <w:szCs w:val="24"/>
        </w:rPr>
        <w:lastRenderedPageBreak/>
        <w:t>από το χαλί. Αυτό που πετυχαίνετε με τις επαναλαμβανόμενες παρατάσε</w:t>
      </w:r>
      <w:r>
        <w:rPr>
          <w:rFonts w:eastAsia="Times New Roman" w:cs="Times New Roman"/>
          <w:szCs w:val="24"/>
        </w:rPr>
        <w:t xml:space="preserve">ις, είναι να κρατάτε σε ομηρία εργαζομένους. Τίποτα άλλο! </w:t>
      </w:r>
    </w:p>
    <w:p w14:paraId="670F54D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άρθρο 11 του κεφαλαίου</w:t>
      </w:r>
      <w:r>
        <w:rPr>
          <w:rFonts w:eastAsia="Times New Roman" w:cs="Times New Roman"/>
          <w:szCs w:val="24"/>
        </w:rPr>
        <w:t xml:space="preserve"> Γ΄</w:t>
      </w:r>
      <w:r>
        <w:rPr>
          <w:rFonts w:eastAsia="Times New Roman" w:cs="Times New Roman"/>
          <w:szCs w:val="24"/>
        </w:rPr>
        <w:t>,</w:t>
      </w:r>
      <w:r>
        <w:rPr>
          <w:rFonts w:eastAsia="Times New Roman" w:cs="Times New Roman"/>
          <w:szCs w:val="24"/>
        </w:rPr>
        <w:t xml:space="preserve"> θα έπρεπε να λάβετε πολύ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ανησυχίες σύσσωμης της Αντιπολίτευσης και των φορέων. Δεν μας εξηγείτε πουθενά πού καταλήξατε στους αριθμούς και στα χρον</w:t>
      </w:r>
      <w:r>
        <w:rPr>
          <w:rFonts w:eastAsia="Times New Roman" w:cs="Times New Roman"/>
          <w:szCs w:val="24"/>
        </w:rPr>
        <w:t xml:space="preserve">ικά όρια που περιγράφονται στο άρθρο 11. </w:t>
      </w:r>
    </w:p>
    <w:p w14:paraId="670F54D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Δεν καταφέρατε -κυρίως γιατί δεν το επιδιώξατε καν- να μας εξηγήσετε πώς καταλήξατε σε όσα ισχυρίζεστε στο άρθρο 11, σχετικά με τα ζητήματα της ειδικής αγωγής και εκπαίδευσης. </w:t>
      </w:r>
    </w:p>
    <w:p w14:paraId="670F54D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Υπάρχουν αβλεψίες σε πρακτικά ζητήματ</w:t>
      </w:r>
      <w:r>
        <w:rPr>
          <w:rFonts w:eastAsia="Times New Roman" w:cs="Times New Roman"/>
          <w:szCs w:val="24"/>
        </w:rPr>
        <w:t xml:space="preserve">α και αστοχίες που θα οδηγήσουν στη δημιουργία απαράδεκτων καταστάσεων, όπου παιδιά και γονείς θα γίνονται μπαλάκι στα απάνθρωπα παιχνίδια της γραφειοκρατίας και της κρατικής αναλγησίας. </w:t>
      </w:r>
    </w:p>
    <w:p w14:paraId="670F54E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άρθρο 11 αποδεικνύει περίτρανα πως νομοθετείτε για τους πολίτες χ</w:t>
      </w:r>
      <w:r>
        <w:rPr>
          <w:rFonts w:eastAsia="Times New Roman" w:cs="Times New Roman"/>
          <w:szCs w:val="24"/>
        </w:rPr>
        <w:t xml:space="preserve">ωρίς τους πολίτες. Λυπάμαι, αλλά το μέλλον προβλέπεται ζοφερό για όλες τις οικογένειες που ήλπιζαν πως θα </w:t>
      </w:r>
      <w:r>
        <w:rPr>
          <w:rFonts w:eastAsia="Times New Roman" w:cs="Times New Roman"/>
          <w:szCs w:val="24"/>
        </w:rPr>
        <w:lastRenderedPageBreak/>
        <w:t xml:space="preserve">λύσετε προβλήματα, ενώ εσείς σήμερα τους αιφνιδιάζετε, τους ανατρέπετε τον οικογενειακό προγραμματισμό και τους δημιουργείτε νέα προβλήματα. </w:t>
      </w:r>
    </w:p>
    <w:p w14:paraId="670F54E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w:t>
      </w:r>
      <w:r>
        <w:rPr>
          <w:rFonts w:eastAsia="Times New Roman" w:cs="Times New Roman"/>
          <w:szCs w:val="24"/>
        </w:rPr>
        <w:t xml:space="preserve">ο 12, που καταπιάνεται με τα ζητήματα των μαθητών ΕΠΑΛ, προσπαθείτε να ρυθμίσετε μια κατάσταση, η οποία, όμως, απαιτεί λύσεις αντί </w:t>
      </w:r>
      <w:proofErr w:type="spellStart"/>
      <w:r>
        <w:rPr>
          <w:rFonts w:eastAsia="Times New Roman" w:cs="Times New Roman"/>
          <w:szCs w:val="24"/>
        </w:rPr>
        <w:t>εμβαλοματικών</w:t>
      </w:r>
      <w:proofErr w:type="spellEnd"/>
      <w:r>
        <w:rPr>
          <w:rFonts w:eastAsia="Times New Roman" w:cs="Times New Roman"/>
          <w:szCs w:val="24"/>
        </w:rPr>
        <w:t xml:space="preserve"> ρυθμίσεων. Το μέλλον θα δείξει αν η ρύθμισή σας είναι αρκετή. </w:t>
      </w:r>
    </w:p>
    <w:p w14:paraId="670F54E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Όσον αφορά το άρθρο 13, όπου κάνετε αναφορές στο</w:t>
      </w:r>
      <w:r>
        <w:rPr>
          <w:rFonts w:eastAsia="Times New Roman" w:cs="Times New Roman"/>
          <w:szCs w:val="24"/>
        </w:rPr>
        <w:t>υς μαθητές με ανίατες ασθένειες, καθώς και το άρθρο 14, όπου ρυθμίζετε δήθεν τα της μειονοτικής εκπαίδευσης, δεν μπορούμε παρά να δηλώσουμε πως μας εμποδίζετε να στηρίξουμε την όποια προσπάθεια βελτίωσης όταν αυτή γίνεται χωρίς την άκρως απαραίτητη δημόσια</w:t>
      </w:r>
      <w:r>
        <w:rPr>
          <w:rFonts w:eastAsia="Times New Roman" w:cs="Times New Roman"/>
          <w:szCs w:val="24"/>
        </w:rPr>
        <w:t xml:space="preserve"> διαβούλευση και όταν ταυτόχρονα και εσκεμμένα επιλέγετε να μπλέκετε σωστά πράγματα με λάθος πράγματα και να μας εκβιάζετε, ουσιαστικά, πως αν δεν ψηφίσουμε το σύνολο των νομοθετημάτων σας, θα φανούμε ανάλγητοι και αδιάφοροι. Δεν είναι σωστό αυτό που κάνετ</w:t>
      </w:r>
      <w:r>
        <w:rPr>
          <w:rFonts w:eastAsia="Times New Roman" w:cs="Times New Roman"/>
          <w:szCs w:val="24"/>
        </w:rPr>
        <w:t xml:space="preserve">ε και το ξέρετε. </w:t>
      </w:r>
    </w:p>
    <w:p w14:paraId="670F54E3" w14:textId="77777777" w:rsidR="00D35489" w:rsidRDefault="0006190C">
      <w:pPr>
        <w:spacing w:line="600" w:lineRule="auto"/>
        <w:ind w:firstLine="720"/>
        <w:jc w:val="both"/>
        <w:rPr>
          <w:rFonts w:eastAsia="Times New Roman"/>
          <w:szCs w:val="24"/>
        </w:rPr>
      </w:pPr>
      <w:r>
        <w:rPr>
          <w:rFonts w:eastAsia="Times New Roman"/>
          <w:szCs w:val="24"/>
        </w:rPr>
        <w:t xml:space="preserve">Στο άρθρο 15 προχωράτε στη σύσταση άλλης μιας δομής, της Διεύθυνσης Ιδιωτικής Εκπαίδευσης. Κρίνοντας από τον τρόπο με τον οποίο αντιμετωπίζετε μέχρι σήμερα την ιδιωτική </w:t>
      </w:r>
      <w:r>
        <w:rPr>
          <w:rFonts w:eastAsia="Times New Roman"/>
          <w:szCs w:val="24"/>
        </w:rPr>
        <w:lastRenderedPageBreak/>
        <w:t>πρωτοβουλία στην παροχή παιδείας, ξέρουμε τι έχουμε να περιμένουμε. Θ</w:t>
      </w:r>
      <w:r>
        <w:rPr>
          <w:rFonts w:eastAsia="Times New Roman"/>
          <w:szCs w:val="24"/>
        </w:rPr>
        <w:t xml:space="preserve">α αποσπάσετε εκεί όσους εσείς διαλέξετε για να ενισχύσετε τη γραφειοκρατία, κάνοντας όλο και πιο δύσκολη τη λειτουργία ενός ιδιωτικού σχολείου. </w:t>
      </w:r>
    </w:p>
    <w:p w14:paraId="670F54E4" w14:textId="77777777" w:rsidR="00D35489" w:rsidRDefault="0006190C">
      <w:pPr>
        <w:spacing w:line="600" w:lineRule="auto"/>
        <w:ind w:firstLine="720"/>
        <w:jc w:val="both"/>
        <w:rPr>
          <w:rFonts w:eastAsia="Times New Roman"/>
          <w:szCs w:val="24"/>
        </w:rPr>
      </w:pPr>
      <w:r>
        <w:rPr>
          <w:rFonts w:eastAsia="Times New Roman"/>
          <w:szCs w:val="24"/>
        </w:rPr>
        <w:t>Τα ιδιωτικά σχολεία τελούν υπό διωγμό επί Κυβερνήσεώς σας. Βάζετε το ένα εμπόδιο μετά το άλλο. Αντί να βάζετε ε</w:t>
      </w:r>
      <w:r>
        <w:rPr>
          <w:rFonts w:eastAsia="Times New Roman"/>
          <w:szCs w:val="24"/>
        </w:rPr>
        <w:t>μπόδια στα φαινόμενα παραβατικότητας μιας μικρής μειοψηφίας ιδιωτικών εκπαιδευτικών ιδρυμάτων, επιλέγετε να βασανίσετε το σύνολο των ιδιωτικών σχολείων επιβαρύνοντας το κόστος λειτουργίας τους και ανατρέποντας τον προγραμματισμό τους κάθε τρεις και λίγο. Σ</w:t>
      </w:r>
      <w:r>
        <w:rPr>
          <w:rFonts w:eastAsia="Times New Roman"/>
          <w:szCs w:val="24"/>
        </w:rPr>
        <w:t>ε κάθε περίπτωση ενισχύετε την επιχειρηματολογία όσων ισχυρίζονται πως ο λόγος που τα κάνετε αυτά, είναι να κρύψετε τα χάλια της δημόσιας εκπαίδευσης.</w:t>
      </w:r>
    </w:p>
    <w:p w14:paraId="670F54E5" w14:textId="77777777" w:rsidR="00D35489" w:rsidRDefault="0006190C">
      <w:pPr>
        <w:spacing w:line="600" w:lineRule="auto"/>
        <w:ind w:firstLine="720"/>
        <w:jc w:val="both"/>
        <w:rPr>
          <w:rFonts w:eastAsia="Times New Roman"/>
          <w:szCs w:val="24"/>
        </w:rPr>
      </w:pPr>
      <w:r>
        <w:rPr>
          <w:rFonts w:eastAsia="Times New Roman"/>
          <w:szCs w:val="24"/>
        </w:rPr>
        <w:t>Στο άρθρο 18 δημιουργείτε έναν ακόμα φορέα. Βεβαίως, καταργείτε έναν άλλον. Το συναντάμε όλο και πιο συχν</w:t>
      </w:r>
      <w:r>
        <w:rPr>
          <w:rFonts w:eastAsia="Times New Roman"/>
          <w:szCs w:val="24"/>
        </w:rPr>
        <w:t>ά στις νομοθετικές σας πρωτοβουλίες</w:t>
      </w:r>
    </w:p>
    <w:p w14:paraId="670F54E6" w14:textId="77777777" w:rsidR="00D35489" w:rsidRDefault="0006190C">
      <w:pPr>
        <w:spacing w:line="600" w:lineRule="auto"/>
        <w:ind w:firstLine="720"/>
        <w:jc w:val="both"/>
        <w:rPr>
          <w:rFonts w:eastAsia="Times New Roman"/>
          <w:szCs w:val="24"/>
        </w:rPr>
      </w:pPr>
      <w:r>
        <w:rPr>
          <w:rFonts w:eastAsia="Times New Roman"/>
          <w:szCs w:val="24"/>
        </w:rPr>
        <w:t xml:space="preserve">Στο άρθρο 19 του </w:t>
      </w:r>
      <w:r>
        <w:rPr>
          <w:rFonts w:eastAsia="Times New Roman"/>
          <w:szCs w:val="24"/>
        </w:rPr>
        <w:t>κ</w:t>
      </w:r>
      <w:r>
        <w:rPr>
          <w:rFonts w:eastAsia="Times New Roman"/>
          <w:szCs w:val="24"/>
        </w:rPr>
        <w:t xml:space="preserve">εφαλαίου </w:t>
      </w:r>
      <w:r>
        <w:rPr>
          <w:rFonts w:eastAsia="Times New Roman"/>
          <w:szCs w:val="24"/>
        </w:rPr>
        <w:t xml:space="preserve">Δ΄ </w:t>
      </w:r>
      <w:r>
        <w:rPr>
          <w:rFonts w:eastAsia="Times New Roman"/>
          <w:szCs w:val="24"/>
        </w:rPr>
        <w:t xml:space="preserve">και ειδικότερα στην παράγραφο 1, ουσιαστικά επαναφέρετε σε ισχύ διατάξεις τις οποίες εσείς αρχικά είχατε εισάγει και υπερψηφίσει τον Αύγουστο του </w:t>
      </w:r>
      <w:r>
        <w:rPr>
          <w:rFonts w:eastAsia="Times New Roman"/>
          <w:szCs w:val="24"/>
        </w:rPr>
        <w:lastRenderedPageBreak/>
        <w:t>2016, αλλά στη συνέχεια, τον Οκτώβριο του 20</w:t>
      </w:r>
      <w:r>
        <w:rPr>
          <w:rFonts w:eastAsia="Times New Roman"/>
          <w:szCs w:val="24"/>
        </w:rPr>
        <w:t xml:space="preserve">16, τις καταργήσατε για να τις </w:t>
      </w:r>
      <w:proofErr w:type="spellStart"/>
      <w:r>
        <w:rPr>
          <w:rFonts w:eastAsia="Times New Roman"/>
          <w:szCs w:val="24"/>
        </w:rPr>
        <w:t>ξανανομοθετήσετε</w:t>
      </w:r>
      <w:proofErr w:type="spellEnd"/>
      <w:r>
        <w:rPr>
          <w:rFonts w:eastAsia="Times New Roman"/>
          <w:szCs w:val="24"/>
        </w:rPr>
        <w:t xml:space="preserve"> σήμερα.</w:t>
      </w:r>
    </w:p>
    <w:p w14:paraId="670F54E7" w14:textId="77777777" w:rsidR="00D35489" w:rsidRDefault="0006190C">
      <w:pPr>
        <w:spacing w:line="600" w:lineRule="auto"/>
        <w:ind w:firstLine="720"/>
        <w:jc w:val="both"/>
        <w:rPr>
          <w:rFonts w:eastAsia="Times New Roman"/>
          <w:szCs w:val="24"/>
        </w:rPr>
      </w:pPr>
      <w:r>
        <w:rPr>
          <w:rFonts w:eastAsia="Times New Roman"/>
          <w:szCs w:val="24"/>
        </w:rPr>
        <w:t xml:space="preserve">Τι άλλο να κάνει κανείς; Τι άλλο να πει κανείς; Τα ίδια κάνετε και με την έρευνα. Καθόμαστε και συζητάμε για τη </w:t>
      </w:r>
      <w:r>
        <w:rPr>
          <w:rFonts w:eastAsia="Times New Roman"/>
          <w:szCs w:val="24"/>
        </w:rPr>
        <w:t>διαστημική υπηρεσία</w:t>
      </w:r>
      <w:r>
        <w:rPr>
          <w:rFonts w:eastAsia="Times New Roman"/>
          <w:szCs w:val="24"/>
        </w:rPr>
        <w:t xml:space="preserve"> την ίδια ώρα που για την έρευνα στο άρθρο 28, παράγραφος 10 </w:t>
      </w:r>
      <w:proofErr w:type="spellStart"/>
      <w:r>
        <w:rPr>
          <w:rFonts w:eastAsia="Times New Roman"/>
          <w:szCs w:val="24"/>
        </w:rPr>
        <w:t>ξενομοθετείτε</w:t>
      </w:r>
      <w:proofErr w:type="spellEnd"/>
      <w:r>
        <w:rPr>
          <w:rFonts w:eastAsia="Times New Roman"/>
          <w:szCs w:val="24"/>
        </w:rPr>
        <w:t xml:space="preserve">. Τρεις μήνες μετά τη θεσμοθέτηση του ΕΛΙΔΕΚ, ορίζετε τη ΓΓΕΤ, την Γενική Γραμματεία Έρευνας και Τεχνολογίας, ως αρμόδια για τη λειτουργία και την εποπτεία του ΕΛΙΔΕΚ. Έρχεστε, λοιπόν, και καταργείτε την αυτονομία του, </w:t>
      </w:r>
      <w:proofErr w:type="spellStart"/>
      <w:r>
        <w:rPr>
          <w:rFonts w:eastAsia="Times New Roman"/>
          <w:szCs w:val="24"/>
        </w:rPr>
        <w:t>παραδεχόμενοι</w:t>
      </w:r>
      <w:proofErr w:type="spellEnd"/>
      <w:r>
        <w:rPr>
          <w:rFonts w:eastAsia="Times New Roman"/>
          <w:szCs w:val="24"/>
        </w:rPr>
        <w:t xml:space="preserve"> ότι έτσι ό</w:t>
      </w:r>
      <w:r>
        <w:rPr>
          <w:rFonts w:eastAsia="Times New Roman"/>
          <w:szCs w:val="24"/>
        </w:rPr>
        <w:t>πως τα έχετε κάνει προκύπτουν προβλήματα αλληλοεπικαλύψεως αρμοδιοτήτων.</w:t>
      </w:r>
    </w:p>
    <w:p w14:paraId="670F54E8" w14:textId="77777777" w:rsidR="00D35489" w:rsidRDefault="0006190C">
      <w:pPr>
        <w:spacing w:line="600" w:lineRule="auto"/>
        <w:ind w:firstLine="720"/>
        <w:jc w:val="both"/>
        <w:rPr>
          <w:rFonts w:eastAsia="Times New Roman"/>
          <w:szCs w:val="24"/>
        </w:rPr>
      </w:pPr>
      <w:r>
        <w:rPr>
          <w:rFonts w:eastAsia="Times New Roman"/>
          <w:szCs w:val="24"/>
        </w:rPr>
        <w:t>Ακούτε τα σχόλιά μας τελικά. Ήταν περίπου τρίμηνη η καθυστέρηση. Πόσοι ήταν αυτοί που σας είχαν προειδοποιήσει για αυτό που τώρα αναγκάζεστε να κάνετε; Πόσοι ήταν αυτοί που σας το είχ</w:t>
      </w:r>
      <w:r>
        <w:rPr>
          <w:rFonts w:eastAsia="Times New Roman"/>
          <w:szCs w:val="24"/>
        </w:rPr>
        <w:t xml:space="preserve">αν πει μέσα σε αυτήν την Αίθουσα; </w:t>
      </w:r>
    </w:p>
    <w:p w14:paraId="670F54E9" w14:textId="77777777" w:rsidR="00D35489" w:rsidRDefault="0006190C">
      <w:pPr>
        <w:spacing w:line="600" w:lineRule="auto"/>
        <w:ind w:firstLine="720"/>
        <w:jc w:val="both"/>
        <w:rPr>
          <w:rFonts w:eastAsia="Times New Roman"/>
          <w:szCs w:val="24"/>
        </w:rPr>
      </w:pPr>
      <w:r>
        <w:rPr>
          <w:rFonts w:eastAsia="Times New Roman"/>
          <w:szCs w:val="24"/>
        </w:rPr>
        <w:t>Στο άρθρο 20 του τελευταίου κεφαλαίου, στην παράγραφο β’, εκεί όπου αναφέρεστε στα προσόντα, από όσους ζητούν να γίνουν ΕΔΙΠ απαιτείτε αποκλειστικά και μόνο διεθνείς δημοσιεύσεις σε διεθνή συνέδρια. Ποια λογική σας ανάγκα</w:t>
      </w:r>
      <w:r>
        <w:rPr>
          <w:rFonts w:eastAsia="Times New Roman"/>
          <w:szCs w:val="24"/>
        </w:rPr>
        <w:t>σε να αφαιρέ</w:t>
      </w:r>
      <w:r>
        <w:rPr>
          <w:rFonts w:eastAsia="Times New Roman"/>
          <w:szCs w:val="24"/>
        </w:rPr>
        <w:lastRenderedPageBreak/>
        <w:t xml:space="preserve">σετε δύο λέξεις, «και ελληνικά»; Γιατί να μετράνε μόνο δημοσιεύσεις του εξωτερικού; Αυτό είναι άλλη μία προσπάθειά σας να αντιμετωπίσετε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Μόνο όσοι έχουν δημοσιεύσεις στο εξωτερικό μπορούν να διεκδικήσουν μια θέση στα ελληνικά πα</w:t>
      </w:r>
      <w:r>
        <w:rPr>
          <w:rFonts w:eastAsia="Times New Roman"/>
          <w:szCs w:val="24"/>
        </w:rPr>
        <w:t xml:space="preserve">νεπιστήμια; </w:t>
      </w:r>
    </w:p>
    <w:p w14:paraId="670F54EA" w14:textId="77777777" w:rsidR="00D35489" w:rsidRDefault="0006190C">
      <w:pPr>
        <w:spacing w:line="600" w:lineRule="auto"/>
        <w:ind w:firstLine="720"/>
        <w:jc w:val="both"/>
        <w:rPr>
          <w:rFonts w:eastAsia="Times New Roman"/>
          <w:szCs w:val="24"/>
        </w:rPr>
      </w:pPr>
      <w:r>
        <w:rPr>
          <w:rFonts w:eastAsia="Times New Roman"/>
          <w:szCs w:val="24"/>
        </w:rPr>
        <w:t>Μαζί με την κατάργηση της «Αντιγόνης» και του «Θουκυδίδη» επαναλαμβάνετε το μήνυμα, «Σηκωθείτε και φύγετε».</w:t>
      </w:r>
    </w:p>
    <w:p w14:paraId="670F54EB" w14:textId="77777777" w:rsidR="00D35489" w:rsidRDefault="0006190C">
      <w:pPr>
        <w:spacing w:line="600" w:lineRule="auto"/>
        <w:ind w:firstLine="720"/>
        <w:jc w:val="both"/>
        <w:rPr>
          <w:rFonts w:eastAsia="Times New Roman"/>
          <w:szCs w:val="24"/>
        </w:rPr>
      </w:pPr>
      <w:r>
        <w:rPr>
          <w:rFonts w:eastAsia="Times New Roman"/>
          <w:b/>
          <w:szCs w:val="24"/>
        </w:rPr>
        <w:t xml:space="preserve">ΤΡΙΑΝΤΑΦΥΛΛΟΣ ΜΗΤΑΦΙΔΗΣ: </w:t>
      </w:r>
      <w:r>
        <w:rPr>
          <w:rFonts w:eastAsia="Times New Roman"/>
          <w:szCs w:val="24"/>
        </w:rPr>
        <w:t>Έλεος!</w:t>
      </w:r>
    </w:p>
    <w:p w14:paraId="670F54EC" w14:textId="77777777" w:rsidR="00D35489" w:rsidRDefault="0006190C">
      <w:pPr>
        <w:spacing w:line="600" w:lineRule="auto"/>
        <w:ind w:firstLine="720"/>
        <w:jc w:val="both"/>
        <w:rPr>
          <w:rFonts w:eastAsia="Times New Roman" w:cs="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Έλεος! </w:t>
      </w:r>
    </w:p>
    <w:p w14:paraId="670F54ED" w14:textId="77777777" w:rsidR="00D35489" w:rsidRDefault="0006190C">
      <w:pPr>
        <w:spacing w:line="600" w:lineRule="auto"/>
        <w:ind w:firstLine="720"/>
        <w:jc w:val="both"/>
        <w:rPr>
          <w:rFonts w:eastAsia="Times New Roman"/>
          <w:szCs w:val="24"/>
        </w:rPr>
      </w:pPr>
      <w:r>
        <w:rPr>
          <w:rFonts w:eastAsia="Times New Roman"/>
          <w:b/>
          <w:szCs w:val="24"/>
        </w:rPr>
        <w:t>ΝΙΚΟΛΑΟΣ ΦΙΛΗΣ:</w:t>
      </w:r>
      <w:r>
        <w:rPr>
          <w:rFonts w:eastAsia="Times New Roman"/>
          <w:szCs w:val="24"/>
        </w:rPr>
        <w:t xml:space="preserve"> Ποια κατά</w:t>
      </w:r>
      <w:r>
        <w:rPr>
          <w:rFonts w:eastAsia="Times New Roman"/>
          <w:szCs w:val="24"/>
        </w:rPr>
        <w:t>ργηση;</w:t>
      </w:r>
    </w:p>
    <w:p w14:paraId="670F54EE" w14:textId="77777777" w:rsidR="00D35489" w:rsidRDefault="0006190C">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Η Ελλάδα δεν έχει χώρο για Έλληνες. Αυτό κάνετε με κάθε ευκαιρία. Αυτό κάνετε με όλα τα θέματα. Διώχνετε τους Έλληνες.</w:t>
      </w:r>
    </w:p>
    <w:p w14:paraId="670F54EF" w14:textId="77777777" w:rsidR="00D35489" w:rsidRDefault="0006190C">
      <w:pPr>
        <w:spacing w:line="600" w:lineRule="auto"/>
        <w:ind w:firstLine="720"/>
        <w:jc w:val="both"/>
        <w:rPr>
          <w:rFonts w:eastAsia="Times New Roman"/>
          <w:szCs w:val="24"/>
        </w:rPr>
      </w:pPr>
      <w:r>
        <w:rPr>
          <w:rFonts w:eastAsia="Times New Roman"/>
          <w:b/>
          <w:szCs w:val="24"/>
        </w:rPr>
        <w:t>ΝΙΚΟΛΑΟΣ ΦΙΛΗΣ:</w:t>
      </w:r>
      <w:r>
        <w:rPr>
          <w:rFonts w:eastAsia="Times New Roman"/>
          <w:szCs w:val="24"/>
        </w:rPr>
        <w:t xml:space="preserve"> Όχι ψέματα! Υπάρχουν απαντήσεις.</w:t>
      </w:r>
    </w:p>
    <w:p w14:paraId="670F54F0" w14:textId="77777777" w:rsidR="00D35489" w:rsidRDefault="0006190C">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Αυτό κάνετε.</w:t>
      </w:r>
    </w:p>
    <w:p w14:paraId="670F54F1"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το π</w:t>
      </w:r>
      <w:r>
        <w:rPr>
          <w:rFonts w:eastAsia="Times New Roman"/>
          <w:szCs w:val="24"/>
        </w:rPr>
        <w:t xml:space="preserve">αρόν νομοσχέδιο είναι ακοστολόγητο. Το Λογιστήριο του Κράτους μας πληροφορεί πως </w:t>
      </w:r>
      <w:r>
        <w:rPr>
          <w:rFonts w:eastAsia="Times New Roman"/>
          <w:szCs w:val="24"/>
        </w:rPr>
        <w:lastRenderedPageBreak/>
        <w:t>αδυνατεί να υπολογίσει το κόστος όσων νομοθετείτε. Σε μία περίοδο οικονομικής κρίσης ποιος λογικός άνθρωπος μπορεί να δεχθεί αδιαμαρτύρητα ή να θεωρήσει σωστή την πρακτική σας</w:t>
      </w:r>
      <w:r>
        <w:rPr>
          <w:rFonts w:eastAsia="Times New Roman"/>
          <w:szCs w:val="24"/>
        </w:rPr>
        <w:t xml:space="preserve"> να νομοθετείτε ακοστολόγητα; Ποιος Έλληνας έχει πάρει σήμερα την οποιαδήποτε απόφαση μέσα στο σπιτικό του χωρίς να την κοστολογήσει; Κανείς! Πώς είναι δυνατόν, λοιπόν, η Βουλή να νομοθετεί ακοστολόγητα, χωρίς μελέτες επιπτώσεων;</w:t>
      </w:r>
    </w:p>
    <w:p w14:paraId="670F54F2" w14:textId="77777777" w:rsidR="00D35489" w:rsidRDefault="0006190C">
      <w:pPr>
        <w:spacing w:line="600" w:lineRule="auto"/>
        <w:ind w:firstLine="720"/>
        <w:jc w:val="both"/>
        <w:rPr>
          <w:rFonts w:eastAsia="Times New Roman"/>
          <w:szCs w:val="24"/>
        </w:rPr>
      </w:pPr>
      <w:r>
        <w:rPr>
          <w:rFonts w:eastAsia="Times New Roman"/>
          <w:szCs w:val="24"/>
        </w:rPr>
        <w:t xml:space="preserve">Θεσπίζεται ο </w:t>
      </w:r>
      <w:r>
        <w:rPr>
          <w:rFonts w:eastAsia="Times New Roman"/>
          <w:szCs w:val="24"/>
        </w:rPr>
        <w:t>ενιαίος αριθμ</w:t>
      </w:r>
      <w:r>
        <w:rPr>
          <w:rFonts w:eastAsia="Times New Roman"/>
          <w:szCs w:val="24"/>
        </w:rPr>
        <w:t>ός μαθητή</w:t>
      </w:r>
      <w:r>
        <w:rPr>
          <w:rFonts w:eastAsia="Times New Roman"/>
          <w:szCs w:val="24"/>
        </w:rPr>
        <w:t xml:space="preserve"> και μας λέτε πως αυτό θα γίνει με σεβασμό στα προσωπικά του δεδομένα, όταν τις τελευταίες μέρες μαθαίνουμε πως για να βγάλεις ένα εισιτήριο στο μετρό, θα πρέπει κάποιος να ξέρει πού μένεις, ποιο είναι το τηλέφωνό σου και τι αγόρασες από το σούπερ</w:t>
      </w:r>
      <w:r>
        <w:rPr>
          <w:rFonts w:eastAsia="Times New Roman"/>
          <w:szCs w:val="24"/>
        </w:rPr>
        <w:t xml:space="preserve"> </w:t>
      </w:r>
      <w:proofErr w:type="spellStart"/>
      <w:r>
        <w:rPr>
          <w:rFonts w:eastAsia="Times New Roman"/>
          <w:szCs w:val="24"/>
        </w:rPr>
        <w:t>μάρκετ</w:t>
      </w:r>
      <w:proofErr w:type="spellEnd"/>
      <w:r>
        <w:rPr>
          <w:rFonts w:eastAsia="Times New Roman"/>
          <w:szCs w:val="24"/>
        </w:rPr>
        <w:t xml:space="preserve"> προχθές. Αναρωτιέμαι, λοιπόν, τι εμπιστοσύνη μπορούμε να δείξουμε.</w:t>
      </w:r>
    </w:p>
    <w:p w14:paraId="670F54F3" w14:textId="77777777" w:rsidR="00D35489" w:rsidRDefault="0006190C">
      <w:pPr>
        <w:spacing w:line="600" w:lineRule="auto"/>
        <w:ind w:firstLine="720"/>
        <w:jc w:val="both"/>
        <w:rPr>
          <w:rFonts w:eastAsia="Times New Roman"/>
          <w:szCs w:val="24"/>
        </w:rPr>
      </w:pPr>
      <w:r>
        <w:rPr>
          <w:rFonts w:eastAsia="Times New Roman"/>
          <w:szCs w:val="24"/>
        </w:rPr>
        <w:t>Αυτή η πρακτική να ευνοείτε τα φακελώματα δεν ταιριάζει σε αριστερές κυβερνήσεις. Η αξιοπιστία σας, δε, έχει δεχθεί τέτοια χτυπήματα από τις αστοχίες σας, που δεν μπορούμε να στηριχ</w:t>
      </w:r>
      <w:r>
        <w:rPr>
          <w:rFonts w:eastAsia="Times New Roman"/>
          <w:szCs w:val="24"/>
        </w:rPr>
        <w:t>θούμε στα λεγόμενά σας. Όλες αυτές οι δήθεν καινοτομίες, όλα αυτά που δήθεν θα μας οδηγήσουν στο υπέροχο μέλλον των τεχνολογικών εξελίξεων στην Ελλάδα, είναι απλά εμπόδια στην καθημερινή ζωή των πολιτών.</w:t>
      </w:r>
    </w:p>
    <w:p w14:paraId="670F54F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Μας φέρνετε ένα νομοσχέδιο με προβλέψεις για ηλεκτρο</w:t>
      </w:r>
      <w:r>
        <w:rPr>
          <w:rFonts w:eastAsia="Times New Roman" w:cs="Times New Roman"/>
          <w:szCs w:val="24"/>
        </w:rPr>
        <w:t xml:space="preserve">νικές ψηφοφορίες εξ αποστάσεως, με διατάξεις για διεξαγωγή εξετάσεων με ηλεκτρονικό τρόπο, μας μιλάτε για το πόσο εύκολη θα κάνει τη ζωή μας η πλατφόρμα του </w:t>
      </w:r>
      <w:r>
        <w:rPr>
          <w:rFonts w:eastAsia="Times New Roman" w:cs="Times New Roman"/>
          <w:szCs w:val="24"/>
        </w:rPr>
        <w:t>«</w:t>
      </w:r>
      <w:proofErr w:type="spellStart"/>
      <w:r>
        <w:rPr>
          <w:rFonts w:eastAsia="Times New Roman" w:cs="Times New Roman"/>
          <w:szCs w:val="24"/>
          <w:lang w:val="en-US"/>
        </w:rPr>
        <w:t>myschool</w:t>
      </w:r>
      <w:proofErr w:type="spellEnd"/>
      <w:r>
        <w:rPr>
          <w:rFonts w:eastAsia="Times New Roman" w:cs="Times New Roman"/>
          <w:szCs w:val="24"/>
        </w:rPr>
        <w:t>»</w:t>
      </w:r>
      <w:r>
        <w:rPr>
          <w:rFonts w:eastAsia="Times New Roman" w:cs="Times New Roman"/>
          <w:szCs w:val="24"/>
        </w:rPr>
        <w:t>. Όμως, μόλις χθες διάβαζα τα αγανακτισμένα σχόλια όλων όσων ήρθαν αντιμέτωποι με την πλα</w:t>
      </w:r>
      <w:r>
        <w:rPr>
          <w:rFonts w:eastAsia="Times New Roman" w:cs="Times New Roman"/>
          <w:szCs w:val="24"/>
        </w:rPr>
        <w:t>τφόρμα του ΑΣΕΠ στην προσπάθειά τους να διεκδικήσουν το μέλλον τους, αλλά και εκείνων που πρέπει να προσδιορίσουν το πόσο τους μένει να ζήσουν για να πάρουν τα φάρμακά τους όπως και εκείνων, που για να πιστοποιήσουν πως είναι άρρωστοι, κινδυνεύουν να πεθάν</w:t>
      </w:r>
      <w:r>
        <w:rPr>
          <w:rFonts w:eastAsia="Times New Roman" w:cs="Times New Roman"/>
          <w:szCs w:val="24"/>
        </w:rPr>
        <w:t xml:space="preserve">ουν στους δρόμους. Αυτή είναι η </w:t>
      </w:r>
      <w:proofErr w:type="spellStart"/>
      <w:r>
        <w:rPr>
          <w:rFonts w:eastAsia="Times New Roman" w:cs="Times New Roman"/>
          <w:szCs w:val="24"/>
        </w:rPr>
        <w:t>αλά</w:t>
      </w:r>
      <w:proofErr w:type="spellEnd"/>
      <w:r>
        <w:rPr>
          <w:rFonts w:eastAsia="Times New Roman" w:cs="Times New Roman"/>
          <w:szCs w:val="24"/>
        </w:rPr>
        <w:t xml:space="preserve"> ΣΥΡΙΖΑ εφαρμογή των τεχνολογικών καινοτομιών στην καθημερινότητα των συμπολιτών μας. </w:t>
      </w:r>
    </w:p>
    <w:p w14:paraId="670F54F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Παραφράζοντας, λοιπόν, τον </w:t>
      </w:r>
      <w:proofErr w:type="spellStart"/>
      <w:r>
        <w:rPr>
          <w:rFonts w:eastAsia="Times New Roman" w:cs="Times New Roman"/>
          <w:szCs w:val="24"/>
        </w:rPr>
        <w:t>Αρκά</w:t>
      </w:r>
      <w:proofErr w:type="spellEnd"/>
      <w:r>
        <w:rPr>
          <w:rFonts w:eastAsia="Times New Roman" w:cs="Times New Roman"/>
          <w:szCs w:val="24"/>
        </w:rPr>
        <w:t>, θα έλεγα πως έρχεστε εδώ να λύσετε προβλήματα που δεν θα υπήρχαν εάν δεν υπήρχατε εσείς και η Κυβέρνη</w:t>
      </w:r>
      <w:r>
        <w:rPr>
          <w:rFonts w:eastAsia="Times New Roman" w:cs="Times New Roman"/>
          <w:szCs w:val="24"/>
        </w:rPr>
        <w:t>σή σας. Δεν έχετε την ικανότητα να εφαρμόσετε σωστά τα όσα καλά προκύπτουν από την εξέλιξη των νέων τεχνολογιών. Και θα φανεί σύντομα αυτό.</w:t>
      </w:r>
    </w:p>
    <w:p w14:paraId="670F54F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Χθες ξεκίνησα μια μεγάλη έρευνα για το πανηγύρι που έχει στηθεί με τις κάθε είδους ηλεκτρονικές πλατφόρμες. Με κατατ</w:t>
      </w:r>
      <w:r>
        <w:rPr>
          <w:rFonts w:eastAsia="Times New Roman" w:cs="Times New Roman"/>
          <w:szCs w:val="24"/>
        </w:rPr>
        <w:t xml:space="preserve">εθειμένες ερωτήσεις μου καλώ το κάθε Υπουργείο χωριστά να </w:t>
      </w:r>
      <w:r>
        <w:rPr>
          <w:rFonts w:eastAsia="Times New Roman" w:cs="Times New Roman"/>
          <w:szCs w:val="24"/>
        </w:rPr>
        <w:lastRenderedPageBreak/>
        <w:t>μου απαντήσει πόσες πλατφόρμες έχει υπό την ευθύνη του, πόσο κόστισαν αυτές, τι προσέφεραν στους πολίτες, ποιος είναι ο υπεύθυνος για να λειτουργούν σωστά, πόσο κοστίζει η συντήρησή τους και η λειτο</w:t>
      </w:r>
      <w:r>
        <w:rPr>
          <w:rFonts w:eastAsia="Times New Roman" w:cs="Times New Roman"/>
          <w:szCs w:val="24"/>
        </w:rPr>
        <w:t xml:space="preserve">υργία τους, ποιος ευθύνεται για την ταλαιπωρία των χρηστών τους. Όταν αυτά θα τα πληροφορηθούμε, τότε θα σας ρωτήσουμε -και να το ξέρετε από τώρα- ποιος έχει τιμωρηθεί ή ποιος πρέπει να τιμωρηθεί βάσει νόμου για όλα αυτά. </w:t>
      </w:r>
    </w:p>
    <w:p w14:paraId="670F54F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τη θέση της Ένωσης Κεντρώων θ</w:t>
      </w:r>
      <w:r>
        <w:rPr>
          <w:rFonts w:eastAsia="Times New Roman" w:cs="Times New Roman"/>
          <w:szCs w:val="24"/>
        </w:rPr>
        <w:t xml:space="preserve">α συνεχίσει και θα τοποθετηθεί ο Κοινοβουλευτικός Εκπρόσωπος, όπως επίσης και για μία κατατεθειμένη τροπολογία της κ. </w:t>
      </w:r>
      <w:proofErr w:type="spellStart"/>
      <w:r>
        <w:rPr>
          <w:rFonts w:eastAsia="Times New Roman" w:cs="Times New Roman"/>
          <w:szCs w:val="24"/>
        </w:rPr>
        <w:t>Μεγαλοοικονόμου</w:t>
      </w:r>
      <w:proofErr w:type="spellEnd"/>
      <w:r>
        <w:rPr>
          <w:rFonts w:eastAsia="Times New Roman" w:cs="Times New Roman"/>
          <w:szCs w:val="24"/>
        </w:rPr>
        <w:t xml:space="preserve"> για το θέμα του ΕΑΠ.</w:t>
      </w:r>
    </w:p>
    <w:p w14:paraId="670F54F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70F54F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πολύ τον </w:t>
      </w:r>
      <w:r>
        <w:rPr>
          <w:rFonts w:eastAsia="Times New Roman" w:cs="Times New Roman"/>
          <w:szCs w:val="24"/>
        </w:rPr>
        <w:t xml:space="preserve">ειδικό αγορητή </w:t>
      </w:r>
      <w:r>
        <w:rPr>
          <w:rFonts w:eastAsia="Times New Roman" w:cs="Times New Roman"/>
          <w:szCs w:val="24"/>
        </w:rPr>
        <w:t>της Έ</w:t>
      </w:r>
      <w:r>
        <w:rPr>
          <w:rFonts w:eastAsia="Times New Roman" w:cs="Times New Roman"/>
          <w:szCs w:val="24"/>
        </w:rPr>
        <w:t xml:space="preserve">νωσης Κεντρώων τον κ. </w:t>
      </w:r>
      <w:proofErr w:type="spellStart"/>
      <w:r>
        <w:rPr>
          <w:rFonts w:eastAsia="Times New Roman" w:cs="Times New Roman"/>
          <w:szCs w:val="24"/>
        </w:rPr>
        <w:t>Σαρίδη</w:t>
      </w:r>
      <w:proofErr w:type="spellEnd"/>
      <w:r>
        <w:rPr>
          <w:rFonts w:eastAsia="Times New Roman" w:cs="Times New Roman"/>
          <w:szCs w:val="24"/>
        </w:rPr>
        <w:t>.</w:t>
      </w:r>
    </w:p>
    <w:p w14:paraId="670F54F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μια μικρή παρέμβαση.</w:t>
      </w:r>
    </w:p>
    <w:p w14:paraId="670F54F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Κύριε Πρόεδρε, καλό θα είναι να μην ξεστομίζονται με τέτοιον προκλητικό τρόπο ψέματα σε αυτήν την Α</w:t>
      </w:r>
      <w:r>
        <w:rPr>
          <w:rFonts w:eastAsia="Times New Roman" w:cs="Times New Roman"/>
          <w:szCs w:val="24"/>
        </w:rPr>
        <w:t xml:space="preserve">ίθουσα. Οι διαφορές είναι δεδομένες, αλλά τα ψέματα είναι απαράδεκτα. </w:t>
      </w:r>
    </w:p>
    <w:p w14:paraId="670F54F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θέμα της «Αντιγόνης», το οποίο έχει πάρει μία δημοσιότητα, είναι ένα θέμα που το έχουν κατασκευάσει κάποιοι που νομίζουν ότι είναι ιδιοκτήτες των αρχαίων κειμένων. Νομίζω ότι έχουν α</w:t>
      </w:r>
      <w:r>
        <w:rPr>
          <w:rFonts w:eastAsia="Times New Roman" w:cs="Times New Roman"/>
          <w:szCs w:val="24"/>
        </w:rPr>
        <w:t>ναστατωθεί πάρα πολύ επειδή η Αριστερά προσπαθεί να εκσυγχρονίσει και να ξαναφέρει στο προσκήνιο τη μαγεία των αρχαίων κειμένων. Αυτά τα άτομα και η νοοτροπία τους που κάνουν τις φασαρίες, την απαράδεκτη, την κατασκευασμένη αυτή υπόθεση, είναι τα άτομα και</w:t>
      </w:r>
      <w:r>
        <w:rPr>
          <w:rFonts w:eastAsia="Times New Roman" w:cs="Times New Roman"/>
          <w:szCs w:val="24"/>
        </w:rPr>
        <w:t xml:space="preserve"> η νοοτροπία τους που με τον σχολαστικισμό που τους διακρίνει και τον παλαιομοδίτικο τρόπο προσέγγισης, έχουν απωθήσει χιλιάδες μαθητών, χιλιάδες νέων από τα αρχαία. Αυτοί, λοιπόν, φοβούνται επειδή ακριβώς και η Κυβέρνησή μας θέλει να διεκδικήσει αυτό το υ</w:t>
      </w:r>
      <w:r>
        <w:rPr>
          <w:rFonts w:eastAsia="Times New Roman" w:cs="Times New Roman"/>
          <w:szCs w:val="24"/>
        </w:rPr>
        <w:t xml:space="preserve">πέροχο παρελθόν. </w:t>
      </w:r>
    </w:p>
    <w:p w14:paraId="670F54F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θα πρέπει τα ψεύδη και οι κατασκευασμένες ειδήσεις θα πρέπει να σταματήσουν και να δούμε επί της </w:t>
      </w:r>
      <w:r>
        <w:rPr>
          <w:rFonts w:eastAsia="Times New Roman" w:cs="Times New Roman"/>
          <w:szCs w:val="24"/>
        </w:rPr>
        <w:lastRenderedPageBreak/>
        <w:t>ουσίας πώς τα παιδιά μας θα προσεγγίσουν το βάθος και -επιμένω- τη μαγεία της αρχαίας γραμματείας.</w:t>
      </w:r>
    </w:p>
    <w:p w14:paraId="670F54F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Δεν νομίζω να επικαλείστε ότι λέω ψέματα, κύριε Υπουργέ;</w:t>
      </w:r>
    </w:p>
    <w:p w14:paraId="670F54F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Απόλυτα ψέματα, διότι το θέμα της «Αντιγόνης», κύριε συνάδελφε…</w:t>
      </w:r>
    </w:p>
    <w:p w14:paraId="670F550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Αυτό το οποίο ακούγεται δεξιά και αριστερά λέω.</w:t>
      </w:r>
    </w:p>
    <w:p w14:paraId="670F550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Εσείς, όμως, είστε Βουλευτής. Το έχετε καταλάβει; Μήπως  νομίζετε ότι είστε ένας τυχαίος πολίτης; Αυτό που ακούγεται, να το ελέγξετε. </w:t>
      </w:r>
    </w:p>
    <w:p w14:paraId="670F550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Αυτό που ακούγεται είναι αυτό που</w:t>
      </w:r>
      <w:r>
        <w:rPr>
          <w:rFonts w:eastAsia="Times New Roman" w:cs="Times New Roman"/>
          <w:szCs w:val="24"/>
        </w:rPr>
        <w:t xml:space="preserve"> κάνετε παντού, με τις διαρροές δεξιά και αριστερά, για να δείτε την αντίδραση του ελληνικού λαού.</w:t>
      </w:r>
    </w:p>
    <w:p w14:paraId="670F550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Ενδιαφέρον. Λέω να μην το </w:t>
      </w:r>
      <w:r>
        <w:rPr>
          <w:rFonts w:eastAsia="Times New Roman" w:cs="Times New Roman"/>
          <w:szCs w:val="24"/>
        </w:rPr>
        <w:lastRenderedPageBreak/>
        <w:t>σχολιάσω, κύριε Πρόεδρε. Πραγματικά ρίχνει πολύ το επίπεδο της συζήτησης.</w:t>
      </w:r>
    </w:p>
    <w:p w14:paraId="670F550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w:t>
      </w:r>
    </w:p>
    <w:p w14:paraId="670F550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670F550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δώσω τον λόγο στον κ. </w:t>
      </w:r>
      <w:proofErr w:type="spellStart"/>
      <w:r>
        <w:rPr>
          <w:rFonts w:eastAsia="Times New Roman" w:cs="Times New Roman"/>
          <w:szCs w:val="24"/>
        </w:rPr>
        <w:t>Μαυρώτα</w:t>
      </w:r>
      <w:proofErr w:type="spellEnd"/>
      <w:r>
        <w:rPr>
          <w:rFonts w:eastAsia="Times New Roman" w:cs="Times New Roman"/>
          <w:szCs w:val="24"/>
        </w:rPr>
        <w:t xml:space="preserve">, </w:t>
      </w:r>
      <w:r>
        <w:rPr>
          <w:rFonts w:eastAsia="Times New Roman" w:cs="Times New Roman"/>
          <w:szCs w:val="24"/>
        </w:rPr>
        <w:t>ειδικό αγορητή</w:t>
      </w:r>
      <w:r>
        <w:rPr>
          <w:rFonts w:eastAsia="Times New Roman" w:cs="Times New Roman"/>
          <w:szCs w:val="24"/>
        </w:rPr>
        <w:t xml:space="preserve"> </w:t>
      </w:r>
      <w:r>
        <w:rPr>
          <w:rFonts w:eastAsia="Times New Roman" w:cs="Times New Roman"/>
          <w:szCs w:val="24"/>
        </w:rPr>
        <w:t>από το Ποτάμι,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cs="Times New Roman"/>
          <w:szCs w:val="24"/>
        </w:rPr>
        <w:t>ΚΑΠΟΔΙΣΤΡΙΑΣ</w:t>
      </w:r>
      <w:r>
        <w:rPr>
          <w:rFonts w:eastAsia="Times New Roman" w:cs="Times New Roman"/>
          <w:szCs w:val="24"/>
        </w:rPr>
        <w:t>» που οργανώνει το Ίδρυμα της Βουλής, είκοσι τέσσερις μαθήτριες και μαθη</w:t>
      </w:r>
      <w:r>
        <w:rPr>
          <w:rFonts w:eastAsia="Times New Roman" w:cs="Times New Roman"/>
          <w:szCs w:val="24"/>
        </w:rPr>
        <w:t xml:space="preserve">τές καθώς και δύο εκπαιδευτικοί συνοδοί τους από το Αμερικάνικο Κολλέγιο </w:t>
      </w:r>
      <w:r>
        <w:rPr>
          <w:rFonts w:eastAsia="Times New Roman" w:cs="Times New Roman"/>
          <w:szCs w:val="24"/>
          <w:lang w:val="en-US"/>
        </w:rPr>
        <w:t>P</w:t>
      </w:r>
      <w:r>
        <w:rPr>
          <w:rFonts w:eastAsia="Times New Roman" w:cs="Times New Roman"/>
          <w:szCs w:val="24"/>
        </w:rPr>
        <w:t>IE</w:t>
      </w:r>
      <w:r>
        <w:rPr>
          <w:rFonts w:eastAsia="Times New Roman" w:cs="Times New Roman"/>
          <w:szCs w:val="24"/>
          <w:lang w:val="en-US"/>
        </w:rPr>
        <w:t>RCE</w:t>
      </w:r>
      <w:r>
        <w:rPr>
          <w:rFonts w:eastAsia="Times New Roman" w:cs="Times New Roman"/>
          <w:szCs w:val="24"/>
        </w:rPr>
        <w:t>.</w:t>
      </w:r>
    </w:p>
    <w:p w14:paraId="670F550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καλωσορίζει.</w:t>
      </w:r>
    </w:p>
    <w:p w14:paraId="670F5508"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70F550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να σας ενημερώσω ότι παρακολουθείτε μια κοινοβουλευτική διαδικασία. Συζητούμε ένα νομοσχέδι</w:t>
      </w:r>
      <w:r>
        <w:rPr>
          <w:rFonts w:eastAsia="Times New Roman" w:cs="Times New Roman"/>
          <w:szCs w:val="24"/>
        </w:rPr>
        <w:t xml:space="preserve">ο του Υπουργείου Παιδείας. Τον λόγο τώρα έχουν οι εκπρόσωποι των κομμάτων. Μετά θα μιλήσουν οι Βουλευτές, θα μιλήσει και ο Υπουργός </w:t>
      </w:r>
      <w:r>
        <w:rPr>
          <w:rFonts w:eastAsia="Times New Roman" w:cs="Times New Roman"/>
          <w:szCs w:val="24"/>
        </w:rPr>
        <w:lastRenderedPageBreak/>
        <w:t>και στο τέλος της ημέρας θα γίνει η ψηφοφορία, ώστε το νομοσχέδιο να γίνει νόμος.</w:t>
      </w:r>
    </w:p>
    <w:p w14:paraId="670F550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ειδικός αγορητής </w:t>
      </w:r>
      <w:r>
        <w:rPr>
          <w:rFonts w:eastAsia="Times New Roman" w:cs="Times New Roman"/>
          <w:szCs w:val="24"/>
        </w:rPr>
        <w:t>από το Ποτάμι κ. Γιώργο</w:t>
      </w:r>
      <w:r>
        <w:rPr>
          <w:rFonts w:eastAsia="Times New Roman" w:cs="Times New Roman"/>
          <w:szCs w:val="24"/>
        </w:rPr>
        <w:t xml:space="preserve">ς </w:t>
      </w:r>
      <w:proofErr w:type="spellStart"/>
      <w:r>
        <w:rPr>
          <w:rFonts w:eastAsia="Times New Roman" w:cs="Times New Roman"/>
          <w:szCs w:val="24"/>
        </w:rPr>
        <w:t>Μαυρωτάς</w:t>
      </w:r>
      <w:proofErr w:type="spellEnd"/>
      <w:r>
        <w:rPr>
          <w:rFonts w:eastAsia="Times New Roman" w:cs="Times New Roman"/>
          <w:szCs w:val="24"/>
        </w:rPr>
        <w:t xml:space="preserve"> έχει τον λόγο για δεκαπέντε λεπτά.</w:t>
      </w:r>
    </w:p>
    <w:p w14:paraId="670F550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w:t>
      </w:r>
    </w:p>
    <w:p w14:paraId="670F550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Όντως τα ψέματα πρέπει να σταματήσουν. Από όλες τις πλευρές, όμως!</w:t>
      </w:r>
    </w:p>
    <w:p w14:paraId="670F550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μπω στα του νομοσχεδίου.</w:t>
      </w:r>
    </w:p>
    <w:p w14:paraId="670F550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για το Κρατικό Πιστοποιητικό Γλωσσομάθεια</w:t>
      </w:r>
      <w:r>
        <w:rPr>
          <w:rFonts w:eastAsia="Times New Roman" w:cs="Times New Roman"/>
          <w:szCs w:val="24"/>
        </w:rPr>
        <w:t xml:space="preserve">ς, για την Εθνική Βιβλιοθήκη της Ελλάδος και άλλες διατάξεις, θεωρήθηκε επείγον από την Κυβέρνηση, αδικώντας εν πολλοίς το περιεχόμενό του. </w:t>
      </w:r>
    </w:p>
    <w:p w14:paraId="670F550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Επιτρέψτε μου, λοιπόν, δύο λόγια για τη διαδικασία. Έχουμε πει πολλές φορές, ότι η νομοθετική πρακτική δεν είναι απ</w:t>
      </w:r>
      <w:r>
        <w:rPr>
          <w:rFonts w:eastAsia="Times New Roman" w:cs="Times New Roman"/>
          <w:szCs w:val="24"/>
        </w:rPr>
        <w:t xml:space="preserve">λώς διαδικασία, είναι ουσία. Όσο καλύτερη είναι η νομοθετική πρακτική, όσο τηρούνται οι διαδικασίες, όσο περισσότερος χρόνος υπάρχει για διαβούλευση, τόσο καλύτερα ενσωματώνονται στη νομοθέτηση οι βέλτιστες λύσεις, που </w:t>
      </w:r>
      <w:proofErr w:type="spellStart"/>
      <w:r>
        <w:rPr>
          <w:rFonts w:eastAsia="Times New Roman" w:cs="Times New Roman"/>
          <w:szCs w:val="24"/>
        </w:rPr>
        <w:t>συγκεράζουν</w:t>
      </w:r>
      <w:proofErr w:type="spellEnd"/>
      <w:r>
        <w:rPr>
          <w:rFonts w:eastAsia="Times New Roman" w:cs="Times New Roman"/>
          <w:szCs w:val="24"/>
        </w:rPr>
        <w:t xml:space="preserve"> τις από</w:t>
      </w:r>
      <w:r>
        <w:rPr>
          <w:rFonts w:eastAsia="Times New Roman" w:cs="Times New Roman"/>
          <w:szCs w:val="24"/>
        </w:rPr>
        <w:lastRenderedPageBreak/>
        <w:t>ψεις των ενδιαφερο</w:t>
      </w:r>
      <w:r>
        <w:rPr>
          <w:rFonts w:eastAsia="Times New Roman" w:cs="Times New Roman"/>
          <w:szCs w:val="24"/>
        </w:rPr>
        <w:t xml:space="preserve">μένων. Αυτό, δυστυχώς, στο παρόν νομοσχέδιο έγινε με διαδικασίες εξπρές, που σίγουρα αφήνουν κενά, τα οποία θα έρθουμε να καλύψουμε με επόμενα νομοσχέδια, όπως και στο παρόν νομοσχέδιο ερχόμαστε να διορθώσουμε λάθη και ελλείψεις προηγούμενων νομοσχεδίων. </w:t>
      </w:r>
    </w:p>
    <w:p w14:paraId="670F551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Αυτή η κυλιόμενη νομοθέτηση, η νομοθέτηση «δοκιμής και σφάλματος», όπως λέμε εμείς οι μηχανικοί, πλήττει την αξιοπιστία του νομοθετικού έργου. Το νομοσχέδιο αυτό χαρακτηρίστηκε «επείγον», παρ</w:t>
      </w:r>
      <w:r>
        <w:rPr>
          <w:rFonts w:eastAsia="Times New Roman" w:cs="Times New Roman"/>
          <w:szCs w:val="24"/>
        </w:rPr>
        <w:t xml:space="preserve">’ </w:t>
      </w:r>
      <w:r>
        <w:rPr>
          <w:rFonts w:eastAsia="Times New Roman" w:cs="Times New Roman"/>
          <w:szCs w:val="24"/>
        </w:rPr>
        <w:t>όλο που μόνο δύο-τρία από τα τριάντα πέντε άρθρα του έχουν επεί</w:t>
      </w:r>
      <w:r>
        <w:rPr>
          <w:rFonts w:eastAsia="Times New Roman" w:cs="Times New Roman"/>
          <w:szCs w:val="24"/>
        </w:rPr>
        <w:t xml:space="preserve">γοντα χαρακτήρα. Τα περισσότερα από τα άρθρα είναι νομοθετικά μερεμέτια σε προηγούμενα άρθρα και διατάξεις, που έρχονται να θεραπεύσουν μη επείγοντα θέματα. </w:t>
      </w:r>
    </w:p>
    <w:p w14:paraId="670F551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ο Πρόεδρος της Επιτροπής Μορφωτικών Υποθέσεων, κ. </w:t>
      </w:r>
      <w:proofErr w:type="spellStart"/>
      <w:r>
        <w:rPr>
          <w:rFonts w:eastAsia="Times New Roman" w:cs="Times New Roman"/>
          <w:szCs w:val="24"/>
        </w:rPr>
        <w:t>Σεβαστάκης</w:t>
      </w:r>
      <w:proofErr w:type="spellEnd"/>
      <w:r>
        <w:rPr>
          <w:rFonts w:eastAsia="Times New Roman" w:cs="Times New Roman"/>
          <w:szCs w:val="24"/>
        </w:rPr>
        <w:t>, έδειξε καλή διάθεση, κα</w:t>
      </w:r>
      <w:r>
        <w:rPr>
          <w:rFonts w:eastAsia="Times New Roman" w:cs="Times New Roman"/>
          <w:szCs w:val="24"/>
        </w:rPr>
        <w:t>λώντας περισσότερους από τριάντα φορείς στην ακρόαση των φορέων, εντούτοις δεν ήταν δυνατόν να εκφράσουν τις απόψεις τους σε τρία λεπτά. Και εμείς, όμως, δυσκολευτήκαμε μέσα σε μιάμιση μέρα, που είχαμε καιρό, να διαβάσουμε τα πολυσέλιδα υπομνήματα που έστε</w:t>
      </w:r>
      <w:r>
        <w:rPr>
          <w:rFonts w:eastAsia="Times New Roman" w:cs="Times New Roman"/>
          <w:szCs w:val="24"/>
        </w:rPr>
        <w:t xml:space="preserve">ιλαν. Αν αυτό είχε γίνει με την ομαλή διαδικασία της </w:t>
      </w:r>
      <w:r>
        <w:rPr>
          <w:rFonts w:eastAsia="Times New Roman" w:cs="Times New Roman"/>
          <w:szCs w:val="24"/>
        </w:rPr>
        <w:lastRenderedPageBreak/>
        <w:t>ηλεκτρονικής διαβούλευσης, τότε ασφαλώς θα ήταν πιο αποτελεσματική η νομοθέτηση.</w:t>
      </w:r>
    </w:p>
    <w:p w14:paraId="670F551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 μεγάλος κίνδυνος, κύριοι της Κυβέρνησης, είναι να μην συνηθίσετε σε αυτές τις πρακτικές, να δείτε ότι τσάτρα-</w:t>
      </w:r>
      <w:proofErr w:type="spellStart"/>
      <w:r>
        <w:rPr>
          <w:rFonts w:eastAsia="Times New Roman" w:cs="Times New Roman"/>
          <w:szCs w:val="24"/>
        </w:rPr>
        <w:t>πάτρα</w:t>
      </w:r>
      <w:proofErr w:type="spellEnd"/>
      <w:r>
        <w:rPr>
          <w:rFonts w:eastAsia="Times New Roman" w:cs="Times New Roman"/>
          <w:szCs w:val="24"/>
        </w:rPr>
        <w:t xml:space="preserve"> δουλε</w:t>
      </w:r>
      <w:r>
        <w:rPr>
          <w:rFonts w:eastAsia="Times New Roman" w:cs="Times New Roman"/>
          <w:szCs w:val="24"/>
        </w:rPr>
        <w:t>ύουν και να μην τις καθιερώσετε.</w:t>
      </w:r>
    </w:p>
    <w:p w14:paraId="670F551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Πάμε στα του νομοσχεδίου. Στο πρώτο κεφάλαιο για το Κρατικό Πιστοποιητικό Γλωσσομάθειας, δεν έχουμε αντίρρηση. Απλώς θα θέλαμε να δείτε στη ρύθμιση οικονομικών θεμάτων, στο άρθρο 3, μήπως την περίοδο οικονομικής κρίσης, που</w:t>
      </w:r>
      <w:r>
        <w:rPr>
          <w:rFonts w:eastAsia="Times New Roman" w:cs="Times New Roman"/>
          <w:szCs w:val="24"/>
        </w:rPr>
        <w:t xml:space="preserve"> διανύουμε, εξεταστεί το ενδεχόμενο δωρεάν συμμετοχής των ανέργων στις ηλεκτρονικές εξετάσεις στο πλαίσιο της κατάρτισής τους στις ξένες γλώσσες και της εξασφάλισης του πιστοποιητικού, που θα είναι ένα επιπλέον εφόδιο στην αναζήτηση εργασίας. </w:t>
      </w:r>
    </w:p>
    <w:p w14:paraId="670F551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κεφάλαιο</w:t>
      </w:r>
      <w:r>
        <w:rPr>
          <w:rFonts w:eastAsia="Times New Roman" w:cs="Times New Roman"/>
          <w:szCs w:val="24"/>
        </w:rPr>
        <w:t xml:space="preserve"> </w:t>
      </w:r>
      <w:r>
        <w:rPr>
          <w:rFonts w:eastAsia="Times New Roman" w:cs="Times New Roman"/>
          <w:szCs w:val="24"/>
        </w:rPr>
        <w:t xml:space="preserve">Β΄ </w:t>
      </w:r>
      <w:r>
        <w:rPr>
          <w:rFonts w:eastAsia="Times New Roman" w:cs="Times New Roman"/>
          <w:szCs w:val="24"/>
        </w:rPr>
        <w:t>στη «Ρύθμιση θεμάτων Εθνικής Βιβλιοθήκης», οι βασικές μας παρατηρήσεις είναι οι εξής: Δεν έχουμε χρησιμοποιήσει καθόλου σχεδόν το Μητρώο Επιτελικών Στελεχών της Δημόσιας Διοίκησης που φτιάξαμε πριν από μερικούς μήνες. Και το ερώτημα είναι γιατί το έχου</w:t>
      </w:r>
      <w:r>
        <w:rPr>
          <w:rFonts w:eastAsia="Times New Roman" w:cs="Times New Roman"/>
          <w:szCs w:val="24"/>
        </w:rPr>
        <w:t xml:space="preserve">με φτιάξει -όσο το έχουμε φτιάξει, βέβαια- αν δεν το χρησιμοποιούμε σε τέτοιες διαδικασίες, σε τέτοιες θέσεις, όπως στη θέση του Γενικού Διευθυντή. </w:t>
      </w:r>
    </w:p>
    <w:p w14:paraId="670F551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lastRenderedPageBreak/>
        <w:t xml:space="preserve">Οι τρεις προσωπικότητες εγνωσμένου κύρους, κατά τη γνώμη μας θα πρέπει να επιλέγονται μεν από τον Υπουργό, </w:t>
      </w:r>
      <w:r>
        <w:rPr>
          <w:rFonts w:eastAsia="Times New Roman" w:cs="Times New Roman"/>
          <w:szCs w:val="24"/>
        </w:rPr>
        <w:t xml:space="preserve">αλλά μετά από ανοικτή διαδικασία εκδήλωσης πρόσκλησης ενδιαφέροντος, ώστε να ξέρουμε ποιοι υπέβαλλαν υποψηφιότητες και ποιοι τελικά επιλέχτηκαν. </w:t>
      </w:r>
    </w:p>
    <w:p w14:paraId="670F551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έχουμε αντίρρηση για τη διαδικασία επιλογής γενικού διευθυντή, που πηγαίνει μια επιτροπή αξιολόγησης και φ</w:t>
      </w:r>
      <w:r>
        <w:rPr>
          <w:rFonts w:eastAsia="Times New Roman" w:cs="Times New Roman"/>
          <w:szCs w:val="24"/>
        </w:rPr>
        <w:t xml:space="preserve">τιάχνει μια </w:t>
      </w:r>
      <w:r>
        <w:rPr>
          <w:rFonts w:eastAsia="Times New Roman" w:cs="Times New Roman"/>
          <w:szCs w:val="24"/>
          <w:lang w:val="en-GB"/>
        </w:rPr>
        <w:t>short</w:t>
      </w:r>
      <w:r>
        <w:rPr>
          <w:rFonts w:eastAsia="Times New Roman" w:cs="Times New Roman"/>
          <w:szCs w:val="24"/>
        </w:rPr>
        <w:t xml:space="preserve"> </w:t>
      </w:r>
      <w:r>
        <w:rPr>
          <w:rFonts w:eastAsia="Times New Roman" w:cs="Times New Roman"/>
          <w:szCs w:val="24"/>
          <w:lang w:val="en-GB"/>
        </w:rPr>
        <w:t>list</w:t>
      </w:r>
      <w:r>
        <w:rPr>
          <w:rFonts w:eastAsia="Times New Roman" w:cs="Times New Roman"/>
          <w:szCs w:val="24"/>
        </w:rPr>
        <w:t xml:space="preserve">  τριών υποψηφίων από τους οποίους επιλέγει ο Υπουργός. Όμως, είναι αξιοπερίεργο ότι στα απαιτούμενα προσόντα του γενικού διευθυντή δεν συμπεριλαμβάνονται σχετικές σπουδές προπτυχιακού ή μεταπτυχιακού επιπέδου. </w:t>
      </w:r>
    </w:p>
    <w:p w14:paraId="670F551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την Ψηφιακή </w:t>
      </w:r>
      <w:r>
        <w:rPr>
          <w:rFonts w:eastAsia="Times New Roman" w:cs="Times New Roman"/>
          <w:szCs w:val="24"/>
        </w:rPr>
        <w:t>Βιβλιοθήκη -άρθρο 4, παράγραφος 2ι</w:t>
      </w:r>
      <w:r>
        <w:rPr>
          <w:rFonts w:eastAsia="Times New Roman" w:cs="Times New Roman"/>
          <w:szCs w:val="24"/>
        </w:rPr>
        <w:t>΄</w:t>
      </w:r>
      <w:r>
        <w:rPr>
          <w:rFonts w:eastAsia="Times New Roman" w:cs="Times New Roman"/>
          <w:szCs w:val="24"/>
        </w:rPr>
        <w:t>- προτείναμε ρητά να μπει στο νόμο ο όρος «ελεύθερη πρόσβαση», δηλαδή «ενοποιημένη ελεύθερη πρόσβαση», γιατί παρόλο που είπατε ότι θα είναι ελεύθερη, κύριε Υπουργέ, η πρόσβαση, θα ήταν καλύτερο να είναι και διατυπωμένο μέ</w:t>
      </w:r>
      <w:r>
        <w:rPr>
          <w:rFonts w:eastAsia="Times New Roman" w:cs="Times New Roman"/>
          <w:szCs w:val="24"/>
        </w:rPr>
        <w:t>σα στο κείμενο.</w:t>
      </w:r>
    </w:p>
    <w:p w14:paraId="670F551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κεφάλαιο</w:t>
      </w:r>
      <w:r>
        <w:rPr>
          <w:rFonts w:eastAsia="Times New Roman" w:cs="Times New Roman"/>
          <w:szCs w:val="24"/>
        </w:rPr>
        <w:t xml:space="preserve"> Γ΄</w:t>
      </w:r>
      <w:r>
        <w:rPr>
          <w:rFonts w:eastAsia="Times New Roman" w:cs="Times New Roman"/>
          <w:szCs w:val="24"/>
        </w:rPr>
        <w:t xml:space="preserve">, στο άρθρο 11 για την </w:t>
      </w:r>
      <w:r>
        <w:rPr>
          <w:rFonts w:eastAsia="Times New Roman" w:cs="Times New Roman"/>
          <w:szCs w:val="24"/>
        </w:rPr>
        <w:t>ειδική αγωγή</w:t>
      </w:r>
      <w:r>
        <w:rPr>
          <w:rFonts w:eastAsia="Times New Roman" w:cs="Times New Roman"/>
          <w:szCs w:val="24"/>
        </w:rPr>
        <w:t xml:space="preserve">, προτείναμε στη διάταξη της παραγράφου 1 να μπορεί να μειώνεται κατά πέντε αντί τριών -που προβλέπει το νομοσχέδιο- ο αριθμός </w:t>
      </w:r>
      <w:r>
        <w:rPr>
          <w:rFonts w:eastAsia="Times New Roman" w:cs="Times New Roman"/>
          <w:szCs w:val="24"/>
        </w:rPr>
        <w:lastRenderedPageBreak/>
        <w:t xml:space="preserve">των μαθητών ανά τμήμα, ώστε να βοηθιούνται όλα τα παιδιά και ο </w:t>
      </w:r>
      <w:r>
        <w:rPr>
          <w:rFonts w:eastAsia="Times New Roman" w:cs="Times New Roman"/>
          <w:szCs w:val="24"/>
        </w:rPr>
        <w:t xml:space="preserve">εκπαιδευτικός </w:t>
      </w:r>
      <w:r>
        <w:rPr>
          <w:rFonts w:eastAsia="Times New Roman" w:cs="Times New Roman"/>
          <w:szCs w:val="24"/>
        </w:rPr>
        <w:t>γενικής αγωγής</w:t>
      </w:r>
      <w:r>
        <w:rPr>
          <w:rFonts w:eastAsia="Times New Roman" w:cs="Times New Roman"/>
          <w:szCs w:val="24"/>
        </w:rPr>
        <w:t xml:space="preserve"> από τον εκπαιδευτικό </w:t>
      </w:r>
      <w:r>
        <w:rPr>
          <w:rFonts w:eastAsia="Times New Roman" w:cs="Times New Roman"/>
          <w:szCs w:val="24"/>
        </w:rPr>
        <w:t>παράλληλης στήριξης</w:t>
      </w:r>
      <w:r>
        <w:rPr>
          <w:rFonts w:eastAsia="Times New Roman" w:cs="Times New Roman"/>
          <w:szCs w:val="24"/>
        </w:rPr>
        <w:t xml:space="preserve">, αλλά και το </w:t>
      </w:r>
      <w:r>
        <w:rPr>
          <w:rFonts w:eastAsia="Times New Roman" w:cs="Times New Roman"/>
          <w:szCs w:val="24"/>
        </w:rPr>
        <w:t xml:space="preserve">τμήμα ένταξης </w:t>
      </w:r>
      <w:r>
        <w:rPr>
          <w:rFonts w:eastAsia="Times New Roman" w:cs="Times New Roman"/>
          <w:szCs w:val="24"/>
        </w:rPr>
        <w:t>γενικότερα.</w:t>
      </w:r>
    </w:p>
    <w:p w14:paraId="670F5519" w14:textId="77777777" w:rsidR="00D35489" w:rsidRDefault="00D35489">
      <w:pPr>
        <w:spacing w:line="600" w:lineRule="auto"/>
        <w:ind w:firstLine="720"/>
        <w:jc w:val="center"/>
        <w:rPr>
          <w:rFonts w:eastAsia="Times New Roman" w:cs="Times New Roman"/>
          <w:szCs w:val="24"/>
        </w:rPr>
      </w:pPr>
    </w:p>
    <w:p w14:paraId="670F551A" w14:textId="77777777" w:rsidR="00D35489" w:rsidRDefault="0006190C">
      <w:pPr>
        <w:spacing w:line="600" w:lineRule="auto"/>
        <w:ind w:firstLine="720"/>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cs="Times New Roman"/>
          <w:szCs w:val="24"/>
        </w:rPr>
        <w:t xml:space="preserve">ο αριθμός μαθητών σε τμήμα ένταξης δεν πρέπει να </w:t>
      </w:r>
      <w:r>
        <w:rPr>
          <w:rFonts w:eastAsia="Times New Roman"/>
          <w:bCs/>
        </w:rPr>
        <w:t>είναι</w:t>
      </w:r>
      <w:r>
        <w:rPr>
          <w:rFonts w:eastAsia="Times New Roman" w:cs="Times New Roman"/>
          <w:szCs w:val="24"/>
        </w:rPr>
        <w:t xml:space="preserve"> ανώτερος από δύο μαθητές, εκτός και αν ο υπεύθυνος εκπαιδευτικός του τμήματος κρίνε</w:t>
      </w:r>
      <w:r>
        <w:rPr>
          <w:rFonts w:eastAsia="Times New Roman" w:cs="Times New Roman"/>
          <w:szCs w:val="24"/>
        </w:rPr>
        <w:t xml:space="preserve">ι ότι κάποιες περιπτώσεις μαθητών μπορούν να </w:t>
      </w:r>
      <w:proofErr w:type="spellStart"/>
      <w:r>
        <w:rPr>
          <w:rFonts w:eastAsia="Times New Roman" w:cs="Times New Roman"/>
          <w:szCs w:val="24"/>
        </w:rPr>
        <w:t>ομογενοποιηθούν</w:t>
      </w:r>
      <w:proofErr w:type="spellEnd"/>
      <w:r>
        <w:rPr>
          <w:rFonts w:eastAsia="Times New Roman" w:cs="Times New Roman"/>
          <w:szCs w:val="24"/>
        </w:rPr>
        <w:t xml:space="preserve">, αν έχουν όμοια χαρακτηριστικά, και να δημιουργεί αντίστοιχα γκρουπ τριών, τεσσάρων μαθητών. </w:t>
      </w:r>
    </w:p>
    <w:p w14:paraId="670F551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τη σύσταση της αυτοτελούς Διεύθυνσης Ιδιωτικής Εκπαίδευσης του </w:t>
      </w:r>
      <w:r>
        <w:rPr>
          <w:rFonts w:eastAsia="Times New Roman"/>
          <w:szCs w:val="24"/>
        </w:rPr>
        <w:t>άρθρο</w:t>
      </w:r>
      <w:r>
        <w:rPr>
          <w:rFonts w:eastAsia="Times New Roman" w:cs="Times New Roman"/>
          <w:szCs w:val="24"/>
        </w:rPr>
        <w:t xml:space="preserve">υ 15, το ερώτημα </w:t>
      </w:r>
      <w:r>
        <w:rPr>
          <w:rFonts w:eastAsia="Times New Roman"/>
          <w:bCs/>
        </w:rPr>
        <w:t>είναι</w:t>
      </w:r>
      <w:r>
        <w:rPr>
          <w:rFonts w:eastAsia="Times New Roman" w:cs="Times New Roman"/>
          <w:szCs w:val="24"/>
        </w:rPr>
        <w:t xml:space="preserve"> γιατί </w:t>
      </w:r>
      <w:r>
        <w:rPr>
          <w:rFonts w:eastAsia="Times New Roman" w:cs="Times New Roman"/>
          <w:szCs w:val="24"/>
        </w:rPr>
        <w:t xml:space="preserve">να υπάρξει μια νέα αυτοτελής </w:t>
      </w:r>
      <w:r>
        <w:rPr>
          <w:rFonts w:eastAsia="Times New Roman" w:cs="Times New Roman"/>
          <w:szCs w:val="24"/>
        </w:rPr>
        <w:t xml:space="preserve">διεύθυνση </w:t>
      </w:r>
      <w:r>
        <w:rPr>
          <w:rFonts w:eastAsia="Times New Roman" w:cs="Times New Roman"/>
          <w:szCs w:val="24"/>
        </w:rPr>
        <w:t xml:space="preserve">και αν η </w:t>
      </w:r>
      <w:r>
        <w:rPr>
          <w:rFonts w:eastAsia="Times New Roman" w:cs="Times New Roman"/>
          <w:bCs/>
          <w:shd w:val="clear" w:color="auto" w:fill="FFFFFF"/>
        </w:rPr>
        <w:t>ανάγκη</w:t>
      </w:r>
      <w:r>
        <w:rPr>
          <w:rFonts w:eastAsia="Times New Roman" w:cs="Times New Roman"/>
          <w:szCs w:val="24"/>
        </w:rPr>
        <w:t xml:space="preserve"> αυτή προκύπτει μετά από κάποια αξιολόγηση </w:t>
      </w:r>
      <w:r>
        <w:rPr>
          <w:rFonts w:eastAsia="Times New Roman"/>
          <w:bCs/>
        </w:rPr>
        <w:t>διαδικασιών</w:t>
      </w:r>
      <w:r>
        <w:rPr>
          <w:rFonts w:eastAsia="Times New Roman" w:cs="Times New Roman"/>
          <w:szCs w:val="24"/>
        </w:rPr>
        <w:t xml:space="preserve"> και δομών του Υπουργείου. </w:t>
      </w:r>
    </w:p>
    <w:p w14:paraId="670F551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Συμβούλιο Αναγνώρισης Επαγγελματικών Προσόντων, το ΣΑΕΠ, στο οποίο αναφέρεται το </w:t>
      </w:r>
      <w:r>
        <w:rPr>
          <w:rFonts w:eastAsia="Times New Roman"/>
          <w:szCs w:val="24"/>
        </w:rPr>
        <w:t>άρθρο</w:t>
      </w:r>
      <w:r>
        <w:rPr>
          <w:rFonts w:eastAsia="Times New Roman" w:cs="Times New Roman"/>
          <w:szCs w:val="24"/>
        </w:rPr>
        <w:t xml:space="preserve"> 17, </w:t>
      </w:r>
      <w:r>
        <w:rPr>
          <w:rFonts w:eastAsia="Times New Roman" w:cs="Times New Roman"/>
          <w:bCs/>
          <w:shd w:val="clear" w:color="auto" w:fill="FFFFFF"/>
        </w:rPr>
        <w:t>υπάρχουν</w:t>
      </w:r>
      <w:r>
        <w:rPr>
          <w:rFonts w:eastAsia="Times New Roman" w:cs="Times New Roman"/>
          <w:szCs w:val="24"/>
        </w:rPr>
        <w:t xml:space="preserve"> χιλιάδες υποθέσε</w:t>
      </w:r>
      <w:r>
        <w:rPr>
          <w:rFonts w:eastAsia="Times New Roman" w:cs="Times New Roman"/>
          <w:szCs w:val="24"/>
        </w:rPr>
        <w:t xml:space="preserve">ις που εκκρεμούν. Μάλιστα, γι’ αυτό, πολλές φορές ευθύνονται απλά και μόνο οι μετονομασίες που γίνονται στα </w:t>
      </w:r>
      <w:r>
        <w:rPr>
          <w:rFonts w:eastAsia="Times New Roman" w:cs="Times New Roman"/>
          <w:szCs w:val="24"/>
        </w:rPr>
        <w:t xml:space="preserve">υπουργεία </w:t>
      </w:r>
      <w:r>
        <w:rPr>
          <w:rFonts w:eastAsia="Times New Roman" w:cs="Times New Roman"/>
          <w:szCs w:val="24"/>
        </w:rPr>
        <w:t xml:space="preserve">στους ανασχηματισμούς ή μετά από εκλογές. Οπότε, πρέπει να δούμε με ποιον τρόπο η νέα σύνθεση του ΣΑΕΠ θα επιλύσει τα προβλήματα αυτά και </w:t>
      </w:r>
      <w:r>
        <w:rPr>
          <w:rFonts w:eastAsia="Times New Roman" w:cs="Times New Roman"/>
          <w:szCs w:val="24"/>
        </w:rPr>
        <w:t xml:space="preserve">θα συμβάλλει στην απλούστευση και την επιτάχυνση των σχετικών διαδικασιών. </w:t>
      </w:r>
    </w:p>
    <w:p w14:paraId="670F551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szCs w:val="24"/>
        </w:rPr>
        <w:t>άρθρο</w:t>
      </w:r>
      <w:r>
        <w:rPr>
          <w:rFonts w:eastAsia="Times New Roman" w:cs="Times New Roman"/>
          <w:szCs w:val="24"/>
        </w:rPr>
        <w:t xml:space="preserve"> 18, για το Εθνικό Συμβούλιο Εκπαίδευσης και Ανάπτυξης Ανθρώπινου Δυναμικού, το ΕΣΕΚΑΑΔ, προτείνουμε η επιλογή του προέδρου να γίνεται και αυτή μετά από ανοιχτή πρόσκληση. </w:t>
      </w:r>
      <w:r>
        <w:rPr>
          <w:rFonts w:eastAsia="Times New Roman" w:cs="Times New Roman"/>
          <w:bCs/>
          <w:shd w:val="clear" w:color="auto" w:fill="FFFFFF"/>
        </w:rPr>
        <w:t xml:space="preserve">Επίσης, </w:t>
      </w:r>
      <w:r>
        <w:rPr>
          <w:rFonts w:eastAsia="Times New Roman" w:cs="Times New Roman"/>
          <w:szCs w:val="24"/>
        </w:rPr>
        <w:t xml:space="preserve"> ενώ στο ΕΣΕΚΑΑΔ βάλατε εκπρόσωπο της ΓΣΕΒΕΕ και της ΑΔΕΔΥ, δεν βάλατε, όπως</w:t>
      </w:r>
      <w:r>
        <w:rPr>
          <w:rFonts w:eastAsia="Times New Roman" w:cs="Times New Roman"/>
          <w:szCs w:val="24"/>
        </w:rPr>
        <w:t xml:space="preserve"> είχαμε πει, εκπρόσωπο τον Α</w:t>
      </w:r>
      <w:r>
        <w:rPr>
          <w:rFonts w:eastAsia="Times New Roman" w:cs="Times New Roman"/>
          <w:szCs w:val="24"/>
        </w:rPr>
        <w:t>ΜΕ</w:t>
      </w:r>
      <w:r>
        <w:rPr>
          <w:rFonts w:eastAsia="Times New Roman" w:cs="Times New Roman"/>
          <w:szCs w:val="24"/>
        </w:rPr>
        <w:t xml:space="preserve">Α ή εκπροσώπους του ερευνητικού κόσμου εκτός των ΑΕΙ. </w:t>
      </w:r>
    </w:p>
    <w:p w14:paraId="670F551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κεφάλαιο </w:t>
      </w:r>
      <w:r>
        <w:rPr>
          <w:rFonts w:eastAsia="Times New Roman" w:cs="Times New Roman"/>
          <w:szCs w:val="24"/>
        </w:rPr>
        <w:t xml:space="preserve">Δ΄ </w:t>
      </w:r>
      <w:r>
        <w:rPr>
          <w:rFonts w:eastAsia="Times New Roman" w:cs="Times New Roman"/>
          <w:szCs w:val="24"/>
        </w:rPr>
        <w:t xml:space="preserve">για τα θέματα ανώτατης εκπαίδευσης και έρευνας, στο νέο </w:t>
      </w:r>
      <w:r>
        <w:rPr>
          <w:rFonts w:eastAsia="Times New Roman"/>
          <w:szCs w:val="24"/>
        </w:rPr>
        <w:t>άρθρο</w:t>
      </w:r>
      <w:r>
        <w:rPr>
          <w:rFonts w:eastAsia="Times New Roman" w:cs="Times New Roman"/>
          <w:szCs w:val="24"/>
        </w:rPr>
        <w:t xml:space="preserve"> 30, διορθώνεται η ασάφεια που υπήρχε σχετικά με τους επίκουρους καθηγητές και τη </w:t>
      </w:r>
      <w:r>
        <w:rPr>
          <w:rFonts w:eastAsia="Times New Roman"/>
          <w:szCs w:val="24"/>
        </w:rPr>
        <w:t>διαδικασία</w:t>
      </w:r>
      <w:r>
        <w:rPr>
          <w:rFonts w:eastAsia="Times New Roman" w:cs="Times New Roman"/>
          <w:szCs w:val="24"/>
        </w:rPr>
        <w:t xml:space="preserve"> μ</w:t>
      </w:r>
      <w:r>
        <w:rPr>
          <w:rFonts w:eastAsia="Times New Roman" w:cs="Times New Roman"/>
          <w:szCs w:val="24"/>
        </w:rPr>
        <w:t xml:space="preserve">ονιμοποίησης ή εξέλιξής τους και αυτό </w:t>
      </w:r>
      <w:r>
        <w:rPr>
          <w:rFonts w:eastAsia="Times New Roman"/>
          <w:bCs/>
        </w:rPr>
        <w:t>είναι</w:t>
      </w:r>
      <w:r>
        <w:rPr>
          <w:rFonts w:eastAsia="Times New Roman" w:cs="Times New Roman"/>
          <w:szCs w:val="24"/>
        </w:rPr>
        <w:t xml:space="preserve"> θετικό. </w:t>
      </w:r>
    </w:p>
    <w:p w14:paraId="670F551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szCs w:val="24"/>
        </w:rPr>
        <w:t>άρθρο</w:t>
      </w:r>
      <w:r>
        <w:rPr>
          <w:rFonts w:eastAsia="Times New Roman" w:cs="Times New Roman"/>
          <w:szCs w:val="24"/>
        </w:rPr>
        <w:t xml:space="preserve"> 31 θα σταθώ λίγο παραπάνω, γιατί </w:t>
      </w:r>
      <w:r>
        <w:rPr>
          <w:rFonts w:eastAsia="Times New Roman"/>
          <w:bCs/>
        </w:rPr>
        <w:t>είναι</w:t>
      </w:r>
      <w:r>
        <w:rPr>
          <w:rFonts w:eastAsia="Times New Roman" w:cs="Times New Roman"/>
          <w:szCs w:val="24"/>
        </w:rPr>
        <w:t xml:space="preserve"> ένα θέμα που το θίξαμε στην Επιτροπή Μορφωτικών Υποθέσεων πριν από λίγες μέρες, γιατί πιστεύουμε ότι ουσιαστικά επηρεάζει την ποιότητα των σπουδών στο παν</w:t>
      </w:r>
      <w:r>
        <w:rPr>
          <w:rFonts w:eastAsia="Times New Roman" w:cs="Times New Roman"/>
          <w:szCs w:val="24"/>
        </w:rPr>
        <w:t xml:space="preserve">επιστήμιο. Αφορά, λοιπόν, στην πτυχιακή εξεταστική, που δίνει τη δυνατότητα στους επί </w:t>
      </w:r>
      <w:proofErr w:type="spellStart"/>
      <w:r>
        <w:rPr>
          <w:rFonts w:eastAsia="Times New Roman" w:cs="Times New Roman"/>
          <w:szCs w:val="24"/>
        </w:rPr>
        <w:t>πτυχίω</w:t>
      </w:r>
      <w:proofErr w:type="spellEnd"/>
      <w:r>
        <w:rPr>
          <w:rFonts w:eastAsia="Times New Roman" w:cs="Times New Roman"/>
          <w:szCs w:val="24"/>
        </w:rPr>
        <w:t xml:space="preserve"> μαθητές να δίνουν όλα τα μαθήματα σε κάθε εξεταστική περίοδο. </w:t>
      </w:r>
    </w:p>
    <w:p w14:paraId="670F552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Καταλαβαίνω την </w:t>
      </w:r>
      <w:r>
        <w:rPr>
          <w:rFonts w:eastAsia="Times New Roman" w:cs="Times New Roman"/>
          <w:bCs/>
          <w:shd w:val="clear" w:color="auto" w:fill="FFFFFF"/>
        </w:rPr>
        <w:t>ανάγκη</w:t>
      </w:r>
      <w:r>
        <w:rPr>
          <w:rFonts w:eastAsia="Times New Roman" w:cs="Times New Roman"/>
          <w:szCs w:val="24"/>
        </w:rPr>
        <w:t xml:space="preserve"> για μια επιπλέον ευκαιρία, ώστε να τελειώσουν όσοι </w:t>
      </w:r>
      <w:r>
        <w:rPr>
          <w:rFonts w:eastAsia="Times New Roman"/>
          <w:bCs/>
        </w:rPr>
        <w:t>είναι</w:t>
      </w:r>
      <w:r>
        <w:rPr>
          <w:rFonts w:eastAsia="Times New Roman" w:cs="Times New Roman"/>
          <w:szCs w:val="24"/>
        </w:rPr>
        <w:t xml:space="preserve"> κοντά στο πτυχίο ή σ</w:t>
      </w:r>
      <w:r>
        <w:rPr>
          <w:rFonts w:eastAsia="Times New Roman" w:cs="Times New Roman"/>
          <w:szCs w:val="24"/>
        </w:rPr>
        <w:t xml:space="preserve">το δίπλωμα. Τι σημαίνει </w:t>
      </w:r>
      <w:r>
        <w:rPr>
          <w:rFonts w:eastAsia="Times New Roman" w:cs="Times New Roman"/>
          <w:bCs/>
          <w:shd w:val="clear" w:color="auto" w:fill="FFFFFF"/>
        </w:rPr>
        <w:t>όμως</w:t>
      </w:r>
      <w:r>
        <w:rPr>
          <w:rFonts w:eastAsia="Times New Roman" w:cs="Times New Roman"/>
          <w:szCs w:val="24"/>
        </w:rPr>
        <w:t xml:space="preserve"> αυτό το «κοντά»; Αυτό </w:t>
      </w:r>
      <w:proofErr w:type="spellStart"/>
      <w:r>
        <w:rPr>
          <w:rFonts w:eastAsia="Times New Roman" w:cs="Times New Roman"/>
          <w:szCs w:val="24"/>
        </w:rPr>
        <w:t>μετράται</w:t>
      </w:r>
      <w:proofErr w:type="spellEnd"/>
      <w:r>
        <w:rPr>
          <w:rFonts w:eastAsia="Times New Roman" w:cs="Times New Roman"/>
          <w:szCs w:val="24"/>
        </w:rPr>
        <w:t xml:space="preserve"> με τον αριθμό των μαθημάτων που χρωστάει ο κάθε φοιτητής και όχι με το αν </w:t>
      </w:r>
      <w:r>
        <w:rPr>
          <w:rFonts w:eastAsia="Times New Roman"/>
          <w:bCs/>
        </w:rPr>
        <w:t>έχει</w:t>
      </w:r>
      <w:r>
        <w:rPr>
          <w:rFonts w:eastAsia="Times New Roman" w:cs="Times New Roman"/>
          <w:szCs w:val="24"/>
        </w:rPr>
        <w:t xml:space="preserve"> συμπληρώσει τα κανονικά εξάμηνα φοίτησης. </w:t>
      </w:r>
    </w:p>
    <w:p w14:paraId="670F552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Μια τέτοια, λοιπόν, ευνοϊκή </w:t>
      </w:r>
      <w:r>
        <w:rPr>
          <w:rFonts w:eastAsia="Times New Roman"/>
          <w:bCs/>
          <w:shd w:val="clear" w:color="auto" w:fill="FFFFFF"/>
        </w:rPr>
        <w:t>διάταξη</w:t>
      </w:r>
      <w:r>
        <w:rPr>
          <w:rFonts w:eastAsia="Times New Roman" w:cs="Times New Roman"/>
          <w:szCs w:val="24"/>
        </w:rPr>
        <w:t xml:space="preserve"> θα μπορούσε να αφορά όσους οφείλουν τρία έως πέντε μαθήματα, αν σκεφτούμε ότι πέντε με έξι μαθήματα </w:t>
      </w:r>
      <w:r>
        <w:rPr>
          <w:rFonts w:eastAsia="Times New Roman"/>
          <w:bCs/>
        </w:rPr>
        <w:t>έχει</w:t>
      </w:r>
      <w:r>
        <w:rPr>
          <w:rFonts w:eastAsia="Times New Roman" w:cs="Times New Roman"/>
          <w:szCs w:val="24"/>
        </w:rPr>
        <w:t xml:space="preserve"> το κάθε εξάμηνο, και όχι όσους χρωστούν περισσότερα από είκοσι, αλλά έχουν συμπληρώσει την τετραετία ή την πενταετία κανονικής φοίτησης. Αλλιώς, με τη</w:t>
      </w:r>
      <w:r>
        <w:rPr>
          <w:rFonts w:eastAsia="Times New Roman" w:cs="Times New Roman"/>
          <w:szCs w:val="24"/>
        </w:rPr>
        <w:t xml:space="preserve"> μαζικοποίηση του μέτρου θα έχουμε έναν επιπλέον μήνα εξετάσεων κάθε χρόνο και θα κάνουμε τα πανεπιστήμια εξεταστικά κέντρα. </w:t>
      </w:r>
    </w:p>
    <w:p w14:paraId="670F552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Προκειμένου, λοιπόν,</w:t>
      </w:r>
      <w:r>
        <w:rPr>
          <w:rFonts w:eastAsia="Times New Roman"/>
          <w:szCs w:val="24"/>
        </w:rPr>
        <w:t xml:space="preserve"> </w:t>
      </w:r>
      <w:r>
        <w:rPr>
          <w:rFonts w:eastAsia="Times New Roman" w:cs="Times New Roman"/>
          <w:szCs w:val="24"/>
        </w:rPr>
        <w:t xml:space="preserve">να πάει η απόφαση αυτή στις Γενικές Συνελεύσεις των τμημάτων </w:t>
      </w:r>
      <w:r>
        <w:rPr>
          <w:rFonts w:eastAsia="Times New Roman"/>
          <w:szCs w:val="24"/>
        </w:rPr>
        <w:t>–</w:t>
      </w:r>
      <w:r>
        <w:rPr>
          <w:rFonts w:eastAsia="Times New Roman" w:cs="Times New Roman"/>
          <w:szCs w:val="24"/>
        </w:rPr>
        <w:t xml:space="preserve">πολύ σωστά θεωρεί ο κύριος Υπουργός ότι αυτή η </w:t>
      </w:r>
      <w:r>
        <w:rPr>
          <w:rFonts w:eastAsia="Times New Roman" w:cs="Times New Roman"/>
          <w:szCs w:val="24"/>
        </w:rPr>
        <w:t>απόφαση πρέπει να πάει στα ίδια τα τμήματα</w:t>
      </w:r>
      <w:r>
        <w:rPr>
          <w:rFonts w:eastAsia="Times New Roman"/>
          <w:szCs w:val="24"/>
        </w:rPr>
        <w:t xml:space="preserve">– </w:t>
      </w:r>
      <w:r>
        <w:rPr>
          <w:rFonts w:eastAsia="Times New Roman" w:cs="Times New Roman"/>
          <w:szCs w:val="24"/>
        </w:rPr>
        <w:t xml:space="preserve"> θα πρέπει η </w:t>
      </w:r>
      <w:r>
        <w:rPr>
          <w:rFonts w:eastAsia="Times New Roman"/>
          <w:bCs/>
          <w:shd w:val="clear" w:color="auto" w:fill="FFFFFF"/>
        </w:rPr>
        <w:t>διάταξη</w:t>
      </w:r>
      <w:r>
        <w:rPr>
          <w:rFonts w:eastAsia="Times New Roman" w:cs="Times New Roman"/>
          <w:szCs w:val="24"/>
        </w:rPr>
        <w:t xml:space="preserve"> να αφήνει και κάποιους βαθμούς ελευθερίας ως προς τον αριθμό των μαθημάτων. </w:t>
      </w:r>
    </w:p>
    <w:p w14:paraId="670F552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Προτείνουμε, λοιπόν, να μπει στο τέλος της </w:t>
      </w:r>
      <w:r>
        <w:rPr>
          <w:rFonts w:eastAsia="Times New Roman"/>
          <w:bCs/>
        </w:rPr>
        <w:t>συγκεκριμένης</w:t>
      </w:r>
      <w:r>
        <w:rPr>
          <w:rFonts w:eastAsia="Times New Roman" w:cs="Times New Roman"/>
          <w:szCs w:val="24"/>
        </w:rPr>
        <w:t xml:space="preserve"> </w:t>
      </w:r>
      <w:r>
        <w:rPr>
          <w:rFonts w:eastAsia="Times New Roman"/>
          <w:bCs/>
          <w:shd w:val="clear" w:color="auto" w:fill="FFFFFF"/>
        </w:rPr>
        <w:t>διάταξης</w:t>
      </w:r>
      <w:r>
        <w:rPr>
          <w:rFonts w:eastAsia="Times New Roman" w:cs="Times New Roman"/>
          <w:szCs w:val="24"/>
        </w:rPr>
        <w:t xml:space="preserve"> ότι η Γενική Συνέλευση θα αποφασίζει και τις προ</w:t>
      </w:r>
      <w:r>
        <w:rPr>
          <w:rFonts w:eastAsia="Times New Roman" w:cs="Times New Roman"/>
          <w:szCs w:val="24"/>
        </w:rPr>
        <w:t xml:space="preserve">ϋποθέσεις συμμετοχής των φοιτητών στην πτυχιακή εξεταστική, έτσι ώστε να μην </w:t>
      </w:r>
      <w:r>
        <w:rPr>
          <w:rFonts w:eastAsia="Times New Roman"/>
          <w:bCs/>
        </w:rPr>
        <w:t>είναι</w:t>
      </w:r>
      <w:r>
        <w:rPr>
          <w:rFonts w:eastAsia="Times New Roman" w:cs="Times New Roman"/>
          <w:szCs w:val="24"/>
        </w:rPr>
        <w:t xml:space="preserve"> αναγκασμένη να αποφασίσει διχοτομικά: Όλοι σε όλα ή κανένας σε κανένα. Η  </w:t>
      </w:r>
      <w:r>
        <w:rPr>
          <w:rFonts w:eastAsia="Times New Roman"/>
          <w:bCs/>
          <w:shd w:val="clear" w:color="auto" w:fill="FFFFFF"/>
        </w:rPr>
        <w:t xml:space="preserve">διάταξη </w:t>
      </w:r>
      <w:r>
        <w:rPr>
          <w:rFonts w:eastAsia="Times New Roman" w:cs="Times New Roman"/>
          <w:szCs w:val="24"/>
        </w:rPr>
        <w:t>που λέει: «σε όλα τα μαθήματα» θα έπρεπε να διατυπωθεί ξανά και να λέει «σε μαθήματα», ώστε</w:t>
      </w:r>
      <w:r>
        <w:rPr>
          <w:rFonts w:eastAsia="Times New Roman" w:cs="Times New Roman"/>
          <w:szCs w:val="24"/>
        </w:rPr>
        <w:t xml:space="preserve"> να υπάρχει έτσι αυτή η ευελιξία στις Γενικές Συνελεύσεις να αποφασίσουν εκείνες τις συνθήκες συμμετοχής. </w:t>
      </w:r>
    </w:p>
    <w:p w14:paraId="670F552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szCs w:val="24"/>
        </w:rPr>
        <w:t>άρθρο</w:t>
      </w:r>
      <w:r>
        <w:rPr>
          <w:rFonts w:eastAsia="Times New Roman" w:cs="Times New Roman"/>
          <w:szCs w:val="24"/>
        </w:rPr>
        <w:t xml:space="preserve"> 20, στην </w:t>
      </w:r>
      <w:r>
        <w:rPr>
          <w:rFonts w:eastAsia="Times New Roman" w:cs="Times New Roman"/>
          <w:bCs/>
          <w:shd w:val="clear" w:color="auto" w:fill="FFFFFF"/>
        </w:rPr>
        <w:t>παράγραφο</w:t>
      </w:r>
      <w:r>
        <w:rPr>
          <w:rFonts w:eastAsia="Times New Roman" w:cs="Times New Roman"/>
          <w:szCs w:val="24"/>
        </w:rPr>
        <w:t xml:space="preserve"> 1, για το ΕΤΕΠ, πρέπει να ληφθεί μέριμνα για να μην αποψιλωθεί το πανεπιστήμιο από το διοικητικό του προσωπικό, μην γίνο</w:t>
      </w:r>
      <w:r>
        <w:rPr>
          <w:rFonts w:eastAsia="Times New Roman" w:cs="Times New Roman"/>
          <w:szCs w:val="24"/>
        </w:rPr>
        <w:t xml:space="preserve">υν </w:t>
      </w:r>
      <w:r>
        <w:rPr>
          <w:rFonts w:eastAsia="Times New Roman" w:cs="Times New Roman"/>
        </w:rPr>
        <w:t>δηλαδή</w:t>
      </w:r>
      <w:r>
        <w:rPr>
          <w:rFonts w:eastAsia="Times New Roman" w:cs="Times New Roman"/>
          <w:szCs w:val="24"/>
        </w:rPr>
        <w:t xml:space="preserve"> όλοι ΕΤΕΠ και μετά δεν </w:t>
      </w:r>
      <w:r>
        <w:rPr>
          <w:rFonts w:eastAsia="Times New Roman" w:cs="Times New Roman"/>
          <w:bCs/>
          <w:shd w:val="clear" w:color="auto" w:fill="FFFFFF"/>
        </w:rPr>
        <w:t>υπάρχουν</w:t>
      </w:r>
      <w:r>
        <w:rPr>
          <w:rFonts w:eastAsia="Times New Roman" w:cs="Times New Roman"/>
          <w:szCs w:val="24"/>
        </w:rPr>
        <w:t xml:space="preserve"> διοικητικοί. </w:t>
      </w:r>
    </w:p>
    <w:p w14:paraId="670F552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bCs/>
          <w:shd w:val="clear" w:color="auto" w:fill="FFFFFF"/>
        </w:rPr>
        <w:t>παράγραφο</w:t>
      </w:r>
      <w:r>
        <w:rPr>
          <w:rFonts w:eastAsia="Times New Roman" w:cs="Times New Roman"/>
          <w:szCs w:val="24"/>
        </w:rPr>
        <w:t xml:space="preserve"> 4, που αφορά τις μετατάξεις εκπαιδευτικών με διδακτορικό σε προσωποπαγείς θέσεις ΕΔΙΠ στα πανεπιστήμια, είχαμε εκφράσει τις αντιρρήσεις μας και τον Μάιο, γιατί έτσι θεωρούμε ότι αποψιλώ</w:t>
      </w:r>
      <w:r>
        <w:rPr>
          <w:rFonts w:eastAsia="Times New Roman" w:cs="Times New Roman"/>
          <w:szCs w:val="24"/>
        </w:rPr>
        <w:t xml:space="preserve">νονται τα σχολεία από υψηλού επιπέδου προσωπικό. Οι εκπαιδευτικοί με διδακτορικό </w:t>
      </w:r>
      <w:r>
        <w:rPr>
          <w:rFonts w:eastAsia="Times New Roman"/>
          <w:bCs/>
        </w:rPr>
        <w:t>είναι</w:t>
      </w:r>
      <w:r>
        <w:rPr>
          <w:rFonts w:eastAsia="Times New Roman" w:cs="Times New Roman"/>
          <w:szCs w:val="24"/>
        </w:rPr>
        <w:t xml:space="preserve"> υψηλού επιπέδου προσωπικό. </w:t>
      </w:r>
    </w:p>
    <w:p w14:paraId="670F552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Εμείς προτείνουμε πρώτα να ορίζεται από τη σχολή ή το τμήμα το γνωστικό αντικείμενο της προς πλήρωση θέσης και μετά να γίνονται οι αιτήσεις τ</w:t>
      </w:r>
      <w:r>
        <w:rPr>
          <w:rFonts w:eastAsia="Times New Roman" w:cs="Times New Roman"/>
          <w:szCs w:val="24"/>
        </w:rPr>
        <w:t xml:space="preserve">ων ενδιαφερομένων για όσες θέσεις προκηρύσσονται. Όχι, </w:t>
      </w:r>
      <w:r>
        <w:rPr>
          <w:rFonts w:eastAsia="Times New Roman" w:cs="Times New Roman"/>
        </w:rPr>
        <w:t>δηλαδή,</w:t>
      </w:r>
      <w:r>
        <w:rPr>
          <w:rFonts w:eastAsia="Times New Roman" w:cs="Times New Roman"/>
          <w:szCs w:val="24"/>
        </w:rPr>
        <w:t xml:space="preserve"> να βλέπουμε ποιοι </w:t>
      </w:r>
      <w:r>
        <w:rPr>
          <w:rFonts w:eastAsia="Times New Roman"/>
          <w:bCs/>
        </w:rPr>
        <w:t>είναι</w:t>
      </w:r>
      <w:r>
        <w:rPr>
          <w:rFonts w:eastAsia="Times New Roman" w:cs="Times New Roman"/>
          <w:szCs w:val="24"/>
        </w:rPr>
        <w:t xml:space="preserve"> οι υποψήφιοι και να καθορίζουμε ανάλογα τα γνωστικά αντικείμενα, για να τους ταιριάζουν, αλλά πρώτα να βλέπουμε τα γνωστικά αντικείμενα που χρειαζόμαστε και μετά ποιοι υ</w:t>
      </w:r>
      <w:r>
        <w:rPr>
          <w:rFonts w:eastAsia="Times New Roman" w:cs="Times New Roman"/>
          <w:szCs w:val="24"/>
        </w:rPr>
        <w:t xml:space="preserve">ποψήφιοι ταιριάζουν σε αυτά. </w:t>
      </w:r>
    </w:p>
    <w:p w14:paraId="670F552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Σήμερα υπάρχει τεράστια ανισοκατανομή των υποψηφίων ΕΔΙΠ σε τμήματα και σχολές. Σε κάποια </w:t>
      </w:r>
      <w:r>
        <w:rPr>
          <w:rFonts w:eastAsia="Times New Roman"/>
          <w:bCs/>
        </w:rPr>
        <w:t>είναι</w:t>
      </w:r>
      <w:r>
        <w:rPr>
          <w:rFonts w:eastAsia="Times New Roman" w:cs="Times New Roman"/>
          <w:szCs w:val="24"/>
        </w:rPr>
        <w:t xml:space="preserve"> πολλοί σε άλλα </w:t>
      </w:r>
      <w:r>
        <w:rPr>
          <w:rFonts w:eastAsia="Times New Roman"/>
          <w:bCs/>
        </w:rPr>
        <w:t>είναι</w:t>
      </w:r>
      <w:r>
        <w:rPr>
          <w:rFonts w:eastAsia="Times New Roman" w:cs="Times New Roman"/>
          <w:szCs w:val="24"/>
        </w:rPr>
        <w:t xml:space="preserve"> ελάχιστοι. Με τον τρόπο που προτείνουμε δίνεται η ευελιξία ώστε να μπορεί να βελτιστοποιηθεί η κατανομή του π</w:t>
      </w:r>
      <w:r>
        <w:rPr>
          <w:rFonts w:eastAsia="Times New Roman" w:cs="Times New Roman"/>
          <w:szCs w:val="24"/>
        </w:rPr>
        <w:t xml:space="preserve">ροσωπικού αυτού στο χώρο της ανώτατης εκπαίδευσης με βάση και τον προγραμματισμό των τμημάτων. </w:t>
      </w:r>
    </w:p>
    <w:p w14:paraId="670F552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Επίσης, η παράγραφος 4β του συγκεκριμένου άρθρου δημιουργεί και αυτή ερωτηματικά, γιατί η διάταξη αυτή πρακτικά ακυρώνει τις διαδικασίες αξιολόγησης, που έχουν </w:t>
      </w:r>
      <w:r>
        <w:rPr>
          <w:rFonts w:eastAsia="Times New Roman" w:cs="Times New Roman"/>
          <w:szCs w:val="24"/>
        </w:rPr>
        <w:t xml:space="preserve">ήδη ολοκληρωθεί με αποφάσεις των μέχρι σήμερα αρμόδιων κοσμητειών. Δημιουργείται λοιπόν η εντύπωση ότι επιχειρείται μια παρέμβαση για εκ νέου κρίση απορριφθεισών αιτήσεων κάποιων υποψηφίων.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xml:space="preserve">. </w:t>
      </w:r>
    </w:p>
    <w:p w14:paraId="670F552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έπρεπε, λοιπόν, εκεί που λέει «για τις οποίες δ</w:t>
      </w:r>
      <w:r>
        <w:rPr>
          <w:rFonts w:eastAsia="Times New Roman" w:cs="Times New Roman"/>
          <w:szCs w:val="24"/>
        </w:rPr>
        <w:t xml:space="preserve">εν έχει εκδοθεί η προβλεπόμενη υπουργική απόφαση», κανονικά να λέει «η προβλεπόμενη απόφαση της οικείας κοσμητείας». </w:t>
      </w:r>
    </w:p>
    <w:p w14:paraId="670F552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Επίσης, στην παράγραφο 6 είμαστε αντίθετοι στο θέμα των προσωποπαγών θέσεων χωρίς ανοιχτές διαδικασίες σε θέσεις καθηγητών εφαρμογών και κ</w:t>
      </w:r>
      <w:r>
        <w:rPr>
          <w:rFonts w:eastAsia="Times New Roman" w:cs="Times New Roman"/>
          <w:szCs w:val="24"/>
        </w:rPr>
        <w:t xml:space="preserve">αθηγητών στα ΤΕΙ. </w:t>
      </w:r>
    </w:p>
    <w:p w14:paraId="670F552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το άρθρο 22, για την Εθνική Σχολή Δημόσιας Υγείας, ισχύει το ίδιο. Τα συγκεκριμένα μέτρα θα μπορούσαν να γίνουν αποδεκτά μόνο για μία σύντομη μεταβατική περίοδο, σαφώς όμως οριοθετημένη. </w:t>
      </w:r>
    </w:p>
    <w:p w14:paraId="670F552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Πολύ προβληματικό είναι, επίσης, το γεγονός ό</w:t>
      </w:r>
      <w:r>
        <w:rPr>
          <w:rFonts w:eastAsia="Times New Roman" w:cs="Times New Roman"/>
          <w:szCs w:val="24"/>
        </w:rPr>
        <w:t xml:space="preserve">τι η επταμελής επιτροπή κρίσης που ορίζεται, ουσιαστικά ορίζεται από την Κυβέρνηση με κοινή υπουργική απόφαση Υπουργού Υγείας και Υπουργού Παιδείας, κάτι που είναι μοναδική πατέντα. </w:t>
      </w:r>
    </w:p>
    <w:p w14:paraId="670F552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το άρθρο 23, για το </w:t>
      </w:r>
      <w:r>
        <w:rPr>
          <w:rFonts w:eastAsia="Times New Roman" w:cs="Times New Roman"/>
          <w:szCs w:val="24"/>
        </w:rPr>
        <w:t xml:space="preserve">Ελληνικό </w:t>
      </w:r>
      <w:r>
        <w:rPr>
          <w:rFonts w:eastAsia="Times New Roman" w:cs="Times New Roman"/>
          <w:szCs w:val="24"/>
        </w:rPr>
        <w:t>Ανοι</w:t>
      </w:r>
      <w:r>
        <w:rPr>
          <w:rFonts w:eastAsia="Times New Roman" w:cs="Times New Roman"/>
          <w:szCs w:val="24"/>
        </w:rPr>
        <w:t>κ</w:t>
      </w:r>
      <w:r>
        <w:rPr>
          <w:rFonts w:eastAsia="Times New Roman" w:cs="Times New Roman"/>
          <w:szCs w:val="24"/>
        </w:rPr>
        <w:t>τό Πανεπιστήμιο, βλέπουμε να νομοθε</w:t>
      </w:r>
      <w:r>
        <w:rPr>
          <w:rFonts w:eastAsia="Times New Roman" w:cs="Times New Roman"/>
          <w:szCs w:val="24"/>
        </w:rPr>
        <w:t xml:space="preserve">τούνται διατάξεις καθαρά ενίσχυσης του ρόλου της Συγκλήτου, που αυτή τη στιγμή δεν υπάρχει -είναι η </w:t>
      </w:r>
      <w:r>
        <w:rPr>
          <w:rFonts w:eastAsia="Times New Roman" w:cs="Times New Roman"/>
          <w:szCs w:val="24"/>
        </w:rPr>
        <w:t>διοικούσα επιτροπή</w:t>
      </w:r>
      <w:r>
        <w:rPr>
          <w:rFonts w:eastAsia="Times New Roman" w:cs="Times New Roman"/>
          <w:szCs w:val="24"/>
        </w:rPr>
        <w:t xml:space="preserve">- και αποδυνάμωσης των κοσμητειών. Επίσης, από τη συζήτηση που έγινε στην </w:t>
      </w:r>
      <w:r>
        <w:rPr>
          <w:rFonts w:eastAsia="Times New Roman" w:cs="Times New Roman"/>
          <w:szCs w:val="24"/>
        </w:rPr>
        <w:t>επιτροπή</w:t>
      </w:r>
      <w:r>
        <w:rPr>
          <w:rFonts w:eastAsia="Times New Roman" w:cs="Times New Roman"/>
          <w:szCs w:val="24"/>
        </w:rPr>
        <w:t xml:space="preserve">, κατάλαβα ότι δεν υπάρχει μεγάλη διάθεση να προχωρήσουν οι διαδικασίες που θα την καταστήσουν αυτοδιοίκητη. Σε αυτό το σημείο, θα ήθελα και τη γνώμη του Υπουργού, όταν πάρει τον λόγο. </w:t>
      </w:r>
    </w:p>
    <w:p w14:paraId="670F552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πρόεδρος </w:t>
      </w:r>
      <w:r>
        <w:rPr>
          <w:rFonts w:eastAsia="Times New Roman" w:cs="Times New Roman"/>
          <w:szCs w:val="24"/>
        </w:rPr>
        <w:t xml:space="preserve">της </w:t>
      </w:r>
      <w:r>
        <w:rPr>
          <w:rFonts w:eastAsia="Times New Roman" w:cs="Times New Roman"/>
          <w:szCs w:val="24"/>
        </w:rPr>
        <w:t xml:space="preserve">διοικούσας επιτροπής </w:t>
      </w:r>
      <w:r>
        <w:rPr>
          <w:rFonts w:eastAsia="Times New Roman" w:cs="Times New Roman"/>
          <w:szCs w:val="24"/>
        </w:rPr>
        <w:t>υπονόησε ότι επειδή έχει δίδακτρα,</w:t>
      </w:r>
      <w:r>
        <w:rPr>
          <w:rFonts w:eastAsia="Times New Roman" w:cs="Times New Roman"/>
          <w:szCs w:val="24"/>
        </w:rPr>
        <w:t xml:space="preserve"> πρέπει να έχει πάντα την κηδεμονία του Υπουργείου. Μα, και πολλά μεταπτυχιακά έχουν δίδακτρα, αλλά λειτουργούν μέσα σε αυτόνομες σχολές, σε αυτόνομα πανεπιστήμια. </w:t>
      </w:r>
    </w:p>
    <w:p w14:paraId="670F552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Ακούσαμε επίσης, από τον </w:t>
      </w:r>
      <w:r>
        <w:rPr>
          <w:rFonts w:eastAsia="Times New Roman" w:cs="Times New Roman"/>
          <w:szCs w:val="24"/>
        </w:rPr>
        <w:t xml:space="preserve">πρόεδρο </w:t>
      </w:r>
      <w:r>
        <w:rPr>
          <w:rFonts w:eastAsia="Times New Roman" w:cs="Times New Roman"/>
          <w:szCs w:val="24"/>
        </w:rPr>
        <w:t xml:space="preserve">της </w:t>
      </w:r>
      <w:r>
        <w:rPr>
          <w:rFonts w:eastAsia="Times New Roman" w:cs="Times New Roman"/>
          <w:szCs w:val="24"/>
        </w:rPr>
        <w:t>διοικούσας επιτροπής</w:t>
      </w:r>
      <w:r>
        <w:rPr>
          <w:rFonts w:eastAsia="Times New Roman" w:cs="Times New Roman"/>
          <w:szCs w:val="24"/>
        </w:rPr>
        <w:t xml:space="preserve">, για να δικαιολογήσει τις άδειες </w:t>
      </w:r>
      <w:r>
        <w:rPr>
          <w:rFonts w:eastAsia="Times New Roman" w:cs="Times New Roman"/>
          <w:szCs w:val="24"/>
        </w:rPr>
        <w:t>των δημοσίων υπαλλήλων, να λέει ότι αποκαθίσταται μια αδικία, γιατί είναι το ίδιο η εξ αποστάσεως εκπαίδευση, από το σπίτι σου, με αυτήν της φυσικής παρουσίας στο κανονικό πανεπιστήμιο. Από τη μία λοιπόν, λέμε ότι είναι ένα κανονικό πανεπιστήμιο και το ΕΑΠ</w:t>
      </w:r>
      <w:r>
        <w:rPr>
          <w:rFonts w:eastAsia="Times New Roman" w:cs="Times New Roman"/>
          <w:szCs w:val="24"/>
        </w:rPr>
        <w:t xml:space="preserve"> και πρέπει να απολαμβάνει τα ίδια δικαιώματα και προνόμια, από την άλλη, όμως, ισχυριζόμαστε ότι δεν είναι ένα κανονικό πανεπιστήμιο το ΕΑΠ και δεν μπορεί να έχει μια κανονική διοίκηση, όπως όλα τα πανεπιστήμια. Φάσκουμε, δηλαδή, και αντιφάσκουμε. </w:t>
      </w:r>
    </w:p>
    <w:p w14:paraId="670F553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 xml:space="preserve">ν έρευνα, απ’ ό,τι εξήγησε ο κ. </w:t>
      </w:r>
      <w:proofErr w:type="spellStart"/>
      <w:r>
        <w:rPr>
          <w:rFonts w:eastAsia="Times New Roman" w:cs="Times New Roman"/>
          <w:szCs w:val="24"/>
        </w:rPr>
        <w:t>Φωτάκης</w:t>
      </w:r>
      <w:proofErr w:type="spellEnd"/>
      <w:r>
        <w:rPr>
          <w:rFonts w:eastAsia="Times New Roman" w:cs="Times New Roman"/>
          <w:szCs w:val="24"/>
        </w:rPr>
        <w:t>, τελικά η ΓΓΕΤ –εμείς το είχαμε καταλάβει στην αρχή λάθος- αναλαμβάνει μόνο τα γραφειοκρατικά του ΕΛΙΔΕΚ και όχι τα λειτουργικά. Οι διαδικασίες, δηλαδή, θα είναι από ένα ουσιαστικά ανεξάρτητο ίδρυμα και δεν θα ενταχθ</w:t>
      </w:r>
      <w:r>
        <w:rPr>
          <w:rFonts w:eastAsia="Times New Roman" w:cs="Times New Roman"/>
          <w:szCs w:val="24"/>
        </w:rPr>
        <w:t xml:space="preserve">εί αυτό στη Γενική Γραμματεία Έρευνας και Τεχνολογίας παρά μόνο στο κομμάτι που αφορά το γραφειοκρατικό φόρτο. </w:t>
      </w:r>
    </w:p>
    <w:p w14:paraId="670F553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τα άρθρα 26 και 27, έκανα μια ερώτηση και στην </w:t>
      </w:r>
      <w:r>
        <w:rPr>
          <w:rFonts w:eastAsia="Times New Roman" w:cs="Times New Roman"/>
          <w:szCs w:val="24"/>
        </w:rPr>
        <w:t xml:space="preserve">επιτροπή </w:t>
      </w:r>
      <w:r>
        <w:rPr>
          <w:rFonts w:eastAsia="Times New Roman" w:cs="Times New Roman"/>
          <w:szCs w:val="24"/>
        </w:rPr>
        <w:t>για τα Τμήματα Τουρισμού, που ιδρύονται στο Πανεπιστήμιο Πειραιώς και στο Πανεπιστήμ</w:t>
      </w:r>
      <w:r>
        <w:rPr>
          <w:rFonts w:eastAsia="Times New Roman" w:cs="Times New Roman"/>
          <w:szCs w:val="24"/>
        </w:rPr>
        <w:t xml:space="preserve">ιο Αιγαίου, καθώς και για την Πολυτεχνική Σχολή Ιωαννίνων και τη μετονομασία της Σχολής στο Ρέθυμνο. Η ερώτηση ήταν εάν έχει ρωτηθεί γι’ αυτές τις αλλαγές  η ΑΔΙΠ, δηλαδή η Αρχή Διασφάλισης Ποιότητας για την Ανώτατη Εκπαίδευση. </w:t>
      </w:r>
    </w:p>
    <w:p w14:paraId="670F553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Προχωρώντας προς το τέλος, </w:t>
      </w:r>
      <w:r>
        <w:rPr>
          <w:rFonts w:eastAsia="Times New Roman" w:cs="Times New Roman"/>
          <w:szCs w:val="24"/>
        </w:rPr>
        <w:t>να πούμε ότι καταθέσαμε μία τροπολογία για τις μετακινήσεις των μελών ΔΕΠ. Το πνεύμα του νομοθέτη ήταν να μη γίνονται μετακινήσεις από τα περιφερειακά πανεπιστήμια προς τα πανεπιστήμια του κέντρου. Αυτό ήταν πολύ εύλογο, γιατί αλλιώς θα είχαμε ουσιαστικά μ</w:t>
      </w:r>
      <w:r>
        <w:rPr>
          <w:rFonts w:eastAsia="Times New Roman" w:cs="Times New Roman"/>
          <w:szCs w:val="24"/>
        </w:rPr>
        <w:t xml:space="preserve">ια αποψίλωση των περιφερειακών πανεπιστημίων, καθότι πολλοί θα ήθελαν να έρθουν στα πανεπιστήμια του κέντρου. </w:t>
      </w:r>
    </w:p>
    <w:p w14:paraId="670F553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Αυτό που προτείνουμε εμείς είναι, ουσιαστικά, να μην απαγορεύεται η μετακίνηση καθηγητών –μελών ΔΕΠ δηλαδή- μεταξύ των πανεπιστημίων του κέντρου,</w:t>
      </w:r>
      <w:r>
        <w:rPr>
          <w:rFonts w:eastAsia="Times New Roman" w:cs="Times New Roman"/>
          <w:szCs w:val="24"/>
        </w:rPr>
        <w:t xml:space="preserve"> δηλαδή από το Οικονομικό Πανεπιστήμιο να πάει στο Πολυτεχνείο, από το Πολυτεχνείο να πάει κάποιος στο ΕΚΠΑ, κάτι το οποίο με την προηγούμενη διάταξη, έτσι όπως ήταν διατυπωμένη, ήταν απαγορευτικό. Με την τροπολογία αυτή νομίζουμε ότι θα ξεπεραστεί αυτή η </w:t>
      </w:r>
      <w:r>
        <w:rPr>
          <w:rFonts w:eastAsia="Times New Roman" w:cs="Times New Roman"/>
          <w:szCs w:val="24"/>
        </w:rPr>
        <w:t xml:space="preserve">–ας πούμε- αστοχία. </w:t>
      </w:r>
    </w:p>
    <w:p w14:paraId="670F5534" w14:textId="77777777" w:rsidR="00D35489" w:rsidRDefault="0006190C">
      <w:pPr>
        <w:spacing w:line="600" w:lineRule="auto"/>
        <w:ind w:firstLine="720"/>
        <w:jc w:val="both"/>
        <w:rPr>
          <w:rFonts w:eastAsia="Times New Roman"/>
          <w:szCs w:val="24"/>
        </w:rPr>
      </w:pPr>
      <w:r>
        <w:rPr>
          <w:rFonts w:eastAsia="Times New Roman" w:cs="Times New Roman"/>
          <w:szCs w:val="24"/>
        </w:rPr>
        <w:t>Επίσης, θα πρέπει να δούμε και πάλι την προϋπόθεση δεκαετίας, που ισχύει με βάση τον τελευταίο νόμο, πριν τη μετακίνηση ενός μέλους ΔΕΠ. Είναι υπερβολικός ο χρόνος, κατά τη γνώμη μας, αν θέλουμε να εντείνουμε την κινητικότητα των μελών</w:t>
      </w:r>
      <w:r>
        <w:rPr>
          <w:rFonts w:eastAsia="Times New Roman" w:cs="Times New Roman"/>
          <w:szCs w:val="24"/>
        </w:rPr>
        <w:t xml:space="preserve"> ΔΕΠ μεταξύ των πανεπιστημίων. Σε κάποια επόμενη φάση θα πρέπει να το δούμε. </w:t>
      </w:r>
    </w:p>
    <w:p w14:paraId="670F5535" w14:textId="77777777" w:rsidR="00D35489" w:rsidRDefault="0006190C">
      <w:pPr>
        <w:spacing w:line="600" w:lineRule="auto"/>
        <w:ind w:firstLine="720"/>
        <w:jc w:val="both"/>
        <w:rPr>
          <w:rFonts w:eastAsia="Times New Roman"/>
          <w:szCs w:val="24"/>
        </w:rPr>
      </w:pPr>
      <w:r>
        <w:rPr>
          <w:rFonts w:eastAsia="Times New Roman"/>
          <w:szCs w:val="24"/>
        </w:rPr>
        <w:t>Πάμε στο άρθρο 29 για την προσθήκη που έγινε στον Κώδικα Ελληνικής Ιθαγένειας. Εμείς δεν κρυφτήκαμε στις επιτροπές, έτσι ώστε να δημιουργήσουμε μια μίνι κυβερνητική κρίση, όπως ε</w:t>
      </w:r>
      <w:r>
        <w:rPr>
          <w:rFonts w:eastAsia="Times New Roman"/>
          <w:szCs w:val="24"/>
        </w:rPr>
        <w:t>ύκολα θα μπορούσαμε, καθότι το συγκεκριμένο άρθρο το καταψήφισαν οι ομοτράπεζοί σας στην εξουσία, οι ΑΝΕΛ, που έχουν γνωστές απόψεις περί καθαρότητας της φυλής, ενώ ΠΑΣΟΚ και Νέα Δημοκρατία επιφυλάχθηκαν.</w:t>
      </w:r>
    </w:p>
    <w:p w14:paraId="670F5536" w14:textId="77777777" w:rsidR="00D35489" w:rsidRDefault="0006190C">
      <w:pPr>
        <w:spacing w:line="600" w:lineRule="auto"/>
        <w:ind w:firstLine="720"/>
        <w:jc w:val="both"/>
        <w:rPr>
          <w:rFonts w:eastAsia="Times New Roman"/>
          <w:szCs w:val="24"/>
        </w:rPr>
      </w:pPr>
      <w:r>
        <w:rPr>
          <w:rFonts w:eastAsia="Times New Roman"/>
          <w:szCs w:val="24"/>
        </w:rPr>
        <w:t xml:space="preserve">Είπαμε, λοιπόν, στην </w:t>
      </w:r>
      <w:r>
        <w:rPr>
          <w:rFonts w:eastAsia="Times New Roman"/>
          <w:szCs w:val="24"/>
        </w:rPr>
        <w:t xml:space="preserve">επιτροπή </w:t>
      </w:r>
      <w:r>
        <w:rPr>
          <w:rFonts w:eastAsia="Times New Roman"/>
          <w:szCs w:val="24"/>
        </w:rPr>
        <w:t>ξεκάθαρα «ναι» κι έτσ</w:t>
      </w:r>
      <w:r>
        <w:rPr>
          <w:rFonts w:eastAsia="Times New Roman"/>
          <w:szCs w:val="24"/>
        </w:rPr>
        <w:t>ι πέρασε το άρθρο στην Ολομέλεια, χωρίς να παζαρέψουμε, χωρίς να βάλουμε τη μικροπολιτική πάνω από τις αρχές μας και, κυρίως, πάνω από το συμφέρον των παιδιών.</w:t>
      </w:r>
    </w:p>
    <w:p w14:paraId="670F5537" w14:textId="77777777" w:rsidR="00D35489" w:rsidRDefault="0006190C">
      <w:pPr>
        <w:spacing w:line="600" w:lineRule="auto"/>
        <w:ind w:firstLine="720"/>
        <w:jc w:val="both"/>
        <w:rPr>
          <w:rFonts w:eastAsia="Times New Roman"/>
          <w:szCs w:val="24"/>
        </w:rPr>
      </w:pPr>
      <w:r>
        <w:rPr>
          <w:rFonts w:eastAsia="Times New Roman"/>
          <w:szCs w:val="24"/>
        </w:rPr>
        <w:t xml:space="preserve">Τέλος –και τελειώνω, κύριε Πρόεδρε- η γνωστή τροπολογία, που κατατέθηκε από την κυρία </w:t>
      </w:r>
      <w:proofErr w:type="spellStart"/>
      <w:r>
        <w:rPr>
          <w:rFonts w:eastAsia="Times New Roman"/>
          <w:szCs w:val="24"/>
        </w:rPr>
        <w:t>Ιγγλέζη</w:t>
      </w:r>
      <w:proofErr w:type="spellEnd"/>
      <w:r>
        <w:rPr>
          <w:rFonts w:eastAsia="Times New Roman"/>
          <w:szCs w:val="24"/>
        </w:rPr>
        <w:t xml:space="preserve"> γι</w:t>
      </w:r>
      <w:r>
        <w:rPr>
          <w:rFonts w:eastAsia="Times New Roman"/>
          <w:szCs w:val="24"/>
        </w:rPr>
        <w:t>α τις υπερωρίες των αποσπασμένων καθηγητών, μας έκανε να θυμηθούμε την ερώτηση που έχουμε καταθέσει και σας καλούμε να απαντήσετε, επιτέλους, κύριε Υπουργέ, σχετικά με το πόσοι αποσπασμένοι εκπαιδευτικοί υπάρχουν σε κόμματα και σε ποια, σε Βουλευτές και σε</w:t>
      </w:r>
      <w:r>
        <w:rPr>
          <w:rFonts w:eastAsia="Times New Roman"/>
          <w:szCs w:val="24"/>
        </w:rPr>
        <w:t xml:space="preserve"> Υπουργεία. Δεν είναι κακό να υπάρχει διαφάνεια σ’ αυτά τα θέματα. Περιμένουμε λοιπόν, τις απαντήσεις.</w:t>
      </w:r>
    </w:p>
    <w:p w14:paraId="670F5538" w14:textId="77777777" w:rsidR="00D35489" w:rsidRDefault="0006190C">
      <w:pPr>
        <w:spacing w:line="600" w:lineRule="auto"/>
        <w:ind w:firstLine="720"/>
        <w:jc w:val="both"/>
        <w:rPr>
          <w:rFonts w:eastAsia="Times New Roman"/>
          <w:szCs w:val="24"/>
        </w:rPr>
      </w:pPr>
      <w:r>
        <w:rPr>
          <w:rFonts w:eastAsia="Times New Roman"/>
          <w:szCs w:val="24"/>
        </w:rPr>
        <w:t>Ευχαριστώ πολύ.</w:t>
      </w:r>
    </w:p>
    <w:p w14:paraId="670F5539" w14:textId="77777777" w:rsidR="00D35489" w:rsidRDefault="0006190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w:t>
      </w:r>
      <w:proofErr w:type="spellStart"/>
      <w:r>
        <w:rPr>
          <w:rFonts w:eastAsia="Times New Roman"/>
          <w:szCs w:val="24"/>
        </w:rPr>
        <w:t>Μαυρωτά</w:t>
      </w:r>
      <w:proofErr w:type="spellEnd"/>
      <w:r>
        <w:rPr>
          <w:rFonts w:eastAsia="Times New Roman"/>
          <w:szCs w:val="24"/>
        </w:rPr>
        <w:t>, σε σχέση με αυτό που αναφέρατε για το άρθρο 29, για την ιθαγένεια, πρέπει να σας πω ότι έγινε δήλωση από τους ΑΝΕΛ επισήμως ότι ψηφίζουν το άρθρο 29, παρά την προσωπική τοποθέτηση που έκανε από το Βήμα προηγουμένως Βουλευτής των ΑΝΕΛ.</w:t>
      </w:r>
    </w:p>
    <w:p w14:paraId="670F553A" w14:textId="77777777" w:rsidR="00D35489" w:rsidRDefault="0006190C">
      <w:pPr>
        <w:spacing w:line="600" w:lineRule="auto"/>
        <w:ind w:firstLine="720"/>
        <w:jc w:val="both"/>
        <w:rPr>
          <w:rFonts w:eastAsia="Times New Roman"/>
          <w:szCs w:val="24"/>
        </w:rPr>
      </w:pPr>
      <w:r>
        <w:rPr>
          <w:rFonts w:eastAsia="Times New Roman"/>
          <w:b/>
          <w:szCs w:val="24"/>
        </w:rPr>
        <w:t>ΓΕΩΡΓ</w:t>
      </w:r>
      <w:r>
        <w:rPr>
          <w:rFonts w:eastAsia="Times New Roman"/>
          <w:b/>
          <w:szCs w:val="24"/>
        </w:rPr>
        <w:t>ΙΟΣ ΜΑΥΡΩΤΑΣ:</w:t>
      </w:r>
      <w:r>
        <w:rPr>
          <w:rFonts w:eastAsia="Times New Roman"/>
          <w:szCs w:val="24"/>
        </w:rPr>
        <w:t xml:space="preserve"> Δεν θα ερχόταν όμως στην Ολομέλεια, κύριε Πρόεδρε.</w:t>
      </w:r>
    </w:p>
    <w:p w14:paraId="670F553B" w14:textId="77777777" w:rsidR="00D35489" w:rsidRDefault="0006190C">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Σωστό είναι αυτό. Το αναγνωρίζουμε.</w:t>
      </w:r>
    </w:p>
    <w:p w14:paraId="670F553C" w14:textId="77777777" w:rsidR="00D35489" w:rsidRDefault="0006190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Εκτιμούμε, πάντως, τη θέση σας, κύριε </w:t>
      </w:r>
      <w:proofErr w:type="spellStart"/>
      <w:r>
        <w:rPr>
          <w:rFonts w:eastAsia="Times New Roman"/>
          <w:szCs w:val="24"/>
        </w:rPr>
        <w:t>Μαυρωτά</w:t>
      </w:r>
      <w:proofErr w:type="spellEnd"/>
      <w:r>
        <w:rPr>
          <w:rFonts w:eastAsia="Times New Roman"/>
          <w:szCs w:val="24"/>
        </w:rPr>
        <w:t>.</w:t>
      </w:r>
    </w:p>
    <w:p w14:paraId="670F553D" w14:textId="77777777" w:rsidR="00D35489" w:rsidRDefault="0006190C">
      <w:pPr>
        <w:spacing w:line="600" w:lineRule="auto"/>
        <w:ind w:firstLine="720"/>
        <w:jc w:val="both"/>
        <w:rPr>
          <w:rFonts w:eastAsia="Times New Roman"/>
          <w:szCs w:val="24"/>
        </w:rPr>
      </w:pPr>
      <w:r>
        <w:rPr>
          <w:rFonts w:eastAsia="Times New Roman"/>
          <w:b/>
          <w:szCs w:val="24"/>
        </w:rPr>
        <w:t>ΓΕΩΡ</w:t>
      </w:r>
      <w:r>
        <w:rPr>
          <w:rFonts w:eastAsia="Times New Roman"/>
          <w:b/>
          <w:szCs w:val="24"/>
        </w:rPr>
        <w:t xml:space="preserve">ΓΙΟΣ ΜΑΥΡΩΤΑΣ: </w:t>
      </w:r>
      <w:r>
        <w:rPr>
          <w:rFonts w:eastAsia="Times New Roman"/>
          <w:szCs w:val="24"/>
        </w:rPr>
        <w:t xml:space="preserve">Δεν θέλουμε να μας εκτιμήσετε. </w:t>
      </w:r>
    </w:p>
    <w:p w14:paraId="670F553E"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Καλώς. Πάντως, το θέμα θα τακτοποιηθεί και θα υπάρχει μετά από τον Κοινοβουλευτικό Εκπρόσωπο και αντίστοιχη δήλωση.</w:t>
      </w:r>
    </w:p>
    <w:p w14:paraId="670F553F"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θα προχωρήσουμε στον κατάλογο</w:t>
      </w:r>
      <w:r>
        <w:rPr>
          <w:rFonts w:eastAsia="Times New Roman"/>
          <w:szCs w:val="24"/>
        </w:rPr>
        <w:t xml:space="preserve"> των ομιλητών επί της αρχής. </w:t>
      </w:r>
    </w:p>
    <w:p w14:paraId="670F5540" w14:textId="77777777" w:rsidR="00D35489" w:rsidRDefault="0006190C">
      <w:pPr>
        <w:spacing w:line="600" w:lineRule="auto"/>
        <w:ind w:firstLine="720"/>
        <w:jc w:val="both"/>
        <w:rPr>
          <w:rFonts w:eastAsia="Times New Roman"/>
          <w:szCs w:val="24"/>
        </w:rPr>
      </w:pPr>
      <w:r>
        <w:rPr>
          <w:rFonts w:eastAsia="Times New Roman"/>
          <w:szCs w:val="24"/>
        </w:rPr>
        <w:t xml:space="preserve">Πρώτος είναι ο κ. Ιωάννης </w:t>
      </w:r>
      <w:proofErr w:type="spellStart"/>
      <w:r>
        <w:rPr>
          <w:rFonts w:eastAsia="Times New Roman"/>
          <w:szCs w:val="24"/>
        </w:rPr>
        <w:t>Στέφος</w:t>
      </w:r>
      <w:proofErr w:type="spellEnd"/>
      <w:r>
        <w:rPr>
          <w:rFonts w:eastAsia="Times New Roman"/>
          <w:szCs w:val="24"/>
        </w:rPr>
        <w:t xml:space="preserve"> από τον ΣΥΡΙΖΑ για επτά λεπτά.</w:t>
      </w:r>
    </w:p>
    <w:p w14:paraId="670F5541" w14:textId="77777777" w:rsidR="00D35489" w:rsidRDefault="0006190C">
      <w:pPr>
        <w:spacing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Ευχαριστώ, κύριε Πρόεδρε.</w:t>
      </w:r>
    </w:p>
    <w:p w14:paraId="670F5542" w14:textId="77777777" w:rsidR="00D35489" w:rsidRDefault="0006190C">
      <w:pPr>
        <w:spacing w:line="600" w:lineRule="auto"/>
        <w:ind w:firstLine="720"/>
        <w:jc w:val="both"/>
        <w:rPr>
          <w:rFonts w:eastAsia="Times New Roman"/>
          <w:szCs w:val="24"/>
        </w:rPr>
      </w:pPr>
      <w:r>
        <w:rPr>
          <w:rFonts w:eastAsia="Times New Roman"/>
          <w:szCs w:val="24"/>
        </w:rPr>
        <w:t>Τον τελευταίο καιρό ο Διαφωτισμός έγινε κεντρικό θέμα στη δημόσια συζήτηση κυρίως μέσω των κοινωνικών δικτύων, αφού τα υ</w:t>
      </w:r>
      <w:r>
        <w:rPr>
          <w:rFonts w:eastAsia="Times New Roman"/>
          <w:szCs w:val="24"/>
        </w:rPr>
        <w:t>πόλοιπα μέσα ενημέρωσης δεν ασχολούνται κα ιδιαίτερα. Ούτως ή άλλως, από καταβολής τους η αντικειμενική ενημέρωση δεν είναι το δυνατό τους σημείο.</w:t>
      </w:r>
    </w:p>
    <w:p w14:paraId="670F5543" w14:textId="77777777" w:rsidR="00D35489" w:rsidRDefault="0006190C">
      <w:pPr>
        <w:spacing w:line="600" w:lineRule="auto"/>
        <w:ind w:firstLine="720"/>
        <w:jc w:val="both"/>
        <w:rPr>
          <w:rFonts w:eastAsia="Times New Roman"/>
          <w:szCs w:val="24"/>
        </w:rPr>
      </w:pPr>
      <w:r>
        <w:rPr>
          <w:rFonts w:eastAsia="Times New Roman"/>
          <w:szCs w:val="24"/>
        </w:rPr>
        <w:t>Μάθαμε, λοιπόν, πριν κάποιους μήνες ότι ο διαχωρισμός των εξουσιών έγινε από τον Ρουσσώ κι όχι, όπως όλοι ξέρ</w:t>
      </w:r>
      <w:r>
        <w:rPr>
          <w:rFonts w:eastAsia="Times New Roman"/>
          <w:szCs w:val="24"/>
        </w:rPr>
        <w:t xml:space="preserve">αμε, από τον </w:t>
      </w:r>
      <w:proofErr w:type="spellStart"/>
      <w:r>
        <w:rPr>
          <w:rFonts w:eastAsia="Times New Roman"/>
          <w:szCs w:val="24"/>
        </w:rPr>
        <w:t>Μοντεσκιέ</w:t>
      </w:r>
      <w:proofErr w:type="spellEnd"/>
      <w:r>
        <w:rPr>
          <w:rFonts w:eastAsia="Times New Roman"/>
          <w:szCs w:val="24"/>
        </w:rPr>
        <w:t xml:space="preserve">. Στην παρούσα φάση μαθαίνουμε για το σπίτι του </w:t>
      </w:r>
      <w:proofErr w:type="spellStart"/>
      <w:r>
        <w:rPr>
          <w:rFonts w:eastAsia="Times New Roman"/>
          <w:szCs w:val="24"/>
        </w:rPr>
        <w:t>Βολταίρου</w:t>
      </w:r>
      <w:proofErr w:type="spellEnd"/>
      <w:r>
        <w:rPr>
          <w:rFonts w:eastAsia="Times New Roman"/>
          <w:szCs w:val="24"/>
        </w:rPr>
        <w:t xml:space="preserve"> και τα όσα περίεργα μεσολάβησαν πριν και μετά την αγορά του.</w:t>
      </w:r>
    </w:p>
    <w:p w14:paraId="670F5544" w14:textId="77777777" w:rsidR="00D35489" w:rsidRDefault="0006190C">
      <w:pPr>
        <w:spacing w:line="600" w:lineRule="auto"/>
        <w:ind w:firstLine="720"/>
        <w:jc w:val="both"/>
        <w:rPr>
          <w:rFonts w:eastAsia="Times New Roman"/>
          <w:szCs w:val="24"/>
        </w:rPr>
      </w:pPr>
      <w:r>
        <w:rPr>
          <w:rFonts w:eastAsia="Times New Roman"/>
          <w:szCs w:val="24"/>
        </w:rPr>
        <w:t>Η αλήθεια είναι ότι η Νέα Δημοκρατία είναι γνήσιο τέκνο του Διαφωτισμού, μόνο που τον ερμηνεύει κατά το δοκούν. Εκε</w:t>
      </w:r>
      <w:r>
        <w:rPr>
          <w:rFonts w:eastAsia="Times New Roman"/>
          <w:szCs w:val="24"/>
        </w:rPr>
        <w:t>ί που ο Διαφωτισμός απαγγέλθηκε την ελευθερία του ατόμου, η Νέα Δημοκρατία καταλαβαίνει την ασυδοσία του κυβερνώντα ή εκεί που ο Ρουσσώ προτείνει την πιστή τήρηση των νόμων για τη λειτουργία του δημοκρατικού πολιτεύματος, η Νέα Δημοκρατία αντιλαμβάνεται τη</w:t>
      </w:r>
      <w:r>
        <w:rPr>
          <w:rFonts w:eastAsia="Times New Roman"/>
          <w:szCs w:val="24"/>
        </w:rPr>
        <w:t>ν εφαρμογή των νόμων μόνο για τον απλό πολίτη, αλλά όχι για τον Αρχηγό της.</w:t>
      </w:r>
    </w:p>
    <w:p w14:paraId="670F5545" w14:textId="77777777" w:rsidR="00D35489" w:rsidRDefault="0006190C">
      <w:pPr>
        <w:spacing w:line="600" w:lineRule="auto"/>
        <w:ind w:firstLine="720"/>
        <w:jc w:val="both"/>
        <w:rPr>
          <w:rFonts w:eastAsia="Times New Roman"/>
          <w:szCs w:val="24"/>
        </w:rPr>
      </w:pPr>
      <w:r>
        <w:rPr>
          <w:rFonts w:eastAsia="Times New Roman"/>
          <w:szCs w:val="24"/>
        </w:rPr>
        <w:t>Οι προτάσεις του Διαφωτισμού για ισονομία, ελευθερία του ατόμου και δημοκρατία λίγη σχέση έχουν με την Αξιωματική Αντιπολίτευση, αν και αποτέλεσαν σοβαρή παρακαταθήκη για τη Γαλλικ</w:t>
      </w:r>
      <w:r>
        <w:rPr>
          <w:rFonts w:eastAsia="Times New Roman"/>
          <w:szCs w:val="24"/>
        </w:rPr>
        <w:t>ή Επανάσταση και τον Νεοελληνικό Διαφωτισμό του 18</w:t>
      </w:r>
      <w:r>
        <w:rPr>
          <w:rFonts w:eastAsia="Times New Roman"/>
          <w:szCs w:val="24"/>
          <w:vertAlign w:val="superscript"/>
        </w:rPr>
        <w:t>ου</w:t>
      </w:r>
      <w:r>
        <w:rPr>
          <w:rFonts w:eastAsia="Times New Roman"/>
          <w:szCs w:val="24"/>
        </w:rPr>
        <w:t xml:space="preserve"> αιώνα, η γραπτή κληρονομιά του οποίου πλουτίζει τα ράφια της Εθνικής Βιβλιοθήκης.</w:t>
      </w:r>
    </w:p>
    <w:p w14:paraId="670F5546" w14:textId="77777777" w:rsidR="00D35489" w:rsidRDefault="0006190C">
      <w:pPr>
        <w:spacing w:line="600" w:lineRule="auto"/>
        <w:ind w:firstLine="720"/>
        <w:jc w:val="both"/>
        <w:rPr>
          <w:rFonts w:eastAsia="Times New Roman"/>
          <w:szCs w:val="24"/>
        </w:rPr>
      </w:pPr>
      <w:r>
        <w:rPr>
          <w:rFonts w:eastAsia="Times New Roman"/>
          <w:szCs w:val="24"/>
        </w:rPr>
        <w:t>Η Εθνική Βιβλιοθήκη με το παρόν νομοσχέδιο και τη μεταστέγαση της στους χώρους του Ιδρύματος «Σταύρος Νιάρχος» προβλέπετα</w:t>
      </w:r>
      <w:r>
        <w:rPr>
          <w:rFonts w:eastAsia="Times New Roman"/>
          <w:szCs w:val="24"/>
        </w:rPr>
        <w:t>ι ότι θα παρέχει υπηρεσίες εφάμιλλες με αυτές της Βρετανικής Βιβλιοθήκης.</w:t>
      </w:r>
    </w:p>
    <w:p w14:paraId="670F5547" w14:textId="77777777" w:rsidR="00D35489" w:rsidRDefault="0006190C">
      <w:pPr>
        <w:spacing w:line="600" w:lineRule="auto"/>
        <w:ind w:firstLine="720"/>
        <w:jc w:val="both"/>
        <w:rPr>
          <w:rFonts w:eastAsia="Times New Roman"/>
          <w:szCs w:val="24"/>
        </w:rPr>
      </w:pPr>
      <w:r>
        <w:rPr>
          <w:rFonts w:eastAsia="Times New Roman"/>
          <w:szCs w:val="24"/>
        </w:rPr>
        <w:t>Με το νομοσχέδιο αυτό η Εθνική Βιβλιοθήκη μπαίνει στην εποχή των προηγμένων βιβλιοθηκών παγκοσμίως, ενώ παράλληλα κρατάει τον ρόλο του θεματοφύλακα όλης της πνευματικής παρακαταθήκης</w:t>
      </w:r>
      <w:r>
        <w:rPr>
          <w:rFonts w:eastAsia="Times New Roman"/>
          <w:szCs w:val="24"/>
        </w:rPr>
        <w:t xml:space="preserve"> του ελληνισμού.</w:t>
      </w:r>
    </w:p>
    <w:p w14:paraId="670F5548" w14:textId="77777777" w:rsidR="00D35489" w:rsidRDefault="0006190C">
      <w:pPr>
        <w:spacing w:line="600" w:lineRule="auto"/>
        <w:ind w:firstLine="720"/>
        <w:jc w:val="both"/>
        <w:rPr>
          <w:rFonts w:eastAsia="Times New Roman"/>
          <w:szCs w:val="24"/>
        </w:rPr>
      </w:pPr>
      <w:r>
        <w:rPr>
          <w:rFonts w:eastAsia="Times New Roman"/>
          <w:szCs w:val="24"/>
        </w:rPr>
        <w:t xml:space="preserve">Ένα σημαντικό σημείο του νομοσχεδίου είναι η πρόβλεψη για την ανάθεση δράσεων, για την ανάδειξη και λειτουργία του εθνικού αποθετηρίου και αρχείου ψηφιακών δημοσιευμάτων, δεδομένων και </w:t>
      </w:r>
      <w:proofErr w:type="spellStart"/>
      <w:r>
        <w:rPr>
          <w:rFonts w:eastAsia="Times New Roman"/>
          <w:szCs w:val="24"/>
        </w:rPr>
        <w:t>μεταδεδομένων</w:t>
      </w:r>
      <w:proofErr w:type="spellEnd"/>
      <w:r>
        <w:rPr>
          <w:rFonts w:eastAsia="Times New Roman"/>
          <w:szCs w:val="24"/>
        </w:rPr>
        <w:t xml:space="preserve"> που παράγονται στη χώρα ή αφορούν τον </w:t>
      </w:r>
      <w:r>
        <w:rPr>
          <w:rFonts w:eastAsia="Times New Roman"/>
          <w:szCs w:val="24"/>
        </w:rPr>
        <w:t xml:space="preserve">ελληνικό πολιτισμό. Μάλιστα, αν λάβουμε υπ’ </w:t>
      </w:r>
      <w:proofErr w:type="spellStart"/>
      <w:r>
        <w:rPr>
          <w:rFonts w:eastAsia="Times New Roman"/>
          <w:szCs w:val="24"/>
        </w:rPr>
        <w:t>όψιν</w:t>
      </w:r>
      <w:proofErr w:type="spellEnd"/>
      <w:r>
        <w:rPr>
          <w:rFonts w:eastAsia="Times New Roman"/>
          <w:szCs w:val="24"/>
        </w:rPr>
        <w:t xml:space="preserve"> την αλματώδη αύξηση των δημοσιευμάτων στο διαδίκτυο, γίνεται φανερό πόσο σημαντική είναι η ανάπτυξη αυτής της υπηρεσίας για τη διατήρηση της εθνικής, πνευματικής και καλλιτεχνικής παραγωγής.</w:t>
      </w:r>
    </w:p>
    <w:p w14:paraId="670F5549" w14:textId="77777777" w:rsidR="00D35489" w:rsidRDefault="0006190C">
      <w:pPr>
        <w:spacing w:line="600" w:lineRule="auto"/>
        <w:ind w:firstLine="720"/>
        <w:jc w:val="both"/>
        <w:rPr>
          <w:rFonts w:eastAsia="Times New Roman"/>
          <w:szCs w:val="24"/>
        </w:rPr>
      </w:pPr>
      <w:r>
        <w:rPr>
          <w:rFonts w:eastAsia="Times New Roman"/>
          <w:szCs w:val="24"/>
        </w:rPr>
        <w:t>Η Εθνική Βιβλιοθ</w:t>
      </w:r>
      <w:r>
        <w:rPr>
          <w:rFonts w:eastAsia="Times New Roman"/>
          <w:szCs w:val="24"/>
        </w:rPr>
        <w:t>ήκη γίνεται ο φάρος για την ανάπτυξη και των υπόλοιπων βιβλιοθηκών, που συγκροτούνται σ’ ένα ενιαίο δίκτυο ανταλλαγής πληροφοριών, γνώσης και επαγγελματικής επικοινωνίας.</w:t>
      </w:r>
    </w:p>
    <w:p w14:paraId="670F554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Ένα πολύ σημαντικό άρθρο στο νομοσχέδιο είναι το άρθρο 9. Η αναγνώριση της προϋπηρεσί</w:t>
      </w:r>
      <w:r>
        <w:rPr>
          <w:rFonts w:eastAsia="Times New Roman" w:cs="Times New Roman"/>
          <w:szCs w:val="24"/>
        </w:rPr>
        <w:t>ας στον ιδιωτικό τομέα, που ίσχυε για τους δημοσίους υπαλλήλους επεκτείνεται και στους εκπαιδευτικούς, αποκαθιστώντας την ισονομία και την ίση μεταχείριση όλων των δημοσίων υπαλλήλων. Το μέτρο αποκαθιστά κάποιες χιλιάδες εκπαιδευτικών, οι οποίοι προσέφεραν</w:t>
      </w:r>
      <w:r>
        <w:rPr>
          <w:rFonts w:eastAsia="Times New Roman" w:cs="Times New Roman"/>
          <w:szCs w:val="24"/>
        </w:rPr>
        <w:t xml:space="preserve"> το παιδαγωγικό τους έργο στην ιδιωτική εκπαίδευση και συνεχίζουν να το προσφέρουν τώρα στη δημόσια. </w:t>
      </w:r>
    </w:p>
    <w:p w14:paraId="670F554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άρθρο που αφορά στο </w:t>
      </w:r>
      <w:r>
        <w:rPr>
          <w:rFonts w:eastAsia="Times New Roman" w:cs="Times New Roman"/>
          <w:szCs w:val="24"/>
        </w:rPr>
        <w:t>Κρατικό</w:t>
      </w:r>
      <w:r>
        <w:rPr>
          <w:rFonts w:eastAsia="Times New Roman" w:cs="Times New Roman"/>
          <w:szCs w:val="24"/>
        </w:rPr>
        <w:t xml:space="preserve"> Πιστοποιητικό Γλωσσομάθειας αξίζει της προσοχής μας, αφού </w:t>
      </w:r>
      <w:proofErr w:type="spellStart"/>
      <w:r>
        <w:rPr>
          <w:rFonts w:eastAsia="Times New Roman" w:cs="Times New Roman"/>
          <w:szCs w:val="24"/>
        </w:rPr>
        <w:t>επικαιροποιούνται</w:t>
      </w:r>
      <w:proofErr w:type="spellEnd"/>
      <w:r>
        <w:rPr>
          <w:rFonts w:eastAsia="Times New Roman" w:cs="Times New Roman"/>
          <w:szCs w:val="24"/>
        </w:rPr>
        <w:t xml:space="preserve"> σύμφωνα με τις παρούσες κοινωνικές ανάγκες οι ό</w:t>
      </w:r>
      <w:r>
        <w:rPr>
          <w:rFonts w:eastAsia="Times New Roman" w:cs="Times New Roman"/>
          <w:szCs w:val="24"/>
        </w:rPr>
        <w:t xml:space="preserve">ροι και οι διαδικασίες διεξαγωγής των εξεταστικών διαδικασιών για την απόκτησή του με πολλαπλά κέρδη για τους Έλληνες πολίτες. </w:t>
      </w:r>
    </w:p>
    <w:p w14:paraId="670F554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Μεταξύ άλλων, υπάρχει η ρύθμιση για την ανάπτυξη ενός ηλεκτρονικού φροντιστηρίου για τη δωρεάν υποστήριξη της ατομικής προετοιμα</w:t>
      </w:r>
      <w:r>
        <w:rPr>
          <w:rFonts w:eastAsia="Times New Roman" w:cs="Times New Roman"/>
          <w:szCs w:val="24"/>
        </w:rPr>
        <w:t xml:space="preserve">σίας των υποψηφίων και πρώτη φορά για δημόσιο φορέα η αυτοχρηματοδότηση του συστήματος μόνο από τα εξέταστρα των υποψηφίων, τα οποία είναι κατά 50% χαμηλότερα από τα ανάλογα συστήματα άλλων χωρών. </w:t>
      </w:r>
    </w:p>
    <w:p w14:paraId="670F554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Ένα άλλο σημαντικό σημείο είναι το άρθρο 7 του νομοσχεδίου</w:t>
      </w:r>
      <w:r>
        <w:rPr>
          <w:rFonts w:eastAsia="Times New Roman" w:cs="Times New Roman"/>
          <w:szCs w:val="24"/>
        </w:rPr>
        <w:t>, που αφορά στις σχολικές εκδρομές. Για εμένα προσωπικά, πέραν του ότι ορίζονται σαφώς και απλοποιούνται οι διαδικασίες για το ποιος φέρει την ευθύνη των εκδρομών, σημαντική είναι η πρόβλεψη για μη υπολογισμό των απουσιών των μαθητών με εξαιρετικές επιδόσε</w:t>
      </w:r>
      <w:r>
        <w:rPr>
          <w:rFonts w:eastAsia="Times New Roman" w:cs="Times New Roman"/>
          <w:szCs w:val="24"/>
        </w:rPr>
        <w:t>ις, που θα χρειαστεί να συμμετάσχουν σε εθνικής, ευρωπαϊκής ή παγκόσμιας εμβέλειας συναντήσεις για καλλιτεχνικές εκδηλώσεις. Γιατί η αριστεία, ξέρετε, υποβοηθείται με πράξεις και νομοθετήματα στο δημόσιο σχολείο και όχι σε κούφιες δηλώσεις που διευκολύνουν</w:t>
      </w:r>
      <w:r>
        <w:rPr>
          <w:rFonts w:eastAsia="Times New Roman" w:cs="Times New Roman"/>
          <w:szCs w:val="24"/>
        </w:rPr>
        <w:t xml:space="preserve"> τα συμφέροντα των σχολαρχών. </w:t>
      </w:r>
    </w:p>
    <w:p w14:paraId="670F554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αναφορά στην ειδική αγωγή, γιατί ακούστηκαν πολλά και διάφορα. Στα δύο χρόνια αυτής της Κυβέρνησης έχουν ιδρυθεί επιπλέον εξακόσιες μονάδες στήριξης μαθητών με ειδικές ανάγκες. Έχουν διοριστεί φέτος μόνο </w:t>
      </w:r>
      <w:r>
        <w:rPr>
          <w:rFonts w:eastAsia="Times New Roman" w:cs="Times New Roman"/>
          <w:szCs w:val="24"/>
        </w:rPr>
        <w:t xml:space="preserve">περίπου δέκα χιλιάδες αναπληρωτές, για να καλύψουν τις ανάγκες των  παιδιών με ειδικές ανάγκες, όταν τα προηγούμενα χρόνια ο αντίστοιχος αριθμός ήταν στο ήμισυ, δηλαδή πέντε χιλιάδες. </w:t>
      </w:r>
    </w:p>
    <w:p w14:paraId="670F554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Σε ό,τι αφορά αυτά που ακούστηκαν, δηλαδή ότι δεν θα λειτουργήσουν ειδι</w:t>
      </w:r>
      <w:r>
        <w:rPr>
          <w:rFonts w:eastAsia="Times New Roman" w:cs="Times New Roman"/>
          <w:szCs w:val="24"/>
        </w:rPr>
        <w:t xml:space="preserve">κά τμήματα για τους μαθητές με ανάγκες σε ορεινές και νησιωτικές μειονεκτικές περιοχές, τα πράγματα είναι τελείως διαφορετικά, έως ανυπόστατα. </w:t>
      </w:r>
    </w:p>
    <w:p w14:paraId="670F555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συζητούμε, βεβαίως, ότι δεν ισχύει ο αριθμός των τριών παιδιών για τα ειδικά νηπιαγωγεία, τα ειδικά δημοτικά</w:t>
      </w:r>
      <w:r>
        <w:rPr>
          <w:rFonts w:eastAsia="Times New Roman" w:cs="Times New Roman"/>
          <w:szCs w:val="24"/>
        </w:rPr>
        <w:t xml:space="preserve"> και τα ειδικά εργαστήρια επαγγελματικής εκπαίδευσης αυτών των παιδιών.</w:t>
      </w:r>
    </w:p>
    <w:p w14:paraId="670F555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αφού έχω δύο λεπτά χρόνο ακόμα, θέλω να αναφερθώ στην ίδρυση της Πολυτεχνικής Σχολής του Πανεπιστημίου Ιωαννίνων, που είναι τόπος καταγωγής μου και τόπος σ</w:t>
      </w:r>
      <w:r>
        <w:rPr>
          <w:rFonts w:eastAsia="Times New Roman" w:cs="Times New Roman"/>
          <w:szCs w:val="24"/>
        </w:rPr>
        <w:t xml:space="preserve">τον οποίο εκλέγομαι. </w:t>
      </w:r>
    </w:p>
    <w:p w14:paraId="670F555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Πολυτεχνική Σχολή για το Πανεπιστήμιο Ιωαννίνων ήταν απολύτως αναγκαία. Λειτουργούσε εκεί για πάρα πολλά χρόνια το Τμήμα Μηχανικών Επιστημονικών Υλικών, το Τμήμα Μηχανικών Ηλεκτρονικών Υπολογιστών και Πληροφορικής. Ιδρύθηκε το 2009,</w:t>
      </w:r>
      <w:r>
        <w:rPr>
          <w:rFonts w:eastAsia="Times New Roman" w:cs="Times New Roman"/>
          <w:szCs w:val="24"/>
        </w:rPr>
        <w:t xml:space="preserve"> αλλά με μια γενναία απόφαση του τότε Υπουργού Παιδείας, του κ. Μπαλτά, λειτούργησε το Τμήμα Αρχιτεκτόνων. </w:t>
      </w:r>
    </w:p>
    <w:p w14:paraId="670F555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συγκρότηση της κατά τη γνώμη μου κρίνεται απολύτως απαραίτητη για το Πανεπιστήμιο Ιωαννίνων, το οποίο στην ουσία είναι Πανεπιστήμιο της Ηπείρου, έ</w:t>
      </w:r>
      <w:r>
        <w:rPr>
          <w:rFonts w:eastAsia="Times New Roman" w:cs="Times New Roman"/>
          <w:szCs w:val="24"/>
        </w:rPr>
        <w:t xml:space="preserve">τσι όπως εκμηδενίζονται πλέον οι αποστάσεις, για λόγους ακαδημαϊκής κυρίως δεοντολογίας και για την κατοχύρωση των επαγγελματικών δικαιωμάτων των πτυχιούχων των παραπάνω τμημάτων, οι οποίοι δεν είχαν κανένα απολύτως επαγγελματικό δικαίωμα. </w:t>
      </w:r>
    </w:p>
    <w:p w14:paraId="670F555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Είμαι ιδιαίτερα</w:t>
      </w:r>
      <w:r>
        <w:rPr>
          <w:rFonts w:eastAsia="Times New Roman" w:cs="Times New Roman"/>
          <w:szCs w:val="24"/>
        </w:rPr>
        <w:t xml:space="preserve"> ευτυχής που αυτή η Κυβέρνηση σήμερα νομοθετεί για την Πολυτεχνική Σχολή του Πανεπιστημίου Ιωαννίνων, που θα συμβάλει κατά τη γνώμη μου ακόμη περισσότερο στην αναζωογόνηση ενός πολύ καλού πανεπιστημίου, με επίσημα ερευνητικά στοιχεία ενός από τα καλύτερα π</w:t>
      </w:r>
      <w:r>
        <w:rPr>
          <w:rFonts w:eastAsia="Times New Roman" w:cs="Times New Roman"/>
          <w:szCs w:val="24"/>
        </w:rPr>
        <w:t xml:space="preserve">ανεπιστήμια της χώρας, καθώς και στην περαιτέρω ανάπτυξη τα επόμενα χρόνια. </w:t>
      </w:r>
    </w:p>
    <w:p w14:paraId="670F555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70F5556"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70F555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Στέφο</w:t>
      </w:r>
      <w:proofErr w:type="spellEnd"/>
      <w:r>
        <w:rPr>
          <w:rFonts w:eastAsia="Times New Roman" w:cs="Times New Roman"/>
          <w:szCs w:val="24"/>
        </w:rPr>
        <w:t xml:space="preserve">. </w:t>
      </w:r>
    </w:p>
    <w:p w14:paraId="670F5558" w14:textId="77777777" w:rsidR="00D35489" w:rsidRDefault="0006190C">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w:t>
      </w:r>
      <w:r>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w:t>
      </w:r>
      <w:r>
        <w:rPr>
          <w:rFonts w:eastAsia="Times New Roman" w:cs="Times New Roman"/>
        </w:rPr>
        <w:t>μαθητές και μαθήτριες και τέσσερις εκπαιδευτικοί συνοδοί τους από το 4</w:t>
      </w:r>
      <w:r>
        <w:rPr>
          <w:rFonts w:eastAsia="Times New Roman" w:cs="Times New Roman"/>
          <w:vertAlign w:val="superscript"/>
        </w:rPr>
        <w:t>ο</w:t>
      </w:r>
      <w:r>
        <w:rPr>
          <w:rFonts w:eastAsia="Times New Roman" w:cs="Times New Roman"/>
        </w:rPr>
        <w:t xml:space="preserve"> Γυμνάσιο Πύργου Ηλείας.  </w:t>
      </w:r>
    </w:p>
    <w:p w14:paraId="670F5559" w14:textId="77777777" w:rsidR="00D35489" w:rsidRDefault="0006190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70F555A" w14:textId="77777777" w:rsidR="00D35489" w:rsidRDefault="0006190C">
      <w:pPr>
        <w:spacing w:line="600" w:lineRule="auto"/>
        <w:ind w:left="360"/>
        <w:jc w:val="center"/>
        <w:rPr>
          <w:rFonts w:eastAsia="Times New Roman" w:cs="Times New Roman"/>
          <w:szCs w:val="24"/>
        </w:rPr>
      </w:pPr>
      <w:r>
        <w:rPr>
          <w:rFonts w:eastAsia="Times New Roman" w:cs="Times New Roman"/>
        </w:rPr>
        <w:t>(Χειροκροτήματα απ’ όλες τις πτέρυγες της Βουλής)</w:t>
      </w:r>
    </w:p>
    <w:p w14:paraId="670F555B" w14:textId="77777777" w:rsidR="00D35489" w:rsidRDefault="0006190C">
      <w:pPr>
        <w:spacing w:line="600" w:lineRule="auto"/>
        <w:ind w:firstLine="720"/>
        <w:jc w:val="both"/>
        <w:rPr>
          <w:rFonts w:eastAsia="Times New Roman"/>
          <w:szCs w:val="24"/>
        </w:rPr>
      </w:pPr>
      <w:r>
        <w:rPr>
          <w:rFonts w:eastAsia="Times New Roman"/>
          <w:szCs w:val="24"/>
        </w:rPr>
        <w:t>Να ενημερώσουμε τις μαθήτριες και τους μαθητές ότι παρακολουθούν συνεδρίαση για ν</w:t>
      </w:r>
      <w:r>
        <w:rPr>
          <w:rFonts w:eastAsia="Times New Roman"/>
          <w:szCs w:val="24"/>
        </w:rPr>
        <w:t>ομοσχέδιο του Υπουργείου Παιδείας. Είμαστε στο σημείο που έχουν μιλήσει εκπρόσωποι των κομμάτων και παίρνουν τον λόγο διάφοροι Βουλευτές. Μετά θα μιλήσει ο Υπουργός, θα συνεχίσει η συνεδρίαση και προς το απόγευμα –ίσως το βράδυ- θα ψηφίσουμε και το νομοσχέ</w:t>
      </w:r>
      <w:r>
        <w:rPr>
          <w:rFonts w:eastAsia="Times New Roman"/>
          <w:szCs w:val="24"/>
        </w:rPr>
        <w:t>διο θα γίνει νόμος τους κράτους.</w:t>
      </w:r>
    </w:p>
    <w:p w14:paraId="670F555C" w14:textId="77777777" w:rsidR="00D35489" w:rsidRDefault="0006190C">
      <w:pPr>
        <w:spacing w:line="600" w:lineRule="auto"/>
        <w:ind w:firstLine="720"/>
        <w:jc w:val="both"/>
        <w:rPr>
          <w:rFonts w:eastAsia="Times New Roman"/>
          <w:szCs w:val="24"/>
        </w:rPr>
      </w:pPr>
      <w:r>
        <w:rPr>
          <w:rFonts w:eastAsia="Times New Roman"/>
          <w:szCs w:val="24"/>
        </w:rPr>
        <w:t>Συνεχίζουμε με τον κ. Ιωάννη Κεφαλογιάννη, Βουλευτή της Νέας Δημοκρατίας, για επτά λεπτά.</w:t>
      </w:r>
    </w:p>
    <w:p w14:paraId="670F555D" w14:textId="77777777" w:rsidR="00D35489" w:rsidRDefault="0006190C">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Ευχαριστώ, κύριε Πρόεδρε.</w:t>
      </w:r>
    </w:p>
    <w:p w14:paraId="670F555E" w14:textId="77777777" w:rsidR="00D35489" w:rsidRDefault="0006190C">
      <w:pPr>
        <w:spacing w:line="600" w:lineRule="auto"/>
        <w:ind w:firstLine="720"/>
        <w:jc w:val="both"/>
        <w:rPr>
          <w:rFonts w:eastAsia="Times New Roman"/>
          <w:szCs w:val="24"/>
        </w:rPr>
      </w:pPr>
      <w:r>
        <w:rPr>
          <w:rFonts w:eastAsia="Times New Roman"/>
          <w:szCs w:val="24"/>
        </w:rPr>
        <w:t xml:space="preserve">Αν και δεν είχα σκοπό να κάνω αναφορά, θέλω να εκφράσω τουλάχιστον τη λύπη μου -για </w:t>
      </w:r>
      <w:r>
        <w:rPr>
          <w:rFonts w:eastAsia="Times New Roman"/>
          <w:szCs w:val="24"/>
        </w:rPr>
        <w:t>να μην χρησιμοποιήσω βαρύτερους χαρακτηρισμούς για τον προηγούμενο ομιλητή- διότι συνεχίζει μια αήθη επίθεση κατά συγκεκριμένου μέλους της οικογενείας του Προέδρου της Αξιωματικής Αντιπολίτευσης, ενώ έχουν δοθεί εξηγήσεις. Νομίζω αυτή η διαστρέβλωση της πρ</w:t>
      </w:r>
      <w:r>
        <w:rPr>
          <w:rFonts w:eastAsia="Times New Roman"/>
          <w:szCs w:val="24"/>
        </w:rPr>
        <w:t>αγματικότητας, της αλήθειας θα πρέπει κάπου εδώ να σταματήσει.</w:t>
      </w:r>
    </w:p>
    <w:p w14:paraId="670F555F" w14:textId="77777777" w:rsidR="00D35489" w:rsidRDefault="0006190C">
      <w:pPr>
        <w:spacing w:line="600" w:lineRule="auto"/>
        <w:ind w:firstLine="720"/>
        <w:jc w:val="both"/>
        <w:rPr>
          <w:rFonts w:eastAsia="Times New Roman"/>
          <w:szCs w:val="24"/>
        </w:rPr>
      </w:pPr>
      <w:r>
        <w:rPr>
          <w:rFonts w:eastAsia="Times New Roman"/>
          <w:szCs w:val="24"/>
        </w:rPr>
        <w:t>Βεβαίως αντιλαμβάνομαι την αγωνία του, προκειμένου να συμψηφίσει ενδεχομένως τις εντυπώσεις για το κρυφό ταξίδι του Πρωθυπουργού στο Παρίσι και θα έλεγα…</w:t>
      </w:r>
    </w:p>
    <w:p w14:paraId="670F5560" w14:textId="77777777" w:rsidR="00D35489" w:rsidRDefault="0006190C">
      <w:pPr>
        <w:spacing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w:t>
      </w:r>
      <w:r>
        <w:rPr>
          <w:rFonts w:eastAsia="Times New Roman"/>
          <w:szCs w:val="24"/>
        </w:rPr>
        <w:t>…</w:t>
      </w:r>
      <w:r>
        <w:rPr>
          <w:rFonts w:eastAsia="Times New Roman"/>
          <w:szCs w:val="24"/>
        </w:rPr>
        <w:t>(</w:t>
      </w:r>
      <w:r>
        <w:rPr>
          <w:rFonts w:eastAsia="Times New Roman"/>
          <w:szCs w:val="24"/>
        </w:rPr>
        <w:t>δ</w:t>
      </w:r>
      <w:r>
        <w:rPr>
          <w:rFonts w:eastAsia="Times New Roman"/>
          <w:szCs w:val="24"/>
        </w:rPr>
        <w:t>εν ακούστηκε)</w:t>
      </w:r>
    </w:p>
    <w:p w14:paraId="670F5561" w14:textId="77777777" w:rsidR="00D35489" w:rsidRDefault="0006190C">
      <w:pPr>
        <w:spacing w:line="600" w:lineRule="auto"/>
        <w:ind w:firstLine="720"/>
        <w:jc w:val="both"/>
        <w:rPr>
          <w:rFonts w:eastAsia="Times New Roman"/>
          <w:szCs w:val="24"/>
        </w:rPr>
      </w:pPr>
      <w:r>
        <w:rPr>
          <w:rFonts w:eastAsia="Times New Roman"/>
          <w:b/>
          <w:szCs w:val="24"/>
        </w:rPr>
        <w:t>ΙΩΑΝΝΗ</w:t>
      </w:r>
      <w:r>
        <w:rPr>
          <w:rFonts w:eastAsia="Times New Roman"/>
          <w:b/>
          <w:szCs w:val="24"/>
        </w:rPr>
        <w:t xml:space="preserve">Σ ΚΕΦΑΛΟΓΙΑΝΝΗΣ: </w:t>
      </w:r>
      <w:r>
        <w:rPr>
          <w:rFonts w:eastAsia="Times New Roman"/>
          <w:szCs w:val="24"/>
        </w:rPr>
        <w:t xml:space="preserve">Αφήστε με, κύριε </w:t>
      </w:r>
      <w:proofErr w:type="spellStart"/>
      <w:r>
        <w:rPr>
          <w:rFonts w:eastAsia="Times New Roman"/>
          <w:szCs w:val="24"/>
        </w:rPr>
        <w:t>Στέφο</w:t>
      </w:r>
      <w:proofErr w:type="spellEnd"/>
      <w:r>
        <w:rPr>
          <w:rFonts w:eastAsia="Times New Roman"/>
          <w:szCs w:val="24"/>
        </w:rPr>
        <w:t>. Μπορείτε να απαντήσετε. Δεν αναφέρομαι προσωπικά, πολιτικά κάνω την αναφορά.</w:t>
      </w:r>
    </w:p>
    <w:p w14:paraId="670F5562" w14:textId="77777777" w:rsidR="00D35489" w:rsidRDefault="0006190C">
      <w:pPr>
        <w:spacing w:line="600" w:lineRule="auto"/>
        <w:ind w:firstLine="720"/>
        <w:jc w:val="both"/>
        <w:rPr>
          <w:rFonts w:eastAsia="Times New Roman"/>
          <w:szCs w:val="24"/>
        </w:rPr>
      </w:pPr>
      <w:r>
        <w:rPr>
          <w:rFonts w:eastAsia="Times New Roman"/>
          <w:szCs w:val="24"/>
        </w:rPr>
        <w:t xml:space="preserve">Εγώ προσωπικά, όσο παρακολουθώ τουλάχιστον την εξωτερική πολιτική της χώρας, νομίζω ότι είναι η πρώτη φορά που ο Πρωθυπουργός της Ελλάδας </w:t>
      </w:r>
      <w:r>
        <w:rPr>
          <w:rFonts w:eastAsia="Times New Roman"/>
          <w:szCs w:val="24"/>
        </w:rPr>
        <w:t>πηγαίνει κρυφό ταξίδι στο εξωτερικό και αφού «πιάνεται με τη γίδα στην πλάτη» -ας το πούμε έτσι λαϊκά-, αναγκάζεται και δίνει τέτοιες εξηγήσεις. Θα μπορούσε βεβαίως να βγάλει μια ανακοίνωση το Μέγαρο Μαξίμου, να πει ότι βρέθηκε στη Γαλλία, χωρίς να δώσει π</w:t>
      </w:r>
      <w:r>
        <w:rPr>
          <w:rFonts w:eastAsia="Times New Roman"/>
          <w:szCs w:val="24"/>
        </w:rPr>
        <w:t>εραιτέρω λεπτομέρειες, γιατί προχθές ακούστηκε εδώ στην Αίθουσα ότι υπάρχει και η λεγόμενη μυστική διπλωματία.</w:t>
      </w:r>
    </w:p>
    <w:p w14:paraId="670F5563" w14:textId="77777777" w:rsidR="00D35489" w:rsidRDefault="0006190C">
      <w:pPr>
        <w:spacing w:line="600" w:lineRule="auto"/>
        <w:ind w:firstLine="720"/>
        <w:jc w:val="both"/>
        <w:rPr>
          <w:rFonts w:eastAsia="Times New Roman"/>
          <w:szCs w:val="24"/>
        </w:rPr>
      </w:pPr>
      <w:r>
        <w:rPr>
          <w:rFonts w:eastAsia="Times New Roman"/>
          <w:szCs w:val="24"/>
        </w:rPr>
        <w:t>Έρχομαι τώρα στα του νομοσχεδίου.</w:t>
      </w:r>
    </w:p>
    <w:p w14:paraId="670F5564" w14:textId="77777777" w:rsidR="00D35489" w:rsidRDefault="0006190C">
      <w:pPr>
        <w:spacing w:line="600" w:lineRule="auto"/>
        <w:ind w:firstLine="720"/>
        <w:jc w:val="both"/>
        <w:rPr>
          <w:rFonts w:eastAsia="Times New Roman"/>
          <w:szCs w:val="24"/>
        </w:rPr>
      </w:pPr>
      <w:r>
        <w:rPr>
          <w:rFonts w:eastAsia="Times New Roman"/>
          <w:szCs w:val="24"/>
        </w:rPr>
        <w:t xml:space="preserve">Κυρίες και κύριοι συνάδελφοι, αν δεν κάνω λάθος, το παρόν σχέδιο νόμου πρέπει να είναι το τέταρτο ή πέμπτο του </w:t>
      </w:r>
      <w:r>
        <w:rPr>
          <w:rFonts w:eastAsia="Times New Roman"/>
          <w:szCs w:val="24"/>
        </w:rPr>
        <w:t>Υπουργείου Παιδείας επί Κυβέρνησης ΣΥΡΙΖΑ και Ανεξαρτήτων Ελλήνων.</w:t>
      </w:r>
    </w:p>
    <w:p w14:paraId="670F5565" w14:textId="77777777" w:rsidR="00D35489" w:rsidRDefault="0006190C">
      <w:pPr>
        <w:spacing w:line="600" w:lineRule="auto"/>
        <w:ind w:firstLine="720"/>
        <w:jc w:val="both"/>
        <w:rPr>
          <w:rFonts w:eastAsia="Times New Roman"/>
          <w:szCs w:val="24"/>
        </w:rPr>
      </w:pPr>
      <w:r>
        <w:rPr>
          <w:rFonts w:eastAsia="Times New Roman"/>
          <w:szCs w:val="24"/>
        </w:rPr>
        <w:t>Μπορούμε πλέον με ασφάλεια να διαπιστώσουμε ότι μετά από δύο χρόνια, μετά από τόσους διαλόγους επί διαλόγων, μελέτες επί μελετών και βεβαίως τα γνωστά ατελείωτα «μπρος–πίσω» της Κυβέρνησης,</w:t>
      </w:r>
      <w:r>
        <w:rPr>
          <w:rFonts w:eastAsia="Times New Roman"/>
          <w:szCs w:val="24"/>
        </w:rPr>
        <w:t xml:space="preserve"> με τις συνεχιζόμενες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αναβολές και τροποποιήσεις, δυστυχώς αποδεικνύεται ότι η Κυβέρνηση είτε δεν θέλει είτε δεν μπορεί να παρέμβει στην παιδεία με κάποιον άλλο τρόπο, πέρα από αυτόν που μας έχει συνηθίσει και δυστυχώς διακρίνει και το παρόν σχέδ</w:t>
      </w:r>
      <w:r>
        <w:rPr>
          <w:rFonts w:eastAsia="Times New Roman"/>
          <w:szCs w:val="24"/>
        </w:rPr>
        <w:t>ιο νόμου.</w:t>
      </w:r>
    </w:p>
    <w:p w14:paraId="670F5566" w14:textId="77777777" w:rsidR="00D35489" w:rsidRDefault="0006190C">
      <w:pPr>
        <w:spacing w:line="600" w:lineRule="auto"/>
        <w:ind w:firstLine="720"/>
        <w:jc w:val="both"/>
        <w:rPr>
          <w:rFonts w:eastAsia="Times New Roman"/>
          <w:szCs w:val="24"/>
        </w:rPr>
      </w:pPr>
      <w:r>
        <w:rPr>
          <w:rFonts w:eastAsia="Times New Roman"/>
          <w:szCs w:val="24"/>
        </w:rPr>
        <w:t>Δεν θα μακρηγορήσω και δεν θα σταθώ στο ζήτημα βεβαίως της αποσπασματικότητας και της λογικής «σκούπας» ή της φανερής διάθεσης σχεδόν σε κάθε άρθρο να χαϊδέψει πάλι τα γνωστά αφτιά δεκάδων δυνητικών ψηφοφόρων της και να εξυπηρετήσει τις μικροπολι</w:t>
      </w:r>
      <w:r>
        <w:rPr>
          <w:rFonts w:eastAsia="Times New Roman"/>
          <w:szCs w:val="24"/>
        </w:rPr>
        <w:t>τικές σκοπιμότητες.</w:t>
      </w:r>
    </w:p>
    <w:p w14:paraId="670F5567" w14:textId="77777777" w:rsidR="00D35489" w:rsidRDefault="0006190C">
      <w:pPr>
        <w:spacing w:line="600" w:lineRule="auto"/>
        <w:ind w:firstLine="720"/>
        <w:jc w:val="both"/>
        <w:rPr>
          <w:rFonts w:eastAsia="Times New Roman"/>
          <w:szCs w:val="24"/>
        </w:rPr>
      </w:pPr>
      <w:r>
        <w:rPr>
          <w:rFonts w:eastAsia="Times New Roman"/>
          <w:szCs w:val="24"/>
        </w:rPr>
        <w:t xml:space="preserve">Θα σταθώ σε έναν άλλο τρόπο, σε μία άλλη διάσταση της νομοθέτησης της Κυβέρνησης. Είναι η απουσία επικοινωνίας ανάμεσα στην ηγεσία και την υπηρεσία, η έλλειψη συνεννόησης ανάμεσα στα </w:t>
      </w:r>
      <w:r>
        <w:rPr>
          <w:rFonts w:eastAsia="Times New Roman"/>
          <w:szCs w:val="24"/>
        </w:rPr>
        <w:t xml:space="preserve">υπουργεία </w:t>
      </w:r>
      <w:r>
        <w:rPr>
          <w:rFonts w:eastAsia="Times New Roman"/>
          <w:szCs w:val="24"/>
        </w:rPr>
        <w:t>για ένα σημαντικό ζήτημα, που προφανώς λόγω</w:t>
      </w:r>
      <w:r>
        <w:rPr>
          <w:rFonts w:eastAsia="Times New Roman"/>
          <w:szCs w:val="24"/>
        </w:rPr>
        <w:t xml:space="preserve"> έλλειψης χρόνου δεν έχει αναδειχθεί όσο θα έπρεπε.</w:t>
      </w:r>
    </w:p>
    <w:p w14:paraId="670F5568" w14:textId="77777777" w:rsidR="00D35489" w:rsidRDefault="0006190C">
      <w:pPr>
        <w:spacing w:line="600" w:lineRule="auto"/>
        <w:ind w:firstLine="720"/>
        <w:jc w:val="both"/>
        <w:rPr>
          <w:rFonts w:eastAsia="Times New Roman"/>
          <w:szCs w:val="24"/>
        </w:rPr>
      </w:pPr>
      <w:r>
        <w:rPr>
          <w:rFonts w:eastAsia="Times New Roman"/>
          <w:szCs w:val="24"/>
        </w:rPr>
        <w:t xml:space="preserve">Πρόκειται, κύριε Υπουργέ, για τη σύνδεση του τουρισμού με την τριτοβάθμια </w:t>
      </w:r>
      <w:r>
        <w:rPr>
          <w:rFonts w:eastAsia="Times New Roman"/>
          <w:szCs w:val="24"/>
        </w:rPr>
        <w:t xml:space="preserve">εκπαίδευση. </w:t>
      </w:r>
    </w:p>
    <w:p w14:paraId="670F5569" w14:textId="77777777" w:rsidR="00D35489" w:rsidRDefault="0006190C">
      <w:pPr>
        <w:spacing w:line="600" w:lineRule="auto"/>
        <w:ind w:firstLine="720"/>
        <w:jc w:val="both"/>
        <w:rPr>
          <w:rFonts w:eastAsia="Times New Roman"/>
          <w:szCs w:val="24"/>
        </w:rPr>
      </w:pPr>
      <w:r>
        <w:rPr>
          <w:rFonts w:eastAsia="Times New Roman"/>
          <w:szCs w:val="24"/>
        </w:rPr>
        <w:t>Με το άρθρο 26 προχωράτε στην ίδρυση τμημάτων τουριστικών σπουδών σε δύο πανεπιστήμια: στο Πανεπιστήμιο Αιγαίου με έδ</w:t>
      </w:r>
      <w:r>
        <w:rPr>
          <w:rFonts w:eastAsia="Times New Roman"/>
          <w:szCs w:val="24"/>
        </w:rPr>
        <w:t>ρα τη Χίο και στο Πανεπιστήμιο Πειραιώς. Εγώ θα σας πω ότι καλώς το πράττετε. Η αναβάθμιση της ποιότητας του τουριστικού προϊόντος έχει άμεση σχέση με την εκπαίδευση. Αυτό μας βρίσκει σύμφωνους. Και μόνο τη διεθνή εμπειρία κάποιος να δει, θα διαπιστώσει ότ</w:t>
      </w:r>
      <w:r>
        <w:rPr>
          <w:rFonts w:eastAsia="Times New Roman"/>
          <w:szCs w:val="24"/>
        </w:rPr>
        <w:t xml:space="preserve">ι η επένδυση στο ανθρώπινο δυναμικό αποτελεί τη βασική προτεραιότητα. </w:t>
      </w:r>
    </w:p>
    <w:p w14:paraId="670F556A" w14:textId="77777777" w:rsidR="00D35489" w:rsidRDefault="0006190C">
      <w:pPr>
        <w:spacing w:line="600" w:lineRule="auto"/>
        <w:ind w:firstLine="720"/>
        <w:jc w:val="both"/>
        <w:rPr>
          <w:rFonts w:eastAsia="Times New Roman"/>
          <w:szCs w:val="24"/>
        </w:rPr>
      </w:pPr>
      <w:r>
        <w:rPr>
          <w:rFonts w:eastAsia="Times New Roman"/>
          <w:szCs w:val="24"/>
        </w:rPr>
        <w:t>Ξεχάσατε, όμως, κύριε Υπουργέ, ότι η προηγούμενη κυβέρνηση Νέας Δημοκρατίας – ΠΑΣΟΚ με τον ν.4316/2014 επί υπουργίας του κ. Λοβέρδου, ο οποίος είναι παρών, είχε προχωρήσει στη θεσμοθέτη</w:t>
      </w:r>
      <w:r>
        <w:rPr>
          <w:rFonts w:eastAsia="Times New Roman"/>
          <w:szCs w:val="24"/>
        </w:rPr>
        <w:t>ση δύο τμημάτων τουριστικών σπουδών, το ένα στο Πανεπιστήμιο Αιγαίου, με έδρα τη Ρόδο, και το άλλο στο Πανεπιστήμιο Κρήτης, με έδρα το Ρέθυμνο. Τα τμήματα αυτά μαζί με το αντίστοιχο στο Πανεπιστήμιο της Θράκης για την προώθηση των τουριστικών σπουδών είχαν</w:t>
      </w:r>
      <w:r>
        <w:rPr>
          <w:rFonts w:eastAsia="Times New Roman"/>
          <w:szCs w:val="24"/>
        </w:rPr>
        <w:t xml:space="preserve"> μια ιδιαιτερότητα: Ήταν αγγλόφωνα προπτυχιακά τμήματα τα οποία απευθύνονταν σε αλλοδαπούς φοιτητές εκτός Ευρωπαϊκής Ένωσης.</w:t>
      </w:r>
    </w:p>
    <w:p w14:paraId="670F556B" w14:textId="77777777" w:rsidR="00D35489" w:rsidRDefault="0006190C">
      <w:pPr>
        <w:spacing w:line="600" w:lineRule="auto"/>
        <w:ind w:firstLine="720"/>
        <w:jc w:val="both"/>
        <w:rPr>
          <w:rFonts w:eastAsia="Times New Roman"/>
          <w:szCs w:val="24"/>
        </w:rPr>
      </w:pPr>
      <w:r>
        <w:rPr>
          <w:rFonts w:eastAsia="Times New Roman"/>
          <w:szCs w:val="24"/>
        </w:rPr>
        <w:t>Συνέδεαν, λοιπόν, τη λειτουργία τους με την καταβολή διδάκτρων. Μπορούσαν δηλαδή σε έναν βαθμό δεδομένων των οικονομικών συνθηκών ν</w:t>
      </w:r>
      <w:r>
        <w:rPr>
          <w:rFonts w:eastAsia="Times New Roman"/>
          <w:szCs w:val="24"/>
        </w:rPr>
        <w:t xml:space="preserve">α αυτοχρηματοδοτούνται, να καλύπτουν τα έξοδα λειτουργίας τους χωρίς να επιβαρύνουν τον κρατικό προϋπολογισμό και βεβαίως χωρίς να προσθέτουν επιπλέον βάρη στα πανεπιστήμια. </w:t>
      </w:r>
    </w:p>
    <w:p w14:paraId="670F556C" w14:textId="77777777" w:rsidR="00D35489" w:rsidRDefault="0006190C">
      <w:pPr>
        <w:spacing w:line="600" w:lineRule="auto"/>
        <w:ind w:firstLine="720"/>
        <w:jc w:val="both"/>
        <w:rPr>
          <w:rFonts w:eastAsia="Times New Roman"/>
          <w:szCs w:val="24"/>
        </w:rPr>
      </w:pPr>
      <w:r>
        <w:rPr>
          <w:rFonts w:eastAsia="Times New Roman"/>
          <w:szCs w:val="24"/>
        </w:rPr>
        <w:t>Το κυριότερο, όμως, είναι ότι η φιλοσοφία της λειτουργίας τους είχε έναν πολύ συγκεκριμένο στόχο: να γίνει η προμετωπίδα ή αν θέλετε η βιτρίνα της τριτοβάθμιας εκπαίδευσης για την προσέλκυση αλλοδαπών φοιτητών των Βαλκανίων και της ευρύτερης Μεσογείου, κάτ</w:t>
      </w:r>
      <w:r>
        <w:rPr>
          <w:rFonts w:eastAsia="Times New Roman"/>
          <w:szCs w:val="24"/>
        </w:rPr>
        <w:t xml:space="preserve">ι που αποτελεί νομίζω διακηρυγμένο και εν πολλοίς υλοποιημένο στόχο γειτονικών μας χωρών. </w:t>
      </w:r>
    </w:p>
    <w:p w14:paraId="670F556D" w14:textId="77777777" w:rsidR="00D35489" w:rsidRDefault="0006190C">
      <w:pPr>
        <w:spacing w:line="600" w:lineRule="auto"/>
        <w:ind w:firstLine="720"/>
        <w:jc w:val="both"/>
        <w:rPr>
          <w:rFonts w:eastAsia="Times New Roman"/>
          <w:szCs w:val="24"/>
        </w:rPr>
      </w:pPr>
      <w:r>
        <w:rPr>
          <w:rFonts w:eastAsia="Times New Roman"/>
          <w:szCs w:val="24"/>
        </w:rPr>
        <w:t>Και βεβαίως ποιος καλύτερος τομέας για να υλοποιηθεί αυτός ο στόχος, πέρα από τον τουρισμό, το συγκριτικό πλεονέκτημα, τη ραχοκοκαλιά της ελληνικής οικονομίας;</w:t>
      </w:r>
    </w:p>
    <w:p w14:paraId="670F556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Μ</w:t>
      </w:r>
      <w:r>
        <w:rPr>
          <w:rFonts w:eastAsia="Times New Roman" w:cs="Times New Roman"/>
          <w:szCs w:val="24"/>
        </w:rPr>
        <w:t xml:space="preserve">άιο του 2015 στο πρώτο νομοσχέδιο που η τότε Κυβέρνηση ΣΥΡΙΖΑ και Ανεξαρτήτων Ελλήνων είχε δώσει προς διαβούλευση προβλεπόταν βέβαια η κατάργησή τους, όπως θα θυμάστε. </w:t>
      </w:r>
    </w:p>
    <w:p w14:paraId="670F556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γεγονός ότι η συγκεκριμένη διάταξη αποσύρθηκε οφείλεται αποκλειστικά στην αντίδραση </w:t>
      </w:r>
      <w:r>
        <w:rPr>
          <w:rFonts w:eastAsia="Times New Roman" w:cs="Times New Roman"/>
          <w:szCs w:val="24"/>
        </w:rPr>
        <w:t xml:space="preserve">των πολιτών εκείνων των κοινωνιών, αλλά και στην αντίδραση των Βουλευτών της Μείζονος Αντιπολίτευσης, της </w:t>
      </w:r>
      <w:r>
        <w:rPr>
          <w:rFonts w:eastAsia="Times New Roman"/>
          <w:bCs/>
        </w:rPr>
        <w:t>Νέας Δημοκρατίας</w:t>
      </w:r>
      <w:r>
        <w:rPr>
          <w:rFonts w:eastAsia="Times New Roman" w:cs="Times New Roman"/>
          <w:szCs w:val="24"/>
        </w:rPr>
        <w:t>. Τότε είχαμε καταθέσει μια ερώτηση μαζί με είκοσι οκτώ άλλους συναδέλφους, την υπ’ αριθμόν 2139/2015, την οποία καταθέτω στα Πρακτικά</w:t>
      </w:r>
      <w:r>
        <w:rPr>
          <w:rFonts w:eastAsia="Times New Roman" w:cs="Times New Roman"/>
          <w:szCs w:val="24"/>
        </w:rPr>
        <w:t xml:space="preserve"> μαζί με την απάντηση του Υπουργείου.</w:t>
      </w:r>
    </w:p>
    <w:p w14:paraId="670F5570" w14:textId="77777777" w:rsidR="00D35489" w:rsidRDefault="0006190C">
      <w:pPr>
        <w:spacing w:line="600" w:lineRule="auto"/>
        <w:ind w:firstLine="720"/>
        <w:jc w:val="both"/>
        <w:rPr>
          <w:rFonts w:eastAsia="Times New Roman"/>
          <w:szCs w:val="24"/>
        </w:rPr>
      </w:pPr>
      <w:r>
        <w:rPr>
          <w:rFonts w:eastAsia="Times New Roman"/>
          <w:szCs w:val="24"/>
        </w:rPr>
        <w:t>(Στο σημείο αυτό ο Βουλευτής κ. Ιωάννης Κεφαλογιάννης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70F557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την απάντηση, λοιπόν, που μας είχε δώσει η τότε ηγεσία του Υπουργείου –αν θυμάμαι καλά, ήταν επί υπουργίας του κ. Μπαλτά- αναφερόταν ότι η ευθύνη για τη μη υλοποίηση των τμημάτων αυτών ανήκει στην προηγούμενη Κυβέρνηση, δηλαδή στην Κυβέρνηση </w:t>
      </w:r>
      <w:r>
        <w:rPr>
          <w:rFonts w:eastAsia="Times New Roman"/>
          <w:bCs/>
        </w:rPr>
        <w:t>Νέας Δημοκρατί</w:t>
      </w:r>
      <w:r>
        <w:rPr>
          <w:rFonts w:eastAsia="Times New Roman"/>
          <w:bCs/>
        </w:rPr>
        <w:t>ας</w:t>
      </w:r>
      <w:r>
        <w:rPr>
          <w:rFonts w:eastAsia="Times New Roman" w:cs="Times New Roman"/>
          <w:szCs w:val="24"/>
        </w:rPr>
        <w:t xml:space="preserve"> και ΠΑΣΟΚ, η οποία δήθεν δεν προχώρησε στην έκδοση των σχετικών διαταγμάτων, κάτι το οποίο βεβαίως είναι </w:t>
      </w:r>
      <w:proofErr w:type="spellStart"/>
      <w:r>
        <w:rPr>
          <w:rFonts w:eastAsia="Times New Roman" w:cs="Times New Roman"/>
          <w:szCs w:val="24"/>
        </w:rPr>
        <w:t>αναληθέστατο</w:t>
      </w:r>
      <w:proofErr w:type="spellEnd"/>
      <w:r>
        <w:rPr>
          <w:rFonts w:eastAsia="Times New Roman" w:cs="Times New Roman"/>
          <w:szCs w:val="24"/>
        </w:rPr>
        <w:t>, διότι ο συγκεκριμένος νόμος δημοσιεύτηκε στο ΦΕΚ στις 24-12-2014, δηλαδή μία εβδομάδα πριν από την προκήρυξη των εκλογών, τις οποίες ε</w:t>
      </w:r>
      <w:r>
        <w:rPr>
          <w:rFonts w:eastAsia="Times New Roman" w:cs="Times New Roman"/>
          <w:szCs w:val="24"/>
        </w:rPr>
        <w:t xml:space="preserve">ίχε προκαλέσει τότε ο ΣΥΡΙΖΑ λόγω της καταψήφισης κατά τη διάρκεια της ψηφοφορίας για εκλογή Προέδρου της Δημοκρατίας. </w:t>
      </w:r>
    </w:p>
    <w:p w14:paraId="670F557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bCs/>
        </w:rPr>
        <w:t>κύριε Υπουργέ,</w:t>
      </w:r>
      <w:r>
        <w:rPr>
          <w:rFonts w:eastAsia="Times New Roman" w:cs="Times New Roman"/>
          <w:szCs w:val="24"/>
        </w:rPr>
        <w:t xml:space="preserve"> να σας θέσω το εξής αυτονόητο ερώτημα: Αν η προηγούμενη κυβέρνηση επέδειξε -όπως απαντήθηκε στην τότε ερώτηση-,</w:t>
      </w:r>
      <w:r>
        <w:rPr>
          <w:rFonts w:eastAsia="Times New Roman" w:cs="Times New Roman"/>
          <w:szCs w:val="24"/>
        </w:rPr>
        <w:t xml:space="preserve"> ολιγωρία για μία εβδομάδα που δεν εκδόθηκαν τα προεδρικά διατάγματα –ξέρετε πολύ καλά ότι αυτό ήταν αδύνατο-, τότε πώς χαρακτηρίζετε το γεγονός ότι δύο χρόνια μετά η παρούσα Κυβέρνηση δεν έχει προχωρήσει στη συγκεκριμένη διαδικασία όσον αφορά τα προεδρικά</w:t>
      </w:r>
      <w:r>
        <w:rPr>
          <w:rFonts w:eastAsia="Times New Roman" w:cs="Times New Roman"/>
          <w:szCs w:val="24"/>
        </w:rPr>
        <w:t xml:space="preserve"> διατάγματα;</w:t>
      </w:r>
    </w:p>
    <w:p w14:paraId="670F5573" w14:textId="77777777" w:rsidR="00D35489" w:rsidRDefault="0006190C">
      <w:pPr>
        <w:spacing w:line="600" w:lineRule="auto"/>
        <w:ind w:firstLine="720"/>
        <w:jc w:val="both"/>
        <w:rPr>
          <w:rFonts w:eastAsia="Times New Roman"/>
          <w:bCs/>
        </w:rPr>
      </w:pPr>
      <w:r>
        <w:rPr>
          <w:rFonts w:eastAsia="Times New Roman" w:cs="Times New Roman"/>
          <w:szCs w:val="24"/>
        </w:rPr>
        <w:t xml:space="preserve">Και το δεύτερο αυτονόητο ερώτημα είναι: Θέλετε, επιτέλους, αυτά τα τμήματα, </w:t>
      </w:r>
      <w:r>
        <w:rPr>
          <w:rFonts w:eastAsia="Times New Roman"/>
          <w:bCs/>
        </w:rPr>
        <w:t xml:space="preserve">κύριε Υπουργέ; Θα ήθελα μια απάντηση. Πιστεύετε στην αναγκαιότητα ίδρυσής τους; </w:t>
      </w:r>
    </w:p>
    <w:p w14:paraId="670F5574" w14:textId="77777777" w:rsidR="00D35489" w:rsidRDefault="0006190C">
      <w:pPr>
        <w:spacing w:line="600" w:lineRule="auto"/>
        <w:ind w:firstLine="720"/>
        <w:jc w:val="both"/>
        <w:rPr>
          <w:rFonts w:eastAsia="Times New Roman"/>
          <w:bCs/>
        </w:rPr>
      </w:pPr>
      <w:r>
        <w:rPr>
          <w:rFonts w:eastAsia="Times New Roman"/>
          <w:bCs/>
        </w:rPr>
        <w:t>Πιστεύετε στην αναγκαιότητα ίδρυσης ξενόγλωσσων προπτυχιακών τμημάτων, τα οποία θα προ</w:t>
      </w:r>
      <w:r>
        <w:rPr>
          <w:rFonts w:eastAsia="Times New Roman"/>
          <w:bCs/>
        </w:rPr>
        <w:t xml:space="preserve">σελκύσουν φοιτητές από το εξωτερικό, θα βοηθήσουν οικονομικά τα πανεπιστήμια και θα αναβαθμίσουν τον ρόλο και το κύρος τους; Και αν ναι, γιατί δεν προχωράτε στην υλοποίησή τους; </w:t>
      </w:r>
    </w:p>
    <w:p w14:paraId="670F5575" w14:textId="77777777" w:rsidR="00D35489" w:rsidRDefault="0006190C">
      <w:pPr>
        <w:spacing w:line="600" w:lineRule="auto"/>
        <w:ind w:firstLine="720"/>
        <w:jc w:val="both"/>
        <w:rPr>
          <w:rFonts w:eastAsia="Times New Roman"/>
          <w:bCs/>
        </w:rPr>
      </w:pPr>
      <w:r>
        <w:rPr>
          <w:rFonts w:eastAsia="Times New Roman"/>
          <w:bCs/>
        </w:rPr>
        <w:t>Θα ήθελα μια καθαρή απάντηση και να τοποθετηθείτε επί του θέματος.</w:t>
      </w:r>
    </w:p>
    <w:p w14:paraId="670F5576" w14:textId="77777777" w:rsidR="00D35489" w:rsidRDefault="0006190C">
      <w:pPr>
        <w:spacing w:line="600" w:lineRule="auto"/>
        <w:ind w:firstLine="720"/>
        <w:jc w:val="both"/>
        <w:rPr>
          <w:rFonts w:eastAsia="Times New Roman"/>
          <w:bCs/>
        </w:rPr>
      </w:pPr>
      <w:r>
        <w:rPr>
          <w:rFonts w:eastAsia="Times New Roman"/>
          <w:bCs/>
        </w:rPr>
        <w:t xml:space="preserve">Ευχαριστώ </w:t>
      </w:r>
      <w:r>
        <w:rPr>
          <w:rFonts w:eastAsia="Times New Roman"/>
          <w:bCs/>
        </w:rPr>
        <w:t>πολύ.</w:t>
      </w:r>
    </w:p>
    <w:p w14:paraId="670F5577" w14:textId="77777777" w:rsidR="00D35489" w:rsidRDefault="0006190C">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70F5578" w14:textId="77777777" w:rsidR="00D35489" w:rsidRDefault="0006190C">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τον κ. Ιωάννη Κεφαλογιάννη, Βουλευτή της Νέας Δημοκρατίας.</w:t>
      </w:r>
    </w:p>
    <w:p w14:paraId="670F5579" w14:textId="77777777" w:rsidR="00D35489" w:rsidRDefault="0006190C">
      <w:pPr>
        <w:spacing w:line="600" w:lineRule="auto"/>
        <w:ind w:firstLine="720"/>
        <w:jc w:val="both"/>
        <w:rPr>
          <w:rFonts w:eastAsia="Times New Roman"/>
          <w:bCs/>
        </w:rPr>
      </w:pPr>
      <w:r>
        <w:rPr>
          <w:rFonts w:eastAsia="Times New Roman"/>
          <w:bCs/>
        </w:rPr>
        <w:t xml:space="preserve">Τον λόγο έχει τώρα ο κ. Δημήτριος </w:t>
      </w:r>
      <w:proofErr w:type="spellStart"/>
      <w:r>
        <w:rPr>
          <w:rFonts w:eastAsia="Times New Roman"/>
          <w:bCs/>
        </w:rPr>
        <w:t>Κουκούτσης</w:t>
      </w:r>
      <w:proofErr w:type="spellEnd"/>
      <w:r>
        <w:rPr>
          <w:rFonts w:eastAsia="Times New Roman"/>
          <w:bCs/>
        </w:rPr>
        <w:t xml:space="preserve">, Βουλευτής της Χρυσής Αυγής. </w:t>
      </w:r>
    </w:p>
    <w:p w14:paraId="670F557A" w14:textId="77777777" w:rsidR="00D35489" w:rsidRDefault="0006190C">
      <w:pPr>
        <w:spacing w:line="600" w:lineRule="auto"/>
        <w:ind w:firstLine="720"/>
        <w:jc w:val="both"/>
        <w:rPr>
          <w:rFonts w:eastAsia="Times New Roman"/>
          <w:bCs/>
        </w:rPr>
      </w:pPr>
      <w:r>
        <w:rPr>
          <w:rFonts w:eastAsia="Times New Roman"/>
          <w:b/>
          <w:bCs/>
        </w:rPr>
        <w:t>ΔΗΜΗΤΡΙΟΣ ΚΟΥΚΟ</w:t>
      </w:r>
      <w:r>
        <w:rPr>
          <w:rFonts w:eastAsia="Times New Roman"/>
          <w:b/>
          <w:bCs/>
        </w:rPr>
        <w:t>ΥΤΣΗΣ:</w:t>
      </w:r>
      <w:r>
        <w:rPr>
          <w:rFonts w:eastAsia="Times New Roman"/>
          <w:bCs/>
        </w:rPr>
        <w:t xml:space="preserve"> Ευχαριστώ, κύριε Πρόεδρε.</w:t>
      </w:r>
    </w:p>
    <w:p w14:paraId="670F557B" w14:textId="77777777" w:rsidR="00D35489" w:rsidRDefault="0006190C">
      <w:pPr>
        <w:spacing w:line="600" w:lineRule="auto"/>
        <w:ind w:firstLine="720"/>
        <w:jc w:val="both"/>
        <w:rPr>
          <w:rFonts w:eastAsia="Times New Roman"/>
          <w:bCs/>
        </w:rPr>
      </w:pPr>
      <w:r>
        <w:rPr>
          <w:rFonts w:eastAsia="Times New Roman"/>
          <w:bCs/>
        </w:rPr>
        <w:t>Πολύς λόγος γίνεται για τη θέληση αυτής της Κυβέρνησης να βοηθήσει ουσιαστικά τα παιδιά με ειδικές ανάγκες και μαθησιακές δυσκολίες. Βέβαια, έχουμε το παράδειγμα των ανθρώπων αυτών που είναι εξειδικευμένοι και ασχολούνται μ</w:t>
      </w:r>
      <w:r>
        <w:rPr>
          <w:rFonts w:eastAsia="Times New Roman"/>
          <w:bCs/>
        </w:rPr>
        <w:t xml:space="preserve">ε αυτά, παραδείγματος χάρη τους λογοθεραπευτές, για τους οποίους ξέρουμε ότι η σύμβαση που έχει γίνει ουσιαστικά υποβιβάζει το επάγγελμά τους. </w:t>
      </w:r>
    </w:p>
    <w:p w14:paraId="670F557C" w14:textId="77777777" w:rsidR="00D35489" w:rsidRDefault="0006190C">
      <w:pPr>
        <w:spacing w:line="600" w:lineRule="auto"/>
        <w:ind w:firstLine="720"/>
        <w:jc w:val="both"/>
        <w:rPr>
          <w:rFonts w:eastAsia="Times New Roman"/>
          <w:bCs/>
        </w:rPr>
      </w:pPr>
      <w:r>
        <w:rPr>
          <w:rFonts w:eastAsia="Times New Roman"/>
          <w:bCs/>
        </w:rPr>
        <w:t>Ας υποθέσουμε ότι πράγματι στα δημόσια σχολεία επιθυμεί η Κυβέρνηση και το Υπουργείο να βοηθήσουν την κατάσταση,</w:t>
      </w:r>
      <w:r>
        <w:rPr>
          <w:rFonts w:eastAsia="Times New Roman"/>
          <w:bCs/>
        </w:rPr>
        <w:t xml:space="preserve"> έτσι ώστε μέσα από τα σχολεία να υπάρχει κάθε βοήθεια που χρειάζεται ένα παιδί με μαθησιακές δυσκολίες. Θα μπορούσε το Υπουργείο να προσλάβει λογοθεραπευτές στην πρωτοβάθμια εκπαίδευση, στην ειδική αγωγή και περαιτέρω, στα παιδιατρικά νοσοκομεία, στα ΚΕΔΔ</w:t>
      </w:r>
      <w:r>
        <w:rPr>
          <w:rFonts w:eastAsia="Times New Roman"/>
          <w:bCs/>
        </w:rPr>
        <w:t xml:space="preserve">Υ, στα </w:t>
      </w:r>
      <w:proofErr w:type="spellStart"/>
      <w:r>
        <w:rPr>
          <w:rFonts w:eastAsia="Times New Roman"/>
          <w:bCs/>
        </w:rPr>
        <w:t>ιατροπαιδαγωγικά</w:t>
      </w:r>
      <w:proofErr w:type="spellEnd"/>
      <w:r>
        <w:rPr>
          <w:rFonts w:eastAsia="Times New Roman"/>
          <w:bCs/>
        </w:rPr>
        <w:t xml:space="preserve"> κέντρα, για να μη χρειάζονται οι γονείς τον ιδιωτικό τομέα, ο οποίος ουσιαστικά έχει εκμηδενιστεί.</w:t>
      </w:r>
    </w:p>
    <w:p w14:paraId="670F557D" w14:textId="77777777" w:rsidR="00D35489" w:rsidRDefault="0006190C">
      <w:pPr>
        <w:spacing w:line="600" w:lineRule="auto"/>
        <w:ind w:firstLine="720"/>
        <w:jc w:val="both"/>
        <w:rPr>
          <w:rFonts w:eastAsia="Times New Roman"/>
          <w:bCs/>
        </w:rPr>
      </w:pPr>
      <w:r>
        <w:rPr>
          <w:rFonts w:eastAsia="Times New Roman"/>
          <w:bCs/>
        </w:rPr>
        <w:t xml:space="preserve">Από την άλλη, βλέπουμε ότι η ελληνική κοινωνία βρίσκεται σε αναβρασμό με την απόφαση της Κυβέρνησης να εντάξει στα σχολεία της χώρας </w:t>
      </w:r>
      <w:r>
        <w:rPr>
          <w:rFonts w:eastAsia="Times New Roman"/>
          <w:bCs/>
        </w:rPr>
        <w:t>τα προσφυγόπουλα ώστε να μην στερηθούν τη μόρφωση. Είναι, άραγε, ευαισθησία μόνο ή ένα οργανωμένο σχέδιο των κυβερνώντων που καλύπτεται από το υποτιθέμενο πέπλο της αλληλεγγύης;</w:t>
      </w:r>
    </w:p>
    <w:p w14:paraId="670F557E" w14:textId="77777777" w:rsidR="00D35489" w:rsidRDefault="0006190C">
      <w:pPr>
        <w:spacing w:line="600" w:lineRule="auto"/>
        <w:ind w:firstLine="720"/>
        <w:jc w:val="both"/>
        <w:rPr>
          <w:rFonts w:eastAsia="Times New Roman"/>
          <w:b/>
          <w:bCs/>
        </w:rPr>
      </w:pPr>
      <w:r>
        <w:rPr>
          <w:rFonts w:eastAsia="Times New Roman"/>
          <w:bCs/>
        </w:rPr>
        <w:t>Σύμφωνα, λοιπόν, με τον ν.4332, με δήλωση και αίτηση λόγω γέννησης και φοίτηση</w:t>
      </w:r>
      <w:r>
        <w:rPr>
          <w:rFonts w:eastAsia="Times New Roman"/>
          <w:bCs/>
        </w:rPr>
        <w:t>ς σε σχολείο στην Ελλάδα, η εγγραφή στην πρώτη τάξη ελληνικού σχολείου της πρωτοβάθμιας εκπαίδευσης και η συνεχόμενη παρακολούθηση, όπως είχε γίνει με προηγούμενους νόμους, ουσιαστικά έδινε τη δυνατότητα σε αλλοδαπά παιδιά να αποκτήσουν την υπηκοότητα με τ</w:t>
      </w:r>
      <w:r>
        <w:rPr>
          <w:rFonts w:eastAsia="Times New Roman"/>
          <w:bCs/>
        </w:rPr>
        <w:t>α εννέα χρόνια φοίτησης.</w:t>
      </w:r>
    </w:p>
    <w:p w14:paraId="670F557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Σήμερα, δίνονται μεγαλύτερα περιθώρια για την απόκτηση της ελληνικής ιθαγένειας σε παιδιά προσφύγων και μεταναστών. Ο κίνδυνος, λοιπόν, αλλοίωσης της εθνικής ομοιογένειας είναι υπαρκτός. Άραγε, το Υπουργείο ενδιαφέρεται για τη μόρφ</w:t>
      </w:r>
      <w:r>
        <w:rPr>
          <w:rFonts w:eastAsia="Times New Roman" w:cs="Times New Roman"/>
          <w:szCs w:val="24"/>
        </w:rPr>
        <w:t>ωση ή για να πάρουν την ιθαγένεια, επειδή έτσι λέει ο νόμος;</w:t>
      </w:r>
    </w:p>
    <w:p w14:paraId="670F558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αλήθεια είναι ότι στα χρόνια της Μεταπολίτευσης η αιχμή του δόρατος απέναντι στον ελληνικό λαό, απέναντι στην αλλοίωση της εθνικής συνείδησης του ελληνικού λαού ήταν πάντα το –εντός εισαγωγικών</w:t>
      </w:r>
      <w:r>
        <w:rPr>
          <w:rFonts w:eastAsia="Times New Roman" w:cs="Times New Roman"/>
          <w:szCs w:val="24"/>
        </w:rPr>
        <w:t xml:space="preserve">- «Υπουργείο Παιδείας». Κάποτε ήταν και «Θρησκευμάτων». Παρήλθαν και αυτές οι εποχές. Όμως, το ζήτημα είναι ότι ακολουθώντας πιστά το </w:t>
      </w:r>
      <w:r>
        <w:rPr>
          <w:rFonts w:eastAsia="Times New Roman" w:cs="Times New Roman"/>
          <w:szCs w:val="24"/>
        </w:rPr>
        <w:t xml:space="preserve">Δόγμα </w:t>
      </w:r>
      <w:r>
        <w:rPr>
          <w:rFonts w:eastAsia="Times New Roman" w:cs="Times New Roman"/>
          <w:szCs w:val="24"/>
        </w:rPr>
        <w:t xml:space="preserve">Κίσινγκερ, συνεχίζετε κι εσείς να χτυπάτε αμείλικτα τον ελληνικό λαό στα ήθη, στα έθιμα, στην παιδεία του, στη γλώσσα του. </w:t>
      </w:r>
    </w:p>
    <w:p w14:paraId="670F558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Οι μόνοι που αντιστέκονται είναι οι Έλληνες εθνικιστές. Απέναντι σ’ αυτά τα σχέδια θα μας έχετε πάντα μπροστά σας.</w:t>
      </w:r>
    </w:p>
    <w:p w14:paraId="670F558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70F5583"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της Χρυσής Αυγής)</w:t>
      </w:r>
    </w:p>
    <w:p w14:paraId="670F558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Κουκούτση</w:t>
      </w:r>
      <w:proofErr w:type="spellEnd"/>
      <w:r>
        <w:rPr>
          <w:rFonts w:eastAsia="Times New Roman" w:cs="Times New Roman"/>
          <w:szCs w:val="24"/>
        </w:rPr>
        <w:t xml:space="preserve">. </w:t>
      </w:r>
    </w:p>
    <w:p w14:paraId="670F558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λόγο έχει ο κ. Ανδρέας Λοβέρδος, Βουλευτής της Δημοκρατικής Συμπαράταξης, για επτά λεπτά.</w:t>
      </w:r>
    </w:p>
    <w:p w14:paraId="670F558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670F558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παίρνω αφορμή από την τοποθέτηση του συναδέλφου Κεφαλογιάννη που θυμήθηκε κάτι για το οποίο υπάρχουν απορίες γιατί δύο χρόνια τώρα δεν έχει προχωρήσει. </w:t>
      </w:r>
    </w:p>
    <w:p w14:paraId="670F558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Όταν ήμουν Υπουργός Παιδείας για λίγους μήνες και στο πλαίσιο των προβλημάτων που έχ</w:t>
      </w:r>
      <w:r>
        <w:rPr>
          <w:rFonts w:eastAsia="Times New Roman" w:cs="Times New Roman"/>
          <w:szCs w:val="24"/>
        </w:rPr>
        <w:t>ει η χώρα αυτή τη στιγμή, είχα φέρει στη Βουλή σχέδιο νόμου –και σε συνεργασία με την κυρία Κεφαλογιάννη- για να ιδρυθούν δύο τμήματα που θα απευθύνονταν σε φοιτητές εκτός Ευρωπαϊκής Ένωσης, με διδασκαλία στα αγγλικά και με δίδακτρα, σε προπτυχιακό επίπεδο</w:t>
      </w:r>
      <w:r>
        <w:rPr>
          <w:rFonts w:eastAsia="Times New Roman" w:cs="Times New Roman"/>
          <w:szCs w:val="24"/>
        </w:rPr>
        <w:t xml:space="preserve">. Μιλούσαμε για δύο τμήματα, το ένα στην Κρήτη και το άλλο στη Ρόδο. Βέβαια, έπεσε εκείνη η Κυβέρνηση και δεν προχώρησαν τα σχετικά διατάγματα, διότι δεν υπήρχε χρόνος να γίνει αυτό, καθώς ένα διάταγμα θέλει μήνες για να ολοκληρωθεί. </w:t>
      </w:r>
    </w:p>
    <w:p w14:paraId="670F558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έθεσα ως θέμα, ότα</w:t>
      </w:r>
      <w:r>
        <w:rPr>
          <w:rFonts w:eastAsia="Times New Roman" w:cs="Times New Roman"/>
          <w:szCs w:val="24"/>
        </w:rPr>
        <w:t xml:space="preserve">ν παρέδωσα σε σας, κύριε Κουράκη. Πέρασαν δύο χρόνια, με αποτυχημένη απόπειρα κατάργησης αυτής της ρύθμισης, στην οποία ως </w:t>
      </w:r>
      <w:proofErr w:type="spellStart"/>
      <w:r>
        <w:rPr>
          <w:rFonts w:eastAsia="Times New Roman" w:cs="Times New Roman"/>
          <w:szCs w:val="24"/>
        </w:rPr>
        <w:t>εμμονικοί</w:t>
      </w:r>
      <w:proofErr w:type="spellEnd"/>
      <w:r>
        <w:rPr>
          <w:rFonts w:eastAsia="Times New Roman" w:cs="Times New Roman"/>
          <w:szCs w:val="24"/>
        </w:rPr>
        <w:t xml:space="preserve"> αντιπολιτευόμενοι τότε είχατε αντιταχθεί. Είχα ακούσει, μάλιστα, ότι ο κ. Φίλης σε μία συνέντευξή του στον κ. Χατζηνικολάου</w:t>
      </w:r>
      <w:r>
        <w:rPr>
          <w:rFonts w:eastAsia="Times New Roman" w:cs="Times New Roman"/>
          <w:szCs w:val="24"/>
        </w:rPr>
        <w:t xml:space="preserve"> είχε πει ότι καλά του ακουγόταν ως ιδέα. Δεν ήξερε ότι αυτές είναι νομοθετημένες καταστάσεις. </w:t>
      </w:r>
    </w:p>
    <w:p w14:paraId="670F558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Φθάσαμε σήμερα στο σωτήριο έτος 2017, όπου η χώρα έχει τα προβλήματα που έχει και αυτό το θέμα κοιμάται, όταν το ενδιαφέρον είναι τεράστιο. Σε μεταπτυχιακό τμήμ</w:t>
      </w:r>
      <w:r>
        <w:rPr>
          <w:rFonts w:eastAsia="Times New Roman" w:cs="Times New Roman"/>
          <w:szCs w:val="24"/>
        </w:rPr>
        <w:t>α του Πολυτεχνείου της Κρήτης, για είκοσι θέσεις μεταπτυχιακών φοιτητών είχαν υποβληθεί τότε ενενήντα δύο υποψηφιότητες. Το ενδιαφέρον είναι τεράστιο και η Κυβέρνηση κατά κυριολεξία κοιμάται, χωρίς να έχει πια τα προβλήματα που εμφανιζόταν να έχει το 2005,</w:t>
      </w:r>
      <w:r>
        <w:rPr>
          <w:rFonts w:eastAsia="Times New Roman" w:cs="Times New Roman"/>
          <w:szCs w:val="24"/>
        </w:rPr>
        <w:t xml:space="preserve"> προβλήματα ιδεολογικής σύγχυσης και ασάφειας περί του ιστορικού χρόνου στον οποίο βρισκόμαστε.</w:t>
      </w:r>
    </w:p>
    <w:p w14:paraId="670F558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τι να περιμένει κανείς από μία Κυβέρνηση που το 2015 κατήργησε ως μάθημα της εγκυκλίου εκπαιδεύσεως στο </w:t>
      </w:r>
      <w:r>
        <w:rPr>
          <w:rFonts w:eastAsia="Times New Roman" w:cs="Times New Roman"/>
          <w:szCs w:val="24"/>
        </w:rPr>
        <w:t xml:space="preserve">λύκειο </w:t>
      </w:r>
      <w:r>
        <w:rPr>
          <w:rFonts w:eastAsia="Times New Roman" w:cs="Times New Roman"/>
          <w:szCs w:val="24"/>
        </w:rPr>
        <w:t>τη διδασκαλία</w:t>
      </w:r>
      <w:r>
        <w:rPr>
          <w:rFonts w:eastAsia="Times New Roman" w:cs="Times New Roman"/>
          <w:szCs w:val="24"/>
        </w:rPr>
        <w:t xml:space="preserve"> του έργου του Θουκυδίδη «Επιτάφιος του </w:t>
      </w:r>
      <w:proofErr w:type="spellStart"/>
      <w:r>
        <w:rPr>
          <w:rFonts w:eastAsia="Times New Roman" w:cs="Times New Roman"/>
          <w:szCs w:val="24"/>
        </w:rPr>
        <w:t>Περικλέους</w:t>
      </w:r>
      <w:proofErr w:type="spellEnd"/>
      <w:r>
        <w:rPr>
          <w:rFonts w:eastAsia="Times New Roman" w:cs="Times New Roman"/>
          <w:szCs w:val="24"/>
        </w:rPr>
        <w:t>»; Τι να πει κανείς γι’ αυτούς; Περί αυτών πρόκειται και σ’ αυτούς αναφερόμαστε. Δεν περιμένει κανείς τίποτα.</w:t>
      </w:r>
    </w:p>
    <w:p w14:paraId="670F558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Μια και έκανε αναφορά ο κύριος συνάδελφος στο παρελθόν, και έτσι μου έδωσε την ευκαιρία να πω αυ</w:t>
      </w:r>
      <w:r>
        <w:rPr>
          <w:rFonts w:eastAsia="Times New Roman" w:cs="Times New Roman"/>
          <w:szCs w:val="24"/>
        </w:rPr>
        <w:t xml:space="preserve">τά που λέω, να πω ότι μου έκανε εντύπωση, κυρίες και κύριοι Βουλευτές, μια πληροφορία που ένας καθηγητής από το πανεπιστήμιο μου έδωσε εχθές, ότι δηλαδή στις Σπέτσες, στην </w:t>
      </w:r>
      <w:proofErr w:type="spellStart"/>
      <w:r>
        <w:rPr>
          <w:rFonts w:eastAsia="Times New Roman" w:cs="Times New Roman"/>
          <w:szCs w:val="24"/>
        </w:rPr>
        <w:t>Αναργύρειο</w:t>
      </w:r>
      <w:proofErr w:type="spellEnd"/>
      <w:r>
        <w:rPr>
          <w:rFonts w:eastAsia="Times New Roman" w:cs="Times New Roman"/>
          <w:szCs w:val="24"/>
        </w:rPr>
        <w:t>, μια ταμπέλα σε ένα κτήριο που έγραφε ότι ανακαινίστηκε επί των ημερών μο</w:t>
      </w:r>
      <w:r>
        <w:rPr>
          <w:rFonts w:eastAsia="Times New Roman" w:cs="Times New Roman"/>
          <w:szCs w:val="24"/>
        </w:rPr>
        <w:t xml:space="preserve">υ την κατέβασαν οι νέοι διοικούντες. Δεν με ενδιαφέρει. Το θέμα είναι να γίνονται έργα, δεν είναι να υπάρχουν ταμπέλες. Όμως, η κίνηση αυτή δείχνει τον τρόπο που σκέπτεστε. Δεν σέβεστε τίποτα, ακόμα και όταν έκδηλα αφορά τον ελληνικό λαό και τα συμφέροντά </w:t>
      </w:r>
      <w:r>
        <w:rPr>
          <w:rFonts w:eastAsia="Times New Roman" w:cs="Times New Roman"/>
          <w:szCs w:val="24"/>
        </w:rPr>
        <w:t>του, όπως η περίπτωση των πανεπιστημιακών τμημάτων που προαναφέραμε.</w:t>
      </w:r>
    </w:p>
    <w:p w14:paraId="670F558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Τώρα, σε σχέση με δύο πρωτοβουλίες που έχουμε πάρει σε νομοθετικό επίπεδο, σας ζητάμε να δεχθείτε ότι θα ισχύει και φέτος και θα ισχύει και συνεχώς η δυνατότητα δεύτερης συμμετοχής στις π</w:t>
      </w:r>
      <w:r>
        <w:rPr>
          <w:rFonts w:eastAsia="Times New Roman" w:cs="Times New Roman"/>
          <w:szCs w:val="24"/>
        </w:rPr>
        <w:t>ανελλήνιες εξετάσεις των μαθητών που δεν διαγωνίστηκαν για λόγους ανωτέρας βίας, υγείας ή άλλους. Αυτό ίσχυε πάντα. Εκτιμώ ότι για λόγους νομοθετικής απροσεξίας είμαστε σήμερα στην κατάργηση αυτής της δυνατότητας. Θέλω να ξέρετε ότι έχει υπάρξει μεγάλη αντ</w:t>
      </w:r>
      <w:r>
        <w:rPr>
          <w:rFonts w:eastAsia="Times New Roman" w:cs="Times New Roman"/>
          <w:szCs w:val="24"/>
        </w:rPr>
        <w:t xml:space="preserve">ίδραση στον χώρο των μαθητών για αυτό και έχουν δίκιο. Δεν υπάρχει λόγος τώρα να έχουμε κινητοποιήσεις σε κάτι που έκδηλα είναι δίκαιο. Παρακαλούμε την Κυβέρνηση να δεχθεί την </w:t>
      </w:r>
      <w:r>
        <w:rPr>
          <w:rFonts w:eastAsia="Times New Roman" w:cs="Times New Roman"/>
          <w:bCs/>
          <w:szCs w:val="24"/>
        </w:rPr>
        <w:t>τροπολογία</w:t>
      </w:r>
      <w:r>
        <w:rPr>
          <w:rFonts w:eastAsia="Times New Roman" w:cs="Times New Roman"/>
          <w:szCs w:val="24"/>
        </w:rPr>
        <w:t xml:space="preserve"> μας αυτή.</w:t>
      </w:r>
    </w:p>
    <w:p w14:paraId="670F558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Και μια που μιλάμε για τις δικές μας </w:t>
      </w:r>
      <w:r>
        <w:rPr>
          <w:rFonts w:eastAsia="Times New Roman" w:cs="Times New Roman"/>
          <w:bCs/>
          <w:szCs w:val="24"/>
        </w:rPr>
        <w:t>τροπολογίε</w:t>
      </w:r>
      <w:r>
        <w:rPr>
          <w:rFonts w:eastAsia="Times New Roman" w:cs="Times New Roman"/>
          <w:szCs w:val="24"/>
        </w:rPr>
        <w:t>ς, θέλω να κ</w:t>
      </w:r>
      <w:r>
        <w:rPr>
          <w:rFonts w:eastAsia="Times New Roman" w:cs="Times New Roman"/>
          <w:szCs w:val="24"/>
        </w:rPr>
        <w:t xml:space="preserve">άνω μια ακόμη αναφορά. Άρθρο 14, είναι μια ρύθμιση που είχα φέρει στη Βουλή τότε ως Υπουργός Παιδείας, που έχει να κάνει με τους διδασκάλους στα μειονοτικά σχολεία και δεν είχε τύχει υποστηρίξεως από όλες τις πλευρές. </w:t>
      </w:r>
    </w:p>
    <w:p w14:paraId="670F558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Όμως, αυτή η ρύθμιση που τότε είχε κα</w:t>
      </w:r>
      <w:r>
        <w:rPr>
          <w:rFonts w:eastAsia="Times New Roman" w:cs="Times New Roman"/>
          <w:szCs w:val="24"/>
        </w:rPr>
        <w:t>τακριθεί, απέδωσε πάρα πολύ κι είχε καλά αποτελέσματα. Αυτή η παρέμβασή μας, σε μια χώρα της Ευρωπαϊκής Ένωσης που πρώτο μέλημά της είναι -και πρέπει να είναι- ο σεβασμός του κράτους δικαίου, των δικαιωμάτων όλων των πολιτών, ανεξαρτήτως επιμέρους επιλογών</w:t>
      </w:r>
      <w:r>
        <w:rPr>
          <w:rFonts w:eastAsia="Times New Roman" w:cs="Times New Roman"/>
          <w:szCs w:val="24"/>
        </w:rPr>
        <w:t xml:space="preserve"> τους σε θέματα θρησκείας, ιστορίας, παράδοσης -ως κράτος δικαίου είμαστε όλοι το ίδιο, είμαστε όλοι ίσοι ως πολίτες αυτού του κράτους- είχε αποδώσει πολλούς και πλούσιους καρπούς και κάποιοι που την είχαν κατακρίνει, σήμερα παραδέχονται την ορθότητά της. </w:t>
      </w:r>
      <w:r>
        <w:rPr>
          <w:rFonts w:eastAsia="Times New Roman" w:cs="Times New Roman"/>
          <w:szCs w:val="24"/>
        </w:rPr>
        <w:t>Όμως, έχουν προκύψει προβλήματα εφαρμογής και φέρνει η Κυβέρνηση μια ρύθμιση με το άρθρο 14.</w:t>
      </w:r>
    </w:p>
    <w:p w14:paraId="670F559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Εμείς θα επιδοκιμάσουμε την </w:t>
      </w:r>
      <w:r>
        <w:rPr>
          <w:rFonts w:eastAsia="Times New Roman" w:cs="Times New Roman"/>
          <w:bCs/>
          <w:szCs w:val="24"/>
        </w:rPr>
        <w:t>τροπολογία</w:t>
      </w:r>
      <w:r>
        <w:rPr>
          <w:rFonts w:eastAsia="Times New Roman" w:cs="Times New Roman"/>
          <w:szCs w:val="24"/>
        </w:rPr>
        <w:t xml:space="preserve"> αυτή της Κυβέρνησης, θα ψηφίσουμε «</w:t>
      </w:r>
      <w:r>
        <w:rPr>
          <w:rFonts w:eastAsia="Times New Roman" w:cs="Times New Roman"/>
          <w:szCs w:val="24"/>
        </w:rPr>
        <w:t>ναι</w:t>
      </w:r>
      <w:r>
        <w:rPr>
          <w:rFonts w:eastAsia="Times New Roman" w:cs="Times New Roman"/>
          <w:szCs w:val="24"/>
        </w:rPr>
        <w:t xml:space="preserve">», υπό την προϋπόθεση, όμως, ότι θα γίνει δεκτή η </w:t>
      </w:r>
      <w:r>
        <w:rPr>
          <w:rFonts w:eastAsia="Times New Roman" w:cs="Times New Roman"/>
          <w:bCs/>
          <w:szCs w:val="24"/>
        </w:rPr>
        <w:t>τροπολογία</w:t>
      </w:r>
      <w:r>
        <w:rPr>
          <w:rFonts w:eastAsia="Times New Roman" w:cs="Times New Roman"/>
          <w:szCs w:val="24"/>
        </w:rPr>
        <w:t xml:space="preserve"> που έχουμε καταθέσει, όπο</w:t>
      </w:r>
      <w:r>
        <w:rPr>
          <w:rFonts w:eastAsia="Times New Roman" w:cs="Times New Roman"/>
          <w:szCs w:val="24"/>
        </w:rPr>
        <w:t>υ ανατίθεται ρητά στο Δημοκρίτειο Πανεπιστήμιο Θράκης, και ειδικά σε τμήμα του στην Αλεξανδρούπολη, να κάνει εκεί την επιμόρφωση όλων των διδασκόντων, των Ελλήνων διδασκόντων στα σχολεία αυτά, και των μειονοτικών αλλά και των υπολοίπων.</w:t>
      </w:r>
    </w:p>
    <w:p w14:paraId="670F559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αυτή τη λογική ε</w:t>
      </w:r>
      <w:r>
        <w:rPr>
          <w:rFonts w:eastAsia="Times New Roman" w:cs="Times New Roman"/>
          <w:szCs w:val="24"/>
        </w:rPr>
        <w:t>ξασφαλίζουμε πλήρως κράτος δικαίου, ισονομία και έχουμε τη δυνατότητα να προσφέρουμε σε όλους τους μαθητές που έχουν συμμετοχή στα σχολεία της ελληνικής επικράτειας, χωρίς διάθεση διακρίσεων.</w:t>
      </w:r>
    </w:p>
    <w:p w14:paraId="670F559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Παρακαλώ πάρα πολύ την Κυβέρνηση να δει και αυτό το θέμα. Η </w:t>
      </w:r>
      <w:r>
        <w:rPr>
          <w:rFonts w:eastAsia="Times New Roman" w:cs="Times New Roman"/>
          <w:bCs/>
          <w:szCs w:val="24"/>
        </w:rPr>
        <w:t>τροπ</w:t>
      </w:r>
      <w:r>
        <w:rPr>
          <w:rFonts w:eastAsia="Times New Roman" w:cs="Times New Roman"/>
          <w:bCs/>
          <w:szCs w:val="24"/>
        </w:rPr>
        <w:t>ολογία</w:t>
      </w:r>
      <w:r>
        <w:rPr>
          <w:rFonts w:eastAsia="Times New Roman" w:cs="Times New Roman"/>
          <w:szCs w:val="24"/>
        </w:rPr>
        <w:t xml:space="preserve"> μας έχει κατατεθεί, να την ενσωματώσει και θα ψηφίσουμε με την έννοια αυτή το άρθρο 14.</w:t>
      </w:r>
    </w:p>
    <w:p w14:paraId="670F5593" w14:textId="77777777" w:rsidR="00D35489" w:rsidRDefault="0006190C">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70F559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θα ήθελα τον λόγο για να πω κάτι επί της διαδικασίας.</w:t>
      </w:r>
    </w:p>
    <w:p w14:paraId="670F559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Λοβέρδ</w:t>
      </w:r>
      <w:r>
        <w:rPr>
          <w:rFonts w:eastAsia="Times New Roman" w:cs="Times New Roman"/>
          <w:szCs w:val="24"/>
        </w:rPr>
        <w:t>ο.</w:t>
      </w:r>
    </w:p>
    <w:p w14:paraId="670F559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Κεραμέως</w:t>
      </w:r>
      <w:proofErr w:type="spellEnd"/>
      <w:r>
        <w:rPr>
          <w:rFonts w:eastAsia="Times New Roman" w:cs="Times New Roman"/>
          <w:szCs w:val="24"/>
        </w:rPr>
        <w:t xml:space="preserve"> έχει ζητήσει τον λόγο επί της διαδικασίας. Σας ακούμε.</w:t>
      </w:r>
    </w:p>
    <w:p w14:paraId="670F559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Κύριε Πρόεδρε, κάνατε μια δήλωση προηγουμένως για τη στάση που θα κρατήσουν οι Ανεξάρτητοι Έλληνες. Και προς έκπληξή μας ακούσαμε από εσάς ότι οι Ανεξάρτητοι Έλληνες θα </w:t>
      </w:r>
      <w:r>
        <w:rPr>
          <w:rFonts w:eastAsia="Times New Roman" w:cs="Times New Roman"/>
          <w:szCs w:val="24"/>
        </w:rPr>
        <w:t xml:space="preserve">ψηφίσουν τη διάταξη για την ιθαγένεια. Και λέω «προς έκπληξή μας» διότι οι Ανεξάρτητοι Έλληνες εκπροσωπήθηκαν και στην </w:t>
      </w:r>
      <w:r>
        <w:rPr>
          <w:rFonts w:eastAsia="Times New Roman" w:cs="Times New Roman"/>
          <w:szCs w:val="24"/>
        </w:rPr>
        <w:t xml:space="preserve">επιτροπή </w:t>
      </w:r>
      <w:r>
        <w:rPr>
          <w:rFonts w:eastAsia="Times New Roman" w:cs="Times New Roman"/>
          <w:szCs w:val="24"/>
        </w:rPr>
        <w:t xml:space="preserve">από τον εισηγητή και καταψήφισαν τη διάταξη και πριν από λίγο, πάλι με τον εισηγητή, δήλωσαν ότι καταψηφίζουν. </w:t>
      </w:r>
    </w:p>
    <w:p w14:paraId="670F559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Θέλω να καταλάβω</w:t>
      </w:r>
      <w:r>
        <w:rPr>
          <w:rFonts w:eastAsia="Times New Roman" w:cs="Times New Roman"/>
          <w:szCs w:val="24"/>
        </w:rPr>
        <w:t>. Να μας εξηγήσουν οι ΑΝΕΛ τι κάνουν. Και με ποια ιδιότητα εσείς -με όλο τον σεβασμό- κύριε Πρόεδρε, εκφράζετε τους Ανεξάρτητους Έλληνες και παίρνετε θέση από Έδρας για την ψήφιση αυτής της επίμαχης διάταξης, που είναι το άρθρο 29 του Κώδικα Ελληνικής Ιθαγ</w:t>
      </w:r>
      <w:r>
        <w:rPr>
          <w:rFonts w:eastAsia="Times New Roman" w:cs="Times New Roman"/>
          <w:szCs w:val="24"/>
        </w:rPr>
        <w:t>ένειας; Θέλουμε να καταλάβουμε ακριβώς πώς λειτουργεί ο κυβερνητικός συνασπισμός.</w:t>
      </w:r>
    </w:p>
    <w:p w14:paraId="670F5599" w14:textId="77777777" w:rsidR="00D35489" w:rsidRDefault="0006190C">
      <w:pPr>
        <w:spacing w:line="600" w:lineRule="auto"/>
        <w:ind w:firstLine="720"/>
        <w:jc w:val="both"/>
        <w:rPr>
          <w:rFonts w:eastAsia="Times New Roman" w:cs="Times New Roman"/>
          <w:szCs w:val="24"/>
        </w:rPr>
      </w:pPr>
      <w:r>
        <w:rPr>
          <w:rFonts w:eastAsia="Times New Roman"/>
          <w:szCs w:val="24"/>
        </w:rPr>
        <w:t>Ευχαριστώ.</w:t>
      </w:r>
    </w:p>
    <w:p w14:paraId="670F559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Να σας απαντήσω, κυρία </w:t>
      </w:r>
      <w:proofErr w:type="spellStart"/>
      <w:r>
        <w:rPr>
          <w:rFonts w:eastAsia="Times New Roman" w:cs="Times New Roman"/>
          <w:szCs w:val="24"/>
        </w:rPr>
        <w:t>Κεραμέως</w:t>
      </w:r>
      <w:proofErr w:type="spellEnd"/>
      <w:r>
        <w:rPr>
          <w:rFonts w:eastAsia="Times New Roman" w:cs="Times New Roman"/>
          <w:szCs w:val="24"/>
        </w:rPr>
        <w:t xml:space="preserve">. </w:t>
      </w:r>
    </w:p>
    <w:p w14:paraId="670F559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θέση των Ανεξαρτήτων Ελλήνων όπως και κάθε κόμματος θα εκφραστεί κατά τη διάρκεια της ψηφοφορ</w:t>
      </w:r>
      <w:r>
        <w:rPr>
          <w:rFonts w:eastAsia="Times New Roman" w:cs="Times New Roman"/>
          <w:szCs w:val="24"/>
        </w:rPr>
        <w:t xml:space="preserve">ίας. Πλην όμως επειδή έγινε μια τοποθέτηση του κ. </w:t>
      </w:r>
      <w:proofErr w:type="spellStart"/>
      <w:r>
        <w:rPr>
          <w:rFonts w:eastAsia="Times New Roman" w:cs="Times New Roman"/>
          <w:szCs w:val="24"/>
        </w:rPr>
        <w:t>Κατσίκη</w:t>
      </w:r>
      <w:proofErr w:type="spellEnd"/>
      <w:r>
        <w:rPr>
          <w:rFonts w:eastAsia="Times New Roman" w:cs="Times New Roman"/>
          <w:szCs w:val="24"/>
        </w:rPr>
        <w:t>…</w:t>
      </w:r>
    </w:p>
    <w:p w14:paraId="670F559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Του εισηγητή.</w:t>
      </w:r>
    </w:p>
    <w:p w14:paraId="670F559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Εισηγητή, ναι.</w:t>
      </w:r>
    </w:p>
    <w:p w14:paraId="670F559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πληροφόρηση που είχα εγώ, για να μη δημιουργούνται ψευδείς εντυπώσεις, στο μεσοδιάστημα μέχρι να γίνει η ψηφοφορία ήταν αυτή που σας είπα. </w:t>
      </w:r>
    </w:p>
    <w:p w14:paraId="670F559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Σε λίγο θα αρχίσουν να μιλάνε οι </w:t>
      </w:r>
      <w:r>
        <w:rPr>
          <w:rFonts w:eastAsia="Times New Roman" w:cs="Times New Roman"/>
          <w:szCs w:val="24"/>
          <w:lang w:val="en-US"/>
        </w:rPr>
        <w:t>K</w:t>
      </w:r>
      <w:proofErr w:type="spellStart"/>
      <w:r>
        <w:rPr>
          <w:rFonts w:eastAsia="Times New Roman" w:cs="Times New Roman"/>
          <w:szCs w:val="24"/>
        </w:rPr>
        <w:t>οινοβουλευτικοί</w:t>
      </w:r>
      <w:proofErr w:type="spellEnd"/>
      <w:r>
        <w:rPr>
          <w:rFonts w:eastAsia="Times New Roman" w:cs="Times New Roman"/>
          <w:szCs w:val="24"/>
        </w:rPr>
        <w:t xml:space="preserve"> </w:t>
      </w:r>
      <w:r>
        <w:rPr>
          <w:rFonts w:eastAsia="Times New Roman" w:cs="Times New Roman"/>
          <w:szCs w:val="24"/>
          <w:lang w:val="en-US"/>
        </w:rPr>
        <w:t>E</w:t>
      </w:r>
      <w:proofErr w:type="spellStart"/>
      <w:r>
        <w:rPr>
          <w:rFonts w:eastAsia="Times New Roman" w:cs="Times New Roman"/>
          <w:szCs w:val="24"/>
        </w:rPr>
        <w:t>κπρόσωποι</w:t>
      </w:r>
      <w:proofErr w:type="spellEnd"/>
      <w:r>
        <w:rPr>
          <w:rFonts w:eastAsia="Times New Roman" w:cs="Times New Roman"/>
          <w:szCs w:val="24"/>
        </w:rPr>
        <w:t>, οπότε θα υπάρξει πλήρης διασαφήνιση. Απλώς το λέω γι</w:t>
      </w:r>
      <w:r>
        <w:rPr>
          <w:rFonts w:eastAsia="Times New Roman" w:cs="Times New Roman"/>
          <w:szCs w:val="24"/>
        </w:rPr>
        <w:t>α να μη δημιουργούνται εσφαλμένες εντυπώσεις. Αν τυχόν έκανα λάθος, στο τέλος δηλαδή, αν φανεί ότι δεν είναι έτσι τα πράγματα, θα ζητήσω συγνώμη. Όμως επειδή ακριβώς μας παρακολουθεί ο ελληνικός λαός, θέλω να βγαίνει προς τα έξω ό,τι ακριβώς πραγματικά συμ</w:t>
      </w:r>
      <w:r>
        <w:rPr>
          <w:rFonts w:eastAsia="Times New Roman" w:cs="Times New Roman"/>
          <w:szCs w:val="24"/>
        </w:rPr>
        <w:t>βαίνει. Επειδή είχα αυτή την πολύ ουσιαστική και έγκυρη πληροφόρηση, όφειλα νομίζω να βάλω τα πράγματα στη θέση τους. Όμως το πλήρες τοπίο θα ξεκαθαρίσει κατά τη διάρκεια της ψηφοφορίας. Εν τω μεταξύ μέχρι τότε θα έχουμε τους Κοινοβουλευτικούς Εκπροσώπους.</w:t>
      </w:r>
      <w:r>
        <w:rPr>
          <w:rFonts w:eastAsia="Times New Roman" w:cs="Times New Roman"/>
          <w:szCs w:val="24"/>
        </w:rPr>
        <w:t xml:space="preserve"> </w:t>
      </w:r>
    </w:p>
    <w:p w14:paraId="670F55A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Μα, από την τοποθέτηση στην </w:t>
      </w:r>
      <w:r>
        <w:rPr>
          <w:rFonts w:eastAsia="Times New Roman" w:cs="Times New Roman"/>
          <w:szCs w:val="24"/>
        </w:rPr>
        <w:t>επιτροπή</w:t>
      </w:r>
      <w:r>
        <w:rPr>
          <w:rFonts w:eastAsia="Times New Roman" w:cs="Times New Roman"/>
          <w:szCs w:val="24"/>
        </w:rPr>
        <w:t>...</w:t>
      </w:r>
    </w:p>
    <w:p w14:paraId="670F55A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Θα δούμε κατά τη διάρκεια της ψηφοφορίας. </w:t>
      </w:r>
    </w:p>
    <w:p w14:paraId="670F55A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Μερόπη </w:t>
      </w:r>
      <w:proofErr w:type="spellStart"/>
      <w:r>
        <w:rPr>
          <w:rFonts w:eastAsia="Times New Roman" w:cs="Times New Roman"/>
          <w:szCs w:val="24"/>
        </w:rPr>
        <w:t>Τζούφη</w:t>
      </w:r>
      <w:proofErr w:type="spellEnd"/>
      <w:r>
        <w:rPr>
          <w:rFonts w:eastAsia="Times New Roman" w:cs="Times New Roman"/>
          <w:szCs w:val="24"/>
        </w:rPr>
        <w:t>, Βουλευτής του ΣΥΡΙΖΑ, για επτά λεπτά.</w:t>
      </w:r>
    </w:p>
    <w:p w14:paraId="670F55A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Ευχαριστώ πολύ, κύριε Πρόεδρε.</w:t>
      </w:r>
    </w:p>
    <w:p w14:paraId="670F55A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τολμήσω να μιλήσω, παρά τα </w:t>
      </w:r>
      <w:proofErr w:type="spellStart"/>
      <w:r>
        <w:rPr>
          <w:rFonts w:eastAsia="Times New Roman" w:cs="Times New Roman"/>
          <w:szCs w:val="24"/>
        </w:rPr>
        <w:t>απαξιωτικά</w:t>
      </w:r>
      <w:proofErr w:type="spellEnd"/>
      <w:r>
        <w:rPr>
          <w:rFonts w:eastAsia="Times New Roman" w:cs="Times New Roman"/>
          <w:szCs w:val="24"/>
        </w:rPr>
        <w:t xml:space="preserve"> σχόλια «τι περιμένει κανείς απ’ αυτούς;» και μάλιστα του προηγούμενου Υπουργού Παιδείας, κ. Λοβέρδου, γιατί νομίζω ότι υπάρχει ανάγκη ένα κομμάτι του ελληνικού λαού να </w:t>
      </w:r>
      <w:r>
        <w:rPr>
          <w:rFonts w:eastAsia="Times New Roman" w:cs="Times New Roman"/>
          <w:szCs w:val="24"/>
        </w:rPr>
        <w:t xml:space="preserve">ακούσει και τις δικές μας ταπεινές σκέψεις και πιστεύω ότι θα υπάρχει ενδιαφέρον και από τους συναδέλφους στην Αίθουσα. </w:t>
      </w:r>
    </w:p>
    <w:p w14:paraId="670F55A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Ξεκινώ, λοιπόν, λέγοντας ότι η γνώμη μου είναι ότι κατά τις συνεδριάσεις της </w:t>
      </w:r>
      <w:r>
        <w:rPr>
          <w:rFonts w:eastAsia="Times New Roman" w:cs="Times New Roman"/>
          <w:szCs w:val="24"/>
        </w:rPr>
        <w:t xml:space="preserve">επιτροπής </w:t>
      </w:r>
      <w:r>
        <w:rPr>
          <w:rFonts w:eastAsia="Times New Roman" w:cs="Times New Roman"/>
          <w:szCs w:val="24"/>
        </w:rPr>
        <w:t>των προηγούμενων ημερών, αλλά και σήμερα, προφαν</w:t>
      </w:r>
      <w:r>
        <w:rPr>
          <w:rFonts w:eastAsia="Times New Roman" w:cs="Times New Roman"/>
          <w:szCs w:val="24"/>
        </w:rPr>
        <w:t xml:space="preserve">ώς καταγράφηκαν και αποκρυσταλλώθηκαν οι διαφορετικές αντιλήψεις που έχουμε με τα κόμματα της Αντιπολίτευσης για την </w:t>
      </w:r>
      <w:r>
        <w:rPr>
          <w:rFonts w:eastAsia="Times New Roman" w:cs="Times New Roman"/>
          <w:szCs w:val="24"/>
        </w:rPr>
        <w:t>παιδεία</w:t>
      </w:r>
      <w:r>
        <w:rPr>
          <w:rFonts w:eastAsia="Times New Roman" w:cs="Times New Roman"/>
          <w:szCs w:val="24"/>
        </w:rPr>
        <w:t>. Θέλω να πω όμως ότι καταγράφηκαν και δυνητικές συγκλίσεις. Βεβαίως η Νέα Δημοκρατία μάς κατηγόρησε για αποσπασματικότητα, προχειρό</w:t>
      </w:r>
      <w:r>
        <w:rPr>
          <w:rFonts w:eastAsia="Times New Roman" w:cs="Times New Roman"/>
          <w:szCs w:val="24"/>
        </w:rPr>
        <w:t xml:space="preserve">τητα, έλλειψη σχεδιασμού και κατάθεση ρυθμίσεων </w:t>
      </w:r>
      <w:proofErr w:type="spellStart"/>
      <w:r>
        <w:rPr>
          <w:rFonts w:eastAsia="Times New Roman" w:cs="Times New Roman"/>
          <w:szCs w:val="24"/>
        </w:rPr>
        <w:t>εμβαλωματικού</w:t>
      </w:r>
      <w:proofErr w:type="spellEnd"/>
      <w:r>
        <w:rPr>
          <w:rFonts w:eastAsia="Times New Roman" w:cs="Times New Roman"/>
          <w:szCs w:val="24"/>
        </w:rPr>
        <w:t xml:space="preserve"> χαρακτήρα, ενώ η Δημοκρατική Συμπαράταξη διά του εισηγητή της κατήγγειλε ότι στο νομοσχέδιο έχουν συμπεριληφθεί ρυθμίσεις χωρίς τεκμηρίωση και χωρίς διαβούλευση. </w:t>
      </w:r>
    </w:p>
    <w:p w14:paraId="670F55A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Μια απάντηση στην τμηματική αυτ</w:t>
      </w:r>
      <w:r>
        <w:rPr>
          <w:rFonts w:eastAsia="Times New Roman" w:cs="Times New Roman"/>
          <w:szCs w:val="24"/>
        </w:rPr>
        <w:t xml:space="preserve">ή πράγματι νομοθέτηση είναι ότι παράλληλα,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υπάρχει σε εξέλιξη και είναι ανοιχτός ο εθνικός κοινωνικός διάλογος για την </w:t>
      </w:r>
      <w:r>
        <w:rPr>
          <w:rFonts w:eastAsia="Times New Roman" w:cs="Times New Roman"/>
          <w:szCs w:val="24"/>
        </w:rPr>
        <w:t>παιδεία</w:t>
      </w:r>
      <w:r>
        <w:rPr>
          <w:rFonts w:eastAsia="Times New Roman" w:cs="Times New Roman"/>
          <w:szCs w:val="24"/>
        </w:rPr>
        <w:t>, που βεβαίως έχει σαν σκοπό να καταρτίσει ένα εθνικό σχέδιο δράσης με στόχους την αναβάθμι</w:t>
      </w:r>
      <w:r>
        <w:rPr>
          <w:rFonts w:eastAsia="Times New Roman" w:cs="Times New Roman"/>
          <w:szCs w:val="24"/>
        </w:rPr>
        <w:t xml:space="preserve">ση της δημόσιας εκπαίδευσης και την καταπολέμηση των κοινωνικών ανισοτήτων και ελπίζουμε στην ποιοτική βελτίωση της ελληνικής εκπαιδευτικής πραγματικότητας, συνυπολογίζοντας φυσικά το υπάρχον ασφυκτικό </w:t>
      </w:r>
      <w:proofErr w:type="spellStart"/>
      <w:r>
        <w:rPr>
          <w:rFonts w:eastAsia="Times New Roman" w:cs="Times New Roman"/>
          <w:szCs w:val="24"/>
        </w:rPr>
        <w:t>μνημονιακό</w:t>
      </w:r>
      <w:proofErr w:type="spellEnd"/>
      <w:r>
        <w:rPr>
          <w:rFonts w:eastAsia="Times New Roman" w:cs="Times New Roman"/>
          <w:szCs w:val="24"/>
        </w:rPr>
        <w:t xml:space="preserve"> πλαίσιο, αλλά και τις κατευθύνσεις του ΟΟΣΑ</w:t>
      </w:r>
      <w:r>
        <w:rPr>
          <w:rFonts w:eastAsia="Times New Roman" w:cs="Times New Roman"/>
          <w:szCs w:val="24"/>
        </w:rPr>
        <w:t xml:space="preserve">, συνθήκες που έχουν συμβάλει τουλάχιστον τα τελευταία χρόνια στο να βρίσκεται σε κρίσιμο σημείο το ελληνικό εκπαιδευτικό σύστημα. </w:t>
      </w:r>
    </w:p>
    <w:p w14:paraId="670F55A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Συζητούμε, λοιπόν, εδώ και αρκετό καιρό αλλά και πρόσφατα με εκπαιδευτικούς φορείς, συνδικαλιστικούς φορείς, εμπειρογνώμονες</w:t>
      </w:r>
      <w:r>
        <w:rPr>
          <w:rFonts w:eastAsia="Times New Roman" w:cs="Times New Roman"/>
          <w:szCs w:val="24"/>
        </w:rPr>
        <w:t>, αλλά και μεταξύ μας οι Βουλευτές, στην προσπάθεια να διατυπώσουμε ένα ρεαλιστικό και κοινωνικά αναγκαίο σχέδιο με βάθος εξαετίας, που μπορεί να περιλαμβάνει ένα αναλυτικό χρονοδιάγραμμα βραχυπρόθεσμων, μεσοπρόθεσμων και μακροπρόθεσμων μέτρων και αποσκοπε</w:t>
      </w:r>
      <w:r>
        <w:rPr>
          <w:rFonts w:eastAsia="Times New Roman" w:cs="Times New Roman"/>
          <w:szCs w:val="24"/>
        </w:rPr>
        <w:t>ί</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στο να βρεθούν κοινοί τόποι προς όφελος της εκπαιδευτικής κοινότητας και της </w:t>
      </w:r>
      <w:r>
        <w:rPr>
          <w:rFonts w:eastAsia="Times New Roman" w:cs="Times New Roman"/>
          <w:szCs w:val="24"/>
        </w:rPr>
        <w:t xml:space="preserve">παιδείας </w:t>
      </w:r>
      <w:r>
        <w:rPr>
          <w:rFonts w:eastAsia="Times New Roman" w:cs="Times New Roman"/>
          <w:szCs w:val="24"/>
        </w:rPr>
        <w:t>καθ</w:t>
      </w:r>
      <w:r>
        <w:rPr>
          <w:rFonts w:eastAsia="Times New Roman" w:cs="Times New Roman"/>
          <w:szCs w:val="24"/>
        </w:rPr>
        <w:t xml:space="preserve">’ </w:t>
      </w:r>
      <w:r>
        <w:rPr>
          <w:rFonts w:eastAsia="Times New Roman" w:cs="Times New Roman"/>
          <w:szCs w:val="24"/>
        </w:rPr>
        <w:t>αυτής. Παράλληλα, όμως, στοχεύει να καταθέσει και το δικό μας στίγμα, με προστασία κάποιων βασικών μας αρχών παρά τις αντίξοες συνθήκες και το δύσκολο το</w:t>
      </w:r>
      <w:r>
        <w:rPr>
          <w:rFonts w:eastAsia="Times New Roman" w:cs="Times New Roman"/>
          <w:szCs w:val="24"/>
        </w:rPr>
        <w:t>πίο.</w:t>
      </w:r>
    </w:p>
    <w:p w14:paraId="670F55A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μας η εκπαίδευση αποτελεί μέρος της μελλοντικής αναπτυξιακής στρατηγικής της χώρας. Επενδύουμε στην εκπαίδευση για όλους και δείχνουμε τον απαραίτητο σεβασμό σε προηγούμενα νομοσχέδια για την </w:t>
      </w:r>
      <w:r>
        <w:rPr>
          <w:rFonts w:eastAsia="Times New Roman" w:cs="Times New Roman"/>
          <w:szCs w:val="24"/>
        </w:rPr>
        <w:t>παιδεία</w:t>
      </w:r>
      <w:r>
        <w:rPr>
          <w:rFonts w:eastAsia="Times New Roman" w:cs="Times New Roman"/>
          <w:szCs w:val="24"/>
        </w:rPr>
        <w:t>, αφού οτιδήποτε χρήσιμο το συμπεριλαμβάνουμε στ</w:t>
      </w:r>
      <w:r>
        <w:rPr>
          <w:rFonts w:eastAsia="Times New Roman" w:cs="Times New Roman"/>
          <w:szCs w:val="24"/>
        </w:rPr>
        <w:t xml:space="preserve">α σχέδιά μας, αλλά από την άλλη προσπαθούμε να αποτινάξουμε τις παθογένειες του παρελθόντος. Προφανώς δεν υπάρχει ο χρόνος να μιλήσω για τα πεπραγμένα αυτής της διετίας, αλλά να πω δυο κουβέντες. </w:t>
      </w:r>
    </w:p>
    <w:p w14:paraId="670F55A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πρώτη φορά μετά από πολλά χρόνια ξεκίνησαν πλήρως εξοπλ</w:t>
      </w:r>
      <w:r>
        <w:rPr>
          <w:rFonts w:eastAsia="Times New Roman" w:cs="Times New Roman"/>
          <w:szCs w:val="24"/>
        </w:rPr>
        <w:t xml:space="preserve">ισμένα σε προσωπικό και  υλικό τα σχολεία της πρωτοβάθμιας και δευτεροβάθμιας εκπαίδευσης. </w:t>
      </w:r>
    </w:p>
    <w:p w14:paraId="670F55A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Έγιναν είκοσι τρεις χιλιάδες προσλήψεις αναπληρωτών, πεντακόσιοι διορισμοί στην ανώτατη εκπαίδευση κι άλλοι τόσοι προγραμματίζονται μέσα στο 2017. </w:t>
      </w:r>
    </w:p>
    <w:p w14:paraId="670F55A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Αυξήθηκε η μέριμ</w:t>
      </w:r>
      <w:r>
        <w:rPr>
          <w:rFonts w:eastAsia="Times New Roman" w:cs="Times New Roman"/>
          <w:szCs w:val="24"/>
        </w:rPr>
        <w:t xml:space="preserve">να για τους φοιτητές όλων των τύπων. </w:t>
      </w:r>
    </w:p>
    <w:p w14:paraId="670F55A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Ακόμα, θεσμοθετήθηκε ο νέος τύπος ολοήμερου δημοτικού και νηπιαγωγείου, ξεκίνησε η αλλαγή της φιλοσοφίας στο </w:t>
      </w:r>
      <w:proofErr w:type="spellStart"/>
      <w:r>
        <w:rPr>
          <w:rFonts w:eastAsia="Times New Roman" w:cs="Times New Roman"/>
          <w:szCs w:val="24"/>
        </w:rPr>
        <w:t>εξετασιοκεντρικό</w:t>
      </w:r>
      <w:proofErr w:type="spellEnd"/>
      <w:r>
        <w:rPr>
          <w:rFonts w:eastAsia="Times New Roman" w:cs="Times New Roman"/>
          <w:szCs w:val="24"/>
        </w:rPr>
        <w:t xml:space="preserve"> σύστημα στο γυμνάσιο και σε σύντομο χρονικό διάστημα προετοιμαζόμαστε για αλλαγές και στον τ</w:t>
      </w:r>
      <w:r>
        <w:rPr>
          <w:rFonts w:eastAsia="Times New Roman" w:cs="Times New Roman"/>
          <w:szCs w:val="24"/>
        </w:rPr>
        <w:t xml:space="preserve">ρόπο πρόσβασης στην τριτοβάθμια εκπαίδευση. </w:t>
      </w:r>
    </w:p>
    <w:p w14:paraId="670F55A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Επίσης, μεριμνήσαμε για την εκπαίδευση των παιδιών των προσφύγων αποτρέποντας τον κοινωνικό τους αποκλεισμό και την απομόνωση, ενώ ενισχύσαμε την έρευνα και την καινοτομία υποστηρίζοντας προγράμματα νέων επιστημ</w:t>
      </w:r>
      <w:r>
        <w:rPr>
          <w:rFonts w:eastAsia="Times New Roman" w:cs="Times New Roman"/>
          <w:szCs w:val="24"/>
        </w:rPr>
        <w:t xml:space="preserve">όνων σε μια προσπάθεια να αντιμετωπίσουμε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προς το εξωτερικό.</w:t>
      </w:r>
    </w:p>
    <w:p w14:paraId="670F55A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υπό συζήτηση λοιπόν και ψήφιση νομοσχέδιο έρχεται να ενισχύσει κάποιες από αυτές τις προσπάθειες στις οποίες αναφέρθηκα, </w:t>
      </w:r>
      <w:proofErr w:type="spellStart"/>
      <w:r>
        <w:rPr>
          <w:rFonts w:eastAsia="Times New Roman" w:cs="Times New Roman"/>
          <w:szCs w:val="24"/>
        </w:rPr>
        <w:t>εξορθολογίζοντας</w:t>
      </w:r>
      <w:proofErr w:type="spellEnd"/>
      <w:r>
        <w:rPr>
          <w:rFonts w:eastAsia="Times New Roman" w:cs="Times New Roman"/>
          <w:szCs w:val="24"/>
        </w:rPr>
        <w:t xml:space="preserve"> και βελτιώνοντας μια σειρά από πτυχές, </w:t>
      </w:r>
      <w:r>
        <w:rPr>
          <w:rFonts w:eastAsia="Times New Roman" w:cs="Times New Roman"/>
          <w:szCs w:val="24"/>
        </w:rPr>
        <w:t>προς όφελος πάντοτε των κοινωνικά αδύναμων, ενισχύοντας όσο μπορούμε το πλαίσιο των ίσων ευκαιριών και εξασφαλίζοντας τα δικαιώματα των εργαζόμενων εκπαιδευτικών.</w:t>
      </w:r>
    </w:p>
    <w:p w14:paraId="670F55A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Βασική θεσμική παρέμβαση του νομοσχεδίου είναι οι ρυθμίσεις, όπως είπαν και άλλοι συνάδελφοι,</w:t>
      </w:r>
      <w:r>
        <w:rPr>
          <w:rFonts w:eastAsia="Times New Roman" w:cs="Times New Roman"/>
          <w:szCs w:val="24"/>
        </w:rPr>
        <w:t xml:space="preserve"> για το Κρατικό Πιστοποιητικό Γλωσσομάθειας, τη στιγμή που είναι γνωστό ότι η πλειοψηφία των παιδιών καταφεύγ</w:t>
      </w:r>
      <w:r>
        <w:rPr>
          <w:rFonts w:eastAsia="Times New Roman" w:cs="Times New Roman"/>
          <w:szCs w:val="24"/>
        </w:rPr>
        <w:t>ει</w:t>
      </w:r>
      <w:r>
        <w:rPr>
          <w:rFonts w:eastAsia="Times New Roman" w:cs="Times New Roman"/>
          <w:szCs w:val="24"/>
        </w:rPr>
        <w:t xml:space="preserve"> σε ακριβές εξετάσεις που διενεργούνται από ιδιωτικούς φορείς. Με τις ρυθμίσεις που εισάγονται επιδιώκεται να αποκτηθεί με μικρότερο κόστος και α</w:t>
      </w:r>
      <w:r>
        <w:rPr>
          <w:rFonts w:eastAsia="Times New Roman" w:cs="Times New Roman"/>
          <w:szCs w:val="24"/>
        </w:rPr>
        <w:t>πλές αυτοματοποιημένες διαδικασίες, βελτιώνοντας τις συνθήκες λειτουργίας των διενεργουμένων εξετάσεων με έντυπα μέσα, χαμηλά εξέταστρα και ηλεκτρονικές εξετάσεις</w:t>
      </w:r>
      <w:r>
        <w:rPr>
          <w:rFonts w:eastAsia="Times New Roman" w:cs="Times New Roman"/>
          <w:szCs w:val="24"/>
        </w:rPr>
        <w:t>, 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βεβαίως, επιδιώκεται να διευκολυνθεί και η διαδικασία για την περιφέρεια, ώστε να είναι</w:t>
      </w:r>
      <w:r>
        <w:rPr>
          <w:rFonts w:eastAsia="Times New Roman" w:cs="Times New Roman"/>
          <w:szCs w:val="24"/>
        </w:rPr>
        <w:t xml:space="preserve"> πολλαπλό το κέρδος των μαθητών που μπορούν να προετοιμάζονται με την κατάλληλη ηλεκτρονική πλατφόρμα.</w:t>
      </w:r>
    </w:p>
    <w:p w14:paraId="670F55B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λόγω της </w:t>
      </w:r>
      <w:proofErr w:type="spellStart"/>
      <w:r>
        <w:rPr>
          <w:rFonts w:eastAsia="Times New Roman" w:cs="Times New Roman"/>
          <w:szCs w:val="24"/>
        </w:rPr>
        <w:t>ιδιότητάς</w:t>
      </w:r>
      <w:proofErr w:type="spellEnd"/>
      <w:r>
        <w:rPr>
          <w:rFonts w:eastAsia="Times New Roman" w:cs="Times New Roman"/>
          <w:szCs w:val="24"/>
        </w:rPr>
        <w:t xml:space="preserve"> μου ως </w:t>
      </w:r>
      <w:proofErr w:type="spellStart"/>
      <w:r>
        <w:rPr>
          <w:rFonts w:eastAsia="Times New Roman" w:cs="Times New Roman"/>
          <w:szCs w:val="24"/>
        </w:rPr>
        <w:t>παιδονευρολόγου</w:t>
      </w:r>
      <w:proofErr w:type="spellEnd"/>
      <w:r>
        <w:rPr>
          <w:rFonts w:eastAsia="Times New Roman" w:cs="Times New Roman"/>
          <w:szCs w:val="24"/>
        </w:rPr>
        <w:t xml:space="preserve">, να κάνω και κάποια σχόλια στις διατάξεις που συμπεριλαμβάνονται στο </w:t>
      </w:r>
      <w:r>
        <w:rPr>
          <w:rFonts w:eastAsia="Times New Roman" w:cs="Times New Roman"/>
          <w:szCs w:val="24"/>
        </w:rPr>
        <w:t>ενδέκατο κ</w:t>
      </w:r>
      <w:r>
        <w:rPr>
          <w:rFonts w:eastAsia="Times New Roman" w:cs="Times New Roman"/>
          <w:szCs w:val="24"/>
        </w:rPr>
        <w:t>εφάλαιο για τη ρύθμιση των θεμάτων ειδικής αγωγής και εκπαίδευσης.</w:t>
      </w:r>
    </w:p>
    <w:p w14:paraId="670F55B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Έγινε πολλή συζήτηση για την υποβάθμιση της ειδικής αγωγής. Όμως, θα μου επιτρέψετε να πω ότι τα δεδομένα φανερώνουν μια εντελώς διαφορετική πραγματικότητα. </w:t>
      </w:r>
    </w:p>
    <w:p w14:paraId="670F55B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Πράγματι, αυτός ο χώρος ήταν σο</w:t>
      </w:r>
      <w:r>
        <w:rPr>
          <w:rFonts w:eastAsia="Times New Roman" w:cs="Times New Roman"/>
          <w:szCs w:val="24"/>
        </w:rPr>
        <w:t>βαρά υποβαθμισμένος</w:t>
      </w:r>
      <w:r>
        <w:rPr>
          <w:rFonts w:eastAsia="Times New Roman" w:cs="Times New Roman"/>
          <w:szCs w:val="24"/>
        </w:rPr>
        <w:t>,</w:t>
      </w:r>
      <w:r>
        <w:rPr>
          <w:rFonts w:eastAsia="Times New Roman" w:cs="Times New Roman"/>
          <w:szCs w:val="24"/>
        </w:rPr>
        <w:t xml:space="preserve"> με χρόνιες εκκρεμότητες, κενά και άτακτο θεσμικό πλαίσιο. Όμως, για την Κυβέρνησή μας απέκτησε προτεραιότητα. </w:t>
      </w:r>
    </w:p>
    <w:p w14:paraId="670F55B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τελευταίο χρόνο έγινε μια πολύ συστηματική προσπάθεια, μετά από συνεχόμενα χρόνια αδιαφορίας, αδράνειας και απαξίωσης, π</w:t>
      </w:r>
      <w:r>
        <w:rPr>
          <w:rFonts w:eastAsia="Times New Roman" w:cs="Times New Roman"/>
          <w:szCs w:val="24"/>
        </w:rPr>
        <w:t xml:space="preserve">ου καταγράφεται με την ίδρυση τριάντα πέντε νέων ειδικών σχολείων και </w:t>
      </w:r>
      <w:proofErr w:type="spellStart"/>
      <w:r>
        <w:rPr>
          <w:rFonts w:eastAsia="Times New Roman" w:cs="Times New Roman"/>
          <w:szCs w:val="24"/>
        </w:rPr>
        <w:t>λυκειακών</w:t>
      </w:r>
      <w:proofErr w:type="spellEnd"/>
      <w:r>
        <w:rPr>
          <w:rFonts w:eastAsia="Times New Roman" w:cs="Times New Roman"/>
          <w:szCs w:val="24"/>
        </w:rPr>
        <w:t xml:space="preserve"> τάξεων και πεντακοσίων τριάντα ενός νέων τμημάτων ένταξης, που τα έχουμε πολύ μεγάλη ανάγκη. Μάλιστα, και στο επόμενο νέο έτος αναμένονται νέες ιδρύσεις ειδικών σχολείων, ιδιαί</w:t>
      </w:r>
      <w:r>
        <w:rPr>
          <w:rFonts w:eastAsia="Times New Roman" w:cs="Times New Roman"/>
          <w:szCs w:val="24"/>
        </w:rPr>
        <w:t xml:space="preserve">τερα επαγγελματικών ειδικών </w:t>
      </w:r>
      <w:r>
        <w:rPr>
          <w:rFonts w:eastAsia="Times New Roman" w:cs="Times New Roman"/>
          <w:szCs w:val="24"/>
        </w:rPr>
        <w:t>γ</w:t>
      </w:r>
      <w:r>
        <w:rPr>
          <w:rFonts w:eastAsia="Times New Roman" w:cs="Times New Roman"/>
          <w:szCs w:val="24"/>
        </w:rPr>
        <w:t xml:space="preserve">υμνασίων και </w:t>
      </w:r>
      <w:r>
        <w:rPr>
          <w:rFonts w:eastAsia="Times New Roman" w:cs="Times New Roman"/>
          <w:szCs w:val="24"/>
        </w:rPr>
        <w:t>λ</w:t>
      </w:r>
      <w:r>
        <w:rPr>
          <w:rFonts w:eastAsia="Times New Roman" w:cs="Times New Roman"/>
          <w:szCs w:val="24"/>
        </w:rPr>
        <w:t xml:space="preserve">υκείων. </w:t>
      </w:r>
    </w:p>
    <w:p w14:paraId="670F55B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Επίσης, πραγματοποιήθηκαν προσλήψεις αναπληρωτών κατά προτεραιότητα στην ειδική αγωγή και μετά στη γενική εκπαίδευση και μάλιστα έγιναν δέκα χιλιάδες πεντακόσιες νέες προσλήψεις, ενώ τα προηγούμενα χρόνια</w:t>
      </w:r>
      <w:r>
        <w:rPr>
          <w:rFonts w:eastAsia="Times New Roman" w:cs="Times New Roman"/>
          <w:szCs w:val="24"/>
        </w:rPr>
        <w:t xml:space="preserve"> ήταν πολύ λιγότερες. Υπάρχει και σχετικός πίνακας, τον οποίο θα καταθέσω στα Πρακτικά.</w:t>
      </w:r>
    </w:p>
    <w:p w14:paraId="670F55B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Υπάρχουν πολύ περισσότερες ανάγκες; Βεβαίως! Όμως, η συγκεκριμένη νομοθέτηση βελτιώνει την υπάρχουσα δύσκολη κατάσταση; Εμείς υποστηρίζουμε πως ναι και</w:t>
      </w:r>
      <w:r>
        <w:rPr>
          <w:rFonts w:eastAsia="Times New Roman" w:cs="Times New Roman"/>
          <w:szCs w:val="24"/>
        </w:rPr>
        <w:t>,</w:t>
      </w:r>
      <w:r>
        <w:rPr>
          <w:rFonts w:eastAsia="Times New Roman" w:cs="Times New Roman"/>
          <w:szCs w:val="24"/>
        </w:rPr>
        <w:t xml:space="preserve"> στον λίγο χρόνο</w:t>
      </w:r>
      <w:r>
        <w:rPr>
          <w:rFonts w:eastAsia="Times New Roman" w:cs="Times New Roman"/>
          <w:szCs w:val="24"/>
        </w:rPr>
        <w:t xml:space="preserve"> που έχω</w:t>
      </w:r>
      <w:r>
        <w:rPr>
          <w:rFonts w:eastAsia="Times New Roman" w:cs="Times New Roman"/>
          <w:szCs w:val="24"/>
        </w:rPr>
        <w:t>,</w:t>
      </w:r>
      <w:r>
        <w:rPr>
          <w:rFonts w:eastAsia="Times New Roman" w:cs="Times New Roman"/>
          <w:szCs w:val="24"/>
        </w:rPr>
        <w:t xml:space="preserve"> θα προσπαθήσω να αναδείξω κάποιες θετικές μεταβολές, όπως το να μην </w:t>
      </w:r>
      <w:proofErr w:type="spellStart"/>
      <w:r>
        <w:rPr>
          <w:rFonts w:eastAsia="Times New Roman" w:cs="Times New Roman"/>
          <w:szCs w:val="24"/>
        </w:rPr>
        <w:t>προσμετράται</w:t>
      </w:r>
      <w:proofErr w:type="spellEnd"/>
      <w:r>
        <w:rPr>
          <w:rFonts w:eastAsia="Times New Roman" w:cs="Times New Roman"/>
          <w:szCs w:val="24"/>
        </w:rPr>
        <w:t xml:space="preserve"> ο βαθμός της δεύτερης διδασκόμενης γλώσσας σε μαθητές με ειδικές μαθησιακές ανάγκες, που φαίνεται ότι μπορεί να ελαττώσει το άγχος αυτών των παιδιών. Άλλη τέτοια μετ</w:t>
      </w:r>
      <w:r>
        <w:rPr>
          <w:rFonts w:eastAsia="Times New Roman" w:cs="Times New Roman"/>
          <w:szCs w:val="24"/>
        </w:rPr>
        <w:t xml:space="preserve">αβολή είναι η δυνατότητα πιστοποίησης της επάρκειας της γνώσης της γραφής </w:t>
      </w:r>
      <w:proofErr w:type="spellStart"/>
      <w:r>
        <w:rPr>
          <w:rFonts w:eastAsia="Times New Roman" w:cs="Times New Roman"/>
          <w:szCs w:val="24"/>
        </w:rPr>
        <w:t>Μπράιγ</w:t>
      </w:r>
      <w:proofErr w:type="spellEnd"/>
      <w:r>
        <w:rPr>
          <w:rFonts w:eastAsia="Times New Roman" w:cs="Times New Roman"/>
          <w:szCs w:val="24"/>
        </w:rPr>
        <w:t>, που εδώ μπορεί να αξιοποιηθεί και η συμβολή των πανεπιστημιακών τμημάτων.</w:t>
      </w:r>
    </w:p>
    <w:p w14:paraId="670F55B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όσον αφορά το θέμα για το οποίο έγινε πολλή συζήτηση, δηλαδή για το θέμα του ελάχιστου και </w:t>
      </w:r>
      <w:r>
        <w:rPr>
          <w:rFonts w:eastAsia="Times New Roman" w:cs="Times New Roman"/>
          <w:szCs w:val="24"/>
        </w:rPr>
        <w:t>ανώτατου αριθμού μαθητών ανά τμήμα σε όλους τους τύπους, θέλω να διαβεβαιώσω ότι ακόμα και εκεί που δεν θα συμπληρώνεται ο αριθμός των τριών μαθητών, μέσω της δυνατότητας τμημάτων συνδιδασκαλίας θα εξασφαλιστεί η ομαλή και ανεμπόδιστη φοίτηση και εκπαίδευσ</w:t>
      </w:r>
      <w:r>
        <w:rPr>
          <w:rFonts w:eastAsia="Times New Roman" w:cs="Times New Roman"/>
          <w:szCs w:val="24"/>
        </w:rPr>
        <w:t>η των μαθητών, ακόμα και στα πιο απομακρυσμένα μέρη της χώρας μας.</w:t>
      </w:r>
    </w:p>
    <w:p w14:paraId="670F55B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70F55B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Βεβαίως, υπάρχουν και πολλά άλλα θέματα, όπως είναι η ισότιμη πρόσβαση, αφού αίρεται ο αποκλεισμός των α</w:t>
      </w:r>
      <w:r>
        <w:rPr>
          <w:rFonts w:eastAsia="Times New Roman" w:cs="Times New Roman"/>
          <w:szCs w:val="24"/>
        </w:rPr>
        <w:t>τόμων με αναπηρία από τις εισαγωγικές εξετάσεις στις ανώτερες σχολές χορού και δραματικής τέχνης, κάτι που αποτελούσε αίτημα του αναπηρικού κινήματος.</w:t>
      </w:r>
    </w:p>
    <w:p w14:paraId="670F55B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σας παρακαλώ να συντομεύετε.</w:t>
      </w:r>
    </w:p>
    <w:p w14:paraId="670F55B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Τελειώνω σε έ</w:t>
      </w:r>
      <w:r>
        <w:rPr>
          <w:rFonts w:eastAsia="Times New Roman" w:cs="Times New Roman"/>
          <w:szCs w:val="24"/>
        </w:rPr>
        <w:t>να λεπτό, κύριε Πρόεδρε.</w:t>
      </w:r>
    </w:p>
    <w:p w14:paraId="670F55B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τελευταίο στο οποίο θα ήθελα να αναφερθώ είναι για το Πανεπιστήμιο Ιωαννίνων</w:t>
      </w:r>
      <w:r>
        <w:rPr>
          <w:rFonts w:eastAsia="Times New Roman" w:cs="Times New Roman"/>
          <w:szCs w:val="24"/>
        </w:rPr>
        <w:t>,</w:t>
      </w:r>
      <w:r>
        <w:rPr>
          <w:rFonts w:eastAsia="Times New Roman" w:cs="Times New Roman"/>
          <w:szCs w:val="24"/>
        </w:rPr>
        <w:t xml:space="preserve"> από το οποίο προέρχομαι, όπου η ίδρυση της Πολυτεχνικής Σχολής με την ένταξη </w:t>
      </w:r>
      <w:proofErr w:type="spellStart"/>
      <w:r>
        <w:rPr>
          <w:rFonts w:eastAsia="Times New Roman" w:cs="Times New Roman"/>
          <w:szCs w:val="24"/>
        </w:rPr>
        <w:t>προϋπαρχόντων</w:t>
      </w:r>
      <w:proofErr w:type="spellEnd"/>
      <w:r>
        <w:rPr>
          <w:rFonts w:eastAsia="Times New Roman" w:cs="Times New Roman"/>
          <w:szCs w:val="24"/>
        </w:rPr>
        <w:t xml:space="preserve"> τμημάτων αποτελούσε πάγιο αίτημα του </w:t>
      </w:r>
      <w:r>
        <w:rPr>
          <w:rFonts w:eastAsia="Times New Roman" w:cs="Times New Roman"/>
          <w:szCs w:val="24"/>
        </w:rPr>
        <w:t>π</w:t>
      </w:r>
      <w:r>
        <w:rPr>
          <w:rFonts w:eastAsia="Times New Roman" w:cs="Times New Roman"/>
          <w:szCs w:val="24"/>
        </w:rPr>
        <w:t xml:space="preserve">ανεπιστημίου και της </w:t>
      </w:r>
      <w:r>
        <w:rPr>
          <w:rFonts w:eastAsia="Times New Roman" w:cs="Times New Roman"/>
          <w:szCs w:val="24"/>
        </w:rPr>
        <w:t>τοπικής κοινωνίας και τελικά είναι ο μοναδικός τρόπος για να επιλυθεί το μακροχρόνιο πρόβλημα που αφορά την επαγγελματική εξέλιξη των αποφοίτων τους.</w:t>
      </w:r>
    </w:p>
    <w:p w14:paraId="670F55B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Καταληκτικά, λοιπόν, το εν λόγω νομοσχέδιο, παρά τις δυσμενείς συνθήκες και τη δημοσιονομική στενότητα, ει</w:t>
      </w:r>
      <w:r>
        <w:rPr>
          <w:rFonts w:eastAsia="Times New Roman" w:cs="Times New Roman"/>
          <w:szCs w:val="24"/>
        </w:rPr>
        <w:t>σάγει κατά τη γνώμη μας μια σειρά από κρίσιμες ρυθμίσεις</w:t>
      </w:r>
      <w:r>
        <w:rPr>
          <w:rFonts w:eastAsia="Times New Roman" w:cs="Times New Roman"/>
          <w:szCs w:val="24"/>
        </w:rPr>
        <w:t>,</w:t>
      </w:r>
      <w:r>
        <w:rPr>
          <w:rFonts w:eastAsia="Times New Roman" w:cs="Times New Roman"/>
          <w:szCs w:val="24"/>
        </w:rPr>
        <w:t xml:space="preserve"> αποτελώντας συνέχεια των προσπαθειών της Κυβέρνησής μας στον πολύπαθο χώρο της εκπαίδευσης.</w:t>
      </w:r>
    </w:p>
    <w:p w14:paraId="670F55B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την προσπάθεια αντιδρά η Νέα Δημοκρατία –και όχι μόνο!-</w:t>
      </w:r>
      <w:r>
        <w:rPr>
          <w:rFonts w:eastAsia="Times New Roman" w:cs="Times New Roman"/>
          <w:szCs w:val="24"/>
        </w:rPr>
        <w:t>,</w:t>
      </w:r>
      <w:r>
        <w:rPr>
          <w:rFonts w:eastAsia="Times New Roman" w:cs="Times New Roman"/>
          <w:szCs w:val="24"/>
        </w:rPr>
        <w:t xml:space="preserve"> αφού δηλώνει κατά πλειοψηφία οπαδός του εκπαιδευτικού κουπονιού ή και φίλος των προτάσεων των πιο ασύδοτων, επιτρέψτε μου να πω, σχολαρχών της ιδιωτικής εκπαίδευσης -ακούσαμε τις προτάσεις τους-</w:t>
      </w:r>
      <w:r>
        <w:rPr>
          <w:rFonts w:eastAsia="Times New Roman" w:cs="Times New Roman"/>
          <w:szCs w:val="24"/>
        </w:rPr>
        <w:t>,</w:t>
      </w:r>
      <w:r>
        <w:rPr>
          <w:rFonts w:eastAsia="Times New Roman" w:cs="Times New Roman"/>
          <w:szCs w:val="24"/>
        </w:rPr>
        <w:t xml:space="preserve"> ίσως και θιασώτης της </w:t>
      </w:r>
      <w:proofErr w:type="spellStart"/>
      <w:r>
        <w:rPr>
          <w:rFonts w:eastAsia="Times New Roman" w:cs="Times New Roman"/>
          <w:szCs w:val="24"/>
        </w:rPr>
        <w:t>τιμωρητικής</w:t>
      </w:r>
      <w:proofErr w:type="spellEnd"/>
      <w:r>
        <w:rPr>
          <w:rFonts w:eastAsia="Times New Roman" w:cs="Times New Roman"/>
          <w:szCs w:val="24"/>
        </w:rPr>
        <w:t xml:space="preserve"> αξιολόγησης σχολείων και </w:t>
      </w:r>
      <w:r>
        <w:rPr>
          <w:rFonts w:eastAsia="Times New Roman" w:cs="Times New Roman"/>
          <w:szCs w:val="24"/>
        </w:rPr>
        <w:t>εκπαιδευτικών ή και υπέρμαχος των διαθεσιμοτήτων, των πειθαρχικών και των απολύσεων στην εκπαίδευση.</w:t>
      </w:r>
    </w:p>
    <w:p w14:paraId="670F55B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Μας κατηγορεί, όμως, και το ΚΚΕ, όχι γιατί δεν </w:t>
      </w:r>
      <w:proofErr w:type="spellStart"/>
      <w:r>
        <w:rPr>
          <w:rFonts w:eastAsia="Times New Roman" w:cs="Times New Roman"/>
          <w:szCs w:val="24"/>
        </w:rPr>
        <w:t>προκάμαμε</w:t>
      </w:r>
      <w:proofErr w:type="spellEnd"/>
      <w:r>
        <w:rPr>
          <w:rFonts w:eastAsia="Times New Roman" w:cs="Times New Roman"/>
          <w:szCs w:val="24"/>
        </w:rPr>
        <w:t>, αλλά γιατί δεν θελήσαμε, κατά τη γνώμη τους, να διορθώσουμε το κατεδαφισμένο τοπίο, ώστε να επιβε</w:t>
      </w:r>
      <w:r>
        <w:rPr>
          <w:rFonts w:eastAsia="Times New Roman" w:cs="Times New Roman"/>
          <w:szCs w:val="24"/>
        </w:rPr>
        <w:t>βαιωθεί η βασική τους θεωρία</w:t>
      </w:r>
      <w:r>
        <w:rPr>
          <w:rFonts w:eastAsia="Times New Roman" w:cs="Times New Roman"/>
          <w:szCs w:val="24"/>
        </w:rPr>
        <w:t>,</w:t>
      </w:r>
      <w:r>
        <w:rPr>
          <w:rFonts w:eastAsia="Times New Roman" w:cs="Times New Roman"/>
          <w:szCs w:val="24"/>
        </w:rPr>
        <w:t xml:space="preserve"> ότι δεν μπορούν να γίνουν ουσιαστικές μεταβολές στο καπιταλιστικό τοπίο υπέρ των υποτελών τάξεων. </w:t>
      </w:r>
    </w:p>
    <w:p w14:paraId="670F55B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Μια γρήγορη απάντηση θα μπορούσαν να είναι τα λόγια του </w:t>
      </w:r>
      <w:proofErr w:type="spellStart"/>
      <w:r>
        <w:rPr>
          <w:rFonts w:eastAsia="Times New Roman" w:cs="Times New Roman"/>
          <w:szCs w:val="24"/>
        </w:rPr>
        <w:t>Μπρεχτ</w:t>
      </w:r>
      <w:proofErr w:type="spellEnd"/>
      <w:r>
        <w:rPr>
          <w:rFonts w:eastAsia="Times New Roman" w:cs="Times New Roman"/>
          <w:szCs w:val="24"/>
        </w:rPr>
        <w:t>: «Τι ωφελεί χωμένος μέχρι τον λαιμό στη λάσπη να κρατάς τα νύχια</w:t>
      </w:r>
      <w:r>
        <w:rPr>
          <w:rFonts w:eastAsia="Times New Roman" w:cs="Times New Roman"/>
          <w:szCs w:val="24"/>
        </w:rPr>
        <w:t xml:space="preserve"> των χεριών σου καθαρά;»</w:t>
      </w:r>
      <w:r>
        <w:rPr>
          <w:rFonts w:eastAsia="Times New Roman" w:cs="Times New Roman"/>
          <w:szCs w:val="24"/>
        </w:rPr>
        <w:t>.</w:t>
      </w:r>
    </w:p>
    <w:p w14:paraId="670F55C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θα επιμείνουμε. Το οφείλουμε σε όσες γενιές πάλεψαν μαζί μας ή πολύ πριν από εμάς για το όνειρο, να αποτυπωθεί, δηλαδή, με θετικό πρόσημο η πολιτική της Αριστεράς στην εφαρμοζόμενη κυβερνητική </w:t>
      </w:r>
      <w:r>
        <w:rPr>
          <w:rFonts w:eastAsia="Times New Roman" w:cs="Times New Roman"/>
          <w:szCs w:val="24"/>
        </w:rPr>
        <w:t>εκπαιδευτική πολιτική.</w:t>
      </w:r>
    </w:p>
    <w:p w14:paraId="670F55C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70F55C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Μερόπη </w:t>
      </w:r>
      <w:proofErr w:type="spellStart"/>
      <w:r>
        <w:rPr>
          <w:rFonts w:eastAsia="Times New Roman" w:cs="Times New Roman"/>
          <w:szCs w:val="24"/>
        </w:rPr>
        <w:t>Τζούφη</w:t>
      </w:r>
      <w:proofErr w:type="spellEnd"/>
      <w:r>
        <w:rPr>
          <w:rFonts w:eastAsia="Times New Roman" w:cs="Times New Roman"/>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670F55C3"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ΣΥΡΙΖΑ)</w:t>
      </w:r>
    </w:p>
    <w:p w14:paraId="670F55C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Μερόπη </w:t>
      </w:r>
      <w:proofErr w:type="spellStart"/>
      <w:r>
        <w:rPr>
          <w:rFonts w:eastAsia="Times New Roman" w:cs="Times New Roman"/>
          <w:szCs w:val="24"/>
        </w:rPr>
        <w:t>Τζούφη</w:t>
      </w:r>
      <w:proofErr w:type="spellEnd"/>
      <w:r>
        <w:rPr>
          <w:rFonts w:eastAsia="Times New Roman" w:cs="Times New Roman"/>
          <w:szCs w:val="24"/>
        </w:rPr>
        <w:t>.</w:t>
      </w:r>
    </w:p>
    <w:p w14:paraId="670F55C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παρακαλέσω τους επόμενους ομιλητές να περιορίζονται στα επτά λεπτά που θα έχουν.</w:t>
      </w:r>
    </w:p>
    <w:p w14:paraId="670F55C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λόγο έχει ο Υπουργός Παιδείας, Έρευνας και Θρησκευμάτων κ. Κ</w:t>
      </w:r>
      <w:r>
        <w:rPr>
          <w:rFonts w:eastAsia="Times New Roman" w:cs="Times New Roman"/>
          <w:szCs w:val="24"/>
        </w:rPr>
        <w:t xml:space="preserve">ώστας </w:t>
      </w:r>
      <w:proofErr w:type="spellStart"/>
      <w:r>
        <w:rPr>
          <w:rFonts w:eastAsia="Times New Roman" w:cs="Times New Roman"/>
          <w:szCs w:val="24"/>
        </w:rPr>
        <w:t>Γαβρόγλου</w:t>
      </w:r>
      <w:proofErr w:type="spellEnd"/>
      <w:r>
        <w:rPr>
          <w:rFonts w:eastAsia="Times New Roman" w:cs="Times New Roman"/>
          <w:szCs w:val="24"/>
        </w:rPr>
        <w:t>.</w:t>
      </w:r>
    </w:p>
    <w:p w14:paraId="670F55C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κύριε Πρόεδρε.</w:t>
      </w:r>
    </w:p>
    <w:p w14:paraId="670F55C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προσπαθήσω να πω ορισμένα επιχειρήματα σχετικά με ορισμένες διατάξεις του νομοσχεδίου. Δεν θα σταθώ στα διαδικαστικά, που πολλοί συνάδελφοι </w:t>
      </w:r>
      <w:r>
        <w:rPr>
          <w:rFonts w:eastAsia="Times New Roman" w:cs="Times New Roman"/>
          <w:szCs w:val="24"/>
        </w:rPr>
        <w:t xml:space="preserve">μίλησαν περίπου για το </w:t>
      </w:r>
      <w:r>
        <w:rPr>
          <w:rFonts w:eastAsia="Times New Roman" w:cs="Times New Roman"/>
          <w:szCs w:val="24"/>
        </w:rPr>
        <w:t>1/3</w:t>
      </w:r>
      <w:r>
        <w:rPr>
          <w:rFonts w:eastAsia="Times New Roman" w:cs="Times New Roman"/>
          <w:szCs w:val="24"/>
        </w:rPr>
        <w:t xml:space="preserve"> του χρόνου τους για θέματα διαδικαστικά. Υπάρχουν πολύ σοβαροί λόγοι γιατί έρχεται ως επείγον. Είναι μέσα στο νομοσχέδιο, το συζητήσαμε στις </w:t>
      </w:r>
      <w:r>
        <w:rPr>
          <w:rFonts w:eastAsia="Times New Roman" w:cs="Times New Roman"/>
          <w:szCs w:val="24"/>
        </w:rPr>
        <w:t>ε</w:t>
      </w:r>
      <w:r>
        <w:rPr>
          <w:rFonts w:eastAsia="Times New Roman" w:cs="Times New Roman"/>
          <w:szCs w:val="24"/>
        </w:rPr>
        <w:t>πιτροπές, δεν θέλω να έχω παραπάνω χρόνο για αυτή την υπόθεση.</w:t>
      </w:r>
    </w:p>
    <w:p w14:paraId="670F55C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Θέλω, πριν μπω σε συγκεκ</w:t>
      </w:r>
      <w:r>
        <w:rPr>
          <w:rFonts w:eastAsia="Times New Roman" w:cs="Times New Roman"/>
          <w:szCs w:val="24"/>
        </w:rPr>
        <w:t>ριμένες διατάξεις του νομοσχεδίου, να πω δύο κουβέντες για το γενικότερο μεταρρυθμιστικό πλαίσιο μέσα στο οποίο συζητάμε αυτό το νομοσχέδιο.</w:t>
      </w:r>
    </w:p>
    <w:p w14:paraId="670F55C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Πέρυσι άνοιξαν τα σχολεία στην ώρα τους</w:t>
      </w:r>
      <w:r>
        <w:rPr>
          <w:rFonts w:eastAsia="Times New Roman" w:cs="Times New Roman"/>
          <w:szCs w:val="24"/>
        </w:rPr>
        <w:t>,</w:t>
      </w:r>
      <w:r>
        <w:rPr>
          <w:rFonts w:eastAsia="Times New Roman" w:cs="Times New Roman"/>
          <w:szCs w:val="24"/>
        </w:rPr>
        <w:t xml:space="preserve"> μετά από πολλές δεκαετίες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όπως έχω πει επανειλημμένα, αυτό είναι ένα</w:t>
      </w:r>
      <w:r>
        <w:rPr>
          <w:rFonts w:eastAsia="Times New Roman" w:cs="Times New Roman"/>
          <w:szCs w:val="24"/>
        </w:rPr>
        <w:t xml:space="preserve"> πολύ καλό πράγμα για την κοινωνία μας. Αφήστε ποια κυβέρνηση ήταν, όταν έγινε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Είναι ένα πολύ καλό πράγμα για την κοινωνία μας και γι’ αυτό μόχθησε όχι μόνον η ηγεσία του Υπουργείου Παιδείας και όλες οι </w:t>
      </w:r>
      <w:r>
        <w:rPr>
          <w:rFonts w:eastAsia="Times New Roman" w:cs="Times New Roman"/>
          <w:szCs w:val="24"/>
        </w:rPr>
        <w:t>Υ</w:t>
      </w:r>
      <w:r>
        <w:rPr>
          <w:rFonts w:eastAsia="Times New Roman" w:cs="Times New Roman"/>
          <w:szCs w:val="24"/>
        </w:rPr>
        <w:t>πηρεσίες, αλλά και όλοι οι παράγοντες, αν</w:t>
      </w:r>
      <w:r>
        <w:rPr>
          <w:rFonts w:eastAsia="Times New Roman" w:cs="Times New Roman"/>
          <w:szCs w:val="24"/>
        </w:rPr>
        <w:t>εξαρτήτως πολιτικών τους προσανατολισμών.</w:t>
      </w:r>
    </w:p>
    <w:p w14:paraId="670F55C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Τα σχολεία άνοιξαν μεν, αλλά δεν άνοιξαν χωρίς προβλήματα και αλίμονο αν άνοιγαν χωρίς προβλήματα. Μετά από τόσες δεκαετίες προφανώς και υπάρχουν εξαιρετικά περίπλοκα ζητήματα που πρέπει να επιλυθούν.</w:t>
      </w:r>
    </w:p>
    <w:p w14:paraId="670F55C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Αυτό, λοιπόν,</w:t>
      </w:r>
      <w:r>
        <w:rPr>
          <w:rFonts w:eastAsia="Times New Roman" w:cs="Times New Roman"/>
          <w:szCs w:val="24"/>
        </w:rPr>
        <w:t xml:space="preserve"> που λέμε είναι να προχωρήσουμε με διαδοχικές</w:t>
      </w:r>
      <w:r>
        <w:rPr>
          <w:rFonts w:eastAsia="Times New Roman" w:cs="Times New Roman"/>
          <w:szCs w:val="24"/>
        </w:rPr>
        <w:t>,</w:t>
      </w:r>
      <w:r>
        <w:rPr>
          <w:rFonts w:eastAsia="Times New Roman" w:cs="Times New Roman"/>
          <w:szCs w:val="24"/>
        </w:rPr>
        <w:t xml:space="preserve"> προσεγγίσεις επιλύοντας διάφορα προβλήματα, ώστε το άνοιγμα των σχολείων να γίνει μια κανονικότητα και να μη θεωρηθεί σαν κάτι εντελώς πρωτότυπο. Άρα ενισχύουμε αυτά που έγιναν, τα βελτιώνουμε και παίρνουμε νέ</w:t>
      </w:r>
      <w:r>
        <w:rPr>
          <w:rFonts w:eastAsia="Times New Roman" w:cs="Times New Roman"/>
          <w:szCs w:val="24"/>
        </w:rPr>
        <w:t xml:space="preserve">ες πρωτοβουλίες. </w:t>
      </w:r>
    </w:p>
    <w:p w14:paraId="670F55C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Προχωρούμε στην εδραίωση του ολοήμερου σχολείου και στην </w:t>
      </w:r>
      <w:proofErr w:type="spellStart"/>
      <w:r>
        <w:rPr>
          <w:rFonts w:eastAsia="Times New Roman" w:cs="Times New Roman"/>
          <w:szCs w:val="24"/>
        </w:rPr>
        <w:t>ορθολογικοποίηση</w:t>
      </w:r>
      <w:proofErr w:type="spellEnd"/>
      <w:r>
        <w:rPr>
          <w:rFonts w:eastAsia="Times New Roman" w:cs="Times New Roman"/>
          <w:szCs w:val="24"/>
        </w:rPr>
        <w:t xml:space="preserve"> των σπουδών. Όπως ξέρετε, υπάρχουν πολλά μαθήματα στο γυμνάσιο και το λύκειο, υπάρχουν επαναλήψεις μέσα στα βιβλία κ.λπ., πράγματα που δεν βοηθούν καθόλου παιδαγωγι</w:t>
      </w:r>
      <w:r>
        <w:rPr>
          <w:rFonts w:eastAsia="Times New Roman" w:cs="Times New Roman"/>
          <w:szCs w:val="24"/>
        </w:rPr>
        <w:t>κά. Εμείς</w:t>
      </w:r>
      <w:r>
        <w:rPr>
          <w:rFonts w:eastAsia="Times New Roman" w:cs="Times New Roman"/>
          <w:szCs w:val="24"/>
        </w:rPr>
        <w:t>,</w:t>
      </w:r>
      <w:r>
        <w:rPr>
          <w:rFonts w:eastAsia="Times New Roman" w:cs="Times New Roman"/>
          <w:szCs w:val="24"/>
        </w:rPr>
        <w:t xml:space="preserve"> ενισχύοντας, όπως είπαμε, όλες τις διαδικασίες μετά το άνοιγμα των σχολείων και τα προβλήματα που έχουμε εντοπίσει, προχωράμε σε ορισμένες πρωτοβουλίες</w:t>
      </w:r>
      <w:r>
        <w:rPr>
          <w:rFonts w:eastAsia="Times New Roman" w:cs="Times New Roman"/>
          <w:szCs w:val="24"/>
        </w:rPr>
        <w:t>.</w:t>
      </w:r>
    </w:p>
    <w:p w14:paraId="670F55C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πρώτη πρωτοβουλία είναι το λύκειο, οι εισαγωγικές εξετάσεις και τα πρώτα χρόνια στο πανεπι</w:t>
      </w:r>
      <w:r>
        <w:rPr>
          <w:rFonts w:eastAsia="Times New Roman" w:cs="Times New Roman"/>
          <w:szCs w:val="24"/>
        </w:rPr>
        <w:t>στήμιο. Είναι ένα μεγάλο εγχείρημα. Είναι ένα εγχείρημα στο οποίο καλούμε την Αντιπολίτευση να το συζητήσουμε. Οι ενδείξεις είναι με δυσκολίες μεν, αλλά το συζητάμε.</w:t>
      </w:r>
    </w:p>
    <w:p w14:paraId="670F55C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Όπως ξέρει όλη η κοινωνία, οι τελευταίες δύο τάξεις του λυκείου είναι ακυρωμένες. Δεν φταί</w:t>
      </w:r>
      <w:r>
        <w:rPr>
          <w:rFonts w:eastAsia="Times New Roman" w:cs="Times New Roman"/>
          <w:szCs w:val="24"/>
        </w:rPr>
        <w:t xml:space="preserve">νε οι εκπαιδευτικοί. Υπάρχει μια </w:t>
      </w:r>
      <w:proofErr w:type="spellStart"/>
      <w:r>
        <w:rPr>
          <w:rFonts w:eastAsia="Times New Roman" w:cs="Times New Roman"/>
          <w:szCs w:val="24"/>
        </w:rPr>
        <w:t>συλλογικότερη</w:t>
      </w:r>
      <w:proofErr w:type="spellEnd"/>
      <w:r>
        <w:rPr>
          <w:rFonts w:eastAsia="Times New Roman" w:cs="Times New Roman"/>
          <w:szCs w:val="24"/>
        </w:rPr>
        <w:t xml:space="preserve"> ευθύνη γι’ αυτό. Έχουμε έναν θεσμό εκτός σχολείων, ο οποίος κατάφερε να καταβροχθίσει το σχολείο και δεν έχει ξαναγίνει στην ιστορία. Καταβροχθίζει το σχολείο ένας άλλος θεσμός που παρέχει εκπαίδευση, ένας θεσ</w:t>
      </w:r>
      <w:r>
        <w:rPr>
          <w:rFonts w:eastAsia="Times New Roman" w:cs="Times New Roman"/>
          <w:szCs w:val="24"/>
        </w:rPr>
        <w:t>μός που δεν είναι στον κορμό του σχολείου και πρέπει εμείς να επανιδρύσουμε ουσιαστικά το λύκειο.</w:t>
      </w:r>
    </w:p>
    <w:p w14:paraId="670F55D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Άρα, οι τελευταίες δύο τάξεις του λυκείου πρέπει να αναβαθμιστούν δραματικά. Πρέπει να οδηγηθούν τα παιδιά στο να αποκτήσουν ένα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α</w:t>
      </w:r>
      <w:r>
        <w:rPr>
          <w:rFonts w:eastAsia="Times New Roman" w:cs="Times New Roman"/>
          <w:szCs w:val="24"/>
        </w:rPr>
        <w:t>πολυτήριο το οποίο να</w:t>
      </w:r>
      <w:r>
        <w:rPr>
          <w:rFonts w:eastAsia="Times New Roman" w:cs="Times New Roman"/>
          <w:szCs w:val="24"/>
        </w:rPr>
        <w:t xml:space="preserve"> έχει μια σοβαρή υπόσταση στην κοινωνία.</w:t>
      </w:r>
    </w:p>
    <w:p w14:paraId="670F55D1" w14:textId="77777777" w:rsidR="00D35489" w:rsidRDefault="0006190C">
      <w:pPr>
        <w:spacing w:line="600" w:lineRule="auto"/>
        <w:ind w:firstLine="720"/>
        <w:jc w:val="both"/>
        <w:rPr>
          <w:rFonts w:eastAsia="Times New Roman"/>
          <w:szCs w:val="24"/>
        </w:rPr>
      </w:pPr>
      <w:r>
        <w:rPr>
          <w:rFonts w:eastAsia="Times New Roman"/>
          <w:szCs w:val="24"/>
        </w:rPr>
        <w:t xml:space="preserve">Πρέπει να </w:t>
      </w:r>
      <w:proofErr w:type="spellStart"/>
      <w:r>
        <w:rPr>
          <w:rFonts w:eastAsia="Times New Roman"/>
          <w:szCs w:val="24"/>
        </w:rPr>
        <w:t>αποδραματοποιηθούν</w:t>
      </w:r>
      <w:proofErr w:type="spellEnd"/>
      <w:r>
        <w:rPr>
          <w:rFonts w:eastAsia="Times New Roman"/>
          <w:szCs w:val="24"/>
        </w:rPr>
        <w:t xml:space="preserve"> οι εξετάσεις, οι οποίες το μόνο χαρακτηριστικό που έχουν είναι ότι είναι λειτουργικές και αδιάβλητες. Παιδαγωγικά δεν παίζουν κανέναν ρόλο, το ξέρουμε όλοι. Τα παιδιά μαθαίνουν απέξω τα </w:t>
      </w:r>
      <w:r>
        <w:rPr>
          <w:rFonts w:eastAsia="Times New Roman"/>
          <w:szCs w:val="24"/>
        </w:rPr>
        <w:t xml:space="preserve">μαθήματά τους και πάνε και τα γράφουν κι όποιο δεν τα έχει μάθει απέξω κόβεται. Αυτό, εν πάση </w:t>
      </w:r>
      <w:proofErr w:type="spellStart"/>
      <w:r>
        <w:rPr>
          <w:rFonts w:eastAsia="Times New Roman"/>
          <w:szCs w:val="24"/>
        </w:rPr>
        <w:t>περιπτώσει</w:t>
      </w:r>
      <w:proofErr w:type="spellEnd"/>
      <w:r>
        <w:rPr>
          <w:rFonts w:eastAsia="Times New Roman"/>
          <w:szCs w:val="24"/>
        </w:rPr>
        <w:t>, είναι ένα παιδαγωγικά απαράδεκτο πράγμα και βεβαίως για τα παιδιά σε αυτή την ηλικία, που τυραννιούνται με τον τρόπο που τυραννιούνται τα τελευταία δύ</w:t>
      </w:r>
      <w:r>
        <w:rPr>
          <w:rFonts w:eastAsia="Times New Roman"/>
          <w:szCs w:val="24"/>
        </w:rPr>
        <w:t xml:space="preserve">ο χρόνια πριν τελειώσουν το σχολείο. </w:t>
      </w:r>
    </w:p>
    <w:p w14:paraId="670F55D2" w14:textId="77777777" w:rsidR="00D35489" w:rsidRDefault="0006190C">
      <w:pPr>
        <w:spacing w:line="600" w:lineRule="auto"/>
        <w:ind w:firstLine="720"/>
        <w:jc w:val="both"/>
        <w:rPr>
          <w:rFonts w:eastAsia="Times New Roman"/>
          <w:szCs w:val="24"/>
        </w:rPr>
      </w:pPr>
      <w:r>
        <w:rPr>
          <w:rFonts w:eastAsia="Times New Roman"/>
          <w:szCs w:val="24"/>
        </w:rPr>
        <w:t xml:space="preserve">Είναι, λοιπόν, ένα παιδαγωγικά απαράδεκτο σύστημα. Να κρατήσουμε τα καλά του, που, όπως σας έχω πει, είναι τεχνικού χαρακτήρα, δεν είναι παιδαγωγικού, είναι το αδιάβλητο της διαδικασίας, και να προσπαθήσουμε σιγά σιγά </w:t>
      </w:r>
      <w:r>
        <w:rPr>
          <w:rFonts w:eastAsia="Times New Roman"/>
          <w:szCs w:val="24"/>
        </w:rPr>
        <w:t>να δούμε πώς τα παιδιά θα μπαίνουν στο πανεπιστήμιο με τον βαθμό του απολυτηρίου τους. Αυτό πρέπει να το συζητήσουμε στις λεπτομέρειές του. Θα το συζητήσουμε στην Επιτροπή Μορφωτικών Υποθέσεων και δεν είναι κάτι που μπορεί να ισχύσει από του χρόνου. Αυτό έ</w:t>
      </w:r>
      <w:r>
        <w:rPr>
          <w:rFonts w:eastAsia="Times New Roman"/>
          <w:szCs w:val="24"/>
        </w:rPr>
        <w:t>χει έναν ορίζοντα μιας τριετίας τουλάχιστον. Βεβαίως, τίποτα δεν μπορεί να γίνει</w:t>
      </w:r>
      <w:r>
        <w:rPr>
          <w:rFonts w:eastAsia="Times New Roman"/>
          <w:szCs w:val="24"/>
        </w:rPr>
        <w:t>,</w:t>
      </w:r>
      <w:r>
        <w:rPr>
          <w:rFonts w:eastAsia="Times New Roman"/>
          <w:szCs w:val="24"/>
        </w:rPr>
        <w:t xml:space="preserve"> αν ταυτοχρόνως δεν υπάρχει ένα εθνικό σχέδιο επιμόρφωσης των καθηγητών και</w:t>
      </w:r>
      <w:r>
        <w:rPr>
          <w:rFonts w:eastAsia="Times New Roman"/>
          <w:szCs w:val="24"/>
        </w:rPr>
        <w:t>,</w:t>
      </w:r>
      <w:r>
        <w:rPr>
          <w:rFonts w:eastAsia="Times New Roman"/>
          <w:szCs w:val="24"/>
        </w:rPr>
        <w:t xml:space="preserve"> βεβαίως, ένα εθνικό σχέδιο </w:t>
      </w:r>
      <w:proofErr w:type="spellStart"/>
      <w:r>
        <w:rPr>
          <w:rFonts w:eastAsia="Times New Roman"/>
          <w:szCs w:val="24"/>
        </w:rPr>
        <w:t>αυτοαξιολόγησης</w:t>
      </w:r>
      <w:proofErr w:type="spellEnd"/>
      <w:r>
        <w:rPr>
          <w:rFonts w:eastAsia="Times New Roman"/>
          <w:szCs w:val="24"/>
        </w:rPr>
        <w:t xml:space="preserve"> των σχολικών μονάδων.</w:t>
      </w:r>
    </w:p>
    <w:p w14:paraId="670F55D3" w14:textId="77777777" w:rsidR="00D35489" w:rsidRDefault="0006190C">
      <w:pPr>
        <w:spacing w:line="600" w:lineRule="auto"/>
        <w:ind w:firstLine="720"/>
        <w:jc w:val="both"/>
        <w:rPr>
          <w:rFonts w:eastAsia="Times New Roman"/>
          <w:szCs w:val="24"/>
        </w:rPr>
      </w:pPr>
      <w:r>
        <w:rPr>
          <w:rFonts w:eastAsia="Times New Roman"/>
          <w:szCs w:val="24"/>
        </w:rPr>
        <w:t>Επίσης, το δεύτερο μεγάλο εγχείρη</w:t>
      </w:r>
      <w:r>
        <w:rPr>
          <w:rFonts w:eastAsia="Times New Roman"/>
          <w:szCs w:val="24"/>
        </w:rPr>
        <w:t>μα είναι η νομοθεσία για τα ανώτατα εκπαιδευτικά ιδρύματα, που</w:t>
      </w:r>
      <w:r>
        <w:rPr>
          <w:rFonts w:eastAsia="Times New Roman"/>
          <w:szCs w:val="24"/>
        </w:rPr>
        <w:t>,</w:t>
      </w:r>
      <w:r>
        <w:rPr>
          <w:rFonts w:eastAsia="Times New Roman"/>
          <w:szCs w:val="24"/>
        </w:rPr>
        <w:t xml:space="preserve"> πέρα από την επίλυση του θέματος των μεταπτυχιακών, θα προχωρήσουμε όχι μόνο σε νέους τρόπους εκλογής των πρυτάνεων, αλλά και στην ίδρυση των ακαδημαϊκών περιφερειακών συμβουλίων, όπου θα συνυ</w:t>
      </w:r>
      <w:r>
        <w:rPr>
          <w:rFonts w:eastAsia="Times New Roman"/>
          <w:szCs w:val="24"/>
        </w:rPr>
        <w:t>πάρχουν τα πανεπιστήμια, τα ΤΕΙ και τα ερευνητικά κέντρα για πρώτη φορά και θα πρέπει να συνεννοούνται μεταξύ τους για τις αναπτυξιακές ανάγκες της περιοχής και πώς αυτού του τύπου τα ιδρύματα θα παίξουν έναν σημαντικότατο ρόλο στις αναπτυξιακές διαδικασίε</w:t>
      </w:r>
      <w:r>
        <w:rPr>
          <w:rFonts w:eastAsia="Times New Roman"/>
          <w:szCs w:val="24"/>
        </w:rPr>
        <w:t>ς.</w:t>
      </w:r>
    </w:p>
    <w:p w14:paraId="670F55D4" w14:textId="77777777" w:rsidR="00D35489" w:rsidRDefault="0006190C">
      <w:pPr>
        <w:spacing w:line="600" w:lineRule="auto"/>
        <w:ind w:firstLine="720"/>
        <w:jc w:val="both"/>
        <w:rPr>
          <w:rFonts w:eastAsia="Times New Roman"/>
          <w:szCs w:val="24"/>
        </w:rPr>
      </w:pPr>
      <w:r>
        <w:rPr>
          <w:rFonts w:eastAsia="Times New Roman"/>
          <w:szCs w:val="24"/>
        </w:rPr>
        <w:t xml:space="preserve">Ο Πρωθυπουργός αύριο το πρωί θα ανακοινώσει τη συγκρότηση μιας επιτροπής για τα οικονομικά της εκπαίδευσης. Δεν υπήρξε τέτοια επιτροπή για τα οικονομικά, από τα </w:t>
      </w:r>
      <w:proofErr w:type="spellStart"/>
      <w:r>
        <w:rPr>
          <w:rFonts w:eastAsia="Times New Roman"/>
          <w:szCs w:val="24"/>
        </w:rPr>
        <w:t>προνήπια</w:t>
      </w:r>
      <w:proofErr w:type="spellEnd"/>
      <w:r>
        <w:rPr>
          <w:rFonts w:eastAsia="Times New Roman"/>
          <w:szCs w:val="24"/>
        </w:rPr>
        <w:t xml:space="preserve"> μέχρι και τα διδακτορικά, από την ίδρυση του ελληνικού κράτους.</w:t>
      </w:r>
    </w:p>
    <w:p w14:paraId="670F55D5" w14:textId="77777777" w:rsidR="00D35489" w:rsidRDefault="0006190C">
      <w:pPr>
        <w:spacing w:line="600" w:lineRule="auto"/>
        <w:ind w:firstLine="720"/>
        <w:jc w:val="both"/>
        <w:rPr>
          <w:rFonts w:eastAsia="Times New Roman"/>
          <w:szCs w:val="24"/>
        </w:rPr>
      </w:pPr>
      <w:r>
        <w:rPr>
          <w:rFonts w:eastAsia="Times New Roman"/>
          <w:szCs w:val="24"/>
        </w:rPr>
        <w:t xml:space="preserve">Σε αυτή την </w:t>
      </w:r>
      <w:r>
        <w:rPr>
          <w:rFonts w:eastAsia="Times New Roman"/>
          <w:szCs w:val="24"/>
        </w:rPr>
        <w:t>ε</w:t>
      </w:r>
      <w:r>
        <w:rPr>
          <w:rFonts w:eastAsia="Times New Roman"/>
          <w:szCs w:val="24"/>
        </w:rPr>
        <w:t>πιτροπ</w:t>
      </w:r>
      <w:r>
        <w:rPr>
          <w:rFonts w:eastAsia="Times New Roman"/>
          <w:szCs w:val="24"/>
        </w:rPr>
        <w:t xml:space="preserve">ή ζητήσαμε τη συμμετοχή εμπειρογνωμόνων που θα μας δείξουν άλλα κόμματα </w:t>
      </w:r>
      <w:r>
        <w:rPr>
          <w:rFonts w:eastAsia="Times New Roman"/>
          <w:szCs w:val="24"/>
        </w:rPr>
        <w:t>κ</w:t>
      </w:r>
      <w:r>
        <w:rPr>
          <w:rFonts w:eastAsia="Times New Roman"/>
          <w:szCs w:val="24"/>
        </w:rPr>
        <w:t>αι θέλω να το χαιρετίσω αυτό το γεγονός</w:t>
      </w:r>
      <w:r>
        <w:rPr>
          <w:rFonts w:eastAsia="Times New Roman"/>
          <w:szCs w:val="24"/>
        </w:rPr>
        <w:t>,</w:t>
      </w:r>
      <w:r>
        <w:rPr>
          <w:rFonts w:eastAsia="Times New Roman"/>
          <w:szCs w:val="24"/>
        </w:rPr>
        <w:t xml:space="preserve"> ότι όλα τα κόμματα γενναιόδωρα και χωρίς καμμία υστεροβουλία υπέδειξαν εμπειρογνώμονες. Δύο κόμματα δεν υπέδειξαν εμπειρογνώμονες. Είναι το ΚΚ</w:t>
      </w:r>
      <w:r>
        <w:rPr>
          <w:rFonts w:eastAsia="Times New Roman"/>
          <w:szCs w:val="24"/>
        </w:rPr>
        <w:t xml:space="preserve">Ε και η Χρυσή Αυγή. Όμως, όλα τα άλλα έχουν υποδείξει εμπειρογνώμονες. </w:t>
      </w:r>
    </w:p>
    <w:p w14:paraId="670F55D6" w14:textId="77777777" w:rsidR="00D35489" w:rsidRDefault="0006190C">
      <w:pPr>
        <w:spacing w:line="600" w:lineRule="auto"/>
        <w:ind w:firstLine="720"/>
        <w:jc w:val="both"/>
        <w:rPr>
          <w:rFonts w:eastAsia="Times New Roman"/>
          <w:szCs w:val="24"/>
        </w:rPr>
      </w:pPr>
      <w:r>
        <w:rPr>
          <w:rFonts w:eastAsia="Times New Roman"/>
          <w:szCs w:val="24"/>
        </w:rPr>
        <w:t>Θα είναι μια επιτροπή που θα μελετήσει τα οικονομικά της εκπαίδευσης και η Κυβέρνηση δεσμεύεται σε τρία χρόνια να κλείσει τουλάχιστον τις ψαλίδες ως προς τις ανελαστικές δαπάνες, για ν</w:t>
      </w:r>
      <w:r>
        <w:rPr>
          <w:rFonts w:eastAsia="Times New Roman"/>
          <w:szCs w:val="24"/>
        </w:rPr>
        <w:t xml:space="preserve">α μην υπάρχει τουλάχιστον η παθογένεια που υπάρχει μέχρι σήμερα ως προς αυτό το σημείο. Αύριο είναι η πρώτη συνεδρίαση αυτής της </w:t>
      </w:r>
      <w:r>
        <w:rPr>
          <w:rFonts w:eastAsia="Times New Roman"/>
          <w:szCs w:val="24"/>
        </w:rPr>
        <w:t>ε</w:t>
      </w:r>
      <w:r>
        <w:rPr>
          <w:rFonts w:eastAsia="Times New Roman"/>
          <w:szCs w:val="24"/>
        </w:rPr>
        <w:t>πιτροπής και πιστεύουμε μέχρι τον Ιούνιο να έχουμε τα πρώτα πολύ καλά αποτελέσματα.</w:t>
      </w:r>
    </w:p>
    <w:p w14:paraId="670F55D7" w14:textId="77777777" w:rsidR="00D35489" w:rsidRDefault="0006190C">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2E5E98">
        <w:rPr>
          <w:rFonts w:eastAsia="Times New Roman"/>
          <w:b/>
          <w:szCs w:val="24"/>
        </w:rPr>
        <w:t>ΣΠΥΡΙΔΩΝ ΛΥΚΟΥΔΗΣ</w:t>
      </w:r>
      <w:r>
        <w:rPr>
          <w:rFonts w:eastAsia="Times New Roman"/>
          <w:szCs w:val="24"/>
        </w:rPr>
        <w:t>)</w:t>
      </w:r>
    </w:p>
    <w:p w14:paraId="670F55D8" w14:textId="77777777" w:rsidR="00D35489" w:rsidRDefault="0006190C">
      <w:pPr>
        <w:spacing w:line="600" w:lineRule="auto"/>
        <w:ind w:firstLine="720"/>
        <w:jc w:val="both"/>
        <w:rPr>
          <w:rFonts w:eastAsia="Times New Roman"/>
          <w:szCs w:val="24"/>
        </w:rPr>
      </w:pPr>
      <w:r>
        <w:rPr>
          <w:rFonts w:eastAsia="Times New Roman"/>
          <w:szCs w:val="24"/>
        </w:rPr>
        <w:t xml:space="preserve">Τελευταίο θέμα του πλαισίου μέσα στο οποίο συζητάμε αυτό το νομοσχέδιο είναι η </w:t>
      </w:r>
      <w:r>
        <w:rPr>
          <w:rFonts w:eastAsia="Times New Roman"/>
          <w:szCs w:val="24"/>
        </w:rPr>
        <w:t>θ</w:t>
      </w:r>
      <w:r>
        <w:rPr>
          <w:rFonts w:eastAsia="Times New Roman"/>
          <w:szCs w:val="24"/>
        </w:rPr>
        <w:t xml:space="preserve">εματική </w:t>
      </w:r>
      <w:r>
        <w:rPr>
          <w:rFonts w:eastAsia="Times New Roman"/>
          <w:szCs w:val="24"/>
        </w:rPr>
        <w:t>ε</w:t>
      </w:r>
      <w:r>
        <w:rPr>
          <w:rFonts w:eastAsia="Times New Roman"/>
          <w:szCs w:val="24"/>
        </w:rPr>
        <w:t xml:space="preserve">βδομάδα. Η </w:t>
      </w:r>
      <w:r>
        <w:rPr>
          <w:rFonts w:eastAsia="Times New Roman"/>
          <w:szCs w:val="24"/>
        </w:rPr>
        <w:t>θ</w:t>
      </w:r>
      <w:r>
        <w:rPr>
          <w:rFonts w:eastAsia="Times New Roman"/>
          <w:szCs w:val="24"/>
        </w:rPr>
        <w:t xml:space="preserve">εματική </w:t>
      </w:r>
      <w:r>
        <w:rPr>
          <w:rFonts w:eastAsia="Times New Roman"/>
          <w:szCs w:val="24"/>
        </w:rPr>
        <w:t>ε</w:t>
      </w:r>
      <w:r>
        <w:rPr>
          <w:rFonts w:eastAsia="Times New Roman"/>
          <w:szCs w:val="24"/>
        </w:rPr>
        <w:t xml:space="preserve">βδομάδα είναι κάτι που το είχε επεξεργαστεί η </w:t>
      </w:r>
      <w:r>
        <w:rPr>
          <w:rFonts w:eastAsia="Times New Roman"/>
          <w:szCs w:val="24"/>
        </w:rPr>
        <w:t xml:space="preserve">προηγούμενη πολιτική ηγεσία. Είναι κάτι που θα γίνει στα γυμνάσια. Είναι κάτι που είναι υποχρεωτικό να γίνει, </w:t>
      </w:r>
      <w:proofErr w:type="spellStart"/>
      <w:r>
        <w:rPr>
          <w:rFonts w:eastAsia="Times New Roman"/>
          <w:szCs w:val="24"/>
        </w:rPr>
        <w:t>υποχρεωτικότατο</w:t>
      </w:r>
      <w:proofErr w:type="spellEnd"/>
      <w:r>
        <w:rPr>
          <w:rFonts w:eastAsia="Times New Roman"/>
          <w:szCs w:val="24"/>
        </w:rPr>
        <w:t>. Η μία εβδομάδα, όπως λέει πολύ καθαρά η εγκύκλιος, δίνει τεράστια ευελιξία στον σύλλογο καθηγητών</w:t>
      </w:r>
      <w:r>
        <w:rPr>
          <w:rFonts w:eastAsia="Times New Roman"/>
          <w:szCs w:val="24"/>
        </w:rPr>
        <w:t>,</w:t>
      </w:r>
      <w:r>
        <w:rPr>
          <w:rFonts w:eastAsia="Times New Roman"/>
          <w:szCs w:val="24"/>
        </w:rPr>
        <w:t xml:space="preserve"> που μπορεί να την κάνουν μία μ</w:t>
      </w:r>
      <w:r>
        <w:rPr>
          <w:rFonts w:eastAsia="Times New Roman"/>
          <w:szCs w:val="24"/>
        </w:rPr>
        <w:t>έρα, να την εντάξουν και στα μαθήματα που γίνονται. Υπάρχει μια τεράστια ευελιξία. Είναι ένα πράγμα από το οποίο κανένας γονέας δεν μπορεί νομικά να αποσύρει τα παιδιά του. Έχουμε εξαιρετικές ενδείξεις από εκπαιδευτικούς που το έχουν πάρει στην πλάτη τους.</w:t>
      </w:r>
      <w:r>
        <w:rPr>
          <w:rFonts w:eastAsia="Times New Roman"/>
          <w:szCs w:val="24"/>
        </w:rPr>
        <w:t xml:space="preserve"> Θέλω να χαιρετίσω αυτό το γεγονός</w:t>
      </w:r>
      <w:r>
        <w:rPr>
          <w:rFonts w:eastAsia="Times New Roman"/>
          <w:szCs w:val="24"/>
        </w:rPr>
        <w:t>,</w:t>
      </w:r>
      <w:r>
        <w:rPr>
          <w:rFonts w:eastAsia="Times New Roman"/>
          <w:szCs w:val="24"/>
        </w:rPr>
        <w:t xml:space="preserve"> ότι οι εκπαιδευτικοί θα σηκώσουν το βάρος αυτής της υπόθεσης. Γι’ αυτό να προσέχουν ορισμένοι να μην ταυτιστούν με τις αντιδράσεις τους σε στρατόπεδα που δεν θα ήθελαν ούτε οι ίδιοι να εμπλακούν.</w:t>
      </w:r>
    </w:p>
    <w:p w14:paraId="670F55D9" w14:textId="77777777" w:rsidR="00D35489" w:rsidRDefault="0006190C">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θ</w:t>
      </w:r>
      <w:r>
        <w:rPr>
          <w:rFonts w:eastAsia="Times New Roman"/>
          <w:szCs w:val="24"/>
        </w:rPr>
        <w:t xml:space="preserve">εματική </w:t>
      </w:r>
      <w:r>
        <w:rPr>
          <w:rFonts w:eastAsia="Times New Roman"/>
          <w:szCs w:val="24"/>
        </w:rPr>
        <w:t>ε</w:t>
      </w:r>
      <w:r>
        <w:rPr>
          <w:rFonts w:eastAsia="Times New Roman"/>
          <w:szCs w:val="24"/>
        </w:rPr>
        <w:t>βδομάδα, όπω</w:t>
      </w:r>
      <w:r>
        <w:rPr>
          <w:rFonts w:eastAsia="Times New Roman"/>
          <w:szCs w:val="24"/>
        </w:rPr>
        <w:t>ς ξέρετε, έχει το θέμα της διατροφής, έχει τα θέματα του εθισμού, που δεν είναι μόνον στις ουσίες</w:t>
      </w:r>
      <w:r>
        <w:rPr>
          <w:rFonts w:eastAsia="Times New Roman"/>
          <w:szCs w:val="24"/>
        </w:rPr>
        <w:t>,</w:t>
      </w:r>
      <w:r>
        <w:rPr>
          <w:rFonts w:eastAsia="Times New Roman"/>
          <w:szCs w:val="24"/>
        </w:rPr>
        <w:t xml:space="preserve"> αλλά και στα ηλεκτρονικά παιχνίδια, στα κινητά, στο </w:t>
      </w:r>
      <w:proofErr w:type="spellStart"/>
      <w:r>
        <w:rPr>
          <w:rFonts w:eastAsia="Times New Roman"/>
          <w:szCs w:val="24"/>
          <w:lang w:val="en-US"/>
        </w:rPr>
        <w:t>facebook</w:t>
      </w:r>
      <w:proofErr w:type="spellEnd"/>
      <w:r>
        <w:rPr>
          <w:rFonts w:eastAsia="Times New Roman"/>
          <w:szCs w:val="24"/>
        </w:rPr>
        <w:t xml:space="preserve">, την </w:t>
      </w:r>
      <w:proofErr w:type="spellStart"/>
      <w:r>
        <w:rPr>
          <w:rFonts w:eastAsia="Times New Roman"/>
          <w:szCs w:val="24"/>
        </w:rPr>
        <w:t>αποκοινωνικοποίηση</w:t>
      </w:r>
      <w:proofErr w:type="spellEnd"/>
      <w:r>
        <w:rPr>
          <w:rFonts w:eastAsia="Times New Roman"/>
          <w:szCs w:val="24"/>
        </w:rPr>
        <w:t xml:space="preserve"> πολλές φορές των νέων και βεβαίως έχει μέσα και το θέμα των σχέσεων ανάμ</w:t>
      </w:r>
      <w:r>
        <w:rPr>
          <w:rFonts w:eastAsia="Times New Roman"/>
          <w:szCs w:val="24"/>
        </w:rPr>
        <w:t>εσα στα φύλα.</w:t>
      </w:r>
    </w:p>
    <w:p w14:paraId="670F55DA" w14:textId="77777777" w:rsidR="00D35489" w:rsidRDefault="0006190C">
      <w:pPr>
        <w:spacing w:line="600" w:lineRule="auto"/>
        <w:ind w:firstLine="720"/>
        <w:jc w:val="both"/>
        <w:rPr>
          <w:rFonts w:eastAsia="Times New Roman"/>
          <w:szCs w:val="24"/>
        </w:rPr>
      </w:pPr>
      <w:r>
        <w:rPr>
          <w:rFonts w:eastAsia="Times New Roman"/>
          <w:szCs w:val="24"/>
        </w:rPr>
        <w:t>Μου κάνει τρομερή εντύπωση, που έχει απομονωθεί το κομμάτι που αφορά τους γονείς ειδικά -γιατί το πρόγραμμα έχει και επιμόρφωση των γονέων, συζήτηση ανάμεσα στους γονείς, με υλικό που υπάρχει αναρτημένο και δημοκρατικά μπορεί κανείς να το κατ</w:t>
      </w:r>
      <w:r>
        <w:rPr>
          <w:rFonts w:eastAsia="Times New Roman"/>
          <w:szCs w:val="24"/>
        </w:rPr>
        <w:t>εβάσει- και που ορισμένοι φοβούνται και τρέμουν στο να μπορέσουμε να συζητήσουμε θέματα που όλη η κοινωνία τα συζητά, όλη η κοινωνία τα αποδέχεται και είναι ένα καθεστώς πια σε όλον τον κόσμο.</w:t>
      </w:r>
    </w:p>
    <w:p w14:paraId="670F55DB" w14:textId="77777777" w:rsidR="00D35489" w:rsidRDefault="0006190C">
      <w:pPr>
        <w:spacing w:line="600" w:lineRule="auto"/>
        <w:ind w:firstLine="720"/>
        <w:jc w:val="both"/>
        <w:rPr>
          <w:rFonts w:eastAsia="Times New Roman"/>
          <w:szCs w:val="24"/>
        </w:rPr>
      </w:pPr>
      <w:r>
        <w:rPr>
          <w:rFonts w:eastAsia="Times New Roman"/>
          <w:szCs w:val="24"/>
        </w:rPr>
        <w:t>Σχετικά με το νομοσχέδιο που έχουμε καταθέσει, θα εξηγήσω ορισμ</w:t>
      </w:r>
      <w:r>
        <w:rPr>
          <w:rFonts w:eastAsia="Times New Roman"/>
          <w:szCs w:val="24"/>
        </w:rPr>
        <w:t>ένα πράγματα που τέθηκαν. Προτείνω στο τέλος της συνεδρίασης να συζητήσουμε για τις τροπολογίες και τις νομοθετικές βελτιώσεις.</w:t>
      </w:r>
    </w:p>
    <w:p w14:paraId="670F55DC" w14:textId="77777777" w:rsidR="00D35489" w:rsidRDefault="0006190C">
      <w:pPr>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Υπουργέ, απλώς να μας πείτε ποιες από τις τροπολογίες θα κάνετε δεκτές, ώστε να ξέρουμε.</w:t>
      </w:r>
    </w:p>
    <w:p w14:paraId="670F55DD" w14:textId="77777777" w:rsidR="00D35489" w:rsidRDefault="0006190C">
      <w:pPr>
        <w:spacing w:line="600" w:lineRule="auto"/>
        <w:ind w:firstLine="720"/>
        <w:jc w:val="both"/>
        <w:rPr>
          <w:rFonts w:eastAsia="Times New Roman"/>
        </w:rPr>
      </w:pPr>
      <w:r>
        <w:rPr>
          <w:rFonts w:eastAsia="Times New Roman"/>
          <w:b/>
        </w:rPr>
        <w:t xml:space="preserve">ΚΩΝΣΤΑΝΤΙΝΟΣ </w:t>
      </w:r>
      <w:r>
        <w:rPr>
          <w:rFonts w:eastAsia="Times New Roman"/>
          <w:b/>
        </w:rPr>
        <w:t>ΓΑΒΡΟΓΛΟΥ (Υπουργός Παιδείας, Έρευνας και Θρησκευμάτων):</w:t>
      </w:r>
      <w:r>
        <w:rPr>
          <w:rFonts w:eastAsia="Times New Roman"/>
        </w:rPr>
        <w:t xml:space="preserve"> Ποιες από τις τροπολογίες;</w:t>
      </w:r>
    </w:p>
    <w:p w14:paraId="670F55DE" w14:textId="77777777" w:rsidR="00D35489" w:rsidRDefault="0006190C">
      <w:pPr>
        <w:spacing w:line="600" w:lineRule="auto"/>
        <w:ind w:firstLine="720"/>
        <w:jc w:val="both"/>
        <w:rPr>
          <w:rFonts w:eastAsia="Times New Roman"/>
        </w:rPr>
      </w:pPr>
      <w:r>
        <w:rPr>
          <w:rFonts w:eastAsia="Times New Roman"/>
          <w:b/>
          <w:szCs w:val="24"/>
        </w:rPr>
        <w:t>ΝΙΚΗ ΚΕΡΑΜΕΩΣ:</w:t>
      </w:r>
      <w:r>
        <w:rPr>
          <w:rFonts w:eastAsia="Times New Roman"/>
          <w:szCs w:val="24"/>
        </w:rPr>
        <w:t xml:space="preserve"> Τις βουλευτικές.</w:t>
      </w:r>
    </w:p>
    <w:p w14:paraId="670F55DF" w14:textId="77777777" w:rsidR="00D35489" w:rsidRDefault="0006190C">
      <w:pPr>
        <w:spacing w:line="600" w:lineRule="auto"/>
        <w:ind w:firstLine="720"/>
        <w:jc w:val="both"/>
        <w:rPr>
          <w:rFonts w:eastAsia="Times New Roman"/>
        </w:rPr>
      </w:pPr>
      <w:r>
        <w:rPr>
          <w:rFonts w:eastAsia="Times New Roman"/>
          <w:b/>
        </w:rPr>
        <w:t>ΚΩΝΣΤΑΝΤΙΝΟΣ ΓΑΒΡΟΓΛΟΥ (Υπουργός Παιδείας, Έρευνας και Θρησκευμάτων):</w:t>
      </w:r>
      <w:r>
        <w:rPr>
          <w:rFonts w:eastAsia="Times New Roman"/>
        </w:rPr>
        <w:t xml:space="preserve"> Από τις βουλευτικές. Ωραία, μπορώ να σας το πω, όταν θα πάω στα υπουργ</w:t>
      </w:r>
      <w:r>
        <w:rPr>
          <w:rFonts w:eastAsia="Times New Roman"/>
        </w:rPr>
        <w:t xml:space="preserve">ικά έδρανα, αλλά να ξέρετε ότι η Κυβέρνηση έχει καταθέσει μια μόνο τροπολογία, που έχει σχέση με τους μετεξεταστέους. Έχουμε, όμως, πολλές νομοτεχνικές βελτιώσεις. </w:t>
      </w:r>
    </w:p>
    <w:p w14:paraId="670F55E0" w14:textId="77777777" w:rsidR="00D35489" w:rsidRDefault="0006190C">
      <w:pPr>
        <w:spacing w:line="600" w:lineRule="auto"/>
        <w:ind w:firstLine="720"/>
        <w:jc w:val="both"/>
        <w:rPr>
          <w:rFonts w:eastAsia="Times New Roman"/>
        </w:rPr>
      </w:pPr>
      <w:r>
        <w:rPr>
          <w:rFonts w:eastAsia="Times New Roman"/>
        </w:rPr>
        <w:t>Θ</w:t>
      </w:r>
      <w:r>
        <w:rPr>
          <w:rFonts w:eastAsia="Times New Roman"/>
        </w:rPr>
        <w:t>έλω να είναι σαφές ότι οι νομοτεχνικές βελτιώσεις δεν έχουν γίνει μόνον επειδή εμείς ανακα</w:t>
      </w:r>
      <w:r>
        <w:rPr>
          <w:rFonts w:eastAsia="Times New Roman"/>
        </w:rPr>
        <w:t>λύψαμε είτε παραλείψεις είτε κάποιες αδυναμίες νομικού χαρακτήρα. Η μεγάλη πλειοψηφία, πάνω από 3/4, έγινε ως αποτέλεσμα των συζητήσεων που έγιναν στην Επιτροπή Μορφωτικών Υποθέσεων και σήμερα. Κάναμε αποδεκτά πολλά από τα πράγματα τα οποία μας φάνηκαν απο</w:t>
      </w:r>
      <w:r>
        <w:rPr>
          <w:rFonts w:eastAsia="Times New Roman"/>
        </w:rPr>
        <w:t>λύτως σωστά και δεν τα είχαμε σκεφτεί. Εγώ δεν έχω κανένα πρόβλημα να κάνω δεκτές τέτοιου είδους παρεμβάσεις. Κάποιοι θεωρούν ότι είναι στοιχείο αδυναμίας να μπορείς να συνεννοείσαι. Ας φύγουμε από αυτή την κουλτούρα και θα δείτε ότι στις νομοτεχνικές έχου</w:t>
      </w:r>
      <w:r>
        <w:rPr>
          <w:rFonts w:eastAsia="Times New Roman"/>
        </w:rPr>
        <w:t>με απαντήσει σε πάρα πολλά θέματα.</w:t>
      </w:r>
    </w:p>
    <w:p w14:paraId="670F55E1" w14:textId="77777777" w:rsidR="00D35489" w:rsidRDefault="0006190C">
      <w:pPr>
        <w:spacing w:line="600" w:lineRule="auto"/>
        <w:ind w:firstLine="720"/>
        <w:jc w:val="both"/>
        <w:rPr>
          <w:rFonts w:eastAsia="Times New Roman"/>
        </w:rPr>
      </w:pPr>
      <w:r>
        <w:rPr>
          <w:rFonts w:eastAsia="Times New Roman"/>
        </w:rPr>
        <w:t xml:space="preserve">Τώρα θα αναφερθώ λίγο τηλεγραφικά σε διάφορα πιο συγκεκριμένα ζητήματα. Για το Κρατικό Πιστοποιητικό Γλωσσομάθειας: Είναι σωστό ότι οι μαθητές πρέπει να εξαιρούνται από τα παράβολα </w:t>
      </w:r>
      <w:r>
        <w:rPr>
          <w:rFonts w:eastAsia="Times New Roman"/>
        </w:rPr>
        <w:t>κ</w:t>
      </w:r>
      <w:r>
        <w:rPr>
          <w:rFonts w:eastAsia="Times New Roman"/>
        </w:rPr>
        <w:t xml:space="preserve">αι θα προσπαθήσουμε να βρούμε τρόπους, </w:t>
      </w:r>
      <w:r>
        <w:rPr>
          <w:rFonts w:eastAsia="Times New Roman"/>
        </w:rPr>
        <w:t xml:space="preserve">για να τους φέρουμε την ερχόμενη φορά. Είναι τεχνικά θέματα. Θα προσπαθήσουμε να το λύσουμε αυτό το θέμα. Σίγουρα θα πρέπει οι μαθητές των δημόσιων σχολείων να έχουν διαφορετικό τρόπο ως προς αυτό το στοιχείο της οικονομικής διάστασης του </w:t>
      </w:r>
      <w:r>
        <w:rPr>
          <w:rFonts w:eastAsia="Times New Roman"/>
        </w:rPr>
        <w:t>κ</w:t>
      </w:r>
      <w:r>
        <w:rPr>
          <w:rFonts w:eastAsia="Times New Roman"/>
        </w:rPr>
        <w:t xml:space="preserve">ρατικού </w:t>
      </w:r>
      <w:r>
        <w:rPr>
          <w:rFonts w:eastAsia="Times New Roman"/>
        </w:rPr>
        <w:t>π</w:t>
      </w:r>
      <w:r>
        <w:rPr>
          <w:rFonts w:eastAsia="Times New Roman"/>
        </w:rPr>
        <w:t>ιστοποι</w:t>
      </w:r>
      <w:r>
        <w:rPr>
          <w:rFonts w:eastAsia="Times New Roman"/>
        </w:rPr>
        <w:t xml:space="preserve">ητικού </w:t>
      </w:r>
      <w:r>
        <w:rPr>
          <w:rFonts w:eastAsia="Times New Roman"/>
        </w:rPr>
        <w:t>κ</w:t>
      </w:r>
      <w:r>
        <w:rPr>
          <w:rFonts w:eastAsia="Times New Roman"/>
        </w:rPr>
        <w:t>αι</w:t>
      </w:r>
      <w:r>
        <w:rPr>
          <w:rFonts w:eastAsia="Times New Roman"/>
        </w:rPr>
        <w:t>,</w:t>
      </w:r>
      <w:r>
        <w:rPr>
          <w:rFonts w:eastAsia="Times New Roman"/>
        </w:rPr>
        <w:t xml:space="preserve"> βεβαίως, να διευκολύνουμε με κάθε τρόπο την πρόσβαση των Α</w:t>
      </w:r>
      <w:r>
        <w:rPr>
          <w:rFonts w:eastAsia="Times New Roman"/>
        </w:rPr>
        <w:t>Μ</w:t>
      </w:r>
      <w:r>
        <w:rPr>
          <w:rFonts w:eastAsia="Times New Roman"/>
        </w:rPr>
        <w:t>ΕΑ. Συμφωνώ. Ήταν μια πολύ σωστή παρατήρηση. Νομίζω ότι την έκανε η κ</w:t>
      </w:r>
      <w:r>
        <w:rPr>
          <w:rFonts w:eastAsia="Times New Roman"/>
        </w:rPr>
        <w:t>.</w:t>
      </w:r>
      <w:r>
        <w:rPr>
          <w:rFonts w:eastAsia="Times New Roman"/>
        </w:rPr>
        <w:t xml:space="preserve"> </w:t>
      </w:r>
      <w:proofErr w:type="spellStart"/>
      <w:r>
        <w:rPr>
          <w:rFonts w:eastAsia="Times New Roman"/>
        </w:rPr>
        <w:t>Κεραμέως</w:t>
      </w:r>
      <w:proofErr w:type="spellEnd"/>
      <w:r>
        <w:rPr>
          <w:rFonts w:eastAsia="Times New Roman"/>
        </w:rPr>
        <w:t xml:space="preserve"> πρώτη φορά. Να το θέσουμε. Αν δεν τεθεί σήμερα για λόγους τεχνικούς, είναι σαφές ότι θα το κάνουμε και θα</w:t>
      </w:r>
      <w:r>
        <w:rPr>
          <w:rFonts w:eastAsia="Times New Roman"/>
        </w:rPr>
        <w:t xml:space="preserve"> το προχωρήσουμε.</w:t>
      </w:r>
    </w:p>
    <w:p w14:paraId="670F55E2" w14:textId="77777777" w:rsidR="00D35489" w:rsidRDefault="0006190C">
      <w:pPr>
        <w:spacing w:line="600" w:lineRule="auto"/>
        <w:ind w:firstLine="720"/>
        <w:jc w:val="both"/>
        <w:rPr>
          <w:rFonts w:eastAsia="Times New Roman"/>
        </w:rPr>
      </w:pPr>
      <w:r>
        <w:rPr>
          <w:rFonts w:eastAsia="Times New Roman"/>
        </w:rPr>
        <w:t xml:space="preserve">Δεύτερον, η Εθνική Βιβλιοθήκη και η μετακόμισή της στο Κέντρο Πολιτισμού του Ιδρύματος </w:t>
      </w:r>
      <w:r>
        <w:rPr>
          <w:rFonts w:eastAsia="Times New Roman"/>
        </w:rPr>
        <w:t>«</w:t>
      </w:r>
      <w:r>
        <w:rPr>
          <w:rFonts w:eastAsia="Times New Roman"/>
        </w:rPr>
        <w:t>Σταύρος Νιάρχος</w:t>
      </w:r>
      <w:r>
        <w:rPr>
          <w:rFonts w:eastAsia="Times New Roman"/>
        </w:rPr>
        <w:t>»</w:t>
      </w:r>
      <w:r>
        <w:rPr>
          <w:rFonts w:eastAsia="Times New Roman"/>
        </w:rPr>
        <w:t>. Δεν θα σχολιάσω αν πέφτει στα χέρια ή στα νύχια του καπιταλισμού, αλλά ας χαρούμε, επιτέλους, ορισμένα θετικά που γίνονται. Φεύγει η</w:t>
      </w:r>
      <w:r>
        <w:rPr>
          <w:rFonts w:eastAsia="Times New Roman"/>
        </w:rPr>
        <w:t xml:space="preserve"> Εθνική Βιβλιοθήκη από ένα ιστορικό κτήριο, που δεν ανταποκρίνεται καθόλου στις ανάγκες μιας σύγχρονης βιβλιοθήκης, όπως και στις ανάγκες ενός σύγχρονου ακροατηρίου η Λυρική, και πάει σε ένα μέρος που την 1</w:t>
      </w:r>
      <w:r>
        <w:rPr>
          <w:rFonts w:eastAsia="Times New Roman"/>
          <w:vertAlign w:val="superscript"/>
        </w:rPr>
        <w:t>η</w:t>
      </w:r>
      <w:r>
        <w:rPr>
          <w:rFonts w:eastAsia="Times New Roman"/>
        </w:rPr>
        <w:t xml:space="preserve"> Μαρτίου, σε λίγες μέρες, ολοκληρώνεται η συμφωνί</w:t>
      </w:r>
      <w:r>
        <w:rPr>
          <w:rFonts w:eastAsia="Times New Roman"/>
        </w:rPr>
        <w:t xml:space="preserve">α μεταβίβασής του στο δημόσιο. Αυτό θα έχει μεταβιβαστεί στο δημόσιο, όπως σας είπα, σε δύο εβδομάδες. </w:t>
      </w:r>
    </w:p>
    <w:p w14:paraId="670F55E3" w14:textId="77777777" w:rsidR="00D35489" w:rsidRDefault="0006190C">
      <w:pPr>
        <w:spacing w:line="600" w:lineRule="auto"/>
        <w:ind w:firstLine="720"/>
        <w:jc w:val="both"/>
        <w:rPr>
          <w:rFonts w:eastAsia="Times New Roman"/>
        </w:rPr>
      </w:pPr>
      <w:r>
        <w:rPr>
          <w:rFonts w:eastAsia="Times New Roman"/>
        </w:rPr>
        <w:t xml:space="preserve">Εκεί, λοιπόν, ένα από τα κοσμήματα θα είναι η Εθνική Βιβλιοθήκη. </w:t>
      </w:r>
      <w:r>
        <w:rPr>
          <w:rFonts w:eastAsia="Times New Roman"/>
        </w:rPr>
        <w:t>Π</w:t>
      </w:r>
      <w:r>
        <w:rPr>
          <w:rFonts w:eastAsia="Times New Roman"/>
        </w:rPr>
        <w:t xml:space="preserve">ροφανώς συμφωνώ -νομίζω ότι το είπε ο κ. </w:t>
      </w:r>
      <w:proofErr w:type="spellStart"/>
      <w:r>
        <w:rPr>
          <w:rFonts w:eastAsia="Times New Roman"/>
        </w:rPr>
        <w:t>Μαυρωτάς</w:t>
      </w:r>
      <w:proofErr w:type="spellEnd"/>
      <w:r>
        <w:rPr>
          <w:rFonts w:eastAsia="Times New Roman"/>
        </w:rPr>
        <w:t xml:space="preserve"> και νομίζω ότι το έχουμε βάλει- ότι </w:t>
      </w:r>
      <w:r>
        <w:rPr>
          <w:rFonts w:eastAsia="Times New Roman"/>
        </w:rPr>
        <w:t xml:space="preserve">πρέπει να είναι τα πάντα ελεύθερα σε όποιους χρησιμοποιούν τη </w:t>
      </w:r>
      <w:r>
        <w:rPr>
          <w:rFonts w:eastAsia="Times New Roman"/>
        </w:rPr>
        <w:t>β</w:t>
      </w:r>
      <w:r>
        <w:rPr>
          <w:rFonts w:eastAsia="Times New Roman"/>
        </w:rPr>
        <w:t xml:space="preserve">ιβλιοθήκη. Να ξέρετε, όμως, ότι η νέα λειτουργία της </w:t>
      </w:r>
      <w:r>
        <w:rPr>
          <w:rFonts w:eastAsia="Times New Roman"/>
        </w:rPr>
        <w:t>β</w:t>
      </w:r>
      <w:r>
        <w:rPr>
          <w:rFonts w:eastAsia="Times New Roman"/>
        </w:rPr>
        <w:t>ιβλιοθήκης δεν θα έχει σχεδόν τίποτα το κοινό με την παλαιά. Υπάρχει το Εθνικό Δίκτυο Βιβλιοθηκών, το οποίο γίνεται για πρώτη φορά. Συνδέον</w:t>
      </w:r>
      <w:r>
        <w:rPr>
          <w:rFonts w:eastAsia="Times New Roman"/>
        </w:rPr>
        <w:t xml:space="preserve">ται όλες οι δημόσιες βιβλιοθήκες με προοπτική τις δημοτικές και τις σχολικές βιβλιοθήκες. </w:t>
      </w:r>
    </w:p>
    <w:p w14:paraId="670F55E4" w14:textId="77777777" w:rsidR="00D35489" w:rsidRDefault="0006190C">
      <w:pPr>
        <w:spacing w:line="600" w:lineRule="auto"/>
        <w:ind w:firstLine="720"/>
        <w:jc w:val="both"/>
        <w:rPr>
          <w:rFonts w:eastAsia="Times New Roman"/>
          <w:szCs w:val="24"/>
        </w:rPr>
      </w:pPr>
      <w:r>
        <w:rPr>
          <w:rFonts w:eastAsia="Times New Roman"/>
        </w:rPr>
        <w:t xml:space="preserve">Επίσης, μεταφέρεται στην Εθνική Βιβλιοθήκη ένα εξαιρετικά σημαντικό βιβλιογραφικό εργαστήριο, που είναι το βιβλιογραφικό εργαστήριο «Φίλιππος Ηλιού», που τώρα είναι </w:t>
      </w:r>
      <w:r>
        <w:rPr>
          <w:rFonts w:eastAsia="Times New Roman"/>
        </w:rPr>
        <w:t>στο Μουσείο Μπενάκη και έχει δημοσιεύσει στο μεταξύ μνημειώδεις τόμους. Θα μπορούσα να συνεχίσω, αλλά τα έχει το νομοσχέδιο και, όπως σας είπα, νομίζω ότι και αυτό είναι ένα πράγμα που πρέπει να μας κάνει όλους μας περήφανους.</w:t>
      </w:r>
    </w:p>
    <w:p w14:paraId="670F55E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Εθνικό Συμβούλιο Παιδείας και</w:t>
      </w:r>
      <w:r>
        <w:rPr>
          <w:rFonts w:eastAsia="Times New Roman" w:cs="Times New Roman"/>
          <w:szCs w:val="24"/>
        </w:rPr>
        <w:t xml:space="preserve"> Ανάπτυξης Ανθρώπινου Δυναμικού. Εγώ τώρα δεν καταλαβαίνω ορισμένους συναδέλφους. Ως τώρα έλεγαν με ποιον τρόπο θα συνδεθεί η εκπαίδευση με την παραγωγή. Γίνεται κάτι που πάει να συνδέσει την εκπαίδευση με την παραγωγή και πάλι υπάρχουν προβλήματα. Μονά ζυ</w:t>
      </w:r>
      <w:r>
        <w:rPr>
          <w:rFonts w:eastAsia="Times New Roman" w:cs="Times New Roman"/>
          <w:szCs w:val="24"/>
        </w:rPr>
        <w:t xml:space="preserve">γά δεν μπορεί να είναι δικά μας. </w:t>
      </w:r>
    </w:p>
    <w:p w14:paraId="670F55E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ΕΣΥΠ, το Εθνικό Συμβούλιο Παιδείας, ήταν ένα </w:t>
      </w:r>
      <w:r>
        <w:rPr>
          <w:rFonts w:eastAsia="Times New Roman" w:cs="Times New Roman"/>
          <w:szCs w:val="24"/>
        </w:rPr>
        <w:t>σ</w:t>
      </w:r>
      <w:r>
        <w:rPr>
          <w:rFonts w:eastAsia="Times New Roman" w:cs="Times New Roman"/>
          <w:szCs w:val="24"/>
        </w:rPr>
        <w:t>υμβούλιο το οποίο –αν δεν κάνω λάθος, γιατί είναι και πολύ δύσκολο να δεις πόσα μέλη έχει- νομίζω ότι έχει πάνω από εβδομήντα πέντε μέλη και έχει μια δομή σχεδόν ένα παράλλη</w:t>
      </w:r>
      <w:r>
        <w:rPr>
          <w:rFonts w:eastAsia="Times New Roman" w:cs="Times New Roman"/>
          <w:szCs w:val="24"/>
        </w:rPr>
        <w:t xml:space="preserve">λο Υπουργείο. Δεν είναι τυχαίο ότι τα τελευταία οκτώ χρόνια ήταν σε νάρκωση, δεν λειτουργούσε. Δεν είναι ότι έγινε τον τελευταίο χρόνο. Είναι ότι επί οκτώ χρόνια δεν λειτουργούσε αυτό και δεν λειτουργούσε, γιατί δεν μπορούσε να λειτουργήσει. </w:t>
      </w:r>
    </w:p>
    <w:p w14:paraId="670F55E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σας πω κάτ</w:t>
      </w:r>
      <w:r>
        <w:rPr>
          <w:rFonts w:eastAsia="Times New Roman" w:cs="Times New Roman"/>
          <w:szCs w:val="24"/>
        </w:rPr>
        <w:t>ι; Νομίζω ότι το ΕΣΥΠ, την εποχή που είχε ιδρυθεί, ήταν ένας πολύ προοδευτικός φορέας. Συμμετείχαν και κοινωνικοί φορείς και τα πολιτικά κόμματα κ.λπ., αλλά οι εποχές αλλάζουν, η ανάγκη μιας κοινωνίας αλλάζει. Δεν μπορεί να είναι πια αυτού του τύπου τα όργ</w:t>
      </w:r>
      <w:r>
        <w:rPr>
          <w:rFonts w:eastAsia="Times New Roman" w:cs="Times New Roman"/>
          <w:szCs w:val="24"/>
        </w:rPr>
        <w:t xml:space="preserve">ανα, διότι δεν είναι του ιδίου τύπου η κοινωνία στην οποία ζούμε σήμερα. </w:t>
      </w:r>
    </w:p>
    <w:p w14:paraId="670F55E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Αυτό, λοιπόν, που λέμε -και θα το πω και για το ΣΑΕΠ- είναι ολιγομελή όργανα, που η λογική συγκρότησής τους να είναι απολύτως σαφής. </w:t>
      </w:r>
      <w:r>
        <w:rPr>
          <w:rFonts w:eastAsia="Times New Roman" w:cs="Times New Roman"/>
          <w:szCs w:val="24"/>
        </w:rPr>
        <w:t>Ε</w:t>
      </w:r>
      <w:r>
        <w:rPr>
          <w:rFonts w:eastAsia="Times New Roman" w:cs="Times New Roman"/>
          <w:szCs w:val="24"/>
        </w:rPr>
        <w:t>δώ τι έχουμε; Έχουμε εκπαιδευτικούς φορείς και φ</w:t>
      </w:r>
      <w:r>
        <w:rPr>
          <w:rFonts w:eastAsia="Times New Roman" w:cs="Times New Roman"/>
          <w:szCs w:val="24"/>
        </w:rPr>
        <w:t>ορείς της παραγωγής. Και αυτοί οι δύο να συνεννοηθούν μεταξύ τους για έναν πιο ορθολογικό προγραμματισμό στα θέματα εκπαίδευσης. Το λέω αυτό, γιατί πολλοί στην κοινωνία νομίζουν ότι οι εκπαιδευτικοί θεσμοί έχουν την υποχρέωση να λύσουν το πρόβλημα της ανερ</w:t>
      </w:r>
      <w:r>
        <w:rPr>
          <w:rFonts w:eastAsia="Times New Roman" w:cs="Times New Roman"/>
          <w:szCs w:val="24"/>
        </w:rPr>
        <w:t>γίας. Δεν τον έχουν οι εκπαιδευτικοί θεσμοί. Οι εκπαιδευτικοί θεσμοί εκπαιδεύουν, παρέχουν παιδεία γενικότερη και βεβαίως και έναν επαγγελματικό προσανατολισμό. Δεν είναι ότι έχουμε μια κοινωνία –και πριν αυτό- που είναι γεμάτη εργασίες και δεν έχουμε τους</w:t>
      </w:r>
      <w:r>
        <w:rPr>
          <w:rFonts w:eastAsia="Times New Roman" w:cs="Times New Roman"/>
          <w:szCs w:val="24"/>
        </w:rPr>
        <w:t xml:space="preserve"> αντίστοιχους πτυχιούχους, για να τις καταλάβουν. </w:t>
      </w:r>
    </w:p>
    <w:p w14:paraId="670F55E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σας πω και κάτι άλλο; Το Πανεπιστήμιο Αθηνών ιδρύθηκε το 1837. Από το 1874 κάθε πρύτανης που αναλάμβανε και έκανε την εναρκτήρια ομιλία έλεγε πόσο κακά αισθάνεται που τα παιδιά που παίρνουν πτυχίο θα </w:t>
      </w:r>
      <w:r>
        <w:rPr>
          <w:rFonts w:eastAsia="Times New Roman" w:cs="Times New Roman"/>
          <w:szCs w:val="24"/>
        </w:rPr>
        <w:t>μείνουν στην ανεργία. Δείτε το. Στο Πανεπιστήμιο Αθηνών υπάρχουν όλοι οι λόγοι. Άρα θέλω να σας πω ότι αυτό το πράγμα έχει μπει μέσα στη νοοτροπία μας και εμείς λέμε, λοιπόν, να εκσυγχρονίσουμε, πράγματι, πολλά από τα γνωστικά αντικείμενα και να ταιριάζουν</w:t>
      </w:r>
      <w:r>
        <w:rPr>
          <w:rFonts w:eastAsia="Times New Roman" w:cs="Times New Roman"/>
          <w:szCs w:val="24"/>
        </w:rPr>
        <w:t xml:space="preserve"> όχι στη σημερινή αγορά εργασίας</w:t>
      </w:r>
      <w:r>
        <w:rPr>
          <w:rFonts w:eastAsia="Times New Roman" w:cs="Times New Roman"/>
          <w:szCs w:val="24"/>
        </w:rPr>
        <w:t>,</w:t>
      </w:r>
      <w:r>
        <w:rPr>
          <w:rFonts w:eastAsia="Times New Roman" w:cs="Times New Roman"/>
          <w:szCs w:val="24"/>
        </w:rPr>
        <w:t xml:space="preserve"> αλλά και στις προοπτικές της. </w:t>
      </w:r>
      <w:r>
        <w:rPr>
          <w:rFonts w:eastAsia="Times New Roman" w:cs="Times New Roman"/>
          <w:szCs w:val="24"/>
        </w:rPr>
        <w:t>Α</w:t>
      </w:r>
      <w:r>
        <w:rPr>
          <w:rFonts w:eastAsia="Times New Roman" w:cs="Times New Roman"/>
          <w:szCs w:val="24"/>
        </w:rPr>
        <w:t xml:space="preserve">υτό συμβαίνει μονάχα με τη συνύπαρξη αυτών των δύο θεσμών. </w:t>
      </w:r>
    </w:p>
    <w:p w14:paraId="670F55E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Ακούστηκαν πολλά για τις πρωτοβουλίες που έχουμε πάρει για τα παιδιά με ειδικές ανάγκες. Πραγματικά πιστεύω ότι από ορισμένους συνα</w:t>
      </w:r>
      <w:r>
        <w:rPr>
          <w:rFonts w:eastAsia="Times New Roman" w:cs="Times New Roman"/>
          <w:szCs w:val="24"/>
        </w:rPr>
        <w:t xml:space="preserve">δέλφους γίνεται μια σπέκουλα, γιατί είναι ένα θέμα το οποίο, εν πάση </w:t>
      </w:r>
      <w:proofErr w:type="spellStart"/>
      <w:r>
        <w:rPr>
          <w:rFonts w:eastAsia="Times New Roman" w:cs="Times New Roman"/>
          <w:szCs w:val="24"/>
        </w:rPr>
        <w:t>περιπτώσει</w:t>
      </w:r>
      <w:proofErr w:type="spellEnd"/>
      <w:r>
        <w:rPr>
          <w:rFonts w:eastAsia="Times New Roman" w:cs="Times New Roman"/>
          <w:szCs w:val="24"/>
        </w:rPr>
        <w:t>, είναι αυτό που είναι. Εγώ λέω να μη μείνουμε στο θυμικό σε σχέση με αυτό το θέμα, γιατί είναι ένα εξαιρετικά σημαντικό θέμα. Μην κάνουμε σπέκουλα σε αυτά. Έχουμε χιλιάδες άλλα</w:t>
      </w:r>
      <w:r>
        <w:rPr>
          <w:rFonts w:eastAsia="Times New Roman" w:cs="Times New Roman"/>
          <w:szCs w:val="24"/>
        </w:rPr>
        <w:t xml:space="preserve"> πράγματα για τα οποία μπορεί να γίνει σπέκουλα. </w:t>
      </w:r>
    </w:p>
    <w:p w14:paraId="670F55E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Να σας θυμίσω κιόλας -θα σας τα πει αναλυτικότερα και ο κ. </w:t>
      </w:r>
      <w:proofErr w:type="spellStart"/>
      <w:r>
        <w:rPr>
          <w:rFonts w:eastAsia="Times New Roman" w:cs="Times New Roman"/>
          <w:szCs w:val="24"/>
        </w:rPr>
        <w:t>Μπαξεβανάκης</w:t>
      </w:r>
      <w:proofErr w:type="spellEnd"/>
      <w:r>
        <w:rPr>
          <w:rFonts w:eastAsia="Times New Roman" w:cs="Times New Roman"/>
          <w:szCs w:val="24"/>
        </w:rPr>
        <w:t>- ότι πέρυσι διορίσαμε δέκα χιλιάδες εκπαιδευτικούς ειδικά γι’ αυτό, όταν πριν από δύο χρόνια είχαν μόνο έξι χιλιάδες. Είναι ένα πράγμα</w:t>
      </w:r>
      <w:r>
        <w:rPr>
          <w:rFonts w:eastAsia="Times New Roman" w:cs="Times New Roman"/>
          <w:szCs w:val="24"/>
        </w:rPr>
        <w:t xml:space="preserve"> πρώτης προτεραιότητας και προσπαθούμε μετά από δεκαετίες, που ήταν </w:t>
      </w:r>
      <w:proofErr w:type="spellStart"/>
      <w:r>
        <w:rPr>
          <w:rFonts w:eastAsia="Times New Roman" w:cs="Times New Roman"/>
          <w:szCs w:val="24"/>
        </w:rPr>
        <w:t>αφημένα</w:t>
      </w:r>
      <w:proofErr w:type="spellEnd"/>
      <w:r>
        <w:rPr>
          <w:rFonts w:eastAsia="Times New Roman" w:cs="Times New Roman"/>
          <w:szCs w:val="24"/>
        </w:rPr>
        <w:t xml:space="preserve"> αυτά τα παιδιά στο έλεος των οικογενειών τους, πάλι να μπορέσουμε…</w:t>
      </w:r>
    </w:p>
    <w:p w14:paraId="670F55E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ΚΟΝΤΟΓΕΩΡΓΟΣ:</w:t>
      </w:r>
      <w:r>
        <w:rPr>
          <w:rFonts w:eastAsia="Times New Roman" w:cs="Times New Roman"/>
          <w:szCs w:val="24"/>
        </w:rPr>
        <w:t xml:space="preserve"> Όχι κι έτσι!</w:t>
      </w:r>
    </w:p>
    <w:p w14:paraId="670F55E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w:t>
      </w:r>
      <w:r>
        <w:rPr>
          <w:rFonts w:eastAsia="Times New Roman" w:cs="Times New Roman"/>
          <w:szCs w:val="24"/>
        </w:rPr>
        <w:t>; Ε, να</w:t>
      </w:r>
      <w:r>
        <w:rPr>
          <w:rFonts w:eastAsia="Times New Roman" w:cs="Times New Roman"/>
          <w:szCs w:val="24"/>
        </w:rPr>
        <w:t>,</w:t>
      </w:r>
      <w:r>
        <w:rPr>
          <w:rFonts w:eastAsia="Times New Roman" w:cs="Times New Roman"/>
          <w:szCs w:val="24"/>
        </w:rPr>
        <w:t xml:space="preserve"> είναι κι ένα πράγμα στο οποίο να διαφωνούμε. Δεν πειράζει. </w:t>
      </w:r>
    </w:p>
    <w:p w14:paraId="670F55E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 ήταν το μόνο!</w:t>
      </w:r>
    </w:p>
    <w:p w14:paraId="670F55E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 να ήταν το μόνο. Εντάξει, μπορεί να έχουμε κι άλλα. </w:t>
      </w:r>
    </w:p>
    <w:p w14:paraId="670F55F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νομίζω ό</w:t>
      </w:r>
      <w:r>
        <w:rPr>
          <w:rFonts w:eastAsia="Times New Roman" w:cs="Times New Roman"/>
          <w:szCs w:val="24"/>
        </w:rPr>
        <w:t>τι θα πρέπει να αναγνωριστεί τουλάχιστον και να δούμε πώς θα βελτιωθεί, προφανώς, όλη αυτή η υπόθεση με τους μαθητές με ειδικές ανάγκες, χωρίς όμως, επιμένω, να εκμεταλλευόμαστε –κανείς μας- αυτό το πολύ σοβαρό κοινωνικό και, προφανώς, προσωπικό πρόβλημα.</w:t>
      </w:r>
    </w:p>
    <w:p w14:paraId="670F55F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Α</w:t>
      </w:r>
      <w:r>
        <w:rPr>
          <w:rFonts w:eastAsia="Times New Roman" w:cs="Times New Roman"/>
          <w:szCs w:val="24"/>
        </w:rPr>
        <w:t xml:space="preserve">ναγνώρισης </w:t>
      </w:r>
      <w:r>
        <w:rPr>
          <w:rFonts w:eastAsia="Times New Roman" w:cs="Times New Roman"/>
          <w:szCs w:val="24"/>
        </w:rPr>
        <w:t>Ε</w:t>
      </w:r>
      <w:r>
        <w:rPr>
          <w:rFonts w:eastAsia="Times New Roman" w:cs="Times New Roman"/>
          <w:szCs w:val="24"/>
        </w:rPr>
        <w:t xml:space="preserve">παγγελματικών </w:t>
      </w:r>
      <w:r>
        <w:rPr>
          <w:rFonts w:eastAsia="Times New Roman" w:cs="Times New Roman"/>
          <w:szCs w:val="24"/>
        </w:rPr>
        <w:t>Π</w:t>
      </w:r>
      <w:r>
        <w:rPr>
          <w:rFonts w:eastAsia="Times New Roman" w:cs="Times New Roman"/>
          <w:szCs w:val="24"/>
        </w:rPr>
        <w:t>ροσόντων</w:t>
      </w:r>
      <w:r>
        <w:rPr>
          <w:rFonts w:eastAsia="Times New Roman" w:cs="Times New Roman"/>
          <w:szCs w:val="24"/>
        </w:rPr>
        <w:t>. Στο ΣΑΕΠ ακούσαμε και την Αντιπολίτευση και ορισμένους Βουλευτές της Συμπολίτευσης και συμπεριλαμβάνουμε και εκπρόσωπο του ΔΟΑΤΑΠ και εκπρόσωπο των φορέων. Ανάλογα με το θέμα της συνεδρίασης</w:t>
      </w:r>
      <w:r>
        <w:rPr>
          <w:rFonts w:eastAsia="Times New Roman" w:cs="Times New Roman"/>
          <w:szCs w:val="24"/>
        </w:rPr>
        <w:t>,</w:t>
      </w:r>
      <w:r>
        <w:rPr>
          <w:rFonts w:eastAsia="Times New Roman" w:cs="Times New Roman"/>
          <w:szCs w:val="24"/>
        </w:rPr>
        <w:t xml:space="preserve"> συμμετέχει ένας </w:t>
      </w:r>
      <w:r>
        <w:rPr>
          <w:rFonts w:eastAsia="Times New Roman" w:cs="Times New Roman"/>
          <w:szCs w:val="24"/>
        </w:rPr>
        <w:t xml:space="preserve">φορέας, κάτι που μας υπέδειξαν και οι φορείς στη συζήτηση. </w:t>
      </w:r>
    </w:p>
    <w:p w14:paraId="670F55F2" w14:textId="77777777" w:rsidR="00D35489" w:rsidRDefault="0006190C">
      <w:pPr>
        <w:spacing w:line="600" w:lineRule="auto"/>
        <w:ind w:firstLine="720"/>
        <w:jc w:val="both"/>
        <w:rPr>
          <w:rFonts w:eastAsia="Times New Roman"/>
          <w:szCs w:val="24"/>
        </w:rPr>
      </w:pPr>
      <w:r>
        <w:rPr>
          <w:rFonts w:eastAsia="Times New Roman"/>
          <w:szCs w:val="24"/>
        </w:rPr>
        <w:t>Μόνο που πρέπει να πούμε κάτι άλλο. Το ΣΑΕΠ, όπως ξέρετε, αναγνωρίζει επαγγελματικά δικαιώματα. Εμείς προχωράμε στη συγκρότηση του ΑΣΕΠ με τον τρόπο που το συγκροτούμε, γιατί πίσω του υπάρχει η πο</w:t>
      </w:r>
      <w:r>
        <w:rPr>
          <w:rFonts w:eastAsia="Times New Roman"/>
          <w:szCs w:val="24"/>
        </w:rPr>
        <w:t xml:space="preserve">λιτική βούληση να λυθεί ένα τεράστιο κοινωνικό πρόβλημα, το οποίο χειροτερεύει κάθε χρόνο. </w:t>
      </w:r>
    </w:p>
    <w:p w14:paraId="670F55F3" w14:textId="77777777" w:rsidR="00D35489" w:rsidRDefault="0006190C">
      <w:pPr>
        <w:spacing w:line="600" w:lineRule="auto"/>
        <w:ind w:firstLine="720"/>
        <w:jc w:val="both"/>
        <w:rPr>
          <w:rFonts w:eastAsia="Times New Roman"/>
          <w:szCs w:val="24"/>
        </w:rPr>
      </w:pPr>
      <w:r>
        <w:rPr>
          <w:rFonts w:eastAsia="Times New Roman"/>
          <w:szCs w:val="24"/>
        </w:rPr>
        <w:t xml:space="preserve">Εδώ, λοιπόν, καλούμε και τους φορείς να μας πουν πώς θα το λύσουμε όλοι μαζί. Δεν μπορεί να έχουμε κάθε χρόνο χιλιάδες τέτοια παιδιά, ορισμένα από τα οποία έχουν </w:t>
      </w:r>
      <w:r>
        <w:rPr>
          <w:rFonts w:eastAsia="Times New Roman"/>
          <w:szCs w:val="24"/>
        </w:rPr>
        <w:t>πολύ προβληματικές σπουδές, η μεγάλη πλειοψηφία όμως έχει εξαιρετικές σπουδές. Δεν είμαστε πριν από είκοσι χρόνια</w:t>
      </w:r>
      <w:r>
        <w:rPr>
          <w:rFonts w:eastAsia="Times New Roman"/>
          <w:szCs w:val="24"/>
        </w:rPr>
        <w:t>,</w:t>
      </w:r>
      <w:r>
        <w:rPr>
          <w:rFonts w:eastAsia="Times New Roman"/>
          <w:szCs w:val="24"/>
        </w:rPr>
        <w:t xml:space="preserve"> που ήταν μικρός ο αριθμός. Αυτό, λοιπόν, είναι ένα θέμα το οποίο θέλουμε να το λύσουμε και κοινωνικά μέσα στο πλαίσιο του άρθρου 16, μέσα στο</w:t>
      </w:r>
      <w:r>
        <w:rPr>
          <w:rFonts w:eastAsia="Times New Roman"/>
          <w:szCs w:val="24"/>
        </w:rPr>
        <w:t xml:space="preserve"> πλαίσιο των νόμων, αλλά υπάρχουν πολλοί τρόποι και καλώ τους φορείς, όταν θα έρχονται στις συνεδριάσεις να προσπαθούμε όλοι να βρούμε τρόπους επίλυσής τους.</w:t>
      </w:r>
    </w:p>
    <w:p w14:paraId="670F55F4" w14:textId="77777777" w:rsidR="00D35489" w:rsidRDefault="0006190C">
      <w:pPr>
        <w:spacing w:line="600" w:lineRule="auto"/>
        <w:ind w:firstLine="720"/>
        <w:jc w:val="both"/>
        <w:rPr>
          <w:rFonts w:eastAsia="Times New Roman"/>
          <w:szCs w:val="24"/>
        </w:rPr>
      </w:pPr>
      <w:proofErr w:type="spellStart"/>
      <w:r>
        <w:rPr>
          <w:rFonts w:eastAsia="Times New Roman"/>
          <w:szCs w:val="24"/>
        </w:rPr>
        <w:t>Ανωτάτη</w:t>
      </w:r>
      <w:proofErr w:type="spellEnd"/>
      <w:r>
        <w:rPr>
          <w:rFonts w:eastAsia="Times New Roman"/>
          <w:szCs w:val="24"/>
        </w:rPr>
        <w:t xml:space="preserve"> Σχολή Δημόσιας Υγείας. Θέλουμε Σχολή Δημόσιας Υγείας ή δεν θέλουμε; Αποκλείεται κανείς να </w:t>
      </w:r>
      <w:r>
        <w:rPr>
          <w:rFonts w:eastAsia="Times New Roman"/>
          <w:szCs w:val="24"/>
        </w:rPr>
        <w:t xml:space="preserve">πει ότι δεν θέλουμε. Σήμερα, λοιπόν, υπάρχει ένα καθεστώς που είναι μοναδικό, δεν υπάρχει αλλού, το οποίο είναι ότι κάνουν μεταπτυχιακά προγράμματα, τα οποία είναι αναγνωρισμένα, άτομα τα οποία δεν έχουν πανεπιστημιακό </w:t>
      </w:r>
      <w:r>
        <w:rPr>
          <w:rFonts w:eastAsia="Times New Roman"/>
          <w:szCs w:val="24"/>
          <w:lang w:val="en-US"/>
        </w:rPr>
        <w:t>status</w:t>
      </w:r>
      <w:r>
        <w:rPr>
          <w:rFonts w:eastAsia="Times New Roman"/>
          <w:szCs w:val="24"/>
        </w:rPr>
        <w:t xml:space="preserve"> σε ένα</w:t>
      </w:r>
      <w:r>
        <w:rPr>
          <w:rFonts w:eastAsia="Times New Roman"/>
          <w:szCs w:val="24"/>
        </w:rPr>
        <w:t>ν</w:t>
      </w:r>
      <w:r>
        <w:rPr>
          <w:rFonts w:eastAsia="Times New Roman"/>
          <w:szCs w:val="24"/>
        </w:rPr>
        <w:t xml:space="preserve"> θεσμό ο οποίος δεν έχε</w:t>
      </w:r>
      <w:r>
        <w:rPr>
          <w:rFonts w:eastAsia="Times New Roman"/>
          <w:szCs w:val="24"/>
        </w:rPr>
        <w:t xml:space="preserve">ι προπτυχιακούς. Τι ακριβώς είναι αυτό; </w:t>
      </w:r>
    </w:p>
    <w:p w14:paraId="670F55F5" w14:textId="77777777" w:rsidR="00D35489" w:rsidRDefault="0006190C">
      <w:pPr>
        <w:spacing w:line="600" w:lineRule="auto"/>
        <w:ind w:firstLine="720"/>
        <w:jc w:val="both"/>
        <w:rPr>
          <w:rFonts w:eastAsia="Times New Roman"/>
          <w:szCs w:val="24"/>
        </w:rPr>
      </w:pPr>
      <w:r>
        <w:rPr>
          <w:rFonts w:eastAsia="Times New Roman"/>
          <w:szCs w:val="24"/>
        </w:rPr>
        <w:t xml:space="preserve">Αυτό, λοιπόν, που λέμε είναι να αρχίσουμε να </w:t>
      </w:r>
      <w:proofErr w:type="spellStart"/>
      <w:r>
        <w:rPr>
          <w:rFonts w:eastAsia="Times New Roman"/>
          <w:szCs w:val="24"/>
        </w:rPr>
        <w:t>κανονικοποιούμε</w:t>
      </w:r>
      <w:proofErr w:type="spellEnd"/>
      <w:r>
        <w:rPr>
          <w:rFonts w:eastAsia="Times New Roman"/>
          <w:szCs w:val="24"/>
        </w:rPr>
        <w:t xml:space="preserve"> την </w:t>
      </w:r>
      <w:proofErr w:type="spellStart"/>
      <w:r>
        <w:rPr>
          <w:rFonts w:eastAsia="Times New Roman"/>
          <w:szCs w:val="24"/>
        </w:rPr>
        <w:t>Ανωτάτη</w:t>
      </w:r>
      <w:proofErr w:type="spellEnd"/>
      <w:r>
        <w:rPr>
          <w:rFonts w:eastAsia="Times New Roman"/>
          <w:szCs w:val="24"/>
        </w:rPr>
        <w:t xml:space="preserve"> Σχολή Δημόσιας Υγείας. Ξέρετε κάτι; Η </w:t>
      </w:r>
      <w:proofErr w:type="spellStart"/>
      <w:r>
        <w:rPr>
          <w:rFonts w:eastAsia="Times New Roman"/>
          <w:szCs w:val="24"/>
        </w:rPr>
        <w:t>Ανωτάτη</w:t>
      </w:r>
      <w:proofErr w:type="spellEnd"/>
      <w:r>
        <w:rPr>
          <w:rFonts w:eastAsia="Times New Roman"/>
          <w:szCs w:val="24"/>
        </w:rPr>
        <w:t xml:space="preserve"> Σχολή Δημόσιας Υγείας, επειδή αναφέρεται στη δημόσια υγεία, δεν είναι υποχρεωτικό ότι είναι μέρο</w:t>
      </w:r>
      <w:r>
        <w:rPr>
          <w:rFonts w:eastAsia="Times New Roman"/>
          <w:szCs w:val="24"/>
        </w:rPr>
        <w:t>ς των ιατρικών σχολών ή μπορεί να γίνει μάλλον μέρος των ιατρικών σχολών. Αυτά, λοιπόν, όλα τα θέματα πρέπει να τα δούμε. Να δούμε πώς σε ένα σύγχρονο ευρωπαϊκό πλαίσιο λειτουργούν οι αντίστοιχες σχολές.</w:t>
      </w:r>
    </w:p>
    <w:p w14:paraId="670F55F6" w14:textId="77777777" w:rsidR="00D35489" w:rsidRDefault="0006190C">
      <w:pPr>
        <w:spacing w:line="600" w:lineRule="auto"/>
        <w:ind w:firstLine="720"/>
        <w:jc w:val="both"/>
        <w:rPr>
          <w:rFonts w:eastAsia="Times New Roman"/>
          <w:szCs w:val="24"/>
        </w:rPr>
      </w:pPr>
      <w:r>
        <w:rPr>
          <w:rFonts w:eastAsia="Times New Roman"/>
          <w:szCs w:val="24"/>
        </w:rPr>
        <w:t xml:space="preserve">Στον τουρισμό αναφερθήκαμε. Ενεργοποιούμε το </w:t>
      </w:r>
      <w:r>
        <w:rPr>
          <w:rFonts w:eastAsia="Times New Roman"/>
          <w:szCs w:val="24"/>
        </w:rPr>
        <w:t>τ</w:t>
      </w:r>
      <w:r>
        <w:rPr>
          <w:rFonts w:eastAsia="Times New Roman"/>
          <w:szCs w:val="24"/>
        </w:rPr>
        <w:t>μήμα σ</w:t>
      </w:r>
      <w:r>
        <w:rPr>
          <w:rFonts w:eastAsia="Times New Roman"/>
          <w:szCs w:val="24"/>
        </w:rPr>
        <w:t xml:space="preserve">το Αιγαίο και το </w:t>
      </w:r>
      <w:r>
        <w:rPr>
          <w:rFonts w:eastAsia="Times New Roman"/>
          <w:szCs w:val="24"/>
        </w:rPr>
        <w:t>τ</w:t>
      </w:r>
      <w:r>
        <w:rPr>
          <w:rFonts w:eastAsia="Times New Roman"/>
          <w:szCs w:val="24"/>
        </w:rPr>
        <w:t>μήμα στο Πανεπιστήμιο Πειραιώς</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λόγω της αμαρτίας του συστήματος «ΑΘΗΝΑ»</w:t>
      </w:r>
      <w:r>
        <w:rPr>
          <w:rFonts w:eastAsia="Times New Roman"/>
          <w:szCs w:val="24"/>
        </w:rPr>
        <w:t>,</w:t>
      </w:r>
      <w:r>
        <w:rPr>
          <w:rFonts w:eastAsia="Times New Roman"/>
          <w:szCs w:val="24"/>
        </w:rPr>
        <w:t xml:space="preserve"> είχαν κλείσει τυπικά μεν, ουσιαστικά όμως υπήρχαν. Υπήρχαν μέσα σε άλλα τμήματα ως κατευθύνσεις. Λέμε, λοιπόν, ότι ο τουρισμός είναι η βαριά βιομηχανία της χώρας. Όλοι το λέμε εδώ, μόνο που στη βαριά βιομηχανία της χώρας δεν έχουμε τίποτα το οποίο να εκπα</w:t>
      </w:r>
      <w:r>
        <w:rPr>
          <w:rFonts w:eastAsia="Times New Roman"/>
          <w:szCs w:val="24"/>
        </w:rPr>
        <w:t>ιδεύει τους ανθρώπους, για να τη διαχειριστούν.</w:t>
      </w:r>
    </w:p>
    <w:p w14:paraId="670F55F7" w14:textId="77777777" w:rsidR="00D35489" w:rsidRDefault="0006190C">
      <w:pPr>
        <w:spacing w:line="600" w:lineRule="auto"/>
        <w:ind w:firstLine="720"/>
        <w:jc w:val="both"/>
        <w:rPr>
          <w:rFonts w:eastAsia="Times New Roman"/>
          <w:szCs w:val="24"/>
        </w:rPr>
      </w:pPr>
      <w:r>
        <w:rPr>
          <w:rFonts w:eastAsia="Times New Roman"/>
          <w:szCs w:val="24"/>
        </w:rPr>
        <w:t xml:space="preserve">Πρώτον, λοιπόν, λέμε ότι αποδεσμεύουμε αυτά τα δύο </w:t>
      </w:r>
      <w:r>
        <w:rPr>
          <w:rFonts w:eastAsia="Times New Roman"/>
          <w:szCs w:val="24"/>
        </w:rPr>
        <w:t>τ</w:t>
      </w:r>
      <w:r>
        <w:rPr>
          <w:rFonts w:eastAsia="Times New Roman"/>
          <w:szCs w:val="24"/>
        </w:rPr>
        <w:t>μήματα</w:t>
      </w:r>
      <w:r>
        <w:rPr>
          <w:rFonts w:eastAsia="Times New Roman"/>
          <w:szCs w:val="24"/>
        </w:rPr>
        <w:t>,</w:t>
      </w:r>
      <w:r>
        <w:rPr>
          <w:rFonts w:eastAsia="Times New Roman"/>
          <w:szCs w:val="24"/>
        </w:rPr>
        <w:t xml:space="preserve"> τα οποία είχαν ιδρυθεί και με αποφάσεις του Εθνικού Συμβουλίου Παιδείας, κ</w:t>
      </w:r>
      <w:r>
        <w:rPr>
          <w:rFonts w:eastAsia="Times New Roman"/>
          <w:szCs w:val="24"/>
        </w:rPr>
        <w:t>.</w:t>
      </w:r>
      <w:r>
        <w:rPr>
          <w:rFonts w:eastAsia="Times New Roman"/>
          <w:szCs w:val="24"/>
        </w:rPr>
        <w:t>λπ</w:t>
      </w:r>
      <w:r>
        <w:rPr>
          <w:rFonts w:eastAsia="Times New Roman"/>
          <w:szCs w:val="24"/>
        </w:rPr>
        <w:t>.</w:t>
      </w:r>
      <w:r>
        <w:rPr>
          <w:rFonts w:eastAsia="Times New Roman"/>
          <w:szCs w:val="24"/>
        </w:rPr>
        <w:t>, από τα υπάρχοντα.</w:t>
      </w:r>
    </w:p>
    <w:p w14:paraId="670F55F8" w14:textId="77777777" w:rsidR="00D35489" w:rsidRDefault="0006190C">
      <w:pPr>
        <w:spacing w:line="600" w:lineRule="auto"/>
        <w:ind w:firstLine="720"/>
        <w:jc w:val="both"/>
        <w:rPr>
          <w:rFonts w:eastAsia="Times New Roman"/>
          <w:szCs w:val="24"/>
        </w:rPr>
      </w:pPr>
      <w:r>
        <w:rPr>
          <w:rFonts w:eastAsia="Times New Roman"/>
          <w:szCs w:val="24"/>
        </w:rPr>
        <w:t>Δεύτερον, υπήρχαν σχολές στη Ρόδο και την Κρήτη, ε</w:t>
      </w:r>
      <w:r>
        <w:rPr>
          <w:rFonts w:eastAsia="Times New Roman"/>
          <w:szCs w:val="24"/>
        </w:rPr>
        <w:t>νδεχομένως και αλλού. Αυτές οι σχολές δεν ανήκουν στο Υπουργείο Παιδείας, ανήκουν στο Υπουργείο Τουρισμού. Η δική μας πρόθεση είναι με το Υπουργείο Τουρισμού να φέρουμε πολύ σύντομα άλλη ρύθμιση και να αναβαθμίσουμε αυτές τις σχολές.</w:t>
      </w:r>
    </w:p>
    <w:p w14:paraId="670F55F9" w14:textId="77777777" w:rsidR="00D35489" w:rsidRDefault="0006190C">
      <w:pPr>
        <w:spacing w:line="600" w:lineRule="auto"/>
        <w:ind w:firstLine="720"/>
        <w:jc w:val="both"/>
        <w:rPr>
          <w:rFonts w:eastAsia="Times New Roman"/>
          <w:szCs w:val="24"/>
        </w:rPr>
      </w:pPr>
      <w:r>
        <w:rPr>
          <w:rFonts w:eastAsia="Times New Roman"/>
          <w:szCs w:val="24"/>
        </w:rPr>
        <w:t>Τρίτον, δεν είδα από π</w:t>
      </w:r>
      <w:r>
        <w:rPr>
          <w:rFonts w:eastAsia="Times New Roman"/>
          <w:szCs w:val="24"/>
        </w:rPr>
        <w:t>ουθενά στην κριτική που γινόταν να μας κατηγορήσετε για κάτι που δεν το έχουμε εδώ, αλλά που θα το φέρουμε. Γνωρίζουμε σήμερα ότι δεν υπάρχουν σοβαρές δημόσιες σχολές για ξεναγούς. Η βαριά βιομηχανία, λοιπόν, της χώρας εξαρτιόταν από τμήματα που έκλεισαν π</w:t>
      </w:r>
      <w:r>
        <w:rPr>
          <w:rFonts w:eastAsia="Times New Roman"/>
          <w:szCs w:val="24"/>
        </w:rPr>
        <w:t xml:space="preserve">ροηγούμενες κυβερνήσεις, από σχολές που, εν πάση </w:t>
      </w:r>
      <w:proofErr w:type="spellStart"/>
      <w:r>
        <w:rPr>
          <w:rFonts w:eastAsia="Times New Roman"/>
          <w:szCs w:val="24"/>
        </w:rPr>
        <w:t>περιπτώσει</w:t>
      </w:r>
      <w:proofErr w:type="spellEnd"/>
      <w:r>
        <w:rPr>
          <w:rFonts w:eastAsia="Times New Roman"/>
          <w:szCs w:val="24"/>
        </w:rPr>
        <w:t>, κανείς δεν τις φρόντισε και από το κλείσιμο δημοσίων σχολών για ξεναγούς.</w:t>
      </w:r>
    </w:p>
    <w:p w14:paraId="670F55FA" w14:textId="77777777" w:rsidR="00D35489" w:rsidRDefault="0006190C">
      <w:pPr>
        <w:spacing w:line="600" w:lineRule="auto"/>
        <w:ind w:firstLine="720"/>
        <w:jc w:val="both"/>
        <w:rPr>
          <w:rFonts w:eastAsia="Times New Roman"/>
          <w:szCs w:val="24"/>
        </w:rPr>
      </w:pPr>
      <w:r>
        <w:rPr>
          <w:rFonts w:eastAsia="Times New Roman"/>
          <w:szCs w:val="24"/>
        </w:rPr>
        <w:t>Το θέμα των ξεναγών, όπως ξέρετε, είναι εξαιρετικά σημαντικό, διότι είναι πρέσβεις της χώρας μας.</w:t>
      </w:r>
    </w:p>
    <w:p w14:paraId="670F55FB" w14:textId="77777777" w:rsidR="00D35489" w:rsidRDefault="0006190C">
      <w:pPr>
        <w:spacing w:line="600" w:lineRule="auto"/>
        <w:ind w:firstLine="720"/>
        <w:jc w:val="both"/>
        <w:rPr>
          <w:rFonts w:eastAsia="Times New Roman"/>
          <w:b/>
          <w:szCs w:val="24"/>
        </w:rPr>
      </w:pPr>
      <w:r>
        <w:rPr>
          <w:rFonts w:eastAsia="Times New Roman"/>
          <w:b/>
          <w:szCs w:val="24"/>
        </w:rPr>
        <w:t xml:space="preserve">ΙΩΑΝΝΗΣ ΚΕΦΑΛΟΓΙΑΝΝΗΣ: </w:t>
      </w:r>
      <w:r>
        <w:rPr>
          <w:rFonts w:eastAsia="Times New Roman"/>
          <w:szCs w:val="24"/>
        </w:rPr>
        <w:t>Για τα ξενόγλωσσα τμήματα;</w:t>
      </w:r>
    </w:p>
    <w:p w14:paraId="670F55FC" w14:textId="77777777" w:rsidR="00D35489" w:rsidRDefault="0006190C">
      <w:pPr>
        <w:spacing w:line="600" w:lineRule="auto"/>
        <w:ind w:firstLine="720"/>
        <w:jc w:val="both"/>
        <w:rPr>
          <w:rFonts w:eastAsia="Times New Roman"/>
          <w:b/>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Είναι το επόμενο θέμα.</w:t>
      </w:r>
    </w:p>
    <w:p w14:paraId="670F55FD"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Υπουργέ, θα σας παρακαλούσα να ολοκληρώσετε.</w:t>
      </w:r>
    </w:p>
    <w:p w14:paraId="670F55FE" w14:textId="77777777" w:rsidR="00D35489" w:rsidRDefault="0006190C">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w:t>
      </w:r>
      <w:r>
        <w:rPr>
          <w:rFonts w:eastAsia="Times New Roman"/>
          <w:b/>
          <w:szCs w:val="24"/>
        </w:rPr>
        <w:t xml:space="preserve">ι Θρησκευμάτων): </w:t>
      </w:r>
      <w:r>
        <w:rPr>
          <w:rFonts w:eastAsia="Times New Roman"/>
          <w:szCs w:val="24"/>
        </w:rPr>
        <w:t>Έχετε δίκιο.</w:t>
      </w:r>
    </w:p>
    <w:p w14:paraId="670F55FF" w14:textId="77777777" w:rsidR="00D35489" w:rsidRDefault="0006190C">
      <w:pPr>
        <w:spacing w:line="600" w:lineRule="auto"/>
        <w:ind w:firstLine="720"/>
        <w:jc w:val="both"/>
        <w:rPr>
          <w:rFonts w:eastAsia="Times New Roman"/>
          <w:szCs w:val="24"/>
        </w:rPr>
      </w:pPr>
      <w:r>
        <w:rPr>
          <w:rFonts w:eastAsia="Times New Roman"/>
          <w:szCs w:val="24"/>
        </w:rPr>
        <w:t xml:space="preserve">Άρα, λοιπόν, το θέμα των ξεναγών θα το φέρουμε και θα το φέρουμε πραγματικά με έναν τρόπο που ελπίζουμε να χαίρει μιας ευρύτερης συναίνεσης. </w:t>
      </w:r>
    </w:p>
    <w:p w14:paraId="670F5600" w14:textId="77777777" w:rsidR="00D35489" w:rsidRDefault="0006190C">
      <w:pPr>
        <w:spacing w:line="600" w:lineRule="auto"/>
        <w:ind w:firstLine="720"/>
        <w:jc w:val="both"/>
        <w:rPr>
          <w:rFonts w:eastAsia="Times New Roman" w:cs="Times New Roman"/>
          <w:szCs w:val="24"/>
        </w:rPr>
      </w:pPr>
      <w:r>
        <w:rPr>
          <w:rFonts w:eastAsia="Times New Roman"/>
          <w:szCs w:val="24"/>
        </w:rPr>
        <w:t>Προχωρώ στα ξενόγλωσσα τμήματα</w:t>
      </w:r>
      <w:r>
        <w:rPr>
          <w:rFonts w:eastAsia="Times New Roman"/>
          <w:szCs w:val="24"/>
        </w:rPr>
        <w:t>,</w:t>
      </w:r>
      <w:r>
        <w:rPr>
          <w:rFonts w:eastAsia="Times New Roman"/>
          <w:szCs w:val="24"/>
        </w:rPr>
        <w:t xml:space="preserve"> στα οποία αναφέρθηκε και ο κ. Κεφαλογιάννης. Υπάρχει</w:t>
      </w:r>
      <w:r>
        <w:rPr>
          <w:rFonts w:eastAsia="Times New Roman"/>
          <w:szCs w:val="24"/>
        </w:rPr>
        <w:t xml:space="preserve"> το Διεθνές Πανεπιστήμιο. Η αναβάθμιση του Διεθνούς Πανεπιστημίου πρέπει να είναι στην ατζέντα. Σήμερα το Διεθνές Πανεπιστήμιο φοβάμαι ότι δεν εκπληρώνει τον ρόλο που πρέπει να εκπληρώσει.</w:t>
      </w:r>
      <w:r>
        <w:rPr>
          <w:rFonts w:eastAsia="Times New Roman" w:cs="Times New Roman"/>
          <w:szCs w:val="24"/>
        </w:rPr>
        <w:t xml:space="preserve"> </w:t>
      </w:r>
      <w:r>
        <w:rPr>
          <w:rFonts w:eastAsia="Times New Roman" w:cs="Times New Roman"/>
          <w:szCs w:val="24"/>
        </w:rPr>
        <w:t xml:space="preserve">Είναι στο πρόγραμμά μας να καλέσουμε τη </w:t>
      </w:r>
      <w:r>
        <w:rPr>
          <w:rFonts w:eastAsia="Times New Roman" w:cs="Times New Roman"/>
          <w:szCs w:val="24"/>
        </w:rPr>
        <w:t>δ</w:t>
      </w:r>
      <w:r>
        <w:rPr>
          <w:rFonts w:eastAsia="Times New Roman" w:cs="Times New Roman"/>
          <w:szCs w:val="24"/>
        </w:rPr>
        <w:t>ιοίκηση, για να δούμε κατ’</w:t>
      </w:r>
      <w:r>
        <w:rPr>
          <w:rFonts w:eastAsia="Times New Roman" w:cs="Times New Roman"/>
          <w:szCs w:val="24"/>
        </w:rPr>
        <w:t xml:space="preserve"> αρχάς τι χρειάζεται για να π</w:t>
      </w:r>
      <w:r>
        <w:rPr>
          <w:rFonts w:eastAsia="Times New Roman" w:cs="Times New Roman"/>
          <w:szCs w:val="24"/>
        </w:rPr>
        <w:t>ά</w:t>
      </w:r>
      <w:r>
        <w:rPr>
          <w:rFonts w:eastAsia="Times New Roman" w:cs="Times New Roman"/>
          <w:szCs w:val="24"/>
        </w:rPr>
        <w:t xml:space="preserve">ει ένα βήμα πιο μπροστά. </w:t>
      </w:r>
    </w:p>
    <w:p w14:paraId="670F560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Δεύτερον, σχετικά με την ίδρυση ξενόγλωσσων τμημάτων, ας μην το λέμε ίδρυση ξενόγλωσσων τμημάτων</w:t>
      </w:r>
      <w:r>
        <w:rPr>
          <w:rFonts w:eastAsia="Times New Roman" w:cs="Times New Roman"/>
          <w:szCs w:val="24"/>
        </w:rPr>
        <w:t>,</w:t>
      </w:r>
      <w:r>
        <w:rPr>
          <w:rFonts w:eastAsia="Times New Roman" w:cs="Times New Roman"/>
          <w:szCs w:val="24"/>
        </w:rPr>
        <w:t xml:space="preserve"> αλλά τη δυνατότητα ορισμένα προγράμματα να προσφέρονται ξενόγλωσσα. </w:t>
      </w:r>
    </w:p>
    <w:p w14:paraId="670F560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Έχουμε ψηφίσει </w:t>
      </w:r>
      <w:r>
        <w:rPr>
          <w:rFonts w:eastAsia="Times New Roman" w:cs="Times New Roman"/>
          <w:szCs w:val="24"/>
        </w:rPr>
        <w:t xml:space="preserve">νόμο γι’ αυτό, κύριε Υπουργέ. Το είπα κι εγώ στην ομιλία μου. </w:t>
      </w:r>
    </w:p>
    <w:p w14:paraId="670F560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είπα ότι δεν υπάρχει νόμος. Προσπαθώ να κάνω μια διευκρίνιση πολιτικού χαρακτήρα. </w:t>
      </w:r>
    </w:p>
    <w:p w14:paraId="670F560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Υπάρχει νόμος. Θέλ</w:t>
      </w:r>
      <w:r>
        <w:rPr>
          <w:rFonts w:eastAsia="Times New Roman" w:cs="Times New Roman"/>
          <w:szCs w:val="24"/>
        </w:rPr>
        <w:t xml:space="preserve">ει προεδρικό διάταγμα. Για την εφαρμογή του λέμε εμείς. </w:t>
      </w:r>
    </w:p>
    <w:p w14:paraId="670F560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Ακούστε τι προσπαθώ να πω και μετά θα μου πείτε. Υπάρχουν δύο από τα πολλά πράγματα, τα οποία</w:t>
      </w:r>
      <w:r>
        <w:rPr>
          <w:rFonts w:eastAsia="Times New Roman" w:cs="Times New Roman"/>
          <w:szCs w:val="24"/>
        </w:rPr>
        <w:t>,</w:t>
      </w:r>
      <w:r>
        <w:rPr>
          <w:rFonts w:eastAsia="Times New Roman" w:cs="Times New Roman"/>
          <w:szCs w:val="24"/>
        </w:rPr>
        <w:t xml:space="preserve"> αν δεν τα λύσουμε πολύ αυστηρά, θα μας τινάξουν το σύστημα στον αέρα. Το ένα είναι το θέμα των ξενόγλωσσων και το άλλο είναι το θέμα των εξ αποστάσεως μεταπτυχιακών. </w:t>
      </w:r>
    </w:p>
    <w:p w14:paraId="670F560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Τι εννοώ; Υπάρχει ένα άγχος στα πανεπιστήμια -και ορθά-</w:t>
      </w:r>
      <w:r>
        <w:rPr>
          <w:rFonts w:eastAsia="Times New Roman" w:cs="Times New Roman"/>
          <w:szCs w:val="24"/>
        </w:rPr>
        <w:t>,</w:t>
      </w:r>
      <w:r>
        <w:rPr>
          <w:rFonts w:eastAsia="Times New Roman" w:cs="Times New Roman"/>
          <w:szCs w:val="24"/>
        </w:rPr>
        <w:t xml:space="preserve"> επειδή τα πανεπιστήμια </w:t>
      </w:r>
      <w:proofErr w:type="spellStart"/>
      <w:r>
        <w:rPr>
          <w:rFonts w:eastAsia="Times New Roman" w:cs="Times New Roman"/>
          <w:szCs w:val="24"/>
        </w:rPr>
        <w:t>υποχρημα</w:t>
      </w:r>
      <w:r>
        <w:rPr>
          <w:rFonts w:eastAsia="Times New Roman" w:cs="Times New Roman"/>
          <w:szCs w:val="24"/>
        </w:rPr>
        <w:t>τοδοτούνται</w:t>
      </w:r>
      <w:proofErr w:type="spellEnd"/>
      <w:r>
        <w:rPr>
          <w:rFonts w:eastAsia="Times New Roman" w:cs="Times New Roman"/>
          <w:szCs w:val="24"/>
        </w:rPr>
        <w:t xml:space="preserve"> με έναν πραγματικά απαράδεκτο τρόπο, αλλά αυτές είναι οι δυνατότητές μας. Υπάρχουν, λοιπόν, κάποιες δυνατότητες να έρχονται πρόσθετα κονδύλια. Να χαιρετίσουμε μεν αυτές τις δυνατότητες, αλλά</w:t>
      </w:r>
      <w:r>
        <w:rPr>
          <w:rFonts w:eastAsia="Times New Roman" w:cs="Times New Roman"/>
          <w:szCs w:val="24"/>
        </w:rPr>
        <w:t>,</w:t>
      </w:r>
      <w:r>
        <w:rPr>
          <w:rFonts w:eastAsia="Times New Roman" w:cs="Times New Roman"/>
          <w:szCs w:val="24"/>
        </w:rPr>
        <w:t xml:space="preserve"> αν δεν μπουν σοβαροί έλεγχοι, τότε θα γίνε</w:t>
      </w:r>
      <w:r>
        <w:rPr>
          <w:rFonts w:eastAsia="Times New Roman" w:cs="Times New Roman"/>
          <w:szCs w:val="24"/>
        </w:rPr>
        <w:t>ι</w:t>
      </w:r>
      <w:r>
        <w:rPr>
          <w:rFonts w:eastAsia="Times New Roman" w:cs="Times New Roman"/>
          <w:szCs w:val="24"/>
        </w:rPr>
        <w:t xml:space="preserve"> αυτοσκοπ</w:t>
      </w:r>
      <w:r>
        <w:rPr>
          <w:rFonts w:eastAsia="Times New Roman" w:cs="Times New Roman"/>
          <w:szCs w:val="24"/>
        </w:rPr>
        <w:t xml:space="preserve">ός το να έρχονται χρήματα. </w:t>
      </w:r>
    </w:p>
    <w:p w14:paraId="670F560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Δεν διαφωνούμε. </w:t>
      </w:r>
    </w:p>
    <w:p w14:paraId="670F560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Χαίρομαι που δεν διαφωνείτε, πραγματικά. Άρα αυτό που λέμε είναι τα εξ αποστάσεως και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για τα ξεν</w:t>
      </w:r>
      <w:r>
        <w:rPr>
          <w:rFonts w:eastAsia="Times New Roman" w:cs="Times New Roman"/>
          <w:szCs w:val="24"/>
        </w:rPr>
        <w:t>όγλωσσα να είναι μέσα σε αυτή τη λογική, να πούμε μεταξύ μας ότι θα το λύσουμε μέχρι τον Ιούνιο, αλλά λέω τώρα ότι θα είναι μια τέτοια ρύθμιση, που δεν θα υπονομεύει ούτε τα προπτυχιακά ούτε τα μεταπτυχιακά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Ξέρω ότι λέω πράγματα αυτονόητα. Χαίρο</w:t>
      </w:r>
      <w:r>
        <w:rPr>
          <w:rFonts w:eastAsia="Times New Roman" w:cs="Times New Roman"/>
          <w:szCs w:val="24"/>
        </w:rPr>
        <w:t>μαι που τα δ</w:t>
      </w:r>
      <w:r>
        <w:rPr>
          <w:rFonts w:eastAsia="Times New Roman" w:cs="Times New Roman"/>
          <w:szCs w:val="24"/>
        </w:rPr>
        <w:t>έ</w:t>
      </w:r>
      <w:r>
        <w:rPr>
          <w:rFonts w:eastAsia="Times New Roman" w:cs="Times New Roman"/>
          <w:szCs w:val="24"/>
        </w:rPr>
        <w:t>χ</w:t>
      </w:r>
      <w:r>
        <w:rPr>
          <w:rFonts w:eastAsia="Times New Roman" w:cs="Times New Roman"/>
          <w:szCs w:val="24"/>
        </w:rPr>
        <w:t>ε</w:t>
      </w:r>
      <w:r>
        <w:rPr>
          <w:rFonts w:eastAsia="Times New Roman" w:cs="Times New Roman"/>
          <w:szCs w:val="24"/>
        </w:rPr>
        <w:t xml:space="preserve">στε κι έτσι να προχωρήσουμε. </w:t>
      </w:r>
    </w:p>
    <w:p w14:paraId="670F560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σας ξαναλέω. Έχετε είκοσι έξι λεπτά. Έχουμε σαράντα συναδέλφους ακόμα, ο</w:t>
      </w:r>
      <w:r>
        <w:rPr>
          <w:rFonts w:eastAsia="Times New Roman" w:cs="Times New Roman"/>
          <w:szCs w:val="24"/>
        </w:rPr>
        <w:t>κ</w:t>
      </w:r>
      <w:r>
        <w:rPr>
          <w:rFonts w:eastAsia="Times New Roman" w:cs="Times New Roman"/>
          <w:szCs w:val="24"/>
        </w:rPr>
        <w:t>τώ Κοινοβουλευτικούς Εκπροσώπους και υπάρχουν και άλλοι τρεις Υφυπουργοί.</w:t>
      </w:r>
    </w:p>
    <w:p w14:paraId="670F560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w:t>
      </w:r>
      <w:r>
        <w:rPr>
          <w:rFonts w:eastAsia="Times New Roman" w:cs="Times New Roman"/>
          <w:b/>
          <w:szCs w:val="24"/>
        </w:rPr>
        <w:t>ΟΓΛΟΥ (Υπουργός Παιδείας, Έρευνας και Θρησκευμάτων):</w:t>
      </w:r>
      <w:r>
        <w:rPr>
          <w:rFonts w:eastAsia="Times New Roman" w:cs="Times New Roman"/>
          <w:szCs w:val="24"/>
        </w:rPr>
        <w:t xml:space="preserve"> Έχετε απόλυτο δίκιο. Θα πω για τον ΕΛΚΕ και θα σταματήσω. Θα μιλήσω στη δευτερολογία μου. </w:t>
      </w:r>
    </w:p>
    <w:p w14:paraId="670F560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Σχετικά με τον ΕΛΚΕ: Σήμερα υπάρχουν πρυτάνεις -όχι μόνο εν ενεργεία</w:t>
      </w:r>
      <w:r>
        <w:rPr>
          <w:rFonts w:eastAsia="Times New Roman" w:cs="Times New Roman"/>
          <w:szCs w:val="24"/>
        </w:rPr>
        <w:t>,</w:t>
      </w:r>
      <w:r>
        <w:rPr>
          <w:rFonts w:eastAsia="Times New Roman" w:cs="Times New Roman"/>
          <w:szCs w:val="24"/>
        </w:rPr>
        <w:t xml:space="preserve"> αλλά και προηγούμενοι-  για τους οποίους υ</w:t>
      </w:r>
      <w:r>
        <w:rPr>
          <w:rFonts w:eastAsia="Times New Roman" w:cs="Times New Roman"/>
          <w:szCs w:val="24"/>
        </w:rPr>
        <w:t xml:space="preserve">πάρχει ο κίνδυνος εισαγγελικής παρέμβασης για ποσά που δεν έχουν εισπράξει από πανεπιστημιακούς που χρωστούσαν στους ειδικούς λογαριασμούς των πανεπιστημίων. </w:t>
      </w:r>
    </w:p>
    <w:p w14:paraId="670F560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Άσκησης δίωξης. </w:t>
      </w:r>
    </w:p>
    <w:p w14:paraId="670F560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w:t>
      </w:r>
      <w:r>
        <w:rPr>
          <w:rFonts w:eastAsia="Times New Roman" w:cs="Times New Roman"/>
          <w:b/>
          <w:szCs w:val="24"/>
        </w:rPr>
        <w:t>ων):</w:t>
      </w:r>
      <w:r>
        <w:rPr>
          <w:rFonts w:eastAsia="Times New Roman" w:cs="Times New Roman"/>
          <w:szCs w:val="24"/>
        </w:rPr>
        <w:t xml:space="preserve"> «Άσκησης δίωξης», όπως μου λέει η κ. </w:t>
      </w:r>
      <w:proofErr w:type="spellStart"/>
      <w:r>
        <w:rPr>
          <w:rFonts w:eastAsia="Times New Roman" w:cs="Times New Roman"/>
          <w:szCs w:val="24"/>
        </w:rPr>
        <w:t>Κεραμέως</w:t>
      </w:r>
      <w:proofErr w:type="spellEnd"/>
      <w:r>
        <w:rPr>
          <w:rFonts w:eastAsia="Times New Roman" w:cs="Times New Roman"/>
          <w:szCs w:val="24"/>
        </w:rPr>
        <w:t>,</w:t>
      </w:r>
      <w:r>
        <w:rPr>
          <w:rFonts w:eastAsia="Times New Roman" w:cs="Times New Roman"/>
          <w:szCs w:val="24"/>
        </w:rPr>
        <w:t xml:space="preserve"> που προφανώς νομικά είναι πολύ πιο σωστή έκφραση. Αυτό το θεωρούμε απαράδεκτο, διότι οι πρυτανικές αρχές</w:t>
      </w:r>
      <w:r>
        <w:rPr>
          <w:rFonts w:eastAsia="Times New Roman" w:cs="Times New Roman"/>
          <w:szCs w:val="24"/>
        </w:rPr>
        <w:t>,</w:t>
      </w:r>
      <w:r>
        <w:rPr>
          <w:rFonts w:eastAsia="Times New Roman" w:cs="Times New Roman"/>
          <w:szCs w:val="24"/>
        </w:rPr>
        <w:t xml:space="preserve"> και οι τωρινές και οι προηγούμενες</w:t>
      </w:r>
      <w:r>
        <w:rPr>
          <w:rFonts w:eastAsia="Times New Roman" w:cs="Times New Roman"/>
          <w:szCs w:val="24"/>
        </w:rPr>
        <w:t>,</w:t>
      </w:r>
      <w:r>
        <w:rPr>
          <w:rFonts w:eastAsia="Times New Roman" w:cs="Times New Roman"/>
          <w:szCs w:val="24"/>
        </w:rPr>
        <w:t xml:space="preserve"> δεν έχουν κα</w:t>
      </w:r>
      <w:r>
        <w:rPr>
          <w:rFonts w:eastAsia="Times New Roman" w:cs="Times New Roman"/>
          <w:szCs w:val="24"/>
        </w:rPr>
        <w:t>μ</w:t>
      </w:r>
      <w:r>
        <w:rPr>
          <w:rFonts w:eastAsia="Times New Roman" w:cs="Times New Roman"/>
          <w:szCs w:val="24"/>
        </w:rPr>
        <w:t>μία απολύτως ευθύνη σε αυτό το θέμα. Εμείς δεσμευ</w:t>
      </w:r>
      <w:r>
        <w:rPr>
          <w:rFonts w:eastAsia="Times New Roman" w:cs="Times New Roman"/>
          <w:szCs w:val="24"/>
        </w:rPr>
        <w:t>όμαστε στο επόμενο νομοσχέδιο, που θα είναι για τα ΑΕΙ και τα μεταπτυχιακά, να φέρουμε διάταξη -η οποία, προφανώς, να  δηλώνει αυτό με νομικούς τρόπους- και να βρούμε τρόπους με τους οποίους τα άτομα που χρωστάνε να πληρώσουν αυτά που χρωστάνε, χωρίς να φτ</w:t>
      </w:r>
      <w:r>
        <w:rPr>
          <w:rFonts w:eastAsia="Times New Roman" w:cs="Times New Roman"/>
          <w:szCs w:val="24"/>
        </w:rPr>
        <w:t xml:space="preserve">αίνε σε αυτό οι πρυτάνεις. </w:t>
      </w:r>
    </w:p>
    <w:p w14:paraId="670F560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μεταξύ θα στείλουμε εγκύκλιο στους ειδικούς λογαριασμούς, που θα λέμε αυτό που σας είπα τώρα, ώστε να μπορούν να τη χρησιμοποιήσουν στην όποια εισαγγελική αρχή έρθει για άσκηση δίωξης. </w:t>
      </w:r>
    </w:p>
    <w:p w14:paraId="670F560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πολύ, κύριε Υπουργέ. </w:t>
      </w:r>
    </w:p>
    <w:p w14:paraId="670F561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παρακαλώ</w:t>
      </w:r>
      <w:r>
        <w:rPr>
          <w:rFonts w:eastAsia="Times New Roman" w:cs="Times New Roman"/>
          <w:szCs w:val="24"/>
        </w:rPr>
        <w:t>,</w:t>
      </w:r>
      <w:r>
        <w:rPr>
          <w:rFonts w:eastAsia="Times New Roman" w:cs="Times New Roman"/>
          <w:szCs w:val="24"/>
        </w:rPr>
        <w:t xml:space="preserve"> τον λόγο.</w:t>
      </w:r>
    </w:p>
    <w:p w14:paraId="670F561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Θέλετε κάτι, κύριε Τζαβάρα, επί της διαδικασίας; Τι θέλετε; </w:t>
      </w:r>
    </w:p>
    <w:p w14:paraId="670F561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μια ερώτηση μόνο. </w:t>
      </w:r>
    </w:p>
    <w:p w14:paraId="670F561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Λοβέρδο. </w:t>
      </w:r>
    </w:p>
    <w:p w14:paraId="670F561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Επειδή έχει ήδη ασκηθεί ποινική δίωξη, πότε σκοπεύετε να φέρετε το επόμενο σχέδιο νόμου, για να ξέρουμε; Μήπως είναι </w:t>
      </w:r>
      <w:proofErr w:type="spellStart"/>
      <w:r>
        <w:rPr>
          <w:rFonts w:eastAsia="Times New Roman" w:cs="Times New Roman"/>
          <w:szCs w:val="24"/>
        </w:rPr>
        <w:t>δώρον</w:t>
      </w:r>
      <w:proofErr w:type="spellEnd"/>
      <w:r>
        <w:rPr>
          <w:rFonts w:eastAsia="Times New Roman" w:cs="Times New Roman"/>
          <w:szCs w:val="24"/>
        </w:rPr>
        <w:t xml:space="preserve"> άδωρον.  </w:t>
      </w:r>
    </w:p>
    <w:p w14:paraId="670F561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w:t>
      </w:r>
      <w:r>
        <w:rPr>
          <w:rFonts w:eastAsia="Times New Roman" w:cs="Times New Roman"/>
          <w:b/>
          <w:szCs w:val="24"/>
        </w:rPr>
        <w:t>ς και Θρησκευμάτων):</w:t>
      </w:r>
      <w:r>
        <w:rPr>
          <w:rFonts w:eastAsia="Times New Roman" w:cs="Times New Roman"/>
          <w:szCs w:val="24"/>
        </w:rPr>
        <w:t xml:space="preserve"> Αν έχει ήδη ασκηθεί, όπως καταλαβαίνετε, δεν μπορούμε εμείς να παρέμβουμε στη δικαιοσύνη. Αυτό σας λέω. Λέω, όπως είπα πριν, σε έναν μήνα</w:t>
      </w:r>
      <w:r>
        <w:rPr>
          <w:rFonts w:eastAsia="Times New Roman" w:cs="Times New Roman"/>
          <w:szCs w:val="24"/>
        </w:rPr>
        <w:t>,</w:t>
      </w:r>
      <w:r>
        <w:rPr>
          <w:rFonts w:eastAsia="Times New Roman" w:cs="Times New Roman"/>
          <w:szCs w:val="24"/>
        </w:rPr>
        <w:t xml:space="preserve"> σε πέντε εβδομάδες, αυτής της τάξης πάντως, όχι αργότερα… </w:t>
      </w:r>
    </w:p>
    <w:p w14:paraId="670F561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 τροπολογία δεν μ</w:t>
      </w:r>
      <w:r>
        <w:rPr>
          <w:rFonts w:eastAsia="Times New Roman" w:cs="Times New Roman"/>
          <w:szCs w:val="24"/>
        </w:rPr>
        <w:t xml:space="preserve">πορούμε; </w:t>
      </w:r>
    </w:p>
    <w:p w14:paraId="670F561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θα ήθελα και θα σας πω για ποιον λόγο. </w:t>
      </w:r>
    </w:p>
    <w:p w14:paraId="670F5618"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70F561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Κύριοι συνάδελφοι, θα πάμε πολύ αργά το βράδυ</w:t>
      </w:r>
      <w:r>
        <w:rPr>
          <w:rFonts w:eastAsia="Times New Roman" w:cs="Times New Roman"/>
          <w:szCs w:val="24"/>
        </w:rPr>
        <w:t>,</w:t>
      </w:r>
      <w:r>
        <w:rPr>
          <w:rFonts w:eastAsia="Times New Roman" w:cs="Times New Roman"/>
          <w:szCs w:val="24"/>
        </w:rPr>
        <w:t xml:space="preserve"> αν συνεχίσουμε έτσι. </w:t>
      </w:r>
    </w:p>
    <w:p w14:paraId="670F561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ΝΙΚΗ ΚΕΡ</w:t>
      </w:r>
      <w:r>
        <w:rPr>
          <w:rFonts w:eastAsia="Times New Roman" w:cs="Times New Roman"/>
          <w:b/>
          <w:szCs w:val="24"/>
        </w:rPr>
        <w:t>ΑΜΕΩΣ:</w:t>
      </w:r>
      <w:r>
        <w:rPr>
          <w:rFonts w:eastAsia="Times New Roman" w:cs="Times New Roman"/>
          <w:szCs w:val="24"/>
        </w:rPr>
        <w:t xml:space="preserve"> Κύριε Πρόεδρε, να το διευκρινίσει λίγο αυτό. </w:t>
      </w:r>
    </w:p>
    <w:p w14:paraId="670F561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Τζαβάρα, θα μιλήσετε μετά από τρεις συναδέλφους, γιατί θα κάνουμε τη γνωστή διαδικασία: </w:t>
      </w:r>
      <w:r>
        <w:rPr>
          <w:rFonts w:eastAsia="Times New Roman" w:cs="Times New Roman"/>
          <w:szCs w:val="24"/>
        </w:rPr>
        <w:t>τ</w:t>
      </w:r>
      <w:r>
        <w:rPr>
          <w:rFonts w:eastAsia="Times New Roman" w:cs="Times New Roman"/>
          <w:szCs w:val="24"/>
        </w:rPr>
        <w:t>ρεις συνάδελφοι κι ένας Κοινοβουλευτικός Εκπρόσωπος. Έχει ζητήσει και ο κ. Θ</w:t>
      </w:r>
      <w:r>
        <w:rPr>
          <w:rFonts w:eastAsia="Times New Roman" w:cs="Times New Roman"/>
          <w:szCs w:val="24"/>
        </w:rPr>
        <w:t xml:space="preserve">εοχαρόπουλος τον λόγο. </w:t>
      </w:r>
    </w:p>
    <w:p w14:paraId="670F561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Λοβέρδο, στο μεταξύ θα στείλουμε…</w:t>
      </w:r>
    </w:p>
    <w:p w14:paraId="670F561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είστε λιγόλογος συνήθως.</w:t>
      </w:r>
    </w:p>
    <w:p w14:paraId="670F561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w:t>
      </w:r>
      <w:r>
        <w:rPr>
          <w:rFonts w:eastAsia="Times New Roman" w:cs="Times New Roman"/>
          <w:b/>
          <w:szCs w:val="24"/>
        </w:rPr>
        <w:t xml:space="preserve"> και Θρησκευμάτων):</w:t>
      </w:r>
      <w:r>
        <w:rPr>
          <w:rFonts w:eastAsia="Times New Roman" w:cs="Times New Roman"/>
          <w:szCs w:val="24"/>
        </w:rPr>
        <w:t xml:space="preserve"> Κύριε Πρόεδρε, μια φορά το έκανα. </w:t>
      </w:r>
    </w:p>
    <w:p w14:paraId="670F561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Εντάξει, μια φορά.</w:t>
      </w:r>
    </w:p>
    <w:p w14:paraId="670F562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λόγο έχει η συνάδελφος κ. Μαρία Αντωνίου από τη Νέα Δημοκρατία</w:t>
      </w:r>
      <w:r>
        <w:rPr>
          <w:rFonts w:eastAsia="Times New Roman" w:cs="Times New Roman"/>
          <w:szCs w:val="24"/>
        </w:rPr>
        <w:t>,</w:t>
      </w:r>
      <w:r>
        <w:rPr>
          <w:rFonts w:eastAsia="Times New Roman" w:cs="Times New Roman"/>
          <w:szCs w:val="24"/>
        </w:rPr>
        <w:t xml:space="preserve"> για επτά λεπτά. </w:t>
      </w:r>
    </w:p>
    <w:p w14:paraId="670F562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θα ήθελα να κάνω μια ερώτ</w:t>
      </w:r>
      <w:r>
        <w:rPr>
          <w:rFonts w:eastAsia="Times New Roman" w:cs="Times New Roman"/>
          <w:szCs w:val="24"/>
        </w:rPr>
        <w:t xml:space="preserve">ηση μόνο στον κύριο Υπουργό για τις τροπολογίες. </w:t>
      </w:r>
    </w:p>
    <w:p w14:paraId="670F562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Θεοχαρόπουλε, θα μιλήσετε. Όταν μιλήσετε, δεν θα τα πείτε;</w:t>
      </w:r>
    </w:p>
    <w:p w14:paraId="670F562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Κυρία Αντωνίου, έχετε το</w:t>
      </w:r>
      <w:r>
        <w:rPr>
          <w:rFonts w:eastAsia="Times New Roman" w:cs="Times New Roman"/>
          <w:szCs w:val="24"/>
        </w:rPr>
        <w:t>ν</w:t>
      </w:r>
      <w:r>
        <w:rPr>
          <w:rFonts w:eastAsia="Times New Roman" w:cs="Times New Roman"/>
          <w:szCs w:val="24"/>
        </w:rPr>
        <w:t xml:space="preserve"> λόγο. </w:t>
      </w:r>
    </w:p>
    <w:p w14:paraId="670F562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Κύριε Πρόεδρε, θα ήθελα να ζητήσω να βάλουμε το</w:t>
      </w:r>
      <w:r>
        <w:rPr>
          <w:rFonts w:eastAsia="Times New Roman" w:cs="Times New Roman"/>
          <w:szCs w:val="24"/>
        </w:rPr>
        <w:t>ν</w:t>
      </w:r>
      <w:r>
        <w:rPr>
          <w:rFonts w:eastAsia="Times New Roman" w:cs="Times New Roman"/>
          <w:szCs w:val="24"/>
        </w:rPr>
        <w:t xml:space="preserve"> χρόνο από τ</w:t>
      </w:r>
      <w:r>
        <w:rPr>
          <w:rFonts w:eastAsia="Times New Roman" w:cs="Times New Roman"/>
          <w:szCs w:val="24"/>
        </w:rPr>
        <w:t xml:space="preserve">ην αρχή.  </w:t>
      </w:r>
    </w:p>
    <w:p w14:paraId="670F562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w:t>
      </w:r>
      <w:r>
        <w:rPr>
          <w:rFonts w:eastAsia="Times New Roman" w:cs="Times New Roman"/>
          <w:szCs w:val="24"/>
        </w:rPr>
        <w:t xml:space="preserve">’ </w:t>
      </w:r>
      <w:r>
        <w:rPr>
          <w:rFonts w:eastAsia="Times New Roman" w:cs="Times New Roman"/>
          <w:szCs w:val="24"/>
        </w:rPr>
        <w:t>όλο που η ηγεσία του Υπουργείου Παιδείας άλλαξε, ο τρόπος νομοθέτησης του Υπουργείου τελικά παρέμεινε</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εξίσου κακός και πρόχειρος. </w:t>
      </w:r>
    </w:p>
    <w:p w14:paraId="670F562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Όπως ο προηγούμενος Υπουργός, εν μέσω ενός προσχηματικού διαλόγου -ε</w:t>
      </w:r>
      <w:r>
        <w:rPr>
          <w:rFonts w:eastAsia="Times New Roman" w:cs="Times New Roman"/>
          <w:szCs w:val="24"/>
        </w:rPr>
        <w:t xml:space="preserve">θνικού διαλόγου για την παιδεία, όπως τον έλεγε- έφερνε παράλληλα και νομοσχέδια, ρυθμίσεις, πολυνομοσχέδια, που αφορούσαν όλες τις βαθμίδες της εκπαίδευσης και της έρευνας, έτσι και ο σημερινός του διάδοχος, ο κ. </w:t>
      </w:r>
      <w:proofErr w:type="spellStart"/>
      <w:r>
        <w:rPr>
          <w:rFonts w:eastAsia="Times New Roman" w:cs="Times New Roman"/>
          <w:szCs w:val="24"/>
        </w:rPr>
        <w:t>Γαβρόγλου</w:t>
      </w:r>
      <w:proofErr w:type="spellEnd"/>
      <w:r>
        <w:rPr>
          <w:rFonts w:eastAsia="Times New Roman" w:cs="Times New Roman"/>
          <w:szCs w:val="24"/>
        </w:rPr>
        <w:t xml:space="preserve">, σπεύδει με το παρόν νομοσχέδιο </w:t>
      </w:r>
      <w:r>
        <w:rPr>
          <w:rFonts w:eastAsia="Times New Roman" w:cs="Times New Roman"/>
          <w:szCs w:val="24"/>
        </w:rPr>
        <w:t xml:space="preserve">να ακολουθήσει ουσιαστικά τις ίδιες πρακτικές. </w:t>
      </w:r>
    </w:p>
    <w:p w14:paraId="670F562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Εισάγει, λοιπόν, σήμερα στην Ολομέλεια της Βουλής ένα νομοσχέδιο</w:t>
      </w:r>
      <w:r>
        <w:rPr>
          <w:rFonts w:eastAsia="Times New Roman" w:cs="Times New Roman"/>
          <w:szCs w:val="24"/>
        </w:rPr>
        <w:t>-</w:t>
      </w:r>
      <w:r>
        <w:rPr>
          <w:rFonts w:eastAsia="Times New Roman" w:cs="Times New Roman"/>
          <w:szCs w:val="24"/>
        </w:rPr>
        <w:t xml:space="preserve">σκούπα, ένα νομοσχέδιο διευθετήσεων </w:t>
      </w:r>
      <w:r>
        <w:rPr>
          <w:rFonts w:eastAsia="Times New Roman" w:cs="Times New Roman"/>
          <w:szCs w:val="24"/>
        </w:rPr>
        <w:t>κ</w:t>
      </w:r>
      <w:r>
        <w:rPr>
          <w:rFonts w:eastAsia="Times New Roman" w:cs="Times New Roman"/>
          <w:szCs w:val="24"/>
        </w:rPr>
        <w:t xml:space="preserve">αι παρεξηγήθηκε στις </w:t>
      </w:r>
      <w:r>
        <w:rPr>
          <w:rFonts w:eastAsia="Times New Roman" w:cs="Times New Roman"/>
          <w:szCs w:val="24"/>
        </w:rPr>
        <w:t>ε</w:t>
      </w:r>
      <w:r>
        <w:rPr>
          <w:rFonts w:eastAsia="Times New Roman" w:cs="Times New Roman"/>
          <w:szCs w:val="24"/>
        </w:rPr>
        <w:t xml:space="preserve">πιτροπές που το είπα. Μα, εδώ μόλις μας εξήγησε ένα κάρο διευθετήσεις. Με τριάντα </w:t>
      </w:r>
      <w:r>
        <w:rPr>
          <w:rFonts w:eastAsia="Times New Roman" w:cs="Times New Roman"/>
          <w:szCs w:val="24"/>
        </w:rPr>
        <w:t>έξι άρθρα προς το παρόν -</w:t>
      </w:r>
      <w:r>
        <w:rPr>
          <w:rFonts w:eastAsia="Times New Roman" w:cs="Times New Roman"/>
          <w:szCs w:val="24"/>
        </w:rPr>
        <w:t>τ</w:t>
      </w:r>
      <w:r>
        <w:rPr>
          <w:rFonts w:eastAsia="Times New Roman" w:cs="Times New Roman"/>
          <w:szCs w:val="24"/>
        </w:rPr>
        <w:t>ριάντα επτά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ριάντα ο</w:t>
      </w:r>
      <w:r>
        <w:rPr>
          <w:rFonts w:eastAsia="Times New Roman" w:cs="Times New Roman"/>
          <w:szCs w:val="24"/>
        </w:rPr>
        <w:t>κ</w:t>
      </w:r>
      <w:r>
        <w:rPr>
          <w:rFonts w:eastAsia="Times New Roman" w:cs="Times New Roman"/>
          <w:szCs w:val="24"/>
        </w:rPr>
        <w:t xml:space="preserve">τώ; Πόσα έγιναν; Εκεί ελπίζω να μείνουμε- και περισσότερες από εβδομήντα ρυθμίσεις, που καλύπτουν όλο το εκπαιδευτικό φάσμα και τις τρεις βαθμίδες της εκπαίδευσης και επιλέγει τη διαδικασία του επείγοντος. </w:t>
      </w:r>
    </w:p>
    <w:p w14:paraId="670F562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πριν από λίγο είπατε ότι «θέλουμε συναίνεση». Χωρίς διάλογο; Πώς θα επιτευχθεί αυτή η συναίνεση, χωρίς να δίνετε το δικαίωμα ούτε καν στους φορείς να τοποθετηθούν επί των εβδομήντα ρυθμίσεων που βάζετε; Με τρίλεπτες τοποθετήσεις των φορέων; </w:t>
      </w:r>
    </w:p>
    <w:p w14:paraId="670F562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όντως τα ζητήματα παιδείας προϋποθέτουν προγραμματισμό, ουσιαστικό διάλογο και ευρεία συναίνεση, που δεν ακολουθήσατε με το παρόν νομοσχέδιο. </w:t>
      </w:r>
    </w:p>
    <w:p w14:paraId="670F562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περιλαμβάνει ρυθμίσεις που μας βρίσκουν εν μέρει σύμφωνους, όπως αυτή για το Κρατικό Πιστοποιητικό Γλωσσομάθειας και την Εθνική Βιβλιοθήκη. </w:t>
      </w:r>
    </w:p>
    <w:p w14:paraId="670F562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Από εκεί και πέρα, όμως, όπως όλα τα νομοσχέδια του Υπουργείου Πα</w:t>
      </w:r>
      <w:r>
        <w:rPr>
          <w:rFonts w:eastAsia="Times New Roman" w:cs="Times New Roman"/>
          <w:szCs w:val="24"/>
        </w:rPr>
        <w:t>ιδείας που ήρθαν τα δύο τελευταία χρόνια επί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περιλαμβάνει κυρίως φωτογραφικές ρυθμίσεις και διευθετήσεις, με αποκορύφωμα τη διάταξη της παραγράφου 2 του άρθρου 20, την οποία επισημάναμε </w:t>
      </w:r>
      <w:proofErr w:type="spellStart"/>
      <w:r>
        <w:rPr>
          <w:rFonts w:eastAsia="Times New Roman" w:cs="Times New Roman"/>
          <w:szCs w:val="24"/>
        </w:rPr>
        <w:t>πολλάκις</w:t>
      </w:r>
      <w:proofErr w:type="spellEnd"/>
      <w:r>
        <w:rPr>
          <w:rFonts w:eastAsia="Times New Roman" w:cs="Times New Roman"/>
          <w:szCs w:val="24"/>
        </w:rPr>
        <w:t xml:space="preserve"> στις </w:t>
      </w:r>
      <w:r>
        <w:rPr>
          <w:rFonts w:eastAsia="Times New Roman" w:cs="Times New Roman"/>
          <w:szCs w:val="24"/>
        </w:rPr>
        <w:t>ε</w:t>
      </w:r>
      <w:r>
        <w:rPr>
          <w:rFonts w:eastAsia="Times New Roman" w:cs="Times New Roman"/>
          <w:szCs w:val="24"/>
        </w:rPr>
        <w:t xml:space="preserve">πιτροπές. </w:t>
      </w:r>
    </w:p>
    <w:p w14:paraId="670F562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Προτού, όμως, αναφερθώ στο άρ</w:t>
      </w:r>
      <w:r>
        <w:rPr>
          <w:rFonts w:eastAsia="Times New Roman" w:cs="Times New Roman"/>
          <w:szCs w:val="24"/>
        </w:rPr>
        <w:t>θρο 28, που είναι το πιο χαρακτηριστικό παράδειγμα, κύριε Υπουργέ, κακής νομοθέτησης και προχειρότητας, και το οποίο αφορά την έρευνα, θα κάνω ένα σχόλιο για τα άρθρα 26, 27, που αφορούν την ίδρυση πανεπιστημιακών τμημάτων, σχολών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670F562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μας είπατε –και τώρα, πριν </w:t>
      </w:r>
      <w:r>
        <w:rPr>
          <w:rFonts w:eastAsia="Times New Roman" w:cs="Times New Roman"/>
          <w:szCs w:val="24"/>
        </w:rPr>
        <w:t xml:space="preserve">από </w:t>
      </w:r>
      <w:r>
        <w:rPr>
          <w:rFonts w:eastAsia="Times New Roman" w:cs="Times New Roman"/>
          <w:szCs w:val="24"/>
        </w:rPr>
        <w:t xml:space="preserve">λίγο, στην ομιλία σας- ότι το κάνετε για να βάλετε κάτω από μια ομπρέλα, να κατοχυρώσετε, να διευθετήσετε ουσιαστικά κάποια δεδομένα. Άρα είναι μια διευθέτηση, όπως είπα κι εγώ στις </w:t>
      </w:r>
      <w:r>
        <w:rPr>
          <w:rFonts w:eastAsia="Times New Roman" w:cs="Times New Roman"/>
          <w:szCs w:val="24"/>
        </w:rPr>
        <w:t>ε</w:t>
      </w:r>
      <w:r>
        <w:rPr>
          <w:rFonts w:eastAsia="Times New Roman" w:cs="Times New Roman"/>
          <w:szCs w:val="24"/>
        </w:rPr>
        <w:t xml:space="preserve">πιτροπές. </w:t>
      </w:r>
    </w:p>
    <w:p w14:paraId="670F562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Σπεύδετε, όπως είπατε, να διο</w:t>
      </w:r>
      <w:r>
        <w:rPr>
          <w:rFonts w:eastAsia="Times New Roman" w:cs="Times New Roman"/>
          <w:szCs w:val="24"/>
        </w:rPr>
        <w:t xml:space="preserve">ρθώσετε τα κακώς κείμενα. Καλά κάνετε, αρκεί το ενδιαφέρον σας και η ευαισθησία σας, κύριε Υπουργέ, να μην είναι επιλεκτικά. </w:t>
      </w:r>
    </w:p>
    <w:p w14:paraId="670F562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πράξετε το ίδιο και για την Πολυτεχνική Σχολή του Πανεπιστημίου Δυτικής Μακεδονίας και να αποκαταστήσετε και </w:t>
      </w:r>
      <w:r>
        <w:rPr>
          <w:rFonts w:eastAsia="Times New Roman" w:cs="Times New Roman"/>
          <w:szCs w:val="24"/>
        </w:rPr>
        <w:t xml:space="preserve">εκεί άμεσα την τεράστια αδικία που υπέστη με την κατάργηση του Τμήματος Αρχιτεκτονικής Μηχανικών στην Καστοριά. </w:t>
      </w:r>
    </w:p>
    <w:p w14:paraId="670F563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Γνωρίζετε καλά ότι υπάρχουν έτοιμες κτ</w:t>
      </w:r>
      <w:r>
        <w:rPr>
          <w:rFonts w:eastAsia="Times New Roman" w:cs="Times New Roman"/>
          <w:szCs w:val="24"/>
        </w:rPr>
        <w:t>η</w:t>
      </w:r>
      <w:r>
        <w:rPr>
          <w:rFonts w:eastAsia="Times New Roman" w:cs="Times New Roman"/>
          <w:szCs w:val="24"/>
        </w:rPr>
        <w:t>ριακές υποδομές. Κόστισαν εκατομμύρια ευρώ στους φορολογούμενους Έλληνες. Φροντίστε να τα αξιοποιήσετε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το να ερημώνουν και να φθείρονται. Προχωρήστε στην ίδρυση, αφού κάνετε διευθετήσεις, ακαδημαϊκού τμήματος, που λανθασμένα καταργήθηκε. </w:t>
      </w:r>
    </w:p>
    <w:p w14:paraId="670F563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Πάμε τώρα στο άρθρο 28</w:t>
      </w:r>
      <w:r>
        <w:rPr>
          <w:rFonts w:eastAsia="Times New Roman" w:cs="Times New Roman"/>
          <w:szCs w:val="24"/>
        </w:rPr>
        <w:t>,</w:t>
      </w:r>
      <w:r>
        <w:rPr>
          <w:rFonts w:eastAsia="Times New Roman" w:cs="Times New Roman"/>
          <w:szCs w:val="24"/>
        </w:rPr>
        <w:t xml:space="preserve"> που αφορά ρυθμίσεις –«</w:t>
      </w:r>
      <w:proofErr w:type="spellStart"/>
      <w:r>
        <w:rPr>
          <w:rFonts w:eastAsia="Times New Roman" w:cs="Times New Roman"/>
          <w:szCs w:val="24"/>
        </w:rPr>
        <w:t>ξε</w:t>
      </w:r>
      <w:proofErr w:type="spellEnd"/>
      <w:r>
        <w:rPr>
          <w:rFonts w:eastAsia="Times New Roman" w:cs="Times New Roman"/>
          <w:szCs w:val="24"/>
        </w:rPr>
        <w:t>-ρυθμίσεις», μάλλον- για την έρευνα. Με την παράγραφο 1 τι κάνετε; Π</w:t>
      </w:r>
      <w:r>
        <w:rPr>
          <w:rFonts w:eastAsia="Times New Roman" w:cs="Times New Roman"/>
          <w:szCs w:val="24"/>
        </w:rPr>
        <w:t xml:space="preserve">αρατείνετε, λέτε, για τέταρτη φορά -έχω χάσει το μέτρημα, δύο με ΠΝΠ, δύο με νόμους- την προθεσμία σύνταξης εσωτερικών κανονισμών και οργανισμών των ερευνητικών κέντρων. </w:t>
      </w:r>
    </w:p>
    <w:p w14:paraId="670F563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Μετά, δηλαδή, από δύο χρόνια από την ψήφιση του ν.4310/2014 δεν έχετε ολοκληρώσει τις</w:t>
      </w:r>
      <w:r>
        <w:rPr>
          <w:rFonts w:eastAsia="Times New Roman" w:cs="Times New Roman"/>
          <w:szCs w:val="24"/>
        </w:rPr>
        <w:t xml:space="preserve"> προβλεπόμενες διαδικασίες, ώστε να έχει εσωτερικούς κανονισμούς ο ερευνητικός ιστός της χώρας, βάσει των οποίων κανονισμών θα χρηματοδοτούνται; Γιατί αυτή η ανακατωσούρα; </w:t>
      </w:r>
    </w:p>
    <w:p w14:paraId="670F563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Αυτή η ανακατωσούρα μάλλον ή σας βολεύει</w:t>
      </w:r>
      <w:r>
        <w:rPr>
          <w:rFonts w:eastAsia="Times New Roman" w:cs="Times New Roman"/>
          <w:szCs w:val="24"/>
        </w:rPr>
        <w:t>,</w:t>
      </w:r>
      <w:r>
        <w:rPr>
          <w:rFonts w:eastAsia="Times New Roman" w:cs="Times New Roman"/>
          <w:szCs w:val="24"/>
        </w:rPr>
        <w:t xml:space="preserve"> για να δίνετε τη χρηματοδότηση όπως θέλετ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ή δεν δουλεύετε εκεί στο Υπουργείο. Δυο χρόνια για να κάνετε τους κανονισμούς; Κάτι από τα δύο συμβαίνει. </w:t>
      </w:r>
    </w:p>
    <w:p w14:paraId="670F5634" w14:textId="77777777" w:rsidR="00D35489" w:rsidRDefault="0006190C">
      <w:pPr>
        <w:spacing w:line="600" w:lineRule="auto"/>
        <w:ind w:firstLine="720"/>
        <w:jc w:val="both"/>
        <w:rPr>
          <w:rFonts w:eastAsia="Times New Roman"/>
          <w:szCs w:val="24"/>
        </w:rPr>
      </w:pPr>
      <w:r>
        <w:rPr>
          <w:rFonts w:eastAsia="Times New Roman"/>
          <w:szCs w:val="24"/>
        </w:rPr>
        <w:t>Πάμε τώρα στην παράγραφο 2</w:t>
      </w:r>
      <w:r>
        <w:rPr>
          <w:rFonts w:eastAsia="Times New Roman"/>
          <w:szCs w:val="24"/>
        </w:rPr>
        <w:t>,</w:t>
      </w:r>
      <w:r>
        <w:rPr>
          <w:rFonts w:eastAsia="Times New Roman"/>
          <w:szCs w:val="24"/>
        </w:rPr>
        <w:t xml:space="preserve"> η οποία καταργεί την ίδρυση πέντε </w:t>
      </w:r>
      <w:r>
        <w:rPr>
          <w:rFonts w:eastAsia="Times New Roman"/>
          <w:szCs w:val="24"/>
        </w:rPr>
        <w:t>ε</w:t>
      </w:r>
      <w:r>
        <w:rPr>
          <w:rFonts w:eastAsia="Times New Roman"/>
          <w:szCs w:val="24"/>
        </w:rPr>
        <w:t xml:space="preserve">ρευνητικών </w:t>
      </w:r>
      <w:r>
        <w:rPr>
          <w:rFonts w:eastAsia="Times New Roman"/>
          <w:szCs w:val="24"/>
        </w:rPr>
        <w:t>κ</w:t>
      </w:r>
      <w:r>
        <w:rPr>
          <w:rFonts w:eastAsia="Times New Roman"/>
          <w:szCs w:val="24"/>
        </w:rPr>
        <w:t>έντρων</w:t>
      </w:r>
      <w:r>
        <w:rPr>
          <w:rFonts w:eastAsia="Times New Roman"/>
          <w:szCs w:val="24"/>
        </w:rPr>
        <w:t>,</w:t>
      </w:r>
      <w:r>
        <w:rPr>
          <w:rFonts w:eastAsia="Times New Roman"/>
          <w:szCs w:val="24"/>
        </w:rPr>
        <w:t xml:space="preserve"> που προέβλεπε ο ν</w:t>
      </w:r>
      <w:r>
        <w:rPr>
          <w:rFonts w:eastAsia="Times New Roman"/>
          <w:szCs w:val="24"/>
        </w:rPr>
        <w:t>.</w:t>
      </w:r>
      <w:r>
        <w:rPr>
          <w:rFonts w:eastAsia="Times New Roman"/>
          <w:szCs w:val="24"/>
        </w:rPr>
        <w:t xml:space="preserve">4310, και συγκεκριμένα το Ερευνητικό Κέντρο </w:t>
      </w:r>
      <w:r>
        <w:rPr>
          <w:rFonts w:eastAsia="Times New Roman"/>
          <w:szCs w:val="24"/>
        </w:rPr>
        <w:t>Δυτικής Ελλάδας</w:t>
      </w:r>
      <w:r>
        <w:rPr>
          <w:rFonts w:eastAsia="Times New Roman"/>
          <w:szCs w:val="24"/>
        </w:rPr>
        <w:t>,</w:t>
      </w:r>
      <w:r>
        <w:rPr>
          <w:rFonts w:eastAsia="Times New Roman"/>
          <w:szCs w:val="24"/>
        </w:rPr>
        <w:t xml:space="preserve"> με έδρα την Πάτρα, το Ερευνητικό Κέντρο Ανατολικής Μακεδονίας και Θράκης</w:t>
      </w:r>
      <w:r>
        <w:rPr>
          <w:rFonts w:eastAsia="Times New Roman"/>
          <w:szCs w:val="24"/>
        </w:rPr>
        <w:t>,</w:t>
      </w:r>
      <w:r>
        <w:rPr>
          <w:rFonts w:eastAsia="Times New Roman"/>
          <w:szCs w:val="24"/>
        </w:rPr>
        <w:t xml:space="preserve"> με έδρα την Κομοτηνή, το Κέντρο Έρευνας Επιχειρηματικής Καινοτομίας Κεντρικής Ελλάδας, το Ινστιτούτο Οπτικής και Όρασης</w:t>
      </w:r>
      <w:r>
        <w:rPr>
          <w:rFonts w:eastAsia="Times New Roman"/>
          <w:szCs w:val="24"/>
        </w:rPr>
        <w:t>,</w:t>
      </w:r>
      <w:r>
        <w:rPr>
          <w:rFonts w:eastAsia="Times New Roman"/>
          <w:szCs w:val="24"/>
        </w:rPr>
        <w:t xml:space="preserve"> με έδρα το Ηράκλειο Κρήτης</w:t>
      </w:r>
      <w:r>
        <w:rPr>
          <w:rFonts w:eastAsia="Times New Roman"/>
          <w:szCs w:val="24"/>
        </w:rPr>
        <w:t>,</w:t>
      </w:r>
      <w:r>
        <w:rPr>
          <w:rFonts w:eastAsia="Times New Roman"/>
          <w:szCs w:val="24"/>
        </w:rPr>
        <w:t xml:space="preserve"> και </w:t>
      </w:r>
      <w:r>
        <w:rPr>
          <w:rFonts w:eastAsia="Times New Roman"/>
          <w:szCs w:val="24"/>
        </w:rPr>
        <w:t>το</w:t>
      </w:r>
      <w:r>
        <w:rPr>
          <w:rFonts w:eastAsia="Times New Roman"/>
          <w:szCs w:val="24"/>
        </w:rPr>
        <w:t xml:space="preserve"> Ινστιτούτ</w:t>
      </w:r>
      <w:r>
        <w:rPr>
          <w:rFonts w:eastAsia="Times New Roman"/>
          <w:szCs w:val="24"/>
        </w:rPr>
        <w:t>ο Τουριστικών Ερευνών</w:t>
      </w:r>
      <w:r>
        <w:rPr>
          <w:rFonts w:eastAsia="Times New Roman"/>
          <w:szCs w:val="24"/>
        </w:rPr>
        <w:t>,</w:t>
      </w:r>
      <w:r>
        <w:rPr>
          <w:rFonts w:eastAsia="Times New Roman"/>
          <w:szCs w:val="24"/>
        </w:rPr>
        <w:t xml:space="preserve"> με έδρα τη Ρόδο.</w:t>
      </w:r>
    </w:p>
    <w:p w14:paraId="670F5635" w14:textId="77777777" w:rsidR="00D35489" w:rsidRDefault="0006190C">
      <w:pPr>
        <w:spacing w:line="600" w:lineRule="auto"/>
        <w:ind w:firstLine="720"/>
        <w:jc w:val="both"/>
        <w:rPr>
          <w:rFonts w:eastAsia="Times New Roman"/>
          <w:szCs w:val="24"/>
        </w:rPr>
      </w:pPr>
      <w:r>
        <w:rPr>
          <w:rFonts w:eastAsia="Times New Roman"/>
          <w:szCs w:val="24"/>
        </w:rPr>
        <w:t xml:space="preserve">Εδώ, κύριε </w:t>
      </w:r>
      <w:proofErr w:type="spellStart"/>
      <w:r>
        <w:rPr>
          <w:rFonts w:eastAsia="Times New Roman"/>
          <w:szCs w:val="24"/>
        </w:rPr>
        <w:t>Φωτάκη</w:t>
      </w:r>
      <w:proofErr w:type="spellEnd"/>
      <w:r>
        <w:rPr>
          <w:rFonts w:eastAsia="Times New Roman"/>
          <w:szCs w:val="24"/>
        </w:rPr>
        <w:t xml:space="preserve">, αρμόδιε Υπουργέ, η υποκρισία σας δεν έχει προηγούμενο. Αναφέρεται στην αιτιολογική σας έκθεση –μας το επαναλάβατε και στην </w:t>
      </w:r>
      <w:r>
        <w:rPr>
          <w:rFonts w:eastAsia="Times New Roman"/>
          <w:szCs w:val="24"/>
        </w:rPr>
        <w:t>ε</w:t>
      </w:r>
      <w:r>
        <w:rPr>
          <w:rFonts w:eastAsia="Times New Roman"/>
          <w:szCs w:val="24"/>
        </w:rPr>
        <w:t>πιτροπή- ότι καταργείτε αυτά τα πέντε ιδρύματα</w:t>
      </w:r>
      <w:r>
        <w:rPr>
          <w:rFonts w:eastAsia="Times New Roman"/>
          <w:szCs w:val="24"/>
        </w:rPr>
        <w:t>,</w:t>
      </w:r>
      <w:r>
        <w:rPr>
          <w:rFonts w:eastAsia="Times New Roman"/>
          <w:szCs w:val="24"/>
        </w:rPr>
        <w:t xml:space="preserve"> γιατί δεν έχει εξεταστεί </w:t>
      </w:r>
      <w:r>
        <w:rPr>
          <w:rFonts w:eastAsia="Times New Roman"/>
          <w:szCs w:val="24"/>
        </w:rPr>
        <w:t xml:space="preserve">η βιωσιμότητά τους και η σκοπιμότητα ίδρυσής τους. </w:t>
      </w:r>
    </w:p>
    <w:p w14:paraId="670F5636" w14:textId="77777777" w:rsidR="00D35489" w:rsidRDefault="0006190C">
      <w:pPr>
        <w:spacing w:line="600" w:lineRule="auto"/>
        <w:ind w:firstLine="720"/>
        <w:jc w:val="both"/>
        <w:rPr>
          <w:rFonts w:eastAsia="Times New Roman"/>
          <w:szCs w:val="24"/>
        </w:rPr>
      </w:pPr>
      <w:r>
        <w:rPr>
          <w:rFonts w:eastAsia="Times New Roman"/>
          <w:szCs w:val="24"/>
        </w:rPr>
        <w:t xml:space="preserve">Σας καλώ, λοιπόν, ευθέως, κύριε </w:t>
      </w:r>
      <w:proofErr w:type="spellStart"/>
      <w:r>
        <w:rPr>
          <w:rFonts w:eastAsia="Times New Roman"/>
          <w:szCs w:val="24"/>
        </w:rPr>
        <w:t>Φωτάκη</w:t>
      </w:r>
      <w:proofErr w:type="spellEnd"/>
      <w:r>
        <w:rPr>
          <w:rFonts w:eastAsia="Times New Roman"/>
          <w:szCs w:val="24"/>
        </w:rPr>
        <w:t>,</w:t>
      </w:r>
      <w:r>
        <w:rPr>
          <w:rFonts w:eastAsia="Times New Roman"/>
          <w:szCs w:val="24"/>
        </w:rPr>
        <w:t xml:space="preserve"> να παρουσιάσετε στους Έλληνες πολίτες την έκθεση βιωσιμότητας και σκοπιμότητας του ΕΛΙΔΕΚ</w:t>
      </w:r>
      <w:r>
        <w:rPr>
          <w:rFonts w:eastAsia="Times New Roman"/>
          <w:szCs w:val="24"/>
        </w:rPr>
        <w:t>, του</w:t>
      </w:r>
      <w:r>
        <w:rPr>
          <w:rFonts w:eastAsia="Times New Roman"/>
          <w:szCs w:val="24"/>
        </w:rPr>
        <w:t xml:space="preserve"> </w:t>
      </w:r>
      <w:r>
        <w:rPr>
          <w:rFonts w:eastAsia="Times New Roman"/>
          <w:szCs w:val="24"/>
        </w:rPr>
        <w:t xml:space="preserve">ιδρύματος </w:t>
      </w:r>
      <w:r>
        <w:rPr>
          <w:rFonts w:eastAsia="Times New Roman"/>
          <w:szCs w:val="24"/>
        </w:rPr>
        <w:t>για το οποίο κομπάζετε τέσσερις μήνες και το οποίο φυσικά α</w:t>
      </w:r>
      <w:r>
        <w:rPr>
          <w:rFonts w:eastAsia="Times New Roman"/>
          <w:szCs w:val="24"/>
        </w:rPr>
        <w:t xml:space="preserve">κόμα σήμερα δεν υπάρχει. Έχετε εξετάσει, κύριε </w:t>
      </w:r>
      <w:proofErr w:type="spellStart"/>
      <w:r>
        <w:rPr>
          <w:rFonts w:eastAsia="Times New Roman"/>
          <w:szCs w:val="24"/>
        </w:rPr>
        <w:t>Φωτάκη</w:t>
      </w:r>
      <w:proofErr w:type="spellEnd"/>
      <w:r>
        <w:rPr>
          <w:rFonts w:eastAsia="Times New Roman"/>
          <w:szCs w:val="24"/>
        </w:rPr>
        <w:t>, τη βιωσιμότητ</w:t>
      </w:r>
      <w:r>
        <w:rPr>
          <w:rFonts w:eastAsia="Times New Roman"/>
          <w:szCs w:val="24"/>
        </w:rPr>
        <w:t>ά του</w:t>
      </w:r>
      <w:r>
        <w:rPr>
          <w:rFonts w:eastAsia="Times New Roman"/>
          <w:szCs w:val="24"/>
        </w:rPr>
        <w:t>;</w:t>
      </w:r>
    </w:p>
    <w:p w14:paraId="670F5637" w14:textId="77777777" w:rsidR="00D35489" w:rsidRDefault="0006190C">
      <w:pPr>
        <w:spacing w:line="600" w:lineRule="auto"/>
        <w:ind w:firstLine="720"/>
        <w:jc w:val="both"/>
        <w:rPr>
          <w:rFonts w:eastAsia="Times New Roman"/>
          <w:szCs w:val="24"/>
        </w:rPr>
      </w:pPr>
      <w:r>
        <w:rPr>
          <w:rFonts w:eastAsia="Times New Roman"/>
          <w:szCs w:val="24"/>
        </w:rPr>
        <w:t>Γιατί</w:t>
      </w:r>
      <w:r>
        <w:rPr>
          <w:rFonts w:eastAsia="Times New Roman"/>
          <w:szCs w:val="24"/>
        </w:rPr>
        <w:t>,</w:t>
      </w:r>
      <w:r>
        <w:rPr>
          <w:rFonts w:eastAsia="Times New Roman"/>
          <w:szCs w:val="24"/>
        </w:rPr>
        <w:t xml:space="preserve"> εάν θυμάμαι καλά, δεν υπάρχει κα</w:t>
      </w:r>
      <w:r>
        <w:rPr>
          <w:rFonts w:eastAsia="Times New Roman"/>
          <w:szCs w:val="24"/>
        </w:rPr>
        <w:t>μ</w:t>
      </w:r>
      <w:r>
        <w:rPr>
          <w:rFonts w:eastAsia="Times New Roman"/>
          <w:szCs w:val="24"/>
        </w:rPr>
        <w:t>μία πρόβλεψη για τη χρηματοδότησή του μετά το πέρας της τριετίας, εκτός του δανείου της ΕΤΕ</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θυμάμαι πολύ καλά ότι αυτό το είχε επισημάνε</w:t>
      </w:r>
      <w:r>
        <w:rPr>
          <w:rFonts w:eastAsia="Times New Roman"/>
          <w:szCs w:val="24"/>
        </w:rPr>
        <w:t xml:space="preserve">ι και ο </w:t>
      </w:r>
      <w:r>
        <w:rPr>
          <w:rFonts w:eastAsia="Times New Roman"/>
          <w:szCs w:val="24"/>
        </w:rPr>
        <w:t>ε</w:t>
      </w:r>
      <w:r>
        <w:rPr>
          <w:rFonts w:eastAsia="Times New Roman"/>
          <w:szCs w:val="24"/>
        </w:rPr>
        <w:t xml:space="preserve">ισηγητής του ΣΥΡΙΖΑ, ο σημερινός Υπουργός Παιδείας, ο κ. </w:t>
      </w:r>
      <w:proofErr w:type="spellStart"/>
      <w:r>
        <w:rPr>
          <w:rFonts w:eastAsia="Times New Roman"/>
          <w:szCs w:val="24"/>
        </w:rPr>
        <w:t>Γαβρόγλου</w:t>
      </w:r>
      <w:proofErr w:type="spellEnd"/>
      <w:r>
        <w:rPr>
          <w:rFonts w:eastAsia="Times New Roman"/>
          <w:szCs w:val="24"/>
        </w:rPr>
        <w:t>. Αυτό είχε πει. Πρέπει να δούμε πώς θα προχωρήσει μετά την τριετία.</w:t>
      </w:r>
    </w:p>
    <w:p w14:paraId="670F5638" w14:textId="77777777" w:rsidR="00D35489" w:rsidRDefault="0006190C">
      <w:pPr>
        <w:spacing w:line="600" w:lineRule="auto"/>
        <w:ind w:firstLine="720"/>
        <w:jc w:val="both"/>
        <w:rPr>
          <w:rFonts w:eastAsia="Times New Roman"/>
          <w:szCs w:val="24"/>
        </w:rPr>
      </w:pPr>
      <w:r>
        <w:rPr>
          <w:rFonts w:eastAsia="Times New Roman"/>
          <w:szCs w:val="24"/>
        </w:rPr>
        <w:t>Άρα, λοιπόν, αντιλαμβάνεστε για ποιο</w:t>
      </w:r>
      <w:r>
        <w:rPr>
          <w:rFonts w:eastAsia="Times New Roman"/>
          <w:szCs w:val="24"/>
        </w:rPr>
        <w:t>ν</w:t>
      </w:r>
      <w:r>
        <w:rPr>
          <w:rFonts w:eastAsia="Times New Roman"/>
          <w:szCs w:val="24"/>
        </w:rPr>
        <w:t xml:space="preserve"> λόγο τα πέντε </w:t>
      </w:r>
      <w:r>
        <w:rPr>
          <w:rFonts w:eastAsia="Times New Roman"/>
          <w:szCs w:val="24"/>
        </w:rPr>
        <w:t>κ</w:t>
      </w:r>
      <w:r>
        <w:rPr>
          <w:rFonts w:eastAsia="Times New Roman"/>
          <w:szCs w:val="24"/>
        </w:rPr>
        <w:t>έντρα καταργούνται γιατί δεν είναι βιώσιμα. Ενώ το πώς το δ</w:t>
      </w:r>
      <w:r>
        <w:rPr>
          <w:rFonts w:eastAsia="Times New Roman"/>
          <w:szCs w:val="24"/>
        </w:rPr>
        <w:t>ικό σας είναι βιώσιμο, φαντάζομαι ότι θα μας το εξηγήσετε.</w:t>
      </w:r>
    </w:p>
    <w:p w14:paraId="670F5639" w14:textId="77777777" w:rsidR="00D35489" w:rsidRDefault="0006190C">
      <w:pPr>
        <w:spacing w:line="600" w:lineRule="auto"/>
        <w:ind w:firstLine="720"/>
        <w:jc w:val="both"/>
        <w:rPr>
          <w:rFonts w:eastAsia="Times New Roman"/>
          <w:szCs w:val="24"/>
        </w:rPr>
      </w:pPr>
      <w:r>
        <w:rPr>
          <w:rFonts w:eastAsia="Times New Roman"/>
          <w:szCs w:val="24"/>
        </w:rPr>
        <w:t>Στην παράγραφο 8 του ίδιου άρθρου διαπιστώνουμε ακόμα μία απόδειξη κακού προγραμματισμού και προχειρότητας, καθώς τέσσερις μήνες μετά την ψήφιση του σχετικού νόμου κανένα όργανο του ΕΛΙΔΕΚ δεν έχει</w:t>
      </w:r>
      <w:r>
        <w:rPr>
          <w:rFonts w:eastAsia="Times New Roman"/>
          <w:szCs w:val="24"/>
        </w:rPr>
        <w:t xml:space="preserve"> συγκροτηθεί ως τώρα. Παρατείνεται και αυτό από 31 </w:t>
      </w:r>
      <w:r>
        <w:rPr>
          <w:rFonts w:eastAsia="Times New Roman"/>
          <w:szCs w:val="24"/>
        </w:rPr>
        <w:t>Ιανουαρίου</w:t>
      </w:r>
      <w:r>
        <w:rPr>
          <w:rFonts w:eastAsia="Times New Roman"/>
          <w:szCs w:val="24"/>
        </w:rPr>
        <w:t xml:space="preserve"> πήγε 31</w:t>
      </w:r>
      <w:r>
        <w:rPr>
          <w:rFonts w:eastAsia="Times New Roman"/>
          <w:szCs w:val="24"/>
        </w:rPr>
        <w:t xml:space="preserve"> Μαρτίου</w:t>
      </w:r>
      <w:r>
        <w:rPr>
          <w:rFonts w:eastAsia="Times New Roman"/>
          <w:szCs w:val="24"/>
        </w:rPr>
        <w:t xml:space="preserve">. Σας το είπα και στην </w:t>
      </w:r>
      <w:r>
        <w:rPr>
          <w:rFonts w:eastAsia="Times New Roman"/>
          <w:szCs w:val="24"/>
        </w:rPr>
        <w:t>ε</w:t>
      </w:r>
      <w:r>
        <w:rPr>
          <w:rFonts w:eastAsia="Times New Roman"/>
          <w:szCs w:val="24"/>
        </w:rPr>
        <w:t xml:space="preserve">πιτροπή, κύριε </w:t>
      </w:r>
      <w:proofErr w:type="spellStart"/>
      <w:r>
        <w:rPr>
          <w:rFonts w:eastAsia="Times New Roman"/>
          <w:szCs w:val="24"/>
        </w:rPr>
        <w:t>Φωτάκη</w:t>
      </w:r>
      <w:proofErr w:type="spellEnd"/>
      <w:r>
        <w:rPr>
          <w:rFonts w:eastAsia="Times New Roman"/>
          <w:szCs w:val="24"/>
        </w:rPr>
        <w:t>, να προσθέσετε λίγους μήνες ακόμα. Ούτε στις 31 Μαρτίου θα είστε έτοιμοι. Μάλλον γιατί από τον προηγούμενο νόμο εσείς είχατε την αρμο</w:t>
      </w:r>
      <w:r>
        <w:rPr>
          <w:rFonts w:eastAsia="Times New Roman"/>
          <w:szCs w:val="24"/>
        </w:rPr>
        <w:t>διότητα σε αυτή την παράταση. Σας βολεύει προφανώς η παράταση.</w:t>
      </w:r>
    </w:p>
    <w:p w14:paraId="670F563A" w14:textId="77777777" w:rsidR="00D35489" w:rsidRDefault="0006190C">
      <w:pPr>
        <w:spacing w:line="600" w:lineRule="auto"/>
        <w:ind w:firstLine="720"/>
        <w:jc w:val="both"/>
        <w:rPr>
          <w:rFonts w:eastAsia="Times New Roman"/>
          <w:szCs w:val="24"/>
        </w:rPr>
      </w:pPr>
      <w:r>
        <w:rPr>
          <w:rFonts w:eastAsia="Times New Roman"/>
          <w:szCs w:val="24"/>
        </w:rPr>
        <w:t>Π</w:t>
      </w:r>
      <w:r>
        <w:rPr>
          <w:rFonts w:eastAsia="Times New Roman"/>
          <w:szCs w:val="24"/>
        </w:rPr>
        <w:t>άμε τέλος στην παράγραφο 10 –και τελειώνω με αυτό-</w:t>
      </w:r>
      <w:r>
        <w:rPr>
          <w:rFonts w:eastAsia="Times New Roman"/>
          <w:szCs w:val="24"/>
        </w:rPr>
        <w:t>,</w:t>
      </w:r>
      <w:r>
        <w:rPr>
          <w:rFonts w:eastAsia="Times New Roman"/>
          <w:szCs w:val="24"/>
        </w:rPr>
        <w:t xml:space="preserve"> για την οποία όλοι εμείς στη Νέα Δημοκρατία μπορούμε να νιώσουμε μια δικαίωση</w:t>
      </w:r>
      <w:r>
        <w:rPr>
          <w:rFonts w:eastAsia="Times New Roman"/>
          <w:szCs w:val="24"/>
        </w:rPr>
        <w:t>,</w:t>
      </w:r>
      <w:r>
        <w:rPr>
          <w:rFonts w:eastAsia="Times New Roman"/>
          <w:szCs w:val="24"/>
        </w:rPr>
        <w:t xml:space="preserve"> για τη σφοδρή κριτική που είχαμε ασκήσει κοινοβουλευτικά και για τη σκοπιμότητα της ίδρυσης του ΕΛΙΔΕΚ</w:t>
      </w:r>
      <w:r>
        <w:rPr>
          <w:rFonts w:eastAsia="Times New Roman"/>
          <w:szCs w:val="24"/>
        </w:rPr>
        <w:t>, καθώς</w:t>
      </w:r>
      <w:r>
        <w:rPr>
          <w:rFonts w:eastAsia="Times New Roman"/>
          <w:szCs w:val="24"/>
        </w:rPr>
        <w:t xml:space="preserve"> </w:t>
      </w:r>
      <w:r>
        <w:rPr>
          <w:rFonts w:eastAsia="Times New Roman"/>
          <w:szCs w:val="24"/>
        </w:rPr>
        <w:t>μ</w:t>
      </w:r>
      <w:r>
        <w:rPr>
          <w:rFonts w:eastAsia="Times New Roman"/>
          <w:szCs w:val="24"/>
        </w:rPr>
        <w:t xml:space="preserve">έσα σε τέσσερις μήνες έρχεστε και επιβεβαιώνετε όλες τις αιτιάσεις μας. Δεν υπήρχε ουσιαστικά λόγος να επιβαρύνετε τους Έλληνες φορολογούμενους </w:t>
      </w:r>
      <w:r>
        <w:rPr>
          <w:rFonts w:eastAsia="Times New Roman"/>
          <w:szCs w:val="24"/>
        </w:rPr>
        <w:t xml:space="preserve">πολίτες με τα έξοδα ίδρυσης και λειτουργίας ενός νέου δημόσιου φορέα. Αυτές τις λειτουργίες θα μπορούσε κάλλιστα και αξιοκρατικά να υλοποιήσει η ΓΓΕΤ. Είναι ίδιοι οι σκοποί της ΓΓΕΤ με το ΕΛΙΔΕΚ. </w:t>
      </w:r>
    </w:p>
    <w:p w14:paraId="670F563B" w14:textId="77777777" w:rsidR="00D35489" w:rsidRDefault="0006190C">
      <w:pPr>
        <w:spacing w:line="600" w:lineRule="auto"/>
        <w:ind w:firstLine="720"/>
        <w:jc w:val="both"/>
        <w:rPr>
          <w:rFonts w:eastAsia="Times New Roman"/>
          <w:szCs w:val="24"/>
        </w:rPr>
      </w:pPr>
      <w:r>
        <w:rPr>
          <w:rFonts w:eastAsia="Times New Roman"/>
          <w:szCs w:val="24"/>
        </w:rPr>
        <w:t xml:space="preserve">Έρχεστε, λοιπόν, τώρα και λέτε ότι το ΕΛΙΔΕΚ  είναι υπό τη </w:t>
      </w:r>
      <w:r>
        <w:rPr>
          <w:rFonts w:eastAsia="Times New Roman"/>
          <w:szCs w:val="24"/>
        </w:rPr>
        <w:t>ΓΓΕΤ, την οποία ορίζετε αρμόδια. Κάνατε μια νομοτεχνική</w:t>
      </w:r>
      <w:r>
        <w:rPr>
          <w:rFonts w:eastAsia="Times New Roman"/>
          <w:szCs w:val="24"/>
        </w:rPr>
        <w:t>,</w:t>
      </w:r>
      <w:r>
        <w:rPr>
          <w:rFonts w:eastAsia="Times New Roman"/>
          <w:szCs w:val="24"/>
        </w:rPr>
        <w:t xml:space="preserve"> την οποία θα δω και ελπίζω να έχω τον χρόνο να σας απαντήσω. Αντιληφθήκατε, λοιπόν, λάθος την αδυναμία σας να υλοποιήσετε το</w:t>
      </w:r>
      <w:r>
        <w:rPr>
          <w:rFonts w:eastAsia="Times New Roman"/>
          <w:szCs w:val="24"/>
        </w:rPr>
        <w:t>ν</w:t>
      </w:r>
      <w:r>
        <w:rPr>
          <w:rFonts w:eastAsia="Times New Roman"/>
          <w:szCs w:val="24"/>
        </w:rPr>
        <w:t xml:space="preserve"> νόμο που ψηφίζετε και σπεύδετε να τον διορθώσετε. Κάνετε από μόνοι σας κά</w:t>
      </w:r>
      <w:r>
        <w:rPr>
          <w:rFonts w:eastAsia="Times New Roman"/>
          <w:szCs w:val="24"/>
        </w:rPr>
        <w:t>ποια διασταλτική ερμηνεία και προσπαθείτε τώρα να βάλετε τη ΓΓΕΤ να βγάλει το φίδι από την τρύπα. Τουλάχιστον παραδεχθείτε το σφάλμα σας και σταματήστε να λέτε ψέματα.</w:t>
      </w:r>
    </w:p>
    <w:p w14:paraId="670F563C" w14:textId="77777777" w:rsidR="00D35489" w:rsidRDefault="0006190C">
      <w:pPr>
        <w:spacing w:line="600" w:lineRule="auto"/>
        <w:ind w:firstLine="720"/>
        <w:jc w:val="both"/>
        <w:rPr>
          <w:rFonts w:eastAsia="Times New Roman"/>
          <w:szCs w:val="24"/>
        </w:rPr>
      </w:pPr>
      <w:r>
        <w:rPr>
          <w:rFonts w:eastAsia="Times New Roman"/>
          <w:szCs w:val="24"/>
        </w:rPr>
        <w:t xml:space="preserve">Μέχρι και δελτία </w:t>
      </w:r>
      <w:r>
        <w:rPr>
          <w:rFonts w:eastAsia="Times New Roman"/>
          <w:szCs w:val="24"/>
        </w:rPr>
        <w:t>Τ</w:t>
      </w:r>
      <w:r>
        <w:rPr>
          <w:rFonts w:eastAsia="Times New Roman"/>
          <w:szCs w:val="24"/>
        </w:rPr>
        <w:t>ύπου βγάλατε και μιλάτε για προκηρύξεις του ΕΛΙΔΕΚ, όταν όλοι γνωρίζου</w:t>
      </w:r>
      <w:r>
        <w:rPr>
          <w:rFonts w:eastAsia="Times New Roman"/>
          <w:szCs w:val="24"/>
        </w:rPr>
        <w:t>με ότι τις σχετικές προκηρύξεις τις διενεργεί η ΓΓΕΤ. Σας έχω καταθέσει και σχετική ερώτηση</w:t>
      </w:r>
      <w:r>
        <w:rPr>
          <w:rFonts w:eastAsia="Times New Roman"/>
          <w:szCs w:val="24"/>
        </w:rPr>
        <w:t>,</w:t>
      </w:r>
      <w:r>
        <w:rPr>
          <w:rFonts w:eastAsia="Times New Roman"/>
          <w:szCs w:val="24"/>
        </w:rPr>
        <w:t xml:space="preserve"> στην οποία δεν μου έχετε απαντήσει και την οποία καταθέτω στα Πρακτικά. Τι να μου απαντήσετε; Ότι δεν τα κάνει η ΓΓΕΤ; Η ΓΓΕΤ κάνει τις προκηρύξεις.</w:t>
      </w:r>
    </w:p>
    <w:p w14:paraId="670F563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τό  η Βουλευτής κ. Μαρία Αντωνίου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670F563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Κλείνοντας, κύριοι της Κυβέρνησης, αυτό το οποίο μας διακατ</w:t>
      </w:r>
      <w:r>
        <w:rPr>
          <w:rFonts w:eastAsia="Times New Roman" w:cs="Times New Roman"/>
          <w:szCs w:val="24"/>
        </w:rPr>
        <w:t>έχει δεν είναι η ικανοποίηση για την επιβεβαίωση των ισχυρισμών μας, αλλά η θλίψη για τον τρόπο που νομοθετείτε. Η θλίψη για την ανικανότητά σας να υλοποιήσετε το παραμικρό. Θλίψη για την απαξίωση της περιφέρειας και την κατάργηση ερευνητικών υποδομών</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θα βελτίωναν τα συγκριτικά πλεονεκτήματα κάθε περιφέρειας, ώστε</w:t>
      </w:r>
      <w:r>
        <w:rPr>
          <w:rFonts w:eastAsia="Times New Roman" w:cs="Times New Roman"/>
          <w:szCs w:val="24"/>
        </w:rPr>
        <w:t>,</w:t>
      </w:r>
      <w:r>
        <w:rPr>
          <w:rFonts w:eastAsia="Times New Roman" w:cs="Times New Roman"/>
          <w:szCs w:val="24"/>
        </w:rPr>
        <w:t xml:space="preserve"> σε συνεργασία με τοπικές επιχειρήσεις</w:t>
      </w:r>
      <w:r>
        <w:rPr>
          <w:rFonts w:eastAsia="Times New Roman" w:cs="Times New Roman"/>
          <w:szCs w:val="24"/>
        </w:rPr>
        <w:t>,</w:t>
      </w:r>
      <w:r>
        <w:rPr>
          <w:rFonts w:eastAsia="Times New Roman" w:cs="Times New Roman"/>
          <w:szCs w:val="24"/>
        </w:rPr>
        <w:t xml:space="preserve"> να συμβάλλουν στην εθνική μας οικονομία.</w:t>
      </w:r>
    </w:p>
    <w:p w14:paraId="670F563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Ελλάδα, κύριε Υπουργέ, δεν είναι μόνο η Αθήνα.</w:t>
      </w:r>
    </w:p>
    <w:p w14:paraId="670F564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w:t>
      </w:r>
    </w:p>
    <w:p w14:paraId="670F5641"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w:t>
      </w:r>
      <w:r>
        <w:rPr>
          <w:rFonts w:eastAsia="Times New Roman" w:cs="Times New Roman"/>
          <w:szCs w:val="24"/>
        </w:rPr>
        <w:t>τίας)</w:t>
      </w:r>
    </w:p>
    <w:p w14:paraId="670F5642" w14:textId="77777777" w:rsidR="00D35489" w:rsidRDefault="0006190C">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w:t>
      </w:r>
    </w:p>
    <w:p w14:paraId="670F564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w:t>
      </w:r>
      <w:r>
        <w:rPr>
          <w:rFonts w:eastAsia="Times New Roman" w:cs="Times New Roman"/>
          <w:b/>
          <w:bCs/>
          <w:szCs w:val="24"/>
        </w:rPr>
        <w:t>Υπουργός</w:t>
      </w:r>
      <w:r>
        <w:rPr>
          <w:rFonts w:eastAsia="Times New Roman" w:cs="Times New Roman"/>
          <w:b/>
          <w:szCs w:val="24"/>
        </w:rPr>
        <w:t xml:space="preserve"> </w:t>
      </w:r>
      <w:r>
        <w:rPr>
          <w:rFonts w:eastAsia="Times New Roman" w:cs="Times New Roman"/>
          <w:b/>
          <w:szCs w:val="24"/>
        </w:rPr>
        <w:t xml:space="preserve">Παιδείας, </w:t>
      </w:r>
      <w:r>
        <w:rPr>
          <w:rFonts w:eastAsia="Times New Roman" w:cs="Times New Roman"/>
          <w:b/>
          <w:szCs w:val="24"/>
        </w:rPr>
        <w:t xml:space="preserve">Έρευνας και </w:t>
      </w:r>
      <w:r>
        <w:rPr>
          <w:rFonts w:eastAsia="Times New Roman" w:cs="Times New Roman"/>
          <w:b/>
          <w:szCs w:val="24"/>
        </w:rPr>
        <w:t>Θρησκευμάτων</w:t>
      </w:r>
      <w:r>
        <w:rPr>
          <w:rFonts w:eastAsia="Times New Roman"/>
          <w:b/>
          <w:color w:val="545454"/>
          <w:szCs w:val="24"/>
        </w:rPr>
        <w:t>):</w:t>
      </w:r>
      <w:r>
        <w:rPr>
          <w:rFonts w:eastAsia="Times New Roman" w:cs="Times New Roman"/>
          <w:szCs w:val="24"/>
        </w:rPr>
        <w:t xml:space="preserve"> Κύριε Πρόεδρε, θα ήθελα τον λόγο.</w:t>
      </w:r>
    </w:p>
    <w:p w14:paraId="670F5644" w14:textId="77777777" w:rsidR="00D35489" w:rsidRDefault="0006190C">
      <w:pPr>
        <w:tabs>
          <w:tab w:val="left" w:pos="3695"/>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Απαντητική παρέμβαση εννοείτε; Δεν θα πάει πάντως καλά έτσι η διαδικασία.</w:t>
      </w:r>
    </w:p>
    <w:p w14:paraId="670F5645" w14:textId="77777777" w:rsidR="00D35489" w:rsidRDefault="0006190C">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w:t>
      </w:r>
      <w:r>
        <w:rPr>
          <w:rFonts w:eastAsia="Times New Roman" w:cs="Times New Roman"/>
          <w:b/>
          <w:bCs/>
          <w:szCs w:val="24"/>
        </w:rPr>
        <w:t>Υπουργός</w:t>
      </w:r>
      <w:r>
        <w:rPr>
          <w:rFonts w:eastAsia="Times New Roman" w:cs="Times New Roman"/>
          <w:b/>
          <w:szCs w:val="24"/>
        </w:rPr>
        <w:t xml:space="preserve"> </w:t>
      </w:r>
      <w:r>
        <w:rPr>
          <w:rFonts w:eastAsia="Times New Roman" w:cs="Times New Roman"/>
          <w:b/>
          <w:bCs/>
          <w:szCs w:val="24"/>
        </w:rPr>
        <w:t>Παιδείας,</w:t>
      </w:r>
      <w:r>
        <w:rPr>
          <w:rFonts w:eastAsia="Times New Roman" w:cs="Times New Roman"/>
          <w:b/>
          <w:szCs w:val="24"/>
        </w:rPr>
        <w:t xml:space="preserve"> Έρευνας και </w:t>
      </w:r>
      <w:r>
        <w:rPr>
          <w:rFonts w:eastAsia="Times New Roman" w:cs="Times New Roman"/>
          <w:b/>
          <w:szCs w:val="24"/>
        </w:rPr>
        <w:t>Θρησκευμάτων</w:t>
      </w:r>
      <w:r>
        <w:rPr>
          <w:rFonts w:eastAsia="Times New Roman"/>
          <w:b/>
          <w:color w:val="545454"/>
          <w:szCs w:val="24"/>
        </w:rPr>
        <w:t>):</w:t>
      </w:r>
      <w:r>
        <w:rPr>
          <w:rFonts w:eastAsia="Times New Roman" w:cs="Times New Roman"/>
          <w:szCs w:val="24"/>
        </w:rPr>
        <w:t xml:space="preserve"> Πολύ γρήγορα ήθελα να πω, γιατί </w:t>
      </w:r>
      <w:r>
        <w:rPr>
          <w:rFonts w:eastAsia="Times New Roman" w:cs="Times New Roman"/>
          <w:szCs w:val="24"/>
        </w:rPr>
        <w:t xml:space="preserve">από τη συζήτηση ακόμα του νόμου για το ΕΛΙΔΕΚ </w:t>
      </w:r>
      <w:r>
        <w:rPr>
          <w:rFonts w:eastAsia="Times New Roman" w:cs="Times New Roman"/>
          <w:szCs w:val="24"/>
        </w:rPr>
        <w:t xml:space="preserve">όλα αυτά τα θέματα </w:t>
      </w:r>
      <w:r>
        <w:rPr>
          <w:rFonts w:eastAsia="Times New Roman" w:cs="Times New Roman"/>
          <w:szCs w:val="24"/>
        </w:rPr>
        <w:t>έχουν τεθεί επανειλημμένως.</w:t>
      </w:r>
    </w:p>
    <w:p w14:paraId="670F5646" w14:textId="77777777" w:rsidR="00D35489" w:rsidRDefault="0006190C">
      <w:pPr>
        <w:tabs>
          <w:tab w:val="left" w:pos="3695"/>
        </w:tabs>
        <w:spacing w:line="600" w:lineRule="auto"/>
        <w:ind w:firstLine="720"/>
        <w:jc w:val="both"/>
        <w:rPr>
          <w:rFonts w:eastAsia="Times New Roman"/>
          <w:szCs w:val="24"/>
        </w:rPr>
      </w:pPr>
      <w:r>
        <w:rPr>
          <w:rFonts w:eastAsia="Times New Roman" w:cs="Times New Roman"/>
          <w:szCs w:val="24"/>
        </w:rPr>
        <w:t>Εγώ δεν θα παρακολουθήσω την κ. Αντωνίου στον τρόπο με τον οποίο αγορεύει. Πραγματικά δεν μπορώ να την παρακολουθήσω. Εκείνο, όμως, που θα πω είναι ότι εξακολουθεί –να το πω επιεικώς- να υπάρχει γύρω από το ΕΛΙΔΕΚ</w:t>
      </w:r>
      <w:r w:rsidRPr="0057393D">
        <w:rPr>
          <w:rFonts w:eastAsia="Times New Roman" w:cs="Times New Roman"/>
          <w:szCs w:val="24"/>
        </w:rPr>
        <w:t xml:space="preserve"> </w:t>
      </w:r>
      <w:r>
        <w:rPr>
          <w:rFonts w:eastAsia="Times New Roman" w:cs="Times New Roman"/>
          <w:szCs w:val="24"/>
        </w:rPr>
        <w:t>μία σύγχυση</w:t>
      </w:r>
      <w:r>
        <w:rPr>
          <w:rFonts w:eastAsia="Times New Roman" w:cs="Times New Roman"/>
          <w:szCs w:val="24"/>
        </w:rPr>
        <w:t>.</w:t>
      </w:r>
    </w:p>
    <w:p w14:paraId="670F564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ΕΛΙΔΕΚ δεν είναι ερευνητικό κέντρο. Όσον αφορά τα πέντε ερευνητικά κέντρα -γιατί αυτό ενδιαφέρει πραγματικά τις περιφέρειες-</w:t>
      </w:r>
      <w:r>
        <w:rPr>
          <w:rFonts w:eastAsia="Times New Roman" w:cs="Times New Roman"/>
          <w:szCs w:val="24"/>
        </w:rPr>
        <w:t>,</w:t>
      </w:r>
      <w:r>
        <w:rPr>
          <w:rFonts w:eastAsia="Times New Roman" w:cs="Times New Roman"/>
          <w:szCs w:val="24"/>
        </w:rPr>
        <w:t xml:space="preserve"> τα πέντε αυτά ερευνητικά κέντρα με τους μηχανισμούς που έχουν αυτή τη στιγμή νομοθετηθεί, με τα περιφερειακά συμβούλια, όλο το π</w:t>
      </w:r>
      <w:r>
        <w:rPr>
          <w:rFonts w:eastAsia="Times New Roman" w:cs="Times New Roman"/>
          <w:szCs w:val="24"/>
        </w:rPr>
        <w:t>λέγμα αυτών των μηχανισμών, μπορεί να υποβάλουν προτάσεις είτε να γίνουν ερευνητικά κέντρα ή κέντρα παροχής υπηρεσιών</w:t>
      </w:r>
      <w:r>
        <w:rPr>
          <w:rFonts w:eastAsia="Times New Roman" w:cs="Times New Roman"/>
          <w:szCs w:val="24"/>
        </w:rPr>
        <w:t>,</w:t>
      </w:r>
      <w:r>
        <w:rPr>
          <w:rFonts w:eastAsia="Times New Roman" w:cs="Times New Roman"/>
          <w:szCs w:val="24"/>
        </w:rPr>
        <w:t xml:space="preserve"> ούτως ώστε να λειτουργήσουν σαν αναπτυξιακοί φορείς της κάθε περιφέρειας. Αυτό είναι ανοικτό. </w:t>
      </w:r>
    </w:p>
    <w:p w14:paraId="670F564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Έχουν γίνει εδώ και δύο χρ</w:t>
      </w:r>
      <w:r>
        <w:rPr>
          <w:rFonts w:eastAsia="Times New Roman" w:cs="Times New Roman"/>
          <w:szCs w:val="24"/>
        </w:rPr>
        <w:t xml:space="preserve">όνια; Όχι. </w:t>
      </w:r>
    </w:p>
    <w:p w14:paraId="670F564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Τώρα έχουν ψηφιστεί. Ακόμα δεν μας έχουν έλθει τα περιφερειακά συμβούλια. Τα Περιφερειακά Συμβούλια Έρευνας και Τεχνολογίας μονάχα από τρεις περιφέρειες έχουν έλθει</w:t>
      </w:r>
      <w:r>
        <w:rPr>
          <w:rFonts w:eastAsia="Times New Roman" w:cs="Times New Roman"/>
          <w:szCs w:val="24"/>
        </w:rPr>
        <w:t>.</w:t>
      </w:r>
    </w:p>
    <w:p w14:paraId="670F564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Όσον αφορά για την καθυστέρηση στη σύσταση του ΕΛΙΔΕΚ</w:t>
      </w:r>
      <w:r>
        <w:rPr>
          <w:rFonts w:eastAsia="Times New Roman" w:cs="Times New Roman"/>
          <w:szCs w:val="24"/>
        </w:rPr>
        <w:t>,</w:t>
      </w:r>
      <w:r>
        <w:rPr>
          <w:rFonts w:eastAsia="Times New Roman" w:cs="Times New Roman"/>
          <w:szCs w:val="24"/>
        </w:rPr>
        <w:t xml:space="preserve"> σας πληροφορώ ότι την επόμενη Δευτέρα, 13 Φεβρουαρίου, γίνεται η πρώτη γενική συνέλευση και μπαίνει η διαδικασία για την εκλογή του επιστημονικού συμβουλίου, το οποίο θα αναλάβει πολύ σύντομα, ελπίζω</w:t>
      </w:r>
      <w:r>
        <w:rPr>
          <w:rFonts w:eastAsia="Times New Roman" w:cs="Times New Roman"/>
          <w:szCs w:val="24"/>
        </w:rPr>
        <w:t xml:space="preserve"> πριν </w:t>
      </w:r>
      <w:r>
        <w:rPr>
          <w:rFonts w:eastAsia="Times New Roman" w:cs="Times New Roman"/>
          <w:szCs w:val="24"/>
        </w:rPr>
        <w:t>από</w:t>
      </w:r>
      <w:r>
        <w:rPr>
          <w:rFonts w:eastAsia="Times New Roman" w:cs="Times New Roman"/>
          <w:szCs w:val="24"/>
        </w:rPr>
        <w:t xml:space="preserve"> τις 31 Μαρτίου</w:t>
      </w:r>
      <w:r>
        <w:rPr>
          <w:rFonts w:eastAsia="Times New Roman" w:cs="Times New Roman"/>
          <w:szCs w:val="24"/>
        </w:rPr>
        <w:t>,</w:t>
      </w:r>
      <w:r>
        <w:rPr>
          <w:rFonts w:eastAsia="Times New Roman" w:cs="Times New Roman"/>
          <w:szCs w:val="24"/>
        </w:rPr>
        <w:t xml:space="preserve"> τη λειτουργία του ΕΛΙΔΕΚ. Αυτά γιατί δημιουργούνται, νομίζω, παρανοήσεις εσκεμμένα, βέβαια, αλλά τι να γίνει</w:t>
      </w:r>
      <w:r>
        <w:rPr>
          <w:rFonts w:eastAsia="Times New Roman" w:cs="Times New Roman"/>
          <w:szCs w:val="24"/>
        </w:rPr>
        <w:t>…</w:t>
      </w:r>
      <w:r>
        <w:rPr>
          <w:rFonts w:eastAsia="Times New Roman" w:cs="Times New Roman"/>
          <w:szCs w:val="24"/>
        </w:rPr>
        <w:t xml:space="preserve"> </w:t>
      </w:r>
    </w:p>
    <w:p w14:paraId="670F564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Πάντως, αποκλείεται, κύριοι Υπουργοί, να συνεχίσουμε με τέτοια διαδικασία, δηλαδή να σχ</w:t>
      </w:r>
      <w:r>
        <w:rPr>
          <w:rFonts w:eastAsia="Times New Roman" w:cs="Times New Roman"/>
          <w:szCs w:val="24"/>
        </w:rPr>
        <w:t>ολιάζονται και να απαντώνται οι τοποθετήσεις των συναδέλφων. Δεν τελειώνουμε σε επτά μέρες.</w:t>
      </w:r>
    </w:p>
    <w:p w14:paraId="670F564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Εσείς, κύριε Πρόεδρε, προστατέψτε τη διαδικασία.</w:t>
      </w:r>
    </w:p>
    <w:p w14:paraId="670F564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δίκιο, κύριε συνάδελφε, απλώς ξέρετε πόσο δύσκολο είναι</w:t>
      </w:r>
      <w:r>
        <w:rPr>
          <w:rFonts w:eastAsia="Times New Roman" w:cs="Times New Roman"/>
          <w:szCs w:val="24"/>
        </w:rPr>
        <w:t xml:space="preserve"> όταν το Προεδρείο διακόπτει συναδέλφους. Απλώς χρειάζεται μία σχετική συνεννόηση και κατανόηση. Αν απαντάμε σε κάθε τοποθέτηση, χαθήκαμε. </w:t>
      </w:r>
    </w:p>
    <w:p w14:paraId="670F564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w:t>
      </w:r>
      <w:proofErr w:type="spellStart"/>
      <w:r>
        <w:rPr>
          <w:rFonts w:eastAsia="Times New Roman" w:cs="Times New Roman"/>
          <w:szCs w:val="24"/>
        </w:rPr>
        <w:t>Μηταφίδης</w:t>
      </w:r>
      <w:proofErr w:type="spellEnd"/>
      <w:r>
        <w:rPr>
          <w:rFonts w:eastAsia="Times New Roman" w:cs="Times New Roman"/>
          <w:szCs w:val="24"/>
        </w:rPr>
        <w:t xml:space="preserve"> από τον ΣΥΡΙΖΑ.</w:t>
      </w:r>
    </w:p>
    <w:p w14:paraId="670F564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Κυρίες και κύριοι Βουλευτές, η Αντι</w:t>
      </w:r>
      <w:r>
        <w:rPr>
          <w:rFonts w:eastAsia="Times New Roman" w:cs="Times New Roman"/>
          <w:szCs w:val="24"/>
        </w:rPr>
        <w:t xml:space="preserve">πολίτευση, όχι στο σύνολό της ευτυχώς, έχει αντικαταστήσει το «μετά </w:t>
      </w:r>
      <w:proofErr w:type="spellStart"/>
      <w:r>
        <w:rPr>
          <w:rFonts w:eastAsia="Times New Roman" w:cs="Times New Roman"/>
          <w:szCs w:val="24"/>
        </w:rPr>
        <w:t>Χριστόν</w:t>
      </w:r>
      <w:proofErr w:type="spellEnd"/>
      <w:r>
        <w:rPr>
          <w:rFonts w:eastAsia="Times New Roman" w:cs="Times New Roman"/>
          <w:szCs w:val="24"/>
        </w:rPr>
        <w:t>» με το «μετά ΣΥΡΙΖΑ». Όλα τα δεινά σ</w:t>
      </w:r>
      <w:r>
        <w:rPr>
          <w:rFonts w:eastAsia="Times New Roman" w:cs="Times New Roman"/>
          <w:szCs w:val="24"/>
        </w:rPr>
        <w:t>’</w:t>
      </w:r>
      <w:r>
        <w:rPr>
          <w:rFonts w:eastAsia="Times New Roman" w:cs="Times New Roman"/>
          <w:szCs w:val="24"/>
        </w:rPr>
        <w:t xml:space="preserve"> αυτόν τον τόπο ξεκινούν με την ανάληψη της διακυβέρνησης της χώρας από τον ΣΥΡΙΖΑ. Αυτό, βέβαια, μας κολακεύει</w:t>
      </w:r>
      <w:r>
        <w:rPr>
          <w:rFonts w:eastAsia="Times New Roman" w:cs="Times New Roman"/>
          <w:szCs w:val="24"/>
        </w:rPr>
        <w:t>,</w:t>
      </w:r>
      <w:r>
        <w:rPr>
          <w:rFonts w:eastAsia="Times New Roman" w:cs="Times New Roman"/>
          <w:szCs w:val="24"/>
        </w:rPr>
        <w:t xml:space="preserve"> διότι όντως έχουμε γίνει σημεί</w:t>
      </w:r>
      <w:r>
        <w:rPr>
          <w:rFonts w:eastAsia="Times New Roman" w:cs="Times New Roman"/>
          <w:szCs w:val="24"/>
        </w:rPr>
        <w:t>ο αναφοράς. Θα ήθελα να πω σε όσους μ</w:t>
      </w:r>
      <w:r>
        <w:rPr>
          <w:rFonts w:eastAsia="Times New Roman" w:cs="Times New Roman"/>
          <w:szCs w:val="24"/>
        </w:rPr>
        <w:t>ά</w:t>
      </w:r>
      <w:r>
        <w:rPr>
          <w:rFonts w:eastAsia="Times New Roman" w:cs="Times New Roman"/>
          <w:szCs w:val="24"/>
        </w:rPr>
        <w:t>ς πυροβολούν</w:t>
      </w:r>
      <w:r>
        <w:rPr>
          <w:rFonts w:eastAsia="Times New Roman" w:cs="Times New Roman"/>
          <w:szCs w:val="24"/>
        </w:rPr>
        <w:t>,</w:t>
      </w:r>
      <w:r>
        <w:rPr>
          <w:rFonts w:eastAsia="Times New Roman" w:cs="Times New Roman"/>
          <w:szCs w:val="24"/>
        </w:rPr>
        <w:t xml:space="preserve"> ιδιαίτερα πισώπλατα</w:t>
      </w:r>
      <w:r>
        <w:rPr>
          <w:rFonts w:eastAsia="Times New Roman" w:cs="Times New Roman"/>
          <w:szCs w:val="24"/>
        </w:rPr>
        <w:t>,</w:t>
      </w:r>
      <w:r>
        <w:rPr>
          <w:rFonts w:eastAsia="Times New Roman" w:cs="Times New Roman"/>
          <w:szCs w:val="24"/>
        </w:rPr>
        <w:t xml:space="preserve"> να εύχονται να μην είναι οι διεκδικήσεις της επόμενης περιόδου αυτά τα λίγα, αλλά πολύ σημαντικά για τον χειμαζόμενο ελληνικό λαό που έχει πραγματοποιήσει η Κυβέρνησή μας.</w:t>
      </w:r>
    </w:p>
    <w:p w14:paraId="670F565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–τ</w:t>
      </w:r>
      <w:r>
        <w:rPr>
          <w:rFonts w:eastAsia="Times New Roman" w:cs="Times New Roman"/>
          <w:szCs w:val="24"/>
        </w:rPr>
        <w:t xml:space="preserve">ο οφείλω αυτό, αν θέλετε, όχι μόνο για λόγους προσωπικούς, δεν ξέρω αν είναι εδώ ο κ. </w:t>
      </w:r>
      <w:proofErr w:type="spellStart"/>
      <w:r>
        <w:rPr>
          <w:rFonts w:eastAsia="Times New Roman" w:cs="Times New Roman"/>
          <w:szCs w:val="24"/>
        </w:rPr>
        <w:t>Σαρίδης</w:t>
      </w:r>
      <w:proofErr w:type="spellEnd"/>
      <w:r>
        <w:rPr>
          <w:rFonts w:eastAsia="Times New Roman" w:cs="Times New Roman"/>
          <w:szCs w:val="24"/>
        </w:rPr>
        <w:t>,</w:t>
      </w:r>
      <w:r>
        <w:rPr>
          <w:rFonts w:eastAsia="Times New Roman" w:cs="Times New Roman"/>
          <w:szCs w:val="24"/>
        </w:rPr>
        <w:t xml:space="preserve"> αλλά και ο κ. Λοβέρδος- να τους πω ότι στα μαύρα χρόνια της δικτατορίας, στα στρατοδικεία, επιστρατεύαμε, αν θέλετε, στον ιδεολογικό πόλεμο με τους δήμιους της χούντας την   «Αντιγόνη» και τον «Επιτάφιο» του Περικλή. Ανήκουν </w:t>
      </w:r>
      <w:r>
        <w:rPr>
          <w:rFonts w:eastAsia="Times New Roman" w:cs="Times New Roman"/>
          <w:szCs w:val="24"/>
        </w:rPr>
        <w:t xml:space="preserve">και </w:t>
      </w:r>
      <w:r>
        <w:rPr>
          <w:rFonts w:eastAsia="Times New Roman" w:cs="Times New Roman"/>
          <w:szCs w:val="24"/>
        </w:rPr>
        <w:t>στη δική μας παράδοση αυτά</w:t>
      </w:r>
      <w:r>
        <w:rPr>
          <w:rFonts w:eastAsia="Times New Roman" w:cs="Times New Roman"/>
          <w:szCs w:val="24"/>
        </w:rPr>
        <w:t xml:space="preserve"> τα κείμενα</w:t>
      </w:r>
      <w:r>
        <w:rPr>
          <w:rFonts w:eastAsia="Times New Roman" w:cs="Times New Roman"/>
          <w:szCs w:val="24"/>
        </w:rPr>
        <w:t>,</w:t>
      </w:r>
      <w:r>
        <w:rPr>
          <w:rFonts w:eastAsia="Times New Roman" w:cs="Times New Roman"/>
          <w:szCs w:val="24"/>
        </w:rPr>
        <w:t xml:space="preserve"> όπως και τα κείμενα του Διαφωτισμού. Γι’ αυτό να μην επαναλαμβάνετε αυτά τα ψέματα που διαδίδονται από διάφορες πλευρές. Σε λίγο με την αναμόρφωση των προγραμμάτων από το Ινστιτούτο Εκπαιδευτικής Πολιτικής και ο «Επιτάφιος» του Περικλή θα επαν</w:t>
      </w:r>
      <w:r>
        <w:rPr>
          <w:rFonts w:eastAsia="Times New Roman" w:cs="Times New Roman"/>
          <w:szCs w:val="24"/>
        </w:rPr>
        <w:t>έλθει.</w:t>
      </w:r>
    </w:p>
    <w:p w14:paraId="670F565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Ξέρω ότι ακούγονται </w:t>
      </w:r>
      <w:r>
        <w:rPr>
          <w:rFonts w:eastAsia="Times New Roman" w:cs="Times New Roman"/>
          <w:szCs w:val="24"/>
        </w:rPr>
        <w:t xml:space="preserve">για μερικούς </w:t>
      </w:r>
      <w:r>
        <w:rPr>
          <w:rFonts w:eastAsia="Times New Roman" w:cs="Times New Roman"/>
          <w:szCs w:val="24"/>
        </w:rPr>
        <w:t xml:space="preserve">λιγάκι περίεργα αυτά που σας λέω. Δεν πειράζει. Τι να κάνουμε; Είναι θέμα ιστορίας όλα. </w:t>
      </w:r>
    </w:p>
    <w:p w14:paraId="670F565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Βλέπω και τον κ. Τζαβάρα, ο οποίος εκπροσωπεί και τον φιλελεύθερο διαφωτισμό.</w:t>
      </w:r>
    </w:p>
    <w:p w14:paraId="670F565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Μόνο φιλελεύθερος είναι ο </w:t>
      </w:r>
      <w:r>
        <w:rPr>
          <w:rFonts w:eastAsia="Times New Roman" w:cs="Times New Roman"/>
          <w:szCs w:val="24"/>
        </w:rPr>
        <w:t>διαφωτισμός. Δεν υπάρχει άλλος.</w:t>
      </w:r>
    </w:p>
    <w:p w14:paraId="670F565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Καταλαβαίνετε τι λέω.</w:t>
      </w:r>
    </w:p>
    <w:p w14:paraId="670F565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Επειδή πολλά μ</w:t>
      </w:r>
      <w:r>
        <w:rPr>
          <w:rFonts w:eastAsia="Times New Roman" w:cs="Times New Roman"/>
          <w:szCs w:val="24"/>
        </w:rPr>
        <w:t>ά</w:t>
      </w:r>
      <w:r>
        <w:rPr>
          <w:rFonts w:eastAsia="Times New Roman" w:cs="Times New Roman"/>
          <w:szCs w:val="24"/>
        </w:rPr>
        <w:t xml:space="preserve">ς καταμαρτυρήσατε, θέλω να σας ρωτήσω ευθέως: Εξακολουθείτε να </w:t>
      </w:r>
      <w:r>
        <w:rPr>
          <w:rFonts w:eastAsia="Times New Roman" w:cs="Times New Roman"/>
          <w:szCs w:val="24"/>
        </w:rPr>
        <w:t>«</w:t>
      </w:r>
      <w:r>
        <w:rPr>
          <w:rFonts w:eastAsia="Times New Roman" w:cs="Times New Roman"/>
          <w:szCs w:val="24"/>
        </w:rPr>
        <w:t>επιφυλάσσεσθε</w:t>
      </w:r>
      <w:r>
        <w:rPr>
          <w:rFonts w:eastAsia="Times New Roman" w:cs="Times New Roman"/>
          <w:szCs w:val="24"/>
        </w:rPr>
        <w:t>»</w:t>
      </w:r>
      <w:r>
        <w:rPr>
          <w:rFonts w:eastAsia="Times New Roman" w:cs="Times New Roman"/>
          <w:szCs w:val="24"/>
        </w:rPr>
        <w:t xml:space="preserve"> ως προς την απόδοση της ιθαγένειας στα παιδιά των λεγόμενων </w:t>
      </w:r>
      <w:r>
        <w:rPr>
          <w:rFonts w:eastAsia="Times New Roman" w:cs="Times New Roman"/>
          <w:szCs w:val="24"/>
        </w:rPr>
        <w:t>«</w:t>
      </w:r>
      <w:r>
        <w:rPr>
          <w:rFonts w:eastAsia="Times New Roman" w:cs="Times New Roman"/>
          <w:szCs w:val="24"/>
        </w:rPr>
        <w:t>ξένων σχολείων</w:t>
      </w:r>
      <w:r>
        <w:rPr>
          <w:rFonts w:eastAsia="Times New Roman" w:cs="Times New Roman"/>
          <w:szCs w:val="24"/>
        </w:rPr>
        <w:t>»,</w:t>
      </w:r>
      <w:r>
        <w:rPr>
          <w:rFonts w:eastAsia="Times New Roman" w:cs="Times New Roman"/>
          <w:szCs w:val="24"/>
        </w:rPr>
        <w:t xml:space="preserve"> που α</w:t>
      </w:r>
      <w:r>
        <w:rPr>
          <w:rFonts w:eastAsia="Times New Roman" w:cs="Times New Roman"/>
          <w:szCs w:val="24"/>
        </w:rPr>
        <w:t>κολουθούν το ελληνικό πρόγραμμα; Δεν μας δώσατε κα</w:t>
      </w:r>
      <w:r>
        <w:rPr>
          <w:rFonts w:eastAsia="Times New Roman" w:cs="Times New Roman"/>
          <w:szCs w:val="24"/>
        </w:rPr>
        <w:t>μ</w:t>
      </w:r>
      <w:r>
        <w:rPr>
          <w:rFonts w:eastAsia="Times New Roman" w:cs="Times New Roman"/>
          <w:szCs w:val="24"/>
        </w:rPr>
        <w:t xml:space="preserve">μία απάντηση. </w:t>
      </w:r>
    </w:p>
    <w:p w14:paraId="670F565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Έχουμε θέση, την είπε.</w:t>
      </w:r>
    </w:p>
    <w:p w14:paraId="670F565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Έχετε θέση; Ποια είναι η θέση σας; </w:t>
      </w:r>
      <w:r>
        <w:rPr>
          <w:rFonts w:eastAsia="Times New Roman" w:cs="Times New Roman"/>
          <w:szCs w:val="24"/>
        </w:rPr>
        <w:t>Ν</w:t>
      </w:r>
      <w:r>
        <w:rPr>
          <w:rFonts w:eastAsia="Times New Roman" w:cs="Times New Roman"/>
          <w:szCs w:val="24"/>
        </w:rPr>
        <w:t xml:space="preserve">α την ακούσουμε εδώ καθαρά. </w:t>
      </w:r>
    </w:p>
    <w:p w14:paraId="670F565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Εγώ εκπλήσσομαι</w:t>
      </w:r>
      <w:r>
        <w:rPr>
          <w:rFonts w:eastAsia="Times New Roman" w:cs="Times New Roman"/>
          <w:szCs w:val="24"/>
        </w:rPr>
        <w:t>,</w:t>
      </w:r>
      <w:r>
        <w:rPr>
          <w:rFonts w:eastAsia="Times New Roman" w:cs="Times New Roman"/>
          <w:szCs w:val="24"/>
        </w:rPr>
        <w:t xml:space="preserve"> πάντως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θέλω να σας πω, επειδή πρ</w:t>
      </w:r>
      <w:r>
        <w:rPr>
          <w:rFonts w:eastAsia="Times New Roman" w:cs="Times New Roman"/>
          <w:szCs w:val="24"/>
        </w:rPr>
        <w:t xml:space="preserve">όσφατα ο κ. Μητσοτάκης ήταν κεντρικός ομιλητής για την εκδήλωση για το Ολοκαύτωμα στη Θεσσαλονίκη, ότι τον ερχόμενο μήνα γίνεται </w:t>
      </w:r>
      <w:r>
        <w:rPr>
          <w:rFonts w:eastAsia="Times New Roman" w:cs="Times New Roman"/>
          <w:szCs w:val="24"/>
        </w:rPr>
        <w:t xml:space="preserve">στη Θεσσαλονίκη </w:t>
      </w:r>
      <w:r>
        <w:rPr>
          <w:rFonts w:eastAsia="Times New Roman" w:cs="Times New Roman"/>
          <w:szCs w:val="24"/>
        </w:rPr>
        <w:t>η πορεία σε ανάμνηση του πρώτου τρένου για το Άουσβιτς, στην οποία έχει κληθεί να ηγηθεί ο Πρωθυπουργός.</w:t>
      </w:r>
      <w:r>
        <w:rPr>
          <w:rFonts w:eastAsia="Times New Roman" w:cs="Times New Roman"/>
          <w:szCs w:val="24"/>
        </w:rPr>
        <w:t xml:space="preserve"> Α</w:t>
      </w:r>
      <w:r>
        <w:rPr>
          <w:rFonts w:eastAsia="Times New Roman" w:cs="Times New Roman"/>
          <w:szCs w:val="24"/>
        </w:rPr>
        <w:t>πευθύ</w:t>
      </w:r>
      <w:r>
        <w:rPr>
          <w:rFonts w:eastAsia="Times New Roman" w:cs="Times New Roman"/>
          <w:szCs w:val="24"/>
        </w:rPr>
        <w:t>νομαι, βέβαια, εδώ και στον Υπουργό Παιδείας. Έχουμε μία εκκρεμότητα, μία οφειλή</w:t>
      </w:r>
      <w:r>
        <w:rPr>
          <w:rFonts w:eastAsia="Times New Roman" w:cs="Times New Roman"/>
          <w:szCs w:val="24"/>
        </w:rPr>
        <w:t>,</w:t>
      </w:r>
      <w:r>
        <w:rPr>
          <w:rFonts w:eastAsia="Times New Roman" w:cs="Times New Roman"/>
          <w:szCs w:val="24"/>
        </w:rPr>
        <w:t xml:space="preserve"> να αποδώσουμε την ιθαγένεια στα παιδιά των θυμάτων του Ολοκαυτώματος. </w:t>
      </w:r>
      <w:r>
        <w:rPr>
          <w:rFonts w:eastAsia="Times New Roman" w:cs="Times New Roman"/>
          <w:b/>
          <w:szCs w:val="24"/>
        </w:rPr>
        <w:t xml:space="preserve"> </w:t>
      </w:r>
    </w:p>
    <w:p w14:paraId="670F565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το</w:t>
      </w:r>
      <w:r>
        <w:rPr>
          <w:rFonts w:eastAsia="Times New Roman" w:cs="Times New Roman"/>
          <w:szCs w:val="24"/>
        </w:rPr>
        <w:t>ν</w:t>
      </w:r>
      <w:r>
        <w:rPr>
          <w:rFonts w:eastAsia="Times New Roman" w:cs="Times New Roman"/>
          <w:szCs w:val="24"/>
        </w:rPr>
        <w:t xml:space="preserve"> νόμο Καστανίδη του 2011 είχαν τεθεί ορισμένοι περιορισμοί. Δυστυχώς, οι άνθρωποι αυτοί έχουν απ</w:t>
      </w:r>
      <w:r>
        <w:rPr>
          <w:rFonts w:eastAsia="Times New Roman" w:cs="Times New Roman"/>
          <w:szCs w:val="24"/>
        </w:rPr>
        <w:t xml:space="preserve">οχωρήσει στη μεγάλη τους πλειοψηφία από τη ζωή και δεν μπορούν να κάνουν την αίτηση, όπως προέβλεπε ο νόμος. </w:t>
      </w:r>
    </w:p>
    <w:p w14:paraId="670F565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Υπάρχει αυτή η εκκρεμότητα. Ήδη με κατατεθειμένη τροπολογία πιστεύω ότι τις αμέσως επόμενες μέρες οφείλουμε να το κάνουμε</w:t>
      </w:r>
      <w:r>
        <w:rPr>
          <w:rFonts w:eastAsia="Times New Roman" w:cs="Times New Roman"/>
          <w:szCs w:val="24"/>
        </w:rPr>
        <w:t>,</w:t>
      </w:r>
      <w:r>
        <w:rPr>
          <w:rFonts w:eastAsia="Times New Roman" w:cs="Times New Roman"/>
          <w:szCs w:val="24"/>
        </w:rPr>
        <w:t xml:space="preserve"> σε αποκατάσταση </w:t>
      </w:r>
      <w:r>
        <w:rPr>
          <w:rFonts w:eastAsia="Times New Roman" w:cs="Times New Roman"/>
          <w:szCs w:val="24"/>
        </w:rPr>
        <w:t>και</w:t>
      </w:r>
      <w:r>
        <w:rPr>
          <w:rFonts w:eastAsia="Times New Roman" w:cs="Times New Roman"/>
          <w:szCs w:val="24"/>
        </w:rPr>
        <w:t xml:space="preserve"> σεβ</w:t>
      </w:r>
      <w:r>
        <w:rPr>
          <w:rFonts w:eastAsia="Times New Roman" w:cs="Times New Roman"/>
          <w:szCs w:val="24"/>
        </w:rPr>
        <w:t>ασμ</w:t>
      </w:r>
      <w:r>
        <w:rPr>
          <w:rFonts w:eastAsia="Times New Roman" w:cs="Times New Roman"/>
          <w:szCs w:val="24"/>
        </w:rPr>
        <w:t>ό</w:t>
      </w:r>
      <w:r>
        <w:rPr>
          <w:rFonts w:eastAsia="Times New Roman" w:cs="Times New Roman"/>
          <w:szCs w:val="24"/>
        </w:rPr>
        <w:t xml:space="preserve"> προς την ιστορία. </w:t>
      </w:r>
    </w:p>
    <w:p w14:paraId="670F565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Δύο λόγια και θα κατέβω από το Βήμα. Ο κ. </w:t>
      </w:r>
      <w:proofErr w:type="spellStart"/>
      <w:r>
        <w:rPr>
          <w:rFonts w:eastAsia="Times New Roman" w:cs="Times New Roman"/>
          <w:szCs w:val="24"/>
        </w:rPr>
        <w:t>Σαρίδης</w:t>
      </w:r>
      <w:proofErr w:type="spellEnd"/>
      <w:r>
        <w:rPr>
          <w:rFonts w:eastAsia="Times New Roman" w:cs="Times New Roman"/>
          <w:szCs w:val="24"/>
        </w:rPr>
        <w:t xml:space="preserve"> μ</w:t>
      </w:r>
      <w:r>
        <w:rPr>
          <w:rFonts w:eastAsia="Times New Roman" w:cs="Times New Roman"/>
          <w:szCs w:val="24"/>
        </w:rPr>
        <w:t>ά</w:t>
      </w:r>
      <w:r>
        <w:rPr>
          <w:rFonts w:eastAsia="Times New Roman" w:cs="Times New Roman"/>
          <w:szCs w:val="24"/>
        </w:rPr>
        <w:t>ς κατηγόρησε ότι διαιωνίζουμε την εργασιακή ομηρία των καθαριστριών των σχολείων. Κοιτάξτε κάτι. Όταν ανανεώνουμε τις συμβάσεις, εφαρμόζοντας και δικαστικές αποφάσεις, που λένε ότι</w:t>
      </w:r>
      <w:r>
        <w:rPr>
          <w:rFonts w:eastAsia="Times New Roman" w:cs="Times New Roman"/>
          <w:szCs w:val="24"/>
        </w:rPr>
        <w:t xml:space="preserve"> καλύπτουν πάγιες και διαρκείς ανάγκες, μας κατηγορείτε ότι συγκροτούμε κομματικούς στρατούς των 325 ευρώ. </w:t>
      </w:r>
    </w:p>
    <w:p w14:paraId="670F565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να σας πω ότι όλος αυτός ο κόσμος είναι απλήρωτος αυτή τη στιγμή</w:t>
      </w:r>
      <w:r>
        <w:rPr>
          <w:rFonts w:eastAsia="Times New Roman" w:cs="Times New Roman"/>
          <w:szCs w:val="24"/>
        </w:rPr>
        <w:t>,</w:t>
      </w:r>
      <w:r>
        <w:rPr>
          <w:rFonts w:eastAsia="Times New Roman" w:cs="Times New Roman"/>
          <w:szCs w:val="24"/>
        </w:rPr>
        <w:t xml:space="preserve"> λόγω των αντιδράσεων του Ελεγκτικού Συνεδρίου. Όμως, υπάρχει, ξέρετε, μια τροπολογία αυτή τη στιγμή, που έχει συμφωνηθεί, </w:t>
      </w:r>
      <w:r>
        <w:rPr>
          <w:rFonts w:eastAsia="Times New Roman" w:cs="Times New Roman"/>
          <w:szCs w:val="24"/>
        </w:rPr>
        <w:t xml:space="preserve">ώστε </w:t>
      </w:r>
      <w:r>
        <w:rPr>
          <w:rFonts w:eastAsia="Times New Roman" w:cs="Times New Roman"/>
          <w:szCs w:val="24"/>
        </w:rPr>
        <w:t xml:space="preserve">να μπορέσουμε να πληρώσουμε όλους </w:t>
      </w:r>
      <w:r>
        <w:rPr>
          <w:rFonts w:eastAsia="Times New Roman" w:cs="Times New Roman"/>
          <w:szCs w:val="24"/>
        </w:rPr>
        <w:t xml:space="preserve">αυτούς </w:t>
      </w:r>
      <w:r>
        <w:rPr>
          <w:rFonts w:eastAsia="Times New Roman" w:cs="Times New Roman"/>
          <w:szCs w:val="24"/>
        </w:rPr>
        <w:t xml:space="preserve">τους ανθρώπους. Είναι απαράδεκτο εκεί </w:t>
      </w:r>
      <w:r>
        <w:rPr>
          <w:rFonts w:eastAsia="Times New Roman" w:cs="Times New Roman"/>
          <w:szCs w:val="24"/>
        </w:rPr>
        <w:t>ό</w:t>
      </w:r>
      <w:r>
        <w:rPr>
          <w:rFonts w:eastAsia="Times New Roman" w:cs="Times New Roman"/>
          <w:szCs w:val="24"/>
        </w:rPr>
        <w:t xml:space="preserve">που το κράτος είναι αφεντικό, στον δημόσιο </w:t>
      </w:r>
      <w:r>
        <w:rPr>
          <w:rFonts w:eastAsia="Times New Roman" w:cs="Times New Roman"/>
          <w:szCs w:val="24"/>
        </w:rPr>
        <w:t>τομέα, να έχουμε απλήρωτους ανθρώπους, πάμφτωχους ανθρώπους</w:t>
      </w:r>
      <w:r>
        <w:rPr>
          <w:rFonts w:eastAsia="Times New Roman" w:cs="Times New Roman"/>
          <w:szCs w:val="24"/>
        </w:rPr>
        <w:t>,</w:t>
      </w:r>
      <w:r>
        <w:rPr>
          <w:rFonts w:eastAsia="Times New Roman" w:cs="Times New Roman"/>
          <w:szCs w:val="24"/>
        </w:rPr>
        <w:t xml:space="preserve"> είναι απαράδεκτο</w:t>
      </w:r>
      <w:r>
        <w:rPr>
          <w:rFonts w:eastAsia="Times New Roman" w:cs="Times New Roman"/>
          <w:szCs w:val="24"/>
        </w:rPr>
        <w:t>,</w:t>
      </w:r>
      <w:r>
        <w:rPr>
          <w:rFonts w:eastAsia="Times New Roman" w:cs="Times New Roman"/>
          <w:szCs w:val="24"/>
        </w:rPr>
        <w:t xml:space="preserve"> με διαφόρων ειδών συνταγματικά τερτίπια –πώς να το πω διαφορετικά;- που διυλίζουν τον κώνωπα και καταπίνουν την κάμηλο. </w:t>
      </w:r>
    </w:p>
    <w:p w14:paraId="670F565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Δύο πράγματα,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επε</w:t>
      </w:r>
      <w:r>
        <w:rPr>
          <w:rFonts w:eastAsia="Times New Roman" w:cs="Times New Roman"/>
          <w:szCs w:val="24"/>
        </w:rPr>
        <w:t>ιδή ξέρω ότι περιμένουν να τα ακούσουν οι ενδιαφερόμενοι. Με τον Ενιαίο Φορέα Κοινωνικής Ασφάλισης έπεσαν τα τείχη, όπως ξέρετε, ανάμεσα στις διάφορες κατηγορίες εργαζομένων. Δεν μπορεί στο ζήτημα της αρρώστιας να έχουμε διάκριση στις αναρρωτικές άδειες, π</w:t>
      </w:r>
      <w:r>
        <w:rPr>
          <w:rFonts w:eastAsia="Times New Roman" w:cs="Times New Roman"/>
          <w:szCs w:val="24"/>
        </w:rPr>
        <w:t>αραδείγματος χάρ</w:t>
      </w:r>
      <w:r>
        <w:rPr>
          <w:rFonts w:eastAsia="Times New Roman" w:cs="Times New Roman"/>
          <w:szCs w:val="24"/>
        </w:rPr>
        <w:t>ιν</w:t>
      </w:r>
      <w:r>
        <w:rPr>
          <w:rFonts w:eastAsia="Times New Roman" w:cs="Times New Roman"/>
          <w:szCs w:val="24"/>
        </w:rPr>
        <w:t xml:space="preserve">, μεταξύ μονίμων και αναπληρωτών. Η αρρώστια, όπως ξέρετε, δεν ακολουθεί τον Υπαλληλικό Κώδικα. </w:t>
      </w:r>
    </w:p>
    <w:p w14:paraId="670F565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Πρέπει, λοιπόν, αυτά τα ζητήματα να τα θεραπεύσουμε, να αρχίσουμε να εφαρμόζουμε αυτά τα λεγόμενα «ενιαία κριτήρια του νόμου»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άλλο, επειδ</w:t>
      </w:r>
      <w:r>
        <w:rPr>
          <w:rFonts w:eastAsia="Times New Roman" w:cs="Times New Roman"/>
          <w:szCs w:val="24"/>
        </w:rPr>
        <w:t xml:space="preserve">ή υπάρχει και σχετικό άρθρο </w:t>
      </w:r>
      <w:r>
        <w:rPr>
          <w:rFonts w:eastAsia="Times New Roman" w:cs="Times New Roman"/>
          <w:szCs w:val="24"/>
        </w:rPr>
        <w:t>στο νομοσχέδιο</w:t>
      </w:r>
      <w:r>
        <w:rPr>
          <w:rFonts w:eastAsia="Times New Roman" w:cs="Times New Roman"/>
          <w:szCs w:val="24"/>
        </w:rPr>
        <w:t xml:space="preserve"> -νομίζω ότι υπάρχει μια επεξεργασία και από την πλευρά του Γενικού Λογιστηρίου του Κράτους- το θέμα της βαθμολογικής εξέλιξης</w:t>
      </w:r>
      <w:r>
        <w:rPr>
          <w:rFonts w:eastAsia="Times New Roman" w:cs="Times New Roman"/>
          <w:szCs w:val="24"/>
        </w:rPr>
        <w:t>,</w:t>
      </w:r>
      <w:r>
        <w:rPr>
          <w:rFonts w:eastAsia="Times New Roman" w:cs="Times New Roman"/>
          <w:szCs w:val="24"/>
        </w:rPr>
        <w:t xml:space="preserve"> ιδιαίτερα αυτών που έχουν υπηρετήσει, παραδείγματος χάρ</w:t>
      </w:r>
      <w:r>
        <w:rPr>
          <w:rFonts w:eastAsia="Times New Roman" w:cs="Times New Roman"/>
          <w:szCs w:val="24"/>
        </w:rPr>
        <w:t>ιν</w:t>
      </w:r>
      <w:r>
        <w:rPr>
          <w:rFonts w:eastAsia="Times New Roman" w:cs="Times New Roman"/>
          <w:szCs w:val="24"/>
        </w:rPr>
        <w:t>, στα ιδιωτικά σχολεία και πρ</w:t>
      </w:r>
      <w:r>
        <w:rPr>
          <w:rFonts w:eastAsia="Times New Roman" w:cs="Times New Roman"/>
          <w:szCs w:val="24"/>
        </w:rPr>
        <w:t>οσλαμβάνονται ως αναπληρωτές στ</w:t>
      </w:r>
      <w:r>
        <w:rPr>
          <w:rFonts w:eastAsia="Times New Roman" w:cs="Times New Roman"/>
          <w:szCs w:val="24"/>
        </w:rPr>
        <w:t>α</w:t>
      </w:r>
      <w:r>
        <w:rPr>
          <w:rFonts w:eastAsia="Times New Roman" w:cs="Times New Roman"/>
          <w:szCs w:val="24"/>
        </w:rPr>
        <w:t xml:space="preserve"> δημόσι</w:t>
      </w:r>
      <w:r>
        <w:rPr>
          <w:rFonts w:eastAsia="Times New Roman" w:cs="Times New Roman"/>
          <w:szCs w:val="24"/>
        </w:rPr>
        <w:t>α</w:t>
      </w:r>
      <w:r>
        <w:rPr>
          <w:rFonts w:eastAsia="Times New Roman" w:cs="Times New Roman"/>
          <w:szCs w:val="24"/>
        </w:rPr>
        <w:t xml:space="preserve">, θα πρέπει να  υπάρξει και η ανάλογη μισθολογική εξέλιξη. </w:t>
      </w:r>
    </w:p>
    <w:p w14:paraId="670F565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Πρέπει, λοιπόν, βήμα</w:t>
      </w:r>
      <w:r>
        <w:rPr>
          <w:rFonts w:eastAsia="Times New Roman" w:cs="Times New Roman"/>
          <w:szCs w:val="24"/>
        </w:rPr>
        <w:t xml:space="preserve"> </w:t>
      </w:r>
      <w:proofErr w:type="spellStart"/>
      <w:r>
        <w:rPr>
          <w:rFonts w:eastAsia="Times New Roman" w:cs="Times New Roman"/>
          <w:szCs w:val="24"/>
        </w:rPr>
        <w:t>βήμα</w:t>
      </w:r>
      <w:proofErr w:type="spellEnd"/>
      <w:r>
        <w:rPr>
          <w:rFonts w:eastAsia="Times New Roman" w:cs="Times New Roman"/>
          <w:szCs w:val="24"/>
        </w:rPr>
        <w:t xml:space="preserve"> να γκρεμίζουμε όλες αυτές τις ανισότητες. Αυτό απαιτεί η κατάσταση που ζούμε αυτή τη στιγμή. </w:t>
      </w:r>
    </w:p>
    <w:p w14:paraId="670F566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70F5661"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670F566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70F566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συνάδελφος κ. Άννα Καραμανλή από τη Νέα Δημοκρατία έχει τον λόγο για επτά λεπτά. </w:t>
      </w:r>
    </w:p>
    <w:p w14:paraId="670F566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14:paraId="670F566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Ευχαριστώ, κύριε Πρόεδρε. </w:t>
      </w:r>
    </w:p>
    <w:p w14:paraId="670F566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συνάδελφ</w:t>
      </w:r>
      <w:r>
        <w:rPr>
          <w:rFonts w:eastAsia="Times New Roman" w:cs="Times New Roman"/>
          <w:szCs w:val="24"/>
        </w:rPr>
        <w:t xml:space="preserve">ε, κύριε </w:t>
      </w:r>
      <w:proofErr w:type="spellStart"/>
      <w:r>
        <w:rPr>
          <w:rFonts w:eastAsia="Times New Roman" w:cs="Times New Roman"/>
          <w:szCs w:val="24"/>
        </w:rPr>
        <w:t>Μηταφίδη</w:t>
      </w:r>
      <w:proofErr w:type="spellEnd"/>
      <w:r>
        <w:rPr>
          <w:rFonts w:eastAsia="Times New Roman" w:cs="Times New Roman"/>
          <w:szCs w:val="24"/>
        </w:rPr>
        <w:t xml:space="preserve">, ακόμα και τον Περικλή πήγατε να οικειοποιηθείτε. Μόνο που δεν μας διευκρινίσατε σε ποια συνιστώσα του ΣΥΡΙΖΑ ανήκε τότε. </w:t>
      </w:r>
    </w:p>
    <w:p w14:paraId="670F566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Σε όλες! </w:t>
      </w:r>
    </w:p>
    <w:p w14:paraId="670F566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Σε κάθε περίπτωση πάντως η χώρα βυθίζεται κάθε μέρα και περισσότερο στη δ</w:t>
      </w:r>
      <w:r>
        <w:rPr>
          <w:rFonts w:eastAsia="Times New Roman" w:cs="Times New Roman"/>
          <w:szCs w:val="24"/>
        </w:rPr>
        <w:t>ίνη της αστάθειας και της αβεβαιότητας μετά τη γνωστή τακτική των καθυστερήσεων στη διαπραγμάτευση της Κυβέρνησης με τους δανειστές. Τη μια μέρα υποστηρίζουν ότι η αξιολόγηση κλείνει άμεσα και την άλλη, ότι δεν θα χαλάσει και ο κόσμος αν δεν κλείσει μέσα σ</w:t>
      </w:r>
      <w:r>
        <w:rPr>
          <w:rFonts w:eastAsia="Times New Roman" w:cs="Times New Roman"/>
          <w:szCs w:val="24"/>
        </w:rPr>
        <w:t xml:space="preserve">το Μάρτιο και δεν αξιοποιήσουμε την ποσοτική χαλάρωση. </w:t>
      </w:r>
    </w:p>
    <w:p w14:paraId="670F566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Όταν, λοιπόν, η Κυβέρνηση δεν έχει ένα ολοκληρωμένο και συγκροτημένο σχέδιο για το πιο ζωτικό πρόβλημα της χώρας, δεν θα μπορούσαμε, βεβαίως, να έχουμε τέτοιες προσδοκίες και απαιτήσεις για τον χώρο τ</w:t>
      </w:r>
      <w:r>
        <w:rPr>
          <w:rFonts w:eastAsia="Times New Roman" w:cs="Times New Roman"/>
          <w:szCs w:val="24"/>
        </w:rPr>
        <w:t xml:space="preserve">ης </w:t>
      </w:r>
      <w:r>
        <w:rPr>
          <w:rFonts w:eastAsia="Times New Roman" w:cs="Times New Roman"/>
          <w:szCs w:val="24"/>
        </w:rPr>
        <w:t>π</w:t>
      </w:r>
      <w:r>
        <w:rPr>
          <w:rFonts w:eastAsia="Times New Roman" w:cs="Times New Roman"/>
          <w:szCs w:val="24"/>
        </w:rPr>
        <w:t>αιδείας. Και δυστυχώς, το υπό συζήτηση νομοσχέδιο, σχέδιο νόμου το επιβεβαιώνει. Υποτίθεται ότι φέρνετε ένα σχέδιο νόμου που έχει ως πυρήνα του το Πιστοποιητικό Γλωσσομάθειας και την Εθνική Βιβλιοθήκη. Στην πραγματικότητα αυτά τα ζητήματα χρησιμοποιούν</w:t>
      </w:r>
      <w:r>
        <w:rPr>
          <w:rFonts w:eastAsia="Times New Roman" w:cs="Times New Roman"/>
          <w:szCs w:val="24"/>
        </w:rPr>
        <w:t>ται ως όχημα για να περάσουν δεκάδες λοιπές διατάξεις, διατάξεις χωρίς κα</w:t>
      </w:r>
      <w:r>
        <w:rPr>
          <w:rFonts w:eastAsia="Times New Roman" w:cs="Times New Roman"/>
          <w:szCs w:val="24"/>
        </w:rPr>
        <w:t>μ</w:t>
      </w:r>
      <w:r>
        <w:rPr>
          <w:rFonts w:eastAsia="Times New Roman" w:cs="Times New Roman"/>
          <w:szCs w:val="24"/>
        </w:rPr>
        <w:t>μία συνοχή μεταξύ τους κατά τη συνηθισμένη προβληματική νομοθετική σας πρακτική, διατάξεις που αφορούν αποσπασματικά σε κάθε πτυχή της εκπαίδευσης και έρχονται με διαδικασίες του επε</w:t>
      </w:r>
      <w:r>
        <w:rPr>
          <w:rFonts w:eastAsia="Times New Roman" w:cs="Times New Roman"/>
          <w:szCs w:val="24"/>
        </w:rPr>
        <w:t xml:space="preserve">ίγοντος χωρίς να έχει προηγηθεί καμία διαβούλευση. </w:t>
      </w:r>
    </w:p>
    <w:p w14:paraId="670F566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Σε αυτό το νομοσχέδιο, μάλιστα, το εξελίξατε το μοντέλο σας και έχουμε και παντελώς άσχετες μεταξύ τους παραγράφους μέσα στο ίδιο άρθρο. Είτε από προχειρότητα, λοιπόν, είτε από σκοπιμότητα, νομοθετείτε με</w:t>
      </w:r>
      <w:r>
        <w:rPr>
          <w:rFonts w:eastAsia="Times New Roman" w:cs="Times New Roman"/>
          <w:szCs w:val="24"/>
        </w:rPr>
        <w:t xml:space="preserve"> τρόπο επιεικώς ακατάστατο και άρα αναποτελεσματικό. </w:t>
      </w:r>
    </w:p>
    <w:p w14:paraId="670F566B"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Με την εξαίρεση των κεφαλαίων Α</w:t>
      </w:r>
      <w:r>
        <w:rPr>
          <w:rFonts w:eastAsia="Times New Roman" w:cs="Times New Roman"/>
          <w:bCs/>
          <w:shd w:val="clear" w:color="auto" w:fill="FFFFFF"/>
        </w:rPr>
        <w:t>΄</w:t>
      </w:r>
      <w:r>
        <w:rPr>
          <w:rFonts w:eastAsia="Times New Roman" w:cs="Times New Roman"/>
          <w:bCs/>
          <w:shd w:val="clear" w:color="auto" w:fill="FFFFFF"/>
        </w:rPr>
        <w:t xml:space="preserve"> και </w:t>
      </w:r>
      <w:r>
        <w:rPr>
          <w:rFonts w:eastAsia="Times New Roman"/>
          <w:bCs/>
          <w:shd w:val="clear" w:color="auto" w:fill="FFFFFF"/>
        </w:rPr>
        <w:t>Β</w:t>
      </w:r>
      <w:r>
        <w:rPr>
          <w:rFonts w:eastAsia="Times New Roman"/>
          <w:bCs/>
          <w:shd w:val="clear" w:color="auto" w:fill="FFFFFF"/>
        </w:rPr>
        <w:t>΄,</w:t>
      </w:r>
      <w:r>
        <w:rPr>
          <w:rFonts w:eastAsia="Times New Roman" w:cs="Times New Roman"/>
          <w:bCs/>
          <w:shd w:val="clear" w:color="auto" w:fill="FFFFFF"/>
        </w:rPr>
        <w:t xml:space="preserve"> υπάρχουν αρκετά σημεία στα οποία εκφράζουμε σοβαρές αντιρρήσεις και σε αυτά θα μου επιτρέψετε να επικεντρωθώ. </w:t>
      </w:r>
    </w:p>
    <w:p w14:paraId="670F566C"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ξεκινήσω από το </w:t>
      </w:r>
      <w:r>
        <w:rPr>
          <w:rFonts w:eastAsia="Times New Roman"/>
          <w:bCs/>
          <w:shd w:val="clear" w:color="auto" w:fill="FFFFFF"/>
        </w:rPr>
        <w:t>άρθρο</w:t>
      </w:r>
      <w:r>
        <w:rPr>
          <w:rFonts w:eastAsia="Times New Roman" w:cs="Times New Roman"/>
          <w:bCs/>
          <w:shd w:val="clear" w:color="auto" w:fill="FFFFFF"/>
        </w:rPr>
        <w:t xml:space="preserve"> 11, που αφορά στον ευαίσθητο χώρο της Ειδικής Αγωγής και ιδιαίτερα την παράγραφο 1β</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η οποία</w:t>
      </w:r>
      <w:r>
        <w:rPr>
          <w:rFonts w:eastAsia="Times New Roman" w:cs="Times New Roman"/>
          <w:bCs/>
          <w:shd w:val="clear" w:color="auto" w:fill="FFFFFF"/>
        </w:rPr>
        <w:t xml:space="preserve"> αποτυπώνει τη λανθασμένη φιλοσοφία της </w:t>
      </w:r>
      <w:r>
        <w:rPr>
          <w:rFonts w:eastAsia="Times New Roman"/>
          <w:bCs/>
          <w:shd w:val="clear" w:color="auto" w:fill="FFFFFF"/>
        </w:rPr>
        <w:t>Κυβέρνηση</w:t>
      </w:r>
      <w:r>
        <w:rPr>
          <w:rFonts w:eastAsia="Times New Roman" w:cs="Times New Roman"/>
          <w:bCs/>
          <w:shd w:val="clear" w:color="auto" w:fill="FFFFFF"/>
        </w:rPr>
        <w:t>ς. Απαλλάσσει τους μαθητές με αναπηρία ή ειδικές εκπαιδευτικές ανάγκες από τη διδασκαλία και την εξέταση της δεύτ</w:t>
      </w:r>
      <w:r>
        <w:rPr>
          <w:rFonts w:eastAsia="Times New Roman" w:cs="Times New Roman"/>
          <w:bCs/>
          <w:shd w:val="clear" w:color="auto" w:fill="FFFFFF"/>
        </w:rPr>
        <w:t xml:space="preserve">ερης ξένης γλώσσας. </w:t>
      </w:r>
    </w:p>
    <w:p w14:paraId="670F566D"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Πιστεύ</w:t>
      </w:r>
      <w:r>
        <w:rPr>
          <w:rFonts w:eastAsia="Times New Roman" w:cs="Times New Roman"/>
          <w:bCs/>
          <w:shd w:val="clear" w:color="auto" w:fill="FFFFFF"/>
        </w:rPr>
        <w:t>ε</w:t>
      </w:r>
      <w:r>
        <w:rPr>
          <w:rFonts w:eastAsia="Times New Roman" w:cs="Times New Roman"/>
          <w:bCs/>
          <w:shd w:val="clear" w:color="auto" w:fill="FFFFFF"/>
        </w:rPr>
        <w:t xml:space="preserve">τε ότι έτσι τους προσφέρετε καλύτερη υπηρεσία; Τους απομακρύνετε από τη γνώση, αντί να τους προσφέρετε το κατάλληλο εκπαιδευτικό περιβάλλον για να μάθουν περισσότερα; Αυτά τα παιδιά, που κατά κανόνα έχουν απίστευτες δεξιότητες, </w:t>
      </w:r>
      <w:r>
        <w:rPr>
          <w:rFonts w:eastAsia="Times New Roman" w:cs="Times New Roman"/>
          <w:bCs/>
          <w:shd w:val="clear" w:color="auto" w:fill="FFFFFF"/>
        </w:rPr>
        <w:t xml:space="preserve">δεν χρειάζονται λιγότερες υποχρεώσεις. Περισσότερες ευκαιρίες χρειάζονται. </w:t>
      </w:r>
    </w:p>
    <w:p w14:paraId="670F566E"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Έρχομαι στο </w:t>
      </w:r>
      <w:r>
        <w:rPr>
          <w:rFonts w:eastAsia="Times New Roman"/>
          <w:bCs/>
          <w:shd w:val="clear" w:color="auto" w:fill="FFFFFF"/>
        </w:rPr>
        <w:t>άρθρο</w:t>
      </w:r>
      <w:r>
        <w:rPr>
          <w:rFonts w:eastAsia="Times New Roman" w:cs="Times New Roman"/>
          <w:bCs/>
          <w:shd w:val="clear" w:color="auto" w:fill="FFFFFF"/>
        </w:rPr>
        <w:t xml:space="preserve"> 16, όπου έχουμε μείωση της χρηματοδότησης του Ιδρύματος </w:t>
      </w:r>
      <w:proofErr w:type="spellStart"/>
      <w:r>
        <w:rPr>
          <w:rFonts w:eastAsia="Times New Roman" w:cs="Times New Roman"/>
          <w:bCs/>
          <w:shd w:val="clear" w:color="auto" w:fill="FFFFFF"/>
        </w:rPr>
        <w:t>Ιατροβιολογικών</w:t>
      </w:r>
      <w:proofErr w:type="spellEnd"/>
      <w:r>
        <w:rPr>
          <w:rFonts w:eastAsia="Times New Roman" w:cs="Times New Roman"/>
          <w:bCs/>
          <w:shd w:val="clear" w:color="auto" w:fill="FFFFFF"/>
        </w:rPr>
        <w:t xml:space="preserve"> Ερευνών. Πρόκειται για ένα Ίδρυμα της Ακαδημίας Αθηνών με σημαντικό και πρωτοποριακό ερευν</w:t>
      </w:r>
      <w:r>
        <w:rPr>
          <w:rFonts w:eastAsia="Times New Roman" w:cs="Times New Roman"/>
          <w:bCs/>
          <w:shd w:val="clear" w:color="auto" w:fill="FFFFFF"/>
        </w:rPr>
        <w:t xml:space="preserve">ητικό έργο, το οποίο </w:t>
      </w:r>
      <w:r>
        <w:rPr>
          <w:rFonts w:eastAsia="Times New Roman"/>
          <w:bCs/>
          <w:shd w:val="clear" w:color="auto" w:fill="FFFFFF"/>
        </w:rPr>
        <w:t>έχει</w:t>
      </w:r>
      <w:r>
        <w:rPr>
          <w:rFonts w:eastAsia="Times New Roman" w:cs="Times New Roman"/>
          <w:bCs/>
          <w:shd w:val="clear" w:color="auto" w:fill="FFFFFF"/>
        </w:rPr>
        <w:t xml:space="preserve"> πολλαπλώς αξιολογηθεί από εξωτερικούς </w:t>
      </w:r>
      <w:proofErr w:type="spellStart"/>
      <w:r>
        <w:rPr>
          <w:rFonts w:eastAsia="Times New Roman" w:cs="Times New Roman"/>
          <w:bCs/>
          <w:shd w:val="clear" w:color="auto" w:fill="FFFFFF"/>
        </w:rPr>
        <w:t>αξιολογητές</w:t>
      </w:r>
      <w:proofErr w:type="spellEnd"/>
      <w:r>
        <w:rPr>
          <w:rFonts w:eastAsia="Times New Roman" w:cs="Times New Roman"/>
          <w:bCs/>
          <w:shd w:val="clear" w:color="auto" w:fill="FFFFFF"/>
        </w:rPr>
        <w:t>. Με ποια κριτήρια αποφασίζετε αφ</w:t>
      </w:r>
      <w:r>
        <w:rPr>
          <w:rFonts w:eastAsia="Times New Roman" w:cs="Times New Roman"/>
          <w:bCs/>
          <w:shd w:val="clear" w:color="auto" w:fill="FFFFFF"/>
        </w:rPr>
        <w:t xml:space="preserve">’ </w:t>
      </w:r>
      <w:r>
        <w:rPr>
          <w:rFonts w:eastAsia="Times New Roman" w:cs="Times New Roman"/>
          <w:bCs/>
          <w:shd w:val="clear" w:color="auto" w:fill="FFFFFF"/>
        </w:rPr>
        <w:t>ενός τη μείωση της χρηματοδότησης και αφ</w:t>
      </w:r>
      <w:r>
        <w:rPr>
          <w:rFonts w:eastAsia="Times New Roman" w:cs="Times New Roman"/>
          <w:bCs/>
          <w:shd w:val="clear" w:color="auto" w:fill="FFFFFF"/>
        </w:rPr>
        <w:t xml:space="preserve">’ </w:t>
      </w:r>
      <w:r>
        <w:rPr>
          <w:rFonts w:eastAsia="Times New Roman" w:cs="Times New Roman"/>
          <w:bCs/>
          <w:shd w:val="clear" w:color="auto" w:fill="FFFFFF"/>
        </w:rPr>
        <w:t xml:space="preserve">ετέρου το ποσό της μείωσης; </w:t>
      </w:r>
    </w:p>
    <w:p w14:paraId="670F566F"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17 φέρνετε την αλλαγή της σύνθεσης και του τρόπου λήψης αποφάσεων</w:t>
      </w:r>
      <w:r>
        <w:rPr>
          <w:rFonts w:eastAsia="Times New Roman" w:cs="Times New Roman"/>
          <w:bCs/>
          <w:shd w:val="clear" w:color="auto" w:fill="FFFFFF"/>
        </w:rPr>
        <w:t xml:space="preserve"> του Συμβουλίου Αναγνώρισης Επαγγελματικών Προσόντων. Ευτυχώς που η αντίδρασή μας σας πειθανάγκασε να δεχτείτε τη συμμετοχή της οικείας επαγγελματικής οργάνωσης. Οι επαγγελματικές οργανώσεις γνωρίζετε ότι έχουν ρόλο θεσμικό και κατοχυρωμένο και δεν μπορείτ</w:t>
      </w:r>
      <w:r>
        <w:rPr>
          <w:rFonts w:eastAsia="Times New Roman" w:cs="Times New Roman"/>
          <w:bCs/>
          <w:shd w:val="clear" w:color="auto" w:fill="FFFFFF"/>
        </w:rPr>
        <w:t xml:space="preserve">ε ούτε να τις παρακάμπτετε ούτε να τις απαξιώνετε. </w:t>
      </w:r>
    </w:p>
    <w:p w14:paraId="670F5670"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το </w:t>
      </w:r>
      <w:r>
        <w:rPr>
          <w:rFonts w:eastAsia="Times New Roman"/>
          <w:bCs/>
          <w:shd w:val="clear" w:color="auto" w:fill="FFFFFF"/>
        </w:rPr>
        <w:t>άρθρο</w:t>
      </w:r>
      <w:r>
        <w:rPr>
          <w:rFonts w:eastAsia="Times New Roman" w:cs="Times New Roman"/>
          <w:bCs/>
          <w:shd w:val="clear" w:color="auto" w:fill="FFFFFF"/>
        </w:rPr>
        <w:t xml:space="preserve"> 18 δημιουργείτε ένα </w:t>
      </w:r>
      <w:r>
        <w:rPr>
          <w:rFonts w:eastAsia="Times New Roman" w:cs="Times New Roman"/>
          <w:bCs/>
          <w:shd w:val="clear" w:color="auto" w:fill="FFFFFF"/>
        </w:rPr>
        <w:t>ό</w:t>
      </w:r>
      <w:r>
        <w:rPr>
          <w:rFonts w:eastAsia="Times New Roman" w:cs="Times New Roman"/>
          <w:bCs/>
          <w:shd w:val="clear" w:color="auto" w:fill="FFFFFF"/>
        </w:rPr>
        <w:t xml:space="preserve">ργανο, το Εθνικό Συμβούλιο Εκπαίδευσης και Ανάπτυξης Ανθρώπινου Δυναμικού. </w:t>
      </w:r>
      <w:r>
        <w:rPr>
          <w:rFonts w:eastAsia="Times New Roman"/>
          <w:bCs/>
          <w:shd w:val="clear" w:color="auto" w:fill="FFFFFF"/>
        </w:rPr>
        <w:t>Είναι</w:t>
      </w:r>
      <w:r>
        <w:rPr>
          <w:rFonts w:eastAsia="Times New Roman" w:cs="Times New Roman"/>
          <w:bCs/>
          <w:shd w:val="clear" w:color="auto" w:fill="FFFFFF"/>
        </w:rPr>
        <w:t xml:space="preserve"> ένα όργανο που αντικαθιστά το Εθνικό Συμβούλιο Παιδείας και το οποίο, έχοντας τα ίδια χαρα</w:t>
      </w:r>
      <w:r>
        <w:rPr>
          <w:rFonts w:eastAsia="Times New Roman" w:cs="Times New Roman"/>
          <w:bCs/>
          <w:shd w:val="clear" w:color="auto" w:fill="FFFFFF"/>
        </w:rPr>
        <w:t>κτηριστικά -πολυμελές και σύνθετο στη λειτουργία του</w:t>
      </w:r>
      <w:r>
        <w:rPr>
          <w:rFonts w:eastAsia="Times New Roman"/>
          <w:bCs/>
          <w:shd w:val="clear" w:color="auto" w:fill="FFFFFF"/>
        </w:rPr>
        <w:t>-,</w:t>
      </w:r>
      <w:r>
        <w:rPr>
          <w:rFonts w:eastAsia="Times New Roman" w:cs="Times New Roman"/>
          <w:bCs/>
          <w:shd w:val="clear" w:color="auto" w:fill="FFFFFF"/>
        </w:rPr>
        <w:t xml:space="preserve"> δεν απέδωσε. </w:t>
      </w:r>
    </w:p>
    <w:p w14:paraId="670F5671"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κύριος Υπουργός είπε στην </w:t>
      </w:r>
      <w:r>
        <w:rPr>
          <w:rFonts w:eastAsia="Times New Roman" w:cs="Times New Roman"/>
          <w:bCs/>
          <w:shd w:val="clear" w:color="auto" w:fill="FFFFFF"/>
        </w:rPr>
        <w:t>ε</w:t>
      </w:r>
      <w:r>
        <w:rPr>
          <w:rFonts w:eastAsia="Times New Roman" w:cs="Times New Roman"/>
          <w:bCs/>
          <w:shd w:val="clear" w:color="auto" w:fill="FFFFFF"/>
        </w:rPr>
        <w:t xml:space="preserve">πιτροπή ότι δεν θα αμείβονται τα μέλη του. Το εύχομαι, γιατί η γενναιοδωρία που δείχνετε ως </w:t>
      </w:r>
      <w:r>
        <w:rPr>
          <w:rFonts w:eastAsia="Times New Roman"/>
          <w:bCs/>
          <w:shd w:val="clear" w:color="auto" w:fill="FFFFFF"/>
        </w:rPr>
        <w:t>Κυβέρνηση</w:t>
      </w:r>
      <w:r>
        <w:rPr>
          <w:rFonts w:eastAsia="Times New Roman" w:cs="Times New Roman"/>
          <w:bCs/>
          <w:shd w:val="clear" w:color="auto" w:fill="FFFFFF"/>
        </w:rPr>
        <w:t xml:space="preserve"> στη σύσταση νέων οργάνων και φορέων, δεν </w:t>
      </w:r>
      <w:r>
        <w:rPr>
          <w:rFonts w:eastAsia="Times New Roman"/>
          <w:bCs/>
          <w:shd w:val="clear" w:color="auto" w:fill="FFFFFF"/>
        </w:rPr>
        <w:t>είναι</w:t>
      </w:r>
      <w:r>
        <w:rPr>
          <w:rFonts w:eastAsia="Times New Roman" w:cs="Times New Roman"/>
          <w:bCs/>
          <w:shd w:val="clear" w:color="auto" w:fill="FFFFFF"/>
        </w:rPr>
        <w:t xml:space="preserve"> τζάμπα μέ</w:t>
      </w:r>
      <w:r>
        <w:rPr>
          <w:rFonts w:eastAsia="Times New Roman" w:cs="Times New Roman"/>
          <w:bCs/>
          <w:shd w:val="clear" w:color="auto" w:fill="FFFFFF"/>
        </w:rPr>
        <w:t xml:space="preserve">χρι τώρα. </w:t>
      </w:r>
    </w:p>
    <w:p w14:paraId="670F5672"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άρωμα ρουσφετιού </w:t>
      </w:r>
      <w:r>
        <w:rPr>
          <w:rFonts w:eastAsia="Times New Roman"/>
          <w:bCs/>
          <w:shd w:val="clear" w:color="auto" w:fill="FFFFFF"/>
        </w:rPr>
        <w:t>είναι</w:t>
      </w:r>
      <w:r>
        <w:rPr>
          <w:rFonts w:eastAsia="Times New Roman" w:cs="Times New Roman"/>
          <w:bCs/>
          <w:shd w:val="clear" w:color="auto" w:fill="FFFFFF"/>
        </w:rPr>
        <w:t xml:space="preserve"> εντονότατο στο </w:t>
      </w:r>
      <w:r>
        <w:rPr>
          <w:rFonts w:eastAsia="Times New Roman"/>
          <w:bCs/>
          <w:shd w:val="clear" w:color="auto" w:fill="FFFFFF"/>
        </w:rPr>
        <w:t>άρθρο</w:t>
      </w:r>
      <w:r>
        <w:rPr>
          <w:rFonts w:eastAsia="Times New Roman" w:cs="Times New Roman"/>
          <w:bCs/>
          <w:shd w:val="clear" w:color="auto" w:fill="FFFFFF"/>
        </w:rPr>
        <w:t xml:space="preserve"> 20, όπου εκπαιδευτικοί της πρωτοβάθμιας και δευτεροβάθμιας εκπαίδευσης βαφτίζονται καθηγητές πανεπιστημίου. Προφανώς, περισσεύουν οι δάσκαλοι στα σχολεία και τους στέλνετε με ευκολία στην τριτοβάθμι</w:t>
      </w:r>
      <w:r>
        <w:rPr>
          <w:rFonts w:eastAsia="Times New Roman" w:cs="Times New Roman"/>
          <w:bCs/>
          <w:shd w:val="clear" w:color="auto" w:fill="FFFFFF"/>
        </w:rPr>
        <w:t xml:space="preserve">α εκπαίδευση, και μάλιστα αυτούς που έχουν αυξημένα τυπικά προσόντα. </w:t>
      </w:r>
    </w:p>
    <w:p w14:paraId="670F5673"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ίδιο ισχύει και για τους υπαλλήλους των πανεπιστημίων, στους οποίους δίνεται η δυνατότητα να ενταχθούν στο Ειδικό Τεχνικό Επιστημονικό Προσωπικό. Όμως και το προσωπικό κατηγορίας ΕΤΕΠ</w:t>
      </w:r>
      <w:r>
        <w:rPr>
          <w:rFonts w:eastAsia="Times New Roman" w:cs="Times New Roman"/>
          <w:bCs/>
          <w:shd w:val="clear" w:color="auto" w:fill="FFFFFF"/>
        </w:rPr>
        <w:t xml:space="preserve"> μπορεί να ενταχθεί στην κατηγορία Εργαστηριακού Διδακτικού Προσωπικού. Φαντάζομαι ότι στο επόμενο νομοσχέδιο θα τους κάνετε όλους καθηγητές. </w:t>
      </w:r>
    </w:p>
    <w:p w14:paraId="670F5674"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Αλήθεια, υπάρχει κάποιος υποτυπώδης σχεδιασμός σε όλο αυτό, πέρα </w:t>
      </w:r>
      <w:r>
        <w:rPr>
          <w:rFonts w:eastAsia="Times New Roman"/>
          <w:bCs/>
          <w:shd w:val="clear" w:color="auto" w:fill="FFFFFF"/>
        </w:rPr>
        <w:t>βεβαίως</w:t>
      </w:r>
      <w:r>
        <w:rPr>
          <w:rFonts w:eastAsia="Times New Roman" w:cs="Times New Roman"/>
          <w:bCs/>
          <w:shd w:val="clear" w:color="auto" w:fill="FFFFFF"/>
        </w:rPr>
        <w:t xml:space="preserve"> από τον προφανή, των εξυπηρετήσεων και τ</w:t>
      </w:r>
      <w:r>
        <w:rPr>
          <w:rFonts w:eastAsia="Times New Roman" w:cs="Times New Roman"/>
          <w:bCs/>
          <w:shd w:val="clear" w:color="auto" w:fill="FFFFFF"/>
        </w:rPr>
        <w:t xml:space="preserve">ης απεγνωσμένης ψηφοθηρίας; Έχετε μελετήσει ποιες </w:t>
      </w:r>
      <w:r>
        <w:rPr>
          <w:rFonts w:eastAsia="Times New Roman"/>
          <w:bCs/>
          <w:shd w:val="clear" w:color="auto" w:fill="FFFFFF"/>
        </w:rPr>
        <w:t>είναι</w:t>
      </w:r>
      <w:r>
        <w:rPr>
          <w:rFonts w:eastAsia="Times New Roman" w:cs="Times New Roman"/>
          <w:bCs/>
          <w:shd w:val="clear" w:color="auto" w:fill="FFFFFF"/>
        </w:rPr>
        <w:t xml:space="preserve"> οι ανάγκες των εκπαιδευτικών ιδρυμάτων σε αυτές τις θέσεις; Έχετε προβλέψει πώς θα καλύψετε τα κενά που θα προκύψουν από τις μετακινήσεις; Θα προκληθεί δημοσιονομική επιβάρυνση; </w:t>
      </w:r>
    </w:p>
    <w:p w14:paraId="670F5675"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w:t>
      </w:r>
      <w:r>
        <w:rPr>
          <w:rFonts w:eastAsia="Times New Roman"/>
          <w:bCs/>
          <w:shd w:val="clear" w:color="auto" w:fill="FFFFFF"/>
        </w:rPr>
        <w:t>άρθρο</w:t>
      </w:r>
      <w:r>
        <w:rPr>
          <w:rFonts w:eastAsia="Times New Roman" w:cs="Times New Roman"/>
          <w:bCs/>
          <w:shd w:val="clear" w:color="auto" w:fill="FFFFFF"/>
        </w:rPr>
        <w:t xml:space="preserve"> 20 αποκαλύπτ</w:t>
      </w:r>
      <w:r>
        <w:rPr>
          <w:rFonts w:eastAsia="Times New Roman" w:cs="Times New Roman"/>
          <w:bCs/>
          <w:shd w:val="clear" w:color="auto" w:fill="FFFFFF"/>
        </w:rPr>
        <w:t xml:space="preserve">ει με τον πιο γλαφυρό τρόπο τους σκοπούς που υπηρετεί η πολιτική σας και τα κριτήρια με τα οποία νομοθετείτε. </w:t>
      </w:r>
    </w:p>
    <w:p w14:paraId="670F5676"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w:t>
      </w:r>
      <w:r>
        <w:rPr>
          <w:rFonts w:eastAsia="Times New Roman"/>
          <w:bCs/>
          <w:shd w:val="clear" w:color="auto" w:fill="FFFFFF"/>
        </w:rPr>
        <w:t>άρθρο</w:t>
      </w:r>
      <w:r>
        <w:rPr>
          <w:rFonts w:eastAsia="Times New Roman" w:cs="Times New Roman"/>
          <w:bCs/>
          <w:shd w:val="clear" w:color="auto" w:fill="FFFFFF"/>
        </w:rPr>
        <w:t xml:space="preserve"> 28 αποτελεί χαρακτηριστικό παράδειγμα προχειρότητας και ανύπαρκτου σχεδιασμού. Ήταν πριν λίγους μήνες μόνο όταν η </w:t>
      </w:r>
      <w:r>
        <w:rPr>
          <w:rFonts w:eastAsia="Times New Roman"/>
          <w:bCs/>
          <w:shd w:val="clear" w:color="auto" w:fill="FFFFFF"/>
        </w:rPr>
        <w:t>Κυβέρνηση</w:t>
      </w:r>
      <w:r>
        <w:rPr>
          <w:rFonts w:eastAsia="Times New Roman" w:cs="Times New Roman"/>
          <w:bCs/>
          <w:shd w:val="clear" w:color="auto" w:fill="FFFFFF"/>
        </w:rPr>
        <w:t xml:space="preserve"> υποστήριζε, με μεγαλοστομίες, την ίδρυση του Ελληνικού Ιδρύματος Έρευνας και Καινοτομίας. Έκανε λόγο για έναν ανεξάρτητο φορέα στα πρότυπα μεγάλων ερευνητικών κέντρων του εξωτερικού. </w:t>
      </w:r>
    </w:p>
    <w:p w14:paraId="670F5677"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w:t>
      </w:r>
      <w:r>
        <w:rPr>
          <w:rFonts w:eastAsia="Times New Roman"/>
          <w:bCs/>
          <w:shd w:val="clear" w:color="auto" w:fill="FFFFFF"/>
        </w:rPr>
        <w:t>έ</w:t>
      </w:r>
      <w:r>
        <w:rPr>
          <w:rFonts w:eastAsia="Times New Roman" w:cs="Times New Roman"/>
          <w:bCs/>
          <w:shd w:val="clear" w:color="auto" w:fill="FFFFFF"/>
        </w:rPr>
        <w:t xml:space="preserve">ρχεται σήμερα η </w:t>
      </w:r>
      <w:r>
        <w:rPr>
          <w:rFonts w:eastAsia="Times New Roman"/>
          <w:bCs/>
          <w:shd w:val="clear" w:color="auto" w:fill="FFFFFF"/>
        </w:rPr>
        <w:t>Κυβέρνηση, η οποία</w:t>
      </w:r>
      <w:r>
        <w:rPr>
          <w:rFonts w:eastAsia="Times New Roman" w:cs="Times New Roman"/>
          <w:bCs/>
          <w:shd w:val="clear" w:color="auto" w:fill="FFFFFF"/>
        </w:rPr>
        <w:t xml:space="preserve"> ενώ δεν </w:t>
      </w:r>
      <w:r>
        <w:rPr>
          <w:rFonts w:eastAsia="Times New Roman"/>
          <w:bCs/>
          <w:shd w:val="clear" w:color="auto" w:fill="FFFFFF"/>
        </w:rPr>
        <w:t>έχει</w:t>
      </w:r>
      <w:r>
        <w:rPr>
          <w:rFonts w:eastAsia="Times New Roman" w:cs="Times New Roman"/>
          <w:bCs/>
          <w:shd w:val="clear" w:color="auto" w:fill="FFFFFF"/>
        </w:rPr>
        <w:t xml:space="preserve"> τηρήσει κανένα χρο</w:t>
      </w:r>
      <w:r>
        <w:rPr>
          <w:rFonts w:eastAsia="Times New Roman" w:cs="Times New Roman"/>
          <w:bCs/>
          <w:shd w:val="clear" w:color="auto" w:fill="FFFFFF"/>
        </w:rPr>
        <w:t>νοδιάγραμμα για τη συγκρότηση του ΕΛΙΔΕΚ, και το βάζει υπό τη σκέπη της Γενικής Γραμματείας Έρευνας και Τεχνολογίας, η οποία αποκτά κάθε ουσιαστική αρμοδιότητα για την οργάνωση και τη λειτουργία του. Σας είχαμε επισημάνει από τότε</w:t>
      </w:r>
      <w:r>
        <w:rPr>
          <w:rFonts w:eastAsia="Times New Roman" w:cs="Times New Roman"/>
          <w:bCs/>
          <w:shd w:val="clear" w:color="auto" w:fill="FFFFFF"/>
        </w:rPr>
        <w:t>,</w:t>
      </w:r>
      <w:r>
        <w:rPr>
          <w:rFonts w:eastAsia="Times New Roman" w:cs="Times New Roman"/>
          <w:bCs/>
          <w:shd w:val="clear" w:color="auto" w:fill="FFFFFF"/>
        </w:rPr>
        <w:t xml:space="preserve"> ότι δεν ήταν καν ορατό σ</w:t>
      </w:r>
      <w:r>
        <w:rPr>
          <w:rFonts w:eastAsia="Times New Roman" w:cs="Times New Roman"/>
          <w:bCs/>
          <w:shd w:val="clear" w:color="auto" w:fill="FFFFFF"/>
        </w:rPr>
        <w:t xml:space="preserve">ε τι διαφοροποιείται ο νέος φορέας από τη Γενική Γραμματεία Έρευνας και Τεχνολογίας. Αντίθετα, συνέπιπτε με το θεσμικό της πλαίσιο. </w:t>
      </w:r>
    </w:p>
    <w:p w14:paraId="670F5678"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το </w:t>
      </w:r>
      <w:r>
        <w:rPr>
          <w:rFonts w:eastAsia="Times New Roman"/>
          <w:bCs/>
          <w:shd w:val="clear" w:color="auto" w:fill="FFFFFF"/>
        </w:rPr>
        <w:t>άρθρο</w:t>
      </w:r>
      <w:r>
        <w:rPr>
          <w:rFonts w:eastAsia="Times New Roman" w:cs="Times New Roman"/>
          <w:bCs/>
          <w:shd w:val="clear" w:color="auto" w:fill="FFFFFF"/>
        </w:rPr>
        <w:t xml:space="preserve"> 28 καταργείτε, επίσης, τη δυνατότητα ίδρυσης πέντε ερευνητικών κέντρων στην ελληνική περιφέρεια. Και μάλιστα, π</w:t>
      </w:r>
      <w:r>
        <w:rPr>
          <w:rFonts w:eastAsia="Times New Roman" w:cs="Times New Roman"/>
          <w:bCs/>
          <w:shd w:val="clear" w:color="auto" w:fill="FFFFFF"/>
        </w:rPr>
        <w:t xml:space="preserve">ροβάλετε ως βασικό επιχείρημα, ότι δεν </w:t>
      </w:r>
      <w:r>
        <w:rPr>
          <w:rFonts w:eastAsia="Times New Roman"/>
          <w:bCs/>
          <w:shd w:val="clear" w:color="auto" w:fill="FFFFFF"/>
        </w:rPr>
        <w:t>έχει</w:t>
      </w:r>
      <w:r>
        <w:rPr>
          <w:rFonts w:eastAsia="Times New Roman" w:cs="Times New Roman"/>
          <w:bCs/>
          <w:shd w:val="clear" w:color="auto" w:fill="FFFFFF"/>
        </w:rPr>
        <w:t xml:space="preserve"> εξεταστεί η σκοπιμότητα ίδρυσής τους και η βιωσιμότητά τους. Και το επικαλείστε εσείς, που έχετε αναπτύξει βιομηχανία δημιουργίας φορέων μηδενικής χρησιμότητας, χωρίς να μπείτε καν στον κόπο ποτέ να εξετάσετε αυτ</w:t>
      </w:r>
      <w:r>
        <w:rPr>
          <w:rFonts w:eastAsia="Times New Roman" w:cs="Times New Roman"/>
          <w:bCs/>
          <w:shd w:val="clear" w:color="auto" w:fill="FFFFFF"/>
        </w:rPr>
        <w:t xml:space="preserve">ές τις παραμέτρους. </w:t>
      </w:r>
    </w:p>
    <w:p w14:paraId="670F5679"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της Πλειοψηφίας, η </w:t>
      </w:r>
      <w:r>
        <w:rPr>
          <w:rFonts w:eastAsia="Times New Roman"/>
          <w:bCs/>
          <w:shd w:val="clear" w:color="auto" w:fill="FFFFFF"/>
        </w:rPr>
        <w:t>π</w:t>
      </w:r>
      <w:r>
        <w:rPr>
          <w:rFonts w:eastAsia="Times New Roman"/>
          <w:bCs/>
          <w:shd w:val="clear" w:color="auto" w:fill="FFFFFF"/>
        </w:rPr>
        <w:t>αιδεία πρέπει να είναι κυρίαρχο κομμάτι της εθνικής μας αναπτυξιακής στρατηγικής. Είναι ο βασικός μοχλός και η κινητήριος δύναμη που θα ξεκολλήσει το κάρο από τις λάσπες και θα μας οδηγήσει εκτός κ</w:t>
      </w:r>
      <w:r>
        <w:rPr>
          <w:rFonts w:eastAsia="Times New Roman"/>
          <w:bCs/>
          <w:shd w:val="clear" w:color="auto" w:fill="FFFFFF"/>
        </w:rPr>
        <w:t xml:space="preserve">ρίσης. </w:t>
      </w:r>
    </w:p>
    <w:p w14:paraId="670F567A"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Δυστυχώς, και σε αυτόν τον τομέα αποδεικνύεστε κατώτεροι των περιστάσεων και βάζετε τον πήχη πολύ χαμηλά. Βάζετε σε πρώτο πλάνο τακτοποιήσεις και </w:t>
      </w:r>
      <w:proofErr w:type="spellStart"/>
      <w:r>
        <w:rPr>
          <w:rFonts w:eastAsia="Times New Roman"/>
          <w:bCs/>
          <w:shd w:val="clear" w:color="auto" w:fill="FFFFFF"/>
        </w:rPr>
        <w:t>μικροεξυπηρετήσεις</w:t>
      </w:r>
      <w:proofErr w:type="spellEnd"/>
      <w:r>
        <w:rPr>
          <w:rFonts w:eastAsia="Times New Roman"/>
          <w:bCs/>
          <w:shd w:val="clear" w:color="auto" w:fill="FFFFFF"/>
        </w:rPr>
        <w:t>. Αλλά να ξέρετε -μάλλον το γνωρίζετε πια κάθε μέρα όλο και περισσότερο– ότι τα κόλπ</w:t>
      </w:r>
      <w:r>
        <w:rPr>
          <w:rFonts w:eastAsia="Times New Roman"/>
          <w:bCs/>
          <w:shd w:val="clear" w:color="auto" w:fill="FFFFFF"/>
        </w:rPr>
        <w:t xml:space="preserve">α αυτά πλέον δεν συγκινούν και δεν αποδίδουν, γιατί είναι οι τελευταίες σπασμωδικές κινήσεις μιας Κυβέρνησης πριν τη κατάρρευση. </w:t>
      </w:r>
    </w:p>
    <w:p w14:paraId="670F567B" w14:textId="77777777" w:rsidR="00D35489" w:rsidRDefault="0006190C">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70F567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συνάδελφε, και για τον </w:t>
      </w:r>
      <w:r>
        <w:rPr>
          <w:rFonts w:eastAsia="Times New Roman" w:cs="Times New Roman"/>
          <w:szCs w:val="24"/>
        </w:rPr>
        <w:t xml:space="preserve">σεβασμό στον χρόνο. </w:t>
      </w:r>
    </w:p>
    <w:p w14:paraId="670F567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Κωνσταντίνος Τζαβάρας για δώδεκα λεπτά. </w:t>
      </w:r>
    </w:p>
    <w:p w14:paraId="670F567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πολύ, κύριε Πρόεδρε. </w:t>
      </w:r>
    </w:p>
    <w:p w14:paraId="670F567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θα παραλείψω, παρ</w:t>
      </w:r>
      <w:r>
        <w:rPr>
          <w:rFonts w:eastAsia="Times New Roman" w:cs="Times New Roman"/>
          <w:szCs w:val="24"/>
        </w:rPr>
        <w:t xml:space="preserve">’ </w:t>
      </w:r>
      <w:r>
        <w:rPr>
          <w:rFonts w:eastAsia="Times New Roman" w:cs="Times New Roman"/>
          <w:szCs w:val="24"/>
        </w:rPr>
        <w:t>όλο που θα ήθελα να αρχίσω με τον Υπουργό, να αν</w:t>
      </w:r>
      <w:r>
        <w:rPr>
          <w:rFonts w:eastAsia="Times New Roman" w:cs="Times New Roman"/>
          <w:szCs w:val="24"/>
        </w:rPr>
        <w:t xml:space="preserve">αφερθώ στον καθ’ όλα ευπρεπή συνάδελφο, τον κ. </w:t>
      </w:r>
      <w:proofErr w:type="spellStart"/>
      <w:r>
        <w:rPr>
          <w:rFonts w:eastAsia="Times New Roman" w:cs="Times New Roman"/>
          <w:szCs w:val="24"/>
        </w:rPr>
        <w:t>Μηταφίδη</w:t>
      </w:r>
      <w:proofErr w:type="spellEnd"/>
      <w:r>
        <w:rPr>
          <w:rFonts w:eastAsia="Times New Roman" w:cs="Times New Roman"/>
          <w:szCs w:val="24"/>
        </w:rPr>
        <w:t>, ο οποίος από του Βήματος τούτου προ ολίγου μου απηύθυνε έναν λόγο. Χαίρω να διαπιστώνω ότι η ριζοσπαστική Αριστερά αναγνωρίζει την αξία του φιλοσοφικού και πολιτικού παραδείγματος του διαφωτισμού και</w:t>
      </w:r>
      <w:r>
        <w:rPr>
          <w:rFonts w:eastAsia="Times New Roman" w:cs="Times New Roman"/>
          <w:szCs w:val="24"/>
        </w:rPr>
        <w:t xml:space="preserve"> ανακαλύπτει, βεβαίως, την αξία του ηθικού φιλελευθερισμού, γιατί ακριβώς αντιλαμβάνεται ότι χάθηκε πολύς χρόνος. </w:t>
      </w:r>
      <w:r>
        <w:rPr>
          <w:rFonts w:eastAsia="Times New Roman" w:cs="Times New Roman"/>
          <w:szCs w:val="24"/>
        </w:rPr>
        <w:t>Η ιστορία έκανε μ</w:t>
      </w:r>
      <w:r>
        <w:rPr>
          <w:rFonts w:eastAsia="Times New Roman" w:cs="Times New Roman"/>
          <w:szCs w:val="24"/>
        </w:rPr>
        <w:t xml:space="preserve">εγάλη διαδρομή προκειμένου να επιστρέψει σε αυτές τις διαπιστώσεις. </w:t>
      </w:r>
    </w:p>
    <w:p w14:paraId="670F568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διαφωνήσω, όμως, μαζί του, γιατί η «Αντιγόνη», κύριε </w:t>
      </w:r>
      <w:r>
        <w:rPr>
          <w:rFonts w:eastAsia="Times New Roman" w:cs="Times New Roman"/>
          <w:szCs w:val="24"/>
        </w:rPr>
        <w:t>συνάδελφε, είναι μια κολώνα, στην οποία στηρίζεται όλος ο δυτικός πολιτισμός. Γι’ αυτό, δεν ανήκει σε ιδιοκτήτες, ιδεολόγους, δεν ανήκει σε παραδόσεις. Έχει πανανθρώπινη αξία και σπουδαιότητα και τουλάχιστον, με την εμβέλεια των νοημάτων της, μας περιλαμβά</w:t>
      </w:r>
      <w:r>
        <w:rPr>
          <w:rFonts w:eastAsia="Times New Roman" w:cs="Times New Roman"/>
          <w:szCs w:val="24"/>
        </w:rPr>
        <w:t xml:space="preserve">νει όλους. </w:t>
      </w:r>
    </w:p>
    <w:p w14:paraId="670F568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λοιπόν, με αυτές τις σκέψεις, κύριε Υπουργέ, να πω ότι από εσάς σήμερα περιμέναμε -γιατί είστε ένας εγνωσμένης αξίας πνευματικός άνθρωπος και ακαδημαϊκός διδάσκαλος- στην πρώτη επαφή σας με το νομοθετικό έργο, να φέρετε στην Εθνική Αν</w:t>
      </w:r>
      <w:r>
        <w:rPr>
          <w:rFonts w:eastAsia="Times New Roman" w:cs="Times New Roman"/>
          <w:szCs w:val="24"/>
        </w:rPr>
        <w:t xml:space="preserve">τιπροσωπεία ένα πλήρες, καλότεχνο, περιεκτικό και κυρίως αποτελεσματικών ρυθμίσεων νομοσχέδιο. Αντ’ αυτού, μας φέρατε αυτό που έλεγαν οι αρχαίοι Ρωμαίοι, μία </w:t>
      </w:r>
      <w:proofErr w:type="spellStart"/>
      <w:r>
        <w:rPr>
          <w:rFonts w:eastAsia="Times New Roman" w:cs="Times New Roman"/>
          <w:szCs w:val="24"/>
          <w:lang w:val="en-US"/>
        </w:rPr>
        <w:t>lex</w:t>
      </w:r>
      <w:proofErr w:type="spellEnd"/>
      <w:r>
        <w:rPr>
          <w:rFonts w:eastAsia="Times New Roman" w:cs="Times New Roman"/>
          <w:szCs w:val="24"/>
        </w:rPr>
        <w:t xml:space="preserve"> </w:t>
      </w:r>
      <w:proofErr w:type="spellStart"/>
      <w:r>
        <w:rPr>
          <w:rFonts w:eastAsia="Times New Roman" w:cs="Times New Roman"/>
          <w:szCs w:val="24"/>
          <w:lang w:val="en-US"/>
        </w:rPr>
        <w:t>satura</w:t>
      </w:r>
      <w:proofErr w:type="spellEnd"/>
      <w:r>
        <w:rPr>
          <w:rFonts w:eastAsia="Times New Roman" w:cs="Times New Roman"/>
          <w:szCs w:val="24"/>
        </w:rPr>
        <w:t>. «</w:t>
      </w:r>
      <w:proofErr w:type="spellStart"/>
      <w:r>
        <w:rPr>
          <w:rFonts w:eastAsia="Times New Roman" w:cs="Times New Roman"/>
          <w:szCs w:val="24"/>
          <w:lang w:val="en-US"/>
        </w:rPr>
        <w:t>Satura</w:t>
      </w:r>
      <w:proofErr w:type="spellEnd"/>
      <w:r>
        <w:rPr>
          <w:rFonts w:eastAsia="Times New Roman" w:cs="Times New Roman"/>
          <w:szCs w:val="24"/>
        </w:rPr>
        <w:t xml:space="preserve">» είναι ένα πιάτο στο οποίο υπάρχουν πολλά, διαφορετικά και ασύνδετα εδέσματα, τέτοια που να μην μπορεί κανένας να καταλάβει ούτε αρχή ούτε τέλος ούτε ουσία ούτε γεύση. </w:t>
      </w:r>
    </w:p>
    <w:p w14:paraId="670F568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Γεύση έχει. Και διακριτή. </w:t>
      </w:r>
    </w:p>
    <w:p w14:paraId="670F568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Είναι άγευστο, γιατί</w:t>
      </w:r>
      <w:r>
        <w:rPr>
          <w:rFonts w:eastAsia="Times New Roman" w:cs="Times New Roman"/>
          <w:szCs w:val="24"/>
        </w:rPr>
        <w:t xml:space="preserve"> η </w:t>
      </w:r>
      <w:proofErr w:type="spellStart"/>
      <w:r>
        <w:rPr>
          <w:rFonts w:eastAsia="Times New Roman" w:cs="Times New Roman"/>
          <w:szCs w:val="24"/>
        </w:rPr>
        <w:t>πολυγευσία</w:t>
      </w:r>
      <w:proofErr w:type="spellEnd"/>
      <w:r>
        <w:rPr>
          <w:rFonts w:eastAsia="Times New Roman" w:cs="Times New Roman"/>
          <w:szCs w:val="24"/>
        </w:rPr>
        <w:t xml:space="preserve"> οδηγεί ακριβώς στην εξουδετέρωση κάθε γευστικής απόχρωσης. Άρα κύριε Φίλη, είδατε ότι καταλήγουμε στο ίδιο, ξεκινώντας από διαφορετικές αφετηρίες. </w:t>
      </w:r>
    </w:p>
    <w:p w14:paraId="670F5684"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0F568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Θα δεχθώ ότι ξέρετε κάτι</w:t>
      </w:r>
      <w:r>
        <w:rPr>
          <w:rFonts w:eastAsia="Times New Roman" w:cs="Times New Roman"/>
          <w:szCs w:val="24"/>
        </w:rPr>
        <w:t xml:space="preserve"> παραπάνω από εμένα για τις γεύσεις. </w:t>
      </w:r>
    </w:p>
    <w:p w14:paraId="670F568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Από εσάς, λοιπόν, κύριε Υπουργέ, περιμέναμε να μας φέρετε ένα πραγματικό νομοθέτημα, που θα ανταποκρινόταν πραγματικά στις ανάγκες της ελληνικής εκπαίδευσης, της εθνικής παιδείας, όπως την λέγαμε</w:t>
      </w:r>
      <w:r>
        <w:rPr>
          <w:rFonts w:eastAsia="Times New Roman" w:cs="Times New Roman"/>
          <w:szCs w:val="24"/>
        </w:rPr>
        <w:t xml:space="preserve"> κάποτε, γιατί έχετε και πείρα και γνώση και διαδρομή στην εκπαίδευση. </w:t>
      </w:r>
    </w:p>
    <w:p w14:paraId="670F568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κι εσείς, εμμέσως πλην σαφώς, παραδεχθήκατε ότι δεν μας φέρατε σπουδαία πράγματα. Γι’ αυτό και η κατανομή του λόγου σας ήταν τέτοια, ώστε τα τρία τέταρτα να τα αφιερώσετ</w:t>
      </w:r>
      <w:r>
        <w:rPr>
          <w:rFonts w:eastAsia="Times New Roman" w:cs="Times New Roman"/>
          <w:szCs w:val="24"/>
        </w:rPr>
        <w:t xml:space="preserve">ε σε γενικόλογες υποσχέσεις και δεσμεύσεις για το τι πρόκειται να κάνετε εσείς και ο Πρωθυπουργός αύριο και μεθαύριο. Και αυτό που σήμερα μας απασχολεί, το </w:t>
      </w:r>
      <w:proofErr w:type="spellStart"/>
      <w:r>
        <w:rPr>
          <w:rFonts w:eastAsia="Times New Roman" w:cs="Times New Roman"/>
          <w:szCs w:val="24"/>
        </w:rPr>
        <w:t>γε</w:t>
      </w:r>
      <w:proofErr w:type="spellEnd"/>
      <w:r>
        <w:rPr>
          <w:rFonts w:eastAsia="Times New Roman" w:cs="Times New Roman"/>
          <w:szCs w:val="24"/>
        </w:rPr>
        <w:t xml:space="preserve"> νυν έχον, δυστυχώς, δεν έχει να προσφέρει τίποτα ούτε στην </w:t>
      </w:r>
      <w:r>
        <w:rPr>
          <w:rFonts w:eastAsia="Times New Roman" w:cs="Times New Roman"/>
          <w:szCs w:val="24"/>
        </w:rPr>
        <w:t>π</w:t>
      </w:r>
      <w:r>
        <w:rPr>
          <w:rFonts w:eastAsia="Times New Roman" w:cs="Times New Roman"/>
          <w:szCs w:val="24"/>
        </w:rPr>
        <w:t xml:space="preserve">αιδεία ούτε στην εκπαίδευση. </w:t>
      </w:r>
    </w:p>
    <w:p w14:paraId="670F568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Κυρίως,</w:t>
      </w:r>
      <w:r>
        <w:rPr>
          <w:rFonts w:eastAsia="Times New Roman" w:cs="Times New Roman"/>
          <w:szCs w:val="24"/>
        </w:rPr>
        <w:t xml:space="preserve"> όμως, θα ήθελα να μου επιτρέψετε να σας πω το εξής: Και σας μιλάω με πολύ σεβασμό και απέραντη εκτίμηση. Και να ξέρετε ότι μαζί μου μπορείτε να μιλάτε ήρεμα και απλά, ακόμα και όταν ο τόνος της δικής μου φωνής είναι οξύς, διότι εγώ στην ψυχή μου δεν έχω μ</w:t>
      </w:r>
      <w:r>
        <w:rPr>
          <w:rFonts w:eastAsia="Times New Roman" w:cs="Times New Roman"/>
          <w:szCs w:val="24"/>
        </w:rPr>
        <w:t xml:space="preserve">ίσος για κανέναν. </w:t>
      </w:r>
    </w:p>
    <w:p w14:paraId="670F568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Το δέχομαι. </w:t>
      </w:r>
    </w:p>
    <w:p w14:paraId="670F568A" w14:textId="77777777" w:rsidR="00D35489" w:rsidRDefault="0006190C">
      <w:pPr>
        <w:spacing w:line="600" w:lineRule="auto"/>
        <w:ind w:firstLine="851"/>
        <w:jc w:val="both"/>
        <w:rPr>
          <w:rFonts w:eastAsia="Times New Roman"/>
          <w:szCs w:val="24"/>
        </w:rPr>
      </w:pPr>
      <w:r>
        <w:rPr>
          <w:rFonts w:eastAsia="Times New Roman" w:cs="Times New Roman"/>
          <w:b/>
          <w:szCs w:val="24"/>
        </w:rPr>
        <w:t xml:space="preserve">ΚΩΝΣΤΑΝΤΙΝΟΣ ΤΖΑΒΑΡΑΣ: </w:t>
      </w:r>
      <w:r>
        <w:rPr>
          <w:rFonts w:eastAsia="Times New Roman" w:cs="Times New Roman"/>
          <w:szCs w:val="24"/>
        </w:rPr>
        <w:t>Ακούστε, λοιπόν. Και το λέω αυτό, γιατί είμαι υποχρεωμένος να το πω, για λόγους κοινοβουλευτικής τάξης και ηθικής. Αναλάβατε να φέρ</w:t>
      </w:r>
      <w:r>
        <w:rPr>
          <w:rFonts w:eastAsia="Times New Roman" w:cs="Times New Roman"/>
          <w:szCs w:val="24"/>
        </w:rPr>
        <w:t xml:space="preserve">ετε μία ρύθμιση, που αφορούσε τη συλλογή του Φοίβου </w:t>
      </w:r>
      <w:proofErr w:type="spellStart"/>
      <w:r>
        <w:rPr>
          <w:rFonts w:eastAsia="Times New Roman" w:cs="Times New Roman"/>
          <w:szCs w:val="24"/>
        </w:rPr>
        <w:t>Ανωγειανάκη</w:t>
      </w:r>
      <w:proofErr w:type="spellEnd"/>
      <w:r>
        <w:rPr>
          <w:rFonts w:eastAsia="Times New Roman" w:cs="Times New Roman"/>
          <w:szCs w:val="24"/>
        </w:rPr>
        <w:t xml:space="preserve">. Η ρύθμιση αυτή, πρώτα απ’ όλα, οφείλετε να ξέρετε -και πιστεύω ότι το ξέρετε- αναρμοδίως έρχεται από εσάς. </w:t>
      </w:r>
      <w:r>
        <w:rPr>
          <w:rFonts w:eastAsia="Times New Roman"/>
          <w:szCs w:val="24"/>
        </w:rPr>
        <w:t>Διότι αφού αναφέρει ότι αυτοδικαίως περιέρχεται κατά κυριότητα αυτή η συλλογή που αν</w:t>
      </w:r>
      <w:r>
        <w:rPr>
          <w:rFonts w:eastAsia="Times New Roman"/>
          <w:szCs w:val="24"/>
        </w:rPr>
        <w:t>ήκει στο κράτος σε άλλο Νομικό Πρόσωπο Δημοσίου Δικαίου, έπρεπε να την έχει φέρει ο Υπουργός Οικονομικών.</w:t>
      </w:r>
    </w:p>
    <w:p w14:paraId="670F568B" w14:textId="77777777" w:rsidR="00D35489" w:rsidRDefault="0006190C">
      <w:pPr>
        <w:spacing w:line="600" w:lineRule="auto"/>
        <w:ind w:firstLine="720"/>
        <w:jc w:val="both"/>
        <w:rPr>
          <w:rFonts w:eastAsia="Times New Roman"/>
          <w:szCs w:val="24"/>
        </w:rPr>
      </w:pPr>
      <w:r>
        <w:rPr>
          <w:rFonts w:eastAsia="Times New Roman"/>
          <w:szCs w:val="24"/>
        </w:rPr>
        <w:t>Και όχι μόνο αυτό, αλλά με πολύ, επίσης, σεβασμό, θα μου επιτρέψετε να σας πω ότι σήμερα με αδικήσατε, γιατί με συμβουλεύσατε να μην εκτίθεμαι -εγώ έθ</w:t>
      </w:r>
      <w:r>
        <w:rPr>
          <w:rFonts w:eastAsia="Times New Roman"/>
          <w:szCs w:val="24"/>
        </w:rPr>
        <w:t xml:space="preserve">εσα το θέμα στην </w:t>
      </w:r>
      <w:r>
        <w:rPr>
          <w:rFonts w:eastAsia="Times New Roman"/>
          <w:szCs w:val="24"/>
        </w:rPr>
        <w:t>ε</w:t>
      </w:r>
      <w:r>
        <w:rPr>
          <w:rFonts w:eastAsia="Times New Roman"/>
          <w:szCs w:val="24"/>
        </w:rPr>
        <w:t>πιτροπή και κανένας άλλος- λέγοντας περί αντισυνταγματικότητας.</w:t>
      </w:r>
    </w:p>
    <w:p w14:paraId="670F568C" w14:textId="77777777" w:rsidR="00D35489" w:rsidRDefault="0006190C">
      <w:pPr>
        <w:spacing w:line="600" w:lineRule="auto"/>
        <w:ind w:firstLine="720"/>
        <w:jc w:val="both"/>
        <w:rPr>
          <w:rFonts w:eastAsia="Times New Roman"/>
          <w:szCs w:val="24"/>
        </w:rPr>
      </w:pPr>
      <w:r>
        <w:rPr>
          <w:rFonts w:eastAsia="Times New Roman"/>
          <w:szCs w:val="24"/>
        </w:rPr>
        <w:t>Πρώτα απ’ όλα, λυπάμαι που η Επιστημονική Επιτροπή της Βουλής δεν αλίευσε αυτό το μαργαριτάρι του άρθρου 32. Λυπάμαι, επίσης, γιατί είπατε ότι εκτίθεται όποιος ομιλεί για ζητ</w:t>
      </w:r>
      <w:r>
        <w:rPr>
          <w:rFonts w:eastAsia="Times New Roman"/>
          <w:szCs w:val="24"/>
        </w:rPr>
        <w:t>ήματα, τα οποία θα έπρεπε τουλάχιστον αυτός που έχει τη νομοθετική πρωτοβουλία να γνωρίζει ή να έχει πληροφορηθεί.</w:t>
      </w:r>
    </w:p>
    <w:p w14:paraId="670F568D" w14:textId="77777777" w:rsidR="00D35489" w:rsidRDefault="0006190C">
      <w:pPr>
        <w:spacing w:line="600" w:lineRule="auto"/>
        <w:ind w:firstLine="720"/>
        <w:jc w:val="both"/>
        <w:rPr>
          <w:rFonts w:eastAsia="Times New Roman"/>
          <w:szCs w:val="24"/>
        </w:rPr>
      </w:pPr>
      <w:r>
        <w:rPr>
          <w:rFonts w:eastAsia="Times New Roman"/>
          <w:szCs w:val="24"/>
        </w:rPr>
        <w:t xml:space="preserve">Προσέξτε τώρα τι ανακρίβειες υπάρχουν. Δεν θα πω ψέματα. Είπατε ότι αυτή η συλλογή προέρχεται από διαθήκη. Δεν προέρχεται από διαθήκη, κύριε </w:t>
      </w:r>
      <w:r>
        <w:rPr>
          <w:rFonts w:eastAsia="Times New Roman"/>
          <w:szCs w:val="24"/>
        </w:rPr>
        <w:t xml:space="preserve">Υπουργέ. Αυτή η συλλογή είναι δωρεά εν ζωή. Δεν έγινε το 1991 ούτε το 2014 αυτή η διαθήκη. </w:t>
      </w:r>
    </w:p>
    <w:p w14:paraId="670F568E" w14:textId="77777777" w:rsidR="00D35489" w:rsidRDefault="0006190C">
      <w:pPr>
        <w:spacing w:line="600" w:lineRule="auto"/>
        <w:ind w:firstLine="720"/>
        <w:jc w:val="both"/>
        <w:rPr>
          <w:rFonts w:eastAsia="Times New Roman"/>
          <w:szCs w:val="24"/>
        </w:rPr>
      </w:pPr>
      <w:r>
        <w:rPr>
          <w:rFonts w:eastAsia="Times New Roman"/>
          <w:szCs w:val="24"/>
        </w:rPr>
        <w:t xml:space="preserve">Στο κάτω-κάτω να σας πω και κάτι άλλο; Θα παραπονιέται ο αείμνηστος, γιατί ήταν και άνθρωπος που έγραφε στην </w:t>
      </w:r>
      <w:r>
        <w:rPr>
          <w:rFonts w:eastAsia="Times New Roman"/>
          <w:szCs w:val="24"/>
        </w:rPr>
        <w:t>«ΑΥΓΗ»</w:t>
      </w:r>
      <w:r>
        <w:rPr>
          <w:rFonts w:eastAsia="Times New Roman"/>
          <w:szCs w:val="24"/>
        </w:rPr>
        <w:t>, ήταν δικός σας άνθρωπος.</w:t>
      </w:r>
    </w:p>
    <w:p w14:paraId="670F568F" w14:textId="77777777" w:rsidR="00D35489" w:rsidRDefault="0006190C">
      <w:pPr>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Σαν τον Περικλή!</w:t>
      </w:r>
    </w:p>
    <w:p w14:paraId="670F5690" w14:textId="77777777" w:rsidR="00D35489" w:rsidRDefault="0006190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Όχι, σαν τον </w:t>
      </w:r>
      <w:proofErr w:type="spellStart"/>
      <w:r>
        <w:rPr>
          <w:rFonts w:eastAsia="Times New Roman"/>
          <w:szCs w:val="24"/>
        </w:rPr>
        <w:t>Πασκάλ</w:t>
      </w:r>
      <w:proofErr w:type="spellEnd"/>
      <w:r>
        <w:rPr>
          <w:rFonts w:eastAsia="Times New Roman"/>
          <w:szCs w:val="24"/>
        </w:rPr>
        <w:t xml:space="preserve"> και τον </w:t>
      </w:r>
      <w:proofErr w:type="spellStart"/>
      <w:r>
        <w:rPr>
          <w:rFonts w:eastAsia="Times New Roman"/>
          <w:szCs w:val="24"/>
        </w:rPr>
        <w:t>Μπρυκνέρ</w:t>
      </w:r>
      <w:proofErr w:type="spellEnd"/>
      <w:r>
        <w:rPr>
          <w:rFonts w:eastAsia="Times New Roman"/>
          <w:szCs w:val="24"/>
        </w:rPr>
        <w:t xml:space="preserve">! Εμείς διαβάζαμε </w:t>
      </w:r>
      <w:r>
        <w:rPr>
          <w:rFonts w:eastAsia="Times New Roman"/>
          <w:szCs w:val="24"/>
        </w:rPr>
        <w:t>«</w:t>
      </w:r>
      <w:r>
        <w:rPr>
          <w:rFonts w:eastAsia="Times New Roman"/>
          <w:szCs w:val="24"/>
          <w:lang w:val="en-US"/>
        </w:rPr>
        <w:t>MARIE</w:t>
      </w:r>
      <w:r>
        <w:rPr>
          <w:rFonts w:eastAsia="Times New Roman"/>
          <w:szCs w:val="24"/>
        </w:rPr>
        <w:t xml:space="preserve"> </w:t>
      </w:r>
      <w:r>
        <w:rPr>
          <w:rFonts w:eastAsia="Times New Roman"/>
          <w:szCs w:val="24"/>
          <w:lang w:val="en-US"/>
        </w:rPr>
        <w:t>CLAIRE</w:t>
      </w:r>
      <w:r>
        <w:rPr>
          <w:rFonts w:eastAsia="Times New Roman"/>
          <w:szCs w:val="24"/>
        </w:rPr>
        <w:t xml:space="preserve">» </w:t>
      </w:r>
      <w:r>
        <w:rPr>
          <w:rFonts w:eastAsia="Times New Roman"/>
          <w:szCs w:val="24"/>
        </w:rPr>
        <w:t>τότε. Είναι ο στρατηγικός σχεδιαστής του Πρωθυπουργού που το είπε και είμαι υποχρεωμένος να το αναφέρω.</w:t>
      </w:r>
    </w:p>
    <w:p w14:paraId="670F5691" w14:textId="77777777" w:rsidR="00D35489" w:rsidRDefault="0006190C">
      <w:pPr>
        <w:spacing w:line="600" w:lineRule="auto"/>
        <w:ind w:firstLine="720"/>
        <w:jc w:val="both"/>
        <w:rPr>
          <w:rFonts w:eastAsia="Times New Roman"/>
          <w:szCs w:val="24"/>
        </w:rPr>
      </w:pPr>
      <w:r>
        <w:rPr>
          <w:rFonts w:eastAsia="Times New Roman"/>
          <w:szCs w:val="24"/>
        </w:rPr>
        <w:t>Προσέξτε, όμως: Με ημερομηνία 23</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1978 ο </w:t>
      </w:r>
      <w:r>
        <w:rPr>
          <w:rFonts w:eastAsia="Times New Roman"/>
          <w:szCs w:val="24"/>
        </w:rPr>
        <w:t xml:space="preserve">Φοίβος </w:t>
      </w:r>
      <w:proofErr w:type="spellStart"/>
      <w:r>
        <w:rPr>
          <w:rFonts w:eastAsia="Times New Roman"/>
          <w:szCs w:val="24"/>
        </w:rPr>
        <w:t>Ανωγειανάκης</w:t>
      </w:r>
      <w:proofErr w:type="spellEnd"/>
      <w:r>
        <w:rPr>
          <w:rFonts w:eastAsia="Times New Roman"/>
          <w:szCs w:val="24"/>
        </w:rPr>
        <w:t xml:space="preserve"> απευθύνει επιστολή στον τότε Υπουργό Πολιτισμού λιτά. Στις 29 Μαΐου παίρνει απαντητική επιστολή και λέει, μάλιστα, χαρακτηριστικά ότι</w:t>
      </w:r>
      <w:r>
        <w:rPr>
          <w:rFonts w:eastAsia="Times New Roman"/>
          <w:szCs w:val="24"/>
        </w:rPr>
        <w:t>:</w:t>
      </w:r>
      <w:r>
        <w:rPr>
          <w:rFonts w:eastAsia="Times New Roman"/>
          <w:szCs w:val="24"/>
        </w:rPr>
        <w:t xml:space="preserve"> «Θέλω αυτήν τη συλλογή να την αφήσω στο κράτος για να γίνει μουσείο υπέρ του Υπουργείου Πολιτισμού». </w:t>
      </w:r>
      <w:r>
        <w:rPr>
          <w:rFonts w:eastAsia="Times New Roman"/>
          <w:szCs w:val="24"/>
        </w:rPr>
        <w:t xml:space="preserve">Αποδέχεται αυτήν τη συγκεκριμένη πρόταση ο Υπουργός Πολιτισμού στις 29 Μαΐου του 1978. Εκεί, λοιπόν, προκύπτει ότι έχει συμφωνήσει εν ζωή ο Φοίβος </w:t>
      </w:r>
      <w:proofErr w:type="spellStart"/>
      <w:r>
        <w:rPr>
          <w:rFonts w:eastAsia="Times New Roman"/>
          <w:szCs w:val="24"/>
        </w:rPr>
        <w:t>Ανωγειανάκης</w:t>
      </w:r>
      <w:proofErr w:type="spellEnd"/>
      <w:r>
        <w:rPr>
          <w:rFonts w:eastAsia="Times New Roman"/>
          <w:szCs w:val="24"/>
        </w:rPr>
        <w:t xml:space="preserve"> και για το που θα στεγαστεί. Και είναι το ακίνητο Διογένους 1-3 στην Πλάκα. Είναι η οικία Λασσάν</w:t>
      </w:r>
      <w:r>
        <w:rPr>
          <w:rFonts w:eastAsia="Times New Roman"/>
          <w:szCs w:val="24"/>
        </w:rPr>
        <w:t>η.</w:t>
      </w:r>
    </w:p>
    <w:p w14:paraId="670F5692" w14:textId="77777777" w:rsidR="00D35489" w:rsidRDefault="0006190C">
      <w:pPr>
        <w:spacing w:line="600" w:lineRule="auto"/>
        <w:ind w:firstLine="720"/>
        <w:jc w:val="both"/>
        <w:rPr>
          <w:rFonts w:eastAsia="Times New Roman"/>
          <w:szCs w:val="24"/>
        </w:rPr>
      </w:pPr>
      <w:r>
        <w:rPr>
          <w:rFonts w:eastAsia="Times New Roman"/>
          <w:szCs w:val="24"/>
        </w:rPr>
        <w:t xml:space="preserve">Θα τα αφήσω για τα Πρακτικά αυτά. Αν θέλετε, σας τα δίνω, γιατί αν φέρετε πράγματι ρύθμιση, εμείς δεν αντιδρούμε. Φέρτε την. Αρκεί, όμως, να έχει αυτήν τη νομοτεχνική αρτιότητα, που πρέπει να έχει ένα νομοθέτημα που απασχολεί την Εθνική Αντιπροσωπεία. </w:t>
      </w:r>
      <w:r>
        <w:rPr>
          <w:rFonts w:eastAsia="Times New Roman"/>
          <w:szCs w:val="24"/>
        </w:rPr>
        <w:t>Και θα έπρεπε, αφού απευθύνεται στο κράτος, στο δημόσιο αυτή η συγκεκριμένη συλλογή και η βιβλιοθήκη, να γίνουν αποδεκτές και από τον Υπουργό Οικονομικών. Αυτός εκπροσωπεί το δημόσιο. Πράγματι, στις 29 Ιουνίου του 1978</w:t>
      </w:r>
      <w:r>
        <w:rPr>
          <w:rFonts w:eastAsia="Times New Roman"/>
          <w:szCs w:val="24"/>
        </w:rPr>
        <w:t>,</w:t>
      </w:r>
      <w:r>
        <w:rPr>
          <w:rFonts w:eastAsia="Times New Roman"/>
          <w:szCs w:val="24"/>
        </w:rPr>
        <w:t xml:space="preserve"> εκδόθηκε και δημοσιεύθηκε στην </w:t>
      </w:r>
      <w:r>
        <w:rPr>
          <w:rFonts w:eastAsia="Times New Roman"/>
          <w:szCs w:val="24"/>
        </w:rPr>
        <w:t>Ε</w:t>
      </w:r>
      <w:r>
        <w:rPr>
          <w:rFonts w:eastAsia="Times New Roman"/>
          <w:szCs w:val="24"/>
        </w:rPr>
        <w:t>φημε</w:t>
      </w:r>
      <w:r>
        <w:rPr>
          <w:rFonts w:eastAsia="Times New Roman"/>
          <w:szCs w:val="24"/>
        </w:rPr>
        <w:t>ρίδα της Κυβερνήσεως και αυτή.</w:t>
      </w:r>
    </w:p>
    <w:p w14:paraId="670F5693" w14:textId="77777777" w:rsidR="00D35489" w:rsidRDefault="0006190C">
      <w:pPr>
        <w:spacing w:line="600" w:lineRule="auto"/>
        <w:ind w:firstLine="720"/>
        <w:jc w:val="both"/>
        <w:rPr>
          <w:rFonts w:eastAsia="Times New Roman"/>
          <w:szCs w:val="24"/>
        </w:rPr>
      </w:pPr>
      <w:r>
        <w:rPr>
          <w:rFonts w:eastAsia="Times New Roman"/>
          <w:szCs w:val="24"/>
        </w:rPr>
        <w:t>Άρα γιατί μας λέτε ότι πρόκειται για διαθήκη και, δεύτερον, ότι πρόκειται για ιδιοκτησία του μουσείου, το οποίο -και θα σας πω, γιατί έπρεπε να σας έχουν ενημερώσει- ότι με τον ν.4305 έχει πάψει να υφίσταται ως νομικό πρόσωπο</w:t>
      </w:r>
      <w:r>
        <w:rPr>
          <w:rFonts w:eastAsia="Times New Roman"/>
          <w:szCs w:val="24"/>
        </w:rPr>
        <w:t>. Δηλαδή, δεν μπορεί να κατέχει τίποτα, γιατί δεν έχει προσωπικότητα. Μόνο πρόσωπα φυσικά ή νομικά μπορούν να έχουν δικαιώματα και υποχρεώσεις. Άρα και απ’ αυτήν την άποψη, η συγκεκριμένη αυτή τροπολογία ή ρύθμιση ή όπως θέλετε πείτε την, δεν ευσταθεί.</w:t>
      </w:r>
    </w:p>
    <w:p w14:paraId="670F5694" w14:textId="77777777" w:rsidR="00D35489" w:rsidRDefault="0006190C">
      <w:pPr>
        <w:spacing w:line="600" w:lineRule="auto"/>
        <w:ind w:firstLine="720"/>
        <w:jc w:val="both"/>
        <w:rPr>
          <w:rFonts w:eastAsia="Times New Roman"/>
          <w:szCs w:val="24"/>
        </w:rPr>
      </w:pPr>
      <w:r>
        <w:rPr>
          <w:rFonts w:eastAsia="Times New Roman"/>
          <w:szCs w:val="24"/>
        </w:rPr>
        <w:t>Γι’</w:t>
      </w:r>
      <w:r>
        <w:rPr>
          <w:rFonts w:eastAsia="Times New Roman"/>
          <w:szCs w:val="24"/>
        </w:rPr>
        <w:t xml:space="preserve"> αυτό, λοιπόν, με πολύ μεγάλο σεβασμό σας λέγω ότι αν θέλετε να κάνετε κάτι, να το κάνετε μέσα στο πλαίσιο της διάταξης του άρθρου 109 του Συντάγματος, το οποίο απαγορεύει τη μεταβολή της θέλησης του δωρητή ως προς όλο το περιεχόμενο και κυρίως ως προς το </w:t>
      </w:r>
      <w:r>
        <w:rPr>
          <w:rFonts w:eastAsia="Times New Roman"/>
          <w:szCs w:val="24"/>
        </w:rPr>
        <w:t xml:space="preserve">δημόσιο, όπως είναι εδώ. Δεν μπορεί, δηλαδή, να πάει στο </w:t>
      </w:r>
      <w:r>
        <w:rPr>
          <w:rFonts w:eastAsia="Times New Roman"/>
          <w:szCs w:val="24"/>
        </w:rPr>
        <w:t>π</w:t>
      </w:r>
      <w:r>
        <w:rPr>
          <w:rFonts w:eastAsia="Times New Roman"/>
          <w:szCs w:val="24"/>
        </w:rPr>
        <w:t xml:space="preserve">ανεπιστήμιο, γιατί μπορεί να είναι </w:t>
      </w:r>
      <w:r>
        <w:rPr>
          <w:rFonts w:eastAsia="Times New Roman"/>
          <w:szCs w:val="24"/>
        </w:rPr>
        <w:t>δ</w:t>
      </w:r>
      <w:r>
        <w:rPr>
          <w:rFonts w:eastAsia="Times New Roman"/>
          <w:szCs w:val="24"/>
        </w:rPr>
        <w:t xml:space="preserve">ημοσίου </w:t>
      </w:r>
      <w:r>
        <w:rPr>
          <w:rFonts w:eastAsia="Times New Roman"/>
          <w:szCs w:val="24"/>
        </w:rPr>
        <w:t>δι</w:t>
      </w:r>
      <w:r>
        <w:rPr>
          <w:rFonts w:eastAsia="Times New Roman"/>
          <w:szCs w:val="24"/>
        </w:rPr>
        <w:t>καίου, αλλά είναι άλλο νομικό πρόσωπο.</w:t>
      </w:r>
    </w:p>
    <w:p w14:paraId="670F5695" w14:textId="77777777" w:rsidR="00D35489" w:rsidRDefault="0006190C">
      <w:pPr>
        <w:spacing w:line="600" w:lineRule="auto"/>
        <w:ind w:firstLine="720"/>
        <w:jc w:val="both"/>
        <w:rPr>
          <w:rFonts w:eastAsia="Times New Roman"/>
          <w:szCs w:val="24"/>
        </w:rPr>
      </w:pPr>
      <w:r>
        <w:rPr>
          <w:rFonts w:eastAsia="Times New Roman"/>
          <w:szCs w:val="24"/>
        </w:rPr>
        <w:t>Με αυτήν λοιπόν, την έννοια θα ήθελα, καταλήγοντας, να σας επισημάνω και δυο-τρία πράγματα.</w:t>
      </w:r>
    </w:p>
    <w:p w14:paraId="670F5696" w14:textId="77777777" w:rsidR="00D35489" w:rsidRDefault="0006190C">
      <w:pPr>
        <w:spacing w:line="600" w:lineRule="auto"/>
        <w:ind w:firstLine="720"/>
        <w:jc w:val="both"/>
        <w:rPr>
          <w:rFonts w:eastAsia="Times New Roman" w:cs="Times New Roman"/>
          <w:szCs w:val="24"/>
        </w:rPr>
      </w:pPr>
      <w:r>
        <w:rPr>
          <w:rFonts w:eastAsia="Times New Roman"/>
          <w:szCs w:val="24"/>
        </w:rPr>
        <w:t>Πρώτα απ’ όλα, δεν κά</w:t>
      </w:r>
      <w:r>
        <w:rPr>
          <w:rFonts w:eastAsia="Times New Roman"/>
          <w:szCs w:val="24"/>
        </w:rPr>
        <w:t>νει καλή εντύπωση ένας Υπουργός με το δικό σας πνευματικό ανάστημα και με τη δική σας πείρα να φέρνει διάταξη, με την οποία αναλαμβάνει να επιβλέπει και να εγκρίνει το πολύ μεγάλο και σοβαρό έργο των εκδρομών. Δεν μπορούν οι σχολικές μονάδες να διαχειρίζον</w:t>
      </w:r>
      <w:r>
        <w:rPr>
          <w:rFonts w:eastAsia="Times New Roman"/>
          <w:szCs w:val="24"/>
        </w:rPr>
        <w:t>ται ένα τέτοιο θέμα;</w:t>
      </w:r>
      <w:r>
        <w:rPr>
          <w:rFonts w:eastAsia="Times New Roman" w:cs="Times New Roman"/>
          <w:szCs w:val="24"/>
        </w:rPr>
        <w:t xml:space="preserve"> </w:t>
      </w:r>
      <w:r>
        <w:rPr>
          <w:rFonts w:eastAsia="Times New Roman" w:cs="Times New Roman"/>
          <w:szCs w:val="24"/>
        </w:rPr>
        <w:t>Μην μας φέρετε και κάποια επόμενη διάταξη, με την οποία θα αναλάβετε να διαχειρίζεστε και τον ελεύθερο χρόνο των μαθητών κατά το διάλειμμα!</w:t>
      </w:r>
    </w:p>
    <w:p w14:paraId="670F569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Στο επόμενο!</w:t>
      </w:r>
    </w:p>
    <w:p w14:paraId="670F569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ΤΖΑΒΑΡΑΣ:</w:t>
      </w:r>
      <w:r>
        <w:rPr>
          <w:rFonts w:eastAsia="Times New Roman" w:cs="Times New Roman"/>
          <w:szCs w:val="24"/>
        </w:rPr>
        <w:t xml:space="preserve"> Συγχαρητήρια! </w:t>
      </w:r>
    </w:p>
    <w:p w14:paraId="670F569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Επίσης, θεωρώ ότι δεν μπορεί να ιδρύετε καινούριους θεσμούς, όπως είναι το Εθνικό Κέντρο Εκπαίδευσης και Εργατικού Δυναμικού -την οποία πρωτοβουλία βεβαίως και θα μπορούσαμε να υιοθετήσουμε- γιατί είναι απαραίτητη η διαδικασία της</w:t>
      </w:r>
      <w:r>
        <w:rPr>
          <w:rFonts w:eastAsia="Times New Roman" w:cs="Times New Roman"/>
          <w:szCs w:val="24"/>
        </w:rPr>
        <w:t xml:space="preserve"> συνάφειας, της </w:t>
      </w:r>
      <w:r>
        <w:rPr>
          <w:rFonts w:eastAsia="Times New Roman" w:cs="Times New Roman"/>
          <w:szCs w:val="24"/>
        </w:rPr>
        <w:t>ώ</w:t>
      </w:r>
      <w:r>
        <w:rPr>
          <w:rFonts w:eastAsia="Times New Roman" w:cs="Times New Roman"/>
          <w:szCs w:val="24"/>
        </w:rPr>
        <w:t xml:space="preserve">σμωσης, της επαφής των ανθρώπων που παίρνουν τα πτυχία τους ή φοιτούν στα πανεπιστήμια, με τον χώρο της εργασίας και της αγοράς. </w:t>
      </w:r>
    </w:p>
    <w:p w14:paraId="670F569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Όμως εκεί</w:t>
      </w:r>
      <w:r>
        <w:rPr>
          <w:rFonts w:eastAsia="Times New Roman" w:cs="Times New Roman"/>
          <w:szCs w:val="24"/>
        </w:rPr>
        <w:t>,</w:t>
      </w:r>
      <w:r>
        <w:rPr>
          <w:rFonts w:eastAsia="Times New Roman" w:cs="Times New Roman"/>
          <w:szCs w:val="24"/>
        </w:rPr>
        <w:t xml:space="preserve"> αίφνης</w:t>
      </w:r>
      <w:r>
        <w:rPr>
          <w:rFonts w:eastAsia="Times New Roman" w:cs="Times New Roman"/>
          <w:szCs w:val="24"/>
        </w:rPr>
        <w:t>,</w:t>
      </w:r>
      <w:r>
        <w:rPr>
          <w:rFonts w:eastAsia="Times New Roman" w:cs="Times New Roman"/>
          <w:szCs w:val="24"/>
        </w:rPr>
        <w:t xml:space="preserve"> βλέπουμε ότι η συντριπτική πλειοψηφία των ανθρώπων που συμμετέχουν, είναι άνθρωποι που επη</w:t>
      </w:r>
      <w:r>
        <w:rPr>
          <w:rFonts w:eastAsia="Times New Roman" w:cs="Times New Roman"/>
          <w:szCs w:val="24"/>
        </w:rPr>
        <w:t>ρεάζονται αμέσως ή εμμέσως από τη διοίκηση και το Υπουργείο. Δεν μπορεί να γίνει κάτι τέτοιο!</w:t>
      </w:r>
    </w:p>
    <w:p w14:paraId="670F569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Κάνετε λάθος. </w:t>
      </w:r>
    </w:p>
    <w:p w14:paraId="670F569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Εάν κάνω λάθος, θα το αναγνωρίσω, κύριε Υπουργέ. Να εί</w:t>
      </w:r>
      <w:r>
        <w:rPr>
          <w:rFonts w:eastAsia="Times New Roman" w:cs="Times New Roman"/>
          <w:szCs w:val="24"/>
        </w:rPr>
        <w:t xml:space="preserve">στε σίγουρος ότι θα το αναγνωρίσω. </w:t>
      </w:r>
    </w:p>
    <w:p w14:paraId="670F569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Τέλος, σχετικά με αυτόν τον εθνικό διάλογο που είχε ξεκινήσει επί του κ. Φίλη, όπου πραγματικά κάθε Έλληνας, ειδικά σε αυτές τις κρίσιμες ώρες που περνάμε, τις ώρες αυτές που αποδεικνύονται πόσο βαθιά και πλατιά είναι τα</w:t>
      </w:r>
      <w:r>
        <w:rPr>
          <w:rFonts w:eastAsia="Times New Roman" w:cs="Times New Roman"/>
          <w:szCs w:val="24"/>
        </w:rPr>
        <w:t xml:space="preserve"> ελλείμματα της </w:t>
      </w:r>
      <w:r>
        <w:rPr>
          <w:rFonts w:eastAsia="Times New Roman" w:cs="Times New Roman"/>
          <w:szCs w:val="24"/>
        </w:rPr>
        <w:t>π</w:t>
      </w:r>
      <w:r>
        <w:rPr>
          <w:rFonts w:eastAsia="Times New Roman" w:cs="Times New Roman"/>
          <w:szCs w:val="24"/>
        </w:rPr>
        <w:t>αιδείας, τα οποία υπάρχουν και εξαιτίας των οποίων οδηγηθήκαμε σε αυτό που σήμερα βιώνουμε ως συμφορά, θέλω να πω τα εξής: Πιστεύω ότι πολύ καλύτερα από εμένα γνωρίζετε</w:t>
      </w:r>
      <w:r>
        <w:rPr>
          <w:rFonts w:eastAsia="Times New Roman" w:cs="Times New Roman"/>
          <w:szCs w:val="24"/>
        </w:rPr>
        <w:t>,</w:t>
      </w:r>
      <w:r>
        <w:rPr>
          <w:rFonts w:eastAsia="Times New Roman" w:cs="Times New Roman"/>
          <w:szCs w:val="24"/>
        </w:rPr>
        <w:t xml:space="preserve"> πως εκτός από τα οικονομικά προβλήματα, οι αιτίες αυτής της συμφοράς,</w:t>
      </w:r>
      <w:r>
        <w:rPr>
          <w:rFonts w:eastAsia="Times New Roman" w:cs="Times New Roman"/>
          <w:szCs w:val="24"/>
        </w:rPr>
        <w:t xml:space="preserve"> αυτής της δυστυχίας, αυτής της κρίσης, έχουν και αναφορές </w:t>
      </w:r>
      <w:r>
        <w:rPr>
          <w:rFonts w:eastAsia="Times New Roman" w:cs="Times New Roman"/>
          <w:szCs w:val="24"/>
        </w:rPr>
        <w:t>π</w:t>
      </w:r>
      <w:r>
        <w:rPr>
          <w:rFonts w:eastAsia="Times New Roman" w:cs="Times New Roman"/>
          <w:szCs w:val="24"/>
        </w:rPr>
        <w:t xml:space="preserve">αιδείας και </w:t>
      </w:r>
      <w:r>
        <w:rPr>
          <w:rFonts w:eastAsia="Times New Roman" w:cs="Times New Roman"/>
          <w:szCs w:val="24"/>
        </w:rPr>
        <w:t>π</w:t>
      </w:r>
      <w:r>
        <w:rPr>
          <w:rFonts w:eastAsia="Times New Roman" w:cs="Times New Roman"/>
          <w:szCs w:val="24"/>
        </w:rPr>
        <w:t>ολιτισμού. Έχουν αναφορές στερεοτύπων, συμπεριφορών, μέσα από μια εκπαίδευση που δεν ήταν προσηλωμένη σε τίποτε άλλο, παρά στο πώς θα βγάλει πτυχιούχους με πτυχία, χωρίς επαγγελματικό</w:t>
      </w:r>
      <w:r>
        <w:rPr>
          <w:rFonts w:eastAsia="Times New Roman" w:cs="Times New Roman"/>
          <w:szCs w:val="24"/>
        </w:rPr>
        <w:t xml:space="preserve"> περιεχόμενο και όχι στο πώς θα κάνει πολίτες που να έχουν ηθική συνείδηση, που να έχουν κρίση ως πολίτες ενεργοί και υπεύθυνοι. Γι’ αυτό, λοιπόν, φθάσαμε σήμερα στο να είναι αποστρατευμένες πολιτικά όλες οι ηλικίες από δεκαεπτά μέχρι είκοσι και είκοσι πέν</w:t>
      </w:r>
      <w:r>
        <w:rPr>
          <w:rFonts w:eastAsia="Times New Roman" w:cs="Times New Roman"/>
          <w:szCs w:val="24"/>
        </w:rPr>
        <w:t xml:space="preserve">τε ετών. </w:t>
      </w:r>
    </w:p>
    <w:p w14:paraId="670F569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Τι πετύχαμε, λοιπόν; Τίποτα! Γι’ αυτό από εσάς περιμέναμε μια τέτοια πρωτοβουλία, ουσιαστική, αποτελεσματική, με περιεχόμενο, με όραμα, με προοπτική, η οποία θα ήταν προοπτική ελπίδας για μια επανασχεδίαση αυτού που τόσα χρόνια δεν είχαμε. </w:t>
      </w:r>
    </w:p>
    <w:p w14:paraId="670F569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Αυτά </w:t>
      </w:r>
      <w:r>
        <w:rPr>
          <w:rFonts w:eastAsia="Times New Roman" w:cs="Times New Roman"/>
          <w:szCs w:val="24"/>
        </w:rPr>
        <w:t xml:space="preserve">είχα να πω και σας ευχαριστώ, κύριε Πρόεδρε. </w:t>
      </w:r>
    </w:p>
    <w:p w14:paraId="670F56A0"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70F56A1" w14:textId="77777777" w:rsidR="00D35489" w:rsidRDefault="0006190C">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r>
        <w:rPr>
          <w:rFonts w:eastAsia="Times New Roman" w:cs="Times New Roman"/>
          <w:b/>
          <w:szCs w:val="24"/>
        </w:rPr>
        <w:t xml:space="preserve"> </w:t>
      </w:r>
    </w:p>
    <w:p w14:paraId="670F56A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 συνάδελφος κ. Παναγιώτης </w:t>
      </w:r>
      <w:proofErr w:type="spellStart"/>
      <w:r>
        <w:rPr>
          <w:rFonts w:eastAsia="Times New Roman" w:cs="Times New Roman"/>
          <w:szCs w:val="24"/>
        </w:rPr>
        <w:t>Μηταράκης</w:t>
      </w:r>
      <w:proofErr w:type="spellEnd"/>
      <w:r>
        <w:rPr>
          <w:rFonts w:eastAsia="Times New Roman" w:cs="Times New Roman"/>
          <w:szCs w:val="24"/>
        </w:rPr>
        <w:t xml:space="preserve"> από τη Νέα Δημοκρατία έχει τον λόγο. </w:t>
      </w:r>
    </w:p>
    <w:p w14:paraId="670F56A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κυρίες και κύριοι συ</w:t>
      </w:r>
      <w:r>
        <w:rPr>
          <w:rFonts w:eastAsia="Times New Roman" w:cs="Times New Roman"/>
          <w:szCs w:val="24"/>
        </w:rPr>
        <w:t>νάδελφοι, συζητάμε σήμερα άλλο ένα νομοσχέδιο-σκούπα με πολλές και ασύνδετες μεταξύ τους διατάξεις, με διαδικασία επείγοντος, χωρίς κα</w:t>
      </w:r>
      <w:r>
        <w:rPr>
          <w:rFonts w:eastAsia="Times New Roman" w:cs="Times New Roman"/>
          <w:szCs w:val="24"/>
        </w:rPr>
        <w:t>μ</w:t>
      </w:r>
      <w:r>
        <w:rPr>
          <w:rFonts w:eastAsia="Times New Roman" w:cs="Times New Roman"/>
          <w:szCs w:val="24"/>
        </w:rPr>
        <w:t xml:space="preserve">μία ουσιαστική ανάγκη γι’ αυτό, στερώντας τη δυνατότητα διαβούλευσης, το οποίο όλοι οι συνάδελφοι θα αναγνωρίσουν ότι είναι ιδιαίτερα απαραίτητο όταν συζητάμε νομοσχέδια που άπτονται της εθνικής παιδείας. </w:t>
      </w:r>
    </w:p>
    <w:p w14:paraId="670F56A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Όσο εσείς συνεχίζετε την ίδια τακτική νομοθέτησης,</w:t>
      </w:r>
      <w:r>
        <w:rPr>
          <w:rFonts w:eastAsia="Times New Roman" w:cs="Times New Roman"/>
          <w:szCs w:val="24"/>
        </w:rPr>
        <w:t xml:space="preserve"> εμείς δεν θα κουραζόμαστε να το επισημαίνουμε. Τουλάχιστον, σπάτε τη μονοτονία με τα κατεπείγοντα, που αναμένονται τώρα με την αξιολόγηση. </w:t>
      </w:r>
    </w:p>
    <w:p w14:paraId="670F56A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Πέραν του τρόπου νομοθέτησης, που το πέρασε πολύ γρήγορα ο κύριος Υπουργός, το παρόν νομοσχέδιο βρίθει προβλημάτων.</w:t>
      </w:r>
      <w:r>
        <w:rPr>
          <w:rFonts w:eastAsia="Times New Roman" w:cs="Times New Roman"/>
          <w:szCs w:val="24"/>
        </w:rPr>
        <w:t xml:space="preserve"> Κυρίως είναι ακοστολόγητο στο μεγαλύτερο μέρος του, με το Γενικό Λογιστήριο του Κράτους να μην είναι σε θέση να μας διαφωτίσει για τις επιπτώσεις του νομοσχεδίου. </w:t>
      </w:r>
    </w:p>
    <w:p w14:paraId="670F56A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θετικό, κυρίες και κύριοι συνάδελφοι, αυτό που είπε ο κύριος Υπουργός, ότι θα δημιουρ</w:t>
      </w:r>
      <w:r>
        <w:rPr>
          <w:rFonts w:eastAsia="Times New Roman" w:cs="Times New Roman"/>
          <w:szCs w:val="24"/>
        </w:rPr>
        <w:t xml:space="preserve">γηθεί μια </w:t>
      </w:r>
      <w:r>
        <w:rPr>
          <w:rFonts w:eastAsia="Times New Roman" w:cs="Times New Roman"/>
          <w:szCs w:val="24"/>
        </w:rPr>
        <w:t>ε</w:t>
      </w:r>
      <w:r>
        <w:rPr>
          <w:rFonts w:eastAsia="Times New Roman" w:cs="Times New Roman"/>
          <w:szCs w:val="24"/>
        </w:rPr>
        <w:t xml:space="preserve">πιτροπή για τα οικονομικά της τριτοβάθμιας εκπαίδευσης. Όμως τα αποτελέσματα αυτών των </w:t>
      </w:r>
      <w:r>
        <w:rPr>
          <w:rFonts w:eastAsia="Times New Roman" w:cs="Times New Roman"/>
          <w:szCs w:val="24"/>
        </w:rPr>
        <w:t>ε</w:t>
      </w:r>
      <w:r>
        <w:rPr>
          <w:rFonts w:eastAsia="Times New Roman" w:cs="Times New Roman"/>
          <w:szCs w:val="24"/>
        </w:rPr>
        <w:t xml:space="preserve">πιτροπών πρέπει να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της νομοθέτησης, γιατί αυτό το νομοσχέδιο δημιουργεί μεταβολές και κατά συνέπεια έχει οικονομικές επιπτώσεις. </w:t>
      </w:r>
    </w:p>
    <w:p w14:paraId="670F56A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νο</w:t>
      </w:r>
      <w:r>
        <w:rPr>
          <w:rFonts w:eastAsia="Times New Roman" w:cs="Times New Roman"/>
          <w:szCs w:val="24"/>
        </w:rPr>
        <w:t xml:space="preserve">μοσχέδιο στερείται εσωτερικής συνοχής και εισάγει μια σειρά φωτογραφικών διατάξεων και κατατέθηκε χωρίς να έχει προηγηθεί διερεύνηση αναγκών και χωρίς μελέτη επιπτώσεων. </w:t>
      </w:r>
    </w:p>
    <w:p w14:paraId="670F56A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Έτσι τα όποια θετικά στοιχεία του νομοσχεδίου</w:t>
      </w:r>
      <w:r>
        <w:rPr>
          <w:rFonts w:eastAsia="Times New Roman" w:cs="Times New Roman"/>
          <w:szCs w:val="24"/>
        </w:rPr>
        <w:t>,</w:t>
      </w:r>
      <w:r>
        <w:rPr>
          <w:rFonts w:eastAsia="Times New Roman" w:cs="Times New Roman"/>
          <w:szCs w:val="24"/>
        </w:rPr>
        <w:t xml:space="preserve"> χάνονται μέσα στον κυκεώνα άσχετων και ασύνδετων διατάξεων. Ακόμα και εν δυνάμει θετικές διατάξεις μένουν μετέωρες, όπως για παράδειγμα στο άρθρο 19 ο θεσμός του ακαδημαϊκού υποτρόφου, ο οποίος, όμως, δεν συνοδεύεται από πρόβλεψη χρηματοδότησής του, παρά </w:t>
      </w:r>
      <w:r>
        <w:rPr>
          <w:rFonts w:eastAsia="Times New Roman" w:cs="Times New Roman"/>
          <w:szCs w:val="24"/>
        </w:rPr>
        <w:t xml:space="preserve">μόνο μέσω του ταμειακού αδιάθετου των ιδρυμάτων, τη στιγμή που όλοι γνωρίζουμε ότι τα περισσότερα ιδρύματα αντιμετωπίζουν σοβαρά οικονομικά προβλήματα. </w:t>
      </w:r>
    </w:p>
    <w:p w14:paraId="670F56A9" w14:textId="77777777" w:rsidR="00D35489" w:rsidRDefault="0006190C">
      <w:pPr>
        <w:spacing w:line="600" w:lineRule="auto"/>
        <w:ind w:firstLine="720"/>
        <w:jc w:val="both"/>
        <w:rPr>
          <w:rFonts w:eastAsia="Times New Roman"/>
          <w:szCs w:val="24"/>
        </w:rPr>
      </w:pPr>
      <w:r>
        <w:rPr>
          <w:rFonts w:eastAsia="Times New Roman"/>
          <w:szCs w:val="24"/>
        </w:rPr>
        <w:t>Θα αναφερθώ, όμως, θετικά στο άρθρο 26, το όποιο προχωρά στην ίδρυση του Τμήματος Οικονομικής και Διοίκ</w:t>
      </w:r>
      <w:r>
        <w:rPr>
          <w:rFonts w:eastAsia="Times New Roman"/>
          <w:szCs w:val="24"/>
        </w:rPr>
        <w:t>ησης Τουρισμού στο Πανεπιστήμιο Αιγαίου. Ιδρύεται στη Χίο, εκεί που εδρεύει η Σχολή Επιστημών της Διοίκησης, με τα Τμήματα Διοίκησης Επιχειρήσεων, Ναυτιλίας και Μηχανικών, Οικονομίας και Διοίκησης.</w:t>
      </w:r>
    </w:p>
    <w:p w14:paraId="670F56AA" w14:textId="77777777" w:rsidR="00D35489" w:rsidRDefault="0006190C">
      <w:pPr>
        <w:spacing w:line="600" w:lineRule="auto"/>
        <w:ind w:firstLine="720"/>
        <w:jc w:val="both"/>
        <w:rPr>
          <w:rFonts w:eastAsia="Times New Roman"/>
          <w:szCs w:val="24"/>
        </w:rPr>
      </w:pPr>
      <w:r>
        <w:rPr>
          <w:rFonts w:eastAsia="Times New Roman"/>
          <w:szCs w:val="24"/>
        </w:rPr>
        <w:t>Στις 29 Σεπτεμβρίου του 2016</w:t>
      </w:r>
      <w:r>
        <w:rPr>
          <w:rFonts w:eastAsia="Times New Roman"/>
          <w:szCs w:val="24"/>
        </w:rPr>
        <w:t>,</w:t>
      </w:r>
      <w:r>
        <w:rPr>
          <w:rFonts w:eastAsia="Times New Roman"/>
          <w:szCs w:val="24"/>
        </w:rPr>
        <w:t xml:space="preserve"> η ίδια η Σύγκλητος του Πανεπ</w:t>
      </w:r>
      <w:r>
        <w:rPr>
          <w:rFonts w:eastAsia="Times New Roman"/>
          <w:szCs w:val="24"/>
        </w:rPr>
        <w:t>ιστημίου ζήτησε την ίδρυση του Τμήματος στη Χίο,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της όλα τα δεδομένα.</w:t>
      </w:r>
    </w:p>
    <w:p w14:paraId="670F56AB" w14:textId="77777777" w:rsidR="00D35489" w:rsidRDefault="0006190C">
      <w:pPr>
        <w:spacing w:line="600" w:lineRule="auto"/>
        <w:ind w:firstLine="720"/>
        <w:jc w:val="both"/>
        <w:rPr>
          <w:rFonts w:eastAsia="Times New Roman"/>
          <w:szCs w:val="24"/>
        </w:rPr>
      </w:pPr>
      <w:r>
        <w:rPr>
          <w:rFonts w:eastAsia="Times New Roman"/>
          <w:szCs w:val="24"/>
        </w:rPr>
        <w:t>Καταθέτω τη σχετική εισήγηση της Συγκλήτου.</w:t>
      </w:r>
    </w:p>
    <w:p w14:paraId="670F56AC" w14:textId="77777777" w:rsidR="00D35489" w:rsidRDefault="0006190C">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Παναγιώτης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έγγραφο, το οποίο βρίσκετα</w:t>
      </w:r>
      <w:r>
        <w:rPr>
          <w:rFonts w:eastAsia="Times New Roman" w:cs="Times New Roman"/>
          <w:szCs w:val="24"/>
        </w:rPr>
        <w:t xml:space="preserve">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70F56AD" w14:textId="77777777" w:rsidR="00D35489" w:rsidRDefault="0006190C">
      <w:pPr>
        <w:spacing w:line="600" w:lineRule="auto"/>
        <w:ind w:firstLine="720"/>
        <w:jc w:val="both"/>
        <w:rPr>
          <w:rFonts w:eastAsia="Times New Roman"/>
          <w:szCs w:val="24"/>
        </w:rPr>
      </w:pPr>
      <w:r>
        <w:rPr>
          <w:rFonts w:eastAsia="Times New Roman"/>
          <w:szCs w:val="24"/>
        </w:rPr>
        <w:t xml:space="preserve">Το Υπουργείο σήμερα νομοθετεί αναγνωρίζοντας τελικά το αίτημα του ίδιου του </w:t>
      </w:r>
      <w:r>
        <w:rPr>
          <w:rFonts w:eastAsia="Times New Roman"/>
          <w:szCs w:val="24"/>
        </w:rPr>
        <w:t>π</w:t>
      </w:r>
      <w:r>
        <w:rPr>
          <w:rFonts w:eastAsia="Times New Roman"/>
          <w:szCs w:val="24"/>
        </w:rPr>
        <w:t>ανεπιστημίου. Σημειώνω ότι είχα καταθέσει και σχετική αναφορά προς το Υπουργείο Παιδεία</w:t>
      </w:r>
      <w:r>
        <w:rPr>
          <w:rFonts w:eastAsia="Times New Roman"/>
          <w:szCs w:val="24"/>
        </w:rPr>
        <w:t>ς στις 3 Νοεμβρίου, στηρίζοντας το αίτημα της Συγκλήτου, αλλά και την ομόφωνη απόφαση του Δημοτικού Συμβουλίου Χίου, το οποίο επίσης καταθέτω.</w:t>
      </w:r>
    </w:p>
    <w:p w14:paraId="670F56AE" w14:textId="77777777" w:rsidR="00D35489" w:rsidRDefault="0006190C">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Παναγιώτης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έγγραφο, το οποίο </w:t>
      </w:r>
      <w:r>
        <w:rPr>
          <w:rFonts w:eastAsia="Times New Roman" w:cs="Times New Roman"/>
          <w:szCs w:val="24"/>
        </w:rPr>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70F56AF" w14:textId="77777777" w:rsidR="00D35489" w:rsidRDefault="0006190C">
      <w:pPr>
        <w:spacing w:line="600" w:lineRule="auto"/>
        <w:ind w:firstLine="720"/>
        <w:jc w:val="both"/>
        <w:rPr>
          <w:rFonts w:eastAsia="Times New Roman"/>
          <w:szCs w:val="24"/>
        </w:rPr>
      </w:pPr>
      <w:r>
        <w:rPr>
          <w:rFonts w:eastAsia="Times New Roman"/>
          <w:szCs w:val="24"/>
        </w:rPr>
        <w:t xml:space="preserve">Μέσα από το νέο </w:t>
      </w:r>
      <w:r>
        <w:rPr>
          <w:rFonts w:eastAsia="Times New Roman"/>
          <w:szCs w:val="24"/>
        </w:rPr>
        <w:t>τ</w:t>
      </w:r>
      <w:r>
        <w:rPr>
          <w:rFonts w:eastAsia="Times New Roman"/>
          <w:szCs w:val="24"/>
        </w:rPr>
        <w:t>μήμα θα έχουμε μια παραγωγή εξειδικευμένων στελεχών στον τομέα του τουρισμού. Οι απόφοιτοι θα είναι το νέο αίμα του κλάδου και θα συμβάλουν</w:t>
      </w:r>
      <w:r>
        <w:rPr>
          <w:rFonts w:eastAsia="Times New Roman"/>
          <w:szCs w:val="24"/>
        </w:rPr>
        <w:t xml:space="preserve"> στη βελτίωση του τουριστικού μας προϊόντος, που έχει τόσο ανάγκη ο τόπος.</w:t>
      </w:r>
    </w:p>
    <w:p w14:paraId="670F56B0" w14:textId="77777777" w:rsidR="00D35489" w:rsidRDefault="0006190C">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Χιακή</w:t>
      </w:r>
      <w:proofErr w:type="spellEnd"/>
      <w:r>
        <w:rPr>
          <w:rFonts w:eastAsia="Times New Roman"/>
          <w:szCs w:val="24"/>
        </w:rPr>
        <w:t xml:space="preserve"> κοινωνία έχει αγκαλιάσει το εγχείρημα, όπως έχει αγκαλιάσει και το </w:t>
      </w:r>
      <w:r>
        <w:rPr>
          <w:rFonts w:eastAsia="Times New Roman"/>
          <w:szCs w:val="24"/>
        </w:rPr>
        <w:t>π</w:t>
      </w:r>
      <w:r>
        <w:rPr>
          <w:rFonts w:eastAsia="Times New Roman"/>
          <w:szCs w:val="24"/>
        </w:rPr>
        <w:t xml:space="preserve">ανεπιστήμιο γενικότερα. Και ας μην ξεχνάμε ότι το Πανεπιστήμιο Αιγαίου αξιολογήθηκε μεταξύ των κορυφαίων </w:t>
      </w:r>
      <w:r>
        <w:rPr>
          <w:rFonts w:eastAsia="Times New Roman"/>
          <w:szCs w:val="24"/>
        </w:rPr>
        <w:t>της χώρας από την Αρχή Διασφάλισης και Πιστοποίησης της Ποιότητας στην Ανώτατη Εκπαίδευση. Είναι ένα αποτέλεσμα που έρχεται ως επιστέγασμα των προσπαθειών και της κοινής δουλειάς του συνόλου της πανεπιστημιακής κοινότητας. Τους αξίζουν συγχαρητήρια!</w:t>
      </w:r>
    </w:p>
    <w:p w14:paraId="670F56B1" w14:textId="77777777" w:rsidR="00D35489" w:rsidRDefault="0006190C">
      <w:pPr>
        <w:spacing w:line="600" w:lineRule="auto"/>
        <w:ind w:firstLine="720"/>
        <w:jc w:val="both"/>
        <w:rPr>
          <w:rFonts w:eastAsia="Times New Roman"/>
          <w:szCs w:val="24"/>
        </w:rPr>
      </w:pPr>
      <w:r>
        <w:rPr>
          <w:rFonts w:eastAsia="Times New Roman"/>
          <w:szCs w:val="24"/>
        </w:rPr>
        <w:t>Τα θετ</w:t>
      </w:r>
      <w:r>
        <w:rPr>
          <w:rFonts w:eastAsia="Times New Roman"/>
          <w:szCs w:val="24"/>
        </w:rPr>
        <w:t>ικά αυτά αποτελέσματα συμβαίνουν σε πείσμα πράξεων και παραλείψεων της Κυβέρνησης.</w:t>
      </w:r>
    </w:p>
    <w:p w14:paraId="670F56B2" w14:textId="77777777" w:rsidR="00D35489" w:rsidRDefault="0006190C">
      <w:pPr>
        <w:spacing w:line="600" w:lineRule="auto"/>
        <w:ind w:firstLine="720"/>
        <w:jc w:val="both"/>
        <w:rPr>
          <w:rFonts w:eastAsia="Times New Roman"/>
          <w:szCs w:val="24"/>
        </w:rPr>
      </w:pPr>
      <w:r>
        <w:rPr>
          <w:rFonts w:eastAsia="Times New Roman"/>
          <w:szCs w:val="24"/>
        </w:rPr>
        <w:t>Εκκρεμεί ακόμα -αναφέρθηκε και ο κύριος Υπουργός- η ίδρυση του ξενόγλωσσου Τμήματος Ναυτιλιακών Σπουδών στο Πανεπιστήμιο της Χίου, το οποίο έχει προβλεφθεί συγκεκριμένα με τ</w:t>
      </w:r>
      <w:r>
        <w:rPr>
          <w:rFonts w:eastAsia="Times New Roman"/>
          <w:szCs w:val="24"/>
        </w:rPr>
        <w:t xml:space="preserve">ο άρθρο 73 του ν.4316/2014. Στη Χίο υπάρχει ήδη το Τμήμα Ναυτιλιακών Σπουδών και, όπως γνωρίζετε, η Χίος ήταν πάντοτε πρωτοπόρα στην </w:t>
      </w:r>
      <w:r>
        <w:rPr>
          <w:rFonts w:eastAsia="Times New Roman"/>
          <w:szCs w:val="24"/>
        </w:rPr>
        <w:t>ε</w:t>
      </w:r>
      <w:r>
        <w:rPr>
          <w:rFonts w:eastAsia="Times New Roman"/>
          <w:szCs w:val="24"/>
        </w:rPr>
        <w:t xml:space="preserve">λληνική </w:t>
      </w:r>
      <w:r>
        <w:rPr>
          <w:rFonts w:eastAsia="Times New Roman"/>
          <w:szCs w:val="24"/>
        </w:rPr>
        <w:t>π</w:t>
      </w:r>
      <w:r>
        <w:rPr>
          <w:rFonts w:eastAsia="Times New Roman"/>
          <w:szCs w:val="24"/>
        </w:rPr>
        <w:t xml:space="preserve">οντοπόρα </w:t>
      </w:r>
      <w:r>
        <w:rPr>
          <w:rFonts w:eastAsia="Times New Roman"/>
          <w:szCs w:val="24"/>
        </w:rPr>
        <w:t>ε</w:t>
      </w:r>
      <w:r>
        <w:rPr>
          <w:rFonts w:eastAsia="Times New Roman"/>
          <w:szCs w:val="24"/>
        </w:rPr>
        <w:t xml:space="preserve">μπορική </w:t>
      </w:r>
      <w:r>
        <w:rPr>
          <w:rFonts w:eastAsia="Times New Roman"/>
          <w:szCs w:val="24"/>
        </w:rPr>
        <w:t>ν</w:t>
      </w:r>
      <w:r>
        <w:rPr>
          <w:rFonts w:eastAsia="Times New Roman"/>
          <w:szCs w:val="24"/>
        </w:rPr>
        <w:t>αυτιλία.</w:t>
      </w:r>
    </w:p>
    <w:p w14:paraId="670F56B3" w14:textId="77777777" w:rsidR="00D35489" w:rsidRDefault="0006190C">
      <w:pPr>
        <w:spacing w:line="600" w:lineRule="auto"/>
        <w:ind w:firstLine="720"/>
        <w:jc w:val="both"/>
        <w:rPr>
          <w:rFonts w:eastAsia="Times New Roman"/>
          <w:szCs w:val="24"/>
        </w:rPr>
      </w:pPr>
      <w:r>
        <w:rPr>
          <w:rFonts w:eastAsia="Times New Roman"/>
          <w:szCs w:val="24"/>
        </w:rPr>
        <w:t>Η ίδρυση αυτού του ξενόγλωσσου τμήματος, που θα δεχόταν αποκλειστικά αλλοδαπούς φοιτη</w:t>
      </w:r>
      <w:r>
        <w:rPr>
          <w:rFonts w:eastAsia="Times New Roman"/>
          <w:szCs w:val="24"/>
        </w:rPr>
        <w:t xml:space="preserve">τές, οι οποίοι θα πλήρωναν και δίδακτρα, θα βοηθούσε παράλληλα και την οικονομική στήριξη του </w:t>
      </w:r>
      <w:r>
        <w:rPr>
          <w:rFonts w:eastAsia="Times New Roman"/>
          <w:szCs w:val="24"/>
        </w:rPr>
        <w:t>π</w:t>
      </w:r>
      <w:r>
        <w:rPr>
          <w:rFonts w:eastAsia="Times New Roman"/>
          <w:szCs w:val="24"/>
        </w:rPr>
        <w:t>ανεπιστημίου και θα μπορούσαν -ίσως- τότε να εφαρμόσουν και τον θεσμό του ακαδημαϊκού υποτρόφου για τους Έλληνες φοιτητές, που προβλέπεται στο άρθρο 19 του παρόν</w:t>
      </w:r>
      <w:r>
        <w:rPr>
          <w:rFonts w:eastAsia="Times New Roman"/>
          <w:szCs w:val="24"/>
        </w:rPr>
        <w:t xml:space="preserve">τος. </w:t>
      </w:r>
    </w:p>
    <w:p w14:paraId="670F56B4" w14:textId="77777777" w:rsidR="00D35489" w:rsidRDefault="0006190C">
      <w:pPr>
        <w:spacing w:line="600" w:lineRule="auto"/>
        <w:ind w:firstLine="720"/>
        <w:jc w:val="both"/>
        <w:rPr>
          <w:rFonts w:eastAsia="Times New Roman"/>
          <w:szCs w:val="24"/>
        </w:rPr>
      </w:pPr>
      <w:r>
        <w:rPr>
          <w:rFonts w:eastAsia="Times New Roman"/>
          <w:szCs w:val="24"/>
        </w:rPr>
        <w:t xml:space="preserve">Μετά από δύο χρόνια νομίζω ότι η Κυβέρνηση πρέπει να ξεκαθαρίσει ποια είναι η στάση της απέναντι σε αυτά τα ξενόγλωσσα τμήματα, διότι η ομιλία του κυρίου Υπουργού δεν μας διαφώτισε. </w:t>
      </w:r>
    </w:p>
    <w:p w14:paraId="670F56B5" w14:textId="77777777" w:rsidR="00D35489" w:rsidRDefault="0006190C">
      <w:pPr>
        <w:spacing w:line="600" w:lineRule="auto"/>
        <w:ind w:firstLine="720"/>
        <w:jc w:val="both"/>
        <w:rPr>
          <w:rFonts w:eastAsia="Times New Roman"/>
          <w:szCs w:val="24"/>
        </w:rPr>
      </w:pPr>
      <w:r>
        <w:rPr>
          <w:rFonts w:eastAsia="Times New Roman"/>
          <w:szCs w:val="24"/>
        </w:rPr>
        <w:t>Επίσης, εκκρεμότητα παραμένει το γεγονός ότι οι απόφοιτοι του Τμήμα</w:t>
      </w:r>
      <w:r>
        <w:rPr>
          <w:rFonts w:eastAsia="Times New Roman"/>
          <w:szCs w:val="24"/>
        </w:rPr>
        <w:t xml:space="preserve">τος Μηχανικών, Οικονομίας και Διοίκησης του Πανεπιστημίου Αιγαίου, παρ’ όλο που ανήκουν στην κατηγορία των μηχανικών, δεν έχουν τη δυνατότητα εγγραφής στο μητρώο, στερούμενοι έτσι επαγγελματικών δικαιωμάτων. Είναι άλλη μία εκκρεμότητα που επηρεάζει το </w:t>
      </w:r>
      <w:r>
        <w:rPr>
          <w:rFonts w:eastAsia="Times New Roman"/>
          <w:szCs w:val="24"/>
        </w:rPr>
        <w:t>π</w:t>
      </w:r>
      <w:r>
        <w:rPr>
          <w:rFonts w:eastAsia="Times New Roman"/>
          <w:szCs w:val="24"/>
        </w:rPr>
        <w:t>ανε</w:t>
      </w:r>
      <w:r>
        <w:rPr>
          <w:rFonts w:eastAsia="Times New Roman"/>
          <w:szCs w:val="24"/>
        </w:rPr>
        <w:t>πιστήμιο και πρέπει να αντιμετωπιστεί. Έχω καταθέσει μία σχετική ερώτηση προς τους αρμόδιους Υπουργούς Υποδομών και Παιδείας και αναμένω τις δικές σας τοποθετήσεις.</w:t>
      </w:r>
    </w:p>
    <w:p w14:paraId="670F56B6" w14:textId="77777777" w:rsidR="00D35489" w:rsidRDefault="0006190C">
      <w:pPr>
        <w:spacing w:line="600" w:lineRule="auto"/>
        <w:ind w:firstLine="720"/>
        <w:jc w:val="both"/>
        <w:rPr>
          <w:rFonts w:eastAsia="Times New Roman"/>
          <w:szCs w:val="24"/>
        </w:rPr>
      </w:pPr>
      <w:r>
        <w:rPr>
          <w:rFonts w:eastAsia="Times New Roman"/>
          <w:szCs w:val="24"/>
        </w:rPr>
        <w:t xml:space="preserve">Θέλω να ελπίζω ότι η ίδρυση αυτού του τμήματος θα αποτελέσει καταλύτη για την ανάπτυξη του </w:t>
      </w:r>
      <w:r>
        <w:rPr>
          <w:rFonts w:eastAsia="Times New Roman"/>
          <w:szCs w:val="24"/>
        </w:rPr>
        <w:t>τουρισμού στο Βόρειο Αιγαίο, σε μία περιοχή που όλοι γνωρίζουμε ότι πλήττεται δυσανάλογα από την πολύ μεγάλη μεταναστευτική κρίση.</w:t>
      </w:r>
    </w:p>
    <w:p w14:paraId="670F56B7" w14:textId="77777777" w:rsidR="00D35489" w:rsidRDefault="0006190C">
      <w:pPr>
        <w:spacing w:line="600" w:lineRule="auto"/>
        <w:ind w:firstLine="720"/>
        <w:jc w:val="both"/>
        <w:rPr>
          <w:rFonts w:eastAsia="Times New Roman"/>
          <w:szCs w:val="24"/>
        </w:rPr>
      </w:pPr>
      <w:r>
        <w:rPr>
          <w:rFonts w:eastAsia="Times New Roman"/>
          <w:szCs w:val="24"/>
        </w:rPr>
        <w:t>Βεβαίως, η ίδρυση του τμήματος από μόνη της δεν αρκεί. Απαιτείται βελτίωση βασικών υποδομών, όπως το αεροδρόμιο -για το οποίο</w:t>
      </w:r>
      <w:r>
        <w:rPr>
          <w:rFonts w:eastAsia="Times New Roman"/>
          <w:szCs w:val="24"/>
        </w:rPr>
        <w:t xml:space="preserve"> θα συζητήσουμε σε επίκαιρη ερώτηση τη Δευτέρα-, όπως το λιμάνι, όπως η </w:t>
      </w:r>
      <w:proofErr w:type="spellStart"/>
      <w:r>
        <w:rPr>
          <w:rFonts w:eastAsia="Times New Roman"/>
          <w:szCs w:val="24"/>
        </w:rPr>
        <w:t>αδειοδότηση</w:t>
      </w:r>
      <w:proofErr w:type="spellEnd"/>
      <w:r>
        <w:rPr>
          <w:rFonts w:eastAsia="Times New Roman"/>
          <w:szCs w:val="24"/>
        </w:rPr>
        <w:t xml:space="preserve"> μεγάλων επενδύσεων που εκκρεμούν στη Χίο από το 2014, παρ’ ότι τις υπάγαμε στο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όταν ήμασταν στο Υπουργείο Ανάπτυξης. </w:t>
      </w:r>
    </w:p>
    <w:p w14:paraId="670F56B8" w14:textId="77777777" w:rsidR="00D35489" w:rsidRDefault="0006190C">
      <w:pPr>
        <w:spacing w:line="600" w:lineRule="auto"/>
        <w:ind w:firstLine="720"/>
        <w:jc w:val="both"/>
        <w:rPr>
          <w:rFonts w:eastAsia="Times New Roman"/>
          <w:szCs w:val="24"/>
        </w:rPr>
      </w:pPr>
      <w:r>
        <w:rPr>
          <w:rFonts w:eastAsia="Times New Roman"/>
          <w:szCs w:val="24"/>
        </w:rPr>
        <w:t>Καθυστερεί αδικαιολόγητα η αξιοποίηση της δ</w:t>
      </w:r>
      <w:r>
        <w:rPr>
          <w:rFonts w:eastAsia="Times New Roman"/>
          <w:szCs w:val="24"/>
        </w:rPr>
        <w:t xml:space="preserve">ημόσιας περιουσίας, του «Ξενία» της Χίου, που επίσης πρέπει να δούμε. </w:t>
      </w:r>
    </w:p>
    <w:p w14:paraId="670F56B9" w14:textId="77777777" w:rsidR="00D35489" w:rsidRDefault="0006190C">
      <w:pPr>
        <w:spacing w:line="600" w:lineRule="auto"/>
        <w:ind w:firstLine="720"/>
        <w:jc w:val="both"/>
        <w:rPr>
          <w:rFonts w:eastAsia="Times New Roman"/>
          <w:szCs w:val="24"/>
        </w:rPr>
      </w:pPr>
      <w:r>
        <w:rPr>
          <w:rFonts w:eastAsia="Times New Roman"/>
          <w:szCs w:val="24"/>
        </w:rPr>
        <w:t>Τέλος, για να μείνω εντός χρόνου, να σημειώσω ότι προχθές πληροφορηθήκαμε ότι η Κυβέρνηση δεν ήταν σε θέση να ανανεώσει από την Ευρωπαϊκή Ένωση το ειδικό πιλοτικό καθεστώς χορήγησης βίζ</w:t>
      </w:r>
      <w:r>
        <w:rPr>
          <w:rFonts w:eastAsia="Times New Roman"/>
          <w:szCs w:val="24"/>
        </w:rPr>
        <w:t xml:space="preserve">ας -θεώρηση </w:t>
      </w:r>
      <w:proofErr w:type="spellStart"/>
      <w:r>
        <w:rPr>
          <w:rFonts w:eastAsia="Times New Roman"/>
          <w:szCs w:val="24"/>
        </w:rPr>
        <w:t>Σένγκεν</w:t>
      </w:r>
      <w:proofErr w:type="spellEnd"/>
      <w:r>
        <w:rPr>
          <w:rFonts w:eastAsia="Times New Roman"/>
          <w:szCs w:val="24"/>
        </w:rPr>
        <w:t>- στα νησιά του Αιγαίου, επιφέροντας ένα νέο μεγάλο πλήγμα στον τουρισμό, στερώντας από τα νησιά τη δυνατότητα να προσελκύσουν τουρισμό από τη γείτονα, που σήμερα αποτελεί τη βασικότερη αγορά για τα νησιά μας λόγω της μεταναστευτικής κρί</w:t>
      </w:r>
      <w:r>
        <w:rPr>
          <w:rFonts w:eastAsia="Times New Roman"/>
          <w:szCs w:val="24"/>
        </w:rPr>
        <w:t>σης.</w:t>
      </w:r>
    </w:p>
    <w:p w14:paraId="670F56BA" w14:textId="77777777" w:rsidR="00D35489" w:rsidRDefault="0006190C">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και σε αυτό το νομοσχέδιο η Κυβέρνηση κάνει ένα βήμα εμπρός και δύο πίσω, γιατί δεν έχει τον σχεδιασμό, το πρόγραμμα, την τόλμη να δώσει αξιόπιστες και οριστικές λύσεις. Δεν έχει όραμα και προοπτική. Και κυρίως, δεν μπορε</w:t>
      </w:r>
      <w:r>
        <w:rPr>
          <w:rFonts w:eastAsia="Times New Roman" w:cs="Times New Roman"/>
          <w:szCs w:val="24"/>
        </w:rPr>
        <w:t>ί να εφαρμόσει ακόμα και αυτά που και η ίδια ψηφίζει.</w:t>
      </w:r>
    </w:p>
    <w:p w14:paraId="670F56B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w:t>
      </w:r>
    </w:p>
    <w:p w14:paraId="670F56BC" w14:textId="77777777" w:rsidR="00D35489" w:rsidRDefault="0006190C">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70F56BD" w14:textId="77777777" w:rsidR="00D35489" w:rsidRDefault="0006190C">
      <w:pPr>
        <w:spacing w:line="600" w:lineRule="auto"/>
        <w:ind w:firstLine="720"/>
        <w:jc w:val="both"/>
        <w:rPr>
          <w:rFonts w:eastAsia="Times New Roman"/>
          <w:bCs/>
        </w:rPr>
      </w:pPr>
      <w:r>
        <w:rPr>
          <w:rFonts w:eastAsia="Times New Roman" w:cs="Times New Roman"/>
          <w:szCs w:val="24"/>
        </w:rPr>
        <w:t xml:space="preserve"> </w:t>
      </w:r>
      <w:r>
        <w:rPr>
          <w:rFonts w:eastAsia="Times New Roman"/>
          <w:b/>
          <w:bCs/>
        </w:rPr>
        <w:t xml:space="preserve">ΠΡΟΕΔΡΕΥΩΝ (Σπυρίδων Λυκούδης): </w:t>
      </w:r>
      <w:r>
        <w:rPr>
          <w:rFonts w:eastAsia="Times New Roman" w:cs="Times New Roman"/>
          <w:szCs w:val="24"/>
        </w:rPr>
        <w:t xml:space="preserve">Ευχαριστούμε, </w:t>
      </w:r>
      <w:r>
        <w:rPr>
          <w:rFonts w:eastAsia="Times New Roman"/>
          <w:bCs/>
        </w:rPr>
        <w:t>κύριε συνάδελφε.</w:t>
      </w:r>
    </w:p>
    <w:p w14:paraId="670F56BE" w14:textId="77777777" w:rsidR="00D35489" w:rsidRDefault="0006190C">
      <w:pPr>
        <w:spacing w:line="600" w:lineRule="auto"/>
        <w:ind w:firstLine="720"/>
        <w:jc w:val="both"/>
        <w:rPr>
          <w:rFonts w:eastAsia="Times New Roman"/>
          <w:bCs/>
        </w:rPr>
      </w:pPr>
      <w:r>
        <w:rPr>
          <w:rFonts w:eastAsia="Times New Roman"/>
          <w:bCs/>
        </w:rPr>
        <w:t xml:space="preserve">Ο συνάδελφος κ. </w:t>
      </w:r>
      <w:proofErr w:type="spellStart"/>
      <w:r>
        <w:rPr>
          <w:rFonts w:eastAsia="Times New Roman"/>
          <w:bCs/>
        </w:rPr>
        <w:t>Κοντογεώργος</w:t>
      </w:r>
      <w:proofErr w:type="spellEnd"/>
      <w:r>
        <w:rPr>
          <w:rFonts w:eastAsia="Times New Roman"/>
          <w:bCs/>
        </w:rPr>
        <w:t xml:space="preserve"> από τη Νέα Δημοκρατία έχει τον λόγο.</w:t>
      </w:r>
    </w:p>
    <w:p w14:paraId="670F56BF" w14:textId="77777777" w:rsidR="00D35489" w:rsidRDefault="0006190C">
      <w:pPr>
        <w:spacing w:line="600" w:lineRule="auto"/>
        <w:ind w:firstLine="720"/>
        <w:jc w:val="both"/>
        <w:rPr>
          <w:rFonts w:eastAsia="Times New Roman"/>
          <w:bCs/>
        </w:rPr>
      </w:pPr>
      <w:r>
        <w:rPr>
          <w:rFonts w:eastAsia="Times New Roman"/>
          <w:b/>
          <w:bCs/>
        </w:rPr>
        <w:t>ΚΩΝ</w:t>
      </w:r>
      <w:r>
        <w:rPr>
          <w:rFonts w:eastAsia="Times New Roman"/>
          <w:b/>
          <w:bCs/>
        </w:rPr>
        <w:t>ΣΤΑΝΤΙΝΟΣ ΚΟΝΤΟΓΕΩΡΓΟΣ:</w:t>
      </w:r>
      <w:r>
        <w:rPr>
          <w:rFonts w:eastAsia="Times New Roman"/>
          <w:bCs/>
        </w:rPr>
        <w:t xml:space="preserve"> Κύριε Πρόεδρε, κυρίες και κύριοι Υπουργοί, κυρίες και κύριοι συνάδελφοι, θα ήθελα να ξεκινήσω τη σημερινή μου τοποθέτηση από την παρατήρηση που έκανε ο Υπουργός όταν πήρε τον λόγο, ο οποίος με υποτιμητικό τρόπο είπε ότι από την αντι</w:t>
      </w:r>
      <w:r>
        <w:rPr>
          <w:rFonts w:eastAsia="Times New Roman"/>
          <w:bCs/>
        </w:rPr>
        <w:t>πολίτευση σπαταλούμε τον χρόνο για τις διαδικασίες και όχι, όπως την εννοεί αυτός, την ουσία του σχεδίου νόμου που έφερε σήμερα στην Εθνική Αντιπροσωπεία.</w:t>
      </w:r>
    </w:p>
    <w:p w14:paraId="670F56C0" w14:textId="77777777" w:rsidR="00D35489" w:rsidRDefault="0006190C">
      <w:pPr>
        <w:spacing w:line="600" w:lineRule="auto"/>
        <w:ind w:firstLine="720"/>
        <w:jc w:val="both"/>
        <w:rPr>
          <w:rFonts w:eastAsia="Times New Roman"/>
          <w:bCs/>
        </w:rPr>
      </w:pPr>
      <w:r>
        <w:rPr>
          <w:rFonts w:eastAsia="Times New Roman"/>
          <w:bCs/>
        </w:rPr>
        <w:t>Κύριε Υπουργέ, και οι διαδικασίες έχουν τη σημασία τους, γιατί είναι θέμα δημοκρατίας. Και το γνωρίζε</w:t>
      </w:r>
      <w:r>
        <w:rPr>
          <w:rFonts w:eastAsia="Times New Roman"/>
          <w:bCs/>
        </w:rPr>
        <w:t>τε αυτό. Γιατί εάν καταπατούμε κάθε φορά τις διαδικασίες που επιβάλλει ο κοινοβουλευτισμός και ο σεβασμός στους θεσμούς, αντιλαμβάνεστε ότι παίρνουμε στραβό δρόμο. Και ο στραβός δρόμος όταν συνηθίζεται, δεν ξαναποκτάται. Και στη δημοκρατία καλόν είναι να τ</w:t>
      </w:r>
      <w:r>
        <w:rPr>
          <w:rFonts w:eastAsia="Times New Roman"/>
          <w:bCs/>
        </w:rPr>
        <w:t>ηρούμε και τις διαδικασίες και να δείχνουμε τον σεβασμό μας στους θεσμούς και τον κοινοβουλευτισμό.</w:t>
      </w:r>
    </w:p>
    <w:p w14:paraId="670F56C1" w14:textId="77777777" w:rsidR="00D35489" w:rsidRDefault="0006190C">
      <w:pPr>
        <w:spacing w:line="600" w:lineRule="auto"/>
        <w:ind w:firstLine="720"/>
        <w:jc w:val="both"/>
        <w:rPr>
          <w:rFonts w:eastAsia="Times New Roman"/>
          <w:bCs/>
        </w:rPr>
      </w:pPr>
      <w:r>
        <w:rPr>
          <w:rFonts w:eastAsia="Times New Roman"/>
          <w:bCs/>
        </w:rPr>
        <w:t xml:space="preserve">Άρα λοιπόν, η δική σας εμπειρία, όπως είπα στην </w:t>
      </w:r>
      <w:r>
        <w:rPr>
          <w:rFonts w:eastAsia="Times New Roman"/>
          <w:bCs/>
        </w:rPr>
        <w:t>ε</w:t>
      </w:r>
      <w:r>
        <w:rPr>
          <w:rFonts w:eastAsia="Times New Roman"/>
          <w:bCs/>
        </w:rPr>
        <w:t>πιτροπή, αλλά και η συγκρότησή σας ως προσωπικότητα και ως ακαδημαϊκού δασκάλου μάς είχε προϊδεάσει για άλλ</w:t>
      </w:r>
      <w:r>
        <w:rPr>
          <w:rFonts w:eastAsia="Times New Roman"/>
          <w:bCs/>
        </w:rPr>
        <w:t>η διαδικασία νομοθέτησης από την πλευρά σας και σεβασμού των θεσμών. Δυστυχώς, μας διαψεύσατε. Δυστυχώς!</w:t>
      </w:r>
    </w:p>
    <w:p w14:paraId="670F56C2" w14:textId="77777777" w:rsidR="00D35489" w:rsidRDefault="0006190C">
      <w:pPr>
        <w:spacing w:line="600" w:lineRule="auto"/>
        <w:ind w:firstLine="720"/>
        <w:jc w:val="both"/>
        <w:rPr>
          <w:rFonts w:eastAsia="Times New Roman"/>
          <w:bCs/>
        </w:rPr>
      </w:pPr>
      <w:r>
        <w:rPr>
          <w:rFonts w:eastAsia="Times New Roman"/>
          <w:bCs/>
        </w:rPr>
        <w:t xml:space="preserve">Και φέρνετε ένα σχέδιο νόμου σήμερα στην Εθνική Αντιπροσωπεία μέσα σε τρεις ημέρες και δύο ημέρες νωρίτερα στην </w:t>
      </w:r>
      <w:r>
        <w:rPr>
          <w:rFonts w:eastAsia="Times New Roman"/>
          <w:bCs/>
        </w:rPr>
        <w:t>ε</w:t>
      </w:r>
      <w:r>
        <w:rPr>
          <w:rFonts w:eastAsia="Times New Roman"/>
          <w:bCs/>
        </w:rPr>
        <w:t xml:space="preserve">πιτροπή, εκ των οποίων αν εξαιρέσει </w:t>
      </w:r>
      <w:r>
        <w:rPr>
          <w:rFonts w:eastAsia="Times New Roman"/>
          <w:bCs/>
        </w:rPr>
        <w:t>κανείς τα Κεφάλαια Α΄ και Β΄</w:t>
      </w:r>
      <w:r>
        <w:rPr>
          <w:rFonts w:eastAsia="Times New Roman"/>
          <w:bCs/>
        </w:rPr>
        <w:t>,</w:t>
      </w:r>
      <w:r>
        <w:rPr>
          <w:rFonts w:eastAsia="Times New Roman"/>
          <w:bCs/>
        </w:rPr>
        <w:t xml:space="preserve"> που πράγματι έχουν μια συγκρότηση, τα άλλα κεφάλαια και άρθρα του, που είναι τα 2/3 σε όγκο του σχεδίου νόμου, είναι -θα μου επιτρέψετε να πω- ένα συνονθύλευμα ρυθμίσεων. </w:t>
      </w:r>
    </w:p>
    <w:p w14:paraId="670F56C3" w14:textId="77777777" w:rsidR="00D35489" w:rsidRDefault="0006190C">
      <w:pPr>
        <w:spacing w:line="600" w:lineRule="auto"/>
        <w:ind w:firstLine="720"/>
        <w:jc w:val="both"/>
        <w:rPr>
          <w:rFonts w:eastAsia="Times New Roman"/>
          <w:bCs/>
        </w:rPr>
      </w:pPr>
      <w:r>
        <w:rPr>
          <w:rFonts w:eastAsia="Times New Roman"/>
          <w:bCs/>
        </w:rPr>
        <w:t>Τα Κεφάλαια Γ΄ και Δ΄ του σχεδίου νόμου</w:t>
      </w:r>
      <w:r>
        <w:rPr>
          <w:rFonts w:eastAsia="Times New Roman"/>
          <w:bCs/>
        </w:rPr>
        <w:t>,</w:t>
      </w:r>
      <w:r>
        <w:rPr>
          <w:rFonts w:eastAsia="Times New Roman"/>
          <w:bCs/>
        </w:rPr>
        <w:t xml:space="preserve"> θυμίζουν ανατ</w:t>
      </w:r>
      <w:r>
        <w:rPr>
          <w:rFonts w:eastAsia="Times New Roman"/>
          <w:bCs/>
        </w:rPr>
        <w:t xml:space="preserve">ολίτικο παζάρι υποσχέσεων, ρουσφετιών, φωτογραφικών διατάξεων που κανένας σχεδόν από την Εθνική Αντιπροσωπεία που πήρε τον λόγο δεν παρέλειψε να επισημάνει, μη εξαιρώντας ακόμη και τον </w:t>
      </w:r>
      <w:proofErr w:type="spellStart"/>
      <w:r>
        <w:rPr>
          <w:rFonts w:eastAsia="Times New Roman"/>
          <w:bCs/>
        </w:rPr>
        <w:t>προλαλήσαντα</w:t>
      </w:r>
      <w:proofErr w:type="spellEnd"/>
      <w:r>
        <w:rPr>
          <w:rFonts w:eastAsia="Times New Roman"/>
          <w:bCs/>
        </w:rPr>
        <w:t xml:space="preserve"> συνάδελφό μου κ. </w:t>
      </w:r>
      <w:proofErr w:type="spellStart"/>
      <w:r>
        <w:rPr>
          <w:rFonts w:eastAsia="Times New Roman"/>
          <w:bCs/>
        </w:rPr>
        <w:t>Μηταράκη</w:t>
      </w:r>
      <w:proofErr w:type="spellEnd"/>
      <w:r>
        <w:rPr>
          <w:rFonts w:eastAsia="Times New Roman"/>
          <w:bCs/>
        </w:rPr>
        <w:t>, ο οποίος είδε ότι μέσα στις ρυθ</w:t>
      </w:r>
      <w:r>
        <w:rPr>
          <w:rFonts w:eastAsia="Times New Roman"/>
          <w:bCs/>
        </w:rPr>
        <w:t xml:space="preserve">μίσεις αυτές –βεβαίως, θα ήταν και παράξενο να μην το τονίσει- ικανοποιείται η εκλογική του περιφέρεια, η Χίος, με την ίδρυση της νέας σχολής. </w:t>
      </w:r>
    </w:p>
    <w:p w14:paraId="670F56C4" w14:textId="77777777" w:rsidR="00D35489" w:rsidRDefault="0006190C">
      <w:pPr>
        <w:spacing w:line="600" w:lineRule="auto"/>
        <w:ind w:firstLine="720"/>
        <w:jc w:val="both"/>
        <w:rPr>
          <w:rFonts w:eastAsia="Times New Roman"/>
          <w:bCs/>
        </w:rPr>
      </w:pPr>
      <w:r>
        <w:rPr>
          <w:rFonts w:eastAsia="Times New Roman"/>
          <w:bCs/>
        </w:rPr>
        <w:t>Το πνεύμα που διακατέχει το σχέδιο νόμου είναι όχι μόνο ανατολίτικο παζάρι, είναι «πάρτε κόσμε», «όποιος πρόλαβε</w:t>
      </w:r>
      <w:r>
        <w:rPr>
          <w:rFonts w:eastAsia="Times New Roman"/>
          <w:bCs/>
        </w:rPr>
        <w:t xml:space="preserve"> τον Κύριο είδε». Σχολές εδώ, σχολές εκεί, σχολές παραπέρα, γιατί έτσι βολεύει το εκλογικό ακροατήριο. </w:t>
      </w:r>
    </w:p>
    <w:p w14:paraId="670F56C5" w14:textId="77777777" w:rsidR="00D35489" w:rsidRDefault="0006190C">
      <w:pPr>
        <w:spacing w:line="600" w:lineRule="auto"/>
        <w:ind w:firstLine="720"/>
        <w:jc w:val="both"/>
        <w:rPr>
          <w:rFonts w:eastAsia="Times New Roman"/>
          <w:bCs/>
        </w:rPr>
      </w:pPr>
      <w:r>
        <w:rPr>
          <w:rFonts w:eastAsia="Times New Roman"/>
          <w:bCs/>
        </w:rPr>
        <w:t>Κι επειδή βρισκόμαστε σε αυτή τη διαδικασία, κύριε Υπουργέ, δεν θα πάψω κι εγώ να σας πω και για τη δική μου εκλογική περιφέρεια. Μήπως περισσεύει καμιά</w:t>
      </w:r>
      <w:r>
        <w:rPr>
          <w:rFonts w:eastAsia="Times New Roman"/>
          <w:bCs/>
        </w:rPr>
        <w:t xml:space="preserve"> σχολή για να φτιάξετε και στην Ευρυτανία; Δηλαδή, κάπως έτσι θα δούμε τη νομοθέτηση στα θέματα παιδείας που είναι τόσο πολύ σοβαρά και που απασχολούν σε μια κρίσιμη περίοδο την πατρίδα μας;</w:t>
      </w:r>
    </w:p>
    <w:p w14:paraId="670F56C6" w14:textId="77777777" w:rsidR="00D35489" w:rsidRDefault="0006190C">
      <w:pPr>
        <w:spacing w:line="600" w:lineRule="auto"/>
        <w:ind w:firstLine="720"/>
        <w:jc w:val="both"/>
        <w:rPr>
          <w:rFonts w:eastAsia="Times New Roman"/>
          <w:bCs/>
        </w:rPr>
      </w:pPr>
      <w:r>
        <w:rPr>
          <w:rFonts w:eastAsia="Times New Roman"/>
          <w:b/>
          <w:bCs/>
        </w:rPr>
        <w:t>ΚΩΝΣΤΑΝΤΙΝΟΣ ΓΑΒΡΟΓΛΟΥ (Υπουργός Παιδείας, Έρευνας και Θρησκευμάτ</w:t>
      </w:r>
      <w:r>
        <w:rPr>
          <w:rFonts w:eastAsia="Times New Roman"/>
          <w:b/>
          <w:bCs/>
        </w:rPr>
        <w:t>ων):</w:t>
      </w:r>
      <w:r>
        <w:rPr>
          <w:rFonts w:eastAsia="Times New Roman"/>
          <w:bCs/>
        </w:rPr>
        <w:t xml:space="preserve"> Ε, τώρα τα ξέρετε αυτά καλύτερα από εμένα.</w:t>
      </w:r>
    </w:p>
    <w:p w14:paraId="670F56C7" w14:textId="77777777" w:rsidR="00D35489" w:rsidRDefault="0006190C">
      <w:pPr>
        <w:spacing w:line="600" w:lineRule="auto"/>
        <w:ind w:firstLine="720"/>
        <w:jc w:val="both"/>
        <w:rPr>
          <w:rFonts w:eastAsia="Times New Roman"/>
          <w:bCs/>
        </w:rPr>
      </w:pPr>
      <w:r>
        <w:rPr>
          <w:rFonts w:eastAsia="Times New Roman"/>
          <w:b/>
          <w:bCs/>
        </w:rPr>
        <w:t>ΚΩΝΣΤΑΝΤΙΝΟΣ ΚΟΝΤΟΓΕΩΡΓΟΣ:</w:t>
      </w:r>
      <w:r>
        <w:rPr>
          <w:rFonts w:eastAsia="Times New Roman"/>
          <w:bCs/>
        </w:rPr>
        <w:t xml:space="preserve"> Τα ξέρω πολύ καλά κι εσείς τα ξέρετε πολύ καλά, κύριε Υπουργέ.</w:t>
      </w:r>
    </w:p>
    <w:p w14:paraId="670F56C8" w14:textId="77777777" w:rsidR="00D35489" w:rsidRDefault="0006190C">
      <w:pPr>
        <w:spacing w:line="600" w:lineRule="auto"/>
        <w:ind w:firstLine="720"/>
        <w:jc w:val="both"/>
        <w:rPr>
          <w:rFonts w:eastAsia="Times New Roman"/>
          <w:bCs/>
        </w:rPr>
      </w:pPr>
      <w:r>
        <w:rPr>
          <w:rFonts w:eastAsia="Times New Roman"/>
          <w:bCs/>
        </w:rPr>
        <w:t>Το συμπέρασμα που προκύπτει εδώ για έναν λογικό άνθρωπο είναι ότι μάλλον βρίσκεστε στην έξοδο ως Κυβέρνηση και ό,τι πρ</w:t>
      </w:r>
      <w:r>
        <w:rPr>
          <w:rFonts w:eastAsia="Times New Roman"/>
          <w:bCs/>
        </w:rPr>
        <w:t xml:space="preserve">ολάβετε, ό,τι </w:t>
      </w:r>
      <w:proofErr w:type="spellStart"/>
      <w:r>
        <w:rPr>
          <w:rFonts w:eastAsia="Times New Roman"/>
          <w:bCs/>
        </w:rPr>
        <w:t>προκάμετε</w:t>
      </w:r>
      <w:proofErr w:type="spellEnd"/>
      <w:r>
        <w:rPr>
          <w:rFonts w:eastAsia="Times New Roman"/>
          <w:bCs/>
        </w:rPr>
        <w:t xml:space="preserve">, που έλεγε και ο αείμνηστος Χαρίλαος Φλωράκης. </w:t>
      </w:r>
    </w:p>
    <w:p w14:paraId="670F56C9" w14:textId="77777777" w:rsidR="00D35489" w:rsidRDefault="0006190C">
      <w:pPr>
        <w:spacing w:line="600" w:lineRule="auto"/>
        <w:ind w:firstLine="720"/>
        <w:jc w:val="both"/>
        <w:rPr>
          <w:rFonts w:eastAsia="Times New Roman"/>
          <w:bCs/>
        </w:rPr>
      </w:pPr>
      <w:r>
        <w:rPr>
          <w:rFonts w:eastAsia="Times New Roman"/>
          <w:bCs/>
        </w:rPr>
        <w:t xml:space="preserve">Θα πρέπει, όμως, να καταλάβετε ότι ο λαός μας παρακολουθεί και ιδιαίτερα αυτές τις κρίσιμες στιγμές βγάζει τα συμπεράσματά του για το πού έχει κατατάξει ο καθένας τα σοβαρά προβλήματα </w:t>
      </w:r>
      <w:r>
        <w:rPr>
          <w:rFonts w:eastAsia="Times New Roman"/>
          <w:bCs/>
        </w:rPr>
        <w:t>που αντιμετωπίζει η κοινωνία και ιδιαίτερα, στον τομέα της παιδείας.</w:t>
      </w:r>
    </w:p>
    <w:p w14:paraId="670F56CA" w14:textId="77777777" w:rsidR="00D35489" w:rsidRDefault="0006190C">
      <w:pPr>
        <w:spacing w:line="600" w:lineRule="auto"/>
        <w:ind w:firstLine="720"/>
        <w:jc w:val="both"/>
        <w:rPr>
          <w:rFonts w:eastAsia="Times New Roman"/>
          <w:bCs/>
        </w:rPr>
      </w:pPr>
      <w:r>
        <w:rPr>
          <w:rFonts w:eastAsia="Times New Roman"/>
          <w:bCs/>
        </w:rPr>
        <w:t xml:space="preserve">Δεν παραβλέπω, όμως, το γεγονός –για να μην σας αδικήσω τελείως- ότι υπάρχουν και θετικές ρυθμίσεις και πρέπει να το τονίσουμε αυτό. Τα </w:t>
      </w:r>
      <w:r>
        <w:rPr>
          <w:rFonts w:eastAsia="Times New Roman"/>
          <w:bCs/>
        </w:rPr>
        <w:t>κ</w:t>
      </w:r>
      <w:r>
        <w:rPr>
          <w:rFonts w:eastAsia="Times New Roman"/>
          <w:bCs/>
        </w:rPr>
        <w:t xml:space="preserve">εφάλαια Α΄ και Β΄ που καλύπτουν και τον τίτλο του </w:t>
      </w:r>
      <w:r>
        <w:rPr>
          <w:rFonts w:eastAsia="Times New Roman"/>
          <w:bCs/>
        </w:rPr>
        <w:t xml:space="preserve">σχεδίου νόμου, έχουν την επάρκειά τους, τη συγκρότησή τους, είναι αναγκαία και τα επικροτούμε κι εμείς. </w:t>
      </w:r>
    </w:p>
    <w:p w14:paraId="670F56CB" w14:textId="77777777" w:rsidR="00D35489" w:rsidRDefault="0006190C">
      <w:pPr>
        <w:spacing w:line="600" w:lineRule="auto"/>
        <w:ind w:firstLine="720"/>
        <w:jc w:val="both"/>
        <w:rPr>
          <w:rFonts w:eastAsia="Times New Roman"/>
          <w:b/>
          <w:bCs/>
        </w:rPr>
      </w:pPr>
      <w:r>
        <w:rPr>
          <w:rFonts w:eastAsia="Times New Roman"/>
          <w:bCs/>
        </w:rPr>
        <w:t xml:space="preserve">Καταλαμβάνουν, όμως, μόνο τρία άρθρα του σχεδίου νόμου και όλα τα άλλα, όλες οι υπόλοιπες διατάξεις, κρύβουν το πραγματικό πρόσωπο της Κυβέρνησής σας, </w:t>
      </w:r>
      <w:r>
        <w:rPr>
          <w:rFonts w:eastAsia="Times New Roman"/>
          <w:bCs/>
        </w:rPr>
        <w:t>την προχειρότητα, τη ρουσφετολογική αναφορά σε όλα τα επίπεδα, τις φωτογραφικές διατάξεις, χωρίς διάλογο, χωρίς κοστολόγηση, χωρίς δημόσια διαβούλευση.</w:t>
      </w:r>
    </w:p>
    <w:p w14:paraId="670F56C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Επειδή δεν θέλω να επεκταθώ και να γενικολογώ, θα πω συγκεκριμένα τρία πράγματα. </w:t>
      </w:r>
    </w:p>
    <w:p w14:paraId="670F56C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άρθρο 11 αφορά την </w:t>
      </w:r>
      <w:r>
        <w:rPr>
          <w:rFonts w:eastAsia="Times New Roman" w:cs="Times New Roman"/>
          <w:szCs w:val="24"/>
        </w:rPr>
        <w:t>ειδική αγωγή. Προηγουμένως, μας κάνατε παρατήρηση, λες και ανακαλύψατε εσείς για πρώτη φορά την πυρίτιδα! Εσείς ανακαλύψατε την ειδική αγωγή στην Ελλάδα!</w:t>
      </w:r>
    </w:p>
    <w:p w14:paraId="670F56C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σίγουρα υπάρχει το καλύτερο. Ο εχθρός του καλού είναι το καλύτερο. Όλοι πρέπει να </w:t>
      </w:r>
      <w:r>
        <w:rPr>
          <w:rFonts w:eastAsia="Times New Roman" w:cs="Times New Roman"/>
          <w:szCs w:val="24"/>
        </w:rPr>
        <w:t xml:space="preserve">επιζητούμε τη βελτίωση των συνθηκών ζωής κυρίως σε κοινωνικές ομάδες όπως είναι τα άτομα με ειδικές ανάγκες και ιδιαίτερα σε έναν ευαίσθητο τομέα όπως είναι η μόρφωσή τους. Έχει υποχρέωση η κοινωνία να ανταποκρίνεται. Μάλιστα, εμείς δεν πέσαμε από τον Άρη </w:t>
      </w:r>
      <w:r>
        <w:rPr>
          <w:rFonts w:eastAsia="Times New Roman" w:cs="Times New Roman"/>
          <w:szCs w:val="24"/>
        </w:rPr>
        <w:t>μέσα σ’ αυτό το Κοινοβούλιο. Κάποιοι είχαμε και άλλες ιδιότητες. Για παράδειγμα, δεν θέλω να περιαυτολογώ, αλλά ως Νομάρχης της Περιφέρειάς μου, δίδαξα σε τρία ειδικά σχολεία, με μεγάλη επιτυχία σας πληροφορώ και με συμμετοχή της τοπικής κοινωνίας για να β</w:t>
      </w:r>
      <w:r>
        <w:rPr>
          <w:rFonts w:eastAsia="Times New Roman" w:cs="Times New Roman"/>
          <w:szCs w:val="24"/>
        </w:rPr>
        <w:t>γει το πρόβλημα έξω από τα σπίτια και να δοθεί διέξοδος.</w:t>
      </w:r>
    </w:p>
    <w:p w14:paraId="670F56C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Βεβαίως, σ’ αυτό σήμερα εσείς οφείλετε ως Υπουργός να δώσετε μία ώθηση παραπάνω, ένα βήμα προόδου. Αυτό πρέπει να κάνετε. </w:t>
      </w:r>
    </w:p>
    <w:p w14:paraId="670F56D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Αυτό κ</w:t>
      </w:r>
      <w:r>
        <w:rPr>
          <w:rFonts w:eastAsia="Times New Roman" w:cs="Times New Roman"/>
          <w:szCs w:val="24"/>
        </w:rPr>
        <w:t>άνουμε.</w:t>
      </w:r>
    </w:p>
    <w:p w14:paraId="670F56D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Όμως με </w:t>
      </w:r>
      <w:proofErr w:type="spellStart"/>
      <w:r>
        <w:rPr>
          <w:rFonts w:eastAsia="Times New Roman" w:cs="Times New Roman"/>
          <w:szCs w:val="24"/>
        </w:rPr>
        <w:t>συγχωρείτε</w:t>
      </w:r>
      <w:proofErr w:type="spellEnd"/>
      <w:r>
        <w:rPr>
          <w:rFonts w:eastAsia="Times New Roman" w:cs="Times New Roman"/>
          <w:szCs w:val="24"/>
        </w:rPr>
        <w:t>, κύριε Υπουργέ, αλλά αυτό δεν επιτυγχάνεται με όρια αριθμών. Επιτυγχάνεται με βαθμό ευαισθησίας και με μέτρα τα οποία είναι αποτελεσματικά και όχι με αριθμούς, δηλαδή με ελάχιστα όρια για να δημιουργήσο</w:t>
      </w:r>
      <w:r>
        <w:rPr>
          <w:rFonts w:eastAsia="Times New Roman" w:cs="Times New Roman"/>
          <w:szCs w:val="24"/>
        </w:rPr>
        <w:t>υμε ειδικές τάξεις και ειδικά σχολεία.</w:t>
      </w:r>
    </w:p>
    <w:p w14:paraId="670F56D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Αγαπητοί συνάδελφοι, οι περισσότεροι από εσάς που είστε εδώ μέσα, είστε εκπαιδευτικοί και οι περισσότεροι το γνωρίζετε από εμπειρία.</w:t>
      </w:r>
    </w:p>
    <w:p w14:paraId="670F56D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Εσείς,  κύριε Υπουργέ, προσωπικά, είστε και δάσκαλος. Άρα λοιπόν, θα ήθελα να το δεί</w:t>
      </w:r>
      <w:r>
        <w:rPr>
          <w:rFonts w:eastAsia="Times New Roman" w:cs="Times New Roman"/>
          <w:szCs w:val="24"/>
        </w:rPr>
        <w:t>τε με πολύ μεγάλη ευαισθησία αυτό. Δεν χωράει αντιπολίτευση στο θέμα της ειδικής παιδείας και δεν μετριέται με αριθμούς.</w:t>
      </w:r>
    </w:p>
    <w:p w14:paraId="670F56D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Συμφωνούμε.</w:t>
      </w:r>
    </w:p>
    <w:p w14:paraId="670F56D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Τελειώνω, αγαπητοί συνάδελ</w:t>
      </w:r>
      <w:r>
        <w:rPr>
          <w:rFonts w:eastAsia="Times New Roman" w:cs="Times New Roman"/>
          <w:szCs w:val="24"/>
        </w:rPr>
        <w:t xml:space="preserve">φοι, με το άρθρο 20, παράγραφος 2. </w:t>
      </w:r>
    </w:p>
    <w:p w14:paraId="670F56D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Πρέπει να αποσυρθεί, κύριε Υπουργέ, καθώς είναι φωτογραφική η διάταξη ή να συμπεριλάβετε στο σύνολό τους ό,τι προέβλεπαν και οι προηγούμενοι νόμοι, ώστε να δώσετε τη δυνατότητα και σε ένα ευρύτερο φάσμα για να μην νοιώθο</w:t>
      </w:r>
      <w:r>
        <w:rPr>
          <w:rFonts w:eastAsia="Times New Roman" w:cs="Times New Roman"/>
          <w:szCs w:val="24"/>
        </w:rPr>
        <w:t>υν αδικημένες άλλες κατηγορίες, γιατί εδώ αναφέρεστε συγκεκριμένα σε αυτούς που διορίστηκαν το 2016. Είναι φωτογραφική η διάταξη.</w:t>
      </w:r>
    </w:p>
    <w:p w14:paraId="670F56D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ίδιο ισχύει και για την παράγραφο του ίδιου άρθρου 4α. Εδώ, βεβαίως, μπορώ να δεχτώ ότι κάνετε εξυπηρέτηση στο μεγάλο αφεντ</w:t>
      </w:r>
      <w:r>
        <w:rPr>
          <w:rFonts w:eastAsia="Times New Roman" w:cs="Times New Roman"/>
          <w:szCs w:val="24"/>
        </w:rPr>
        <w:t>ικό. Ίσως, οι ρυθμίσεις που είχατε προβλέψει στο άρθρο 33 του ν.4386 δεν ήταν επαρκείς –καταλαβαίνετε εσείς τι εννοώ- και μάλλον χρειάστηκε να επανέλθετε.</w:t>
      </w:r>
    </w:p>
    <w:p w14:paraId="670F56D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Κλείνω, λοιπόν, με κάτι τελευταίο, απευθυνόμενος στον Υφυπουργό Παιδείας.</w:t>
      </w:r>
    </w:p>
    <w:p w14:paraId="670F56D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Θέσαμε υπ’ </w:t>
      </w:r>
      <w:proofErr w:type="spellStart"/>
      <w:r>
        <w:rPr>
          <w:rFonts w:eastAsia="Times New Roman" w:cs="Times New Roman"/>
          <w:szCs w:val="24"/>
        </w:rPr>
        <w:t>όψιν</w:t>
      </w:r>
      <w:proofErr w:type="spellEnd"/>
      <w:r>
        <w:rPr>
          <w:rFonts w:eastAsia="Times New Roman" w:cs="Times New Roman"/>
          <w:szCs w:val="24"/>
        </w:rPr>
        <w:t xml:space="preserve"> σας, κύριε </w:t>
      </w:r>
      <w:r>
        <w:rPr>
          <w:rFonts w:eastAsia="Times New Roman" w:cs="Times New Roman"/>
          <w:szCs w:val="24"/>
        </w:rPr>
        <w:t xml:space="preserve">Υφυπουργέ –και στην πολιτική ηγεσία του Υπουργείου, βεβαίως- ένα πρόβλημα που απασχολεί εκατοντάδες εργαζομένων στο Ίδρυμα Νεολαίας και Δια Βίου Μάθησης. Το θέσαμε υπ’ </w:t>
      </w:r>
      <w:proofErr w:type="spellStart"/>
      <w:r>
        <w:rPr>
          <w:rFonts w:eastAsia="Times New Roman" w:cs="Times New Roman"/>
          <w:szCs w:val="24"/>
        </w:rPr>
        <w:t>όψιν</w:t>
      </w:r>
      <w:proofErr w:type="spellEnd"/>
      <w:r>
        <w:rPr>
          <w:rFonts w:eastAsia="Times New Roman" w:cs="Times New Roman"/>
          <w:szCs w:val="24"/>
        </w:rPr>
        <w:t xml:space="preserve"> σας σχεδόν όλες οι πολιτικές ομάδες του Κοινοβουλίου. Είναι ένα θέμα που αφορά τις </w:t>
      </w:r>
      <w:r>
        <w:rPr>
          <w:rFonts w:eastAsia="Times New Roman" w:cs="Times New Roman"/>
          <w:szCs w:val="24"/>
        </w:rPr>
        <w:t xml:space="preserve">οικογένειές τους και είναι δραματικό, καθώς δεν έχουν καμία νομική βάση αυτά που απαιτεί το κράτος απέναντί τους. </w:t>
      </w:r>
    </w:p>
    <w:p w14:paraId="670F56D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Παρακαλούμε πάρα πολύ, λοιπόν, αν δεν μπορείτε σήμερα να συμπεριλάβετε νομοτεχνική βελτίωση στο ανάλογο άρθρο που υπάρχει, στο άρθρο 17 του σ</w:t>
      </w:r>
      <w:r>
        <w:rPr>
          <w:rFonts w:eastAsia="Times New Roman" w:cs="Times New Roman"/>
          <w:szCs w:val="24"/>
        </w:rPr>
        <w:t xml:space="preserve">χεδίου νόμου, τότε να δεσμευθείτε στην Εθνική Αντιπροσωπεία ότι θα το αντιμετωπίσετε το θέμα άμεσα. Αφορά την επιβίωση εκατοντάδων οικογενειών των εργαζομένων στο Ίδρυμα Νεολαίας και </w:t>
      </w:r>
      <w:r>
        <w:rPr>
          <w:rFonts w:eastAsia="Times New Roman" w:cs="Times New Roman"/>
          <w:szCs w:val="24"/>
        </w:rPr>
        <w:t>Δ</w:t>
      </w:r>
      <w:r>
        <w:rPr>
          <w:rFonts w:eastAsia="Times New Roman" w:cs="Times New Roman"/>
          <w:szCs w:val="24"/>
        </w:rPr>
        <w:t>ι</w:t>
      </w:r>
      <w:r>
        <w:rPr>
          <w:rFonts w:eastAsia="Times New Roman" w:cs="Times New Roman"/>
          <w:szCs w:val="24"/>
        </w:rPr>
        <w:t>ά</w:t>
      </w:r>
      <w:r>
        <w:rPr>
          <w:rFonts w:eastAsia="Times New Roman" w:cs="Times New Roman"/>
          <w:szCs w:val="24"/>
        </w:rPr>
        <w:t xml:space="preserve"> Βίου Μάθησης. Το γνωρίζει από την παράταξή σας ο Πρόεδρος της </w:t>
      </w:r>
      <w:r>
        <w:rPr>
          <w:rFonts w:eastAsia="Times New Roman" w:cs="Times New Roman"/>
          <w:szCs w:val="24"/>
        </w:rPr>
        <w:t>ε</w:t>
      </w:r>
      <w:r>
        <w:rPr>
          <w:rFonts w:eastAsia="Times New Roman" w:cs="Times New Roman"/>
          <w:szCs w:val="24"/>
        </w:rPr>
        <w:t>πιτροπ</w:t>
      </w:r>
      <w:r>
        <w:rPr>
          <w:rFonts w:eastAsia="Times New Roman" w:cs="Times New Roman"/>
          <w:szCs w:val="24"/>
        </w:rPr>
        <w:t xml:space="preserve">ής κ. </w:t>
      </w:r>
      <w:proofErr w:type="spellStart"/>
      <w:r>
        <w:rPr>
          <w:rFonts w:eastAsia="Times New Roman" w:cs="Times New Roman"/>
          <w:szCs w:val="24"/>
        </w:rPr>
        <w:t>Σεβαστάκης</w:t>
      </w:r>
      <w:proofErr w:type="spellEnd"/>
      <w:r>
        <w:rPr>
          <w:rFonts w:eastAsia="Times New Roman" w:cs="Times New Roman"/>
          <w:szCs w:val="24"/>
        </w:rPr>
        <w:t>, οι εισηγητές όλων των Κομμάτων που είναι εδώ, ο συνάδελφος που θα ανέβει τώρα στο Βήμα να μιλήσει από τη Νέα Δημοκρατία, όπως και οι συνάδελφοι από το ΠΑΣΟΚ, από τους Ανεξάρτητους Έλληνες, από το Ποτάμι,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670F56D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Παρακαλώ πάρα πολύ τουλάχισ</w:t>
      </w:r>
      <w:r>
        <w:rPr>
          <w:rFonts w:eastAsia="Times New Roman" w:cs="Times New Roman"/>
          <w:szCs w:val="24"/>
        </w:rPr>
        <w:t>τον να έχουμε μία απάντηση ως προς αυτό.</w:t>
      </w:r>
    </w:p>
    <w:p w14:paraId="670F56D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70F56D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Κι εμείς ευχαριστούμε.</w:t>
      </w:r>
    </w:p>
    <w:p w14:paraId="670F56D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Συμφωνούμε, κύριε συνάδελφε. Σε ένα επόμενο νομοσχέδιο θα το </w:t>
      </w:r>
      <w:r>
        <w:rPr>
          <w:rFonts w:eastAsia="Times New Roman" w:cs="Times New Roman"/>
          <w:szCs w:val="24"/>
        </w:rPr>
        <w:t>προβλέψουμε ρητά.</w:t>
      </w:r>
    </w:p>
    <w:p w14:paraId="670F56D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από τη Νέα Δημοκρατία κ. </w:t>
      </w:r>
      <w:proofErr w:type="spellStart"/>
      <w:r>
        <w:rPr>
          <w:rFonts w:eastAsia="Times New Roman" w:cs="Times New Roman"/>
          <w:szCs w:val="24"/>
        </w:rPr>
        <w:t>Κέλλας</w:t>
      </w:r>
      <w:proofErr w:type="spellEnd"/>
      <w:r>
        <w:rPr>
          <w:rFonts w:eastAsia="Times New Roman" w:cs="Times New Roman"/>
          <w:szCs w:val="24"/>
        </w:rPr>
        <w:t xml:space="preserve"> έχει τον λόγο.</w:t>
      </w:r>
    </w:p>
    <w:p w14:paraId="670F56E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πολύ, κύριε Πρόεδρε.</w:t>
      </w:r>
    </w:p>
    <w:p w14:paraId="670F56E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νομοσχέδιο που αφορά την εκπαίδευση στη χώρα </w:t>
      </w:r>
      <w:r>
        <w:rPr>
          <w:rFonts w:eastAsia="Times New Roman" w:cs="Times New Roman"/>
          <w:szCs w:val="24"/>
        </w:rPr>
        <w:t>μας,</w:t>
      </w:r>
      <w:r>
        <w:rPr>
          <w:rFonts w:eastAsia="Times New Roman" w:cs="Times New Roman"/>
          <w:szCs w:val="24"/>
        </w:rPr>
        <w:t xml:space="preserve"> απο</w:t>
      </w:r>
      <w:r>
        <w:rPr>
          <w:rFonts w:eastAsia="Times New Roman" w:cs="Times New Roman"/>
          <w:szCs w:val="24"/>
        </w:rPr>
        <w:t xml:space="preserve">κτά μία επιπλέον διάσταση μετά από όσα διαβάσαμε πρόσφατα στην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από την αναλυτική γραφή του </w:t>
      </w:r>
      <w:r>
        <w:rPr>
          <w:rFonts w:eastAsia="Times New Roman" w:cs="Times New Roman"/>
          <w:szCs w:val="24"/>
        </w:rPr>
        <w:t>σ</w:t>
      </w:r>
      <w:r>
        <w:rPr>
          <w:rFonts w:eastAsia="Times New Roman" w:cs="Times New Roman"/>
          <w:szCs w:val="24"/>
        </w:rPr>
        <w:t xml:space="preserve">υμβούλου </w:t>
      </w:r>
      <w:r>
        <w:rPr>
          <w:rFonts w:eastAsia="Times New Roman" w:cs="Times New Roman"/>
          <w:szCs w:val="24"/>
        </w:rPr>
        <w:t>σ</w:t>
      </w:r>
      <w:r>
        <w:rPr>
          <w:rFonts w:eastAsia="Times New Roman" w:cs="Times New Roman"/>
          <w:szCs w:val="24"/>
        </w:rPr>
        <w:t xml:space="preserve">τρατηγικού </w:t>
      </w:r>
      <w:r>
        <w:rPr>
          <w:rFonts w:eastAsia="Times New Roman" w:cs="Times New Roman"/>
          <w:szCs w:val="24"/>
        </w:rPr>
        <w:t>σ</w:t>
      </w:r>
      <w:r>
        <w:rPr>
          <w:rFonts w:eastAsia="Times New Roman" w:cs="Times New Roman"/>
          <w:szCs w:val="24"/>
        </w:rPr>
        <w:t>χεδιασμού της Κυβέρνησης.</w:t>
      </w:r>
    </w:p>
    <w:p w14:paraId="670F56E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Γίνεται, λοιπόν, περισσότερο επιτακτική η ανάγκη να ομονοήσουμε κάποια στιγμή όλες οι πολιτικές δυνάμεις και </w:t>
      </w:r>
      <w:r>
        <w:rPr>
          <w:rFonts w:eastAsia="Times New Roman" w:cs="Times New Roman"/>
          <w:szCs w:val="24"/>
        </w:rPr>
        <w:t>να δηλώσουμε ξεκάθαρα πως θα σχεδιάσουμε και θα εφαρμόσουμε ένα εκπαιδευτικό σύστημα</w:t>
      </w:r>
      <w:r>
        <w:rPr>
          <w:rFonts w:eastAsia="Times New Roman" w:cs="Times New Roman"/>
          <w:szCs w:val="24"/>
        </w:rPr>
        <w:t>,</w:t>
      </w:r>
      <w:r>
        <w:rPr>
          <w:rFonts w:eastAsia="Times New Roman" w:cs="Times New Roman"/>
          <w:szCs w:val="24"/>
        </w:rPr>
        <w:t xml:space="preserve"> το οποίο θα παραμένει σταθερό για να υπηρετεί τον εκπαιδευτικό προσανατολισμό της χώρας, ώστε η νέα γενιά που βγαίνει από τα σχολεία μας να μη στηρίζεται σε μύθους και αν</w:t>
      </w:r>
      <w:r>
        <w:rPr>
          <w:rFonts w:eastAsia="Times New Roman" w:cs="Times New Roman"/>
          <w:szCs w:val="24"/>
        </w:rPr>
        <w:t xml:space="preserve">τιλήψεις που ναρκοθετούν την πορεία της χώρας. </w:t>
      </w:r>
    </w:p>
    <w:p w14:paraId="670F56E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αναφερθώ στο νομοσχέδιο αυτό καθαυτό. Πρόκειται για ένα νομοσχέδιο «σκούπα</w:t>
      </w:r>
      <w:r>
        <w:rPr>
          <w:rFonts w:eastAsia="Times New Roman" w:cs="Times New Roman"/>
          <w:szCs w:val="24"/>
        </w:rPr>
        <w:t>»</w:t>
      </w:r>
      <w:r>
        <w:rPr>
          <w:rFonts w:eastAsia="Times New Roman" w:cs="Times New Roman"/>
          <w:szCs w:val="24"/>
        </w:rPr>
        <w:t xml:space="preserve">, το οποίο άπτεται όλου του φάσματος της εκπαίδευσης και του οποίου ο τίτλος αντιπροσωπεύει μόνο έξι από τα συνολικά εξήντα πέντε </w:t>
      </w:r>
      <w:r>
        <w:rPr>
          <w:rFonts w:eastAsia="Times New Roman" w:cs="Times New Roman"/>
          <w:szCs w:val="24"/>
        </w:rPr>
        <w:t>άρθρα. Όσον αφορά τη διαδικασία του επείγοντος, δεν θέλω να μακρηγορήσω. Έχουν μιλήσει όλοι οι εισηγητές όλων των κομμάτων. Κανένα άρθρο δεν είναι επείγον, εκτός από τα δύο που έχουν αναφερθεί, δηλαδή το 13 και το 10, παράγραφος 7 και 8. Όμως και εκεί γνωρ</w:t>
      </w:r>
      <w:r>
        <w:rPr>
          <w:rFonts w:eastAsia="Times New Roman" w:cs="Times New Roman"/>
          <w:szCs w:val="24"/>
        </w:rPr>
        <w:t>ίζατε εδώ και πολύ καιρό τις προθεσμίες. Επομένως, είστε και εκεί αδικαιολόγητοι.</w:t>
      </w:r>
    </w:p>
    <w:p w14:paraId="670F56E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Δυστυχώς, κύριε Υπουργέ, υιοθετήσατε πολύ γρήγορα κάκιστες κοινοβουλευτικές πρακτικές σχετικά με τη διαδικασία του επειγόντος -δεύτερη φορά έρχεται νομοσχέδιο του Υπουργείο σ</w:t>
      </w:r>
      <w:r>
        <w:rPr>
          <w:rFonts w:eastAsia="Times New Roman" w:cs="Times New Roman"/>
          <w:szCs w:val="24"/>
        </w:rPr>
        <w:t xml:space="preserve">ας με αυτόν τον τρόπο-, αλλά και την απουσία δημόσιας διαβούλευσης και επαρκούς κοστολόγησης. Επιπλέον, λόγω των πολλών και ασχέτων μεταξύ τους ρυθμίσεων, δεν συμβάλλει στη λύση προβλημάτων της παιδείας. Δεν έχει σχέδιο, δεν έχει στόχους και φανερώνει ότι </w:t>
      </w:r>
      <w:r>
        <w:rPr>
          <w:rFonts w:eastAsia="Times New Roman" w:cs="Times New Roman"/>
          <w:szCs w:val="24"/>
        </w:rPr>
        <w:t xml:space="preserve">η </w:t>
      </w:r>
      <w:r>
        <w:rPr>
          <w:rFonts w:eastAsia="Times New Roman" w:cs="Times New Roman"/>
          <w:szCs w:val="24"/>
        </w:rPr>
        <w:t xml:space="preserve">κυβέρνηση </w:t>
      </w:r>
      <w:r>
        <w:rPr>
          <w:rFonts w:eastAsia="Times New Roman" w:cs="Times New Roman"/>
          <w:szCs w:val="24"/>
        </w:rPr>
        <w:t>δεν έχει στρατηγική για την εκπαίδευση στη χώρα μας.</w:t>
      </w:r>
    </w:p>
    <w:p w14:paraId="670F56E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Βέβαια, η εικόνα αυτή είναι ανάλογη και με την εικόνα που παρουσιάζετ</w:t>
      </w:r>
      <w:r>
        <w:rPr>
          <w:rFonts w:eastAsia="Times New Roman" w:cs="Times New Roman"/>
          <w:szCs w:val="24"/>
        </w:rPr>
        <w:t>ε</w:t>
      </w:r>
      <w:r>
        <w:rPr>
          <w:rFonts w:eastAsia="Times New Roman" w:cs="Times New Roman"/>
          <w:szCs w:val="24"/>
        </w:rPr>
        <w:t xml:space="preserve"> και στη διαπραγμάτευση για το κλείσιμο της αξιολόγησης, όπου και εκεί επικρατεί αλαλούμ. Πρώτη προτεραιότητα, λέει ο Πρωθυπουργός και ο Υπουργός Οικονομικών, είναι το κλείσιμο της αξιολόγησης. Δεν επείγει, λέει ο Υπουργός Επικρατείας, ο κ. Βερναρδάκης. Αν</w:t>
      </w:r>
      <w:r>
        <w:rPr>
          <w:rFonts w:eastAsia="Times New Roman" w:cs="Times New Roman"/>
          <w:szCs w:val="24"/>
        </w:rPr>
        <w:t>αμένουμε την κατάληξη.</w:t>
      </w:r>
    </w:p>
    <w:p w14:paraId="670F56E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Ας έρθω τώρα στα άρθρα του νομοσχεδίου. Στο άρθρο 1, στο άρθρο 2 και στο άρθρο 3 για το Κρατικό Πιστοποιητικό Γλωσσομάθειας δεν γίνεται κα</w:t>
      </w:r>
      <w:r>
        <w:rPr>
          <w:rFonts w:eastAsia="Times New Roman" w:cs="Times New Roman"/>
          <w:szCs w:val="24"/>
        </w:rPr>
        <w:t>μ</w:t>
      </w:r>
      <w:r>
        <w:rPr>
          <w:rFonts w:eastAsia="Times New Roman" w:cs="Times New Roman"/>
          <w:szCs w:val="24"/>
        </w:rPr>
        <w:t>μία αναφορά για τους μαθητές με αναπηρία που φοιτούν σε σχολεία γενικής, αλλά και ειδικής εκπα</w:t>
      </w:r>
      <w:r>
        <w:rPr>
          <w:rFonts w:eastAsia="Times New Roman" w:cs="Times New Roman"/>
          <w:szCs w:val="24"/>
        </w:rPr>
        <w:t xml:space="preserve">ίδευσης. Θα είναι οι ίδιες εξετάσεις ή διαφορετικές; </w:t>
      </w:r>
    </w:p>
    <w:p w14:paraId="670F56E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Τα άρθρα 4 έως 6 που αφορούν στην Εθνική Βιβλιοθήκη της Ελλάδος</w:t>
      </w:r>
      <w:r>
        <w:rPr>
          <w:rFonts w:eastAsia="Times New Roman" w:cs="Times New Roman"/>
          <w:szCs w:val="24"/>
        </w:rPr>
        <w:t>,</w:t>
      </w:r>
      <w:r>
        <w:rPr>
          <w:rFonts w:eastAsia="Times New Roman" w:cs="Times New Roman"/>
          <w:szCs w:val="24"/>
        </w:rPr>
        <w:t xml:space="preserve"> είναι προς τη σωστή κατεύθυνση. Επομένως, εδώ δεν υπάρχει διαφωνία. </w:t>
      </w:r>
    </w:p>
    <w:p w14:paraId="670F56E8" w14:textId="77777777" w:rsidR="00D35489" w:rsidRDefault="0006190C">
      <w:pPr>
        <w:spacing w:line="600" w:lineRule="auto"/>
        <w:ind w:firstLine="720"/>
        <w:jc w:val="both"/>
        <w:rPr>
          <w:rFonts w:eastAsia="Times New Roman" w:cs="Times New Roman"/>
          <w:bCs/>
          <w:szCs w:val="24"/>
        </w:rPr>
      </w:pPr>
      <w:r>
        <w:rPr>
          <w:rFonts w:eastAsia="Times New Roman" w:cs="Times New Roman"/>
          <w:szCs w:val="24"/>
        </w:rPr>
        <w:t>Όσον αφορά την ειδική αγωγή και εκπαίδευση, σας θυμίζω ότι συνιστά α</w:t>
      </w:r>
      <w:r>
        <w:rPr>
          <w:rFonts w:eastAsia="Times New Roman" w:cs="Times New Roman"/>
          <w:szCs w:val="24"/>
        </w:rPr>
        <w:t>υτονόητη υποχρέωση της πολιτείας, στα πλαίσια του Συντάγματος, απέναντι στους μαθητές με αναπηρία και ειδικές εκπαιδευτικές ανάγκες, όπως και στις οικογένειές τους. Αυτή η υποχρέωση δεν πρέπει να εξαντλείται σε μεγαλοστομίες περί συνεκπαίδευσης και ενταξια</w:t>
      </w:r>
      <w:r>
        <w:rPr>
          <w:rFonts w:eastAsia="Times New Roman" w:cs="Times New Roman"/>
          <w:szCs w:val="24"/>
        </w:rPr>
        <w:t xml:space="preserve">κής πολιτικής, </w:t>
      </w:r>
      <w:r>
        <w:rPr>
          <w:rFonts w:eastAsia="Times New Roman"/>
          <w:szCs w:val="24"/>
        </w:rPr>
        <w:t>οι οποίες</w:t>
      </w:r>
      <w:r>
        <w:rPr>
          <w:rFonts w:eastAsia="Times New Roman" w:cs="Times New Roman"/>
          <w:szCs w:val="24"/>
        </w:rPr>
        <w:t xml:space="preserve"> μένουν κενό γράμμα, και εις τη χειρότερη περίπτωση ακυρώνουν πρόχειρα θεσμούς δεκαετιών, όπως τα τμήματα  ένταξης, μέσω </w:t>
      </w:r>
      <w:r>
        <w:rPr>
          <w:rFonts w:eastAsia="Times New Roman" w:cs="Times New Roman"/>
          <w:bCs/>
          <w:szCs w:val="24"/>
        </w:rPr>
        <w:t>τροπολογιών.</w:t>
      </w:r>
    </w:p>
    <w:p w14:paraId="670F56E9" w14:textId="77777777" w:rsidR="00D35489" w:rsidRDefault="0006190C">
      <w:pPr>
        <w:spacing w:line="600" w:lineRule="auto"/>
        <w:ind w:firstLine="720"/>
        <w:jc w:val="both"/>
        <w:rPr>
          <w:rFonts w:eastAsia="Times New Roman" w:cs="Times New Roman"/>
          <w:bCs/>
          <w:szCs w:val="24"/>
        </w:rPr>
      </w:pPr>
      <w:r>
        <w:rPr>
          <w:rFonts w:eastAsia="Times New Roman" w:cs="Times New Roman"/>
          <w:bCs/>
          <w:szCs w:val="24"/>
        </w:rPr>
        <w:t xml:space="preserve">Επίσης, δεν προσφέρεται η ειδική αγωγή για μικροκομματικά παιχνίδια και για συντεχνιακές λογικές, </w:t>
      </w:r>
      <w:r>
        <w:rPr>
          <w:rFonts w:eastAsia="Times New Roman" w:cs="Times New Roman"/>
          <w:bCs/>
          <w:szCs w:val="24"/>
        </w:rPr>
        <w:t xml:space="preserve">κάτι στο οποίο ο ΣΥΡΙΖΑ επιδιδόταν συστηματικά. Να θυμηθούμε τον πόλεμο που έκαναν εναντίον των προγραμμάτων ΕΣΠΑ, αγνοώντας ότι ειδικά η ειδική αγωγή χρηματοδοτούνταν αποκλειστικά από τα προγράμματα αυτά, με αριθμό πιστώσεων που υπερέβαιναν κατά πολύ την </w:t>
      </w:r>
      <w:r>
        <w:rPr>
          <w:rFonts w:eastAsia="Times New Roman" w:cs="Times New Roman"/>
          <w:bCs/>
          <w:szCs w:val="24"/>
        </w:rPr>
        <w:t>κρατική χρηματοδότηση παλαιοτέρων ετών, ειδικότερα στα θέματα της ειδικής αγωγής, τα οποία έχουν ρυθμιστεί με ειδικές διατάξεις του ν.3699/2008 και του ν.4186/2013.</w:t>
      </w:r>
    </w:p>
    <w:p w14:paraId="670F56EA" w14:textId="77777777" w:rsidR="00D35489" w:rsidRDefault="0006190C">
      <w:pPr>
        <w:spacing w:line="600" w:lineRule="auto"/>
        <w:ind w:firstLine="720"/>
        <w:jc w:val="both"/>
        <w:rPr>
          <w:rFonts w:eastAsia="Times New Roman" w:cs="Times New Roman"/>
          <w:szCs w:val="24"/>
        </w:rPr>
      </w:pPr>
      <w:r>
        <w:rPr>
          <w:rFonts w:eastAsia="Times New Roman" w:cs="Times New Roman"/>
          <w:bCs/>
          <w:szCs w:val="24"/>
        </w:rPr>
        <w:t>Στο άρθρο 11 παρατηρούμε τα εξής. Γιατί τροποποιείτε, κύριε Υπουργέ, προς το χειρότερο σχετ</w:t>
      </w:r>
      <w:r>
        <w:rPr>
          <w:rFonts w:eastAsia="Times New Roman" w:cs="Times New Roman"/>
          <w:bCs/>
          <w:szCs w:val="24"/>
        </w:rPr>
        <w:t>ικές διατάξεις των παραπάνω νόμων που αφορούν στον αριθμό των παιδιών με αναπηρία που φοιτούν σε μια τάξη, εισάγοντας περισσότερη γραφειοκρατία, όπως, παραδείγματος χάρ</w:t>
      </w:r>
      <w:r>
        <w:rPr>
          <w:rFonts w:eastAsia="Times New Roman" w:cs="Times New Roman"/>
          <w:bCs/>
          <w:szCs w:val="24"/>
        </w:rPr>
        <w:t>ιν</w:t>
      </w:r>
      <w:r>
        <w:rPr>
          <w:rFonts w:eastAsia="Times New Roman" w:cs="Times New Roman"/>
          <w:bCs/>
          <w:szCs w:val="24"/>
        </w:rPr>
        <w:t>, την απόφαση του περιφερειακού διευθυντού εκπαίδευσης; Αναφέρονται αριθμοί χωρίς κα</w:t>
      </w:r>
      <w:r>
        <w:rPr>
          <w:rFonts w:eastAsia="Times New Roman" w:cs="Times New Roman"/>
          <w:bCs/>
          <w:szCs w:val="24"/>
        </w:rPr>
        <w:t>μ</w:t>
      </w:r>
      <w:r>
        <w:rPr>
          <w:rFonts w:eastAsia="Times New Roman" w:cs="Times New Roman"/>
          <w:bCs/>
          <w:szCs w:val="24"/>
        </w:rPr>
        <w:t>μ</w:t>
      </w:r>
      <w:r>
        <w:rPr>
          <w:rFonts w:eastAsia="Times New Roman" w:cs="Times New Roman"/>
          <w:bCs/>
          <w:szCs w:val="24"/>
        </w:rPr>
        <w:t xml:space="preserve">ία επιστημονική τεκμηρίωση. </w:t>
      </w:r>
      <w:r>
        <w:rPr>
          <w:rFonts w:eastAsia="Times New Roman" w:cs="Times New Roman"/>
          <w:szCs w:val="24"/>
        </w:rPr>
        <w:t xml:space="preserve">Επίσης, είναι ασαφές για ποιες μορφές αναπηρίας θα ισχύει η μείωση του αριθμού των μαθητών της τάξης. </w:t>
      </w:r>
    </w:p>
    <w:p w14:paraId="670F56E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Σχετικά με την πιστοποίηση της γραφής </w:t>
      </w:r>
      <w:r>
        <w:rPr>
          <w:rFonts w:eastAsia="Times New Roman" w:cs="Times New Roman"/>
          <w:szCs w:val="24"/>
          <w:lang w:val="en-US"/>
        </w:rPr>
        <w:t>Braille</w:t>
      </w:r>
      <w:r>
        <w:rPr>
          <w:rFonts w:eastAsia="Times New Roman" w:cs="Times New Roman"/>
          <w:szCs w:val="24"/>
        </w:rPr>
        <w:t xml:space="preserve"> γιατί ενώ ήταν θεσμοθετημένη μια ολόκληρη διαδικασία δεν την προχωρήσατε στα δύ</w:t>
      </w:r>
      <w:r>
        <w:rPr>
          <w:rFonts w:eastAsia="Times New Roman" w:cs="Times New Roman"/>
          <w:szCs w:val="24"/>
        </w:rPr>
        <w:t xml:space="preserve">ο χρόνια της διακυβέρνησής σας μαζί με τον αρμόδιο φορέα, τον ΕΟΠΠΕΠ, και αναγκάζεστε τώρα να δώσετε τη δυνατότητα πιστοποίησης και σε άλλους φορείς; </w:t>
      </w:r>
    </w:p>
    <w:p w14:paraId="670F56E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την ιδιωτική παράλληλη στήριξη, είχαμε θεσμοθετήσει εμείς ως Νέα Δημοκρατία την αντικατάστασή της από</w:t>
      </w:r>
      <w:r>
        <w:rPr>
          <w:rFonts w:eastAsia="Times New Roman" w:cs="Times New Roman"/>
          <w:szCs w:val="24"/>
        </w:rPr>
        <w:t xml:space="preserve"> τον ιδιώτη βοηθό για την εξυπηρέτηση του </w:t>
      </w:r>
      <w:proofErr w:type="spellStart"/>
      <w:r>
        <w:rPr>
          <w:rFonts w:eastAsia="Times New Roman" w:cs="Times New Roman"/>
          <w:szCs w:val="24"/>
        </w:rPr>
        <w:t>μαθητού</w:t>
      </w:r>
      <w:proofErr w:type="spellEnd"/>
      <w:r>
        <w:rPr>
          <w:rFonts w:eastAsia="Times New Roman" w:cs="Times New Roman"/>
          <w:szCs w:val="24"/>
        </w:rPr>
        <w:t>. Και έρχεστε εσείς τώρα, που ωρυόσασταν για τον ιδιώτη, και αντί να τον καταργήσετε ή να του ρυθμίσετε το εργασιακό καθεστώς, επεκτείνετε τον θεσμό και στις ΣΜΕΑΕ, προσθέτοντας το βιογραφικό και το αντίγραφ</w:t>
      </w:r>
      <w:r>
        <w:rPr>
          <w:rFonts w:eastAsia="Times New Roman" w:cs="Times New Roman"/>
          <w:szCs w:val="24"/>
        </w:rPr>
        <w:t>ο ποινικό μητρώο. Μα, αυτά προϋπήρχαν, δεν προσθέτετε κάτι καινούργιο.</w:t>
      </w:r>
    </w:p>
    <w:p w14:paraId="670F56E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Γιατί προωθείτε, κύριε Υπουργέ, την είσοδο του ιδιώτη στα δημόσια σχολεία και κλείνετε το μάτι στη μαύρη εργασία, μη ρυθμίζοντας το εργασιακό καθεστώς; Γιατί βάζετε σε κίνδυνο το εργασι</w:t>
      </w:r>
      <w:r>
        <w:rPr>
          <w:rFonts w:eastAsia="Times New Roman" w:cs="Times New Roman"/>
          <w:szCs w:val="24"/>
        </w:rPr>
        <w:t>ακό καθεστώς των αναπληρωτών νοσηλευτών ΠΕ25 και ειδικών βοηθών ΔΕ1, γενικεύοντας τον θεσμό των ιδιωτών;</w:t>
      </w:r>
    </w:p>
    <w:p w14:paraId="670F56E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Γιατί αναγκάζετε φτωχές ελληνικές οικογένειες να πληρώνουν ιδιώτες για το παιδί τους που φοιτά στις ΣΜΕΑΕ, όταν προβλέπεται η κάλυψη των θέσεων με δημό</w:t>
      </w:r>
      <w:r>
        <w:rPr>
          <w:rFonts w:eastAsia="Times New Roman" w:cs="Times New Roman"/>
          <w:szCs w:val="24"/>
        </w:rPr>
        <w:t>σιους λειτουργούς; Πώς εξασφαλίζεται η απουσία συγγένειας μεταξύ του ιδιώτη και του μαθητή; Ασφαλώς εδώ βρίσκεστε σε ιδεολογική σύγχυση.</w:t>
      </w:r>
    </w:p>
    <w:p w14:paraId="670F56E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Στον εξαιρετικά ευαίσθητο τομέα της ειδικής αγωγής</w:t>
      </w:r>
      <w:r>
        <w:rPr>
          <w:rFonts w:eastAsia="Times New Roman" w:cs="Times New Roman"/>
          <w:szCs w:val="24"/>
        </w:rPr>
        <w:t>,</w:t>
      </w:r>
      <w:r>
        <w:rPr>
          <w:rFonts w:eastAsia="Times New Roman" w:cs="Times New Roman"/>
          <w:szCs w:val="24"/>
        </w:rPr>
        <w:t xml:space="preserve"> το Υπουργείο, κατά την προσφιλή του μέθοδο, προσπαθεί άγαρμπα, άκομ</w:t>
      </w:r>
      <w:r>
        <w:rPr>
          <w:rFonts w:eastAsia="Times New Roman" w:cs="Times New Roman"/>
          <w:szCs w:val="24"/>
        </w:rPr>
        <w:t xml:space="preserve">ψα, πρόχειρα και χωρίς σφαιρική θέαση των πραγμάτων να διευθετήσει κάποια ανοιχτά θέματα. </w:t>
      </w:r>
    </w:p>
    <w:p w14:paraId="670F56F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δυνατόν να προτάσσεται το δημοσιονομικό από το παιδαγωγικό συμφέρον, κύριε Υπουργέ της Παιδείας; Γιατί, ενώ έχει θεσμοθετηθεί ο ελάχιστος αριθμός μαθητών για τ</w:t>
      </w:r>
      <w:r>
        <w:rPr>
          <w:rFonts w:eastAsia="Times New Roman" w:cs="Times New Roman"/>
          <w:szCs w:val="24"/>
        </w:rPr>
        <w:t>η λειτουργία ειδικού σχολείου και τμήματος ένταξης, εισάγετε και τον ελάχιστο αριθμό μαθητών ανά τμήμα και έναν ελάχιστο αριθμό σε εξαιρετικές περιπτώσεις, όπως τρεις μαθητές ανά τμήμα; Αυτό θα δημιουργήσει έντονες αντιδράσεις και θέμα λειτουργίας ολόκληρω</w:t>
      </w:r>
      <w:r>
        <w:rPr>
          <w:rFonts w:eastAsia="Times New Roman" w:cs="Times New Roman"/>
          <w:szCs w:val="24"/>
        </w:rPr>
        <w:t>ν τάξεων στα ειδικά σχολεία και κυρίως στα νησιά και στις περιοχές της ηπειρωτικής χώρας.</w:t>
      </w:r>
    </w:p>
    <w:p w14:paraId="670F56F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Επίσης, στα ειδικά επαγγελματικά λύκεια, όπως και στην ΕΕΓ, μπορεί να έχουμε λιγότερους από τρεις μαθητές, λόγω ένταξής τους στην εργαστηριακή ειδικότητα, που δεν συμ</w:t>
      </w:r>
      <w:r>
        <w:rPr>
          <w:rFonts w:eastAsia="Times New Roman" w:cs="Times New Roman"/>
          <w:szCs w:val="24"/>
        </w:rPr>
        <w:t xml:space="preserve">πληρώνεται ο αριθμός αυτός. </w:t>
      </w:r>
    </w:p>
    <w:p w14:paraId="670F56F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μεγάλη ευαισθησία στα θέματα ειδικής αγωγής και όχι μόνο δημοσιονομική θεώρηση. Μάλιστα, δηλώσατε, κύριε Υπουργέ, ότι είναι αβάσιμες οι ανησυχίες από τη θέσπιση ελάχιστου αριθμού στα τμήματα ειδικής αγωγής. </w:t>
      </w:r>
      <w:r>
        <w:rPr>
          <w:rFonts w:eastAsia="Times New Roman" w:cs="Times New Roman"/>
          <w:szCs w:val="24"/>
        </w:rPr>
        <w:t xml:space="preserve">Γιατί είναι αβάσιμες; Επειδή λέτε ότι υπάρχει συνδιδασκαλία. </w:t>
      </w:r>
      <w:r>
        <w:rPr>
          <w:rFonts w:eastAsia="Times New Roman" w:cs="Times New Roman"/>
          <w:szCs w:val="24"/>
        </w:rPr>
        <w:t>Α</w:t>
      </w:r>
      <w:r>
        <w:rPr>
          <w:rFonts w:eastAsia="Times New Roman" w:cs="Times New Roman"/>
          <w:szCs w:val="24"/>
        </w:rPr>
        <w:t xml:space="preserve">πό πού προβλέπεται αυτό; </w:t>
      </w:r>
      <w:r>
        <w:rPr>
          <w:rFonts w:eastAsia="Times New Roman" w:cs="Times New Roman"/>
          <w:szCs w:val="24"/>
        </w:rPr>
        <w:t>Α</w:t>
      </w:r>
      <w:r>
        <w:rPr>
          <w:rFonts w:eastAsia="Times New Roman" w:cs="Times New Roman"/>
          <w:szCs w:val="24"/>
        </w:rPr>
        <w:t xml:space="preserve">ν δεν μπορούν να συγκροτηθούν τάξεις, λόγω μη συμπλήρωσης του ελάχιστου αριθμού, τότε θα κάνουν μαζί μάθημα η </w:t>
      </w:r>
      <w:r>
        <w:rPr>
          <w:rFonts w:eastAsia="Times New Roman" w:cs="Times New Roman"/>
          <w:szCs w:val="24"/>
        </w:rPr>
        <w:t xml:space="preserve">Α΄ τάξη </w:t>
      </w:r>
      <w:r>
        <w:rPr>
          <w:rFonts w:eastAsia="Times New Roman" w:cs="Times New Roman"/>
          <w:szCs w:val="24"/>
        </w:rPr>
        <w:t>με τη</w:t>
      </w:r>
      <w:r>
        <w:rPr>
          <w:rFonts w:eastAsia="Times New Roman" w:cs="Times New Roman"/>
          <w:szCs w:val="24"/>
        </w:rPr>
        <w:t xml:space="preserve"> Β΄</w:t>
      </w:r>
      <w:r>
        <w:rPr>
          <w:rFonts w:eastAsia="Times New Roman" w:cs="Times New Roman"/>
          <w:szCs w:val="24"/>
        </w:rPr>
        <w:t xml:space="preserve">, η </w:t>
      </w:r>
      <w:r>
        <w:rPr>
          <w:rFonts w:eastAsia="Times New Roman" w:cs="Times New Roman"/>
          <w:szCs w:val="24"/>
        </w:rPr>
        <w:t xml:space="preserve">Γ΄ </w:t>
      </w:r>
      <w:r>
        <w:rPr>
          <w:rFonts w:eastAsia="Times New Roman" w:cs="Times New Roman"/>
          <w:szCs w:val="24"/>
        </w:rPr>
        <w:t xml:space="preserve">με τη </w:t>
      </w:r>
      <w:r>
        <w:rPr>
          <w:rFonts w:eastAsia="Times New Roman" w:cs="Times New Roman"/>
          <w:szCs w:val="24"/>
        </w:rPr>
        <w:t xml:space="preserve">Δ΄ </w:t>
      </w:r>
      <w:r>
        <w:rPr>
          <w:rFonts w:eastAsia="Times New Roman" w:cs="Times New Roman"/>
          <w:szCs w:val="24"/>
        </w:rPr>
        <w:t>ή οι αντίστοιχες βαθμίδες;</w:t>
      </w:r>
      <w:r>
        <w:rPr>
          <w:rFonts w:eastAsia="Times New Roman" w:cs="Times New Roman"/>
          <w:szCs w:val="24"/>
        </w:rPr>
        <w:t xml:space="preserve"> Και αυτό αποκαλείτε «ενταξιακή εκπαίδευση» και «ισότιμη πρόσβαση» στο αγαθό της εκπαίδευσης; </w:t>
      </w:r>
    </w:p>
    <w:p w14:paraId="670F56F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απαλλαγής των μαθητών από εξέταση και βαθμολόγηση σε συγκεκριμένα μαθήματα ύστερα από αίτηση των γονέων συμφωνούμε, αλλά να υπάρχει και η </w:t>
      </w:r>
      <w:r>
        <w:rPr>
          <w:rFonts w:eastAsia="Times New Roman" w:cs="Times New Roman"/>
          <w:szCs w:val="24"/>
        </w:rPr>
        <w:t>σύμφωνη γνώμη του ΚΕΔΔΥ</w:t>
      </w:r>
      <w:r>
        <w:rPr>
          <w:rFonts w:eastAsia="Times New Roman" w:cs="Times New Roman"/>
          <w:szCs w:val="24"/>
        </w:rPr>
        <w:t>,</w:t>
      </w:r>
      <w:r>
        <w:rPr>
          <w:rFonts w:eastAsia="Times New Roman" w:cs="Times New Roman"/>
          <w:szCs w:val="24"/>
        </w:rPr>
        <w:t xml:space="preserve"> που είναι το αρμόδιο όργανο. </w:t>
      </w:r>
    </w:p>
    <w:p w14:paraId="670F56F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Τέλος, θέλω να θίξω και ένα θέμα ύψιστης εθνικής σημασίας, το θέμα των μετ</w:t>
      </w:r>
      <w:r>
        <w:rPr>
          <w:rFonts w:eastAsia="Times New Roman" w:cs="Times New Roman"/>
          <w:szCs w:val="24"/>
        </w:rPr>
        <w:t>εγ</w:t>
      </w:r>
      <w:r>
        <w:rPr>
          <w:rFonts w:eastAsia="Times New Roman" w:cs="Times New Roman"/>
          <w:szCs w:val="24"/>
        </w:rPr>
        <w:t>γραφών γενικότερα, αλλά και ειδικότερα των μετ</w:t>
      </w:r>
      <w:r>
        <w:rPr>
          <w:rFonts w:eastAsia="Times New Roman" w:cs="Times New Roman"/>
          <w:szCs w:val="24"/>
        </w:rPr>
        <w:t>εγ</w:t>
      </w:r>
      <w:r>
        <w:rPr>
          <w:rFonts w:eastAsia="Times New Roman" w:cs="Times New Roman"/>
          <w:szCs w:val="24"/>
        </w:rPr>
        <w:t xml:space="preserve">γραφών πολυτέκνων, οι οποίοι από μόνοι τους αντιστέκονται στη δημογραφική γήρανση του έθνους μας. </w:t>
      </w:r>
    </w:p>
    <w:p w14:paraId="670F56F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70F56F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70F56F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Γιατί στο νομοσχέδιο που συζητούμε δεν μπορούμε </w:t>
      </w:r>
      <w:r>
        <w:rPr>
          <w:rFonts w:eastAsia="Times New Roman" w:cs="Times New Roman"/>
          <w:szCs w:val="24"/>
        </w:rPr>
        <w:t>να νομοθετήσουμε και το πάγιο αίτημα που αφορά τις μετ</w:t>
      </w:r>
      <w:r>
        <w:rPr>
          <w:rFonts w:eastAsia="Times New Roman" w:cs="Times New Roman"/>
          <w:szCs w:val="24"/>
        </w:rPr>
        <w:t>εγ</w:t>
      </w:r>
      <w:r>
        <w:rPr>
          <w:rFonts w:eastAsia="Times New Roman" w:cs="Times New Roman"/>
          <w:szCs w:val="24"/>
        </w:rPr>
        <w:t>γραφές φοιτητών; Είναι κάτι που τους το οφείλουμε.</w:t>
      </w:r>
    </w:p>
    <w:p w14:paraId="670F56F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Τα κατήργησε η Νέα Δημοκρατία αυτά!</w:t>
      </w:r>
    </w:p>
    <w:p w14:paraId="670F56F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Είναι γεγονός ότι οι πολύτεκνοι ήταν από τα μεγαλύτερα θύματα των περικοπών που έ</w:t>
      </w:r>
      <w:r>
        <w:rPr>
          <w:rFonts w:eastAsia="Times New Roman" w:cs="Times New Roman"/>
          <w:szCs w:val="24"/>
        </w:rPr>
        <w:t>γιναν λόγω των μνημονίων. Στο άρθρο 19 παράγραφος 11 θα μπορούσε να προβλεφθεί ότι οι πολύτεκνοι ή τέκνα πολυτέκνων που έχουν επιτύχει ή φοιτούν σε σχολές ΑΕΙ ή ΤΕΙ θα μπορούν να μετ</w:t>
      </w:r>
      <w:r>
        <w:rPr>
          <w:rFonts w:eastAsia="Times New Roman" w:cs="Times New Roman"/>
          <w:szCs w:val="24"/>
        </w:rPr>
        <w:t>εγ</w:t>
      </w:r>
      <w:r>
        <w:rPr>
          <w:rFonts w:eastAsia="Times New Roman" w:cs="Times New Roman"/>
          <w:szCs w:val="24"/>
        </w:rPr>
        <w:t>γράφονται σε αντίστοιχη σχολή ή τμήμα που είναι πλησιέστερα στον τόπο κα</w:t>
      </w:r>
      <w:r>
        <w:rPr>
          <w:rFonts w:eastAsia="Times New Roman" w:cs="Times New Roman"/>
          <w:szCs w:val="24"/>
        </w:rPr>
        <w:t xml:space="preserve">τοικίας τους ή εκεί που φοιτούν τα αδέρφια τους. </w:t>
      </w:r>
    </w:p>
    <w:p w14:paraId="670F56F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Κρατάω όμως και βλέπω θετικά αυτό που είπατε στην </w:t>
      </w:r>
      <w:r>
        <w:rPr>
          <w:rFonts w:eastAsia="Times New Roman" w:cs="Times New Roman"/>
          <w:szCs w:val="24"/>
        </w:rPr>
        <w:t>ε</w:t>
      </w:r>
      <w:r>
        <w:rPr>
          <w:rFonts w:eastAsia="Times New Roman" w:cs="Times New Roman"/>
          <w:szCs w:val="24"/>
        </w:rPr>
        <w:t xml:space="preserve">πιτροπή, ότι θα το δείτε θετικά και θα το συζητήσουμε άμεσα με σύσταση διακομματικής επιτροπής. </w:t>
      </w:r>
    </w:p>
    <w:p w14:paraId="670F56F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τονίσω ότι το νομοσχέδιο περιέχει </w:t>
      </w:r>
      <w:r>
        <w:rPr>
          <w:rFonts w:eastAsia="Times New Roman" w:cs="Times New Roman"/>
          <w:szCs w:val="24"/>
        </w:rPr>
        <w:t>και θετικές διατάξεις, τις οποίες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δυστυχώς αδυνατούμε να ψηφίσουμε, διότι στα περισσότερα άρθρα περιλαμβάνονται πολλές και άσχετες μεταξύ τους ρυθμίσεις. Γιατί δεν θελήσατε να τα ξεχωρίσετε, ώστε το νομοσχέδιο να έχει την ευρύτερη δυνατόν συναίνεση;</w:t>
      </w:r>
      <w:r>
        <w:rPr>
          <w:rFonts w:eastAsia="Times New Roman" w:cs="Times New Roman"/>
          <w:szCs w:val="24"/>
        </w:rPr>
        <w:t xml:space="preserve"> Εμείς θα καταψηφίσουμε το νομοσχέδιο επί της αρχής.</w:t>
      </w:r>
    </w:p>
    <w:p w14:paraId="670F56F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w:t>
      </w:r>
    </w:p>
    <w:p w14:paraId="670F56FD"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0F56F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Τον λόγο έχει για δώδεκα λεπτά ο Κοινοβουλευτικός Εκπρόσωπος της Δημοκρατικής Συμπαράταξης κ. Αθανάσιο</w:t>
      </w:r>
      <w:r>
        <w:rPr>
          <w:rFonts w:eastAsia="Times New Roman" w:cs="Times New Roman"/>
          <w:szCs w:val="24"/>
        </w:rPr>
        <w:t xml:space="preserve">ς Θεοχαρόπουλος. </w:t>
      </w:r>
    </w:p>
    <w:p w14:paraId="670F56F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Κυρίες και κύριοι Βουλευτές, βρισκόμαστε σε μια κατάσταση στην ελληνική οικονομία η οποία είναι πάρα πολύ δύσκολη. Η αξιολόγηση δεν έχει κλείσει. «Ζήτω που καήκαμε», όπως έλεγε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670F570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Να θυμίσω ότι την </w:t>
      </w:r>
      <w:r>
        <w:rPr>
          <w:rFonts w:eastAsia="Times New Roman" w:cs="Times New Roman"/>
          <w:szCs w:val="24"/>
        </w:rPr>
        <w:t>ά</w:t>
      </w:r>
      <w:r>
        <w:rPr>
          <w:rFonts w:eastAsia="Times New Roman" w:cs="Times New Roman"/>
          <w:szCs w:val="24"/>
        </w:rPr>
        <w:t xml:space="preserve">νοιξη έλεγε πως αν η αξιολόγηση δεν έχει κλείσει μέχρι τον Οκτώβριο, θα έχουμε καεί. Φτάσαμε Φεβρουάριο και δεν έκλεισε και τα μέτρα, αυτά τα οποία ζητούνται από τους εταίρους, συνεχώς αυξάνονται. </w:t>
      </w:r>
    </w:p>
    <w:p w14:paraId="670F570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πούμε εδώ –το Γραφείο Προϋπολογισ</w:t>
      </w:r>
      <w:r>
        <w:rPr>
          <w:rFonts w:eastAsia="Times New Roman" w:cs="Times New Roman"/>
          <w:szCs w:val="24"/>
        </w:rPr>
        <w:t>μού της Βουλής το έχει πει και το έχει ξεκαθαρίσει, για παράδειγμα- ότι το 2016</w:t>
      </w:r>
      <w:r>
        <w:rPr>
          <w:rFonts w:eastAsia="Times New Roman" w:cs="Times New Roman"/>
          <w:szCs w:val="24"/>
        </w:rPr>
        <w:t>,</w:t>
      </w:r>
      <w:r>
        <w:rPr>
          <w:rFonts w:eastAsia="Times New Roman" w:cs="Times New Roman"/>
          <w:szCs w:val="24"/>
        </w:rPr>
        <w:t xml:space="preserve"> αν είχε κλείσει εγκαίρως η αξιολόγηση, δεν θα υπήρχαν αυτά τα μέτρα στο τραπέζι, μέτρα τα οποία μπαίνουν συνεχώς μέσα από μια αναποτελεσματική διαπραγμάτευση, καθώς δεν καταλα</w:t>
      </w:r>
      <w:r>
        <w:rPr>
          <w:rFonts w:eastAsia="Times New Roman" w:cs="Times New Roman"/>
          <w:szCs w:val="24"/>
        </w:rPr>
        <w:t xml:space="preserve">βαίνετε μέσα στις αυταπάτες </w:t>
      </w:r>
      <w:r>
        <w:rPr>
          <w:rFonts w:eastAsia="Times New Roman" w:cs="Times New Roman"/>
          <w:szCs w:val="24"/>
        </w:rPr>
        <w:t>σας</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όσο πιο πίσω πάει η διαπραγμάτευση, τόσο πιο δύσκολα θα γίνονται τα πράγματα για τη δική μας χώρα, καθώς είναι σε δύσκολη διαπραγματευτική θέση, καθώς στερεύουν τα ταμεία. </w:t>
      </w:r>
    </w:p>
    <w:p w14:paraId="670F570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Βρισκόμαστε σε δύσκολες εξελίξεις. Δεν πρέπει </w:t>
      </w:r>
      <w:r>
        <w:rPr>
          <w:rFonts w:eastAsia="Times New Roman" w:cs="Times New Roman"/>
          <w:szCs w:val="24"/>
        </w:rPr>
        <w:t xml:space="preserve">να προχωρήσετε και πάλι στη διαδικασία των αποθεματικών από τα ταμεία, σε μια διαδικασία η οποία έχει τελματώσει την ελληνική κοινωνία. </w:t>
      </w:r>
    </w:p>
    <w:p w14:paraId="670F570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 αγαπητός Υ</w:t>
      </w:r>
      <w:r>
        <w:rPr>
          <w:rFonts w:eastAsia="Times New Roman" w:cs="Times New Roman"/>
          <w:szCs w:val="24"/>
        </w:rPr>
        <w:t>φυ</w:t>
      </w:r>
      <w:r>
        <w:rPr>
          <w:rFonts w:eastAsia="Times New Roman" w:cs="Times New Roman"/>
          <w:szCs w:val="24"/>
        </w:rPr>
        <w:t xml:space="preserve">πουργός </w:t>
      </w:r>
      <w:r>
        <w:rPr>
          <w:rFonts w:eastAsia="Times New Roman" w:cs="Times New Roman"/>
          <w:szCs w:val="24"/>
        </w:rPr>
        <w:t>Παιδείας</w:t>
      </w:r>
      <w:r>
        <w:rPr>
          <w:rFonts w:eastAsia="Times New Roman" w:cs="Times New Roman"/>
          <w:szCs w:val="24"/>
        </w:rPr>
        <w:t xml:space="preserve"> ρωτάει αν πρέπει να τα υπογράψουμε όλα, να σας ενημερώσω ότι μεταξύ δύο επιλογών,</w:t>
      </w:r>
      <w:r>
        <w:rPr>
          <w:rFonts w:eastAsia="Times New Roman" w:cs="Times New Roman"/>
          <w:szCs w:val="24"/>
        </w:rPr>
        <w:t xml:space="preserve"> το να τα υπογράφετε όλα και να οδηγείτε τη χώρα σε αδιέξοδο, υπάρχει και η επιλογή της αποτελεσματικής διαπραγμάτευσης, για να μην επιβάλλονται μέτρα, όπως είναι η μείωση του αφορολόγητου, που δεν είναι δυνατόν να γίνει αποδεκτή, όπως και οι ομαδικές απολ</w:t>
      </w:r>
      <w:r>
        <w:rPr>
          <w:rFonts w:eastAsia="Times New Roman" w:cs="Times New Roman"/>
          <w:szCs w:val="24"/>
        </w:rPr>
        <w:t>ύσεις και οι αλλαγές στα εργασιακά</w:t>
      </w:r>
      <w:r>
        <w:rPr>
          <w:rFonts w:eastAsia="Times New Roman" w:cs="Times New Roman"/>
          <w:szCs w:val="24"/>
        </w:rPr>
        <w:t>,</w:t>
      </w:r>
      <w:r>
        <w:rPr>
          <w:rFonts w:eastAsia="Times New Roman" w:cs="Times New Roman"/>
          <w:szCs w:val="24"/>
        </w:rPr>
        <w:t xml:space="preserve"> οι οποίες ζητώνται και οι οποίες είναι εκτός του κοινοτικού κεκτημένου.</w:t>
      </w:r>
    </w:p>
    <w:p w14:paraId="670F570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Διαπραγματευτείτε αποτελεσματικά και κλείστε την αξιολόγηση εγκαίρως</w:t>
      </w:r>
      <w:r>
        <w:rPr>
          <w:rFonts w:eastAsia="Times New Roman" w:cs="Times New Roman"/>
          <w:szCs w:val="24"/>
        </w:rPr>
        <w:t>,</w:t>
      </w:r>
      <w:r>
        <w:rPr>
          <w:rFonts w:eastAsia="Times New Roman" w:cs="Times New Roman"/>
          <w:szCs w:val="24"/>
        </w:rPr>
        <w:t xml:space="preserve"> με ένα πλαίσιο το οποίο δεν θα είναι εις βάρος της χώρας μας. Διότι καταλαβαίνετε ότι</w:t>
      </w:r>
      <w:r>
        <w:rPr>
          <w:rFonts w:eastAsia="Times New Roman" w:cs="Times New Roman"/>
          <w:szCs w:val="24"/>
        </w:rPr>
        <w:t>,</w:t>
      </w:r>
      <w:r>
        <w:rPr>
          <w:rFonts w:eastAsia="Times New Roman" w:cs="Times New Roman"/>
          <w:szCs w:val="24"/>
        </w:rPr>
        <w:t xml:space="preserve"> όταν όλα τα άλλα ζητήματα που συζητούμε και όλα τα άλλα νομοσχέδια και τα ζητήματα κοινωνικής πολιτικής, όπως και αυτό σήμερα, βρίσκονται σε ένα συνολικό πλαίσιο οικονο</w:t>
      </w:r>
      <w:r>
        <w:rPr>
          <w:rFonts w:eastAsia="Times New Roman" w:cs="Times New Roman"/>
          <w:szCs w:val="24"/>
        </w:rPr>
        <w:t xml:space="preserve">μικής και κοινωνικής ανασφάλειας, δημιουργείται ένα πλέγμα το οποίο ουσιαστικά δεν μπορεί να λύσει τα προβλήματα. Έτσι, βαθαίνουν και τα προβλήματα και η κρίση. </w:t>
      </w:r>
    </w:p>
    <w:p w14:paraId="670F570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Εκτός αν θέλετε να τα λύσετε και στο Υπουργείο Παιδείας, όπως τα λύνει σήμερα ο κ. </w:t>
      </w:r>
      <w:proofErr w:type="spellStart"/>
      <w:r>
        <w:rPr>
          <w:rFonts w:eastAsia="Times New Roman" w:cs="Times New Roman"/>
          <w:szCs w:val="24"/>
        </w:rPr>
        <w:t>Φλαμπουράρη</w:t>
      </w:r>
      <w:r>
        <w:rPr>
          <w:rFonts w:eastAsia="Times New Roman" w:cs="Times New Roman"/>
          <w:szCs w:val="24"/>
        </w:rPr>
        <w:t>ς</w:t>
      </w:r>
      <w:proofErr w:type="spellEnd"/>
      <w:r>
        <w:rPr>
          <w:rFonts w:eastAsia="Times New Roman" w:cs="Times New Roman"/>
          <w:szCs w:val="24"/>
        </w:rPr>
        <w:t xml:space="preserve">. Διότι ο κ. </w:t>
      </w:r>
      <w:proofErr w:type="spellStart"/>
      <w:r>
        <w:rPr>
          <w:rFonts w:eastAsia="Times New Roman" w:cs="Times New Roman"/>
          <w:szCs w:val="24"/>
        </w:rPr>
        <w:t>Φλαμπουράρης</w:t>
      </w:r>
      <w:proofErr w:type="spellEnd"/>
      <w:r>
        <w:rPr>
          <w:rFonts w:eastAsia="Times New Roman" w:cs="Times New Roman"/>
          <w:szCs w:val="24"/>
        </w:rPr>
        <w:t xml:space="preserve"> ιδρύει ιστοσελίδα για την επίλυση των προβλημάτων της καθημερινότητας. Μπορούμε να στείλουμε πλέον </w:t>
      </w:r>
      <w:r>
        <w:rPr>
          <w:rFonts w:eastAsia="Times New Roman" w:cs="Times New Roman"/>
          <w:szCs w:val="24"/>
          <w:lang w:val="en-US"/>
        </w:rPr>
        <w:t>mail</w:t>
      </w:r>
      <w:r>
        <w:rPr>
          <w:rFonts w:eastAsia="Times New Roman" w:cs="Times New Roman"/>
          <w:szCs w:val="24"/>
        </w:rPr>
        <w:t xml:space="preserve"> στο </w:t>
      </w:r>
      <w:hyperlink r:id="rId7" w:history="1">
        <w:r w:rsidRPr="004F2646">
          <w:rPr>
            <w:rStyle w:val="-"/>
          </w:rPr>
          <w:t>a.flabouraris@parliament.gr</w:t>
        </w:r>
      </w:hyperlink>
      <w:r>
        <w:rPr>
          <w:rFonts w:eastAsia="Times New Roman" w:cs="Times New Roman"/>
          <w:szCs w:val="24"/>
        </w:rPr>
        <w:t xml:space="preserve">. Μπορείτε να δημιουργήσετε μια αντίστοιχη </w:t>
      </w:r>
      <w:r>
        <w:rPr>
          <w:rFonts w:eastAsia="Times New Roman" w:cs="Times New Roman"/>
          <w:szCs w:val="24"/>
        </w:rPr>
        <w:t>ιστοσελίδα</w:t>
      </w:r>
      <w:r>
        <w:rPr>
          <w:rFonts w:eastAsia="Times New Roman" w:cs="Times New Roman"/>
          <w:szCs w:val="24"/>
        </w:rPr>
        <w:t>,</w:t>
      </w:r>
      <w:r>
        <w:rPr>
          <w:rFonts w:eastAsia="Times New Roman" w:cs="Times New Roman"/>
          <w:szCs w:val="24"/>
        </w:rPr>
        <w:t xml:space="preserve"> και ο Υπουργός Παιδείας και ο Υπουργός Υγείας. </w:t>
      </w:r>
      <w:r>
        <w:rPr>
          <w:rFonts w:eastAsia="Times New Roman" w:cs="Times New Roman"/>
          <w:szCs w:val="24"/>
        </w:rPr>
        <w:t>Αν είναι δυνατόν!</w:t>
      </w:r>
    </w:p>
    <w:p w14:paraId="670F570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Αυτό δείχνει ότι τα προβλήματα στην χώρα μας δεν αντιμετωπίζονται με θεσμικό τρόπο από τις αρμόδιες </w:t>
      </w:r>
      <w:r>
        <w:rPr>
          <w:rFonts w:eastAsia="Times New Roman" w:cs="Times New Roman"/>
          <w:szCs w:val="24"/>
        </w:rPr>
        <w:t>Υ</w:t>
      </w:r>
      <w:r>
        <w:rPr>
          <w:rFonts w:eastAsia="Times New Roman" w:cs="Times New Roman"/>
          <w:szCs w:val="24"/>
        </w:rPr>
        <w:t>πηρεσίες, με μεταρρυθμίσεις, όπως ήταν ο ΑΣΕΠ και τα ΚΕΠ και με μεταρρυθμίσεις</w:t>
      </w:r>
      <w:r>
        <w:rPr>
          <w:rFonts w:eastAsia="Times New Roman" w:cs="Times New Roman"/>
          <w:szCs w:val="24"/>
        </w:rPr>
        <w:t xml:space="preserve"> δομικές. Δεν λύνονται έτσι</w:t>
      </w:r>
      <w:r>
        <w:rPr>
          <w:rFonts w:eastAsia="Times New Roman" w:cs="Times New Roman"/>
          <w:szCs w:val="24"/>
        </w:rPr>
        <w:t xml:space="preserve">, με τα </w:t>
      </w:r>
      <w:r>
        <w:rPr>
          <w:rFonts w:eastAsia="Times New Roman" w:cs="Times New Roman"/>
          <w:szCs w:val="24"/>
          <w:lang w:val="en-US"/>
        </w:rPr>
        <w:t>e</w:t>
      </w:r>
      <w:r w:rsidRPr="00526F35">
        <w:rPr>
          <w:rFonts w:eastAsia="Times New Roman" w:cs="Times New Roman"/>
          <w:szCs w:val="24"/>
        </w:rPr>
        <w:t>-</w:t>
      </w:r>
      <w:r>
        <w:rPr>
          <w:rFonts w:eastAsia="Times New Roman" w:cs="Times New Roman"/>
          <w:szCs w:val="24"/>
          <w:lang w:val="en-US"/>
        </w:rPr>
        <w:t>mails</w:t>
      </w:r>
      <w:r w:rsidRPr="00526F35">
        <w:rPr>
          <w:rFonts w:eastAsia="Times New Roman" w:cs="Times New Roman"/>
          <w:szCs w:val="24"/>
        </w:rPr>
        <w:t xml:space="preserve"> </w:t>
      </w:r>
      <w:r>
        <w:rPr>
          <w:rFonts w:eastAsia="Times New Roman" w:cs="Times New Roman"/>
          <w:szCs w:val="24"/>
        </w:rPr>
        <w:t>των Υπουργών.</w:t>
      </w:r>
      <w:r>
        <w:rPr>
          <w:rFonts w:eastAsia="Times New Roman" w:cs="Times New Roman"/>
          <w:szCs w:val="24"/>
        </w:rPr>
        <w:t xml:space="preserve"> Αυτές είναι εξελίξεις οι οποίες δείχνουν την ανεπάρκεια και την αναποτελεσματικότητα του κρατικού μηχανισμού. </w:t>
      </w:r>
      <w:r>
        <w:rPr>
          <w:rFonts w:eastAsia="Times New Roman" w:cs="Times New Roman"/>
          <w:szCs w:val="24"/>
        </w:rPr>
        <w:t>Β</w:t>
      </w:r>
      <w:r>
        <w:rPr>
          <w:rFonts w:eastAsia="Times New Roman" w:cs="Times New Roman"/>
          <w:szCs w:val="24"/>
        </w:rPr>
        <w:t xml:space="preserve">εβαίως χρειάζεται επιτέλους σοβαρότητα και υπευθυνότητα. </w:t>
      </w:r>
    </w:p>
    <w:p w14:paraId="670F570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να προχωρήσω στο συγκεκριμ</w:t>
      </w:r>
      <w:r>
        <w:rPr>
          <w:rFonts w:eastAsia="Times New Roman" w:cs="Times New Roman"/>
          <w:szCs w:val="24"/>
        </w:rPr>
        <w:t>ένο νομοσχέδιο που συζητούμε σήμερα, θα ήθελα να πω πως είναι άλλο ένα σχέδιο νόμου με τη διαδικασία του επείγοντος</w:t>
      </w:r>
      <w:r>
        <w:rPr>
          <w:rFonts w:eastAsia="Times New Roman" w:cs="Times New Roman"/>
          <w:szCs w:val="24"/>
        </w:rPr>
        <w:t>,</w:t>
      </w:r>
      <w:r>
        <w:rPr>
          <w:rFonts w:eastAsia="Times New Roman" w:cs="Times New Roman"/>
          <w:szCs w:val="24"/>
        </w:rPr>
        <w:t xml:space="preserve"> χωρίς να υφίσταται, για άλλη μία φορά, επί της ουσίας, λόγος για αυτό.</w:t>
      </w:r>
    </w:p>
    <w:p w14:paraId="670F570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Δεν είναι βέβαια η πρώτη φορά που μας εκπλήσσει η Κυβέρνηση για τον </w:t>
      </w:r>
      <w:r>
        <w:rPr>
          <w:rFonts w:eastAsia="Times New Roman" w:cs="Times New Roman"/>
          <w:szCs w:val="24"/>
        </w:rPr>
        <w:t xml:space="preserve">τρόπο που αντιμετωπίζει τη νομοθέτηση, για την αποσπασματικότητα των διατάξεων, για τη λογική ψηφίζουμε και </w:t>
      </w:r>
      <w:proofErr w:type="spellStart"/>
      <w:r>
        <w:rPr>
          <w:rFonts w:eastAsia="Times New Roman" w:cs="Times New Roman"/>
          <w:szCs w:val="24"/>
        </w:rPr>
        <w:t>ξεψηφίζουμε</w:t>
      </w:r>
      <w:proofErr w:type="spellEnd"/>
      <w:r>
        <w:rPr>
          <w:rFonts w:eastAsia="Times New Roman" w:cs="Times New Roman"/>
          <w:szCs w:val="24"/>
        </w:rPr>
        <w:t xml:space="preserve"> μέσα σε ένα μικρό χρονικό διάστημα.</w:t>
      </w:r>
    </w:p>
    <w:p w14:paraId="670F570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Υπάρχει ένα δομικό πρόβλημα στα ζητήματα παιδείας. Κάθε Υπουργός Παιδείας που έρχεται ουσιαστικά θέλ</w:t>
      </w:r>
      <w:r>
        <w:rPr>
          <w:rFonts w:eastAsia="Times New Roman" w:cs="Times New Roman"/>
          <w:szCs w:val="24"/>
        </w:rPr>
        <w:t xml:space="preserve">ει να παρουσιάσει το δικό του εκπαιδευτικό πρόγραμμα. Θα έλεγα </w:t>
      </w:r>
      <w:r>
        <w:rPr>
          <w:rFonts w:eastAsia="Times New Roman" w:cs="Times New Roman"/>
          <w:szCs w:val="24"/>
        </w:rPr>
        <w:t>ότι</w:t>
      </w:r>
      <w:r>
        <w:rPr>
          <w:rFonts w:eastAsia="Times New Roman" w:cs="Times New Roman"/>
          <w:szCs w:val="24"/>
        </w:rPr>
        <w:t xml:space="preserve"> αιφνιδιάζει ακόμα και το κόμμα του. Είναι τρεις Υπουργοί Παιδείας, αν δεν κάνω λάθος, σε αυτή την Κυβέρνηση ΣΥΡΙΖΑ</w:t>
      </w:r>
      <w:r>
        <w:rPr>
          <w:rFonts w:eastAsia="Times New Roman" w:cs="Times New Roman"/>
          <w:szCs w:val="24"/>
        </w:rPr>
        <w:t xml:space="preserve"> </w:t>
      </w:r>
      <w:r>
        <w:rPr>
          <w:rFonts w:eastAsia="Times New Roman" w:cs="Times New Roman"/>
          <w:szCs w:val="24"/>
        </w:rPr>
        <w:t>-ΑΝΕΛ αυτά τα δύο χρόνια. Έτσι δεν γίνεται. Όχι</w:t>
      </w:r>
      <w:r>
        <w:rPr>
          <w:rFonts w:eastAsia="Times New Roman" w:cs="Times New Roman"/>
          <w:szCs w:val="24"/>
        </w:rPr>
        <w:t>,</w:t>
      </w:r>
      <w:r>
        <w:rPr>
          <w:rFonts w:eastAsia="Times New Roman" w:cs="Times New Roman"/>
          <w:szCs w:val="24"/>
        </w:rPr>
        <w:t xml:space="preserve"> δεν υπάρχει εθνική συνενν</w:t>
      </w:r>
      <w:r>
        <w:rPr>
          <w:rFonts w:eastAsia="Times New Roman" w:cs="Times New Roman"/>
          <w:szCs w:val="24"/>
        </w:rPr>
        <w:t>όηση. Δεν έχουμε φτάσει σε αυτό το επίπεδο. Είμαστε στο επίπεδο που ο κάθε Υπουργός απλώς παρουσιάζει ορισμένες ιδέες, φεύγει μετά από λίγους μήνες και ξανά τα ίδια, χωρίς να υπάρχει ένα συνολικό πλαίσιο για τη χώρα.</w:t>
      </w:r>
    </w:p>
    <w:p w14:paraId="670F570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Αυτό πρέπει να αντιμετωπίσουμε και να α</w:t>
      </w:r>
      <w:r>
        <w:rPr>
          <w:rFonts w:eastAsia="Times New Roman" w:cs="Times New Roman"/>
          <w:szCs w:val="24"/>
        </w:rPr>
        <w:t>ποφασίσουμε ότι επιτέλους η παιδεία είναι ένα ζήτημα εθνικό και δεν θα μπορέσουμε να ξεφύγουμε μακροπρόθεσμα από την κρίση</w:t>
      </w:r>
      <w:r>
        <w:rPr>
          <w:rFonts w:eastAsia="Times New Roman" w:cs="Times New Roman"/>
          <w:szCs w:val="24"/>
        </w:rPr>
        <w:t>,</w:t>
      </w:r>
      <w:r>
        <w:rPr>
          <w:rFonts w:eastAsia="Times New Roman" w:cs="Times New Roman"/>
          <w:szCs w:val="24"/>
        </w:rPr>
        <w:t xml:space="preserve"> αν τουλάχιστον σε αυτό το ζήτημα δεν μπορέσουμε να συνεννοηθούμε.</w:t>
      </w:r>
    </w:p>
    <w:p w14:paraId="670F570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σήμερα επαναφέρει διατάξεις που κάποτε </w:t>
      </w:r>
      <w:r>
        <w:rPr>
          <w:rFonts w:eastAsia="Times New Roman" w:cs="Times New Roman"/>
          <w:szCs w:val="24"/>
        </w:rPr>
        <w:t xml:space="preserve">κατέκρινε η Κυβέρνηση. Τώρα τις </w:t>
      </w:r>
      <w:proofErr w:type="spellStart"/>
      <w:r>
        <w:rPr>
          <w:rFonts w:eastAsia="Times New Roman" w:cs="Times New Roman"/>
          <w:szCs w:val="24"/>
        </w:rPr>
        <w:t>επικαιροποιεί</w:t>
      </w:r>
      <w:proofErr w:type="spellEnd"/>
      <w:r>
        <w:rPr>
          <w:rFonts w:eastAsia="Times New Roman" w:cs="Times New Roman"/>
          <w:szCs w:val="24"/>
        </w:rPr>
        <w:t xml:space="preserve"> και τις παρουσιάζει ως μέγιστο πόνημα και βέβαια παρουσιάζει και ως επείγοντα θέματα</w:t>
      </w:r>
      <w:r>
        <w:rPr>
          <w:rFonts w:eastAsia="Times New Roman" w:cs="Times New Roman"/>
          <w:szCs w:val="24"/>
        </w:rPr>
        <w:t>,</w:t>
      </w:r>
      <w:r>
        <w:rPr>
          <w:rFonts w:eastAsia="Times New Roman" w:cs="Times New Roman"/>
          <w:szCs w:val="24"/>
        </w:rPr>
        <w:t xml:space="preserve"> που βέβαια δεν είναι</w:t>
      </w:r>
      <w:r>
        <w:rPr>
          <w:rFonts w:eastAsia="Times New Roman" w:cs="Times New Roman"/>
          <w:szCs w:val="24"/>
        </w:rPr>
        <w:t xml:space="preserve"> κ</w:t>
      </w:r>
      <w:r>
        <w:rPr>
          <w:rFonts w:eastAsia="Times New Roman" w:cs="Times New Roman"/>
          <w:szCs w:val="24"/>
        </w:rPr>
        <w:t>αι δεν υπάρχει στρατηγικός σχεδιασμός και προγραμματισμός.</w:t>
      </w:r>
    </w:p>
    <w:p w14:paraId="670F570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απορίας άξιο το γεγονός ότι</w:t>
      </w:r>
      <w:r>
        <w:rPr>
          <w:rFonts w:eastAsia="Times New Roman" w:cs="Times New Roman"/>
          <w:szCs w:val="24"/>
        </w:rPr>
        <w:t>,</w:t>
      </w:r>
      <w:r>
        <w:rPr>
          <w:rFonts w:eastAsia="Times New Roman" w:cs="Times New Roman"/>
          <w:szCs w:val="24"/>
        </w:rPr>
        <w:t xml:space="preserve"> ενώ όλοι συμφωνούμε, τουλάχιστον φαινομενικά, στον στόχο της αναβάθμισης της  παιδείας, του περιορισμού της εξόδου της χώρας μας νέων επιστημόνων, της παροχής κινήτρων παραμονής στους νέους ερευνητές, της αξιοκρατίας, τελικά δεν μπορείτε να έχετε μια στρα</w:t>
      </w:r>
      <w:r>
        <w:rPr>
          <w:rFonts w:eastAsia="Times New Roman" w:cs="Times New Roman"/>
          <w:szCs w:val="24"/>
        </w:rPr>
        <w:t>τηγική σε αυτό το θέμα. Ένα θέμα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καταλυτικής σημασίας για την έξοδο της χώρας από την κρίση. </w:t>
      </w:r>
    </w:p>
    <w:p w14:paraId="670F570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Αναφερθήκατε στην ομιλία σας στο θέμα των πανελληνίων εξετάσεων, ότι το μόνο θετικό που έχει είναι η αντικειμενικότητα. Ξέρετε, πρώτα</w:t>
      </w:r>
      <w:r>
        <w:rPr>
          <w:rFonts w:eastAsia="Times New Roman" w:cs="Times New Roman"/>
          <w:szCs w:val="24"/>
        </w:rPr>
        <w:t xml:space="preserve"> </w:t>
      </w:r>
      <w:proofErr w:type="spellStart"/>
      <w:r>
        <w:rPr>
          <w:rFonts w:eastAsia="Times New Roman" w:cs="Times New Roman"/>
          <w:szCs w:val="24"/>
        </w:rPr>
        <w:t>πρώτα</w:t>
      </w:r>
      <w:proofErr w:type="spellEnd"/>
      <w:r>
        <w:rPr>
          <w:rFonts w:eastAsia="Times New Roman" w:cs="Times New Roman"/>
          <w:szCs w:val="24"/>
        </w:rPr>
        <w:t xml:space="preserve"> αυτό το θέμα </w:t>
      </w:r>
      <w:r>
        <w:rPr>
          <w:rFonts w:eastAsia="Times New Roman" w:cs="Times New Roman"/>
          <w:szCs w:val="24"/>
        </w:rPr>
        <w:t>να αλλάζουν τα μαθήματα από τέσσερα σε έξι, σε οκτώ και ξανά έξι, τέσσερα, πράγματι είναι ένα ζήτημα το οποίο δεν αποτελεί κάθε φορά μεταρρύθμιση των πανελλήνιων εξετάσεων. Όμως, μην υποτιμάτε το θέμα της αντικειμενικότητας στις πανελλαδικές. Το τονίζω απλ</w:t>
      </w:r>
      <w:r>
        <w:rPr>
          <w:rFonts w:eastAsia="Times New Roman" w:cs="Times New Roman"/>
          <w:szCs w:val="24"/>
        </w:rPr>
        <w:t>ώς γιατί δεν το έχουμε καταφέρει και σε πολλά συστήματα στη χώρα μας.</w:t>
      </w:r>
    </w:p>
    <w:p w14:paraId="670F570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Συνεπώς επαυξάνοντας</w:t>
      </w:r>
      <w:r>
        <w:rPr>
          <w:rFonts w:eastAsia="Times New Roman" w:cs="Times New Roman"/>
          <w:szCs w:val="24"/>
        </w:rPr>
        <w:t>,</w:t>
      </w:r>
      <w:r>
        <w:rPr>
          <w:rFonts w:eastAsia="Times New Roman" w:cs="Times New Roman"/>
          <w:szCs w:val="24"/>
        </w:rPr>
        <w:t xml:space="preserve"> θέλω να σας πω ότι</w:t>
      </w:r>
      <w:r>
        <w:rPr>
          <w:rFonts w:eastAsia="Times New Roman" w:cs="Times New Roman"/>
          <w:szCs w:val="24"/>
        </w:rPr>
        <w:t>,</w:t>
      </w:r>
      <w:r>
        <w:rPr>
          <w:rFonts w:eastAsia="Times New Roman" w:cs="Times New Roman"/>
          <w:szCs w:val="24"/>
        </w:rPr>
        <w:t xml:space="preserve"> κρατώντας αυτό</w:t>
      </w:r>
      <w:r>
        <w:rPr>
          <w:rFonts w:eastAsia="Times New Roman" w:cs="Times New Roman"/>
          <w:szCs w:val="24"/>
        </w:rPr>
        <w:t>,</w:t>
      </w:r>
      <w:r>
        <w:rPr>
          <w:rFonts w:eastAsia="Times New Roman" w:cs="Times New Roman"/>
          <w:szCs w:val="24"/>
        </w:rPr>
        <w:t xml:space="preserve"> πρέπει να δούμε πού μπορούμε να φτάσουμε από εδώ και στο εξής, για να δούμε αν συμφωνούμε σε ένα γενικό πλαίσιο το οποίο χρειάζε</w:t>
      </w:r>
      <w:r>
        <w:rPr>
          <w:rFonts w:eastAsia="Times New Roman" w:cs="Times New Roman"/>
          <w:szCs w:val="24"/>
        </w:rPr>
        <w:t>ται αυτή τη στιγμή ο τόπος.</w:t>
      </w:r>
    </w:p>
    <w:p w14:paraId="670F570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ίδιο θα σας έλεγα για το ΑΣΕΠ. Δεν ξέρω αν θα προχωρήσετε. Έχουμε ακούσει δεσμεύσεις, υποσχέσεις για διαγωνισμό ΑΣΕΠ, έχουμε ακούσει μέχρι τώρα πάρα πολλά, αλλά να σας πω ότι οι εξετάσεις, μέσω διαγωνισμού του ΑΣΕΠ, ήταν μια </w:t>
      </w:r>
      <w:r>
        <w:rPr>
          <w:rFonts w:eastAsia="Times New Roman" w:cs="Times New Roman"/>
          <w:szCs w:val="24"/>
        </w:rPr>
        <w:t>διαδικασία αδιάβλητη και είναι μια διαδικασία αδιάβλητη</w:t>
      </w:r>
      <w:r>
        <w:rPr>
          <w:rFonts w:eastAsia="Times New Roman" w:cs="Times New Roman"/>
          <w:szCs w:val="24"/>
        </w:rPr>
        <w:t>,</w:t>
      </w:r>
      <w:r>
        <w:rPr>
          <w:rFonts w:eastAsia="Times New Roman" w:cs="Times New Roman"/>
          <w:szCs w:val="24"/>
        </w:rPr>
        <w:t xml:space="preserve"> την οποία πρέπει να τη συνεχίσετε. </w:t>
      </w:r>
      <w:r>
        <w:rPr>
          <w:rFonts w:eastAsia="Times New Roman" w:cs="Times New Roman"/>
          <w:szCs w:val="24"/>
        </w:rPr>
        <w:t>Τ</w:t>
      </w:r>
      <w:r>
        <w:rPr>
          <w:rFonts w:eastAsia="Times New Roman" w:cs="Times New Roman"/>
          <w:szCs w:val="24"/>
        </w:rPr>
        <w:t xml:space="preserve">ο λέω αυτό γιατί δεν ξέρω ποια σχέδια έχετε σε σχέση με το να προχωρήσετε με έναν μόνον τρόπο μονιμοποιήσεων συμβασιούχων και </w:t>
      </w:r>
      <w:r>
        <w:rPr>
          <w:rFonts w:eastAsia="Times New Roman" w:cs="Times New Roman"/>
          <w:szCs w:val="24"/>
        </w:rPr>
        <w:t xml:space="preserve">όχι, </w:t>
      </w:r>
      <w:r>
        <w:rPr>
          <w:rFonts w:eastAsia="Times New Roman" w:cs="Times New Roman"/>
          <w:szCs w:val="24"/>
        </w:rPr>
        <w:t>για παράδειγμα</w:t>
      </w:r>
      <w:r>
        <w:rPr>
          <w:rFonts w:eastAsia="Times New Roman" w:cs="Times New Roman"/>
          <w:szCs w:val="24"/>
        </w:rPr>
        <w:t>,</w:t>
      </w:r>
      <w:r>
        <w:rPr>
          <w:rFonts w:eastAsia="Times New Roman" w:cs="Times New Roman"/>
          <w:szCs w:val="24"/>
        </w:rPr>
        <w:t xml:space="preserve"> εξετάσεων. Πρέπε</w:t>
      </w:r>
      <w:r>
        <w:rPr>
          <w:rFonts w:eastAsia="Times New Roman" w:cs="Times New Roman"/>
          <w:szCs w:val="24"/>
        </w:rPr>
        <w:t>ι σε αυτό το ζήτημα να μη χάσουμε τουλάχιστον τα κεκτημένα στη χώρα μας, αυτά που έχουμε πετύχει σε αυτούς τους τομείς.</w:t>
      </w:r>
    </w:p>
    <w:p w14:paraId="670F571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παιδεία, λοιπόν, και σήμερα παραμένει δέσμια ιδεοληψιών, στερείται ενός πραγματικού προοδευτικού μεταρρυθμιστικού πλαισίου. Το προς ψή</w:t>
      </w:r>
      <w:r>
        <w:rPr>
          <w:rFonts w:eastAsia="Times New Roman" w:cs="Times New Roman"/>
          <w:szCs w:val="24"/>
        </w:rPr>
        <w:t xml:space="preserve">φιση σχέδιο νόμου δεν παρουσιάζει κανένα όραμα, η δε διαβούλευση ήταν ανύπαρκτη. Οι </w:t>
      </w:r>
      <w:r>
        <w:rPr>
          <w:rFonts w:eastAsia="Times New Roman" w:cs="Times New Roman"/>
          <w:szCs w:val="24"/>
        </w:rPr>
        <w:t>άλλες</w:t>
      </w:r>
      <w:r>
        <w:rPr>
          <w:rFonts w:eastAsia="Times New Roman" w:cs="Times New Roman"/>
          <w:szCs w:val="24"/>
        </w:rPr>
        <w:t xml:space="preserve"> διατάξεις, και μιλάω για αυτές που αποτελούν ένα ολόκληρο νομοσχέδιο, δεν παρουσιάζουν επίσης επείγοντα χαρακτήρα σε πολλές περιπτώσεις. Για παράδειγμα</w:t>
      </w:r>
      <w:r>
        <w:rPr>
          <w:rFonts w:eastAsia="Times New Roman" w:cs="Times New Roman"/>
          <w:szCs w:val="24"/>
        </w:rPr>
        <w:t>,</w:t>
      </w:r>
      <w:r>
        <w:rPr>
          <w:rFonts w:eastAsia="Times New Roman" w:cs="Times New Roman"/>
          <w:szCs w:val="24"/>
        </w:rPr>
        <w:t xml:space="preserve"> ποιο είναι το</w:t>
      </w:r>
      <w:r>
        <w:rPr>
          <w:rFonts w:eastAsia="Times New Roman" w:cs="Times New Roman"/>
          <w:szCs w:val="24"/>
        </w:rPr>
        <w:t xml:space="preserve"> επείγον στοιχείο για την παραχώρηση της συλλογής ελληνικών λαϊκών μουσικών  οργάνων του Μουσείου Ελληνικής Λαϊκής Τέχνης;</w:t>
      </w:r>
    </w:p>
    <w:p w14:paraId="670F571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Είχε επείγον χαρακτήρα.</w:t>
      </w:r>
    </w:p>
    <w:p w14:paraId="670F571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Όταν κατατέθηκε εννοώ.</w:t>
      </w:r>
    </w:p>
    <w:p w14:paraId="670F571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Ποιος είναι ο επείγον χαρακτήρας τροποποίησης</w:t>
      </w:r>
      <w:r>
        <w:rPr>
          <w:rFonts w:eastAsia="Times New Roman" w:cs="Times New Roman"/>
          <w:szCs w:val="24"/>
        </w:rPr>
        <w:t xml:space="preserve"> οργανικών διατάξεων του ΙΚΥ, η ίδρυση εκδοτικού οίκου στο Ελληνικό Ανοι</w:t>
      </w:r>
      <w:r>
        <w:rPr>
          <w:rFonts w:eastAsia="Times New Roman" w:cs="Times New Roman"/>
          <w:szCs w:val="24"/>
        </w:rPr>
        <w:t>κ</w:t>
      </w:r>
      <w:r>
        <w:rPr>
          <w:rFonts w:eastAsia="Times New Roman" w:cs="Times New Roman"/>
          <w:szCs w:val="24"/>
        </w:rPr>
        <w:t>τό Πανεπιστήμιο; Όταν, λοιπόν, δεν υπάρχει ο επείγον χαρακτήρας</w:t>
      </w:r>
      <w:r>
        <w:rPr>
          <w:rFonts w:eastAsia="Times New Roman" w:cs="Times New Roman"/>
          <w:szCs w:val="24"/>
        </w:rPr>
        <w:t>,</w:t>
      </w:r>
      <w:r>
        <w:rPr>
          <w:rFonts w:eastAsia="Times New Roman" w:cs="Times New Roman"/>
          <w:szCs w:val="24"/>
        </w:rPr>
        <w:t xml:space="preserve"> αναπόφευκτα δημιουργείται προβληματισμός για το τι και ποιον εξυπηρετούν οι διατάξεις.</w:t>
      </w:r>
    </w:p>
    <w:p w14:paraId="670F571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Βλέπουμε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και σε αυτό, όπως και στα δύο προηγούμενα νομοσχέδια, υπάρχουν άλλες διάσπαρτες θετικές διατάξεις, αλλά αυτό δεν ανα</w:t>
      </w:r>
      <w:r>
        <w:rPr>
          <w:rFonts w:eastAsia="Times New Roman" w:cs="Times New Roman"/>
          <w:szCs w:val="24"/>
        </w:rPr>
        <w:t>ι</w:t>
      </w:r>
      <w:r>
        <w:rPr>
          <w:rFonts w:eastAsia="Times New Roman" w:cs="Times New Roman"/>
          <w:szCs w:val="24"/>
        </w:rPr>
        <w:t>ρε</w:t>
      </w:r>
      <w:r>
        <w:rPr>
          <w:rFonts w:eastAsia="Times New Roman" w:cs="Times New Roman"/>
          <w:szCs w:val="24"/>
        </w:rPr>
        <w:t>ί</w:t>
      </w:r>
      <w:r>
        <w:rPr>
          <w:rFonts w:eastAsia="Times New Roman" w:cs="Times New Roman"/>
          <w:szCs w:val="24"/>
        </w:rPr>
        <w:t xml:space="preserve"> τον αποσπασματικό χαρακτήρα και την απουσία στρατηγικής. </w:t>
      </w:r>
      <w:r>
        <w:rPr>
          <w:rFonts w:eastAsia="Times New Roman" w:cs="Times New Roman"/>
          <w:szCs w:val="24"/>
        </w:rPr>
        <w:t>Ό</w:t>
      </w:r>
      <w:r>
        <w:rPr>
          <w:rFonts w:eastAsia="Times New Roman" w:cs="Times New Roman"/>
          <w:szCs w:val="24"/>
        </w:rPr>
        <w:t xml:space="preserve">ταν υπάρχουν αυτές οι θετικές διατάξεις, εμείς τις στηρίζουμε, </w:t>
      </w:r>
      <w:r>
        <w:rPr>
          <w:rFonts w:eastAsia="Times New Roman" w:cs="Times New Roman"/>
          <w:szCs w:val="24"/>
        </w:rPr>
        <w:t>όπως,</w:t>
      </w:r>
      <w:r>
        <w:rPr>
          <w:rFonts w:eastAsia="Times New Roman" w:cs="Times New Roman"/>
          <w:szCs w:val="24"/>
        </w:rPr>
        <w:t xml:space="preserve"> για</w:t>
      </w:r>
      <w:r>
        <w:rPr>
          <w:rFonts w:eastAsia="Times New Roman" w:cs="Times New Roman"/>
          <w:szCs w:val="24"/>
        </w:rPr>
        <w:t xml:space="preserve"> παράδειγμα</w:t>
      </w:r>
      <w:r>
        <w:rPr>
          <w:rFonts w:eastAsia="Times New Roman" w:cs="Times New Roman"/>
          <w:szCs w:val="24"/>
        </w:rPr>
        <w:t>,</w:t>
      </w:r>
      <w:r>
        <w:rPr>
          <w:rFonts w:eastAsia="Times New Roman" w:cs="Times New Roman"/>
          <w:szCs w:val="24"/>
        </w:rPr>
        <w:t xml:space="preserve"> θα στηρίξουμε τα ζητήματα της ιθαγένειας και διάφορα άλλα θέματα</w:t>
      </w:r>
      <w:r>
        <w:rPr>
          <w:rFonts w:eastAsia="Times New Roman" w:cs="Times New Roman"/>
          <w:szCs w:val="24"/>
        </w:rPr>
        <w:t>,</w:t>
      </w:r>
      <w:r>
        <w:rPr>
          <w:rFonts w:eastAsia="Times New Roman" w:cs="Times New Roman"/>
          <w:szCs w:val="24"/>
        </w:rPr>
        <w:t xml:space="preserve"> τα οποία αποτελούν και ζητήματα προοδευτικού χαρακτήρα</w:t>
      </w:r>
      <w:r>
        <w:rPr>
          <w:rFonts w:eastAsia="Times New Roman" w:cs="Times New Roman"/>
          <w:szCs w:val="24"/>
        </w:rPr>
        <w:t>,</w:t>
      </w:r>
      <w:r>
        <w:rPr>
          <w:rFonts w:eastAsia="Times New Roman" w:cs="Times New Roman"/>
          <w:szCs w:val="24"/>
        </w:rPr>
        <w:t xml:space="preserve"> σε σχέση με τη δική μας τουλάχιστον οπτική</w:t>
      </w:r>
      <w:r>
        <w:rPr>
          <w:rFonts w:eastAsia="Times New Roman" w:cs="Times New Roman"/>
          <w:szCs w:val="24"/>
        </w:rPr>
        <w:t>,</w:t>
      </w:r>
      <w:r>
        <w:rPr>
          <w:rFonts w:eastAsia="Times New Roman" w:cs="Times New Roman"/>
          <w:szCs w:val="24"/>
        </w:rPr>
        <w:t xml:space="preserve"> με την οποία βλέπουμε τα θέματα της παιδείας. </w:t>
      </w:r>
    </w:p>
    <w:p w14:paraId="670F571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Τα δύο πρώτα κεφάλαια</w:t>
      </w:r>
      <w:r>
        <w:rPr>
          <w:rFonts w:eastAsia="Times New Roman" w:cs="Times New Roman"/>
          <w:szCs w:val="24"/>
        </w:rPr>
        <w:t>,</w:t>
      </w:r>
      <w:r>
        <w:rPr>
          <w:rFonts w:eastAsia="Times New Roman" w:cs="Times New Roman"/>
          <w:szCs w:val="24"/>
        </w:rPr>
        <w:t xml:space="preserve"> που αναφέρονται στο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ιστοποιητικό </w:t>
      </w:r>
      <w:r>
        <w:rPr>
          <w:rFonts w:eastAsia="Times New Roman" w:cs="Times New Roman"/>
          <w:szCs w:val="24"/>
        </w:rPr>
        <w:t>Γ</w:t>
      </w:r>
      <w:r>
        <w:rPr>
          <w:rFonts w:eastAsia="Times New Roman" w:cs="Times New Roman"/>
          <w:szCs w:val="24"/>
        </w:rPr>
        <w:t>λωσσομάθειας και στην Εθνική Βιβλιοθήκη</w:t>
      </w:r>
      <w:r>
        <w:rPr>
          <w:rFonts w:eastAsia="Times New Roman" w:cs="Times New Roman"/>
          <w:szCs w:val="24"/>
        </w:rPr>
        <w:t>,</w:t>
      </w:r>
      <w:r>
        <w:rPr>
          <w:rFonts w:eastAsia="Times New Roman" w:cs="Times New Roman"/>
          <w:szCs w:val="24"/>
        </w:rPr>
        <w:t xml:space="preserve"> κινούνται στη σωστή κατεύθυνση, γιατί πράγματι η θεσμοθέτηση του συστήματος ηλεκτρονικής εξέτασης και βελτίωσης του συστήματος γραπτών εξετάσεων, όπως και η ρύθμιση θεμάτω</w:t>
      </w:r>
      <w:r>
        <w:rPr>
          <w:rFonts w:eastAsia="Times New Roman" w:cs="Times New Roman"/>
          <w:szCs w:val="24"/>
        </w:rPr>
        <w:t>ν που άπτονται του εκσυγχρονισμού της Εθνικής Βιβλιοθήκης, αποτελούσαν κενά που έπρεπε να καλυφθούν.</w:t>
      </w:r>
    </w:p>
    <w:p w14:paraId="670F571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σας έχω προτείνει μια νομοτεχνική βελτίωση</w:t>
      </w:r>
      <w:r>
        <w:rPr>
          <w:rFonts w:eastAsia="Times New Roman" w:cs="Times New Roman"/>
          <w:szCs w:val="24"/>
        </w:rPr>
        <w:t>,</w:t>
      </w:r>
      <w:r>
        <w:rPr>
          <w:rFonts w:eastAsia="Times New Roman" w:cs="Times New Roman"/>
          <w:szCs w:val="24"/>
        </w:rPr>
        <w:t xml:space="preserve"> η οποία νομίζω ότι πρέπει να γίνει δεκτή, για να μην υπάρχουν ουσιαστικά δύο κατηγορίες μελών</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διαφορετικά ήδη θητείας, τέσσερα και τρία χρόνια, αλλά να υπάρχει μεταβατική διάταξη για ορισμένα μέλη, έτσι ώστε να υπάρχει η αναγκαία εναλλαγή.</w:t>
      </w:r>
    </w:p>
    <w:p w14:paraId="670F5717" w14:textId="77777777" w:rsidR="00D35489" w:rsidRDefault="0006190C">
      <w:pPr>
        <w:spacing w:line="600" w:lineRule="auto"/>
        <w:ind w:firstLine="720"/>
        <w:jc w:val="both"/>
        <w:rPr>
          <w:rFonts w:eastAsia="Times New Roman"/>
          <w:szCs w:val="24"/>
        </w:rPr>
      </w:pPr>
      <w:r>
        <w:rPr>
          <w:rFonts w:eastAsia="Times New Roman"/>
          <w:szCs w:val="24"/>
        </w:rPr>
        <w:t>Ταυτόχρονα, έχουμε καταθέσει δύο τροπολογίες, στις οποίες δεν έχετε τοποθετηθεί αν τις κάνετε δεκτές και από τ</w:t>
      </w:r>
      <w:r>
        <w:rPr>
          <w:rFonts w:eastAsia="Times New Roman"/>
          <w:szCs w:val="24"/>
        </w:rPr>
        <w:t>ις οποίες εξαρτούμε και τη θέση μας στα συγκεκριμένα άρθρα. Είναι η τροπολογία για τις επαναληπτικές εισαγωγικές εξετάσεις για μαθητές που απουσίασαν ή διέκοψαν την εξέτασή τους για λόγους ασθενείας και η τροπολογία όσον αφορά το άρθρο 14, σε σχέση με το Π</w:t>
      </w:r>
      <w:r>
        <w:rPr>
          <w:rFonts w:eastAsia="Times New Roman"/>
          <w:szCs w:val="24"/>
        </w:rPr>
        <w:t>αιδαγωγικό Τμήμα Δημοτικής Εκπαίδευσης του Δημοκρίτειου Πανεπιστημίου Θράκης, που προτείνουμε να έχει την ευθύνη για τη διαρκή επιμόρφωση των εκπαιδευτικών των μειονοτικών σχολείων. Νομίζουμε ότι αυτές οι δύο τροπολογίες είναι απολύτως λογικές και</w:t>
      </w:r>
      <w:r>
        <w:rPr>
          <w:rFonts w:eastAsia="Times New Roman"/>
          <w:szCs w:val="24"/>
        </w:rPr>
        <w:t>,</w:t>
      </w:r>
      <w:r>
        <w:rPr>
          <w:rFonts w:eastAsia="Times New Roman"/>
          <w:szCs w:val="24"/>
        </w:rPr>
        <w:t xml:space="preserve"> στο πλα</w:t>
      </w:r>
      <w:r>
        <w:rPr>
          <w:rFonts w:eastAsia="Times New Roman"/>
          <w:szCs w:val="24"/>
        </w:rPr>
        <w:t>ίσιο της συνεννόησης, όπως είπατε, που προσπαθείτε να πετύχετε, νομίζω ότι πρέπει να τις κάνετε αποδεκτές.</w:t>
      </w:r>
    </w:p>
    <w:p w14:paraId="670F5718" w14:textId="77777777" w:rsidR="00D35489" w:rsidRDefault="0006190C">
      <w:pPr>
        <w:spacing w:line="600" w:lineRule="auto"/>
        <w:ind w:firstLine="720"/>
        <w:jc w:val="both"/>
        <w:rPr>
          <w:rFonts w:eastAsia="Times New Roman"/>
          <w:szCs w:val="24"/>
        </w:rPr>
      </w:pPr>
      <w:r>
        <w:rPr>
          <w:rFonts w:eastAsia="Times New Roman"/>
          <w:szCs w:val="24"/>
        </w:rPr>
        <w:t>Τώρα για ορισμένες λοιπές διατάξεις</w:t>
      </w:r>
      <w:r>
        <w:rPr>
          <w:rFonts w:eastAsia="Times New Roman"/>
          <w:szCs w:val="24"/>
        </w:rPr>
        <w:t>,</w:t>
      </w:r>
      <w:r>
        <w:rPr>
          <w:rFonts w:eastAsia="Times New Roman"/>
          <w:szCs w:val="24"/>
        </w:rPr>
        <w:t xml:space="preserve"> στον λίγο χρόνο που μου απομένει, θα σας πω τα εξής: Μερικές από αυτές αντανακλούν τις παθογένειες της </w:t>
      </w:r>
      <w:r>
        <w:rPr>
          <w:rFonts w:eastAsia="Times New Roman"/>
          <w:szCs w:val="24"/>
        </w:rPr>
        <w:t>π</w:t>
      </w:r>
      <w:r>
        <w:rPr>
          <w:rFonts w:eastAsia="Times New Roman"/>
          <w:szCs w:val="24"/>
        </w:rPr>
        <w:t xml:space="preserve">αιδείας </w:t>
      </w:r>
      <w:r>
        <w:rPr>
          <w:rFonts w:eastAsia="Times New Roman"/>
          <w:szCs w:val="24"/>
        </w:rPr>
        <w:t>και μερικές από αυτές αντανακλούν και ιδεοληπτικές εμμονές και τακτικές της Κυβέρνησης.</w:t>
      </w:r>
    </w:p>
    <w:p w14:paraId="670F5719" w14:textId="77777777" w:rsidR="00D35489" w:rsidRDefault="0006190C">
      <w:pPr>
        <w:spacing w:line="600" w:lineRule="auto"/>
        <w:ind w:firstLine="720"/>
        <w:jc w:val="both"/>
        <w:rPr>
          <w:rFonts w:eastAsia="Times New Roman"/>
          <w:szCs w:val="24"/>
        </w:rPr>
      </w:pPr>
      <w:r>
        <w:rPr>
          <w:rFonts w:eastAsia="Times New Roman"/>
          <w:szCs w:val="24"/>
        </w:rPr>
        <w:t xml:space="preserve">Όσον αφορά τον </w:t>
      </w:r>
      <w:r>
        <w:rPr>
          <w:rFonts w:eastAsia="Times New Roman"/>
          <w:szCs w:val="24"/>
        </w:rPr>
        <w:t>ε</w:t>
      </w:r>
      <w:r>
        <w:rPr>
          <w:rFonts w:eastAsia="Times New Roman"/>
          <w:szCs w:val="24"/>
        </w:rPr>
        <w:t xml:space="preserve">νιαίο </w:t>
      </w:r>
      <w:r>
        <w:rPr>
          <w:rFonts w:eastAsia="Times New Roman"/>
          <w:szCs w:val="24"/>
        </w:rPr>
        <w:t>α</w:t>
      </w:r>
      <w:r>
        <w:rPr>
          <w:rFonts w:eastAsia="Times New Roman"/>
          <w:szCs w:val="24"/>
        </w:rPr>
        <w:t xml:space="preserve">ριθμό </w:t>
      </w:r>
      <w:r>
        <w:rPr>
          <w:rFonts w:eastAsia="Times New Roman"/>
          <w:szCs w:val="24"/>
        </w:rPr>
        <w:t>μ</w:t>
      </w:r>
      <w:r>
        <w:rPr>
          <w:rFonts w:eastAsia="Times New Roman"/>
          <w:szCs w:val="24"/>
        </w:rPr>
        <w:t xml:space="preserve">αθητή, αποτελεί θετική διάταξη. Όμως, θα πρέπει να λάβουμε υπ’ </w:t>
      </w:r>
      <w:proofErr w:type="spellStart"/>
      <w:r>
        <w:rPr>
          <w:rFonts w:eastAsia="Times New Roman"/>
          <w:szCs w:val="24"/>
        </w:rPr>
        <w:t>όψιν</w:t>
      </w:r>
      <w:proofErr w:type="spellEnd"/>
      <w:r>
        <w:rPr>
          <w:rFonts w:eastAsia="Times New Roman"/>
          <w:szCs w:val="24"/>
        </w:rPr>
        <w:t xml:space="preserve"> και ό,τι λέει η </w:t>
      </w:r>
      <w:r>
        <w:rPr>
          <w:rFonts w:eastAsia="Times New Roman"/>
          <w:szCs w:val="24"/>
        </w:rPr>
        <w:t>έ</w:t>
      </w:r>
      <w:r>
        <w:rPr>
          <w:rFonts w:eastAsia="Times New Roman"/>
          <w:szCs w:val="24"/>
        </w:rPr>
        <w:t xml:space="preserve">κθεση της Επιστημονικής Υπηρεσίας της Βουλής, ότι θα </w:t>
      </w:r>
      <w:r>
        <w:rPr>
          <w:rFonts w:eastAsia="Times New Roman"/>
          <w:szCs w:val="24"/>
        </w:rPr>
        <w:t xml:space="preserve">πρέπει να τελείται σε συμμόρφωση με τη νομοθεσία προστασίας προσωπικών δεδομένων, λαμβανομένης υπ’ </w:t>
      </w:r>
      <w:proofErr w:type="spellStart"/>
      <w:r>
        <w:rPr>
          <w:rFonts w:eastAsia="Times New Roman"/>
          <w:szCs w:val="24"/>
        </w:rPr>
        <w:t>όψιν</w:t>
      </w:r>
      <w:proofErr w:type="spellEnd"/>
      <w:r>
        <w:rPr>
          <w:rFonts w:eastAsia="Times New Roman"/>
          <w:szCs w:val="24"/>
        </w:rPr>
        <w:t xml:space="preserve"> της ιδιαιτέρως ευαίσθητης ηλικίας των προσώπων τα οποία αφορά. Το λέω εδώ</w:t>
      </w:r>
      <w:r>
        <w:rPr>
          <w:rFonts w:eastAsia="Times New Roman"/>
          <w:szCs w:val="24"/>
        </w:rPr>
        <w:t>,</w:t>
      </w:r>
      <w:r>
        <w:rPr>
          <w:rFonts w:eastAsia="Times New Roman"/>
          <w:szCs w:val="24"/>
        </w:rPr>
        <w:t xml:space="preserve"> για να καταγραφεί.</w:t>
      </w:r>
    </w:p>
    <w:p w14:paraId="670F571A" w14:textId="77777777" w:rsidR="00D35489" w:rsidRDefault="0006190C">
      <w:pPr>
        <w:spacing w:line="600" w:lineRule="auto"/>
        <w:ind w:firstLine="720"/>
        <w:jc w:val="both"/>
        <w:rPr>
          <w:rFonts w:eastAsia="Times New Roman"/>
          <w:szCs w:val="24"/>
        </w:rPr>
      </w:pPr>
      <w:r>
        <w:rPr>
          <w:rFonts w:eastAsia="Times New Roman"/>
          <w:szCs w:val="24"/>
        </w:rPr>
        <w:t>Όσον αφορά τα θέματα ειδικής αγωγής και εκπαίδευσης, για τ</w:t>
      </w:r>
      <w:r>
        <w:rPr>
          <w:rFonts w:eastAsia="Times New Roman"/>
          <w:szCs w:val="24"/>
        </w:rPr>
        <w:t>α οποία η Δημοκρατική Συμπαράταξη έχει ιδιαίτερη ευαισθησία, παρουσιάζουν πολλά κενά τα Μουσικά Σχολεία</w:t>
      </w:r>
      <w:r>
        <w:rPr>
          <w:rFonts w:eastAsia="Times New Roman"/>
          <w:szCs w:val="24"/>
        </w:rPr>
        <w:t>,</w:t>
      </w:r>
      <w:r>
        <w:rPr>
          <w:rFonts w:eastAsia="Times New Roman"/>
          <w:szCs w:val="24"/>
        </w:rPr>
        <w:t xml:space="preserve"> που δεν είχαν περιληφθεί, στα οποία φοιτούν και παιδιά με αναπηρία ή ειδικές εκπαιδευτικές ανάγκες.</w:t>
      </w:r>
    </w:p>
    <w:p w14:paraId="670F571B" w14:textId="77777777" w:rsidR="00D35489" w:rsidRDefault="0006190C">
      <w:pPr>
        <w:spacing w:line="600" w:lineRule="auto"/>
        <w:ind w:firstLine="720"/>
        <w:jc w:val="both"/>
        <w:rPr>
          <w:rFonts w:eastAsia="Times New Roman"/>
          <w:szCs w:val="24"/>
        </w:rPr>
      </w:pPr>
      <w:r>
        <w:rPr>
          <w:rFonts w:eastAsia="Times New Roman"/>
          <w:szCs w:val="24"/>
        </w:rPr>
        <w:t xml:space="preserve">Δεν κατανοούμε, επίσης, την ανάγκη αυτοτελούς </w:t>
      </w:r>
      <w:r>
        <w:rPr>
          <w:rFonts w:eastAsia="Times New Roman"/>
          <w:szCs w:val="24"/>
        </w:rPr>
        <w:t>Δ</w:t>
      </w:r>
      <w:r>
        <w:rPr>
          <w:rFonts w:eastAsia="Times New Roman"/>
          <w:szCs w:val="24"/>
        </w:rPr>
        <w:t>ιεύθ</w:t>
      </w:r>
      <w:r>
        <w:rPr>
          <w:rFonts w:eastAsia="Times New Roman"/>
          <w:szCs w:val="24"/>
        </w:rPr>
        <w:t xml:space="preserve">υνσης </w:t>
      </w:r>
      <w:r>
        <w:rPr>
          <w:rFonts w:eastAsia="Times New Roman"/>
          <w:szCs w:val="24"/>
        </w:rPr>
        <w:t>Ι</w:t>
      </w:r>
      <w:r>
        <w:rPr>
          <w:rFonts w:eastAsia="Times New Roman"/>
          <w:szCs w:val="24"/>
        </w:rPr>
        <w:t xml:space="preserve">διωτικής </w:t>
      </w:r>
      <w:r>
        <w:rPr>
          <w:rFonts w:eastAsia="Times New Roman"/>
          <w:szCs w:val="24"/>
        </w:rPr>
        <w:t>Ε</w:t>
      </w:r>
      <w:r>
        <w:rPr>
          <w:rFonts w:eastAsia="Times New Roman"/>
          <w:szCs w:val="24"/>
        </w:rPr>
        <w:t>κπαίδευσης. Δεν δικαιολογείται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εννοώ</w:t>
      </w:r>
      <w:r>
        <w:rPr>
          <w:rFonts w:eastAsia="Times New Roman"/>
          <w:szCs w:val="24"/>
        </w:rPr>
        <w:t>,</w:t>
      </w:r>
      <w:r>
        <w:rPr>
          <w:rFonts w:eastAsia="Times New Roman"/>
          <w:szCs w:val="24"/>
        </w:rPr>
        <w:t xml:space="preserve"> ως προς την αυτοτέλειά της. Τι ακριβώς εξυπηρετεί.</w:t>
      </w:r>
    </w:p>
    <w:p w14:paraId="670F571C" w14:textId="77777777" w:rsidR="00D35489" w:rsidRDefault="0006190C">
      <w:pPr>
        <w:spacing w:line="600" w:lineRule="auto"/>
        <w:ind w:firstLine="720"/>
        <w:jc w:val="both"/>
        <w:rPr>
          <w:rFonts w:eastAsia="Times New Roman"/>
          <w:szCs w:val="24"/>
        </w:rPr>
      </w:pPr>
      <w:r>
        <w:rPr>
          <w:rFonts w:eastAsia="Times New Roman"/>
          <w:szCs w:val="24"/>
        </w:rPr>
        <w:t xml:space="preserve">Περικόπτετε τους πόρους του Ιδρύματος </w:t>
      </w:r>
      <w:proofErr w:type="spellStart"/>
      <w:r>
        <w:rPr>
          <w:rFonts w:eastAsia="Times New Roman"/>
          <w:szCs w:val="24"/>
        </w:rPr>
        <w:t>Ιατροβιολογικών</w:t>
      </w:r>
      <w:proofErr w:type="spellEnd"/>
      <w:r>
        <w:rPr>
          <w:rFonts w:eastAsia="Times New Roman"/>
          <w:szCs w:val="24"/>
        </w:rPr>
        <w:t xml:space="preserve"> Ερευνών της Ακαδημίας Αθηνών.</w:t>
      </w:r>
    </w:p>
    <w:p w14:paraId="670F571D" w14:textId="77777777" w:rsidR="00D35489" w:rsidRDefault="0006190C">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w:t>
      </w:r>
      <w:r>
        <w:rPr>
          <w:rFonts w:eastAsia="Times New Roman"/>
          <w:b/>
          <w:szCs w:val="24"/>
        </w:rPr>
        <w:t>ησκευμάτων):</w:t>
      </w:r>
      <w:r>
        <w:rPr>
          <w:rFonts w:eastAsia="Times New Roman"/>
          <w:szCs w:val="24"/>
        </w:rPr>
        <w:t xml:space="preserve"> Το πάμε στο παλιό, στο 1,5.</w:t>
      </w:r>
    </w:p>
    <w:p w14:paraId="670F571E" w14:textId="77777777" w:rsidR="00D35489" w:rsidRDefault="0006190C">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Το πάτε στο 1,5. Οπότε αυτό το λύνετε τώρα.</w:t>
      </w:r>
    </w:p>
    <w:p w14:paraId="670F571F" w14:textId="77777777" w:rsidR="00D35489" w:rsidRDefault="0006190C">
      <w:pPr>
        <w:spacing w:line="600" w:lineRule="auto"/>
        <w:ind w:firstLine="720"/>
        <w:jc w:val="both"/>
        <w:rPr>
          <w:rFonts w:eastAsia="Times New Roman"/>
          <w:szCs w:val="24"/>
        </w:rPr>
      </w:pPr>
      <w:r>
        <w:rPr>
          <w:rFonts w:eastAsia="Times New Roman"/>
          <w:szCs w:val="24"/>
        </w:rPr>
        <w:t xml:space="preserve">Σε κάθε περίπτωση, θα πρέπει να προηγηθεί η αξιολόγηση. </w:t>
      </w:r>
    </w:p>
    <w:p w14:paraId="670F5720" w14:textId="77777777" w:rsidR="00D35489" w:rsidRDefault="0006190C">
      <w:pPr>
        <w:spacing w:line="600" w:lineRule="auto"/>
        <w:ind w:firstLine="720"/>
        <w:jc w:val="both"/>
        <w:rPr>
          <w:rFonts w:eastAsia="Times New Roman"/>
          <w:szCs w:val="24"/>
        </w:rPr>
      </w:pPr>
      <w:r>
        <w:rPr>
          <w:rFonts w:eastAsia="Times New Roman"/>
          <w:szCs w:val="24"/>
        </w:rPr>
        <w:t>Ό</w:t>
      </w:r>
      <w:r>
        <w:rPr>
          <w:rFonts w:eastAsia="Times New Roman"/>
          <w:szCs w:val="24"/>
        </w:rPr>
        <w:t>σον αφορά την κατάργηση του Εθνικού Συμβουλίου Παιδείας και την αντικατάσταση -που έγινε</w:t>
      </w:r>
      <w:r>
        <w:rPr>
          <w:rFonts w:eastAsia="Times New Roman"/>
          <w:szCs w:val="24"/>
        </w:rPr>
        <w:t xml:space="preserve"> και συζήτηση- από το Εθνικό Συμβούλιο Εκπαίδευσης και Ανάπτυξης Ανθρώπινου Δυναμικού, υπάρχουν ενστάσεις. Τις καταθέσαμε. Κατ’ αρχάς</w:t>
      </w:r>
      <w:r>
        <w:rPr>
          <w:rFonts w:eastAsia="Times New Roman"/>
          <w:szCs w:val="24"/>
        </w:rPr>
        <w:t>,</w:t>
      </w:r>
      <w:r>
        <w:rPr>
          <w:rFonts w:eastAsia="Times New Roman"/>
          <w:szCs w:val="24"/>
        </w:rPr>
        <w:t xml:space="preserve"> η ΕΣΥΠ ήταν μια κατάκτηση, που</w:t>
      </w:r>
      <w:r>
        <w:rPr>
          <w:rFonts w:eastAsia="Times New Roman"/>
          <w:szCs w:val="24"/>
        </w:rPr>
        <w:t>,</w:t>
      </w:r>
      <w:r>
        <w:rPr>
          <w:rFonts w:eastAsia="Times New Roman"/>
          <w:szCs w:val="24"/>
        </w:rPr>
        <w:t xml:space="preserve"> αφού πρώτα την υπονομεύσατε ως Κυβέρνηση</w:t>
      </w:r>
      <w:r>
        <w:rPr>
          <w:rFonts w:eastAsia="Times New Roman"/>
          <w:szCs w:val="24"/>
        </w:rPr>
        <w:t>,</w:t>
      </w:r>
      <w:r>
        <w:rPr>
          <w:rFonts w:eastAsia="Times New Roman"/>
          <w:szCs w:val="24"/>
        </w:rPr>
        <w:t xml:space="preserve"> την ακυρώσατε εν τοις </w:t>
      </w:r>
      <w:proofErr w:type="spellStart"/>
      <w:r>
        <w:rPr>
          <w:rFonts w:eastAsia="Times New Roman"/>
          <w:szCs w:val="24"/>
        </w:rPr>
        <w:t>πράγμασι</w:t>
      </w:r>
      <w:proofErr w:type="spellEnd"/>
      <w:r>
        <w:rPr>
          <w:rFonts w:eastAsia="Times New Roman"/>
          <w:szCs w:val="24"/>
        </w:rPr>
        <w:t>, μιας και το Σώμ</w:t>
      </w:r>
      <w:r>
        <w:rPr>
          <w:rFonts w:eastAsia="Times New Roman"/>
          <w:szCs w:val="24"/>
        </w:rPr>
        <w:t>α αυτό όχι μόνο δεν λειτούργησε, αλλά ούτε καν συγκροτήθηκε. Σας καλέσαμε</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τον Νοέμβριο να το συγκροτήσετε, για να μπορέσει να υπάρχει συνεννόηση σε ορισμένα ζητήματα. Τώρα το αντικαθιστάτε.</w:t>
      </w:r>
    </w:p>
    <w:p w14:paraId="670F5721" w14:textId="77777777" w:rsidR="00D35489" w:rsidRDefault="0006190C">
      <w:pPr>
        <w:spacing w:line="600" w:lineRule="auto"/>
        <w:ind w:firstLine="720"/>
        <w:jc w:val="both"/>
        <w:rPr>
          <w:rFonts w:eastAsia="Times New Roman"/>
          <w:szCs w:val="24"/>
        </w:rPr>
      </w:pPr>
      <w:r>
        <w:rPr>
          <w:rFonts w:eastAsia="Times New Roman"/>
          <w:szCs w:val="24"/>
        </w:rPr>
        <w:t>Ξέρουμε την απέχθεια της Κυβέρνησης σε τέτοια όργανα</w:t>
      </w:r>
      <w:r>
        <w:rPr>
          <w:rFonts w:eastAsia="Times New Roman"/>
          <w:szCs w:val="24"/>
        </w:rPr>
        <w:t>,</w:t>
      </w:r>
      <w:r>
        <w:rPr>
          <w:rFonts w:eastAsia="Times New Roman"/>
          <w:szCs w:val="24"/>
        </w:rPr>
        <w:t xml:space="preserve"> πο</w:t>
      </w:r>
      <w:r>
        <w:rPr>
          <w:rFonts w:eastAsia="Times New Roman"/>
          <w:szCs w:val="24"/>
        </w:rPr>
        <w:t>υ δεν ελέγχει ή δεν μπορεί να ελέγξει. Αυτό, όμως, που τώρα δημιουργείτε προσιδιάζει περισσότερο στη δομή του Εθνικού Συμβουλίου Πρωτοβάθμιας και Δευτεροβάθμιας Εκπαίδευσης, αφού τα μέλη του ελέγχονται κατά πλειοψηφία από την πολιτική ηγεσία του Υπουργείου</w:t>
      </w:r>
      <w:r>
        <w:rPr>
          <w:rFonts w:eastAsia="Times New Roman"/>
          <w:szCs w:val="24"/>
        </w:rPr>
        <w:t xml:space="preserve"> Παιδείας. Είναι απορίας άξιο πώς</w:t>
      </w:r>
      <w:r>
        <w:rPr>
          <w:rFonts w:eastAsia="Times New Roman"/>
          <w:szCs w:val="24"/>
        </w:rPr>
        <w:t>,</w:t>
      </w:r>
      <w:r>
        <w:rPr>
          <w:rFonts w:eastAsia="Times New Roman"/>
          <w:szCs w:val="24"/>
        </w:rPr>
        <w:t xml:space="preserve"> από τη στιγμή που το όργανο αυτό αναφέρεται στην ανάπτυξη ανθρώπινου δυναμικού, δεν συμμετέχει επίσης στη συγκρότησή του η Ομοσπονδία Συλλόγων Διδακτικού και Ερευνητικού Προσωπικού ή η Ομοσπονδία Συλλόγων Έκτακτου Προσωπι</w:t>
      </w:r>
      <w:r>
        <w:rPr>
          <w:rFonts w:eastAsia="Times New Roman"/>
          <w:szCs w:val="24"/>
        </w:rPr>
        <w:t>κού και η ΑΔΕΔΥ.</w:t>
      </w:r>
    </w:p>
    <w:p w14:paraId="670F5722" w14:textId="77777777" w:rsidR="00D35489" w:rsidRDefault="0006190C">
      <w:pPr>
        <w:spacing w:line="600" w:lineRule="auto"/>
        <w:ind w:firstLine="720"/>
        <w:jc w:val="both"/>
        <w:rPr>
          <w:rFonts w:eastAsia="Times New Roman"/>
          <w:szCs w:val="24"/>
        </w:rPr>
      </w:pPr>
      <w:r>
        <w:rPr>
          <w:rFonts w:eastAsia="Times New Roman"/>
          <w:szCs w:val="24"/>
        </w:rPr>
        <w:t>Όσον αφορά στο Ανοι</w:t>
      </w:r>
      <w:r>
        <w:rPr>
          <w:rFonts w:eastAsia="Times New Roman"/>
          <w:szCs w:val="24"/>
        </w:rPr>
        <w:t>κ</w:t>
      </w:r>
      <w:r>
        <w:rPr>
          <w:rFonts w:eastAsia="Times New Roman"/>
          <w:szCs w:val="24"/>
        </w:rPr>
        <w:t>τό Πανεπιστήμιο</w:t>
      </w:r>
      <w:r>
        <w:rPr>
          <w:rFonts w:eastAsia="Times New Roman"/>
          <w:szCs w:val="24"/>
        </w:rPr>
        <w:t>,</w:t>
      </w:r>
      <w:r>
        <w:rPr>
          <w:rFonts w:eastAsia="Times New Roman"/>
          <w:szCs w:val="24"/>
        </w:rPr>
        <w:t xml:space="preserve"> θα ήταν ορθότερο να ασχολείται το Υπουργείο με τη βελτίωση των παρεχόμενων υπηρεσιών, με την εξασφάλιση πιο προσιτών διδάκτρων, που στην παρούσα συγκυρία είναι ακριβά, και με την πληρωμή του εκπαιδευτικ</w:t>
      </w:r>
      <w:r>
        <w:rPr>
          <w:rFonts w:eastAsia="Times New Roman"/>
          <w:szCs w:val="24"/>
        </w:rPr>
        <w:t xml:space="preserve">ού προσωπικού με το μπλοκάκι, το οποίο παραμένει απλήρωτο, γιατί οι </w:t>
      </w:r>
      <w:r>
        <w:rPr>
          <w:rFonts w:eastAsia="Times New Roman"/>
          <w:szCs w:val="24"/>
        </w:rPr>
        <w:t>Ο</w:t>
      </w:r>
      <w:r>
        <w:rPr>
          <w:rFonts w:eastAsia="Times New Roman"/>
          <w:szCs w:val="24"/>
        </w:rPr>
        <w:t xml:space="preserve">ικονομικές </w:t>
      </w:r>
      <w:r>
        <w:rPr>
          <w:rFonts w:eastAsia="Times New Roman"/>
          <w:szCs w:val="24"/>
        </w:rPr>
        <w:t>Υ</w:t>
      </w:r>
      <w:r>
        <w:rPr>
          <w:rFonts w:eastAsia="Times New Roman"/>
          <w:szCs w:val="24"/>
        </w:rPr>
        <w:t>πηρεσίες δεν ξέρουν πώς να προχωρήσουν για όλους όσους έχουν σύμβαση με μπλοκάκι. Άλλη μια ένδειξη του αλαλούμ που δημιούργησε τόσο ο νόμος της Κυβέρνησής σας όσο και οι μετέπ</w:t>
      </w:r>
      <w:r>
        <w:rPr>
          <w:rFonts w:eastAsia="Times New Roman"/>
          <w:szCs w:val="24"/>
        </w:rPr>
        <w:t xml:space="preserve">ειτα προβληματικές ρυθμίσεις της Κυβέρνησης, που γίνονται ακόμη πιο προβληματικές με αυτά τα «μπαλώματα» τα οποία προχωρείτε αυτή τη στιγμή, καθώς χάνουν οι πάντες. Χάνουν οι εργαζόμενοι, χάνουν οι επιχειρηματίες, χάνει το </w:t>
      </w:r>
      <w:r>
        <w:rPr>
          <w:rFonts w:eastAsia="Times New Roman"/>
          <w:szCs w:val="24"/>
        </w:rPr>
        <w:t>δ</w:t>
      </w:r>
      <w:r>
        <w:rPr>
          <w:rFonts w:eastAsia="Times New Roman"/>
          <w:szCs w:val="24"/>
        </w:rPr>
        <w:t>ημόσιο. Αυτή είναι η πραγματικότ</w:t>
      </w:r>
      <w:r>
        <w:rPr>
          <w:rFonts w:eastAsia="Times New Roman"/>
          <w:szCs w:val="24"/>
        </w:rPr>
        <w:t>ητα. Το θέμα, λοιπόν, είναι να λύσετε αυτά τα προβλήματα και όχι να σχεδιάσετε τη δημιουργία ενός εκδοτικού οίκου. Με ποιο σκεπτικό, άραγε; Γιατί όχι μια συνεργασία με το Εθνικό Κέντρο Τεκμηρίωσης;</w:t>
      </w:r>
    </w:p>
    <w:p w14:paraId="670F5723" w14:textId="77777777" w:rsidR="00D35489" w:rsidRDefault="0006190C">
      <w:pPr>
        <w:spacing w:line="600" w:lineRule="auto"/>
        <w:ind w:firstLine="720"/>
        <w:jc w:val="both"/>
        <w:rPr>
          <w:rFonts w:eastAsia="Times New Roman"/>
          <w:szCs w:val="24"/>
        </w:rPr>
      </w:pPr>
      <w:r>
        <w:rPr>
          <w:rFonts w:eastAsia="Times New Roman"/>
          <w:szCs w:val="24"/>
        </w:rPr>
        <w:t>Στο νομοσχέδιό σας, επίσης, δημιουργείτε νέα τμήματα, νέες</w:t>
      </w:r>
      <w:r>
        <w:rPr>
          <w:rFonts w:eastAsia="Times New Roman"/>
          <w:szCs w:val="24"/>
        </w:rPr>
        <w:t xml:space="preserve"> σχολές. Εδώ δεν μπορώ να μην αναρωτηθώ σε ποιο σχέδιο εντάσσονται όλα αυτά τα νέα τμήματα. Ποια νέα επιστημονικά πεδία πρέπει να υπάρξουν; Βεβαίως και χρειαζόμαστε σχολές και τμήματα τουριστικού επιπέδου. Δεν υπάρχει καμμιά αμφιβολία σε αυτό. Εμείς δεν εί</w:t>
      </w:r>
      <w:r>
        <w:rPr>
          <w:rFonts w:eastAsia="Times New Roman"/>
          <w:szCs w:val="24"/>
        </w:rPr>
        <w:t>μαστε αντίθετοι σε αυτό το πλαίσιο.  Όμως, έχετε κάποιο σχέδιο; Αυτό το ζήτημα έχει ταλαιπωρήσει τη χώρα -μην κάνουμε αυτή τη συζήτηση για άλλη μια φορά-, με την άναρχη ανάπτυξη των τμημάτων ΤΕΙ και ΑΕΙ σε όλη τη χώρα, την προηγούμενη περίοδο.</w:t>
      </w:r>
    </w:p>
    <w:p w14:paraId="670F5724" w14:textId="77777777" w:rsidR="00D35489" w:rsidRDefault="0006190C">
      <w:pPr>
        <w:spacing w:line="600" w:lineRule="auto"/>
        <w:ind w:firstLine="720"/>
        <w:jc w:val="both"/>
        <w:rPr>
          <w:rFonts w:eastAsia="Times New Roman"/>
          <w:szCs w:val="24"/>
        </w:rPr>
      </w:pPr>
      <w:r>
        <w:rPr>
          <w:rFonts w:eastAsia="Times New Roman"/>
          <w:szCs w:val="24"/>
        </w:rPr>
        <w:t xml:space="preserve">Συνεχίζετε, </w:t>
      </w:r>
      <w:r>
        <w:rPr>
          <w:rFonts w:eastAsia="Times New Roman"/>
          <w:szCs w:val="24"/>
        </w:rPr>
        <w:t>όμως, σε μια λογική που δεν έχουμε έναν σχεδιασμό. Τέτοιος σχεδιασμός χρειάζεται, αναλυτικός</w:t>
      </w:r>
      <w:r>
        <w:rPr>
          <w:rFonts w:eastAsia="Times New Roman"/>
          <w:szCs w:val="24"/>
        </w:rPr>
        <w:t>,</w:t>
      </w:r>
      <w:r>
        <w:rPr>
          <w:rFonts w:eastAsia="Times New Roman"/>
          <w:szCs w:val="24"/>
        </w:rPr>
        <w:t xml:space="preserve"> για το ζήτημα αυτό.</w:t>
      </w:r>
    </w:p>
    <w:p w14:paraId="670F5725" w14:textId="77777777" w:rsidR="00D35489" w:rsidRDefault="0006190C">
      <w:pPr>
        <w:spacing w:line="600" w:lineRule="auto"/>
        <w:ind w:firstLine="720"/>
        <w:jc w:val="both"/>
        <w:rPr>
          <w:rFonts w:eastAsia="Times New Roman"/>
          <w:szCs w:val="24"/>
        </w:rPr>
      </w:pPr>
      <w:r>
        <w:rPr>
          <w:rFonts w:eastAsia="Times New Roman"/>
          <w:szCs w:val="24"/>
        </w:rPr>
        <w:t xml:space="preserve">Όσον αφορά την ηλικία συνταξιοδότησης στα </w:t>
      </w:r>
      <w:r>
        <w:rPr>
          <w:rFonts w:eastAsia="Times New Roman"/>
          <w:szCs w:val="24"/>
        </w:rPr>
        <w:t xml:space="preserve">εξήντα επτά </w:t>
      </w:r>
      <w:r>
        <w:rPr>
          <w:rFonts w:eastAsia="Times New Roman"/>
          <w:szCs w:val="24"/>
        </w:rPr>
        <w:t>-και σε σχέση με τ</w:t>
      </w:r>
      <w:r>
        <w:rPr>
          <w:rFonts w:eastAsia="Times New Roman"/>
          <w:szCs w:val="24"/>
        </w:rPr>
        <w:t>ην ρύθμισή σας για όσους έχουν γεννηθεί από</w:t>
      </w:r>
      <w:r>
        <w:rPr>
          <w:rFonts w:eastAsia="Times New Roman"/>
          <w:szCs w:val="24"/>
        </w:rPr>
        <w:t xml:space="preserve"> Σεπτέμβριο</w:t>
      </w:r>
      <w:r>
        <w:rPr>
          <w:rFonts w:eastAsia="Times New Roman"/>
          <w:szCs w:val="24"/>
        </w:rPr>
        <w:t xml:space="preserve"> έως Δεκέμβριο</w:t>
      </w:r>
      <w:r>
        <w:rPr>
          <w:rFonts w:eastAsia="Times New Roman"/>
          <w:szCs w:val="24"/>
        </w:rPr>
        <w:t xml:space="preserve">- </w:t>
      </w:r>
      <w:r>
        <w:rPr>
          <w:rFonts w:eastAsia="Times New Roman"/>
          <w:szCs w:val="24"/>
        </w:rPr>
        <w:t xml:space="preserve">των συνταξιούχων πανεπιστημιακών, σας είπαμε το εξής: </w:t>
      </w:r>
      <w:r>
        <w:rPr>
          <w:rFonts w:eastAsia="Times New Roman"/>
          <w:szCs w:val="24"/>
        </w:rPr>
        <w:t>Ου</w:t>
      </w:r>
      <w:r>
        <w:rPr>
          <w:rFonts w:eastAsia="Times New Roman"/>
          <w:szCs w:val="24"/>
        </w:rPr>
        <w:t xml:space="preserve">σιαστικά δημιουργείτε δύο κατηγορίες. Ουσιαστικά μερικοί θα βγαίνουν στα </w:t>
      </w:r>
      <w:r>
        <w:rPr>
          <w:rFonts w:eastAsia="Times New Roman"/>
          <w:szCs w:val="24"/>
        </w:rPr>
        <w:t xml:space="preserve">εξήντα επτά </w:t>
      </w:r>
      <w:r>
        <w:rPr>
          <w:rFonts w:eastAsia="Times New Roman"/>
          <w:szCs w:val="24"/>
        </w:rPr>
        <w:t>και μερικοί θα βγαίνουν στα</w:t>
      </w:r>
      <w:r>
        <w:rPr>
          <w:rFonts w:eastAsia="Times New Roman"/>
          <w:szCs w:val="24"/>
        </w:rPr>
        <w:t xml:space="preserve"> εξήντα οκτώ</w:t>
      </w:r>
      <w:r>
        <w:rPr>
          <w:rFonts w:eastAsia="Times New Roman"/>
          <w:szCs w:val="24"/>
        </w:rPr>
        <w:t>. Βάλαμε θέμα δικαιοσύνης, να μη δημιουργούνται δύο κατηγορίες στη σύνταξη τ</w:t>
      </w:r>
      <w:r>
        <w:rPr>
          <w:rFonts w:eastAsia="Times New Roman"/>
          <w:szCs w:val="24"/>
        </w:rPr>
        <w:t>ων πανεπιστημιακών</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σε αυτό δεν έχετε απαντήσει.</w:t>
      </w:r>
    </w:p>
    <w:p w14:paraId="670F5726" w14:textId="77777777" w:rsidR="00D35489" w:rsidRDefault="0006190C">
      <w:pPr>
        <w:spacing w:line="600" w:lineRule="auto"/>
        <w:ind w:firstLine="720"/>
        <w:jc w:val="both"/>
        <w:rPr>
          <w:rFonts w:eastAsia="Times New Roman"/>
          <w:szCs w:val="24"/>
        </w:rPr>
      </w:pPr>
      <w:r>
        <w:rPr>
          <w:rFonts w:eastAsia="Times New Roman"/>
          <w:szCs w:val="24"/>
        </w:rPr>
        <w:t xml:space="preserve">Τέλος, όσον αφορά στα θέματα που θίγονται στο παρόν νομοσχέδιο, θα απαιτούσαν όλα αυτά εκτενή διαβούλευση. Για άλλη μια φορά, λοιπόν, βρισκόμαστε αντιμέτωποι με μια πρόχειρη και αποσπασματική νομοθέτηση </w:t>
      </w:r>
      <w:r>
        <w:rPr>
          <w:rFonts w:eastAsia="Times New Roman"/>
          <w:szCs w:val="24"/>
        </w:rPr>
        <w:t xml:space="preserve">με τη διαδικασία του επείγοντος, η οποία με τη σειρά της δεν συνάδει με τον διάλογο που εσείς θέλατε να ξεκινήσετε και βεβαίως ήρθε τελικά ένα νομοσχέδιο με μια τέτοια μορφή. </w:t>
      </w:r>
    </w:p>
    <w:p w14:paraId="670F5727" w14:textId="77777777" w:rsidR="00D35489" w:rsidRDefault="0006190C">
      <w:pPr>
        <w:spacing w:line="600" w:lineRule="auto"/>
        <w:ind w:firstLine="720"/>
        <w:jc w:val="both"/>
        <w:rPr>
          <w:rFonts w:eastAsia="Times New Roman"/>
          <w:szCs w:val="24"/>
        </w:rPr>
      </w:pPr>
      <w:r>
        <w:rPr>
          <w:rFonts w:eastAsia="Times New Roman"/>
          <w:szCs w:val="24"/>
        </w:rPr>
        <w:t>Το έχουμε ξαναπεί, λοιπόν, ότι η παιδεία απαιτεί εθνική συνεννόηση και εθνική στ</w:t>
      </w:r>
      <w:r>
        <w:rPr>
          <w:rFonts w:eastAsia="Times New Roman"/>
          <w:szCs w:val="24"/>
        </w:rPr>
        <w:t>ρατηγική. Το χρωστάμε στη νέα γενιά. Ήδη το μέλλον της έχει υποθηκευτεί σε μεγάλο βαθμό</w:t>
      </w:r>
      <w:r>
        <w:rPr>
          <w:rFonts w:eastAsia="Times New Roman"/>
          <w:szCs w:val="24"/>
        </w:rPr>
        <w:t>,</w:t>
      </w:r>
      <w:r>
        <w:rPr>
          <w:rFonts w:eastAsia="Times New Roman"/>
          <w:szCs w:val="24"/>
        </w:rPr>
        <w:t xml:space="preserve"> με όλα αυτά τα οποία γίνονται στη γενικότερη πολιτική σκηνή και οικονομική ζωή του τόπου. Από τη στιγμή που θα το συνειδητοποιήσουμε, θα μπορέσουμε πραγματικά να νομοθ</w:t>
      </w:r>
      <w:r>
        <w:rPr>
          <w:rFonts w:eastAsia="Times New Roman"/>
          <w:szCs w:val="24"/>
        </w:rPr>
        <w:t>ετήσουμε σωστά, σεβόμενοι τις αρχές του κράτους δικαίου και της χρηστής διοίκησης και</w:t>
      </w:r>
      <w:r>
        <w:rPr>
          <w:rFonts w:eastAsia="Times New Roman"/>
          <w:szCs w:val="24"/>
        </w:rPr>
        <w:t>,</w:t>
      </w:r>
      <w:r>
        <w:rPr>
          <w:rFonts w:eastAsia="Times New Roman"/>
          <w:szCs w:val="24"/>
        </w:rPr>
        <w:t xml:space="preserve"> βέβαια, δίνοντας στους νέους αυτό που πραγματικά τους αξίζει: </w:t>
      </w:r>
      <w:r>
        <w:rPr>
          <w:rFonts w:eastAsia="Times New Roman"/>
          <w:szCs w:val="24"/>
        </w:rPr>
        <w:t>μ</w:t>
      </w:r>
      <w:r>
        <w:rPr>
          <w:rFonts w:eastAsia="Times New Roman"/>
          <w:szCs w:val="24"/>
        </w:rPr>
        <w:t>ια παιδεία που θα έχει στόχο να γίνουν καλύτεροι άνθρωποι και να ενσωματωθούν ομαλά και με αρχές στην αγορ</w:t>
      </w:r>
      <w:r>
        <w:rPr>
          <w:rFonts w:eastAsia="Times New Roman"/>
          <w:szCs w:val="24"/>
        </w:rPr>
        <w:t>ά εργασίας, μια αγορά εργασίας που επιτέλους θα πρέπει να δημιουργηθεί, όπως στις άλλες χώρες της Ευρωπαϊκής Ένωσης.</w:t>
      </w:r>
    </w:p>
    <w:p w14:paraId="670F5728" w14:textId="77777777" w:rsidR="00D35489" w:rsidRDefault="0006190C">
      <w:pPr>
        <w:spacing w:line="600" w:lineRule="auto"/>
        <w:ind w:firstLine="720"/>
        <w:jc w:val="both"/>
        <w:rPr>
          <w:rFonts w:eastAsia="Times New Roman"/>
          <w:szCs w:val="24"/>
        </w:rPr>
      </w:pPr>
      <w:r>
        <w:rPr>
          <w:rFonts w:eastAsia="Times New Roman"/>
          <w:szCs w:val="24"/>
        </w:rPr>
        <w:t>Είναι πραγματικά κρίμα να έχουμε το έμψυχο υλικό που μπορεί να δώσει προστιθέμενη αξία στη χώρα και όχι απλά να μην το αξιοποιούμε, αλλά αν</w:t>
      </w:r>
      <w:r>
        <w:rPr>
          <w:rFonts w:eastAsia="Times New Roman"/>
          <w:szCs w:val="24"/>
        </w:rPr>
        <w:t>τίθετα να συντηρούμε, να διευρύνουμε και να δημιουργούμε νέες παθογένειες. Η παιδεία τουλάχιστον πρέπει να αποτελέσει εθνική στρατηγική για τη χώρα μας.</w:t>
      </w:r>
    </w:p>
    <w:p w14:paraId="670F5729" w14:textId="77777777" w:rsidR="00D35489" w:rsidRDefault="0006190C">
      <w:pPr>
        <w:spacing w:line="600" w:lineRule="auto"/>
        <w:ind w:firstLine="720"/>
        <w:jc w:val="both"/>
        <w:rPr>
          <w:rFonts w:eastAsia="Times New Roman"/>
          <w:szCs w:val="24"/>
        </w:rPr>
      </w:pPr>
      <w:r>
        <w:rPr>
          <w:rFonts w:eastAsia="Times New Roman"/>
          <w:szCs w:val="24"/>
        </w:rPr>
        <w:t>Σας ευχαριστώ πολύ.</w:t>
      </w:r>
    </w:p>
    <w:p w14:paraId="670F572A" w14:textId="77777777" w:rsidR="00D35489" w:rsidRDefault="0006190C">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70F572B" w14:textId="77777777" w:rsidR="00D35489" w:rsidRDefault="0006190C">
      <w:pPr>
        <w:spacing w:line="600" w:lineRule="auto"/>
        <w:ind w:firstLine="720"/>
        <w:jc w:val="both"/>
        <w:rPr>
          <w:rFonts w:eastAsia="Times New Roman"/>
          <w:szCs w:val="24"/>
        </w:rPr>
      </w:pPr>
      <w:r>
        <w:rPr>
          <w:rFonts w:eastAsia="Times New Roman"/>
          <w:b/>
          <w:szCs w:val="24"/>
        </w:rPr>
        <w:t>ΠΡΟΕΔΡ</w:t>
      </w:r>
      <w:r>
        <w:rPr>
          <w:rFonts w:eastAsia="Times New Roman"/>
          <w:b/>
          <w:szCs w:val="24"/>
        </w:rPr>
        <w:t>ΕΥΩΝ (Σπυρίδων Λυκούδης):</w:t>
      </w:r>
      <w:r>
        <w:rPr>
          <w:rFonts w:eastAsia="Times New Roman"/>
          <w:szCs w:val="24"/>
        </w:rPr>
        <w:t xml:space="preserve"> Ευχαριστούμε.</w:t>
      </w:r>
    </w:p>
    <w:p w14:paraId="670F572C"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θα ήθελα να κάνω μια ανακοίνωση.</w:t>
      </w:r>
    </w:p>
    <w:p w14:paraId="670F572D" w14:textId="77777777" w:rsidR="00D35489" w:rsidRDefault="0006190C">
      <w:pPr>
        <w:spacing w:line="600" w:lineRule="auto"/>
        <w:ind w:firstLine="720"/>
        <w:jc w:val="both"/>
        <w:rPr>
          <w:rFonts w:eastAsia="Times New Roman"/>
          <w:szCs w:val="24"/>
        </w:rPr>
      </w:pPr>
      <w:r>
        <w:rPr>
          <w:rFonts w:eastAsia="Times New Roman"/>
          <w:szCs w:val="24"/>
        </w:rPr>
        <w:t xml:space="preserve"> Ο Βουλευτής Β΄ Θεσσαλονίκης της Νέας Δημοκρατίας κ. Σάββας Αναστασιάδης ζητεί άδεια ολιγοήμερης απουσίας στο εξωτερικό. Ο συνάδελφος θέλει να μεταβεί στ</w:t>
      </w:r>
      <w:r>
        <w:rPr>
          <w:rFonts w:eastAsia="Times New Roman"/>
          <w:szCs w:val="24"/>
        </w:rPr>
        <w:t>ο Μόναχο της Γερμανίας από την Παρασκευή 10 Φεβρουαρίου μέχρι την Κυριακή 12 Φεβρουαρίου, προκειμένου να παραστεί σε εκδήλωση της ελληνικής κοινότητας του Μονάχου. Η Βουλή εγκρίνει;</w:t>
      </w:r>
    </w:p>
    <w:p w14:paraId="670F572E" w14:textId="77777777" w:rsidR="00D35489" w:rsidRDefault="0006190C">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670F572F"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η</w:t>
      </w:r>
      <w:r>
        <w:rPr>
          <w:rFonts w:eastAsia="Times New Roman"/>
          <w:szCs w:val="24"/>
        </w:rPr>
        <w:t xml:space="preserve"> Βουλή ενέκρινε τη ζητηθείσα άδεια.</w:t>
      </w:r>
    </w:p>
    <w:p w14:paraId="670F5730"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έχω επίσης την τιμή να ανακοινώσω στο Σώμα το δελτίο επικαίρων ερωτήσεων της Παρασκευής 10 Φεβρουαρίου 2017.</w:t>
      </w:r>
    </w:p>
    <w:p w14:paraId="670F5731" w14:textId="77777777" w:rsidR="00D35489" w:rsidRDefault="0006190C">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Πρώτου Κύκλου (Άρθρ</w:t>
      </w:r>
      <w:r>
        <w:rPr>
          <w:rFonts w:eastAsia="Times New Roman"/>
          <w:szCs w:val="24"/>
        </w:rPr>
        <w:t>ο</w:t>
      </w:r>
      <w:r>
        <w:rPr>
          <w:rFonts w:eastAsia="Times New Roman"/>
          <w:szCs w:val="24"/>
        </w:rPr>
        <w:t xml:space="preserve"> 129 παρ</w:t>
      </w:r>
      <w:r>
        <w:rPr>
          <w:rFonts w:eastAsia="Times New Roman"/>
          <w:szCs w:val="24"/>
        </w:rPr>
        <w:t>άγραφοι</w:t>
      </w:r>
      <w:r>
        <w:rPr>
          <w:rFonts w:eastAsia="Times New Roman"/>
          <w:szCs w:val="24"/>
        </w:rPr>
        <w:t xml:space="preserve"> 2 και 3</w:t>
      </w:r>
      <w:r>
        <w:rPr>
          <w:rFonts w:eastAsia="Times New Roman"/>
          <w:szCs w:val="24"/>
        </w:rPr>
        <w:t xml:space="preserve">, </w:t>
      </w:r>
      <w:r>
        <w:rPr>
          <w:rFonts w:eastAsia="Times New Roman"/>
          <w:szCs w:val="24"/>
        </w:rPr>
        <w:t>άρθρο</w:t>
      </w:r>
      <w:r>
        <w:rPr>
          <w:rFonts w:eastAsia="Times New Roman"/>
          <w:szCs w:val="24"/>
        </w:rPr>
        <w:t xml:space="preserve">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 </w:t>
      </w:r>
    </w:p>
    <w:p w14:paraId="670F5732" w14:textId="77777777" w:rsidR="00D35489" w:rsidRDefault="0006190C">
      <w:pPr>
        <w:spacing w:line="600" w:lineRule="auto"/>
        <w:ind w:firstLine="720"/>
        <w:jc w:val="both"/>
        <w:rPr>
          <w:rFonts w:eastAsia="Times New Roman"/>
          <w:szCs w:val="24"/>
        </w:rPr>
      </w:pPr>
      <w:r>
        <w:rPr>
          <w:rFonts w:eastAsia="Times New Roman"/>
          <w:szCs w:val="24"/>
        </w:rPr>
        <w:t>1. Η με αριθμό 443/11/6-2-2017 επίκαιρη ερώτηση του Προέδρου της Κοινοβουλευτικής Ομάδας Το Ποτάμι κ. Σταύρου Θεοδωράκη προς τον Πρωθυπουργό, σχετικά με τη διαφθορά στην Ελλάδα. </w:t>
      </w:r>
    </w:p>
    <w:p w14:paraId="670F5733" w14:textId="77777777" w:rsidR="00D35489" w:rsidRDefault="0006190C">
      <w:pPr>
        <w:spacing w:line="600" w:lineRule="auto"/>
        <w:ind w:firstLine="720"/>
        <w:jc w:val="both"/>
        <w:rPr>
          <w:rFonts w:eastAsia="Times New Roman"/>
          <w:szCs w:val="24"/>
        </w:rPr>
      </w:pPr>
      <w:r>
        <w:rPr>
          <w:rFonts w:eastAsia="Times New Roman"/>
          <w:szCs w:val="24"/>
        </w:rPr>
        <w:t>2. Η με αριθμό 453/7</w:t>
      </w:r>
      <w:r>
        <w:rPr>
          <w:rFonts w:eastAsia="Times New Roman"/>
          <w:szCs w:val="24"/>
        </w:rPr>
        <w:t>-2-2017 επίκαιρη ερώτηση της Βουλευτού Κέρκυρας του Συνασπισμού Ριζοσπαστικής Αριστεράς κ</w:t>
      </w:r>
      <w:r>
        <w:rPr>
          <w:rFonts w:eastAsia="Times New Roman"/>
          <w:szCs w:val="24"/>
        </w:rPr>
        <w:t>.</w:t>
      </w:r>
      <w:r>
        <w:rPr>
          <w:rFonts w:eastAsia="Times New Roman"/>
          <w:szCs w:val="24"/>
        </w:rPr>
        <w:t xml:space="preserve"> Φωτεινής </w:t>
      </w:r>
      <w:proofErr w:type="spellStart"/>
      <w:r>
        <w:rPr>
          <w:rFonts w:eastAsia="Times New Roman"/>
          <w:szCs w:val="24"/>
        </w:rPr>
        <w:t>Βάκη</w:t>
      </w:r>
      <w:proofErr w:type="spellEnd"/>
      <w:r>
        <w:rPr>
          <w:rFonts w:eastAsia="Times New Roman"/>
          <w:szCs w:val="24"/>
        </w:rPr>
        <w:t xml:space="preserve"> προς την Υπουργό Τουρισμού, σχετικά με τη δημόσια τουριστική εκπαίδευση στην Κέρκυρα.</w:t>
      </w:r>
    </w:p>
    <w:p w14:paraId="670F5734" w14:textId="77777777" w:rsidR="00D35489" w:rsidRDefault="0006190C">
      <w:pPr>
        <w:spacing w:line="600" w:lineRule="auto"/>
        <w:ind w:firstLine="720"/>
        <w:jc w:val="both"/>
        <w:rPr>
          <w:rFonts w:eastAsia="Times New Roman"/>
          <w:szCs w:val="24"/>
        </w:rPr>
      </w:pPr>
      <w:r>
        <w:rPr>
          <w:rFonts w:eastAsia="Times New Roman"/>
          <w:szCs w:val="24"/>
        </w:rPr>
        <w:t>3. Η με αριθμό 447/6-2-2017 επίκαιρη ερώτηση του Βουλευτή Β΄ Αθην</w:t>
      </w:r>
      <w:r>
        <w:rPr>
          <w:rFonts w:eastAsia="Times New Roman"/>
          <w:szCs w:val="24"/>
        </w:rPr>
        <w:t xml:space="preserve">ών της Νέας Δημοκρατίας κ. Σπυρίδωνος – </w:t>
      </w:r>
      <w:proofErr w:type="spellStart"/>
      <w:r>
        <w:rPr>
          <w:rFonts w:eastAsia="Times New Roman"/>
          <w:szCs w:val="24"/>
        </w:rPr>
        <w:t>Α</w:t>
      </w:r>
      <w:r>
        <w:rPr>
          <w:rFonts w:eastAsia="Times New Roman"/>
          <w:szCs w:val="24"/>
        </w:rPr>
        <w:t>δ</w:t>
      </w:r>
      <w:r>
        <w:rPr>
          <w:rFonts w:eastAsia="Times New Roman"/>
          <w:szCs w:val="24"/>
        </w:rPr>
        <w:t>ώνιδος</w:t>
      </w:r>
      <w:proofErr w:type="spellEnd"/>
      <w:r>
        <w:rPr>
          <w:rFonts w:eastAsia="Times New Roman"/>
          <w:szCs w:val="24"/>
        </w:rPr>
        <w:t xml:space="preserve"> Γεωργιάδη προς τον Υπουργό Οικονομικών, σχετικά με τη «συνάντηση του Πρωθυπουργού με εκπροσώπους της </w:t>
      </w:r>
      <w:r>
        <w:rPr>
          <w:rFonts w:eastAsia="Times New Roman"/>
          <w:szCs w:val="24"/>
        </w:rPr>
        <w:t>ε</w:t>
      </w:r>
      <w:r>
        <w:rPr>
          <w:rFonts w:eastAsia="Times New Roman"/>
          <w:szCs w:val="24"/>
        </w:rPr>
        <w:t xml:space="preserve">πενδυτικής </w:t>
      </w:r>
      <w:r>
        <w:rPr>
          <w:rFonts w:eastAsia="Times New Roman"/>
          <w:szCs w:val="24"/>
        </w:rPr>
        <w:t>τ</w:t>
      </w:r>
      <w:r>
        <w:rPr>
          <w:rFonts w:eastAsia="Times New Roman"/>
          <w:szCs w:val="24"/>
        </w:rPr>
        <w:t xml:space="preserve">ράπεζας </w:t>
      </w:r>
      <w:proofErr w:type="spellStart"/>
      <w:r>
        <w:rPr>
          <w:rFonts w:eastAsia="Times New Roman"/>
          <w:szCs w:val="24"/>
        </w:rPr>
        <w:t>Rothschild</w:t>
      </w:r>
      <w:proofErr w:type="spellEnd"/>
      <w:r>
        <w:rPr>
          <w:rFonts w:eastAsia="Times New Roman"/>
          <w:szCs w:val="24"/>
        </w:rPr>
        <w:t>». </w:t>
      </w:r>
    </w:p>
    <w:p w14:paraId="670F5735" w14:textId="77777777" w:rsidR="00D35489" w:rsidRDefault="0006190C">
      <w:pPr>
        <w:spacing w:line="600" w:lineRule="auto"/>
        <w:ind w:firstLine="720"/>
        <w:jc w:val="both"/>
        <w:rPr>
          <w:rFonts w:eastAsia="Times New Roman"/>
          <w:szCs w:val="24"/>
        </w:rPr>
      </w:pPr>
      <w:r>
        <w:rPr>
          <w:rFonts w:eastAsia="Times New Roman"/>
          <w:szCs w:val="24"/>
        </w:rPr>
        <w:t>4. Η με αριθμό 452/6-2-2017 επίκαιρη ερώτηση του Βουλευτή Αττικής του Λ</w:t>
      </w:r>
      <w:r>
        <w:rPr>
          <w:rFonts w:eastAsia="Times New Roman"/>
          <w:szCs w:val="24"/>
        </w:rPr>
        <w:t>αϊκού Συνδέσμου - Χρυσή Αυγή κ. Ηλία Κασιδιάρη προς τον Υπουργό Οικονομικών, σχετικά με τις «συνομιλίες Τσίπρα</w:t>
      </w:r>
      <w:r>
        <w:rPr>
          <w:rFonts w:eastAsia="Times New Roman"/>
          <w:szCs w:val="24"/>
        </w:rPr>
        <w:t xml:space="preserve"> </w:t>
      </w:r>
      <w:r>
        <w:rPr>
          <w:rFonts w:eastAsia="Times New Roman"/>
          <w:szCs w:val="24"/>
        </w:rPr>
        <w:t>-</w:t>
      </w:r>
      <w:r>
        <w:rPr>
          <w:rFonts w:eastAsia="Times New Roman"/>
          <w:szCs w:val="24"/>
        </w:rPr>
        <w:t xml:space="preserve"> ε</w:t>
      </w:r>
      <w:r>
        <w:rPr>
          <w:rFonts w:eastAsia="Times New Roman"/>
          <w:szCs w:val="24"/>
        </w:rPr>
        <w:t xml:space="preserve">πενδυτικής </w:t>
      </w:r>
      <w:r>
        <w:rPr>
          <w:rFonts w:eastAsia="Times New Roman"/>
          <w:szCs w:val="24"/>
        </w:rPr>
        <w:t>τ</w:t>
      </w:r>
      <w:r>
        <w:rPr>
          <w:rFonts w:eastAsia="Times New Roman"/>
          <w:szCs w:val="24"/>
        </w:rPr>
        <w:t xml:space="preserve">ράπεζας </w:t>
      </w:r>
      <w:proofErr w:type="spellStart"/>
      <w:r>
        <w:rPr>
          <w:rFonts w:eastAsia="Times New Roman"/>
          <w:szCs w:val="24"/>
        </w:rPr>
        <w:t>Rothschild</w:t>
      </w:r>
      <w:proofErr w:type="spellEnd"/>
      <w:r>
        <w:rPr>
          <w:rFonts w:eastAsia="Times New Roman"/>
          <w:szCs w:val="24"/>
        </w:rPr>
        <w:t xml:space="preserve"> και την εμπλοκή της οικογένειας </w:t>
      </w:r>
      <w:proofErr w:type="spellStart"/>
      <w:r>
        <w:rPr>
          <w:rFonts w:eastAsia="Times New Roman"/>
          <w:szCs w:val="24"/>
        </w:rPr>
        <w:t>Rothschild</w:t>
      </w:r>
      <w:proofErr w:type="spellEnd"/>
      <w:r>
        <w:rPr>
          <w:rFonts w:eastAsia="Times New Roman"/>
          <w:szCs w:val="24"/>
        </w:rPr>
        <w:t xml:space="preserve"> στην οικονομική ζωή της Ελλάδος». </w:t>
      </w:r>
    </w:p>
    <w:p w14:paraId="670F5736" w14:textId="77777777" w:rsidR="00D35489" w:rsidRDefault="0006190C">
      <w:pPr>
        <w:spacing w:line="600" w:lineRule="auto"/>
        <w:ind w:firstLine="720"/>
        <w:jc w:val="both"/>
        <w:rPr>
          <w:rFonts w:eastAsia="Times New Roman"/>
          <w:szCs w:val="24"/>
        </w:rPr>
      </w:pPr>
      <w:r>
        <w:rPr>
          <w:rFonts w:eastAsia="Times New Roman"/>
          <w:szCs w:val="24"/>
        </w:rPr>
        <w:t>5. Η με αριθμό 451/6-2-2017 επίκα</w:t>
      </w:r>
      <w:r>
        <w:rPr>
          <w:rFonts w:eastAsia="Times New Roman"/>
          <w:szCs w:val="24"/>
        </w:rPr>
        <w:t>ιρη ερώτηση του Βουλευτή Β΄ Αθηνών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Ανδρέα Λοβέρδου προς τον Υπουργό Δικαιοσύνης, Διαφάνειας και Ανθρωπίνων Δικαιωμάτων, σχετικά με τη γονική ισότητα και τη </w:t>
      </w:r>
      <w:proofErr w:type="spellStart"/>
      <w:r>
        <w:rPr>
          <w:rFonts w:eastAsia="Times New Roman"/>
          <w:szCs w:val="24"/>
        </w:rPr>
        <w:t>συνεπιμέλεια</w:t>
      </w:r>
      <w:proofErr w:type="spellEnd"/>
      <w:r>
        <w:rPr>
          <w:rFonts w:eastAsia="Times New Roman"/>
          <w:szCs w:val="24"/>
        </w:rPr>
        <w:t xml:space="preserve"> των τέκνων. </w:t>
      </w:r>
    </w:p>
    <w:p w14:paraId="670F5737" w14:textId="77777777" w:rsidR="00D35489" w:rsidRDefault="0006190C">
      <w:pPr>
        <w:spacing w:line="600" w:lineRule="auto"/>
        <w:ind w:firstLine="720"/>
        <w:jc w:val="both"/>
        <w:rPr>
          <w:rFonts w:eastAsia="Times New Roman"/>
          <w:b/>
          <w:szCs w:val="24"/>
        </w:rPr>
      </w:pPr>
      <w:r>
        <w:rPr>
          <w:rFonts w:eastAsia="Times New Roman"/>
          <w:szCs w:val="24"/>
        </w:rPr>
        <w:t>6. Η με αριθμό 456/7-2-2017</w:t>
      </w:r>
      <w:r>
        <w:rPr>
          <w:rFonts w:eastAsia="Times New Roman"/>
          <w:szCs w:val="24"/>
        </w:rPr>
        <w:t xml:space="preserve"> επίκαιρη ερώτηση του Βουλευτή Αχαΐας του Κομμουνιστικού Κόμματος Ελλάδ</w:t>
      </w:r>
      <w:r>
        <w:rPr>
          <w:rFonts w:eastAsia="Times New Roman"/>
          <w:szCs w:val="24"/>
        </w:rPr>
        <w:t>ας</w:t>
      </w:r>
      <w:r>
        <w:rPr>
          <w:rFonts w:eastAsia="Times New Roman"/>
          <w:szCs w:val="24"/>
        </w:rPr>
        <w:t xml:space="preserve"> κ. Νικολάου </w:t>
      </w:r>
      <w:proofErr w:type="spellStart"/>
      <w:r>
        <w:rPr>
          <w:rFonts w:eastAsia="Times New Roman"/>
          <w:szCs w:val="24"/>
        </w:rPr>
        <w:t>Καραθανασόπουλου</w:t>
      </w:r>
      <w:proofErr w:type="spellEnd"/>
      <w:r>
        <w:rPr>
          <w:rFonts w:eastAsia="Times New Roman"/>
          <w:szCs w:val="24"/>
        </w:rPr>
        <w:t xml:space="preserve"> προς την Υπουργό Εργασίας, Κοινωνικής Ασφάλισης και Κοινωνικής Αλληλεγγύης, σχετικά με τους εργαζόμενους και τους αυτοαπασχολούμενους με </w:t>
      </w:r>
      <w:r>
        <w:rPr>
          <w:rFonts w:eastAsia="Times New Roman"/>
          <w:szCs w:val="24"/>
        </w:rPr>
        <w:t>δ</w:t>
      </w:r>
      <w:r>
        <w:rPr>
          <w:rFonts w:eastAsia="Times New Roman"/>
          <w:szCs w:val="24"/>
        </w:rPr>
        <w:t xml:space="preserve">ελτία </w:t>
      </w:r>
      <w:r>
        <w:rPr>
          <w:rFonts w:eastAsia="Times New Roman"/>
          <w:szCs w:val="24"/>
        </w:rPr>
        <w:t>π</w:t>
      </w:r>
      <w:r>
        <w:rPr>
          <w:rFonts w:eastAsia="Times New Roman"/>
          <w:szCs w:val="24"/>
        </w:rPr>
        <w:t xml:space="preserve">αροχής </w:t>
      </w:r>
      <w:r>
        <w:rPr>
          <w:rFonts w:eastAsia="Times New Roman"/>
          <w:szCs w:val="24"/>
        </w:rPr>
        <w:t>υ</w:t>
      </w:r>
      <w:r>
        <w:rPr>
          <w:rFonts w:eastAsia="Times New Roman"/>
          <w:szCs w:val="24"/>
        </w:rPr>
        <w:t>πηρεσιών.</w:t>
      </w:r>
      <w:r>
        <w:rPr>
          <w:rFonts w:eastAsia="Times New Roman"/>
          <w:b/>
          <w:szCs w:val="24"/>
        </w:rPr>
        <w:t> </w:t>
      </w:r>
    </w:p>
    <w:p w14:paraId="670F5738" w14:textId="77777777" w:rsidR="00D35489" w:rsidRDefault="0006190C">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 </w:t>
      </w:r>
    </w:p>
    <w:p w14:paraId="670F5739" w14:textId="77777777" w:rsidR="00D35489" w:rsidRDefault="0006190C">
      <w:pPr>
        <w:spacing w:line="600" w:lineRule="auto"/>
        <w:ind w:firstLine="720"/>
        <w:jc w:val="both"/>
        <w:rPr>
          <w:rFonts w:eastAsia="Times New Roman"/>
          <w:szCs w:val="24"/>
        </w:rPr>
      </w:pPr>
      <w:r>
        <w:rPr>
          <w:rFonts w:eastAsia="Times New Roman"/>
          <w:szCs w:val="24"/>
        </w:rPr>
        <w:t xml:space="preserve">1. Η με αριθμό 448/6-2-2017 επίκαιρη ερώτηση του Βουλευτή Δράμας της Νέας Δημοκρατίας κ. Δημητρίου Κυριαζίδη προς τον Υπουργό Αγροτικής Ανάπτυξης και Τροφίμων, σχετικά με τις αποζημιώσεις των </w:t>
      </w:r>
      <w:proofErr w:type="spellStart"/>
      <w:r>
        <w:rPr>
          <w:rFonts w:eastAsia="Times New Roman"/>
          <w:szCs w:val="24"/>
        </w:rPr>
        <w:t>πατατοκαλλιεργητών</w:t>
      </w:r>
      <w:proofErr w:type="spellEnd"/>
      <w:r>
        <w:rPr>
          <w:rFonts w:eastAsia="Times New Roman"/>
          <w:szCs w:val="24"/>
        </w:rPr>
        <w:t xml:space="preserve"> του </w:t>
      </w:r>
      <w:r>
        <w:rPr>
          <w:rFonts w:eastAsia="Times New Roman"/>
          <w:szCs w:val="24"/>
        </w:rPr>
        <w:t>λ</w:t>
      </w:r>
      <w:r>
        <w:rPr>
          <w:rFonts w:eastAsia="Times New Roman"/>
          <w:szCs w:val="24"/>
        </w:rPr>
        <w:t>εκανοπεδίου του Κάτω Νευροκοπίου στον Νο</w:t>
      </w:r>
      <w:r>
        <w:rPr>
          <w:rFonts w:eastAsia="Times New Roman"/>
          <w:szCs w:val="24"/>
        </w:rPr>
        <w:t>μό Δράμας. </w:t>
      </w:r>
    </w:p>
    <w:p w14:paraId="670F573A" w14:textId="77777777" w:rsidR="00D35489" w:rsidRDefault="0006190C">
      <w:pPr>
        <w:spacing w:line="600" w:lineRule="auto"/>
        <w:ind w:firstLine="720"/>
        <w:jc w:val="both"/>
        <w:rPr>
          <w:rFonts w:eastAsia="Times New Roman"/>
          <w:szCs w:val="24"/>
        </w:rPr>
      </w:pPr>
      <w:r>
        <w:rPr>
          <w:rFonts w:eastAsia="Times New Roman"/>
          <w:szCs w:val="24"/>
        </w:rPr>
        <w:t>2. Η με αριθμό 455/7-2-2017 επίκαιρη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προς την Υπουργό Εργασίας, Κοινωνικής Ασφάλισης και Κοινωνικής Αλληλεγγύης, σχετικά με τα μεγάλα προβλήματα</w:t>
      </w:r>
      <w:r>
        <w:rPr>
          <w:rFonts w:eastAsia="Times New Roman"/>
          <w:szCs w:val="24"/>
        </w:rPr>
        <w:t xml:space="preserve"> και τις άδικες χρεώσεις υψηλών ασφαλιστικών εισφορών. </w:t>
      </w:r>
    </w:p>
    <w:p w14:paraId="670F573B" w14:textId="77777777" w:rsidR="00D35489" w:rsidRDefault="0006190C">
      <w:pPr>
        <w:spacing w:line="600" w:lineRule="auto"/>
        <w:ind w:firstLine="720"/>
        <w:jc w:val="both"/>
        <w:rPr>
          <w:rFonts w:eastAsia="Times New Roman"/>
          <w:szCs w:val="24"/>
        </w:rPr>
      </w:pPr>
      <w:r>
        <w:rPr>
          <w:rFonts w:eastAsia="Times New Roman"/>
          <w:szCs w:val="24"/>
        </w:rPr>
        <w:t>3. Η με αριθμό 457/7-2-2017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τον Υπουργό Εσωτερικών, σχετικά με τη μονιμοποίηση των </w:t>
      </w:r>
      <w:r>
        <w:rPr>
          <w:rFonts w:eastAsia="Times New Roman"/>
          <w:szCs w:val="24"/>
        </w:rPr>
        <w:t>π</w:t>
      </w:r>
      <w:r>
        <w:rPr>
          <w:rFonts w:eastAsia="Times New Roman"/>
          <w:szCs w:val="24"/>
        </w:rPr>
        <w:t xml:space="preserve">υροσβεστών </w:t>
      </w:r>
      <w:r>
        <w:rPr>
          <w:rFonts w:eastAsia="Times New Roman"/>
          <w:szCs w:val="24"/>
        </w:rPr>
        <w:t>π</w:t>
      </w:r>
      <w:r>
        <w:rPr>
          <w:rFonts w:eastAsia="Times New Roman"/>
          <w:szCs w:val="24"/>
        </w:rPr>
        <w:t>εντα</w:t>
      </w:r>
      <w:r>
        <w:rPr>
          <w:rFonts w:eastAsia="Times New Roman"/>
          <w:szCs w:val="24"/>
        </w:rPr>
        <w:t xml:space="preserve">ετούς </w:t>
      </w:r>
      <w:r>
        <w:rPr>
          <w:rFonts w:eastAsia="Times New Roman"/>
          <w:szCs w:val="24"/>
        </w:rPr>
        <w:t>υ</w:t>
      </w:r>
      <w:r>
        <w:rPr>
          <w:rFonts w:eastAsia="Times New Roman"/>
          <w:szCs w:val="24"/>
        </w:rPr>
        <w:t>ποχρέωσης.</w:t>
      </w:r>
    </w:p>
    <w:p w14:paraId="670F573C" w14:textId="77777777" w:rsidR="00D35489" w:rsidRDefault="0006190C">
      <w:pPr>
        <w:spacing w:line="600" w:lineRule="auto"/>
        <w:ind w:firstLine="720"/>
        <w:jc w:val="both"/>
        <w:rPr>
          <w:rFonts w:eastAsia="Times New Roman"/>
          <w:szCs w:val="24"/>
        </w:rPr>
      </w:pPr>
      <w:r>
        <w:rPr>
          <w:rFonts w:eastAsia="Times New Roman"/>
          <w:szCs w:val="24"/>
        </w:rPr>
        <w:t>4. Η με αριθμό 454/7-2-2017 επίκαιρη ερώτηση του Ανεξάρτητου Βουλευτή Β΄ Αθηνών κ. Γεωργίου</w:t>
      </w:r>
      <w:r>
        <w:rPr>
          <w:rFonts w:eastAsia="Times New Roman"/>
          <w:szCs w:val="24"/>
        </w:rPr>
        <w:t xml:space="preserve"> </w:t>
      </w:r>
      <w:r>
        <w:rPr>
          <w:rFonts w:eastAsia="Times New Roman"/>
          <w:szCs w:val="24"/>
        </w:rPr>
        <w:t>-</w:t>
      </w:r>
      <w:r>
        <w:rPr>
          <w:rFonts w:eastAsia="Times New Roman"/>
          <w:szCs w:val="24"/>
        </w:rPr>
        <w:t xml:space="preserve"> Δ</w:t>
      </w:r>
      <w:r>
        <w:rPr>
          <w:rFonts w:eastAsia="Times New Roman"/>
          <w:szCs w:val="24"/>
        </w:rPr>
        <w:t>ημητρίου Καρρά προς τον Υπουργό Οικονομίας και Ανάπτυξης, σχετικά με την επείγουσα ανάγκη νομοθετικής ρύθμισης των στεγαστικών δανείων σε ελβετ</w:t>
      </w:r>
      <w:r>
        <w:rPr>
          <w:rFonts w:eastAsia="Times New Roman"/>
          <w:szCs w:val="24"/>
        </w:rPr>
        <w:t>ικό φράγκο. </w:t>
      </w:r>
    </w:p>
    <w:p w14:paraId="670F573D" w14:textId="77777777" w:rsidR="00D35489" w:rsidRDefault="0006190C">
      <w:pPr>
        <w:spacing w:line="600" w:lineRule="auto"/>
        <w:ind w:firstLine="720"/>
        <w:jc w:val="both"/>
        <w:rPr>
          <w:rFonts w:eastAsia="Times New Roman"/>
          <w:szCs w:val="24"/>
        </w:rPr>
      </w:pPr>
      <w:r>
        <w:rPr>
          <w:rFonts w:eastAsia="Times New Roman"/>
          <w:szCs w:val="24"/>
        </w:rPr>
        <w:t>5. Η με αριθμό 345/16-1-2017 επίκαιρη ερώτηση του Βουλευτή Β΄ Αθηνών της Νέας Δημοκρατίας κ. Σπυρίδωνος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Α</w:t>
      </w:r>
      <w:r>
        <w:rPr>
          <w:rFonts w:eastAsia="Times New Roman"/>
          <w:szCs w:val="24"/>
        </w:rPr>
        <w:t>δ</w:t>
      </w:r>
      <w:r>
        <w:rPr>
          <w:rFonts w:eastAsia="Times New Roman"/>
          <w:szCs w:val="24"/>
        </w:rPr>
        <w:t>ώνιδος</w:t>
      </w:r>
      <w:proofErr w:type="spellEnd"/>
      <w:r>
        <w:rPr>
          <w:rFonts w:eastAsia="Times New Roman"/>
          <w:szCs w:val="24"/>
        </w:rPr>
        <w:t xml:space="preserve"> Γεωργιάδη  προς τον Υπουργό Οικονομικών, σχετικά με τα ζητήματα κακοδιαχείρισης στα Ελληνικά Αμυντικά Συστήματα (ΕΑΣ). </w:t>
      </w:r>
    </w:p>
    <w:p w14:paraId="670F573E" w14:textId="77777777" w:rsidR="00D35489" w:rsidRDefault="0006190C">
      <w:pPr>
        <w:spacing w:line="600" w:lineRule="auto"/>
        <w:ind w:firstLine="720"/>
        <w:jc w:val="both"/>
        <w:rPr>
          <w:rFonts w:eastAsia="Times New Roman"/>
          <w:szCs w:val="24"/>
        </w:rPr>
      </w:pPr>
      <w:r>
        <w:rPr>
          <w:rFonts w:eastAsia="Times New Roman"/>
          <w:szCs w:val="24"/>
        </w:rPr>
        <w:t xml:space="preserve">6. Η με </w:t>
      </w:r>
      <w:r>
        <w:rPr>
          <w:rFonts w:eastAsia="Times New Roman"/>
          <w:szCs w:val="24"/>
        </w:rPr>
        <w:t>αριθμό 344/16-1-2017 επίκαιρη ερώτηση της Βουλευτού Β΄ Αθηνών της Νέας Δημοκρατίας κ</w:t>
      </w:r>
      <w:r>
        <w:rPr>
          <w:rFonts w:eastAsia="Times New Roman"/>
          <w:szCs w:val="24"/>
        </w:rPr>
        <w:t>.</w:t>
      </w:r>
      <w:r>
        <w:rPr>
          <w:rFonts w:eastAsia="Times New Roman"/>
          <w:szCs w:val="24"/>
        </w:rPr>
        <w:t xml:space="preserve"> Αικατερίνης Παπακώστα - Σιδηροπούλου προς τον Υπουργό Υγείας, σχετικά με τη δυσαρέσκεια των πολιτών με τον ΕΟΠΥΥ και τη </w:t>
      </w:r>
      <w:r>
        <w:rPr>
          <w:rFonts w:eastAsia="Times New Roman"/>
          <w:szCs w:val="24"/>
        </w:rPr>
        <w:t>δ</w:t>
      </w:r>
      <w:r>
        <w:rPr>
          <w:rFonts w:eastAsia="Times New Roman"/>
          <w:szCs w:val="24"/>
        </w:rPr>
        <w:t xml:space="preserve">ημόσια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γείας.  </w:t>
      </w:r>
    </w:p>
    <w:p w14:paraId="670F573F" w14:textId="77777777" w:rsidR="00D35489" w:rsidRDefault="0006190C">
      <w:pPr>
        <w:spacing w:line="600" w:lineRule="auto"/>
        <w:ind w:firstLine="720"/>
        <w:jc w:val="both"/>
        <w:rPr>
          <w:rFonts w:eastAsia="Times New Roman"/>
          <w:szCs w:val="24"/>
        </w:rPr>
      </w:pPr>
      <w:r>
        <w:rPr>
          <w:rFonts w:eastAsia="Times New Roman"/>
          <w:szCs w:val="24"/>
        </w:rPr>
        <w:t>7. Η με αριθμό 378/23-1</w:t>
      </w:r>
      <w:r>
        <w:rPr>
          <w:rFonts w:eastAsia="Times New Roman"/>
          <w:szCs w:val="24"/>
        </w:rPr>
        <w:t>-2017 επίκαιρη ερώτηση της Βουλευτού Β΄ Αθηνών της Νέας Δημοκρατίας κ</w:t>
      </w:r>
      <w:r>
        <w:rPr>
          <w:rFonts w:eastAsia="Times New Roman"/>
          <w:szCs w:val="24"/>
        </w:rPr>
        <w:t>.</w:t>
      </w:r>
      <w:r>
        <w:rPr>
          <w:rFonts w:eastAsia="Times New Roman"/>
          <w:szCs w:val="24"/>
        </w:rPr>
        <w:t xml:space="preserve"> Άννας Καραμανλή προς την Υπουργό Πολιτισμού και Αθλητισμού, σχετικά με την </w:t>
      </w:r>
      <w:r>
        <w:rPr>
          <w:rFonts w:eastAsia="Times New Roman"/>
          <w:szCs w:val="24"/>
        </w:rPr>
        <w:t>π</w:t>
      </w:r>
      <w:r>
        <w:rPr>
          <w:rFonts w:eastAsia="Times New Roman"/>
          <w:szCs w:val="24"/>
        </w:rPr>
        <w:t xml:space="preserve">ροσωρινή </w:t>
      </w:r>
      <w:r>
        <w:rPr>
          <w:rFonts w:eastAsia="Times New Roman"/>
          <w:szCs w:val="24"/>
        </w:rPr>
        <w:t>δ</w:t>
      </w:r>
      <w:r>
        <w:rPr>
          <w:rFonts w:eastAsia="Times New Roman"/>
          <w:szCs w:val="24"/>
        </w:rPr>
        <w:t xml:space="preserve">ιοικούσα </w:t>
      </w:r>
      <w:r>
        <w:rPr>
          <w:rFonts w:eastAsia="Times New Roman"/>
          <w:szCs w:val="24"/>
        </w:rPr>
        <w:t>ε</w:t>
      </w:r>
      <w:r>
        <w:rPr>
          <w:rFonts w:eastAsia="Times New Roman"/>
          <w:szCs w:val="24"/>
        </w:rPr>
        <w:t>πιτροπή στο ελληνικό ποδόσφαιρο. </w:t>
      </w:r>
    </w:p>
    <w:p w14:paraId="670F5740" w14:textId="77777777" w:rsidR="00D35489" w:rsidRDefault="0006190C">
      <w:pPr>
        <w:spacing w:line="600" w:lineRule="auto"/>
        <w:ind w:firstLine="720"/>
        <w:jc w:val="both"/>
        <w:rPr>
          <w:rFonts w:eastAsia="Times New Roman"/>
          <w:szCs w:val="24"/>
        </w:rPr>
      </w:pPr>
      <w:r>
        <w:rPr>
          <w:rFonts w:eastAsia="Times New Roman"/>
          <w:szCs w:val="24"/>
        </w:rPr>
        <w:t>8. Η με αριθμό 420/31-1-2017 επίκαιρη ερώτηση του Βουλε</w:t>
      </w:r>
      <w:r>
        <w:rPr>
          <w:rFonts w:eastAsia="Times New Roman"/>
          <w:szCs w:val="24"/>
        </w:rPr>
        <w:t xml:space="preserve">υτή Μαγνησίας του Λαϊκού Συνδέσμου – Χρυσή Αυγή κ. Παναγιώτη Ηλιόπουλου προς τον Υπουργό Οικονομικών, σχετικά με τις «ληξιπρόθεσμες οφειλές του </w:t>
      </w:r>
      <w:r>
        <w:rPr>
          <w:rFonts w:eastAsia="Times New Roman"/>
          <w:szCs w:val="24"/>
        </w:rPr>
        <w:t>δ</w:t>
      </w:r>
      <w:r>
        <w:rPr>
          <w:rFonts w:eastAsia="Times New Roman"/>
          <w:szCs w:val="24"/>
        </w:rPr>
        <w:t>ημοσίου προς τους ιδιώτες». </w:t>
      </w:r>
    </w:p>
    <w:p w14:paraId="670F5741" w14:textId="77777777" w:rsidR="00D35489" w:rsidRDefault="0006190C">
      <w:pPr>
        <w:spacing w:line="600" w:lineRule="auto"/>
        <w:ind w:firstLine="720"/>
        <w:jc w:val="both"/>
        <w:rPr>
          <w:rFonts w:eastAsia="Times New Roman"/>
          <w:szCs w:val="24"/>
        </w:rPr>
      </w:pPr>
      <w:r>
        <w:rPr>
          <w:rFonts w:eastAsia="Times New Roman"/>
          <w:szCs w:val="24"/>
        </w:rPr>
        <w:t>9. Η με αριθμό 414/30-1-2017 επίκαιρη ερώτηση του Βουλευτή Αρκαδίας της Δημοκρατικ</w:t>
      </w:r>
      <w:r>
        <w:rPr>
          <w:rFonts w:eastAsia="Times New Roman"/>
          <w:szCs w:val="24"/>
        </w:rPr>
        <w:t>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Οδυσσέα Κωνσταντινόπουλου προς τον Υπουργό Οικονομικών, σχετικά με την ενημέρωση για το στάδιο που βρίσκεται η διαδικασία υλοποίησης της επένδυσης στο πρώην αεροδρόμιο του Ελληνικού. </w:t>
      </w:r>
    </w:p>
    <w:p w14:paraId="670F5742" w14:textId="77777777" w:rsidR="00D35489" w:rsidRDefault="0006190C">
      <w:pPr>
        <w:spacing w:line="600" w:lineRule="auto"/>
        <w:ind w:firstLine="720"/>
        <w:jc w:val="both"/>
        <w:rPr>
          <w:rFonts w:eastAsia="Times New Roman"/>
          <w:szCs w:val="24"/>
        </w:rPr>
      </w:pPr>
      <w:r>
        <w:rPr>
          <w:rFonts w:eastAsia="Times New Roman"/>
          <w:szCs w:val="24"/>
        </w:rPr>
        <w:t xml:space="preserve">10. Η με αριθμό 415/31-1-2017 επίκαιρη </w:t>
      </w:r>
      <w:r>
        <w:rPr>
          <w:rFonts w:eastAsia="Times New Roman"/>
          <w:szCs w:val="24"/>
        </w:rPr>
        <w:t>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σχετικά με την αναβολή των προκηρύξεων του Προγράμματος Αγροτικής Ανάπτυξης. </w:t>
      </w:r>
    </w:p>
    <w:p w14:paraId="670F5743" w14:textId="77777777" w:rsidR="00D35489" w:rsidRDefault="0006190C">
      <w:pPr>
        <w:spacing w:line="600" w:lineRule="auto"/>
        <w:ind w:firstLine="720"/>
        <w:jc w:val="both"/>
        <w:rPr>
          <w:rFonts w:eastAsia="Times New Roman"/>
          <w:szCs w:val="24"/>
        </w:rPr>
      </w:pPr>
      <w:r>
        <w:rPr>
          <w:rFonts w:eastAsia="Times New Roman"/>
          <w:szCs w:val="24"/>
        </w:rPr>
        <w:t>11. Η με αριθμό 348/16-1-20</w:t>
      </w:r>
      <w:r>
        <w:rPr>
          <w:rFonts w:eastAsia="Times New Roman"/>
          <w:szCs w:val="24"/>
        </w:rPr>
        <w:t>17 επίκαιρη ερώτηση του Βουλευτή Αργολίδας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Ιωάννη Μανιάτη προς τον Υπουργό Αγροτικής Ανάπτυξης και Τροφίμων, σχετικά με την επανάληψη της παράτασης του σχεδίου διαχείρισης για τη </w:t>
      </w:r>
      <w:proofErr w:type="spellStart"/>
      <w:r>
        <w:rPr>
          <w:rFonts w:eastAsia="Times New Roman"/>
          <w:szCs w:val="24"/>
        </w:rPr>
        <w:t>βιντζότρατα</w:t>
      </w:r>
      <w:proofErr w:type="spellEnd"/>
      <w:r>
        <w:rPr>
          <w:rFonts w:eastAsia="Times New Roman"/>
          <w:szCs w:val="24"/>
        </w:rPr>
        <w:t>,</w:t>
      </w:r>
      <w:r>
        <w:rPr>
          <w:rFonts w:eastAsia="Times New Roman"/>
          <w:szCs w:val="24"/>
        </w:rPr>
        <w:t xml:space="preserve"> που θέτει σε άμεσ</w:t>
      </w:r>
      <w:r>
        <w:rPr>
          <w:rFonts w:eastAsia="Times New Roman"/>
          <w:szCs w:val="24"/>
        </w:rPr>
        <w:t>ο κίνδυνο τη βιωσιμότητα των ελληνικών θαλασσών. </w:t>
      </w:r>
    </w:p>
    <w:p w14:paraId="670F5744" w14:textId="77777777" w:rsidR="00D35489" w:rsidRDefault="0006190C">
      <w:pPr>
        <w:spacing w:line="600" w:lineRule="auto"/>
        <w:ind w:firstLine="720"/>
        <w:jc w:val="both"/>
        <w:rPr>
          <w:rFonts w:eastAsia="Times New Roman"/>
          <w:szCs w:val="24"/>
        </w:rPr>
      </w:pPr>
      <w:r>
        <w:rPr>
          <w:rFonts w:eastAsia="Times New Roman"/>
          <w:szCs w:val="24"/>
        </w:rPr>
        <w:t>12. Η με αριθμό 427/31-1-2017 επίκαιρη ερώτηση του Βουλευτή Λέσβου του Κομμουνιστικού Κόμματος Ελλάδ</w:t>
      </w:r>
      <w:r>
        <w:rPr>
          <w:rFonts w:eastAsia="Times New Roman"/>
          <w:szCs w:val="24"/>
        </w:rPr>
        <w:t>α</w:t>
      </w:r>
      <w:r>
        <w:rPr>
          <w:rFonts w:eastAsia="Times New Roman"/>
          <w:szCs w:val="24"/>
        </w:rPr>
        <w:t xml:space="preserve">ς κ. Σταύρου Τάσσου προς τον Υπουργό Υγείας,  σχετικά με την ένταξη της Ογκολογικής – Αιματολογικής </w:t>
      </w:r>
      <w:r>
        <w:rPr>
          <w:rFonts w:eastAsia="Times New Roman"/>
          <w:szCs w:val="24"/>
        </w:rPr>
        <w:t>Μονάδας Ημερήσιας Νοσηλείας στον Οργανισμό του Νοσοκομείου Μυτιλήνης. </w:t>
      </w:r>
    </w:p>
    <w:p w14:paraId="670F5745" w14:textId="77777777" w:rsidR="00D35489" w:rsidRDefault="0006190C">
      <w:pPr>
        <w:spacing w:line="600" w:lineRule="auto"/>
        <w:ind w:firstLine="720"/>
        <w:jc w:val="both"/>
        <w:rPr>
          <w:rFonts w:eastAsia="Times New Roman"/>
          <w:szCs w:val="24"/>
        </w:rPr>
      </w:pPr>
      <w:r>
        <w:rPr>
          <w:rFonts w:eastAsia="Times New Roman"/>
          <w:szCs w:val="24"/>
        </w:rPr>
        <w:t xml:space="preserve">13. Η με αριθμό 328/10-1-2017 επίκαιρη ερώτηση του Βουλευτή Α΄ Θεσσαλονίκης του Κομμουνιστικού Κόμματος </w:t>
      </w:r>
      <w:r>
        <w:rPr>
          <w:rFonts w:eastAsia="Times New Roman"/>
          <w:szCs w:val="24"/>
        </w:rPr>
        <w:t xml:space="preserve">Ελλάδας </w:t>
      </w:r>
      <w:r>
        <w:rPr>
          <w:rFonts w:eastAsia="Times New Roman"/>
          <w:szCs w:val="24"/>
        </w:rPr>
        <w:t>κ. Ιωάννη Δελή προς τον Υπουργό Παιδείας, Έρευνας και Θρησκευμάτων, σχετι</w:t>
      </w:r>
      <w:r>
        <w:rPr>
          <w:rFonts w:eastAsia="Times New Roman"/>
          <w:szCs w:val="24"/>
        </w:rPr>
        <w:t>κά με την εκπαίδευση των προσφυγόπουλων. </w:t>
      </w:r>
    </w:p>
    <w:p w14:paraId="670F5746" w14:textId="77777777" w:rsidR="00D35489" w:rsidRDefault="0006190C">
      <w:pPr>
        <w:spacing w:line="600" w:lineRule="auto"/>
        <w:ind w:firstLine="720"/>
        <w:jc w:val="both"/>
        <w:rPr>
          <w:rFonts w:eastAsia="Times New Roman"/>
          <w:szCs w:val="24"/>
        </w:rPr>
      </w:pPr>
      <w:r>
        <w:rPr>
          <w:rFonts w:eastAsia="Times New Roman"/>
          <w:szCs w:val="24"/>
        </w:rPr>
        <w:t>14. Η με αριθμό 409/30-1-2017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σχετικά με την πώληση της «Εθνικής Ασφαλιστικής».</w:t>
      </w:r>
    </w:p>
    <w:p w14:paraId="670F5747" w14:textId="77777777" w:rsidR="00D35489" w:rsidRDefault="0006190C">
      <w:pPr>
        <w:spacing w:line="600" w:lineRule="auto"/>
        <w:ind w:firstLine="720"/>
        <w:jc w:val="both"/>
        <w:rPr>
          <w:rFonts w:eastAsia="Times New Roman"/>
          <w:szCs w:val="24"/>
        </w:rPr>
      </w:pPr>
      <w:r>
        <w:rPr>
          <w:rFonts w:eastAsia="Times New Roman"/>
          <w:szCs w:val="24"/>
        </w:rPr>
        <w:t xml:space="preserve">15. Η με </w:t>
      </w:r>
      <w:r>
        <w:rPr>
          <w:rFonts w:eastAsia="Times New Roman"/>
          <w:szCs w:val="24"/>
        </w:rPr>
        <w:t xml:space="preserve">αριθμό 382/23-1-2017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Εσωτερικών, σχετικά με το σχέδιο αποδυνάμωσης της  </w:t>
      </w:r>
      <w:proofErr w:type="spellStart"/>
      <w:r>
        <w:rPr>
          <w:rFonts w:eastAsia="Times New Roman"/>
          <w:szCs w:val="24"/>
        </w:rPr>
        <w:t>σ</w:t>
      </w:r>
      <w:r>
        <w:rPr>
          <w:rFonts w:eastAsia="Times New Roman"/>
          <w:szCs w:val="24"/>
        </w:rPr>
        <w:t>στυνομικής</w:t>
      </w:r>
      <w:proofErr w:type="spellEnd"/>
      <w:r>
        <w:rPr>
          <w:rFonts w:eastAsia="Times New Roman"/>
          <w:szCs w:val="24"/>
        </w:rPr>
        <w:t xml:space="preserve"> και </w:t>
      </w:r>
      <w:r>
        <w:rPr>
          <w:rFonts w:eastAsia="Times New Roman"/>
          <w:szCs w:val="24"/>
        </w:rPr>
        <w:t>π</w:t>
      </w:r>
      <w:r>
        <w:rPr>
          <w:rFonts w:eastAsia="Times New Roman"/>
          <w:szCs w:val="24"/>
        </w:rPr>
        <w:t xml:space="preserve">υροσβεστικής </w:t>
      </w:r>
      <w:r>
        <w:rPr>
          <w:rFonts w:eastAsia="Times New Roman"/>
          <w:szCs w:val="24"/>
        </w:rPr>
        <w:t>δ</w:t>
      </w:r>
      <w:r>
        <w:rPr>
          <w:rFonts w:eastAsia="Times New Roman"/>
          <w:szCs w:val="24"/>
        </w:rPr>
        <w:t>ύναμης της Μακεδονίας.</w:t>
      </w:r>
    </w:p>
    <w:p w14:paraId="670F5748" w14:textId="77777777" w:rsidR="00D35489" w:rsidRDefault="0006190C">
      <w:pPr>
        <w:spacing w:line="600" w:lineRule="auto"/>
        <w:ind w:firstLine="720"/>
        <w:jc w:val="both"/>
        <w:rPr>
          <w:rFonts w:eastAsia="Times New Roman"/>
          <w:szCs w:val="24"/>
        </w:rPr>
      </w:pPr>
      <w:r>
        <w:rPr>
          <w:rFonts w:eastAsia="Times New Roman"/>
          <w:szCs w:val="24"/>
        </w:rPr>
        <w:t xml:space="preserve">16. Η με αριθμό 400/27-1-2017 </w:t>
      </w:r>
      <w:r>
        <w:rPr>
          <w:rFonts w:eastAsia="Times New Roman"/>
          <w:szCs w:val="24"/>
        </w:rPr>
        <w:t xml:space="preserve">επίκαιρη ερώτηση του Ζ΄ Αντιπροέδρου της Βουλής και Βουλευτή Α΄ Αθηνών  του Ποταμιού κ. Σπυρίδωνος Λυκούδη προς τον Υπουργό Οικονομικών, σχετικά με τα αναξιοποίητα ακίνητα για τα οποία το </w:t>
      </w:r>
      <w:r>
        <w:rPr>
          <w:rFonts w:eastAsia="Times New Roman"/>
          <w:szCs w:val="24"/>
        </w:rPr>
        <w:t>δ</w:t>
      </w:r>
      <w:r>
        <w:rPr>
          <w:rFonts w:eastAsia="Times New Roman"/>
          <w:szCs w:val="24"/>
        </w:rPr>
        <w:t>ημόσιο πληρώνει υψηλά ενοίκια. </w:t>
      </w:r>
    </w:p>
    <w:p w14:paraId="670F5749" w14:textId="77777777" w:rsidR="00D35489" w:rsidRDefault="0006190C">
      <w:pPr>
        <w:spacing w:line="600" w:lineRule="auto"/>
        <w:ind w:firstLine="720"/>
        <w:jc w:val="both"/>
        <w:rPr>
          <w:rFonts w:eastAsia="Times New Roman"/>
          <w:szCs w:val="24"/>
        </w:rPr>
      </w:pPr>
      <w:r>
        <w:rPr>
          <w:rFonts w:eastAsia="Times New Roman"/>
          <w:szCs w:val="24"/>
        </w:rPr>
        <w:t>17. Η με αριθμό 390/24-1-2017 επίκα</w:t>
      </w:r>
      <w:r>
        <w:rPr>
          <w:rFonts w:eastAsia="Times New Roman"/>
          <w:szCs w:val="24"/>
        </w:rPr>
        <w:t>ιρη ερώτηση του Ανεξάρτητου Βουλευτή Αχαΐας  κ. Νικολάου Νικολόπουλου προς τον Υπουργό Υγείας, σχετικά με τη μείωση δαπανών στην ειδική αγωγή για την εξειδικευμένη εκπαίδευση –«θεραπεία».</w:t>
      </w:r>
    </w:p>
    <w:p w14:paraId="670F574A" w14:textId="77777777" w:rsidR="00D35489" w:rsidRDefault="0006190C">
      <w:pPr>
        <w:spacing w:line="600" w:lineRule="auto"/>
        <w:ind w:firstLine="720"/>
        <w:jc w:val="both"/>
        <w:rPr>
          <w:rFonts w:eastAsia="Times New Roman"/>
          <w:szCs w:val="24"/>
        </w:rPr>
      </w:pPr>
      <w:r>
        <w:rPr>
          <w:rFonts w:eastAsia="Times New Roman"/>
          <w:szCs w:val="24"/>
        </w:rPr>
        <w:t>ΑΝΑΦΟΡΕΣ</w:t>
      </w:r>
      <w:r>
        <w:rPr>
          <w:rFonts w:eastAsia="Times New Roman"/>
          <w:szCs w:val="24"/>
        </w:rPr>
        <w:t>-</w:t>
      </w:r>
      <w:r>
        <w:rPr>
          <w:rFonts w:eastAsia="Times New Roman"/>
          <w:szCs w:val="24"/>
        </w:rPr>
        <w:t xml:space="preserve">ΕΡΩΤΗΣΕΙΣ </w:t>
      </w:r>
      <w:r>
        <w:rPr>
          <w:rFonts w:eastAsia="Times New Roman"/>
          <w:szCs w:val="24"/>
        </w:rPr>
        <w:t>(Άρθρο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r>
        <w:rPr>
          <w:rFonts w:eastAsia="Times New Roman"/>
          <w:szCs w:val="24"/>
        </w:rPr>
        <w:t>)</w:t>
      </w:r>
    </w:p>
    <w:p w14:paraId="670F574B" w14:textId="77777777" w:rsidR="00D35489" w:rsidRDefault="0006190C">
      <w:pPr>
        <w:spacing w:line="600" w:lineRule="auto"/>
        <w:ind w:firstLine="720"/>
        <w:jc w:val="both"/>
        <w:rPr>
          <w:rFonts w:eastAsia="Times New Roman"/>
          <w:szCs w:val="24"/>
        </w:rPr>
      </w:pPr>
      <w:r>
        <w:rPr>
          <w:rFonts w:eastAsia="Times New Roman"/>
          <w:szCs w:val="24"/>
        </w:rPr>
        <w:t xml:space="preserve">1.  Η με αριθμό 2117/100/19-12-2016 </w:t>
      </w:r>
      <w:r>
        <w:rPr>
          <w:rFonts w:eastAsia="Times New Roman"/>
          <w:szCs w:val="24"/>
        </w:rPr>
        <w:t>ε</w:t>
      </w:r>
      <w:r>
        <w:rPr>
          <w:rFonts w:eastAsia="Times New Roman"/>
          <w:szCs w:val="24"/>
        </w:rPr>
        <w:t xml:space="preserve">ρώτηση και </w:t>
      </w:r>
      <w:r>
        <w:rPr>
          <w:rFonts w:eastAsia="Times New Roman"/>
          <w:szCs w:val="24"/>
        </w:rPr>
        <w:t>α</w:t>
      </w:r>
      <w:r>
        <w:rPr>
          <w:rFonts w:eastAsia="Times New Roman"/>
          <w:szCs w:val="24"/>
        </w:rPr>
        <w:t xml:space="preserve">ίτηση </w:t>
      </w:r>
      <w:r>
        <w:rPr>
          <w:rFonts w:eastAsia="Times New Roman"/>
          <w:szCs w:val="24"/>
        </w:rPr>
        <w:t>κ</w:t>
      </w:r>
      <w:r>
        <w:rPr>
          <w:rFonts w:eastAsia="Times New Roman"/>
          <w:szCs w:val="24"/>
        </w:rPr>
        <w:t xml:space="preserve">ατάθεσης </w:t>
      </w:r>
      <w:r>
        <w:rPr>
          <w:rFonts w:eastAsia="Times New Roman"/>
          <w:szCs w:val="24"/>
        </w:rPr>
        <w:t>ε</w:t>
      </w:r>
      <w:r>
        <w:rPr>
          <w:rFonts w:eastAsia="Times New Roman"/>
          <w:szCs w:val="24"/>
        </w:rPr>
        <w:t xml:space="preserve">γγράφων του Βουλευτή 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Υποδομών και Μεταφορών, σχετικά με την καθυστέρηση της ολοκλήρωσης του έρ</w:t>
      </w:r>
      <w:r>
        <w:rPr>
          <w:rFonts w:eastAsia="Times New Roman"/>
          <w:szCs w:val="24"/>
        </w:rPr>
        <w:t>γου «Πάνορμο</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Εξάντη</w:t>
      </w:r>
      <w:proofErr w:type="spellEnd"/>
      <w:r>
        <w:rPr>
          <w:rFonts w:eastAsia="Times New Roman"/>
          <w:szCs w:val="24"/>
        </w:rPr>
        <w:t>».</w:t>
      </w:r>
    </w:p>
    <w:p w14:paraId="670F574C" w14:textId="77777777" w:rsidR="00D35489" w:rsidRDefault="0006190C">
      <w:pPr>
        <w:spacing w:line="600" w:lineRule="auto"/>
        <w:ind w:firstLine="720"/>
        <w:jc w:val="both"/>
        <w:rPr>
          <w:rFonts w:eastAsia="Times New Roman"/>
          <w:szCs w:val="24"/>
        </w:rPr>
      </w:pPr>
      <w:r>
        <w:rPr>
          <w:rFonts w:eastAsia="Times New Roman"/>
          <w:szCs w:val="24"/>
        </w:rPr>
        <w:t>Συνεχίζουμε τη συζήτηση επί του νομοσχεδίου του Υπουργείου Παιδείας, Έρευνας και Θρησκευμάτων.</w:t>
      </w:r>
    </w:p>
    <w:p w14:paraId="670F574D" w14:textId="77777777" w:rsidR="00D35489" w:rsidRDefault="0006190C">
      <w:pPr>
        <w:spacing w:line="600" w:lineRule="auto"/>
        <w:ind w:firstLine="720"/>
        <w:jc w:val="both"/>
        <w:rPr>
          <w:rFonts w:eastAsia="Times New Roman"/>
          <w:szCs w:val="24"/>
        </w:rPr>
      </w:pPr>
      <w:r>
        <w:rPr>
          <w:rFonts w:eastAsia="Times New Roman"/>
          <w:szCs w:val="24"/>
        </w:rPr>
        <w:t>Τον λόγο έχει ο κ. Τασούλας από τη Νέα Δημοκρατία.</w:t>
      </w:r>
    </w:p>
    <w:p w14:paraId="670F574E" w14:textId="77777777" w:rsidR="00D35489" w:rsidRDefault="0006190C">
      <w:pPr>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Κύριε Υπουργέ, το νομοσχέδιο</w:t>
      </w:r>
      <w:r>
        <w:rPr>
          <w:rFonts w:eastAsia="Times New Roman"/>
          <w:szCs w:val="24"/>
        </w:rPr>
        <w:t>,</w:t>
      </w:r>
      <w:r>
        <w:rPr>
          <w:rFonts w:eastAsia="Times New Roman"/>
          <w:szCs w:val="24"/>
        </w:rPr>
        <w:t xml:space="preserve"> που αποτελεί το πρώτο νομοθετικό σας πόνημα στη νέα σας θητεία, προφανώς είναι κατώτερο των περιστάσεων και από ό,τι άκουσα -και δεν έχω και κανέναν λόγο να το αμφισβητώ- είναι κατώτερο και των δικών σας προσόντων. Οι περιστάσεις υπαγορεύουν μια αλλαγή στ</w:t>
      </w:r>
      <w:r>
        <w:rPr>
          <w:rFonts w:eastAsia="Times New Roman"/>
          <w:szCs w:val="24"/>
        </w:rPr>
        <w:t>άσεως στο θέμα της παιδείας, προς την κατεύθυνση γενναίων διορθώσεων μιας παράδοσης δεκαετιών, που θα μπορούσε κανείς να τη συνοψίσει ως υποταγή στην ευκολία.</w:t>
      </w:r>
    </w:p>
    <w:p w14:paraId="670F574F" w14:textId="77777777" w:rsidR="00D35489" w:rsidRDefault="0006190C">
      <w:pPr>
        <w:spacing w:line="600" w:lineRule="auto"/>
        <w:ind w:firstLine="720"/>
        <w:jc w:val="both"/>
        <w:rPr>
          <w:rFonts w:eastAsia="Times New Roman"/>
          <w:szCs w:val="24"/>
        </w:rPr>
      </w:pPr>
      <w:r>
        <w:rPr>
          <w:rFonts w:eastAsia="Times New Roman"/>
          <w:szCs w:val="24"/>
        </w:rPr>
        <w:t>Η παιδεία υπήρξε το πρώτο θύμα της Μεταπολιτεύσεως και συνοψίζει κανείς τους λόγους ή τις παραμέτ</w:t>
      </w:r>
      <w:r>
        <w:rPr>
          <w:rFonts w:eastAsia="Times New Roman"/>
          <w:szCs w:val="24"/>
        </w:rPr>
        <w:t xml:space="preserve">ρους αυτής της πτώσεως της παιδείας, κατά τη γνώμη μου, στην ολιγόλογη περιγραφή της υποταγής εις την ευκολία. Η παραγνώριση της εννοίας του «λάθους», εν </w:t>
      </w:r>
      <w:proofErr w:type="spellStart"/>
      <w:r>
        <w:rPr>
          <w:rFonts w:eastAsia="Times New Roman"/>
          <w:szCs w:val="24"/>
        </w:rPr>
        <w:t>ονόματι</w:t>
      </w:r>
      <w:proofErr w:type="spellEnd"/>
      <w:r>
        <w:rPr>
          <w:rFonts w:eastAsia="Times New Roman"/>
          <w:szCs w:val="24"/>
        </w:rPr>
        <w:t xml:space="preserve"> της δήθεν ισότητας ή εν </w:t>
      </w:r>
      <w:proofErr w:type="spellStart"/>
      <w:r>
        <w:rPr>
          <w:rFonts w:eastAsia="Times New Roman"/>
          <w:szCs w:val="24"/>
        </w:rPr>
        <w:t>ονόματι</w:t>
      </w:r>
      <w:proofErr w:type="spellEnd"/>
      <w:r>
        <w:rPr>
          <w:rFonts w:eastAsia="Times New Roman"/>
          <w:szCs w:val="24"/>
        </w:rPr>
        <w:t xml:space="preserve"> το</w:t>
      </w:r>
      <w:r>
        <w:rPr>
          <w:rFonts w:eastAsia="Times New Roman"/>
          <w:szCs w:val="24"/>
        </w:rPr>
        <w:t>υ</w:t>
      </w:r>
      <w:r>
        <w:rPr>
          <w:rFonts w:eastAsia="Times New Roman"/>
          <w:szCs w:val="24"/>
        </w:rPr>
        <w:t xml:space="preserve"> να μη στεναχωρηθούν τα παιδιά ή να μην αισθανθούν ότι κάνο</w:t>
      </w:r>
      <w:r>
        <w:rPr>
          <w:rFonts w:eastAsia="Times New Roman"/>
          <w:szCs w:val="24"/>
        </w:rPr>
        <w:t xml:space="preserve">υν λάθος, ήταν η μεγαλύτερη κατά τη γνώμη μου υποχώρηση </w:t>
      </w:r>
      <w:r>
        <w:rPr>
          <w:rFonts w:eastAsia="Times New Roman"/>
          <w:szCs w:val="24"/>
        </w:rPr>
        <w:t xml:space="preserve">σε ένα </w:t>
      </w:r>
      <w:r>
        <w:rPr>
          <w:rFonts w:eastAsia="Times New Roman"/>
          <w:szCs w:val="24"/>
        </w:rPr>
        <w:t>λαϊκισμ</w:t>
      </w:r>
      <w:r>
        <w:rPr>
          <w:rFonts w:eastAsia="Times New Roman"/>
          <w:szCs w:val="24"/>
        </w:rPr>
        <w:t>ό</w:t>
      </w:r>
      <w:r>
        <w:rPr>
          <w:rFonts w:eastAsia="Times New Roman"/>
          <w:szCs w:val="24"/>
        </w:rPr>
        <w:t xml:space="preserve">, μιας δημαγωγία, </w:t>
      </w:r>
      <w:r>
        <w:rPr>
          <w:rFonts w:eastAsia="Times New Roman"/>
          <w:szCs w:val="24"/>
        </w:rPr>
        <w:t xml:space="preserve">σε </w:t>
      </w:r>
      <w:r>
        <w:rPr>
          <w:rFonts w:eastAsia="Times New Roman"/>
          <w:szCs w:val="24"/>
        </w:rPr>
        <w:t xml:space="preserve">ένα </w:t>
      </w:r>
      <w:r>
        <w:rPr>
          <w:rFonts w:eastAsia="Times New Roman"/>
          <w:szCs w:val="24"/>
        </w:rPr>
        <w:t>καλ</w:t>
      </w:r>
      <w:r>
        <w:rPr>
          <w:rFonts w:eastAsia="Times New Roman"/>
          <w:szCs w:val="24"/>
        </w:rPr>
        <w:t>ό</w:t>
      </w:r>
      <w:r>
        <w:rPr>
          <w:rFonts w:eastAsia="Times New Roman"/>
          <w:szCs w:val="24"/>
        </w:rPr>
        <w:t>πι</w:t>
      </w:r>
      <w:r>
        <w:rPr>
          <w:rFonts w:eastAsia="Times New Roman"/>
          <w:szCs w:val="24"/>
        </w:rPr>
        <w:t>α</w:t>
      </w:r>
      <w:r>
        <w:rPr>
          <w:rFonts w:eastAsia="Times New Roman"/>
          <w:szCs w:val="24"/>
        </w:rPr>
        <w:t>σμα</w:t>
      </w:r>
      <w:r>
        <w:rPr>
          <w:rFonts w:eastAsia="Times New Roman"/>
          <w:szCs w:val="24"/>
        </w:rPr>
        <w:t>,</w:t>
      </w:r>
      <w:r>
        <w:rPr>
          <w:rFonts w:eastAsia="Times New Roman"/>
          <w:szCs w:val="24"/>
        </w:rPr>
        <w:t xml:space="preserve"> το οποίο ήταν το κύριο θέμα της Μεταπολίτευσης και το οποίο με διακυμάνσεις επικράτησε όλων των παρατάξεων και της λεγόμενης «συντηρητικής» και της λεγόμενης «</w:t>
      </w:r>
      <w:proofErr w:type="spellStart"/>
      <w:r>
        <w:rPr>
          <w:rFonts w:eastAsia="Times New Roman"/>
          <w:szCs w:val="24"/>
        </w:rPr>
        <w:t>αριστεράς</w:t>
      </w:r>
      <w:proofErr w:type="spellEnd"/>
      <w:r>
        <w:rPr>
          <w:rFonts w:eastAsia="Times New Roman"/>
          <w:szCs w:val="24"/>
        </w:rPr>
        <w:t xml:space="preserve"> παρατάξεως», οι οποίες κυβέρνησαν τη χώρα μετά την κατάρρευση της δικτατορίας. </w:t>
      </w:r>
    </w:p>
    <w:p w14:paraId="670F5750" w14:textId="77777777" w:rsidR="00D35489" w:rsidRDefault="0006190C">
      <w:pPr>
        <w:spacing w:line="600" w:lineRule="auto"/>
        <w:ind w:firstLine="720"/>
        <w:jc w:val="both"/>
        <w:rPr>
          <w:rFonts w:eastAsia="Times New Roman"/>
          <w:szCs w:val="24"/>
        </w:rPr>
      </w:pPr>
      <w:r>
        <w:rPr>
          <w:rFonts w:eastAsia="Times New Roman"/>
          <w:szCs w:val="24"/>
        </w:rPr>
        <w:t>Υπήρξε</w:t>
      </w:r>
      <w:r>
        <w:rPr>
          <w:rFonts w:eastAsia="Times New Roman"/>
          <w:szCs w:val="24"/>
        </w:rPr>
        <w:t xml:space="preserve"> περίοδος </w:t>
      </w:r>
      <w:r>
        <w:rPr>
          <w:rFonts w:eastAsia="Times New Roman"/>
          <w:szCs w:val="24"/>
        </w:rPr>
        <w:t xml:space="preserve">κατά την οποία </w:t>
      </w:r>
      <w:r>
        <w:rPr>
          <w:rFonts w:eastAsia="Times New Roman"/>
          <w:szCs w:val="24"/>
        </w:rPr>
        <w:t>εστάλη εγκύκλιος στους δασκάλους να διορθώνουν όχι τον μαθητή που έκανε το λάθος, αλλά να διορθώνουν το λάθος, μη</w:t>
      </w:r>
      <w:r>
        <w:rPr>
          <w:rFonts w:eastAsia="Times New Roman"/>
          <w:szCs w:val="24"/>
        </w:rPr>
        <w:t>ν</w:t>
      </w:r>
      <w:r>
        <w:rPr>
          <w:rFonts w:eastAsia="Times New Roman"/>
          <w:szCs w:val="24"/>
        </w:rPr>
        <w:t xml:space="preserve"> τυχόν και πάθει ψυχολογικό τραύμα ο μαθητής.</w:t>
      </w:r>
    </w:p>
    <w:p w14:paraId="670F575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Όλη αυτή η –επαναλαμβάνω- τάση για καλόπιασμα και όλη αυτή η εισαγωγή τ</w:t>
      </w:r>
      <w:r>
        <w:rPr>
          <w:rFonts w:eastAsia="Times New Roman" w:cs="Times New Roman"/>
          <w:szCs w:val="24"/>
        </w:rPr>
        <w:t xml:space="preserve">ης καταθλιπτικής και </w:t>
      </w:r>
      <w:proofErr w:type="spellStart"/>
      <w:r>
        <w:rPr>
          <w:rFonts w:eastAsia="Times New Roman" w:cs="Times New Roman"/>
          <w:szCs w:val="24"/>
        </w:rPr>
        <w:t>πανδαμάτορος</w:t>
      </w:r>
      <w:proofErr w:type="spellEnd"/>
      <w:r>
        <w:rPr>
          <w:rFonts w:eastAsia="Times New Roman" w:cs="Times New Roman"/>
          <w:szCs w:val="24"/>
        </w:rPr>
        <w:t xml:space="preserve"> ευκολίας έχει οδηγήσει σε μια πραγματικότητα, την οποία περιγράψατε πολύ σωστά, κύριε Υπουργέ. Έχει οδηγήσει στο να απορροφήσει πλήρως η λεγόμενη παραπαιδεία την πραγματική παιδεία, έχει πλήρως επικρατήσει αυτός ο τομέας. </w:t>
      </w:r>
      <w:r>
        <w:rPr>
          <w:rFonts w:eastAsia="Times New Roman" w:cs="Times New Roman"/>
          <w:szCs w:val="24"/>
        </w:rPr>
        <w:t xml:space="preserve">Όμως υπάρχει και χειρότερη περιγραφή αυτής της δυσάρεστης διαχρονικής καταστάσεως, το ότι έχουμε περίπου αποδεχθεί ως κανονικότητα την ύπαρξη της παραπαιδείας. </w:t>
      </w:r>
    </w:p>
    <w:p w14:paraId="670F575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 δε λόγος για τον οποίο τα παιδιά, σωματικά, πηγαίνουν στη Β΄ και στη Γ΄, κυρίως, </w:t>
      </w:r>
      <w:r>
        <w:rPr>
          <w:rFonts w:eastAsia="Times New Roman" w:cs="Times New Roman"/>
          <w:szCs w:val="24"/>
        </w:rPr>
        <w:t>λ</w:t>
      </w:r>
      <w:r>
        <w:rPr>
          <w:rFonts w:eastAsia="Times New Roman" w:cs="Times New Roman"/>
          <w:szCs w:val="24"/>
        </w:rPr>
        <w:t>υκείου είνα</w:t>
      </w:r>
      <w:r>
        <w:rPr>
          <w:rFonts w:eastAsia="Times New Roman" w:cs="Times New Roman"/>
          <w:szCs w:val="24"/>
        </w:rPr>
        <w:t xml:space="preserve">ι ο λόγος ότι από εκεί θα πάρουν το απολυτήριο. Κανένας άλλος λόγος δεν υπάρχει. </w:t>
      </w:r>
      <w:r>
        <w:rPr>
          <w:rFonts w:eastAsia="Times New Roman" w:cs="Times New Roman"/>
          <w:szCs w:val="24"/>
        </w:rPr>
        <w:t>Ό</w:t>
      </w:r>
      <w:r>
        <w:rPr>
          <w:rFonts w:eastAsia="Times New Roman" w:cs="Times New Roman"/>
          <w:szCs w:val="24"/>
        </w:rPr>
        <w:t xml:space="preserve">σοι είναι γονείς παιδιών που ήταν πρόσφατα σε δημόσιο λύκειο, αντιλαμβάνονται τι εννοώ. </w:t>
      </w:r>
    </w:p>
    <w:p w14:paraId="670F575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Άρα είναι αναγκαία η αναστροφή αυτής της δύσκολης πορείας η οποία</w:t>
      </w:r>
      <w:r>
        <w:rPr>
          <w:rFonts w:eastAsia="Times New Roman" w:cs="Times New Roman"/>
          <w:szCs w:val="24"/>
        </w:rPr>
        <w:t>,</w:t>
      </w:r>
      <w:r>
        <w:rPr>
          <w:rFonts w:eastAsia="Times New Roman" w:cs="Times New Roman"/>
          <w:szCs w:val="24"/>
        </w:rPr>
        <w:t xml:space="preserve"> κρατάει από το 197</w:t>
      </w:r>
      <w:r>
        <w:rPr>
          <w:rFonts w:eastAsia="Times New Roman" w:cs="Times New Roman"/>
          <w:szCs w:val="24"/>
        </w:rPr>
        <w:t>4 και σταδιακά επιδεινώνεται, χωρίς να έχει υπάρξει καμμία διαδήλωση εναντίον της υποχώρησης της παιδείας. Κανένα ξέσπασμα, κανείς αγανακτισμένος δεν ήρθε να διαδηλώσει εναντίον της καταβαράθρωσης της παιδείας, διότι είχαμε προτεραιότητες πάντα υλικές</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στην εποχή της </w:t>
      </w:r>
      <w:proofErr w:type="spellStart"/>
      <w:r>
        <w:rPr>
          <w:rFonts w:eastAsia="Times New Roman" w:cs="Times New Roman"/>
          <w:szCs w:val="24"/>
        </w:rPr>
        <w:t>αστακομακαρονάδας</w:t>
      </w:r>
      <w:proofErr w:type="spellEnd"/>
      <w:r>
        <w:rPr>
          <w:rFonts w:eastAsia="Times New Roman" w:cs="Times New Roman"/>
          <w:szCs w:val="24"/>
        </w:rPr>
        <w:t xml:space="preserve"> και στην εποχή της ανάγκης και της κακουχίας. Είναι και αυτό αποτέλεσμα της παιδείας μας. Ενώ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υπάρχει μεγάλη ανάγκη να αντιστραφεί αυτό το κλίμα, δεν αντιστρέφεται. </w:t>
      </w:r>
    </w:p>
    <w:p w14:paraId="670F575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Υπήρξε μια σωστή προσπάθεια, κατά τη γνώμη μου,</w:t>
      </w:r>
      <w:r>
        <w:rPr>
          <w:rFonts w:eastAsia="Times New Roman" w:cs="Times New Roman"/>
          <w:szCs w:val="24"/>
        </w:rPr>
        <w:t xml:space="preserve"> από την περίοδο της </w:t>
      </w:r>
      <w:r>
        <w:rPr>
          <w:rFonts w:eastAsia="Times New Roman" w:cs="Times New Roman"/>
          <w:szCs w:val="24"/>
        </w:rPr>
        <w:t>κ</w:t>
      </w:r>
      <w:r>
        <w:rPr>
          <w:rFonts w:eastAsia="Times New Roman" w:cs="Times New Roman"/>
          <w:szCs w:val="24"/>
        </w:rPr>
        <w:t xml:space="preserve">υβερνήσεως Σαμαρά για επιστροφή της παιδείας σε αξίες οι οποίες είναι όχι δημοφιλείς στο πνεύμα της ευκολίας της Μεταπολίτευσης, </w:t>
      </w:r>
      <w:r>
        <w:rPr>
          <w:rFonts w:eastAsia="Times New Roman" w:cs="Times New Roman"/>
          <w:szCs w:val="24"/>
        </w:rPr>
        <w:t>όπως,</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αξιολόγηση, η δυσκολία, το να ξεχωρίζει κάποιος, χωρίς αυτό να θεωρείται παράπτωμα ή να θ</w:t>
      </w:r>
      <w:r>
        <w:rPr>
          <w:rFonts w:eastAsia="Times New Roman" w:cs="Times New Roman"/>
          <w:szCs w:val="24"/>
        </w:rPr>
        <w:t>εωρείται ψυχολογικό τραύμα και όλα αυτά τα φληναφήματα. Και αυτό όμως πλήρως ανετράπη και πάλι με τη δεύτερη αριστερή Κυβέρνηση της χώρας. Διότι είστε η δεύτερη αριστερή Κυβέρνηση, η πρώτη αριστερή Κυβέρνηση ήταν το ΠΑΣΟΚ</w:t>
      </w:r>
      <w:r>
        <w:rPr>
          <w:rFonts w:eastAsia="Times New Roman" w:cs="Times New Roman"/>
          <w:szCs w:val="24"/>
        </w:rPr>
        <w:t>,</w:t>
      </w:r>
      <w:r>
        <w:rPr>
          <w:rFonts w:eastAsia="Times New Roman" w:cs="Times New Roman"/>
          <w:szCs w:val="24"/>
        </w:rPr>
        <w:t xml:space="preserve"> το 1981. Κι εμείς παραλίγο να μοι</w:t>
      </w:r>
      <w:r>
        <w:rPr>
          <w:rFonts w:eastAsia="Times New Roman" w:cs="Times New Roman"/>
          <w:szCs w:val="24"/>
        </w:rPr>
        <w:t xml:space="preserve">άσουμε σε αυτό, αλλά εμείς δεν ήμασταν αριστεροί, εμείς απλώς νιώθαμε κόμπλεξ που δεν είμαστε αριστεροί. Αυτή ήταν η διαφορά μας. </w:t>
      </w:r>
    </w:p>
    <w:p w14:paraId="670F575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Ας έρθουμε, λοιπόν, στα σημερινά. Το νομοσχέδιο, όπως πολύ σωστά είπε η κ. </w:t>
      </w:r>
      <w:proofErr w:type="spellStart"/>
      <w:r>
        <w:rPr>
          <w:rFonts w:eastAsia="Times New Roman" w:cs="Times New Roman"/>
          <w:szCs w:val="24"/>
        </w:rPr>
        <w:t>Κεραμέως</w:t>
      </w:r>
      <w:proofErr w:type="spellEnd"/>
      <w:r>
        <w:rPr>
          <w:rFonts w:eastAsia="Times New Roman" w:cs="Times New Roman"/>
          <w:szCs w:val="24"/>
        </w:rPr>
        <w:t xml:space="preserve">, αν εξαιρέσεις ελάχιστες διατάξεις, όπως </w:t>
      </w:r>
      <w:r>
        <w:rPr>
          <w:rFonts w:eastAsia="Times New Roman" w:cs="Times New Roman"/>
          <w:szCs w:val="24"/>
        </w:rPr>
        <w:t xml:space="preserve">τις πρώτες, τις εντελώς πρώτες, για το Κρατικό Πιστοποιητικό Γλωσσομάθειας ή για την Εθνική Βιβλιοθήκη, είναι διατάξεις οι οποίες είναι αυτό που θα λέγαμε «ατάκτως </w:t>
      </w:r>
      <w:proofErr w:type="spellStart"/>
      <w:r>
        <w:rPr>
          <w:rFonts w:eastAsia="Times New Roman" w:cs="Times New Roman"/>
          <w:szCs w:val="24"/>
        </w:rPr>
        <w:t>ερριμμένες</w:t>
      </w:r>
      <w:proofErr w:type="spellEnd"/>
      <w:r>
        <w:rPr>
          <w:rFonts w:eastAsia="Times New Roman" w:cs="Times New Roman"/>
          <w:szCs w:val="24"/>
        </w:rPr>
        <w:t>» και υποτιμούν και υπονομεύουν την ίδια προσπάθεια που ξεκινήσατε για διάλογο για</w:t>
      </w:r>
      <w:r>
        <w:rPr>
          <w:rFonts w:eastAsia="Times New Roman" w:cs="Times New Roman"/>
          <w:szCs w:val="24"/>
        </w:rPr>
        <w:t xml:space="preserve"> το </w:t>
      </w:r>
      <w:r>
        <w:rPr>
          <w:rFonts w:eastAsia="Times New Roman" w:cs="Times New Roman"/>
          <w:szCs w:val="24"/>
        </w:rPr>
        <w:t>λ</w:t>
      </w:r>
      <w:r>
        <w:rPr>
          <w:rFonts w:eastAsia="Times New Roman" w:cs="Times New Roman"/>
          <w:szCs w:val="24"/>
        </w:rPr>
        <w:t>ύκειο ή την ίδια  την προσπάθεια που εναβρύνεσθε ότι είστε σημαιοφόρος, δηλαδή την προσπάθεια καθιέρωσης οικονομικού ελέγχου στην παιδεία, την ίδια στιγμή που το νομοσχέδιό σας βρίθει έλλειψης οικονομικής αποτίμησης για τις επιπτώσεις των διατάξεων πο</w:t>
      </w:r>
      <w:r>
        <w:rPr>
          <w:rFonts w:eastAsia="Times New Roman" w:cs="Times New Roman"/>
          <w:szCs w:val="24"/>
        </w:rPr>
        <w:t>υ ψηφίζετε.</w:t>
      </w:r>
    </w:p>
    <w:p w14:paraId="670F575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Υπουργέ, αξίζει αυτές τις μέρες, αυτές τις ώρες, να πάρετε τηλέφωνο τον </w:t>
      </w:r>
      <w:r>
        <w:rPr>
          <w:rFonts w:eastAsia="Times New Roman" w:cs="Times New Roman"/>
          <w:szCs w:val="24"/>
        </w:rPr>
        <w:t>π</w:t>
      </w:r>
      <w:r>
        <w:rPr>
          <w:rFonts w:eastAsia="Times New Roman" w:cs="Times New Roman"/>
          <w:szCs w:val="24"/>
        </w:rPr>
        <w:t>ρέσβη μας στη Ρώμη και να τον συγχαρείτε</w:t>
      </w:r>
      <w:r>
        <w:rPr>
          <w:rFonts w:eastAsia="Times New Roman" w:cs="Times New Roman"/>
          <w:szCs w:val="24"/>
        </w:rPr>
        <w:t>,</w:t>
      </w:r>
      <w:r>
        <w:rPr>
          <w:rFonts w:eastAsia="Times New Roman" w:cs="Times New Roman"/>
          <w:szCs w:val="24"/>
        </w:rPr>
        <w:t xml:space="preserve"> γιατί πήρε μια σωστή πρωτοβουλία. </w:t>
      </w:r>
      <w:r>
        <w:rPr>
          <w:rFonts w:eastAsia="Times New Roman" w:cs="Times New Roman"/>
          <w:szCs w:val="24"/>
        </w:rPr>
        <w:t xml:space="preserve">Σε </w:t>
      </w:r>
      <w:proofErr w:type="spellStart"/>
      <w:r>
        <w:rPr>
          <w:rFonts w:eastAsia="Times New Roman" w:cs="Times New Roman"/>
          <w:szCs w:val="24"/>
        </w:rPr>
        <w:t>συννενόηση</w:t>
      </w:r>
      <w:proofErr w:type="spellEnd"/>
      <w:r>
        <w:rPr>
          <w:rFonts w:eastAsia="Times New Roman" w:cs="Times New Roman"/>
          <w:szCs w:val="24"/>
        </w:rPr>
        <w:t xml:space="preserve"> με το Υπουργείο Παιδείας της Ιταλίας προκ</w:t>
      </w:r>
      <w:r>
        <w:rPr>
          <w:rFonts w:eastAsia="Times New Roman" w:cs="Times New Roman"/>
          <w:szCs w:val="24"/>
        </w:rPr>
        <w:t>ή</w:t>
      </w:r>
      <w:r>
        <w:rPr>
          <w:rFonts w:eastAsia="Times New Roman" w:cs="Times New Roman"/>
          <w:szCs w:val="24"/>
        </w:rPr>
        <w:t>ρ</w:t>
      </w:r>
      <w:r>
        <w:rPr>
          <w:rFonts w:eastAsia="Times New Roman" w:cs="Times New Roman"/>
          <w:szCs w:val="24"/>
        </w:rPr>
        <w:t>υξε</w:t>
      </w:r>
      <w:r>
        <w:rPr>
          <w:rFonts w:eastAsia="Times New Roman" w:cs="Times New Roman"/>
          <w:szCs w:val="24"/>
        </w:rPr>
        <w:t xml:space="preserve"> ένα διαγωνισμό στα </w:t>
      </w:r>
      <w:r>
        <w:rPr>
          <w:rFonts w:eastAsia="Times New Roman" w:cs="Times New Roman"/>
          <w:szCs w:val="24"/>
        </w:rPr>
        <w:t>λ</w:t>
      </w:r>
      <w:r>
        <w:rPr>
          <w:rFonts w:eastAsia="Times New Roman" w:cs="Times New Roman"/>
          <w:szCs w:val="24"/>
        </w:rPr>
        <w:t>ύκεια τη</w:t>
      </w:r>
      <w:r>
        <w:rPr>
          <w:rFonts w:eastAsia="Times New Roman" w:cs="Times New Roman"/>
          <w:szCs w:val="24"/>
        </w:rPr>
        <w:t xml:space="preserve">ς Ρώμης με θέμα «Ταξιδεύοντας με τον Αριστοτέλη» και πρόσφατα το </w:t>
      </w:r>
      <w:r>
        <w:rPr>
          <w:rFonts w:eastAsia="Times New Roman" w:cs="Times New Roman"/>
          <w:szCs w:val="24"/>
        </w:rPr>
        <w:t>λ</w:t>
      </w:r>
      <w:r>
        <w:rPr>
          <w:rFonts w:eastAsia="Times New Roman" w:cs="Times New Roman"/>
          <w:szCs w:val="24"/>
        </w:rPr>
        <w:t xml:space="preserve">ύκειο </w:t>
      </w:r>
      <w:r>
        <w:rPr>
          <w:rFonts w:eastAsia="Times New Roman" w:cs="Times New Roman"/>
          <w:szCs w:val="24"/>
          <w:lang w:val="en-US"/>
        </w:rPr>
        <w:t>Visconti</w:t>
      </w:r>
      <w:r>
        <w:rPr>
          <w:rFonts w:eastAsia="Times New Roman" w:cs="Times New Roman"/>
          <w:szCs w:val="24"/>
        </w:rPr>
        <w:t xml:space="preserve"> της Ρώμης ανέδειξε δύο μαθητές, οι οποίοι επέλεξαν μια φράση του Αριστοτέλη και ανέδειξαν την επικαιρότητά της. «</w:t>
      </w:r>
      <w:r>
        <w:rPr>
          <w:rFonts w:eastAsia="Times New Roman" w:cs="Times New Roman"/>
          <w:szCs w:val="24"/>
        </w:rPr>
        <w:t>Άνευ γαρ φίλων ο</w:t>
      </w:r>
      <w:r>
        <w:rPr>
          <w:rFonts w:eastAsia="Times New Roman" w:cs="Times New Roman"/>
          <w:szCs w:val="24"/>
        </w:rPr>
        <w:t xml:space="preserve">υδείς </w:t>
      </w:r>
      <w:proofErr w:type="spellStart"/>
      <w:r>
        <w:rPr>
          <w:rFonts w:eastAsia="Times New Roman" w:cs="Times New Roman"/>
          <w:szCs w:val="24"/>
        </w:rPr>
        <w:t>έλοιτ</w:t>
      </w:r>
      <w:proofErr w:type="spellEnd"/>
      <w:r>
        <w:rPr>
          <w:rFonts w:eastAsia="Times New Roman" w:cs="Times New Roman"/>
          <w:szCs w:val="24"/>
        </w:rPr>
        <w:t xml:space="preserve">’ </w:t>
      </w:r>
      <w:r>
        <w:rPr>
          <w:rFonts w:eastAsia="Times New Roman" w:cs="Times New Roman"/>
          <w:szCs w:val="24"/>
        </w:rPr>
        <w:t>αν ζην</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χων τα λοιπά </w:t>
      </w:r>
      <w:r>
        <w:rPr>
          <w:rFonts w:eastAsia="Times New Roman" w:cs="Times New Roman"/>
          <w:szCs w:val="24"/>
        </w:rPr>
        <w:t xml:space="preserve">αγαθά </w:t>
      </w:r>
      <w:r>
        <w:rPr>
          <w:rFonts w:eastAsia="Times New Roman" w:cs="Times New Roman"/>
          <w:szCs w:val="24"/>
        </w:rPr>
        <w:t xml:space="preserve">πάντα». Αυτή τη φράση διάλεξαν οι μαθητές του </w:t>
      </w:r>
      <w:r>
        <w:rPr>
          <w:rFonts w:eastAsia="Times New Roman" w:cs="Times New Roman"/>
          <w:szCs w:val="24"/>
        </w:rPr>
        <w:t>λ</w:t>
      </w:r>
      <w:r>
        <w:rPr>
          <w:rFonts w:eastAsia="Times New Roman" w:cs="Times New Roman"/>
          <w:szCs w:val="24"/>
        </w:rPr>
        <w:t xml:space="preserve">υκείου της Ρώμης και τους βράβευσε η ελληνική Πρεσβεία. Αυτή την επιστροφή στην αρχαία ελληνική γραμματεία, αυτή την επιστροφή στην καλώς εννοούμενη δυσκολία θα πρέπει κι εμείς να ευαγγελιστούμε, όχι μέσω των </w:t>
      </w:r>
      <w:r>
        <w:rPr>
          <w:rFonts w:eastAsia="Times New Roman" w:cs="Times New Roman"/>
          <w:szCs w:val="24"/>
        </w:rPr>
        <w:t>πρεσβειών μας στο εξωτερικό, αλλά μέσω του Υπουργείου Παιδείας στο εσωτερικό.</w:t>
      </w:r>
    </w:p>
    <w:p w14:paraId="670F575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Στέκομαι ως Βουλευτής Ιωαννίνων στη διάταξη του άρθρου 27, κύριε Υπουργέ -μέσα σε αυτή την πανσπερμία των διατάξεων που αδικούν και τους υπογράφοντες αλλά και τις περιστάσεις-, γ</w:t>
      </w:r>
      <w:r>
        <w:rPr>
          <w:rFonts w:eastAsia="Times New Roman" w:cs="Times New Roman"/>
          <w:szCs w:val="24"/>
        </w:rPr>
        <w:t>ια να καταδείξω ότι η ίδρυση της Πολυτεχνικής Σχολής στα Ιωάννινα είναι μια απόδειξη ότι μπορεί ορισμένα πράγματα στην παιδεία</w:t>
      </w:r>
      <w:r>
        <w:rPr>
          <w:rFonts w:eastAsia="Times New Roman" w:cs="Times New Roman"/>
          <w:szCs w:val="24"/>
        </w:rPr>
        <w:t>,</w:t>
      </w:r>
      <w:r>
        <w:rPr>
          <w:rFonts w:eastAsia="Times New Roman" w:cs="Times New Roman"/>
          <w:szCs w:val="24"/>
        </w:rPr>
        <w:t xml:space="preserve"> αν και καθυστερούν, να έχουν μια καλώς εννοούμενη συνέχεια. </w:t>
      </w:r>
    </w:p>
    <w:p w14:paraId="670F5758" w14:textId="77777777" w:rsidR="00D35489" w:rsidRDefault="0006190C">
      <w:pPr>
        <w:spacing w:line="600" w:lineRule="auto"/>
        <w:ind w:firstLine="720"/>
        <w:jc w:val="both"/>
        <w:rPr>
          <w:rFonts w:eastAsia="Times New Roman"/>
          <w:szCs w:val="24"/>
        </w:rPr>
      </w:pPr>
      <w:r>
        <w:rPr>
          <w:rFonts w:eastAsia="Times New Roman"/>
          <w:szCs w:val="24"/>
        </w:rPr>
        <w:t>Το Πανεπιστήμιο Ιωαννίνων, το οποίο είναι ένα από τα πιο αξιόλογα π</w:t>
      </w:r>
      <w:r>
        <w:rPr>
          <w:rFonts w:eastAsia="Times New Roman"/>
          <w:szCs w:val="24"/>
        </w:rPr>
        <w:t xml:space="preserve">ανεπιστήμια διεθνώς και προφανώς και πανελληνίως, είχε εδώ και δεκαετίες Σχολή Μηχανικών Επιστήμης Υλικών, είχε Σχολή Μηχανικών Ηλεκτρονικών Υπολογιστών και Πληροφορικής και είχε Αρχιτεκτονική Σχολή, η οποία </w:t>
      </w:r>
      <w:r>
        <w:rPr>
          <w:rFonts w:eastAsia="Times New Roman"/>
          <w:szCs w:val="24"/>
        </w:rPr>
        <w:t xml:space="preserve">διανύει </w:t>
      </w:r>
      <w:r>
        <w:rPr>
          <w:rFonts w:eastAsia="Times New Roman"/>
          <w:szCs w:val="24"/>
        </w:rPr>
        <w:t xml:space="preserve">τώρα το </w:t>
      </w:r>
      <w:r>
        <w:rPr>
          <w:rFonts w:eastAsia="Times New Roman"/>
          <w:szCs w:val="24"/>
        </w:rPr>
        <w:t xml:space="preserve">δεύτερό </w:t>
      </w:r>
      <w:r>
        <w:rPr>
          <w:rFonts w:eastAsia="Times New Roman"/>
          <w:szCs w:val="24"/>
        </w:rPr>
        <w:t>της έτος.</w:t>
      </w:r>
    </w:p>
    <w:p w14:paraId="670F5759" w14:textId="77777777" w:rsidR="00D35489" w:rsidRDefault="0006190C">
      <w:pPr>
        <w:spacing w:line="600" w:lineRule="auto"/>
        <w:ind w:firstLine="720"/>
        <w:jc w:val="both"/>
        <w:rPr>
          <w:rFonts w:eastAsia="Times New Roman"/>
          <w:szCs w:val="24"/>
        </w:rPr>
      </w:pPr>
      <w:r>
        <w:rPr>
          <w:rFonts w:eastAsia="Times New Roman"/>
          <w:szCs w:val="24"/>
        </w:rPr>
        <w:t xml:space="preserve">Είχε, λοιπόν, </w:t>
      </w:r>
      <w:r>
        <w:rPr>
          <w:rFonts w:eastAsia="Times New Roman"/>
          <w:szCs w:val="24"/>
        </w:rPr>
        <w:t xml:space="preserve">τρεις </w:t>
      </w:r>
      <w:r>
        <w:rPr>
          <w:rFonts w:eastAsia="Times New Roman"/>
          <w:szCs w:val="24"/>
        </w:rPr>
        <w:t>σ</w:t>
      </w:r>
      <w:r>
        <w:rPr>
          <w:rFonts w:eastAsia="Times New Roman"/>
          <w:szCs w:val="24"/>
        </w:rPr>
        <w:t xml:space="preserve">χολές για </w:t>
      </w:r>
      <w:r>
        <w:rPr>
          <w:rFonts w:eastAsia="Times New Roman"/>
          <w:szCs w:val="24"/>
        </w:rPr>
        <w:t>μ</w:t>
      </w:r>
      <w:r>
        <w:rPr>
          <w:rFonts w:eastAsia="Times New Roman"/>
          <w:szCs w:val="24"/>
        </w:rPr>
        <w:t>ηχανικούς</w:t>
      </w:r>
      <w:r>
        <w:rPr>
          <w:rFonts w:eastAsia="Times New Roman"/>
          <w:szCs w:val="24"/>
        </w:rPr>
        <w:t xml:space="preserve">. </w:t>
      </w:r>
      <w:r>
        <w:rPr>
          <w:rFonts w:eastAsia="Times New Roman"/>
          <w:szCs w:val="24"/>
        </w:rPr>
        <w:t>Υπήρχε πρόβλημα επαγγελματικών δικαιωμάτων σε ορισμένα παιδιά και παλαιότερα και τώρα και ίσως να υπήρχε και στο μέλλον</w:t>
      </w:r>
      <w:r>
        <w:rPr>
          <w:rFonts w:eastAsia="Times New Roman"/>
          <w:szCs w:val="24"/>
        </w:rPr>
        <w:t>,</w:t>
      </w:r>
      <w:r>
        <w:rPr>
          <w:rFonts w:eastAsia="Times New Roman"/>
          <w:szCs w:val="24"/>
        </w:rPr>
        <w:t xml:space="preserve"> αν δεν θεσπιζόταν η διάταξη του άρθρου 27 για την ίδρυση Πολυτεχνικής Σχολής. Η Πολυτεχνική Σχολή θέλω να </w:t>
      </w:r>
      <w:r>
        <w:rPr>
          <w:rFonts w:eastAsia="Times New Roman"/>
          <w:szCs w:val="24"/>
        </w:rPr>
        <w:t xml:space="preserve">πω ότι δεν ιδρύει εκ του μηδενός σήμερα, σε εποχή κρίσης και ανεργίας των μηχανικών, μια σχολή </w:t>
      </w:r>
      <w:r>
        <w:rPr>
          <w:rFonts w:eastAsia="Times New Roman"/>
          <w:szCs w:val="24"/>
        </w:rPr>
        <w:t>μ</w:t>
      </w:r>
      <w:r>
        <w:rPr>
          <w:rFonts w:eastAsia="Times New Roman"/>
          <w:szCs w:val="24"/>
        </w:rPr>
        <w:t xml:space="preserve">ηχανικών, επιβεβαιώνει την ύπαρξη τριών </w:t>
      </w:r>
      <w:r>
        <w:rPr>
          <w:rFonts w:eastAsia="Times New Roman"/>
          <w:szCs w:val="24"/>
        </w:rPr>
        <w:t>σ</w:t>
      </w:r>
      <w:r>
        <w:rPr>
          <w:rFonts w:eastAsia="Times New Roman"/>
          <w:szCs w:val="24"/>
        </w:rPr>
        <w:t>χολών που αφορούν σε προσανατολισμό αυτής της ιδιότητος, αποκαθιστά επαγγελματικά δικαιώματα και τακτοποιεί μια εκκρεμό</w:t>
      </w:r>
      <w:r>
        <w:rPr>
          <w:rFonts w:eastAsia="Times New Roman"/>
          <w:szCs w:val="24"/>
        </w:rPr>
        <w:t xml:space="preserve">τητα που έχει ξεκινήσει προ εικοσαετίας και εν συνεχεία με διάφορες διαδοχικές κυβερνήσεις ΠΑΣΟΚ – Νέας Δημοκρατίας και τώρα ΣΥΡΙΖΑ τακτοποιείται μια εκκρεμότητα. </w:t>
      </w:r>
      <w:r>
        <w:rPr>
          <w:rFonts w:eastAsia="Times New Roman"/>
          <w:szCs w:val="24"/>
        </w:rPr>
        <w:t>Ε</w:t>
      </w:r>
      <w:r>
        <w:rPr>
          <w:rFonts w:eastAsia="Times New Roman"/>
          <w:szCs w:val="24"/>
        </w:rPr>
        <w:t>ίναι σωστή αυτή η ίδρυση της Πολυτεχνικής Σχολής Ιωαννίνων και για έναν λόγο που δεν έχει να</w:t>
      </w:r>
      <w:r>
        <w:rPr>
          <w:rFonts w:eastAsia="Times New Roman"/>
          <w:szCs w:val="24"/>
        </w:rPr>
        <w:t xml:space="preserve"> κάνει μόνο με τα οικονομικά ή με τη διοικητική τακτοποίηση εκκρεμοτήτων, αλλά έχει να κάνει και με το γεγονός ότι η Ήπειρος, η οποία υπέστη την «Κίρκη» του </w:t>
      </w:r>
      <w:r>
        <w:rPr>
          <w:rFonts w:eastAsia="Times New Roman"/>
          <w:szCs w:val="24"/>
        </w:rPr>
        <w:t>Ε</w:t>
      </w:r>
      <w:r>
        <w:rPr>
          <w:rFonts w:eastAsia="Times New Roman"/>
          <w:szCs w:val="24"/>
        </w:rPr>
        <w:t xml:space="preserve">λληνισμού, που είναι η ξενιτιά, μέσω των ευεργετών, μέσω της </w:t>
      </w:r>
      <w:proofErr w:type="spellStart"/>
      <w:r>
        <w:rPr>
          <w:rFonts w:eastAsia="Times New Roman"/>
          <w:szCs w:val="24"/>
        </w:rPr>
        <w:t>ευποιίας</w:t>
      </w:r>
      <w:proofErr w:type="spellEnd"/>
      <w:r>
        <w:rPr>
          <w:rFonts w:eastAsia="Times New Roman"/>
          <w:szCs w:val="24"/>
        </w:rPr>
        <w:t xml:space="preserve"> και αυτής της διαδικασίας πο</w:t>
      </w:r>
      <w:r>
        <w:rPr>
          <w:rFonts w:eastAsia="Times New Roman"/>
          <w:szCs w:val="24"/>
        </w:rPr>
        <w:t xml:space="preserve">υ είναι πρωτοφανής στην Ήπειρο, προίκισε την Αθήνα, την πρωτεύουσα του ελληνικού κράτους, με όλα αυτά τα γεραρά </w:t>
      </w:r>
      <w:r>
        <w:rPr>
          <w:rFonts w:eastAsia="Times New Roman"/>
          <w:szCs w:val="24"/>
        </w:rPr>
        <w:t>ι</w:t>
      </w:r>
      <w:r>
        <w:rPr>
          <w:rFonts w:eastAsia="Times New Roman"/>
          <w:szCs w:val="24"/>
        </w:rPr>
        <w:t xml:space="preserve">δρύματα </w:t>
      </w:r>
      <w:r>
        <w:rPr>
          <w:rFonts w:eastAsia="Times New Roman"/>
          <w:szCs w:val="24"/>
        </w:rPr>
        <w:t>π</w:t>
      </w:r>
      <w:r>
        <w:rPr>
          <w:rFonts w:eastAsia="Times New Roman"/>
          <w:szCs w:val="24"/>
        </w:rPr>
        <w:t>αιδείας με λαμπρές χορηγίες</w:t>
      </w:r>
      <w:r>
        <w:rPr>
          <w:rFonts w:eastAsia="Times New Roman"/>
          <w:szCs w:val="24"/>
        </w:rPr>
        <w:t>,</w:t>
      </w:r>
      <w:r>
        <w:rPr>
          <w:rFonts w:eastAsia="Times New Roman"/>
          <w:szCs w:val="24"/>
        </w:rPr>
        <w:t xml:space="preserve"> επειδή η πρωτεύουσα της Ηπείρου ήταν σε τουρκικό ζυγό την εποχή εκείνη.</w:t>
      </w:r>
    </w:p>
    <w:p w14:paraId="670F575A" w14:textId="77777777" w:rsidR="00D35489" w:rsidRDefault="0006190C">
      <w:pPr>
        <w:spacing w:line="600" w:lineRule="auto"/>
        <w:ind w:firstLine="720"/>
        <w:jc w:val="both"/>
        <w:rPr>
          <w:rFonts w:eastAsia="Times New Roman"/>
          <w:szCs w:val="24"/>
        </w:rPr>
      </w:pPr>
      <w:r>
        <w:rPr>
          <w:rFonts w:eastAsia="Times New Roman"/>
          <w:szCs w:val="24"/>
        </w:rPr>
        <w:t xml:space="preserve">Η ίδρυση Πολυτεχνικής Σχολής στα </w:t>
      </w:r>
      <w:r>
        <w:rPr>
          <w:rFonts w:eastAsia="Times New Roman"/>
          <w:szCs w:val="24"/>
        </w:rPr>
        <w:t>Ιωάννινα</w:t>
      </w:r>
      <w:r>
        <w:rPr>
          <w:rFonts w:eastAsia="Times New Roman"/>
          <w:szCs w:val="24"/>
        </w:rPr>
        <w:t>,</w:t>
      </w:r>
      <w:r>
        <w:rPr>
          <w:rFonts w:eastAsia="Times New Roman"/>
          <w:szCs w:val="24"/>
        </w:rPr>
        <w:t xml:space="preserve"> πέραν του ότι τακτοποιεί μια εκκρεμότητα πολυετή, αναγνωρίζει και την προσφορά της ηπειρωτικής </w:t>
      </w:r>
      <w:proofErr w:type="spellStart"/>
      <w:r>
        <w:rPr>
          <w:rFonts w:eastAsia="Times New Roman"/>
          <w:szCs w:val="24"/>
        </w:rPr>
        <w:t>φιλογενείας</w:t>
      </w:r>
      <w:proofErr w:type="spellEnd"/>
      <w:r>
        <w:rPr>
          <w:rFonts w:eastAsia="Times New Roman"/>
          <w:szCs w:val="24"/>
        </w:rPr>
        <w:t xml:space="preserve"> εις την παιδεία </w:t>
      </w:r>
      <w:r>
        <w:rPr>
          <w:rFonts w:eastAsia="Times New Roman"/>
          <w:szCs w:val="24"/>
        </w:rPr>
        <w:t xml:space="preserve">της Ελλάδας </w:t>
      </w:r>
      <w:r>
        <w:rPr>
          <w:rFonts w:eastAsia="Times New Roman"/>
          <w:szCs w:val="24"/>
        </w:rPr>
        <w:t xml:space="preserve">και είναι μια μορφή </w:t>
      </w:r>
      <w:proofErr w:type="spellStart"/>
      <w:r>
        <w:rPr>
          <w:rFonts w:eastAsia="Times New Roman"/>
          <w:szCs w:val="24"/>
        </w:rPr>
        <w:t>ευλόγου</w:t>
      </w:r>
      <w:proofErr w:type="spellEnd"/>
      <w:r>
        <w:rPr>
          <w:rFonts w:eastAsia="Times New Roman"/>
          <w:szCs w:val="24"/>
        </w:rPr>
        <w:t xml:space="preserve"> ανταποδόσεως. </w:t>
      </w:r>
    </w:p>
    <w:p w14:paraId="670F575B" w14:textId="77777777" w:rsidR="00D35489" w:rsidRDefault="0006190C">
      <w:pPr>
        <w:spacing w:line="600" w:lineRule="auto"/>
        <w:ind w:firstLine="720"/>
        <w:jc w:val="both"/>
        <w:rPr>
          <w:rFonts w:eastAsia="Times New Roman"/>
          <w:szCs w:val="24"/>
        </w:rPr>
      </w:pPr>
      <w:r>
        <w:rPr>
          <w:rFonts w:eastAsia="Times New Roman"/>
          <w:szCs w:val="24"/>
        </w:rPr>
        <w:t>Σας ευχαριστώ.</w:t>
      </w:r>
    </w:p>
    <w:p w14:paraId="670F575C" w14:textId="77777777" w:rsidR="00D35489" w:rsidRDefault="0006190C">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670F575D"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Τασούλα.</w:t>
      </w:r>
    </w:p>
    <w:p w14:paraId="670F575E" w14:textId="77777777" w:rsidR="00D35489" w:rsidRDefault="0006190C">
      <w:pPr>
        <w:spacing w:line="600" w:lineRule="auto"/>
        <w:ind w:firstLine="720"/>
        <w:jc w:val="both"/>
        <w:rPr>
          <w:rFonts w:eastAsia="Times New Roman"/>
          <w:b/>
          <w:szCs w:val="24"/>
        </w:rPr>
      </w:pPr>
      <w:r>
        <w:rPr>
          <w:rFonts w:eastAsia="Times New Roman"/>
          <w:szCs w:val="24"/>
        </w:rPr>
        <w:t>Θα ήθελα να κάνω μια ανακοίνωση προς το Σώμα.</w:t>
      </w:r>
    </w:p>
    <w:p w14:paraId="670F575F" w14:textId="77777777" w:rsidR="00D35489" w:rsidRDefault="0006190C">
      <w:pPr>
        <w:spacing w:line="600" w:lineRule="auto"/>
        <w:ind w:firstLine="720"/>
        <w:jc w:val="both"/>
        <w:rPr>
          <w:rFonts w:eastAsia="Times New Roman"/>
          <w:szCs w:val="24"/>
        </w:rPr>
      </w:pPr>
      <w:r>
        <w:rPr>
          <w:rFonts w:eastAsia="Times New Roman"/>
          <w:szCs w:val="24"/>
        </w:rPr>
        <w:t xml:space="preserve">Η Ειδική Μόνιμη Επιτροπή Κοινοβουλευτικής Δεοντολογίας καταθέτει τις </w:t>
      </w:r>
      <w:r>
        <w:rPr>
          <w:rFonts w:eastAsia="Times New Roman"/>
          <w:szCs w:val="24"/>
        </w:rPr>
        <w:t>ε</w:t>
      </w:r>
      <w:r>
        <w:rPr>
          <w:rFonts w:eastAsia="Times New Roman"/>
          <w:szCs w:val="24"/>
        </w:rPr>
        <w:t xml:space="preserve">κθέσεις της στις αιτήσεις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για τη χορήγηση άδειας άσκηση</w:t>
      </w:r>
      <w:r>
        <w:rPr>
          <w:rFonts w:eastAsia="Times New Roman"/>
          <w:szCs w:val="24"/>
        </w:rPr>
        <w:t>ς ποινικής δίωξης κατά Βουλευτών.</w:t>
      </w:r>
    </w:p>
    <w:p w14:paraId="670F5760" w14:textId="77777777" w:rsidR="00D35489" w:rsidRDefault="0006190C">
      <w:pPr>
        <w:spacing w:line="600" w:lineRule="auto"/>
        <w:ind w:firstLine="720"/>
        <w:jc w:val="both"/>
        <w:rPr>
          <w:rFonts w:eastAsia="Times New Roman"/>
          <w:szCs w:val="24"/>
        </w:rPr>
      </w:pPr>
      <w:r>
        <w:rPr>
          <w:rFonts w:eastAsia="Times New Roman"/>
          <w:szCs w:val="24"/>
        </w:rPr>
        <w:t>Τον λόγο έχει η συνάδελφος κ. Όλγα Κεφαλογιάννη.</w:t>
      </w:r>
    </w:p>
    <w:p w14:paraId="670F5761" w14:textId="77777777" w:rsidR="00D35489" w:rsidRDefault="0006190C">
      <w:pPr>
        <w:spacing w:line="600" w:lineRule="auto"/>
        <w:ind w:firstLine="720"/>
        <w:jc w:val="both"/>
        <w:rPr>
          <w:rFonts w:eastAsia="Times New Roman"/>
          <w:szCs w:val="24"/>
        </w:rPr>
      </w:pPr>
      <w:r>
        <w:rPr>
          <w:rFonts w:eastAsia="Times New Roman"/>
          <w:b/>
          <w:szCs w:val="24"/>
        </w:rPr>
        <w:t xml:space="preserve">ΟΛΓΑ ΚΕΦΑΛΟΓΙΑΝΝΗ: </w:t>
      </w:r>
      <w:r>
        <w:rPr>
          <w:rFonts w:eastAsia="Times New Roman"/>
          <w:szCs w:val="24"/>
        </w:rPr>
        <w:t>Ευχαριστώ πολύ, κύριε Πρόεδρε.</w:t>
      </w:r>
    </w:p>
    <w:p w14:paraId="670F5762"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θα ξεκινήσω με την επισήμανση που γίνεται από πολλούς συναδέλφους της Αντιπολίτευσης, ότι δυσ</w:t>
      </w:r>
      <w:r>
        <w:rPr>
          <w:rFonts w:eastAsia="Times New Roman"/>
          <w:szCs w:val="24"/>
        </w:rPr>
        <w:t xml:space="preserve">τυχώς και στην περίπτωση του συγκεκριμένου σχεδίου νόμου επιλέξατε τη διαδικασία του επείγοντος. Δεν σας τιμά. Το έχουμε επισημάνει στην Κυβέρνησή σας πολλές φορές, ωστόσο επιμένετε να επαναλαμβάνετε την ίδια τακτική. Είναι μια απαράδεκτη τακτική, η οποία </w:t>
      </w:r>
      <w:r>
        <w:rPr>
          <w:rFonts w:eastAsia="Times New Roman"/>
          <w:szCs w:val="24"/>
        </w:rPr>
        <w:t>υποτιμά τη λειτουργία της Βουλής, της άσκησης των καθηκόντων των Βουλευτών, καθώς και τον τρόπο που αντιλαμβάνεστε τη δημοκρατία, που αντιμετωπίζετε τους πολίτες της χώρας. Δεν είναι άλλωστε τυχαίο ότι εδώ και καιρό σάς έχουν γυρίσει στην πλάτη.</w:t>
      </w:r>
    </w:p>
    <w:p w14:paraId="670F5763" w14:textId="77777777" w:rsidR="00D35489" w:rsidRDefault="0006190C">
      <w:pPr>
        <w:spacing w:line="600" w:lineRule="auto"/>
        <w:ind w:firstLine="720"/>
        <w:jc w:val="both"/>
        <w:rPr>
          <w:rFonts w:eastAsia="Times New Roman"/>
          <w:szCs w:val="24"/>
        </w:rPr>
      </w:pPr>
      <w:r>
        <w:rPr>
          <w:rFonts w:eastAsia="Times New Roman"/>
          <w:szCs w:val="24"/>
        </w:rPr>
        <w:t>Όσον αφορά</w:t>
      </w:r>
      <w:r>
        <w:rPr>
          <w:rFonts w:eastAsia="Times New Roman"/>
          <w:szCs w:val="24"/>
        </w:rPr>
        <w:t xml:space="preserve"> το παρόν σχέδιο νόμου, πρόκειται για νομοσχέδιο-«σκούπα», όπως πολύ σωστά υποστήριξε η </w:t>
      </w:r>
      <w:proofErr w:type="spellStart"/>
      <w:r>
        <w:rPr>
          <w:rFonts w:eastAsia="Times New Roman"/>
          <w:szCs w:val="24"/>
        </w:rPr>
        <w:t>εισηγήτρι</w:t>
      </w:r>
      <w:r>
        <w:rPr>
          <w:rFonts w:eastAsia="Times New Roman"/>
          <w:szCs w:val="24"/>
        </w:rPr>
        <w:t>ά</w:t>
      </w:r>
      <w:proofErr w:type="spellEnd"/>
      <w:r>
        <w:rPr>
          <w:rFonts w:eastAsia="Times New Roman"/>
          <w:szCs w:val="24"/>
        </w:rPr>
        <w:t xml:space="preserve"> μας, η συνάδελφος κ. Νίκη </w:t>
      </w:r>
      <w:proofErr w:type="spellStart"/>
      <w:r>
        <w:rPr>
          <w:rFonts w:eastAsia="Times New Roman"/>
          <w:szCs w:val="24"/>
        </w:rPr>
        <w:t>Κεραμέως</w:t>
      </w:r>
      <w:proofErr w:type="spellEnd"/>
      <w:r>
        <w:rPr>
          <w:rFonts w:eastAsia="Times New Roman"/>
          <w:szCs w:val="24"/>
        </w:rPr>
        <w:t>. Είναι ένα σχέδιο νόμου το οποίο αφορά και στις τρεις βαθμίδες της εκπαίδευσης, στη διά βίου μάθηση, στην ειδική αγωγή, έν</w:t>
      </w:r>
      <w:r>
        <w:rPr>
          <w:rFonts w:eastAsia="Times New Roman"/>
          <w:szCs w:val="24"/>
        </w:rPr>
        <w:t>α ευρύτατο πεδίο</w:t>
      </w:r>
      <w:r>
        <w:rPr>
          <w:rFonts w:eastAsia="Times New Roman"/>
          <w:szCs w:val="24"/>
        </w:rPr>
        <w:t>,</w:t>
      </w:r>
      <w:r>
        <w:rPr>
          <w:rFonts w:eastAsia="Times New Roman"/>
          <w:szCs w:val="24"/>
        </w:rPr>
        <w:t xml:space="preserve"> που απαιτεί ιδιαίτερη προσοχή και που δυστυχώς αντιμετωπίζεται με αποσπασματικές ρυθμίσεις, ρυθμίσεις μάλιστα που σε πολλές περιπτώσεις είναι τόσο άσχετες μεταξύ </w:t>
      </w:r>
      <w:r>
        <w:rPr>
          <w:rFonts w:eastAsia="Times New Roman"/>
          <w:szCs w:val="24"/>
        </w:rPr>
        <w:t>τους,</w:t>
      </w:r>
      <w:r>
        <w:rPr>
          <w:rFonts w:eastAsia="Times New Roman"/>
          <w:szCs w:val="24"/>
        </w:rPr>
        <w:t xml:space="preserve"> που αποστερούν από τον Βουλευτή το δικαίωμα να ψηφίσει ακόμα και στην </w:t>
      </w:r>
      <w:r>
        <w:rPr>
          <w:rFonts w:eastAsia="Times New Roman"/>
          <w:szCs w:val="24"/>
        </w:rPr>
        <w:t xml:space="preserve">κατ’ </w:t>
      </w:r>
      <w:proofErr w:type="spellStart"/>
      <w:r>
        <w:rPr>
          <w:rFonts w:eastAsia="Times New Roman"/>
          <w:szCs w:val="24"/>
        </w:rPr>
        <w:t>άρθρον</w:t>
      </w:r>
      <w:proofErr w:type="spellEnd"/>
      <w:r>
        <w:rPr>
          <w:rFonts w:eastAsia="Times New Roman"/>
          <w:szCs w:val="24"/>
        </w:rPr>
        <w:t xml:space="preserve"> συζήτηση.</w:t>
      </w:r>
    </w:p>
    <w:p w14:paraId="670F5764" w14:textId="77777777" w:rsidR="00D35489" w:rsidRDefault="0006190C">
      <w:pPr>
        <w:spacing w:line="600" w:lineRule="auto"/>
        <w:ind w:firstLine="720"/>
        <w:jc w:val="both"/>
        <w:rPr>
          <w:rFonts w:eastAsia="Times New Roman"/>
          <w:szCs w:val="24"/>
        </w:rPr>
      </w:pPr>
      <w:r>
        <w:rPr>
          <w:rFonts w:eastAsia="Times New Roman"/>
          <w:szCs w:val="24"/>
        </w:rPr>
        <w:t>Χαρακτηριστικό είναι το άρθρο 19</w:t>
      </w:r>
      <w:r>
        <w:rPr>
          <w:rFonts w:eastAsia="Times New Roman"/>
          <w:szCs w:val="24"/>
        </w:rPr>
        <w:t>,</w:t>
      </w:r>
      <w:r>
        <w:rPr>
          <w:rFonts w:eastAsia="Times New Roman"/>
          <w:szCs w:val="24"/>
        </w:rPr>
        <w:t xml:space="preserve"> για την τριτοβάθμια εκπαίδευση που συνυπάρχουν χωρίς καμ</w:t>
      </w:r>
      <w:r>
        <w:rPr>
          <w:rFonts w:eastAsia="Times New Roman"/>
          <w:szCs w:val="24"/>
        </w:rPr>
        <w:t>μ</w:t>
      </w:r>
      <w:r>
        <w:rPr>
          <w:rFonts w:eastAsia="Times New Roman"/>
          <w:szCs w:val="24"/>
        </w:rPr>
        <w:t>ία λογική</w:t>
      </w:r>
      <w:r>
        <w:rPr>
          <w:rFonts w:eastAsia="Times New Roman"/>
          <w:szCs w:val="24"/>
        </w:rPr>
        <w:t>,</w:t>
      </w:r>
      <w:r>
        <w:rPr>
          <w:rFonts w:eastAsia="Times New Roman"/>
          <w:szCs w:val="24"/>
        </w:rPr>
        <w:t xml:space="preserve"> μεταξύ άλλων</w:t>
      </w:r>
      <w:r>
        <w:rPr>
          <w:rFonts w:eastAsia="Times New Roman"/>
          <w:szCs w:val="24"/>
        </w:rPr>
        <w:t>,</w:t>
      </w:r>
      <w:r>
        <w:rPr>
          <w:rFonts w:eastAsia="Times New Roman"/>
          <w:szCs w:val="24"/>
        </w:rPr>
        <w:t xml:space="preserve"> θέματα όπως αυτό της υγειονομικής περίθαλψης των φοιτητών, της εξέλιξης των καθηγητών, των ακαδημαϊκών υποτρόφων και τ</w:t>
      </w:r>
      <w:r>
        <w:rPr>
          <w:rFonts w:eastAsia="Times New Roman"/>
          <w:szCs w:val="24"/>
        </w:rPr>
        <w:t xml:space="preserve">ης παραχώρησης της Συλλογής Ελληνικών Μουσικών Οργάνων του Φοίβου </w:t>
      </w:r>
      <w:proofErr w:type="spellStart"/>
      <w:r>
        <w:rPr>
          <w:rFonts w:eastAsia="Times New Roman"/>
          <w:szCs w:val="24"/>
        </w:rPr>
        <w:t>Ανωγειανάκη</w:t>
      </w:r>
      <w:proofErr w:type="spellEnd"/>
      <w:r>
        <w:rPr>
          <w:rFonts w:eastAsia="Times New Roman"/>
          <w:szCs w:val="24"/>
        </w:rPr>
        <w:t xml:space="preserve"> στο Εθνικό Καποδιστριακό Πανεπιστήμιο, θέμα για το οποίο θα αναφερθώ εκτενώς παρακάτω</w:t>
      </w:r>
      <w:r>
        <w:rPr>
          <w:rFonts w:eastAsia="Times New Roman"/>
          <w:szCs w:val="24"/>
        </w:rPr>
        <w:t>,</w:t>
      </w:r>
      <w:r>
        <w:rPr>
          <w:rFonts w:eastAsia="Times New Roman"/>
          <w:szCs w:val="24"/>
        </w:rPr>
        <w:t xml:space="preserve"> παρά το ότι πριν από λίγο το αποσύρατε.</w:t>
      </w:r>
    </w:p>
    <w:p w14:paraId="670F5765" w14:textId="77777777" w:rsidR="00D35489" w:rsidRDefault="0006190C">
      <w:pPr>
        <w:spacing w:line="600" w:lineRule="auto"/>
        <w:ind w:firstLine="720"/>
        <w:jc w:val="both"/>
        <w:rPr>
          <w:rFonts w:eastAsia="Times New Roman"/>
          <w:szCs w:val="24"/>
        </w:rPr>
      </w:pPr>
      <w:r>
        <w:rPr>
          <w:rFonts w:eastAsia="Times New Roman"/>
          <w:szCs w:val="24"/>
        </w:rPr>
        <w:t>Επίσης, είναι πραγματικά απαράδεκτο να έχει προηγηθ</w:t>
      </w:r>
      <w:r>
        <w:rPr>
          <w:rFonts w:eastAsia="Times New Roman"/>
          <w:szCs w:val="24"/>
        </w:rPr>
        <w:t>εί διαβούλευση μόνο για δύο άρθρα και μάλιστα αυτά που αφορούν το Κρατικό Πιστοποιητικό Γλωσσομάθειας, για το οποίο φαίνεται να υπάρχει ούτως ή άλλως ευρεία συναίνεση. Δυστυχώς, το παρόν είναι ένα νομοθέτημα που δείχνει ολοφάνερα ότι και στην περίπτωση της</w:t>
      </w:r>
      <w:r>
        <w:rPr>
          <w:rFonts w:eastAsia="Times New Roman"/>
          <w:szCs w:val="24"/>
        </w:rPr>
        <w:t xml:space="preserve"> παιδείας δεν έχετε όραμα, δεν διαθέτετε στρατηγική, δεν έχετε μελετήσει και αναλύσει τις πραγματικές ανάγκες και</w:t>
      </w:r>
      <w:r>
        <w:rPr>
          <w:rFonts w:eastAsia="Times New Roman"/>
          <w:szCs w:val="24"/>
        </w:rPr>
        <w:t>,</w:t>
      </w:r>
      <w:r>
        <w:rPr>
          <w:rFonts w:eastAsia="Times New Roman"/>
          <w:szCs w:val="24"/>
        </w:rPr>
        <w:t xml:space="preserve"> ως συνήθως</w:t>
      </w:r>
      <w:r>
        <w:rPr>
          <w:rFonts w:eastAsia="Times New Roman"/>
          <w:szCs w:val="24"/>
        </w:rPr>
        <w:t>,</w:t>
      </w:r>
      <w:r>
        <w:rPr>
          <w:rFonts w:eastAsia="Times New Roman"/>
          <w:szCs w:val="24"/>
        </w:rPr>
        <w:t xml:space="preserve"> νομοθετείτε πρόχειρα και με σκοπιμότητα </w:t>
      </w:r>
      <w:r>
        <w:rPr>
          <w:rFonts w:eastAsia="Times New Roman"/>
          <w:szCs w:val="24"/>
        </w:rPr>
        <w:t xml:space="preserve">για </w:t>
      </w:r>
      <w:r>
        <w:rPr>
          <w:rFonts w:eastAsia="Times New Roman"/>
          <w:szCs w:val="24"/>
        </w:rPr>
        <w:t xml:space="preserve">να εξυπηρετήσετε τους κομματικούς και μικροπολιτικούς στόχους σας. </w:t>
      </w:r>
    </w:p>
    <w:p w14:paraId="670F576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Προφανώς, δεν αισθάνεστε και την ανάγκη σε αυτό το σχέδιο νόμου να μπείτε στην ουσία των προβλημάτων. Άλλωστε, σε ποιο πεδίο πολιτικής από την πρώτη μέρα που κυβερνάτε το έχετε κάνει για να το κάνετε με την παιδεία; </w:t>
      </w:r>
    </w:p>
    <w:p w14:paraId="670F576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w:t>
      </w:r>
      <w:r>
        <w:rPr>
          <w:rFonts w:eastAsia="Times New Roman" w:cs="Times New Roman"/>
          <w:szCs w:val="24"/>
        </w:rPr>
        <w:t>να μου επιτρέψετε να αναφερθώ στο θέμα των τουριστικών σπουδών. Ως διατελέσασα Υπουργός Τουρισμού</w:t>
      </w:r>
      <w:r>
        <w:rPr>
          <w:rFonts w:eastAsia="Times New Roman" w:cs="Times New Roman"/>
          <w:szCs w:val="24"/>
        </w:rPr>
        <w:t>,</w:t>
      </w:r>
      <w:r>
        <w:rPr>
          <w:rFonts w:eastAsia="Times New Roman" w:cs="Times New Roman"/>
          <w:szCs w:val="24"/>
        </w:rPr>
        <w:t xml:space="preserve"> θα ήθελα να αναφερθώ σχετικά, γιατί είναι πραγματικά αδικαιολόγητο σοβαρές προσπάθειες που είχαν γίνει να μένουν αναξιοποίητες, να μην υπάρχει θεσμική συνέχε</w:t>
      </w:r>
      <w:r>
        <w:rPr>
          <w:rFonts w:eastAsia="Times New Roman" w:cs="Times New Roman"/>
          <w:szCs w:val="24"/>
        </w:rPr>
        <w:t xml:space="preserve">ια, όπως θα έπρεπε, σε κάτι που θα μπορούσατε να αξιοποιήσετε προς όφελος της χώρας. Συγκεκριμένα, η ανάγκη αναβάθμισης του ανθρώπινου δυναμικού στον τουρισμό αποτελούσε προτεραιότητά μας, γι’ αυτό και δώσαμε ιδιαίτερη σημασία στη δημιουργία εκπαιδευτικών </w:t>
      </w:r>
      <w:r>
        <w:rPr>
          <w:rFonts w:eastAsia="Times New Roman" w:cs="Times New Roman"/>
          <w:szCs w:val="24"/>
        </w:rPr>
        <w:t>προγραμμάτων σε πανεπιστημιακό επίπεδο. Καθ’ όσον ο τουρισμός ήταν για εμάς ένας από τους ισχυρότερους οικονομικούς και αναπτυξιακούς βραχίονες, δημιουργήσαμε επίσημη ομάδα εμπειρογνωμόνων</w:t>
      </w:r>
      <w:r>
        <w:rPr>
          <w:rFonts w:eastAsia="Times New Roman" w:cs="Times New Roman"/>
          <w:szCs w:val="24"/>
        </w:rPr>
        <w:t>,</w:t>
      </w:r>
      <w:r>
        <w:rPr>
          <w:rFonts w:eastAsia="Times New Roman" w:cs="Times New Roman"/>
          <w:szCs w:val="24"/>
        </w:rPr>
        <w:t xml:space="preserve"> για να αποτιμήσει τις πραγματικές ανάγκες στην εκπαίδευση. Αποτέλε</w:t>
      </w:r>
      <w:r>
        <w:rPr>
          <w:rFonts w:eastAsia="Times New Roman" w:cs="Times New Roman"/>
          <w:szCs w:val="24"/>
        </w:rPr>
        <w:t>σμα αυτής της ομάδας εργασίας ήταν</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και η προώθηση ανάγκης λειτουργίας δύο ή τριών τμημάτων τουρισμού στα ανώτατα εκπαιδευτικά ιδρύματα. </w:t>
      </w:r>
    </w:p>
    <w:p w14:paraId="670F576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Έχοντας μάλιστα την πίστη αλλά και την επιστημονική τεκμηρίωση ότι χρειάζεται απαραίτητα να δημιουργήσου</w:t>
      </w:r>
      <w:r>
        <w:rPr>
          <w:rFonts w:eastAsia="Times New Roman" w:cs="Times New Roman"/>
          <w:szCs w:val="24"/>
        </w:rPr>
        <w:t xml:space="preserve">με σχολές τουρισμού στα πανεπιστήμια που θα έδιναν τις ευκαιρίες στους νέους σε έναν δυναμικό τομέα, αναπτύξαμε συστηματική συνεργασία και συναντήσεις με τον Υπουργό Παιδείας. </w:t>
      </w:r>
    </w:p>
    <w:p w14:paraId="670F576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Στις αλλεπάλληλες αυτές συναντήσεις εργασίας συμφωνήθηκε να δημιουργηθούν πανεπ</w:t>
      </w:r>
      <w:r>
        <w:rPr>
          <w:rFonts w:eastAsia="Times New Roman" w:cs="Times New Roman"/>
          <w:szCs w:val="24"/>
        </w:rPr>
        <w:t>ιστημιακές σχολές τουρισμού, συμφωνήθηκε η δημιουργία αγγλόφωνου προπτυχιακού προγράμματος τουρισμού στα δύο πανεπιστήμια, στο Αιγαίο στη Ρόδο και στο Πανεπιστήμιο Κρήτης με έδρα το Ρέθυμνο, για ξένους και Έλληνες φοιτητές, που ανακοινώθηκε σε κοινή συνέντ</w:t>
      </w:r>
      <w:r>
        <w:rPr>
          <w:rFonts w:eastAsia="Times New Roman" w:cs="Times New Roman"/>
          <w:szCs w:val="24"/>
        </w:rPr>
        <w:t xml:space="preserve">ευξη Τύπου του Υπουργείου Τουρισμού και του Υπουργείου Παιδείας και Θρησκευμάτων τον Νοέμβριο του 2014. </w:t>
      </w:r>
    </w:p>
    <w:p w14:paraId="670F576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Αυτή η πρωτοβουλία ήταν ιδιαίτερα καινοτόμος, διότι έδινε τη δυνατότητα στα ελληνικά ΑΕΙ για εξωστρέφεια, με πολλαπλές θετικές επιπτώσεις όχι μόνο στον</w:t>
      </w:r>
      <w:r>
        <w:rPr>
          <w:rFonts w:eastAsia="Times New Roman" w:cs="Times New Roman"/>
          <w:szCs w:val="24"/>
        </w:rPr>
        <w:t xml:space="preserve"> τουρισμό αλλά και στην ευρύτερη οικονομία. Ο Υπουργός Παιδείας, μάλιστα, διατύπωσε σχετική ρύθμιση στον ν.4316/2014 σύμφωνα με την οποία η διδασκαλία των μαθημάτων θα γινόταν εν </w:t>
      </w:r>
      <w:proofErr w:type="spellStart"/>
      <w:r>
        <w:rPr>
          <w:rFonts w:eastAsia="Times New Roman" w:cs="Times New Roman"/>
          <w:szCs w:val="24"/>
        </w:rPr>
        <w:t>όλω</w:t>
      </w:r>
      <w:proofErr w:type="spellEnd"/>
      <w:r>
        <w:rPr>
          <w:rFonts w:eastAsia="Times New Roman" w:cs="Times New Roman"/>
          <w:szCs w:val="24"/>
        </w:rPr>
        <w:t xml:space="preserve"> σε ξένη γλώσσα. Στα τμήματα αυτά αποφασίστηκαν να εισάγονται αποκλειστικά</w:t>
      </w:r>
      <w:r>
        <w:rPr>
          <w:rFonts w:eastAsia="Times New Roman" w:cs="Times New Roman"/>
          <w:szCs w:val="24"/>
        </w:rPr>
        <w:t xml:space="preserve"> αλλοδαποί φοιτητές, οι οποίοι δεν έχουν ιθαγένεια μέλους της Ευρωπαϊκής Ένωσης και δεν είναι κάτοχοι απολυτηρίου ελληνικού λυκείου, ενώ οι αλλοδαποί φοιτητές που θα επιλέγονται για φοίτηση θα συμμετέχουν οικονομικά στην κάλυψη των δαπανών λειτουργίας των </w:t>
      </w:r>
      <w:r>
        <w:rPr>
          <w:rFonts w:eastAsia="Times New Roman" w:cs="Times New Roman"/>
          <w:szCs w:val="24"/>
        </w:rPr>
        <w:t xml:space="preserve">προγραμμάτων αυτών. Επιτρέπεται δε η συμμετοχή στο πρόγραμμα μεταπτυχιακών σπουδών αλλοδαπών φοιτητών εκτός Ευρωπαϊκής Ένωσης με απόφαση της κοσμητείας, η οποία θα διενεργεί και τον σχετικό έλεγχο. </w:t>
      </w:r>
    </w:p>
    <w:p w14:paraId="670F576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πραγματοποίηση της δυνατότητας αυτής προέβλεπε ενεργοπο</w:t>
      </w:r>
      <w:r>
        <w:rPr>
          <w:rFonts w:eastAsia="Times New Roman" w:cs="Times New Roman"/>
          <w:szCs w:val="24"/>
        </w:rPr>
        <w:t xml:space="preserve">ίηση του κάθε ανώτατου εκπαιδευτικού ιδρύματος, αλλά κυρίως -κι εδώ θα ήθελα να με προσέξετε κύριε Υπουργέ- την έκδοση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το οποίο βέβαια ποτέ δεν </w:t>
      </w:r>
      <w:proofErr w:type="spellStart"/>
      <w:r>
        <w:rPr>
          <w:rFonts w:eastAsia="Times New Roman" w:cs="Times New Roman"/>
          <w:szCs w:val="24"/>
        </w:rPr>
        <w:t>εξεδόθη</w:t>
      </w:r>
      <w:proofErr w:type="spellEnd"/>
      <w:r>
        <w:rPr>
          <w:rFonts w:eastAsia="Times New Roman" w:cs="Times New Roman"/>
          <w:szCs w:val="24"/>
        </w:rPr>
        <w:t>, καθώς λίγες μέρες μετά άλλαξε η Κυβέρνηση και βεβαίως η νέα ηγεσία του Υπουργεί</w:t>
      </w:r>
      <w:r>
        <w:rPr>
          <w:rFonts w:eastAsia="Times New Roman" w:cs="Times New Roman"/>
          <w:szCs w:val="24"/>
        </w:rPr>
        <w:t xml:space="preserve">ου ήταν αρνητική στη λογική της εξωστρέφειας. Και όπως φαίνεται και από τη σημερινή στάση σας, δεν θέλετε ή δεν μπορείτε να το αντιληφθείτε. Προφανώς, οι εσωτερικές ανάγκες της Κυβέρνησής σας έχουν προτεραιότητα μπροστά στις πραγματικές ανάγκες της χώρας. </w:t>
      </w:r>
    </w:p>
    <w:p w14:paraId="670F576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ανάγκη σας να </w:t>
      </w:r>
      <w:proofErr w:type="spellStart"/>
      <w:r>
        <w:rPr>
          <w:rFonts w:eastAsia="Times New Roman" w:cs="Times New Roman"/>
          <w:szCs w:val="24"/>
        </w:rPr>
        <w:t>αποδομήσετε</w:t>
      </w:r>
      <w:proofErr w:type="spellEnd"/>
      <w:r>
        <w:rPr>
          <w:rFonts w:eastAsia="Times New Roman" w:cs="Times New Roman"/>
          <w:szCs w:val="24"/>
        </w:rPr>
        <w:t xml:space="preserve"> καθετί θετικό που έκανε η κυβέρνησή μας είναι πολύ μεγαλύτερη από την επιτακτική ανάγκη για την πρόοδο της χώρας. Όλα αυτά είναι ψιλά γράμματα για εσάς. Δεν θέλετε να τα καταλάβετε. Είστε σταθεροί αρνητές κάθε θετικής προσπάθει</w:t>
      </w:r>
      <w:r>
        <w:rPr>
          <w:rFonts w:eastAsia="Times New Roman" w:cs="Times New Roman"/>
          <w:szCs w:val="24"/>
        </w:rPr>
        <w:t>ας που έχει γίνει με κόπο και σκληρή δουλειά πριν αναλάβετε την εξουσία. Όμως, βέβαια, μην ξεχνιόμαστε, προέχει η εξουσία για εσάς.</w:t>
      </w:r>
    </w:p>
    <w:p w14:paraId="670F576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 Ένα άλλο ζήτημα στο οποίο θα ήθελα να αναφερθώ είναι αυτό της παραχώρησης του Μουσείου Ελληνικής Λαϊκής Τέχνης και Ελληνικώ</w:t>
      </w:r>
      <w:r>
        <w:rPr>
          <w:rFonts w:eastAsia="Times New Roman" w:cs="Times New Roman"/>
          <w:szCs w:val="24"/>
        </w:rPr>
        <w:t>ν Λαϊκών Μουσικών Οργάνων της Βιβλιοθήκης και της Συλλογής Φοίβου </w:t>
      </w:r>
      <w:proofErr w:type="spellStart"/>
      <w:r>
        <w:rPr>
          <w:rFonts w:eastAsia="Times New Roman" w:cs="Times New Roman"/>
          <w:szCs w:val="24"/>
        </w:rPr>
        <w:t>Ανωγειανάκη</w:t>
      </w:r>
      <w:proofErr w:type="spellEnd"/>
      <w:r>
        <w:rPr>
          <w:rFonts w:eastAsia="Times New Roman" w:cs="Times New Roman"/>
          <w:szCs w:val="24"/>
        </w:rPr>
        <w:t xml:space="preserve"> καθώς και της «Οικίας Λασσάνη» στην οποία στεγάζεται, στο Εθνικό Καποδιστριακό Πανεπιστήμιο. </w:t>
      </w:r>
    </w:p>
    <w:p w14:paraId="670F576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Τελικά πριν από λίγο, μετά από πολλές αντιδράσεις αποσύρατε τη διάταξη με την επιφύλ</w:t>
      </w:r>
      <w:r>
        <w:rPr>
          <w:rFonts w:eastAsia="Times New Roman" w:cs="Times New Roman"/>
          <w:szCs w:val="24"/>
        </w:rPr>
        <w:t xml:space="preserve">αξη, όμως, ότι θα επανέλθει ενδεχομένως σε νομοσχέδιο του Υπουργείου Πολιτισμού. Γι’ αυτό θέλω να επισημάνω μερικά πράγματα. Θα έπρεπε να γνωρίζετε στην Κυβέρνησή σας ότι για την καλύτερη διαχείριση των λειτουργικών ζητημάτων, σύμφωνα με τον </w:t>
      </w:r>
      <w:r>
        <w:rPr>
          <w:rFonts w:eastAsia="Times New Roman" w:cs="Times New Roman"/>
          <w:szCs w:val="24"/>
        </w:rPr>
        <w:t>ο</w:t>
      </w:r>
      <w:r>
        <w:rPr>
          <w:rFonts w:eastAsia="Times New Roman" w:cs="Times New Roman"/>
          <w:szCs w:val="24"/>
        </w:rPr>
        <w:t xml:space="preserve">ργανισμό του </w:t>
      </w:r>
      <w:r>
        <w:rPr>
          <w:rFonts w:eastAsia="Times New Roman" w:cs="Times New Roman"/>
          <w:szCs w:val="24"/>
        </w:rPr>
        <w:t>Υπουργείου Πολιτισμού και Αθλητισμού, οφείλατε να είχατε συστήσει μια επιστημονική επιτροπή καθοδήγησης από εξειδικευμένους επιστήμονες. Ωστόσο και αυτή λόγω της ολιγωρίας του Υπουργείου Πολιτισμού την αφήσατε σε εκκρεμότητα. Απ’ ό,τι φαίνεται η ηγεσία του</w:t>
      </w:r>
      <w:r>
        <w:rPr>
          <w:rFonts w:eastAsia="Times New Roman" w:cs="Times New Roman"/>
          <w:szCs w:val="24"/>
        </w:rPr>
        <w:t xml:space="preserve"> Υπουργείου νομοθέτησε στο πόδι και την ίδια μέρα που υπέγραψε το σχέδιο νόμου του Υπουργείου Παιδείας</w:t>
      </w:r>
      <w:r>
        <w:rPr>
          <w:rFonts w:eastAsia="Times New Roman" w:cs="Times New Roman"/>
          <w:szCs w:val="24"/>
        </w:rPr>
        <w:t>,</w:t>
      </w:r>
      <w:r>
        <w:rPr>
          <w:rFonts w:eastAsia="Times New Roman" w:cs="Times New Roman"/>
          <w:szCs w:val="24"/>
        </w:rPr>
        <w:t xml:space="preserve"> η Υπουργός Πολιτισμού έστειλε τον νέο </w:t>
      </w:r>
      <w:r>
        <w:rPr>
          <w:rFonts w:eastAsia="Times New Roman" w:cs="Times New Roman"/>
          <w:szCs w:val="24"/>
        </w:rPr>
        <w:t>ο</w:t>
      </w:r>
      <w:r>
        <w:rPr>
          <w:rFonts w:eastAsia="Times New Roman" w:cs="Times New Roman"/>
          <w:szCs w:val="24"/>
        </w:rPr>
        <w:t xml:space="preserve">ργανισμό του Υπουργείου που προβλέπει ότι το </w:t>
      </w:r>
      <w:r>
        <w:rPr>
          <w:rFonts w:eastAsia="Times New Roman" w:cs="Times New Roman"/>
          <w:szCs w:val="24"/>
        </w:rPr>
        <w:t>μ</w:t>
      </w:r>
      <w:r>
        <w:rPr>
          <w:rFonts w:eastAsia="Times New Roman" w:cs="Times New Roman"/>
          <w:szCs w:val="24"/>
        </w:rPr>
        <w:t>ουσείο υπάρχει ως ειδική περιφερειακή υπηρεσία του Υπουργείου, στεγ</w:t>
      </w:r>
      <w:r>
        <w:rPr>
          <w:rFonts w:eastAsia="Times New Roman" w:cs="Times New Roman"/>
          <w:szCs w:val="24"/>
        </w:rPr>
        <w:t xml:space="preserve">άζεται στην Πλάκα κι εκεί επίσης περιλαμβάνεται η συγκεκριμένη συλλογή μαζί με τη </w:t>
      </w:r>
      <w:r>
        <w:rPr>
          <w:rFonts w:eastAsia="Times New Roman" w:cs="Times New Roman"/>
          <w:szCs w:val="24"/>
        </w:rPr>
        <w:t>β</w:t>
      </w:r>
      <w:r>
        <w:rPr>
          <w:rFonts w:eastAsia="Times New Roman" w:cs="Times New Roman"/>
          <w:szCs w:val="24"/>
        </w:rPr>
        <w:t>ιβλιοθήκη.</w:t>
      </w:r>
    </w:p>
    <w:p w14:paraId="670F576F" w14:textId="77777777" w:rsidR="00D35489" w:rsidRDefault="0006190C">
      <w:pPr>
        <w:spacing w:line="600" w:lineRule="auto"/>
        <w:jc w:val="both"/>
        <w:rPr>
          <w:rFonts w:eastAsia="Times New Roman"/>
          <w:szCs w:val="24"/>
        </w:rPr>
      </w:pPr>
      <w:r>
        <w:rPr>
          <w:rFonts w:eastAsia="Times New Roman"/>
          <w:szCs w:val="24"/>
        </w:rPr>
        <w:t xml:space="preserve">Αυτό το γνώριζε ή δεν το θυμόταν η Υπουργός Πολιτισμού, όταν συμφώνησε για την παραχώρησή τους; </w:t>
      </w:r>
    </w:p>
    <w:p w14:paraId="670F5770" w14:textId="77777777" w:rsidR="00D35489" w:rsidRDefault="0006190C">
      <w:pPr>
        <w:spacing w:line="600" w:lineRule="auto"/>
        <w:ind w:firstLine="720"/>
        <w:jc w:val="both"/>
        <w:rPr>
          <w:rFonts w:eastAsia="Times New Roman"/>
          <w:szCs w:val="24"/>
        </w:rPr>
      </w:pPr>
      <w:r>
        <w:rPr>
          <w:rFonts w:eastAsia="Times New Roman"/>
          <w:szCs w:val="24"/>
        </w:rPr>
        <w:t>Επιπροσθέτως και πολύ σημαντικό είναι ότι η Υπουργός Πολιτισμού ό</w:t>
      </w:r>
      <w:r>
        <w:rPr>
          <w:rFonts w:eastAsia="Times New Roman"/>
          <w:szCs w:val="24"/>
        </w:rPr>
        <w:t xml:space="preserve">σο και η Υπουργός Παιδείας παραγνώριζαν το γεγονός ότι η ρύθμιση αυτή είναι αντισυνταγματική, καθώς ο αείμνηστος Φοίβος </w:t>
      </w:r>
      <w:proofErr w:type="spellStart"/>
      <w:r>
        <w:rPr>
          <w:rFonts w:eastAsia="Times New Roman"/>
          <w:szCs w:val="24"/>
        </w:rPr>
        <w:t>Ανωγειανάκης</w:t>
      </w:r>
      <w:proofErr w:type="spellEnd"/>
      <w:r>
        <w:rPr>
          <w:rFonts w:eastAsia="Times New Roman"/>
          <w:szCs w:val="24"/>
        </w:rPr>
        <w:t xml:space="preserve"> ρητά δώρισε την προσωπική του συλλογή στο Υπουργείο Πολιτισμού. Κατά συνέπεια η παραχώρηση της συλλογής του στο Υπουργείο Π</w:t>
      </w:r>
      <w:r>
        <w:rPr>
          <w:rFonts w:eastAsia="Times New Roman"/>
          <w:szCs w:val="24"/>
        </w:rPr>
        <w:t>αιδείας παραβίαζε τη διάταξη του άρθρου 109 του Συντάγματος, το οποίο επιβάλλει την απαγόρευση στη μεταβολή του περιεχομένου δωρεάς που έχει δοθεί για κοινωφελή σκοπό υπέρ του δημοσίου.</w:t>
      </w:r>
    </w:p>
    <w:p w14:paraId="670F5771" w14:textId="77777777" w:rsidR="00D35489" w:rsidRDefault="0006190C">
      <w:pPr>
        <w:spacing w:line="600" w:lineRule="auto"/>
        <w:ind w:firstLine="720"/>
        <w:jc w:val="both"/>
        <w:rPr>
          <w:rFonts w:eastAsia="Times New Roman"/>
          <w:szCs w:val="24"/>
        </w:rPr>
      </w:pPr>
      <w:r>
        <w:rPr>
          <w:rFonts w:eastAsia="Times New Roman"/>
          <w:szCs w:val="24"/>
        </w:rPr>
        <w:t>Επιπλέον, πέρα από το γεγονός ότι αγνοήσατε όλα τα παραπάνω, δεν λάβατ</w:t>
      </w:r>
      <w:r>
        <w:rPr>
          <w:rFonts w:eastAsia="Times New Roman"/>
          <w:szCs w:val="24"/>
        </w:rPr>
        <w:t xml:space="preserve">ε και υπ’ </w:t>
      </w:r>
      <w:proofErr w:type="spellStart"/>
      <w:r>
        <w:rPr>
          <w:rFonts w:eastAsia="Times New Roman"/>
          <w:szCs w:val="24"/>
        </w:rPr>
        <w:t>όψιν</w:t>
      </w:r>
      <w:proofErr w:type="spellEnd"/>
      <w:r>
        <w:rPr>
          <w:rFonts w:eastAsia="Times New Roman"/>
          <w:szCs w:val="24"/>
        </w:rPr>
        <w:t xml:space="preserve"> σας τη δεινή οικονομική κατάσταση στην οποία έχει περιέλθει το ΕΚΠΑ και πώς, αλήθεια, το πανεπιστήμιο θα στήριζε οικονομικά το μουσείο, με ποιους πόρους και ποια ήταν η σκοπιμότητα πίσω από αυτό. </w:t>
      </w:r>
    </w:p>
    <w:p w14:paraId="670F5772" w14:textId="77777777" w:rsidR="00D35489" w:rsidRDefault="0006190C">
      <w:pPr>
        <w:spacing w:line="600" w:lineRule="auto"/>
        <w:ind w:firstLine="720"/>
        <w:jc w:val="both"/>
        <w:rPr>
          <w:rFonts w:eastAsia="Times New Roman"/>
          <w:szCs w:val="24"/>
        </w:rPr>
      </w:pPr>
      <w:r>
        <w:rPr>
          <w:rFonts w:eastAsia="Times New Roman"/>
          <w:szCs w:val="24"/>
        </w:rPr>
        <w:t>Γι’ αυτό θα ήθελα να πω ότι θα πρέπει να είσ</w:t>
      </w:r>
      <w:r>
        <w:rPr>
          <w:rFonts w:eastAsia="Times New Roman"/>
          <w:szCs w:val="24"/>
        </w:rPr>
        <w:t xml:space="preserve">αστε πολύ πιο προσεκτικοί, να λαμβάνετε υπ’ </w:t>
      </w:r>
      <w:proofErr w:type="spellStart"/>
      <w:r>
        <w:rPr>
          <w:rFonts w:eastAsia="Times New Roman"/>
          <w:szCs w:val="24"/>
        </w:rPr>
        <w:t>όψιν</w:t>
      </w:r>
      <w:proofErr w:type="spellEnd"/>
      <w:r>
        <w:rPr>
          <w:rFonts w:eastAsia="Times New Roman"/>
          <w:szCs w:val="24"/>
        </w:rPr>
        <w:t xml:space="preserve"> όλες τις παραμέτρους, πριν νομοθετήσετε. Εξυπακούεται ότι καταψηφίζουμε τις διατάξεις αυτές.</w:t>
      </w:r>
    </w:p>
    <w:p w14:paraId="670F5773" w14:textId="77777777" w:rsidR="00D35489" w:rsidRDefault="0006190C">
      <w:pPr>
        <w:spacing w:line="600" w:lineRule="auto"/>
        <w:ind w:firstLine="720"/>
        <w:jc w:val="both"/>
        <w:rPr>
          <w:rFonts w:eastAsia="Times New Roman"/>
          <w:szCs w:val="24"/>
        </w:rPr>
      </w:pPr>
      <w:r>
        <w:rPr>
          <w:rFonts w:eastAsia="Times New Roman"/>
          <w:szCs w:val="24"/>
        </w:rPr>
        <w:t>Ευχαριστώ πολύ για την προσοχή σας.</w:t>
      </w:r>
    </w:p>
    <w:p w14:paraId="670F5774"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0F5775" w14:textId="77777777" w:rsidR="00D35489" w:rsidRDefault="0006190C">
      <w:pPr>
        <w:tabs>
          <w:tab w:val="left" w:pos="3695"/>
        </w:tabs>
        <w:spacing w:line="600" w:lineRule="auto"/>
        <w:ind w:firstLine="720"/>
        <w:jc w:val="both"/>
        <w:rPr>
          <w:rFonts w:eastAsia="Times New Roman" w:cs="Times New Roman"/>
          <w:szCs w:val="24"/>
        </w:rPr>
      </w:pPr>
      <w:r>
        <w:rPr>
          <w:rFonts w:eastAsia="Times New Roman" w:cs="Times New Roman"/>
          <w:b/>
          <w:szCs w:val="24"/>
        </w:rPr>
        <w:t>ΠΡΟΕΔΡΕΥΩΝ (Σπυρίδων Λυκ</w:t>
      </w:r>
      <w:r>
        <w:rPr>
          <w:rFonts w:eastAsia="Times New Roman" w:cs="Times New Roman"/>
          <w:b/>
          <w:szCs w:val="24"/>
        </w:rPr>
        <w:t xml:space="preserve">ούδης): </w:t>
      </w:r>
      <w:r>
        <w:rPr>
          <w:rFonts w:eastAsia="Times New Roman" w:cs="Times New Roman"/>
          <w:szCs w:val="24"/>
        </w:rPr>
        <w:t>Ευχαριστώ, κ. Κεφαλογιάννη.</w:t>
      </w:r>
    </w:p>
    <w:p w14:paraId="670F5776" w14:textId="77777777" w:rsidR="00D35489" w:rsidRDefault="0006190C">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λειτουργίας της </w:t>
      </w:r>
      <w:r>
        <w:rPr>
          <w:rFonts w:eastAsia="Times New Roman"/>
          <w:szCs w:val="24"/>
        </w:rPr>
        <w:t xml:space="preserve">Βουλής και ξεναγήθηκαν στην έκθεση της αίθουσας «ΕΛΕΥΘΕΡΙΟΣ ΒΕΝΙΖΕΛΟΣ», πενήντα ένας μαθήτριες και μαθητές και πέντε συνοδοί εκπαιδευτικοί από το Γυμνάσιο Πέτα Άρτας και το Γυμνάσιο </w:t>
      </w:r>
      <w:proofErr w:type="spellStart"/>
      <w:r>
        <w:rPr>
          <w:rFonts w:eastAsia="Times New Roman"/>
          <w:szCs w:val="24"/>
        </w:rPr>
        <w:t>Νυδρίου</w:t>
      </w:r>
      <w:proofErr w:type="spellEnd"/>
      <w:r>
        <w:rPr>
          <w:rFonts w:eastAsia="Times New Roman"/>
          <w:szCs w:val="24"/>
        </w:rPr>
        <w:t xml:space="preserve"> Λευκάδας.</w:t>
      </w:r>
    </w:p>
    <w:p w14:paraId="670F5777" w14:textId="77777777" w:rsidR="00D35489" w:rsidRDefault="0006190C">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670F5778"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w:t>
      </w:r>
      <w:r>
        <w:rPr>
          <w:rFonts w:eastAsia="Times New Roman" w:cs="Times New Roman"/>
          <w:szCs w:val="24"/>
        </w:rPr>
        <w:t>πτέρυγες της Βουλής)</w:t>
      </w:r>
    </w:p>
    <w:p w14:paraId="670F577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σας ενημερώσω για την εξέλιξη της συζήτησης. Ακολουθεί η συνάδελφος, κ. </w:t>
      </w:r>
      <w:proofErr w:type="spellStart"/>
      <w:r>
        <w:rPr>
          <w:rFonts w:eastAsia="Times New Roman" w:cs="Times New Roman"/>
          <w:szCs w:val="24"/>
        </w:rPr>
        <w:t>Βάκη</w:t>
      </w:r>
      <w:proofErr w:type="spellEnd"/>
      <w:r>
        <w:rPr>
          <w:rFonts w:eastAsia="Times New Roman" w:cs="Times New Roman"/>
          <w:szCs w:val="24"/>
        </w:rPr>
        <w:t xml:space="preserve">, Κοινοβουλευτικός Εκπρόσωπος του ΣΥΡΙΖΑ και αμέσως μετά ο κ. Ανδριανός, ο κ. </w:t>
      </w:r>
      <w:proofErr w:type="spellStart"/>
      <w:r>
        <w:rPr>
          <w:rFonts w:eastAsia="Times New Roman" w:cs="Times New Roman"/>
          <w:szCs w:val="24"/>
        </w:rPr>
        <w:t>Ζεϊμπέκ</w:t>
      </w:r>
      <w:proofErr w:type="spellEnd"/>
      <w:r>
        <w:rPr>
          <w:rFonts w:eastAsia="Times New Roman" w:cs="Times New Roman"/>
          <w:szCs w:val="24"/>
        </w:rPr>
        <w:t xml:space="preserve">, ο κ. Αχμέτ, ο κ. Φωτήλας. Μετά έχει </w:t>
      </w:r>
      <w:r>
        <w:rPr>
          <w:rFonts w:eastAsia="Times New Roman" w:cs="Times New Roman"/>
          <w:szCs w:val="24"/>
        </w:rPr>
        <w:t xml:space="preserve">ζητήσει τον λόγο ο Υφυπουργός κ. </w:t>
      </w:r>
      <w:proofErr w:type="spellStart"/>
      <w:r>
        <w:rPr>
          <w:rFonts w:eastAsia="Times New Roman" w:cs="Times New Roman"/>
          <w:szCs w:val="24"/>
        </w:rPr>
        <w:t>Μπαξεβανάκης</w:t>
      </w:r>
      <w:proofErr w:type="spellEnd"/>
      <w:r>
        <w:rPr>
          <w:rFonts w:eastAsia="Times New Roman" w:cs="Times New Roman"/>
          <w:szCs w:val="24"/>
        </w:rPr>
        <w:t>, εκτός εάν θέλει άλλη ώρα. Αργότερα; Ωραία.</w:t>
      </w:r>
    </w:p>
    <w:p w14:paraId="670F577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Βάκη</w:t>
      </w:r>
      <w:proofErr w:type="spellEnd"/>
      <w:r>
        <w:rPr>
          <w:rFonts w:eastAsia="Times New Roman" w:cs="Times New Roman"/>
          <w:szCs w:val="24"/>
        </w:rPr>
        <w:t>.</w:t>
      </w:r>
    </w:p>
    <w:p w14:paraId="670F577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Σας ευχαριστώ, κύριε Πρόεδρε.</w:t>
      </w:r>
    </w:p>
    <w:p w14:paraId="670F577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να κάνω και χρήση του χρόνου της δευτερολογίας μου.</w:t>
      </w:r>
    </w:p>
    <w:p w14:paraId="670F577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σκόπευα, κυρίες και κύριοι συνάδ</w:t>
      </w:r>
      <w:r>
        <w:rPr>
          <w:rFonts w:eastAsia="Times New Roman" w:cs="Times New Roman"/>
          <w:szCs w:val="24"/>
        </w:rPr>
        <w:t>ελφοι, να αναφερθώ στις γενικότερες πολιτικές εξελίξεις, αλλά με την ευκαιρία των όσων ακούστηκαν και ειδικά από τον Κοινοβουλευτικό Εκπρόσωπο της Δημοκρατικής Συμπαράταξης κ. Θεοχαρόπουλο, επιτρέψτε μου ένα σχόλιο.</w:t>
      </w:r>
    </w:p>
    <w:p w14:paraId="670F577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ήθελα να πω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w:t>
      </w:r>
      <w:r>
        <w:rPr>
          <w:rFonts w:eastAsia="Times New Roman" w:cs="Times New Roman"/>
          <w:szCs w:val="24"/>
        </w:rPr>
        <w:t>υστυχώς, η Αντιπολίτ</w:t>
      </w:r>
      <w:r>
        <w:rPr>
          <w:rFonts w:eastAsia="Times New Roman" w:cs="Times New Roman"/>
          <w:szCs w:val="24"/>
        </w:rPr>
        <w:t>ευση ακούγεται σαν ηχείο των δανειστών. Δεν βρήκατε να πείτε ούτε μία καλή κουβέντα για την υπέρβαση των δημοσιονομικών στόχων, για την πλήρη αστοχία του Διεθνούς Νομισματικού Ταμείου όσο αφορά τις εκτιμήσεις του για την ελληνική οικονομία. Δεν ακούσατε τί</w:t>
      </w:r>
      <w:r>
        <w:rPr>
          <w:rFonts w:eastAsia="Times New Roman" w:cs="Times New Roman"/>
          <w:szCs w:val="24"/>
        </w:rPr>
        <w:t xml:space="preserve">ποτα ούτε διαβάσατε δηλώσεις σημαντικών συντελεστών της διαπραγμάτευσης, οι οποίοι αποδέχονται τις ελληνικές θέσεις, όχι γιατί συμπαθούν την ελληνική Κυβέρνηση, αλλά γιατί αυτές οι θέσεις τεκμηριώνονται στην αλήθεια των αριθμών. </w:t>
      </w:r>
    </w:p>
    <w:p w14:paraId="670F577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επιτρέψτε μου να αναφε</w:t>
      </w:r>
      <w:r>
        <w:rPr>
          <w:rFonts w:eastAsia="Times New Roman" w:cs="Times New Roman"/>
          <w:szCs w:val="24"/>
        </w:rPr>
        <w:t>ρθώ και σε ένα μικρό απόσπασμα, προτού εισέλθω στο νομοσχέδιο που συζητούμε, από την πολύ πρόσφατη επιστολή του κεντρικού τραπεζίτη της Ελλάδας και πρώην Υπουργού Οικονομικών της συγκυβέρνησης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ΠΑΣΟΚ, του κ. Στουρνάρα, προς το Διεθνές Νομ</w:t>
      </w:r>
      <w:r>
        <w:rPr>
          <w:rFonts w:eastAsia="Times New Roman" w:cs="Times New Roman"/>
          <w:szCs w:val="24"/>
        </w:rPr>
        <w:t xml:space="preserve">ισματικό Ταμείο. </w:t>
      </w:r>
    </w:p>
    <w:p w14:paraId="670F578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Λέει, λοιπόν, ο κ. Στουρνάρας ότι το Διεθνές Νομισματικό Ταμείο ήταν υπεύθυνο για τις καθυστερήσεις στην αξιολόγηση του 2013, ενώ ήταν αδικαιολόγητη η επιμονή του για επιπρόσθετα παραμετρικά μέτρα φορολογικής πολιτικής, ακόμα και όταν ήτα</w:t>
      </w:r>
      <w:r>
        <w:rPr>
          <w:rFonts w:eastAsia="Times New Roman" w:cs="Times New Roman"/>
          <w:szCs w:val="24"/>
        </w:rPr>
        <w:t xml:space="preserve">ν κάτι περισσότερο από ξεκάθαρο ότι οδηγούμαστε σε </w:t>
      </w:r>
      <w:proofErr w:type="spellStart"/>
      <w:r>
        <w:rPr>
          <w:rFonts w:eastAsia="Times New Roman" w:cs="Times New Roman"/>
          <w:szCs w:val="24"/>
        </w:rPr>
        <w:t>υπεραπόδοση</w:t>
      </w:r>
      <w:proofErr w:type="spellEnd"/>
      <w:r>
        <w:rPr>
          <w:rFonts w:eastAsia="Times New Roman" w:cs="Times New Roman"/>
          <w:szCs w:val="24"/>
        </w:rPr>
        <w:t xml:space="preserve"> στόχων σε σχέση με το πρωτογενές πλεόνασμα. Αυτά λέει ο κ. Στουρνάρας στη σελίδα 9 του παραρτήματος της περιβόητης έκθεσης του άρθρου 4 του Διεθνούς Νομισματικού Ταμείου.</w:t>
      </w:r>
    </w:p>
    <w:p w14:paraId="670F578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Εσείς άραγε τότε πώς α</w:t>
      </w:r>
      <w:r>
        <w:rPr>
          <w:rFonts w:eastAsia="Times New Roman" w:cs="Times New Roman"/>
          <w:szCs w:val="24"/>
        </w:rPr>
        <w:t xml:space="preserve">ντισταθήκατε; Αντισταθήκατε στους παραλογισμούς του Διεθνούς Νομισματικού Ταμείου; Συνάδελφοι, τους υπογράψατε όλους και άλλους τόσους, όπως κάποιοι από εσάς λένε. Τώρα εμείς θα πρέπει να κάνουμε το ίδιο, για να βρείτε την ευκαιρία κάποιοι να αποσιωπήσετε </w:t>
      </w:r>
      <w:r>
        <w:rPr>
          <w:rFonts w:eastAsia="Times New Roman" w:cs="Times New Roman"/>
          <w:szCs w:val="24"/>
        </w:rPr>
        <w:t>τις ευθύνες σας για την παθητική στάση που επιλέξατε με τους δανειστές όλα αυτά τα χρόνια;</w:t>
      </w:r>
    </w:p>
    <w:p w14:paraId="670F578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είστε, λοιπόν, βέβαιοι ότι εμείς δεν θα κάνουμε το ίδιο λάθος. Τα στοιχεία της ελληνικής οικονομίας είναι θετικά. Υπάρχει μια δυναμική πορεία των δημοσιονομικών σ</w:t>
      </w:r>
      <w:r>
        <w:rPr>
          <w:rFonts w:eastAsia="Times New Roman" w:cs="Times New Roman"/>
          <w:szCs w:val="24"/>
        </w:rPr>
        <w:t>τόχων και δεν πρόκειται να δεχθούμε και να κάνουμε πίσω σε καμμία παράλογη απαίτηση απ’ όπου και αν αυτή προέρχεται.</w:t>
      </w:r>
    </w:p>
    <w:p w14:paraId="670F578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ρωτάμε, λοιπόν, εσάς, που εμφανίζεστε σαν ηχεία στα τηλεοπτικά πάνελ: Θέλετε να κλείσει η αξιολόγηση με τη χώρα, όμως, όρθια, ναι ή όχι</w:t>
      </w:r>
      <w:r>
        <w:rPr>
          <w:rFonts w:eastAsia="Times New Roman" w:cs="Times New Roman"/>
          <w:szCs w:val="24"/>
        </w:rPr>
        <w:t>; Εκτός αν έχετε δεσμευθεί στο ΔΝΤ να ψηφίσετε όλα όσα ζητάει και άλλα τόσα. Ναι ή όχι; Ας μας δώσετε μία απάντηση.</w:t>
      </w:r>
    </w:p>
    <w:p w14:paraId="670F578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Και επειδή πολύς λόγος γίνεται εσχάτως και για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ιαφωτισμό, μάλιστα πρόσφατα ενέσκηψε και ο </w:t>
      </w:r>
      <w:proofErr w:type="spellStart"/>
      <w:r>
        <w:rPr>
          <w:rFonts w:eastAsia="Times New Roman" w:cs="Times New Roman"/>
          <w:szCs w:val="24"/>
        </w:rPr>
        <w:t>Βολταίρος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πιτρέψτε μου να σας πω </w:t>
      </w:r>
      <w:r>
        <w:rPr>
          <w:rFonts w:eastAsia="Times New Roman" w:cs="Times New Roman"/>
          <w:szCs w:val="24"/>
        </w:rPr>
        <w:t xml:space="preserve">ότι ένας μεγάλος φιλόσοφος του </w:t>
      </w:r>
      <w:r>
        <w:rPr>
          <w:rFonts w:eastAsia="Times New Roman" w:cs="Times New Roman"/>
          <w:szCs w:val="24"/>
        </w:rPr>
        <w:t>Δ</w:t>
      </w:r>
      <w:r>
        <w:rPr>
          <w:rFonts w:eastAsia="Times New Roman" w:cs="Times New Roman"/>
          <w:szCs w:val="24"/>
        </w:rPr>
        <w:t xml:space="preserve">ιαφωτισμού, ο </w:t>
      </w:r>
      <w:proofErr w:type="spellStart"/>
      <w:r>
        <w:rPr>
          <w:rFonts w:eastAsia="Times New Roman" w:cs="Times New Roman"/>
          <w:szCs w:val="24"/>
        </w:rPr>
        <w:t>Εμμάνουελ</w:t>
      </w:r>
      <w:proofErr w:type="spellEnd"/>
      <w:r>
        <w:rPr>
          <w:rFonts w:eastAsia="Times New Roman" w:cs="Times New Roman"/>
          <w:szCs w:val="24"/>
        </w:rPr>
        <w:t xml:space="preserve"> </w:t>
      </w:r>
      <w:proofErr w:type="spellStart"/>
      <w:r>
        <w:rPr>
          <w:rFonts w:eastAsia="Times New Roman" w:cs="Times New Roman"/>
          <w:szCs w:val="24"/>
        </w:rPr>
        <w:t>Καντ</w:t>
      </w:r>
      <w:proofErr w:type="spellEnd"/>
      <w:r>
        <w:rPr>
          <w:rFonts w:eastAsia="Times New Roman" w:cs="Times New Roman"/>
          <w:szCs w:val="24"/>
        </w:rPr>
        <w:t>, είχε ταυτίσει την ορθή χρήση του λόγου με τη δημόσια χρήση του, με την αρχή της δημοσιότητας. Μόνο που αυτή η αρχή της δημοσιότητας δεν είναι τα χαλκεία της προπαγάνδας στα τηλεοπτικά πάνελ, αλλ</w:t>
      </w:r>
      <w:r>
        <w:rPr>
          <w:rFonts w:eastAsia="Times New Roman" w:cs="Times New Roman"/>
          <w:szCs w:val="24"/>
        </w:rPr>
        <w:t>ά είναι κάτι άλλο. Είναι ισότιμη διαβούλευση και η ελεύθερη επί του πεδίου της δημόσιας σφαίρας, αλλά όταν αυτή υπόκειται σε κανόνες. Αυτό ας το κρατήσουμε ως παρακαταθήκη και ως κοινοβουλευτική συμπεριφορά και όχι μόνο.</w:t>
      </w:r>
    </w:p>
    <w:p w14:paraId="670F578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μπω τώρα στο νομοσχέδιο που συζη</w:t>
      </w:r>
      <w:r>
        <w:rPr>
          <w:rFonts w:eastAsia="Times New Roman" w:cs="Times New Roman"/>
          <w:szCs w:val="24"/>
        </w:rPr>
        <w:t xml:space="preserve">τάμε, το οποίο εμπεριέχει, θα έλεγα στον κ. Τζαβάρα, ψήγματα του </w:t>
      </w:r>
      <w:r>
        <w:rPr>
          <w:rFonts w:eastAsia="Times New Roman" w:cs="Times New Roman"/>
          <w:szCs w:val="24"/>
        </w:rPr>
        <w:t>Δ</w:t>
      </w:r>
      <w:r>
        <w:rPr>
          <w:rFonts w:eastAsia="Times New Roman" w:cs="Times New Roman"/>
          <w:szCs w:val="24"/>
        </w:rPr>
        <w:t xml:space="preserve">ιαφωτισμού. Άλλωστε τα νομοσχέδια που περάσαν από αυτή την Κυβέρνηση για την παιδεία –και θα ήθελα να κάνω και μία ειδική αναφορά στην ιθαγένεια- εμφορούνται από τη φιλοσοφία του </w:t>
      </w:r>
      <w:r>
        <w:rPr>
          <w:rFonts w:eastAsia="Times New Roman" w:cs="Times New Roman"/>
          <w:szCs w:val="24"/>
        </w:rPr>
        <w:t>Δι</w:t>
      </w:r>
      <w:r>
        <w:rPr>
          <w:rFonts w:eastAsia="Times New Roman" w:cs="Times New Roman"/>
          <w:szCs w:val="24"/>
        </w:rPr>
        <w:t>αφωτισμού</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από τα δικαιώματα που προσιδιάζουν στον άνθρωπο </w:t>
      </w:r>
      <w:r>
        <w:rPr>
          <w:rFonts w:eastAsia="Times New Roman" w:cs="Times New Roman"/>
          <w:szCs w:val="24"/>
          <w:lang w:val="en-US"/>
        </w:rPr>
        <w:t>per</w:t>
      </w:r>
      <w:r>
        <w:rPr>
          <w:rFonts w:eastAsia="Times New Roman" w:cs="Times New Roman"/>
          <w:szCs w:val="24"/>
        </w:rPr>
        <w:t xml:space="preserve"> </w:t>
      </w:r>
      <w:r>
        <w:rPr>
          <w:rFonts w:eastAsia="Times New Roman" w:cs="Times New Roman"/>
          <w:szCs w:val="24"/>
          <w:lang w:val="en-US"/>
        </w:rPr>
        <w:t>se</w:t>
      </w:r>
      <w:r>
        <w:rPr>
          <w:rFonts w:eastAsia="Times New Roman" w:cs="Times New Roman"/>
          <w:szCs w:val="24"/>
        </w:rPr>
        <w:t xml:space="preserve">, από τα δικαιώματα του ανθρώπου και του πολίτη. Για την κληρονομιά του </w:t>
      </w:r>
      <w:r>
        <w:rPr>
          <w:rFonts w:eastAsia="Times New Roman" w:cs="Times New Roman"/>
          <w:szCs w:val="24"/>
        </w:rPr>
        <w:t>Δ</w:t>
      </w:r>
      <w:r>
        <w:rPr>
          <w:rFonts w:eastAsia="Times New Roman" w:cs="Times New Roman"/>
          <w:szCs w:val="24"/>
        </w:rPr>
        <w:t>ιαφωτισμού</w:t>
      </w:r>
      <w:r>
        <w:rPr>
          <w:rFonts w:eastAsia="Times New Roman" w:cs="Times New Roman"/>
          <w:szCs w:val="24"/>
        </w:rPr>
        <w:t>,</w:t>
      </w:r>
      <w:r>
        <w:rPr>
          <w:rFonts w:eastAsia="Times New Roman" w:cs="Times New Roman"/>
          <w:szCs w:val="24"/>
        </w:rPr>
        <w:t xml:space="preserve"> ίσως</w:t>
      </w:r>
      <w:r>
        <w:rPr>
          <w:rFonts w:eastAsia="Times New Roman" w:cs="Times New Roman"/>
          <w:szCs w:val="24"/>
        </w:rPr>
        <w:t>,</w:t>
      </w:r>
      <w:r>
        <w:rPr>
          <w:rFonts w:eastAsia="Times New Roman" w:cs="Times New Roman"/>
          <w:szCs w:val="24"/>
        </w:rPr>
        <w:t xml:space="preserve"> θα έπρεπε να αναρωτηθεί και η Νέα Δημοκρατία, η οποία δεν είχε ψηφίσει, απ’ όσο θυμάμαι, πολλές από τις προηγούμενες διατάξεις, όπως την ιθαγένεια ή την ένταξη των προσφυγόπουλων στα σχολεία. </w:t>
      </w:r>
    </w:p>
    <w:p w14:paraId="670F578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Ας τα δούμε, όμως, με τη σειρά τους.</w:t>
      </w:r>
    </w:p>
    <w:p w14:paraId="670F578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παρόν, λοιπόν, νομοσχέ</w:t>
      </w:r>
      <w:r>
        <w:rPr>
          <w:rFonts w:eastAsia="Times New Roman" w:cs="Times New Roman"/>
          <w:szCs w:val="24"/>
        </w:rPr>
        <w:t xml:space="preserve">διο </w:t>
      </w:r>
      <w:proofErr w:type="spellStart"/>
      <w:r>
        <w:rPr>
          <w:rFonts w:eastAsia="Times New Roman" w:cs="Times New Roman"/>
          <w:szCs w:val="24"/>
        </w:rPr>
        <w:t>διέπεται</w:t>
      </w:r>
      <w:proofErr w:type="spellEnd"/>
      <w:r>
        <w:rPr>
          <w:rFonts w:eastAsia="Times New Roman" w:cs="Times New Roman"/>
          <w:szCs w:val="24"/>
        </w:rPr>
        <w:t xml:space="preserve"> από ετερόκλητες διατάξεις, που εκ πρώτης όψεως φαίνεται να αποσκοπούν στην επανόρθωση αδικιών, στην επούλωση χρόνιων τραυμάτων όλων των βαθμίδων της εκπαίδευσης, αλλά και στην κάλυψη νομικών κενών. Δεν υπαγορεύουν, ωστόσο, το νομοσχέδιο αυτό μ</w:t>
      </w:r>
      <w:r>
        <w:rPr>
          <w:rFonts w:eastAsia="Times New Roman" w:cs="Times New Roman"/>
          <w:szCs w:val="24"/>
        </w:rPr>
        <w:t>όνο οι επείγουσες ανάγκες διασφάλισης της εύρυθμης λειτουργίας της εκπαιδευτικής και ακαδημαϊκής κοινότητας, αλλά και το όραμα μιας παιδείας ισότητας και ποιότητας, ενός δημοκρατικού σχολείου, που θα κατοχυρώνει την αξιοπρέπεια του εκπαιδευτικού και θα ανο</w:t>
      </w:r>
      <w:r>
        <w:rPr>
          <w:rFonts w:eastAsia="Times New Roman" w:cs="Times New Roman"/>
          <w:szCs w:val="24"/>
        </w:rPr>
        <w:t xml:space="preserve">ίγει διάπλατα την πόρτα του στον μαθητή χωρίς διακρίσεις και αποκλεισμούς, ενός σχολείου ανεξίθρησκου και ανοικτού. </w:t>
      </w:r>
    </w:p>
    <w:p w14:paraId="670F578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Ξεκινώ από την ενίσχυση, λοιπόν, του Εθνικού Συστήματος Πιστοποίησης Γλωσσομάθειας μέσω της θεσμοθέτησης της ηλεκτρονικής εξέτασης, που θα </w:t>
      </w:r>
      <w:r>
        <w:rPr>
          <w:rFonts w:eastAsia="Times New Roman" w:cs="Times New Roman"/>
          <w:szCs w:val="24"/>
        </w:rPr>
        <w:t>ανταγωνίζεται επάξια τα ξένα μέσα πιστοποίησης, με χαμηλά εξέταστρα και με πρόβλεψη για προετοιμασία μέσα στο σχολείο, κάτι που θα απαλλάσσει την ελληνική οικογένεια από το άχθος του φροντιστηρίου. Διότι η γλωσσομάθεια δεν είναι αυτονόητο δικαίωμα, αλλά στ</w:t>
      </w:r>
      <w:r>
        <w:rPr>
          <w:rFonts w:eastAsia="Times New Roman" w:cs="Times New Roman"/>
          <w:szCs w:val="24"/>
        </w:rPr>
        <w:t xml:space="preserve">οιχίζει ακριβά. Ετησίως η μέση ελληνική οικογένεια δαπανά </w:t>
      </w:r>
      <w:r>
        <w:rPr>
          <w:rFonts w:eastAsia="Times New Roman" w:cs="Times New Roman"/>
          <w:szCs w:val="24"/>
        </w:rPr>
        <w:t xml:space="preserve">συνολικά </w:t>
      </w:r>
      <w:r>
        <w:rPr>
          <w:rFonts w:eastAsia="Times New Roman" w:cs="Times New Roman"/>
          <w:szCs w:val="24"/>
        </w:rPr>
        <w:t xml:space="preserve">700 εκατομμύρια, προκειμένου να παράσχει στα παιδιά της την εκμάθηση μιας ξένης γλώσσας. Η γλωσσομάθεια, συνεπώς, γίνεται δυνάμει δικαίωμα όλων και μπορεί να θεραπεύεται δωρεάν στο δημόσιο </w:t>
      </w:r>
      <w:r>
        <w:rPr>
          <w:rFonts w:eastAsia="Times New Roman" w:cs="Times New Roman"/>
          <w:szCs w:val="24"/>
        </w:rPr>
        <w:t xml:space="preserve">σχολείο. </w:t>
      </w:r>
    </w:p>
    <w:p w14:paraId="670F578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θεραπεύει, όμως, και τη συστηματική καλλιέργεια της </w:t>
      </w:r>
      <w:proofErr w:type="spellStart"/>
      <w:r>
        <w:rPr>
          <w:rFonts w:eastAsia="Times New Roman" w:cs="Times New Roman"/>
          <w:szCs w:val="24"/>
        </w:rPr>
        <w:t>φιλαναγνωσίας</w:t>
      </w:r>
      <w:proofErr w:type="spellEnd"/>
      <w:r>
        <w:rPr>
          <w:rFonts w:eastAsia="Times New Roman" w:cs="Times New Roman"/>
          <w:szCs w:val="24"/>
        </w:rPr>
        <w:t xml:space="preserve"> μέσω μιας εθνικής πολιτικής δημόσιων βιβλιοθηκών, που συνίσταται σε ένα συνεργατικό μοντέλο λειτουργίας των δημοσίων βιβλιοθηκών με ναυαρχίδα την Εθνική Βιβλιοθ</w:t>
      </w:r>
      <w:r>
        <w:rPr>
          <w:rFonts w:eastAsia="Times New Roman" w:cs="Times New Roman"/>
          <w:szCs w:val="24"/>
        </w:rPr>
        <w:t xml:space="preserve">ήκη της Ελλάδας, δηλαδή, την προμετωπίδα της πνευματικής παρακαταθήκης και του πλούτου της Ελλάδος. </w:t>
      </w:r>
    </w:p>
    <w:p w14:paraId="670F578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οι διατάξεις του άρθρου 4, </w:t>
      </w:r>
      <w:r>
        <w:rPr>
          <w:rFonts w:eastAsia="Times New Roman" w:cs="Times New Roman"/>
          <w:szCs w:val="24"/>
        </w:rPr>
        <w:t xml:space="preserve">οι οποίες </w:t>
      </w:r>
      <w:r>
        <w:rPr>
          <w:rFonts w:eastAsia="Times New Roman" w:cs="Times New Roman"/>
          <w:szCs w:val="24"/>
        </w:rPr>
        <w:t>αφορούν τη μετεγκατάσταση της Εθνικής Βιβλιοθήκης στη νέα της οικία, στο Κέντρο Π</w:t>
      </w:r>
      <w:r>
        <w:rPr>
          <w:rFonts w:eastAsia="Times New Roman" w:cs="Times New Roman"/>
          <w:szCs w:val="24"/>
        </w:rPr>
        <w:t xml:space="preserve">ολιτισμού Ίδρυμα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xml:space="preserve">, δεν αφορούν μια απλή διαδικαστική μετακόμιση, αλλά μια επανίδρυση του θεσμού και μια </w:t>
      </w:r>
      <w:proofErr w:type="spellStart"/>
      <w:r>
        <w:rPr>
          <w:rFonts w:eastAsia="Times New Roman" w:cs="Times New Roman"/>
          <w:szCs w:val="24"/>
        </w:rPr>
        <w:t>ανανοηματοδότηση</w:t>
      </w:r>
      <w:proofErr w:type="spellEnd"/>
      <w:r>
        <w:rPr>
          <w:rFonts w:eastAsia="Times New Roman" w:cs="Times New Roman"/>
          <w:szCs w:val="24"/>
        </w:rPr>
        <w:t>, αν θέλετε, του όρου «βιβλιοθήκη», που φιλοδοξεί να μετατρέψει τη βιβλιοθήκη από ένα μαυσωλείο βιβλίων σε ένα πεδίο συ</w:t>
      </w:r>
      <w:r>
        <w:rPr>
          <w:rFonts w:eastAsia="Times New Roman" w:cs="Times New Roman"/>
          <w:szCs w:val="24"/>
        </w:rPr>
        <w:t>νάντησης, συζητήσεων, σε εστία αυτόνομης πνευματικής και πολιτιστικής παραγωγής.</w:t>
      </w:r>
    </w:p>
    <w:p w14:paraId="670F578B"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Όμως, κυρίως και πρωτίστως φιλοδοξεί να επιτελέσει το κέντρο συντονισμού με τις δημόσιες βιβλιοθήκες, που μαραζώνουν στην ελληνική επαρχία, </w:t>
      </w:r>
      <w:proofErr w:type="spellStart"/>
      <w:r>
        <w:rPr>
          <w:rFonts w:eastAsia="Times New Roman" w:cs="Times New Roman"/>
          <w:szCs w:val="24"/>
        </w:rPr>
        <w:t>υποστελεχωμένες</w:t>
      </w:r>
      <w:proofErr w:type="spellEnd"/>
      <w:r>
        <w:rPr>
          <w:rFonts w:eastAsia="Times New Roman" w:cs="Times New Roman"/>
          <w:szCs w:val="24"/>
        </w:rPr>
        <w:t>, εγκαταλελειμμένες,</w:t>
      </w:r>
      <w:r>
        <w:rPr>
          <w:rFonts w:eastAsia="Times New Roman" w:cs="Times New Roman"/>
          <w:szCs w:val="24"/>
        </w:rPr>
        <w:t xml:space="preserve"> χωρίς τεχνικό εξοπλισμό, υποδομές, θεσμικό πλαίσιο, χωρίς όραμα και έμπνευση, που προσομοιάζουν σε νεκροταφεία χαρτιού, ενίοτε αταξινόμητου, και η τύχη τους εναπόκειται στο μεράκι και στο πάθος κάποιων πεφωτισμένων </w:t>
      </w:r>
      <w:proofErr w:type="spellStart"/>
      <w:r>
        <w:rPr>
          <w:rFonts w:eastAsia="Times New Roman" w:cs="Times New Roman"/>
          <w:szCs w:val="24"/>
        </w:rPr>
        <w:t>νοών</w:t>
      </w:r>
      <w:proofErr w:type="spellEnd"/>
      <w:r>
        <w:rPr>
          <w:rFonts w:eastAsia="Times New Roman" w:cs="Times New Roman"/>
          <w:szCs w:val="24"/>
        </w:rPr>
        <w:t>, γιατί η παραγωγική ανασυγκρότηση τ</w:t>
      </w:r>
      <w:r>
        <w:rPr>
          <w:rFonts w:eastAsia="Times New Roman" w:cs="Times New Roman"/>
          <w:szCs w:val="24"/>
        </w:rPr>
        <w:t xml:space="preserve">ούτου του τόπου, του τόπου που έγινε ο </w:t>
      </w:r>
      <w:proofErr w:type="spellStart"/>
      <w:r>
        <w:rPr>
          <w:rFonts w:eastAsia="Times New Roman" w:cs="Times New Roman"/>
          <w:szCs w:val="24"/>
        </w:rPr>
        <w:t>κεραυνοκράχτης</w:t>
      </w:r>
      <w:proofErr w:type="spellEnd"/>
      <w:r>
        <w:rPr>
          <w:rFonts w:eastAsia="Times New Roman" w:cs="Times New Roman"/>
          <w:szCs w:val="24"/>
        </w:rPr>
        <w:t xml:space="preserve"> -για να θυμηθούμε τον Σολωμό, που σήμερα είναι και η επέτειος του θανάτου του-, οφείλει να είναι συνοδοιπόρος με την επανίδρυση πολιτιστικών και πνευματικών θεσμών που θα ζωογονήσουν την ελληνική περιφέ</w:t>
      </w:r>
      <w:r>
        <w:rPr>
          <w:rFonts w:eastAsia="Times New Roman" w:cs="Times New Roman"/>
          <w:szCs w:val="24"/>
        </w:rPr>
        <w:t xml:space="preserve">ρεια, στην οποία ενίοτε τα όρια ζωής νέων ανθρώπων είναι ένα καφενείο και μοναδικές προσλαμβάνουσες, μοναδικοί δίαυλοι επικοινωνίας, ο ορυμαγδός της ακατέργαστης πληροφορίας του </w:t>
      </w:r>
      <w:proofErr w:type="spellStart"/>
      <w:r>
        <w:rPr>
          <w:rFonts w:eastAsia="Times New Roman" w:cs="Times New Roman"/>
          <w:szCs w:val="24"/>
        </w:rPr>
        <w:t>τάμπλετ</w:t>
      </w:r>
      <w:proofErr w:type="spellEnd"/>
      <w:r>
        <w:rPr>
          <w:rFonts w:eastAsia="Times New Roman" w:cs="Times New Roman"/>
          <w:szCs w:val="24"/>
        </w:rPr>
        <w:t xml:space="preserve">, χωρίς πρόσβαση στο βιβλίο, είτε λόγω άγνοιας είτε λόγω πενίας, γιατί </w:t>
      </w:r>
      <w:r>
        <w:rPr>
          <w:rFonts w:eastAsia="Times New Roman" w:cs="Times New Roman"/>
          <w:szCs w:val="24"/>
        </w:rPr>
        <w:t>η υλική πενία δεν γεννά μόνο απελπισία αλλά, δυστυχώς, και πενία πολιτισμού.</w:t>
      </w:r>
    </w:p>
    <w:p w14:paraId="670F578C"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τούτη η Κυβέρνηση, από τους πρώτους μήνες που ανέλαβε και μέσα σε ένα ασφυκτικό δημοσιονομικό πλαίσιο και σε ζοφερούς καιρούς, κατάφερε να εμπεδώσει </w:t>
      </w:r>
      <w:r>
        <w:rPr>
          <w:rFonts w:eastAsia="Times New Roman" w:cs="Times New Roman"/>
          <w:szCs w:val="24"/>
        </w:rPr>
        <w:t>και να κάνει νόμο κάποιες αξίες. Στην προηγούμενη κοινοβουλευτική περίοδο του 2015 και μετά από ατέρμονες συζητήσεις χρόνων και μάχες χαρακωμάτων, η ελληνική Βουλή ψήφισε την απόδοση της ελληνικής ιθαγένειας σε παιδιά μεταναστών που γεννήθηκαν στην Ελλάδα,</w:t>
      </w:r>
      <w:r>
        <w:rPr>
          <w:rFonts w:eastAsia="Times New Roman" w:cs="Times New Roman"/>
          <w:szCs w:val="24"/>
        </w:rPr>
        <w:t xml:space="preserve"> η πρώτη γλώσσα που μίλησαν ήταν ελληνικά, έπαιζαν με τα δικά μας παιδιά και είχαν ορίζοντα ζωής στη χώρα μας. Πράξαμε το αυτονόητο θραύοντας το στερεότυπο της ταύτισης της ιθαγένειας με το δίκιο του αίματος, ένα στερεότυπο που γέννησε τις μεγαλύτερες θηρι</w:t>
      </w:r>
      <w:r>
        <w:rPr>
          <w:rFonts w:eastAsia="Times New Roman" w:cs="Times New Roman"/>
          <w:szCs w:val="24"/>
        </w:rPr>
        <w:t>ωδίες του εικοστού αιώνα, υπενθυμίζοντας ότι Έλληνας και γεννιέσαι και γίνεσαι.</w:t>
      </w:r>
    </w:p>
    <w:p w14:paraId="670F578D"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ιθαγένεια δεν είναι προνόμιο</w:t>
      </w:r>
      <w:r>
        <w:rPr>
          <w:rFonts w:eastAsia="Times New Roman" w:cs="Times New Roman"/>
          <w:szCs w:val="24"/>
        </w:rPr>
        <w:t>,</w:t>
      </w:r>
      <w:r>
        <w:rPr>
          <w:rFonts w:eastAsia="Times New Roman" w:cs="Times New Roman"/>
          <w:szCs w:val="24"/>
        </w:rPr>
        <w:t xml:space="preserve"> αλλά δικαίωμα. Δεν την απονέμουν οι γραμμές του αίματος αλλά η ισονομία, η ισοπολιτεία και η αξιοπρέπεια ως συντεταγμένες ενός κράτους δικαίου.</w:t>
      </w:r>
    </w:p>
    <w:p w14:paraId="670F578E"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παρόν, λοιπόν, νομοσχέδιο εξομοιώνει τα ελληνικά σχολεία με εκείνα που, μολονότι μη ελληνικά, εξακολουθούν ωστόσο το εκάστοτε ισχύον, υποχρεωτικό, ελληνικό πρόγραμμα διδασκαλίας, πραγματώνοντας τη ρήση του Ισοκράτη, κατά την οποία πιο άξιοι να καλούνται</w:t>
      </w:r>
      <w:r>
        <w:rPr>
          <w:rFonts w:eastAsia="Times New Roman" w:cs="Times New Roman"/>
          <w:szCs w:val="24"/>
        </w:rPr>
        <w:t xml:space="preserve"> Έλληνες είναι όσοι μετέχουν της ημετέρας παιδείας παρά όσοι έχουν ελληνική καταγωγή.</w:t>
      </w:r>
    </w:p>
    <w:p w14:paraId="670F578F"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περί ης ο λόγος διάταξη δεν θεραπεύει μόνο την ασάφεια μιας διάταξης του Κώδικα της Ελληνικής Ιθαγένειας, θωρακίζοντάς τον ακόμα περισσότερο, αλλά συνάδει και με το όρα</w:t>
      </w:r>
      <w:r>
        <w:rPr>
          <w:rFonts w:eastAsia="Times New Roman" w:cs="Times New Roman"/>
          <w:szCs w:val="24"/>
        </w:rPr>
        <w:t>μα ενός σχολείου ανοι</w:t>
      </w:r>
      <w:r>
        <w:rPr>
          <w:rFonts w:eastAsia="Times New Roman" w:cs="Times New Roman"/>
          <w:szCs w:val="24"/>
        </w:rPr>
        <w:t>κ</w:t>
      </w:r>
      <w:r>
        <w:rPr>
          <w:rFonts w:eastAsia="Times New Roman" w:cs="Times New Roman"/>
          <w:szCs w:val="24"/>
        </w:rPr>
        <w:t>τού, χωρίς κοινωνικούς και φυλετικούς αποκλεισμούς, που αγκάλιασε, καλωσόρισε τα προσφυγόπουλα, πραγματώνοντας μια μεγάλη νεωτερική παρακαταθήκη, το δικαίωμά μας να έχουμε δικαιώματα, μια παρακαταθήκη που αμαύρωσαν προπηλακισμοί δασκά</w:t>
      </w:r>
      <w:r>
        <w:rPr>
          <w:rFonts w:eastAsia="Times New Roman" w:cs="Times New Roman"/>
          <w:szCs w:val="24"/>
        </w:rPr>
        <w:t xml:space="preserve">λων και δεκάχρονων παιδιών από τα νεοναζιστικά τάγματα εφόδου που διαιρούν τους ανθρώπους σε νόμιμους και λαθραίους. </w:t>
      </w:r>
    </w:p>
    <w:p w14:paraId="670F5790"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όραμα ενός δημοκρατικού σχολείου, ενός σχολείου ισότητας και ποιότητας γίνεται χίμαιρα, όταν δεν προφυλάσ</w:t>
      </w:r>
      <w:r>
        <w:rPr>
          <w:rFonts w:eastAsia="Times New Roman" w:cs="Times New Roman"/>
          <w:szCs w:val="24"/>
        </w:rPr>
        <w:t xml:space="preserve">σει την αξιοπρέπεια του εκπαιδευτικού και τον αφήνει έρμαιο εκβιασμών. </w:t>
      </w:r>
    </w:p>
    <w:p w14:paraId="670F5791"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Επειδή πολλά ακούστηκαν από τους προηγούμενους για το πόσο πρόχειρα και κακά νομοθετούμε, ότι έχουμε διαλύσει την εκπαίδευση </w:t>
      </w:r>
      <w:proofErr w:type="spellStart"/>
      <w:r>
        <w:rPr>
          <w:rFonts w:eastAsia="Times New Roman" w:cs="Times New Roman"/>
          <w:szCs w:val="24"/>
        </w:rPr>
        <w:t>κ.ο.κ.</w:t>
      </w:r>
      <w:proofErr w:type="spellEnd"/>
      <w:r>
        <w:rPr>
          <w:rFonts w:eastAsia="Times New Roman" w:cs="Times New Roman"/>
          <w:szCs w:val="24"/>
        </w:rPr>
        <w:t>, να θυμίσω τον ν.4254/2014 του κ. Αρβανιτόπουλου, πο</w:t>
      </w:r>
      <w:r>
        <w:rPr>
          <w:rFonts w:eastAsia="Times New Roman" w:cs="Times New Roman"/>
          <w:szCs w:val="24"/>
        </w:rPr>
        <w:t xml:space="preserve">υ έκανε τον εκπαιδευτικό αναλώσιμο και </w:t>
      </w:r>
      <w:proofErr w:type="spellStart"/>
      <w:r>
        <w:rPr>
          <w:rFonts w:eastAsia="Times New Roman" w:cs="Times New Roman"/>
          <w:szCs w:val="24"/>
        </w:rPr>
        <w:t>θυσιαστέο</w:t>
      </w:r>
      <w:proofErr w:type="spellEnd"/>
      <w:r>
        <w:rPr>
          <w:rFonts w:eastAsia="Times New Roman" w:cs="Times New Roman"/>
          <w:szCs w:val="24"/>
        </w:rPr>
        <w:t xml:space="preserve"> στην εργοδοτική αυθαιρεσία, ευτέλισε την αξιοπρέπειά του, απορρύθμισε πλήρως το πλαίσιο λειτουργίας των μη κρατικών εκπαιδευτηρίων, καθιστώντας τα κοινές κερδοσκοπικές επιχειρήσεις με τα συμπαρομαρτούντα, δη</w:t>
      </w:r>
      <w:r>
        <w:rPr>
          <w:rFonts w:eastAsia="Times New Roman" w:cs="Times New Roman"/>
          <w:szCs w:val="24"/>
        </w:rPr>
        <w:t xml:space="preserve">λαδή, την καταστρατήγηση της ανεξαρτησίας των εκπαιδευτικών, της αξιοπιστίας των χορηγούμενων τίτλων, την απελευθέρωση των απολύσεων, οι οποίες γίνονταν χωρίς καμμία αιτιολόγηση. Το επιστέγασμα, βεβαίως, αυτής της πορείας ήταν η μεταφορά της εποπτείας των </w:t>
      </w:r>
      <w:r>
        <w:rPr>
          <w:rFonts w:eastAsia="Times New Roman" w:cs="Times New Roman"/>
          <w:szCs w:val="24"/>
        </w:rPr>
        <w:t xml:space="preserve">ιδιωτικών εκπαιδευτηρίων από το Υπουργείο Παιδείας στο Υπουργείο Εργασίας. </w:t>
      </w:r>
    </w:p>
    <w:p w14:paraId="670F5792" w14:textId="77777777" w:rsidR="00D35489" w:rsidRDefault="00D35489">
      <w:pPr>
        <w:tabs>
          <w:tab w:val="left" w:pos="1138"/>
          <w:tab w:val="left" w:pos="1565"/>
          <w:tab w:val="left" w:pos="2965"/>
          <w:tab w:val="center" w:pos="4753"/>
        </w:tabs>
        <w:spacing w:line="600" w:lineRule="auto"/>
        <w:ind w:firstLine="720"/>
        <w:jc w:val="both"/>
        <w:rPr>
          <w:rFonts w:eastAsia="Times New Roman" w:cs="Times New Roman"/>
          <w:szCs w:val="24"/>
        </w:rPr>
      </w:pPr>
    </w:p>
    <w:p w14:paraId="670F5793"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το παρόν νομοσχέδιο, λοιπόν, συστήνεται μια ξεχωριστή Διεύθυνση Ιδιωτικής Εκπαίδευσης στο Υπουργείο Παιδείας, πράττοντας το αυτονόητο και συνταγματικά θεμελιωμένο από την ίδρυση του ελληνικού κράτους, την επαναφορά της ευθύνης λειτουργίας των ιδιωτικών </w:t>
      </w:r>
      <w:r>
        <w:rPr>
          <w:rFonts w:eastAsia="Times New Roman" w:cs="Times New Roman"/>
          <w:bCs/>
          <w:shd w:val="clear" w:color="auto" w:fill="FFFFFF"/>
        </w:rPr>
        <w:t>σχολείων στην πολιτεία, την αποκατάσταση της στοιχειώδους κρατικής εποπτείας στην παροχή ενός δημόσιου αγαθού από ιδιωτικούς φορείς, την αιτιολόγηση των απολύσεων από θεσμοθετημένα όργανα, τη θέσπιση ενός κανονιστικού πλαισίου εποπτείας της ιδιωτικής εκπαί</w:t>
      </w:r>
      <w:r>
        <w:rPr>
          <w:rFonts w:eastAsia="Times New Roman" w:cs="Times New Roman"/>
          <w:bCs/>
          <w:shd w:val="clear" w:color="auto" w:fill="FFFFFF"/>
        </w:rPr>
        <w:t xml:space="preserve">δευσης που θα εγγυάται τη λογοδοσία όσων επιχειρηματιών πλήττουν το αγαθό της εκπαίδευσης. </w:t>
      </w:r>
    </w:p>
    <w:p w14:paraId="670F5794" w14:textId="77777777" w:rsidR="00D35489" w:rsidRDefault="0006190C">
      <w:pPr>
        <w:spacing w:line="600" w:lineRule="auto"/>
        <w:ind w:firstLine="720"/>
        <w:jc w:val="both"/>
        <w:rPr>
          <w:rFonts w:eastAsia="Times New Roman" w:cs="Times New Roman"/>
          <w:bCs/>
          <w:shd w:val="clear" w:color="auto" w:fill="FFFFFF"/>
        </w:rPr>
      </w:pPr>
      <w:r>
        <w:rPr>
          <w:rFonts w:eastAsia="Times New Roman"/>
          <w:bCs/>
          <w:shd w:val="clear" w:color="auto" w:fill="FFFFFF"/>
        </w:rPr>
        <w:t>Βεβαίως,</w:t>
      </w:r>
      <w:r>
        <w:rPr>
          <w:rFonts w:eastAsia="Times New Roman" w:cs="Times New Roman"/>
          <w:bCs/>
          <w:shd w:val="clear" w:color="auto" w:fill="FFFFFF"/>
        </w:rPr>
        <w:t xml:space="preserve"> την ίδια στιγμή, μέσα σε αυτό το νομοσχέδιο αναγνωρίζεται βαθμολογικά η προϋπηρεσία των εκπαιδευτικών της πρωτοβάθμιας και δευτεροβάθμιας εκπαίδευσης στον </w:t>
      </w:r>
      <w:r>
        <w:rPr>
          <w:rFonts w:eastAsia="Times New Roman" w:cs="Times New Roman"/>
          <w:bCs/>
          <w:shd w:val="clear" w:color="auto" w:fill="FFFFFF"/>
        </w:rPr>
        <w:t xml:space="preserve">ιδιωτικό τομέα μετά τη μονιμοποίησή τους, γιατί στο πάλαι ποτέ προσφιλές σύνθημα «πρώτα ο μαθητής», εμείς απαντούμε «πρώτα ο εκπαιδευτικός». Γιατί η παιδεία που αξίζει το όνομά της, και αξίζει το όνομά της ως κάτι που δεν </w:t>
      </w:r>
      <w:r>
        <w:rPr>
          <w:rFonts w:eastAsia="Times New Roman"/>
          <w:bCs/>
          <w:shd w:val="clear" w:color="auto" w:fill="FFFFFF"/>
        </w:rPr>
        <w:t>έχει</w:t>
      </w:r>
      <w:r>
        <w:rPr>
          <w:rFonts w:eastAsia="Times New Roman" w:cs="Times New Roman"/>
          <w:bCs/>
          <w:shd w:val="clear" w:color="auto" w:fill="FFFFFF"/>
        </w:rPr>
        <w:t xml:space="preserve"> τιμή, δεν </w:t>
      </w:r>
      <w:r>
        <w:rPr>
          <w:rFonts w:eastAsia="Times New Roman"/>
          <w:bCs/>
          <w:shd w:val="clear" w:color="auto" w:fill="FFFFFF"/>
        </w:rPr>
        <w:t>είναι</w:t>
      </w:r>
      <w:r>
        <w:rPr>
          <w:rFonts w:eastAsia="Times New Roman" w:cs="Times New Roman"/>
          <w:bCs/>
          <w:shd w:val="clear" w:color="auto" w:fill="FFFFFF"/>
        </w:rPr>
        <w:t xml:space="preserve"> είδος εμπορεύ</w:t>
      </w:r>
      <w:r>
        <w:rPr>
          <w:rFonts w:eastAsia="Times New Roman" w:cs="Times New Roman"/>
          <w:bCs/>
          <w:shd w:val="clear" w:color="auto" w:fill="FFFFFF"/>
        </w:rPr>
        <w:t xml:space="preserve">σιμο και ανταλλάξιμο αλλά </w:t>
      </w:r>
      <w:proofErr w:type="spellStart"/>
      <w:r>
        <w:rPr>
          <w:rFonts w:eastAsia="Times New Roman" w:cs="Times New Roman"/>
          <w:bCs/>
          <w:shd w:val="clear" w:color="auto" w:fill="FFFFFF"/>
        </w:rPr>
        <w:t>αυταξία</w:t>
      </w:r>
      <w:proofErr w:type="spellEnd"/>
      <w:r>
        <w:rPr>
          <w:rFonts w:eastAsia="Times New Roman" w:cs="Times New Roman"/>
          <w:bCs/>
          <w:shd w:val="clear" w:color="auto" w:fill="FFFFFF"/>
        </w:rPr>
        <w:t xml:space="preserve">, προϋποθέτει κάτι που, επίσης, δεν </w:t>
      </w:r>
      <w:r>
        <w:rPr>
          <w:rFonts w:eastAsia="Times New Roman"/>
          <w:bCs/>
          <w:shd w:val="clear" w:color="auto" w:fill="FFFFFF"/>
        </w:rPr>
        <w:t>έχει</w:t>
      </w:r>
      <w:r>
        <w:rPr>
          <w:rFonts w:eastAsia="Times New Roman" w:cs="Times New Roman"/>
          <w:bCs/>
          <w:shd w:val="clear" w:color="auto" w:fill="FFFFFF"/>
        </w:rPr>
        <w:t xml:space="preserve"> τιμή και αυτό </w:t>
      </w:r>
      <w:r>
        <w:rPr>
          <w:rFonts w:eastAsia="Times New Roman"/>
          <w:bCs/>
          <w:shd w:val="clear" w:color="auto" w:fill="FFFFFF"/>
        </w:rPr>
        <w:t>είναι</w:t>
      </w:r>
      <w:r>
        <w:rPr>
          <w:rFonts w:eastAsia="Times New Roman" w:cs="Times New Roman"/>
          <w:bCs/>
          <w:shd w:val="clear" w:color="auto" w:fill="FFFFFF"/>
        </w:rPr>
        <w:t xml:space="preserve"> η αξιοπρέπεια του δασκάλου. </w:t>
      </w:r>
    </w:p>
    <w:p w14:paraId="670F5795"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670F5796" w14:textId="77777777" w:rsidR="00D35489" w:rsidRDefault="0006190C">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670F5797" w14:textId="77777777" w:rsidR="00D35489" w:rsidRDefault="0006190C">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Σας ευχαριστούμε, κυρία συνάδελφε. Ο συνάδελφος κ. Ιωάννης Ανδριανός της Νέα Δημοκρατίας </w:t>
      </w:r>
      <w:r>
        <w:rPr>
          <w:rFonts w:eastAsia="Times New Roman"/>
          <w:bCs/>
          <w:shd w:val="clear" w:color="auto" w:fill="FFFFFF"/>
        </w:rPr>
        <w:t>έχει</w:t>
      </w:r>
      <w:r>
        <w:rPr>
          <w:rFonts w:eastAsia="Times New Roman" w:cs="Times New Roman"/>
          <w:bCs/>
          <w:shd w:val="clear" w:color="auto" w:fill="FFFFFF"/>
        </w:rPr>
        <w:t xml:space="preserve"> τον λόγο. </w:t>
      </w:r>
    </w:p>
    <w:p w14:paraId="670F5798"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ΘΕΟΧΑΡΟΠΟΥΛΟΣ:</w:t>
      </w:r>
      <w:r>
        <w:rPr>
          <w:rFonts w:eastAsia="Times New Roman" w:cs="Times New Roman"/>
          <w:bCs/>
          <w:shd w:val="clear" w:color="auto" w:fill="FFFFFF"/>
        </w:rPr>
        <w:t xml:space="preserve"> Κύριε Πρόεδρε, ζητώ τον λόγο για ένα λεπτό επί προσωπικού. </w:t>
      </w:r>
    </w:p>
    <w:p w14:paraId="670F5799" w14:textId="77777777" w:rsidR="00D35489" w:rsidRDefault="0006190C">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Ποιο </w:t>
      </w:r>
      <w:r>
        <w:rPr>
          <w:rFonts w:eastAsia="Times New Roman"/>
          <w:bCs/>
          <w:shd w:val="clear" w:color="auto" w:fill="FFFFFF"/>
        </w:rPr>
        <w:t>είναι</w:t>
      </w:r>
      <w:r>
        <w:rPr>
          <w:rFonts w:eastAsia="Times New Roman" w:cs="Times New Roman"/>
          <w:bCs/>
          <w:shd w:val="clear" w:color="auto" w:fill="FFFFFF"/>
        </w:rPr>
        <w:t xml:space="preserve"> το προσωπικό;</w:t>
      </w:r>
    </w:p>
    <w:p w14:paraId="670F579A"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w:t>
      </w:r>
      <w:r>
        <w:rPr>
          <w:rFonts w:eastAsia="Times New Roman" w:cs="Times New Roman"/>
          <w:b/>
          <w:bCs/>
          <w:shd w:val="clear" w:color="auto" w:fill="FFFFFF"/>
        </w:rPr>
        <w:t xml:space="preserve"> ΘΕΟΧΑΡΟΠΟΥΛΟΣ: </w:t>
      </w:r>
      <w:r>
        <w:rPr>
          <w:rFonts w:eastAsia="Times New Roman" w:cs="Times New Roman"/>
          <w:bCs/>
          <w:shd w:val="clear" w:color="auto" w:fill="FFFFFF"/>
        </w:rPr>
        <w:t xml:space="preserve">Αναφέρθηκε στο όνομά μου η κυρία συνάδελφος, παραποιώντας ό,τι είπα. </w:t>
      </w:r>
    </w:p>
    <w:p w14:paraId="670F579B" w14:textId="77777777" w:rsidR="00D35489" w:rsidRDefault="0006190C">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Αναφέρθηκε στο όνομά σας. Δεν </w:t>
      </w:r>
      <w:r>
        <w:rPr>
          <w:rFonts w:eastAsia="Times New Roman"/>
          <w:bCs/>
          <w:shd w:val="clear" w:color="auto" w:fill="FFFFFF"/>
        </w:rPr>
        <w:t>είναι</w:t>
      </w:r>
      <w:r w:rsidRPr="00B37962">
        <w:rPr>
          <w:rFonts w:eastAsia="Times New Roman"/>
          <w:bCs/>
          <w:shd w:val="clear" w:color="auto" w:fill="FFFFFF"/>
        </w:rPr>
        <w:t xml:space="preserve">, </w:t>
      </w:r>
      <w:r>
        <w:rPr>
          <w:rFonts w:eastAsia="Times New Roman"/>
          <w:bCs/>
          <w:shd w:val="clear" w:color="auto" w:fill="FFFFFF"/>
        </w:rPr>
        <w:t>όμως,</w:t>
      </w:r>
      <w:r>
        <w:rPr>
          <w:rFonts w:eastAsia="Times New Roman" w:cs="Times New Roman"/>
          <w:bCs/>
          <w:shd w:val="clear" w:color="auto" w:fill="FFFFFF"/>
        </w:rPr>
        <w:t>…</w:t>
      </w:r>
    </w:p>
    <w:p w14:paraId="670F579C" w14:textId="77777777" w:rsidR="00D35489" w:rsidRDefault="0006190C">
      <w:pPr>
        <w:spacing w:line="600" w:lineRule="auto"/>
        <w:ind w:firstLine="720"/>
        <w:jc w:val="both"/>
        <w:rPr>
          <w:rFonts w:eastAsia="Times New Roman"/>
          <w:bCs/>
          <w:shd w:val="clear" w:color="auto" w:fill="FFFFFF"/>
        </w:rPr>
      </w:pPr>
      <w:r>
        <w:rPr>
          <w:rFonts w:eastAsia="Times New Roman" w:cs="Times New Roman"/>
          <w:b/>
          <w:bCs/>
          <w:shd w:val="clear" w:color="auto" w:fill="FFFFFF"/>
        </w:rPr>
        <w:t xml:space="preserve">ΑΘΑΝΑΣΙΟΣ ΘΕΟΧΑΡΟΠΟΥΛΟΣ: </w:t>
      </w:r>
      <w:r>
        <w:rPr>
          <w:rFonts w:eastAsia="Times New Roman" w:cs="Times New Roman"/>
          <w:bCs/>
          <w:shd w:val="clear" w:color="auto" w:fill="FFFFFF"/>
        </w:rPr>
        <w:t xml:space="preserve">Παραποίησε κάτι που είπα και ήταν </w:t>
      </w:r>
      <w:r>
        <w:rPr>
          <w:rFonts w:eastAsia="Times New Roman"/>
          <w:bCs/>
          <w:shd w:val="clear" w:color="auto" w:fill="FFFFFF"/>
        </w:rPr>
        <w:t>συγκεκριμένο. Είπα συγκεκριμένα πρά</w:t>
      </w:r>
      <w:r>
        <w:rPr>
          <w:rFonts w:eastAsia="Times New Roman"/>
          <w:bCs/>
          <w:shd w:val="clear" w:color="auto" w:fill="FFFFFF"/>
        </w:rPr>
        <w:t xml:space="preserve">γματα. </w:t>
      </w:r>
    </w:p>
    <w:p w14:paraId="670F579D" w14:textId="77777777" w:rsidR="00D35489" w:rsidRDefault="0006190C">
      <w:pPr>
        <w:spacing w:line="600" w:lineRule="auto"/>
        <w:ind w:firstLine="720"/>
        <w:jc w:val="both"/>
        <w:rPr>
          <w:rFonts w:eastAsia="Times New Roman" w:cs="Times New Roman"/>
          <w:b/>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το θέμα του ενός λεπτού, αλλά δεν είπε κάτι προσβλητικό η κ</w:t>
      </w:r>
      <w:r>
        <w:rPr>
          <w:rFonts w:eastAsia="Times New Roman" w:cs="Times New Roman"/>
          <w:bCs/>
          <w:shd w:val="clear" w:color="auto" w:fill="FFFFFF"/>
        </w:rPr>
        <w:t>.</w:t>
      </w:r>
      <w:r>
        <w:rPr>
          <w:rFonts w:eastAsia="Times New Roman" w:cs="Times New Roman"/>
          <w:bCs/>
          <w:shd w:val="clear" w:color="auto" w:fill="FFFFFF"/>
        </w:rPr>
        <w:t xml:space="preserve"> </w:t>
      </w:r>
      <w:proofErr w:type="spellStart"/>
      <w:r>
        <w:rPr>
          <w:rFonts w:eastAsia="Times New Roman" w:cs="Times New Roman"/>
          <w:bCs/>
          <w:shd w:val="clear" w:color="auto" w:fill="FFFFFF"/>
        </w:rPr>
        <w:t>Βάκη</w:t>
      </w:r>
      <w:proofErr w:type="spellEnd"/>
      <w:r>
        <w:rPr>
          <w:rFonts w:eastAsia="Times New Roman" w:cs="Times New Roman"/>
          <w:bCs/>
          <w:shd w:val="clear" w:color="auto" w:fill="FFFFFF"/>
        </w:rPr>
        <w:t>.</w:t>
      </w:r>
      <w:r>
        <w:rPr>
          <w:rFonts w:eastAsia="Times New Roman" w:cs="Times New Roman"/>
          <w:b/>
          <w:bCs/>
          <w:shd w:val="clear" w:color="auto" w:fill="FFFFFF"/>
        </w:rPr>
        <w:t xml:space="preserve"> </w:t>
      </w:r>
    </w:p>
    <w:p w14:paraId="670F579E"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ΑΘΑΝΑΣΙΟΣ ΘΕΟΧΑΡΟΠΟΥΛΟΣ: </w:t>
      </w:r>
      <w:r>
        <w:rPr>
          <w:rFonts w:eastAsia="Times New Roman" w:cs="Times New Roman"/>
          <w:bCs/>
          <w:shd w:val="clear" w:color="auto" w:fill="FFFFFF"/>
        </w:rPr>
        <w:t xml:space="preserve">Δώστε μου ένα λεπτό και θα καταλάβετε ότι </w:t>
      </w:r>
      <w:r>
        <w:rPr>
          <w:rFonts w:eastAsia="Times New Roman"/>
          <w:bCs/>
          <w:shd w:val="clear" w:color="auto" w:fill="FFFFFF"/>
        </w:rPr>
        <w:t>είναι</w:t>
      </w:r>
      <w:r>
        <w:rPr>
          <w:rFonts w:eastAsia="Times New Roman" w:cs="Times New Roman"/>
          <w:bCs/>
          <w:shd w:val="clear" w:color="auto" w:fill="FFFFFF"/>
        </w:rPr>
        <w:t xml:space="preserve"> προσωπικό. </w:t>
      </w:r>
    </w:p>
    <w:p w14:paraId="670F579F" w14:textId="77777777" w:rsidR="00D35489" w:rsidRDefault="0006190C">
      <w:pPr>
        <w:spacing w:line="600" w:lineRule="auto"/>
        <w:ind w:firstLine="720"/>
        <w:jc w:val="both"/>
        <w:rPr>
          <w:rFonts w:eastAsia="Times New Roman" w:cs="Times New Roman"/>
          <w:b/>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Ο</w:t>
      </w:r>
      <w:r>
        <w:rPr>
          <w:rFonts w:eastAsia="Times New Roman" w:cs="Times New Roman"/>
          <w:bCs/>
          <w:shd w:val="clear" w:color="auto" w:fill="FFFFFF"/>
        </w:rPr>
        <w:t>ρίστε, κύριε συνάδελφε.</w:t>
      </w:r>
      <w:r>
        <w:rPr>
          <w:rFonts w:eastAsia="Times New Roman" w:cs="Times New Roman"/>
          <w:b/>
          <w:bCs/>
          <w:shd w:val="clear" w:color="auto" w:fill="FFFFFF"/>
        </w:rPr>
        <w:t xml:space="preserve"> </w:t>
      </w:r>
    </w:p>
    <w:p w14:paraId="670F57A0"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ΑΘΑΝΑΣΙΟΣ ΘΕΟΧΑΡΟΠΟΥΛΟΣ: </w:t>
      </w:r>
      <w:r>
        <w:rPr>
          <w:rFonts w:eastAsia="Times New Roman" w:cs="Times New Roman"/>
          <w:bCs/>
          <w:shd w:val="clear" w:color="auto" w:fill="FFFFFF"/>
        </w:rPr>
        <w:t xml:space="preserve">Αναφέρθηκε η Κοινοβουλευτική Εκπρόσωπος του ΣΥΡΙΖΑ στα λεγόμενά μου, λέγοντας χαρακτηριστικά ότι πρόκειται για «ηχείο των δανειστών». </w:t>
      </w:r>
    </w:p>
    <w:p w14:paraId="670F57A1"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Κοιτάξτε, πάει πολύ αυτό. Εμείς λέμε από του Βήματος της </w:t>
      </w:r>
      <w:r>
        <w:rPr>
          <w:rFonts w:eastAsia="Times New Roman"/>
          <w:bCs/>
          <w:shd w:val="clear" w:color="auto" w:fill="FFFFFF"/>
        </w:rPr>
        <w:t>Βουλή</w:t>
      </w:r>
      <w:r>
        <w:rPr>
          <w:rFonts w:eastAsia="Times New Roman" w:cs="Times New Roman"/>
          <w:bCs/>
          <w:shd w:val="clear" w:color="auto" w:fill="FFFFFF"/>
        </w:rPr>
        <w:t xml:space="preserve">ς ότι δεν πρέπει να αποδεχθείτε παράλογα μέτρα στα εργασιακά, όπως οι ομαδικές απολύσεις και το </w:t>
      </w:r>
      <w:r>
        <w:rPr>
          <w:rFonts w:eastAsia="Times New Roman" w:cs="Times New Roman"/>
          <w:bCs/>
          <w:shd w:val="clear" w:color="auto" w:fill="FFFFFF"/>
          <w:lang w:val="en-US"/>
        </w:rPr>
        <w:t>lock</w:t>
      </w:r>
      <w:r>
        <w:rPr>
          <w:rFonts w:eastAsia="Times New Roman" w:cs="Times New Roman"/>
          <w:bCs/>
          <w:shd w:val="clear" w:color="auto" w:fill="FFFFFF"/>
        </w:rPr>
        <w:t xml:space="preserve"> </w:t>
      </w:r>
      <w:r>
        <w:rPr>
          <w:rFonts w:eastAsia="Times New Roman" w:cs="Times New Roman"/>
          <w:bCs/>
          <w:shd w:val="clear" w:color="auto" w:fill="FFFFFF"/>
          <w:lang w:val="en-US"/>
        </w:rPr>
        <w:t>out</w:t>
      </w:r>
      <w:r>
        <w:rPr>
          <w:rFonts w:eastAsia="Times New Roman" w:cs="Times New Roman"/>
          <w:bCs/>
          <w:shd w:val="clear" w:color="auto" w:fill="FFFFFF"/>
        </w:rPr>
        <w:t xml:space="preserve"> και η μείωση του αφορολόγητου. Να διαπραγματευτείτε, επιτέλους, αποτελεσματικά, όπως δεν πράττετε όλο το τελευταίο χρονικό διάστημα. Να κλείσετε την αξ</w:t>
      </w:r>
      <w:r>
        <w:rPr>
          <w:rFonts w:eastAsia="Times New Roman" w:cs="Times New Roman"/>
          <w:bCs/>
          <w:shd w:val="clear" w:color="auto" w:fill="FFFFFF"/>
        </w:rPr>
        <w:t xml:space="preserve">ιολόγηση με αποτελεσματική </w:t>
      </w:r>
      <w:r>
        <w:rPr>
          <w:rFonts w:eastAsia="Times New Roman"/>
          <w:bCs/>
          <w:shd w:val="clear" w:color="auto" w:fill="FFFFFF"/>
        </w:rPr>
        <w:t>διαπραγμάτευση,</w:t>
      </w:r>
      <w:r>
        <w:rPr>
          <w:rFonts w:eastAsia="Times New Roman" w:cs="Times New Roman"/>
          <w:bCs/>
          <w:shd w:val="clear" w:color="auto" w:fill="FFFFFF"/>
        </w:rPr>
        <w:t xml:space="preserve"> όπως σας καλούσε, και το Γραφείο Προϋπολογισμού της </w:t>
      </w:r>
      <w:r>
        <w:rPr>
          <w:rFonts w:eastAsia="Times New Roman"/>
          <w:bCs/>
          <w:shd w:val="clear" w:color="auto" w:fill="FFFFFF"/>
        </w:rPr>
        <w:t>Βουλή</w:t>
      </w:r>
      <w:r>
        <w:rPr>
          <w:rFonts w:eastAsia="Times New Roman" w:cs="Times New Roman"/>
          <w:bCs/>
          <w:shd w:val="clear" w:color="auto" w:fill="FFFFFF"/>
        </w:rPr>
        <w:t xml:space="preserve">ς εγκαίρως, το 2016, όπως προανάφερα, χωρίς αυτά τα νέα μέτρα. </w:t>
      </w:r>
    </w:p>
    <w:p w14:paraId="670F57A2" w14:textId="77777777" w:rsidR="00D35489" w:rsidRDefault="0006190C">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Πάει πολύ στις προηγούμενες </w:t>
      </w:r>
      <w:r>
        <w:rPr>
          <w:rFonts w:eastAsia="Times New Roman"/>
          <w:bCs/>
          <w:shd w:val="clear" w:color="auto" w:fill="FFFFFF"/>
        </w:rPr>
        <w:t>διαπραγματεύσεις σας, πραγματικά, να δέχεστε τις αιτιάσεις και τ</w:t>
      </w:r>
      <w:r>
        <w:rPr>
          <w:rFonts w:eastAsia="Times New Roman"/>
          <w:bCs/>
          <w:shd w:val="clear" w:color="auto" w:fill="FFFFFF"/>
        </w:rPr>
        <w:t xml:space="preserve">ις αιτήσεις των δανειστών –και για το </w:t>
      </w:r>
      <w:proofErr w:type="spellStart"/>
      <w:r>
        <w:rPr>
          <w:rFonts w:eastAsia="Times New Roman"/>
          <w:bCs/>
          <w:shd w:val="clear" w:color="auto" w:fill="FFFFFF"/>
        </w:rPr>
        <w:t>υπερταμείο</w:t>
      </w:r>
      <w:proofErr w:type="spellEnd"/>
      <w:r>
        <w:rPr>
          <w:rFonts w:eastAsia="Times New Roman"/>
          <w:bCs/>
          <w:shd w:val="clear" w:color="auto" w:fill="FFFFFF"/>
        </w:rPr>
        <w:t xml:space="preserve"> για έναν αιώνα και για τον κόφτη μισθών και συντάξεων– ανταποκρινόμενοι σε όλα τα αιτήματα των δανειστών, και να έρχεστε σήμερα εδώ, ενώ νομοθετείτε με αυτόν τον τρόπο, να κουνάτε και το δάχτυλο στην Αντιπολ</w:t>
      </w:r>
      <w:r>
        <w:rPr>
          <w:rFonts w:eastAsia="Times New Roman"/>
          <w:bCs/>
          <w:shd w:val="clear" w:color="auto" w:fill="FFFFFF"/>
        </w:rPr>
        <w:t xml:space="preserve">ίτευση. </w:t>
      </w:r>
    </w:p>
    <w:p w14:paraId="670F57A3"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Σας είπα, λοιπόν, –γιατί ρωτήσατε– να μην αποδεχτείτε αυτά τα απαράδεχτα μέτρα. Να κλείσετε την αξιολόγηση με αποτελεσματική διαπραγμάτευση. Επειδή ρωτάτε, να σας πω ότι ο</w:t>
      </w:r>
      <w:r>
        <w:rPr>
          <w:rFonts w:eastAsia="Times New Roman"/>
          <w:bCs/>
          <w:shd w:val="clear" w:color="auto" w:fill="FFFFFF"/>
        </w:rPr>
        <w:t xml:space="preserve"> περιορισμός των </w:t>
      </w:r>
      <w:r>
        <w:rPr>
          <w:rFonts w:eastAsia="Times New Roman"/>
          <w:bCs/>
          <w:shd w:val="clear" w:color="auto" w:fill="FFFFFF"/>
        </w:rPr>
        <w:t>ομαδικ</w:t>
      </w:r>
      <w:r>
        <w:rPr>
          <w:rFonts w:eastAsia="Times New Roman"/>
          <w:bCs/>
          <w:shd w:val="clear" w:color="auto" w:fill="FFFFFF"/>
        </w:rPr>
        <w:t>ών</w:t>
      </w:r>
      <w:r>
        <w:rPr>
          <w:rFonts w:eastAsia="Times New Roman"/>
          <w:bCs/>
          <w:shd w:val="clear" w:color="auto" w:fill="FFFFFF"/>
        </w:rPr>
        <w:t xml:space="preserve"> απολύσε</w:t>
      </w:r>
      <w:r>
        <w:rPr>
          <w:rFonts w:eastAsia="Times New Roman"/>
          <w:bCs/>
          <w:shd w:val="clear" w:color="auto" w:fill="FFFFFF"/>
        </w:rPr>
        <w:t xml:space="preserve">ων </w:t>
      </w:r>
      <w:r>
        <w:rPr>
          <w:rFonts w:eastAsia="Times New Roman"/>
          <w:bCs/>
          <w:shd w:val="clear" w:color="auto" w:fill="FFFFFF"/>
        </w:rPr>
        <w:t>δεν είχ</w:t>
      </w:r>
      <w:r>
        <w:rPr>
          <w:rFonts w:eastAsia="Times New Roman"/>
          <w:bCs/>
          <w:shd w:val="clear" w:color="auto" w:fill="FFFFFF"/>
        </w:rPr>
        <w:t>ε</w:t>
      </w:r>
      <w:r>
        <w:rPr>
          <w:rFonts w:eastAsia="Times New Roman"/>
          <w:bCs/>
          <w:shd w:val="clear" w:color="auto" w:fill="FFFFFF"/>
        </w:rPr>
        <w:t xml:space="preserve"> αρθεί το προηγούμενο χρονικό δι</w:t>
      </w:r>
      <w:r>
        <w:rPr>
          <w:rFonts w:eastAsia="Times New Roman"/>
          <w:bCs/>
          <w:shd w:val="clear" w:color="auto" w:fill="FFFFFF"/>
        </w:rPr>
        <w:t xml:space="preserve">άστημα. Αυτό σας καλούμε να κάνετε και σήμερα. </w:t>
      </w:r>
    </w:p>
    <w:p w14:paraId="670F57A4"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Τέλος, επειδή ρωτάτε «τι θέλετε να κάνουμε;», σας απαντώ: Ή κλείστε την αξιολόγηση χωρίς αυτά τα απαράδεκτα μέτρα ή φύγετε. Δεν υπάρχει άλλη λύση για τον τόπο αυτή τη στιγμή. </w:t>
      </w:r>
    </w:p>
    <w:p w14:paraId="670F57A5" w14:textId="77777777" w:rsidR="00D35489" w:rsidRDefault="0006190C">
      <w:pPr>
        <w:spacing w:line="600" w:lineRule="auto"/>
        <w:ind w:firstLine="720"/>
        <w:jc w:val="both"/>
        <w:rPr>
          <w:rFonts w:eastAsia="Times New Roman" w:cs="Times New Roman"/>
          <w:b/>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 Τον λόγο έχει ο συνάδελφος κ. Ιωάννης Ανδριάνος της Νέα Δημοκρατίας. </w:t>
      </w:r>
    </w:p>
    <w:p w14:paraId="670F57A6"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ΦΙΛΗΣ: </w:t>
      </w:r>
      <w:r>
        <w:rPr>
          <w:rFonts w:eastAsia="Times New Roman" w:cs="Times New Roman"/>
          <w:bCs/>
          <w:shd w:val="clear" w:color="auto" w:fill="FFFFFF"/>
        </w:rPr>
        <w:t>Συγγνώμη, κύριε Πρόεδρε, ζητάει εκλογές ο κ. Θεοχαρόπουλος;</w:t>
      </w:r>
    </w:p>
    <w:p w14:paraId="670F57A7" w14:textId="77777777" w:rsidR="00D35489" w:rsidRDefault="0006190C">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Τι θέλετε, κύριε Φίλη; </w:t>
      </w:r>
    </w:p>
    <w:p w14:paraId="670F57A8"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ΦΙΛΗΣ: </w:t>
      </w:r>
      <w:r>
        <w:rPr>
          <w:rFonts w:eastAsia="Times New Roman" w:cs="Times New Roman"/>
          <w:bCs/>
          <w:shd w:val="clear" w:color="auto" w:fill="FFFFFF"/>
        </w:rPr>
        <w:t>Κύριε Θεοχαρόπουλε, ζητάτε εκλογές; Ε</w:t>
      </w:r>
      <w:r>
        <w:rPr>
          <w:rFonts w:eastAsia="Times New Roman" w:cs="Times New Roman"/>
          <w:bCs/>
          <w:shd w:val="clear" w:color="auto" w:fill="FFFFFF"/>
        </w:rPr>
        <w:t xml:space="preserve">ίπατε να φύγουμε. </w:t>
      </w:r>
    </w:p>
    <w:p w14:paraId="670F57A9"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ΑΘΑΝΑΣΙΟΣ ΘΕΟΧΑΡΟΠΟΥΛΟΣ: </w:t>
      </w:r>
      <w:r>
        <w:rPr>
          <w:rFonts w:eastAsia="Times New Roman" w:cs="Times New Roman"/>
          <w:bCs/>
          <w:shd w:val="clear" w:color="auto" w:fill="FFFFFF"/>
        </w:rPr>
        <w:t xml:space="preserve">Υπάρχουν και άλλες λύσεις, κύριε Φίλη. </w:t>
      </w:r>
    </w:p>
    <w:p w14:paraId="670F57AA" w14:textId="77777777" w:rsidR="00D35489" w:rsidRDefault="0006190C">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Μα τώρα, αυτή τη </w:t>
      </w:r>
      <w:r>
        <w:rPr>
          <w:rFonts w:eastAsia="Times New Roman"/>
          <w:bCs/>
          <w:shd w:val="clear" w:color="auto" w:fill="FFFFFF"/>
        </w:rPr>
        <w:t>συζήτηση</w:t>
      </w:r>
      <w:r>
        <w:rPr>
          <w:rFonts w:eastAsia="Times New Roman" w:cs="Times New Roman"/>
          <w:bCs/>
          <w:shd w:val="clear" w:color="auto" w:fill="FFFFFF"/>
        </w:rPr>
        <w:t xml:space="preserve"> θα κάνουμε; </w:t>
      </w:r>
    </w:p>
    <w:p w14:paraId="670F57AB"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Φίλη, παρακαλώ. </w:t>
      </w:r>
    </w:p>
    <w:p w14:paraId="670F57AC"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Ανδριανέ</w:t>
      </w:r>
      <w:proofErr w:type="spellEnd"/>
      <w:r>
        <w:rPr>
          <w:rFonts w:eastAsia="Times New Roman" w:cs="Times New Roman"/>
          <w:bCs/>
          <w:shd w:val="clear" w:color="auto" w:fill="FFFFFF"/>
        </w:rPr>
        <w:t xml:space="preserve">, αρχίστε την ομιλία σας, διότι θα γίνει τώρα φιλολογική και φιλοσοφική </w:t>
      </w:r>
      <w:r>
        <w:rPr>
          <w:rFonts w:eastAsia="Times New Roman"/>
          <w:bCs/>
          <w:shd w:val="clear" w:color="auto" w:fill="FFFFFF"/>
        </w:rPr>
        <w:t>συζήτηση</w:t>
      </w:r>
      <w:r>
        <w:rPr>
          <w:rFonts w:eastAsia="Times New Roman" w:cs="Times New Roman"/>
          <w:bCs/>
          <w:shd w:val="clear" w:color="auto" w:fill="FFFFFF"/>
        </w:rPr>
        <w:t xml:space="preserve"> περί των εκλογών. Έχετε τον λόγο. </w:t>
      </w:r>
    </w:p>
    <w:p w14:paraId="670F57AD"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ΙΩΑΝΝΗΣ ΑΝΔΡΙΑΝΟΣ:</w:t>
      </w:r>
      <w:r>
        <w:rPr>
          <w:rFonts w:eastAsia="Times New Roman" w:cs="Times New Roman"/>
          <w:bCs/>
          <w:shd w:val="clear" w:color="auto" w:fill="FFFFFF"/>
        </w:rPr>
        <w:t xml:space="preserve"> Ευχαριστώ, κύριε Πρόεδρε. </w:t>
      </w:r>
    </w:p>
    <w:p w14:paraId="670F57AE" w14:textId="77777777" w:rsidR="00D35489" w:rsidRDefault="0006190C">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συζητάμε σήμερα ουσιαστικά ένα πολυνομοσχέδιο για την παιδεία, καθώς πέρα από τα δύο </w:t>
      </w:r>
      <w:r>
        <w:rPr>
          <w:rFonts w:eastAsia="Times New Roman"/>
          <w:bCs/>
          <w:shd w:val="clear" w:color="auto" w:fill="FFFFFF"/>
        </w:rPr>
        <w:t>–</w:t>
      </w:r>
      <w:r>
        <w:rPr>
          <w:rFonts w:eastAsia="Times New Roman" w:cs="Times New Roman"/>
          <w:bCs/>
          <w:shd w:val="clear" w:color="auto" w:fill="FFFFFF"/>
        </w:rPr>
        <w:t>υποτίθεται</w:t>
      </w:r>
      <w:r>
        <w:rPr>
          <w:rFonts w:eastAsia="Times New Roman"/>
          <w:bCs/>
          <w:shd w:val="clear" w:color="auto" w:fill="FFFFFF"/>
        </w:rPr>
        <w:t>–</w:t>
      </w:r>
      <w:r>
        <w:rPr>
          <w:rFonts w:eastAsia="Times New Roman" w:cs="Times New Roman"/>
          <w:bCs/>
          <w:shd w:val="clear" w:color="auto" w:fill="FFFFFF"/>
        </w:rPr>
        <w:t xml:space="preserve"> κεντρικά ζητήματα, το Κρατικό Πιστοποιητικό Γλωσσομάθειας και τα θέματα που αφορούν την Εθνική Βιβλιοθήκη της Ελλάδας, έχουν προστεθεί διατάξεις που αφορούν</w:t>
      </w:r>
      <w:r>
        <w:rPr>
          <w:rFonts w:eastAsia="Times New Roman" w:cs="Times New Roman"/>
          <w:bCs/>
          <w:shd w:val="clear" w:color="auto" w:fill="FFFFFF"/>
        </w:rPr>
        <w:t xml:space="preserve"> και τις τρεις βαθμίδες της εκπαίδευσης, την έρευνα, τη διά βίου μάθηση και την ειδική αγωγή. </w:t>
      </w:r>
    </w:p>
    <w:p w14:paraId="670F57AF" w14:textId="77777777" w:rsidR="00D35489" w:rsidRDefault="0006190C">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Υπάρχουν εξαρχής δύο σημαντικότατα προβλήματα επί της </w:t>
      </w:r>
      <w:r>
        <w:rPr>
          <w:rFonts w:eastAsia="Times New Roman"/>
          <w:bCs/>
          <w:shd w:val="clear" w:color="auto" w:fill="FFFFFF"/>
        </w:rPr>
        <w:t>διαδικασία</w:t>
      </w:r>
      <w:r>
        <w:rPr>
          <w:rFonts w:eastAsia="Times New Roman" w:cs="Times New Roman"/>
          <w:bCs/>
          <w:shd w:val="clear" w:color="auto" w:fill="FFFFFF"/>
        </w:rPr>
        <w:t xml:space="preserve">ς. Το έχουν αναφέρει όλοι οι συνάδελφοι. Αφ’ ενός δεν μας πείσατε, </w:t>
      </w:r>
      <w:r>
        <w:rPr>
          <w:rFonts w:eastAsia="Times New Roman"/>
          <w:bCs/>
          <w:shd w:val="clear" w:color="auto" w:fill="FFFFFF"/>
        </w:rPr>
        <w:t xml:space="preserve">κυρίες και κύριοι της </w:t>
      </w:r>
      <w:r>
        <w:rPr>
          <w:rFonts w:eastAsia="Times New Roman"/>
          <w:bCs/>
          <w:shd w:val="clear" w:color="auto" w:fill="FFFFFF"/>
        </w:rPr>
        <w:t>Π</w:t>
      </w:r>
      <w:r>
        <w:rPr>
          <w:rFonts w:eastAsia="Times New Roman"/>
          <w:bCs/>
          <w:shd w:val="clear" w:color="auto" w:fill="FFFFFF"/>
        </w:rPr>
        <w:t>λειοψηφ</w:t>
      </w:r>
      <w:r>
        <w:rPr>
          <w:rFonts w:eastAsia="Times New Roman"/>
          <w:bCs/>
          <w:shd w:val="clear" w:color="auto" w:fill="FFFFFF"/>
        </w:rPr>
        <w:t xml:space="preserve">ίας, για την επιλογή σας να φέρετε το νομοσχέδιο αυτό με τη διαδικασία του επείγοντος. Άλλωστε, όπως και ο ίδιος ο Υπουργός παραδέχτηκε στην </w:t>
      </w:r>
      <w:r>
        <w:rPr>
          <w:rFonts w:eastAsia="Times New Roman"/>
          <w:bCs/>
          <w:shd w:val="clear" w:color="auto" w:fill="FFFFFF"/>
        </w:rPr>
        <w:t>Ε</w:t>
      </w:r>
      <w:r>
        <w:rPr>
          <w:rFonts w:eastAsia="Times New Roman"/>
          <w:bCs/>
          <w:shd w:val="clear" w:color="auto" w:fill="FFFFFF"/>
        </w:rPr>
        <w:t>πιτροπή, μόνο δ</w:t>
      </w:r>
      <w:r>
        <w:rPr>
          <w:rFonts w:eastAsia="Times New Roman"/>
          <w:bCs/>
          <w:shd w:val="clear" w:color="auto" w:fill="FFFFFF"/>
        </w:rPr>
        <w:t>ύο</w:t>
      </w:r>
      <w:r>
        <w:rPr>
          <w:rFonts w:eastAsia="Times New Roman"/>
          <w:bCs/>
          <w:shd w:val="clear" w:color="auto" w:fill="FFFFFF"/>
        </w:rPr>
        <w:t>, τρεις ρυθμίσεις έχουν επείγοντα χαρακτήρα.</w:t>
      </w:r>
    </w:p>
    <w:p w14:paraId="670F57B0"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Ίσα ίσα, τόσο η απουσία ουσιαστικής διαβούλευσης, πα</w:t>
      </w:r>
      <w:r>
        <w:rPr>
          <w:rFonts w:eastAsia="Times New Roman"/>
          <w:bCs/>
          <w:shd w:val="clear" w:color="auto" w:fill="FFFFFF"/>
        </w:rPr>
        <w:t xml:space="preserve">ρά μόνο για τα δύο άρθρα που αφορούν το </w:t>
      </w:r>
      <w:r>
        <w:rPr>
          <w:rFonts w:eastAsia="Times New Roman"/>
          <w:bCs/>
          <w:shd w:val="clear" w:color="auto" w:fill="FFFFFF"/>
        </w:rPr>
        <w:t>Κ</w:t>
      </w:r>
      <w:r>
        <w:rPr>
          <w:rFonts w:eastAsia="Times New Roman"/>
          <w:bCs/>
          <w:shd w:val="clear" w:color="auto" w:fill="FFFFFF"/>
        </w:rPr>
        <w:t xml:space="preserve">ρατικό </w:t>
      </w:r>
      <w:r>
        <w:rPr>
          <w:rFonts w:eastAsia="Times New Roman"/>
          <w:bCs/>
          <w:shd w:val="clear" w:color="auto" w:fill="FFFFFF"/>
        </w:rPr>
        <w:t>Π</w:t>
      </w:r>
      <w:r>
        <w:rPr>
          <w:rFonts w:eastAsia="Times New Roman"/>
          <w:bCs/>
          <w:shd w:val="clear" w:color="auto" w:fill="FFFFFF"/>
        </w:rPr>
        <w:t xml:space="preserve">ιστοποιητικό </w:t>
      </w:r>
      <w:r>
        <w:rPr>
          <w:rFonts w:eastAsia="Times New Roman"/>
          <w:bCs/>
          <w:shd w:val="clear" w:color="auto" w:fill="FFFFFF"/>
        </w:rPr>
        <w:t>Γ</w:t>
      </w:r>
      <w:r>
        <w:rPr>
          <w:rFonts w:eastAsia="Times New Roman"/>
          <w:bCs/>
          <w:shd w:val="clear" w:color="auto" w:fill="FFFFFF"/>
        </w:rPr>
        <w:t xml:space="preserve">λωσσομάθειας, όσο και το περιεχόμενο κάποιων επιμέρους διατάξεων –ετερόκλητες διατάξεις είπε πριν από λίγο η Κοινοβουλευτική Εκπρόσωπος–  καταδεικνύουν στην καλύτερη περίπτωση προχειρότητα και </w:t>
      </w:r>
      <w:r>
        <w:rPr>
          <w:rFonts w:eastAsia="Times New Roman"/>
          <w:bCs/>
          <w:shd w:val="clear" w:color="auto" w:fill="FFFFFF"/>
        </w:rPr>
        <w:t xml:space="preserve">στην χειρότερη σκοπιμότητα. </w:t>
      </w:r>
    </w:p>
    <w:p w14:paraId="670F57B1" w14:textId="77777777" w:rsidR="00D35489" w:rsidRDefault="0006190C">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 κρίμα, γιατί το νομοσχέδιο αυτό θα μπορούσε να συγκεντρώσει ευρεία συναίνεση, ιδιαίτερα μάλιστα εφόσον μιλάμε για την παιδεία, έναν τομέα που κατ</w:t>
      </w:r>
      <w:r>
        <w:rPr>
          <w:rFonts w:eastAsia="Times New Roman"/>
          <w:bCs/>
          <w:shd w:val="clear" w:color="auto" w:fill="FFFFFF"/>
        </w:rPr>
        <w:t xml:space="preserve">’ </w:t>
      </w:r>
      <w:r>
        <w:rPr>
          <w:rFonts w:eastAsia="Times New Roman"/>
          <w:bCs/>
          <w:shd w:val="clear" w:color="auto" w:fill="FFFFFF"/>
        </w:rPr>
        <w:t>εξοχήν απαιτεί τη συνεννόηση μεταξύ των πολιτικών δυνάμεων και τη μακροπρό</w:t>
      </w:r>
      <w:r>
        <w:rPr>
          <w:rFonts w:eastAsia="Times New Roman"/>
          <w:bCs/>
          <w:shd w:val="clear" w:color="auto" w:fill="FFFFFF"/>
        </w:rPr>
        <w:t>θεσμη στρατηγική.</w:t>
      </w:r>
    </w:p>
    <w:p w14:paraId="670F57B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Εμείς βλέπουμε θετικά τόσο τις ρυθμίσεις για το Κρατικό Πιστοποιητικό Γλωσσομάθειας όσο και αυτές που αφορούν την Εθνική Βιβλιοθήκη, τις οποίες βεβαίως ψηφίζουμε, όπως και κάποιες άλλες θετικές, τις οποίες κι αυτές ψηφίζουμε. </w:t>
      </w:r>
    </w:p>
    <w:p w14:paraId="670F57B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πρώτο θ</w:t>
      </w:r>
      <w:r>
        <w:rPr>
          <w:rFonts w:eastAsia="Times New Roman" w:cs="Times New Roman"/>
          <w:szCs w:val="24"/>
        </w:rPr>
        <w:t xml:space="preserve">έμα, λοιπόν, είναι σημαντικό η πολιτεία να δίνει τη δυνατότητα στους μαθητές, αλλά και σε μεγαλύτερης ηλικίας Ελληνίδες κι Έλληνες να πιστοποιήσουν με αξιοπιστία και χαμηλό κόστος τη γνώση ξένων γλωσσών. </w:t>
      </w:r>
    </w:p>
    <w:p w14:paraId="670F57B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θέμα, την Εθνική Βιβλιοθήκη, </w:t>
      </w:r>
      <w:r>
        <w:rPr>
          <w:rFonts w:eastAsia="Times New Roman" w:cs="Times New Roman"/>
          <w:szCs w:val="24"/>
        </w:rPr>
        <w:t xml:space="preserve">νομίζω πως όλοι είμαστε υπερήφανοι που αυτός ο εμβληματικός θεσμός για την παιδεία και τον πολιτισμό μας μπαίνει, επιτέλους, σε μια νέα εποχή. </w:t>
      </w:r>
    </w:p>
    <w:p w14:paraId="670F57B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Θέλω, βεβαίως, με την ευκαιρία αυτή να ευχαριστήσω το Ίδρυμα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που προσέφερε στην ελληνική κοιν</w:t>
      </w:r>
      <w:r>
        <w:rPr>
          <w:rFonts w:eastAsia="Times New Roman" w:cs="Times New Roman"/>
          <w:szCs w:val="24"/>
        </w:rPr>
        <w:t>ωνία αυτό το στολίδι. Τώρα, με την παράδοση των εγκαταστάσεων στο κράτος αναλαμβάνουμε συνολικά ένα τεράστιο στοίχημα: Να αποδείξουμε ότι η ελληνική πολιτεία –και σκοπίμως δεν περιορίζω το ζήτημα στην εκάστοτε κυβέρνηση, κύριε Υπουργέ- είναι ικανή να διαχε</w:t>
      </w:r>
      <w:r>
        <w:rPr>
          <w:rFonts w:eastAsia="Times New Roman" w:cs="Times New Roman"/>
          <w:szCs w:val="24"/>
        </w:rPr>
        <w:t xml:space="preserve">ιριστεί με επιτυχία, με σεβασμό και αποτελεσματικότητα αυτή τη σημαντική υποδομή. Με άλλα λόγια, πρέπει να διαψεύσουμε όλους εκείνους που επισκεπτόμενοι το νέο αυτό κτήριο της </w:t>
      </w:r>
      <w:r>
        <w:rPr>
          <w:rFonts w:eastAsia="Times New Roman" w:cs="Times New Roman"/>
          <w:szCs w:val="24"/>
        </w:rPr>
        <w:t>β</w:t>
      </w:r>
      <w:r>
        <w:rPr>
          <w:rFonts w:eastAsia="Times New Roman" w:cs="Times New Roman"/>
          <w:szCs w:val="24"/>
        </w:rPr>
        <w:t xml:space="preserve">ιβλιοθήκης και της Λυρικής Σκηνής έλεγαν «να το χαρούμε τώρα, γιατί με του που </w:t>
      </w:r>
      <w:r>
        <w:rPr>
          <w:rFonts w:eastAsia="Times New Roman" w:cs="Times New Roman"/>
          <w:szCs w:val="24"/>
        </w:rPr>
        <w:t xml:space="preserve">θα το αναλάβει το κράτος, θα ρημάξει». </w:t>
      </w:r>
    </w:p>
    <w:p w14:paraId="670F57B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Είναι, λοιπόν, κρίμα, κυρίες και κύριοι συνάδελφοι, που, με ευθύνη της Πλειοψηφίας, δεν έχουμε σήμερα τη δυνατότητα να συζητήσουμε σε πνεύμα συναίνεσης αυτά τα δύο κορυφαία ζητήματα. </w:t>
      </w:r>
    </w:p>
    <w:p w14:paraId="670F57B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Δυστυχώς, όμως, το νομοσχέδιο έχει σημαντικότατα προβλήματα. Πρώτον, είναι σε μεγάλο βαθμό ακοστολόγητο. Είναι χαρακτηριστικό ότι στη σχετική έκθεση του Γενικού Λογιστηρίου του Κράτους δηλώνεται αδυναμία αποτίμησης του κόστους, καθώς δεν είναι διαθέσιμα τα</w:t>
      </w:r>
      <w:r>
        <w:rPr>
          <w:rFonts w:eastAsia="Times New Roman" w:cs="Times New Roman"/>
          <w:szCs w:val="24"/>
        </w:rPr>
        <w:t xml:space="preserve"> απαιτούμενα στοιχεία. Αυτή η προχειρότητα υπονομεύει και το έργο της υπό σύσταση επιτροπής για τα οικονομικά της εκπαίδευση, στην οποία έχει συναινέσει κι έχει αποστείλει τεχνοκράτη και η Νέα Δημοκρατία, την επιτροπή που θα ανακοινώσει, όπως είπατε πριν α</w:t>
      </w:r>
      <w:r>
        <w:rPr>
          <w:rFonts w:eastAsia="Times New Roman" w:cs="Times New Roman"/>
          <w:szCs w:val="24"/>
        </w:rPr>
        <w:t xml:space="preserve">πό λίγο, κύριε Υπουργέ, ο Πρωθυπουργός αύριο. </w:t>
      </w:r>
    </w:p>
    <w:p w14:paraId="670F57B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Δεύτερον, υπάρχουν παλινωδίες που αποκαλύπτουν την έλλειψη ενιαίας στρατηγικής. Είναι χαρακτηριστικό ότι το άρθρο 19 παράγραφος 1 επαναφέρει ρυθμίσεις που ψηφίστηκαν τον Αύγουστο του 2016 από τη δική σας Κυβέρ</w:t>
      </w:r>
      <w:r>
        <w:rPr>
          <w:rFonts w:eastAsia="Times New Roman" w:cs="Times New Roman"/>
          <w:szCs w:val="24"/>
        </w:rPr>
        <w:t>νηση και καταργήθηκαν πάλι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Παρόμοιο πρόβλημα υπάρχει και με τις ρυθμίσεις για την οργάνωση και λειτουργία του Ελληνικού Ιδρύματος Έρευνας και Καινοτομίας, με τις οποίες ουσιαστικά καταργείτε την αυτονομία του μόλις τρεις μή</w:t>
      </w:r>
      <w:r>
        <w:rPr>
          <w:rFonts w:eastAsia="Times New Roman" w:cs="Times New Roman"/>
          <w:szCs w:val="24"/>
        </w:rPr>
        <w:t xml:space="preserve">νες μετά τη θεσμοθέτηση του. Τώρα, είπατε ότι διορθώνετε αυτή τη διάταξη. Να δούμε, λοιπόν, αυτή τη νομοτεχνική βελτίωση, τη διόρθωση, όπως είπατε εσείς από το Βήμα της Βουλής. </w:t>
      </w:r>
    </w:p>
    <w:p w14:paraId="670F57B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Σε ό,τι αφορά την ειδική αγωγή, υπάρχει απουσία ουσιαστικής μέριμνας για τους </w:t>
      </w:r>
      <w:r>
        <w:rPr>
          <w:rFonts w:eastAsia="Times New Roman" w:cs="Times New Roman"/>
          <w:szCs w:val="24"/>
        </w:rPr>
        <w:t>μαθητές με μαθησιακές δυσκολίες. Το ζητούμενο δεν είναι απλώς να μην ταλαιπωρούνται –ο στόχος, δηλαδή, που προκύπτει από τα οριζόμενα στο άρθρο 11 παράγραφος 1β- αλλά να αποκτήσουν στο κατάλληλο εκπαιδευτικό περιβάλλον γνώσεις και δεξιότητες στο πλαίσιο άλ</w:t>
      </w:r>
      <w:r>
        <w:rPr>
          <w:rFonts w:eastAsia="Times New Roman" w:cs="Times New Roman"/>
          <w:szCs w:val="24"/>
        </w:rPr>
        <w:t xml:space="preserve">λωστε και της συνταγματικής υποχρέωσης της πολιτείας. </w:t>
      </w:r>
    </w:p>
    <w:p w14:paraId="670F57B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Σε ό,τι αφορά τα οριζόμενα στο άρθρο 20 για τις μετατάξεις σε θέσεις ειδικού εκπαιδευτικού προσωπικού και ειδικού τεχνικού εκπαιδευτικού προσωπικού, παραμένουν οι ενστάσεις μας ότι δεν έχουν διερευνηθε</w:t>
      </w:r>
      <w:r>
        <w:rPr>
          <w:rFonts w:eastAsia="Times New Roman" w:cs="Times New Roman"/>
          <w:szCs w:val="24"/>
        </w:rPr>
        <w:t xml:space="preserve">ί οι πραγματικές ανάγκες, δεν έχει προηγηθεί μελέτη επιπτώσεων στις άλλες βαθμίδες της εκπαίδευσης, </w:t>
      </w:r>
      <w:r>
        <w:rPr>
          <w:rFonts w:eastAsia="Times New Roman" w:cs="Times New Roman"/>
          <w:szCs w:val="24"/>
        </w:rPr>
        <w:t>στις οποίες</w:t>
      </w:r>
      <w:r>
        <w:rPr>
          <w:rFonts w:eastAsia="Times New Roman" w:cs="Times New Roman"/>
          <w:szCs w:val="24"/>
        </w:rPr>
        <w:t xml:space="preserve"> θα δημιουργηθούν κενά, ενώ δεν έχει προϋπολογιστεί και το κόστος. </w:t>
      </w:r>
    </w:p>
    <w:p w14:paraId="670F57B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Άλλωστε πιστεύω, κύριε Υπουργέ –και συμφωνείτε κι εσείς- ότι όλες οι βαθμίδες</w:t>
      </w:r>
      <w:r>
        <w:rPr>
          <w:rFonts w:eastAsia="Times New Roman" w:cs="Times New Roman"/>
          <w:szCs w:val="24"/>
        </w:rPr>
        <w:t xml:space="preserve"> έχουν ανάγκη εκπαιδευτικών αυξημένων προσόντων. Βεβαίως, και οι χαμηλότερες βαθμίδες χρειάζονται εκπαιδευτικούς αυξημένων δυνατοτήτων και προσόντων, γιατί, όπως έχετε πει, αποτελούν τη βάση για τις επόμενες βαθμίδες. </w:t>
      </w:r>
    </w:p>
    <w:p w14:paraId="670F57B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μας πείσατε, λοιπόν, κατά τη συζή</w:t>
      </w:r>
      <w:r>
        <w:rPr>
          <w:rFonts w:eastAsia="Times New Roman" w:cs="Times New Roman"/>
          <w:szCs w:val="24"/>
        </w:rPr>
        <w:t xml:space="preserve">τηση του νομοσχεδίου στην </w:t>
      </w:r>
      <w:r>
        <w:rPr>
          <w:rFonts w:eastAsia="Times New Roman" w:cs="Times New Roman"/>
          <w:szCs w:val="24"/>
        </w:rPr>
        <w:t>ε</w:t>
      </w:r>
      <w:r>
        <w:rPr>
          <w:rFonts w:eastAsia="Times New Roman" w:cs="Times New Roman"/>
          <w:szCs w:val="24"/>
        </w:rPr>
        <w:t xml:space="preserve">πιτροπή για τον λόγο για τον οποίο οι ρυθμίσεις του άρθρου 20 παράγραφος 2 αφορούν τα συγκεκριμένα </w:t>
      </w:r>
      <w:proofErr w:type="spellStart"/>
      <w:r>
        <w:rPr>
          <w:rFonts w:eastAsia="Times New Roman" w:cs="Times New Roman"/>
          <w:szCs w:val="24"/>
        </w:rPr>
        <w:t>εκατόν</w:t>
      </w:r>
      <w:proofErr w:type="spellEnd"/>
      <w:r>
        <w:rPr>
          <w:rFonts w:eastAsia="Times New Roman" w:cs="Times New Roman"/>
          <w:szCs w:val="24"/>
        </w:rPr>
        <w:t xml:space="preserve"> εβδομήντα άτομα, όπως είπατε. Υπάρχουν διαμαρτυρίες κι έγγραφα, που μας έχουν στείλει και άλλοι, που είναι προφανώς σε αυτή</w:t>
      </w:r>
      <w:r>
        <w:rPr>
          <w:rFonts w:eastAsia="Times New Roman" w:cs="Times New Roman"/>
          <w:szCs w:val="24"/>
        </w:rPr>
        <w:t xml:space="preserve"> την περίπτωση, οι οποίοι έχουν διοριστεί το 2007 κι ερωτούν γιατί επελέγη η συγκεκριμένη ημερομηνία του 2016. </w:t>
      </w:r>
    </w:p>
    <w:p w14:paraId="670F57B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Έχει διαγραφεί. </w:t>
      </w:r>
    </w:p>
    <w:p w14:paraId="670F57B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Χαίρομαι. </w:t>
      </w:r>
    </w:p>
    <w:p w14:paraId="670F57B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μας το μοιράσετε προφανώ</w:t>
      </w:r>
      <w:r>
        <w:rPr>
          <w:rFonts w:eastAsia="Times New Roman" w:cs="Times New Roman"/>
          <w:szCs w:val="24"/>
        </w:rPr>
        <w:t>ς;</w:t>
      </w:r>
    </w:p>
    <w:p w14:paraId="670F57C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Ναι. </w:t>
      </w:r>
    </w:p>
    <w:p w14:paraId="670F57C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Ωραία. </w:t>
      </w:r>
    </w:p>
    <w:p w14:paraId="670F57C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Τώρα μου τις έφεραν. </w:t>
      </w:r>
    </w:p>
    <w:p w14:paraId="670F57C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Τώρα το ακούσαμε, κύριε Υπουργέ. Εγώ, ό</w:t>
      </w:r>
      <w:r>
        <w:rPr>
          <w:rFonts w:eastAsia="Times New Roman" w:cs="Times New Roman"/>
          <w:szCs w:val="24"/>
        </w:rPr>
        <w:t xml:space="preserve">ταν ανέβηκα στο Βήμα, δεν το είχα ακούσει. </w:t>
      </w:r>
    </w:p>
    <w:p w14:paraId="670F57C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Μα, δεν σας το λέω…</w:t>
      </w:r>
    </w:p>
    <w:p w14:paraId="670F57C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Ωραία. Θετικά το λέω κι εγώ αυτό. </w:t>
      </w:r>
    </w:p>
    <w:p w14:paraId="670F57C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μου επιτρέψετε, λοιπόν, ξεχωριστά να αναφερθώ στο φλέγον ζήτημα τ</w:t>
      </w:r>
      <w:r>
        <w:rPr>
          <w:rFonts w:eastAsia="Times New Roman" w:cs="Times New Roman"/>
          <w:szCs w:val="24"/>
        </w:rPr>
        <w:t xml:space="preserve">ης μαθητείας, που θίγεται στο νομοσχέδιο. Η ευρεία εφαρμογή σχήματος μαθητείας για τους αποφοίτους ΕΠΑΛ, ΣΕΚ και ΙΕΚ θεσμοθετήθηκε, όπως γνωρίζετε, το 2013 με τον ν.4186/2013. </w:t>
      </w:r>
    </w:p>
    <w:p w14:paraId="670F57C7" w14:textId="77777777" w:rsidR="00D35489" w:rsidRDefault="0006190C">
      <w:pPr>
        <w:spacing w:line="600" w:lineRule="auto"/>
        <w:ind w:firstLine="720"/>
        <w:jc w:val="both"/>
        <w:rPr>
          <w:rFonts w:eastAsia="Times New Roman"/>
          <w:szCs w:val="24"/>
        </w:rPr>
      </w:pPr>
      <w:r>
        <w:rPr>
          <w:rFonts w:eastAsia="Times New Roman"/>
          <w:szCs w:val="24"/>
        </w:rPr>
        <w:t xml:space="preserve">Στο άρθρο 14, λοιπόν, του ιδίου νόμου προβλέφθηκε η έκδοση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π</w:t>
      </w:r>
      <w:r>
        <w:rPr>
          <w:rFonts w:eastAsia="Times New Roman"/>
          <w:szCs w:val="24"/>
        </w:rPr>
        <w:t>όφασης για τον καθορισμό της αμοιβής των μαθητευόμενων από εθνικούς ή κοινοτικούς πόρους και της οικονομικής συμμετοχής των εργοδοτών. Προκειμένου, μάλιστα, να καταβληθούν οι αμοιβές στους μαθητευόμενους, εξασφαλίστηκε η απαραίτητη χρηματοδότηση από το ΕΣΠ</w:t>
      </w:r>
      <w:r>
        <w:rPr>
          <w:rFonts w:eastAsia="Times New Roman"/>
          <w:szCs w:val="24"/>
        </w:rPr>
        <w:t>Α της περιόδου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w:t>
      </w:r>
    </w:p>
    <w:p w14:paraId="670F57C8" w14:textId="77777777" w:rsidR="00D35489" w:rsidRDefault="0006190C">
      <w:pPr>
        <w:spacing w:line="600" w:lineRule="auto"/>
        <w:ind w:firstLine="720"/>
        <w:jc w:val="both"/>
        <w:rPr>
          <w:rFonts w:eastAsia="Times New Roman"/>
          <w:szCs w:val="24"/>
        </w:rPr>
      </w:pPr>
      <w:r>
        <w:rPr>
          <w:rFonts w:eastAsia="Times New Roman"/>
          <w:szCs w:val="24"/>
        </w:rPr>
        <w:t>Με τον νόμο, λοιπόν, 4336/2015 καθορίστηκε ότι τη χρονιά 2016-2017 θα προσφερθούν θέσεις μαθητείας για όλους τους σπουδαστές ΣΕΚ και ΙΕΚ και για το ένα τρίτο εκείνων των ΕΠΑΛ. Επιπρόσθετα, τέθηκε ως στόχος η διασφάλιση της μεγαλ</w:t>
      </w:r>
      <w:r>
        <w:rPr>
          <w:rFonts w:eastAsia="Times New Roman"/>
          <w:szCs w:val="24"/>
        </w:rPr>
        <w:t>ύτερης συμμετοχής των εργοδοτών και της μεγαλύτερης χρήσης της ιδιωτικής χρηματοδότησης.</w:t>
      </w:r>
    </w:p>
    <w:p w14:paraId="670F57C9" w14:textId="77777777" w:rsidR="00D35489" w:rsidRDefault="0006190C">
      <w:pPr>
        <w:spacing w:line="600" w:lineRule="auto"/>
        <w:ind w:firstLine="720"/>
        <w:jc w:val="both"/>
        <w:rPr>
          <w:rFonts w:eastAsia="Times New Roman"/>
          <w:szCs w:val="24"/>
        </w:rPr>
      </w:pPr>
      <w:r>
        <w:rPr>
          <w:rFonts w:eastAsia="Times New Roman"/>
          <w:szCs w:val="24"/>
        </w:rPr>
        <w:t>Το Υπουργείο Παιδείας, Έρευνας και Θρησκευμάτων, με καθυστέρηση έξι περίπου μηνών, ξεκινά τις διαδικασίες για τη λειτουργία της τάξης μαθητείας των αποφοίτων ΕΠΑΛ, ενώ</w:t>
      </w:r>
      <w:r>
        <w:rPr>
          <w:rFonts w:eastAsia="Times New Roman"/>
          <w:szCs w:val="24"/>
        </w:rPr>
        <w:t xml:space="preserve"> ακόμη δεν έχει ξεκαθαρίσει τη μέθοδο εφαρμογής της μαθητείας στα ΙΕΚ.</w:t>
      </w:r>
    </w:p>
    <w:p w14:paraId="670F57CA" w14:textId="77777777" w:rsidR="00D35489" w:rsidRDefault="0006190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70F57CB" w14:textId="77777777" w:rsidR="00D35489" w:rsidRDefault="0006190C">
      <w:pPr>
        <w:spacing w:line="600" w:lineRule="auto"/>
        <w:ind w:firstLine="720"/>
        <w:jc w:val="both"/>
        <w:rPr>
          <w:rFonts w:eastAsia="Times New Roman"/>
          <w:szCs w:val="24"/>
        </w:rPr>
      </w:pPr>
      <w:r>
        <w:rPr>
          <w:rFonts w:eastAsia="Times New Roman"/>
          <w:szCs w:val="24"/>
        </w:rPr>
        <w:t>Θα χρειαστώ ένα λεπτό ακόμη, κύριε Πρόεδρε.</w:t>
      </w:r>
    </w:p>
    <w:p w14:paraId="670F57CC" w14:textId="77777777" w:rsidR="00D35489" w:rsidRDefault="0006190C">
      <w:pPr>
        <w:spacing w:line="600" w:lineRule="auto"/>
        <w:ind w:firstLine="720"/>
        <w:jc w:val="both"/>
        <w:rPr>
          <w:rFonts w:eastAsia="Times New Roman"/>
          <w:szCs w:val="24"/>
        </w:rPr>
      </w:pPr>
      <w:r>
        <w:rPr>
          <w:rFonts w:eastAsia="Times New Roman"/>
          <w:szCs w:val="24"/>
        </w:rPr>
        <w:t>Το πλέον ανησυχητικό δεν είναι, όμως, οι καθυστερήσεις κα</w:t>
      </w:r>
      <w:r>
        <w:rPr>
          <w:rFonts w:eastAsia="Times New Roman"/>
          <w:szCs w:val="24"/>
        </w:rPr>
        <w:t>ι η υστέρηση σε σχέση με τους ποσοτικούς στόχους, αλλά το γεγονός ότι επιλέγετε να υλοποιηθεί η μαθητεία μόνο σε φορείς του δημοσίου τομέα. Έτσι -πιστεύουμε- αποδυναμώνεται η βασική στόχευση του θεσμού, που είναι η διασύνδεση της επαγγελματικής εκπαίδευσης</w:t>
      </w:r>
      <w:r>
        <w:rPr>
          <w:rFonts w:eastAsia="Times New Roman"/>
          <w:szCs w:val="24"/>
        </w:rPr>
        <w:t xml:space="preserve"> με την πραγματική οικονομία, η δημιουργία βιώσιμης απασχόλησης και, εν</w:t>
      </w:r>
      <w:r>
        <w:rPr>
          <w:rFonts w:eastAsia="Times New Roman"/>
          <w:szCs w:val="24"/>
        </w:rPr>
        <w:t xml:space="preserve"> </w:t>
      </w:r>
      <w:r>
        <w:rPr>
          <w:rFonts w:eastAsia="Times New Roman"/>
          <w:szCs w:val="24"/>
        </w:rPr>
        <w:t>τέλει, η ενίσχυση της ανάπτυξης.</w:t>
      </w:r>
    </w:p>
    <w:p w14:paraId="670F57CD" w14:textId="77777777" w:rsidR="00D35489" w:rsidRDefault="0006190C">
      <w:pPr>
        <w:spacing w:line="600" w:lineRule="auto"/>
        <w:ind w:firstLine="720"/>
        <w:jc w:val="both"/>
        <w:rPr>
          <w:rFonts w:eastAsia="Times New Roman"/>
          <w:szCs w:val="24"/>
        </w:rPr>
      </w:pPr>
      <w:r>
        <w:rPr>
          <w:rFonts w:eastAsia="Times New Roman"/>
          <w:szCs w:val="24"/>
        </w:rPr>
        <w:t>Επιπρόσθετα, το Υπουργείο δεν έχει ενεργοποιήσει τις περιφερειακές συμπράξεις του δημόσιου με τον ιδιωτικό τομέα, όπως προβλέπεται στον ν.4336/2015, εν</w:t>
      </w:r>
      <w:r>
        <w:rPr>
          <w:rFonts w:eastAsia="Times New Roman"/>
          <w:szCs w:val="24"/>
        </w:rPr>
        <w:t>ώ με το άρθρο 66 του ν.4386/2016 κατήργησε τη διάταξη του ν.4186/2013, σύμφωνα με την οποία στο πρόγραμμα μαθητείας συμπεριλαμβάνονται και επιπρόσθετα κίνητρα πρόσληψης του μαθητευόμενου μετά το πέρας της μαθητείας.</w:t>
      </w:r>
    </w:p>
    <w:p w14:paraId="670F57CE" w14:textId="77777777" w:rsidR="00D35489" w:rsidRDefault="0006190C">
      <w:pPr>
        <w:spacing w:line="600" w:lineRule="auto"/>
        <w:ind w:firstLine="720"/>
        <w:jc w:val="both"/>
        <w:rPr>
          <w:rFonts w:eastAsia="Times New Roman"/>
          <w:szCs w:val="24"/>
        </w:rPr>
      </w:pPr>
      <w:r>
        <w:rPr>
          <w:rFonts w:eastAsia="Times New Roman"/>
          <w:szCs w:val="24"/>
        </w:rPr>
        <w:t xml:space="preserve">Κατόπιν αυτών, ήδη έχουμε καταθέσει από κοινού με συναδέλφους  του τομέα </w:t>
      </w:r>
      <w:r>
        <w:rPr>
          <w:rFonts w:eastAsia="Times New Roman"/>
          <w:szCs w:val="24"/>
        </w:rPr>
        <w:t>π</w:t>
      </w:r>
      <w:r>
        <w:rPr>
          <w:rFonts w:eastAsia="Times New Roman"/>
          <w:szCs w:val="24"/>
        </w:rPr>
        <w:t>αιδείας σχετική ερώτηση και περιμένουμε, καλοπροαίρετα, να ακούσουμε την απάντηση γι’ αυτό το θέμα.</w:t>
      </w:r>
    </w:p>
    <w:p w14:paraId="670F57CF" w14:textId="77777777" w:rsidR="00D35489" w:rsidRDefault="0006190C">
      <w:pPr>
        <w:spacing w:line="600" w:lineRule="auto"/>
        <w:ind w:firstLine="720"/>
        <w:jc w:val="both"/>
        <w:rPr>
          <w:rFonts w:eastAsia="Times New Roman"/>
          <w:szCs w:val="24"/>
        </w:rPr>
      </w:pPr>
      <w:r>
        <w:rPr>
          <w:rFonts w:eastAsia="Times New Roman"/>
          <w:szCs w:val="24"/>
        </w:rPr>
        <w:t>Εμείς είμαστε ξεκάθαροι, κύριε Υπουργέ. Η μαθητεία πρέπει να συνδέεται με τις πραγ</w:t>
      </w:r>
      <w:r>
        <w:rPr>
          <w:rFonts w:eastAsia="Times New Roman"/>
          <w:szCs w:val="24"/>
        </w:rPr>
        <w:t>ματικές ανάγκες της κοινωνίας και να δίνει ουσιαστικά εφόδια στους μαθητευόμενους για τη μετέπειτα επαγγελματική σταδιοδρομία. Χρειάζονται γι’ αυτό ουσιαστικά κίνητρα στον ιδιωτικό τομέα, ώστε να συμμετάσχει στο σχήμα της μαθητείας και, βεβαίως, και κίνητρ</w:t>
      </w:r>
      <w:r>
        <w:rPr>
          <w:rFonts w:eastAsia="Times New Roman"/>
          <w:szCs w:val="24"/>
        </w:rPr>
        <w:t xml:space="preserve">α πρόσληψης του μαθητευόμενου από την επιχείρηση, δεδομένης της ανάγκης για διασύνδεση της επαγγελματικής εκπαίδευσης με την απασχόληση. Και, βεβαίως, όλο αυτό το πλαίσιο πρέπει να βρίσκεται υπό τον αυστηρό έλεγχο του εκπαιδευτικού προσωπικού των σχολικών </w:t>
      </w:r>
      <w:r>
        <w:rPr>
          <w:rFonts w:eastAsia="Times New Roman"/>
          <w:szCs w:val="24"/>
        </w:rPr>
        <w:t>μονάδων.</w:t>
      </w:r>
    </w:p>
    <w:p w14:paraId="670F57D0" w14:textId="77777777" w:rsidR="00D35489" w:rsidRDefault="0006190C">
      <w:pPr>
        <w:spacing w:line="600" w:lineRule="auto"/>
        <w:ind w:firstLine="720"/>
        <w:jc w:val="both"/>
        <w:rPr>
          <w:rFonts w:eastAsia="Times New Roman"/>
          <w:szCs w:val="24"/>
        </w:rPr>
      </w:pPr>
      <w:r>
        <w:rPr>
          <w:rFonts w:eastAsia="Times New Roman"/>
          <w:szCs w:val="24"/>
        </w:rPr>
        <w:t>Πιστεύω, λοιπόν, ότι είναι λάθος να περιορίζεται στο δημόσιο η μαθητεία. Και είναι διπλό λάθος αν η μαθητεία λειτουργήσει ως εμπόριο ελπίδας για την αποκατάσταση των νέων ανθρώπων στο δημόσιο, μια προοπτική που όλοι γνωρίζουμε καλά πόσο εφικτή είν</w:t>
      </w:r>
      <w:r>
        <w:rPr>
          <w:rFonts w:eastAsia="Times New Roman"/>
          <w:szCs w:val="24"/>
        </w:rPr>
        <w:t>αι.</w:t>
      </w:r>
    </w:p>
    <w:p w14:paraId="670F57D1" w14:textId="77777777" w:rsidR="00D35489" w:rsidRDefault="0006190C">
      <w:pPr>
        <w:spacing w:line="600" w:lineRule="auto"/>
        <w:ind w:firstLine="720"/>
        <w:jc w:val="both"/>
        <w:rPr>
          <w:rFonts w:eastAsia="Times New Roman"/>
          <w:szCs w:val="24"/>
        </w:rPr>
      </w:pPr>
      <w:r>
        <w:rPr>
          <w:rFonts w:eastAsia="Times New Roman"/>
          <w:szCs w:val="24"/>
        </w:rPr>
        <w:t xml:space="preserve">Θέλω, κλείνοντας, να αναφερθώ σε ένα ζήτημα, το οποίο προσδιορίζει την όποια μεταρρυθμιστική προσπάθεια στην </w:t>
      </w:r>
      <w:r>
        <w:rPr>
          <w:rFonts w:eastAsia="Times New Roman"/>
          <w:szCs w:val="24"/>
        </w:rPr>
        <w:t>π</w:t>
      </w:r>
      <w:r>
        <w:rPr>
          <w:rFonts w:eastAsia="Times New Roman"/>
          <w:szCs w:val="24"/>
        </w:rPr>
        <w:t>αιδεία, με τα όποια χαρακτηριστικά και τον προσανατολισμό θέλει να δώσει η εκάστοτε πολιτική ηγεσία.</w:t>
      </w:r>
    </w:p>
    <w:p w14:paraId="670F57D2" w14:textId="77777777" w:rsidR="00D35489" w:rsidRDefault="0006190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w:t>
      </w:r>
      <w:r>
        <w:rPr>
          <w:rFonts w:eastAsia="Times New Roman"/>
          <w:szCs w:val="24"/>
        </w:rPr>
        <w:t>άδελφε, είμαστε στα εννέα λεπτά.</w:t>
      </w:r>
    </w:p>
    <w:p w14:paraId="670F57D3" w14:textId="77777777" w:rsidR="00D35489" w:rsidRDefault="0006190C">
      <w:pPr>
        <w:spacing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Αμέσως, κύριε Πρόεδρε. Πρέπει να το αναφέρω όμως, γιατί δεν έχει μιλήσει κανένας.</w:t>
      </w:r>
    </w:p>
    <w:p w14:paraId="670F57D4"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Έχετε δίκιο, αλλά είναι άλλοι τριάντα συνάδελφοι ακόμη. Ευχαριστώ πολύ.</w:t>
      </w:r>
    </w:p>
    <w:p w14:paraId="670F57D5" w14:textId="77777777" w:rsidR="00D35489" w:rsidRDefault="0006190C">
      <w:pPr>
        <w:spacing w:line="600" w:lineRule="auto"/>
        <w:ind w:firstLine="720"/>
        <w:jc w:val="both"/>
        <w:rPr>
          <w:rFonts w:eastAsia="Times New Roman"/>
          <w:szCs w:val="24"/>
        </w:rPr>
      </w:pPr>
      <w:r>
        <w:rPr>
          <w:rFonts w:eastAsia="Times New Roman"/>
          <w:b/>
          <w:szCs w:val="24"/>
        </w:rPr>
        <w:t>ΙΩΑΝΝΗΣ ΑΝΔΡΙΑΝΟΣ:</w:t>
      </w:r>
      <w:r>
        <w:rPr>
          <w:rFonts w:eastAsia="Times New Roman"/>
          <w:b/>
          <w:szCs w:val="24"/>
        </w:rPr>
        <w:t xml:space="preserve"> </w:t>
      </w:r>
      <w:r>
        <w:rPr>
          <w:rFonts w:eastAsia="Times New Roman"/>
          <w:szCs w:val="24"/>
        </w:rPr>
        <w:t xml:space="preserve">Το σέβομαι, κύριε Πρόεδρε. </w:t>
      </w:r>
    </w:p>
    <w:p w14:paraId="670F57D6" w14:textId="77777777" w:rsidR="00D35489" w:rsidRDefault="0006190C">
      <w:pPr>
        <w:spacing w:line="600" w:lineRule="auto"/>
        <w:ind w:firstLine="720"/>
        <w:jc w:val="both"/>
        <w:rPr>
          <w:rFonts w:eastAsia="Times New Roman"/>
          <w:szCs w:val="24"/>
        </w:rPr>
      </w:pPr>
      <w:r>
        <w:rPr>
          <w:rFonts w:eastAsia="Times New Roman"/>
          <w:szCs w:val="24"/>
        </w:rPr>
        <w:t>Αναφέρομαι σε αυτό, γιατί πρόσφατα επισκέφθηκα το 1</w:t>
      </w:r>
      <w:r w:rsidRPr="00EF328D">
        <w:rPr>
          <w:rFonts w:eastAsia="Times New Roman"/>
          <w:szCs w:val="24"/>
          <w:vertAlign w:val="superscript"/>
        </w:rPr>
        <w:t>ο</w:t>
      </w:r>
      <w:r>
        <w:rPr>
          <w:rFonts w:eastAsia="Times New Roman"/>
          <w:szCs w:val="24"/>
        </w:rPr>
        <w:t xml:space="preserve"> </w:t>
      </w:r>
      <w:r>
        <w:rPr>
          <w:rFonts w:eastAsia="Times New Roman"/>
          <w:szCs w:val="24"/>
        </w:rPr>
        <w:t>Σχολείο Δεύτερης Ευκαιρίας Κορυδαλλού και εκεί, κύριοι Υπουργοί, διαπίστωσα τη σημαντικότατη δουλειά που γίνεται από τρεις εκπαιδευτικούς. Έχουμε ογδόντα μαθητές και, δυστυχώ</w:t>
      </w:r>
      <w:r>
        <w:rPr>
          <w:rFonts w:eastAsia="Times New Roman"/>
          <w:szCs w:val="24"/>
        </w:rPr>
        <w:t>ς, ο ένας εκπαιδευτικός έγινε υποδιευθυντής σε ΙΕΚ και έφυγε στα μέσα της σχολικής χρονιάς. Ήρθε άλλος υποδιευθυντής στη θέση του και, τελικά, έχουμε δύο εκπαιδευτικούς, ογδόντα μαθητές και δύο εθελοντές, οι οποίοι είναι συνταξιούχοι καθηγητές που προσφέρο</w:t>
      </w:r>
      <w:r>
        <w:rPr>
          <w:rFonts w:eastAsia="Times New Roman"/>
          <w:szCs w:val="24"/>
        </w:rPr>
        <w:t>υν τις υπηρεσίες τους. Έχουμε άτομα με ειδικές ανάγκες και το ασανσέρ δεν λειτουργεί, γιατί δεν έχουν συγκεκριμένο κωδικό. Το κτήριο δεν είναι δημοτικό, ώστε να μπορέσει ο δήμος να το επισκευάσει ή να λειτουργήσει το κτήριο. Οι συνθήκες είναι πολύ κακές κα</w:t>
      </w:r>
      <w:r>
        <w:rPr>
          <w:rFonts w:eastAsia="Times New Roman"/>
          <w:szCs w:val="24"/>
        </w:rPr>
        <w:t>ι σας καλώ να τις δείτε, κύριε Υπουργέ, και να λύσετε το πρόβλημα</w:t>
      </w:r>
    </w:p>
    <w:p w14:paraId="670F57D7" w14:textId="77777777" w:rsidR="00D35489" w:rsidRDefault="0006190C">
      <w:pPr>
        <w:spacing w:line="600" w:lineRule="auto"/>
        <w:ind w:firstLine="720"/>
        <w:jc w:val="both"/>
        <w:rPr>
          <w:rFonts w:eastAsia="Times New Roman"/>
          <w:szCs w:val="24"/>
        </w:rPr>
      </w:pPr>
      <w:r>
        <w:rPr>
          <w:rFonts w:eastAsia="Times New Roman"/>
          <w:szCs w:val="24"/>
        </w:rPr>
        <w:t>Επειδή τελείωσε ο χρόνος…</w:t>
      </w:r>
    </w:p>
    <w:p w14:paraId="670F57D8"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Τελείωσε ήδη εδώ και τρία λεπτά ο χρόνος.</w:t>
      </w:r>
    </w:p>
    <w:p w14:paraId="670F57D9" w14:textId="77777777" w:rsidR="00D35489" w:rsidRDefault="0006190C">
      <w:pPr>
        <w:spacing w:line="600" w:lineRule="auto"/>
        <w:ind w:firstLine="720"/>
        <w:jc w:val="both"/>
        <w:rPr>
          <w:rFonts w:eastAsia="Times New Roman"/>
          <w:szCs w:val="24"/>
        </w:rPr>
      </w:pPr>
      <w:r>
        <w:rPr>
          <w:rFonts w:eastAsia="Times New Roman"/>
          <w:b/>
          <w:szCs w:val="24"/>
        </w:rPr>
        <w:t xml:space="preserve">ΙΩΑΝΝΗΣ ΑΝΔΡΙΑΝΟΣ: </w:t>
      </w:r>
      <w:r>
        <w:rPr>
          <w:rFonts w:eastAsia="Times New Roman"/>
          <w:szCs w:val="24"/>
        </w:rPr>
        <w:t>Κύριε Πρόεδρε, ευχαριστώ για την ανοχή σας. Νομίζω ότι η επισήμανση ήτα</w:t>
      </w:r>
      <w:r>
        <w:rPr>
          <w:rFonts w:eastAsia="Times New Roman"/>
          <w:szCs w:val="24"/>
        </w:rPr>
        <w:t>ν χρήσιμη.</w:t>
      </w:r>
    </w:p>
    <w:p w14:paraId="670F57DA" w14:textId="77777777" w:rsidR="00D35489" w:rsidRDefault="0006190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70F57DB"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Πολύ ενδιαφέρουσα, αλλά ας προσπαθήσουμε να είμαστε στον χρόνο εντάξει.</w:t>
      </w:r>
    </w:p>
    <w:p w14:paraId="670F57DC" w14:textId="77777777" w:rsidR="00D35489" w:rsidRDefault="0006190C">
      <w:pPr>
        <w:spacing w:line="600" w:lineRule="auto"/>
        <w:ind w:firstLine="720"/>
        <w:jc w:val="both"/>
        <w:rPr>
          <w:rFonts w:eastAsia="Times New Roman"/>
          <w:szCs w:val="24"/>
        </w:rPr>
      </w:pPr>
      <w:r>
        <w:rPr>
          <w:rFonts w:eastAsia="Times New Roman"/>
          <w:szCs w:val="24"/>
        </w:rPr>
        <w:t xml:space="preserve">Ο συνάδελφος κ. Χουσεΐν </w:t>
      </w:r>
      <w:proofErr w:type="spellStart"/>
      <w:r>
        <w:rPr>
          <w:rFonts w:eastAsia="Times New Roman"/>
          <w:szCs w:val="24"/>
        </w:rPr>
        <w:t>Ζεϊμπέκ</w:t>
      </w:r>
      <w:proofErr w:type="spellEnd"/>
      <w:r>
        <w:rPr>
          <w:rFonts w:eastAsia="Times New Roman"/>
          <w:szCs w:val="24"/>
        </w:rPr>
        <w:t xml:space="preserve"> από τον ΣΥΡΙΖΑ έχει τον λόγο για επτά λεπτά.</w:t>
      </w:r>
    </w:p>
    <w:p w14:paraId="670F57DD" w14:textId="77777777" w:rsidR="00D35489" w:rsidRDefault="0006190C">
      <w:pPr>
        <w:spacing w:line="600" w:lineRule="auto"/>
        <w:ind w:firstLine="720"/>
        <w:jc w:val="both"/>
        <w:rPr>
          <w:rFonts w:eastAsia="Times New Roman"/>
          <w:szCs w:val="24"/>
        </w:rPr>
      </w:pPr>
      <w:r>
        <w:rPr>
          <w:rFonts w:eastAsia="Times New Roman"/>
          <w:b/>
          <w:szCs w:val="24"/>
        </w:rPr>
        <w:t>ΧΟΥΣΕΪΝ ΖΕ</w:t>
      </w:r>
      <w:r>
        <w:rPr>
          <w:rFonts w:eastAsia="Times New Roman"/>
          <w:b/>
          <w:szCs w:val="24"/>
        </w:rPr>
        <w:t>ΪΜΠΕΚ:</w:t>
      </w:r>
      <w:r>
        <w:rPr>
          <w:rFonts w:eastAsia="Times New Roman"/>
          <w:szCs w:val="24"/>
        </w:rPr>
        <w:t xml:space="preserve"> Κύριε Πρόεδρε, κυρίες και κύριοι συνάδελφοι, τα ζητήματα της </w:t>
      </w:r>
      <w:r>
        <w:rPr>
          <w:rFonts w:eastAsia="Times New Roman"/>
          <w:szCs w:val="24"/>
        </w:rPr>
        <w:t>π</w:t>
      </w:r>
      <w:r>
        <w:rPr>
          <w:rFonts w:eastAsia="Times New Roman"/>
          <w:szCs w:val="24"/>
        </w:rPr>
        <w:t xml:space="preserve">αιδείας απασχολούν καθημερινά την πολιτική ζωή της χώρας. Η </w:t>
      </w:r>
      <w:r>
        <w:rPr>
          <w:rFonts w:eastAsia="Times New Roman"/>
          <w:szCs w:val="24"/>
        </w:rPr>
        <w:t>π</w:t>
      </w:r>
      <w:r>
        <w:rPr>
          <w:rFonts w:eastAsia="Times New Roman"/>
          <w:szCs w:val="24"/>
        </w:rPr>
        <w:t>αιδεία και το εκπαιδευτικό σύστημα αποτελούν τον πυλώνα που διαμορφώνει την κοινωνία μας. Με το παρόν νομοσχέδιο ρυθμίζονται κ</w:t>
      </w:r>
      <w:r>
        <w:rPr>
          <w:rFonts w:eastAsia="Times New Roman"/>
          <w:szCs w:val="24"/>
        </w:rPr>
        <w:t xml:space="preserve">υρίως θέματα διαδικαστικά, τα οποία, όμως, έχουν τη δική τους αξία και βάζουν το δικό μας </w:t>
      </w:r>
      <w:proofErr w:type="spellStart"/>
      <w:r>
        <w:rPr>
          <w:rFonts w:eastAsia="Times New Roman"/>
          <w:szCs w:val="24"/>
        </w:rPr>
        <w:t>πρόταγμα</w:t>
      </w:r>
      <w:proofErr w:type="spellEnd"/>
      <w:r>
        <w:rPr>
          <w:rFonts w:eastAsia="Times New Roman"/>
          <w:szCs w:val="24"/>
        </w:rPr>
        <w:t>.</w:t>
      </w:r>
    </w:p>
    <w:p w14:paraId="670F57DE" w14:textId="77777777" w:rsidR="00D35489" w:rsidRDefault="0006190C">
      <w:pPr>
        <w:spacing w:line="600" w:lineRule="auto"/>
        <w:ind w:firstLine="720"/>
        <w:jc w:val="both"/>
        <w:rPr>
          <w:rFonts w:eastAsia="Times New Roman"/>
          <w:szCs w:val="24"/>
        </w:rPr>
      </w:pPr>
      <w:r>
        <w:rPr>
          <w:rFonts w:eastAsia="Times New Roman"/>
          <w:szCs w:val="24"/>
        </w:rPr>
        <w:t xml:space="preserve">Για παράδειγμα, το Κρατικό Πιστοποιητικό Γλωσσομάθειας, το οποίο λειτουργεί με επιτυχία όλα αυτά τα χρόνια και είναι αναγνωρισμένο πτυχίο με την ευθύνη του </w:t>
      </w:r>
      <w:r>
        <w:rPr>
          <w:rFonts w:eastAsia="Times New Roman"/>
          <w:szCs w:val="24"/>
        </w:rPr>
        <w:t>κράτους, είναι εναλλακτική λύση για όλους όσους δεν παίρνουν πτυχίο ξένης γλώσσας από τους φορείς των ξένων πανεπιστημίων στην Ελλάδα.</w:t>
      </w:r>
    </w:p>
    <w:p w14:paraId="670F57D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προσπάθεια που γίνεται για την αναβάθμισή του και μέσω των ηλεκτρονικών εξετάσεων και της μείωσης του κόστους λύνει προ</w:t>
      </w:r>
      <w:r>
        <w:rPr>
          <w:rFonts w:eastAsia="Times New Roman" w:cs="Times New Roman"/>
          <w:szCs w:val="24"/>
        </w:rPr>
        <w:t>βλήματα οικονομικής φύσης, για να καλύπτει όλες τις κοινωνικές ομάδες των μαθητών.</w:t>
      </w:r>
    </w:p>
    <w:p w14:paraId="670F57E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Όσον αφορά τις ρυθμίσεις για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αξίζει αρχικά να αναφέρω ότι φέτος</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ιδρύθηκαν είκοσι τρία νέα σχολεία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και δώδεκα νέες </w:t>
      </w:r>
      <w:proofErr w:type="spellStart"/>
      <w:r>
        <w:rPr>
          <w:rFonts w:eastAsia="Times New Roman" w:cs="Times New Roman"/>
          <w:szCs w:val="24"/>
        </w:rPr>
        <w:t>λυκειακές</w:t>
      </w:r>
      <w:proofErr w:type="spellEnd"/>
      <w:r>
        <w:rPr>
          <w:rFonts w:eastAsia="Times New Roman" w:cs="Times New Roman"/>
          <w:szCs w:val="24"/>
        </w:rPr>
        <w:t xml:space="preserve"> τάξεις σε </w:t>
      </w:r>
      <w:r>
        <w:rPr>
          <w:rFonts w:eastAsia="Times New Roman" w:cs="Times New Roman"/>
          <w:szCs w:val="24"/>
        </w:rPr>
        <w:t>ε</w:t>
      </w:r>
      <w:r>
        <w:rPr>
          <w:rFonts w:eastAsia="Times New Roman" w:cs="Times New Roman"/>
          <w:szCs w:val="24"/>
        </w:rPr>
        <w:t xml:space="preserve">ιδικά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γ</w:t>
      </w:r>
      <w:r>
        <w:rPr>
          <w:rFonts w:eastAsia="Times New Roman" w:cs="Times New Roman"/>
          <w:szCs w:val="24"/>
        </w:rPr>
        <w:t xml:space="preserve">υμνάσια, ενώ πάνω από δέκα χιλιάδες εκπαιδευτικοί προσλήφθηκαν για να στελεχώσουν τις δομές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και της </w:t>
      </w:r>
      <w:r>
        <w:rPr>
          <w:rFonts w:eastAsia="Times New Roman" w:cs="Times New Roman"/>
          <w:szCs w:val="24"/>
        </w:rPr>
        <w:t>π</w:t>
      </w:r>
      <w:r>
        <w:rPr>
          <w:rFonts w:eastAsia="Times New Roman" w:cs="Times New Roman"/>
          <w:szCs w:val="24"/>
        </w:rPr>
        <w:t xml:space="preserve">αράλληλης </w:t>
      </w:r>
      <w:r>
        <w:rPr>
          <w:rFonts w:eastAsia="Times New Roman" w:cs="Times New Roman"/>
          <w:szCs w:val="24"/>
        </w:rPr>
        <w:t>σ</w:t>
      </w:r>
      <w:r>
        <w:rPr>
          <w:rFonts w:eastAsia="Times New Roman" w:cs="Times New Roman"/>
          <w:szCs w:val="24"/>
        </w:rPr>
        <w:t xml:space="preserve">τήριξης. </w:t>
      </w:r>
    </w:p>
    <w:p w14:paraId="670F57E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Άρα η Κυβέρνηση προωθεί την ένταξη όλων των παιδιών στις μονάδες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είναι προτεραιότητα για το Υπουργείο Παιδείας και αυτό φαίνεται αν συγκρίνουμε τα δεδομένα από τις προηγούμενες κυβερνήσεις. </w:t>
      </w:r>
    </w:p>
    <w:p w14:paraId="670F57E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Με την εισαγωγή του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α</w:t>
      </w:r>
      <w:r>
        <w:rPr>
          <w:rFonts w:eastAsia="Times New Roman" w:cs="Times New Roman"/>
          <w:szCs w:val="24"/>
        </w:rPr>
        <w:t xml:space="preserve">ριθμού </w:t>
      </w:r>
      <w:r>
        <w:rPr>
          <w:rFonts w:eastAsia="Times New Roman" w:cs="Times New Roman"/>
          <w:szCs w:val="24"/>
        </w:rPr>
        <w:t>μ</w:t>
      </w:r>
      <w:r>
        <w:rPr>
          <w:rFonts w:eastAsia="Times New Roman" w:cs="Times New Roman"/>
          <w:szCs w:val="24"/>
        </w:rPr>
        <w:t xml:space="preserve">αθητή </w:t>
      </w:r>
      <w:proofErr w:type="spellStart"/>
      <w:r>
        <w:rPr>
          <w:rFonts w:eastAsia="Times New Roman" w:cs="Times New Roman"/>
          <w:szCs w:val="24"/>
        </w:rPr>
        <w:t>ταυτοποιείται</w:t>
      </w:r>
      <w:proofErr w:type="spellEnd"/>
      <w:r>
        <w:rPr>
          <w:rFonts w:eastAsia="Times New Roman" w:cs="Times New Roman"/>
          <w:szCs w:val="24"/>
        </w:rPr>
        <w:t xml:space="preserve"> και παρακολουθείται </w:t>
      </w:r>
      <w:r>
        <w:rPr>
          <w:rFonts w:eastAsia="Times New Roman" w:cs="Times New Roman"/>
          <w:szCs w:val="24"/>
        </w:rPr>
        <w:t xml:space="preserve">η πορεία </w:t>
      </w:r>
      <w:r>
        <w:rPr>
          <w:rFonts w:eastAsia="Times New Roman" w:cs="Times New Roman"/>
          <w:szCs w:val="24"/>
        </w:rPr>
        <w:t>των μαθητών στα σχολικ</w:t>
      </w:r>
      <w:r>
        <w:rPr>
          <w:rFonts w:eastAsia="Times New Roman" w:cs="Times New Roman"/>
          <w:szCs w:val="24"/>
        </w:rPr>
        <w:t xml:space="preserve">ά έτη φοίτησης, με στόχο τη μείωση της σχολικής διαρροής. </w:t>
      </w:r>
    </w:p>
    <w:p w14:paraId="670F57E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σχολική διαρροή είναι ένα χρόνιο πρόβλημα της εκπαίδευσης, ένα πρόβλημα που το συναντάμε έντονα και στη Θράκη. Με στόχο την καθιέρωση της δωδεκάχρονης υποχρεωτικής εκπαίδευσης, η σχολική διαρροή είναι μεγάλο πλήγμα για την περιοχή μας και μεγάλο εμπόδιο </w:t>
      </w:r>
      <w:r>
        <w:rPr>
          <w:rFonts w:eastAsia="Times New Roman" w:cs="Times New Roman"/>
          <w:szCs w:val="24"/>
        </w:rPr>
        <w:t xml:space="preserve">για την εκπαιδευτική αναβάθμιση της χώρας μας. </w:t>
      </w:r>
    </w:p>
    <w:p w14:paraId="670F57E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Τέλος, θα ήθελα να αναφερθώ στο άρθρο 14, που αφορά στην ίδρυση του Τομέα Μειονοτικής Εκπαίδευσης στο Παιδαγωγικό Τμήμα Δημοτικής Εκπαίδευσης του Αριστοτελείου Πανεπιστημίου, που λειτουργεί άτυπα από το 2012.</w:t>
      </w:r>
      <w:r>
        <w:rPr>
          <w:rFonts w:eastAsia="Times New Roman" w:cs="Times New Roman"/>
          <w:szCs w:val="24"/>
        </w:rPr>
        <w:t xml:space="preserve"> </w:t>
      </w:r>
    </w:p>
    <w:p w14:paraId="670F57E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Εάν κοιτάξουμε την ιστορία της εκπαίδευσης</w:t>
      </w:r>
      <w:r>
        <w:rPr>
          <w:rFonts w:eastAsia="Times New Roman" w:cs="Times New Roman"/>
          <w:szCs w:val="24"/>
        </w:rPr>
        <w:t>,</w:t>
      </w:r>
      <w:r>
        <w:rPr>
          <w:rFonts w:eastAsia="Times New Roman" w:cs="Times New Roman"/>
          <w:szCs w:val="24"/>
        </w:rPr>
        <w:t xml:space="preserve"> των εκπαιδευτικών στα μειονοτικά σχολεία, η κατάργηση της Ειδικής Παιδαγωγικής Ακαδημίας της Θεσσαλονίκης με τον ν.3966 ικανοποίησε ένα χρόνιο αίτημα της μειονότητας και συνολικά της εκπαιδευτικής κοινότητας. </w:t>
      </w:r>
    </w:p>
    <w:p w14:paraId="670F57E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ΕΠΑΘ, που ιδρύθηκε από το καθεστώς της χούντας, κατά γενική ομολογία παρείχε χαμηλής ποιότητας εκπαίδευση, δεν ανταποκρινόταν στις σύγχρονες εκπαιδευτικές ανάγκες και δεν εξασφάλιζε ισάξια εργασιακά δικαιώματα στους αποφοίτους της σε σχέση με τις υπόλοιπ</w:t>
      </w:r>
      <w:r>
        <w:rPr>
          <w:rFonts w:eastAsia="Times New Roman" w:cs="Times New Roman"/>
          <w:szCs w:val="24"/>
        </w:rPr>
        <w:t xml:space="preserve">ες ακαδημαϊκές σχολές. </w:t>
      </w:r>
    </w:p>
    <w:p w14:paraId="670F57E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Με ευθύνη της προηγούμενης </w:t>
      </w:r>
      <w:r>
        <w:rPr>
          <w:rFonts w:eastAsia="Times New Roman" w:cs="Times New Roman"/>
          <w:szCs w:val="24"/>
        </w:rPr>
        <w:t>κ</w:t>
      </w:r>
      <w:r>
        <w:rPr>
          <w:rFonts w:eastAsia="Times New Roman" w:cs="Times New Roman"/>
          <w:szCs w:val="24"/>
        </w:rPr>
        <w:t xml:space="preserve">υβέρνησης, το πρόβλημα διαιωνίστηκε και επιλέχθηκε η λύση του Διδασκαλείου Εκπαιδευτικών Μειονοτικού Προγράμματος με τον ν.4310. Το </w:t>
      </w:r>
      <w:r>
        <w:rPr>
          <w:rFonts w:eastAsia="Times New Roman" w:cs="Times New Roman"/>
          <w:szCs w:val="24"/>
        </w:rPr>
        <w:t>δ</w:t>
      </w:r>
      <w:r>
        <w:rPr>
          <w:rFonts w:eastAsia="Times New Roman" w:cs="Times New Roman"/>
          <w:szCs w:val="24"/>
        </w:rPr>
        <w:t>ιδασκαλείο ήταν αντικίνητρο για τους εκπαιδευτικούς, αφού παρείχε επιπλ</w:t>
      </w:r>
      <w:r>
        <w:rPr>
          <w:rFonts w:eastAsia="Times New Roman" w:cs="Times New Roman"/>
          <w:szCs w:val="24"/>
        </w:rPr>
        <w:t xml:space="preserve">έον διετή επιμόρφωση, δηλαδή όσοι προορίζονταν να διδάξουν στα μειονοτικά σχολεία, έπρεπε να σπουδάζουν για μια εξαετία και χωρίς να διασφαλίζεται η γλωσσική τους επάρκεια. </w:t>
      </w:r>
    </w:p>
    <w:p w14:paraId="670F57E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Προφανώς, το </w:t>
      </w:r>
      <w:r>
        <w:rPr>
          <w:rFonts w:eastAsia="Times New Roman" w:cs="Times New Roman"/>
          <w:szCs w:val="24"/>
        </w:rPr>
        <w:t>δ</w:t>
      </w:r>
      <w:r>
        <w:rPr>
          <w:rFonts w:eastAsia="Times New Roman" w:cs="Times New Roman"/>
          <w:szCs w:val="24"/>
        </w:rPr>
        <w:t>ιδασκαλείο δεν ανταποκρινόταν στις ανάγκες του εκπαιδευτικού προσωπι</w:t>
      </w:r>
      <w:r>
        <w:rPr>
          <w:rFonts w:eastAsia="Times New Roman" w:cs="Times New Roman"/>
          <w:szCs w:val="24"/>
        </w:rPr>
        <w:t>κού, αλλά ούτε και στις απαιτήσεις της μειονοτικής εκπαίδευσης. Όμως, η ίδρυση του Τομέα Μειονοτικής Εκπαίδευσης είναι τομή για την εκπαίδευση των δασκάλων των μειονοτικών σχολείων και αποτελεί πάγιο αίτημα της μειονότητας για υψηλού επιπέδου πανεπιστημιακ</w:t>
      </w:r>
      <w:r>
        <w:rPr>
          <w:rFonts w:eastAsia="Times New Roman" w:cs="Times New Roman"/>
          <w:szCs w:val="24"/>
        </w:rPr>
        <w:t xml:space="preserve">ή μόρφωση των δασκάλων που θα στελεχώνουν τα εκπαιδευτικά προγράμματα των μειονοτικών σχολείων. </w:t>
      </w:r>
    </w:p>
    <w:p w14:paraId="670F57E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Θεωρούμε ότι η παροχή γενικού πτυχίου παιδαγωγικής δημοτικής εκπαίδευσης και όχι ειδικού πτυχίου περιορισμένης αξίας, αποτελεί σημαντικό βήμα για την αναβάθμισ</w:t>
      </w:r>
      <w:r>
        <w:rPr>
          <w:rFonts w:eastAsia="Times New Roman" w:cs="Times New Roman"/>
          <w:szCs w:val="24"/>
        </w:rPr>
        <w:t xml:space="preserve">η της μειονοτικής εκπαίδευσης, αλλά διασφαλίζει και τη γλωσσική και τη γνωστική επάρκεια των εκπαιδευτικών στα ελληνικά και στα τούρκικα. </w:t>
      </w:r>
    </w:p>
    <w:p w14:paraId="670F57E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Από την άλλη, σύμφωνα με την αιτιολογική έκθεση, το Δημοκρίτειο Πανεπιστήμιο αναλαμβάνει, τόσο την εξομοίωση των αποφ</w:t>
      </w:r>
      <w:r>
        <w:rPr>
          <w:rFonts w:eastAsia="Times New Roman" w:cs="Times New Roman"/>
          <w:szCs w:val="24"/>
        </w:rPr>
        <w:t xml:space="preserve">οίτων της ΕΠΑΘ, όσο και την επιμόρφωση και τη στήριξη των εκπαιδευτικών και στα δύο προγράμματα των μειονοτικών σχολείων. </w:t>
      </w:r>
    </w:p>
    <w:p w14:paraId="670F57E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Επομένως σχετικά και με την τροπολογία του ΠΑΣΟΚ, εναπόκειται και στο Δημοκρίτειο Πανεπιστήμιο Θράκης να καταθέσει τη σχετική έκθεση </w:t>
      </w:r>
      <w:r>
        <w:rPr>
          <w:rFonts w:eastAsia="Times New Roman" w:cs="Times New Roman"/>
          <w:szCs w:val="24"/>
        </w:rPr>
        <w:t xml:space="preserve">προς το Υπουργείο Παιδείας. </w:t>
      </w:r>
    </w:p>
    <w:p w14:paraId="670F57E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Βασική μας έγνοια είναι η αναβάθμιση της μειονοτικής εκπαίδευσης και μέσω της σωστής εκπαίδευσης εκπαιδευτικών, οι οποίοι θα έχουν όλες τις απαραίτητες γνώσης της παιδαγωγικής αλλά θα γνωρίζουν άριστα και τις δύο γλώσσες. </w:t>
      </w:r>
    </w:p>
    <w:p w14:paraId="670F57E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Σίγο</w:t>
      </w:r>
      <w:r>
        <w:rPr>
          <w:rFonts w:eastAsia="Times New Roman" w:cs="Times New Roman"/>
          <w:szCs w:val="24"/>
        </w:rPr>
        <w:t>υρα τα προβλήματα της μειονοτικής εκπαίδευσης είναι πολλά, αλλά ο Τομέας Μειονοτικής Εκπαίδευσης είναι ευκαιρία για να την αλλάξουμε και να τη βελτιώσουμε, να δημιουργήσουμε μια εκπαίδευση χωρίς τις στρεβλώσεις και τις αγκυλώσεις της πολιτικής, στο μέτρο τ</w:t>
      </w:r>
      <w:r>
        <w:rPr>
          <w:rFonts w:eastAsia="Times New Roman" w:cs="Times New Roman"/>
          <w:szCs w:val="24"/>
        </w:rPr>
        <w:t>ης ισονομίας και της ισοπολιτείας.</w:t>
      </w:r>
    </w:p>
    <w:p w14:paraId="670F57E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Με σεβασμό στα δικαιώματα, οραματιζόμαστε τη βελτίωση της μειονοτικής εκπαίδευσης και στο ελληνόγλωσσο και στο </w:t>
      </w:r>
      <w:proofErr w:type="spellStart"/>
      <w:r>
        <w:rPr>
          <w:rFonts w:eastAsia="Times New Roman" w:cs="Times New Roman"/>
          <w:szCs w:val="24"/>
        </w:rPr>
        <w:t>τουρκόγλωσσο</w:t>
      </w:r>
      <w:proofErr w:type="spellEnd"/>
      <w:r>
        <w:rPr>
          <w:rFonts w:eastAsia="Times New Roman" w:cs="Times New Roman"/>
          <w:szCs w:val="24"/>
        </w:rPr>
        <w:t xml:space="preserve"> πρόγραμμα στα επίπεδα του δημοσίου σχολείου. </w:t>
      </w:r>
    </w:p>
    <w:p w14:paraId="670F57E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εμάς η διγλωσσία είναι πλούτος και η άριστη γνώ</w:t>
      </w:r>
      <w:r>
        <w:rPr>
          <w:rFonts w:eastAsia="Times New Roman" w:cs="Times New Roman"/>
          <w:szCs w:val="24"/>
        </w:rPr>
        <w:t xml:space="preserve">ση και των δύο γλωσσών βοηθά στην ομαλή ενσωμάτωση της μειονότητας στο κοινωνικό σύνολο. </w:t>
      </w:r>
    </w:p>
    <w:p w14:paraId="670F57F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εκπαιδευτικό μας σύστημα αλλάζει και βελτιώνεται για να παρέχει αναβαθμισμένη παιδεία. Η καθιέρωση του θεσμού του ολοήμερου σχολείου,</w:t>
      </w:r>
      <w:r>
        <w:rPr>
          <w:rFonts w:eastAsia="Times New Roman" w:cs="Times New Roman"/>
          <w:szCs w:val="24"/>
        </w:rPr>
        <w:t xml:space="preserve"> οι άμεσες προσλήψεις εκπαιδευτικών από την αρχή της σχολικής χρονιάς, η αναγνώριση της επιτυχίας των μαθητών μας στις </w:t>
      </w:r>
      <w:r>
        <w:rPr>
          <w:rFonts w:eastAsia="Times New Roman" w:cs="Times New Roman"/>
          <w:szCs w:val="24"/>
        </w:rPr>
        <w:t>ο</w:t>
      </w:r>
      <w:r>
        <w:rPr>
          <w:rFonts w:eastAsia="Times New Roman" w:cs="Times New Roman"/>
          <w:szCs w:val="24"/>
        </w:rPr>
        <w:t xml:space="preserve">λυμπιάδες της ρομποτικής, </w:t>
      </w:r>
      <w:r>
        <w:rPr>
          <w:rFonts w:eastAsia="Times New Roman" w:cs="Times New Roman"/>
          <w:szCs w:val="24"/>
        </w:rPr>
        <w:t xml:space="preserve">στις οποίες </w:t>
      </w:r>
      <w:r>
        <w:rPr>
          <w:rFonts w:eastAsia="Times New Roman" w:cs="Times New Roman"/>
          <w:szCs w:val="24"/>
        </w:rPr>
        <w:t>διέπρεψε και το 1</w:t>
      </w:r>
      <w:r>
        <w:rPr>
          <w:rFonts w:eastAsia="Times New Roman" w:cs="Times New Roman"/>
          <w:szCs w:val="24"/>
          <w:vertAlign w:val="superscript"/>
        </w:rPr>
        <w:t>ο</w:t>
      </w:r>
      <w:r>
        <w:rPr>
          <w:rFonts w:eastAsia="Times New Roman" w:cs="Times New Roman"/>
          <w:szCs w:val="24"/>
        </w:rPr>
        <w:t xml:space="preserve"> Λύκειο Ξάνθης, είναι μικρά αλλά σημαντικά βήματα προς αυτή την κατεύθυνση. </w:t>
      </w:r>
    </w:p>
    <w:p w14:paraId="670F57F1" w14:textId="77777777" w:rsidR="00D35489" w:rsidRDefault="0006190C">
      <w:pPr>
        <w:spacing w:line="600" w:lineRule="auto"/>
        <w:ind w:firstLine="720"/>
        <w:jc w:val="both"/>
        <w:rPr>
          <w:rFonts w:eastAsia="Times New Roman"/>
          <w:szCs w:val="24"/>
        </w:rPr>
      </w:pPr>
      <w:r>
        <w:rPr>
          <w:rFonts w:eastAsia="Times New Roman"/>
          <w:szCs w:val="24"/>
        </w:rPr>
        <w:t xml:space="preserve">Τέλος, να έχουμε στον νου μας ότι τις βελτιώσεις στην εκπαίδευση δεν πρέπει να τις φοβόμαστε, γιατί </w:t>
      </w:r>
      <w:r>
        <w:rPr>
          <w:rFonts w:eastAsia="Times New Roman"/>
          <w:szCs w:val="24"/>
        </w:rPr>
        <w:t>κ</w:t>
      </w:r>
      <w:r>
        <w:rPr>
          <w:rFonts w:eastAsia="Times New Roman"/>
          <w:szCs w:val="24"/>
        </w:rPr>
        <w:t xml:space="preserve">τίζοντας μια καλύτερη εκπαίδευση, </w:t>
      </w:r>
      <w:r>
        <w:rPr>
          <w:rFonts w:eastAsia="Times New Roman"/>
          <w:szCs w:val="24"/>
        </w:rPr>
        <w:t>κ</w:t>
      </w:r>
      <w:r>
        <w:rPr>
          <w:rFonts w:eastAsia="Times New Roman"/>
          <w:szCs w:val="24"/>
        </w:rPr>
        <w:t>τίζουμε το μέλλον των παιδιών μας και το μέλλον της χώρας μας.</w:t>
      </w:r>
    </w:p>
    <w:p w14:paraId="670F57F2" w14:textId="77777777" w:rsidR="00D35489" w:rsidRDefault="0006190C">
      <w:pPr>
        <w:spacing w:line="600" w:lineRule="auto"/>
        <w:ind w:firstLine="720"/>
        <w:jc w:val="both"/>
        <w:rPr>
          <w:rFonts w:eastAsia="Times New Roman"/>
          <w:szCs w:val="24"/>
        </w:rPr>
      </w:pPr>
      <w:r>
        <w:rPr>
          <w:rFonts w:eastAsia="Times New Roman"/>
          <w:szCs w:val="24"/>
        </w:rPr>
        <w:t>Ευχαριστώ πολύ.</w:t>
      </w:r>
    </w:p>
    <w:p w14:paraId="670F57F3" w14:textId="77777777" w:rsidR="00D35489" w:rsidRDefault="0006190C">
      <w:pPr>
        <w:spacing w:line="600" w:lineRule="auto"/>
        <w:ind w:firstLine="720"/>
        <w:jc w:val="center"/>
        <w:rPr>
          <w:rFonts w:eastAsia="Times New Roman"/>
          <w:szCs w:val="24"/>
        </w:rPr>
      </w:pPr>
      <w:r>
        <w:rPr>
          <w:rFonts w:eastAsia="Times New Roman"/>
          <w:szCs w:val="24"/>
        </w:rPr>
        <w:t>(Χειροκροτήματα από την πτέρυγα του ΣΥΡΙΖ</w:t>
      </w:r>
      <w:r>
        <w:rPr>
          <w:rFonts w:eastAsia="Times New Roman"/>
          <w:szCs w:val="24"/>
        </w:rPr>
        <w:t>Α)</w:t>
      </w:r>
    </w:p>
    <w:p w14:paraId="670F57F4"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670F57F5" w14:textId="77777777" w:rsidR="00D35489" w:rsidRDefault="0006190C">
      <w:pPr>
        <w:spacing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w:t>
      </w:r>
      <w:r>
        <w:rPr>
          <w:rFonts w:eastAsia="Times New Roman" w:cs="Times New Roman"/>
        </w:rPr>
        <w:t xml:space="preserve">ΟΣ ΒΕΝΙΖΕΛΟΣ» και ενημερώθηκαν για την ιστορία του κτηρίου και τον τρόπο οργάνωσης και λειτουργίας της Βουλής, τριάντα μαθητές και μαθήτριες και τρεις εκπαιδευτικοί συνοδοί τους από το Δημοτικό Σχολείο Κάτω </w:t>
      </w:r>
      <w:proofErr w:type="spellStart"/>
      <w:r>
        <w:rPr>
          <w:rFonts w:eastAsia="Times New Roman" w:cs="Times New Roman"/>
        </w:rPr>
        <w:t>Κορακιάνας</w:t>
      </w:r>
      <w:proofErr w:type="spellEnd"/>
      <w:r>
        <w:rPr>
          <w:rFonts w:eastAsia="Times New Roman" w:cs="Times New Roman"/>
        </w:rPr>
        <w:t xml:space="preserve"> Κέρκυρας. </w:t>
      </w:r>
    </w:p>
    <w:p w14:paraId="670F57F6" w14:textId="77777777" w:rsidR="00D35489" w:rsidRDefault="0006190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70F57F7" w14:textId="77777777" w:rsidR="00D35489" w:rsidRDefault="0006190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70F57F8" w14:textId="77777777" w:rsidR="00D35489" w:rsidRDefault="0006190C">
      <w:pPr>
        <w:spacing w:line="600" w:lineRule="auto"/>
        <w:ind w:firstLine="720"/>
        <w:jc w:val="both"/>
        <w:rPr>
          <w:rFonts w:eastAsia="Times New Roman"/>
          <w:szCs w:val="24"/>
        </w:rPr>
      </w:pPr>
      <w:r>
        <w:rPr>
          <w:rFonts w:eastAsia="Times New Roman"/>
          <w:szCs w:val="24"/>
        </w:rPr>
        <w:t xml:space="preserve">Τον λόγο έχει ο συνάδελφος </w:t>
      </w:r>
      <w:proofErr w:type="spellStart"/>
      <w:r>
        <w:rPr>
          <w:rFonts w:eastAsia="Times New Roman"/>
          <w:szCs w:val="24"/>
        </w:rPr>
        <w:t>Ιλχάν</w:t>
      </w:r>
      <w:proofErr w:type="spellEnd"/>
      <w:r>
        <w:rPr>
          <w:rFonts w:eastAsia="Times New Roman"/>
          <w:szCs w:val="24"/>
        </w:rPr>
        <w:t xml:space="preserve"> Αχμέτ από τη Δημοκρατική Συμπαράταξη.</w:t>
      </w:r>
    </w:p>
    <w:p w14:paraId="670F57F9" w14:textId="77777777" w:rsidR="00D35489" w:rsidRDefault="0006190C">
      <w:pPr>
        <w:spacing w:line="600" w:lineRule="auto"/>
        <w:ind w:firstLine="720"/>
        <w:jc w:val="both"/>
        <w:rPr>
          <w:rFonts w:eastAsia="Times New Roman"/>
          <w:szCs w:val="24"/>
        </w:rPr>
      </w:pPr>
      <w:r>
        <w:rPr>
          <w:rFonts w:eastAsia="Times New Roman"/>
          <w:b/>
          <w:szCs w:val="24"/>
        </w:rPr>
        <w:t xml:space="preserve">ΙΛΧΑΝ ΑΧΜΕΤ: </w:t>
      </w:r>
      <w:r>
        <w:rPr>
          <w:rFonts w:eastAsia="Times New Roman"/>
          <w:szCs w:val="24"/>
        </w:rPr>
        <w:t>Ευχαριστώ, κύριε Πρόεδρε.</w:t>
      </w:r>
    </w:p>
    <w:p w14:paraId="670F57FA" w14:textId="77777777" w:rsidR="00D35489" w:rsidRDefault="0006190C">
      <w:pPr>
        <w:spacing w:line="600" w:lineRule="auto"/>
        <w:ind w:firstLine="720"/>
        <w:jc w:val="both"/>
        <w:rPr>
          <w:rFonts w:eastAsia="Times New Roman"/>
          <w:szCs w:val="24"/>
        </w:rPr>
      </w:pPr>
      <w:r>
        <w:rPr>
          <w:rFonts w:eastAsia="Times New Roman"/>
          <w:szCs w:val="24"/>
        </w:rPr>
        <w:t xml:space="preserve">Κυρίες και κύριοι συνάδελφοι, κατά τη συζήτηση του σημερινού νομοσχεδίου για την </w:t>
      </w:r>
      <w:r>
        <w:rPr>
          <w:rFonts w:eastAsia="Times New Roman"/>
          <w:szCs w:val="24"/>
        </w:rPr>
        <w:t>π</w:t>
      </w:r>
      <w:r>
        <w:rPr>
          <w:rFonts w:eastAsia="Times New Roman"/>
          <w:szCs w:val="24"/>
        </w:rPr>
        <w:t xml:space="preserve">αιδεία σαφώς </w:t>
      </w:r>
      <w:r>
        <w:rPr>
          <w:rFonts w:eastAsia="Times New Roman"/>
          <w:szCs w:val="24"/>
        </w:rPr>
        <w:t>ως άνθρωπος που προέρχεται από τη μειονότητα, θα ήθελα πρώτα να αναφερθώ στο άρθρο 14, για τη μειονοτική εκπαίδευση.</w:t>
      </w:r>
    </w:p>
    <w:p w14:paraId="670F57FB" w14:textId="77777777" w:rsidR="00D35489" w:rsidRDefault="0006190C">
      <w:pPr>
        <w:spacing w:line="600" w:lineRule="auto"/>
        <w:ind w:firstLine="720"/>
        <w:jc w:val="both"/>
        <w:rPr>
          <w:rFonts w:eastAsia="Times New Roman"/>
          <w:szCs w:val="24"/>
        </w:rPr>
      </w:pPr>
      <w:r>
        <w:rPr>
          <w:rFonts w:eastAsia="Times New Roman"/>
          <w:szCs w:val="24"/>
        </w:rPr>
        <w:t>Πρώτα, όμως, θα ήθελα να επισημάνω το εξής: Κατ’ αρχ</w:t>
      </w:r>
      <w:r>
        <w:rPr>
          <w:rFonts w:eastAsia="Times New Roman"/>
          <w:szCs w:val="24"/>
        </w:rPr>
        <w:t>άς</w:t>
      </w:r>
      <w:r>
        <w:rPr>
          <w:rFonts w:eastAsia="Times New Roman"/>
          <w:szCs w:val="24"/>
        </w:rPr>
        <w:t xml:space="preserve"> χαίρομαι που η Κυβέρνηση, αν και είχε καταψηφίσει τον ν.4310/2014 -και μάλιστα και τ</w:t>
      </w:r>
      <w:r>
        <w:rPr>
          <w:rFonts w:eastAsia="Times New Roman"/>
          <w:szCs w:val="24"/>
        </w:rPr>
        <w:t>ι δεν είχε πει στη Βουλή!- σήμερα αναγνωρίζει τη μεγάλη όντως μεταρρύθμιση που είχε γίνει, -με όποια λάθη είχε, τα οποία θα αναφέρω στη συνέχεια-, αναγνωρίζει αυτόν τον νόμο ως βάση για τη μειονοτική εκπαίδευση και έρχεται με το άρθρο 14 να τροποποιήσει, ν</w:t>
      </w:r>
      <w:r>
        <w:rPr>
          <w:rFonts w:eastAsia="Times New Roman"/>
          <w:szCs w:val="24"/>
        </w:rPr>
        <w:t>α προσθέσει, να δημιουργήσει ένα τμήμα τουρκικών σπουδών.</w:t>
      </w:r>
    </w:p>
    <w:p w14:paraId="670F57FC" w14:textId="77777777" w:rsidR="00D35489" w:rsidRDefault="0006190C">
      <w:pPr>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αυτό είναι θετικό, κύριε Υπουργέ. Δεν υπάρχει κα</w:t>
      </w:r>
      <w:r>
        <w:rPr>
          <w:rFonts w:eastAsia="Times New Roman"/>
          <w:szCs w:val="24"/>
        </w:rPr>
        <w:t>μ</w:t>
      </w:r>
      <w:r>
        <w:rPr>
          <w:rFonts w:eastAsia="Times New Roman"/>
          <w:szCs w:val="24"/>
        </w:rPr>
        <w:t>μία αμφιβολία ότι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το </w:t>
      </w:r>
      <w:r>
        <w:rPr>
          <w:rFonts w:eastAsia="Times New Roman"/>
          <w:szCs w:val="24"/>
        </w:rPr>
        <w:t>δ</w:t>
      </w:r>
      <w:r>
        <w:rPr>
          <w:rFonts w:eastAsia="Times New Roman"/>
          <w:szCs w:val="24"/>
        </w:rPr>
        <w:t xml:space="preserve">ιδασκαλείο δεν παρείχε τις απαιτούμενες εγγυήσεις. Τα είπε και ο κύριος συνάδελφος. </w:t>
      </w:r>
    </w:p>
    <w:p w14:paraId="670F57FD" w14:textId="77777777" w:rsidR="00D35489" w:rsidRDefault="0006190C">
      <w:pPr>
        <w:spacing w:line="600" w:lineRule="auto"/>
        <w:ind w:firstLine="720"/>
        <w:jc w:val="both"/>
        <w:rPr>
          <w:rFonts w:eastAsia="Times New Roman"/>
          <w:szCs w:val="24"/>
        </w:rPr>
      </w:pPr>
      <w:r>
        <w:rPr>
          <w:rFonts w:eastAsia="Times New Roman"/>
          <w:szCs w:val="24"/>
        </w:rPr>
        <w:t xml:space="preserve">Θα ήθελα, όμως, να σας </w:t>
      </w:r>
      <w:r>
        <w:rPr>
          <w:rFonts w:eastAsia="Times New Roman"/>
          <w:szCs w:val="24"/>
        </w:rPr>
        <w:t>υποβάλω κάποιες ερωτήσεις και θα ήθελα κάποιες διευκρινίσεις από εσάς, προκειμένου να ξεκαθαρίσει λίγο το ζήτημα.</w:t>
      </w:r>
    </w:p>
    <w:p w14:paraId="670F57FE" w14:textId="77777777" w:rsidR="00D35489" w:rsidRDefault="0006190C">
      <w:pPr>
        <w:spacing w:line="600" w:lineRule="auto"/>
        <w:ind w:firstLine="720"/>
        <w:jc w:val="both"/>
        <w:rPr>
          <w:rFonts w:eastAsia="Times New Roman"/>
          <w:szCs w:val="24"/>
        </w:rPr>
      </w:pPr>
      <w:r>
        <w:rPr>
          <w:rFonts w:eastAsia="Times New Roman"/>
          <w:szCs w:val="24"/>
        </w:rPr>
        <w:t>Κατ’ αρχάς πρέπει να καταλάβουμε ποια ήταν η φιλοσοφία του ν.4310. Ποια ήταν; Κατ’ αρχάς, ο μειονοτικός εκπαιδευτικός θα τελειώσει ένα πανεπισ</w:t>
      </w:r>
      <w:r>
        <w:rPr>
          <w:rFonts w:eastAsia="Times New Roman"/>
          <w:szCs w:val="24"/>
        </w:rPr>
        <w:t>τήμιο -πηγαίνοντας σε όποιο επιλέξει σε όλη την Ελλάδα-, θα πάρει ένα γενικό πτυχίο κατεύθυνσης δασκάλου και από εκεί και μετά, αφού πλέον κατοχυρωθεί επιστημονικά και θέλει να ακολουθήσει την οδό της μειονοτικής εκπαίδευσης, θα μπορέσει να κάνει μια ειδικ</w:t>
      </w:r>
      <w:r>
        <w:rPr>
          <w:rFonts w:eastAsia="Times New Roman"/>
          <w:szCs w:val="24"/>
        </w:rPr>
        <w:t xml:space="preserve">ή κατάρτιση, μια ειδική μετεκπαίδευση -θα δούμε πού και πώς και με ποιες προϋποθέσεις- ούτως ώστε να μπορεί να πάει. Ο ν.4310, δηλαδή, στο άρθρο 67, παράγραφος 4, το οποίο ισχύει και με την τροποποίηση που φέρατε -δεν το έχετε άρει- λέει ότι ο μειονοτικός </w:t>
      </w:r>
      <w:r>
        <w:rPr>
          <w:rFonts w:eastAsia="Times New Roman"/>
          <w:szCs w:val="24"/>
        </w:rPr>
        <w:t xml:space="preserve">εκπαιδευτικός θα έχει τη δυνατότητα, αν θέλει, να καταταγεί και στις δύο λίστες για τον διορισμό του. Αν θέλει μπορεί να διοριστεί στη Λάρισα, για παράδειγμα, στη γενική δημοτική εκπαίδευση, αν όμως ακολουθήσει και τη διαδικασία της διδασκαλίας, θα μπορεί </w:t>
      </w:r>
      <w:r>
        <w:rPr>
          <w:rFonts w:eastAsia="Times New Roman"/>
          <w:szCs w:val="24"/>
        </w:rPr>
        <w:t>να εντάσσεται και στη μειονοτική εκπαίδευση. Έχει δηλαδή δικαίωμα επιλογής.</w:t>
      </w:r>
    </w:p>
    <w:p w14:paraId="670F57FF" w14:textId="77777777" w:rsidR="00D35489" w:rsidRDefault="0006190C">
      <w:pPr>
        <w:spacing w:line="600" w:lineRule="auto"/>
        <w:ind w:firstLine="720"/>
        <w:jc w:val="both"/>
        <w:rPr>
          <w:rFonts w:eastAsia="Times New Roman"/>
          <w:szCs w:val="24"/>
        </w:rPr>
      </w:pPr>
      <w:r>
        <w:rPr>
          <w:rFonts w:eastAsia="Times New Roman"/>
          <w:szCs w:val="24"/>
        </w:rPr>
        <w:t>Το ερώτημα είναι το εξής: Μήπως αυτή η δυνατότητα σήμερα, με το παρόν άρθρο, κύριε Υπουργέ, καταργείται; Αυτό θέλω να μας το ξεκαθαρίσετε. Δηλαδή, αυτός που θα επιλέξει τώρα να πάε</w:t>
      </w:r>
      <w:r>
        <w:rPr>
          <w:rFonts w:eastAsia="Times New Roman"/>
          <w:szCs w:val="24"/>
        </w:rPr>
        <w:t>ι στο Τμήμα Εκπαίδευσης Μειονοτικού Προγράμματος</w:t>
      </w:r>
      <w:r>
        <w:rPr>
          <w:rFonts w:eastAsia="Times New Roman"/>
          <w:szCs w:val="24"/>
        </w:rPr>
        <w:t>,</w:t>
      </w:r>
      <w:r>
        <w:rPr>
          <w:rFonts w:eastAsia="Times New Roman"/>
          <w:szCs w:val="24"/>
        </w:rPr>
        <w:t xml:space="preserve"> όταν αποφοιτήσει θα προορίζεται να διοριστεί μόνο εκεί; Αν είναι έτσι, τότε έχουμε οπισθοδρόμηση. Τότε αφαιρούμε ένα συνδικαλιστικό δικαίωμα από τον απόφοιτο του πανεπιστημίου, με αποτέλεσμα να μην υπάρχει </w:t>
      </w:r>
      <w:r>
        <w:rPr>
          <w:rFonts w:eastAsia="Times New Roman"/>
          <w:szCs w:val="24"/>
        </w:rPr>
        <w:t>αυτή η διπλή δυνατότητα, να μην έχει ο εκπαιδευτικός τη δυνατότητα της γενικής εκπαίδευσης. Αυτό είναι το ερώτημα που πρέπει να κάνουμε.</w:t>
      </w:r>
    </w:p>
    <w:p w14:paraId="670F5800" w14:textId="77777777" w:rsidR="00D35489" w:rsidRDefault="0006190C">
      <w:pPr>
        <w:spacing w:line="600" w:lineRule="auto"/>
        <w:ind w:firstLine="720"/>
        <w:jc w:val="both"/>
        <w:rPr>
          <w:rFonts w:eastAsia="Times New Roman"/>
          <w:szCs w:val="24"/>
        </w:rPr>
      </w:pPr>
      <w:r>
        <w:rPr>
          <w:rFonts w:eastAsia="Times New Roman"/>
          <w:szCs w:val="24"/>
        </w:rPr>
        <w:t xml:space="preserve">Δεύτερον, ως Δημοκρατική Συμπαράταξη καταθέσαμε μία τροπολογία. Χάρηκα, βέβαια, που άκουσα τον κύριο συνάδελφο από τον </w:t>
      </w:r>
      <w:r>
        <w:rPr>
          <w:rFonts w:eastAsia="Times New Roman"/>
          <w:szCs w:val="24"/>
        </w:rPr>
        <w:t>ΣΥΡΙΖΑ, που είπε ότι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και αυτοί συναινούν να γίνει αυτή η επιμόρφωση των εκπαιδευτικών. Το θέμα, όμως, δεν είναι οι ευχές και τα ευχολόγια, αλλά αυτό να νομοθετηθεί, προκειμένου να πάρει σάρκα και οστά. Εμείς προτείνουμε να δεχθείτε την τροπολογία μ</w:t>
      </w:r>
      <w:r>
        <w:rPr>
          <w:rFonts w:eastAsia="Times New Roman"/>
          <w:szCs w:val="24"/>
        </w:rPr>
        <w:t xml:space="preserve">ας, ούτως ώστε αυτό να γίνει και εν τοις </w:t>
      </w:r>
      <w:proofErr w:type="spellStart"/>
      <w:r>
        <w:rPr>
          <w:rFonts w:eastAsia="Times New Roman"/>
          <w:szCs w:val="24"/>
        </w:rPr>
        <w:t>πράγμασι</w:t>
      </w:r>
      <w:proofErr w:type="spellEnd"/>
      <w:r>
        <w:rPr>
          <w:rFonts w:eastAsia="Times New Roman"/>
          <w:szCs w:val="24"/>
        </w:rPr>
        <w:t xml:space="preserve"> νόμος του κράτους. </w:t>
      </w:r>
    </w:p>
    <w:p w14:paraId="670F5801" w14:textId="77777777" w:rsidR="00D35489" w:rsidRDefault="0006190C">
      <w:pPr>
        <w:spacing w:line="600" w:lineRule="auto"/>
        <w:ind w:firstLine="720"/>
        <w:jc w:val="both"/>
        <w:rPr>
          <w:rFonts w:eastAsia="Times New Roman"/>
          <w:bCs/>
        </w:rPr>
      </w:pPr>
      <w:r>
        <w:rPr>
          <w:rFonts w:eastAsia="Times New Roman" w:cs="Times New Roman"/>
          <w:szCs w:val="24"/>
        </w:rPr>
        <w:t xml:space="preserve">Τώρα με την ευκαιρία, </w:t>
      </w:r>
      <w:r>
        <w:rPr>
          <w:rFonts w:eastAsia="Times New Roman"/>
          <w:bCs/>
        </w:rPr>
        <w:t>κύριε Υπουργέ και κύριοι συνάδελφοι, θα ήθελα να πω δυο πράγματα και για τη μειονοτική εκπαίδευση γενικά. Κατ’ αρχ</w:t>
      </w:r>
      <w:r>
        <w:rPr>
          <w:rFonts w:eastAsia="Times New Roman"/>
          <w:bCs/>
        </w:rPr>
        <w:t>άς</w:t>
      </w:r>
      <w:r>
        <w:rPr>
          <w:rFonts w:eastAsia="Times New Roman"/>
          <w:bCs/>
        </w:rPr>
        <w:t xml:space="preserve"> τι είναι η μειονοτική εκπαίδευση; Η μειονοτική </w:t>
      </w:r>
      <w:r>
        <w:rPr>
          <w:rFonts w:eastAsia="Times New Roman"/>
          <w:bCs/>
        </w:rPr>
        <w:t xml:space="preserve">εκπαίδευση είναι ένα δικαίωμα επιλογής, κύριοι συνάδελφοι. Δηλαδή, ο μειονοτικός γονέας, εφόσον υπάρχουν αυτά τα σχολεία, επιλέγει να στείλει το παιδί του στο μειονοτικό σχολείο. </w:t>
      </w:r>
    </w:p>
    <w:p w14:paraId="670F5802" w14:textId="77777777" w:rsidR="00D35489" w:rsidRDefault="0006190C">
      <w:pPr>
        <w:spacing w:line="600" w:lineRule="auto"/>
        <w:ind w:firstLine="720"/>
        <w:jc w:val="both"/>
        <w:rPr>
          <w:rFonts w:eastAsia="Times New Roman"/>
          <w:bCs/>
        </w:rPr>
      </w:pPr>
      <w:r>
        <w:rPr>
          <w:rFonts w:eastAsia="Times New Roman"/>
          <w:bCs/>
        </w:rPr>
        <w:t>Άρα εμείς ως πολιτεία τι πρέπει να κάνουμε; Πρέπει να σεβαστούμε αυτή την ιδ</w:t>
      </w:r>
      <w:r>
        <w:rPr>
          <w:rFonts w:eastAsia="Times New Roman"/>
          <w:bCs/>
        </w:rPr>
        <w:t xml:space="preserve">ιαιτερότητα και να ενισχύσουμε τον θεσμό της μειονοτικής εκπαίδευσης. Αυτό έκανε ο ν.4310 και αυτό προσπαθείτε να κάνετε κι εσείς. Υπάρχουν, όμως, πολλά κενά σε αυτό. </w:t>
      </w:r>
    </w:p>
    <w:p w14:paraId="670F5803" w14:textId="77777777" w:rsidR="00D35489" w:rsidRDefault="0006190C">
      <w:pPr>
        <w:tabs>
          <w:tab w:val="left" w:pos="1800"/>
        </w:tabs>
        <w:spacing w:line="600" w:lineRule="auto"/>
        <w:ind w:firstLine="720"/>
        <w:jc w:val="both"/>
        <w:rPr>
          <w:rFonts w:eastAsia="Times New Roman"/>
          <w:bCs/>
        </w:rPr>
      </w:pPr>
      <w:r>
        <w:rPr>
          <w:rFonts w:eastAsia="Times New Roman"/>
          <w:szCs w:val="24"/>
        </w:rPr>
        <w:t xml:space="preserve">(Στο σημείο αυτό την Προεδρική Έδρα καταλαμβάνει ο Ε΄ Αντιπρόεδρος της Βουλής κ. </w:t>
      </w:r>
      <w:r w:rsidRPr="00376973">
        <w:rPr>
          <w:rFonts w:eastAsia="Times New Roman"/>
          <w:b/>
          <w:szCs w:val="24"/>
        </w:rPr>
        <w:t>ΔΗΜΗΤΡΙΟΣ ΚΡΕΜΑΣΤΙΝΟΣ</w:t>
      </w:r>
      <w:r>
        <w:rPr>
          <w:rFonts w:eastAsia="Times New Roman"/>
          <w:szCs w:val="24"/>
        </w:rPr>
        <w:t>)</w:t>
      </w:r>
    </w:p>
    <w:p w14:paraId="670F5804" w14:textId="77777777" w:rsidR="00D35489" w:rsidRDefault="0006190C">
      <w:pPr>
        <w:spacing w:line="600" w:lineRule="auto"/>
        <w:ind w:firstLine="720"/>
        <w:jc w:val="both"/>
        <w:rPr>
          <w:rFonts w:eastAsia="Times New Roman"/>
          <w:bCs/>
        </w:rPr>
      </w:pPr>
      <w:r>
        <w:rPr>
          <w:rFonts w:eastAsia="Times New Roman"/>
          <w:bCs/>
        </w:rPr>
        <w:t>Με την ευκαιρία, κύριε Υπουργέ, θέλω να αναφερθώ σε αυτό το θέμα των συγχωνεύσεων και καταργήσεων των σχολείων, χωρίς την απαραίτητη συναίνεση της σχολικής εφορείας, εφόσον πρόκειται για μειονοτικό σχολείο κι εφόσον θα πρέπει να σεβα</w:t>
      </w:r>
      <w:r>
        <w:rPr>
          <w:rFonts w:eastAsia="Times New Roman"/>
          <w:bCs/>
        </w:rPr>
        <w:t xml:space="preserve">στούμε την επιλογή του γονέα να στείλει το παιδί του στο μειονοτικό σχολείο. Αν θελήσει να το στείλει στο δημόσιο, δεν υπάρχει κανένα πρόβλημα. Εφόσον, όμως, υπάρχουν και δέκα άτομα που θέλουν να τα στείλουν, πρέπει να το σεβαστούμε και να το ενισχύσουμε. </w:t>
      </w:r>
      <w:r>
        <w:rPr>
          <w:rFonts w:eastAsia="Times New Roman"/>
          <w:bCs/>
        </w:rPr>
        <w:t>Άρα η συγχώνευση και η κατάργηση δεν μπορεί να γίνει χωρίς την ομόφωνη απόφαση της σχολικής εφορείας.</w:t>
      </w:r>
    </w:p>
    <w:p w14:paraId="670F5805" w14:textId="77777777" w:rsidR="00D35489" w:rsidRDefault="0006190C">
      <w:pPr>
        <w:spacing w:line="600" w:lineRule="auto"/>
        <w:ind w:firstLine="720"/>
        <w:jc w:val="both"/>
        <w:rPr>
          <w:rFonts w:eastAsia="Times New Roman"/>
          <w:bCs/>
        </w:rPr>
      </w:pPr>
      <w:r>
        <w:rPr>
          <w:rFonts w:eastAsia="Times New Roman"/>
          <w:bCs/>
        </w:rPr>
        <w:t>Ένα άλλο θέμα το οποίο θέλω να θίξω με αυτή την ευκαιρία, είναι το θέμα της προσχολικής αγωγής που μας έχει απασχολήσει πολύ. Τι επιδιώκουμε τώρα; Το παιδ</w:t>
      </w:r>
      <w:r>
        <w:rPr>
          <w:rFonts w:eastAsia="Times New Roman"/>
          <w:bCs/>
        </w:rPr>
        <w:t xml:space="preserve">ί </w:t>
      </w:r>
      <w:r>
        <w:rPr>
          <w:rFonts w:eastAsia="Times New Roman"/>
          <w:bCs/>
        </w:rPr>
        <w:t>-</w:t>
      </w:r>
      <w:r>
        <w:rPr>
          <w:rFonts w:eastAsia="Times New Roman"/>
          <w:bCs/>
        </w:rPr>
        <w:t>είτε επιλέξει να πάει σε ένα μειονοτικό είτε σε ένα γενικό δημόσιο σχολείο</w:t>
      </w:r>
      <w:r>
        <w:rPr>
          <w:rFonts w:eastAsia="Times New Roman"/>
          <w:bCs/>
        </w:rPr>
        <w:t>-</w:t>
      </w:r>
      <w:r>
        <w:rPr>
          <w:rFonts w:eastAsia="Times New Roman"/>
          <w:bCs/>
        </w:rPr>
        <w:t xml:space="preserve"> σε κάθε περίπτωση θα πρέπει να μάθει ελληνικά, κυρίες και κύριοι. Αν δεν ξέρει το παιδάκι ελληνικά, δεν μπορεί να προοδεύσει. Για να μάθει όμως, καλύτερα ελληνικά, πρέπει από το</w:t>
      </w:r>
      <w:r>
        <w:rPr>
          <w:rFonts w:eastAsia="Times New Roman"/>
          <w:bCs/>
        </w:rPr>
        <w:t xml:space="preserve"> νηπιαγωγείο να του δώσουμε αυτή τη δυνατότητα. Πώς μπορούμε να του δώσουμε αυτή τη δυνατότητα; </w:t>
      </w:r>
    </w:p>
    <w:p w14:paraId="670F5806" w14:textId="77777777" w:rsidR="00D35489" w:rsidRDefault="0006190C">
      <w:pPr>
        <w:spacing w:line="600" w:lineRule="auto"/>
        <w:ind w:firstLine="720"/>
        <w:jc w:val="both"/>
        <w:rPr>
          <w:rFonts w:eastAsia="Times New Roman"/>
          <w:bCs/>
        </w:rPr>
      </w:pPr>
      <w:r>
        <w:rPr>
          <w:rFonts w:eastAsia="Times New Roman"/>
          <w:bCs/>
        </w:rPr>
        <w:t>Όλες οι επιστημονικές μελέτες λένε ότι με τους υπάρχοντες νηπιαγωγούς που αποφοιτούν από τα δικά μας πανεπιστήμια και από το εξωτερικό, στα υπάρχοντα δημόσια ν</w:t>
      </w:r>
      <w:r>
        <w:rPr>
          <w:rFonts w:eastAsia="Times New Roman"/>
          <w:bCs/>
        </w:rPr>
        <w:t>ηπιαγωγεία, πολύ απλά μπορούμε, βάσει της έννοιας θετικής διάκρισης, κύριε Υπουργέ, να δώσουμε τη δυνατότητα να διοριστούν δάσκαλοι και νηπιαγωγοί μας στα δημόσια αυτά νηπιαγωγεία, ούτως ώστε, στηριζόμενοι και στη μητρική τους γλώσσα, να τους βοηθήσουν ενι</w:t>
      </w:r>
      <w:r>
        <w:rPr>
          <w:rFonts w:eastAsia="Times New Roman"/>
          <w:bCs/>
        </w:rPr>
        <w:t>σχυτικά να μάθουν καλύτερα ελληνικά, ώστε να είναι και χρήσιμοι πολίτες. Δυστυχώς φεύγοντας από το σπίτι, δεν γνωρίζουν καθόλου την ελληνική γλώσσα. Ένα παιδί, ένα νήπιο τριών τεσσάρων ετών πώς θα μάθει την ελληνική γλώσσα και θα έχει την πρώτη επαφή με τη</w:t>
      </w:r>
      <w:r>
        <w:rPr>
          <w:rFonts w:eastAsia="Times New Roman"/>
          <w:bCs/>
        </w:rPr>
        <w:t>ν εκπαίδευση, αν δεν του παρέχουμε εμείς αυτή τη δυνατότητα, αξιοποιώντας τους ήδη υπάρχοντες νηπιαγωγούς μας που είναι απόφοιτοι της χώρας μας;</w:t>
      </w:r>
    </w:p>
    <w:p w14:paraId="670F5807" w14:textId="77777777" w:rsidR="00D35489" w:rsidRDefault="0006190C">
      <w:pPr>
        <w:spacing w:line="600" w:lineRule="auto"/>
        <w:ind w:firstLine="720"/>
        <w:jc w:val="both"/>
        <w:rPr>
          <w:rFonts w:eastAsia="Times New Roman"/>
          <w:bCs/>
        </w:rPr>
      </w:pPr>
      <w:r>
        <w:rPr>
          <w:rFonts w:eastAsia="Times New Roman"/>
          <w:bCs/>
        </w:rPr>
        <w:t xml:space="preserve">Οπότε, κύριε Υπουργέ, θα ήθελα να κάνετε δεκτή αυτή την τροπολογία και να τη νομοθετήσετε. Βέβαια, υπάρχει μια </w:t>
      </w:r>
      <w:r>
        <w:rPr>
          <w:rFonts w:eastAsia="Times New Roman"/>
          <w:bCs/>
        </w:rPr>
        <w:t>χροιά στον ν.4310 περί αυτού, αλλά είναι καλό νομίζω να γίνει νόμος του κράτους, ούτως ώστε κι εμείς να ψηφίσουμε θετικά αυτή την πρωτοβουλία σας.</w:t>
      </w:r>
    </w:p>
    <w:p w14:paraId="670F5808" w14:textId="77777777" w:rsidR="00D35489" w:rsidRDefault="0006190C">
      <w:pPr>
        <w:spacing w:line="600" w:lineRule="auto"/>
        <w:ind w:firstLine="720"/>
        <w:jc w:val="both"/>
        <w:rPr>
          <w:rFonts w:eastAsia="Times New Roman"/>
          <w:bCs/>
        </w:rPr>
      </w:pPr>
      <w:r>
        <w:rPr>
          <w:rFonts w:eastAsia="Times New Roman"/>
          <w:bCs/>
        </w:rPr>
        <w:t>Ευχαριστώ πολύ.</w:t>
      </w:r>
    </w:p>
    <w:p w14:paraId="670F5809" w14:textId="77777777" w:rsidR="00D35489" w:rsidRDefault="0006190C">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w:t>
      </w:r>
      <w:r>
        <w:rPr>
          <w:rFonts w:eastAsia="Times New Roman"/>
          <w:bCs/>
        </w:rPr>
        <w:t xml:space="preserve"> ΠΑΣΟΚ - ΔΗΜΑΡ</w:t>
      </w:r>
      <w:r>
        <w:rPr>
          <w:rFonts w:eastAsia="Times New Roman"/>
          <w:bCs/>
        </w:rPr>
        <w:t>)</w:t>
      </w:r>
    </w:p>
    <w:p w14:paraId="670F580A" w14:textId="77777777" w:rsidR="00D35489" w:rsidRDefault="0006190C">
      <w:pPr>
        <w:spacing w:line="600" w:lineRule="auto"/>
        <w:ind w:firstLine="720"/>
        <w:jc w:val="both"/>
        <w:rPr>
          <w:rFonts w:eastAsia="Times New Roman"/>
          <w:bCs/>
        </w:rPr>
      </w:pPr>
      <w:r>
        <w:rPr>
          <w:rFonts w:eastAsia="Times New Roman"/>
          <w:b/>
          <w:bCs/>
        </w:rPr>
        <w:t>ΠΡΟΕΔΡΕΥΩΝ (Δημή</w:t>
      </w:r>
      <w:r>
        <w:rPr>
          <w:rFonts w:eastAsia="Times New Roman"/>
          <w:b/>
          <w:bCs/>
        </w:rPr>
        <w:t xml:space="preserve">τριος Κρεμαστινός): </w:t>
      </w:r>
      <w:r>
        <w:rPr>
          <w:rFonts w:eastAsia="Times New Roman"/>
          <w:bCs/>
        </w:rPr>
        <w:t>Ευχαριστώ.</w:t>
      </w:r>
    </w:p>
    <w:p w14:paraId="670F580B" w14:textId="77777777" w:rsidR="00D35489" w:rsidRDefault="0006190C">
      <w:pPr>
        <w:spacing w:line="600" w:lineRule="auto"/>
        <w:ind w:firstLine="720"/>
        <w:jc w:val="both"/>
        <w:rPr>
          <w:rFonts w:eastAsia="Times New Roman"/>
          <w:bCs/>
        </w:rPr>
      </w:pPr>
      <w:r>
        <w:rPr>
          <w:rFonts w:eastAsia="Times New Roman"/>
          <w:bCs/>
        </w:rPr>
        <w:t>Τον λόγο έχει ο κ. Φωτήλας, Βουλευτής της Νέας Δημοκρατίας, για επτά λεπτά.</w:t>
      </w:r>
    </w:p>
    <w:p w14:paraId="670F580C" w14:textId="77777777" w:rsidR="00D35489" w:rsidRDefault="0006190C">
      <w:pPr>
        <w:spacing w:line="600" w:lineRule="auto"/>
        <w:ind w:firstLine="720"/>
        <w:jc w:val="both"/>
        <w:rPr>
          <w:rFonts w:eastAsia="Times New Roman"/>
          <w:bCs/>
        </w:rPr>
      </w:pPr>
      <w:r>
        <w:rPr>
          <w:rFonts w:eastAsia="Times New Roman"/>
          <w:b/>
          <w:bCs/>
        </w:rPr>
        <w:t>ΙΑΣ</w:t>
      </w:r>
      <w:r>
        <w:rPr>
          <w:rFonts w:eastAsia="Times New Roman"/>
          <w:b/>
          <w:bCs/>
        </w:rPr>
        <w:t>Ο</w:t>
      </w:r>
      <w:r>
        <w:rPr>
          <w:rFonts w:eastAsia="Times New Roman"/>
          <w:b/>
          <w:bCs/>
        </w:rPr>
        <w:t>Ν</w:t>
      </w:r>
      <w:r>
        <w:rPr>
          <w:rFonts w:eastAsia="Times New Roman"/>
          <w:b/>
          <w:bCs/>
        </w:rPr>
        <w:t>ΑΣ</w:t>
      </w:r>
      <w:r>
        <w:rPr>
          <w:rFonts w:eastAsia="Times New Roman"/>
          <w:b/>
          <w:bCs/>
        </w:rPr>
        <w:t xml:space="preserve"> ΦΩΤΗΛΑΣ:</w:t>
      </w:r>
      <w:r>
        <w:rPr>
          <w:rFonts w:eastAsia="Times New Roman"/>
          <w:bCs/>
        </w:rPr>
        <w:t xml:space="preserve"> Ευχαριστώ, κύριε Πρόεδρε.</w:t>
      </w:r>
    </w:p>
    <w:p w14:paraId="670F580D" w14:textId="77777777" w:rsidR="00D35489" w:rsidRDefault="0006190C">
      <w:pPr>
        <w:spacing w:line="600" w:lineRule="auto"/>
        <w:ind w:firstLine="720"/>
        <w:jc w:val="both"/>
        <w:rPr>
          <w:rFonts w:eastAsia="Times New Roman"/>
          <w:bCs/>
        </w:rPr>
      </w:pPr>
      <w:r>
        <w:rPr>
          <w:rFonts w:eastAsia="Times New Roman"/>
          <w:bCs/>
        </w:rPr>
        <w:t xml:space="preserve">Κυρίες και κύριοι της Κυβέρνησης, η αντίληψή σας για την </w:t>
      </w:r>
      <w:r>
        <w:rPr>
          <w:rFonts w:eastAsia="Times New Roman"/>
          <w:bCs/>
        </w:rPr>
        <w:t>π</w:t>
      </w:r>
      <w:r>
        <w:rPr>
          <w:rFonts w:eastAsia="Times New Roman"/>
          <w:bCs/>
        </w:rPr>
        <w:t xml:space="preserve">αιδεία, αλλά και τη λειτουργία του Κοινοβουλίου </w:t>
      </w:r>
      <w:r>
        <w:rPr>
          <w:rFonts w:eastAsia="Times New Roman"/>
          <w:bCs/>
        </w:rPr>
        <w:t xml:space="preserve">γενικότερα, αποτυπώνεται στο παρόν νομοσχέδιο. Πραγματικά ξεπερνούν κάθε φαντασία οι τρόποι που μηχανεύεστε για να νομοθετήσετε. </w:t>
      </w:r>
    </w:p>
    <w:p w14:paraId="670F580E" w14:textId="77777777" w:rsidR="00D35489" w:rsidRDefault="0006190C">
      <w:pPr>
        <w:spacing w:line="600" w:lineRule="auto"/>
        <w:ind w:firstLine="720"/>
        <w:jc w:val="both"/>
        <w:rPr>
          <w:rFonts w:eastAsia="Times New Roman"/>
          <w:bCs/>
        </w:rPr>
      </w:pPr>
      <w:r>
        <w:rPr>
          <w:rFonts w:eastAsia="Times New Roman"/>
          <w:bCs/>
        </w:rPr>
        <w:t xml:space="preserve">Κατ’ αρχάς, επιλέξατε να το φέρετε με την επείγουσα διαδικασία. Το επείγον, όμως, αφορά μόνο δύο, τρεις διατάξεις, τις οποίες </w:t>
      </w:r>
      <w:r>
        <w:rPr>
          <w:rFonts w:eastAsia="Times New Roman"/>
          <w:bCs/>
        </w:rPr>
        <w:t>θα μπορούσατε κάλλιστα να τις έχετε περάσει με μια τροπολογία. Όμως, δεν το κάνατε αυτό. Βάλατε επιπλέον δεκάδες άρθρα, με συνολικά εβδομήντα άλλες διατάξεις που αποτελούν και τον βασικό κορμό του νομοσχεδίου. Και τις βάλατε, μάλιστα, κατά τέτοιο τρόπο</w:t>
      </w:r>
      <w:r>
        <w:rPr>
          <w:rFonts w:eastAsia="Times New Roman"/>
          <w:bCs/>
        </w:rPr>
        <w:t>,</w:t>
      </w:r>
      <w:r>
        <w:rPr>
          <w:rFonts w:eastAsia="Times New Roman"/>
          <w:bCs/>
        </w:rPr>
        <w:t xml:space="preserve"> ώσ</w:t>
      </w:r>
      <w:r>
        <w:rPr>
          <w:rFonts w:eastAsia="Times New Roman"/>
          <w:bCs/>
        </w:rPr>
        <w:t>τε να μην μπορούμε να ψηφίσουμε διαφορετικά στα συγκεκριμένα άρθρα, αφού εμπεριέχουν ταυτόχρονα σωστές αλλά και απαράδεκτες ρυθμίσεις, όπως το άρθρο 19 και 20.</w:t>
      </w:r>
    </w:p>
    <w:p w14:paraId="670F580F" w14:textId="77777777" w:rsidR="00D35489" w:rsidRDefault="0006190C">
      <w:pPr>
        <w:spacing w:line="600" w:lineRule="auto"/>
        <w:ind w:firstLine="720"/>
        <w:jc w:val="both"/>
        <w:rPr>
          <w:rFonts w:eastAsia="Times New Roman"/>
          <w:bCs/>
        </w:rPr>
      </w:pPr>
      <w:r>
        <w:rPr>
          <w:rFonts w:eastAsia="Times New Roman"/>
          <w:bCs/>
        </w:rPr>
        <w:t xml:space="preserve">Στο δε άρθρο 23, με τις μεταφορές αρμοδιοτήτων που κάνετε, ουσιαστικά παίρνετε τη δύναμη από το </w:t>
      </w:r>
      <w:r>
        <w:rPr>
          <w:rFonts w:eastAsia="Times New Roman"/>
          <w:bCs/>
        </w:rPr>
        <w:t xml:space="preserve">εκλεγμένο όργανο του </w:t>
      </w:r>
      <w:r>
        <w:rPr>
          <w:rFonts w:eastAsia="Times New Roman"/>
          <w:bCs/>
        </w:rPr>
        <w:t>Α</w:t>
      </w:r>
      <w:r>
        <w:rPr>
          <w:rFonts w:eastAsia="Times New Roman"/>
          <w:bCs/>
        </w:rPr>
        <w:t xml:space="preserve">νοικτού </w:t>
      </w:r>
      <w:r>
        <w:rPr>
          <w:rFonts w:eastAsia="Times New Roman"/>
          <w:bCs/>
        </w:rPr>
        <w:t>Π</w:t>
      </w:r>
      <w:r>
        <w:rPr>
          <w:rFonts w:eastAsia="Times New Roman"/>
          <w:bCs/>
        </w:rPr>
        <w:t xml:space="preserve">ανεπιστημίου και τη δίνετε στα δικά σας διορισμένα μέλη της διοικούσας. Είστε πραγματικά απίθανοι! Έχετε την πιο παλαιοκομματική και ταυτόχρονα κουτοπόνηρη λογική νομοθέτησης. </w:t>
      </w:r>
    </w:p>
    <w:p w14:paraId="670F5810" w14:textId="77777777" w:rsidR="00D35489" w:rsidRDefault="0006190C">
      <w:pPr>
        <w:spacing w:line="600" w:lineRule="auto"/>
        <w:ind w:firstLine="720"/>
        <w:jc w:val="both"/>
        <w:rPr>
          <w:rFonts w:eastAsia="Times New Roman"/>
          <w:bCs/>
        </w:rPr>
      </w:pPr>
      <w:r>
        <w:rPr>
          <w:rFonts w:eastAsia="Times New Roman"/>
          <w:bCs/>
        </w:rPr>
        <w:t>Και αλίμονο -όπως γίνεται κάθε φορά τους τελευτα</w:t>
      </w:r>
      <w:r>
        <w:rPr>
          <w:rFonts w:eastAsia="Times New Roman"/>
          <w:bCs/>
        </w:rPr>
        <w:t>ίους μήνες- το ίδιο μοτίβο απαξίωσης της ουσιαστικής συμμετοχής των φορέων της εκπαίδευσης στον διάλογο. Μόνο για τα δ</w:t>
      </w:r>
      <w:r>
        <w:rPr>
          <w:rFonts w:eastAsia="Times New Roman"/>
          <w:bCs/>
        </w:rPr>
        <w:t>ύ</w:t>
      </w:r>
      <w:r>
        <w:rPr>
          <w:rFonts w:eastAsia="Times New Roman"/>
          <w:bCs/>
        </w:rPr>
        <w:t xml:space="preserve">ο από τα τριάντα πέντε άρθρα προηγήθηκε δημόσια διαβούλευση, το </w:t>
      </w:r>
      <w:r>
        <w:rPr>
          <w:rFonts w:eastAsia="Times New Roman"/>
          <w:bCs/>
        </w:rPr>
        <w:t>Κ</w:t>
      </w:r>
      <w:r>
        <w:rPr>
          <w:rFonts w:eastAsia="Times New Roman"/>
          <w:bCs/>
        </w:rPr>
        <w:t xml:space="preserve">ρατικό </w:t>
      </w:r>
      <w:r>
        <w:rPr>
          <w:rFonts w:eastAsia="Times New Roman"/>
          <w:bCs/>
        </w:rPr>
        <w:t>Π</w:t>
      </w:r>
      <w:r>
        <w:rPr>
          <w:rFonts w:eastAsia="Times New Roman"/>
          <w:bCs/>
        </w:rPr>
        <w:t xml:space="preserve">ιστοποιητικό </w:t>
      </w:r>
      <w:r>
        <w:rPr>
          <w:rFonts w:eastAsia="Times New Roman"/>
          <w:bCs/>
        </w:rPr>
        <w:t>Γ</w:t>
      </w:r>
      <w:r>
        <w:rPr>
          <w:rFonts w:eastAsia="Times New Roman"/>
          <w:bCs/>
        </w:rPr>
        <w:t>λωσσομάθειας και την Εθνική Βιβλιοθήκη. Για τα υπό</w:t>
      </w:r>
      <w:r>
        <w:rPr>
          <w:rFonts w:eastAsia="Times New Roman"/>
          <w:bCs/>
        </w:rPr>
        <w:t xml:space="preserve">λοιπα άρθρα -φωτογραφικά μερικά εξ αυτών, όπως εξήγησε αναλυτικά η </w:t>
      </w:r>
      <w:r>
        <w:rPr>
          <w:rFonts w:eastAsia="Times New Roman"/>
          <w:bCs/>
        </w:rPr>
        <w:t>ε</w:t>
      </w:r>
      <w:r>
        <w:rPr>
          <w:rFonts w:eastAsia="Times New Roman"/>
          <w:bCs/>
        </w:rPr>
        <w:t xml:space="preserve">ιδική </w:t>
      </w:r>
      <w:r>
        <w:rPr>
          <w:rFonts w:eastAsia="Times New Roman"/>
          <w:bCs/>
        </w:rPr>
        <w:t>α</w:t>
      </w:r>
      <w:r>
        <w:rPr>
          <w:rFonts w:eastAsia="Times New Roman"/>
          <w:bCs/>
        </w:rPr>
        <w:t xml:space="preserve">γορήτριά μας κ. </w:t>
      </w:r>
      <w:proofErr w:type="spellStart"/>
      <w:r>
        <w:rPr>
          <w:rFonts w:eastAsia="Times New Roman"/>
          <w:bCs/>
        </w:rPr>
        <w:t>Κεραμέως</w:t>
      </w:r>
      <w:proofErr w:type="spellEnd"/>
      <w:r>
        <w:rPr>
          <w:rFonts w:eastAsia="Times New Roman"/>
          <w:bCs/>
        </w:rPr>
        <w:t xml:space="preserve">- δεν υπήρξε ούτε λεπτό διαβούλευσης. </w:t>
      </w:r>
    </w:p>
    <w:p w14:paraId="670F5811" w14:textId="77777777" w:rsidR="00D35489" w:rsidRDefault="0006190C">
      <w:pPr>
        <w:spacing w:line="600" w:lineRule="auto"/>
        <w:ind w:firstLine="720"/>
        <w:jc w:val="both"/>
        <w:rPr>
          <w:rFonts w:eastAsia="Times New Roman"/>
          <w:b/>
          <w:bCs/>
        </w:rPr>
      </w:pPr>
      <w:r>
        <w:rPr>
          <w:rFonts w:eastAsia="Times New Roman"/>
          <w:bCs/>
        </w:rPr>
        <w:t xml:space="preserve">Στα λόγια, λοιπόν, κύριε </w:t>
      </w:r>
      <w:proofErr w:type="spellStart"/>
      <w:r>
        <w:rPr>
          <w:rFonts w:eastAsia="Times New Roman"/>
          <w:bCs/>
        </w:rPr>
        <w:t>Γαβρόγλου</w:t>
      </w:r>
      <w:proofErr w:type="spellEnd"/>
      <w:r>
        <w:rPr>
          <w:rFonts w:eastAsia="Times New Roman"/>
          <w:bCs/>
        </w:rPr>
        <w:t xml:space="preserve">, τα περί δήθεν ευρέος διαλόγου και συνεννόησης για τον ευαίσθητο χώρο της </w:t>
      </w:r>
      <w:r>
        <w:rPr>
          <w:rFonts w:eastAsia="Times New Roman"/>
          <w:bCs/>
        </w:rPr>
        <w:t>π</w:t>
      </w:r>
      <w:r>
        <w:rPr>
          <w:rFonts w:eastAsia="Times New Roman"/>
          <w:bCs/>
        </w:rPr>
        <w:t>αιδείας.</w:t>
      </w:r>
    </w:p>
    <w:p w14:paraId="670F581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Όμως, τι να περιμένει κανείς από μία κυβέρνηση όταν ο ίδιος ο Πρωθυπουργός έδωσε το στίγμα τού πώς πολιτεύεται στην απάντηση που έδωσε μετά από έξι ολόκληρες μέρες σε μία απλή και συγκεκριμένη ερώτηση -χωρίς κανένα υπονοούμενο- που του έκανε ο Αντιπρόεδρο</w:t>
      </w:r>
      <w:r>
        <w:rPr>
          <w:rFonts w:eastAsia="Times New Roman" w:cs="Times New Roman"/>
          <w:szCs w:val="24"/>
        </w:rPr>
        <w:t xml:space="preserve">ς της Νέας Δημοκρατίας: «Δώστε μας το σχέδιο πτήσης και τη λίστα των επιβατών.». Και αντί μιας σαφούς απάντησης, το Μαξίμου εξέδωσε ένα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αποτελούσε έναν λίβελλο ύβρεων, από τον οποίο προέκυψαν τα εξής: Ο Πρωθυπουργός έκανε μυστικό ταξίδι στο Παρίσι</w:t>
      </w:r>
      <w:r>
        <w:rPr>
          <w:rFonts w:eastAsia="Times New Roman" w:cs="Times New Roman"/>
          <w:szCs w:val="24"/>
        </w:rPr>
        <w:t xml:space="preserve">, κατά το οποίο </w:t>
      </w:r>
      <w:r>
        <w:rPr>
          <w:rFonts w:eastAsia="Times New Roman" w:cs="Times New Roman"/>
          <w:szCs w:val="24"/>
        </w:rPr>
        <w:t>είχε συνάντηση ιδιωτικής φύσεως με εκπρόσωπο ή εκπροσώπους γνωστής επενδυτικής τράπεζας όπου συζήτησαν το θέμα του χρέους. Τ</w:t>
      </w:r>
      <w:r>
        <w:rPr>
          <w:rFonts w:eastAsia="Times New Roman" w:cs="Times New Roman"/>
          <w:szCs w:val="24"/>
        </w:rPr>
        <w:t>ώρα, πώς γίνεται η συνάντηση να είναι ιδιωτικής φύσεως, αλλά το θέμα να είναι το δημόσιο χρέος, δεν το αντιλαμβάνομαι. Ιδιωτικής φύσεως, κατά τη γνώμη μου, είναι μία συνάντηση όπου κάποιος βρίσκει έναν τραπεζίτη ίσως για να ανοίξει έναν λογαριασμό ή δεν ξέ</w:t>
      </w:r>
      <w:r>
        <w:rPr>
          <w:rFonts w:eastAsia="Times New Roman" w:cs="Times New Roman"/>
          <w:szCs w:val="24"/>
        </w:rPr>
        <w:t xml:space="preserve">ρω τι άλλο. Πάντως, σίγουρα το δημόσιο χρέος είναι εθνικό ζήτημα και όχι ιδιωτικό. </w:t>
      </w:r>
    </w:p>
    <w:p w14:paraId="670F581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Παράλληλα δε,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έκανε αναφορά στην τράπεζα, ονοματίζοντάς την ως επίσημο σύμβουλο. Όμως, όπως προέκυψε, σχετική σύμβαση δεν υπάρχει. Συνεπώς δεν είναι επίσημος σ</w:t>
      </w:r>
      <w:r>
        <w:rPr>
          <w:rFonts w:eastAsia="Times New Roman" w:cs="Times New Roman"/>
          <w:szCs w:val="24"/>
        </w:rPr>
        <w:t xml:space="preserve">ύμβουλος. Άρα είπε ψέματα το Μαξίμου. Γιατί άραγε; Δεν γνωρίζουμε. Μόνο εικασίες μπορούμε να κάνουμε. </w:t>
      </w:r>
    </w:p>
    <w:p w14:paraId="670F581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Αλήθεια, ο κ. Καμμένος -δεν βλέπω εδώ και κάποιον εκπρόσωπο από τους ΑΝΕΛ- τι άποψη έχει που ο συγκυβερνήτης του συναντιέται μυστικά με διεθνείς τοκογλύφους που κερδοσκοπούν ποντάροντας στην καταστροφή της χώρας; Αυτά δεν είναι δικά μου λόγια, αλλά του κ. </w:t>
      </w:r>
      <w:r>
        <w:rPr>
          <w:rFonts w:eastAsia="Times New Roman" w:cs="Times New Roman"/>
          <w:szCs w:val="24"/>
        </w:rPr>
        <w:t xml:space="preserve">Καμμένου. Πρόκειται για άλλη μια </w:t>
      </w:r>
      <w:proofErr w:type="spellStart"/>
      <w:r>
        <w:rPr>
          <w:rFonts w:eastAsia="Times New Roman" w:cs="Times New Roman"/>
          <w:szCs w:val="24"/>
        </w:rPr>
        <w:t>κωλοτούμπα</w:t>
      </w:r>
      <w:proofErr w:type="spellEnd"/>
      <w:r>
        <w:rPr>
          <w:rFonts w:eastAsia="Times New Roman" w:cs="Times New Roman"/>
          <w:szCs w:val="24"/>
        </w:rPr>
        <w:t xml:space="preserve"> στο βωμό της εξουσίας. Άλλωστε, δεν είναι η πρώτη και σίγουρα δεν θα είναι ούτε η τελευταία. </w:t>
      </w:r>
    </w:p>
    <w:p w14:paraId="670F581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τα πρωθυπουργικά ταξίδια του κ. Τσίπρα, μυστικά ή φανερά, τελειώνουν όπου να</w:t>
      </w:r>
      <w:r>
        <w:rPr>
          <w:rFonts w:eastAsia="Times New Roman" w:cs="Times New Roman"/>
          <w:szCs w:val="24"/>
        </w:rPr>
        <w:t xml:space="preserve"> </w:t>
      </w:r>
      <w:r>
        <w:rPr>
          <w:rFonts w:eastAsia="Times New Roman" w:cs="Times New Roman"/>
          <w:szCs w:val="24"/>
        </w:rPr>
        <w:t xml:space="preserve">’ναι </w:t>
      </w:r>
      <w:r>
        <w:rPr>
          <w:rFonts w:eastAsia="Times New Roman" w:cs="Times New Roman"/>
          <w:szCs w:val="24"/>
        </w:rPr>
        <w:t>και επίσημα από τον ελληνικό λαό που με την ψήφο του θα τερματίσει τον εφιάλτη που ζει αυτά τα δύο χρόνια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Όσο για την προσπάθεια αντιπερισπασμού, δηλαδή την επιχείρηση σπίλωσης συγγενικού προσώπου του Προέδρου της Νέας Δημοκρατ</w:t>
      </w:r>
      <w:r>
        <w:rPr>
          <w:rFonts w:eastAsia="Times New Roman" w:cs="Times New Roman"/>
          <w:szCs w:val="24"/>
        </w:rPr>
        <w:t>ίας, απλώς αποδεικνύει το άγχος και τον πανικό των κυβερνώντων που τους οδηγεί σ</w:t>
      </w:r>
      <w:r>
        <w:rPr>
          <w:rFonts w:eastAsia="Times New Roman" w:cs="Times New Roman"/>
          <w:szCs w:val="24"/>
        </w:rPr>
        <w:t>ε</w:t>
      </w:r>
      <w:r>
        <w:rPr>
          <w:rFonts w:eastAsia="Times New Roman" w:cs="Times New Roman"/>
          <w:szCs w:val="24"/>
        </w:rPr>
        <w:t xml:space="preserve"> αυτή την ηθική κατάπτωση. Κούνια που σας κούναγε, όμως, αν νομίζετε ότι θα γλιτώσετε με τη λάσπη. </w:t>
      </w:r>
    </w:p>
    <w:p w14:paraId="670F581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Βέβαια, μπορούσαμε να περιμένουμε κάτι καλύτερο από μια Κυβέρνηση, της οποί</w:t>
      </w:r>
      <w:r>
        <w:rPr>
          <w:rFonts w:eastAsia="Times New Roman" w:cs="Times New Roman"/>
          <w:szCs w:val="24"/>
        </w:rPr>
        <w:t xml:space="preserve">ας το ψέμα έχει γίνει πρώτη και κύρια φύση; Ναι, είναι η ίδια Κυβέρνηση που μας διαβεβαίωνε διά του Πρωθυπουργού, ότι θα κλείσουμε την αξιολόγηση μέχρι τις 5 Δεκεμβρίου, γιατί αλλιώς καήκαμε, όπως έλεγε ο κ. </w:t>
      </w:r>
      <w:proofErr w:type="spellStart"/>
      <w:r>
        <w:rPr>
          <w:rFonts w:eastAsia="Times New Roman" w:cs="Times New Roman"/>
          <w:szCs w:val="24"/>
        </w:rPr>
        <w:t>Τσακαλώτος</w:t>
      </w:r>
      <w:proofErr w:type="spellEnd"/>
      <w:r>
        <w:rPr>
          <w:rFonts w:eastAsia="Times New Roman" w:cs="Times New Roman"/>
          <w:szCs w:val="24"/>
        </w:rPr>
        <w:t>. Μπήκαμε στον Φεβρουάριο, η αξιολόγησ</w:t>
      </w:r>
      <w:r>
        <w:rPr>
          <w:rFonts w:eastAsia="Times New Roman" w:cs="Times New Roman"/>
          <w:szCs w:val="24"/>
        </w:rPr>
        <w:t xml:space="preserve">η δεν έχει κλείσει, αλλά επιπλέον είναι κάτι παραπάνω από βέβαιο ότι ο ελληνικός λαός όχι μόνο θα καεί, αλλά θα τσουρουφλιστεί από τα μέτρα που θα φέρετε για το αφορολόγητο και το ασφαλιστικό, όταν και αν κλείσετε. </w:t>
      </w:r>
    </w:p>
    <w:p w14:paraId="670F581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Ψάχνετε απεγνωσμένα τρόπους για να πλασά</w:t>
      </w:r>
      <w:r>
        <w:rPr>
          <w:rFonts w:eastAsia="Times New Roman" w:cs="Times New Roman"/>
          <w:szCs w:val="24"/>
        </w:rPr>
        <w:t>ρετε νέα εξοντωτικά μέτρα. Οι δήθεν διαπραγματεύσεις που εσείς κάνετε, οδηγούν στο γνωστό αποτέλεσμα, δηλαδή στην άτακτη υποχώρηση και στα σκληρά μέτρα -και μάλιστα των πιο ακραίων κύκλων των πιστωτών μας- ακριβώς γιατί δεν μπορείτε να εφαρμόσετε τις αναγκ</w:t>
      </w:r>
      <w:r>
        <w:rPr>
          <w:rFonts w:eastAsia="Times New Roman" w:cs="Times New Roman"/>
          <w:szCs w:val="24"/>
        </w:rPr>
        <w:t xml:space="preserve">αίες μεταρρυθμίσεις. Μόνο μία νέα κυβέρνηση, με σαφές μεταρρυθμιστικό πρόγραμμα, μπορεί να πετύχει μια καλύτερη συμφωνία τώρα και έξοδο από την κρίση σε σύντομο χρονικό διάστημα. </w:t>
      </w:r>
    </w:p>
    <w:p w14:paraId="670F581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αντίληψή σας, άλλωστε, για τον τόπο αποτυπώνεται στα λόγια του άλλου ανερμ</w:t>
      </w:r>
      <w:r>
        <w:rPr>
          <w:rFonts w:eastAsia="Times New Roman" w:cs="Times New Roman"/>
          <w:szCs w:val="24"/>
        </w:rPr>
        <w:t xml:space="preserve">άτιστου Υφυπουργού Παιδείας, του κ. </w:t>
      </w:r>
      <w:proofErr w:type="spellStart"/>
      <w:r>
        <w:rPr>
          <w:rFonts w:eastAsia="Times New Roman" w:cs="Times New Roman"/>
          <w:szCs w:val="24"/>
        </w:rPr>
        <w:t>Ζουράρ</w:t>
      </w:r>
      <w:r>
        <w:rPr>
          <w:rFonts w:eastAsia="Times New Roman" w:cs="Times New Roman"/>
          <w:szCs w:val="24"/>
        </w:rPr>
        <w:t>ι</w:t>
      </w:r>
      <w:proofErr w:type="spellEnd"/>
      <w:r>
        <w:rPr>
          <w:rFonts w:eastAsia="Times New Roman" w:cs="Times New Roman"/>
          <w:szCs w:val="24"/>
        </w:rPr>
        <w:t xml:space="preserve">, αυτού του γραφικού </w:t>
      </w:r>
      <w:proofErr w:type="spellStart"/>
      <w:r>
        <w:rPr>
          <w:rFonts w:eastAsia="Times New Roman" w:cs="Times New Roman"/>
          <w:szCs w:val="24"/>
        </w:rPr>
        <w:t>χομπίστα</w:t>
      </w:r>
      <w:proofErr w:type="spellEnd"/>
      <w:r>
        <w:rPr>
          <w:rFonts w:eastAsia="Times New Roman" w:cs="Times New Roman"/>
          <w:szCs w:val="24"/>
        </w:rPr>
        <w:t xml:space="preserve"> που μετά το ανεκδιήγητο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τρέχει τίποτα αν μας πάρουν και οι Τούρκοι κανένα νησί», τώρα έρχεται και μας λέει με μία ωμή χυδαιότητα: «Για μετά το 2019 πάρτε όσα μέτρα γουστάρετε. Θ</w:t>
      </w:r>
      <w:r>
        <w:rPr>
          <w:rFonts w:eastAsia="Times New Roman" w:cs="Times New Roman"/>
          <w:szCs w:val="24"/>
        </w:rPr>
        <w:t>α υπάρχει Ελλάδα μετά το 2019;».</w:t>
      </w:r>
    </w:p>
    <w:p w14:paraId="670F581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Αυτοί είστε και καθόλου δεν ντρέπεστε. Δεν υπάρχει φιλότιμο. Κανένας σας δεν κατήγγειλε αυτή την απίστευτη δήλωση του Υφυπουργού σας. Ξέρετε γιατί; Διότι είναι αλήθεια. Τα σχέδιά σας φθάνουν μέχρι το 2019 που τυπικά τελειών</w:t>
      </w:r>
      <w:r>
        <w:rPr>
          <w:rFonts w:eastAsia="Times New Roman" w:cs="Times New Roman"/>
          <w:szCs w:val="24"/>
        </w:rPr>
        <w:t xml:space="preserve">ει η θητεία της Κυβέρνησης και αφορούν μόνο την παραμονή σας στην εξουσία. </w:t>
      </w:r>
    </w:p>
    <w:p w14:paraId="670F581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Ακόμα και ο αχαρακτήριστος κ. </w:t>
      </w:r>
      <w:proofErr w:type="spellStart"/>
      <w:r>
        <w:rPr>
          <w:rFonts w:eastAsia="Times New Roman" w:cs="Times New Roman"/>
          <w:szCs w:val="24"/>
        </w:rPr>
        <w:t>Πολάκης</w:t>
      </w:r>
      <w:proofErr w:type="spellEnd"/>
      <w:r>
        <w:rPr>
          <w:rFonts w:eastAsia="Times New Roman" w:cs="Times New Roman"/>
          <w:szCs w:val="24"/>
        </w:rPr>
        <w:t xml:space="preserve"> ομολογεί, «Μετά από δύο χρόνια κυβέρνησης δεν έχουμε ακόμα την πραγματική εξουσία».</w:t>
      </w:r>
    </w:p>
    <w:p w14:paraId="670F581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Διερωτώμαι τι να εννοεί άραγε. Εννοεί ότι λυπάται που ακόμ</w:t>
      </w:r>
      <w:r>
        <w:rPr>
          <w:rFonts w:eastAsia="Times New Roman" w:cs="Times New Roman"/>
          <w:szCs w:val="24"/>
        </w:rPr>
        <w:t xml:space="preserve">α υπάρχουν δικαστές που αντιστέκονται και δεν μπορείτε να τους ελέγξετε; </w:t>
      </w:r>
    </w:p>
    <w:p w14:paraId="670F581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Οδηγείτε τα πράγματα στο να εγκαταστήσετε μια ολοκληρωτική δικτατορία στη χώρα; Ως εδώ και μη</w:t>
      </w:r>
      <w:r>
        <w:rPr>
          <w:rFonts w:eastAsia="Times New Roman" w:cs="Times New Roman"/>
          <w:szCs w:val="24"/>
        </w:rPr>
        <w:t>ν</w:t>
      </w:r>
      <w:r>
        <w:rPr>
          <w:rFonts w:eastAsia="Times New Roman" w:cs="Times New Roman"/>
          <w:szCs w:val="24"/>
        </w:rPr>
        <w:t xml:space="preserve"> παρέκει! Εκλογές τώρα, λύτρωση για τον ελληνικό λαό.</w:t>
      </w:r>
    </w:p>
    <w:p w14:paraId="670F581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w:t>
      </w:r>
    </w:p>
    <w:p w14:paraId="670F581E" w14:textId="77777777" w:rsidR="00D35489" w:rsidRDefault="0006190C">
      <w:pPr>
        <w:spacing w:line="600" w:lineRule="auto"/>
        <w:ind w:firstLine="720"/>
        <w:jc w:val="center"/>
        <w:rPr>
          <w:rFonts w:eastAsia="Times New Roman"/>
          <w:bCs/>
        </w:rPr>
      </w:pPr>
      <w:r>
        <w:rPr>
          <w:rFonts w:eastAsia="Times New Roman"/>
          <w:bCs/>
        </w:rPr>
        <w:t>(Χειροκροτήματα από</w:t>
      </w:r>
      <w:r>
        <w:rPr>
          <w:rFonts w:eastAsia="Times New Roman"/>
          <w:bCs/>
        </w:rPr>
        <w:t xml:space="preserve"> την πτέρυγα της Νέας Δημοκρατίας)</w:t>
      </w:r>
    </w:p>
    <w:p w14:paraId="670F581F"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b/>
          <w:szCs w:val="24"/>
        </w:rPr>
        <w:t xml:space="preserve"> </w:t>
      </w:r>
      <w:r>
        <w:rPr>
          <w:rFonts w:eastAsia="Times New Roman" w:cs="Times New Roman"/>
          <w:szCs w:val="24"/>
        </w:rPr>
        <w:t>Τον λόγο έχει ο Κοινοβουλευτικός Εκπρόσωπος της Χρυσής Αυγής.</w:t>
      </w:r>
    </w:p>
    <w:p w14:paraId="670F582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μπορώ να έχω τον λόγο;</w:t>
      </w:r>
    </w:p>
    <w:p w14:paraId="670F5821"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w:t>
      </w:r>
      <w:r>
        <w:rPr>
          <w:rFonts w:eastAsia="Times New Roman" w:cs="Times New Roman"/>
          <w:b/>
          <w:szCs w:val="24"/>
        </w:rPr>
        <w:t>ήτριος Κρεμαστινός</w:t>
      </w:r>
      <w:r>
        <w:rPr>
          <w:rFonts w:eastAsia="Times New Roman"/>
          <w:b/>
          <w:bCs/>
        </w:rPr>
        <w:t>):</w:t>
      </w:r>
      <w:r>
        <w:rPr>
          <w:rFonts w:eastAsia="Times New Roman" w:cs="Times New Roman"/>
          <w:szCs w:val="24"/>
        </w:rPr>
        <w:t xml:space="preserve"> Θέλετε να κάνετε νομοθετικές ρυθμίσεις;</w:t>
      </w:r>
    </w:p>
    <w:p w14:paraId="670F582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Ναι, κύριε Πρόεδρε.</w:t>
      </w:r>
    </w:p>
    <w:p w14:paraId="670F5823"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 Υπουργός θέλει να κάνει ορισμένες νομοθετικές τροποποιήσεις. Έχετε </w:t>
      </w:r>
      <w:r>
        <w:rPr>
          <w:rFonts w:eastAsia="Times New Roman" w:cs="Times New Roman"/>
          <w:szCs w:val="24"/>
        </w:rPr>
        <w:t>τον λόγο.</w:t>
      </w:r>
    </w:p>
    <w:p w14:paraId="670F582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Σας ευχαριστώ, κύριε Πρόεδρε. </w:t>
      </w:r>
    </w:p>
    <w:p w14:paraId="670F5825" w14:textId="77777777" w:rsidR="00D35489" w:rsidRDefault="0006190C">
      <w:pPr>
        <w:spacing w:line="600" w:lineRule="auto"/>
        <w:ind w:firstLine="720"/>
        <w:jc w:val="both"/>
        <w:rPr>
          <w:rFonts w:eastAsia="Times New Roman" w:cs="Times New Roman"/>
          <w:bCs/>
          <w:szCs w:val="24"/>
        </w:rPr>
      </w:pPr>
      <w:r>
        <w:rPr>
          <w:rFonts w:eastAsia="Times New Roman" w:cs="Times New Roman"/>
          <w:b/>
          <w:szCs w:val="24"/>
        </w:rPr>
        <w:t xml:space="preserve">ΙΩΑΝΝΗΣ ΔΕΛΗΣ: </w:t>
      </w:r>
      <w:r>
        <w:rPr>
          <w:rFonts w:eastAsia="Times New Roman" w:cs="Times New Roman"/>
          <w:szCs w:val="24"/>
        </w:rPr>
        <w:t xml:space="preserve">Κύριε Υπουργέ, θα μας πείτε και για τις </w:t>
      </w:r>
      <w:r>
        <w:rPr>
          <w:rFonts w:eastAsia="Times New Roman" w:cs="Times New Roman"/>
          <w:bCs/>
          <w:szCs w:val="24"/>
        </w:rPr>
        <w:t>τροπολογίες; Θα μας πείτε και ποιες κάνετε δεκτές;</w:t>
      </w:r>
    </w:p>
    <w:p w14:paraId="670F582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Ναι, θα μιλήσω για τις τροπολογίες και τις νομοθετικές βελτιώσεις. Για τα υπόλοιπα θα επιχειρηματολογήσω στο τέλος της συνεδρίασης. </w:t>
      </w:r>
    </w:p>
    <w:p w14:paraId="670F5827" w14:textId="77777777" w:rsidR="00D35489" w:rsidRDefault="0006190C">
      <w:pPr>
        <w:spacing w:line="600" w:lineRule="auto"/>
        <w:ind w:firstLine="720"/>
        <w:jc w:val="both"/>
        <w:rPr>
          <w:rFonts w:eastAsia="Times New Roman" w:cs="Times New Roman"/>
          <w:bCs/>
          <w:szCs w:val="24"/>
        </w:rPr>
      </w:pPr>
      <w:r>
        <w:rPr>
          <w:rFonts w:eastAsia="Times New Roman" w:cs="Times New Roman"/>
          <w:szCs w:val="24"/>
        </w:rPr>
        <w:t xml:space="preserve">Θα καταθέσω νομοτεχνικές </w:t>
      </w:r>
      <w:r>
        <w:rPr>
          <w:rFonts w:eastAsia="Times New Roman" w:cs="Times New Roman"/>
          <w:bCs/>
          <w:szCs w:val="24"/>
        </w:rPr>
        <w:t xml:space="preserve">βελτιώσεις, </w:t>
      </w:r>
      <w:r>
        <w:rPr>
          <w:rFonts w:eastAsia="Times New Roman"/>
          <w:bCs/>
          <w:szCs w:val="24"/>
        </w:rPr>
        <w:t>οι οποίες</w:t>
      </w:r>
      <w:r>
        <w:rPr>
          <w:rFonts w:eastAsia="Times New Roman" w:cs="Times New Roman"/>
          <w:bCs/>
          <w:szCs w:val="24"/>
        </w:rPr>
        <w:t xml:space="preserve"> στο σύ</w:t>
      </w:r>
      <w:r>
        <w:rPr>
          <w:rFonts w:eastAsia="Times New Roman" w:cs="Times New Roman"/>
          <w:bCs/>
          <w:szCs w:val="24"/>
        </w:rPr>
        <w:t xml:space="preserve">νολό τους  είναι δεκατρείς. Έχει συνυπολογιστεί, νομίζω, σχεδόν το σύνολο των παρατηρήσεων των κομμάτων της Αντιπολίτευσης. </w:t>
      </w:r>
    </w:p>
    <w:p w14:paraId="670F5828" w14:textId="77777777" w:rsidR="00D35489" w:rsidRDefault="0006190C">
      <w:pPr>
        <w:spacing w:line="600" w:lineRule="auto"/>
        <w:ind w:firstLine="720"/>
        <w:jc w:val="both"/>
        <w:rPr>
          <w:rFonts w:eastAsia="Times New Roman" w:cs="Times New Roman"/>
          <w:bCs/>
          <w:szCs w:val="24"/>
        </w:rPr>
      </w:pPr>
      <w:r>
        <w:rPr>
          <w:rFonts w:eastAsia="Times New Roman" w:cs="Times New Roman"/>
          <w:szCs w:val="24"/>
        </w:rPr>
        <w:t xml:space="preserve">Έχουμε ορισμένες </w:t>
      </w:r>
      <w:r>
        <w:rPr>
          <w:rFonts w:eastAsia="Times New Roman" w:cs="Times New Roman"/>
          <w:bCs/>
          <w:szCs w:val="24"/>
        </w:rPr>
        <w:t xml:space="preserve">τροπολογίες. Υπάρχει μία τροπολογία από την κ. </w:t>
      </w:r>
      <w:proofErr w:type="spellStart"/>
      <w:r>
        <w:rPr>
          <w:rFonts w:eastAsia="Times New Roman" w:cs="Times New Roman"/>
          <w:bCs/>
          <w:szCs w:val="24"/>
        </w:rPr>
        <w:t>Μεγαλοοικονόμου</w:t>
      </w:r>
      <w:proofErr w:type="spellEnd"/>
      <w:r>
        <w:rPr>
          <w:rFonts w:eastAsia="Times New Roman" w:cs="Times New Roman"/>
          <w:bCs/>
          <w:szCs w:val="24"/>
        </w:rPr>
        <w:t>,</w:t>
      </w:r>
      <w:r>
        <w:rPr>
          <w:rFonts w:eastAsia="Times New Roman" w:cs="Times New Roman"/>
          <w:bCs/>
          <w:szCs w:val="24"/>
        </w:rPr>
        <w:t xml:space="preserve"> την οποία δεν μπορούμε να κάνουμε δεκτή, γιατί είν</w:t>
      </w:r>
      <w:r>
        <w:rPr>
          <w:rFonts w:eastAsia="Times New Roman" w:cs="Times New Roman"/>
          <w:bCs/>
          <w:szCs w:val="24"/>
        </w:rPr>
        <w:t>αι η συμμετοχή των φοιτητών στα όργανα του Ανοικτού Πανεπιστημίου. Υπάρχει ένα γενικότερο θέμα για το πώς εκπροσωπούνται οι φοιτητές. Υπάρχει σύλλογος προφανώς. Όμως, έχει μια σημασία, επειδή θα αλλάξει. Είμαστε σε μια διαδικασία για κάτι το οποίο θα φέρου</w:t>
      </w:r>
      <w:r>
        <w:rPr>
          <w:rFonts w:eastAsia="Times New Roman" w:cs="Times New Roman"/>
          <w:bCs/>
          <w:szCs w:val="24"/>
        </w:rPr>
        <w:t>με σε κανονική συζήτηση και στην Επιτροπή Μορφωτικών Υποθέσεων, για τη δομή του Ανοικτού Πανεπιστημίου, το οποίο λειτουργεί επί είκοσι χρόνια και έχουμε μια τεράστια εμπειρία στο μεταξύ, πράγμα που είπα και στην Επιτροπή Μορφωτικών Υποθέσεων. Νομίζουμε ότι</w:t>
      </w:r>
      <w:r>
        <w:rPr>
          <w:rFonts w:eastAsia="Times New Roman" w:cs="Times New Roman"/>
          <w:bCs/>
          <w:szCs w:val="24"/>
        </w:rPr>
        <w:t xml:space="preserve"> δεν έχει κανένα νόημα τώρα να γίνει αποδεκτή αυτή η τροπολογία.</w:t>
      </w:r>
    </w:p>
    <w:p w14:paraId="670F5829" w14:textId="77777777" w:rsidR="00D35489" w:rsidRDefault="0006190C">
      <w:pPr>
        <w:spacing w:line="600" w:lineRule="auto"/>
        <w:ind w:firstLine="720"/>
        <w:jc w:val="both"/>
        <w:rPr>
          <w:rFonts w:eastAsia="Times New Roman" w:cs="Times New Roman"/>
          <w:bCs/>
          <w:szCs w:val="24"/>
        </w:rPr>
      </w:pPr>
      <w:r>
        <w:rPr>
          <w:rFonts w:eastAsia="Times New Roman" w:cs="Times New Roman"/>
          <w:bCs/>
          <w:szCs w:val="24"/>
        </w:rPr>
        <w:t>Υπάρχουν διάφορες τροπολογίες του ΚΚΕ. Σε μία από τις τροπολογίες του ΚΚΕ που την υπογράφουν ο κ. Δελής, ο κ. Συντυχάκης, ο κ. Τάσσος ουσιαστικά ένα πρόβλημα που υπάρχει, που είναι οι μετεγγρ</w:t>
      </w:r>
      <w:r>
        <w:rPr>
          <w:rFonts w:eastAsia="Times New Roman" w:cs="Times New Roman"/>
          <w:bCs/>
          <w:szCs w:val="24"/>
        </w:rPr>
        <w:t>αφές, τινάζεται στον αέρα, διότι προστίθενται κατηγορίες, προστίθενται νέα κριτήρια κ.λπ. Ή το θέμα των μετεγγραφών και εσείς του ΚΚΕ θα δεχθείτε ότι πρέπει να το λύσουμε κάπως ορθολογικά -με κοινωνικά κριτήρια βεβαίως, αλλά ορθολογικά- ή αλλιώτικα θα έχου</w:t>
      </w:r>
      <w:r>
        <w:rPr>
          <w:rFonts w:eastAsia="Times New Roman" w:cs="Times New Roman"/>
          <w:bCs/>
          <w:szCs w:val="24"/>
        </w:rPr>
        <w:t>με τα προβλήματα που έχουμε με τα τμήματα που δεν εγγράφουν κ</w:t>
      </w:r>
      <w:r>
        <w:rPr>
          <w:rFonts w:eastAsia="Times New Roman" w:cs="Times New Roman"/>
          <w:bCs/>
          <w:szCs w:val="24"/>
        </w:rPr>
        <w:t>αι λοιπά.</w:t>
      </w:r>
    </w:p>
    <w:p w14:paraId="670F582A" w14:textId="77777777" w:rsidR="00D35489" w:rsidRDefault="0006190C">
      <w:pPr>
        <w:spacing w:line="600" w:lineRule="auto"/>
        <w:ind w:firstLine="720"/>
        <w:jc w:val="both"/>
        <w:rPr>
          <w:rFonts w:eastAsia="Times New Roman" w:cs="Times New Roman"/>
          <w:bCs/>
          <w:szCs w:val="24"/>
        </w:rPr>
      </w:pPr>
      <w:r>
        <w:rPr>
          <w:rFonts w:eastAsia="Times New Roman" w:cs="Times New Roman"/>
          <w:bCs/>
          <w:szCs w:val="24"/>
        </w:rPr>
        <w:t xml:space="preserve">Επειδή το πρωί απάντησα και σε μια ερώτησή σας σχετικά με τα ΤΕΙ και έχει σχέση με αυτό, να πω ότι θα καλέσω αύριο τον </w:t>
      </w:r>
      <w:r>
        <w:rPr>
          <w:rFonts w:eastAsia="Times New Roman" w:cs="Times New Roman"/>
          <w:bCs/>
          <w:szCs w:val="24"/>
        </w:rPr>
        <w:t>π</w:t>
      </w:r>
      <w:r>
        <w:rPr>
          <w:rFonts w:eastAsia="Times New Roman" w:cs="Times New Roman"/>
          <w:bCs/>
          <w:szCs w:val="24"/>
        </w:rPr>
        <w:t>ρόεδρο των ΤΕΙ –αυτό με συμβουλεύουν οι νομικές υπηρεσίες του Υπο</w:t>
      </w:r>
      <w:r>
        <w:rPr>
          <w:rFonts w:eastAsia="Times New Roman" w:cs="Times New Roman"/>
          <w:bCs/>
          <w:szCs w:val="24"/>
        </w:rPr>
        <w:t xml:space="preserve">υργείου- για να πάρει εντολή να πει στους </w:t>
      </w:r>
      <w:r>
        <w:rPr>
          <w:rFonts w:eastAsia="Times New Roman" w:cs="Times New Roman"/>
          <w:bCs/>
          <w:szCs w:val="24"/>
        </w:rPr>
        <w:t>π</w:t>
      </w:r>
      <w:r>
        <w:rPr>
          <w:rFonts w:eastAsia="Times New Roman" w:cs="Times New Roman"/>
          <w:bCs/>
          <w:szCs w:val="24"/>
        </w:rPr>
        <w:t xml:space="preserve">ροέδρους να εγγράψουν τα παιδιά στα τμήματα, αλλιώς </w:t>
      </w:r>
      <w:r>
        <w:rPr>
          <w:rFonts w:eastAsia="Times New Roman" w:cs="Times New Roman"/>
          <w:bCs/>
          <w:szCs w:val="24"/>
        </w:rPr>
        <w:t xml:space="preserve">θα </w:t>
      </w:r>
      <w:r>
        <w:rPr>
          <w:rFonts w:eastAsia="Times New Roman" w:cs="Times New Roman"/>
          <w:bCs/>
          <w:szCs w:val="24"/>
        </w:rPr>
        <w:t>υπάρ</w:t>
      </w:r>
      <w:r>
        <w:rPr>
          <w:rFonts w:eastAsia="Times New Roman" w:cs="Times New Roman"/>
          <w:bCs/>
          <w:szCs w:val="24"/>
        </w:rPr>
        <w:t>ξ</w:t>
      </w:r>
      <w:r>
        <w:rPr>
          <w:rFonts w:eastAsia="Times New Roman" w:cs="Times New Roman"/>
          <w:bCs/>
          <w:szCs w:val="24"/>
        </w:rPr>
        <w:t xml:space="preserve">ουν πειθαρχικές επιπτώσεις </w:t>
      </w:r>
      <w:r>
        <w:rPr>
          <w:rFonts w:eastAsia="Times New Roman" w:cs="Times New Roman"/>
          <w:bCs/>
          <w:szCs w:val="24"/>
        </w:rPr>
        <w:t xml:space="preserve">για </w:t>
      </w:r>
      <w:r>
        <w:rPr>
          <w:rFonts w:eastAsia="Times New Roman" w:cs="Times New Roman"/>
          <w:bCs/>
          <w:szCs w:val="24"/>
        </w:rPr>
        <w:t>τη μη εγγραφή.</w:t>
      </w:r>
    </w:p>
    <w:p w14:paraId="670F582B" w14:textId="77777777" w:rsidR="00D35489" w:rsidRDefault="0006190C">
      <w:pPr>
        <w:spacing w:line="600" w:lineRule="auto"/>
        <w:ind w:firstLine="720"/>
        <w:jc w:val="both"/>
        <w:rPr>
          <w:rFonts w:eastAsia="Times New Roman" w:cs="Times New Roman"/>
          <w:bCs/>
          <w:szCs w:val="24"/>
        </w:rPr>
      </w:pPr>
      <w:r>
        <w:rPr>
          <w:rFonts w:eastAsia="Times New Roman" w:cs="Times New Roman"/>
          <w:bCs/>
          <w:szCs w:val="24"/>
        </w:rPr>
        <w:t>Υπάρχει και μία άλλη τροπολογία το</w:t>
      </w:r>
      <w:r>
        <w:rPr>
          <w:rFonts w:eastAsia="Times New Roman" w:cs="Times New Roman"/>
          <w:bCs/>
          <w:szCs w:val="24"/>
        </w:rPr>
        <w:t>υ</w:t>
      </w:r>
      <w:r>
        <w:rPr>
          <w:rFonts w:eastAsia="Times New Roman" w:cs="Times New Roman"/>
          <w:bCs/>
          <w:szCs w:val="24"/>
        </w:rPr>
        <w:t xml:space="preserve"> ΚΚΕ, η οποία παιδαγωγικά, κατά τη γνώμη μου -δεν θέλω να πω ότι είναι α</w:t>
      </w:r>
      <w:r>
        <w:rPr>
          <w:rFonts w:eastAsia="Times New Roman" w:cs="Times New Roman"/>
          <w:bCs/>
          <w:szCs w:val="24"/>
        </w:rPr>
        <w:t xml:space="preserve">παράδεκτη- νομίζω ότι υπονομεύει ένα παιδαγωγικό κλίμα στις εξετάσεις, δηλαδή οι υποψήφιοι για πρόσβαση στην τριτοβάθμια εκπαίδευση να έχουν το δικαίωμα κατοχύρωσης της βαθμολογίας σε μαθήματα πανελλαδικώς εξεταζόμενα. Το δικαίωμα αυτό εκτείνεται δυνητικά </w:t>
      </w:r>
      <w:r>
        <w:rPr>
          <w:rFonts w:eastAsia="Times New Roman" w:cs="Times New Roman"/>
          <w:bCs/>
          <w:szCs w:val="24"/>
        </w:rPr>
        <w:t xml:space="preserve">σε πάνω από μία εξεταστικές δοκιμασίες. Δηλαδή εγώ φέτος περνάω με καλό βαθμό το μάθημα της Φυσικής, δεν περνάω με καλό βαθμό τα άλλα, κρατάω τη Φυσική και του χρόνου δίνω τα υπόλοιπα. Αυτό καταλαβαίνω. </w:t>
      </w:r>
    </w:p>
    <w:p w14:paraId="670F582C" w14:textId="77777777" w:rsidR="00D35489" w:rsidRDefault="0006190C">
      <w:pPr>
        <w:spacing w:line="600" w:lineRule="auto"/>
        <w:ind w:firstLine="720"/>
        <w:jc w:val="both"/>
        <w:rPr>
          <w:rFonts w:eastAsia="Times New Roman" w:cs="Times New Roman"/>
          <w:bCs/>
          <w:szCs w:val="24"/>
        </w:rPr>
      </w:pPr>
      <w:r>
        <w:rPr>
          <w:rFonts w:eastAsia="Times New Roman" w:cs="Times New Roman"/>
          <w:bCs/>
          <w:szCs w:val="24"/>
        </w:rPr>
        <w:t>Αυτό μου κάνει εντύπωση που το καταθέτει το ΚΚΕ, διό</w:t>
      </w:r>
      <w:r>
        <w:rPr>
          <w:rFonts w:eastAsia="Times New Roman" w:cs="Times New Roman"/>
          <w:bCs/>
          <w:szCs w:val="24"/>
        </w:rPr>
        <w:t>τι είναι υπέρ των οικονομικά εύρωστων ομάδων του πληθυσμού. Διότι μπορώ κάθε χρόνο να πηγαίνω στο φροντιστήριο για να έχω ένα καλό μάθημα, δίνω όλη μου τη δύναμη σε ένα και θα κουβαλάω αυτόν τον βαθμό μέχρι να μπω στο πανεπιστήμιο. Παιδαγωγικά δεν είναι σο</w:t>
      </w:r>
      <w:r>
        <w:rPr>
          <w:rFonts w:eastAsia="Times New Roman" w:cs="Times New Roman"/>
          <w:bCs/>
          <w:szCs w:val="24"/>
        </w:rPr>
        <w:t>βαρά αυτά τα πράγματα.</w:t>
      </w:r>
    </w:p>
    <w:p w14:paraId="670F582D" w14:textId="77777777" w:rsidR="00D35489" w:rsidRDefault="0006190C">
      <w:pPr>
        <w:spacing w:line="600" w:lineRule="auto"/>
        <w:ind w:firstLine="720"/>
        <w:jc w:val="both"/>
        <w:rPr>
          <w:rFonts w:eastAsia="Times New Roman" w:cs="Times New Roman"/>
          <w:szCs w:val="24"/>
        </w:rPr>
      </w:pPr>
      <w:r>
        <w:rPr>
          <w:rFonts w:eastAsia="Times New Roman" w:cs="Times New Roman"/>
          <w:bCs/>
          <w:szCs w:val="24"/>
        </w:rPr>
        <w:t xml:space="preserve">Ο καθορισμός της ημερομηνίας των </w:t>
      </w:r>
      <w:proofErr w:type="spellStart"/>
      <w:r>
        <w:rPr>
          <w:rFonts w:eastAsia="Times New Roman" w:cs="Times New Roman"/>
          <w:bCs/>
          <w:szCs w:val="24"/>
        </w:rPr>
        <w:t>ενδοσχολικών</w:t>
      </w:r>
      <w:proofErr w:type="spellEnd"/>
      <w:r>
        <w:rPr>
          <w:rFonts w:eastAsia="Times New Roman" w:cs="Times New Roman"/>
          <w:bCs/>
          <w:szCs w:val="24"/>
        </w:rPr>
        <w:t xml:space="preserve"> εξετάσεων να ανακοινώνεται  αποκλειστικά τον Σεπτέμβριο, δηλαδή στην αρχή του κάθε σχολικού έτους. </w:t>
      </w:r>
    </w:p>
    <w:p w14:paraId="670F582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Είναι τροπολογία του ΚΚΕ. Δεν έχει νόημα να είναι σε νόμο αυτό. Είναι σωστό. Πρέπει να είναι στην αρχή. Φέτος δεν το είπαμε στην αρχή, γιατί υπήρξαν άλλου είδους τεχνητά προβλήματα. Είναι σωστό, αλλά δεν νομίζω ότι πρέπει να </w:t>
      </w:r>
      <w:r>
        <w:rPr>
          <w:rFonts w:eastAsia="Times New Roman" w:cs="Times New Roman"/>
          <w:szCs w:val="24"/>
        </w:rPr>
        <w:t xml:space="preserve">τεθεί </w:t>
      </w:r>
      <w:r>
        <w:rPr>
          <w:rFonts w:eastAsia="Times New Roman" w:cs="Times New Roman"/>
          <w:szCs w:val="24"/>
        </w:rPr>
        <w:t>με τόση λεπτομέρεια σε νό</w:t>
      </w:r>
      <w:r>
        <w:rPr>
          <w:rFonts w:eastAsia="Times New Roman" w:cs="Times New Roman"/>
          <w:szCs w:val="24"/>
        </w:rPr>
        <w:t>μο. Άρα δεν γίνεται δεκτό.</w:t>
      </w:r>
    </w:p>
    <w:p w14:paraId="670F582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Έχετε και μια ακόμη τροπολογία, η οποία δεν γίνεται δεκτή. Η τροπολογία ζητά να καταργηθεί η διατύπωση της παραγράφου 4γ. κ.λπ. Η αιτιολογική έκθεση λέει τα εξής: «Η ειδική παιδαγωγική παρέμβαση σε όλες τις εκφάνσεις του έργου τη</w:t>
      </w:r>
      <w:r>
        <w:rPr>
          <w:rFonts w:eastAsia="Times New Roman" w:cs="Times New Roman"/>
          <w:szCs w:val="24"/>
        </w:rPr>
        <w:t>ς είναι μια απαιτητική και σύνθετη διαδικασία</w:t>
      </w:r>
      <w:r>
        <w:rPr>
          <w:rFonts w:eastAsia="Times New Roman" w:cs="Times New Roman"/>
          <w:szCs w:val="24"/>
        </w:rPr>
        <w:t xml:space="preserve">. </w:t>
      </w:r>
      <w:r>
        <w:rPr>
          <w:rFonts w:eastAsia="Times New Roman" w:cs="Times New Roman"/>
          <w:szCs w:val="24"/>
        </w:rPr>
        <w:t>Με βάση το υπάρχον νομοθετικό πλαίσιο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διαχείρισης του πλεονάζοντος εκπαιδευτικού προσωπικού, το τελευταίο τοποθετείται χωρίς προσόντα στην ειδική εκπαίδευση». </w:t>
      </w:r>
    </w:p>
    <w:p w14:paraId="670F583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Ξέρετε και εσείς ότι αυτό δεν</w:t>
      </w:r>
      <w:r>
        <w:rPr>
          <w:rFonts w:eastAsia="Times New Roman" w:cs="Times New Roman"/>
          <w:szCs w:val="24"/>
        </w:rPr>
        <w:t xml:space="preserve"> είναι σωστό, διότι όντως τοποθετούμε και άτομα τα οποία είναι σε λίστες ως μόνιμοι εκπαιδευτικοί. Αυτούς τους τοποθετούμε, όταν έχουν ήδη προσληφθεί επτακόσιοι αναπληρωτές εκπαιδευτικοί χωρίς προσόντα στην ειδική αγωγή, προκειμένου να μη μείνουν χωρίς υπο</w:t>
      </w:r>
      <w:r>
        <w:rPr>
          <w:rFonts w:eastAsia="Times New Roman" w:cs="Times New Roman"/>
          <w:szCs w:val="24"/>
        </w:rPr>
        <w:t xml:space="preserve">στήριξη μαθητές με ειδικές εκπαιδευτικές ανάγκες. Άρα είναι ένα πράγμα που κάνουμε και δεν καταλαβαίνουμε για ποιον λόγο κατατίθεται αυτή η τροπολογία. </w:t>
      </w:r>
    </w:p>
    <w:p w14:paraId="670F583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Υπάρχει μια τροπολογία από το Ποτάμι</w:t>
      </w:r>
      <w:r>
        <w:rPr>
          <w:rFonts w:eastAsia="Times New Roman" w:cs="Times New Roman"/>
          <w:szCs w:val="24"/>
        </w:rPr>
        <w:t>,</w:t>
      </w:r>
      <w:r>
        <w:rPr>
          <w:rFonts w:eastAsia="Times New Roman" w:cs="Times New Roman"/>
          <w:szCs w:val="24"/>
        </w:rPr>
        <w:t xml:space="preserve"> την οποία κάνουμε δεκτή. Αναφέρομαι στη δεύτερη που καταθέσατε -η</w:t>
      </w:r>
      <w:r>
        <w:rPr>
          <w:rFonts w:eastAsia="Times New Roman" w:cs="Times New Roman"/>
          <w:szCs w:val="24"/>
        </w:rPr>
        <w:t xml:space="preserve"> πρώτη αποσύρθηκε- και αφορά τη μετακίνηση καθηγητών από ΑΕΙ των Νομών Αττικής και Θεσσαλονίκης, δηλαδή εντός του </w:t>
      </w:r>
      <w:r>
        <w:rPr>
          <w:rFonts w:eastAsia="Times New Roman" w:cs="Times New Roman"/>
          <w:szCs w:val="24"/>
        </w:rPr>
        <w:t>ν</w:t>
      </w:r>
      <w:r>
        <w:rPr>
          <w:rFonts w:eastAsia="Times New Roman" w:cs="Times New Roman"/>
          <w:szCs w:val="24"/>
        </w:rPr>
        <w:t>ομού να μπορεί να γίνεται αυτή η μετακίνηση. Και αν θέλουμε από περιφερειακό σε περιφερειακό ΑΕΙ, να μην είναι δέκα χρόνια, αλλά επτά. Πρόκει</w:t>
      </w:r>
      <w:r>
        <w:rPr>
          <w:rFonts w:eastAsia="Times New Roman" w:cs="Times New Roman"/>
          <w:szCs w:val="24"/>
        </w:rPr>
        <w:t xml:space="preserve">ται για λογικά αιτήματα και νομίζουμε ότι μπορούν να γίνουν αποδεκτά. </w:t>
      </w:r>
    </w:p>
    <w:p w14:paraId="670F583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Τώρα, όσον αφορά την τροπολογία με αριθμό 912/101 που κατέθεσε το ΠΑΣΟΚ και αφορά το Παιδαγωγικό Τμήμα Εκπαίδευσης του Δημοκρίτειου Πανεπιστημίου Θράκης, ώστε να έχει αυτό την ευθύνη γι</w:t>
      </w:r>
      <w:r>
        <w:rPr>
          <w:rFonts w:eastAsia="Times New Roman" w:cs="Times New Roman"/>
          <w:szCs w:val="24"/>
        </w:rPr>
        <w:t xml:space="preserve">α τη διαρκή επιμόρφωση των εκπαιδευτικών και μειονοτικών σχολείων, την ανέλυσε επαρκώς ο κ. Χουσεΐν </w:t>
      </w:r>
      <w:proofErr w:type="spellStart"/>
      <w:r>
        <w:rPr>
          <w:rFonts w:eastAsia="Times New Roman" w:cs="Times New Roman"/>
          <w:szCs w:val="24"/>
        </w:rPr>
        <w:t>Ζεϊμπέκ</w:t>
      </w:r>
      <w:proofErr w:type="spellEnd"/>
      <w:r>
        <w:rPr>
          <w:rFonts w:eastAsia="Times New Roman" w:cs="Times New Roman"/>
          <w:szCs w:val="24"/>
        </w:rPr>
        <w:t xml:space="preserve">. Εμείς δεν έχουμε κανένα πρόβλημα και το δεχόμαστε αυτό υπό την προϋπόθεση ότι το θέλει, όπως καταλαβαίνετε, το </w:t>
      </w:r>
      <w:r>
        <w:rPr>
          <w:rFonts w:eastAsia="Times New Roman" w:cs="Times New Roman"/>
          <w:szCs w:val="24"/>
        </w:rPr>
        <w:t>π</w:t>
      </w:r>
      <w:r>
        <w:rPr>
          <w:rFonts w:eastAsia="Times New Roman" w:cs="Times New Roman"/>
          <w:szCs w:val="24"/>
        </w:rPr>
        <w:t>ανεπιστήμιο. Δεν μπορεί να μην έρθε</w:t>
      </w:r>
      <w:r>
        <w:rPr>
          <w:rFonts w:eastAsia="Times New Roman" w:cs="Times New Roman"/>
          <w:szCs w:val="24"/>
        </w:rPr>
        <w:t xml:space="preserve">ι ένα αίτημα από το </w:t>
      </w:r>
      <w:r>
        <w:rPr>
          <w:rFonts w:eastAsia="Times New Roman" w:cs="Times New Roman"/>
          <w:szCs w:val="24"/>
        </w:rPr>
        <w:t>π</w:t>
      </w:r>
      <w:r>
        <w:rPr>
          <w:rFonts w:eastAsia="Times New Roman" w:cs="Times New Roman"/>
          <w:szCs w:val="24"/>
        </w:rPr>
        <w:t xml:space="preserve">ανεπιστήμιο. Μου έχουν στείλει μέσω του </w:t>
      </w:r>
      <w:r>
        <w:rPr>
          <w:rFonts w:eastAsia="Times New Roman" w:cs="Times New Roman"/>
          <w:szCs w:val="24"/>
        </w:rPr>
        <w:t>π</w:t>
      </w:r>
      <w:r>
        <w:rPr>
          <w:rFonts w:eastAsia="Times New Roman" w:cs="Times New Roman"/>
          <w:szCs w:val="24"/>
        </w:rPr>
        <w:t xml:space="preserve">ρύτανη οι πρόεδροι των τμημάτων, νομίζω η </w:t>
      </w:r>
      <w:r>
        <w:rPr>
          <w:rFonts w:eastAsia="Times New Roman" w:cs="Times New Roman"/>
          <w:szCs w:val="24"/>
        </w:rPr>
        <w:t>σ</w:t>
      </w:r>
      <w:r>
        <w:rPr>
          <w:rFonts w:eastAsia="Times New Roman" w:cs="Times New Roman"/>
          <w:szCs w:val="24"/>
        </w:rPr>
        <w:t xml:space="preserve">ύγκλητος. Άρα και με βάση αυτά που είπε ο κ. </w:t>
      </w:r>
      <w:proofErr w:type="spellStart"/>
      <w:r>
        <w:rPr>
          <w:rFonts w:eastAsia="Times New Roman" w:cs="Times New Roman"/>
          <w:szCs w:val="24"/>
        </w:rPr>
        <w:t>Ζεϊμπέκ</w:t>
      </w:r>
      <w:proofErr w:type="spellEnd"/>
      <w:r>
        <w:rPr>
          <w:rFonts w:eastAsia="Times New Roman" w:cs="Times New Roman"/>
          <w:szCs w:val="24"/>
        </w:rPr>
        <w:t xml:space="preserve">, μπορούμε να δεχτούμε αυτή την τροπολογία. </w:t>
      </w:r>
    </w:p>
    <w:p w14:paraId="670F583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Επίσης, έχετε καταθέσει και μια άλλη τροπολογία και </w:t>
      </w:r>
      <w:r>
        <w:rPr>
          <w:rFonts w:eastAsia="Times New Roman" w:cs="Times New Roman"/>
          <w:szCs w:val="24"/>
        </w:rPr>
        <w:t>θέλω να είναι σαφές το πρόβλημα σχετικά με αυτήν. Αυτή, λοιπόν, έχει σχέση με τις επαναληπτικές εξετάσεις των παιδιών που αρρωσταίνουν στη διάρκεια των εξετάσεων. Εδώ υπάρχει ένα μικρό πρόβλημα. Όντως υπάρχουν παιδιά που αρρωσταίνουν. Όμως, υπάρχουν και πα</w:t>
      </w:r>
      <w:r>
        <w:rPr>
          <w:rFonts w:eastAsia="Times New Roman" w:cs="Times New Roman"/>
          <w:szCs w:val="24"/>
        </w:rPr>
        <w:t xml:space="preserve">ιδιά που εκμεταλλεύονται αυτή τη δυνατότητα. Δεν είναι τόσο απλό το θέμα. Πέρυσι έγιναν επαναληπτικές εξετάσεις για όλα τα μαθήματα. Ο αριθμός ήταν τεράστιος! Και σε πολλά από αυτά τα μαθήματα δεν εμφανίστηκε κανένας! </w:t>
      </w:r>
    </w:p>
    <w:p w14:paraId="670F583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Τώρα θα μου πείτε «μαζί με τα ξερά κα</w:t>
      </w:r>
      <w:r>
        <w:rPr>
          <w:rFonts w:eastAsia="Times New Roman" w:cs="Times New Roman"/>
          <w:szCs w:val="24"/>
        </w:rPr>
        <w:t>ίγονται και τα χλωρά;». Έχετε απόλυτο δίκιο. Ξέρετε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κάτι; Αυτό που λέτε εσείς εδώ, έχει και ένα άλλο μικρό παιδαγωγικό πρόβλημα, το οποίο είναι το εξής: Λέτε να εξεταστούν μόνο στα μαθήματα στα οποία αρρώστησαν. </w:t>
      </w:r>
    </w:p>
    <w:p w14:paraId="670F583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Καταλαβαίνετε πού αναφέρομαι, δεν αν</w:t>
      </w:r>
      <w:r>
        <w:rPr>
          <w:rFonts w:eastAsia="Times New Roman" w:cs="Times New Roman"/>
          <w:szCs w:val="24"/>
        </w:rPr>
        <w:t>αφέρομαι στα παιδιά τα οποία εντίμως έχουν αρρωστήσει. Γιατί το λέω όλο αυτό; Γιατί υπάρχει και ένα θέμα νομικό, ισονομίας, πέρα από το τεχνικό, τον Ιούλιο κ.λπ</w:t>
      </w:r>
      <w:r>
        <w:rPr>
          <w:rFonts w:eastAsia="Times New Roman" w:cs="Times New Roman"/>
          <w:szCs w:val="24"/>
        </w:rPr>
        <w:t>.</w:t>
      </w:r>
      <w:r>
        <w:rPr>
          <w:rFonts w:eastAsia="Times New Roman" w:cs="Times New Roman"/>
          <w:szCs w:val="24"/>
        </w:rPr>
        <w:t xml:space="preserve">. Λέω, λοιπόν, έτσι όπως είναι, κατά τη γνώμη μου, είναι διατυπωμένο πολύ αδύνατο. </w:t>
      </w:r>
    </w:p>
    <w:p w14:paraId="670F583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Να πούμε </w:t>
      </w:r>
      <w:r>
        <w:rPr>
          <w:rFonts w:eastAsia="Times New Roman" w:cs="Times New Roman"/>
          <w:szCs w:val="24"/>
        </w:rPr>
        <w:t>ότ</w:t>
      </w:r>
      <w:r>
        <w:rPr>
          <w:rFonts w:eastAsia="Times New Roman" w:cs="Times New Roman"/>
          <w:szCs w:val="24"/>
        </w:rPr>
        <w:t>ι τ</w:t>
      </w:r>
      <w:r>
        <w:rPr>
          <w:rFonts w:eastAsia="Times New Roman" w:cs="Times New Roman"/>
          <w:szCs w:val="24"/>
        </w:rPr>
        <w:t>ο θέμα των επαναληπτικών εξετάσεων αποτελεί ένα πρόβλημα που θέλει λύση, με τα πιστοποιητικά που λέτε από τα νοσοκομεία, γιατί προφανώς πρέπει να προστατευθούν αυτοί που πραγματικά το έχουν ανάγκη. Τεχνικά παρουσιάζει ένα πολύ σοβαρό πρόβλημα. Προτείνω,</w:t>
      </w:r>
      <w:r>
        <w:rPr>
          <w:rFonts w:eastAsia="Times New Roman" w:cs="Times New Roman"/>
          <w:szCs w:val="24"/>
        </w:rPr>
        <w:t xml:space="preserve"> λοιπόν, να υπάρξει μια διακομματική επιτροπή που θα λύσει αυτό το πρόβλημα, γιατί έτσι όπως είναι επιμένω ότι είναι αδύνατο και παιδαγωγικά και νομικά. Αλλά με αφορμή τη δική σας πρόταση να προχωρήσουμε σε κάτι τέτοιο, αλλιώτικα θα την απορρίψω και είναι </w:t>
      </w:r>
      <w:r>
        <w:rPr>
          <w:rFonts w:eastAsia="Times New Roman" w:cs="Times New Roman"/>
          <w:szCs w:val="24"/>
        </w:rPr>
        <w:t>και κρίμα να την απορρίψω.</w:t>
      </w:r>
    </w:p>
    <w:p w14:paraId="670F583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ήθελα τον λόγο, κύριε Πρόεδρε.</w:t>
      </w:r>
    </w:p>
    <w:p w14:paraId="670F583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Αν συμφωνεί ο κύριος Υπουργός.</w:t>
      </w:r>
    </w:p>
    <w:p w14:paraId="670F583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Παρακαλώ.</w:t>
      </w:r>
    </w:p>
    <w:p w14:paraId="670F583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Με</w:t>
      </w:r>
      <w:r>
        <w:rPr>
          <w:rFonts w:eastAsia="Times New Roman" w:cs="Times New Roman"/>
          <w:szCs w:val="24"/>
        </w:rPr>
        <w:t xml:space="preserve"> την άδεια του Υπουργού, αν προστεθεί στο τέλος το εξής: «με υπουργική απόφαση, με απόφαση του Υπουργού Παιδείας καθορίζονται οι όροι και οι προϋποθέσεις για την εφαρμογή του άρθρου αυτού» σβήνετε και από πάνω ό,τι θεωρείτε περιττό και προσθέτετε αυτό από </w:t>
      </w:r>
      <w:r>
        <w:rPr>
          <w:rFonts w:eastAsia="Times New Roman" w:cs="Times New Roman"/>
          <w:szCs w:val="24"/>
        </w:rPr>
        <w:t>κάτω και νομίζω ότι θα είναι πλήρες. «Με υπουργική απόφαση του Υπουργού Παιδείας καθορίζονται οι όροι, οι προϋποθέσεις και οι λεπτομέρειες για την εφαρμογή του άρθρου αυτού».</w:t>
      </w:r>
    </w:p>
    <w:p w14:paraId="670F583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Θα σας πω ό</w:t>
      </w:r>
      <w:r>
        <w:rPr>
          <w:rFonts w:eastAsia="Times New Roman" w:cs="Times New Roman"/>
          <w:szCs w:val="24"/>
        </w:rPr>
        <w:t>τι το να σβήσω και να βάλω είναι μια άλλη τροπολογία.</w:t>
      </w:r>
    </w:p>
    <w:p w14:paraId="670F583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Νομοτεχνική βελτίωση.</w:t>
      </w:r>
    </w:p>
    <w:p w14:paraId="670F583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Ωραία, να τη δούμε μέχρι το τέλος της συνεδρίασης, αν θέλετε.</w:t>
      </w:r>
    </w:p>
    <w:p w14:paraId="670F583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Άρα απορρίπτεται τώρα ως </w:t>
      </w:r>
      <w:r>
        <w:rPr>
          <w:rFonts w:eastAsia="Times New Roman" w:cs="Times New Roman"/>
          <w:szCs w:val="24"/>
        </w:rPr>
        <w:t>έχει. Να την κάνουμε στο τέλος.</w:t>
      </w:r>
    </w:p>
    <w:p w14:paraId="670F583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Έχω την εντύπωση ότι όσον αφορά τους λόγους ασθενείας που αναφέρατε, δηλαδή εάν το παιδί νοσηλευθεί σε δημόσιο νοσοκομείο και έχει βεβαίωση περί του ότι δεν μπορούσε να έρθει στις εξετάσει</w:t>
      </w:r>
      <w:r>
        <w:rPr>
          <w:rFonts w:eastAsia="Times New Roman" w:cs="Times New Roman"/>
          <w:szCs w:val="24"/>
        </w:rPr>
        <w:t>ς γιατί έπασχε από το τάδε νόσημα και δεν μπορούσε να έρθει, νομίζω ότι μπορείτε να το δεχτείτε.</w:t>
      </w:r>
    </w:p>
    <w:p w14:paraId="670F584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Πρόεδρε, έχετε δίκιο. Και μάλιστα για να είμαι και δίκαιος, οι όρους διαπίστωσης το</w:t>
      </w:r>
      <w:r>
        <w:rPr>
          <w:rFonts w:eastAsia="Times New Roman" w:cs="Times New Roman"/>
          <w:szCs w:val="24"/>
        </w:rPr>
        <w:t>υ νοσήματος που βάζει η τροπολογία, είναι σωστοί, δεν υπάρχει πρόβλημα σε αυτό. Το θέμα είναι το τεχνικό πρόβλημα, διότι, κοιτάξτε, πρέπει να γίνουν εξετάσεις για όλα τα μαθήματα. Άρα ουσιαστικά όλος ο Ιούλιος.</w:t>
      </w:r>
    </w:p>
    <w:p w14:paraId="670F584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Με υπουργική απόφαση</w:t>
      </w:r>
      <w:r>
        <w:rPr>
          <w:rFonts w:eastAsia="Times New Roman" w:cs="Times New Roman"/>
          <w:szCs w:val="24"/>
        </w:rPr>
        <w:t>.</w:t>
      </w:r>
    </w:p>
    <w:p w14:paraId="670F584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Η υπουργική απόφαση είναι το εύκολο, γιατί το πετάτε από πάνω σας, γι’ αυτό εγώ λέω μία διακομματική επιτροπή. Το κρατάμε και μέχρι το τέλος της συνεδρίασης να βρούμε μία...</w:t>
      </w:r>
    </w:p>
    <w:p w14:paraId="670F584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 xml:space="preserve">ΚΩΝΣΤΑΝΤΟΠΟΥΛΟΣ: </w:t>
      </w:r>
      <w:r>
        <w:rPr>
          <w:rFonts w:eastAsia="Times New Roman" w:cs="Times New Roman"/>
          <w:szCs w:val="24"/>
        </w:rPr>
        <w:t>Κύριε Πρόεδρε, θα ήθελα τον λόγο.</w:t>
      </w:r>
    </w:p>
    <w:p w14:paraId="670F584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Κωνσταντόπουλε, μισό λεπτό. Να ολοκληρώσει ο Υπουργός και αν θέλετε να σας δώσω τον λόγο.</w:t>
      </w:r>
    </w:p>
    <w:p w14:paraId="670F584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Επί</w:t>
      </w:r>
      <w:r>
        <w:rPr>
          <w:rFonts w:eastAsia="Times New Roman" w:cs="Times New Roman"/>
          <w:szCs w:val="24"/>
        </w:rPr>
        <w:t>σης, και μία τελευταία τροπολογία που είναι υπουργική, αλλά αυτή νομίζω ότι τη συζητήσαμε προχθές κατά τη...</w:t>
      </w:r>
    </w:p>
    <w:p w14:paraId="670F584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Έχει ενσωματωθεί.</w:t>
      </w:r>
    </w:p>
    <w:p w14:paraId="670F584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Έχει ενσωματωθεί η υπουργική, οπότε, σας ευχ</w:t>
      </w:r>
      <w:r>
        <w:rPr>
          <w:rFonts w:eastAsia="Times New Roman" w:cs="Times New Roman"/>
          <w:szCs w:val="24"/>
        </w:rPr>
        <w:t>αριστώ, κύριε Πρόεδρε.</w:t>
      </w:r>
    </w:p>
    <w:p w14:paraId="670F584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p>
    <w:p w14:paraId="670F5849"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70F584A"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(Να μπουν οι σελίδες 374-376)</w:t>
      </w:r>
    </w:p>
    <w:p w14:paraId="670F584B"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70F584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ΚΩΝΣΤΑΝΤΟΠΟΥΛΟΣ:</w:t>
      </w:r>
      <w:r>
        <w:rPr>
          <w:rFonts w:eastAsia="Times New Roman" w:cs="Times New Roman"/>
          <w:szCs w:val="24"/>
        </w:rPr>
        <w:t xml:space="preserve"> Κύριε Πρόεδρε, θα ήθελα τον λόγο.</w:t>
      </w:r>
    </w:p>
    <w:p w14:paraId="670F584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για ένα λεπτό, όμως.</w:t>
      </w:r>
    </w:p>
    <w:p w14:paraId="670F584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Υπουργέ, αφού δεσμεύεστε μέχρι το τέλος της συζήτησης να φέρετε πρόταση, κανένα πρόβλημα. Διαφορετικά να </w:t>
      </w:r>
      <w:r>
        <w:rPr>
          <w:rFonts w:eastAsia="Times New Roman" w:cs="Times New Roman"/>
          <w:szCs w:val="24"/>
        </w:rPr>
        <w:t xml:space="preserve">υπάρξει νομοτεχνική βελτίωση. Ή το ένα ή το άλλο. </w:t>
      </w:r>
    </w:p>
    <w:p w14:paraId="670F584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w:t>
      </w:r>
    </w:p>
    <w:p w14:paraId="670F585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Κοινοβουλευτικός Εκπρόσωπος της Χρυσής Αυγής κ. Χατζησάββας για δώδεκα λεπτά.</w:t>
      </w:r>
    </w:p>
    <w:p w14:paraId="670F585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670F585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Μόλις έλαβα ένα α</w:t>
      </w:r>
      <w:r>
        <w:rPr>
          <w:rFonts w:eastAsia="Times New Roman" w:cs="Times New Roman"/>
          <w:szCs w:val="24"/>
        </w:rPr>
        <w:t>κόμα μάθημα για το πώς λειτουργεί στο σκεπτικό της η Κυβέρνηση, δηλαδή επειδή κάποια παιδιά λένε ψέματα ότι αρρώστησαν δεν έχει δικαίωμα κανένα παιδί να ξαναδώσει επαναληπτικές. Κάποια παιδιά</w:t>
      </w:r>
      <w:r>
        <w:rPr>
          <w:rFonts w:eastAsia="Times New Roman" w:cs="Times New Roman"/>
          <w:szCs w:val="24"/>
        </w:rPr>
        <w:t>,</w:t>
      </w:r>
      <w:r>
        <w:rPr>
          <w:rFonts w:eastAsia="Times New Roman" w:cs="Times New Roman"/>
          <w:szCs w:val="24"/>
        </w:rPr>
        <w:t xml:space="preserve"> επειδή μπορούν να ενταχθούν ή δεν μπορούν να ενταχθούν στα συγκ</w:t>
      </w:r>
      <w:r>
        <w:rPr>
          <w:rFonts w:eastAsia="Times New Roman" w:cs="Times New Roman"/>
          <w:szCs w:val="24"/>
        </w:rPr>
        <w:t>εκριμένα τμήματα της ειδικής αγωγής, νομοθετούμε και για όλα τα υπόλοιπα.</w:t>
      </w:r>
    </w:p>
    <w:p w14:paraId="670F585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 τίτλος του νομοσχεδίου από μόνος του είναι στάχτη στα μάτια, γιατί λέει: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ιστοποιητικό </w:t>
      </w:r>
      <w:r>
        <w:rPr>
          <w:rFonts w:eastAsia="Times New Roman" w:cs="Times New Roman"/>
          <w:szCs w:val="24"/>
        </w:rPr>
        <w:t>Γ</w:t>
      </w:r>
      <w:r>
        <w:rPr>
          <w:rFonts w:eastAsia="Times New Roman" w:cs="Times New Roman"/>
          <w:szCs w:val="24"/>
        </w:rPr>
        <w:t>λωσσομάθειας». Φαίνεται ότι είναι ένα νομοσχέδιο που είναι κάτι το αδιάφορο, τα 2/3</w:t>
      </w:r>
      <w:r>
        <w:rPr>
          <w:rFonts w:eastAsia="Times New Roman" w:cs="Times New Roman"/>
          <w:szCs w:val="24"/>
        </w:rPr>
        <w:t xml:space="preserve"> των Βουλευτών δεν ήρθαν ούτε στη Βουλή σήμερα. Το κυριότερο, όμως, είναι ότι μέσα σε αυτό το νομοσχέδιο περνάει διορισμός εκπαιδευτικών της μουσουλμανικής μειονότητας Θράκης, επεκτείνεται σε όλα τα σχολεία που έχουν ελληνικό πρόγραμμα –όχι ελληνικά- και η</w:t>
      </w:r>
      <w:r>
        <w:rPr>
          <w:rFonts w:eastAsia="Times New Roman" w:cs="Times New Roman"/>
          <w:szCs w:val="24"/>
        </w:rPr>
        <w:t xml:space="preserve"> διανομή της ιθαγένειας, αλλάζει τα πάντα στην ειδική αγωγή και η Νέα Δημοκρατία διαμαρτύρεται για τα μουσικά όργανα του </w:t>
      </w:r>
      <w:proofErr w:type="spellStart"/>
      <w:r>
        <w:rPr>
          <w:rFonts w:eastAsia="Times New Roman" w:cs="Times New Roman"/>
          <w:szCs w:val="24"/>
        </w:rPr>
        <w:t>Ανωγειανάκη</w:t>
      </w:r>
      <w:proofErr w:type="spellEnd"/>
      <w:r>
        <w:rPr>
          <w:rFonts w:eastAsia="Times New Roman" w:cs="Times New Roman"/>
          <w:szCs w:val="24"/>
        </w:rPr>
        <w:t xml:space="preserve"> που τα έκανε δώρο.</w:t>
      </w:r>
    </w:p>
    <w:p w14:paraId="670F5854" w14:textId="77777777" w:rsidR="00D35489" w:rsidRDefault="0006190C">
      <w:pPr>
        <w:spacing w:line="600" w:lineRule="auto"/>
        <w:jc w:val="both"/>
        <w:rPr>
          <w:rFonts w:eastAsia="Times New Roman"/>
          <w:szCs w:val="24"/>
        </w:rPr>
      </w:pPr>
      <w:r>
        <w:rPr>
          <w:rFonts w:eastAsia="Times New Roman"/>
          <w:szCs w:val="24"/>
        </w:rPr>
        <w:t>Μπορεί να έχει τη βαρύτητά του κι αυτό, αλλά για όλα τα υπόλοιπα που σας είπα δεν σας άκουσα να λέτε τίπ</w:t>
      </w:r>
      <w:r>
        <w:rPr>
          <w:rFonts w:eastAsia="Times New Roman"/>
          <w:szCs w:val="24"/>
        </w:rPr>
        <w:t>οτα.</w:t>
      </w:r>
    </w:p>
    <w:p w14:paraId="670F5855" w14:textId="77777777" w:rsidR="00D35489" w:rsidRDefault="0006190C">
      <w:pPr>
        <w:spacing w:line="600" w:lineRule="auto"/>
        <w:ind w:firstLine="720"/>
        <w:jc w:val="both"/>
        <w:rPr>
          <w:rFonts w:eastAsia="Times New Roman"/>
          <w:szCs w:val="24"/>
        </w:rPr>
      </w:pPr>
      <w:r>
        <w:rPr>
          <w:rFonts w:eastAsia="Times New Roman"/>
          <w:szCs w:val="24"/>
        </w:rPr>
        <w:t>Τι δουλειά έχουν τα επαγγελματικά και εργασιακά δικαιώματα των εκπαιδευτικών μέσα σε ένα νομοσχέδιο του Υπουργείου Παιδείας, δεν μπορώ να καταλάβω. Μπορεί κι αυτοί να έχουν δίκιο. Δεν θα κρίνω εγώ</w:t>
      </w:r>
      <w:r>
        <w:rPr>
          <w:rFonts w:eastAsia="Times New Roman"/>
          <w:szCs w:val="24"/>
        </w:rPr>
        <w:t>,</w:t>
      </w:r>
      <w:r>
        <w:rPr>
          <w:rFonts w:eastAsia="Times New Roman"/>
          <w:szCs w:val="24"/>
        </w:rPr>
        <w:t xml:space="preserve"> εάν έχουν ή δεν έχουν. Τι δουλειά έχουν μέσα σε ένα ν</w:t>
      </w:r>
      <w:r>
        <w:rPr>
          <w:rFonts w:eastAsia="Times New Roman"/>
          <w:szCs w:val="24"/>
        </w:rPr>
        <w:t>ομοσχέδιο που αφορά την παιδεία; Τι δουλειά έχουν οι συνδικαλιστές, όταν πολλοί απ’ αυτούς αναφέρθηκαν μόνο στα δικά τους δικαιώματα, μόνο σε αυτά που ζητούν και που σας είπα ότι δεν ξέρω εάν είναι δίκαια ή άδικα;</w:t>
      </w:r>
    </w:p>
    <w:p w14:paraId="670F5856" w14:textId="77777777" w:rsidR="00D35489" w:rsidRDefault="0006190C">
      <w:pPr>
        <w:spacing w:line="600" w:lineRule="auto"/>
        <w:ind w:firstLine="720"/>
        <w:jc w:val="both"/>
        <w:rPr>
          <w:rFonts w:eastAsia="Times New Roman"/>
          <w:szCs w:val="24"/>
        </w:rPr>
      </w:pPr>
      <w:r>
        <w:rPr>
          <w:rFonts w:eastAsia="Times New Roman"/>
          <w:szCs w:val="24"/>
        </w:rPr>
        <w:t>Εκτός από μια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ύ</w:t>
      </w:r>
      <w:r>
        <w:rPr>
          <w:rFonts w:eastAsia="Times New Roman"/>
          <w:szCs w:val="24"/>
        </w:rPr>
        <w:t>ο παραγράφους στο νομοσχ</w:t>
      </w:r>
      <w:r>
        <w:rPr>
          <w:rFonts w:eastAsia="Times New Roman"/>
          <w:szCs w:val="24"/>
        </w:rPr>
        <w:t>έδιο τίποτα άλλο δεν ήταν επείγον και δεν είναι μόνο κατά τη δική μου γνώμη. Και οι περισσότεροι φορείς που συμμετείχαν είπαν το ίδιο. Σε προηγούμενο, βέβαια, νομοσχέδιο είχε πει άλλος Υπουργός, ο κ. Κοντονής, ότι αρκούν τέσσερις μήνες δημόσιας διαβούλευση</w:t>
      </w:r>
      <w:r>
        <w:rPr>
          <w:rFonts w:eastAsia="Times New Roman"/>
          <w:szCs w:val="24"/>
        </w:rPr>
        <w:t>ς και δεν χρειάζεται ούτε πολλές επιτροπές να κάνουμε ούτε πολύ συζήτηση, τα κανονίζουμε εκεί. Στο συγκεκριμένο νομοσχέδιο δεν έχουμε ούτε δημόσια διαβούλευση. Δεν έχουμε τίποτα. Βγάλατε μόνο για το Κρατικό Πιστοποιητικό Γλωσσομάθειας κάποιες συζητήσεις στ</w:t>
      </w:r>
      <w:r>
        <w:rPr>
          <w:rFonts w:eastAsia="Times New Roman"/>
          <w:szCs w:val="24"/>
        </w:rPr>
        <w:t>ο διαδίκτυο και κανένας άλλος φορέας δεν ερωτήθηκε. Βέβαια, σε κάποιους</w:t>
      </w:r>
      <w:r>
        <w:rPr>
          <w:rFonts w:eastAsia="Times New Roman"/>
          <w:szCs w:val="24"/>
        </w:rPr>
        <w:t>,</w:t>
      </w:r>
      <w:r>
        <w:rPr>
          <w:rFonts w:eastAsia="Times New Roman"/>
          <w:szCs w:val="24"/>
        </w:rPr>
        <w:t xml:space="preserve"> οι οποίοι είπαν ότι δεν τους καλέσατε, τους είπατε να κάνουν υπομονή για κάποιο άλλο νομοσχέδιο, να τους καλέσετε τότε να πουν τη γνώμη τους.</w:t>
      </w:r>
    </w:p>
    <w:p w14:paraId="670F5857" w14:textId="77777777" w:rsidR="00D35489" w:rsidRDefault="0006190C">
      <w:pPr>
        <w:spacing w:line="600" w:lineRule="auto"/>
        <w:ind w:firstLine="720"/>
        <w:jc w:val="both"/>
        <w:rPr>
          <w:rFonts w:eastAsia="Times New Roman"/>
          <w:szCs w:val="24"/>
        </w:rPr>
      </w:pPr>
      <w:r>
        <w:rPr>
          <w:rFonts w:eastAsia="Times New Roman"/>
          <w:szCs w:val="24"/>
        </w:rPr>
        <w:t>Για το Κρατικό Πιστοποιητικό Γλωσσομάθεια</w:t>
      </w:r>
      <w:r>
        <w:rPr>
          <w:rFonts w:eastAsia="Times New Roman"/>
          <w:szCs w:val="24"/>
        </w:rPr>
        <w:t>ς, λοιπόν, υπάρχουν προβλήματα στον έλεγχο, όπως και στις διαδικασίες των ιδιωτικών πιστοποιητικών.</w:t>
      </w:r>
    </w:p>
    <w:p w14:paraId="670F5858" w14:textId="77777777" w:rsidR="00D35489" w:rsidRDefault="0006190C">
      <w:pPr>
        <w:spacing w:line="600" w:lineRule="auto"/>
        <w:ind w:firstLine="720"/>
        <w:jc w:val="both"/>
        <w:rPr>
          <w:rFonts w:eastAsia="Times New Roman"/>
          <w:szCs w:val="24"/>
        </w:rPr>
      </w:pPr>
      <w:r>
        <w:rPr>
          <w:rFonts w:eastAsia="Times New Roman"/>
          <w:szCs w:val="24"/>
        </w:rPr>
        <w:t>Ο ηλεκτρονικός τρόπος εξέτασης είναι θετικός. Τον βλέπουμε θετικά, αλλά βάζουμε ένα ερωτηματικά στο αν λειτουργήσει σωστά. Βλέπουμε τι γίνεται τις τελευταίε</w:t>
      </w:r>
      <w:r>
        <w:rPr>
          <w:rFonts w:eastAsia="Times New Roman"/>
          <w:szCs w:val="24"/>
        </w:rPr>
        <w:t>ς δύο μέρες με τον τρόπο που υποβάλλονται τα αιτήματα για το κοινωνικό επίδομα.</w:t>
      </w:r>
    </w:p>
    <w:p w14:paraId="670F5859" w14:textId="77777777" w:rsidR="00D35489" w:rsidRDefault="0006190C">
      <w:pPr>
        <w:spacing w:line="600" w:lineRule="auto"/>
        <w:ind w:firstLine="720"/>
        <w:jc w:val="both"/>
        <w:rPr>
          <w:rFonts w:eastAsia="Times New Roman"/>
          <w:szCs w:val="24"/>
        </w:rPr>
      </w:pPr>
      <w:r>
        <w:rPr>
          <w:rFonts w:eastAsia="Times New Roman"/>
          <w:szCs w:val="24"/>
        </w:rPr>
        <w:t>Μεγάλη προσοχή πρέπει να δοθεί στα προσωπικά δεδομένα και πιστεύω ότι θα δοθεί και από τις δικαστικές αρχές που έχουν βγάλει κάποιες αποφάσεις, μιας και ξέρουν πάρα πολύ καλά π</w:t>
      </w:r>
      <w:r>
        <w:rPr>
          <w:rFonts w:eastAsia="Times New Roman"/>
          <w:szCs w:val="24"/>
        </w:rPr>
        <w:t xml:space="preserve">οιοι ιδεοληπτικοί θα κάτσουν και θα δουν τι κάνει ο κάθε μαθητής στο σχολείο, ποια μαθήματα παρακολουθεί, αν πηγαίνει στις </w:t>
      </w:r>
      <w:r>
        <w:rPr>
          <w:rFonts w:eastAsia="Times New Roman"/>
          <w:szCs w:val="24"/>
        </w:rPr>
        <w:t>θ</w:t>
      </w:r>
      <w:r>
        <w:rPr>
          <w:rFonts w:eastAsia="Times New Roman"/>
          <w:szCs w:val="24"/>
        </w:rPr>
        <w:t xml:space="preserve">εματικές </w:t>
      </w:r>
      <w:r>
        <w:rPr>
          <w:rFonts w:eastAsia="Times New Roman"/>
          <w:szCs w:val="24"/>
        </w:rPr>
        <w:t>ε</w:t>
      </w:r>
      <w:r>
        <w:rPr>
          <w:rFonts w:eastAsia="Times New Roman"/>
          <w:szCs w:val="24"/>
        </w:rPr>
        <w:t>βδομάδες ή όχι. Μπορεί να είναι κάτι σωστό, αλλά σίγουρα είναι κι αυτό μέσα.</w:t>
      </w:r>
    </w:p>
    <w:p w14:paraId="670F585A" w14:textId="77777777" w:rsidR="00D35489" w:rsidRDefault="0006190C">
      <w:pPr>
        <w:spacing w:line="600" w:lineRule="auto"/>
        <w:ind w:firstLine="720"/>
        <w:jc w:val="both"/>
        <w:rPr>
          <w:rFonts w:eastAsia="Times New Roman"/>
          <w:szCs w:val="24"/>
        </w:rPr>
      </w:pPr>
      <w:r>
        <w:rPr>
          <w:rFonts w:eastAsia="Times New Roman"/>
          <w:szCs w:val="24"/>
        </w:rPr>
        <w:t>Όσον αφορά την Εθνική Βιβλιοθήκη που πάει στο</w:t>
      </w:r>
      <w:r>
        <w:rPr>
          <w:rFonts w:eastAsia="Times New Roman"/>
          <w:szCs w:val="24"/>
        </w:rPr>
        <w:t xml:space="preserve"> Ίδρυμα </w:t>
      </w:r>
      <w:r>
        <w:rPr>
          <w:rFonts w:eastAsia="Times New Roman"/>
          <w:szCs w:val="24"/>
        </w:rPr>
        <w:t xml:space="preserve">«Σταύρος </w:t>
      </w:r>
      <w:r>
        <w:rPr>
          <w:rFonts w:eastAsia="Times New Roman"/>
          <w:szCs w:val="24"/>
        </w:rPr>
        <w:t>Νιάρχο</w:t>
      </w:r>
      <w:r>
        <w:rPr>
          <w:rFonts w:eastAsia="Times New Roman"/>
          <w:szCs w:val="24"/>
        </w:rPr>
        <w:t>ς»</w:t>
      </w:r>
      <w:r>
        <w:rPr>
          <w:rFonts w:eastAsia="Times New Roman"/>
          <w:szCs w:val="24"/>
        </w:rPr>
        <w:t>, έχει μέσα πολλά και διάφορα. Το να χρεώνουν για φωτοτυπίες και οτιδήποτε άλλο, το καταλαβαίνω. Αναφέρει κάπου ότι σε κάποιους χώρους θα χρειάζεται εισιτήριο. Θα πρέπει να διευκρινιστεί σε ποιους χώρους θα χρειάζεται εισιτήριο και</w:t>
      </w:r>
      <w:r>
        <w:rPr>
          <w:rFonts w:eastAsia="Times New Roman"/>
          <w:szCs w:val="24"/>
        </w:rPr>
        <w:t xml:space="preserve"> για ποιον λόγο θα χρειάζεται εισιτήριο για να μπει κάποιος.</w:t>
      </w:r>
    </w:p>
    <w:p w14:paraId="670F585B" w14:textId="77777777" w:rsidR="00D35489" w:rsidRDefault="0006190C">
      <w:pPr>
        <w:spacing w:line="600" w:lineRule="auto"/>
        <w:ind w:firstLine="720"/>
        <w:jc w:val="both"/>
        <w:rPr>
          <w:rFonts w:eastAsia="Times New Roman"/>
          <w:szCs w:val="24"/>
        </w:rPr>
      </w:pPr>
      <w:r>
        <w:rPr>
          <w:rFonts w:eastAsia="Times New Roman"/>
          <w:szCs w:val="24"/>
        </w:rPr>
        <w:t>Για το Ανοι</w:t>
      </w:r>
      <w:r>
        <w:rPr>
          <w:rFonts w:eastAsia="Times New Roman"/>
          <w:szCs w:val="24"/>
        </w:rPr>
        <w:t>κ</w:t>
      </w:r>
      <w:r>
        <w:rPr>
          <w:rFonts w:eastAsia="Times New Roman"/>
          <w:szCs w:val="24"/>
        </w:rPr>
        <w:t xml:space="preserve">τό Πανεπιστήμιο εξέφρασαν τον προβληματισμό οι φορείς ότι τα χρονικά όρια που θέτετε δεν είναι εφαρμόσιμα, δεν μπορούν να το κάνουν αυτό και ότι υποβαθμίζετε το εκπαιδευτικό έργο και </w:t>
      </w:r>
      <w:r>
        <w:rPr>
          <w:rFonts w:eastAsia="Times New Roman"/>
          <w:szCs w:val="24"/>
        </w:rPr>
        <w:t>τις υπηρεσίες που παρέχονται με απόφαση για έναρξη τμημάτων, χωρίς να έχει προσληφθεί εκπαιδευτικό προσωπικό. Αισθάνονται ότι δεν θα μπορέσουν να εξυπηρετήσουν αυτούς τους σκοπούς.</w:t>
      </w:r>
    </w:p>
    <w:p w14:paraId="670F585C" w14:textId="77777777" w:rsidR="00D35489" w:rsidRDefault="0006190C">
      <w:pPr>
        <w:spacing w:line="600" w:lineRule="auto"/>
        <w:ind w:firstLine="720"/>
        <w:jc w:val="both"/>
        <w:rPr>
          <w:rFonts w:eastAsia="Times New Roman"/>
          <w:szCs w:val="24"/>
        </w:rPr>
      </w:pPr>
      <w:r>
        <w:rPr>
          <w:rFonts w:eastAsia="Times New Roman"/>
          <w:szCs w:val="24"/>
        </w:rPr>
        <w:t xml:space="preserve">Για το θέμα της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 συμφώνησαν όλοι εκτός από εμάς, φορείς, Αντ</w:t>
      </w:r>
      <w:r>
        <w:rPr>
          <w:rFonts w:eastAsia="Times New Roman"/>
          <w:szCs w:val="24"/>
        </w:rPr>
        <w:t>ιπολίτευση, όλα τα κόμματα, εκπαιδευτικοί, γονείς ότι δεν είναι στη σωστή κατεύθυνση. Οι μοναδικοί που διαφωνούν και λένε ότι είναι στη σωστή είσαστε εσείς και το νομοθετείτε.</w:t>
      </w:r>
    </w:p>
    <w:p w14:paraId="670F585D" w14:textId="77777777" w:rsidR="00D35489" w:rsidRDefault="0006190C">
      <w:pPr>
        <w:spacing w:line="600" w:lineRule="auto"/>
        <w:ind w:firstLine="720"/>
        <w:jc w:val="both"/>
        <w:rPr>
          <w:rFonts w:eastAsia="Times New Roman"/>
          <w:szCs w:val="24"/>
        </w:rPr>
      </w:pPr>
      <w:r>
        <w:rPr>
          <w:rFonts w:eastAsia="Times New Roman"/>
          <w:szCs w:val="24"/>
        </w:rPr>
        <w:t>Στην παράλληλη στήριξη δεν υπάρχει η απαραίτητη ευελιξία. Πήγαν πάρα πολλοί αναπ</w:t>
      </w:r>
      <w:r>
        <w:rPr>
          <w:rFonts w:eastAsia="Times New Roman"/>
          <w:szCs w:val="24"/>
        </w:rPr>
        <w:t xml:space="preserve">ληρωτές. Έχω λάβει και πολλά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και πολλά τηλέφωνα, που λένε ότι πήγαν αναπληρωτές να καλύψουν κάποιες θέσεις, αλλά σταμάτησαν, πήραν άδειες, βρήκαν διάφορες προφάσεις, λόγω του φόρτου εργασίας που συνάντησαν εκεί. Δεν μπορούσαν να </w:t>
      </w:r>
      <w:proofErr w:type="spellStart"/>
      <w:r>
        <w:rPr>
          <w:rFonts w:eastAsia="Times New Roman"/>
          <w:szCs w:val="24"/>
        </w:rPr>
        <w:t>αντ</w:t>
      </w:r>
      <w:r>
        <w:rPr>
          <w:rFonts w:eastAsia="Times New Roman"/>
          <w:szCs w:val="24"/>
        </w:rPr>
        <w:t>ε</w:t>
      </w:r>
      <w:r>
        <w:rPr>
          <w:rFonts w:eastAsia="Times New Roman"/>
          <w:szCs w:val="24"/>
        </w:rPr>
        <w:t>πεξέλθουν</w:t>
      </w:r>
      <w:proofErr w:type="spellEnd"/>
      <w:r>
        <w:rPr>
          <w:rFonts w:eastAsia="Times New Roman"/>
          <w:szCs w:val="24"/>
        </w:rPr>
        <w:t>. Είναι</w:t>
      </w:r>
      <w:r>
        <w:rPr>
          <w:rFonts w:eastAsia="Times New Roman"/>
          <w:szCs w:val="24"/>
        </w:rPr>
        <w:t xml:space="preserve"> πάρα πολύ δύσκολο να λειτουργήσει αυτό, ακόμα κι αν είναι ένας προς έναν, και λέτε τώρα ότι θα λειτουργήσουν κάποια τμήματα τα οποία θα είναι ενός και μέχρι συν τέσσερα άτομα. Δηλαδή, το σκέφτεται κάποιος, λέει «συν τέσσερα άτομα, εντάξει». Άμα είναι στου</w:t>
      </w:r>
      <w:r>
        <w:rPr>
          <w:rFonts w:eastAsia="Times New Roman"/>
          <w:szCs w:val="24"/>
        </w:rPr>
        <w:t>ς εκατό, είναι 4%. Αν από το ένα πάτε στο πέντε, δηλαδή συν τέσσερα, είναι 300% αύξηση.</w:t>
      </w:r>
    </w:p>
    <w:p w14:paraId="670F585E" w14:textId="77777777" w:rsidR="00D35489" w:rsidRDefault="0006190C">
      <w:pPr>
        <w:spacing w:line="600" w:lineRule="auto"/>
        <w:ind w:firstLine="720"/>
        <w:jc w:val="both"/>
        <w:rPr>
          <w:rFonts w:eastAsia="Times New Roman"/>
          <w:szCs w:val="24"/>
        </w:rPr>
      </w:pPr>
      <w:r>
        <w:rPr>
          <w:rFonts w:eastAsia="Times New Roman"/>
          <w:b/>
          <w:szCs w:val="24"/>
        </w:rPr>
        <w:t>ΝΙΚΟΛΑΟΣ ΦΙΛΗΣ:</w:t>
      </w:r>
      <w:r>
        <w:rPr>
          <w:rFonts w:eastAsia="Times New Roman"/>
          <w:szCs w:val="24"/>
        </w:rPr>
        <w:t xml:space="preserve"> Είναι 350%.</w:t>
      </w:r>
    </w:p>
    <w:p w14:paraId="670F585F" w14:textId="77777777" w:rsidR="00D35489" w:rsidRDefault="0006190C">
      <w:pPr>
        <w:spacing w:line="600" w:lineRule="auto"/>
        <w:ind w:firstLine="720"/>
        <w:jc w:val="both"/>
        <w:rPr>
          <w:rFonts w:eastAsia="Times New Roman"/>
          <w:szCs w:val="24"/>
        </w:rPr>
      </w:pPr>
      <w:r>
        <w:rPr>
          <w:rFonts w:eastAsia="Times New Roman"/>
          <w:b/>
          <w:szCs w:val="24"/>
        </w:rPr>
        <w:t>ΧΡΗΣΤΟΣ ΧΑΤΖΗΣΑΒΒΑΣ:</w:t>
      </w:r>
      <w:r>
        <w:rPr>
          <w:rFonts w:eastAsia="Times New Roman"/>
          <w:szCs w:val="24"/>
        </w:rPr>
        <w:t xml:space="preserve"> Εντάξει, 350%. Σε πολλές περιπτώσεις ο συνδυασμός αυτός των τεσσάρων ή των πέντε έχει σημασία. Δεν έχουν όλοι το ίδιο π</w:t>
      </w:r>
      <w:r>
        <w:rPr>
          <w:rFonts w:eastAsia="Times New Roman"/>
          <w:szCs w:val="24"/>
        </w:rPr>
        <w:t>ρόβλημα, δεν έχουν όλοι την ίδια αντιμετώπιση στο πρόβλημα που έχουν. Εξέφρασαν πολλοί την άποψη ότι δεν θα καλυφθούν οι ανάγκες εκπαίδευσης αλλά και ασφάλειας των παιδιών, γιατί κάποια είναι με προβλήματα αυτισμού, κάποια με προβλήματα δυσλεξίας, κάποια μ</w:t>
      </w:r>
      <w:r>
        <w:rPr>
          <w:rFonts w:eastAsia="Times New Roman"/>
          <w:szCs w:val="24"/>
        </w:rPr>
        <w:t xml:space="preserve">ε απόσπαση προσοχής. </w:t>
      </w:r>
    </w:p>
    <w:p w14:paraId="670F5860" w14:textId="77777777" w:rsidR="00D35489" w:rsidRDefault="0006190C">
      <w:pPr>
        <w:spacing w:line="600" w:lineRule="auto"/>
        <w:ind w:firstLine="720"/>
        <w:jc w:val="both"/>
        <w:rPr>
          <w:rFonts w:eastAsia="Times New Roman"/>
          <w:szCs w:val="24"/>
        </w:rPr>
      </w:pPr>
      <w:r>
        <w:rPr>
          <w:rFonts w:eastAsia="Times New Roman"/>
          <w:szCs w:val="24"/>
        </w:rPr>
        <w:t xml:space="preserve">Συμφωνώ ότι η δεύτερη ξένη γλώσσα δεν θα πρέπει να </w:t>
      </w:r>
      <w:proofErr w:type="spellStart"/>
      <w:r>
        <w:rPr>
          <w:rFonts w:eastAsia="Times New Roman"/>
          <w:szCs w:val="24"/>
        </w:rPr>
        <w:t>προσμετράται</w:t>
      </w:r>
      <w:proofErr w:type="spellEnd"/>
      <w:r>
        <w:rPr>
          <w:rFonts w:eastAsia="Times New Roman"/>
          <w:szCs w:val="24"/>
        </w:rPr>
        <w:t xml:space="preserve"> στη βαθμολογία. Αλλά θα πρέπει να ξέρετε ότι αυτά τα παιδιά αντιμετωπίζουν πρόβλημα και με την πρώτη ξένη γλώσσα.</w:t>
      </w:r>
    </w:p>
    <w:p w14:paraId="670F5861" w14:textId="77777777" w:rsidR="00D35489" w:rsidRDefault="0006190C">
      <w:pPr>
        <w:spacing w:line="600" w:lineRule="auto"/>
        <w:ind w:firstLine="720"/>
        <w:jc w:val="both"/>
        <w:rPr>
          <w:rFonts w:eastAsia="Times New Roman"/>
          <w:szCs w:val="24"/>
        </w:rPr>
      </w:pPr>
      <w:r>
        <w:rPr>
          <w:rFonts w:eastAsia="Times New Roman"/>
          <w:szCs w:val="24"/>
        </w:rPr>
        <w:t>Δεν τους είναι εύκολο να μάθουν μια ξένη γλώσσα. Αντιμετ</w:t>
      </w:r>
      <w:r>
        <w:rPr>
          <w:rFonts w:eastAsia="Times New Roman"/>
          <w:szCs w:val="24"/>
        </w:rPr>
        <w:t xml:space="preserve">ωπίζουν προβλήματα ακόμα και στο να μάθουν την ελληνική γλώσσα, να διαβάζουν και να γράφουν. Ας κρίνουν, λοιπόν, τα ΚΕΔΔΥ ποια παιδιά μπορούν να παρακολουθήσουν τις ξένες γλώσσες κι αν θα </w:t>
      </w:r>
      <w:proofErr w:type="spellStart"/>
      <w:r>
        <w:rPr>
          <w:rFonts w:eastAsia="Times New Roman"/>
          <w:szCs w:val="24"/>
        </w:rPr>
        <w:t>προσμετρείται</w:t>
      </w:r>
      <w:proofErr w:type="spellEnd"/>
      <w:r>
        <w:rPr>
          <w:rFonts w:eastAsia="Times New Roman"/>
          <w:szCs w:val="24"/>
        </w:rPr>
        <w:t xml:space="preserve"> στη βαθμολογία τους. Δεν απαντήσατε και δεν μπορώ να κ</w:t>
      </w:r>
      <w:r>
        <w:rPr>
          <w:rFonts w:eastAsia="Times New Roman"/>
          <w:szCs w:val="24"/>
        </w:rPr>
        <w:t xml:space="preserve">αταλάβω τον λόγο, γιατί δεν υποχρεούνται τα ιδιωτικά να έχουν τμήματα ένταξης. Γιατί δεν μπορούν άτομα με αναπηρία να φοιτήσουν σε σχολές καλών τεχνών και εξαιρούνται; Δεν είναι διάκριση εις βάρος τους αυτή; </w:t>
      </w:r>
    </w:p>
    <w:p w14:paraId="670F5862" w14:textId="77777777" w:rsidR="00D35489" w:rsidRDefault="0006190C">
      <w:pPr>
        <w:spacing w:line="600" w:lineRule="auto"/>
        <w:ind w:firstLine="720"/>
        <w:jc w:val="both"/>
        <w:rPr>
          <w:rFonts w:eastAsia="Times New Roman"/>
          <w:szCs w:val="24"/>
        </w:rPr>
      </w:pPr>
      <w:r>
        <w:rPr>
          <w:rFonts w:eastAsia="Times New Roman"/>
          <w:szCs w:val="24"/>
        </w:rPr>
        <w:t>Όλα αυτά πάνε σε δεύτερη μοίρα, καθώς ήλθε ο κ.</w:t>
      </w:r>
      <w:r>
        <w:rPr>
          <w:rFonts w:eastAsia="Times New Roman"/>
          <w:szCs w:val="24"/>
        </w:rPr>
        <w:t xml:space="preserve"> </w:t>
      </w:r>
      <w:proofErr w:type="spellStart"/>
      <w:r>
        <w:rPr>
          <w:rFonts w:eastAsia="Times New Roman"/>
          <w:szCs w:val="24"/>
        </w:rPr>
        <w:t>Πολάκης</w:t>
      </w:r>
      <w:proofErr w:type="spellEnd"/>
      <w:r>
        <w:rPr>
          <w:rFonts w:eastAsia="Times New Roman"/>
          <w:szCs w:val="24"/>
        </w:rPr>
        <w:t xml:space="preserve"> με τον κόφτη στις δαπάνες, στις </w:t>
      </w:r>
      <w:proofErr w:type="spellStart"/>
      <w:r>
        <w:rPr>
          <w:rFonts w:eastAsia="Times New Roman"/>
          <w:szCs w:val="24"/>
        </w:rPr>
        <w:t>λογοθεραπείες</w:t>
      </w:r>
      <w:proofErr w:type="spellEnd"/>
      <w:r>
        <w:rPr>
          <w:rFonts w:eastAsia="Times New Roman"/>
          <w:szCs w:val="24"/>
        </w:rPr>
        <w:t xml:space="preserve"> και σε όλα αυτά, που θα πει κάποιος ότι «αυτό είναι καλό και διασφαλίζει τους γονείς». Ναι, μπορεί κάτι να είναι καλό και να φαίνεται ότι θα διασφαλίσει τους γονείς, όμως δεν θα βρουν κανένα λογοθεραπε</w:t>
      </w:r>
      <w:r>
        <w:rPr>
          <w:rFonts w:eastAsia="Times New Roman"/>
          <w:szCs w:val="24"/>
        </w:rPr>
        <w:t xml:space="preserve">υτή να συνεργαστεί. Μόνο μεγάλα κέντρα θα μπορούν να λειτουργήσουν με τους όρους που θέτει η Κυβέρνηση. Οπότε για ακόμα μια φορά, αυτοί που θα υποστούν τις συνέπειες θα είναι οι γονείς και οι μαθητές. </w:t>
      </w:r>
    </w:p>
    <w:p w14:paraId="670F5863" w14:textId="77777777" w:rsidR="00D35489" w:rsidRDefault="0006190C">
      <w:pPr>
        <w:spacing w:line="600" w:lineRule="auto"/>
        <w:ind w:firstLine="720"/>
        <w:jc w:val="both"/>
        <w:rPr>
          <w:rFonts w:eastAsia="Times New Roman"/>
          <w:szCs w:val="24"/>
        </w:rPr>
      </w:pPr>
      <w:r>
        <w:rPr>
          <w:rFonts w:eastAsia="Times New Roman"/>
          <w:szCs w:val="24"/>
        </w:rPr>
        <w:t xml:space="preserve">Πολύ σημαντικές ήταν οι αναφορές επίσης, της </w:t>
      </w:r>
      <w:r>
        <w:rPr>
          <w:rFonts w:eastAsia="Times New Roman"/>
          <w:szCs w:val="24"/>
        </w:rPr>
        <w:t xml:space="preserve">Συνομοσπονδίας Πολυτέκνων, η οποία ανέφερε ότι </w:t>
      </w:r>
      <w:proofErr w:type="spellStart"/>
      <w:r>
        <w:rPr>
          <w:rFonts w:eastAsia="Times New Roman"/>
          <w:szCs w:val="24"/>
        </w:rPr>
        <w:t>εκατόν</w:t>
      </w:r>
      <w:proofErr w:type="spellEnd"/>
      <w:r>
        <w:rPr>
          <w:rFonts w:eastAsia="Times New Roman"/>
          <w:szCs w:val="24"/>
        </w:rPr>
        <w:t xml:space="preserve"> δέκα τέσσερις χιλιάδες είναι η διαφορά στο ισοζύγιο θανάτων και γεννήσεων, υπέρ των θανάτων φυσικά. Μια πόλη σαν τη Βέροια και τη</w:t>
      </w:r>
      <w:r>
        <w:rPr>
          <w:rFonts w:eastAsia="Times New Roman"/>
          <w:szCs w:val="24"/>
        </w:rPr>
        <w:t>ν</w:t>
      </w:r>
      <w:r>
        <w:rPr>
          <w:rFonts w:eastAsia="Times New Roman"/>
          <w:szCs w:val="24"/>
        </w:rPr>
        <w:t xml:space="preserve"> Κοζάνη, λέει, ουσιαστικά είναι το έλλειμμα. Τι νόημα έχει να νομοθετούμ</w:t>
      </w:r>
      <w:r>
        <w:rPr>
          <w:rFonts w:eastAsia="Times New Roman"/>
          <w:szCs w:val="24"/>
        </w:rPr>
        <w:t>ε για εθνική παιδεία, αν δεν θα έχουμε παιδιά; Ποιος είναι ο λόγος να λύσετε τα προβλήματα της παιδείας, αν με την υπογεννητικότητα που έχουμε δεν θα υπάρχουν μαθητές για να φοιτήσουν σε αυτά τα σχολεία;</w:t>
      </w:r>
    </w:p>
    <w:p w14:paraId="670F5864" w14:textId="77777777" w:rsidR="00D35489" w:rsidRDefault="0006190C">
      <w:pPr>
        <w:spacing w:line="600" w:lineRule="auto"/>
        <w:ind w:firstLine="720"/>
        <w:jc w:val="both"/>
        <w:rPr>
          <w:rFonts w:eastAsia="Times New Roman"/>
          <w:szCs w:val="24"/>
        </w:rPr>
      </w:pPr>
      <w:r>
        <w:rPr>
          <w:rFonts w:eastAsia="Times New Roman"/>
          <w:szCs w:val="24"/>
        </w:rPr>
        <w:t>Εξέφρασαν και αυτοί το παράπονο ότι δεν εκκλήθηκαν α</w:t>
      </w:r>
      <w:r>
        <w:rPr>
          <w:rFonts w:eastAsia="Times New Roman"/>
          <w:szCs w:val="24"/>
        </w:rPr>
        <w:t>πό τον Υπουργό για να ρωτήσουν για κάποια θέματα που τους αφορούν και ο Υπουργός είπε ότι ήλθε πολύ γρήγορα αυτό το νομοσχέδιο, «δεν προλάβαμε να κάνουμε τίποτα, κάντε κι εσείς υπομονή μαζί με τους υπόλοιπους». Να κάνουν υπομονή για ποια πράγματα; Έχουν έν</w:t>
      </w:r>
      <w:r>
        <w:rPr>
          <w:rFonts w:eastAsia="Times New Roman"/>
          <w:szCs w:val="24"/>
        </w:rPr>
        <w:t>α θέμα, παραδείγματος χάριν, για τις μετεγγραφές. Και τα ΑΕΙ και τα ΤΕΙ είχαν δηλώσει ότι δεν προκαλούν προβλήματα οι μετεγγραφές των παιδιών πολυτέκνων οικογενειών. Εσείς, όμως, το αφήσατε αυτό απ</w:t>
      </w:r>
      <w:r>
        <w:rPr>
          <w:rFonts w:eastAsia="Times New Roman"/>
          <w:szCs w:val="24"/>
        </w:rPr>
        <w:t xml:space="preserve">’ </w:t>
      </w:r>
      <w:r>
        <w:rPr>
          <w:rFonts w:eastAsia="Times New Roman"/>
          <w:szCs w:val="24"/>
        </w:rPr>
        <w:t>έξω. Άλλωστε δεν έχουν μείνει και πολλές οικογένειες πολυ</w:t>
      </w:r>
      <w:r>
        <w:rPr>
          <w:rFonts w:eastAsia="Times New Roman"/>
          <w:szCs w:val="24"/>
        </w:rPr>
        <w:t xml:space="preserve">τέκνων. </w:t>
      </w:r>
    </w:p>
    <w:p w14:paraId="670F5865" w14:textId="77777777" w:rsidR="00D35489" w:rsidRDefault="0006190C">
      <w:pPr>
        <w:spacing w:line="600" w:lineRule="auto"/>
        <w:ind w:firstLine="720"/>
        <w:jc w:val="both"/>
        <w:rPr>
          <w:rFonts w:eastAsia="Times New Roman"/>
          <w:szCs w:val="24"/>
        </w:rPr>
      </w:pPr>
      <w:r>
        <w:rPr>
          <w:rFonts w:eastAsia="Times New Roman"/>
          <w:szCs w:val="24"/>
        </w:rPr>
        <w:t>Στους συνδικαλιστές είπαμε ότι οι περισσότεροι ήθελαν κάποια πράγματα δικά τους, επαγγελματικά, εργασιακά και ο Υπουργός το</w:t>
      </w:r>
      <w:r>
        <w:rPr>
          <w:rFonts w:eastAsia="Times New Roman"/>
          <w:szCs w:val="24"/>
        </w:rPr>
        <w:t>υ</w:t>
      </w:r>
      <w:r>
        <w:rPr>
          <w:rFonts w:eastAsia="Times New Roman"/>
          <w:szCs w:val="24"/>
        </w:rPr>
        <w:t xml:space="preserve">ς λέει «είναι πολύ δύσκολο αυτό που ζητάτε, γιατί σας λέω κάντε εσείς προτάσεις. Θα δείτε ότι πάντα υπάρχουμε εμείς και οι </w:t>
      </w:r>
      <w:r>
        <w:rPr>
          <w:rFonts w:eastAsia="Times New Roman"/>
          <w:szCs w:val="24"/>
        </w:rPr>
        <w:t>άλλοι. Πάντα υπάρχουν αντικρουόμενα συμφέροντα». Και ποιος σας είπε, κύριε Υπουργέ, ότι εσείς πρέπει να εξυπηρετείτε αυτά τα συγκρουόμενα συμφέροντα και δεν πρέπει να κάνετε τομές; Δηλαδή, πρέπει να εξυπηρετήσετε και τις δύο πλευρές, επειδή ψηφίζουν και οι</w:t>
      </w:r>
      <w:r>
        <w:rPr>
          <w:rFonts w:eastAsia="Times New Roman"/>
          <w:szCs w:val="24"/>
        </w:rPr>
        <w:t xml:space="preserve"> δύο πλευρές; </w:t>
      </w:r>
    </w:p>
    <w:p w14:paraId="670F5866" w14:textId="77777777" w:rsidR="00D35489" w:rsidRDefault="0006190C">
      <w:pPr>
        <w:spacing w:line="600" w:lineRule="auto"/>
        <w:ind w:firstLine="720"/>
        <w:jc w:val="both"/>
        <w:rPr>
          <w:rFonts w:eastAsia="Times New Roman"/>
          <w:szCs w:val="24"/>
        </w:rPr>
      </w:pPr>
      <w:r>
        <w:rPr>
          <w:rFonts w:eastAsia="Times New Roman"/>
          <w:szCs w:val="24"/>
        </w:rPr>
        <w:t xml:space="preserve">Στο θέμα του άρθρου για τις διευκολύνσεις που παρέχονται στη μουσουλμανική μειονότητα </w:t>
      </w:r>
      <w:r>
        <w:rPr>
          <w:rFonts w:eastAsia="Times New Roman"/>
          <w:szCs w:val="24"/>
        </w:rPr>
        <w:t xml:space="preserve">της </w:t>
      </w:r>
      <w:r>
        <w:rPr>
          <w:rFonts w:eastAsia="Times New Roman"/>
          <w:szCs w:val="24"/>
        </w:rPr>
        <w:t>Θράκης, ήθελα να πω ότι είναι λίγο λεπτά αυτά τα ζητήματα και δεν είναι ανάγκη να αναφερθώ σε λεπτομέρειες. Το αγκάλιασμα των μουσουλμάνων της Θράκης π</w:t>
      </w:r>
      <w:r>
        <w:rPr>
          <w:rFonts w:eastAsia="Times New Roman"/>
          <w:szCs w:val="24"/>
        </w:rPr>
        <w:t>ρέπει να είναι εθνική στρατηγική. Θα πρέπει, δηλαδή, να τους κάνουμε να αισθάνονται ότι είναι Έλληνες, γιατί πολλοί από αυτούς έχουν ελληνική εθνική συνείδηση και να μην τους σπρώχνουμε απέναντι. Όμως, η επιβολή του εκτουρκισμού με αυτή την εμμονή στη τουρ</w:t>
      </w:r>
      <w:r>
        <w:rPr>
          <w:rFonts w:eastAsia="Times New Roman"/>
          <w:szCs w:val="24"/>
        </w:rPr>
        <w:t xml:space="preserve">κική γλώσσα, όταν έχουμε πολλούς </w:t>
      </w:r>
      <w:proofErr w:type="spellStart"/>
      <w:r>
        <w:rPr>
          <w:rFonts w:eastAsia="Times New Roman"/>
          <w:szCs w:val="24"/>
        </w:rPr>
        <w:t>Πομάκους</w:t>
      </w:r>
      <w:proofErr w:type="spellEnd"/>
      <w:r>
        <w:rPr>
          <w:rFonts w:eastAsia="Times New Roman"/>
          <w:szCs w:val="24"/>
        </w:rPr>
        <w:t xml:space="preserve"> να φωνάζουν «με το ζόρι μας μαθαίνουν τούρκικα», γιατί υπάρχει; Κάνετε ακριβώς το αντίθετο. Τέτοια προβλήματα υπάρχουν και στο Κιλκίς και στην Έδεσσα με τους σλαβόφωνους. Γιατί ακολουθείτε αυτή την πολιτική; Τι είν</w:t>
      </w:r>
      <w:r>
        <w:rPr>
          <w:rFonts w:eastAsia="Times New Roman"/>
          <w:szCs w:val="24"/>
        </w:rPr>
        <w:t xml:space="preserve">αι; Είναι απάντηση στην καλή πολιτική που ακολουθούν οι Τούρκοι; Ακολουθούν καλή πολιτική οι Τούρκοι απέναντι στους Έλληνες που είναι εκεί ή απέναντι στους χριστιανούς; </w:t>
      </w:r>
    </w:p>
    <w:p w14:paraId="670F5867" w14:textId="77777777" w:rsidR="00D35489" w:rsidRDefault="0006190C">
      <w:pPr>
        <w:spacing w:line="600" w:lineRule="auto"/>
        <w:ind w:firstLine="720"/>
        <w:jc w:val="both"/>
        <w:rPr>
          <w:rFonts w:eastAsia="Times New Roman"/>
          <w:szCs w:val="24"/>
        </w:rPr>
      </w:pPr>
      <w:r>
        <w:rPr>
          <w:rFonts w:eastAsia="Times New Roman"/>
          <w:szCs w:val="24"/>
        </w:rPr>
        <w:t>Σχετικά με την επέκταση της παροχής ιθαγένειας, όχι μόνο από τα ελληνικά σχολεία, αλλά</w:t>
      </w:r>
      <w:r>
        <w:rPr>
          <w:rFonts w:eastAsia="Times New Roman"/>
          <w:szCs w:val="24"/>
        </w:rPr>
        <w:t xml:space="preserve"> και σε όλα τα σχολεία τα οποία ακολουθούν ελληνικό πρόγραμμα, δεν μπορώ να καταλάβω τι σημαίνει αυτό. Δηλαδή θα είναι κάποια ιδιωτικά σχολεία; Θα είναι κάποιες ΜΚΟ που θα ιδρύσουν σχολεία; Μήπως δεν θα είναι μόνο αυτοί που γεννήθηκαν στην Ελλάδα τελικά αρ</w:t>
      </w:r>
      <w:r>
        <w:rPr>
          <w:rFonts w:eastAsia="Times New Roman"/>
          <w:szCs w:val="24"/>
        </w:rPr>
        <w:t>γότερα και θα επεκταθεί και σε αυτούς που μπήκαν προσωρινά σε κάποια σχολεία, αφού -λέτε- είναι τώρα στην Ελλάδα ας συνταχθούν στα σχολεία μας ένα, δύο, τρία, τέσσερα χρόνια; Μήπως τελικά και αυτοί οι πρόσφυγες, οι λαθρομετανάστες για μας, οι οποίοι πάνε κ</w:t>
      </w:r>
      <w:r>
        <w:rPr>
          <w:rFonts w:eastAsia="Times New Roman"/>
          <w:szCs w:val="24"/>
        </w:rPr>
        <w:t>αι φοιτούν σε αυτά τα σχολεία θα έχουν το δικαίωμα να πάρουν κι αυτοί την ελληνική ιθαγένεια; Μήπως είναι τόσο μεγάλη αυτή η αλλαγή που γίνεται και την παρουσιάζεται σαν μια μικρή, τέσσερις γραμμές, αλλαγή;</w:t>
      </w:r>
    </w:p>
    <w:p w14:paraId="670F5868" w14:textId="77777777" w:rsidR="00D35489" w:rsidRDefault="0006190C">
      <w:pPr>
        <w:spacing w:line="600" w:lineRule="auto"/>
        <w:ind w:firstLine="720"/>
        <w:jc w:val="both"/>
        <w:rPr>
          <w:rFonts w:eastAsia="Times New Roman"/>
          <w:szCs w:val="24"/>
        </w:rPr>
      </w:pPr>
      <w:r>
        <w:rPr>
          <w:rFonts w:eastAsia="Times New Roman"/>
          <w:szCs w:val="24"/>
        </w:rPr>
        <w:t xml:space="preserve">Αυτά είναι τα προβλήματα, τα οποία αντιμετωπίζει </w:t>
      </w:r>
      <w:r>
        <w:rPr>
          <w:rFonts w:eastAsia="Times New Roman"/>
          <w:szCs w:val="24"/>
        </w:rPr>
        <w:t>το νομοσχέδιο. Αντιμετωπίζει, όμως, και η Κυβέρνηση άλλο ένα πρόβλημα σχετικά με το τι θα κάνουν τελικά οι ΑΝΕΛ.</w:t>
      </w:r>
    </w:p>
    <w:p w14:paraId="670F586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Μίλησε ο εκπρόσωπός τους και είπε ότι θα το καταψηφίσουν το συγκεκριμένο άρθρο στο νομοσχέδιο, αλλά ο πρόεδρος από Έδρας είπε ότι «αυτό είναι δ</w:t>
      </w:r>
      <w:r>
        <w:rPr>
          <w:rFonts w:eastAsia="Times New Roman" w:cs="Times New Roman"/>
          <w:szCs w:val="24"/>
        </w:rPr>
        <w:t xml:space="preserve">ική του γνώμη» και θα το ψηφίσουν τελικά. Ξέρετε τι πιστεύω; Ότι είναι ακόμα μια εφαρμογή του καλού και του κακού που κάνει η Κυβέρνηση. Προσπαθείτε να εξυπηρετήσετε αυτή τη διττή υπόστασή σας, όπως μια τροπολογία που είχε φέρει αυτός ο λαϊκός </w:t>
      </w:r>
      <w:proofErr w:type="spellStart"/>
      <w:r>
        <w:rPr>
          <w:rFonts w:eastAsia="Times New Roman" w:cs="Times New Roman"/>
          <w:szCs w:val="24"/>
        </w:rPr>
        <w:t>μνημονιακός</w:t>
      </w:r>
      <w:proofErr w:type="spellEnd"/>
      <w:r>
        <w:rPr>
          <w:rFonts w:eastAsia="Times New Roman" w:cs="Times New Roman"/>
          <w:szCs w:val="24"/>
        </w:rPr>
        <w:t xml:space="preserve"> </w:t>
      </w:r>
      <w:r>
        <w:rPr>
          <w:rFonts w:eastAsia="Times New Roman" w:cs="Times New Roman"/>
          <w:szCs w:val="24"/>
        </w:rPr>
        <w:t xml:space="preserve">αγωνιστής, ο </w:t>
      </w:r>
      <w:proofErr w:type="spellStart"/>
      <w:r>
        <w:rPr>
          <w:rFonts w:eastAsia="Times New Roman" w:cs="Times New Roman"/>
          <w:szCs w:val="24"/>
        </w:rPr>
        <w:t>Μηταφίδης</w:t>
      </w:r>
      <w:proofErr w:type="spellEnd"/>
      <w:r>
        <w:rPr>
          <w:rFonts w:eastAsia="Times New Roman" w:cs="Times New Roman"/>
          <w:szCs w:val="24"/>
        </w:rPr>
        <w:t xml:space="preserve">, και κόντεψε να διαλύσει τη </w:t>
      </w:r>
      <w:r>
        <w:rPr>
          <w:rFonts w:eastAsia="Times New Roman" w:cs="Times New Roman"/>
          <w:szCs w:val="24"/>
        </w:rPr>
        <w:t>σ</w:t>
      </w:r>
      <w:r>
        <w:rPr>
          <w:rFonts w:eastAsia="Times New Roman" w:cs="Times New Roman"/>
          <w:szCs w:val="24"/>
        </w:rPr>
        <w:t>υγκυβέρνηση, με αποτέλεσμα να αποσύρετε την τροπολογία που είχε έρθει –και καλά κάνατε- και προσπαθείτε τώρα ξανά να εξυπηρετήσετε τον ίδιο σκοπό. Αν, δηλαδή, ψήφιζε η Νέα Δημοκρατία, οι ΑΝΕΛ θα το έπαιζα</w:t>
      </w:r>
      <w:r>
        <w:rPr>
          <w:rFonts w:eastAsia="Times New Roman" w:cs="Times New Roman"/>
          <w:szCs w:val="24"/>
        </w:rPr>
        <w:t xml:space="preserve">ν ήρωες και δεν θα ψήφιζαν. Τώρα, όμως, που δεν θα ψηφίσει η Νέα Δημοκρατία, θα ψηφίσουν οι ΑΝΕΛ. Αυτό πλέον έχει γίνει τόσο εμφανές που καταντάει να γίνει γελοίο. </w:t>
      </w:r>
    </w:p>
    <w:p w14:paraId="670F586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Έρχονται, όμως, νέα μέτρα δυόμισι δισεκατομμυρίων που θα βαρύνουν την ελληνική κοινωνία. Δε</w:t>
      </w:r>
      <w:r>
        <w:rPr>
          <w:rFonts w:eastAsia="Times New Roman" w:cs="Times New Roman"/>
          <w:szCs w:val="24"/>
        </w:rPr>
        <w:t xml:space="preserve">ν θα υπάρχει ούτε αφορολόγητο, ούτε φοροαπαλλαγή ούτε τίποτα, οπότε και να περάσουν τα παιδιά μας σε αυτές τις σχολές και τα σχολεία που νομοθετείτε, δεν έχει τη δυνατότητα η ελληνική οικογένεια να τα στείλει να σπουδάσουν. </w:t>
      </w:r>
    </w:p>
    <w:p w14:paraId="670F586B" w14:textId="77777777" w:rsidR="00D35489" w:rsidRDefault="0006190C">
      <w:pPr>
        <w:spacing w:line="600" w:lineRule="auto"/>
        <w:ind w:firstLine="851"/>
        <w:jc w:val="both"/>
        <w:rPr>
          <w:rFonts w:eastAsia="Times New Roman" w:cs="Times New Roman"/>
          <w:szCs w:val="24"/>
        </w:rPr>
      </w:pPr>
      <w:r>
        <w:rPr>
          <w:rFonts w:eastAsia="Times New Roman" w:cs="Times New Roman"/>
          <w:szCs w:val="24"/>
        </w:rPr>
        <w:t>(Στο σημείο αυτό κτυπάει το κου</w:t>
      </w:r>
      <w:r>
        <w:rPr>
          <w:rFonts w:eastAsia="Times New Roman" w:cs="Times New Roman"/>
          <w:szCs w:val="24"/>
        </w:rPr>
        <w:t>δούνι λήξεως του χρόνου ομιλίας του κυρίου Βουλευτ</w:t>
      </w:r>
      <w:r>
        <w:rPr>
          <w:rFonts w:eastAsia="Times New Roman" w:cs="Times New Roman"/>
          <w:szCs w:val="24"/>
        </w:rPr>
        <w:t>ού</w:t>
      </w:r>
      <w:r>
        <w:rPr>
          <w:rFonts w:eastAsia="Times New Roman" w:cs="Times New Roman"/>
          <w:szCs w:val="24"/>
        </w:rPr>
        <w:t>)</w:t>
      </w:r>
    </w:p>
    <w:p w14:paraId="670F586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670F586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Πού να μην έλεγε, δηλαδή, ο Πρωθυπουργός ότι δεν θα πάρει ούτε ένα ευρώ νέα μέτρα! Έγινε και η συνάντηση με τους </w:t>
      </w:r>
      <w:proofErr w:type="spellStart"/>
      <w:r>
        <w:rPr>
          <w:rFonts w:eastAsia="Times New Roman" w:cs="Times New Roman"/>
          <w:szCs w:val="24"/>
        </w:rPr>
        <w:t>Ρότσιλντ</w:t>
      </w:r>
      <w:proofErr w:type="spellEnd"/>
      <w:r>
        <w:rPr>
          <w:rFonts w:eastAsia="Times New Roman" w:cs="Times New Roman"/>
          <w:szCs w:val="24"/>
        </w:rPr>
        <w:t xml:space="preserve"> στο Παρίσι, δηλαδή πιο συστημικοί πλέον δεν μπορείτε </w:t>
      </w:r>
      <w:r>
        <w:rPr>
          <w:rFonts w:eastAsia="Times New Roman" w:cs="Times New Roman"/>
          <w:szCs w:val="24"/>
        </w:rPr>
        <w:t xml:space="preserve">να γίνετε. Θα πάει και στην Ουκρανία. Δεν έχει σχέση άραγε η επίσκεψη στην Ουκρανία με τη συνάντηση </w:t>
      </w:r>
      <w:proofErr w:type="spellStart"/>
      <w:r>
        <w:rPr>
          <w:rFonts w:eastAsia="Times New Roman" w:cs="Times New Roman"/>
          <w:szCs w:val="24"/>
        </w:rPr>
        <w:t>Ρότσιλντ</w:t>
      </w:r>
      <w:proofErr w:type="spellEnd"/>
      <w:r>
        <w:rPr>
          <w:rFonts w:eastAsia="Times New Roman" w:cs="Times New Roman"/>
          <w:szCs w:val="24"/>
        </w:rPr>
        <w:t xml:space="preserve"> -τους μεγάλους εχθρούς </w:t>
      </w:r>
      <w:proofErr w:type="spellStart"/>
      <w:r>
        <w:rPr>
          <w:rFonts w:eastAsia="Times New Roman" w:cs="Times New Roman"/>
          <w:szCs w:val="24"/>
        </w:rPr>
        <w:t>Ρότσιλντ</w:t>
      </w:r>
      <w:proofErr w:type="spellEnd"/>
      <w:r>
        <w:rPr>
          <w:rFonts w:eastAsia="Times New Roman" w:cs="Times New Roman"/>
          <w:szCs w:val="24"/>
        </w:rPr>
        <w:t xml:space="preserve"> και Πούτιν; </w:t>
      </w:r>
    </w:p>
    <w:p w14:paraId="670F586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Αναφορά γίνεται από αξιωματούχους όλων των χωρών, αλλά και των Ηνωμένων Πολιτείων της Αμερικής, για δι</w:t>
      </w:r>
      <w:r>
        <w:rPr>
          <w:rFonts w:eastAsia="Times New Roman" w:cs="Times New Roman"/>
          <w:szCs w:val="24"/>
        </w:rPr>
        <w:t xml:space="preserve">άλυση των Σκοπίων, κι εμείς αμέτοχοι. Γίνονται αναφορές για διάλυση της Ευρωπαϊκής Ένωσης και ότι δεν μπορεί να υπάρξει εθνική πολιτική και εθνική ανεξαρτησία μέσα από τα μνημόνια και κάτω από τους δανειστές κι εμείς εκεί, τον ίδιο σκοπό. Γίνεται επιτροπή </w:t>
      </w:r>
      <w:r>
        <w:rPr>
          <w:rFonts w:eastAsia="Times New Roman" w:cs="Times New Roman"/>
          <w:szCs w:val="24"/>
        </w:rPr>
        <w:t>με τον Ιρλανδό να έρχεται και να κλαίγεται, γιατί αναγκαστικά θα ακολουθήσουν την Αγγλία στην έξοδο από την Ευρωπαϊκή Ένωση και αντί να του πούμε ότι καλά κάνανε, «θα έπρεπε να χαίρεστε, κανονικά θα πρέπει όλες οι χώρες να ακολουθήσουν, αν και δεν ευελπιστ</w:t>
      </w:r>
      <w:r>
        <w:rPr>
          <w:rFonts w:eastAsia="Times New Roman" w:cs="Times New Roman"/>
          <w:szCs w:val="24"/>
        </w:rPr>
        <w:t>ούμε εμείς να γίνει και για την Ελλάδα» -το έχουμε ξαναπεί ότι τελευταίοι θα φύγουμε, μετά τη Γερμανία, από την Ευρωπαϊκή Ένωση-, έχουμε και τον Υπουργό να λέει για θεματικές εβδομάδες. Λέει ότι είναι υποχρεωτική η παρουσία στις θεματικές εβδομάδες και μάλ</w:t>
      </w:r>
      <w:r>
        <w:rPr>
          <w:rFonts w:eastAsia="Times New Roman" w:cs="Times New Roman"/>
          <w:szCs w:val="24"/>
        </w:rPr>
        <w:t>ιστα θα πρέπει να προσέξουν αυτοί που θα εναντιωθούν γιατί, λέει, θα ενταχθούν στο στρατόπεδο αυτών που δεν θα ήθελαν να ενταχθούν. Δηλαδή ποιων; Αυτών που αντιδρούν; Αυτών που λένε όχι σε αυτά εδώ τα μέτρα; Δεν θέλουν, λέει, να συζητήσουν αυτοί που αντιδρ</w:t>
      </w:r>
      <w:r>
        <w:rPr>
          <w:rFonts w:eastAsia="Times New Roman" w:cs="Times New Roman"/>
          <w:szCs w:val="24"/>
        </w:rPr>
        <w:t>ούν σε θέματα που είναι για αποτοξίνωση, τζόγο και σχέσεις μεταξύ φύλων. Δεν είναι αυτό. Δεν θέλουν να κάτσουν τα παιδιά τους να μάθουν όχι τη σχέση μεταξύ των φύλων, αλλά το ότι εισάγετε νέα φύλα σε αυτές τις σχέσεις. Από δύο φύλα γίνονται δεκατρία, δεκατ</w:t>
      </w:r>
      <w:r>
        <w:rPr>
          <w:rFonts w:eastAsia="Times New Roman" w:cs="Times New Roman"/>
          <w:szCs w:val="24"/>
        </w:rPr>
        <w:t xml:space="preserve">έσσερα. Υπάρχει ολόκληρη λίστα στο Ευρωκοινοβούλιο, που κάποιοι θέλουν να εφαρμοστεί και να τηρείται αυτή η λίστα με δεκατέσσερα, δεκαπέντε, φύλα διαφορετικά. Ε, δεν θα ακολουθήσουμε σε αυτό. </w:t>
      </w:r>
    </w:p>
    <w:p w14:paraId="670F586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δεν ακολουθούν όχι μόνον οι «αντιδραστικοί», αυτοί που θα ε</w:t>
      </w:r>
      <w:r>
        <w:rPr>
          <w:rFonts w:eastAsia="Times New Roman" w:cs="Times New Roman"/>
          <w:szCs w:val="24"/>
        </w:rPr>
        <w:t xml:space="preserve">νταχθούν στο στρατόπεδο της Χρυσής Αυγής -γιατί μόνο η Χρυσή Αυγή αντιδράει. Αντιδράει και η ΟΛΜΕ. Λέει εδώ πέρα ο </w:t>
      </w:r>
      <w:r>
        <w:rPr>
          <w:rFonts w:eastAsia="Times New Roman" w:cs="Times New Roman"/>
          <w:szCs w:val="24"/>
        </w:rPr>
        <w:t>κ.</w:t>
      </w:r>
      <w:r>
        <w:rPr>
          <w:rFonts w:eastAsia="Times New Roman" w:cs="Times New Roman"/>
          <w:szCs w:val="24"/>
        </w:rPr>
        <w:t xml:space="preserve"> Παπαχρήστος της ΟΛΜΕ, «φόβοι για ΜΚΟ και κομματικές οργανώσεις στα σχολεία στο πλαίσιο της ενημέρωσης». Φοβάται, δηλαδή, ότι θα μπουν κομμ</w:t>
      </w:r>
      <w:r>
        <w:rPr>
          <w:rFonts w:eastAsia="Times New Roman" w:cs="Times New Roman"/>
          <w:szCs w:val="24"/>
        </w:rPr>
        <w:t>ατικοί εγκάθετοι και ΜΚΟ μέσα στα σχολεία για να κάνουν μάθημα. Εμείς δεν φοβόμαστε. Το ξέρουμε ότι σίγουρα αυτό θα γίνει. Ιδεοληπτικοί εγκάθετοι από τον ΣΥΡΙΖΑ θα μπουν, για να εξυπηρετήσουν τις ιδεοληψίες σας, και αδρά αμειβόμενοι ανθρωπιστές των ΜΚΟ.</w:t>
      </w:r>
    </w:p>
    <w:p w14:paraId="670F5870"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Χρυσής Αυγής)</w:t>
      </w:r>
    </w:p>
    <w:p w14:paraId="670F587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670F587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 κ. Βλάσης, Βουλευτής της Νέας Δημοκρατίας, έχει τον λόγο για επτά λεπτά και ακολουθεί ο κ. Κουκοδήμος.</w:t>
      </w:r>
    </w:p>
    <w:p w14:paraId="670F587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Ορίστε, κύριε Βλάση.</w:t>
      </w:r>
    </w:p>
    <w:p w14:paraId="670F587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Κυρίες και κύριοι συνάδελφοι, έχω την αίσθηση πως σήμερα έχει μεγαλύτερη αξία να σταθούμε στον τρόπο με τον οποίο φέρνετε στην Ολομέλεια το εν λόγω σχέδιο νόμου, από το να εμβαθύνουμε στις λεπτομέρειες των άρθρων του. Και πιστεύω ότι πρέπει να σταθούμε σε</w:t>
      </w:r>
      <w:r>
        <w:rPr>
          <w:rFonts w:eastAsia="Times New Roman" w:cs="Times New Roman"/>
          <w:szCs w:val="24"/>
        </w:rPr>
        <w:t xml:space="preserve"> αυτό γιατί είναι όχι απλώς μια ένδειξη, αλλά μια ξεκάθαρη απόδειξη του τρόπου με τον οποίο αντιμετωπίζετε φλέγοντα ζητήματα</w:t>
      </w:r>
      <w:r>
        <w:rPr>
          <w:rFonts w:eastAsia="Times New Roman" w:cs="Times New Roman"/>
          <w:szCs w:val="24"/>
        </w:rPr>
        <w:t>,</w:t>
      </w:r>
      <w:r>
        <w:rPr>
          <w:rFonts w:eastAsia="Times New Roman" w:cs="Times New Roman"/>
          <w:szCs w:val="24"/>
        </w:rPr>
        <w:t xml:space="preserve"> τα οποία καλείστε να διαχειριστείτε, δηλαδή πρόχειρα και χωρίς προγραμματισμό. </w:t>
      </w:r>
    </w:p>
    <w:p w14:paraId="670F587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Φέρνετε με τον χαρακτήρα του επείγοντος ένα σχέδιο</w:t>
      </w:r>
      <w:r>
        <w:rPr>
          <w:rFonts w:eastAsia="Times New Roman" w:cs="Times New Roman"/>
          <w:szCs w:val="24"/>
        </w:rPr>
        <w:t xml:space="preserve"> νόμου με τριάντα πέντε άρθρα και πάνω από εβδομήντα ρυθμίσεις, ενώ κι εσείς οι ίδιοι γνωρίζετε πως οι ρυθμίσεις για τις οποίες ο χρόνος πραγματικά πιέζει δεν είναι παραπάνω από τρεις. Τι πετυχαίνετε με αυτό; Να ματαιώσετε τη δημόσια διαβούλευση του συνόλο</w:t>
      </w:r>
      <w:r>
        <w:rPr>
          <w:rFonts w:eastAsia="Times New Roman" w:cs="Times New Roman"/>
          <w:szCs w:val="24"/>
        </w:rPr>
        <w:t xml:space="preserve">υ των ρυθμίσεων, να μη δώσετε τη δυνατότητα στους εμπλεκόμενους φορείς, αλλά και σε όλους τους Έλληνες πολίτες να τοποθετηθούν δημοσίως σε ζητήματα που άμεσα τους αφορούν. </w:t>
      </w:r>
    </w:p>
    <w:p w14:paraId="670F5876" w14:textId="77777777" w:rsidR="00D35489" w:rsidRDefault="0006190C">
      <w:pPr>
        <w:spacing w:line="600" w:lineRule="auto"/>
        <w:ind w:firstLine="720"/>
        <w:jc w:val="both"/>
        <w:rPr>
          <w:rFonts w:eastAsia="Times New Roman"/>
          <w:szCs w:val="24"/>
        </w:rPr>
      </w:pPr>
      <w:r>
        <w:rPr>
          <w:rFonts w:eastAsia="Times New Roman"/>
          <w:szCs w:val="24"/>
        </w:rPr>
        <w:t>Εσείς, η αριστερή Κυβέρνηση της κοινωνικής ευαισθησίας, εσείς είστε που στερείτε απ</w:t>
      </w:r>
      <w:r>
        <w:rPr>
          <w:rFonts w:eastAsia="Times New Roman"/>
          <w:szCs w:val="24"/>
        </w:rPr>
        <w:t xml:space="preserve">ό τους πολίτες το δικαίωμά τους να συμμετέχουν στην διαδικασία αυτή. Γιατί ακόμα και αν καλή τη </w:t>
      </w:r>
      <w:proofErr w:type="spellStart"/>
      <w:r>
        <w:rPr>
          <w:rFonts w:eastAsia="Times New Roman"/>
          <w:szCs w:val="24"/>
        </w:rPr>
        <w:t>πίστει</w:t>
      </w:r>
      <w:proofErr w:type="spellEnd"/>
      <w:r>
        <w:rPr>
          <w:rFonts w:eastAsia="Times New Roman"/>
          <w:szCs w:val="24"/>
        </w:rPr>
        <w:t xml:space="preserve"> δεχτούμε ότι δεν προλάβατε να φέρετε νωρίτερα στη Βουλή διατάξεις επείγουσες, όπως αυτές που ρυθμίζουν την υποβολή αιτήσεων για τη συμμετοχή στις πανελλα</w:t>
      </w:r>
      <w:r>
        <w:rPr>
          <w:rFonts w:eastAsia="Times New Roman"/>
          <w:szCs w:val="24"/>
        </w:rPr>
        <w:t>δικές εξετάσεις ή τις μεταθέσεις των εκπαιδευτικών, παρ</w:t>
      </w:r>
      <w:r>
        <w:rPr>
          <w:rFonts w:eastAsia="Times New Roman"/>
          <w:szCs w:val="24"/>
        </w:rPr>
        <w:t xml:space="preserve">’ </w:t>
      </w:r>
      <w:r>
        <w:rPr>
          <w:rFonts w:eastAsia="Times New Roman"/>
          <w:szCs w:val="24"/>
        </w:rPr>
        <w:t>όλο που οι προθεσμίες ήταν γνωστές εδώ και πάρα πολύ καιρό, γιατί τόση βιασύνη για όλες τις υπόλοιπες διατάξεις, ειδικά όταν μόλις δύο από τα τριάντα πέντε άρθρα έχουν περάσει από τη δημόσια διαβούλε</w:t>
      </w:r>
      <w:r>
        <w:rPr>
          <w:rFonts w:eastAsia="Times New Roman"/>
          <w:szCs w:val="24"/>
        </w:rPr>
        <w:t>υση; Τι ακριβώς συμβαίνει; Δεν θέλετε να ακούσετε τις απόψεις της κοινής γνώμης ή μήπως ως φωτεινοί παντογνώστες δεν ενδιαφέρεστε για αυτές;</w:t>
      </w:r>
    </w:p>
    <w:p w14:paraId="670F5877" w14:textId="77777777" w:rsidR="00D35489" w:rsidRDefault="0006190C">
      <w:pPr>
        <w:spacing w:line="600" w:lineRule="auto"/>
        <w:ind w:firstLine="720"/>
        <w:jc w:val="both"/>
        <w:rPr>
          <w:rFonts w:eastAsia="Times New Roman"/>
          <w:szCs w:val="24"/>
        </w:rPr>
      </w:pPr>
      <w:r>
        <w:rPr>
          <w:rFonts w:eastAsia="Times New Roman"/>
          <w:szCs w:val="24"/>
        </w:rPr>
        <w:t xml:space="preserve">Εξετάζοντας το σχέδιο νόμου κατ’ </w:t>
      </w:r>
      <w:proofErr w:type="spellStart"/>
      <w:r>
        <w:rPr>
          <w:rFonts w:eastAsia="Times New Roman"/>
          <w:szCs w:val="24"/>
        </w:rPr>
        <w:t>άρθρον</w:t>
      </w:r>
      <w:proofErr w:type="spellEnd"/>
      <w:r>
        <w:rPr>
          <w:rFonts w:eastAsia="Times New Roman"/>
          <w:szCs w:val="24"/>
        </w:rPr>
        <w:t xml:space="preserve"> είμαστε θετικοί σε αρκετές από τις προτεινόμενες ρυθμίσεις, όπως για παράδε</w:t>
      </w:r>
      <w:r>
        <w:rPr>
          <w:rFonts w:eastAsia="Times New Roman"/>
          <w:szCs w:val="24"/>
        </w:rPr>
        <w:t>ιγμα αυτές για το Κρατικό Πιστοποιητικό Γλωσσομάθειας ή για τις δημόσιες βιβλιοθήκες. Το ίδιο ισχύει και για την Εθνική Σχολή Δημόσιας Υγείας που όλοι γνωρίζουμε την μεγάλη συνεισφορά της στα οικονομικά της υγείας, με την υποσημείωση</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ότι εμείς στη Ν</w:t>
      </w:r>
      <w:r>
        <w:rPr>
          <w:rFonts w:eastAsia="Times New Roman"/>
          <w:szCs w:val="24"/>
        </w:rPr>
        <w:t xml:space="preserve">έα Δημοκρατία στηρίζουμε σταθερά τις ανοικτές διαδικασίες σε θέματα εξέλιξης των πανεπιστημιακών, </w:t>
      </w:r>
      <w:proofErr w:type="spellStart"/>
      <w:r>
        <w:rPr>
          <w:rFonts w:eastAsia="Times New Roman"/>
          <w:szCs w:val="24"/>
        </w:rPr>
        <w:t>πόσω</w:t>
      </w:r>
      <w:proofErr w:type="spellEnd"/>
      <w:r>
        <w:rPr>
          <w:rFonts w:eastAsia="Times New Roman"/>
          <w:szCs w:val="24"/>
        </w:rPr>
        <w:t xml:space="preserve"> μάλλον όταν μιλάμε για πανεπιστημιακούς που θα γίνουν για πρώτη φορά.</w:t>
      </w:r>
    </w:p>
    <w:p w14:paraId="670F5878" w14:textId="77777777" w:rsidR="00D35489" w:rsidRDefault="0006190C">
      <w:pPr>
        <w:spacing w:line="600" w:lineRule="auto"/>
        <w:ind w:firstLine="720"/>
        <w:jc w:val="both"/>
        <w:rPr>
          <w:rFonts w:eastAsia="Times New Roman"/>
          <w:szCs w:val="24"/>
        </w:rPr>
      </w:pPr>
      <w:r>
        <w:rPr>
          <w:rFonts w:eastAsia="Times New Roman"/>
          <w:szCs w:val="24"/>
        </w:rPr>
        <w:t>Το ίδιο συμφωνούμε και με τους ακαδημαϊκούς υποτρόφους, με άλλη μια υποσημείωση: μη</w:t>
      </w:r>
      <w:r>
        <w:rPr>
          <w:rFonts w:eastAsia="Times New Roman"/>
          <w:szCs w:val="24"/>
        </w:rPr>
        <w:t xml:space="preserve"> μιλάτε για κρατικό χρήμα, μιλάμε για ακαδημαϊκούς υποτρόφους που θα μπορούν να πληρώνονται από ιδιωτικούς πόρους. </w:t>
      </w:r>
    </w:p>
    <w:p w14:paraId="670F5879" w14:textId="77777777" w:rsidR="00D35489" w:rsidRDefault="0006190C">
      <w:pPr>
        <w:spacing w:line="600" w:lineRule="auto"/>
        <w:ind w:firstLine="720"/>
        <w:jc w:val="both"/>
        <w:rPr>
          <w:rFonts w:eastAsia="Times New Roman"/>
          <w:szCs w:val="24"/>
        </w:rPr>
      </w:pPr>
      <w:r>
        <w:rPr>
          <w:rFonts w:eastAsia="Times New Roman"/>
          <w:szCs w:val="24"/>
        </w:rPr>
        <w:t>Υπάρχουν, όμως, και πολλές ρυθμίσεις που μάλλον είναι πρόχειρες και σε καμμία περίπτωση δεν καταδεικνύουν έναν μακρόπνοο στρατηγικό σχεδιασμ</w:t>
      </w:r>
      <w:r>
        <w:rPr>
          <w:rFonts w:eastAsia="Times New Roman"/>
          <w:szCs w:val="24"/>
        </w:rPr>
        <w:t>ό. Έχετε την τάση</w:t>
      </w:r>
      <w:r>
        <w:rPr>
          <w:rFonts w:eastAsia="Times New Roman"/>
          <w:szCs w:val="24"/>
        </w:rPr>
        <w:t>,</w:t>
      </w:r>
      <w:r>
        <w:rPr>
          <w:rFonts w:eastAsia="Times New Roman"/>
          <w:szCs w:val="24"/>
        </w:rPr>
        <w:t xml:space="preserve"> κατά τη διάρκεια της νομοθετικής διαδικασίας να λειτουργείτε αποσπασματικά και να επιδίδεστε σε πειραματισμούς, πρακτική που δεν λύνει τα προβλήματα και κοστίζει σε χρόνο και χρήμα. Πώς αλλιώς μπορεί να εξηγήσει κανείς ότι με το άρθρο 19</w:t>
      </w:r>
      <w:r>
        <w:rPr>
          <w:rFonts w:eastAsia="Times New Roman"/>
          <w:szCs w:val="24"/>
        </w:rPr>
        <w:t xml:space="preserve"> παράγραφος 1 επαναφέρετε ρυθμίσεις που ψηφίστηκαν τον Αύγουστο του 2016 για να καταργηθούν τον Οκτώβριο; Σας ρωτώ: Γιατί καλούμαστε να ψηφίσουμε ρυθμίσεις, οι οποίες στην πλειονότητά τους είναι ακοστολόγητες, όταν μάλιστα έχει ξεκινήσει η σύσταση </w:t>
      </w:r>
      <w:r>
        <w:rPr>
          <w:rFonts w:eastAsia="Times New Roman"/>
          <w:szCs w:val="24"/>
        </w:rPr>
        <w:t>ε</w:t>
      </w:r>
      <w:r>
        <w:rPr>
          <w:rFonts w:eastAsia="Times New Roman"/>
          <w:szCs w:val="24"/>
        </w:rPr>
        <w:t>πιτροπή</w:t>
      </w:r>
      <w:r>
        <w:rPr>
          <w:rFonts w:eastAsia="Times New Roman"/>
          <w:szCs w:val="24"/>
        </w:rPr>
        <w:t>ς που θα ασχοληθεί με τα οικονομικά της παιδείας και για την οποία λάβατε συναίνεση από τα κόμματα της Αντιπολίτευσης;</w:t>
      </w:r>
    </w:p>
    <w:p w14:paraId="670F587A" w14:textId="77777777" w:rsidR="00D35489" w:rsidRDefault="0006190C">
      <w:pPr>
        <w:spacing w:line="600" w:lineRule="auto"/>
        <w:ind w:firstLine="720"/>
        <w:jc w:val="both"/>
        <w:rPr>
          <w:rFonts w:eastAsia="Times New Roman"/>
          <w:szCs w:val="24"/>
        </w:rPr>
      </w:pPr>
      <w:r>
        <w:rPr>
          <w:rFonts w:eastAsia="Times New Roman"/>
          <w:szCs w:val="24"/>
        </w:rPr>
        <w:t>Ενώ όλοι γνωρίζουμε τα κενά και τις ελλείψεις της πρωτοβάθμιας και της δευτεροβάθμιας εκπαίδευσης, εσείς επιμένετε να προχωράτε σε ρουσφε</w:t>
      </w:r>
      <w:r>
        <w:rPr>
          <w:rFonts w:eastAsia="Times New Roman"/>
          <w:szCs w:val="24"/>
        </w:rPr>
        <w:t xml:space="preserve">τολογικού τύπου ρυθμίσεις, όπως αυτή του άρθρου 20 παράγραφος 4, σύμφωνα με την οποία παρέχετε τη δυνατότητα στους μόνιμους εκπαιδευτικούς της πρωτοβάθμιας και δευτεροβάθμιας εκπαίδευσης να μετατάσσονται σε θέσεις </w:t>
      </w:r>
      <w:r>
        <w:rPr>
          <w:rFonts w:eastAsia="Times New Roman"/>
          <w:szCs w:val="24"/>
        </w:rPr>
        <w:t>ε</w:t>
      </w:r>
      <w:r>
        <w:rPr>
          <w:rFonts w:eastAsia="Times New Roman"/>
          <w:szCs w:val="24"/>
        </w:rPr>
        <w:t xml:space="preserve">ιδικού </w:t>
      </w:r>
      <w:r>
        <w:rPr>
          <w:rFonts w:eastAsia="Times New Roman"/>
          <w:szCs w:val="24"/>
        </w:rPr>
        <w:t>ε</w:t>
      </w:r>
      <w:r>
        <w:rPr>
          <w:rFonts w:eastAsia="Times New Roman"/>
          <w:szCs w:val="24"/>
        </w:rPr>
        <w:t xml:space="preserve">κπαιδευτικού </w:t>
      </w:r>
      <w:r>
        <w:rPr>
          <w:rFonts w:eastAsia="Times New Roman"/>
          <w:szCs w:val="24"/>
        </w:rPr>
        <w:t>π</w:t>
      </w:r>
      <w:r>
        <w:rPr>
          <w:rFonts w:eastAsia="Times New Roman"/>
          <w:szCs w:val="24"/>
        </w:rPr>
        <w:t>ροσωπικού των Πανεπ</w:t>
      </w:r>
      <w:r>
        <w:rPr>
          <w:rFonts w:eastAsia="Times New Roman"/>
          <w:szCs w:val="24"/>
        </w:rPr>
        <w:t xml:space="preserve">ιστημίων και των ΤΕΙ. </w:t>
      </w:r>
    </w:p>
    <w:p w14:paraId="670F587B" w14:textId="77777777" w:rsidR="00D35489" w:rsidRDefault="0006190C">
      <w:pPr>
        <w:spacing w:line="600" w:lineRule="auto"/>
        <w:ind w:firstLine="720"/>
        <w:jc w:val="both"/>
        <w:rPr>
          <w:rFonts w:eastAsia="Times New Roman"/>
          <w:szCs w:val="24"/>
        </w:rPr>
      </w:pPr>
      <w:r>
        <w:rPr>
          <w:rFonts w:eastAsia="Times New Roman"/>
          <w:szCs w:val="24"/>
        </w:rPr>
        <w:t xml:space="preserve">Έχετε εξετάσει μήπως τα κενά που θα δημιουργηθούν στα σχολεία; Δεν το νομίζω. Προφανώς όχι, γιατί δεν σας ενδιαφέρει. Το μόνο που σας νοιάζει είναι να δημιουργήσετε πανεπιστημιακούς εν μια </w:t>
      </w:r>
      <w:proofErr w:type="spellStart"/>
      <w:r>
        <w:rPr>
          <w:rFonts w:eastAsia="Times New Roman"/>
          <w:szCs w:val="24"/>
        </w:rPr>
        <w:t>νυκτί</w:t>
      </w:r>
      <w:proofErr w:type="spellEnd"/>
      <w:r>
        <w:rPr>
          <w:rFonts w:eastAsia="Times New Roman"/>
          <w:szCs w:val="24"/>
        </w:rPr>
        <w:t>.</w:t>
      </w:r>
    </w:p>
    <w:p w14:paraId="670F587C" w14:textId="77777777" w:rsidR="00D35489" w:rsidRDefault="0006190C">
      <w:pPr>
        <w:spacing w:line="600" w:lineRule="auto"/>
        <w:ind w:firstLine="720"/>
        <w:jc w:val="both"/>
        <w:rPr>
          <w:rFonts w:eastAsia="Times New Roman"/>
          <w:szCs w:val="24"/>
        </w:rPr>
      </w:pPr>
      <w:r>
        <w:rPr>
          <w:rFonts w:eastAsia="Times New Roman"/>
          <w:szCs w:val="24"/>
        </w:rPr>
        <w:t xml:space="preserve">Πολλά θα μπορούσαμε να συζητήσουμε </w:t>
      </w:r>
      <w:r>
        <w:rPr>
          <w:rFonts w:eastAsia="Times New Roman"/>
          <w:szCs w:val="24"/>
        </w:rPr>
        <w:t>και πολλές βελτιώσεις θα μπορούσαν να γίνουν, αλλά σε κα</w:t>
      </w:r>
      <w:r>
        <w:rPr>
          <w:rFonts w:eastAsia="Times New Roman"/>
          <w:szCs w:val="24"/>
        </w:rPr>
        <w:t>μ</w:t>
      </w:r>
      <w:r>
        <w:rPr>
          <w:rFonts w:eastAsia="Times New Roman"/>
          <w:szCs w:val="24"/>
        </w:rPr>
        <w:t>μία περίπτωση δεν είχατε τη διάθεση να μας δώσετε τον χρόνο να το κάνουμε. Είναι κρίμα, ξέρετε, γιατί απέναντί σας δεν έχετε μια στείρα Αντιπολίτευση που καταψηφίζει χωρίς δεύτερη σκέψη κάθε σας πρότ</w:t>
      </w:r>
      <w:r>
        <w:rPr>
          <w:rFonts w:eastAsia="Times New Roman"/>
          <w:szCs w:val="24"/>
        </w:rPr>
        <w:t>αση. Η Νέα Δημοκρατία έχει αποδείξει στην πράξη ότι έχει στηρίξει τις πρωτοβουλίες εκείνες που πραγματικά ήταν στη σωστή κατεύθυνση και θα συνεχίσει να το κάνει, γιατί εμείς, σε αντίθεση με την δική σας εκ προοιμίου αρνητική στάση όσο ήσασταν στην Αντιπολί</w:t>
      </w:r>
      <w:r>
        <w:rPr>
          <w:rFonts w:eastAsia="Times New Roman"/>
          <w:szCs w:val="24"/>
        </w:rPr>
        <w:t xml:space="preserve">τευση, βάζουμε το συμφέρον της πατρίδας πάνω από μικροπολιτικές σκοπιμότητες. </w:t>
      </w:r>
    </w:p>
    <w:p w14:paraId="670F587D" w14:textId="77777777" w:rsidR="00D35489" w:rsidRDefault="0006190C">
      <w:pPr>
        <w:spacing w:line="600" w:lineRule="auto"/>
        <w:ind w:firstLine="720"/>
        <w:jc w:val="both"/>
        <w:rPr>
          <w:rFonts w:eastAsia="Times New Roman"/>
          <w:szCs w:val="24"/>
        </w:rPr>
      </w:pPr>
      <w:r>
        <w:rPr>
          <w:rFonts w:eastAsia="Times New Roman"/>
          <w:szCs w:val="24"/>
        </w:rPr>
        <w:t>Όταν</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δεν μας δίνετε καν τον χρόνο να μελετήσουμε και να επεξεργαστούμε τα νομοσχέδια, όταν φέρνετε σχέδια και κείμενα που αποτελούν συρραφή άσχετων μεταξύ τους και ακοστο</w:t>
      </w:r>
      <w:r>
        <w:rPr>
          <w:rFonts w:eastAsia="Times New Roman"/>
          <w:szCs w:val="24"/>
        </w:rPr>
        <w:t>λόγητων διατάξεων μην περιμένετε να κλείσουμε τα μάτια και να σας ακολουθήσουμε, μην περιμένετε να στηρίξουμε φωτογραφικές διατάξεις και προσωπικές ρυθμίσεις, όπως αυτή του άρθρου 20 παράγραφος 2, που ανέλυσε προηγουμένως η εισηγήτρια μας.</w:t>
      </w:r>
    </w:p>
    <w:p w14:paraId="670F587E" w14:textId="77777777" w:rsidR="00D35489" w:rsidRDefault="0006190C">
      <w:pPr>
        <w:spacing w:line="600" w:lineRule="auto"/>
        <w:ind w:firstLine="720"/>
        <w:jc w:val="both"/>
        <w:rPr>
          <w:rFonts w:eastAsia="Times New Roman"/>
          <w:szCs w:val="24"/>
        </w:rPr>
      </w:pPr>
      <w:r>
        <w:rPr>
          <w:rFonts w:eastAsia="Times New Roman"/>
          <w:szCs w:val="24"/>
        </w:rPr>
        <w:t>Θα ήθελα να κλεί</w:t>
      </w:r>
      <w:r>
        <w:rPr>
          <w:rFonts w:eastAsia="Times New Roman"/>
          <w:szCs w:val="24"/>
        </w:rPr>
        <w:t>σω επιστρέφοντας σε κάτι που ανέφερα και στην αρχή της ομιλίας μου. Επείγον δεν είναι το σημερινό σχέδιο νόμου, κυρίες και κύριοι του ΣΥΡΙΖΑ και των ΑΝΕΛ. Επείγον είναι να κλείσει η δεύτερη αξιολόγηση, για να μην βρεθεί η χώρα αντιμέτωπη με ένα νέο μνημόνι</w:t>
      </w:r>
      <w:r>
        <w:rPr>
          <w:rFonts w:eastAsia="Times New Roman"/>
          <w:szCs w:val="24"/>
        </w:rPr>
        <w:t>ο.</w:t>
      </w:r>
    </w:p>
    <w:p w14:paraId="670F587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Προσωπική μου βέβαια εκτίμηση είναι ότι η αξιολόγηση θα κλείσει, γιατί είστε διατεθειμένοι, είστε πρόθυμοι να ικανοποιήσετε όλες τις απαιτήσεις των εταίρων μας, προκειμένου να μείνετε στην εξουσία. Απλώς, αυτή η καθυστέρηση φορτώνει με ολοένα και περισσ</w:t>
      </w:r>
      <w:r>
        <w:rPr>
          <w:rFonts w:eastAsia="Times New Roman" w:cs="Times New Roman"/>
          <w:szCs w:val="24"/>
        </w:rPr>
        <w:t xml:space="preserve">ότερα βάρη τον ελληνικό λαό. </w:t>
      </w:r>
    </w:p>
    <w:p w14:paraId="670F588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Επείγον είναι να αφουγκραστείτε τον απλό Έλληνα πολίτη, που πλέον έχει βγει στους δρόμους διαδηλώνοντας από αγανάκτηση και απελπισία. Επείγον είναι να σταματήσει η Ελλάδα να κάνει βήματα προς τα πίσω. Τα τελευταία δ</w:t>
      </w:r>
      <w:r>
        <w:rPr>
          <w:rFonts w:eastAsia="Times New Roman" w:cs="Times New Roman"/>
          <w:szCs w:val="24"/>
        </w:rPr>
        <w:t>ύ</w:t>
      </w:r>
      <w:r>
        <w:rPr>
          <w:rFonts w:eastAsia="Times New Roman" w:cs="Times New Roman"/>
          <w:szCs w:val="24"/>
        </w:rPr>
        <w:t>ο χρόνια ε</w:t>
      </w:r>
      <w:r>
        <w:rPr>
          <w:rFonts w:eastAsia="Times New Roman" w:cs="Times New Roman"/>
          <w:szCs w:val="24"/>
        </w:rPr>
        <w:t>πενδύσατε σε διάφορα πράγματα, προκειμένου αρχικά να υφαρπάξετε την ψήφο των Ελλήνων και εν συνεχεία να διατηρηθείτε στην εξουσία. Επενδύσατε στον θυμό και στην αγανάκτηση. Επενδύσατε σε κενές υποσχέσεις και φανταστικούς εχθρούς. Επενδύσατε στον διχασμό, τ</w:t>
      </w:r>
      <w:r>
        <w:rPr>
          <w:rFonts w:eastAsia="Times New Roman" w:cs="Times New Roman"/>
          <w:szCs w:val="24"/>
        </w:rPr>
        <w:t xml:space="preserve">ο ψέμα, αλλά και την κόπωση μιας ταλαιπωρημένης κοινωνίας. </w:t>
      </w:r>
    </w:p>
    <w:p w14:paraId="670F588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70F588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 Στα μόνα στα οποία δεν επενδύσατε ήταν εκείνα που πραγματικά θα βοηθούσαν την πατρίδα να βγει απ’ αυτή την ατέρ</w:t>
      </w:r>
      <w:r>
        <w:rPr>
          <w:rFonts w:eastAsia="Times New Roman" w:cs="Times New Roman"/>
          <w:szCs w:val="24"/>
        </w:rPr>
        <w:t xml:space="preserve">μονη κρίση και να σταθεί επιτέλους στα πόδια της. Δεν επενδύσατε στην αλήθεια και τη σκληρή δουλειά. </w:t>
      </w:r>
    </w:p>
    <w:p w14:paraId="670F588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Επείγον δεν είναι το σημερινό νομοσχέδιο, κυρίες και κύριοι συνάδελφοι. Επείγον είναι να απαντήσετε σε εμάς και στον ελληνικό λαό αν μπορείτε να ασκήσετε </w:t>
      </w:r>
      <w:r>
        <w:rPr>
          <w:rFonts w:eastAsia="Times New Roman" w:cs="Times New Roman"/>
          <w:szCs w:val="24"/>
        </w:rPr>
        <w:t xml:space="preserve">την υπεύθυνη διακυβέρνηση αυτού του τόπου. Επείγον είναι να αναλάβετε επιτέλους τις ευθύνες σας, γιατί, όπως καλά γνωρίζετε, στη </w:t>
      </w:r>
      <w:r>
        <w:rPr>
          <w:rFonts w:eastAsia="Times New Roman" w:cs="Times New Roman"/>
          <w:szCs w:val="24"/>
        </w:rPr>
        <w:t>δ</w:t>
      </w:r>
      <w:r>
        <w:rPr>
          <w:rFonts w:eastAsia="Times New Roman" w:cs="Times New Roman"/>
          <w:szCs w:val="24"/>
        </w:rPr>
        <w:t xml:space="preserve">ημοκρατία δεν υπάρχουν αδιέξοδα. </w:t>
      </w:r>
    </w:p>
    <w:p w14:paraId="670F588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Ολοκληρώστε, κύριε συνάδελφε. </w:t>
      </w:r>
    </w:p>
    <w:p w14:paraId="670F588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Και λύση στο πρόβλημα θα δώσει η λαϊκή ετυμηγορία που θα σας απαλλάξει από το έργο που αδυνατείτε να φέρετε εις πέρας. </w:t>
      </w:r>
    </w:p>
    <w:p w14:paraId="670F588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70F5887"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0F588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670F588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λό</w:t>
      </w:r>
      <w:r>
        <w:rPr>
          <w:rFonts w:eastAsia="Times New Roman" w:cs="Times New Roman"/>
          <w:szCs w:val="24"/>
        </w:rPr>
        <w:t xml:space="preserve">γο έχει ο κ. Κωνσταντίνος Κουκοδήμος για επτά λεπτά. </w:t>
      </w:r>
    </w:p>
    <w:p w14:paraId="670F588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Δεν ξέρω πώς, κύριε Υφυπουργέ, σας έπεισε ο συνάδελφος κ. Νότης </w:t>
      </w:r>
      <w:proofErr w:type="spellStart"/>
      <w:r>
        <w:rPr>
          <w:rFonts w:eastAsia="Times New Roman" w:cs="Times New Roman"/>
          <w:szCs w:val="24"/>
        </w:rPr>
        <w:t>Μηταράκης</w:t>
      </w:r>
      <w:proofErr w:type="spellEnd"/>
      <w:r>
        <w:rPr>
          <w:rFonts w:eastAsia="Times New Roman" w:cs="Times New Roman"/>
          <w:szCs w:val="24"/>
        </w:rPr>
        <w:t xml:space="preserve"> να πάτε τη σχολή στη Χίο. Δεν ξέρω ποια γοητεία χρησιμοποίησε για να το πετύχει αυτό, αλλά θέλω κι εγώ </w:t>
      </w:r>
      <w:r>
        <w:rPr>
          <w:rFonts w:eastAsia="Times New Roman" w:cs="Times New Roman"/>
          <w:szCs w:val="24"/>
        </w:rPr>
        <w:t>μία στην Πιερία, γιατί κι εμείς τουριστικός νομός είμαστε και μάλιστα με τα περισσότερα ξενοδοχεία και τα περισσότερα ενοικιαζόμενα δωμάτια σε όλη την Ελλάδα. Οπότε στο επόμενο νομοσχέδιο, θεωρήστε δεδομένο ότι θα είμαι στο Υπουργείο για να το ζητήσω κι εγ</w:t>
      </w:r>
      <w:r>
        <w:rPr>
          <w:rFonts w:eastAsia="Times New Roman" w:cs="Times New Roman"/>
          <w:szCs w:val="24"/>
        </w:rPr>
        <w:t xml:space="preserve">ώ. </w:t>
      </w:r>
    </w:p>
    <w:p w14:paraId="670F588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φιλοσοφία αυτής της Κυβέρνησης να φέρνει με τη διαδικασία του επείγοντος και πάλι ένα νομοσχέδιο, είναι γνωστή. Εδώ, όμως, δεν αναφερόμαστε απλώς σε ένα επείγον νομοσχέδιο. Εδώ συζητάμε για ένα νομοσχέδιο–σκούπα του Υπου</w:t>
      </w:r>
      <w:r>
        <w:rPr>
          <w:rFonts w:eastAsia="Times New Roman" w:cs="Times New Roman"/>
          <w:szCs w:val="24"/>
        </w:rPr>
        <w:t>ργείου Παιδείας που αγγίζει και τις τρεις βαθμίδες εκπαίδευσης και τη διά βίου μάθηση και την ειδική αγωγή. Συζητάμε, δηλαδή, για ένα νομοσχέδιο που αφορά τη συντριπτική πλειοψηφία της σχολικής κοινότητας. Το δε κείμενο του νομοσχεδίου αποτελείται από –δεν</w:t>
      </w:r>
      <w:r>
        <w:rPr>
          <w:rFonts w:eastAsia="Times New Roman" w:cs="Times New Roman"/>
          <w:szCs w:val="24"/>
        </w:rPr>
        <w:t xml:space="preserve"> ξέρω πόσα ακριβώς- περίπου τριάντα έξι άρθρα, κύριε Υπουργέ, και μόνο σε ένα απ’ αυτά περιλαμβάνονται δεκαεπτά παράγραφοι που ρυθμίζουν ανόμοια θέματα μεταξύ τους. Έχουμε δηλαδή ένα επείγον νομοσχέδιο με τριάντα πέντε, τριάντα έξι άρθρα -ούτε εσείς ξέρετε</w:t>
      </w:r>
      <w:r>
        <w:rPr>
          <w:rFonts w:eastAsia="Times New Roman" w:cs="Times New Roman"/>
          <w:szCs w:val="24"/>
        </w:rPr>
        <w:t xml:space="preserve">- που στην πραγματικότητα είναι εβδομήντα τουλάχιστον και που αφορά όλες τις βαθμίδες της εκπαίδευσης. </w:t>
      </w:r>
    </w:p>
    <w:p w14:paraId="670F588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αναφέρουμε ότι ξεκίνησε με τριάντα δύο άρθρα και έγιναν τριάντα έξι. Αυτό βέβαια, δεν χρειάζεται σχολιασμό. Δεν χρειάζεται να πούμε κάτι παραπάνω. Όσ</w:t>
      </w:r>
      <w:r>
        <w:rPr>
          <w:rFonts w:eastAsia="Times New Roman" w:cs="Times New Roman"/>
          <w:szCs w:val="24"/>
        </w:rPr>
        <w:t xml:space="preserve">οι μας παρακολουθούν, αντιλαμβάνονται πόση ουσιαστική συζήτηση μπορεί να γίνει μέσα σε μια τέτοια επείγουσα διαδικασία, για τις αλλαγές, τις αδικίες ή τις συνέπειες που δημιουργούν κάποιες απ’ αυτές τις ρυθμίσεις. </w:t>
      </w:r>
    </w:p>
    <w:p w14:paraId="670F588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προσθέσω δε στα παραπάνω κι ένα ακόμα </w:t>
      </w:r>
      <w:r>
        <w:rPr>
          <w:rFonts w:eastAsia="Times New Roman" w:cs="Times New Roman"/>
          <w:szCs w:val="24"/>
        </w:rPr>
        <w:t xml:space="preserve">στοιχείο. Η δημόσια διαβούλευση για το νομοσχέδιο των τριάντα έξι άρθρων, που προηγήθηκε, έγινε για μόνο δύο άρθρα, αυτά που αναφέρονται και στον τίτλο του νομοσχεδίου, για το </w:t>
      </w:r>
      <w:r>
        <w:rPr>
          <w:rFonts w:eastAsia="Times New Roman" w:cs="Times New Roman"/>
          <w:szCs w:val="24"/>
        </w:rPr>
        <w:t>Κρατικό Π</w:t>
      </w:r>
      <w:r>
        <w:rPr>
          <w:rFonts w:eastAsia="Times New Roman" w:cs="Times New Roman"/>
          <w:szCs w:val="24"/>
        </w:rPr>
        <w:t xml:space="preserve">ιστοποιητικό </w:t>
      </w:r>
      <w:r>
        <w:rPr>
          <w:rFonts w:eastAsia="Times New Roman" w:cs="Times New Roman"/>
          <w:szCs w:val="24"/>
        </w:rPr>
        <w:t>Γ</w:t>
      </w:r>
      <w:r>
        <w:rPr>
          <w:rFonts w:eastAsia="Times New Roman" w:cs="Times New Roman"/>
          <w:szCs w:val="24"/>
        </w:rPr>
        <w:t xml:space="preserve">λωσσομάθειας και την Εθνική Βιβλιοθήκη. </w:t>
      </w:r>
    </w:p>
    <w:p w14:paraId="670F588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συνάδελφοι, αυτοί ήταν και οι παραπάνω λόγοι που εμείς μιλήσαμε για κοινοβουλευτικό εμπαιγμό από την πλευρά του Υπουργείου, καθώς και για το γεγονός ότι περιλαμβάνει αποσπασματικές ρυθμίσεις, χωρίς να έχουν προηγηθεί όλα όσα είναι απαραίτητα, δηλαδή διαβ</w:t>
      </w:r>
      <w:r>
        <w:rPr>
          <w:rFonts w:eastAsia="Times New Roman" w:cs="Times New Roman"/>
          <w:szCs w:val="24"/>
        </w:rPr>
        <w:t xml:space="preserve">ούλευση, μελέτη επιπτώσεων, συνεπειών, πραγματικών αναγκών, προϋποθέσεων υλοποίησης και πολλά άλλα. </w:t>
      </w:r>
    </w:p>
    <w:p w14:paraId="670F588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Απόδειξη όσων αναφέρω είναι τα δεκάδες υπομνήματα που κατατίθενται απ’ όλους τους φορείς που επηρεάζονται από τις διατάξεις του συγκεκριμένου νομοσχεδίου. </w:t>
      </w:r>
      <w:r>
        <w:rPr>
          <w:rFonts w:eastAsia="Times New Roman" w:cs="Times New Roman"/>
          <w:szCs w:val="24"/>
        </w:rPr>
        <w:t>Υπομνήματα και παρατηρήσεις ή τροποποιήσεις που ζητούνται από τους φορείς αυτούς καταφθάνουν από την πρώτη μέρα της συζήτησης του νομοσχεδίου ως αυτή την ώρα, που εμείς καλούμαστε να το ψηφίσουμε. Επικαλείστε το επείγον, γιατί έχετε την πίεση του χρόνου λό</w:t>
      </w:r>
      <w:r>
        <w:rPr>
          <w:rFonts w:eastAsia="Times New Roman" w:cs="Times New Roman"/>
          <w:szCs w:val="24"/>
        </w:rPr>
        <w:t xml:space="preserve">γω των </w:t>
      </w:r>
      <w:r>
        <w:rPr>
          <w:rFonts w:eastAsia="Times New Roman" w:cs="Times New Roman"/>
          <w:szCs w:val="24"/>
        </w:rPr>
        <w:t>π</w:t>
      </w:r>
      <w:r>
        <w:rPr>
          <w:rFonts w:eastAsia="Times New Roman" w:cs="Times New Roman"/>
          <w:szCs w:val="24"/>
        </w:rPr>
        <w:t xml:space="preserve">ανελληνίων, όπως λέτε, και θα πρέπει να υπάρξουν ρυθμίσεις πριν από την ημερομηνία υποβολής αιτήσεων συμμετοχής των υποψηφίων εντός του Φεβρουαρίου. </w:t>
      </w:r>
    </w:p>
    <w:p w14:paraId="670F5890" w14:textId="77777777" w:rsidR="00D35489" w:rsidRDefault="0006190C">
      <w:pPr>
        <w:spacing w:line="600" w:lineRule="auto"/>
        <w:ind w:firstLine="720"/>
        <w:jc w:val="both"/>
        <w:rPr>
          <w:rFonts w:eastAsia="Times New Roman"/>
          <w:szCs w:val="24"/>
        </w:rPr>
      </w:pPr>
      <w:r>
        <w:rPr>
          <w:rFonts w:eastAsia="Times New Roman"/>
          <w:szCs w:val="24"/>
        </w:rPr>
        <w:t>Επίσης, επικαλείστε το επείγον γιατί οι αιτήσεις μετάθεσης των εκπαιδευτικών πρέπει να γίνουν μέσα</w:t>
      </w:r>
      <w:r>
        <w:rPr>
          <w:rFonts w:eastAsia="Times New Roman"/>
          <w:szCs w:val="24"/>
        </w:rPr>
        <w:t xml:space="preserve"> στον Φεβρουάριο. Τα γνωρίζω και εγώ αυτά που πέρασα από το Υπουργείο. Δεν πρόκειται, όμως, κύριε Υπουργέ, για ημερομηνίες άγνωστες. Δεν είναι επείγουσες αυτές οι ημερομηνίες. Τις ξέρατε εδώ και πολύ καιρό. Γνωρίζατε ότι θα προκύψει ζήτημα με τα συγκεκριμέ</w:t>
      </w:r>
      <w:r>
        <w:rPr>
          <w:rFonts w:eastAsia="Times New Roman"/>
          <w:szCs w:val="24"/>
        </w:rPr>
        <w:t>να χρονοδιαγράμματα και παρ’ όλα αυτά στο «παρά ένα» έρχεστε με επείγον νομοσχέδιο πιέζοντας τη Βουλή να ψηφίσει, για να μη δημιουργηθεί αναστάτωση –όπως λέτε- στους κόλπους των μαθητών όσο και των εκπαιδευτικών. Τι είδους πρακτική, λοιπόν, είναι αυτή;</w:t>
      </w:r>
    </w:p>
    <w:p w14:paraId="670F5891" w14:textId="77777777" w:rsidR="00D35489" w:rsidRDefault="0006190C">
      <w:pPr>
        <w:spacing w:line="600" w:lineRule="auto"/>
        <w:ind w:firstLine="720"/>
        <w:jc w:val="both"/>
        <w:rPr>
          <w:rFonts w:eastAsia="Times New Roman"/>
          <w:szCs w:val="24"/>
        </w:rPr>
      </w:pPr>
      <w:r>
        <w:rPr>
          <w:rFonts w:eastAsia="Times New Roman"/>
          <w:szCs w:val="24"/>
        </w:rPr>
        <w:t>Και</w:t>
      </w:r>
      <w:r>
        <w:rPr>
          <w:rFonts w:eastAsia="Times New Roman"/>
          <w:szCs w:val="24"/>
        </w:rPr>
        <w:t xml:space="preserve"> εάν θελήσουμε να πιστέψουμε ότι πράγματι ήταν πιεστικοί οι προηγούμενοι μήνες και δεν μπορέσατε να το πράξετε εγκαίρως, φέρτε με τη διαδικασία του επείγοντος μόνο αυτές τις δύο διατάξεις και όχι τις υπόλοιπες ρυθμίσεις που γνωρίζετε ότι δεν είναι επείγουσ</w:t>
      </w:r>
      <w:r>
        <w:rPr>
          <w:rFonts w:eastAsia="Times New Roman"/>
          <w:szCs w:val="24"/>
        </w:rPr>
        <w:t>ες, για να μπορέσουμε και εμείς να καταθέσουμε ουσιαστικές προτάσεις, να υπάρξει διάλογος και να δοθούν λύσεις στα όποια θέματα. Αντιλαμβάνεστε ότι δεν μπορεί αυτό να χαρακτηριστεί ουσιαστική κοινοβουλευτική διαδικασία.</w:t>
      </w:r>
    </w:p>
    <w:p w14:paraId="670F5892" w14:textId="77777777" w:rsidR="00D35489" w:rsidRDefault="0006190C">
      <w:pPr>
        <w:spacing w:line="600" w:lineRule="auto"/>
        <w:ind w:firstLine="720"/>
        <w:jc w:val="both"/>
        <w:rPr>
          <w:rFonts w:eastAsia="Times New Roman"/>
          <w:szCs w:val="24"/>
        </w:rPr>
      </w:pPr>
      <w:r>
        <w:rPr>
          <w:rFonts w:eastAsia="Times New Roman"/>
          <w:szCs w:val="24"/>
        </w:rPr>
        <w:t>Να έρθουμε τώρα και στην ουσία του ν</w:t>
      </w:r>
      <w:r>
        <w:rPr>
          <w:rFonts w:eastAsia="Times New Roman"/>
          <w:szCs w:val="24"/>
        </w:rPr>
        <w:t xml:space="preserve">ομοθετήματος και να σταθώ σε ένα σημείο. Διαπιστώνουμε ότι συγκροτείται μια </w:t>
      </w:r>
      <w:r>
        <w:rPr>
          <w:rFonts w:eastAsia="Times New Roman"/>
          <w:szCs w:val="24"/>
        </w:rPr>
        <w:t>ε</w:t>
      </w:r>
      <w:r>
        <w:rPr>
          <w:rFonts w:eastAsia="Times New Roman"/>
          <w:szCs w:val="24"/>
        </w:rPr>
        <w:t xml:space="preserve">πιτροπή που θα μελετήσει τα οικονομικά της εκπαίδευσης, μια </w:t>
      </w:r>
      <w:r>
        <w:rPr>
          <w:rFonts w:eastAsia="Times New Roman"/>
          <w:szCs w:val="24"/>
        </w:rPr>
        <w:t>ε</w:t>
      </w:r>
      <w:r>
        <w:rPr>
          <w:rFonts w:eastAsia="Times New Roman"/>
          <w:szCs w:val="24"/>
        </w:rPr>
        <w:t>πιτροπή που δεν ξέρουμε πόσο θα αμείβονται τα μέλη της ενώ και το ίδιο Γενικό Λογιστήριο του Κράτους δεν μπορεί να απο</w:t>
      </w:r>
      <w:r>
        <w:rPr>
          <w:rFonts w:eastAsia="Times New Roman"/>
          <w:szCs w:val="24"/>
        </w:rPr>
        <w:t>τιμήσει το οικονομικό της κόστος.</w:t>
      </w:r>
    </w:p>
    <w:p w14:paraId="670F5893" w14:textId="77777777" w:rsidR="00D35489" w:rsidRDefault="0006190C">
      <w:pPr>
        <w:spacing w:line="600" w:lineRule="auto"/>
        <w:ind w:firstLine="720"/>
        <w:jc w:val="both"/>
        <w:rPr>
          <w:rFonts w:eastAsia="Times New Roman"/>
          <w:szCs w:val="24"/>
        </w:rPr>
      </w:pPr>
      <w:r>
        <w:rPr>
          <w:rFonts w:eastAsia="Times New Roman"/>
          <w:szCs w:val="24"/>
        </w:rPr>
        <w:t>Να μην αναφερθώ καθόλου στις διατάξεις για τα ΑΕΙ,  στις διατάξεις για την έρευνα, για τις αλλαγές στη διαδικασία που προτείνεται για τις σχολικές εκδρομές και σε λίγο –όπως είπε ένα συνάδελφος εδώ- και για τις ώρες που θα</w:t>
      </w:r>
      <w:r>
        <w:rPr>
          <w:rFonts w:eastAsia="Times New Roman"/>
          <w:szCs w:val="24"/>
        </w:rPr>
        <w:t xml:space="preserve"> κάνουν διάλειμμα οι μαθητές. Δεν μπορώ να καταλάβω τι θέλετε να κάνετε.</w:t>
      </w:r>
    </w:p>
    <w:p w14:paraId="670F5894" w14:textId="77777777" w:rsidR="00D35489" w:rsidRDefault="0006190C">
      <w:pPr>
        <w:spacing w:line="600" w:lineRule="auto"/>
        <w:ind w:firstLine="720"/>
        <w:jc w:val="both"/>
        <w:rPr>
          <w:rFonts w:eastAsia="Times New Roman"/>
          <w:szCs w:val="24"/>
        </w:rPr>
      </w:pPr>
      <w:r>
        <w:rPr>
          <w:rFonts w:eastAsia="Times New Roman"/>
          <w:szCs w:val="24"/>
        </w:rPr>
        <w:t xml:space="preserve">Κυρίες και κύριοι συνάδελφοι, για να μην σας κουράζω, πρόκειται για ένα πρόχειρο, αποσπασματικό νομοσχέδιο. Τίποτα περισσότερο, τίποτα λιγότερο. Και δυστυχώς αυτό το νομοσχέδιο αφορά </w:t>
      </w:r>
      <w:r>
        <w:rPr>
          <w:rFonts w:eastAsia="Times New Roman"/>
          <w:szCs w:val="24"/>
        </w:rPr>
        <w:t>την παιδεία, κύριε Υπουργέ, την οποία δεν την προσέχετε καθόλου.</w:t>
      </w:r>
    </w:p>
    <w:p w14:paraId="670F5895" w14:textId="77777777" w:rsidR="00D35489" w:rsidRDefault="0006190C">
      <w:pPr>
        <w:spacing w:line="600" w:lineRule="auto"/>
        <w:ind w:firstLine="720"/>
        <w:jc w:val="both"/>
        <w:rPr>
          <w:rFonts w:eastAsia="Times New Roman"/>
          <w:szCs w:val="24"/>
        </w:rPr>
      </w:pPr>
      <w:r>
        <w:rPr>
          <w:rFonts w:eastAsia="Times New Roman"/>
          <w:szCs w:val="24"/>
        </w:rPr>
        <w:t>Σας ευχαριστώ.</w:t>
      </w:r>
    </w:p>
    <w:p w14:paraId="670F5896"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0F589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Κουκοδήμο. </w:t>
      </w:r>
    </w:p>
    <w:p w14:paraId="670F589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Ποταμιού,</w:t>
      </w:r>
      <w:r>
        <w:rPr>
          <w:rFonts w:eastAsia="Times New Roman" w:cs="Times New Roman"/>
          <w:szCs w:val="24"/>
        </w:rPr>
        <w:t xml:space="preserve"> κ. </w:t>
      </w:r>
      <w:proofErr w:type="spellStart"/>
      <w:r>
        <w:rPr>
          <w:rFonts w:eastAsia="Times New Roman" w:cs="Times New Roman"/>
          <w:szCs w:val="24"/>
        </w:rPr>
        <w:t>Αμυράς</w:t>
      </w:r>
      <w:proofErr w:type="spellEnd"/>
      <w:r>
        <w:rPr>
          <w:rFonts w:eastAsia="Times New Roman" w:cs="Times New Roman"/>
          <w:szCs w:val="24"/>
        </w:rPr>
        <w:t>, για δώδεκα λεπτά.</w:t>
      </w:r>
    </w:p>
    <w:p w14:paraId="670F589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670F589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αγαπητέ, κύριε Υπουργέ, θα αρχίσω την τοποθέτησή μου με αυτή την κοινοβουλευτική ζαλάδα που σας έχει πιάσει. Εννοώ την Κυβέρνηση, τον ΣΥΡΙΖΑ και τους</w:t>
      </w:r>
      <w:r>
        <w:rPr>
          <w:rFonts w:eastAsia="Times New Roman" w:cs="Times New Roman"/>
          <w:szCs w:val="24"/>
        </w:rPr>
        <w:t xml:space="preserve"> ΑΝΕΛ και εν μέρει και το Προεδρείο της Βουλής. Δεν ξέρουμε ακόμη εάν τελικά οι συγκυβερνήτες του ΣΥΡΙΖΑ, οι ΑΝΕΛ, θα ψηφίσουν ή όχι το άρθρο 29 για την ελληνική ιθαγένεια.</w:t>
      </w:r>
    </w:p>
    <w:p w14:paraId="670F589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Ναι, είπαν.</w:t>
      </w:r>
    </w:p>
    <w:p w14:paraId="670F589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Είπαν ναι, κύριε Φίλη; Μετά ο κ. Κουρά</w:t>
      </w:r>
      <w:r>
        <w:rPr>
          <w:rFonts w:eastAsia="Times New Roman" w:cs="Times New Roman"/>
          <w:szCs w:val="24"/>
        </w:rPr>
        <w:t>κης είπε ότι τελικά θα πουν όχι. Και μας είπε να επιφυλαχθούμε.</w:t>
      </w:r>
    </w:p>
    <w:p w14:paraId="670F589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xml:space="preserve"> είπε ότι θα το καταψηφίσει. Μετά ο κ. Κουράκης είπε ότι τελικά θα το ψηφίσουν οι ΑΝΕΛ. Τελικά, κύριε Φίλη, μήπως εσείς μπορείτε να μας διευκολύνετε να μάθουμε πώς τοποθετούνται σ</w:t>
      </w:r>
      <w:r>
        <w:rPr>
          <w:rFonts w:eastAsia="Times New Roman" w:cs="Times New Roman"/>
          <w:szCs w:val="24"/>
        </w:rPr>
        <w:t xml:space="preserve">ε ένα τέτοιο θέμα οι συγκυβερνήτες σας; Αυτή την κυβερνητική ζαλάδα που τους διακατέχει την έχουν δείξει και από την </w:t>
      </w:r>
      <w:r>
        <w:rPr>
          <w:rFonts w:eastAsia="Times New Roman" w:cs="Times New Roman"/>
          <w:szCs w:val="24"/>
        </w:rPr>
        <w:t>ε</w:t>
      </w:r>
      <w:r>
        <w:rPr>
          <w:rFonts w:eastAsia="Times New Roman" w:cs="Times New Roman"/>
          <w:szCs w:val="24"/>
        </w:rPr>
        <w:t xml:space="preserve">πιτροπή. </w:t>
      </w:r>
    </w:p>
    <w:p w14:paraId="670F589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Στη συζήτηση στην </w:t>
      </w:r>
      <w:r>
        <w:rPr>
          <w:rFonts w:eastAsia="Times New Roman" w:cs="Times New Roman"/>
          <w:szCs w:val="24"/>
        </w:rPr>
        <w:t>ε</w:t>
      </w:r>
      <w:r>
        <w:rPr>
          <w:rFonts w:eastAsia="Times New Roman" w:cs="Times New Roman"/>
          <w:szCs w:val="24"/>
        </w:rPr>
        <w:t xml:space="preserve">πιτροπή, όταν ήρθε η ώρα της ψηφοφορίας για το συγκεκριμένο άρθρο οι ΑΝΕΛ είπαν πάλι ότι θα το καταψηφίσουν. </w:t>
      </w:r>
      <w:r>
        <w:rPr>
          <w:rFonts w:eastAsia="Times New Roman" w:cs="Times New Roman"/>
          <w:szCs w:val="24"/>
        </w:rPr>
        <w:t xml:space="preserve">Πέρασε από την ψηφοφορία, για να έρθει στην Ολομέλεια και να ψηφιστεί ή να καταψηφιστεί, χάρη στην ψήφο του Ποταμιού. Ο κ. </w:t>
      </w:r>
      <w:proofErr w:type="spellStart"/>
      <w:r>
        <w:rPr>
          <w:rFonts w:eastAsia="Times New Roman" w:cs="Times New Roman"/>
          <w:szCs w:val="24"/>
        </w:rPr>
        <w:t>Μαυρωτάς</w:t>
      </w:r>
      <w:proofErr w:type="spellEnd"/>
      <w:r>
        <w:rPr>
          <w:rFonts w:eastAsia="Times New Roman" w:cs="Times New Roman"/>
          <w:szCs w:val="24"/>
        </w:rPr>
        <w:t xml:space="preserve"> έσωσε το άρθρο 29.</w:t>
      </w:r>
    </w:p>
    <w:p w14:paraId="670F589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Τι έλεγε το άρθρο 29; Το άρθρο 29 είναι για την ελληνική ιθαγένεια. Είναι τροποποίηση του </w:t>
      </w:r>
      <w:r>
        <w:rPr>
          <w:rFonts w:eastAsia="Times New Roman" w:cs="Times New Roman"/>
          <w:szCs w:val="24"/>
        </w:rPr>
        <w:t>κ</w:t>
      </w:r>
      <w:r>
        <w:rPr>
          <w:rFonts w:eastAsia="Times New Roman" w:cs="Times New Roman"/>
          <w:szCs w:val="24"/>
        </w:rPr>
        <w:t>ώδικα. Στο σημ</w:t>
      </w:r>
      <w:r>
        <w:rPr>
          <w:rFonts w:eastAsia="Times New Roman" w:cs="Times New Roman"/>
          <w:szCs w:val="24"/>
        </w:rPr>
        <w:t xml:space="preserve">είο που έλεγε «σε ελληνικό σχολείο» </w:t>
      </w:r>
      <w:proofErr w:type="spellStart"/>
      <w:r>
        <w:rPr>
          <w:rFonts w:eastAsia="Times New Roman" w:cs="Times New Roman"/>
          <w:szCs w:val="24"/>
        </w:rPr>
        <w:t>προσετέθη</w:t>
      </w:r>
      <w:proofErr w:type="spellEnd"/>
      <w:r>
        <w:rPr>
          <w:rFonts w:eastAsia="Times New Roman" w:cs="Times New Roman"/>
          <w:szCs w:val="24"/>
        </w:rPr>
        <w:t xml:space="preserve"> η φράση «ή σε σχολείο που ακολουθεί το υποχρεωτικό ελληνικό πρόγραμμα εκπαίδευσης και διδασκαλίας». Εμείς το υπερψηφίζουμε και είμαστε υπερήφανοι γι’ αυτό.</w:t>
      </w:r>
    </w:p>
    <w:p w14:paraId="670F58A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ξέρετε γιατί είμαστε υπερήφανοι; Και το λέω κυρίως</w:t>
      </w:r>
      <w:r>
        <w:rPr>
          <w:rFonts w:eastAsia="Times New Roman" w:cs="Times New Roman"/>
          <w:szCs w:val="24"/>
        </w:rPr>
        <w:t xml:space="preserve"> στους Βουλευτές του ΣΥΡΙΖΑ και στους Υπουργούς. Θα σας δείξω. Είμαστε υπερήφανοι όταν βλέπουμε τον </w:t>
      </w:r>
      <w:proofErr w:type="spellStart"/>
      <w:r>
        <w:rPr>
          <w:rFonts w:eastAsia="Times New Roman" w:cs="Times New Roman"/>
          <w:szCs w:val="24"/>
        </w:rPr>
        <w:t>Α</w:t>
      </w:r>
      <w:r>
        <w:rPr>
          <w:rFonts w:eastAsia="Times New Roman" w:cs="Times New Roman"/>
          <w:szCs w:val="24"/>
        </w:rPr>
        <w:t>ν</w:t>
      </w:r>
      <w:r>
        <w:rPr>
          <w:rFonts w:eastAsia="Times New Roman" w:cs="Times New Roman"/>
          <w:szCs w:val="24"/>
        </w:rPr>
        <w:t>τετοκού</w:t>
      </w:r>
      <w:r>
        <w:rPr>
          <w:rFonts w:eastAsia="Times New Roman" w:cs="Times New Roman"/>
          <w:szCs w:val="24"/>
        </w:rPr>
        <w:t>ν</w:t>
      </w:r>
      <w:r>
        <w:rPr>
          <w:rFonts w:eastAsia="Times New Roman" w:cs="Times New Roman"/>
          <w:szCs w:val="24"/>
        </w:rPr>
        <w:t>μπο</w:t>
      </w:r>
      <w:proofErr w:type="spellEnd"/>
      <w:r>
        <w:rPr>
          <w:rFonts w:eastAsia="Times New Roman" w:cs="Times New Roman"/>
          <w:szCs w:val="24"/>
        </w:rPr>
        <w:t xml:space="preserve"> να κρατάει την ελληνική σημαία. Είμαστε υπερήφανοι όταν βλέπουμε αυτό το παιδί που έχει ελληνική εκπαίδευση, που πήγε σε ελληνικό σχολείο να αγαπάει την Ελλάδα ως πραγματική του πατρίδα. Εμείς είμαστε υπερήφανοι που σηκώνει τη σημαία στο </w:t>
      </w:r>
      <w:r>
        <w:rPr>
          <w:rFonts w:eastAsia="Times New Roman" w:cs="Times New Roman"/>
          <w:szCs w:val="24"/>
          <w:lang w:val="en-US"/>
        </w:rPr>
        <w:t>NBA</w:t>
      </w:r>
      <w:r>
        <w:rPr>
          <w:rFonts w:eastAsia="Times New Roman" w:cs="Times New Roman"/>
          <w:szCs w:val="24"/>
        </w:rPr>
        <w:t>, στην Αμερ</w:t>
      </w:r>
      <w:r>
        <w:rPr>
          <w:rFonts w:eastAsia="Times New Roman" w:cs="Times New Roman"/>
          <w:szCs w:val="24"/>
        </w:rPr>
        <w:t xml:space="preserve">ική, όπου σταθεί και όπου βρεθεί. </w:t>
      </w:r>
    </w:p>
    <w:p w14:paraId="670F58A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Οι ΑΝΕΛ δεν είναι υπερήφανοι. Πρέπει, λοιπόν, εσείς οι </w:t>
      </w:r>
      <w:proofErr w:type="spellStart"/>
      <w:r>
        <w:rPr>
          <w:rFonts w:eastAsia="Times New Roman" w:cs="Times New Roman"/>
          <w:szCs w:val="24"/>
        </w:rPr>
        <w:t>συριζαίοι</w:t>
      </w:r>
      <w:proofErr w:type="spellEnd"/>
      <w:r>
        <w:rPr>
          <w:rFonts w:eastAsia="Times New Roman" w:cs="Times New Roman"/>
          <w:szCs w:val="24"/>
        </w:rPr>
        <w:t xml:space="preserve"> να μας πείτε τι θα κάνετε. Έτσι θα πορεύεστε; Με τέτοιου είδους συγκυβερνήτη; Να σας χορεύει στο ταψί</w:t>
      </w:r>
      <w:r>
        <w:rPr>
          <w:rFonts w:eastAsia="Times New Roman" w:cs="Times New Roman"/>
          <w:szCs w:val="24"/>
        </w:rPr>
        <w:t>,</w:t>
      </w:r>
      <w:r>
        <w:rPr>
          <w:rFonts w:eastAsia="Times New Roman" w:cs="Times New Roman"/>
          <w:szCs w:val="24"/>
        </w:rPr>
        <w:t xml:space="preserve"> όταν πρόκειται για δύσκολα θέματα και όταν είναι για </w:t>
      </w:r>
      <w:r>
        <w:rPr>
          <w:rFonts w:eastAsia="Times New Roman" w:cs="Times New Roman"/>
          <w:szCs w:val="24"/>
        </w:rPr>
        <w:t xml:space="preserve">τα </w:t>
      </w:r>
      <w:proofErr w:type="spellStart"/>
      <w:r>
        <w:rPr>
          <w:rFonts w:eastAsia="Times New Roman" w:cs="Times New Roman"/>
          <w:szCs w:val="24"/>
        </w:rPr>
        <w:t>ψηφαλάκια</w:t>
      </w:r>
      <w:proofErr w:type="spellEnd"/>
      <w:r>
        <w:rPr>
          <w:rFonts w:eastAsia="Times New Roman" w:cs="Times New Roman"/>
          <w:szCs w:val="24"/>
        </w:rPr>
        <w:t xml:space="preserve"> και για το δικό τους ακροατήριο να πετάνε –υποτίθεται- φωτιές και οι υπόλοιποι να κάθεστε σιωπηλοί;</w:t>
      </w:r>
    </w:p>
    <w:p w14:paraId="670F58A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Και μια που έπιασα ολίγον τι τα διεθνή θέλω να κάνω και ένα σχόλιο για το περιβόητο πια ταξίδι του Πρωθυπουργού και την ιδιωτική του συνάντηση </w:t>
      </w:r>
      <w:r>
        <w:rPr>
          <w:rFonts w:eastAsia="Times New Roman" w:cs="Times New Roman"/>
          <w:szCs w:val="24"/>
        </w:rPr>
        <w:t xml:space="preserve">με τη διοίκηση της </w:t>
      </w:r>
      <w:r>
        <w:rPr>
          <w:rFonts w:eastAsia="Times New Roman" w:cs="Times New Roman"/>
          <w:szCs w:val="24"/>
        </w:rPr>
        <w:t>«</w:t>
      </w:r>
      <w:r>
        <w:rPr>
          <w:rFonts w:eastAsia="Times New Roman" w:cs="Times New Roman"/>
          <w:szCs w:val="24"/>
          <w:lang w:val="en-US"/>
        </w:rPr>
        <w:t>L</w:t>
      </w:r>
      <w:r>
        <w:rPr>
          <w:rFonts w:eastAsia="Times New Roman" w:cs="Times New Roman"/>
          <w:szCs w:val="24"/>
        </w:rPr>
        <w:t xml:space="preserve">’ </w:t>
      </w:r>
      <w:r>
        <w:rPr>
          <w:rFonts w:eastAsia="Times New Roman" w:cs="Times New Roman"/>
          <w:szCs w:val="24"/>
          <w:lang w:val="en-US"/>
        </w:rPr>
        <w:t>OREAL</w:t>
      </w:r>
      <w:r>
        <w:rPr>
          <w:rFonts w:eastAsia="Times New Roman" w:cs="Times New Roman"/>
          <w:szCs w:val="24"/>
        </w:rPr>
        <w:t>»</w:t>
      </w:r>
      <w:r>
        <w:rPr>
          <w:rFonts w:eastAsia="Times New Roman" w:cs="Times New Roman"/>
          <w:szCs w:val="24"/>
        </w:rPr>
        <w:t xml:space="preserve">. Θα πάω, όμως, σε αυτό το θέμα μέσω του κυτίου παραπόνων, που άνοιξε ηλεκτρονικά ο κ. </w:t>
      </w:r>
      <w:proofErr w:type="spellStart"/>
      <w:r>
        <w:rPr>
          <w:rFonts w:eastAsia="Times New Roman" w:cs="Times New Roman"/>
          <w:szCs w:val="24"/>
        </w:rPr>
        <w:t>Φλαμπουράρης</w:t>
      </w:r>
      <w:proofErr w:type="spellEnd"/>
      <w:r>
        <w:rPr>
          <w:rFonts w:eastAsia="Times New Roman" w:cs="Times New Roman"/>
          <w:szCs w:val="24"/>
        </w:rPr>
        <w:t xml:space="preserve">. </w:t>
      </w:r>
    </w:p>
    <w:p w14:paraId="670F58A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όσους δεν το ξέρουν, από σήμερα όποιος έχει παράπονα από την Κυβέρνηση μπορεί να στείλει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στο </w:t>
      </w:r>
      <w:r>
        <w:rPr>
          <w:rFonts w:eastAsia="Times New Roman" w:cs="Times New Roman"/>
          <w:szCs w:val="24"/>
          <w:lang w:val="en-US"/>
        </w:rPr>
        <w:t>a</w:t>
      </w:r>
      <w:r>
        <w:rPr>
          <w:rFonts w:eastAsia="Times New Roman" w:cs="Times New Roman"/>
          <w:szCs w:val="24"/>
        </w:rPr>
        <w:t>.</w:t>
      </w:r>
      <w:proofErr w:type="spellStart"/>
      <w:r>
        <w:rPr>
          <w:rFonts w:eastAsia="Times New Roman" w:cs="Times New Roman"/>
          <w:szCs w:val="24"/>
          <w:lang w:val="en-US"/>
        </w:rPr>
        <w:t>flabouraris</w:t>
      </w:r>
      <w:proofErr w:type="spellEnd"/>
      <w:r>
        <w:rPr>
          <w:rFonts w:eastAsia="Times New Roman" w:cs="Times New Roman"/>
          <w:szCs w:val="24"/>
        </w:rPr>
        <w:t>@</w:t>
      </w:r>
      <w:r>
        <w:rPr>
          <w:rFonts w:eastAsia="Times New Roman" w:cs="Times New Roman"/>
          <w:szCs w:val="24"/>
          <w:lang w:val="en-US"/>
        </w:rPr>
        <w:t>par</w:t>
      </w:r>
      <w:r>
        <w:rPr>
          <w:rFonts w:eastAsia="Times New Roman" w:cs="Times New Roman"/>
          <w:szCs w:val="24"/>
          <w:lang w:val="en-US"/>
        </w:rPr>
        <w:t>liament</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Του έστειλα εγώ, του έκανα σήμερα ποδαρικό του κ. </w:t>
      </w:r>
      <w:proofErr w:type="spellStart"/>
      <w:r>
        <w:rPr>
          <w:rFonts w:eastAsia="Times New Roman" w:cs="Times New Roman"/>
          <w:szCs w:val="24"/>
        </w:rPr>
        <w:t>Φλαμπουράρη</w:t>
      </w:r>
      <w:proofErr w:type="spellEnd"/>
      <w:r>
        <w:rPr>
          <w:rFonts w:eastAsia="Times New Roman" w:cs="Times New Roman"/>
          <w:szCs w:val="24"/>
        </w:rPr>
        <w:t xml:space="preserve">, του έστειλα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και του έκανα σεφτέ. Του γράφω: «Αγαπητέ Υπουργέ, για ποιον λόγο στην Ελλάδα πληρώνουμε έως και επτά φορές ακριβότερα τα προϊόντα της </w:t>
      </w:r>
      <w:r>
        <w:rPr>
          <w:rFonts w:eastAsia="Times New Roman" w:cs="Times New Roman"/>
          <w:szCs w:val="24"/>
        </w:rPr>
        <w:t>«</w:t>
      </w:r>
      <w:r>
        <w:rPr>
          <w:rFonts w:eastAsia="Times New Roman" w:cs="Times New Roman"/>
          <w:szCs w:val="24"/>
          <w:lang w:val="en-US"/>
        </w:rPr>
        <w:t>L</w:t>
      </w:r>
      <w:r>
        <w:rPr>
          <w:rFonts w:eastAsia="Times New Roman" w:cs="Times New Roman"/>
          <w:szCs w:val="24"/>
        </w:rPr>
        <w:t>’</w:t>
      </w:r>
      <w:r>
        <w:rPr>
          <w:rFonts w:eastAsia="Times New Roman" w:cs="Times New Roman"/>
          <w:szCs w:val="24"/>
          <w:lang w:val="en-US"/>
        </w:rPr>
        <w:t>OREAL</w:t>
      </w:r>
      <w:r>
        <w:rPr>
          <w:rFonts w:eastAsia="Times New Roman" w:cs="Times New Roman"/>
          <w:szCs w:val="24"/>
        </w:rPr>
        <w:t>»</w:t>
      </w:r>
      <w:r>
        <w:rPr>
          <w:rFonts w:eastAsia="Times New Roman" w:cs="Times New Roman"/>
          <w:szCs w:val="24"/>
        </w:rPr>
        <w:t xml:space="preserve"> απ’ ό,τι στην </w:t>
      </w:r>
      <w:r>
        <w:rPr>
          <w:rFonts w:eastAsia="Times New Roman" w:cs="Times New Roman"/>
          <w:szCs w:val="24"/>
        </w:rPr>
        <w:t xml:space="preserve">υπόλοιπη Ευρώπη; Σας επισυνάπτω και σχετική τεκμηρίωση. Με εκτίμηση Γιώργος </w:t>
      </w:r>
      <w:proofErr w:type="spellStart"/>
      <w:r>
        <w:rPr>
          <w:rFonts w:eastAsia="Times New Roman" w:cs="Times New Roman"/>
          <w:szCs w:val="24"/>
        </w:rPr>
        <w:t>Αμυράς</w:t>
      </w:r>
      <w:proofErr w:type="spellEnd"/>
      <w:r>
        <w:rPr>
          <w:rFonts w:eastAsia="Times New Roman" w:cs="Times New Roman"/>
          <w:szCs w:val="24"/>
        </w:rPr>
        <w:t xml:space="preserve">». Το καταθέτω. </w:t>
      </w:r>
    </w:p>
    <w:p w14:paraId="670F58A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w:t>
      </w:r>
      <w:r>
        <w:rPr>
          <w:rFonts w:eastAsia="Times New Roman" w:cs="Times New Roman"/>
          <w:szCs w:val="24"/>
        </w:rPr>
        <w:t xml:space="preserve"> Διεύθυνσης Στενογραφίας και Πρακτικών της Βουλής)</w:t>
      </w:r>
    </w:p>
    <w:p w14:paraId="670F58A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σας δείξω και την τεκμηρίωση τώρα, για να καταλάβετε τι εννοώ. Αφού πήγε που πήγε ο Πρωθυπουργός και μίλησε με τον Πρόεδρο της </w:t>
      </w:r>
      <w:r>
        <w:rPr>
          <w:rFonts w:eastAsia="Times New Roman" w:cs="Times New Roman"/>
          <w:szCs w:val="24"/>
        </w:rPr>
        <w:t>«</w:t>
      </w:r>
      <w:r>
        <w:rPr>
          <w:rFonts w:eastAsia="Times New Roman" w:cs="Times New Roman"/>
          <w:szCs w:val="24"/>
          <w:lang w:val="en-US"/>
        </w:rPr>
        <w:t>L</w:t>
      </w:r>
      <w:r>
        <w:rPr>
          <w:rFonts w:eastAsia="Times New Roman" w:cs="Times New Roman"/>
          <w:szCs w:val="24"/>
        </w:rPr>
        <w:t>’</w:t>
      </w:r>
      <w:r>
        <w:rPr>
          <w:rFonts w:eastAsia="Times New Roman" w:cs="Times New Roman"/>
          <w:szCs w:val="24"/>
          <w:lang w:val="en-US"/>
        </w:rPr>
        <w:t>OREAL</w:t>
      </w:r>
      <w:r>
        <w:rPr>
          <w:rFonts w:eastAsia="Times New Roman" w:cs="Times New Roman"/>
          <w:szCs w:val="24"/>
        </w:rPr>
        <w:t>»</w:t>
      </w:r>
      <w:r>
        <w:rPr>
          <w:rFonts w:eastAsia="Times New Roman" w:cs="Times New Roman"/>
          <w:szCs w:val="24"/>
        </w:rPr>
        <w:t xml:space="preserve"> –άντρας, γυναίκα, δεν ξέρω ποιος είναι καν- δεν του έλεγε, για πα</w:t>
      </w:r>
      <w:r>
        <w:rPr>
          <w:rFonts w:eastAsia="Times New Roman" w:cs="Times New Roman"/>
          <w:szCs w:val="24"/>
        </w:rPr>
        <w:t xml:space="preserve">ράδειγμα, «Ρε, άνθρωπε θες να κάνεις επένδυση στην Ελλάδα», υποτίθεται, «γιατί, λοιπόν, μας σφάζεις;» Γιατί το ίδιο προϊόν -ένα αποσμητικό σάς δείχνω εγώ τυχαία-, προσέξτε, στη Γερμανία ένα αποσμητικό της </w:t>
      </w:r>
      <w:r>
        <w:rPr>
          <w:rFonts w:eastAsia="Times New Roman" w:cs="Times New Roman"/>
          <w:szCs w:val="24"/>
        </w:rPr>
        <w:t>«</w:t>
      </w:r>
      <w:r>
        <w:rPr>
          <w:rFonts w:eastAsia="Times New Roman" w:cs="Times New Roman"/>
          <w:szCs w:val="24"/>
          <w:lang w:val="en-US"/>
        </w:rPr>
        <w:t>L</w:t>
      </w:r>
      <w:r>
        <w:rPr>
          <w:rFonts w:eastAsia="Times New Roman" w:cs="Times New Roman"/>
          <w:szCs w:val="24"/>
        </w:rPr>
        <w:t xml:space="preserve">’ </w:t>
      </w:r>
      <w:r>
        <w:rPr>
          <w:rFonts w:eastAsia="Times New Roman" w:cs="Times New Roman"/>
          <w:szCs w:val="24"/>
          <w:lang w:val="en-US"/>
        </w:rPr>
        <w:t>OREAL</w:t>
      </w:r>
      <w:r>
        <w:rPr>
          <w:rFonts w:eastAsia="Times New Roman" w:cs="Times New Roman"/>
          <w:szCs w:val="24"/>
        </w:rPr>
        <w:t>»</w:t>
      </w:r>
      <w:r>
        <w:rPr>
          <w:rFonts w:eastAsia="Times New Roman" w:cs="Times New Roman"/>
          <w:szCs w:val="24"/>
        </w:rPr>
        <w:t xml:space="preserve"> κοστίζει 1,55 ευρώ, στην Αγγλία 1,30 λίρ</w:t>
      </w:r>
      <w:r>
        <w:rPr>
          <w:rFonts w:eastAsia="Times New Roman" w:cs="Times New Roman"/>
          <w:szCs w:val="24"/>
        </w:rPr>
        <w:t xml:space="preserve">ες, δηλαδή περίπου 2 ευρώ, και στην Ελλάδα, κυρίες και κύριοι συνάδελφοι, το ίδιο προϊόν κοστίζει από 9,80 ευρώ; Ούτε καν 9,80, αλλά από 9,80 ευρώ. Πληρώνουμε επτά φορές ακριβότερα τα προϊόντα της </w:t>
      </w:r>
      <w:r>
        <w:rPr>
          <w:rFonts w:eastAsia="Times New Roman" w:cs="Times New Roman"/>
          <w:szCs w:val="24"/>
        </w:rPr>
        <w:t>«</w:t>
      </w:r>
      <w:r>
        <w:rPr>
          <w:rFonts w:eastAsia="Times New Roman" w:cs="Times New Roman"/>
          <w:szCs w:val="24"/>
          <w:lang w:val="en-US"/>
        </w:rPr>
        <w:t>L</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OREAL</w:t>
      </w:r>
      <w:r>
        <w:rPr>
          <w:rFonts w:eastAsia="Times New Roman" w:cs="Times New Roman"/>
          <w:szCs w:val="24"/>
        </w:rPr>
        <w:t>»</w:t>
      </w:r>
      <w:r>
        <w:rPr>
          <w:rFonts w:eastAsia="Times New Roman" w:cs="Times New Roman"/>
          <w:szCs w:val="24"/>
        </w:rPr>
        <w:t xml:space="preserve"> στην Ελλάδα απ’ ό,τι στην υπόλοιπη Ευρώπη.</w:t>
      </w:r>
    </w:p>
    <w:p w14:paraId="670F58A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 xml:space="preserve">ΑΟΣ ΦΙΛΗΣ: </w:t>
      </w:r>
      <w:r>
        <w:rPr>
          <w:rFonts w:eastAsia="Times New Roman" w:cs="Times New Roman"/>
          <w:szCs w:val="24"/>
        </w:rPr>
        <w:t>Ο Τσίπρας φταίει γι’ αυτό;</w:t>
      </w:r>
    </w:p>
    <w:p w14:paraId="670F58A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Πού είναι, κύριοι της Κυβέρνησης, κύριε Υπουργέ, που θα </w:t>
      </w:r>
      <w:r>
        <w:rPr>
          <w:rFonts w:eastAsia="Times New Roman" w:cs="Times New Roman"/>
          <w:szCs w:val="24"/>
        </w:rPr>
        <w:t>κ</w:t>
      </w:r>
      <w:r>
        <w:rPr>
          <w:rFonts w:eastAsia="Times New Roman" w:cs="Times New Roman"/>
          <w:szCs w:val="24"/>
        </w:rPr>
        <w:t xml:space="preserve">τυπάγατε τα μονοπώλια, τις συνεννοήσεις στην αγορά, τα σημαδεμένα χαρτιά; Τίποτα δεν έχετε κάνει. Τους έχετε αφήσει όλους ασύδοτους. </w:t>
      </w:r>
    </w:p>
    <w:p w14:paraId="670F58A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καταθέτω και αυτό, για την τεκμηρίωση που έστειλα στον κ. </w:t>
      </w:r>
      <w:proofErr w:type="spellStart"/>
      <w:r>
        <w:rPr>
          <w:rFonts w:eastAsia="Times New Roman" w:cs="Times New Roman"/>
          <w:szCs w:val="24"/>
        </w:rPr>
        <w:t>Φλαμπουράρη</w:t>
      </w:r>
      <w:proofErr w:type="spellEnd"/>
      <w:r>
        <w:rPr>
          <w:rFonts w:eastAsia="Times New Roman" w:cs="Times New Roman"/>
          <w:szCs w:val="24"/>
        </w:rPr>
        <w:t xml:space="preserve"> με αυτή την ανισορροπία των τιμών σε βάρος των Ελλήνων καταναλωτών. </w:t>
      </w:r>
    </w:p>
    <w:p w14:paraId="670F58A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Επίσης, καταθέτω και την φωτογραφία του </w:t>
      </w:r>
      <w:proofErr w:type="spellStart"/>
      <w:r>
        <w:rPr>
          <w:rFonts w:eastAsia="Times New Roman" w:cs="Times New Roman"/>
          <w:szCs w:val="24"/>
        </w:rPr>
        <w:t>Αντετοκού</w:t>
      </w:r>
      <w:r>
        <w:rPr>
          <w:rFonts w:eastAsia="Times New Roman" w:cs="Times New Roman"/>
          <w:szCs w:val="24"/>
        </w:rPr>
        <w:t>ν</w:t>
      </w:r>
      <w:r>
        <w:rPr>
          <w:rFonts w:eastAsia="Times New Roman" w:cs="Times New Roman"/>
          <w:szCs w:val="24"/>
        </w:rPr>
        <w:t>μπο</w:t>
      </w:r>
      <w:proofErr w:type="spellEnd"/>
      <w:r>
        <w:rPr>
          <w:rFonts w:eastAsia="Times New Roman" w:cs="Times New Roman"/>
          <w:szCs w:val="24"/>
        </w:rPr>
        <w:t xml:space="preserve"> με τον αδερφό του με την ελληνική σημαία στο </w:t>
      </w:r>
      <w:r>
        <w:rPr>
          <w:rFonts w:eastAsia="Times New Roman" w:cs="Times New Roman"/>
          <w:szCs w:val="24"/>
          <w:lang w:val="en-US"/>
        </w:rPr>
        <w:t>NBA</w:t>
      </w:r>
      <w:r>
        <w:rPr>
          <w:rFonts w:eastAsia="Times New Roman" w:cs="Times New Roman"/>
          <w:szCs w:val="24"/>
        </w:rPr>
        <w:t xml:space="preserve">. </w:t>
      </w:r>
    </w:p>
    <w:p w14:paraId="670F58A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το προαναφερθέν έγγραφο και την προαναφερθείσα φωτογραφία,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70F58A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Στα υπόλοιπα θέματα τώρα.</w:t>
      </w:r>
      <w:r>
        <w:rPr>
          <w:rFonts w:eastAsia="Times New Roman" w:cs="Times New Roman"/>
          <w:szCs w:val="24"/>
        </w:rPr>
        <w:t xml:space="preserve"> Πραγματικά δεν ξέρω ποιος συμβουλεύει τον Πρωθυπουργό για τα διεθνή θέματα, είναι αδιανόητο αυτό. Μόλις προχθές δεν ακούσαμε τον Υπουργό Επικρατείας, τον κ. Χριστόφορο Βερναρδάκη, να λέει «Είναι δευτερεύον ζήτημα ή ένταξη της χώρας στο πρόγραμμα ποσοτικής</w:t>
      </w:r>
      <w:r>
        <w:rPr>
          <w:rFonts w:eastAsia="Times New Roman" w:cs="Times New Roman"/>
          <w:szCs w:val="24"/>
        </w:rPr>
        <w:t xml:space="preserve"> χαλάρωσης» και ότι «αν χάσουμε τον Μάρτιο, δεν θα χαθεί και ο κόσμος»; Εκείνος μπορεί να μη χαθεί, θα χαθούν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οι έμποροι, θα χαθούν θέσεις εργασίας, θα χαθούν οι καταστηματάρχες, θα χαθεί κόσμος και ντουνιάς που ούτε φαντάζεται ο κ. Βερναρδάκης μάλλ</w:t>
      </w:r>
      <w:r>
        <w:rPr>
          <w:rFonts w:eastAsia="Times New Roman" w:cs="Times New Roman"/>
          <w:szCs w:val="24"/>
        </w:rPr>
        <w:t xml:space="preserve">ον. </w:t>
      </w:r>
    </w:p>
    <w:p w14:paraId="670F58A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Διότι, ως γνωστόν, οι τράπεζες δεν υφίστανται, είναι απλώς οι ταμπέλες τους. Χρηματοδότηση της πραγματικής οικονομίας δεν υπάρχει. Και χάρη σε αυτές τις δηλώσεις τύπου Βερναρδάκη έχουν φτάσει τα περιβόητα </w:t>
      </w:r>
      <w:r>
        <w:rPr>
          <w:rFonts w:eastAsia="Times New Roman" w:cs="Times New Roman"/>
          <w:szCs w:val="24"/>
          <w:lang w:val="en-US"/>
        </w:rPr>
        <w:t>spreads</w:t>
      </w:r>
      <w:r>
        <w:rPr>
          <w:rFonts w:eastAsia="Times New Roman" w:cs="Times New Roman"/>
          <w:szCs w:val="24"/>
        </w:rPr>
        <w:t xml:space="preserve"> των ελληνικών ομολόγων άνω του 8%. Αυτ</w:t>
      </w:r>
      <w:r>
        <w:rPr>
          <w:rFonts w:eastAsia="Times New Roman" w:cs="Times New Roman"/>
          <w:szCs w:val="24"/>
        </w:rPr>
        <w:t xml:space="preserve">ή είναι η αβεβαιότητα που έχετε προκαλέσει και έχει την υπογραφή τη δική σας, μία τζίφρα από εδώ μέχρι το Σύνταγμα. </w:t>
      </w:r>
    </w:p>
    <w:p w14:paraId="670F58A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Τελικά, εξηγήστε μας, κυρίες και κύριοι Υπουργοί, η Κυβέρνηση βιάζεται να κλείσει την αξιολόγηση ή όχι; Έχει υλοποιήσει το 90% των υποχρεώσ</w:t>
      </w:r>
      <w:r>
        <w:rPr>
          <w:rFonts w:eastAsia="Times New Roman" w:cs="Times New Roman"/>
          <w:szCs w:val="24"/>
        </w:rPr>
        <w:t xml:space="preserve">εών της, όπως μας διαβεβαίωνε τον Δεκέμβριο ο κ. </w:t>
      </w:r>
      <w:proofErr w:type="spellStart"/>
      <w:r>
        <w:rPr>
          <w:rFonts w:eastAsia="Times New Roman" w:cs="Times New Roman"/>
          <w:szCs w:val="24"/>
        </w:rPr>
        <w:t>Τσακαλώτος</w:t>
      </w:r>
      <w:proofErr w:type="spellEnd"/>
      <w:r>
        <w:rPr>
          <w:rFonts w:eastAsia="Times New Roman" w:cs="Times New Roman"/>
          <w:szCs w:val="24"/>
        </w:rPr>
        <w:t xml:space="preserve"> ή τελικά το 1/3, όπως ο ίδιος ανέφερε με την επιστολή αφοσίωσης προς το μνημόνιο; Πείτε μας κάτι. </w:t>
      </w:r>
    </w:p>
    <w:p w14:paraId="670F58A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Επίσης, ισχύει η δήλωση του Πρωθυπουργού ότι δεν πρόκειται να λάβει –και λυπάμαι πραγματικά που γ</w:t>
      </w:r>
      <w:r>
        <w:rPr>
          <w:rFonts w:eastAsia="Times New Roman" w:cs="Times New Roman"/>
          <w:szCs w:val="24"/>
        </w:rPr>
        <w:t xml:space="preserve">ελάω, γιατί αναφερόμαστε και στον Πρωθυπουργό, αλλά το είπε- ούτε 1 ευρώ μέτρα παραπάνω; Το τρίτο μνημόνιο γιατί το υπογράψατε; Σιωπή. Αυτή η σιωπή τα λέει όλα. </w:t>
      </w:r>
    </w:p>
    <w:p w14:paraId="670F58A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Διπλασιάσατε τον χρόνο του επιδόματος ανεργίας, όπως μας έλεγε ο Πρωθυπουργός; Εκτός αν έχει γ</w:t>
      </w:r>
      <w:r>
        <w:rPr>
          <w:rFonts w:eastAsia="Times New Roman" w:cs="Times New Roman"/>
          <w:szCs w:val="24"/>
        </w:rPr>
        <w:t xml:space="preserve">ίνει και το κρατάτε κρυφό, γιατί είστε και διακριτικοί άνθρωποι! </w:t>
      </w:r>
    </w:p>
    <w:p w14:paraId="670F58B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Μέσα σε αυτούς τους δώδεκα μήνες η χώρα και το οικονομικό επιτελείο πελαγοδρομούν, αλλά οι συσχετισμοί δυνάμεων έχουν αλλάξει ριζικά. Έχουμε αρχίσει να μπαίνουμε, δυστυχώς, στον εκλογικό κύκλο της Ολλανδίας, της Γαλλίας, της Γερμανίας και αυτά που τώρα, χά</w:t>
      </w:r>
      <w:r>
        <w:rPr>
          <w:rFonts w:eastAsia="Times New Roman" w:cs="Times New Roman"/>
          <w:szCs w:val="24"/>
        </w:rPr>
        <w:t xml:space="preserve">ρη στη δική σας ανικανότητα, στη δική σας αναποτελεσματική διαπραγμάτευση, μας έρχονται ως τετελεσμένα σχεδόν –αφήστε για το 2019 και μετά- σημαίνουν ότι έχετε κάνει πάρα πολύ μεγάλη ζημιά σε αυτή τη χώρα. </w:t>
      </w:r>
    </w:p>
    <w:p w14:paraId="670F58B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Τώρα που έχουμε μπει στον κύκλο τον εκλογικό της </w:t>
      </w:r>
      <w:r>
        <w:rPr>
          <w:rFonts w:eastAsia="Times New Roman" w:cs="Times New Roman"/>
          <w:szCs w:val="24"/>
        </w:rPr>
        <w:t>Ολλανδίας; Καήκαμε! Δεν θα δώσουν τίποτα οι ξένοι! Το είπαν άλλωστε και οι Ολλανδοί: Αν φύγει το ΔΝΤ από το πρόγραμμα, φεύγουμε κι εμείς. Φράγκο δεν έχει! Το ίδιο μας λένε άμεσα και καθαρά οι Γερμανοί, ο κ. Σόιμπλε.</w:t>
      </w:r>
    </w:p>
    <w:p w14:paraId="670F58B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Επομένως την αποκαλούμενη πολιτική διαπρ</w:t>
      </w:r>
      <w:r>
        <w:rPr>
          <w:rFonts w:eastAsia="Times New Roman" w:cs="Times New Roman"/>
          <w:szCs w:val="24"/>
        </w:rPr>
        <w:t xml:space="preserve">αγμάτευση την ακούμε και την βλέπουμε, και κάθε φορά που την ακούμε, φοβόμαστε, γιατί επιστρέφει ο Πρωθυπουργός με χειρότερα χαράτσια, με μεγάλες επιβαρύνσεις για μισθωτούς, για συνταξιούχους. Όμως, τα 20 χιλιάρικα σε εκείνους τους δυο «φωστήρες», τους </w:t>
      </w:r>
      <w:proofErr w:type="spellStart"/>
      <w:r>
        <w:rPr>
          <w:rFonts w:eastAsia="Times New Roman" w:cs="Times New Roman"/>
          <w:szCs w:val="24"/>
        </w:rPr>
        <w:t>συν</w:t>
      </w:r>
      <w:r>
        <w:rPr>
          <w:rFonts w:eastAsia="Times New Roman" w:cs="Times New Roman"/>
          <w:szCs w:val="24"/>
        </w:rPr>
        <w:t>δικάλες</w:t>
      </w:r>
      <w:proofErr w:type="spellEnd"/>
      <w:r>
        <w:rPr>
          <w:rFonts w:eastAsia="Times New Roman" w:cs="Times New Roman"/>
          <w:szCs w:val="24"/>
        </w:rPr>
        <w:t xml:space="preserve"> στον ΑΔΜΗΕ, ξέρετε να τα δώσετε. Και μετά τον σάλο, που δεν τα έδωσαν πίσω και ήθελαν να πάρουν και τα αναδρομικά, τα 200 χιλιάρικα, ξέρετε ότι πλέον θα πάρουν 7.000 ευρώ, γιατί υπάρχει μια τέτοια σύμβαση, ότι, αν για οποιονδήποτε λόγο καθαιρεθούν </w:t>
      </w:r>
      <w:r>
        <w:rPr>
          <w:rFonts w:eastAsia="Times New Roman" w:cs="Times New Roman"/>
          <w:szCs w:val="24"/>
        </w:rPr>
        <w:t>από τη διοίκηση, παίρνουν θέση συμβούλου. Αυτό είναι σκάνδαλο! Γιατί την κρατάτε αυτή τη σύμβαση;</w:t>
      </w:r>
    </w:p>
    <w:p w14:paraId="670F58B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Είναι δική σας σύμβαση αυτή. Τους απολύσαμε εμείς. </w:t>
      </w:r>
    </w:p>
    <w:p w14:paraId="670F58B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Τους απολύσατε, αλλά τους κρατήσατε! Με 7.000 ευρώ τώρα τους έχετε συμβού</w:t>
      </w:r>
      <w:r>
        <w:rPr>
          <w:rFonts w:eastAsia="Times New Roman" w:cs="Times New Roman"/>
          <w:szCs w:val="24"/>
        </w:rPr>
        <w:t xml:space="preserve">λους της διοίκησης. </w:t>
      </w:r>
    </w:p>
    <w:p w14:paraId="670F58B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Η σύμβαση είναι δική σας. </w:t>
      </w:r>
    </w:p>
    <w:p w14:paraId="670F58B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Φίλη, τους έχετε ως συμβούλους! Τους έχετε ή δεν τους έχετε ως συμβούλους; Θα με τρελάνετε; Απολύστε τους και από συμβούλους!</w:t>
      </w:r>
    </w:p>
    <w:p w14:paraId="670F58B7"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Α</w:t>
      </w:r>
      <w:r>
        <w:rPr>
          <w:rFonts w:eastAsia="Times New Roman" w:cs="Times New Roman"/>
          <w:szCs w:val="24"/>
        </w:rPr>
        <w:t>μυρά</w:t>
      </w:r>
      <w:proofErr w:type="spellEnd"/>
      <w:r>
        <w:rPr>
          <w:rFonts w:eastAsia="Times New Roman" w:cs="Times New Roman"/>
          <w:szCs w:val="24"/>
        </w:rPr>
        <w:t xml:space="preserve">, μην κάνετε διαλογική συζήτηση. </w:t>
      </w:r>
    </w:p>
    <w:p w14:paraId="670F58B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Μα, κύριε Πρόεδρε, διαρκώς μπαίνουν στη συζήτησή μας. </w:t>
      </w:r>
    </w:p>
    <w:p w14:paraId="670F58B9"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παρακαλώ, συνεχίστε. </w:t>
      </w:r>
    </w:p>
    <w:p w14:paraId="670F58B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Κυρίες και κύριοι συνάδελφοι, ο εφιάλτης του 2015 επιστρέφει, δυστυ</w:t>
      </w:r>
      <w:r>
        <w:rPr>
          <w:rFonts w:eastAsia="Times New Roman" w:cs="Times New Roman"/>
          <w:szCs w:val="24"/>
        </w:rPr>
        <w:t xml:space="preserve">χώς, με χειρότερους όρους και χωρίς να έχουμε κάποιον διεθνή σύμμαχο. Πού είναι οι συμμαχίες μας; Πού είναι ο Νότος, που υποτίθεται ότι θα προσέτρεχε προς τα δίκαιά μας; Οι Ισπανοί ούτε να μας δουν δεν θέλουν! </w:t>
      </w:r>
    </w:p>
    <w:p w14:paraId="670F58B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Μια δεύτερη αυταπάτη δεν δικαιολογείται από κ</w:t>
      </w:r>
      <w:r>
        <w:rPr>
          <w:rFonts w:eastAsia="Times New Roman" w:cs="Times New Roman"/>
          <w:szCs w:val="24"/>
        </w:rPr>
        <w:t>ανέναν και αυτή τη φορά οι ευθύνες, οι πολιτικές και όχι μόνο, σύσσωμης της Κυβέρνησης θα τεθούν επί τάπητος. Οι Έλληνες δεν σας ψήφισαν, για να οδηγήσετε τη χώρα δεύτερη φορά στα βράχια μέσα σε δ</w:t>
      </w:r>
      <w:r>
        <w:rPr>
          <w:rFonts w:eastAsia="Times New Roman" w:cs="Times New Roman"/>
          <w:szCs w:val="24"/>
        </w:rPr>
        <w:t>ύ</w:t>
      </w:r>
      <w:r>
        <w:rPr>
          <w:rFonts w:eastAsia="Times New Roman" w:cs="Times New Roman"/>
          <w:szCs w:val="24"/>
        </w:rPr>
        <w:t xml:space="preserve">ο χρόνια. </w:t>
      </w:r>
    </w:p>
    <w:p w14:paraId="670F58B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ελπίζω να αντιλαμβ</w:t>
      </w:r>
      <w:r>
        <w:rPr>
          <w:rFonts w:eastAsia="Times New Roman" w:cs="Times New Roman"/>
          <w:szCs w:val="24"/>
        </w:rPr>
        <w:t xml:space="preserve">ανόμαστε όλοι την κρισιμότητα των στιγμών και μακάρι –αμήν!- την τελευταία στιγμή η Κυβέρνηση να δει το φως το αληθινό. Όμως, πολύ φοβάμαι ότι δεν θα συμβεί αυτό, διότι η τυφλότητα που τη διακατέχει, η κομματική τυφλότητα, είναι </w:t>
      </w:r>
      <w:proofErr w:type="spellStart"/>
      <w:r>
        <w:rPr>
          <w:rFonts w:eastAsia="Times New Roman" w:cs="Times New Roman"/>
          <w:szCs w:val="24"/>
        </w:rPr>
        <w:t>βαθεία</w:t>
      </w:r>
      <w:proofErr w:type="spellEnd"/>
      <w:r>
        <w:rPr>
          <w:rFonts w:eastAsia="Times New Roman" w:cs="Times New Roman"/>
          <w:szCs w:val="24"/>
        </w:rPr>
        <w:t xml:space="preserve">. </w:t>
      </w:r>
    </w:p>
    <w:p w14:paraId="670F58B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w:t>
      </w:r>
    </w:p>
    <w:p w14:paraId="670F58BE"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70F58BF"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Τον λόγο έχει ο Υφυπουργός Παιδείας, Έρευνας και Θρησκευμάτων κ. </w:t>
      </w:r>
      <w:proofErr w:type="spellStart"/>
      <w:r>
        <w:rPr>
          <w:rFonts w:eastAsia="Times New Roman" w:cs="Times New Roman"/>
          <w:szCs w:val="24"/>
        </w:rPr>
        <w:t>Μπαξεβανάκης</w:t>
      </w:r>
      <w:proofErr w:type="spellEnd"/>
      <w:r>
        <w:rPr>
          <w:rFonts w:eastAsia="Times New Roman" w:cs="Times New Roman"/>
          <w:szCs w:val="24"/>
        </w:rPr>
        <w:t xml:space="preserve"> για επτά λεπτά.</w:t>
      </w:r>
    </w:p>
    <w:p w14:paraId="670F58C0" w14:textId="77777777" w:rsidR="00D35489" w:rsidRDefault="0006190C">
      <w:pPr>
        <w:spacing w:line="600" w:lineRule="auto"/>
        <w:ind w:firstLine="720"/>
        <w:rPr>
          <w:rFonts w:eastAsia="Times New Roman" w:cs="Times New Roman"/>
          <w:szCs w:val="24"/>
        </w:rPr>
      </w:pPr>
      <w:r>
        <w:rPr>
          <w:rFonts w:eastAsia="Times New Roman" w:cs="Times New Roman"/>
          <w:szCs w:val="24"/>
        </w:rPr>
        <w:t>Κύριε Υφυπουργέ, έχετε τον λόγο.</w:t>
      </w:r>
    </w:p>
    <w:p w14:paraId="670F58C1" w14:textId="77777777" w:rsidR="00D35489" w:rsidRDefault="0006190C">
      <w:pPr>
        <w:spacing w:line="600" w:lineRule="auto"/>
        <w:ind w:firstLine="720"/>
        <w:rPr>
          <w:rFonts w:eastAsia="Times New Roman" w:cs="Times New Roman"/>
          <w:szCs w:val="24"/>
        </w:rPr>
      </w:pPr>
      <w:r>
        <w:rPr>
          <w:rFonts w:eastAsia="Times New Roman" w:cs="Times New Roman"/>
          <w:b/>
          <w:szCs w:val="24"/>
        </w:rPr>
        <w:t>ΔΗΜΗΤΡΙΟΣ ΜΠΑΞΕΒΑΝΑΚΗΣ (Υφυπουργός Παιδείας, Έρ</w:t>
      </w:r>
      <w:r>
        <w:rPr>
          <w:rFonts w:eastAsia="Times New Roman" w:cs="Times New Roman"/>
          <w:b/>
          <w:szCs w:val="24"/>
        </w:rPr>
        <w:t>ευνας και Θρησκευμάτων):</w:t>
      </w:r>
      <w:r>
        <w:rPr>
          <w:rFonts w:eastAsia="Times New Roman" w:cs="Times New Roman"/>
          <w:szCs w:val="24"/>
        </w:rPr>
        <w:t xml:space="preserve"> Ευχαριστώ, κύριε Πρόεδρε. </w:t>
      </w:r>
    </w:p>
    <w:p w14:paraId="670F58C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την Κυβέρνησή μας, η επαγγελματική εκπαίδευση και κατάρτιση αποτελούν ζήτημα πρώτης προτεραιότητας και αυτό αποδεικνύεται από τις αλλαγές και μεταρρυθμίσεις που ήδη εφαρμό</w:t>
      </w:r>
      <w:r>
        <w:rPr>
          <w:rFonts w:eastAsia="Times New Roman" w:cs="Times New Roman"/>
          <w:szCs w:val="24"/>
        </w:rPr>
        <w:t xml:space="preserve">ζουμε από την τρέχουσα σχολική χρονιά. </w:t>
      </w:r>
    </w:p>
    <w:p w14:paraId="670F58C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Όμως, πριν φτάσουμε σ</w:t>
      </w:r>
      <w:r>
        <w:rPr>
          <w:rFonts w:eastAsia="Times New Roman" w:cs="Times New Roman"/>
          <w:szCs w:val="24"/>
        </w:rPr>
        <w:t>ε</w:t>
      </w:r>
      <w:r>
        <w:rPr>
          <w:rFonts w:eastAsia="Times New Roman" w:cs="Times New Roman"/>
          <w:szCs w:val="24"/>
        </w:rPr>
        <w:t xml:space="preserve"> αυτές τις αλλαγές, έπρεπε να ανατρέψουμε μια κατάσταση που βρήκαμε, της απογύμνωσης της επαγγελματικής εκπαίδευσης από εκπαιδευτικούς και μαθητές. Αναφέρομαι στη μεγάλη μεταρρυθμιστική τομή της</w:t>
      </w:r>
      <w:r>
        <w:rPr>
          <w:rFonts w:eastAsia="Times New Roman" w:cs="Times New Roman"/>
          <w:szCs w:val="24"/>
        </w:rPr>
        <w:t xml:space="preserve"> συγκυβέρνησης της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ΠΑΣΟΚ με την απόλυση και τη διαθεσιμότητα πάνω από δ</w:t>
      </w:r>
      <w:r>
        <w:rPr>
          <w:rFonts w:eastAsia="Times New Roman" w:cs="Times New Roman"/>
          <w:szCs w:val="24"/>
        </w:rPr>
        <w:t>ύ</w:t>
      </w:r>
      <w:r>
        <w:rPr>
          <w:rFonts w:eastAsia="Times New Roman" w:cs="Times New Roman"/>
          <w:szCs w:val="24"/>
        </w:rPr>
        <w:t>ο χιλιάδων εκπαιδευτικών της επαγγελματικής εκπαίδευσης και την εκδίωξη χιλιάδων μαθητών και μαθητριών που ήθελαν να ακολουθήσουν τους τομείς που καταργήθηκαν από το</w:t>
      </w:r>
      <w:r>
        <w:rPr>
          <w:rFonts w:eastAsia="Times New Roman" w:cs="Times New Roman"/>
          <w:szCs w:val="24"/>
        </w:rPr>
        <w:t xml:space="preserve"> δημόσιο σχολείο. </w:t>
      </w:r>
    </w:p>
    <w:p w14:paraId="670F58C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Εμείς, λοιπόν, επαναφέραμε στο δημόσιο σχολείο αυτούς τους χιλιάδες εκπαιδευτικούς, που –</w:t>
      </w:r>
      <w:proofErr w:type="spellStart"/>
      <w:r>
        <w:rPr>
          <w:rFonts w:eastAsia="Times New Roman" w:cs="Times New Roman"/>
          <w:szCs w:val="24"/>
        </w:rPr>
        <w:t>σημειωτέον</w:t>
      </w:r>
      <w:proofErr w:type="spellEnd"/>
      <w:r>
        <w:rPr>
          <w:rFonts w:eastAsia="Times New Roman" w:cs="Times New Roman"/>
          <w:szCs w:val="24"/>
        </w:rPr>
        <w:t>- είχαν τεθεί σε διαθεσιμότητα με την υπογραφή του σημερινού Αρχηγού της Αξιωματικής Αντιπολίτευσης, ως Υπουργού Διοικητικής Μεταρρύθμισης</w:t>
      </w:r>
      <w:r>
        <w:rPr>
          <w:rFonts w:eastAsia="Times New Roman" w:cs="Times New Roman"/>
          <w:szCs w:val="24"/>
        </w:rPr>
        <w:t xml:space="preserve"> τότε, και επαναφέραμε και επαναλειτουργήσαμε στα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 xml:space="preserve">ύκεια όλους τους τομείς και τις ειδικότητες, που εκείνη η συγκυβέρνηση είχε καταργήσει, ξαναδίνοντας στους μαθητές και τις μαθήτριες το δικαίωμα να επιλέξουν τον τομέα και την ειδικότητα που </w:t>
      </w:r>
      <w:r>
        <w:rPr>
          <w:rFonts w:eastAsia="Times New Roman" w:cs="Times New Roman"/>
          <w:szCs w:val="24"/>
        </w:rPr>
        <w:t xml:space="preserve">θα ήθελαν. </w:t>
      </w:r>
    </w:p>
    <w:p w14:paraId="670F58C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Συγχρόνως, ολοκληρώσαμε τον στρατηγικό μας σχεδιασμό για την επαγγελματική εκπαίδευση και την κατάρτιση μέσα από μια ολιστική θεώρηση της επαγγελματικής εκπαίδευσης, με στόχο την αναβάθμιση του κοινωνικού της ρόλου, την άμβλυνση των κοινωνικών </w:t>
      </w:r>
      <w:r>
        <w:rPr>
          <w:rFonts w:eastAsia="Times New Roman" w:cs="Times New Roman"/>
          <w:szCs w:val="24"/>
        </w:rPr>
        <w:t>ανισοτήτων και την παροχή ποιοτικής εκπαίδευσης στους μαθητές και τις μαθήτριές μας και συγχρόνως, με στόχο να δώσουμε ομαλή και ασφαλή επαγγελματική διέξοδο στους αποφοίτους της.</w:t>
      </w:r>
    </w:p>
    <w:p w14:paraId="670F58C6" w14:textId="77777777" w:rsidR="00D35489" w:rsidRDefault="0006190C">
      <w:pPr>
        <w:spacing w:line="600" w:lineRule="auto"/>
        <w:ind w:firstLine="720"/>
        <w:jc w:val="center"/>
        <w:rPr>
          <w:rFonts w:eastAsia="Times New Roman"/>
          <w:bCs/>
        </w:rPr>
      </w:pPr>
      <w:r>
        <w:rPr>
          <w:rFonts w:eastAsia="Times New Roman"/>
          <w:bCs/>
        </w:rPr>
        <w:t>(Θόρυβος στην Αίθουσα)</w:t>
      </w:r>
    </w:p>
    <w:p w14:paraId="670F58C7" w14:textId="77777777" w:rsidR="00D35489" w:rsidRDefault="0006190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παρακαλώ, κύρ</w:t>
      </w:r>
      <w:r>
        <w:rPr>
          <w:rFonts w:eastAsia="Times New Roman" w:cs="Times New Roman"/>
          <w:szCs w:val="24"/>
        </w:rPr>
        <w:t xml:space="preserve">ιοι συνάδελφοι, λίγη ησυχία. </w:t>
      </w:r>
    </w:p>
    <w:p w14:paraId="670F58C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Υφυπουργέ, συνεχίστε. </w:t>
      </w:r>
    </w:p>
    <w:p w14:paraId="670F58C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ΔΗΜΗΤΡΙΟΣ ΜΠΑΞΕΒΑΝΑΚΗΣ (Υφυπουργός Παιδείας, Έρευνας και Θρησκευμάτων):</w:t>
      </w:r>
      <w:r>
        <w:rPr>
          <w:rFonts w:eastAsia="Times New Roman" w:cs="Times New Roman"/>
          <w:szCs w:val="24"/>
        </w:rPr>
        <w:t xml:space="preserve"> Θέλουμε, με άλλα λόγια, η επιλογή των μαθητών για το εάν θα ακολουθήσουν την κατεύθυνση του γενικού ή του επαγγελματικού λυκείου από επιλογή ανάγκης, που, δυστυχώς, είναι σήμερα, να μετατραπεί σε μια ελεύθερη, μια συνειδητή επιλογή των μαθητών, που θα την</w:t>
      </w:r>
      <w:r>
        <w:rPr>
          <w:rFonts w:eastAsia="Times New Roman" w:cs="Times New Roman"/>
          <w:szCs w:val="24"/>
        </w:rPr>
        <w:t xml:space="preserve"> κάνουν με βάση τις κλίσεις, τις ανάγκες και τα ενδιαφέροντά τους. </w:t>
      </w:r>
    </w:p>
    <w:p w14:paraId="670F58CA"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Αυτές οι αλλαγές συνίστανται σε τρία, κατά τη γνώμη μας, σοβαρά ζητήματα αιχμής:</w:t>
      </w:r>
    </w:p>
    <w:p w14:paraId="670F58CB"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πρώτο </w:t>
      </w:r>
      <w:r>
        <w:rPr>
          <w:rFonts w:eastAsia="Times New Roman"/>
          <w:bCs/>
          <w:shd w:val="clear" w:color="auto" w:fill="FFFFFF"/>
        </w:rPr>
        <w:t>είναι</w:t>
      </w:r>
      <w:r>
        <w:rPr>
          <w:rFonts w:eastAsia="Times New Roman" w:cs="Times New Roman"/>
          <w:bCs/>
          <w:shd w:val="clear" w:color="auto" w:fill="FFFFFF"/>
        </w:rPr>
        <w:t xml:space="preserve"> η νέα δομή του επαγγελματικού λυκείου, η </w:t>
      </w:r>
      <w:r>
        <w:rPr>
          <w:rFonts w:eastAsia="Times New Roman" w:cs="Times New Roman"/>
          <w:bCs/>
          <w:shd w:val="clear" w:color="auto" w:fill="FFFFFF"/>
        </w:rPr>
        <w:t xml:space="preserve">Α΄ </w:t>
      </w:r>
      <w:r>
        <w:rPr>
          <w:rFonts w:eastAsia="Times New Roman" w:cs="Times New Roman"/>
          <w:bCs/>
          <w:shd w:val="clear" w:color="auto" w:fill="FFFFFF"/>
        </w:rPr>
        <w:t xml:space="preserve">και η </w:t>
      </w:r>
      <w:r>
        <w:rPr>
          <w:rFonts w:eastAsia="Times New Roman" w:cs="Times New Roman"/>
          <w:bCs/>
          <w:shd w:val="clear" w:color="auto" w:fill="FFFFFF"/>
        </w:rPr>
        <w:t xml:space="preserve">Β΄ </w:t>
      </w:r>
      <w:r>
        <w:rPr>
          <w:rFonts w:eastAsia="Times New Roman" w:cs="Times New Roman"/>
          <w:bCs/>
          <w:shd w:val="clear" w:color="auto" w:fill="FFFFFF"/>
        </w:rPr>
        <w:t>τάξη της οποίας υλοποιείται ήδη από την</w:t>
      </w:r>
      <w:r>
        <w:rPr>
          <w:rFonts w:eastAsia="Times New Roman" w:cs="Times New Roman"/>
          <w:bCs/>
          <w:shd w:val="clear" w:color="auto" w:fill="FFFFFF"/>
        </w:rPr>
        <w:t xml:space="preserve"> τρέχουσα σχολική χρονιά. Θα ολοκληρωθεί η υλοποίησή της την επόμενη χρονιά, όταν θα αγκαλιάσει και τη </w:t>
      </w:r>
      <w:r>
        <w:rPr>
          <w:rFonts w:eastAsia="Times New Roman" w:cs="Times New Roman"/>
          <w:bCs/>
          <w:shd w:val="clear" w:color="auto" w:fill="FFFFFF"/>
        </w:rPr>
        <w:t xml:space="preserve">Γ΄ </w:t>
      </w:r>
      <w:r>
        <w:rPr>
          <w:rFonts w:eastAsia="Times New Roman" w:cs="Times New Roman"/>
          <w:bCs/>
          <w:shd w:val="clear" w:color="auto" w:fill="FFFFFF"/>
        </w:rPr>
        <w:t>τάξη. Αυτή η νέα δομή συνίσταται στην παροχή στέρεων γνώσεων στους μαθητές και ταυτόχρονα εξειδικευμένων επαγγελματικών και τεχνολογικών γνώσεων και δ</w:t>
      </w:r>
      <w:r>
        <w:rPr>
          <w:rFonts w:eastAsia="Times New Roman" w:cs="Times New Roman"/>
          <w:bCs/>
          <w:shd w:val="clear" w:color="auto" w:fill="FFFFFF"/>
        </w:rPr>
        <w:t xml:space="preserve">εξιοτήτων, που θα τους καθιστούν ικανούς για τη μετέπειτα επαγγελματική τους πορεία. </w:t>
      </w:r>
    </w:p>
    <w:p w14:paraId="670F58CC"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δεύτερος άξονας </w:t>
      </w:r>
      <w:r>
        <w:rPr>
          <w:rFonts w:eastAsia="Times New Roman"/>
          <w:bCs/>
          <w:shd w:val="clear" w:color="auto" w:fill="FFFFFF"/>
        </w:rPr>
        <w:t>είναι</w:t>
      </w:r>
      <w:r>
        <w:rPr>
          <w:rFonts w:eastAsia="Times New Roman" w:cs="Times New Roman"/>
          <w:bCs/>
          <w:shd w:val="clear" w:color="auto" w:fill="FFFFFF"/>
        </w:rPr>
        <w:t xml:space="preserve"> η δυνατότητα που ήδη δώσαμε για την εισαγωγή των αποφοίτων των επαγγελματικών λυκείων εκτός από τα ΤΕΙ και στα πανεπιστήμια σε ποσοστό 1% επιπλέον του αριθμού των εισακτέων. </w:t>
      </w:r>
    </w:p>
    <w:p w14:paraId="670F58CD"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που κάνουμε με το παρόν νομοσχέδιο </w:t>
      </w:r>
      <w:r>
        <w:rPr>
          <w:rFonts w:eastAsia="Times New Roman"/>
          <w:bCs/>
          <w:shd w:val="clear" w:color="auto" w:fill="FFFFFF"/>
        </w:rPr>
        <w:t>είναι</w:t>
      </w:r>
      <w:r>
        <w:rPr>
          <w:rFonts w:eastAsia="Times New Roman" w:cs="Times New Roman"/>
          <w:bCs/>
          <w:shd w:val="clear" w:color="auto" w:fill="FFFFFF"/>
        </w:rPr>
        <w:t xml:space="preserve"> να δημιουργούμε και μια κοινή ομάδ</w:t>
      </w:r>
      <w:r>
        <w:rPr>
          <w:rFonts w:eastAsia="Times New Roman" w:cs="Times New Roman"/>
          <w:bCs/>
          <w:shd w:val="clear" w:color="auto" w:fill="FFFFFF"/>
        </w:rPr>
        <w:t xml:space="preserve">α σχολών, στην οποία θα εντάσσονται τμήματα των ΤΕΙ αλλά και των πανεπιστημίων. Στην κοινή ομάδα θα έχουν πρόσβαση οι μαθητές όλων των τομέων, ανεξάρτητα από την ειδικότητα την οποία έχουν επιλέξει. </w:t>
      </w:r>
    </w:p>
    <w:p w14:paraId="670F58CE" w14:textId="77777777" w:rsidR="00D35489" w:rsidRDefault="0006190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αυτή την κοινή ομάδα θα ανήκουν και οι Σχολές Υπαξιωμ</w:t>
      </w:r>
      <w:r>
        <w:rPr>
          <w:rFonts w:eastAsia="Times New Roman" w:cs="Times New Roman"/>
          <w:bCs/>
          <w:shd w:val="clear" w:color="auto" w:fill="FFFFFF"/>
        </w:rPr>
        <w:t xml:space="preserve">ατικών των Ενόπλων Δυνάμεων, οι Σχολές της Πυροσβεστικής και των Ακαδημιών Εμπορικού Ναυτικού. </w:t>
      </w:r>
    </w:p>
    <w:p w14:paraId="670F58CF" w14:textId="77777777" w:rsidR="00D35489" w:rsidRDefault="0006190C">
      <w:pPr>
        <w:spacing w:line="600" w:lineRule="auto"/>
        <w:ind w:firstLine="720"/>
        <w:jc w:val="both"/>
        <w:rPr>
          <w:rFonts w:eastAsia="Times New Roman"/>
          <w:bCs/>
          <w:shd w:val="clear" w:color="auto" w:fill="FFFFFF"/>
        </w:rPr>
      </w:pPr>
      <w:r>
        <w:rPr>
          <w:rFonts w:eastAsia="Times New Roman" w:cs="Times New Roman"/>
          <w:bCs/>
          <w:shd w:val="clear" w:color="auto" w:fill="FFFFFF"/>
        </w:rPr>
        <w:t>Ταυτόχρονα, με το νομοσχέδιο αυτό επαναφέρουμε τη δυνατότητα που είχαν οι απόφοιτοι των εσπερινών επαγγελματικών λυκείων να εισάγονται σε ποσοστό επιπλέον του α</w:t>
      </w:r>
      <w:r>
        <w:rPr>
          <w:rFonts w:eastAsia="Times New Roman" w:cs="Times New Roman"/>
          <w:bCs/>
          <w:shd w:val="clear" w:color="auto" w:fill="FFFFFF"/>
        </w:rPr>
        <w:t xml:space="preserve">ριθμού των εισακτέων στα ΤΕΙ, μια δυνατότητα που υπήρχε παλαιότερα και η οποία καταργήθηκε </w:t>
      </w:r>
      <w:r>
        <w:rPr>
          <w:rFonts w:eastAsia="Times New Roman"/>
          <w:bCs/>
          <w:shd w:val="clear" w:color="auto" w:fill="FFFFFF"/>
        </w:rPr>
        <w:t>–</w:t>
      </w:r>
      <w:r>
        <w:rPr>
          <w:rFonts w:eastAsia="Times New Roman" w:cs="Times New Roman"/>
          <w:bCs/>
          <w:shd w:val="clear" w:color="auto" w:fill="FFFFFF"/>
        </w:rPr>
        <w:t>κατά σύμπτωση πάλι</w:t>
      </w:r>
      <w:r>
        <w:rPr>
          <w:rFonts w:eastAsia="Times New Roman"/>
          <w:bCs/>
          <w:shd w:val="clear" w:color="auto" w:fill="FFFFFF"/>
        </w:rPr>
        <w:t>–</w:t>
      </w:r>
      <w:r>
        <w:rPr>
          <w:rFonts w:eastAsia="Times New Roman" w:cs="Times New Roman"/>
          <w:bCs/>
          <w:shd w:val="clear" w:color="auto" w:fill="FFFFFF"/>
        </w:rPr>
        <w:t xml:space="preserve"> το έτος 2013, πάλι από τη </w:t>
      </w:r>
      <w:r>
        <w:rPr>
          <w:rFonts w:eastAsia="Times New Roman"/>
          <w:bCs/>
          <w:shd w:val="clear" w:color="auto" w:fill="FFFFFF"/>
        </w:rPr>
        <w:t>συγκυβέρνηση Σαμαρά – Βενιζέλου και πάλι όταν Υπουργός Διοικητικής Μεταρρύθμισης ήταν ο σημερινός Αρχηγός της Αξιωματι</w:t>
      </w:r>
      <w:r>
        <w:rPr>
          <w:rFonts w:eastAsia="Times New Roman"/>
          <w:bCs/>
          <w:shd w:val="clear" w:color="auto" w:fill="FFFFFF"/>
        </w:rPr>
        <w:t xml:space="preserve">κής Αντιπολίτευσης. </w:t>
      </w:r>
    </w:p>
    <w:p w14:paraId="670F58D0"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Πάρα πολλά σοβαρά πράγματα, σημαντικές μεταρρυθμίσεις, όπως σας αρέσει να λέτε, αγαπητοί συνάδελφοι της Νέας Δημοκρατίας και του ΠΑΣΟΚ, συνέβησαν το σωτήριο εκείνο έτος, το 2013. </w:t>
      </w:r>
    </w:p>
    <w:p w14:paraId="670F58D1"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Η τρίτη τομή, κατά τη γνώμη μας, που επιχειρούμε είναι </w:t>
      </w:r>
      <w:r>
        <w:rPr>
          <w:rFonts w:eastAsia="Times New Roman"/>
          <w:bCs/>
          <w:shd w:val="clear" w:color="auto" w:fill="FFFFFF"/>
        </w:rPr>
        <w:t xml:space="preserve">η υλοποίηση του </w:t>
      </w:r>
      <w:proofErr w:type="spellStart"/>
      <w:r>
        <w:rPr>
          <w:rFonts w:eastAsia="Times New Roman"/>
          <w:bCs/>
          <w:shd w:val="clear" w:color="auto" w:fill="FFFFFF"/>
        </w:rPr>
        <w:t>μεταλυκειακού</w:t>
      </w:r>
      <w:proofErr w:type="spellEnd"/>
      <w:r>
        <w:rPr>
          <w:rFonts w:eastAsia="Times New Roman"/>
          <w:bCs/>
          <w:shd w:val="clear" w:color="auto" w:fill="FFFFFF"/>
        </w:rPr>
        <w:t xml:space="preserve"> έτους, της τάξης μαθητείας, ως μιας ασφαλούς και ομαλής πρώτης επαφής των αποφοίτων τεχνικής εκπαίδευσης με την αγορά εργασίας. </w:t>
      </w:r>
    </w:p>
    <w:p w14:paraId="670F58D2"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Επειδή έχουν ακουστεί πάρα πολλά, που παραπληροφορούν και είναι σκανδαλώδη ψέματα, σχετικά με το </w:t>
      </w:r>
      <w:r>
        <w:rPr>
          <w:rFonts w:eastAsia="Times New Roman"/>
          <w:bCs/>
          <w:shd w:val="clear" w:color="auto" w:fill="FFFFFF"/>
        </w:rPr>
        <w:t xml:space="preserve">τι ισχύει για το </w:t>
      </w:r>
      <w:proofErr w:type="spellStart"/>
      <w:r>
        <w:rPr>
          <w:rFonts w:eastAsia="Times New Roman"/>
          <w:bCs/>
          <w:shd w:val="clear" w:color="auto" w:fill="FFFFFF"/>
        </w:rPr>
        <w:t>μεταλυκειακό</w:t>
      </w:r>
      <w:proofErr w:type="spellEnd"/>
      <w:r>
        <w:rPr>
          <w:rFonts w:eastAsia="Times New Roman"/>
          <w:bCs/>
          <w:shd w:val="clear" w:color="auto" w:fill="FFFFFF"/>
        </w:rPr>
        <w:t xml:space="preserve"> έτος, επιτρέψτε μου να αναφερθώ στα βασικά του χαρακτηριστικά. </w:t>
      </w:r>
    </w:p>
    <w:p w14:paraId="670F58D3"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Πρώτον, είναι προαιρετικό. Όποιος θέλει εντάσσεται, όποιος θέλει δεν εντάσσεται. </w:t>
      </w:r>
    </w:p>
    <w:p w14:paraId="670F58D4"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Δεύτερον, αφορά τους αποφοίτους του σχολείου, που σημαίνει ότι αφορά νέους ανθρώ</w:t>
      </w:r>
      <w:r>
        <w:rPr>
          <w:rFonts w:eastAsia="Times New Roman"/>
          <w:bCs/>
          <w:shd w:val="clear" w:color="auto" w:fill="FFFFFF"/>
        </w:rPr>
        <w:t>πους, ενήλικες, ηλικίας μεγαλύτερης των δ</w:t>
      </w:r>
      <w:r>
        <w:rPr>
          <w:rFonts w:eastAsia="Times New Roman"/>
          <w:bCs/>
          <w:shd w:val="clear" w:color="auto" w:fill="FFFFFF"/>
        </w:rPr>
        <w:t>ε</w:t>
      </w:r>
      <w:r>
        <w:rPr>
          <w:rFonts w:eastAsia="Times New Roman"/>
          <w:bCs/>
          <w:shd w:val="clear" w:color="auto" w:fill="FFFFFF"/>
        </w:rPr>
        <w:t xml:space="preserve">καοκτώ ετών. Δεν ισχύουν, δηλαδή, σε καμμία περίπτωση αυτά τα ψεύδη που ακούγονται περί εργασίας ανηλίκων. </w:t>
      </w:r>
    </w:p>
    <w:p w14:paraId="670F58D5"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Τρίτον, γίνεται υπό την επίβλεψη του σχολείου του ΕΠΑΛ ή του Εργαστηριακού Κέντρου, με τον ορισμό υπευθύνο</w:t>
      </w:r>
      <w:r>
        <w:rPr>
          <w:rFonts w:eastAsia="Times New Roman"/>
          <w:bCs/>
          <w:shd w:val="clear" w:color="auto" w:fill="FFFFFF"/>
        </w:rPr>
        <w:t xml:space="preserve">υ εκπαιδευτικού, ο οποίος παρακολουθεί τους μαθητευόμενους κατά τη διάρκειά της εξάσκησής τους στον χώρο εργασίας. </w:t>
      </w:r>
    </w:p>
    <w:p w14:paraId="670F58D6"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Τέταρτον, έχουν πλήρη ασφαλιστικά και εργασιακά δικαιώματα, όπως αυτά ορίζονται από την εργασιακή και την ασφαλιστική νομοθεσία. </w:t>
      </w:r>
    </w:p>
    <w:p w14:paraId="670F58D7" w14:textId="77777777" w:rsidR="00D35489" w:rsidRDefault="0006190C">
      <w:pPr>
        <w:spacing w:line="600" w:lineRule="auto"/>
        <w:ind w:firstLine="720"/>
        <w:jc w:val="both"/>
        <w:rPr>
          <w:rFonts w:eastAsia="Times New Roman"/>
          <w:bCs/>
          <w:shd w:val="clear" w:color="auto" w:fill="FFFFFF"/>
        </w:rPr>
      </w:pPr>
      <w:proofErr w:type="spellStart"/>
      <w:r>
        <w:rPr>
          <w:rFonts w:eastAsia="Times New Roman"/>
          <w:bCs/>
          <w:shd w:val="clear" w:color="auto" w:fill="FFFFFF"/>
        </w:rPr>
        <w:t>Πέμπτον</w:t>
      </w:r>
      <w:proofErr w:type="spellEnd"/>
      <w:r>
        <w:rPr>
          <w:rFonts w:eastAsia="Times New Roman"/>
          <w:bCs/>
          <w:shd w:val="clear" w:color="auto" w:fill="FFFFFF"/>
        </w:rPr>
        <w:t>, π</w:t>
      </w:r>
      <w:r>
        <w:rPr>
          <w:rFonts w:eastAsia="Times New Roman"/>
          <w:bCs/>
          <w:shd w:val="clear" w:color="auto" w:fill="FFFFFF"/>
        </w:rPr>
        <w:t xml:space="preserve">ροβλέπεται αμοιβή ίση με το 75% του κατώτατου μισθού που ορίζει η Εθνική Γενική Συλλογική Σύμβαση Εργασίας. </w:t>
      </w:r>
    </w:p>
    <w:p w14:paraId="670F58D8"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Άρα είναι απολύτως ψευδή τα όσα λέγονται περί απλήρωτης και ανασφάλιστης εργασίας. </w:t>
      </w:r>
    </w:p>
    <w:p w14:paraId="670F58D9"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Για τα φληναφήματα περί δήθεν παροχής φθηνού εργατικού δυναμικο</w:t>
      </w:r>
      <w:r>
        <w:rPr>
          <w:rFonts w:eastAsia="Times New Roman"/>
          <w:bCs/>
          <w:shd w:val="clear" w:color="auto" w:fill="FFFFFF"/>
        </w:rPr>
        <w:t>ύ στους εργοδότες, η πραγματικότητα είναι απολύτως διαφορετική. Αν ήταν έτσι, θα είχαμε ουρές των εργοδοτών έξω από τις υπηρεσίες του Υπουργείου Παιδείας ή των δομών της εκπαίδευσης περιφερειακά, για να ζητούν μαθητευόμενους να τους εντάξουν ως απλήρωτο δυ</w:t>
      </w:r>
      <w:r>
        <w:rPr>
          <w:rFonts w:eastAsia="Times New Roman"/>
          <w:bCs/>
          <w:shd w:val="clear" w:color="auto" w:fill="FFFFFF"/>
        </w:rPr>
        <w:t xml:space="preserve">ναμικό στις επιχειρήσεις τους. </w:t>
      </w:r>
    </w:p>
    <w:p w14:paraId="670F58DA"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Το αντίθετο συμβαίνει. Γίνεται μεγάλη προσπάθεια για να πεισθούν ορισμένες μικρές και μεσαίες επιχειρήσεις –γιατί περί αυτών μιλάμε– να δεχτούν να συμμετάσχουν στο πρόγραμμα από το οποίο θα καταβάλουν το ήμισυ της αμοιβής. </w:t>
      </w:r>
    </w:p>
    <w:p w14:paraId="670F58DB"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Τέλος, επιτρέψτε μου να αναφερθώ όσο μπορώ πιο επιγραμματικά στα ζητήματα της ειδικής αγωγής και εκπαίδευσης, για τα οποία έγινε μεγάλος λόγος και σε αυτή την Αίθουσα και στη διάρκεια των συζητήσεων στην Επιτροπή Μορφωτικών Υποθέσεων. </w:t>
      </w:r>
    </w:p>
    <w:p w14:paraId="670F58DC" w14:textId="77777777" w:rsidR="00D35489" w:rsidRDefault="0006190C">
      <w:pPr>
        <w:spacing w:line="600" w:lineRule="auto"/>
        <w:ind w:firstLine="720"/>
        <w:jc w:val="both"/>
        <w:rPr>
          <w:rFonts w:eastAsia="Times New Roman" w:cs="Times New Roman"/>
          <w:bCs/>
          <w:shd w:val="clear" w:color="auto" w:fill="FFFFFF"/>
        </w:rPr>
      </w:pPr>
      <w:r>
        <w:rPr>
          <w:rFonts w:eastAsia="Times New Roman"/>
          <w:bCs/>
          <w:shd w:val="clear" w:color="auto" w:fill="FFFFFF"/>
        </w:rPr>
        <w:t>Με το νομοσχέδιο αυτ</w:t>
      </w:r>
      <w:r>
        <w:rPr>
          <w:rFonts w:eastAsia="Times New Roman"/>
          <w:bCs/>
          <w:shd w:val="clear" w:color="auto" w:fill="FFFFFF"/>
        </w:rPr>
        <w:t xml:space="preserve">ό και συγκεκριμένα με το άρθρο 11 προσπαθούμε να πάρουμε ορισμένα μέτρα που είναι εξυπηρετικά για τους μαθητές και τις μαθήτριες με αναπηρία ή με ειδικές εκπαιδευτικές ανάγκες. </w:t>
      </w:r>
    </w:p>
    <w:p w14:paraId="670F58D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αναφερθώ σ’ ένα χαρακτηριστικό, που δεν έχει ακουστεί. Εξασφαλίζουμε την ισ</w:t>
      </w:r>
      <w:r>
        <w:rPr>
          <w:rFonts w:eastAsia="Times New Roman" w:cs="Times New Roman"/>
          <w:szCs w:val="24"/>
        </w:rPr>
        <w:t>ότιμη πρόσβαση στο αγαθό της μόρφωσης για τα παιδιά με αναπηρία, καθώς καταργούμε την προϋπόθεση που υπήρχε για να συμμετάσχει κανείς στις εισαγωγικές εξετάσεις στις ανώτερες σχολές χορού και δραματικής τέχνης, όπου απαιτούνταν βεβαίωση αρτιμέλειας. Το ανα</w:t>
      </w:r>
      <w:r>
        <w:rPr>
          <w:rFonts w:eastAsia="Times New Roman" w:cs="Times New Roman"/>
          <w:szCs w:val="24"/>
        </w:rPr>
        <w:t xml:space="preserve">χρονιστικό αυτό προεδρικό διάταγμα του 1983 καταργείται με το παρόν νομοσχέδιο. </w:t>
      </w:r>
    </w:p>
    <w:p w14:paraId="670F58D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670F58D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χρειαστώ δύο λεπτά, κύριε Πρόεδρε. </w:t>
      </w:r>
    </w:p>
    <w:p w14:paraId="670F58E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w:t>
      </w:r>
      <w:r>
        <w:rPr>
          <w:rFonts w:eastAsia="Times New Roman" w:cs="Times New Roman"/>
          <w:szCs w:val="24"/>
        </w:rPr>
        <w:t xml:space="preserve">ε </w:t>
      </w:r>
      <w:proofErr w:type="spellStart"/>
      <w:r>
        <w:rPr>
          <w:rFonts w:eastAsia="Times New Roman" w:cs="Times New Roman"/>
          <w:szCs w:val="24"/>
        </w:rPr>
        <w:t>Μπαξεβανάκη</w:t>
      </w:r>
      <w:proofErr w:type="spellEnd"/>
      <w:r>
        <w:rPr>
          <w:rFonts w:eastAsia="Times New Roman" w:cs="Times New Roman"/>
          <w:szCs w:val="24"/>
        </w:rPr>
        <w:t xml:space="preserve">. Θα σας δώσω ένα λεπτό ακόμα. </w:t>
      </w:r>
    </w:p>
    <w:p w14:paraId="670F58E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Επίσης, σε σχέση με ορισμένες παρατηρήσεις που έγιναν σχετικά με τη δεύτερη ξένη γλώσσα, κανένας μαθητής δεν απαλλάσσεται ούτε από την παρα</w:t>
      </w:r>
      <w:r>
        <w:rPr>
          <w:rFonts w:eastAsia="Times New Roman" w:cs="Times New Roman"/>
          <w:szCs w:val="24"/>
        </w:rPr>
        <w:t xml:space="preserve">κολούθηση ούτε από την αξιολόγηση για τη δεύτερη ξένη γλώσσα. Αυτό που κάνουμε με το άρθρο 11 είναι ότι δεν θα </w:t>
      </w:r>
      <w:proofErr w:type="spellStart"/>
      <w:r>
        <w:rPr>
          <w:rFonts w:eastAsia="Times New Roman" w:cs="Times New Roman"/>
          <w:szCs w:val="24"/>
        </w:rPr>
        <w:t>προσμετράται</w:t>
      </w:r>
      <w:proofErr w:type="spellEnd"/>
      <w:r>
        <w:rPr>
          <w:rFonts w:eastAsia="Times New Roman" w:cs="Times New Roman"/>
          <w:szCs w:val="24"/>
        </w:rPr>
        <w:t xml:space="preserve"> ο βαθμός στην εξέταση της δεύτερης ξένης γλώσσας για τον συνυπολογισμό του μέσου όρου και αυτό μόνο εφόσον υπάρξει ανάλογο αίτημα τω</w:t>
      </w:r>
      <w:r>
        <w:rPr>
          <w:rFonts w:eastAsia="Times New Roman" w:cs="Times New Roman"/>
          <w:szCs w:val="24"/>
        </w:rPr>
        <w:t xml:space="preserve">ν γονέων. Και αυτό σαν μία μικρή συμβολή για να απαλλάξουμε μια μεγάλη ομάδα μαθητών από το παραπάνω άγχος, αναλογιζόμενοι τις δυσκολίες που έχουν στην αφομοίωση των γνώσεων. </w:t>
      </w:r>
    </w:p>
    <w:p w14:paraId="670F58E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Τι κάναμε στην ειδική αγωγή; Φέτος ήταν η πρώτη χρονιά μετά από δεκαετίες που στ</w:t>
      </w:r>
      <w:r>
        <w:rPr>
          <w:rFonts w:eastAsia="Times New Roman" w:cs="Times New Roman"/>
          <w:szCs w:val="24"/>
        </w:rPr>
        <w:t>α σχολεία της ειδικής αγωγής το κουδούνι χτύπησε την 12</w:t>
      </w:r>
      <w:r>
        <w:rPr>
          <w:rFonts w:eastAsia="Times New Roman" w:cs="Times New Roman"/>
          <w:szCs w:val="24"/>
          <w:vertAlign w:val="superscript"/>
        </w:rPr>
        <w:t>η</w:t>
      </w:r>
      <w:r>
        <w:rPr>
          <w:rFonts w:eastAsia="Times New Roman" w:cs="Times New Roman"/>
          <w:szCs w:val="24"/>
        </w:rPr>
        <w:t xml:space="preserve"> Σεπτεμβρίου, ταυτόχρονα σε όλα τα σχολεία ειδικής αγωγής και ταυτόχρονα με όλα τα σχολεία γενικής εκπαίδευσης της χώρας μας. Ήμουν παρών ο ίδιος στον αγιασμό που έγινε στο Ειδικό Επαγγελματικό Γυμνάσιο και στο ΕΚ του Πύργου και μπορώ να σας μεταφέρω την έ</w:t>
      </w:r>
      <w:r>
        <w:rPr>
          <w:rFonts w:eastAsia="Times New Roman" w:cs="Times New Roman"/>
          <w:szCs w:val="24"/>
        </w:rPr>
        <w:t xml:space="preserve">κπληξη των γονέων, των εκπαιδευτικών και των μαθητών μας που αυτός ο αγιασμός συνέβη την πρώτη μέρα του σχολικού έτους. Δεν μπορούσαν να το πιστέψουν. </w:t>
      </w:r>
    </w:p>
    <w:p w14:paraId="670F58E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Δεύτερον, οι προσλήψεις αναπληρωτών εκπαιδευτικών έγιναν για πρώτη φορά πριν από τις προσλήψεις αναπληρω</w:t>
      </w:r>
      <w:r>
        <w:rPr>
          <w:rFonts w:eastAsia="Times New Roman" w:cs="Times New Roman"/>
          <w:szCs w:val="24"/>
        </w:rPr>
        <w:t xml:space="preserve">τών για τη γενική εκπαίδευση. Αυτό το επιτάσσει ο νόμος, αλλά ποτέ δεν υλοποιήθηκε. Το υλοποίησε η δική μας Κυβέρνηση για πρώτη φορά τον Σεπτέμβρη του 2016. </w:t>
      </w:r>
    </w:p>
    <w:p w14:paraId="670F58E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Μέχρι σήμερα έχουν προσληφθεί δέκα χιλιάδες εξακόσιοι αναπληρωτές εκπαιδευτικοί στις δομές της ειδ</w:t>
      </w:r>
      <w:r>
        <w:rPr>
          <w:rFonts w:eastAsia="Times New Roman" w:cs="Times New Roman"/>
          <w:szCs w:val="24"/>
        </w:rPr>
        <w:t>ικής εκπαίδευσης και για την παράλληλη στήριξη. Το τελευταίο σωτήριο έτος της συγκυβέρνησης Νέας Δημοκρατίας-ΠΑΣΟΚ, το 2014-2015, είχαν προσληφθεί έξι χιλιάδες τριακόσιοι εκπαιδευτικοί. Μιλάμε για παραπάνω από τέσσερις χιλιάδες εκπαιδευτικούς, οι οποίοι σή</w:t>
      </w:r>
      <w:r>
        <w:rPr>
          <w:rFonts w:eastAsia="Times New Roman" w:cs="Times New Roman"/>
          <w:szCs w:val="24"/>
        </w:rPr>
        <w:t>μερα με τις γνωστές δημοσιονομικές δυσκολίες βρίσκονται στα σχολεία της ειδικής αγωγής, βοηθώντας τους μαθητές και τις μαθήτριες που έχουν ανάγκη. Αυτό δείχνει έμπρακτα ότι σε αυτές τις συνθήκες η προτεραιότητα της Κυβέρνησής μας είναι στην πράξη τα κοινων</w:t>
      </w:r>
      <w:r>
        <w:rPr>
          <w:rFonts w:eastAsia="Times New Roman" w:cs="Times New Roman"/>
          <w:szCs w:val="24"/>
        </w:rPr>
        <w:t xml:space="preserve">ικά στρώματα που έχουν τη μεγαλύτερη ανάγκη. </w:t>
      </w:r>
    </w:p>
    <w:p w14:paraId="670F58E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Φέτος, μετά από ο</w:t>
      </w:r>
      <w:r>
        <w:rPr>
          <w:rFonts w:eastAsia="Times New Roman" w:cs="Times New Roman"/>
          <w:szCs w:val="24"/>
        </w:rPr>
        <w:t>κ</w:t>
      </w:r>
      <w:r>
        <w:rPr>
          <w:rFonts w:eastAsia="Times New Roman" w:cs="Times New Roman"/>
          <w:szCs w:val="24"/>
        </w:rPr>
        <w:t xml:space="preserve">τώ χρόνια ανυδρίας έχουν ιδρυθεί είκοσι τρία νέα σχολεία ειδικής αγωγής σε όλη τη χώρα, δώδεκα νέες </w:t>
      </w:r>
      <w:proofErr w:type="spellStart"/>
      <w:r>
        <w:rPr>
          <w:rFonts w:eastAsia="Times New Roman" w:cs="Times New Roman"/>
          <w:szCs w:val="24"/>
        </w:rPr>
        <w:t>λυκειακές</w:t>
      </w:r>
      <w:proofErr w:type="spellEnd"/>
      <w:r>
        <w:rPr>
          <w:rFonts w:eastAsia="Times New Roman" w:cs="Times New Roman"/>
          <w:szCs w:val="24"/>
        </w:rPr>
        <w:t xml:space="preserve"> τάξεις σε ειδικά επαγγελματικά γυμνάσια και πεντακόσια τριάντα οκτώ νέα τμήματα ένταξης στα γενικά σχολεία πρωτοβάθμιας και δευτεροβάθμιας εκπαίδε</w:t>
      </w:r>
      <w:r>
        <w:rPr>
          <w:rFonts w:eastAsia="Times New Roman" w:cs="Times New Roman"/>
          <w:szCs w:val="24"/>
        </w:rPr>
        <w:t xml:space="preserve">υσης. </w:t>
      </w:r>
    </w:p>
    <w:p w14:paraId="670F58E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Τέλος, σχετικά με τις διατάξεις του άρθρου 11 για το πώς συγκροτούνται τα τμήματα στα σχολεία της ειδικής αγωγής… </w:t>
      </w:r>
    </w:p>
    <w:p w14:paraId="670F58E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ολοκληρώνετε, κύριε Υφυπουργέ. </w:t>
      </w:r>
    </w:p>
    <w:p w14:paraId="670F58E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ΔΗΜΗΤΡΙΟΣ ΜΠΑΞΕΒΑΝΑΚΗΣ (Υφυπουργός Παιδείας, Έρευνας και</w:t>
      </w:r>
      <w:r>
        <w:rPr>
          <w:rFonts w:eastAsia="Times New Roman" w:cs="Times New Roman"/>
          <w:b/>
          <w:szCs w:val="24"/>
        </w:rPr>
        <w:t xml:space="preserve"> Θρησκευμάτων): </w:t>
      </w:r>
      <w:r>
        <w:rPr>
          <w:rFonts w:eastAsia="Times New Roman" w:cs="Times New Roman"/>
          <w:szCs w:val="24"/>
        </w:rPr>
        <w:t xml:space="preserve">Οι διατάξεις, που καθιερώνουν τον ελάχιστο αριθμό μαθητών ορίζουν τον αριθμό των τριών μαθητών. Αυτό είναι ευνοϊκότερο από τις διατάξεις που ίσχυαν μέχρι σήμερα. </w:t>
      </w:r>
    </w:p>
    <w:p w14:paraId="670F58E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να διαλευκάνουμε μία παρανόηση, που, κατά τη γνώμη μας, γίνεται σκόπιμα, </w:t>
      </w:r>
      <w:r>
        <w:rPr>
          <w:rFonts w:eastAsia="Times New Roman" w:cs="Times New Roman"/>
          <w:szCs w:val="24"/>
        </w:rPr>
        <w:t xml:space="preserve">θέλω να πω ότι το άρθρο αυτό αναφέρεται στο πώς συγκροτούνται τα τμήματα στα σχολεία. Για παράδειγμα, εάν σε ένα σχολείο υπάρχουν δέκα μαθητές, δεν θα συγκροτηθούν επτά τμήματα. Αυτό να είναι ξεκάθαρο. </w:t>
      </w:r>
    </w:p>
    <w:p w14:paraId="670F58E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w:t>
      </w:r>
      <w:r>
        <w:rPr>
          <w:rFonts w:eastAsia="Times New Roman" w:cs="Times New Roman"/>
          <w:szCs w:val="24"/>
        </w:rPr>
        <w:t>υ ομιλίας του κυρίου Υφυπουργού)</w:t>
      </w:r>
    </w:p>
    <w:p w14:paraId="670F58E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Ολοκληρώστε, κύριε Υφυπουργέ. </w:t>
      </w:r>
    </w:p>
    <w:p w14:paraId="670F58E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Δεν καθορίζει αυτό τον τρόπο για το πώς συγκροτούνται τα σχολεία. Η Κυβέρνηση δηλώνε</w:t>
      </w:r>
      <w:r>
        <w:rPr>
          <w:rFonts w:eastAsia="Times New Roman" w:cs="Times New Roman"/>
          <w:szCs w:val="24"/>
        </w:rPr>
        <w:t>ι με τον πιο επίσημο τρόπο ότι κανένα σχολείο ειδικής αγωγής και εκπαίδευσης δεν πρόκειται να καταργηθεί, ανεξάρτητα από τον αριθμό των μαθητών του. Αναφερόμαστε σε όλη την επικράτεια της χώρας, στην τελευταία ορεινή και δυσπρόσιτη περιοχή, στο μικρότερο ν</w:t>
      </w:r>
      <w:r>
        <w:rPr>
          <w:rFonts w:eastAsia="Times New Roman" w:cs="Times New Roman"/>
          <w:szCs w:val="24"/>
        </w:rPr>
        <w:t xml:space="preserve">ησί της χώρας μας: Κανένα σχολείο ειδικής αγωγής δεν πρόκειται να καταργηθεί. Κανένας μαθητής δεν θα στερηθεί τη δυνατότητα του να φοιτήσει σε σχολείο ειδικής αγωγής, ανεξάρτητα από το πιο σημείο της χώρας τυχαίνει να είναι η κατοικία του. </w:t>
      </w:r>
    </w:p>
    <w:p w14:paraId="670F58E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 xml:space="preserve"> </w:t>
      </w:r>
    </w:p>
    <w:p w14:paraId="670F58EE"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70F58E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670F58F0" w14:textId="77777777" w:rsidR="00D35489" w:rsidRDefault="0006190C">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w:t>
      </w:r>
      <w:r>
        <w:rPr>
          <w:rFonts w:eastAsia="Times New Roman" w:cs="Times New Roman"/>
          <w:szCs w:val="24"/>
        </w:rPr>
        <w:t>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πέντε εκπαιδευτικοί συνοδοί από το 2</w:t>
      </w:r>
      <w:r w:rsidRPr="00744493">
        <w:rPr>
          <w:rFonts w:eastAsia="Times New Roman" w:cs="Times New Roman"/>
          <w:szCs w:val="24"/>
          <w:vertAlign w:val="superscript"/>
        </w:rPr>
        <w:t>ο</w:t>
      </w:r>
      <w:r>
        <w:rPr>
          <w:rFonts w:eastAsia="Times New Roman" w:cs="Times New Roman"/>
          <w:szCs w:val="24"/>
        </w:rPr>
        <w:t xml:space="preserve"> Δημοτικό Σχολείο Τρικάλων. </w:t>
      </w:r>
    </w:p>
    <w:p w14:paraId="670F58F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Βουλή τούς κα</w:t>
      </w:r>
      <w:r>
        <w:rPr>
          <w:rFonts w:eastAsia="Times New Roman" w:cs="Times New Roman"/>
          <w:szCs w:val="24"/>
        </w:rPr>
        <w:t>λωσορίζει.</w:t>
      </w:r>
    </w:p>
    <w:p w14:paraId="670F58F2"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70F58F3" w14:textId="77777777" w:rsidR="00D35489" w:rsidRDefault="0006190C">
      <w:pPr>
        <w:spacing w:line="600" w:lineRule="auto"/>
        <w:ind w:firstLine="720"/>
        <w:jc w:val="both"/>
        <w:rPr>
          <w:rFonts w:eastAsia="Times New Roman"/>
          <w:szCs w:val="24"/>
        </w:rPr>
      </w:pPr>
      <w:r>
        <w:rPr>
          <w:rFonts w:eastAsia="Times New Roman"/>
          <w:szCs w:val="24"/>
        </w:rPr>
        <w:t xml:space="preserve">Παρακαλώ, κυρία </w:t>
      </w:r>
      <w:proofErr w:type="spellStart"/>
      <w:r>
        <w:rPr>
          <w:rFonts w:eastAsia="Times New Roman"/>
          <w:szCs w:val="24"/>
        </w:rPr>
        <w:t>Ζαρούλια</w:t>
      </w:r>
      <w:proofErr w:type="spellEnd"/>
      <w:r>
        <w:rPr>
          <w:rFonts w:eastAsia="Times New Roman"/>
          <w:szCs w:val="24"/>
        </w:rPr>
        <w:t>, έχετε τον λόγο για επτά λεπτά.</w:t>
      </w:r>
    </w:p>
    <w:p w14:paraId="670F58F4" w14:textId="77777777" w:rsidR="00D35489" w:rsidRDefault="0006190C">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Θα ήθελα κι εγώ με τη σειρά μου λίγη ανοχή, κύριε Πρόεδρε, όπως ο προηγούμενος, γιατί είναι ένα σημαντικό νομοσχέδιο, είνα</w:t>
      </w:r>
      <w:r>
        <w:rPr>
          <w:rFonts w:eastAsia="Times New Roman"/>
          <w:szCs w:val="24"/>
        </w:rPr>
        <w:t>ι επείγον και δεν έχουμε άλλη ευκαιρία να μιλήσουμε γι’ αυτό.</w:t>
      </w:r>
    </w:p>
    <w:p w14:paraId="670F58F5" w14:textId="77777777" w:rsidR="00D35489" w:rsidRDefault="0006190C">
      <w:pPr>
        <w:spacing w:line="600" w:lineRule="auto"/>
        <w:ind w:firstLine="720"/>
        <w:jc w:val="both"/>
        <w:rPr>
          <w:rFonts w:eastAsia="Times New Roman"/>
          <w:szCs w:val="24"/>
        </w:rPr>
      </w:pPr>
      <w:r>
        <w:rPr>
          <w:rFonts w:eastAsia="Times New Roman"/>
          <w:szCs w:val="24"/>
        </w:rPr>
        <w:t xml:space="preserve">Καταγγέλλουμε την επείγουσα διαδικασία, διότι μέσω αυτής διευθετούνται ζητήματα με προχειρότητα σ’ ένα νομοσχέδιο ετερογενές και πολύμορφο. </w:t>
      </w:r>
    </w:p>
    <w:p w14:paraId="670F58F6" w14:textId="77777777" w:rsidR="00D35489" w:rsidRDefault="0006190C">
      <w:pPr>
        <w:spacing w:line="600" w:lineRule="auto"/>
        <w:ind w:firstLine="720"/>
        <w:jc w:val="both"/>
        <w:rPr>
          <w:rFonts w:eastAsia="Times New Roman"/>
          <w:szCs w:val="24"/>
        </w:rPr>
      </w:pPr>
      <w:r>
        <w:rPr>
          <w:rFonts w:eastAsia="Times New Roman"/>
          <w:szCs w:val="24"/>
        </w:rPr>
        <w:t xml:space="preserve">Σε γενικές γραμμές είναι τοις </w:t>
      </w:r>
      <w:proofErr w:type="spellStart"/>
      <w:r>
        <w:rPr>
          <w:rFonts w:eastAsia="Times New Roman"/>
          <w:szCs w:val="24"/>
        </w:rPr>
        <w:t>πάσι</w:t>
      </w:r>
      <w:proofErr w:type="spellEnd"/>
      <w:r>
        <w:rPr>
          <w:rFonts w:eastAsia="Times New Roman"/>
          <w:szCs w:val="24"/>
        </w:rPr>
        <w:t xml:space="preserve"> γνωστό ότι η θεώρη</w:t>
      </w:r>
      <w:r>
        <w:rPr>
          <w:rFonts w:eastAsia="Times New Roman"/>
          <w:szCs w:val="24"/>
        </w:rPr>
        <w:t>ση των συγκυβερνώντων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για την παιδεία αντιμάχονται απολύτως και με ιδιαίτερη έμφαση την εθνική παιδεία, το μοντέλο που ευαγγελίζεται ο εθνικισμός, το οποίο προσιδιάζει και εναρμονίζεται με την ιστορία χιλιετιών του </w:t>
      </w:r>
      <w:r>
        <w:rPr>
          <w:rFonts w:eastAsia="Times New Roman"/>
          <w:szCs w:val="24"/>
        </w:rPr>
        <w:t>Ε</w:t>
      </w:r>
      <w:r>
        <w:rPr>
          <w:rFonts w:eastAsia="Times New Roman"/>
          <w:szCs w:val="24"/>
        </w:rPr>
        <w:t>λληνισμού, της έκφανσης αυ</w:t>
      </w:r>
      <w:r>
        <w:rPr>
          <w:rFonts w:eastAsia="Times New Roman"/>
          <w:szCs w:val="24"/>
        </w:rPr>
        <w:t xml:space="preserve">τής στην παράδοση, τα ήθη και τα έθιμα. Η ελληνική παιδεία και το ελληνικό εκπαιδευτικό σύστημα πρέπει να επιτελούν καθοριστικό ρόλο όχι μόνο στη διατήρηση της συλλογικής συνειδήσεως και εθνικής μνήμης, αλλά και στη διάπλαση του ήθους και του </w:t>
      </w:r>
      <w:proofErr w:type="spellStart"/>
      <w:r>
        <w:rPr>
          <w:rFonts w:eastAsia="Times New Roman"/>
          <w:szCs w:val="24"/>
        </w:rPr>
        <w:t>αξιακού</w:t>
      </w:r>
      <w:proofErr w:type="spellEnd"/>
      <w:r>
        <w:rPr>
          <w:rFonts w:eastAsia="Times New Roman"/>
          <w:szCs w:val="24"/>
        </w:rPr>
        <w:t xml:space="preserve"> συστή</w:t>
      </w:r>
      <w:r>
        <w:rPr>
          <w:rFonts w:eastAsia="Times New Roman"/>
          <w:szCs w:val="24"/>
        </w:rPr>
        <w:t>ματος των νέων.</w:t>
      </w:r>
    </w:p>
    <w:p w14:paraId="670F58F7" w14:textId="77777777" w:rsidR="00D35489" w:rsidRDefault="0006190C">
      <w:pPr>
        <w:spacing w:line="600" w:lineRule="auto"/>
        <w:ind w:firstLine="720"/>
        <w:jc w:val="both"/>
        <w:rPr>
          <w:rFonts w:eastAsia="Times New Roman"/>
          <w:szCs w:val="24"/>
        </w:rPr>
      </w:pPr>
      <w:r>
        <w:rPr>
          <w:rFonts w:eastAsia="Times New Roman"/>
          <w:szCs w:val="24"/>
        </w:rPr>
        <w:t xml:space="preserve">Αναντιρρήτως, λοιπόν, το </w:t>
      </w:r>
      <w:proofErr w:type="spellStart"/>
      <w:r>
        <w:rPr>
          <w:rFonts w:eastAsia="Times New Roman"/>
          <w:szCs w:val="24"/>
        </w:rPr>
        <w:t>νεοεισαγόμενο</w:t>
      </w:r>
      <w:proofErr w:type="spellEnd"/>
      <w:r>
        <w:rPr>
          <w:rFonts w:eastAsia="Times New Roman"/>
          <w:szCs w:val="24"/>
        </w:rPr>
        <w:t xml:space="preserve"> μοντέλο παιδείας υπό των πολιτικών αγυρτών του </w:t>
      </w:r>
      <w:proofErr w:type="spellStart"/>
      <w:r>
        <w:rPr>
          <w:rFonts w:eastAsia="Times New Roman"/>
          <w:szCs w:val="24"/>
        </w:rPr>
        <w:t>συριζαίικου</w:t>
      </w:r>
      <w:proofErr w:type="spellEnd"/>
      <w:r>
        <w:rPr>
          <w:rFonts w:eastAsia="Times New Roman"/>
          <w:szCs w:val="24"/>
        </w:rPr>
        <w:t xml:space="preserve"> ετερόκλητου μορφώματος των εμφορούμενων επικίνδυνων αντεθνικών καταβολών και </w:t>
      </w:r>
      <w:proofErr w:type="spellStart"/>
      <w:r>
        <w:rPr>
          <w:rFonts w:eastAsia="Times New Roman"/>
          <w:szCs w:val="24"/>
        </w:rPr>
        <w:t>εμμονικών</w:t>
      </w:r>
      <w:proofErr w:type="spellEnd"/>
      <w:r>
        <w:rPr>
          <w:rFonts w:eastAsia="Times New Roman"/>
          <w:szCs w:val="24"/>
        </w:rPr>
        <w:t xml:space="preserve"> ιδεοληψιών όχι μόνο δεν συνάδει με τις ανάγκες της ελλη</w:t>
      </w:r>
      <w:r>
        <w:rPr>
          <w:rFonts w:eastAsia="Times New Roman"/>
          <w:szCs w:val="24"/>
        </w:rPr>
        <w:t xml:space="preserve">νικής κοινωνίας, της ελληνικής παράδοσης και των </w:t>
      </w:r>
      <w:proofErr w:type="spellStart"/>
      <w:r>
        <w:rPr>
          <w:rFonts w:eastAsia="Times New Roman"/>
          <w:szCs w:val="24"/>
        </w:rPr>
        <w:t>ιστορικοκοινωνικών</w:t>
      </w:r>
      <w:proofErr w:type="spellEnd"/>
      <w:r>
        <w:rPr>
          <w:rFonts w:eastAsia="Times New Roman"/>
          <w:szCs w:val="24"/>
        </w:rPr>
        <w:t xml:space="preserve"> δεσμών της ελληνικής κοινωνίας, αλλά αντιβαίνει στην ίδια την εθνική ταυτότητα, απαξιώνοντας την εθνική μνήμη και τους άγραφους ηθικούς και </w:t>
      </w:r>
      <w:proofErr w:type="spellStart"/>
      <w:r>
        <w:rPr>
          <w:rFonts w:eastAsia="Times New Roman"/>
          <w:szCs w:val="24"/>
        </w:rPr>
        <w:t>αξιακούς</w:t>
      </w:r>
      <w:proofErr w:type="spellEnd"/>
      <w:r>
        <w:rPr>
          <w:rFonts w:eastAsia="Times New Roman"/>
          <w:szCs w:val="24"/>
        </w:rPr>
        <w:t xml:space="preserve"> κώδικες, οι οποίοι έχουν την καταγωγή τ</w:t>
      </w:r>
      <w:r>
        <w:rPr>
          <w:rFonts w:eastAsia="Times New Roman"/>
          <w:szCs w:val="24"/>
        </w:rPr>
        <w:t>ους από την πορεία του έθνους μέσα στην ιστορία.</w:t>
      </w:r>
    </w:p>
    <w:p w14:paraId="670F58F8" w14:textId="77777777" w:rsidR="00D35489" w:rsidRDefault="0006190C">
      <w:pPr>
        <w:spacing w:line="600" w:lineRule="auto"/>
        <w:ind w:firstLine="720"/>
        <w:jc w:val="both"/>
        <w:rPr>
          <w:rFonts w:eastAsia="Times New Roman"/>
          <w:szCs w:val="24"/>
        </w:rPr>
      </w:pPr>
      <w:r>
        <w:rPr>
          <w:rFonts w:eastAsia="Times New Roman"/>
          <w:szCs w:val="24"/>
        </w:rPr>
        <w:t xml:space="preserve">Ως ελληνικό εθνικιστικό κίνημα αντιμαχόμαστε σθεναρά την κατάπτωση της σημερινής παιδείας, διότι η θεσμική αυτή δυνατότητα των </w:t>
      </w:r>
      <w:proofErr w:type="spellStart"/>
      <w:r>
        <w:rPr>
          <w:rFonts w:eastAsia="Times New Roman"/>
          <w:szCs w:val="24"/>
        </w:rPr>
        <w:t>εθνομηδενιστών</w:t>
      </w:r>
      <w:proofErr w:type="spellEnd"/>
      <w:r>
        <w:rPr>
          <w:rFonts w:eastAsia="Times New Roman"/>
          <w:szCs w:val="24"/>
        </w:rPr>
        <w:t xml:space="preserve"> και η υπαγωγή της διαμορφώσεως αυτής στα χέρια τους είναι κάτι το</w:t>
      </w:r>
      <w:r>
        <w:rPr>
          <w:rFonts w:eastAsia="Times New Roman"/>
          <w:szCs w:val="24"/>
        </w:rPr>
        <w:t xml:space="preserve"> επικίνδυνο.</w:t>
      </w:r>
    </w:p>
    <w:p w14:paraId="670F58F9" w14:textId="77777777" w:rsidR="00D35489" w:rsidRDefault="0006190C">
      <w:pPr>
        <w:spacing w:line="600" w:lineRule="auto"/>
        <w:ind w:firstLine="720"/>
        <w:jc w:val="both"/>
        <w:rPr>
          <w:rFonts w:eastAsia="Times New Roman"/>
          <w:szCs w:val="24"/>
        </w:rPr>
      </w:pPr>
      <w:r>
        <w:rPr>
          <w:rFonts w:eastAsia="Times New Roman"/>
          <w:szCs w:val="24"/>
        </w:rPr>
        <w:t>Με λίγα λόγια, όχι μόνο δεν διακείμεθα θετικοί επί της αρχής της προσπάθειας αποδομήσεως της εθνικής ταυτότητας μέσω της εκπαιδεύσεως, αλλά είμαστε φύσει αντίθετοι σε κάθε επιχείρηση υπονομεύσεως και απαξιώσεως της εθνικής συνειδήσεως.</w:t>
      </w:r>
    </w:p>
    <w:p w14:paraId="670F58FA" w14:textId="77777777" w:rsidR="00D35489" w:rsidRDefault="0006190C">
      <w:pPr>
        <w:spacing w:line="600" w:lineRule="auto"/>
        <w:ind w:firstLine="720"/>
        <w:jc w:val="both"/>
        <w:rPr>
          <w:rFonts w:eastAsia="Times New Roman"/>
          <w:szCs w:val="24"/>
        </w:rPr>
      </w:pPr>
      <w:r>
        <w:rPr>
          <w:rFonts w:eastAsia="Times New Roman"/>
          <w:szCs w:val="24"/>
        </w:rPr>
        <w:t>Ας πάμε</w:t>
      </w:r>
      <w:r>
        <w:rPr>
          <w:rFonts w:eastAsia="Times New Roman"/>
          <w:szCs w:val="24"/>
        </w:rPr>
        <w:t xml:space="preserve"> τώρα στο παρόν νομοσχέδιο. Οι εξετάσεις του Κρατικού Πιστοποιητικού Γλωσσομάθειας σχεδιάστηκαν βάσει των αρχών που διαπνέουν το κοινό ευρωπαϊκό πλαίσιο αναφοράς για τις γλώσσες. Από το 2003 δε το σύστημα εξετάσεων και πιστοποιήσεως του Κρατικού Πιστοποιητ</w:t>
      </w:r>
      <w:r>
        <w:rPr>
          <w:rFonts w:eastAsia="Times New Roman"/>
          <w:szCs w:val="24"/>
        </w:rPr>
        <w:t>ικού Γλωσσομάθειας λειτουργεί συνεχώς εντύπως, ενώ από το 2010 ξεκίνησε η ηλεκτρονική εκδοχή του, με σκοπό η ηλεκτρονική εξέταση να παρέχει αυτοματοποιημένες δομές.</w:t>
      </w:r>
    </w:p>
    <w:p w14:paraId="670F58FB" w14:textId="77777777" w:rsidR="00D35489" w:rsidRDefault="0006190C">
      <w:pPr>
        <w:spacing w:line="600" w:lineRule="auto"/>
        <w:ind w:firstLine="720"/>
        <w:jc w:val="both"/>
        <w:rPr>
          <w:rFonts w:eastAsia="Times New Roman"/>
          <w:szCs w:val="24"/>
        </w:rPr>
      </w:pPr>
      <w:r>
        <w:rPr>
          <w:rFonts w:eastAsia="Times New Roman"/>
          <w:szCs w:val="24"/>
        </w:rPr>
        <w:t>Αναμφιβόλως, το Κρατικό Πιστοποιητικό Γλωσσομάθειας είναι ένα ισχυρό όπλο γλωσσομάθειας, το</w:t>
      </w:r>
      <w:r>
        <w:rPr>
          <w:rFonts w:eastAsia="Times New Roman"/>
          <w:szCs w:val="24"/>
        </w:rPr>
        <w:t xml:space="preserve"> οποίο, όμως, χρήζει αναβαθμίσεως. Σαφώς και πρέπει να βελτιωθούν οι συνθήκες των εξετάσεων, γεγονός που υποβοηθά την εξασφάλιση έγκυρης πιστοποιήσεως με χαμηλά εξέταστρα.</w:t>
      </w:r>
    </w:p>
    <w:p w14:paraId="670F58FC" w14:textId="77777777" w:rsidR="00D35489" w:rsidRDefault="0006190C">
      <w:pPr>
        <w:spacing w:line="600" w:lineRule="auto"/>
        <w:ind w:firstLine="720"/>
        <w:jc w:val="both"/>
        <w:rPr>
          <w:rFonts w:eastAsia="Times New Roman"/>
          <w:szCs w:val="24"/>
        </w:rPr>
      </w:pPr>
      <w:r>
        <w:rPr>
          <w:rFonts w:eastAsia="Times New Roman"/>
          <w:szCs w:val="24"/>
        </w:rPr>
        <w:t>Εκεί που θα πρέπει, όμως, να δοθεί περισσότερη έμφαση και προσοχή είναι στις νέες ρυ</w:t>
      </w:r>
      <w:r>
        <w:rPr>
          <w:rFonts w:eastAsia="Times New Roman"/>
          <w:szCs w:val="24"/>
        </w:rPr>
        <w:t xml:space="preserve">θμίσεις που εισάγονται στο νομοσχέδιο για την πρωτοβάθμια και δευτεροβάθμια εκπαίδευση. </w:t>
      </w:r>
    </w:p>
    <w:p w14:paraId="670F58FD" w14:textId="77777777" w:rsidR="00D35489" w:rsidRDefault="0006190C">
      <w:pPr>
        <w:spacing w:line="600" w:lineRule="auto"/>
        <w:ind w:firstLine="720"/>
        <w:jc w:val="both"/>
        <w:rPr>
          <w:rFonts w:eastAsia="Times New Roman"/>
          <w:szCs w:val="24"/>
        </w:rPr>
      </w:pPr>
      <w:r>
        <w:rPr>
          <w:rFonts w:eastAsia="Times New Roman"/>
          <w:szCs w:val="24"/>
        </w:rPr>
        <w:t xml:space="preserve">Εισάγεται ο </w:t>
      </w:r>
      <w:r>
        <w:rPr>
          <w:rFonts w:eastAsia="Times New Roman"/>
          <w:szCs w:val="24"/>
        </w:rPr>
        <w:t>ε</w:t>
      </w:r>
      <w:r>
        <w:rPr>
          <w:rFonts w:eastAsia="Times New Roman"/>
          <w:szCs w:val="24"/>
        </w:rPr>
        <w:t xml:space="preserve">νιαίος </w:t>
      </w:r>
      <w:r>
        <w:rPr>
          <w:rFonts w:eastAsia="Times New Roman"/>
          <w:szCs w:val="24"/>
        </w:rPr>
        <w:t>α</w:t>
      </w:r>
      <w:r>
        <w:rPr>
          <w:rFonts w:eastAsia="Times New Roman"/>
          <w:szCs w:val="24"/>
        </w:rPr>
        <w:t xml:space="preserve">ριθμός </w:t>
      </w:r>
      <w:r>
        <w:rPr>
          <w:rFonts w:eastAsia="Times New Roman"/>
          <w:szCs w:val="24"/>
        </w:rPr>
        <w:t>μ</w:t>
      </w:r>
      <w:r>
        <w:rPr>
          <w:rFonts w:eastAsia="Times New Roman"/>
          <w:szCs w:val="24"/>
        </w:rPr>
        <w:t xml:space="preserve">αθητή. Η θέσπιση του </w:t>
      </w:r>
      <w:r>
        <w:rPr>
          <w:rFonts w:eastAsia="Times New Roman"/>
          <w:szCs w:val="24"/>
        </w:rPr>
        <w:t>ε</w:t>
      </w:r>
      <w:r>
        <w:rPr>
          <w:rFonts w:eastAsia="Times New Roman"/>
          <w:szCs w:val="24"/>
        </w:rPr>
        <w:t xml:space="preserve">νιαίου </w:t>
      </w:r>
      <w:r>
        <w:rPr>
          <w:rFonts w:eastAsia="Times New Roman"/>
          <w:szCs w:val="24"/>
        </w:rPr>
        <w:t>α</w:t>
      </w:r>
      <w:r>
        <w:rPr>
          <w:rFonts w:eastAsia="Times New Roman"/>
          <w:szCs w:val="24"/>
        </w:rPr>
        <w:t xml:space="preserve">ριθμού </w:t>
      </w:r>
      <w:r>
        <w:rPr>
          <w:rFonts w:eastAsia="Times New Roman"/>
          <w:szCs w:val="24"/>
        </w:rPr>
        <w:t>μ</w:t>
      </w:r>
      <w:r>
        <w:rPr>
          <w:rFonts w:eastAsia="Times New Roman"/>
          <w:szCs w:val="24"/>
        </w:rPr>
        <w:t>αθητή θα διευκολύνει δήθεν την ταυτοποίηση και παρακολούθηση της πορείας του κάθε μαθητή στα σχολικά</w:t>
      </w:r>
      <w:r>
        <w:rPr>
          <w:rFonts w:eastAsia="Times New Roman"/>
          <w:szCs w:val="24"/>
        </w:rPr>
        <w:t xml:space="preserve"> έτη φοίτησης, ανεξάρτητα από τις μονάδες ή τις γεωγραφικές περιοχές στις οποίες φοιτά, με απόλυτο σεβασμό στα προσωπικά δεδομένα. Ταυτόχρονα, θα γίνεται έλεγχος για τυχόν εγγραφή μαθητή στην ίδια σχολική χρονιά σε περισσότερα από ένα σχολεία, καθώς και γι</w:t>
      </w:r>
      <w:r>
        <w:rPr>
          <w:rFonts w:eastAsia="Times New Roman"/>
          <w:szCs w:val="24"/>
        </w:rPr>
        <w:t>α ταυτοποίηση των αλλοδαπών μαθητών, όταν ζητούν αλλαγή στοιχείων.</w:t>
      </w:r>
    </w:p>
    <w:p w14:paraId="670F58FE" w14:textId="77777777" w:rsidR="00D35489" w:rsidRDefault="0006190C">
      <w:pPr>
        <w:spacing w:line="600" w:lineRule="auto"/>
        <w:ind w:firstLine="720"/>
        <w:jc w:val="both"/>
        <w:rPr>
          <w:rFonts w:eastAsia="Times New Roman"/>
          <w:szCs w:val="24"/>
        </w:rPr>
      </w:pPr>
      <w:r>
        <w:rPr>
          <w:rFonts w:eastAsia="Times New Roman"/>
          <w:szCs w:val="24"/>
        </w:rPr>
        <w:t xml:space="preserve">Εδώ, λαμβάνοντας υπ’ </w:t>
      </w:r>
      <w:proofErr w:type="spellStart"/>
      <w:r>
        <w:rPr>
          <w:rFonts w:eastAsia="Times New Roman"/>
          <w:szCs w:val="24"/>
        </w:rPr>
        <w:t>όψιν</w:t>
      </w:r>
      <w:proofErr w:type="spellEnd"/>
      <w:r>
        <w:rPr>
          <w:rFonts w:eastAsia="Times New Roman"/>
          <w:szCs w:val="24"/>
        </w:rPr>
        <w:t xml:space="preserve"> τις επιδιώξεις της </w:t>
      </w:r>
      <w:r>
        <w:rPr>
          <w:rFonts w:eastAsia="Times New Roman"/>
          <w:szCs w:val="24"/>
        </w:rPr>
        <w:t>σ</w:t>
      </w:r>
      <w:r>
        <w:rPr>
          <w:rFonts w:eastAsia="Times New Roman"/>
          <w:szCs w:val="24"/>
        </w:rPr>
        <w:t>υγκυβερνήσεως και της πιέσεις για ένταξη τέκνων λαθρομεταναστών, μάλλον στοιχειοθετείτε ευνοϊκή ρύθμιση για τους αλλογενείς μαθητές και φακέλωμ</w:t>
      </w:r>
      <w:r>
        <w:rPr>
          <w:rFonts w:eastAsia="Times New Roman"/>
          <w:szCs w:val="24"/>
        </w:rPr>
        <w:t xml:space="preserve">α των Ελλήνων μαθητών. </w:t>
      </w:r>
    </w:p>
    <w:p w14:paraId="670F58FF" w14:textId="77777777" w:rsidR="00D35489" w:rsidRDefault="0006190C">
      <w:pPr>
        <w:spacing w:line="600" w:lineRule="auto"/>
        <w:ind w:firstLine="720"/>
        <w:jc w:val="both"/>
        <w:rPr>
          <w:rFonts w:eastAsia="Times New Roman"/>
          <w:szCs w:val="24"/>
        </w:rPr>
      </w:pPr>
      <w:r>
        <w:rPr>
          <w:rFonts w:eastAsia="Times New Roman"/>
          <w:szCs w:val="24"/>
        </w:rPr>
        <w:t xml:space="preserve">Εδώ εντοπίζουμε έναν θεσμό, ο οποίος εμφιλοχωρεί στην προσωπικότητα του μαθητή και ο σκοπός της υλοποιήσεώς του μόνο αγνός δεν είναι. Η έννοια του </w:t>
      </w:r>
      <w:r>
        <w:rPr>
          <w:rFonts w:eastAsia="Times New Roman"/>
          <w:szCs w:val="24"/>
        </w:rPr>
        <w:t>ε</w:t>
      </w:r>
      <w:r>
        <w:rPr>
          <w:rFonts w:eastAsia="Times New Roman"/>
          <w:szCs w:val="24"/>
        </w:rPr>
        <w:t xml:space="preserve">νιαίου </w:t>
      </w:r>
      <w:r>
        <w:rPr>
          <w:rFonts w:eastAsia="Times New Roman"/>
          <w:szCs w:val="24"/>
        </w:rPr>
        <w:t>α</w:t>
      </w:r>
      <w:r>
        <w:rPr>
          <w:rFonts w:eastAsia="Times New Roman"/>
          <w:szCs w:val="24"/>
        </w:rPr>
        <w:t xml:space="preserve">ριθμού </w:t>
      </w:r>
      <w:r>
        <w:rPr>
          <w:rFonts w:eastAsia="Times New Roman"/>
          <w:szCs w:val="24"/>
        </w:rPr>
        <w:t>μ</w:t>
      </w:r>
      <w:r>
        <w:rPr>
          <w:rFonts w:eastAsia="Times New Roman"/>
          <w:szCs w:val="24"/>
        </w:rPr>
        <w:t xml:space="preserve">αθητή εντάσσεται στο πλαίσιο της προσπάθειας καταγραφής της </w:t>
      </w:r>
      <w:proofErr w:type="spellStart"/>
      <w:r>
        <w:rPr>
          <w:rFonts w:eastAsia="Times New Roman"/>
          <w:szCs w:val="24"/>
        </w:rPr>
        <w:t>ψυχοδιανοητικής</w:t>
      </w:r>
      <w:proofErr w:type="spellEnd"/>
      <w:r>
        <w:rPr>
          <w:rFonts w:eastAsia="Times New Roman"/>
          <w:szCs w:val="24"/>
        </w:rPr>
        <w:t xml:space="preserve"> αναπτύξεως του νεαρού μαθητή και των ψυχολογικών ανησυχιών του. Η παρακολούθηση της πορείας του μέσω του </w:t>
      </w:r>
      <w:r>
        <w:rPr>
          <w:rFonts w:eastAsia="Times New Roman"/>
          <w:szCs w:val="24"/>
        </w:rPr>
        <w:t>ε</w:t>
      </w:r>
      <w:r>
        <w:rPr>
          <w:rFonts w:eastAsia="Times New Roman"/>
          <w:szCs w:val="24"/>
        </w:rPr>
        <w:t xml:space="preserve">νιαίου </w:t>
      </w:r>
      <w:r>
        <w:rPr>
          <w:rFonts w:eastAsia="Times New Roman"/>
          <w:szCs w:val="24"/>
        </w:rPr>
        <w:t>α</w:t>
      </w:r>
      <w:r>
        <w:rPr>
          <w:rFonts w:eastAsia="Times New Roman"/>
          <w:szCs w:val="24"/>
        </w:rPr>
        <w:t xml:space="preserve">ριθμού </w:t>
      </w:r>
      <w:r>
        <w:rPr>
          <w:rFonts w:eastAsia="Times New Roman"/>
          <w:szCs w:val="24"/>
        </w:rPr>
        <w:t>μ</w:t>
      </w:r>
      <w:r>
        <w:rPr>
          <w:rFonts w:eastAsia="Times New Roman"/>
          <w:szCs w:val="24"/>
        </w:rPr>
        <w:t xml:space="preserve">αθητή παρεμβαίνει καταφώρως στα προσωπικά δεδομένα και αν </w:t>
      </w:r>
      <w:r>
        <w:rPr>
          <w:rFonts w:eastAsia="Times New Roman"/>
          <w:szCs w:val="24"/>
        </w:rPr>
        <w:t xml:space="preserve">λάβουμε υπ’ </w:t>
      </w:r>
      <w:proofErr w:type="spellStart"/>
      <w:r>
        <w:rPr>
          <w:rFonts w:eastAsia="Times New Roman"/>
          <w:szCs w:val="24"/>
        </w:rPr>
        <w:t>όψιν</w:t>
      </w:r>
      <w:proofErr w:type="spellEnd"/>
      <w:r>
        <w:rPr>
          <w:rFonts w:eastAsia="Times New Roman"/>
          <w:szCs w:val="24"/>
        </w:rPr>
        <w:t xml:space="preserve"> και την άθλια εκστρατεία περί </w:t>
      </w:r>
      <w:proofErr w:type="spellStart"/>
      <w:r>
        <w:rPr>
          <w:rFonts w:eastAsia="Times New Roman"/>
          <w:szCs w:val="24"/>
        </w:rPr>
        <w:t>διεμφυλικών</w:t>
      </w:r>
      <w:proofErr w:type="spellEnd"/>
      <w:r>
        <w:rPr>
          <w:rFonts w:eastAsia="Times New Roman"/>
          <w:szCs w:val="24"/>
        </w:rPr>
        <w:t xml:space="preserve"> προτύπων και την προσπάθεια επιβολής νέων στερεοτύπων, που αποτελούν βόμβα στα θεμέλια της κοινωνίας, τότε μιλάμε για έναν θεσμό επικίνδυνο, καθώς το παιδί θα τίθεται υπό αυστηρό έλεγχο. Οι τυχόν α</w:t>
      </w:r>
      <w:r>
        <w:rPr>
          <w:rFonts w:eastAsia="Times New Roman"/>
          <w:szCs w:val="24"/>
        </w:rPr>
        <w:t xml:space="preserve">ποκλίσεις της συμπεριφοράς του, που απορρέουν από τους φυσικούς νόμους της κοινωνικότητος, πιθανόν να απορρίπτονται και οι παρεμβάσεις μέσω της παρακολουθήσεώς του θα έχουν σαφώς αντίκτυπο στον ψυχισμό και στην </w:t>
      </w:r>
      <w:proofErr w:type="spellStart"/>
      <w:r>
        <w:rPr>
          <w:rFonts w:eastAsia="Times New Roman"/>
          <w:szCs w:val="24"/>
        </w:rPr>
        <w:t>ψυχοσύνθεσή</w:t>
      </w:r>
      <w:proofErr w:type="spellEnd"/>
      <w:r>
        <w:rPr>
          <w:rFonts w:eastAsia="Times New Roman"/>
          <w:szCs w:val="24"/>
        </w:rPr>
        <w:t xml:space="preserve"> του. Επομένως η Χρυσή Αυγή λέει «</w:t>
      </w:r>
      <w:r>
        <w:rPr>
          <w:rFonts w:eastAsia="Times New Roman"/>
          <w:szCs w:val="24"/>
        </w:rPr>
        <w:t xml:space="preserve">όχι στον </w:t>
      </w:r>
      <w:r>
        <w:rPr>
          <w:rFonts w:eastAsia="Times New Roman"/>
          <w:szCs w:val="24"/>
        </w:rPr>
        <w:t>ε</w:t>
      </w:r>
      <w:r>
        <w:rPr>
          <w:rFonts w:eastAsia="Times New Roman"/>
          <w:szCs w:val="24"/>
        </w:rPr>
        <w:t xml:space="preserve">νιαίο </w:t>
      </w:r>
      <w:r>
        <w:rPr>
          <w:rFonts w:eastAsia="Times New Roman"/>
          <w:szCs w:val="24"/>
        </w:rPr>
        <w:t>α</w:t>
      </w:r>
      <w:r>
        <w:rPr>
          <w:rFonts w:eastAsia="Times New Roman"/>
          <w:szCs w:val="24"/>
        </w:rPr>
        <w:t xml:space="preserve">ριθμό </w:t>
      </w:r>
      <w:r>
        <w:rPr>
          <w:rFonts w:eastAsia="Times New Roman"/>
          <w:szCs w:val="24"/>
        </w:rPr>
        <w:t>μ</w:t>
      </w:r>
      <w:r>
        <w:rPr>
          <w:rFonts w:eastAsia="Times New Roman"/>
          <w:szCs w:val="24"/>
        </w:rPr>
        <w:t>αθητή.</w:t>
      </w:r>
    </w:p>
    <w:p w14:paraId="670F590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σύσταση Διεύθυνσης Ιδιωτικής Εκπαίδευσης στο Υπουργείο Παιδείας προβλέπεται, προκειμένου το σύνολο των ζητημάτων που αφορούν την ιδιωτική εκπαίδευση να αντιμετωπίζεται ενιαία με οριστικό και αποτελεσματικό τρόπο για όλα τα </w:t>
      </w:r>
      <w:r>
        <w:rPr>
          <w:rFonts w:eastAsia="Times New Roman" w:cs="Times New Roman"/>
          <w:szCs w:val="24"/>
        </w:rPr>
        <w:t xml:space="preserve">ενδιαφερόμενα μέλη. Και αυτό είναι αρκετά ύποπτο, καθώς ο ενιαίος και απόλυτος έλεγχος των ιδιωτικών σχολείων από το Υπουργείο είναι μια εξόφθαλμη αφορμή για να συντάσσονται αυτά απολύτως με τη γραμμή της αντεθνικής και </w:t>
      </w:r>
      <w:proofErr w:type="spellStart"/>
      <w:r>
        <w:rPr>
          <w:rFonts w:eastAsia="Times New Roman" w:cs="Times New Roman"/>
          <w:szCs w:val="24"/>
        </w:rPr>
        <w:t>εθνομηδενιστικής</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υγκυβερνήσεως. </w:t>
      </w:r>
    </w:p>
    <w:p w14:paraId="670F590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Όμ</w:t>
      </w:r>
      <w:r>
        <w:rPr>
          <w:rFonts w:eastAsia="Times New Roman" w:cs="Times New Roman"/>
          <w:szCs w:val="24"/>
        </w:rPr>
        <w:t xml:space="preserve">ως, ο συγκεντρωτικός χαρακτήρας που θεσπίζεται εδώ αφήνει πολλά υπονοούμενα στις σκοπιμότητες που αποκρύπτονται πίσω από το πρόσχημα των ανακυπτουσών αδυναμιών και της υποτιθέμενης ανάγκης </w:t>
      </w:r>
      <w:proofErr w:type="spellStart"/>
      <w:r>
        <w:rPr>
          <w:rFonts w:eastAsia="Times New Roman" w:cs="Times New Roman"/>
          <w:szCs w:val="24"/>
        </w:rPr>
        <w:t>εξορθολογισμού</w:t>
      </w:r>
      <w:proofErr w:type="spellEnd"/>
      <w:r>
        <w:rPr>
          <w:rFonts w:eastAsia="Times New Roman" w:cs="Times New Roman"/>
          <w:szCs w:val="24"/>
        </w:rPr>
        <w:t xml:space="preserve"> των αρμοδιοτήτων των υπηρεσιών του Υπουργείου. </w:t>
      </w:r>
    </w:p>
    <w:p w14:paraId="670F590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Μέσα</w:t>
      </w:r>
      <w:r>
        <w:rPr>
          <w:rFonts w:eastAsia="Times New Roman" w:cs="Times New Roman"/>
          <w:szCs w:val="24"/>
        </w:rPr>
        <w:t xml:space="preserve"> σε διατάξεις τυπικές και τεχνικές, όπως η εκχώρηση μουσείου στο Καποδιστριακό, και ζητήματα επαγγελματικής εκπαιδεύσεως υποβόσκουν διατάξεις που προωθούν την αφομοίωση της </w:t>
      </w:r>
      <w:proofErr w:type="spellStart"/>
      <w:r>
        <w:rPr>
          <w:rFonts w:eastAsia="Times New Roman" w:cs="Times New Roman"/>
          <w:szCs w:val="24"/>
        </w:rPr>
        <w:t>ελληνοποίησης</w:t>
      </w:r>
      <w:proofErr w:type="spellEnd"/>
      <w:r>
        <w:rPr>
          <w:rFonts w:eastAsia="Times New Roman" w:cs="Times New Roman"/>
          <w:szCs w:val="24"/>
        </w:rPr>
        <w:t xml:space="preserve"> και νομιμοποίησης λαθρομεταναστών. </w:t>
      </w:r>
    </w:p>
    <w:p w14:paraId="670F590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Συγκεκριμένα, η νομοτεχνική βελτί</w:t>
      </w:r>
      <w:r>
        <w:rPr>
          <w:rFonts w:eastAsia="Times New Roman" w:cs="Times New Roman"/>
          <w:szCs w:val="24"/>
        </w:rPr>
        <w:t xml:space="preserve">ωση επί του άρθρου 29 καθιστά κατάδηλες τις μεθοδεύσεις των αντεθνικών και πολιτικών πρακτόρων της </w:t>
      </w:r>
      <w:proofErr w:type="spellStart"/>
      <w:r>
        <w:rPr>
          <w:rFonts w:eastAsia="Times New Roman" w:cs="Times New Roman"/>
          <w:szCs w:val="24"/>
        </w:rPr>
        <w:t>συριζαίικης</w:t>
      </w:r>
      <w:proofErr w:type="spellEnd"/>
      <w:r>
        <w:rPr>
          <w:rFonts w:eastAsia="Times New Roman" w:cs="Times New Roman"/>
          <w:szCs w:val="24"/>
        </w:rPr>
        <w:t xml:space="preserve"> συμπαιγνίας, </w:t>
      </w:r>
      <w:proofErr w:type="spellStart"/>
      <w:r>
        <w:rPr>
          <w:rFonts w:eastAsia="Times New Roman" w:cs="Times New Roman"/>
          <w:szCs w:val="24"/>
        </w:rPr>
        <w:t>εδραζόμενες</w:t>
      </w:r>
      <w:proofErr w:type="spellEnd"/>
      <w:r>
        <w:rPr>
          <w:rFonts w:eastAsia="Times New Roman" w:cs="Times New Roman"/>
          <w:szCs w:val="24"/>
        </w:rPr>
        <w:t xml:space="preserve"> στις </w:t>
      </w:r>
      <w:proofErr w:type="spellStart"/>
      <w:r>
        <w:rPr>
          <w:rFonts w:eastAsia="Times New Roman" w:cs="Times New Roman"/>
          <w:szCs w:val="24"/>
        </w:rPr>
        <w:t>εθνοδιαλυτικές</w:t>
      </w:r>
      <w:proofErr w:type="spellEnd"/>
      <w:r>
        <w:rPr>
          <w:rFonts w:eastAsia="Times New Roman" w:cs="Times New Roman"/>
          <w:szCs w:val="24"/>
        </w:rPr>
        <w:t xml:space="preserve"> βλέψεις τους για πλήρη </w:t>
      </w:r>
      <w:proofErr w:type="spellStart"/>
      <w:r>
        <w:rPr>
          <w:rFonts w:eastAsia="Times New Roman" w:cs="Times New Roman"/>
          <w:szCs w:val="24"/>
        </w:rPr>
        <w:t>απεθνικοποίηση</w:t>
      </w:r>
      <w:proofErr w:type="spellEnd"/>
      <w:r>
        <w:rPr>
          <w:rFonts w:eastAsia="Times New Roman" w:cs="Times New Roman"/>
          <w:szCs w:val="24"/>
        </w:rPr>
        <w:t xml:space="preserve"> του ελληνικού κράτους, διάχυση των κυμάτων αλλογενών επί της ε</w:t>
      </w:r>
      <w:r>
        <w:rPr>
          <w:rFonts w:eastAsia="Times New Roman" w:cs="Times New Roman"/>
          <w:szCs w:val="24"/>
        </w:rPr>
        <w:t xml:space="preserve">πικράτειας, αλλοίωση της πληθυσμιακής συνθέσεως της ελληνικής κοινωνίας και ομοιογένειάς της. </w:t>
      </w:r>
    </w:p>
    <w:p w14:paraId="670F590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Συγκεκριμένα, δεν είναι αρκετή γι’ αυτούς η προϋπόθεση του ελληνικού σχολείου, αλλά αυτό επεκτείνεται με τη φράση «ή σε σχολείο που ακολουθεί ελληνικό πρόγραμμα»</w:t>
      </w:r>
      <w:r>
        <w:rPr>
          <w:rFonts w:eastAsia="Times New Roman" w:cs="Times New Roman"/>
          <w:szCs w:val="24"/>
        </w:rPr>
        <w:t xml:space="preserve">. </w:t>
      </w:r>
    </w:p>
    <w:p w14:paraId="670F590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εμάς τους Έλληνες εθνικιστές δεν αποτελεί ύψιστο θέμα η διευθέτηση τυπικών σημαντικών ζητημάτων, αλλά το εκτυλισσόμενο έγκλημα που βρίσκεται σε εξέλιξη και αυτό είναι η άνευ όρων και μαζική αφομοίωση κυμάτων λαθρομεταναστών εντός του εθνικού κορμού.</w:t>
      </w:r>
      <w:r>
        <w:rPr>
          <w:rFonts w:eastAsia="Times New Roman" w:cs="Times New Roman"/>
          <w:szCs w:val="24"/>
        </w:rPr>
        <w:t xml:space="preserve"> </w:t>
      </w:r>
    </w:p>
    <w:p w14:paraId="670F590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Επίσης, τι εννοούν «σχολείο με ελληνικό πρόγραμμα»; Τι είδους σχολεία είναι αυτά εκτός των ιδιωτικών ιδρυμάτων; Έχει σχέση αυτή η διάταξη με το άρθρο</w:t>
      </w:r>
      <w:r>
        <w:rPr>
          <w:rFonts w:eastAsia="Times New Roman" w:cs="Times New Roman"/>
          <w:szCs w:val="24"/>
        </w:rPr>
        <w:t>,</w:t>
      </w:r>
      <w:r>
        <w:rPr>
          <w:rFonts w:eastAsia="Times New Roman" w:cs="Times New Roman"/>
          <w:szCs w:val="24"/>
        </w:rPr>
        <w:t xml:space="preserve"> στο οποίο ενισχύονται οι αρμοδιότητες του </w:t>
      </w:r>
      <w:r>
        <w:rPr>
          <w:rFonts w:eastAsia="Times New Roman" w:cs="Times New Roman"/>
          <w:szCs w:val="24"/>
        </w:rPr>
        <w:t>«</w:t>
      </w:r>
      <w:r>
        <w:rPr>
          <w:rFonts w:eastAsia="Times New Roman" w:cs="Times New Roman"/>
          <w:szCs w:val="24"/>
        </w:rPr>
        <w:t>Υπουργείου Αντεθνικής Παιδείας</w:t>
      </w:r>
      <w:r>
        <w:rPr>
          <w:rFonts w:eastAsia="Times New Roman" w:cs="Times New Roman"/>
          <w:szCs w:val="24"/>
        </w:rPr>
        <w:t>»</w:t>
      </w:r>
      <w:r>
        <w:rPr>
          <w:rFonts w:eastAsia="Times New Roman" w:cs="Times New Roman"/>
          <w:szCs w:val="24"/>
        </w:rPr>
        <w:t xml:space="preserve"> στα ιδιωτικά σχολεία; Μήπως </w:t>
      </w:r>
      <w:r>
        <w:rPr>
          <w:rFonts w:eastAsia="Times New Roman" w:cs="Times New Roman"/>
          <w:szCs w:val="24"/>
        </w:rPr>
        <w:t>στο μέλλον δημιουργηθούν ιδιωτικά ιδρύματα από τις περίφημες ΜΚΟ με ελληνικό πρόγραμμα, η φοίτηση στα οποία από λαθρομετανάστες αποτελέσει το εισιτήριο για τη μαζική απόδοση ιθαγένειας;</w:t>
      </w:r>
    </w:p>
    <w:p w14:paraId="670F590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Αυτό που εννοούν και δεν το έχει καταλάβει κανείς, και σκοπίμως και με</w:t>
      </w:r>
      <w:r>
        <w:rPr>
          <w:rFonts w:eastAsia="Times New Roman" w:cs="Times New Roman"/>
          <w:szCs w:val="24"/>
        </w:rPr>
        <w:t xml:space="preserve"> δόλιο τρόπο δεν το ξεκαθαρίζουν, είναι ότι σχολείο με ελληνικό πρόγραμμα θα μπορούσε να θεωρηθεί η διδασκαλία που γίνεται τις απογευματινές ώρες ξεχωριστά σε παιδιά προσφύγων και λαθρομεταναστών στα ελληνικά σχολεία. </w:t>
      </w:r>
    </w:p>
    <w:p w14:paraId="670F590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τον τρόπο αυτό ανοίγεται δρόμος γι</w:t>
      </w:r>
      <w:r>
        <w:rPr>
          <w:rFonts w:eastAsia="Times New Roman" w:cs="Times New Roman"/>
          <w:szCs w:val="24"/>
        </w:rPr>
        <w:t xml:space="preserve">α την παροχή ιθαγένειας σε όλους όσοι βρίσκονται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και γι’ αυτό επιμένουν στη φοίτηση στα ελληνικά σχολεία τις απογευματινές ώρες, με ξεχωριστή διδασκαλία στα ελληνικά. </w:t>
      </w:r>
    </w:p>
    <w:p w14:paraId="670F590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Βουλευτ</w:t>
      </w:r>
      <w:r>
        <w:rPr>
          <w:rFonts w:eastAsia="Times New Roman" w:cs="Times New Roman"/>
          <w:szCs w:val="24"/>
        </w:rPr>
        <w:t>ού</w:t>
      </w:r>
      <w:r>
        <w:rPr>
          <w:rFonts w:eastAsia="Times New Roman" w:cs="Times New Roman"/>
          <w:szCs w:val="24"/>
        </w:rPr>
        <w:t>)</w:t>
      </w:r>
    </w:p>
    <w:p w14:paraId="670F590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ήθελα λίγο χρόνο ακόμα, κύριε Πρόεδρε. </w:t>
      </w:r>
    </w:p>
    <w:p w14:paraId="670F590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Πόσο χρόνο θέλετε;</w:t>
      </w:r>
    </w:p>
    <w:p w14:paraId="670F590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Ένα με δύο λεπτά. Θα προσπαθήσω να είμαι σύντομη. </w:t>
      </w:r>
    </w:p>
    <w:p w14:paraId="670F590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Επομένως δεν τους παρέχετε μόρφωση, αλλά εισιτήριο ελληνικής ιθαγένειας. Γιατί ο</w:t>
      </w:r>
      <w:r>
        <w:rPr>
          <w:rFonts w:eastAsia="Times New Roman" w:cs="Times New Roman"/>
          <w:szCs w:val="24"/>
        </w:rPr>
        <w:t xml:space="preserve"> προηγούμενος νόμος περί απονομής ελληνικής ιθαγένειας στους λαθρομετανάστες, που μόνο η Χρυσή Αυγή καταψήφισε, όριζε να φοιτούν τα προσφυγόπουλα σε ελληνικό σχολείο και όχι σε σχολείο με ελληνικό πρόγραμμα. </w:t>
      </w:r>
    </w:p>
    <w:p w14:paraId="670F590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Εν τάχει, γιατί δεν έχω χρόνο, θα αναφερθώ σε μ</w:t>
      </w:r>
      <w:r>
        <w:rPr>
          <w:rFonts w:eastAsia="Times New Roman" w:cs="Times New Roman"/>
          <w:szCs w:val="24"/>
        </w:rPr>
        <w:t xml:space="preserve">ερικά από τα άρθρα, τα οποία θα καταψηφίσουμε. Λέμε «όχι» στο επαίσχυντο άρθρο 7. Σε καμμία περίπτωση δεν πρέπει να καθιερωθεί το φακέλωμα και η παρακολούθηση του μαθητή. </w:t>
      </w:r>
    </w:p>
    <w:p w14:paraId="670F590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Σχετικά με το άρθρο 12, εάν και εισάγονται θεμιτές διατάξεις για τους μαθητές των ΕΠ</w:t>
      </w:r>
      <w:r>
        <w:rPr>
          <w:rFonts w:eastAsia="Times New Roman" w:cs="Times New Roman"/>
          <w:szCs w:val="24"/>
        </w:rPr>
        <w:t xml:space="preserve">ΑΛ, στην παράγραφο 4 ρυθμίζεται δυνατότητα κατατάξεως στις Ένοπλες Δυνάμεις, διάταξη που αντίκειται στο πρόγραμμα της Χρυσής Αυγής, στο πρόγραμμα ενός εθνικού κράτους. </w:t>
      </w:r>
    </w:p>
    <w:p w14:paraId="670F591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άρθρο 13 λέμε, επίσης, «όχι». Εκτός της εισαγωγής χωρίς εξετάσεις στην τριτοβάθμια </w:t>
      </w:r>
      <w:r>
        <w:rPr>
          <w:rFonts w:eastAsia="Times New Roman" w:cs="Times New Roman"/>
          <w:szCs w:val="24"/>
        </w:rPr>
        <w:t>εκπαίδευση για υποψηφίους που αντιμετωπίζουν σοβαρά προβλήματα υγείας, εισάγονται και αλλοδαποί ή και αλλογενείς απόφοιτοι ξένων σχολείων στην ημεδαπή. Ποιων αλλοδαπών; Αυτών που έχουν λάβει ιθαγένεια αντισυνταγματικώς;</w:t>
      </w:r>
    </w:p>
    <w:p w14:paraId="670F591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Επιπλέον, σύμφωνα με τον ν.2525/1997</w:t>
      </w:r>
      <w:r>
        <w:rPr>
          <w:rFonts w:eastAsia="Times New Roman" w:cs="Times New Roman"/>
          <w:szCs w:val="24"/>
        </w:rPr>
        <w:t xml:space="preserve">, σε περίπτωση που υπερβαίνουν τον αριθμό των θέσεων οι αλλογενείς μπορεί να γίνουν δεκτοί κατά προτεραιότητα με απόφαση της συνελεύσεως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σ</w:t>
      </w:r>
      <w:r>
        <w:rPr>
          <w:rFonts w:eastAsia="Times New Roman" w:cs="Times New Roman"/>
          <w:szCs w:val="24"/>
        </w:rPr>
        <w:t xml:space="preserve">πουδών </w:t>
      </w:r>
      <w:r>
        <w:rPr>
          <w:rFonts w:eastAsia="Times New Roman" w:cs="Times New Roman"/>
          <w:szCs w:val="24"/>
        </w:rPr>
        <w:t>ε</w:t>
      </w:r>
      <w:r>
        <w:rPr>
          <w:rFonts w:eastAsia="Times New Roman" w:cs="Times New Roman"/>
          <w:szCs w:val="24"/>
        </w:rPr>
        <w:t>πιλογής εις βάρος Ελλήνων πολιτών. Εδώ βλέπουμε να είναι το κράτος ρατσιστικό εναντίον των Ελ</w:t>
      </w:r>
      <w:r>
        <w:rPr>
          <w:rFonts w:eastAsia="Times New Roman" w:cs="Times New Roman"/>
          <w:szCs w:val="24"/>
        </w:rPr>
        <w:t xml:space="preserve">λήνων. Επίσης, καθίσταται αντιληπτή η διάκριση εις βάρος των ατόμων με αναπηρία από τις εικαστικές τέχνες. </w:t>
      </w:r>
    </w:p>
    <w:p w14:paraId="670F591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14, εάν και είναι γνωστή η κατάσταση στη Θράκη και οι ανάγκες της ιδιάζουσας καταστάσεως, το άρθρο αποτελεί στην ουσία ενίσχυση </w:t>
      </w:r>
      <w:r>
        <w:rPr>
          <w:rFonts w:eastAsia="Times New Roman" w:cs="Times New Roman"/>
          <w:szCs w:val="24"/>
        </w:rPr>
        <w:t xml:space="preserve">του μουσουλμανικού στοιχείου και προνομιακή μεταχείριση των μουσουλμάνων. </w:t>
      </w:r>
    </w:p>
    <w:p w14:paraId="670F591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μουσουλμανική μειονότητα στη Θράκη χρήζει ιδιαίτερης μεταχειρίσεως, με έμφαση στην προάσπιση των εθνικών μας συμφερόντων και όχι με προσανατολισμό την ενδυνάμωση και διεύρυνση των</w:t>
      </w:r>
      <w:r>
        <w:rPr>
          <w:rFonts w:eastAsia="Times New Roman" w:cs="Times New Roman"/>
          <w:szCs w:val="24"/>
        </w:rPr>
        <w:t xml:space="preserve"> δικαιωμάτων της μουσουλμανικής μειονότητας. </w:t>
      </w:r>
    </w:p>
    <w:p w14:paraId="670F591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Εισάγονται περισσότεροι μουσουλμάνοι στο Αριστοτέλειο Πανεπιστήμιο Θεσσαλονίκης, όταν έχει μπλοκάρει η επετηρίδα των μουσουλμάνων εκπαιδευτικών από την ουρά αναμονής. Συνεπώς</w:t>
      </w:r>
      <w:r>
        <w:rPr>
          <w:rFonts w:eastAsia="Times New Roman" w:cs="Times New Roman"/>
          <w:szCs w:val="24"/>
        </w:rPr>
        <w:t xml:space="preserve"> </w:t>
      </w:r>
      <w:r>
        <w:rPr>
          <w:rFonts w:eastAsia="Times New Roman" w:cs="Times New Roman"/>
          <w:szCs w:val="24"/>
        </w:rPr>
        <w:t>πού ακριβώς θα διοριστούν αυτοί και</w:t>
      </w:r>
      <w:r>
        <w:rPr>
          <w:rFonts w:eastAsia="Times New Roman" w:cs="Times New Roman"/>
          <w:szCs w:val="24"/>
        </w:rPr>
        <w:t xml:space="preserve"> τι υπηρεσία θα προσφέρουν; </w:t>
      </w:r>
    </w:p>
    <w:p w14:paraId="670F5915" w14:textId="77777777" w:rsidR="00D35489" w:rsidRDefault="0006190C">
      <w:pPr>
        <w:spacing w:line="600" w:lineRule="auto"/>
        <w:ind w:firstLine="720"/>
        <w:jc w:val="both"/>
        <w:rPr>
          <w:rFonts w:eastAsia="Times New Roman"/>
          <w:szCs w:val="24"/>
        </w:rPr>
      </w:pPr>
      <w:r>
        <w:rPr>
          <w:rFonts w:eastAsia="Times New Roman"/>
          <w:szCs w:val="24"/>
        </w:rPr>
        <w:t>Στο άρθρο 15 λέμε «όχι».</w:t>
      </w:r>
    </w:p>
    <w:p w14:paraId="670F5916" w14:textId="77777777" w:rsidR="00D35489" w:rsidRDefault="0006190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70F5917" w14:textId="77777777" w:rsidR="00D35489" w:rsidRDefault="0006190C">
      <w:pPr>
        <w:spacing w:line="600" w:lineRule="auto"/>
        <w:ind w:firstLine="720"/>
        <w:jc w:val="both"/>
        <w:rPr>
          <w:rFonts w:eastAsia="Times New Roman"/>
          <w:szCs w:val="24"/>
        </w:rPr>
      </w:pPr>
      <w:r>
        <w:rPr>
          <w:rFonts w:eastAsia="Times New Roman"/>
          <w:szCs w:val="24"/>
        </w:rPr>
        <w:t>Τελειώνω, κύριε Πρόεδρε. Συγγνώμη. Θα ήθελα την ανοχή σας.</w:t>
      </w:r>
    </w:p>
    <w:p w14:paraId="670F5918" w14:textId="77777777" w:rsidR="00D35489" w:rsidRDefault="0006190C">
      <w:pPr>
        <w:spacing w:line="600" w:lineRule="auto"/>
        <w:ind w:firstLine="720"/>
        <w:jc w:val="both"/>
        <w:rPr>
          <w:rFonts w:eastAsia="Times New Roman"/>
          <w:szCs w:val="24"/>
        </w:rPr>
      </w:pPr>
      <w:r>
        <w:rPr>
          <w:rFonts w:eastAsia="Times New Roman"/>
          <w:szCs w:val="24"/>
        </w:rPr>
        <w:t>Άκρως ύποπτη είναι η σύσταση της Μονάδας Αυτοτελούς Διεύθυ</w:t>
      </w:r>
      <w:r>
        <w:rPr>
          <w:rFonts w:eastAsia="Times New Roman"/>
          <w:szCs w:val="24"/>
        </w:rPr>
        <w:t xml:space="preserve">νσης Ιδιωτικής Εκπαίδευσης, η οποία θα εποπτεύει τα ιδιωτικά σχολεία πρωτοβάθμιας και δευτεροβάθμιας εκπαίδευσης. </w:t>
      </w:r>
    </w:p>
    <w:p w14:paraId="670F5919" w14:textId="77777777" w:rsidR="00D35489" w:rsidRDefault="0006190C">
      <w:pPr>
        <w:spacing w:line="600" w:lineRule="auto"/>
        <w:ind w:firstLine="720"/>
        <w:jc w:val="both"/>
        <w:rPr>
          <w:rFonts w:eastAsia="Times New Roman"/>
          <w:szCs w:val="24"/>
        </w:rPr>
      </w:pPr>
      <w:r>
        <w:rPr>
          <w:rFonts w:eastAsia="Times New Roman"/>
          <w:szCs w:val="24"/>
        </w:rPr>
        <w:t xml:space="preserve">Άραγε, τι συμπέρασμα συνάγεται από τον επιδιωκόμενο στόχο της </w:t>
      </w:r>
      <w:r>
        <w:rPr>
          <w:rFonts w:eastAsia="Times New Roman"/>
          <w:szCs w:val="24"/>
        </w:rPr>
        <w:t>μ</w:t>
      </w:r>
      <w:r>
        <w:rPr>
          <w:rFonts w:eastAsia="Times New Roman"/>
          <w:szCs w:val="24"/>
        </w:rPr>
        <w:t>ονάδας, ο οποίος είναι η διασφάλιση της παρεχόμενης εκπαίδευσης και η εποπτεία</w:t>
      </w:r>
      <w:r>
        <w:rPr>
          <w:rFonts w:eastAsia="Times New Roman"/>
          <w:szCs w:val="24"/>
        </w:rPr>
        <w:t xml:space="preserve">; Μην τυχόν και κάποιοι παρεκκλίνουν του </w:t>
      </w:r>
      <w:proofErr w:type="spellStart"/>
      <w:r>
        <w:rPr>
          <w:rFonts w:eastAsia="Times New Roman"/>
          <w:szCs w:val="24"/>
        </w:rPr>
        <w:t>εθνομηδενιστικού</w:t>
      </w:r>
      <w:proofErr w:type="spellEnd"/>
      <w:r>
        <w:rPr>
          <w:rFonts w:eastAsia="Times New Roman"/>
          <w:szCs w:val="24"/>
        </w:rPr>
        <w:t xml:space="preserve"> προσανατολισμού του Υπουργείου Παιδείας, που συνθλίβουν την εθνική παιδεία και εισάγουν τα κατάπτυστα πρότυπα κατά της </w:t>
      </w:r>
      <w:proofErr w:type="spellStart"/>
      <w:r>
        <w:rPr>
          <w:rFonts w:eastAsia="Times New Roman"/>
          <w:szCs w:val="24"/>
        </w:rPr>
        <w:t>ομοφοβίας</w:t>
      </w:r>
      <w:proofErr w:type="spellEnd"/>
      <w:r>
        <w:rPr>
          <w:rFonts w:eastAsia="Times New Roman"/>
          <w:szCs w:val="24"/>
        </w:rPr>
        <w:t xml:space="preserve"> και ενός αόρατου ρατσισμού;</w:t>
      </w:r>
    </w:p>
    <w:p w14:paraId="670F591A" w14:textId="77777777" w:rsidR="00D35489" w:rsidRDefault="0006190C">
      <w:pPr>
        <w:spacing w:line="600" w:lineRule="auto"/>
        <w:ind w:firstLine="720"/>
        <w:jc w:val="both"/>
        <w:rPr>
          <w:rFonts w:eastAsia="Times New Roman"/>
          <w:szCs w:val="24"/>
        </w:rPr>
      </w:pPr>
      <w:r>
        <w:rPr>
          <w:rFonts w:eastAsia="Times New Roman"/>
          <w:szCs w:val="24"/>
        </w:rPr>
        <w:t>Στο άρθρο 29 είπαμε «όχι».</w:t>
      </w:r>
    </w:p>
    <w:p w14:paraId="670F591B" w14:textId="77777777" w:rsidR="00D35489" w:rsidRDefault="0006190C">
      <w:pPr>
        <w:spacing w:line="600" w:lineRule="auto"/>
        <w:ind w:firstLine="720"/>
        <w:jc w:val="both"/>
        <w:rPr>
          <w:rFonts w:eastAsia="Times New Roman"/>
          <w:szCs w:val="24"/>
        </w:rPr>
      </w:pPr>
      <w:r>
        <w:rPr>
          <w:rFonts w:eastAsia="Times New Roman"/>
          <w:szCs w:val="24"/>
        </w:rPr>
        <w:t>Άρθρο 31</w:t>
      </w:r>
      <w:r>
        <w:rPr>
          <w:rFonts w:eastAsia="Times New Roman"/>
          <w:szCs w:val="24"/>
        </w:rPr>
        <w:t>.</w:t>
      </w:r>
      <w:r>
        <w:rPr>
          <w:rFonts w:eastAsia="Times New Roman"/>
          <w:szCs w:val="24"/>
        </w:rPr>
        <w:t xml:space="preserve"> Εδώ έχει μεταφερθεί η παράγραφος 11 του άρθρου 19, όπου δεν προβλέπονται ευνοϊκές ρυθμίσεις για πολύτεκνους. Στην ύπατη θέση των κοινωνικών προτεραιοτήτων και αναγκαιοτήτων κείται η ενίσχυση των πολύτεκνων ελληνικών οικογενειών, τα μέλη των οποίων θα πρέπ</w:t>
      </w:r>
      <w:r>
        <w:rPr>
          <w:rFonts w:eastAsia="Times New Roman"/>
          <w:szCs w:val="24"/>
        </w:rPr>
        <w:t xml:space="preserve">ει να διευκολύνονται και να φοιτούν πλησίον της οικογένειας. Μια τέτοια πρόβλεψη, βέβαια, βρίσκεται στον αντίποδα της κοινωνικής αναλγησίας της </w:t>
      </w:r>
      <w:r>
        <w:rPr>
          <w:rFonts w:eastAsia="Times New Roman"/>
          <w:szCs w:val="24"/>
        </w:rPr>
        <w:t>σ</w:t>
      </w:r>
      <w:r>
        <w:rPr>
          <w:rFonts w:eastAsia="Times New Roman"/>
          <w:szCs w:val="24"/>
        </w:rPr>
        <w:t xml:space="preserve">υγκυβέρνησης, η οποία παρέχει αφειδώς και </w:t>
      </w:r>
      <w:proofErr w:type="spellStart"/>
      <w:r>
        <w:rPr>
          <w:rFonts w:eastAsia="Times New Roman"/>
          <w:szCs w:val="24"/>
        </w:rPr>
        <w:t>προκλητικώς</w:t>
      </w:r>
      <w:proofErr w:type="spellEnd"/>
      <w:r>
        <w:rPr>
          <w:rFonts w:eastAsia="Times New Roman"/>
          <w:szCs w:val="24"/>
        </w:rPr>
        <w:t xml:space="preserve"> προνόμια μόνο στους κάθε λογής ξένους, φυσικά με το αζημί</w:t>
      </w:r>
      <w:r>
        <w:rPr>
          <w:rFonts w:eastAsia="Times New Roman"/>
          <w:szCs w:val="24"/>
        </w:rPr>
        <w:t>ωτο.</w:t>
      </w:r>
    </w:p>
    <w:p w14:paraId="670F591C" w14:textId="77777777" w:rsidR="00D35489" w:rsidRDefault="0006190C">
      <w:pPr>
        <w:spacing w:line="600" w:lineRule="auto"/>
        <w:ind w:firstLine="720"/>
        <w:jc w:val="both"/>
        <w:rPr>
          <w:rFonts w:eastAsia="Times New Roman"/>
          <w:szCs w:val="24"/>
        </w:rPr>
      </w:pPr>
      <w:r>
        <w:rPr>
          <w:rFonts w:eastAsia="Times New Roman"/>
          <w:szCs w:val="24"/>
        </w:rPr>
        <w:t>Εν κατακλείδι, το συζητούμενο νομοσχέδιο, το οποίο εισάγει η Κυβέρνηση ΣΥΡΙΖΑ – ΑΝΕΛ, το καταψηφίζουμε επί της αρχής και διατηρούμε επιφυλάξεις για ελάχιστες θετικές διατάξεις.</w:t>
      </w:r>
    </w:p>
    <w:p w14:paraId="670F591D" w14:textId="77777777" w:rsidR="00D35489" w:rsidRDefault="0006190C">
      <w:pPr>
        <w:spacing w:line="600" w:lineRule="auto"/>
        <w:ind w:firstLine="720"/>
        <w:jc w:val="both"/>
        <w:rPr>
          <w:rFonts w:eastAsia="Times New Roman"/>
          <w:szCs w:val="24"/>
        </w:rPr>
      </w:pPr>
      <w:r>
        <w:rPr>
          <w:rFonts w:eastAsia="Times New Roman"/>
          <w:szCs w:val="24"/>
        </w:rPr>
        <w:t>Ευχαριστώ.</w:t>
      </w:r>
    </w:p>
    <w:p w14:paraId="670F591E" w14:textId="77777777" w:rsidR="00D35489" w:rsidRDefault="0006190C">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70F591F"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(Δημήτριος Κρεμαστινός):</w:t>
      </w:r>
      <w:r>
        <w:rPr>
          <w:rFonts w:eastAsia="Times New Roman"/>
          <w:szCs w:val="24"/>
        </w:rPr>
        <w:t xml:space="preserve"> Και εγώ ευχαριστώ.</w:t>
      </w:r>
    </w:p>
    <w:p w14:paraId="670F5920" w14:textId="77777777" w:rsidR="00D35489" w:rsidRDefault="0006190C">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Βουλευτής της Δημοκρατικής Συμπαράταξης.</w:t>
      </w:r>
    </w:p>
    <w:p w14:paraId="670F5921" w14:textId="77777777" w:rsidR="00D35489" w:rsidRDefault="0006190C">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Κυρίες και κύριοι συνάδελφοι, η Κοινοβουλευτική Εκπρόσωπος του ΣΥΡΙΖΑ μάς εγκάλεσε γιατί δεν είπαμε μια καλή κουβέντ</w:t>
      </w:r>
      <w:r>
        <w:rPr>
          <w:rFonts w:eastAsia="Times New Roman"/>
          <w:szCs w:val="24"/>
        </w:rPr>
        <w:t xml:space="preserve">α μέχρι τώρα για την </w:t>
      </w:r>
      <w:proofErr w:type="spellStart"/>
      <w:r>
        <w:rPr>
          <w:rFonts w:eastAsia="Times New Roman"/>
          <w:szCs w:val="24"/>
        </w:rPr>
        <w:t>υπεραπόδοση</w:t>
      </w:r>
      <w:proofErr w:type="spellEnd"/>
      <w:r>
        <w:rPr>
          <w:rFonts w:eastAsia="Times New Roman"/>
          <w:szCs w:val="24"/>
        </w:rPr>
        <w:t xml:space="preserve"> των φόρων και την υπερκάλυψη των εισπράξεων. Μας εγκάλεσε, δηλαδή, γιατί δεν χειροκροτήσαμε την Κυβέρνηση για την </w:t>
      </w:r>
      <w:proofErr w:type="spellStart"/>
      <w:r>
        <w:rPr>
          <w:rFonts w:eastAsia="Times New Roman"/>
          <w:szCs w:val="24"/>
        </w:rPr>
        <w:t>υπερφορολόγηση</w:t>
      </w:r>
      <w:proofErr w:type="spellEnd"/>
      <w:r>
        <w:rPr>
          <w:rFonts w:eastAsia="Times New Roman"/>
          <w:szCs w:val="24"/>
        </w:rPr>
        <w:t xml:space="preserve"> στην οποία έχει υποβάλει τους πολίτες και τις μικρομεσαίες επιχειρήσεις, για τις υψηλές ασφαλι</w:t>
      </w:r>
      <w:r>
        <w:rPr>
          <w:rFonts w:eastAsia="Times New Roman"/>
          <w:szCs w:val="24"/>
        </w:rPr>
        <w:t xml:space="preserve">στικές εισφορές που έχει επιβάλει στους επαγγελματίες, που στο μέλλον θα πάρουν συντάξεις - επιδόματα. </w:t>
      </w:r>
    </w:p>
    <w:p w14:paraId="670F5922" w14:textId="77777777" w:rsidR="00D35489" w:rsidRDefault="0006190C">
      <w:pPr>
        <w:spacing w:line="600" w:lineRule="auto"/>
        <w:ind w:firstLine="720"/>
        <w:jc w:val="both"/>
        <w:rPr>
          <w:rFonts w:eastAsia="Times New Roman"/>
          <w:szCs w:val="24"/>
        </w:rPr>
      </w:pPr>
      <w:r>
        <w:rPr>
          <w:rFonts w:eastAsia="Times New Roman"/>
          <w:szCs w:val="24"/>
        </w:rPr>
        <w:t>Επίσης, μας εγκάλεσε γιατί δεν χειροκροτήσαμε την μεγάλη αύξηση της ωριαίας απασχόλησης και της εκ περιτροπής εργασίας, που παρουσιάζουν τα τελευταία στ</w:t>
      </w:r>
      <w:r>
        <w:rPr>
          <w:rFonts w:eastAsia="Times New Roman"/>
          <w:szCs w:val="24"/>
        </w:rPr>
        <w:t>οιχεία του «</w:t>
      </w:r>
      <w:r>
        <w:rPr>
          <w:rFonts w:eastAsia="Times New Roman"/>
          <w:szCs w:val="24"/>
        </w:rPr>
        <w:t>ΕΡΓΑΝΗ</w:t>
      </w:r>
      <w:r>
        <w:rPr>
          <w:rFonts w:eastAsia="Times New Roman"/>
          <w:szCs w:val="24"/>
        </w:rPr>
        <w:t>», κάνοντας την τετράωρη, τη μερική απασχόληση, που ήταν η υποβαθμισμένη εργασία κάποτε, όραμα μακρινό.</w:t>
      </w:r>
    </w:p>
    <w:p w14:paraId="670F5923"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συζητάμε ένα νομοσχέδιο με τριάντα έξι άρθρα, έξι μόνο από τα οποία τέθηκαν σε διαβούλευση, ενώ τα υπόλο</w:t>
      </w:r>
      <w:r>
        <w:rPr>
          <w:rFonts w:eastAsia="Times New Roman"/>
          <w:szCs w:val="24"/>
        </w:rPr>
        <w:t>ιπα τριάντα ήρθαν κατά την πορεία -και βέβαια με διάφορους τρόπους- και αφορούν κυρίως διευθετήσεις, άλλες αναγκαίες, άλλες όχι, πολλές από τις οποίες όμως είναι πελατειακού χαρακτήρα.</w:t>
      </w:r>
    </w:p>
    <w:p w14:paraId="670F5924" w14:textId="77777777" w:rsidR="00D35489" w:rsidRDefault="0006190C">
      <w:pPr>
        <w:spacing w:line="600" w:lineRule="auto"/>
        <w:ind w:firstLine="720"/>
        <w:jc w:val="both"/>
        <w:rPr>
          <w:rFonts w:eastAsia="Times New Roman"/>
          <w:szCs w:val="24"/>
        </w:rPr>
      </w:pPr>
      <w:r>
        <w:rPr>
          <w:rFonts w:eastAsia="Times New Roman"/>
          <w:szCs w:val="24"/>
        </w:rPr>
        <w:t xml:space="preserve">Οι Υπουργοί της Κυβέρνησης ΣΥΡΙΖΑ - ΑΝΕΛ αλλάζουν: Μπαλτάς, Φίλης, </w:t>
      </w:r>
      <w:proofErr w:type="spellStart"/>
      <w:r>
        <w:rPr>
          <w:rFonts w:eastAsia="Times New Roman"/>
          <w:szCs w:val="24"/>
        </w:rPr>
        <w:t>Γαβρ</w:t>
      </w:r>
      <w:r>
        <w:rPr>
          <w:rFonts w:eastAsia="Times New Roman"/>
          <w:szCs w:val="24"/>
        </w:rPr>
        <w:t>όγλου</w:t>
      </w:r>
      <w:proofErr w:type="spellEnd"/>
      <w:r>
        <w:rPr>
          <w:rFonts w:eastAsia="Times New Roman"/>
          <w:szCs w:val="24"/>
        </w:rPr>
        <w:t>. Η τακτική, όμως, μένει ίδια.</w:t>
      </w:r>
    </w:p>
    <w:p w14:paraId="670F5925" w14:textId="77777777" w:rsidR="00D35489" w:rsidRDefault="0006190C">
      <w:pPr>
        <w:spacing w:line="600" w:lineRule="auto"/>
        <w:ind w:firstLine="720"/>
        <w:jc w:val="both"/>
        <w:rPr>
          <w:rFonts w:eastAsia="Times New Roman"/>
          <w:szCs w:val="24"/>
        </w:rPr>
      </w:pPr>
      <w:r>
        <w:rPr>
          <w:rFonts w:eastAsia="Times New Roman"/>
          <w:szCs w:val="24"/>
        </w:rPr>
        <w:t xml:space="preserve"> Μπαλτάς και Φίλης, ενώ άνοιγαν με μεγαλοστομίες τον διάλογο, τον οποίο θα ακολουθούσαμε, τον οποίο ονόμαζαν και «εθνικό», την ίδια ώρα προέβαιναν σε νομοθετικές ρυθμίσεις για τα θέματα τα οποία θα συζητούσαμε.</w:t>
      </w:r>
    </w:p>
    <w:p w14:paraId="670F5926" w14:textId="77777777" w:rsidR="00D35489" w:rsidRDefault="0006190C">
      <w:pPr>
        <w:spacing w:line="600" w:lineRule="auto"/>
        <w:ind w:firstLine="720"/>
        <w:jc w:val="both"/>
        <w:rPr>
          <w:rFonts w:eastAsia="Times New Roman"/>
          <w:szCs w:val="24"/>
        </w:rPr>
      </w:pPr>
      <w:r>
        <w:rPr>
          <w:rFonts w:eastAsia="Times New Roman"/>
          <w:szCs w:val="24"/>
        </w:rPr>
        <w:t xml:space="preserve">Και ο κ. </w:t>
      </w:r>
      <w:proofErr w:type="spellStart"/>
      <w:r>
        <w:rPr>
          <w:rFonts w:eastAsia="Times New Roman"/>
          <w:szCs w:val="24"/>
        </w:rPr>
        <w:t>Γαβρόγλου</w:t>
      </w:r>
      <w:proofErr w:type="spellEnd"/>
      <w:r>
        <w:rPr>
          <w:rFonts w:eastAsia="Times New Roman"/>
          <w:szCs w:val="24"/>
        </w:rPr>
        <w:t>, ο οποίος πριν από λίγες ημέρες στην Επιτροπή Μορφωτικών Υποθέσεων είπε ότι δεν θα το πράξει και δεν θα ακολουθήσει αυτό που έκαναν οι προκάτοχοί του, τελικά εντάσσεται στην πεπατημένη. Αυτό σημαίνει ότι υπέρτατες δυνάμεις, πέραν των Υπουργών, κα</w:t>
      </w:r>
      <w:r>
        <w:rPr>
          <w:rFonts w:eastAsia="Times New Roman"/>
          <w:szCs w:val="24"/>
        </w:rPr>
        <w:t>θορίζουν τη γραμμή ως προς τον τρόπο συμπεριφοράς και νομοθέτησης. Και, δυστυχώς, αυτός ο τρόπος δεν είναι η καλή νομοθέτηση.</w:t>
      </w:r>
    </w:p>
    <w:p w14:paraId="670F5927"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γι’ αυτό το νομοσχέδιο η τοποθέτησή μας είναι «παρών» επί της αρχής. Υπάρχουν, βεβαίως, άρθρα τα οπο</w:t>
      </w:r>
      <w:r>
        <w:rPr>
          <w:rFonts w:eastAsia="Times New Roman"/>
          <w:szCs w:val="24"/>
        </w:rPr>
        <w:t xml:space="preserve">ία θα ψηφίσουμε, αλλά υπάρχουν και άρθρα τα οποία θα καταψηφίσουμε ή άλλα στα οποία θα δηλώσουμε «παρών» λόγω συγκεκριμένων παραγράφων, οι οποίες έχουν μπει μαζί με άλλες που μπορεί να είναι θετικές ή το αντίστροφο. </w:t>
      </w:r>
    </w:p>
    <w:p w14:paraId="670F5928" w14:textId="77777777" w:rsidR="00D35489" w:rsidRDefault="0006190C">
      <w:pPr>
        <w:spacing w:line="600" w:lineRule="auto"/>
        <w:ind w:firstLine="720"/>
        <w:jc w:val="both"/>
        <w:rPr>
          <w:rFonts w:eastAsia="Times New Roman"/>
          <w:szCs w:val="24"/>
        </w:rPr>
      </w:pPr>
      <w:r>
        <w:rPr>
          <w:rFonts w:eastAsia="Times New Roman"/>
          <w:szCs w:val="24"/>
        </w:rPr>
        <w:t xml:space="preserve">Ξεκινώ την τοποθέτησή μου με αφορμή τα </w:t>
      </w:r>
      <w:r>
        <w:rPr>
          <w:rFonts w:eastAsia="Times New Roman"/>
          <w:szCs w:val="24"/>
        </w:rPr>
        <w:t xml:space="preserve">άρθρα 26 και 27, στα οποία προβλέπεται για άλλη μία φορά ο αποσπασματικός επανασχεδιασμός του χάρτη των πανεπιστημιακών τμημάτων στη χώρα μας. </w:t>
      </w:r>
    </w:p>
    <w:p w14:paraId="670F592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Αυτός, όμως, ο επανασχεδιασμός δεν λέμε όλοι, αποτιμώντας το τι έγινε στο παρελθόν, ότι πρέπει να είναι σε μια ε</w:t>
      </w:r>
      <w:r>
        <w:rPr>
          <w:rFonts w:eastAsia="Times New Roman" w:cs="Times New Roman"/>
          <w:szCs w:val="24"/>
        </w:rPr>
        <w:t>νιαία, ευρύτερη βάση όπου πραγματικά θα μπορούμε να δούμε τις ανάγκες συνολικά της χώρας και να μην ερχόμαστε να νομοθετούμε κατά περίπτωση; Γιατί, αφού έχει γίνει αυτή η διαπίστωση εδώ και καιρό και την έχουμε συμφωνήσει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εθνικού διαλόγου, </w:t>
      </w:r>
      <w:r>
        <w:rPr>
          <w:rFonts w:eastAsia="Times New Roman" w:cs="Times New Roman"/>
          <w:szCs w:val="24"/>
        </w:rPr>
        <w:t>δεν ακολουθήθηκε έστω τώρα αυτή τη διαδικασία, αλλά ερχόμαστε αποσπασματικά να λειτουργήσουμε;</w:t>
      </w:r>
    </w:p>
    <w:p w14:paraId="670F592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Μας λέτε σήμερα ότι ιδρύονται δύο τμήματα τουρισμού. Μάλιστα. Καλώς. Δεν έχει κανείς αντίρρηση. Είναι πάρα πολύ χρήσιμα. Όμως, τι έγινε με τη δέσμευση του Υπουργ</w:t>
      </w:r>
      <w:r>
        <w:rPr>
          <w:rFonts w:eastAsia="Times New Roman" w:cs="Times New Roman"/>
          <w:szCs w:val="24"/>
        </w:rPr>
        <w:t>είου Παιδείας, της πολιτείας ουσιαστικά, για την ίδρυση τμήματος τουρισμού στο Ρέθυμνο; Θα βρεθεί κάποιος άλλος και θα μου πει, «Γιατί στο Ρέθυμνο και όχι κάπου αλλού;». Ε, ναι, αυτός ο ευρύτερος προβληματισμός χρειάζεται, ούτως ώστε να καταλήξουμε.</w:t>
      </w:r>
    </w:p>
    <w:p w14:paraId="670F592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ξέ</w:t>
      </w:r>
      <w:r>
        <w:rPr>
          <w:rFonts w:eastAsia="Times New Roman" w:cs="Times New Roman"/>
          <w:szCs w:val="24"/>
        </w:rPr>
        <w:t xml:space="preserve">ρω ποιοι </w:t>
      </w:r>
      <w:proofErr w:type="spellStart"/>
      <w:r>
        <w:rPr>
          <w:rFonts w:eastAsia="Times New Roman" w:cs="Times New Roman"/>
          <w:szCs w:val="24"/>
        </w:rPr>
        <w:t>παρενέβησαν</w:t>
      </w:r>
      <w:proofErr w:type="spellEnd"/>
      <w:r>
        <w:rPr>
          <w:rFonts w:eastAsia="Times New Roman" w:cs="Times New Roman"/>
          <w:szCs w:val="24"/>
        </w:rPr>
        <w:t xml:space="preserve"> ούτως ώστε να μην υλοποιηθεί αυτή τη δέσμευση της Κυβέρνησης. Είπε ο κ. </w:t>
      </w:r>
      <w:proofErr w:type="spellStart"/>
      <w:r>
        <w:rPr>
          <w:rFonts w:eastAsia="Times New Roman" w:cs="Times New Roman"/>
          <w:szCs w:val="24"/>
        </w:rPr>
        <w:t>Γαβρόγλου</w:t>
      </w:r>
      <w:proofErr w:type="spellEnd"/>
      <w:r>
        <w:rPr>
          <w:rFonts w:eastAsia="Times New Roman" w:cs="Times New Roman"/>
          <w:szCs w:val="24"/>
        </w:rPr>
        <w:t xml:space="preserve"> στη σημερινή του ομιλία -και συμφωνώ απόλυτα- ότι η βιομηχανία του τουρισμού χρειάζεται τα πανεπιστήμιά της. Μάλιστα. Πού θα πάμε να τα κάνουμε, δηλαδή, </w:t>
      </w:r>
      <w:r>
        <w:rPr>
          <w:rFonts w:eastAsia="Times New Roman" w:cs="Times New Roman"/>
          <w:szCs w:val="24"/>
        </w:rPr>
        <w:t xml:space="preserve">τα τμήματα τουρισμού; Δεν κατάλαβα. Όταν λέμε τουρισμός, έρχεται στο μυαλό σας η Ρόδος και η Κρήτη, η Κρήτη και η Ρόδος -μπορεί να τσακωθούμε για τη σειρά, αλλά δεν έρχεται τίποτε άλλο πρώτο- με τα αντίστοιχα πανεπιστήμια και τμήματα, </w:t>
      </w:r>
      <w:r>
        <w:rPr>
          <w:rFonts w:eastAsia="Times New Roman"/>
          <w:bCs/>
        </w:rPr>
        <w:t>κύριε Υπουργέ,</w:t>
      </w:r>
      <w:r>
        <w:rPr>
          <w:rFonts w:eastAsia="Times New Roman" w:cs="Times New Roman"/>
          <w:szCs w:val="24"/>
        </w:rPr>
        <w:t xml:space="preserve"> κύριε </w:t>
      </w:r>
      <w:r>
        <w:rPr>
          <w:rFonts w:eastAsia="Times New Roman" w:cs="Times New Roman"/>
          <w:szCs w:val="24"/>
        </w:rPr>
        <w:t>καθηγητά.</w:t>
      </w:r>
    </w:p>
    <w:p w14:paraId="670F592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Εδώ, λοιπόν, έχουν εμφιλοχωρήσει άλλα κριτήρια ως προς τις προτεραιότητες. Και λέμε ότι σήμερα ζητάμε τη δέσμευσή σας για το συγκεκριμένο τμήμα στο Ρέθυμνο. Αλλά αν το κάνουμε αυτό, θα είναι πραγματικά άλλη μια αποσπασματική ρύθμιση.</w:t>
      </w:r>
    </w:p>
    <w:p w14:paraId="670F592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είναι καλ</w:t>
      </w:r>
      <w:r>
        <w:rPr>
          <w:rFonts w:eastAsia="Times New Roman" w:cs="Times New Roman"/>
          <w:szCs w:val="24"/>
        </w:rPr>
        <w:t>ύτερα, λοιπόν, αφού δεν υπάρχει τρόπος να γίνει σήμερα μια συνολική αποτίμηση για το τι πρέπει να γίνει, πραγματικά να έρθετε σε μια Επιτροπή Μορφωτικών Υποθέσεων με μοναδικό θέμα αυτό και να καταλήξουμε και στα τμήματα και τις σχολές και σε άλλα πράγματα.</w:t>
      </w:r>
    </w:p>
    <w:p w14:paraId="670F592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το άρθρο 18 καταργείται το ΕΣΥΠ. Πρώτα το απαξιώσατε και οδηγήσατε σε παραίτηση επιστήμονες κύρους</w:t>
      </w:r>
      <w:r>
        <w:rPr>
          <w:rFonts w:eastAsia="Times New Roman" w:cs="Times New Roman"/>
          <w:szCs w:val="24"/>
        </w:rPr>
        <w:t>,</w:t>
      </w:r>
      <w:r>
        <w:rPr>
          <w:rFonts w:eastAsia="Times New Roman" w:cs="Times New Roman"/>
          <w:szCs w:val="24"/>
        </w:rPr>
        <w:t xml:space="preserve"> που οι ίδιοι είχατε προτείνει, και τώρα συστήνετε ένα άλλο, από το οποίο αποκλείετε σημαντικούς κοινωνικούς φορείς. </w:t>
      </w:r>
    </w:p>
    <w:p w14:paraId="670F592F" w14:textId="77777777" w:rsidR="00D35489" w:rsidRDefault="0006190C">
      <w:pPr>
        <w:spacing w:line="600" w:lineRule="auto"/>
        <w:ind w:firstLine="720"/>
        <w:jc w:val="both"/>
        <w:rPr>
          <w:rFonts w:eastAsia="Times New Roman" w:cs="Times New Roman"/>
          <w:color w:val="000000" w:themeColor="text1"/>
          <w:szCs w:val="24"/>
        </w:rPr>
      </w:pPr>
      <w:r w:rsidRPr="002F2406">
        <w:rPr>
          <w:rFonts w:eastAsia="Times New Roman" w:cs="Times New Roman"/>
          <w:color w:val="000000" w:themeColor="text1"/>
          <w:szCs w:val="24"/>
        </w:rPr>
        <w:t>Το άρθρο 20 είναι συνέχεια της μαζι</w:t>
      </w:r>
      <w:r w:rsidRPr="002F2406">
        <w:rPr>
          <w:rFonts w:eastAsia="Times New Roman" w:cs="Times New Roman"/>
          <w:color w:val="000000" w:themeColor="text1"/>
          <w:szCs w:val="24"/>
        </w:rPr>
        <w:t>κής μετακίνησης καθηγητών μέσης εκπαίδευσης και δασκάλων πρωτοβάθμιας εκπαίδευσης στα πανεπιστήμια. Είναι η συνέχεια της μεθόδου, η δασκάλα γίνεται καθηγήτρια ιατρικής και η καθηγήτρια γυμνασίου γίνεται καθηγήτρια πολυτεχνείου.</w:t>
      </w:r>
    </w:p>
    <w:p w14:paraId="670F5930" w14:textId="77777777" w:rsidR="00D35489" w:rsidRDefault="0006190C">
      <w:pPr>
        <w:spacing w:after="0" w:line="600" w:lineRule="auto"/>
        <w:ind w:firstLine="720"/>
        <w:jc w:val="both"/>
        <w:rPr>
          <w:rFonts w:eastAsia="Times New Roman"/>
          <w:bCs/>
        </w:rPr>
      </w:pPr>
      <w:r w:rsidRPr="002F2406">
        <w:rPr>
          <w:rFonts w:eastAsia="Times New Roman"/>
          <w:color w:val="000000" w:themeColor="text1"/>
        </w:rPr>
        <w:t>Με το άρθρο 23 βάζετε τις αν</w:t>
      </w:r>
      <w:r w:rsidRPr="002F2406">
        <w:rPr>
          <w:rFonts w:eastAsia="Times New Roman"/>
          <w:color w:val="000000" w:themeColor="text1"/>
        </w:rPr>
        <w:t xml:space="preserve">ώνυμες εταιρείες επίσημα στα πανεπιστήμια. Δημιουργείτε ιδιωτικό εκδοτικό οίκο στο Ανοικτό Πανεπιστήμιο, πράγμα που στην εποχή μας, σε σχέση με την τεχνολογία που υπάρχει και τις </w:t>
      </w:r>
      <w:r>
        <w:rPr>
          <w:rFonts w:eastAsia="Times New Roman"/>
          <w:bCs/>
        </w:rPr>
        <w:t>ανάγκες των φοιτητών</w:t>
      </w:r>
      <w:r>
        <w:rPr>
          <w:rFonts w:eastAsia="Times New Roman"/>
          <w:bCs/>
        </w:rPr>
        <w:t>,</w:t>
      </w:r>
      <w:r>
        <w:rPr>
          <w:rFonts w:eastAsia="Times New Roman"/>
          <w:bCs/>
        </w:rPr>
        <w:t xml:space="preserve"> που ήδη επιβαρύνονται με υψηλά κόστη, θα δημιουργήσει ν</w:t>
      </w:r>
      <w:r>
        <w:rPr>
          <w:rFonts w:eastAsia="Times New Roman"/>
          <w:bCs/>
        </w:rPr>
        <w:t xml:space="preserve">έους φραγμούς, ούτως ώστε αδύναμοι οικονομικά φοιτητές να μην μπορούν να σπουδάσουν στο Ανοικτό Πανεπιστήμιο. </w:t>
      </w:r>
      <w:r>
        <w:rPr>
          <w:rFonts w:eastAsia="Times New Roman"/>
          <w:bCs/>
        </w:rPr>
        <w:t>Βάζετε έτσι φραγμούς στους φοιτητές με χαμηλά εισοδήματα.</w:t>
      </w:r>
    </w:p>
    <w:p w14:paraId="670F5931" w14:textId="77777777" w:rsidR="00D35489" w:rsidRDefault="0006190C">
      <w:pPr>
        <w:spacing w:after="0" w:line="600" w:lineRule="auto"/>
        <w:ind w:firstLine="720"/>
        <w:jc w:val="both"/>
        <w:rPr>
          <w:rFonts w:eastAsia="Times New Roman"/>
          <w:bCs/>
        </w:rPr>
      </w:pPr>
      <w:r>
        <w:rPr>
          <w:rFonts w:eastAsia="Times New Roman"/>
          <w:bCs/>
        </w:rPr>
        <w:t xml:space="preserve">Με το </w:t>
      </w:r>
      <w:r w:rsidRPr="002F7A6B">
        <w:rPr>
          <w:rFonts w:eastAsia="Times New Roman"/>
          <w:bCs/>
        </w:rPr>
        <w:t>άρθρο</w:t>
      </w:r>
      <w:r>
        <w:rPr>
          <w:rFonts w:eastAsia="Times New Roman"/>
          <w:bCs/>
        </w:rPr>
        <w:t xml:space="preserve"> 30 ανοίγετε τον ασκό του Αιόλου για την παράταση των ορίων συνταξιοδότησης. Δεν πήρατε το μήνυμα τις προάλλες -χθες, προχθές- από αυτό που έπαθε η κ. Θάνου στον Άρειο Πάγο και στο άλλο όργανο που το συζήτησε; Δηλαδή, </w:t>
      </w:r>
      <w:r w:rsidRPr="001A3724">
        <w:rPr>
          <w:rFonts w:eastAsia="Times New Roman"/>
          <w:bCs/>
        </w:rPr>
        <w:t>γιατί</w:t>
      </w:r>
      <w:r>
        <w:rPr>
          <w:rFonts w:eastAsia="Times New Roman"/>
          <w:bCs/>
        </w:rPr>
        <w:t xml:space="preserve"> επιμένετε σε αυτά; </w:t>
      </w:r>
    </w:p>
    <w:p w14:paraId="670F5932" w14:textId="77777777" w:rsidR="00D35489" w:rsidRDefault="0006190C">
      <w:pPr>
        <w:spacing w:after="0" w:line="600" w:lineRule="auto"/>
        <w:ind w:firstLine="720"/>
        <w:jc w:val="both"/>
        <w:rPr>
          <w:rFonts w:eastAsia="Times New Roman"/>
          <w:bCs/>
        </w:rPr>
      </w:pPr>
      <w:r w:rsidRPr="001A3724">
        <w:rPr>
          <w:rFonts w:eastAsia="Times New Roman"/>
          <w:bCs/>
        </w:rPr>
        <w:t>Κύριε Υπουργ</w:t>
      </w:r>
      <w:r w:rsidRPr="001A3724">
        <w:rPr>
          <w:rFonts w:eastAsia="Times New Roman"/>
          <w:bCs/>
        </w:rPr>
        <w:t>έ,</w:t>
      </w:r>
      <w:r>
        <w:rPr>
          <w:rFonts w:eastAsia="Times New Roman"/>
          <w:bCs/>
        </w:rPr>
        <w:t xml:space="preserve"> σας ζητούμε να κάνετε δεκτή την </w:t>
      </w:r>
      <w:r w:rsidRPr="001A3724">
        <w:rPr>
          <w:rFonts w:eastAsia="Times New Roman"/>
          <w:bCs/>
        </w:rPr>
        <w:t>τροπολογία</w:t>
      </w:r>
      <w:r>
        <w:rPr>
          <w:rFonts w:eastAsia="Times New Roman"/>
          <w:bCs/>
        </w:rPr>
        <w:t xml:space="preserve"> για τη νομοθέτηση της δυνατότητας επανεξέτασης σε δεύτερη ευκαιρία όσων υποψηφίων των πανελλαδικών δεν δώσουν κάποιο ή κάποια μαθήματα, με την υπόδειξη και τη νομοτεχνική βελτίωση της εξουσιοδοτικής, προκειμένο</w:t>
      </w:r>
      <w:r>
        <w:rPr>
          <w:rFonts w:eastAsia="Times New Roman"/>
          <w:bCs/>
        </w:rPr>
        <w:t xml:space="preserve">υ να </w:t>
      </w:r>
      <w:r w:rsidRPr="001A3724">
        <w:rPr>
          <w:rFonts w:eastAsia="Times New Roman"/>
          <w:bCs/>
        </w:rPr>
        <w:t>υπάρχει</w:t>
      </w:r>
      <w:r>
        <w:rPr>
          <w:rFonts w:eastAsia="Times New Roman"/>
          <w:bCs/>
        </w:rPr>
        <w:t xml:space="preserve"> υπουργική απόφαση. Και αν θέλετε, μπορείτε να προσθέσετε, «και μετά από τη γνώμη ή τη σύμφωνη γνώμη της Επιτροπής Μορφωτικών Υποθέσεων», δηλαδή ότι το σχέδιο της υπουργικής απόφασης θα συζητηθεί στην Επιτροπή Μορφωτικών Υποθέσεων. Μια δήλωση σ</w:t>
      </w:r>
      <w:r>
        <w:rPr>
          <w:rFonts w:eastAsia="Times New Roman"/>
          <w:bCs/>
        </w:rPr>
        <w:t xml:space="preserve">τη Βουλή γι’ αυτό αρκεί, για να δεσμευτούμε όλοι ότι μέσα από αυτή τη διαδικασία θα </w:t>
      </w:r>
      <w:r w:rsidRPr="001A3724">
        <w:rPr>
          <w:rFonts w:eastAsia="Times New Roman"/>
          <w:bCs/>
        </w:rPr>
        <w:t>υπάρ</w:t>
      </w:r>
      <w:r>
        <w:rPr>
          <w:rFonts w:eastAsia="Times New Roman"/>
          <w:bCs/>
        </w:rPr>
        <w:t>ξει μια γνωμοδότηση, προκειμένου να βγάλει την απόφαση.</w:t>
      </w:r>
    </w:p>
    <w:p w14:paraId="670F5933" w14:textId="77777777" w:rsidR="00D35489" w:rsidRDefault="0006190C">
      <w:pPr>
        <w:spacing w:after="0" w:line="600" w:lineRule="auto"/>
        <w:ind w:firstLine="720"/>
        <w:jc w:val="both"/>
        <w:rPr>
          <w:rFonts w:eastAsia="Times New Roman"/>
          <w:bCs/>
        </w:rPr>
      </w:pPr>
      <w:r>
        <w:rPr>
          <w:rFonts w:eastAsia="Times New Roman"/>
          <w:bCs/>
        </w:rPr>
        <w:t xml:space="preserve">Ολοκληρώνω λέγοντας ότι πραγματικά </w:t>
      </w:r>
      <w:r w:rsidRPr="002B7F83">
        <w:rPr>
          <w:rFonts w:eastAsia="Times New Roman"/>
          <w:bCs/>
        </w:rPr>
        <w:t>υπάρχει</w:t>
      </w:r>
      <w:r>
        <w:rPr>
          <w:rFonts w:eastAsia="Times New Roman"/>
          <w:bCs/>
        </w:rPr>
        <w:t xml:space="preserve"> τρόπος, εάν όλο το διάστημα κατά το οποίο δεν έχουμε νομοθετικό έργο </w:t>
      </w:r>
      <w:r>
        <w:rPr>
          <w:rFonts w:eastAsia="Times New Roman"/>
          <w:bCs/>
        </w:rPr>
        <w:t xml:space="preserve">και καθόμαστε -να το πούμε αυτό, έχουμε πολλά κενά ως προς το νομοθετικό έργο- έρθει οργανωμένα ένα καλά επεξεργασμένο </w:t>
      </w:r>
      <w:r w:rsidRPr="002B7F83">
        <w:rPr>
          <w:rFonts w:eastAsia="Times New Roman"/>
          <w:bCs/>
        </w:rPr>
        <w:t>νομοσχέδιο</w:t>
      </w:r>
      <w:r>
        <w:rPr>
          <w:rFonts w:eastAsia="Times New Roman"/>
          <w:bCs/>
        </w:rPr>
        <w:t xml:space="preserve">, πραγματικά </w:t>
      </w:r>
      <w:r w:rsidRPr="002B7F83">
        <w:rPr>
          <w:rFonts w:eastAsia="Times New Roman"/>
          <w:bCs/>
        </w:rPr>
        <w:t>υπάρχει</w:t>
      </w:r>
      <w:r>
        <w:rPr>
          <w:rFonts w:eastAsia="Times New Roman"/>
          <w:bCs/>
        </w:rPr>
        <w:t xml:space="preserve"> πεδίο διαλόγου.</w:t>
      </w:r>
    </w:p>
    <w:p w14:paraId="670F593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Όμως, με </w:t>
      </w:r>
      <w:proofErr w:type="spellStart"/>
      <w:r>
        <w:rPr>
          <w:rFonts w:eastAsia="Times New Roman" w:cs="Times New Roman"/>
          <w:szCs w:val="24"/>
        </w:rPr>
        <w:t>συγχωρείτε</w:t>
      </w:r>
      <w:proofErr w:type="spellEnd"/>
      <w:r>
        <w:rPr>
          <w:rFonts w:eastAsia="Times New Roman" w:cs="Times New Roman"/>
          <w:szCs w:val="24"/>
        </w:rPr>
        <w:t>, αλλά με τον τρόπο που το φέρνετε οδηγείτε σε νομοσχέδια, τα οποία δεν</w:t>
      </w:r>
      <w:r>
        <w:rPr>
          <w:rFonts w:eastAsia="Times New Roman" w:cs="Times New Roman"/>
          <w:szCs w:val="24"/>
        </w:rPr>
        <w:t xml:space="preserve"> φέρνουν το επιδιωκόμενο -ακόμα και από την Κυβέρνηση- αποτέλεσμα.</w:t>
      </w:r>
    </w:p>
    <w:p w14:paraId="670F593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Ψηφίζουμε, λοιπόν, «παρών» επί της αρχής.</w:t>
      </w:r>
    </w:p>
    <w:p w14:paraId="670F593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του χρόνου.</w:t>
      </w:r>
    </w:p>
    <w:p w14:paraId="670F593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670F5938" w14:textId="77777777" w:rsidR="00D35489" w:rsidRDefault="0006190C">
      <w:pPr>
        <w:spacing w:after="0" w:line="600" w:lineRule="auto"/>
        <w:ind w:firstLine="720"/>
        <w:jc w:val="both"/>
        <w:rPr>
          <w:rFonts w:eastAsia="Times New Roman" w:cs="Times New Roman"/>
          <w:szCs w:val="24"/>
        </w:rPr>
      </w:pPr>
      <w:r w:rsidRPr="009A38FD">
        <w:rPr>
          <w:rFonts w:eastAsia="Times New Roman" w:cs="Times New Roman"/>
          <w:b/>
          <w:szCs w:val="24"/>
        </w:rPr>
        <w:t>ΠΡΟΕΔΡΕΥΩΝ (Δημήτρ</w:t>
      </w:r>
      <w:r w:rsidRPr="009A38FD">
        <w:rPr>
          <w:rFonts w:eastAsia="Times New Roman" w:cs="Times New Roman"/>
          <w:b/>
          <w:szCs w:val="24"/>
        </w:rPr>
        <w:t>ιος Κρεμαστινός):</w:t>
      </w:r>
      <w:r w:rsidRPr="009A38FD">
        <w:rPr>
          <w:rFonts w:eastAsia="Times New Roman" w:cs="Times New Roman"/>
          <w:szCs w:val="24"/>
        </w:rPr>
        <w:t xml:space="preserve"> </w:t>
      </w:r>
      <w:r>
        <w:rPr>
          <w:rFonts w:eastAsia="Times New Roman" w:cs="Times New Roman"/>
          <w:szCs w:val="24"/>
        </w:rPr>
        <w:t xml:space="preserve">Κι εγώ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14:paraId="670F593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Γιαννακίδης</w:t>
      </w:r>
      <w:proofErr w:type="spellEnd"/>
      <w:r>
        <w:rPr>
          <w:rFonts w:eastAsia="Times New Roman" w:cs="Times New Roman"/>
          <w:szCs w:val="24"/>
        </w:rPr>
        <w:t>, Βουλευτής του ΣΥΡΙΖΑ.</w:t>
      </w:r>
    </w:p>
    <w:p w14:paraId="670F593A"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Ευχαριστώ, κύριε Πρόεδρε.</w:t>
      </w:r>
    </w:p>
    <w:p w14:paraId="670F593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για μας το μειονοτικό εκπαιδευτικό σύστημα αποτελεί εγγυημένο δικαίωμ</w:t>
      </w:r>
      <w:r>
        <w:rPr>
          <w:rFonts w:eastAsia="Times New Roman" w:cs="Times New Roman"/>
          <w:szCs w:val="24"/>
        </w:rPr>
        <w:t>α της μειονότητας. Κύριος στόχος μας είναι η περαιτέρω μείωση της σχολικής διαρροής, η ολοκλήρωση της υποχρεωτικής εννιάχρονης εκπαίδευσης, αλλά και του λυκείου, και η κατάκτηση της ελληνομάθειας που θα επιτρέπει στους νέους και τις νέες της μειονότητας να</w:t>
      </w:r>
      <w:r>
        <w:rPr>
          <w:rFonts w:eastAsia="Times New Roman" w:cs="Times New Roman"/>
          <w:szCs w:val="24"/>
        </w:rPr>
        <w:t xml:space="preserve"> διεκδικούν το μέλλον τους με ίσους όρους στη χώρα μας. Στόχος είναι το μειονοτικό σχολείο να συγκλίνει ολοένα και περισσότερο σε ποιότητα με το δημόσιο σχολείο μέσω της αναβάθμισης των παιδαγωγικών εφοδίων των εκπαιδευτικών, της βελτίωσης και του εκσυγχρο</w:t>
      </w:r>
      <w:r>
        <w:rPr>
          <w:rFonts w:eastAsia="Times New Roman" w:cs="Times New Roman"/>
          <w:szCs w:val="24"/>
        </w:rPr>
        <w:t>νισμού των βιβλίων και των αναλυτικών προγραμμάτων.</w:t>
      </w:r>
    </w:p>
    <w:p w14:paraId="670F593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προχωράμε σε μια ακόμα </w:t>
      </w:r>
      <w:proofErr w:type="spellStart"/>
      <w:r>
        <w:rPr>
          <w:rFonts w:eastAsia="Times New Roman" w:cs="Times New Roman"/>
          <w:szCs w:val="24"/>
        </w:rPr>
        <w:t>στοχευμένη</w:t>
      </w:r>
      <w:proofErr w:type="spellEnd"/>
      <w:r>
        <w:rPr>
          <w:rFonts w:eastAsia="Times New Roman" w:cs="Times New Roman"/>
          <w:szCs w:val="24"/>
        </w:rPr>
        <w:t xml:space="preserve"> κίνηση, που συνεχίζει να εμβαθύνει τη μεταρρυθμιστική προσπάθεια για την εκπαίδευση των παιδιών της μειονότητας. Η κατάργηση της Ειδικής Παιδαγω</w:t>
      </w:r>
      <w:r>
        <w:rPr>
          <w:rFonts w:eastAsia="Times New Roman" w:cs="Times New Roman"/>
          <w:szCs w:val="24"/>
        </w:rPr>
        <w:t>γικής Ακαδημίας Θεσσαλονίκης με τον ν.3966/2011 ήρθε προς ικανοποίηση ενός χρόνιου αιτήματος της μειονότητας, της εκπαιδευτικής κοινότητας, της κοινωνίας ολόκληρης. Η από το καθεστώς της χούντας ιδρυθείσα ΕΠΑΘ κατά γενική ομολογία παρείχε χαμηλής ποιότητας</w:t>
      </w:r>
      <w:r>
        <w:rPr>
          <w:rFonts w:eastAsia="Times New Roman" w:cs="Times New Roman"/>
          <w:szCs w:val="24"/>
        </w:rPr>
        <w:t xml:space="preserve"> εκπαίδευση, δεν ανταποκρινόταν στις σύγχρονες εκπαιδευτικές ανάγκες και δεν εξασφάλιζε ισάξια εργασιακά δικαιώματα στους αποφοίτους της σε σχέση με τις υπόλοιπες ακαδημαϊκές σχολές. </w:t>
      </w:r>
    </w:p>
    <w:p w14:paraId="670F593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Η κατάργηση της ΕΠΑΘ, που αποτελούσε ένα θετικό βήμα, συνοδεύτηκε από τη</w:t>
      </w:r>
      <w:r>
        <w:rPr>
          <w:rFonts w:eastAsia="Times New Roman" w:cs="Times New Roman"/>
          <w:szCs w:val="24"/>
        </w:rPr>
        <w:t>ν πρόβλεψη για τη δημιουργία Τομέα Μειονοτικής Εκπαίδευσης στο Παιδαγωγικό Τμήμα Δημοτικής Εκπαίδευσης του Αριστοτελείου Πανεπιστημίου Θεσσαλονίκης. Όμως, οι προηγούμενες κυβερνήσεις αδιαφόρησαν για τη νομοθετική θωράκιση, την ανάπτυξη και τη στελέχωση του</w:t>
      </w:r>
      <w:r>
        <w:rPr>
          <w:rFonts w:eastAsia="Times New Roman" w:cs="Times New Roman"/>
          <w:szCs w:val="24"/>
        </w:rPr>
        <w:t xml:space="preserve"> συγκεκριμένου τομέα. </w:t>
      </w:r>
    </w:p>
    <w:p w14:paraId="670F593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Το Παιδαγωγικό Τμήμα αποφάσισε σε συνεδρίασή του το 2011 τη σύσταση Τομέα Μειονοτικής Εκπαίδευσης. Η απόφαση διαβιβάστηκε στο Υπουργείο Παιδείας και Θρησκευμάτων για να λάβει έγκριση, αλλά αυτό ουδέποτε έγινε. Λίγο αργότερα, με τον ν</w:t>
      </w:r>
      <w:r>
        <w:rPr>
          <w:rFonts w:eastAsia="Times New Roman" w:cs="Times New Roman"/>
          <w:szCs w:val="24"/>
        </w:rPr>
        <w:t xml:space="preserve">.4009/2011, οι τομείς καταργήθηκαν. Έκτοτε το Παιδαγωγικό Τμήμα Δημοτικής Εκπαίδευσης επανήλθε αρκετές φορές στην πρότασή του για ίδρυση Τομέα Μειονοτικής Εκπαίδευσης, χωρίς όμως να υπάρξει ανταπόκριση από την πλευρά του Υπουργείου. </w:t>
      </w:r>
    </w:p>
    <w:p w14:paraId="670F593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Η εισαγωγή επιπλέον φο</w:t>
      </w:r>
      <w:r>
        <w:rPr>
          <w:rFonts w:eastAsia="Times New Roman" w:cs="Times New Roman"/>
          <w:szCs w:val="24"/>
        </w:rPr>
        <w:t>ιτητών προερχόμενων από τη μειονότητα συνεχίστηκε το ακαδημαϊκό έτος 2011-2012 και έκτοτε, με εξαίρεση το ακαδημαϊκό έτος 2012-2013, κάθε χρόνο οριζόταν με υπουργική απόφαση ο επιπλέον αριθμός φοιτητών που προέρχονται από τη μειονότητα της Θράκης και εισάγ</w:t>
      </w:r>
      <w:r>
        <w:rPr>
          <w:rFonts w:eastAsia="Times New Roman" w:cs="Times New Roman"/>
          <w:szCs w:val="24"/>
        </w:rPr>
        <w:t>ονται στο Παιδαγωγικό Τμήμα Δημοτικής Εκπαίδευσης.</w:t>
      </w:r>
    </w:p>
    <w:p w14:paraId="670F594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Γίνεται, λοιπόν, φανερό ότι από το 2011 μέχρι το 2016 στο Παιδαγωγικό Τμήμα του Αριστοτελείου Πανεπιστημίου Θεσσαλονίκης ο σχετικός τομέας λειτουργούσε άτυπα. Με τον ν.4310/2014 προβλέφθηκε ότι οι απόφοιτο</w:t>
      </w:r>
      <w:r>
        <w:rPr>
          <w:rFonts w:eastAsia="Times New Roman" w:cs="Times New Roman"/>
          <w:szCs w:val="24"/>
        </w:rPr>
        <w:t>ι του Παιδαγωγικού Τμήματος Δημοτικής Εκπαίδευσης του ΑΠΘ, μέλη της μειονότητας της Θράκης, που έχουν εισαχθεί από το ακαδημαϊκό έτος 2011-2012 έως το ακαδημαϊκό έτος 2014-2015, θα εγγράφονταν στον Κλάδο ΠΕ73 «Εκπαιδευτικοί Μειονοτικού Προγράμματος Μειονοτ</w:t>
      </w:r>
      <w:r>
        <w:rPr>
          <w:rFonts w:eastAsia="Times New Roman" w:cs="Times New Roman"/>
          <w:szCs w:val="24"/>
        </w:rPr>
        <w:t xml:space="preserve">ικών Σχολείων Πρωτοβάθμιας Εκπαίδευσης», εφόσον συνέχιζαν την εκπαίδευσή τους στο Παιδαγωγικό Τμήμα Δημοτικής Εκπαίδευσης του Δημοκριτείου Πανεπιστημίου Θράκης για διάστημα δύο ετών. </w:t>
      </w:r>
    </w:p>
    <w:p w14:paraId="670F594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Αυτή η πρόβλεψη για επιπλέον δύο χρόνια εκπαίδευσης δημιουργούσε ένα πολ</w:t>
      </w:r>
      <w:r>
        <w:rPr>
          <w:rFonts w:eastAsia="Times New Roman" w:cs="Times New Roman"/>
          <w:szCs w:val="24"/>
        </w:rPr>
        <w:t xml:space="preserve">ύ σημαντικό αντικίνητρο στους αποφοίτους Παιδαγωγικών Τμημάτων Δημοτικής Εκπαίδευσης που θα επιθυμούσαν να εγγραφούν στον Κλάδο ΠΕ73 και να εργαστούν στο μειονοτικό πρόγραμμα των μειονοτικών σχολείων. Αυτό συνέβαινε διότι ενώ οι σπουδές σε όλα τα τμήματα, </w:t>
      </w:r>
      <w:r>
        <w:rPr>
          <w:rFonts w:eastAsia="Times New Roman" w:cs="Times New Roman"/>
          <w:szCs w:val="24"/>
        </w:rPr>
        <w:t xml:space="preserve">που οδηγούν στους εκπαιδευτικούς κλάδους της πρωτοβάθμιας και δευτεροβάθμιας εκπαίδευσης, είναι τετραετείς, ειδικά για τον Κλάδο ΠΕ73 θα μετατρέπονταν σε εξαετείς, θέτοντας σοβαρό θέμα ισοτιμίας. </w:t>
      </w:r>
    </w:p>
    <w:p w14:paraId="670F594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Αυτές τις παθογένειες και τα αδιέξοδα του ν.3410/2014, ο οπ</w:t>
      </w:r>
      <w:r>
        <w:rPr>
          <w:rFonts w:eastAsia="Times New Roman" w:cs="Times New Roman"/>
          <w:szCs w:val="24"/>
        </w:rPr>
        <w:t>οίος -σε αντίθεση με ό,τι ακούστηκε- είχε δημιουργήσει τριγμούς τότε και στο ΠΑΣΟΚ και σε καμμία περίπτωση δεν μπορούμε να ισχυριστούμε ότι αποτελεί βάση για το σημερινό νομοσχέδιο, ερχόμαστε να αντιμετωπίσουμε σήμερα. Τον Δεκέμβριο του 2016, μετά την αποκ</w:t>
      </w:r>
      <w:r>
        <w:rPr>
          <w:rFonts w:eastAsia="Times New Roman" w:cs="Times New Roman"/>
          <w:szCs w:val="24"/>
        </w:rPr>
        <w:t>ατάσταση των τομέων ως βασική ακαδημαϊκή μονάδα των πανεπιστημίων με τον ν.4386/2016 και την εκ νέου απόφαση της Γενικής Συνέλευσης του Τμήματος, το Υπουργείο Παιδείας, Έρευνας και Θρησκευμάτων προχώρησε στην έκδοση υπουργικής απόφασης για τη σύσταση Τομέα</w:t>
      </w:r>
      <w:r>
        <w:rPr>
          <w:rFonts w:eastAsia="Times New Roman" w:cs="Times New Roman"/>
          <w:szCs w:val="24"/>
        </w:rPr>
        <w:t xml:space="preserve"> Μειονοτικής Εκπαίδευσης στο Αριστοτέλειο Πανεπιστήμιο Θεσσαλονίκης. </w:t>
      </w:r>
    </w:p>
    <w:p w14:paraId="670F594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Ο τομέας που ατύπως λειτουργούσε από το 2011, μπορεί πλέον, με την απαραίτητη θεσμική κατοχύρωση, να εκπληρώσει απρόσκοπτα τους σκοπούς του, δηλαδή την εκπαίδευση σχετικά με το σχολικό π</w:t>
      </w:r>
      <w:r>
        <w:rPr>
          <w:rFonts w:eastAsia="Times New Roman" w:cs="Times New Roman"/>
          <w:szCs w:val="24"/>
        </w:rPr>
        <w:t>ρόγραμμα στη μειονοτική γλώσσα και την ανάπτυξη της έρευνας σε όλους τους τομείς που σχετίζονται με τη μειονοτική εκπαίδευση.</w:t>
      </w:r>
    </w:p>
    <w:p w14:paraId="670F594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Με την παρούσα ρύθμιση η πανεπιστημιακή εκπαίδευση που σχετίζεται με τη μειονοτική εκπαίδευση, αποκτά δύο συμπληρωματικούς πυλώνες</w:t>
      </w:r>
      <w:r>
        <w:rPr>
          <w:rFonts w:eastAsia="Times New Roman" w:cs="Times New Roman"/>
          <w:szCs w:val="24"/>
        </w:rPr>
        <w:t xml:space="preserve">. Ο πρώτος είναι το Αριστοτέλειο Πανεπιστήμιο Θεσσαλονίκης, </w:t>
      </w:r>
      <w:r w:rsidRPr="00FE6FE7">
        <w:rPr>
          <w:rFonts w:eastAsia="Times New Roman" w:cs="Times New Roman"/>
          <w:szCs w:val="24"/>
        </w:rPr>
        <w:t>ο οποίος</w:t>
      </w:r>
      <w:r>
        <w:rPr>
          <w:rFonts w:eastAsia="Times New Roman" w:cs="Times New Roman"/>
          <w:szCs w:val="24"/>
        </w:rPr>
        <w:t xml:space="preserve"> αναλαμβάνει την εκπαίδευση των μελλοντικών δασκάλων του μειονοτικού προγράμματος των μειονοτικών σχολείων πρωτοβάθμιας εκπαίδευσης. Ο δεύτερος πυλώνας είναι το Δημοκρίτειο Πανεπιστήμιο Θρ</w:t>
      </w:r>
      <w:r>
        <w:rPr>
          <w:rFonts w:eastAsia="Times New Roman" w:cs="Times New Roman"/>
          <w:szCs w:val="24"/>
        </w:rPr>
        <w:t xml:space="preserve">άκης, που έχει ως αντικείμενο την εξομοίωση των αποφοίτων των ΕΠΑΘ και την επιμόρφωση των εν ενεργεία εκπαιδευτικών και των δύο προγραμμάτων των μειονοτικών σχολείων. </w:t>
      </w:r>
    </w:p>
    <w:p w14:paraId="670F594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Οι απόφοιτοι του Παιδαγωγικού Τμήματος Δημοτικής Εκπαίδευσης από τη μειονότητα της Θράκη</w:t>
      </w:r>
      <w:r>
        <w:rPr>
          <w:rFonts w:eastAsia="Times New Roman" w:cs="Times New Roman"/>
          <w:szCs w:val="24"/>
        </w:rPr>
        <w:t xml:space="preserve">ς θα έχουν παρακολουθήσει και ολοκληρώσει με επιτυχία, κατά τη διάρκεια των σπουδών τους στο τμήμα, όλα τα υποχρεωτικά μαθήματα, όπως όλοι και όλες οι υπόλοιποι φοιτητές και φοιτήτριες. Με την αποφοίτησή τους από το τμήμα, τα μέλη της μειονότητας αποκτούν </w:t>
      </w:r>
      <w:r>
        <w:rPr>
          <w:rFonts w:eastAsia="Times New Roman" w:cs="Times New Roman"/>
          <w:szCs w:val="24"/>
        </w:rPr>
        <w:t>το πτυχίο του Παιδαγωγικού Τμήματος Δημοτικής Εκπαίδευσης του ΑΠΘ, που επιτρέπει τη συμμετοχή σε όλες τις διαδικασίες πρόσληψης στο ελληνικό δημόσιο.</w:t>
      </w:r>
    </w:p>
    <w:p w14:paraId="670F594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Παράλληλα, με την αναγραφή στο πιστοποιητικό αναλυτικής βαθμολογίας, που παίρνουν όλοι οι απόφοιτοι, της ε</w:t>
      </w:r>
      <w:r>
        <w:rPr>
          <w:rFonts w:eastAsia="Times New Roman" w:cs="Times New Roman"/>
          <w:szCs w:val="24"/>
        </w:rPr>
        <w:t>πιτυχούς συμμετοχής τους στα υποχρεωτικά μαθήματα του τομέα μειονοτικής εκπαίδευσης, αποκτούν το δικαίωμα να ενταχθούν στον Κλάδο ΠΕ73.</w:t>
      </w:r>
    </w:p>
    <w:p w14:paraId="670F594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Το Παιδαγωγικό τμήμα του Δημοκριτείου Πανεπιστημίου Θράκης, το οποίο διατηρεί την ευθύνη για την εξομοίωση των αποφοίτων</w:t>
      </w:r>
      <w:r>
        <w:rPr>
          <w:rFonts w:eastAsia="Times New Roman" w:cs="Times New Roman"/>
          <w:szCs w:val="24"/>
        </w:rPr>
        <w:t xml:space="preserve"> της Ειδικής Παιδαγωγικής Ακαδημίας προς τους πτυχιούχους των παιδαγωγικών τμημάτων δημοτικής εκπαίδευσης των ΑΕΙ, παράλληλα δύναται να αναλάβει και τη διαρκή επιμόρφωση των εκπαιδευτικών -μόνιμων και αναπληρωτών- και των δύο σχολικών προγραμμάτων σε θέματ</w:t>
      </w:r>
      <w:r>
        <w:rPr>
          <w:rFonts w:eastAsia="Times New Roman" w:cs="Times New Roman"/>
          <w:szCs w:val="24"/>
        </w:rPr>
        <w:t>α που σχετίζονται με τον ιδιαίτερο χαρακτήρα και τις ανάγκες των μειονοτικών σχολείων πρωτοβάθμιας εκπαίδευσης.</w:t>
      </w:r>
    </w:p>
    <w:p w14:paraId="670F594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Η υψηλή πανεπιστημιακή μόρφωση των δασκάλων που θα στελεχώσουν τα εκπαιδευτικά προγράμματα των μειονοτικών σχολείων, η παροχή γενικού πτυχίου παιδαγωγικής δημοτικής εκπαίδευσης και όχι ειδικού πτυχίου περιορισμένης αξίας, αποτελούν σημαντικά -όχι όμως και </w:t>
      </w:r>
      <w:r>
        <w:rPr>
          <w:rFonts w:eastAsia="Times New Roman" w:cs="Times New Roman"/>
          <w:szCs w:val="24"/>
        </w:rPr>
        <w:t xml:space="preserve">τα μοναδικά- βήματα για την αναβάθμιση της μειονοτικής εκπαίδευσης. </w:t>
      </w:r>
    </w:p>
    <w:p w14:paraId="670F594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Εμείς θα συνεχίσουμε να δίνουμε τον αγώνα μας για την υπέρβαση των παθογενειών που μας κληροδότησαν οι προηγούμενες κυβερνήσεις. Βήμα-βήμα, αλλά σταθερά, θα προχωρήσουμε σε όλες τις αναγκ</w:t>
      </w:r>
      <w:r>
        <w:rPr>
          <w:rFonts w:eastAsia="Times New Roman" w:cs="Times New Roman"/>
          <w:szCs w:val="24"/>
        </w:rPr>
        <w:t xml:space="preserve">αίες συγκρούσεις και αλλαγές, έχοντας στο επίκεντρο τα πραγματικά προβλήματα της κοινωνίας και της εκπαιδευτικής κοινότητας και όχι μικροκομματικές σκοπιμότητες, στις </w:t>
      </w:r>
      <w:r w:rsidRPr="00A16A52">
        <w:rPr>
          <w:rFonts w:eastAsia="Times New Roman"/>
          <w:szCs w:val="24"/>
        </w:rPr>
        <w:t>οποίες</w:t>
      </w:r>
      <w:r>
        <w:rPr>
          <w:rFonts w:eastAsia="Times New Roman" w:cs="Times New Roman"/>
          <w:szCs w:val="24"/>
        </w:rPr>
        <w:t xml:space="preserve"> κυρίως τα τελευταία χρόνια έχουν επιδοθεί τα κόμματα που φέρουν ακέραια την ευθύνη</w:t>
      </w:r>
      <w:r>
        <w:rPr>
          <w:rFonts w:eastAsia="Times New Roman" w:cs="Times New Roman"/>
          <w:szCs w:val="24"/>
        </w:rPr>
        <w:t xml:space="preserve"> για τα αδιέξοδα της χώρας, αλλά και το </w:t>
      </w:r>
      <w:r w:rsidRPr="00911877">
        <w:rPr>
          <w:rFonts w:eastAsia="Times New Roman" w:cs="Times New Roman"/>
          <w:szCs w:val="24"/>
        </w:rPr>
        <w:t>πολιτικ</w:t>
      </w:r>
      <w:r>
        <w:rPr>
          <w:rFonts w:eastAsia="Times New Roman" w:cs="Times New Roman"/>
          <w:szCs w:val="24"/>
        </w:rPr>
        <w:t xml:space="preserve">ό προσωπικό, ιδιαίτερα της ανατολικής Μακεδονίας και Θράκης, που έχει κάνει επάγγελμα τις συνεχείς μεταπηδήσεις από κόμμα σε κόμμα, με μόνο στόχο την προσωπική </w:t>
      </w:r>
      <w:r w:rsidRPr="00911877">
        <w:rPr>
          <w:rFonts w:eastAsia="Times New Roman" w:cs="Times New Roman"/>
          <w:szCs w:val="24"/>
        </w:rPr>
        <w:t>πολιτικ</w:t>
      </w:r>
      <w:r>
        <w:rPr>
          <w:rFonts w:eastAsia="Times New Roman" w:cs="Times New Roman"/>
          <w:szCs w:val="24"/>
        </w:rPr>
        <w:t>ή του επιβίωση.</w:t>
      </w:r>
    </w:p>
    <w:p w14:paraId="670F594A" w14:textId="77777777" w:rsidR="00D35489" w:rsidRDefault="0006190C">
      <w:pPr>
        <w:spacing w:after="0" w:line="600" w:lineRule="auto"/>
        <w:ind w:firstLine="720"/>
        <w:jc w:val="both"/>
        <w:rPr>
          <w:rFonts w:eastAsia="Times New Roman" w:cs="Times New Roman"/>
          <w:szCs w:val="24"/>
        </w:rPr>
      </w:pPr>
      <w:r>
        <w:rPr>
          <w:rFonts w:eastAsia="Times New Roman"/>
          <w:szCs w:val="24"/>
        </w:rPr>
        <w:t>Σας ε</w:t>
      </w:r>
      <w:r w:rsidRPr="00AC365A">
        <w:rPr>
          <w:rFonts w:eastAsia="Times New Roman"/>
          <w:szCs w:val="24"/>
        </w:rPr>
        <w:t>υχαριστώ.</w:t>
      </w:r>
      <w:r>
        <w:rPr>
          <w:rFonts w:eastAsia="Times New Roman" w:cs="Times New Roman"/>
          <w:szCs w:val="24"/>
        </w:rPr>
        <w:t xml:space="preserve"> </w:t>
      </w:r>
    </w:p>
    <w:p w14:paraId="670F594B" w14:textId="77777777" w:rsidR="00D35489" w:rsidRDefault="0006190C">
      <w:pPr>
        <w:spacing w:after="0" w:line="600" w:lineRule="auto"/>
        <w:ind w:firstLine="720"/>
        <w:jc w:val="center"/>
        <w:rPr>
          <w:rFonts w:eastAsia="Times New Roman"/>
          <w:bCs/>
        </w:rPr>
      </w:pPr>
      <w:r w:rsidRPr="006651D3">
        <w:rPr>
          <w:rFonts w:eastAsia="Times New Roman"/>
          <w:bCs/>
        </w:rPr>
        <w:t>(Χειροκροτ</w:t>
      </w:r>
      <w:r w:rsidRPr="006651D3">
        <w:rPr>
          <w:rFonts w:eastAsia="Times New Roman"/>
          <w:bCs/>
        </w:rPr>
        <w:t>ήματα από την πτέρυγα του ΣΥΡΙΖΑ)</w:t>
      </w:r>
    </w:p>
    <w:p w14:paraId="670F594C" w14:textId="77777777" w:rsidR="00D35489" w:rsidRDefault="0006190C">
      <w:pPr>
        <w:spacing w:after="0"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Δημήτριος Κρεμαστινός</w:t>
      </w:r>
      <w:r w:rsidRPr="0002696C">
        <w:rPr>
          <w:rFonts w:eastAsia="Times New Roman"/>
          <w:b/>
          <w:bCs/>
        </w:rPr>
        <w:t>):</w:t>
      </w:r>
      <w:r>
        <w:rPr>
          <w:rFonts w:eastAsia="Times New Roman" w:cs="Times New Roman"/>
          <w:szCs w:val="24"/>
        </w:rPr>
        <w:t xml:space="preserve"> Κι εγώ ευχαριστώ.</w:t>
      </w:r>
    </w:p>
    <w:p w14:paraId="670F594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Παναγιώταρος</w:t>
      </w:r>
      <w:proofErr w:type="spellEnd"/>
      <w:r>
        <w:rPr>
          <w:rFonts w:eastAsia="Times New Roman" w:cs="Times New Roman"/>
          <w:szCs w:val="24"/>
        </w:rPr>
        <w:t>, Βουλευτής της Χρυσής Αυγής, έχει τον λόγο για επτά λεπτά.</w:t>
      </w:r>
    </w:p>
    <w:p w14:paraId="670F594E"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sidRPr="00480689">
        <w:rPr>
          <w:rFonts w:eastAsia="Times New Roman"/>
          <w:color w:val="000000"/>
          <w:szCs w:val="24"/>
        </w:rPr>
        <w:t>Ευχαριστώ, κύριε Πρόεδρε.</w:t>
      </w:r>
      <w:r>
        <w:rPr>
          <w:rFonts w:eastAsia="Times New Roman" w:cs="Times New Roman"/>
          <w:szCs w:val="24"/>
        </w:rPr>
        <w:t xml:space="preserve"> </w:t>
      </w:r>
    </w:p>
    <w:p w14:paraId="670F594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Ακούσαμε πριν έναν Κοινοβουλευτικό Εκπρόσωπο που αναφέρθηκε σε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κ. </w:t>
      </w:r>
      <w:proofErr w:type="spellStart"/>
      <w:r>
        <w:rPr>
          <w:rFonts w:eastAsia="Times New Roman" w:cs="Times New Roman"/>
          <w:szCs w:val="24"/>
        </w:rPr>
        <w:t>Φλαμπουράρη</w:t>
      </w:r>
      <w:proofErr w:type="spellEnd"/>
      <w:r>
        <w:rPr>
          <w:rFonts w:eastAsia="Times New Roman" w:cs="Times New Roman"/>
          <w:szCs w:val="24"/>
        </w:rPr>
        <w:t xml:space="preserve">, σχετικά με τις διαμαρτυρίες και τα παράπονα στα οποία </w:t>
      </w:r>
      <w:r w:rsidRPr="00224BE3">
        <w:rPr>
          <w:rFonts w:eastAsia="Times New Roman" w:cs="Times New Roman"/>
          <w:szCs w:val="24"/>
        </w:rPr>
        <w:t>μπορεί να</w:t>
      </w:r>
      <w:r>
        <w:rPr>
          <w:rFonts w:eastAsia="Times New Roman" w:cs="Times New Roman"/>
          <w:szCs w:val="24"/>
        </w:rPr>
        <w:t xml:space="preserve"> προβεί ο οποιοσδήποτε. Έστειλε, λέει,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και τελικά δεν πήρε καμμία απάντηση. Μάλλον σε λάθ</w:t>
      </w:r>
      <w:r>
        <w:rPr>
          <w:rFonts w:eastAsia="Times New Roman" w:cs="Times New Roman"/>
          <w:szCs w:val="24"/>
        </w:rPr>
        <w:t xml:space="preserve">ος </w:t>
      </w:r>
      <w:r>
        <w:rPr>
          <w:rFonts w:eastAsia="Times New Roman" w:cs="Times New Roman"/>
          <w:szCs w:val="24"/>
          <w:lang w:val="en-US"/>
        </w:rPr>
        <w:t>mail</w:t>
      </w:r>
      <w:r>
        <w:rPr>
          <w:rFonts w:eastAsia="Times New Roman" w:cs="Times New Roman"/>
          <w:szCs w:val="24"/>
        </w:rPr>
        <w:t xml:space="preserve"> το έστειλε. Υπάρχει και ένα άλλο, το «</w:t>
      </w:r>
      <w:hyperlink w:history="1">
        <w:r w:rsidRPr="00F760E6">
          <w:rPr>
            <w:rFonts w:eastAsia="Times New Roman" w:cs="Times New Roman"/>
            <w:color w:val="000000" w:themeColor="text1"/>
            <w:szCs w:val="24"/>
          </w:rPr>
          <w:t>www.στα</w:t>
        </w:r>
      </w:hyperlink>
      <w:r>
        <w:rPr>
          <w:rFonts w:eastAsia="Times New Roman" w:cs="Times New Roman"/>
          <w:szCs w:val="24"/>
        </w:rPr>
        <w:t>μέζεατης</w:t>
      </w:r>
      <w:r w:rsidRPr="001850F1">
        <w:rPr>
          <w:rFonts w:eastAsia="Times New Roman" w:cs="Times New Roman"/>
          <w:szCs w:val="24"/>
        </w:rPr>
        <w:t>Κυβέρνηση</w:t>
      </w:r>
      <w:r>
        <w:rPr>
          <w:rFonts w:eastAsia="Times New Roman" w:cs="Times New Roman"/>
          <w:szCs w:val="24"/>
        </w:rPr>
        <w:t>ς.</w:t>
      </w:r>
      <w:r>
        <w:rPr>
          <w:rFonts w:eastAsia="Times New Roman" w:cs="Times New Roman"/>
          <w:szCs w:val="24"/>
          <w:lang w:val="en-US"/>
        </w:rPr>
        <w:t>org</w:t>
      </w:r>
      <w:r>
        <w:rPr>
          <w:rFonts w:eastAsia="Times New Roman" w:cs="Times New Roman"/>
          <w:szCs w:val="24"/>
        </w:rPr>
        <w:t>», για να πηγαίνει κατευθείαν εκεί που πρέπει!</w:t>
      </w:r>
    </w:p>
    <w:p w14:paraId="670F595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Όσο για το εν λόγω </w:t>
      </w:r>
      <w:r w:rsidRPr="00823F09">
        <w:rPr>
          <w:rFonts w:eastAsia="Times New Roman" w:cs="Times New Roman"/>
          <w:szCs w:val="24"/>
        </w:rPr>
        <w:t>νομοσχέδιο</w:t>
      </w:r>
      <w:r>
        <w:rPr>
          <w:rFonts w:eastAsia="Times New Roman" w:cs="Times New Roman"/>
          <w:szCs w:val="24"/>
        </w:rPr>
        <w:t xml:space="preserve">, αφού έχετε προβεί σε όλες τις απαραίτητες ανθελληνικές, προπαρασκευαστικές ενέργειες με διάφορα </w:t>
      </w:r>
      <w:r w:rsidRPr="00823F09">
        <w:rPr>
          <w:rFonts w:eastAsia="Times New Roman" w:cs="Times New Roman"/>
          <w:szCs w:val="24"/>
        </w:rPr>
        <w:t>νομοσχέδι</w:t>
      </w:r>
      <w:r>
        <w:rPr>
          <w:rFonts w:eastAsia="Times New Roman" w:cs="Times New Roman"/>
          <w:szCs w:val="24"/>
        </w:rPr>
        <w:t>α για το τζαμί στο Βοτανικό -όταν δεν υπάρχουν μουσουλμάνοι επισήμως στην πατρίδα μας, διότι όλοι όσοι βρίσκονται ειδικότερα στην Αθήνα, είναι όλοι λ</w:t>
      </w:r>
      <w:r>
        <w:rPr>
          <w:rFonts w:eastAsia="Times New Roman" w:cs="Times New Roman"/>
          <w:szCs w:val="24"/>
        </w:rPr>
        <w:t xml:space="preserve">αθρομετανάστες- όταν έχετε προβεί με διάφορα αποτυχημένα </w:t>
      </w:r>
      <w:r w:rsidRPr="00823F09">
        <w:rPr>
          <w:rFonts w:eastAsia="Times New Roman" w:cs="Times New Roman"/>
          <w:szCs w:val="24"/>
        </w:rPr>
        <w:t>νομοσχέδι</w:t>
      </w:r>
      <w:r>
        <w:rPr>
          <w:rFonts w:eastAsia="Times New Roman" w:cs="Times New Roman"/>
          <w:szCs w:val="24"/>
        </w:rPr>
        <w:t>α κατά το παρελθόν -προσωρινώς σε ισχύ και προσφάτως σχετικά με την απόδοση ελληνικής ιθαγένειας σε όλους, βλέπουμε τώρα, θα αναφερθούμε πιο κάτω- με το άρθρο 29 διευκολύνετε τις διαδικασίες</w:t>
      </w:r>
      <w:r>
        <w:rPr>
          <w:rFonts w:eastAsia="Times New Roman" w:cs="Times New Roman"/>
          <w:szCs w:val="24"/>
        </w:rPr>
        <w:t xml:space="preserve"> απόκτησης ελληνικής ιθαγένειας από τον οποιοδήποτε.</w:t>
      </w:r>
    </w:p>
    <w:p w14:paraId="670F595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Στο προηγούμενο </w:t>
      </w:r>
      <w:r w:rsidRPr="00823F09">
        <w:rPr>
          <w:rFonts w:eastAsia="Times New Roman" w:cs="Times New Roman"/>
          <w:szCs w:val="24"/>
        </w:rPr>
        <w:t>νομοσχέδιο</w:t>
      </w:r>
      <w:r>
        <w:rPr>
          <w:rFonts w:eastAsia="Times New Roman" w:cs="Times New Roman"/>
          <w:szCs w:val="24"/>
        </w:rPr>
        <w:t xml:space="preserve"> για την απόκτηση της ελληνικής ιθαγένειας είχατε πει ότι αν ένα παιδί φοιτά έξι χρόνια στο δημοτικό στο ελληνικό σχολείο -</w:t>
      </w:r>
      <w:r w:rsidRPr="001878DA">
        <w:rPr>
          <w:rFonts w:eastAsia="Times New Roman" w:cs="Times New Roman"/>
          <w:szCs w:val="24"/>
        </w:rPr>
        <w:t xml:space="preserve">νομίζω </w:t>
      </w:r>
      <w:r>
        <w:rPr>
          <w:rFonts w:eastAsia="Times New Roman" w:cs="Times New Roman"/>
          <w:szCs w:val="24"/>
        </w:rPr>
        <w:t>ότι το είχατε ρίξει στα τέσσερα χρόνια με κάποι</w:t>
      </w:r>
      <w:r>
        <w:rPr>
          <w:rFonts w:eastAsia="Times New Roman" w:cs="Times New Roman"/>
          <w:szCs w:val="24"/>
        </w:rPr>
        <w:t xml:space="preserve">ες προϋποθέσεις- θα </w:t>
      </w:r>
      <w:r w:rsidRPr="00224BE3">
        <w:rPr>
          <w:rFonts w:eastAsia="Times New Roman" w:cs="Times New Roman"/>
          <w:szCs w:val="24"/>
        </w:rPr>
        <w:t>μπορεί να</w:t>
      </w:r>
      <w:r>
        <w:rPr>
          <w:rFonts w:eastAsia="Times New Roman" w:cs="Times New Roman"/>
          <w:szCs w:val="24"/>
        </w:rPr>
        <w:t xml:space="preserve"> αποκτά την ελληνική ιθαγένεια στο ελληνικό σχολείο. Τώρα λέτε όχι σε ελληνικό σχολείο, αλλά σε κάποιο σχολείο, στο οποιοδήποτε σχολείο, </w:t>
      </w:r>
      <w:r w:rsidRPr="002F7918">
        <w:rPr>
          <w:rFonts w:eastAsia="Times New Roman" w:cs="Times New Roman"/>
          <w:szCs w:val="24"/>
        </w:rPr>
        <w:t>το οποίο</w:t>
      </w:r>
      <w:r>
        <w:rPr>
          <w:rFonts w:eastAsia="Times New Roman" w:cs="Times New Roman"/>
          <w:szCs w:val="24"/>
        </w:rPr>
        <w:t xml:space="preserve"> τηρεί το ελληνικό πρόγραμμα εκπαίδευσης.</w:t>
      </w:r>
    </w:p>
    <w:p w14:paraId="670F595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Σε λίγο καιρό θα μας λέτε ότι ο οποιοσδή</w:t>
      </w:r>
      <w:r>
        <w:rPr>
          <w:rFonts w:eastAsia="Times New Roman" w:cs="Times New Roman"/>
          <w:szCs w:val="24"/>
        </w:rPr>
        <w:t xml:space="preserve">ποτε έχει δει σε μια φωτογραφία την Ελλάδα, θα μπορεί να καταθέτει τα δικαιολογητικά του για να πάρει την ελληνική ιθαγένεια! Είναι οι προπαρασκευαστικές ενέργειες, τις οποίες έχετε κάνει εδώ και πολύ καιρό τώρα -με τους </w:t>
      </w:r>
      <w:proofErr w:type="spellStart"/>
      <w:r>
        <w:rPr>
          <w:rFonts w:eastAsia="Times New Roman" w:cs="Times New Roman"/>
          <w:szCs w:val="24"/>
        </w:rPr>
        <w:t>παγκοσμιοποιημένους</w:t>
      </w:r>
      <w:proofErr w:type="spellEnd"/>
      <w:r>
        <w:rPr>
          <w:rFonts w:eastAsia="Times New Roman" w:cs="Times New Roman"/>
          <w:szCs w:val="24"/>
        </w:rPr>
        <w:t xml:space="preserve"> αφέντες σας φυσ</w:t>
      </w:r>
      <w:r>
        <w:rPr>
          <w:rFonts w:eastAsia="Times New Roman" w:cs="Times New Roman"/>
          <w:szCs w:val="24"/>
        </w:rPr>
        <w:t>ικά, που σας καθοδηγούν σε όλα τα επίπεδα- γι’ αυτή την ιστορία των ανοιχτών συνόρων, που όμως σιγά-σιγά όλα τα κράτη, το ένα μετά το άλλο, το αντιλαμβάνονται και τα κλείνουν, πλην ημών, αφού τα έχετε ορθάνοιχτα παντού και επιμένετε σε αυτή την ολέθρια και</w:t>
      </w:r>
      <w:r>
        <w:rPr>
          <w:rFonts w:eastAsia="Times New Roman" w:cs="Times New Roman"/>
          <w:szCs w:val="24"/>
        </w:rPr>
        <w:t xml:space="preserve"> ανθελληνική πολιτική.</w:t>
      </w:r>
    </w:p>
    <w:p w14:paraId="670F595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Βλέπουμε ότι με τα προαναφερθέντα νομοσχέδια έχετε προβεί στη </w:t>
      </w:r>
      <w:proofErr w:type="spellStart"/>
      <w:r>
        <w:rPr>
          <w:rFonts w:eastAsia="Times New Roman" w:cs="Times New Roman"/>
          <w:szCs w:val="24"/>
        </w:rPr>
        <w:t>συνθλιβή</w:t>
      </w:r>
      <w:proofErr w:type="spellEnd"/>
      <w:r>
        <w:rPr>
          <w:rFonts w:eastAsia="Times New Roman" w:cs="Times New Roman"/>
          <w:szCs w:val="24"/>
        </w:rPr>
        <w:t xml:space="preserve"> του θεσμού της οικογένειας. Εσχάτως βλέπουμε τι γίνεται με τις διάφορες </w:t>
      </w:r>
      <w:proofErr w:type="spellStart"/>
      <w:r>
        <w:rPr>
          <w:rFonts w:eastAsia="Times New Roman" w:cs="Times New Roman"/>
          <w:szCs w:val="24"/>
        </w:rPr>
        <w:t>έμφυλες</w:t>
      </w:r>
      <w:proofErr w:type="spellEnd"/>
      <w:r>
        <w:rPr>
          <w:rFonts w:eastAsia="Times New Roman" w:cs="Times New Roman"/>
          <w:szCs w:val="24"/>
        </w:rPr>
        <w:t xml:space="preserve"> </w:t>
      </w:r>
      <w:proofErr w:type="spellStart"/>
      <w:r>
        <w:rPr>
          <w:rFonts w:eastAsia="Times New Roman" w:cs="Times New Roman"/>
          <w:szCs w:val="24"/>
        </w:rPr>
        <w:t>αρλουμπολογίες</w:t>
      </w:r>
      <w:proofErr w:type="spellEnd"/>
      <w:r>
        <w:rPr>
          <w:rFonts w:eastAsia="Times New Roman" w:cs="Times New Roman"/>
          <w:szCs w:val="24"/>
        </w:rPr>
        <w:t>, τις οποίες θέλετε να διδάξετε, όπως λέτε, στα παιδιά στο σχολείο τ</w:t>
      </w:r>
      <w:r>
        <w:rPr>
          <w:rFonts w:eastAsia="Times New Roman" w:cs="Times New Roman"/>
          <w:szCs w:val="24"/>
        </w:rPr>
        <w:t xml:space="preserve">ην άλλη εβδομάδα. </w:t>
      </w:r>
    </w:p>
    <w:p w14:paraId="670F595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Είμαστε σίγουροι ότι ο πληθυσμός, οι γονείς, όλοι θα αντιδράσουν σε αυτό το οποίο πάτε να κάνετε, σε αυτό το αίσχος το οποίο είναι πάνω απ’ όλα και αντισυνταγματικό, διότι έτσι λέει το Σύνταγμα της πατρίδας μας στην παράγραφο 2 του άρθρο</w:t>
      </w:r>
      <w:r>
        <w:rPr>
          <w:rFonts w:eastAsia="Times New Roman" w:cs="Times New Roman"/>
          <w:szCs w:val="24"/>
        </w:rPr>
        <w:t xml:space="preserve">υ 16. </w:t>
      </w:r>
    </w:p>
    <w:p w14:paraId="670F595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Η παράγραφος 2 του άρθρου 16, λοιπόν, λέει ότι η παιδεία αποτελεί βασική αποστολή του κράτους και έχει σκοπό την ηθική, πνευματική, επαγγελματική και φυσική αγωγή των Ελλήνων, την ανάπτυξη της εθνικής και θρησκευτικής συνείδησης και τη διάπλασή τους</w:t>
      </w:r>
      <w:r>
        <w:rPr>
          <w:rFonts w:eastAsia="Times New Roman" w:cs="Times New Roman"/>
          <w:szCs w:val="24"/>
        </w:rPr>
        <w:t xml:space="preserve"> σε ελεύθερους και υπεύθυνους πολίτες. Και σίγουρα όλα αυτά, τα οποία ψηφίζετε, αντιβαίνουν ξεκάθαρα με την παράγραφο 2 του άρθρου 16, που έχει να κάνει με ζητήματα παιδείας. Και επαναλαμβάνω ότι όλα αυτά γίνονται, όπως σας προστάζουν οι </w:t>
      </w:r>
      <w:proofErr w:type="spellStart"/>
      <w:r>
        <w:rPr>
          <w:rFonts w:eastAsia="Times New Roman" w:cs="Times New Roman"/>
          <w:szCs w:val="24"/>
        </w:rPr>
        <w:t>παγκοσμιοποιημένοι</w:t>
      </w:r>
      <w:proofErr w:type="spellEnd"/>
      <w:r>
        <w:rPr>
          <w:rFonts w:eastAsia="Times New Roman" w:cs="Times New Roman"/>
          <w:szCs w:val="24"/>
        </w:rPr>
        <w:t xml:space="preserve"> αφέντες σας.</w:t>
      </w:r>
    </w:p>
    <w:p w14:paraId="670F595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Φέρνετε διάσπαρτα μέσα σε διάφορα νομοσχέδια -τα οποία εκ πρώτης δείχνουν </w:t>
      </w:r>
      <w:proofErr w:type="spellStart"/>
      <w:r>
        <w:rPr>
          <w:rFonts w:eastAsia="Times New Roman" w:cs="Times New Roman"/>
          <w:szCs w:val="24"/>
        </w:rPr>
        <w:t>ψιλοάσχετα</w:t>
      </w:r>
      <w:proofErr w:type="spellEnd"/>
      <w:r>
        <w:rPr>
          <w:rFonts w:eastAsia="Times New Roman" w:cs="Times New Roman"/>
          <w:szCs w:val="24"/>
        </w:rPr>
        <w:t xml:space="preserve">- διάφορα άρθρα τα οποία είναι έτσι δομημένα και φτιαγμένα, προκειμένου να ολοκληρώσουν αυτό το παζλ </w:t>
      </w:r>
      <w:proofErr w:type="spellStart"/>
      <w:r>
        <w:rPr>
          <w:rFonts w:eastAsia="Times New Roman" w:cs="Times New Roman"/>
          <w:szCs w:val="24"/>
        </w:rPr>
        <w:t>απεθνικοποίησης</w:t>
      </w:r>
      <w:proofErr w:type="spellEnd"/>
      <w:r>
        <w:rPr>
          <w:rFonts w:eastAsia="Times New Roman" w:cs="Times New Roman"/>
          <w:szCs w:val="24"/>
        </w:rPr>
        <w:t xml:space="preserve"> της πατρίδας μας. </w:t>
      </w:r>
    </w:p>
    <w:p w14:paraId="670F595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Έτσι έγινε και χθες, π</w:t>
      </w:r>
      <w:r>
        <w:rPr>
          <w:rFonts w:eastAsia="Times New Roman" w:cs="Times New Roman"/>
          <w:szCs w:val="24"/>
        </w:rPr>
        <w:t xml:space="preserve">ου σε ένα νομοσχέδιο για το Υπουργείο Εξωτερικών ο κ. Κοτζιάς μάς είπε από την αρχή για τον πολύ γνωστό κ. Χρήστο </w:t>
      </w:r>
      <w:proofErr w:type="spellStart"/>
      <w:r>
        <w:rPr>
          <w:rFonts w:eastAsia="Times New Roman" w:cs="Times New Roman"/>
          <w:szCs w:val="24"/>
        </w:rPr>
        <w:t>Ροζενστάιν</w:t>
      </w:r>
      <w:proofErr w:type="spellEnd"/>
      <w:r>
        <w:rPr>
          <w:rFonts w:eastAsia="Times New Roman" w:cs="Times New Roman"/>
          <w:szCs w:val="24"/>
        </w:rPr>
        <w:t xml:space="preserve"> - </w:t>
      </w:r>
      <w:proofErr w:type="spellStart"/>
      <w:r>
        <w:rPr>
          <w:rFonts w:eastAsia="Times New Roman" w:cs="Times New Roman"/>
          <w:szCs w:val="24"/>
        </w:rPr>
        <w:t>Ροζάκη</w:t>
      </w:r>
      <w:proofErr w:type="spellEnd"/>
      <w:r>
        <w:rPr>
          <w:rFonts w:eastAsia="Times New Roman" w:cs="Times New Roman"/>
          <w:szCs w:val="24"/>
        </w:rPr>
        <w:t>, που ως πρόεδρος του Ευρωπαϊκού Δικαστηρίου Ανθρωπίνων Δικαιωμάτων είχε καταδικάσει την πατρίδα μας σχετικά με τη λεγόμενη</w:t>
      </w:r>
      <w:r>
        <w:rPr>
          <w:rFonts w:eastAsia="Times New Roman" w:cs="Times New Roman"/>
          <w:szCs w:val="24"/>
        </w:rPr>
        <w:t xml:space="preserve"> «τουρκική» -εντός πολλών εισαγωγικών- μειονότητα και τη -εντός περισσότερων ακόμα εισαγωγικών- «μακεδονική» μειονότητα, </w:t>
      </w:r>
      <w:proofErr w:type="spellStart"/>
      <w:r>
        <w:rPr>
          <w:rFonts w:eastAsia="Times New Roman" w:cs="Times New Roman"/>
          <w:szCs w:val="24"/>
        </w:rPr>
        <w:t>παραδεχόμενος</w:t>
      </w:r>
      <w:proofErr w:type="spellEnd"/>
      <w:r>
        <w:rPr>
          <w:rFonts w:eastAsia="Times New Roman" w:cs="Times New Roman"/>
          <w:szCs w:val="24"/>
        </w:rPr>
        <w:t xml:space="preserve"> επί της ουσίας ότι υπάρχει τουρκική και μακεδονική μειονότητα στην πατρίδα μας. Και αυτόν αύριο-μεθαύριο θα τον βάλετε να</w:t>
      </w:r>
      <w:r>
        <w:rPr>
          <w:rFonts w:eastAsia="Times New Roman" w:cs="Times New Roman"/>
          <w:szCs w:val="24"/>
        </w:rPr>
        <w:t xml:space="preserve"> οργανώνει και να διευθετεί από επιστημονικής απόψεως την εξωτερική πολιτική της πατρίδας μας. Εύγε! </w:t>
      </w:r>
    </w:p>
    <w:p w14:paraId="670F595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Και σήμερα μας φέρνετε ένα νομοσχέδιο που μέσα σε διάφορα άρθρα, με αποκορύφωμα το άρθρο 29, δείχνετε το πόσο πολύ μισείτε αυτή τη χώρα.</w:t>
      </w:r>
    </w:p>
    <w:p w14:paraId="670F595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Θα ξεκινήσουμε με</w:t>
      </w:r>
      <w:r>
        <w:rPr>
          <w:rFonts w:eastAsia="Times New Roman" w:cs="Times New Roman"/>
          <w:szCs w:val="24"/>
        </w:rPr>
        <w:t xml:space="preserve"> ένα σχετικά αθώο άρθρο, το άρθρο 4, το οποίο έχει να κάνει με την Εθνική Βιβλιοθήκη της Ελλάδος. Και εδώ έχουμε να κάνουμε ένα σχόλιο, που κάποιοι απλώς το είπαν, αλλά κανείς δεν κατάλαβε πώς σε μια μέρα η Εθνική Βιβλιοθήκη της Ελλάδος έφυγε από την οδό Π</w:t>
      </w:r>
      <w:r>
        <w:rPr>
          <w:rFonts w:eastAsia="Times New Roman" w:cs="Times New Roman"/>
          <w:szCs w:val="24"/>
        </w:rPr>
        <w:t>ανεπιστημίου που βρισκόταν και πήγε κάπου αλλού, προς τα νότια.</w:t>
      </w:r>
    </w:p>
    <w:p w14:paraId="670F595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Μα, αν θέλετε να αναβαθμίσετε το ιστορικό κέντρο της Αθήνας, της πρωτεύουσας, η οποία πλήττεται πολλαπλώς τα τελευταία έτη και έχει υποβαθμιστεί σε σημείο που να μην παίρνει άλλο, θα έπρεπε να</w:t>
      </w:r>
      <w:r>
        <w:rPr>
          <w:rFonts w:eastAsia="Times New Roman" w:cs="Times New Roman"/>
          <w:szCs w:val="24"/>
        </w:rPr>
        <w:t xml:space="preserve"> διατηρήσετε την Εθνική Βιβλιοθήκη εντός της Αθήνας, του Δήμου Αθηναίων, και να την ενισχύσετε. Το ίδιο θα έπρεπε να κάνετε και με άλλα ιδρύματα και όχι να τα διώχνετε εκτός Αθηνών. Και δεν εξετάζουμε αν ήταν καλό ή κακό που πήγε στο Ίδρυμα Νιάρχου ή αν θα</w:t>
      </w:r>
      <w:r>
        <w:rPr>
          <w:rFonts w:eastAsia="Times New Roman" w:cs="Times New Roman"/>
          <w:szCs w:val="24"/>
        </w:rPr>
        <w:t xml:space="preserve"> έπρεπε να πάει κάπου αλλού. </w:t>
      </w:r>
    </w:p>
    <w:p w14:paraId="670F595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Στο άρθρο 13 βλέπουμε τις αλλαγές όσον αφορά τον τρόπο εισαγωγής στα πανεπιστήμια. Μέχρι τώρα αυτό ήταν το τελευταίο εμπόδιο της μαρξιστικής κοσμοθεωρίας σας, το πώς θα μπορέσουν όλα τα παιδιά, τα οποία είναι αριστερών καταβολ</w:t>
      </w:r>
      <w:r>
        <w:rPr>
          <w:rFonts w:eastAsia="Times New Roman" w:cs="Times New Roman"/>
          <w:szCs w:val="24"/>
        </w:rPr>
        <w:t xml:space="preserve">ών, να εισέρχονται μαζικά, με τους βαθμούς όπως λέτε, στα πανεπιστήμια. </w:t>
      </w:r>
    </w:p>
    <w:p w14:paraId="670F595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Μα, όλοι ξέρουμε τι γίνεται με τους καθηγητές, ειδικότερα στα πανεπιστήμια, όπου αν είσαι αριστερός, και κηφήνας να είσαι, και δέκα χρόνια φοιτητής να είσαι, στο τέλος θα πάρεις ένα π</w:t>
      </w:r>
      <w:r>
        <w:rPr>
          <w:rFonts w:eastAsia="Times New Roman" w:cs="Times New Roman"/>
          <w:szCs w:val="24"/>
        </w:rPr>
        <w:t>τυχίο, ασχέτως αν δεν έχεις πατήσει ποτέ. Το ίδιο θέλετε να κάνετε και τώρα. Οι πανελλαδικές ήταν το τελευταίο εμπόδιο για σας. Θεωρούμε ότι αυτό είναι ένα σφάλμα, το οποίο θα δει ο ελληνικός λαός τα επόμενα χρόνια.</w:t>
      </w:r>
    </w:p>
    <w:p w14:paraId="670F595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Στο άρθρο 14 βλέπουμε κάποιες αλλαγές σχ</w:t>
      </w:r>
      <w:r>
        <w:rPr>
          <w:rFonts w:eastAsia="Times New Roman" w:cs="Times New Roman"/>
          <w:szCs w:val="24"/>
        </w:rPr>
        <w:t xml:space="preserve">ετικά με τα εκπαιδευτικά ζητήματα της μειονότητας. Μα, το ζήτημα είναι η μουσουλμανική μειονότητα και όχι η τουρκική, για την οποία παραδέχεστε πλέον όχι εμμέσως, αλλά αμέσως ότι είναι η μειονότητα στη Θράκη. </w:t>
      </w:r>
    </w:p>
    <w:p w14:paraId="670F595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Όμως, δυστυχώς, βλέπουμε και από τη Δεξιά Νέα </w:t>
      </w:r>
      <w:r>
        <w:rPr>
          <w:rFonts w:eastAsia="Times New Roman" w:cs="Times New Roman"/>
          <w:szCs w:val="24"/>
        </w:rPr>
        <w:t xml:space="preserve">Δημοκρατία, μετά από πολλές καταγγελίες των </w:t>
      </w:r>
      <w:proofErr w:type="spellStart"/>
      <w:r>
        <w:rPr>
          <w:rFonts w:eastAsia="Times New Roman" w:cs="Times New Roman"/>
          <w:szCs w:val="24"/>
        </w:rPr>
        <w:t>Πομάκων</w:t>
      </w:r>
      <w:proofErr w:type="spellEnd"/>
      <w:r>
        <w:rPr>
          <w:rFonts w:eastAsia="Times New Roman" w:cs="Times New Roman"/>
          <w:szCs w:val="24"/>
        </w:rPr>
        <w:t xml:space="preserve">, ότι ο κ. Μητσοτάκης προωθεί την τουρκική γλώσσα αλλά και πράγματα τα οποία είναι εναντίον των </w:t>
      </w:r>
      <w:proofErr w:type="spellStart"/>
      <w:r>
        <w:rPr>
          <w:rFonts w:eastAsia="Times New Roman" w:cs="Times New Roman"/>
          <w:szCs w:val="24"/>
        </w:rPr>
        <w:t>Πομάκων</w:t>
      </w:r>
      <w:proofErr w:type="spellEnd"/>
      <w:r>
        <w:rPr>
          <w:rFonts w:eastAsia="Times New Roman" w:cs="Times New Roman"/>
          <w:szCs w:val="24"/>
        </w:rPr>
        <w:t xml:space="preserve">. </w:t>
      </w:r>
    </w:p>
    <w:p w14:paraId="670F595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 ζητούμενο είναι -και είναι και στο πρόγραμμα της Χρυσής Αυγής- η </w:t>
      </w:r>
      <w:proofErr w:type="spellStart"/>
      <w:r>
        <w:rPr>
          <w:rFonts w:eastAsia="Times New Roman" w:cs="Times New Roman"/>
          <w:szCs w:val="24"/>
        </w:rPr>
        <w:t>πομακική</w:t>
      </w:r>
      <w:proofErr w:type="spellEnd"/>
      <w:r>
        <w:rPr>
          <w:rFonts w:eastAsia="Times New Roman" w:cs="Times New Roman"/>
          <w:szCs w:val="24"/>
        </w:rPr>
        <w:t xml:space="preserve"> γλώσσα να αναδειχθεί σ</w:t>
      </w:r>
      <w:r>
        <w:rPr>
          <w:rFonts w:eastAsia="Times New Roman" w:cs="Times New Roman"/>
          <w:szCs w:val="24"/>
        </w:rPr>
        <w:t>ε όλα τα επίπεδα, από το δημοτικό μέχρι το πανεπιστήμιο, και όχι να προβαίνετε συνεχώς σε διάφορες αλλαγές προς όφελος της τουρκικής εξωτερικής πολιτικής, η οποία ασκείται μέσω του πραγματικού άρχοντα της Θράκης, του τουρκικού προξενείου.</w:t>
      </w:r>
    </w:p>
    <w:p w14:paraId="670F596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Στο άρθρο 29 -το </w:t>
      </w:r>
      <w:r>
        <w:rPr>
          <w:rFonts w:eastAsia="Times New Roman" w:cs="Times New Roman"/>
          <w:szCs w:val="24"/>
        </w:rPr>
        <w:t xml:space="preserve">είπαμε αυτό- πιστοί στις εντολές όλων όσοι προσπαθούν να </w:t>
      </w:r>
      <w:proofErr w:type="spellStart"/>
      <w:r>
        <w:rPr>
          <w:rFonts w:eastAsia="Times New Roman" w:cs="Times New Roman"/>
          <w:szCs w:val="24"/>
        </w:rPr>
        <w:t>αποδομήσουν</w:t>
      </w:r>
      <w:proofErr w:type="spellEnd"/>
      <w:r>
        <w:rPr>
          <w:rFonts w:eastAsia="Times New Roman" w:cs="Times New Roman"/>
          <w:szCs w:val="24"/>
        </w:rPr>
        <w:t xml:space="preserve"> τα κράτη-έθνη, προβαίνετε σε μια ακόμη αντεθνική ενέργεια. Αλήθεια, αυτή η ευκολία απόκτησης ιθαγένειας θα είναι και γι’ αυτό το </w:t>
      </w:r>
      <w:proofErr w:type="spellStart"/>
      <w:r>
        <w:rPr>
          <w:rFonts w:eastAsia="Times New Roman" w:cs="Times New Roman"/>
          <w:szCs w:val="24"/>
        </w:rPr>
        <w:t>Αφγανάκι</w:t>
      </w:r>
      <w:proofErr w:type="spellEnd"/>
      <w:r>
        <w:rPr>
          <w:rFonts w:eastAsia="Times New Roman" w:cs="Times New Roman"/>
          <w:szCs w:val="24"/>
        </w:rPr>
        <w:t xml:space="preserve"> που προχθές γρονθοκοπούσε με μίσος και μανία τον </w:t>
      </w:r>
      <w:r>
        <w:rPr>
          <w:rFonts w:eastAsia="Times New Roman" w:cs="Times New Roman"/>
          <w:szCs w:val="24"/>
        </w:rPr>
        <w:t>αστυνομικό;</w:t>
      </w:r>
    </w:p>
    <w:p w14:paraId="670F596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Τελικά, τι θα γίνει με αυτόν τον νεαρό, που θα έπρεπε να έχει φύγει μαζί με την οικογένειά του πακέτο πίσω στην Καμπούλ, έτσι για να μάθουν ότι εδώ υπάρχει ένα κράτος, το οποίο </w:t>
      </w:r>
      <w:proofErr w:type="spellStart"/>
      <w:r>
        <w:rPr>
          <w:rFonts w:eastAsia="Times New Roman" w:cs="Times New Roman"/>
          <w:szCs w:val="24"/>
        </w:rPr>
        <w:t>ψιλο</w:t>
      </w:r>
      <w:proofErr w:type="spellEnd"/>
      <w:r>
        <w:rPr>
          <w:rFonts w:eastAsia="Times New Roman" w:cs="Times New Roman"/>
          <w:szCs w:val="24"/>
        </w:rPr>
        <w:t>-έχει ισχύ και δεν είναι ξέφραγο αμπέλι;</w:t>
      </w:r>
    </w:p>
    <w:p w14:paraId="670F596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Ο ρόλος του νέου Υπουρ</w:t>
      </w:r>
      <w:r>
        <w:rPr>
          <w:rFonts w:eastAsia="Times New Roman" w:cs="Times New Roman"/>
          <w:szCs w:val="24"/>
        </w:rPr>
        <w:t xml:space="preserve">γού Παιδείας, ο θεός να την κάνει παιδεία, του κ. </w:t>
      </w:r>
      <w:proofErr w:type="spellStart"/>
      <w:r>
        <w:rPr>
          <w:rFonts w:eastAsia="Times New Roman" w:cs="Times New Roman"/>
          <w:szCs w:val="24"/>
        </w:rPr>
        <w:t>Γαβρόγλου</w:t>
      </w:r>
      <w:proofErr w:type="spellEnd"/>
      <w:r>
        <w:rPr>
          <w:rFonts w:eastAsia="Times New Roman" w:cs="Times New Roman"/>
          <w:szCs w:val="24"/>
        </w:rPr>
        <w:t xml:space="preserve">, είναι πολύ πιο υπόγειος σε σχέση με του προκατόχου του κ. Φίλη. Ο κ. Φίλης ευθέως έλεγε την πολιτική του ΣΥΡΙΖΑ. Ο κ. </w:t>
      </w:r>
      <w:proofErr w:type="spellStart"/>
      <w:r>
        <w:rPr>
          <w:rFonts w:eastAsia="Times New Roman" w:cs="Times New Roman"/>
          <w:szCs w:val="24"/>
        </w:rPr>
        <w:t>Γαβρόγλου</w:t>
      </w:r>
      <w:proofErr w:type="spellEnd"/>
      <w:r>
        <w:rPr>
          <w:rFonts w:eastAsia="Times New Roman" w:cs="Times New Roman"/>
          <w:szCs w:val="24"/>
        </w:rPr>
        <w:t xml:space="preserve"> ασκεί ακριβώς την ίδια πολιτική, που δεν ήταν «πολιτική Φίλη», ήταν</w:t>
      </w:r>
      <w:r>
        <w:rPr>
          <w:rFonts w:eastAsia="Times New Roman" w:cs="Times New Roman"/>
          <w:szCs w:val="24"/>
        </w:rPr>
        <w:t xml:space="preserve"> πολιτική ΣΥΡΙΖΑ, σχετικά με την αποδόμηση και τη διάλυση της παιδείας, σε συνδυασμό και σε σχέση και με πολλά ζητήματα.</w:t>
      </w:r>
    </w:p>
    <w:p w14:paraId="670F596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Δυστυχώς και στα θρησκευτικά ζητήματα βλέπουμε ότι έχετε μια αγαστή συνεργασία με τον σκλάβο, αιρετικό, </w:t>
      </w:r>
      <w:proofErr w:type="spellStart"/>
      <w:r>
        <w:rPr>
          <w:rFonts w:eastAsia="Times New Roman" w:cs="Times New Roman"/>
          <w:szCs w:val="24"/>
        </w:rPr>
        <w:t>οικουμενιστή</w:t>
      </w:r>
      <w:proofErr w:type="spellEnd"/>
      <w:r>
        <w:rPr>
          <w:rFonts w:eastAsia="Times New Roman" w:cs="Times New Roman"/>
          <w:szCs w:val="24"/>
        </w:rPr>
        <w:t xml:space="preserve">, οπαδό της </w:t>
      </w:r>
      <w:proofErr w:type="spellStart"/>
      <w:r>
        <w:rPr>
          <w:rFonts w:eastAsia="Times New Roman" w:cs="Times New Roman"/>
          <w:szCs w:val="24"/>
        </w:rPr>
        <w:t>πανθρησ</w:t>
      </w:r>
      <w:r>
        <w:rPr>
          <w:rFonts w:eastAsia="Times New Roman" w:cs="Times New Roman"/>
          <w:szCs w:val="24"/>
        </w:rPr>
        <w:t>κείας</w:t>
      </w:r>
      <w:proofErr w:type="spellEnd"/>
      <w:r>
        <w:rPr>
          <w:rFonts w:eastAsia="Times New Roman" w:cs="Times New Roman"/>
          <w:szCs w:val="24"/>
        </w:rPr>
        <w:t xml:space="preserve"> εις βάρος της Ορθοδοξίας στην πατρίδα μας. Το ζήτημα είναι και εδώ να διαβάσουμε και ένα ακόμα άρθρο από το Σύνταγμα της Ελλάδος, το άρθρο 21 σχετικά με το άρθρο 29 και με όσα θέλετε να κάνετε την επόμενη εβδομάδα με τις </w:t>
      </w:r>
      <w:proofErr w:type="spellStart"/>
      <w:r>
        <w:rPr>
          <w:rFonts w:eastAsia="Times New Roman" w:cs="Times New Roman"/>
          <w:szCs w:val="24"/>
        </w:rPr>
        <w:t>έμφυλες</w:t>
      </w:r>
      <w:proofErr w:type="spellEnd"/>
      <w:r>
        <w:rPr>
          <w:rFonts w:eastAsia="Times New Roman" w:cs="Times New Roman"/>
          <w:szCs w:val="24"/>
        </w:rPr>
        <w:t xml:space="preserve"> ταυτότητες.</w:t>
      </w:r>
    </w:p>
    <w:p w14:paraId="670F596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Στο άρθρο</w:t>
      </w:r>
      <w:r>
        <w:rPr>
          <w:rFonts w:eastAsia="Times New Roman" w:cs="Times New Roman"/>
          <w:szCs w:val="24"/>
        </w:rPr>
        <w:t xml:space="preserve"> 21, λοιπόν, στην παράγραφο 1, λέει το εξής: «Η οικογένεια ως θεμέλιο της συντήρησης και προαγωγής του έθνους, καθώς και ο γάμος, η μητρότητα και η παιδική ηλικία τελούν υπό την προστασία του κράτους». Προφανώς, όμως, μιλούν για κάποιο άλλο κράτος, γιατί τ</w:t>
      </w:r>
      <w:r>
        <w:rPr>
          <w:rFonts w:eastAsia="Times New Roman" w:cs="Times New Roman"/>
          <w:szCs w:val="24"/>
        </w:rPr>
        <w:t>ο κράτος το οποίο διοικείτε και κυβερνάτε εσείς, κάνει και πράττει τα ακριβώς αντίθετα.</w:t>
      </w:r>
    </w:p>
    <w:p w14:paraId="670F596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ό,τι και να κάνετε, όσο και να βιαστείτε να διαλύσετε τούτο τον τόπο, να διαλύσετε την πατρίδα μας, όπως ακυρώθηκε κατά το παρελθόν ο νόμος </w:t>
      </w:r>
      <w:proofErr w:type="spellStart"/>
      <w:r>
        <w:rPr>
          <w:rFonts w:eastAsia="Times New Roman" w:cs="Times New Roman"/>
          <w:szCs w:val="24"/>
        </w:rPr>
        <w:t>Ραγκούση</w:t>
      </w:r>
      <w:proofErr w:type="spellEnd"/>
      <w:r>
        <w:rPr>
          <w:rFonts w:eastAsia="Times New Roman" w:cs="Times New Roman"/>
          <w:szCs w:val="24"/>
        </w:rPr>
        <w:t>, έτσι</w:t>
      </w:r>
      <w:r>
        <w:rPr>
          <w:rFonts w:eastAsia="Times New Roman" w:cs="Times New Roman"/>
          <w:szCs w:val="24"/>
        </w:rPr>
        <w:t xml:space="preserve"> θα ακυρωθεί και ο νέος νόμος που δίνει την ελληνική ιθαγένεια σε όλους, έτσι ανεξαιρέτως, θα ακυρωθούν και οι εκατοντάδες χιλιάδες που </w:t>
      </w:r>
      <w:proofErr w:type="spellStart"/>
      <w:r>
        <w:rPr>
          <w:rFonts w:eastAsia="Times New Roman" w:cs="Times New Roman"/>
          <w:szCs w:val="24"/>
        </w:rPr>
        <w:t>ελληνοποιήθηκαν</w:t>
      </w:r>
      <w:proofErr w:type="spellEnd"/>
      <w:r>
        <w:rPr>
          <w:rFonts w:eastAsia="Times New Roman" w:cs="Times New Roman"/>
          <w:szCs w:val="24"/>
        </w:rPr>
        <w:t xml:space="preserve">, είτε με τον νόμο </w:t>
      </w:r>
      <w:proofErr w:type="spellStart"/>
      <w:r>
        <w:rPr>
          <w:rFonts w:eastAsia="Times New Roman" w:cs="Times New Roman"/>
          <w:szCs w:val="24"/>
        </w:rPr>
        <w:t>Ραγκούση</w:t>
      </w:r>
      <w:proofErr w:type="spellEnd"/>
      <w:r>
        <w:rPr>
          <w:rFonts w:eastAsia="Times New Roman" w:cs="Times New Roman"/>
          <w:szCs w:val="24"/>
        </w:rPr>
        <w:t xml:space="preserve"> είτε με τον τελευταίο νόμο, και επίσης όλοι οι άλλοι ανθελληνικοί νόμοι θα κα</w:t>
      </w:r>
      <w:r>
        <w:rPr>
          <w:rFonts w:eastAsia="Times New Roman" w:cs="Times New Roman"/>
          <w:szCs w:val="24"/>
        </w:rPr>
        <w:t>ταργηθούν και αυτό είναι σίγουρο.</w:t>
      </w:r>
    </w:p>
    <w:p w14:paraId="670F596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 58% των Ελλήνων, και το είδατε αυτό σε γκάλοπ, ζητά την απαγόρευση εισόδου των μουσουλμάνων στην Ελλάδα. Σε ολόκληρη την Ευρώπη ξεπερνά το 54% και εσείς κοιμόσαστε όρθιοι και πιστεύετε ότι με το έτσι θέλω θα επιβάλετε </w:t>
      </w:r>
      <w:r>
        <w:rPr>
          <w:rFonts w:eastAsia="Times New Roman" w:cs="Times New Roman"/>
          <w:szCs w:val="24"/>
        </w:rPr>
        <w:t xml:space="preserve">όποιους σας προστάξουν οι </w:t>
      </w:r>
      <w:proofErr w:type="spellStart"/>
      <w:r>
        <w:rPr>
          <w:rFonts w:eastAsia="Times New Roman" w:cs="Times New Roman"/>
          <w:szCs w:val="24"/>
        </w:rPr>
        <w:t>παγκοσμιοποιημένοι</w:t>
      </w:r>
      <w:proofErr w:type="spellEnd"/>
      <w:r>
        <w:rPr>
          <w:rFonts w:eastAsia="Times New Roman" w:cs="Times New Roman"/>
          <w:szCs w:val="24"/>
        </w:rPr>
        <w:t xml:space="preserve"> αφέντες σας. Χωνέψτε το, η αρχή του τέλους της παγκοσμιοποίησης έχει έρθει ό,τι και να κάνετε. Μπορεί να αργήσει λίγο στην Ελλάδα, γιατί έχετε ταΐσει πολύ σανό -και όχι μόνο- τον κόσμο, αλλά θα γίνει αυτό που πρ</w:t>
      </w:r>
      <w:r>
        <w:rPr>
          <w:rFonts w:eastAsia="Times New Roman" w:cs="Times New Roman"/>
          <w:szCs w:val="24"/>
        </w:rPr>
        <w:t xml:space="preserve">έπει να γίνει. Η Ελλάδα κάποια στιγμή, ελπίζουμε λίαν συντόμως, θα </w:t>
      </w:r>
      <w:proofErr w:type="spellStart"/>
      <w:r>
        <w:rPr>
          <w:rFonts w:eastAsia="Times New Roman" w:cs="Times New Roman"/>
          <w:szCs w:val="24"/>
        </w:rPr>
        <w:t>ξαναανήκει</w:t>
      </w:r>
      <w:proofErr w:type="spellEnd"/>
      <w:r>
        <w:rPr>
          <w:rFonts w:eastAsia="Times New Roman" w:cs="Times New Roman"/>
          <w:szCs w:val="24"/>
        </w:rPr>
        <w:t xml:space="preserve"> στους Έλληνες, θα είναι μια πατρίδα ορθόδοξη με Έλληνες, όχι με λαθρομετανάστες, όχι με </w:t>
      </w:r>
      <w:proofErr w:type="spellStart"/>
      <w:r>
        <w:rPr>
          <w:rFonts w:eastAsia="Times New Roman" w:cs="Times New Roman"/>
          <w:szCs w:val="24"/>
        </w:rPr>
        <w:t>τζιχαντιστές</w:t>
      </w:r>
      <w:proofErr w:type="spellEnd"/>
      <w:r>
        <w:rPr>
          <w:rFonts w:eastAsia="Times New Roman" w:cs="Times New Roman"/>
          <w:szCs w:val="24"/>
        </w:rPr>
        <w:t xml:space="preserve">, όχι με άθεους και όχι με οπαδούς της </w:t>
      </w:r>
      <w:proofErr w:type="spellStart"/>
      <w:r>
        <w:rPr>
          <w:rFonts w:eastAsia="Times New Roman" w:cs="Times New Roman"/>
          <w:szCs w:val="24"/>
        </w:rPr>
        <w:t>έμφυλης</w:t>
      </w:r>
      <w:proofErr w:type="spellEnd"/>
      <w:r>
        <w:rPr>
          <w:rFonts w:eastAsia="Times New Roman" w:cs="Times New Roman"/>
          <w:szCs w:val="24"/>
        </w:rPr>
        <w:t xml:space="preserve"> </w:t>
      </w:r>
      <w:proofErr w:type="spellStart"/>
      <w:r>
        <w:rPr>
          <w:rFonts w:eastAsia="Times New Roman" w:cs="Times New Roman"/>
          <w:szCs w:val="24"/>
        </w:rPr>
        <w:t>αρλουμπολογίας</w:t>
      </w:r>
      <w:proofErr w:type="spellEnd"/>
      <w:r>
        <w:rPr>
          <w:rFonts w:eastAsia="Times New Roman" w:cs="Times New Roman"/>
          <w:szCs w:val="24"/>
        </w:rPr>
        <w:t xml:space="preserve"> σας.</w:t>
      </w:r>
    </w:p>
    <w:p w14:paraId="670F596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Σας ευχαρισ</w:t>
      </w:r>
      <w:r>
        <w:rPr>
          <w:rFonts w:eastAsia="Times New Roman" w:cs="Times New Roman"/>
          <w:szCs w:val="24"/>
        </w:rPr>
        <w:t>τώ πολύ.</w:t>
      </w:r>
    </w:p>
    <w:p w14:paraId="670F5968" w14:textId="77777777" w:rsidR="00D35489" w:rsidRDefault="0006190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70F5969" w14:textId="77777777" w:rsidR="00D35489" w:rsidRDefault="0006190C">
      <w:pPr>
        <w:spacing w:after="0" w:line="600" w:lineRule="auto"/>
        <w:ind w:firstLine="720"/>
        <w:jc w:val="both"/>
        <w:rPr>
          <w:rFonts w:eastAsia="Times New Roman" w:cs="Times New Roman"/>
          <w:szCs w:val="24"/>
        </w:rPr>
      </w:pPr>
      <w:r w:rsidRPr="00CF5DF9">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w:t>
      </w:r>
    </w:p>
    <w:p w14:paraId="670F596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Τον λόγο έχει ο κ. Μεγαλομύστακας, Κοινοβουλευτικός Εκπρόσωπος της Ένωσης Κεντρώων.</w:t>
      </w:r>
    </w:p>
    <w:p w14:paraId="670F596B" w14:textId="77777777" w:rsidR="00D35489" w:rsidRDefault="0006190C">
      <w:pPr>
        <w:spacing w:after="0" w:line="600" w:lineRule="auto"/>
        <w:ind w:firstLine="720"/>
        <w:jc w:val="both"/>
        <w:rPr>
          <w:rFonts w:eastAsia="Times New Roman" w:cs="Times New Roman"/>
          <w:szCs w:val="24"/>
        </w:rPr>
      </w:pPr>
      <w:r w:rsidRPr="00CF5DF9">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670F596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Κύριε Πρόεδρε, κύριοι Υπουργοί, κυρίες και κύριοι συνάδελφοι, θα μείνω εντός νομοσχεδίου, καθώς θέλω με αυτόν τον τρόπο να δείξω πόσο σημαντικά είναι για μένα τα θέματα παιδείας και θα προσπαθήσω να είμαι και αρκετά σύντομος.</w:t>
      </w:r>
    </w:p>
    <w:p w14:paraId="670F596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Μετά, λοιπόν, από τις τρεις ασ</w:t>
      </w:r>
      <w:r>
        <w:rPr>
          <w:rFonts w:eastAsia="Times New Roman" w:cs="Times New Roman"/>
          <w:szCs w:val="24"/>
        </w:rPr>
        <w:t>φυκτικές σε χρονοδιαγράμματα συνεδριάσεις της Επιτροπής Μορφωτικών Υποθέσεων καλούμαστε σήμερα στην Ολομέλεια να αποφασίσουμε για την υπερψήφιση ή την καταψήφιση ενός νομοσχεδίου, που από πολλούς σήμερα εδώ μέσα επισημάνθηκε ότι καταχρηστικά φέρει τον τίτλ</w:t>
      </w:r>
      <w:r>
        <w:rPr>
          <w:rFonts w:eastAsia="Times New Roman" w:cs="Times New Roman"/>
          <w:szCs w:val="24"/>
        </w:rPr>
        <w:t>ο του επείγοντος. Συμφωνώ μαζί τους και μάλιστα θέλω να προσθέσω ότι με το νομοσχέδιο σήμερα ανάγουμε τον όρο σε άλλο επίπεδο, του νομοσχεδίου-«σκούπας» σε άρθρα-«σκούπα». Όλοι ξέρουμε γιατί.</w:t>
      </w:r>
    </w:p>
    <w:p w14:paraId="670F596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Η παιδεία -όλοι πιστεύω συμφωνούμε- αποτελεί τομέα στρατηγικής σ</w:t>
      </w:r>
      <w:r>
        <w:rPr>
          <w:rFonts w:eastAsia="Times New Roman" w:cs="Times New Roman"/>
          <w:szCs w:val="24"/>
        </w:rPr>
        <w:t>ημασίας για τη χώρα, αλλά αυτός δεν είναι ο τρόπος που πρέπει να προχωρούν τα πράγματα για την παιδεία. Με κινήσεις μπαλώματος των ζητημάτων και με βραχυπρόθεσμες αλλαγές και μάλιστα σε νομοσχέδια που ψηφίστηκαν πρόσφατα και ακόμη δεν έχουν εφαρμοστεί, δεν</w:t>
      </w:r>
      <w:r>
        <w:rPr>
          <w:rFonts w:eastAsia="Times New Roman" w:cs="Times New Roman"/>
          <w:szCs w:val="24"/>
        </w:rPr>
        <w:t xml:space="preserve"> ξέρω κατά πόσο θα δώσουμε λύσεις.</w:t>
      </w:r>
    </w:p>
    <w:p w14:paraId="670F596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Μήπως θα έπρεπε να σκεφτούμε ότι αυτό που πρέπει και χρειάζεται για την παιδεία είναι ένας έγκυρος διάλογος, μια ολιστική κάλυψη κάθε θέματος με εξαντλητική και διακομματική συναίνεση και με χάραξη πολύχρονης στρατηγικής </w:t>
      </w:r>
      <w:r>
        <w:rPr>
          <w:rFonts w:eastAsia="Times New Roman" w:cs="Times New Roman"/>
          <w:szCs w:val="24"/>
        </w:rPr>
        <w:t>για όλα τα καίρια σημεία που αρμόζουν και ταιριάζουν στο σύστημα εκπαίδευσης που αξίζει στα παιδιά της πατρίδας μας;</w:t>
      </w:r>
    </w:p>
    <w:p w14:paraId="670F597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Κύριε Υπουργέ, είμαι σίγουρος ότι το ήθος και η γνώση σας δεν θα επιτρέψουν να επαναληφθούν τέτοιου είδους νομοσχέδια και τέτοιου είδους νο</w:t>
      </w:r>
      <w:r>
        <w:rPr>
          <w:rFonts w:eastAsia="Times New Roman" w:cs="Times New Roman"/>
          <w:szCs w:val="24"/>
        </w:rPr>
        <w:t xml:space="preserve">μοθεσίες.  </w:t>
      </w:r>
    </w:p>
    <w:p w14:paraId="670F5971" w14:textId="77777777" w:rsidR="00D35489" w:rsidRDefault="0006190C">
      <w:pPr>
        <w:spacing w:after="0" w:line="600" w:lineRule="auto"/>
        <w:ind w:firstLine="720"/>
        <w:jc w:val="both"/>
        <w:rPr>
          <w:rFonts w:eastAsia="Times New Roman"/>
          <w:szCs w:val="24"/>
        </w:rPr>
      </w:pPr>
      <w:r>
        <w:rPr>
          <w:rFonts w:eastAsia="Times New Roman"/>
          <w:szCs w:val="24"/>
        </w:rPr>
        <w:t>Γιατί πρόκειται για μία «</w:t>
      </w:r>
      <w:proofErr w:type="spellStart"/>
      <w:r>
        <w:rPr>
          <w:rFonts w:eastAsia="Times New Roman"/>
          <w:szCs w:val="24"/>
        </w:rPr>
        <w:t>πασαλειμματική</w:t>
      </w:r>
      <w:proofErr w:type="spellEnd"/>
      <w:r>
        <w:rPr>
          <w:rFonts w:eastAsia="Times New Roman"/>
          <w:szCs w:val="24"/>
        </w:rPr>
        <w:t>» νομοθέτηση, που δυστυχώς δεν συμπλέει με όσα ακούγονται και προτείνονται μέσα στις επιτροπές. Συνεχίζεται αυτό που γινόταν μέχρι σήμερα. Γιατί το λέω αυτό; Γιατί ξέρετε πολύ καλά ότι άλλα συζητούσαμε μέσ</w:t>
      </w:r>
      <w:r>
        <w:rPr>
          <w:rFonts w:eastAsia="Times New Roman"/>
          <w:szCs w:val="24"/>
        </w:rPr>
        <w:t>α στις επιτροπές και άλλα έφερνε ο κ. Φίλης εντός της Ολομέλειας.</w:t>
      </w:r>
    </w:p>
    <w:p w14:paraId="670F5972" w14:textId="77777777" w:rsidR="00D35489" w:rsidRDefault="0006190C">
      <w:pPr>
        <w:spacing w:after="0" w:line="600" w:lineRule="auto"/>
        <w:ind w:firstLine="720"/>
        <w:jc w:val="both"/>
        <w:rPr>
          <w:rFonts w:eastAsia="Times New Roman"/>
          <w:szCs w:val="24"/>
        </w:rPr>
      </w:pPr>
      <w:r>
        <w:rPr>
          <w:rFonts w:eastAsia="Times New Roman"/>
          <w:szCs w:val="24"/>
        </w:rPr>
        <w:t xml:space="preserve">Αναρωτιέμαι εάν τόσα πολλά κάθε λίγο και λιγάκι αλλάζουν, βελτιώνονται, τροποποιούνται, διορθώνονται, για ποιες μεγαλόσχημες και </w:t>
      </w:r>
      <w:proofErr w:type="spellStart"/>
      <w:r>
        <w:rPr>
          <w:rFonts w:eastAsia="Times New Roman"/>
          <w:szCs w:val="24"/>
        </w:rPr>
        <w:t>καλοπρογραμματισμένες</w:t>
      </w:r>
      <w:proofErr w:type="spellEnd"/>
      <w:r>
        <w:rPr>
          <w:rFonts w:eastAsia="Times New Roman"/>
          <w:szCs w:val="24"/>
        </w:rPr>
        <w:t xml:space="preserve"> εκπαιδευτικές μεταρρυθμίσεις παινευόντο</w:t>
      </w:r>
      <w:r>
        <w:rPr>
          <w:rFonts w:eastAsia="Times New Roman"/>
          <w:szCs w:val="24"/>
        </w:rPr>
        <w:t xml:space="preserve">υσαν τόσα χρόνια οι Υπουργοί; Πόσες μελετημένες ήταν; Ποιες επιπτώσεις είχαν </w:t>
      </w:r>
      <w:proofErr w:type="spellStart"/>
      <w:r>
        <w:rPr>
          <w:rFonts w:eastAsia="Times New Roman"/>
          <w:szCs w:val="24"/>
        </w:rPr>
        <w:t>προσμετρηθεί</w:t>
      </w:r>
      <w:proofErr w:type="spellEnd"/>
      <w:r>
        <w:rPr>
          <w:rFonts w:eastAsia="Times New Roman"/>
          <w:szCs w:val="24"/>
        </w:rPr>
        <w:t>; Πόσα σενάρια προβλημάτων είχαν προβλεφθεί; Πραγματικά δεν θυμάμαι όσο είμαι στο ελληνικό Κοινοβούλιο ένα νομοσχέδιο σχετικά με την παιδεία το οποίο να μην περιλαμβάν</w:t>
      </w:r>
      <w:r>
        <w:rPr>
          <w:rFonts w:eastAsia="Times New Roman"/>
          <w:szCs w:val="24"/>
        </w:rPr>
        <w:t xml:space="preserve">ει μια πληθώρα τέτοιων μαζικών, αλλά αποσπασματικών ταυτόχρονα ρυθμίσεων. Κάποτε επιτέλους πρέπει να σταματήσει αυτός ο τρόπος νομοθέτησης και αντιμετώπισης των προβλημάτων που ταλαιπωρούν τον λαό μας. </w:t>
      </w:r>
    </w:p>
    <w:p w14:paraId="670F5973" w14:textId="77777777" w:rsidR="00D35489" w:rsidRDefault="0006190C">
      <w:pPr>
        <w:spacing w:after="0" w:line="600" w:lineRule="auto"/>
        <w:ind w:firstLine="720"/>
        <w:jc w:val="both"/>
        <w:rPr>
          <w:rFonts w:eastAsia="Times New Roman"/>
          <w:szCs w:val="24"/>
        </w:rPr>
      </w:pPr>
      <w:r>
        <w:rPr>
          <w:rFonts w:eastAsia="Times New Roman"/>
          <w:szCs w:val="24"/>
        </w:rPr>
        <w:t>Πραγματικά η προχειρότητα σε αυτό το νομοσχέδιο γίνετ</w:t>
      </w:r>
      <w:r>
        <w:rPr>
          <w:rFonts w:eastAsia="Times New Roman"/>
          <w:szCs w:val="24"/>
        </w:rPr>
        <w:t xml:space="preserve">αι φανερή πρώτα από όλα από την έλλειψη κοστολόγησης κάποιων ρυθμίσεων από το Γενικό Λογιστήριο του Κράτους, ενώ η έλλειψη συνεννόησης μέσα στην Κυβέρνηση φαίνεται από το θέμα του ΕΛΙΔΕΚ. Είναι ένας φορέας για την έρευνα και την τεχνολογία που ιδρύθηκε με </w:t>
      </w:r>
      <w:r>
        <w:rPr>
          <w:rFonts w:eastAsia="Times New Roman"/>
          <w:szCs w:val="24"/>
        </w:rPr>
        <w:t>νόμο πριν λίγους μήνες και έρχεται τώρα ο νέος Υπουργός και στην ουσία τον υποβαθμίζει και μάλιστα για θέματα που είχαμε προειδοποιήσει τον προηγούμενο Υπουργό. Επομένως γίνεται ολοφάνερο ότι μάλλον δεν υπάρχει συνεννόηση και συνεργασία εντός της Κυβέρνηση</w:t>
      </w:r>
      <w:r>
        <w:rPr>
          <w:rFonts w:eastAsia="Times New Roman"/>
          <w:szCs w:val="24"/>
        </w:rPr>
        <w:t>ς. Μπορεί να αλλάζει το κυβερνητικό σχήμα, αλλά η Κυβέρνηση είναι πάντα η ίδια.</w:t>
      </w:r>
    </w:p>
    <w:p w14:paraId="670F5974" w14:textId="77777777" w:rsidR="00D35489" w:rsidRDefault="0006190C">
      <w:pPr>
        <w:spacing w:after="0" w:line="600" w:lineRule="auto"/>
        <w:ind w:firstLine="720"/>
        <w:jc w:val="both"/>
        <w:rPr>
          <w:rFonts w:eastAsia="Times New Roman"/>
          <w:szCs w:val="24"/>
        </w:rPr>
      </w:pPr>
      <w:r>
        <w:rPr>
          <w:rFonts w:eastAsia="Times New Roman"/>
          <w:szCs w:val="24"/>
        </w:rPr>
        <w:t>Είμαστε στο 2017. Δεν θέλω να λαϊκίσω. Είναι το έβδομο έτος μνημονίων. Κάθε οικογένεια στενάζει από τα οικονομικά μέτρα τα οποία ψηφίζετε πριν λήξουν οι προθεσμίες ως κατεπείγο</w:t>
      </w:r>
      <w:r>
        <w:rPr>
          <w:rFonts w:eastAsia="Times New Roman"/>
          <w:szCs w:val="24"/>
        </w:rPr>
        <w:t>ντα και απαραίτητα και πάντα με το πιστόλι στον κρόταφο. Πότε επιτέλους θα πάψει αυτό; Άραγε με τον ίδιο τρόπο πρέπει να νομοθετούμε και στην παιδεία και στον πολιτισμό και στην υγεία και στο περιβάλλον; Δεν μπορούμε επιτέλους να ανοίξουμε ένα παράθυρο ελπ</w:t>
      </w:r>
      <w:r>
        <w:rPr>
          <w:rFonts w:eastAsia="Times New Roman"/>
          <w:szCs w:val="24"/>
        </w:rPr>
        <w:t>ίδας και με σοβαρές νομοθετικές πρωτοβουλίες να αφαιρέσουμε λίγο από το βάρος που κουβαλούν όλοι οι συμπολίτες μας στις πλάτες τους;</w:t>
      </w:r>
    </w:p>
    <w:p w14:paraId="670F5975" w14:textId="77777777" w:rsidR="00D35489" w:rsidRDefault="0006190C">
      <w:pPr>
        <w:spacing w:after="0" w:line="600" w:lineRule="auto"/>
        <w:ind w:firstLine="720"/>
        <w:jc w:val="both"/>
        <w:rPr>
          <w:rFonts w:eastAsia="Times New Roman"/>
          <w:szCs w:val="24"/>
        </w:rPr>
      </w:pPr>
      <w:r>
        <w:rPr>
          <w:rFonts w:eastAsia="Times New Roman"/>
          <w:szCs w:val="24"/>
        </w:rPr>
        <w:t>Μερικά παραδείγματα από αυτό το νομοσχέδιο θα σας αναφέρω τώρα. Ποιος είναι ο λόγος που οι μαθητές και οι φοιτητές πρέπει ν</w:t>
      </w:r>
      <w:r>
        <w:rPr>
          <w:rFonts w:eastAsia="Times New Roman"/>
          <w:szCs w:val="24"/>
        </w:rPr>
        <w:t>α πληρώνουν το Κρατικό Πιστοποιητικό Γλωσσομάθειας; Πληρώνουν για πανελλήνιες; Εάν είναι έτσι, να κάνουμε τα σχολεία μας φροντιστήρια. Τουλάχιστον για μαθητές και για φοιτητές θα έπρεπε να είναι δωρεάν. Αλλιώς, γιατί να διδάσκονται στο σχολείο, εάν δεν μπο</w:t>
      </w:r>
      <w:r>
        <w:rPr>
          <w:rFonts w:eastAsia="Times New Roman"/>
          <w:szCs w:val="24"/>
        </w:rPr>
        <w:t>ρεί να τους παρέχει το κράτος ένα πιστοποιητικό δωρεάν;</w:t>
      </w:r>
    </w:p>
    <w:p w14:paraId="670F5976" w14:textId="77777777" w:rsidR="00D35489" w:rsidRDefault="0006190C">
      <w:pPr>
        <w:spacing w:after="0" w:line="600" w:lineRule="auto"/>
        <w:ind w:firstLine="720"/>
        <w:jc w:val="both"/>
        <w:rPr>
          <w:rFonts w:eastAsia="Times New Roman"/>
          <w:szCs w:val="24"/>
        </w:rPr>
      </w:pPr>
      <w:r>
        <w:rPr>
          <w:rFonts w:eastAsia="Times New Roman"/>
          <w:szCs w:val="24"/>
        </w:rPr>
        <w:t>Θεσμοθετείτε τώρα τη διπλή εξεταστική και καλώς κάνετε. Υιοθετείστε, όμως, την πρότασή μας σύμφωνα με την οποία θα πρέπει να υιοθετήσουμε και εναλλακτικές μορφές αξιολόγησης -είτε προφορικές είτε με κ</w:t>
      </w:r>
      <w:r>
        <w:rPr>
          <w:rFonts w:eastAsia="Times New Roman"/>
          <w:szCs w:val="24"/>
        </w:rPr>
        <w:t xml:space="preserve">άποιες εργασίες- και να δημιουργήσουμε παράλληλα τμήματα στήριξης για φοιτητές, οι οποίοι έχουν κοπεί τρεις φορές στη σειρά, με υποχρεωτική παρακολούθηση των συγκεκριμένων σχετικών μαθημάτων, έτσι ώστε να δώσουμε μία λύση πάγια και γενική. </w:t>
      </w:r>
    </w:p>
    <w:p w14:paraId="670F5977" w14:textId="77777777" w:rsidR="00D35489" w:rsidRDefault="0006190C">
      <w:pPr>
        <w:spacing w:after="0" w:line="600" w:lineRule="auto"/>
        <w:ind w:firstLine="720"/>
        <w:jc w:val="both"/>
        <w:rPr>
          <w:rFonts w:eastAsia="Times New Roman"/>
          <w:szCs w:val="24"/>
        </w:rPr>
      </w:pPr>
      <w:r>
        <w:rPr>
          <w:rFonts w:eastAsia="Times New Roman"/>
          <w:szCs w:val="24"/>
        </w:rPr>
        <w:t>Θεσμοθετείτε τη</w:t>
      </w:r>
      <w:r>
        <w:rPr>
          <w:rFonts w:eastAsia="Times New Roman"/>
          <w:szCs w:val="24"/>
        </w:rPr>
        <w:t>ν επί δύο εβδομάδες απουσία ενός παιδιού για καλλιτεχνικούς λόγους. Και πάλι καλά κάνετε. Δεν υιοθετείτε, όμως, την πρότασή μας για λογική αύξηση του σημερινού ορίου απουσιών σε συνδυασμό με την κατάργηση της δικαιολόγησης των απουσιών -που όλοι ξέρουμε ότ</w:t>
      </w:r>
      <w:r>
        <w:rPr>
          <w:rFonts w:eastAsia="Times New Roman"/>
          <w:szCs w:val="24"/>
        </w:rPr>
        <w:t xml:space="preserve">ι αποτελεί μια υποκριτική διαδικασία πλέον- πάντα με άμεση ενημέρωση των γονέων και με όριο απουσιών τις τριάντα κάθε μήνα. Έχουμε δει ότι τα σχολεία τους τελευταίους δύο μήνες δεν λειτουργούν. Πιστεύουμε ότι με αυτό το μέτρο θα λυθεί αυτή η παθογένεια. </w:t>
      </w:r>
    </w:p>
    <w:p w14:paraId="670F5978" w14:textId="77777777" w:rsidR="00D35489" w:rsidRDefault="0006190C">
      <w:pPr>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αράλληλα, όμως, πρέπει να έχουμε και υποστηρικτική εξατομικευμένη διδασκαλία στα παιδιά που απουσιάζουν, έτσι ώστε να μην υπάρχουν επιστημονικά και διδακτικά κενά. Έτσι πάλι θα δώσουμε μία λύση πάγια και γενική. </w:t>
      </w:r>
    </w:p>
    <w:p w14:paraId="670F5979" w14:textId="77777777" w:rsidR="00D35489" w:rsidRDefault="0006190C">
      <w:pPr>
        <w:spacing w:after="0" w:line="600" w:lineRule="auto"/>
        <w:ind w:firstLine="720"/>
        <w:jc w:val="both"/>
        <w:rPr>
          <w:rFonts w:eastAsia="Times New Roman"/>
          <w:szCs w:val="24"/>
        </w:rPr>
      </w:pPr>
      <w:r>
        <w:rPr>
          <w:rFonts w:eastAsia="Times New Roman"/>
          <w:szCs w:val="24"/>
        </w:rPr>
        <w:t>Κατά τη γνώμη μας αυτό το νομοσχέδιο έχει κ</w:t>
      </w:r>
      <w:r>
        <w:rPr>
          <w:rFonts w:eastAsia="Times New Roman"/>
          <w:szCs w:val="24"/>
        </w:rPr>
        <w:t>άποια θετικά σημεία, αλλά η διάρθρωσή του δυσχεραίνει πολύ τη διαδικασία ψήφισής του. Αυτό συμβαίνει γιατί σε ένα άρθρο υπάρχουν διαφορετικής φύσεως ρυθμίσεις. Αυτό πρέπει να το διορθώσετε.</w:t>
      </w:r>
    </w:p>
    <w:p w14:paraId="670F597A" w14:textId="77777777" w:rsidR="00D35489" w:rsidRDefault="0006190C">
      <w:pPr>
        <w:spacing w:after="0" w:line="600" w:lineRule="auto"/>
        <w:ind w:firstLine="720"/>
        <w:jc w:val="both"/>
        <w:rPr>
          <w:rFonts w:eastAsia="Times New Roman"/>
          <w:szCs w:val="24"/>
        </w:rPr>
      </w:pPr>
      <w:r>
        <w:rPr>
          <w:rFonts w:eastAsia="Times New Roman"/>
          <w:szCs w:val="24"/>
        </w:rPr>
        <w:t>Η Ένωση Κεντρώων έχει αποδείξει ότι είναι μια πολιτική παράταξη πο</w:t>
      </w:r>
      <w:r>
        <w:rPr>
          <w:rFonts w:eastAsia="Times New Roman"/>
          <w:szCs w:val="24"/>
        </w:rPr>
        <w:t xml:space="preserve">υ με συνέπεια και πνεύμα υπερκομματικής συνεννόησης και επιθυμία συνεργασίας προσέρχεται πάντοτε στον διάλογο για την παιδεία. </w:t>
      </w:r>
    </w:p>
    <w:p w14:paraId="670F597B" w14:textId="77777777" w:rsidR="00D35489" w:rsidRDefault="0006190C">
      <w:pPr>
        <w:spacing w:after="0" w:line="600" w:lineRule="auto"/>
        <w:ind w:firstLine="720"/>
        <w:jc w:val="both"/>
        <w:rPr>
          <w:rFonts w:eastAsia="Times New Roman"/>
          <w:szCs w:val="24"/>
        </w:rPr>
      </w:pPr>
      <w:r>
        <w:rPr>
          <w:rFonts w:eastAsia="Times New Roman"/>
          <w:szCs w:val="24"/>
        </w:rPr>
        <w:t>Με τις ερωτήσεις μας στον κοινοβουλευτικό έλεγχο, με τις τοποθετήσεις μας, με τις αγορεύσεις μας στα μέσα μαζικής ενημέρωσης και</w:t>
      </w:r>
      <w:r>
        <w:rPr>
          <w:rFonts w:eastAsia="Times New Roman"/>
          <w:szCs w:val="24"/>
        </w:rPr>
        <w:t xml:space="preserve"> κυρίως με τις κωδικοποιημένες θέσεις μας που καταθέσαμε στην Επιτροπή Μορφωτικών Υποθέσεων τον Μάιο του 2016 αποδείξαμε και αποδεικνύουμε καθημερινά ότι για εμάς η επένδυση στην παιδεία αποτελεί μέγιστης ωφελιμότητας επένδυση για τον τόπο μας, καθώς η νέα</w:t>
      </w:r>
      <w:r>
        <w:rPr>
          <w:rFonts w:eastAsia="Times New Roman"/>
          <w:szCs w:val="24"/>
        </w:rPr>
        <w:t xml:space="preserve"> γενιά και τα παιδιά μας αποτελούν το μέλλον, την ελπίδα και το εθνικό μας κεφάλαιο.</w:t>
      </w:r>
    </w:p>
    <w:p w14:paraId="670F597C" w14:textId="77777777" w:rsidR="00D35489" w:rsidRDefault="0006190C">
      <w:pPr>
        <w:spacing w:after="0" w:line="600" w:lineRule="auto"/>
        <w:ind w:firstLine="720"/>
        <w:jc w:val="both"/>
        <w:rPr>
          <w:rFonts w:eastAsia="Times New Roman"/>
          <w:szCs w:val="24"/>
        </w:rPr>
      </w:pPr>
      <w:r>
        <w:rPr>
          <w:rFonts w:eastAsia="Times New Roman"/>
          <w:szCs w:val="24"/>
        </w:rPr>
        <w:t>Στο πλαίσιο αυτό θα ήθελα να αναφέρω ότι παρά την κοινοβουλευτική μας παρουσία μόνο ενός έτους, προτείναμε πλήθος ενεργειών για το σύνολο της εκπαίδευσης και ενδεικτικά θα</w:t>
      </w:r>
      <w:r>
        <w:rPr>
          <w:rFonts w:eastAsia="Times New Roman"/>
          <w:szCs w:val="24"/>
        </w:rPr>
        <w:t xml:space="preserve"> σας αναφέρω κάποιες για όλες τις βαθμίδες. Για την πρωτοβάθμια και τη δευτεροβάθμια μιλήσαμε για την υιοθέτηση αποφάσεων του Συνηγόρου του Παιδιού για όλα τα θέματα της σχολικής ζωής και άμεση ενημέρωση μέσω ηλεκτρονικής διασύνδεσης με τα σχολεία, ενώ πισ</w:t>
      </w:r>
      <w:r>
        <w:rPr>
          <w:rFonts w:eastAsia="Times New Roman"/>
          <w:szCs w:val="24"/>
        </w:rPr>
        <w:t>τεύουμε ότι η παρουσία του Συνηγόρου του Παιδιού είναι απαραίτητη σε όλα τα νομοσχέδια που αφορούν ηλικίες κάτω των δεκαοκτώ ετών.</w:t>
      </w:r>
    </w:p>
    <w:p w14:paraId="670F597D" w14:textId="77777777" w:rsidR="00D35489" w:rsidRDefault="0006190C">
      <w:pPr>
        <w:spacing w:after="0" w:line="600" w:lineRule="auto"/>
        <w:ind w:firstLine="720"/>
        <w:jc w:val="both"/>
        <w:rPr>
          <w:rFonts w:eastAsia="Times New Roman"/>
          <w:szCs w:val="24"/>
        </w:rPr>
      </w:pPr>
      <w:r>
        <w:rPr>
          <w:rFonts w:eastAsia="Times New Roman"/>
          <w:szCs w:val="24"/>
        </w:rPr>
        <w:t>Επίσης, είμαστε υπέρ της υιοθέτησης ενός φιλικότερου, αλλά όμοια αξιόπιστου συστήματος για την είσοδο στα ΑΕΙ, που θα μπορούσ</w:t>
      </w:r>
      <w:r>
        <w:rPr>
          <w:rFonts w:eastAsia="Times New Roman"/>
          <w:szCs w:val="24"/>
        </w:rPr>
        <w:t>ε να μοιάζει μάλιστα με το ΑΣΕΠ.</w:t>
      </w:r>
    </w:p>
    <w:p w14:paraId="670F597E" w14:textId="77777777" w:rsidR="00D35489" w:rsidRDefault="0006190C">
      <w:pPr>
        <w:spacing w:after="0" w:line="600" w:lineRule="auto"/>
        <w:ind w:firstLine="720"/>
        <w:jc w:val="both"/>
        <w:rPr>
          <w:rFonts w:eastAsia="Times New Roman"/>
          <w:szCs w:val="24"/>
        </w:rPr>
      </w:pPr>
      <w:r>
        <w:rPr>
          <w:rFonts w:eastAsia="Times New Roman"/>
          <w:szCs w:val="24"/>
        </w:rPr>
        <w:t>Πιστεύουμε, επίσης, στην αναδιαμόρφωση της Τράπεζας Θεμάτων με ηπιότερη μορφή, στην παροχή ίσων ευκαιριών στους απόφοιτους και των δύο τύπων λυκείου για πρόσβαση στην τριτοβάθμια, ενώ θεωρούμε απαραίτητη και την ένταξη ψυχο</w:t>
      </w:r>
      <w:r>
        <w:rPr>
          <w:rFonts w:eastAsia="Times New Roman"/>
          <w:szCs w:val="24"/>
        </w:rPr>
        <w:t>λόγου και συμβούλου επαγγελματικού προσανατολισμού στη σχολική ζωή.</w:t>
      </w:r>
    </w:p>
    <w:p w14:paraId="670F597F" w14:textId="77777777" w:rsidR="00D35489" w:rsidRDefault="0006190C">
      <w:pPr>
        <w:spacing w:after="0" w:line="600" w:lineRule="auto"/>
        <w:ind w:firstLine="720"/>
        <w:jc w:val="both"/>
        <w:rPr>
          <w:rFonts w:eastAsia="Times New Roman"/>
          <w:szCs w:val="24"/>
        </w:rPr>
      </w:pPr>
      <w:r>
        <w:rPr>
          <w:rFonts w:eastAsia="Times New Roman"/>
          <w:szCs w:val="24"/>
        </w:rPr>
        <w:t xml:space="preserve">Πιστεύουμε, επίσης, και στην επαναφορά των πρότυπων γυμνασίων και λυκείων, ενώ σημαία μας αποτελεί η μείωση της γραφειοκρατίας, που μπορεί να γίνει με τη διαμόρφωση διοικητικής ομάδας ανά </w:t>
      </w:r>
      <w:r>
        <w:rPr>
          <w:rFonts w:eastAsia="Times New Roman"/>
          <w:szCs w:val="24"/>
        </w:rPr>
        <w:t>σχολείο που θα βοηθήσει την απεμπλοκή των εκπαιδευτικών από το γραμματειακό έργο και θα προσηλωθούν μόνο στον εκπαιδευτικό και συμβουλευτικό ρόλο. Παράλληλα, αυτό πρέπει να γίνει, γιατί τους έχουμε αδικήσει και τους εκπαιδευτικούς, με τη διαμόρφωση ενός ει</w:t>
      </w:r>
      <w:r>
        <w:rPr>
          <w:rFonts w:eastAsia="Times New Roman"/>
          <w:szCs w:val="24"/>
        </w:rPr>
        <w:t>δικού εκπαιδευτικού μισθολογίου. Δεν μπορεί να φροντίζουμε μόνο τους «ημετέρους» και τους υψηλά ιστάμενους στις ΔΕΚΟ.</w:t>
      </w:r>
    </w:p>
    <w:p w14:paraId="670F5980" w14:textId="77777777" w:rsidR="00D35489" w:rsidRDefault="0006190C">
      <w:pPr>
        <w:spacing w:after="0" w:line="600" w:lineRule="auto"/>
        <w:ind w:firstLine="720"/>
        <w:jc w:val="both"/>
        <w:rPr>
          <w:rFonts w:eastAsia="Times New Roman"/>
          <w:szCs w:val="24"/>
        </w:rPr>
      </w:pPr>
      <w:r>
        <w:rPr>
          <w:rFonts w:eastAsia="Times New Roman"/>
          <w:szCs w:val="24"/>
        </w:rPr>
        <w:t xml:space="preserve">Για την τριτοβάθμια εκπαίδευση αυτό που προτείναμε είναι η διαμόρφωση προσωπικού πτυχίου. Στην ουσία πρόκειται για ένα εγχώριο </w:t>
      </w:r>
      <w:r>
        <w:rPr>
          <w:rFonts w:eastAsia="Times New Roman"/>
          <w:szCs w:val="24"/>
          <w:lang w:val="en-US"/>
        </w:rPr>
        <w:t>ERASMUS</w:t>
      </w:r>
      <w:r>
        <w:rPr>
          <w:rFonts w:eastAsia="Times New Roman"/>
          <w:szCs w:val="24"/>
        </w:rPr>
        <w:t>, στ</w:t>
      </w:r>
      <w:r>
        <w:rPr>
          <w:rFonts w:eastAsia="Times New Roman"/>
          <w:szCs w:val="24"/>
        </w:rPr>
        <w:t>ο οποίο θα μπορούσε ο φοιτητής να διαλέξει δύο –ενδεικτικός είναι ο αριθμός- μαθήματα άλλου πανεπιστημίου, έτσι ώστε να διευρύνει και τις γνώσεις του. Δεν πιστεύω ότι θα επηρεάσει τον χαρακτήρα των σπουδών του.</w:t>
      </w:r>
    </w:p>
    <w:p w14:paraId="670F5981" w14:textId="77777777" w:rsidR="00D35489" w:rsidRDefault="0006190C">
      <w:pPr>
        <w:spacing w:after="0" w:line="600" w:lineRule="auto"/>
        <w:ind w:firstLine="720"/>
        <w:jc w:val="both"/>
        <w:rPr>
          <w:rFonts w:eastAsia="Times New Roman"/>
          <w:szCs w:val="24"/>
        </w:rPr>
      </w:pPr>
      <w:r>
        <w:rPr>
          <w:rFonts w:eastAsia="Times New Roman"/>
          <w:szCs w:val="24"/>
        </w:rPr>
        <w:t>Το άλλο που προτείνουμε είναι η τροποποίηση τ</w:t>
      </w:r>
      <w:r>
        <w:rPr>
          <w:rFonts w:eastAsia="Times New Roman"/>
          <w:szCs w:val="24"/>
        </w:rPr>
        <w:t>ου άρθρου 35 στον ν.4009/2011, ώστε οι αρμοδιότητες του Συνηγόρου του Φοιτητή να αφορούν και θέματα εξετάσεων και βαθμολογίες φοιτητών. Έχουμε δει πολλά φαινόμενα να συμβαίνουν και τα παράπονα των φοιτητών στα πανεπιστήμια είναι πάρα πολλά.</w:t>
      </w:r>
    </w:p>
    <w:p w14:paraId="670F5982" w14:textId="77777777" w:rsidR="00D35489" w:rsidRDefault="0006190C">
      <w:pPr>
        <w:spacing w:after="0" w:line="600" w:lineRule="auto"/>
        <w:ind w:firstLine="720"/>
        <w:jc w:val="both"/>
        <w:rPr>
          <w:rFonts w:eastAsia="Times New Roman"/>
          <w:szCs w:val="24"/>
        </w:rPr>
      </w:pPr>
      <w:r>
        <w:rPr>
          <w:rFonts w:eastAsia="Times New Roman"/>
          <w:szCs w:val="24"/>
        </w:rPr>
        <w:t xml:space="preserve">Τέλος για την </w:t>
      </w:r>
      <w:r>
        <w:rPr>
          <w:rFonts w:eastAsia="Times New Roman"/>
          <w:szCs w:val="24"/>
        </w:rPr>
        <w:t>τριτοβάθμια εκπαίδευση είμαστε υπέρμαχοι του «όχι» στις διαγραφές φοιτητών και φοιτητριών, όσο οι κυβερνήσεις μέχρι τώρα μας κρατούν μέσα τα μνημόνια. Δεν μπορούμε παιδιά που παλεύουν για να σπουδάσουν να τα απειλούμε ότι θα τα διαγράψουμε.</w:t>
      </w:r>
    </w:p>
    <w:p w14:paraId="670F5983" w14:textId="77777777" w:rsidR="00D35489" w:rsidRDefault="0006190C">
      <w:pPr>
        <w:spacing w:after="0" w:line="600" w:lineRule="auto"/>
        <w:ind w:firstLine="720"/>
        <w:jc w:val="both"/>
        <w:rPr>
          <w:rFonts w:eastAsia="Times New Roman"/>
          <w:szCs w:val="24"/>
        </w:rPr>
      </w:pPr>
      <w:r>
        <w:rPr>
          <w:rFonts w:eastAsia="Times New Roman"/>
          <w:szCs w:val="24"/>
        </w:rPr>
        <w:t>Πιστεύω ότι είν</w:t>
      </w:r>
      <w:r>
        <w:rPr>
          <w:rFonts w:eastAsia="Times New Roman"/>
          <w:szCs w:val="24"/>
        </w:rPr>
        <w:t>αι φανερό -για να κλείσω και να μην καταχραστώ τον χρόνο μου- από κάθε καλόπιστο ακροατή ότι εμείς στην Ένωση Κεντρώων και ειδικά στα θέματα παιδείας, δουλεύουμε μεθοδικά, χωρίς τυμπανοκρουσίες και φαμφάρες, με υψηλό το αίσθημα ευθύνης, συνθέτοντας απόψεις</w:t>
      </w:r>
      <w:r>
        <w:rPr>
          <w:rFonts w:eastAsia="Times New Roman"/>
          <w:szCs w:val="24"/>
        </w:rPr>
        <w:t xml:space="preserve"> και λειτουργώντας με ευαισθησίες κυρίως για όλα τα κοινωνικά βασικά ζητήματα. Αυτό θα έπρεπε να γίνεται από όλους εδώ μέσα, πράγμα δύσκολο φυσικά.</w:t>
      </w:r>
    </w:p>
    <w:p w14:paraId="670F5984" w14:textId="77777777" w:rsidR="00D35489" w:rsidRDefault="0006190C">
      <w:pPr>
        <w:spacing w:after="0" w:line="600" w:lineRule="auto"/>
        <w:ind w:firstLine="720"/>
        <w:jc w:val="both"/>
        <w:rPr>
          <w:rFonts w:eastAsia="Times New Roman"/>
          <w:szCs w:val="24"/>
        </w:rPr>
      </w:pPr>
      <w:r>
        <w:rPr>
          <w:rFonts w:eastAsia="Times New Roman"/>
          <w:szCs w:val="24"/>
        </w:rPr>
        <w:t>Ευχαριστώ πολύ.</w:t>
      </w:r>
    </w:p>
    <w:p w14:paraId="670F5985" w14:textId="77777777" w:rsidR="00D35489" w:rsidRDefault="0006190C">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670F5986" w14:textId="77777777" w:rsidR="00D35489" w:rsidRDefault="0006190C">
      <w:pPr>
        <w:spacing w:after="0" w:line="600" w:lineRule="auto"/>
        <w:ind w:firstLine="720"/>
        <w:jc w:val="both"/>
        <w:rPr>
          <w:rFonts w:eastAsia="Times New Roman"/>
          <w:szCs w:val="24"/>
        </w:rPr>
      </w:pPr>
      <w:r>
        <w:rPr>
          <w:rFonts w:eastAsia="Times New Roman"/>
          <w:szCs w:val="24"/>
        </w:rPr>
        <w:t>Κυρίες και κύριοι συνάδελφοι, ανακοινώ</w:t>
      </w:r>
      <w:r>
        <w:rPr>
          <w:rFonts w:eastAsia="Times New Roman"/>
          <w:szCs w:val="24"/>
        </w:rPr>
        <w:t>νω προς το Σώμα ότι η Διαρκής Επιτροπή Παραγωγής και Εμπορίου καταθέτει την έκθεσή της στο σχέδιο νόμου του Υπουργείου Περιβάλλοντος και Ενέργειας «Κύρωση της Συμφωνίας μεταξύ της Ελληνικής Δημοκρατίας, της Δημοκρατίας της Αλβανίας, της πρώην Γιουγκοσλαβικ</w:t>
      </w:r>
      <w:r>
        <w:rPr>
          <w:rFonts w:eastAsia="Times New Roman"/>
          <w:szCs w:val="24"/>
        </w:rPr>
        <w:t>ής Δημοκρατίας της Μακεδονίας και της Ευρωπαϊκής Επιτροπής για την Προστασία και Αειφόρο Ανάπτυξη της Περιοχής του Πάρκου Πρεσπών».</w:t>
      </w:r>
    </w:p>
    <w:p w14:paraId="670F5987" w14:textId="77777777" w:rsidR="00D35489" w:rsidRDefault="0006190C">
      <w:pPr>
        <w:spacing w:after="0" w:line="600" w:lineRule="auto"/>
        <w:ind w:firstLine="720"/>
        <w:jc w:val="both"/>
        <w:rPr>
          <w:rFonts w:eastAsia="Times New Roman"/>
          <w:szCs w:val="24"/>
        </w:rPr>
      </w:pPr>
      <w:r>
        <w:rPr>
          <w:rFonts w:eastAsia="Times New Roman"/>
          <w:szCs w:val="24"/>
        </w:rPr>
        <w:t xml:space="preserve">Προχωρούμε με τον Βουλευτή της Χρυσής Αυγής κ. </w:t>
      </w:r>
      <w:proofErr w:type="spellStart"/>
      <w:r>
        <w:rPr>
          <w:rFonts w:eastAsia="Times New Roman"/>
          <w:szCs w:val="24"/>
        </w:rPr>
        <w:t>Σαχινίδη</w:t>
      </w:r>
      <w:proofErr w:type="spellEnd"/>
      <w:r>
        <w:rPr>
          <w:rFonts w:eastAsia="Times New Roman"/>
          <w:szCs w:val="24"/>
        </w:rPr>
        <w:t>.</w:t>
      </w:r>
    </w:p>
    <w:p w14:paraId="670F5988" w14:textId="77777777" w:rsidR="00D35489" w:rsidRDefault="0006190C">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Σαχινίδη</w:t>
      </w:r>
      <w:proofErr w:type="spellEnd"/>
      <w:r>
        <w:rPr>
          <w:rFonts w:eastAsia="Times New Roman"/>
          <w:szCs w:val="24"/>
        </w:rPr>
        <w:t>, έχετε τον λόγο για επτά λεπτά.</w:t>
      </w:r>
    </w:p>
    <w:p w14:paraId="670F5989" w14:textId="77777777" w:rsidR="00D35489" w:rsidRDefault="0006190C">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Ε</w:t>
      </w:r>
      <w:r>
        <w:rPr>
          <w:rFonts w:eastAsia="Times New Roman"/>
          <w:szCs w:val="24"/>
        </w:rPr>
        <w:t>υχαριστώ, κύριε Πρόεδρε.</w:t>
      </w:r>
    </w:p>
    <w:p w14:paraId="670F598A" w14:textId="77777777" w:rsidR="00D35489" w:rsidRDefault="0006190C">
      <w:pPr>
        <w:spacing w:after="0" w:line="600" w:lineRule="auto"/>
        <w:ind w:firstLine="720"/>
        <w:jc w:val="both"/>
        <w:rPr>
          <w:rFonts w:eastAsia="Times New Roman"/>
          <w:szCs w:val="24"/>
        </w:rPr>
      </w:pPr>
      <w:r>
        <w:rPr>
          <w:rFonts w:eastAsia="Times New Roman"/>
          <w:szCs w:val="24"/>
        </w:rPr>
        <w:t>Παρ’ όλο που το κόστος του Κρατικού Πτυχίου Γλωσσομάθειας παραμένει περίπου το μισό σε σχέση με ξένους ιδιωτικούς φορείς, όπως αναφέρεται και στην αιτιολογική έκθεση, εν τούτοις συνεχίζει να αποτελεί, ιδιαίτερα στην εποχή που ζούμε</w:t>
      </w:r>
      <w:r>
        <w:rPr>
          <w:rFonts w:eastAsia="Times New Roman"/>
          <w:szCs w:val="24"/>
        </w:rPr>
        <w:t>, ένα μεγάλο έξοδο για τις ελληνικές οικογένειες, γύρω στα 80 με 100 ευρώ περίπου ανά άτομο, ανάλογα με το επίπεδο.</w:t>
      </w:r>
    </w:p>
    <w:p w14:paraId="670F598B" w14:textId="77777777" w:rsidR="00D35489" w:rsidRDefault="0006190C">
      <w:pPr>
        <w:spacing w:after="0" w:line="600" w:lineRule="auto"/>
        <w:ind w:firstLine="720"/>
        <w:jc w:val="both"/>
        <w:rPr>
          <w:rFonts w:eastAsia="Times New Roman"/>
          <w:szCs w:val="24"/>
        </w:rPr>
      </w:pPr>
      <w:r>
        <w:rPr>
          <w:rFonts w:eastAsia="Times New Roman"/>
          <w:szCs w:val="24"/>
        </w:rPr>
        <w:t xml:space="preserve">Η εξέταση για την απόκτηση του Κρατικού Πτυχίου Γλωσσομάθειας προτείνουμε ως Χρυσή Αυγή να είναι εντελώς δωρεάν για τους μαθητές δημοτικού, γυμνασίου και λυκείου και το κόστος να επιβαρύνει και να καλύπτεται εξ ολοκλήρου από τους πόρους του Υπουργείου. </w:t>
      </w:r>
    </w:p>
    <w:p w14:paraId="670F598C" w14:textId="77777777" w:rsidR="00D35489" w:rsidRDefault="0006190C">
      <w:pPr>
        <w:spacing w:after="0" w:line="600" w:lineRule="auto"/>
        <w:ind w:firstLine="720"/>
        <w:jc w:val="both"/>
        <w:rPr>
          <w:rFonts w:eastAsia="Times New Roman"/>
          <w:szCs w:val="24"/>
        </w:rPr>
      </w:pPr>
      <w:r>
        <w:rPr>
          <w:rFonts w:eastAsia="Times New Roman"/>
          <w:szCs w:val="24"/>
        </w:rPr>
        <w:t>Εν</w:t>
      </w:r>
      <w:r>
        <w:rPr>
          <w:rFonts w:eastAsia="Times New Roman"/>
          <w:szCs w:val="24"/>
        </w:rPr>
        <w:t xml:space="preserve">τύπωση, φυσικά, μας προκαλεί στο ίδιο άρθρο, η κατάργηση χαρακτήρα των επιτηρητών, οι οποίοι ήταν δημόσιοι εκπαιδευτικοί, χωρίς όμως ταυτόχρονα να γίνεται καμμία πρόβλεψη για το ποιοι θα είναι επιτηρητές στις γραπτές εξετάσεις και με τι προσόντα βέβαια θα </w:t>
      </w:r>
      <w:r>
        <w:rPr>
          <w:rFonts w:eastAsia="Times New Roman"/>
          <w:szCs w:val="24"/>
        </w:rPr>
        <w:t xml:space="preserve">επιλέγονται. </w:t>
      </w:r>
    </w:p>
    <w:p w14:paraId="670F598D" w14:textId="77777777" w:rsidR="00D35489" w:rsidRDefault="0006190C">
      <w:pPr>
        <w:spacing w:after="0" w:line="600" w:lineRule="auto"/>
        <w:ind w:firstLine="720"/>
        <w:jc w:val="both"/>
        <w:rPr>
          <w:rFonts w:eastAsia="Times New Roman"/>
          <w:szCs w:val="24"/>
        </w:rPr>
      </w:pPr>
      <w:r>
        <w:rPr>
          <w:rFonts w:eastAsia="Times New Roman"/>
          <w:szCs w:val="24"/>
        </w:rPr>
        <w:t>Τέλος, η προφορική εξέταση των υποψηφίων μπορεί να γίνεται πιο οικονομικά, όπως σημειώνεται στην έκθεση, αλλά σαφώς δεν γίνεται πιο αξιόπιστα, καθώς καθιερώνεται να εξετάζει ταυτόχρονα δύο-τρεις υποψηφίους αντί των δύο εξεταστών, που ουσιαστι</w:t>
      </w:r>
      <w:r>
        <w:rPr>
          <w:rFonts w:eastAsia="Times New Roman"/>
          <w:szCs w:val="24"/>
        </w:rPr>
        <w:t>κά ίσχυε έως τώρα.</w:t>
      </w:r>
    </w:p>
    <w:p w14:paraId="670F598E" w14:textId="77777777" w:rsidR="00D35489" w:rsidRDefault="0006190C">
      <w:pPr>
        <w:spacing w:after="0" w:line="600" w:lineRule="auto"/>
        <w:ind w:firstLine="720"/>
        <w:jc w:val="both"/>
        <w:rPr>
          <w:rFonts w:eastAsia="Times New Roman"/>
          <w:szCs w:val="24"/>
        </w:rPr>
      </w:pPr>
      <w:r>
        <w:rPr>
          <w:rFonts w:eastAsia="Times New Roman"/>
          <w:szCs w:val="24"/>
        </w:rPr>
        <w:t>Εις ότι αφορά τις σχολικές εκδρομές και τις μετακινήσεις των μαθητών και εκπαιδευτικών, ανήκουν και πρέπει να εποπτεύονται από το Υπουργείο Παιδείας. Η μεταβίβαση των αρμοδιοτήτων στις περιφέρειες με το άρθρο 186 του ν.3852/2010 αποδείχθ</w:t>
      </w:r>
      <w:r>
        <w:rPr>
          <w:rFonts w:eastAsia="Times New Roman"/>
          <w:szCs w:val="24"/>
        </w:rPr>
        <w:t xml:space="preserve">ηκε πως δημιούργησε περισσότερα προβλήματα από όσα θα μπορούσε να λύσει και η επαναφορά της ευθύνης στο Υπουργείο είναι επιβεβλημένη. </w:t>
      </w:r>
    </w:p>
    <w:p w14:paraId="670F598F" w14:textId="77777777" w:rsidR="00D35489" w:rsidRDefault="0006190C">
      <w:pPr>
        <w:spacing w:after="0" w:line="600" w:lineRule="auto"/>
        <w:ind w:firstLine="720"/>
        <w:jc w:val="both"/>
        <w:rPr>
          <w:rFonts w:eastAsia="Times New Roman"/>
          <w:szCs w:val="24"/>
        </w:rPr>
      </w:pPr>
      <w:r>
        <w:rPr>
          <w:rFonts w:eastAsia="Times New Roman"/>
          <w:szCs w:val="24"/>
        </w:rPr>
        <w:t xml:space="preserve">Παρ’ όλα αυτά, όμως, σήμερα ισχύουν ένα σωρό διαφορετικές υπουργικές αποφάσεις, νόμοι, προεδρικά διατάγματα, για το θέμα </w:t>
      </w:r>
      <w:r>
        <w:rPr>
          <w:rFonts w:eastAsia="Times New Roman"/>
          <w:szCs w:val="24"/>
        </w:rPr>
        <w:t>των μετακινήσεων της πρωτοβάθμιας, της δευτεροβάθμιας, των εκπαιδευτικών, των μαθητών, με αποτέλεσμα την πρόκληση σύγχυσης στους υπεύθυνους των σχολείων. Προτείνεται εδώ μια κωδικοποίηση σε ένα ενιαίο κείμενο της ισχύουσας νομοθεσίας, ώστε να είναι εύχρηστ</w:t>
      </w:r>
      <w:r>
        <w:rPr>
          <w:rFonts w:eastAsia="Times New Roman"/>
          <w:szCs w:val="24"/>
        </w:rPr>
        <w:t xml:space="preserve">η και σαφής η όλη διαδικασία από μέρους των διευθυντών και των υπευθύνων για τις εκδρομές στα σχολεία. </w:t>
      </w:r>
    </w:p>
    <w:p w14:paraId="670F5990" w14:textId="77777777" w:rsidR="00D35489" w:rsidRDefault="0006190C">
      <w:pPr>
        <w:spacing w:after="0" w:line="600" w:lineRule="auto"/>
        <w:ind w:firstLine="720"/>
        <w:jc w:val="both"/>
        <w:rPr>
          <w:rFonts w:eastAsia="Times New Roman"/>
          <w:szCs w:val="24"/>
        </w:rPr>
      </w:pPr>
      <w:r>
        <w:rPr>
          <w:rFonts w:eastAsia="Times New Roman"/>
          <w:szCs w:val="24"/>
        </w:rPr>
        <w:t xml:space="preserve">Και μην ξεχνάμε τα κρούσματα που υπάρχουν στις μαθητικές εκδρομές. Γνωρίζουμε όλοι μας πολύ καλά ότι θα πρέπει να </w:t>
      </w:r>
      <w:proofErr w:type="spellStart"/>
      <w:r>
        <w:rPr>
          <w:rFonts w:eastAsia="Times New Roman"/>
          <w:szCs w:val="24"/>
        </w:rPr>
        <w:t>αυστηροποιηθούν</w:t>
      </w:r>
      <w:proofErr w:type="spellEnd"/>
      <w:r>
        <w:rPr>
          <w:rFonts w:eastAsia="Times New Roman"/>
          <w:szCs w:val="24"/>
        </w:rPr>
        <w:t xml:space="preserve"> αρκετά πράγματα, σε σχ</w:t>
      </w:r>
      <w:r>
        <w:rPr>
          <w:rFonts w:eastAsia="Times New Roman"/>
          <w:szCs w:val="24"/>
        </w:rPr>
        <w:t xml:space="preserve">έση με το πώς γίνονται αυτές οι εκδρομές. Ξέρουμε πάρα πολύ καλά πόσο αλκοόλ καταναλώνεται από ανήλικα παιδιά, οπότε θα πρέπει να προστεθεί και ένα άρθρο που να αφορά ακριβώς αυτή την </w:t>
      </w:r>
      <w:proofErr w:type="spellStart"/>
      <w:r>
        <w:rPr>
          <w:rFonts w:eastAsia="Times New Roman"/>
          <w:szCs w:val="24"/>
        </w:rPr>
        <w:t>αυστηροποίηση</w:t>
      </w:r>
      <w:proofErr w:type="spellEnd"/>
      <w:r>
        <w:rPr>
          <w:rFonts w:eastAsia="Times New Roman"/>
          <w:szCs w:val="24"/>
        </w:rPr>
        <w:t>.</w:t>
      </w:r>
    </w:p>
    <w:p w14:paraId="670F5991" w14:textId="77777777" w:rsidR="00D35489" w:rsidRDefault="0006190C">
      <w:pPr>
        <w:spacing w:after="0" w:line="600" w:lineRule="auto"/>
        <w:ind w:firstLine="720"/>
        <w:jc w:val="both"/>
        <w:rPr>
          <w:rFonts w:eastAsia="Times New Roman"/>
          <w:szCs w:val="24"/>
        </w:rPr>
      </w:pPr>
      <w:r>
        <w:rPr>
          <w:rFonts w:eastAsia="Times New Roman"/>
          <w:szCs w:val="24"/>
        </w:rPr>
        <w:t>Το προσωπικό καθαρισμού των σχολείων θα πρέπει να αντιμετ</w:t>
      </w:r>
      <w:r>
        <w:rPr>
          <w:rFonts w:eastAsia="Times New Roman"/>
          <w:szCs w:val="24"/>
        </w:rPr>
        <w:t xml:space="preserve">ωπιστεί σαν οργανικό τμήμα της σχολικής μονάδας και να αποτελείται από μόνιμο προσωπικό, το οποίο θα ανήκει στο Υπουργείο Παιδείας. </w:t>
      </w:r>
    </w:p>
    <w:p w14:paraId="670F5992" w14:textId="77777777" w:rsidR="00D35489" w:rsidRDefault="0006190C">
      <w:pPr>
        <w:spacing w:after="0" w:line="600" w:lineRule="auto"/>
        <w:ind w:firstLine="720"/>
        <w:jc w:val="both"/>
        <w:rPr>
          <w:rFonts w:eastAsia="Times New Roman"/>
          <w:szCs w:val="24"/>
        </w:rPr>
      </w:pPr>
      <w:r>
        <w:rPr>
          <w:rFonts w:eastAsia="Times New Roman"/>
          <w:szCs w:val="24"/>
        </w:rPr>
        <w:t>Εις ό,τι αφορά την αναγνώριση της προϋπηρεσίας της πρωτοβάθμιας και δευτεροβάθμιας εκπαίδευσης, θεωρούμε ότι θα πρέπει να κ</w:t>
      </w:r>
      <w:r>
        <w:rPr>
          <w:rFonts w:eastAsia="Times New Roman"/>
          <w:szCs w:val="24"/>
        </w:rPr>
        <w:t>αλύπτει το σύνολο των ετών και όχι μόνο τα επτά έτη. Ειδικότερα, αν αυτή η προϋπηρεσία είναι σε ιδιωτικά σχολεία πρωτοβάθμιας και δευτεροβάθμιας εκπαίδευσης.</w:t>
      </w:r>
    </w:p>
    <w:p w14:paraId="670F5993" w14:textId="77777777" w:rsidR="00D35489" w:rsidRDefault="0006190C">
      <w:pPr>
        <w:spacing w:after="0" w:line="600" w:lineRule="auto"/>
        <w:ind w:firstLine="720"/>
        <w:jc w:val="both"/>
        <w:rPr>
          <w:rFonts w:eastAsia="Times New Roman"/>
          <w:szCs w:val="24"/>
        </w:rPr>
      </w:pPr>
      <w:r>
        <w:rPr>
          <w:rFonts w:eastAsia="Times New Roman"/>
          <w:szCs w:val="24"/>
        </w:rPr>
        <w:t>Το άρθρο 11 καταργεί τη μείωση του αριθμού των μαθητών του τμήματος στο σχολείο, όπως ισχύει σήμερ</w:t>
      </w:r>
      <w:r>
        <w:rPr>
          <w:rFonts w:eastAsia="Times New Roman"/>
          <w:szCs w:val="24"/>
        </w:rPr>
        <w:t xml:space="preserve">α, όταν δηλαδή υπάρχει μαθητής με διαγνωσμένη αναπηρία και προβλέπει μείωση του αριθμού των μαθητών, όταν οι μαθητές με αναπηρία είναι πάνω από ένας. Θεωρούμε ότι μια τέτοια απόφαση είναι λανθασμένη, καθώς δεν λαμβάνεται με γνώμονα το παιδαγωγικό συμφέρον </w:t>
      </w:r>
      <w:r>
        <w:rPr>
          <w:rFonts w:eastAsia="Times New Roman"/>
          <w:szCs w:val="24"/>
        </w:rPr>
        <w:t xml:space="preserve">του μαθητή ή του τμήματος, αλλά με γνώμονα τη στυγνή εξοικονόμηση πόρων, αντιμετωπίζοντας για μια ακόμη φορά την παιδεία σαν ένα φτωχό συγγενή, την οποία είμαστε αναγκασμένοι να ανεχόμαστε. </w:t>
      </w:r>
    </w:p>
    <w:p w14:paraId="670F5994" w14:textId="77777777" w:rsidR="00D35489" w:rsidRDefault="0006190C">
      <w:pPr>
        <w:spacing w:after="0" w:line="600" w:lineRule="auto"/>
        <w:ind w:firstLine="720"/>
        <w:jc w:val="both"/>
        <w:rPr>
          <w:rFonts w:eastAsia="Times New Roman"/>
          <w:szCs w:val="24"/>
        </w:rPr>
      </w:pPr>
      <w:r>
        <w:rPr>
          <w:rFonts w:eastAsia="Times New Roman"/>
          <w:szCs w:val="24"/>
        </w:rPr>
        <w:t>Αποτελεί, λοιπόν, κοινή πεποίθηση και μόνιμη πρακτική πως τα θέμα</w:t>
      </w:r>
      <w:r>
        <w:rPr>
          <w:rFonts w:eastAsia="Times New Roman"/>
          <w:szCs w:val="24"/>
        </w:rPr>
        <w:t>τα, τα οποία άπτονται της αρμοδιότητας του Υπουργείου Παιδείας, αντιμετωπίζονται ευκαιριακά και πρόχειρα, χωρίς να σκέπτεται το Υπουργείο τι είναι ωφέλιμο για την ελληνική νεολαία, για την οποία έχει φυσικά την απόλυτη ευθύνη για να τη διαπαιδαγωγήσει, αλλ</w:t>
      </w:r>
      <w:r>
        <w:rPr>
          <w:rFonts w:eastAsia="Times New Roman"/>
          <w:szCs w:val="24"/>
        </w:rPr>
        <w:t xml:space="preserve">ά αποφασίζει σύμφωνα με το κομματικό όφελος και την ιδεοληψία και ενδεχομένως για κάποιους τρίτους, οι οποίοι θα επωφεληθούν από την πολιτική αυτή. </w:t>
      </w:r>
    </w:p>
    <w:p w14:paraId="670F5995" w14:textId="77777777" w:rsidR="00D35489" w:rsidRDefault="0006190C">
      <w:pPr>
        <w:spacing w:after="0" w:line="600" w:lineRule="auto"/>
        <w:ind w:firstLine="720"/>
        <w:jc w:val="both"/>
        <w:rPr>
          <w:rFonts w:eastAsia="Times New Roman"/>
          <w:szCs w:val="24"/>
        </w:rPr>
      </w:pPr>
      <w:r>
        <w:rPr>
          <w:rFonts w:eastAsia="Times New Roman"/>
          <w:szCs w:val="24"/>
        </w:rPr>
        <w:t>Το παρόν σχέδιο νόμου, βέβαια, δεν θα μπορούσε να ξεφύγει από αυτή την πεπατημένη και οι αλλαγές που προτεί</w:t>
      </w:r>
      <w:r>
        <w:rPr>
          <w:rFonts w:eastAsia="Times New Roman"/>
          <w:szCs w:val="24"/>
        </w:rPr>
        <w:t>νει είναι είτε επικίνδυνες είτε άχρηστες και αντιμετωπίζουν το θέμα με προχειρότητα και αποσπασματικά. Φυσικά, δεν θα μπορούσε κανείς να περιμένει τίποτα περισσότερο ή καλύτερο από μια Κυβέρνηση η οποία δεν έχει τη δυνατότητα αλλά δεν έχει ούτε και τη θέλη</w:t>
      </w:r>
      <w:r>
        <w:rPr>
          <w:rFonts w:eastAsia="Times New Roman"/>
          <w:szCs w:val="24"/>
        </w:rPr>
        <w:t xml:space="preserve">ση να νομοθετήσει με γνώμονα το εθνικό συμφέρον. Και αυτό διότι ο όρος «εθνικό συμφέρον» δεν υπάρχει σαν έννοια, αλλά ούτε σαν πρακτική στα σχέδια της σημερινής συγκυβέρνησης. </w:t>
      </w:r>
    </w:p>
    <w:p w14:paraId="670F5996" w14:textId="77777777" w:rsidR="00D35489" w:rsidRDefault="0006190C">
      <w:pPr>
        <w:spacing w:after="0" w:line="600" w:lineRule="auto"/>
        <w:ind w:firstLine="720"/>
        <w:jc w:val="both"/>
        <w:rPr>
          <w:rFonts w:eastAsia="Times New Roman"/>
          <w:szCs w:val="24"/>
        </w:rPr>
      </w:pPr>
      <w:r>
        <w:rPr>
          <w:rFonts w:eastAsia="Times New Roman"/>
          <w:szCs w:val="24"/>
        </w:rPr>
        <w:t>Σε αυτό το σημείο, θα μου επιτρέψετε κλείνοντας μια μικρή ιστορική αναδρομή σχε</w:t>
      </w:r>
      <w:r>
        <w:rPr>
          <w:rFonts w:eastAsia="Times New Roman"/>
          <w:szCs w:val="24"/>
        </w:rPr>
        <w:t>τικά με την προσφορά όλων των δημοκρατικών κομμάτων εντός αυτής της Αιθούσης, στην ελληνική παιδεία.</w:t>
      </w:r>
    </w:p>
    <w:p w14:paraId="670F599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Το 1976 ο τότε Υπουργός Παιδείας Γεώργιος Ράλλης καταργεί την καθαρεύουσα, μια διάλεκτο η οποία είχε καταφέρει –επιτρέψτε μου τη φράση- να «παντρέψει» τα α</w:t>
      </w:r>
      <w:r>
        <w:rPr>
          <w:rFonts w:eastAsia="Times New Roman" w:cs="Times New Roman"/>
          <w:szCs w:val="24"/>
        </w:rPr>
        <w:t xml:space="preserve">ρχαία ελληνικά με τη δημοτική, ούτως ώστε να μπορεί ο κόσμος να μαθαίνει και να έρχεται σε επαφή πιο εύκολα. </w:t>
      </w:r>
    </w:p>
    <w:p w14:paraId="670F5998" w14:textId="77777777" w:rsidR="00D35489" w:rsidRDefault="0006190C">
      <w:pPr>
        <w:spacing w:after="0" w:line="600" w:lineRule="auto"/>
        <w:ind w:firstLine="720"/>
        <w:jc w:val="both"/>
        <w:rPr>
          <w:rFonts w:eastAsia="Times New Roman" w:cs="Times New Roman"/>
          <w:szCs w:val="24"/>
        </w:rPr>
      </w:pPr>
      <w:r w:rsidRPr="00945261">
        <w:rPr>
          <w:rFonts w:eastAsia="Times New Roman" w:cs="Times New Roman"/>
          <w:b/>
          <w:szCs w:val="24"/>
        </w:rPr>
        <w:t>ΝΙΚΟΛΑΟΣ ΦΙΛΗΣ:</w:t>
      </w:r>
      <w:r>
        <w:rPr>
          <w:rFonts w:eastAsia="Times New Roman" w:cs="Times New Roman"/>
          <w:szCs w:val="24"/>
        </w:rPr>
        <w:t xml:space="preserve"> Τι λέτε; Εσείς τι μιλάτε τώρα ακριβώς; </w:t>
      </w:r>
    </w:p>
    <w:p w14:paraId="670F5999" w14:textId="77777777" w:rsidR="00D35489" w:rsidRDefault="0006190C">
      <w:pPr>
        <w:spacing w:after="0" w:line="600" w:lineRule="auto"/>
        <w:ind w:firstLine="720"/>
        <w:jc w:val="both"/>
        <w:rPr>
          <w:rFonts w:eastAsia="Times New Roman" w:cs="Times New Roman"/>
          <w:szCs w:val="24"/>
        </w:rPr>
      </w:pPr>
      <w:r w:rsidRPr="00945261">
        <w:rPr>
          <w:rFonts w:eastAsia="Times New Roman" w:cs="Times New Roman"/>
          <w:b/>
          <w:szCs w:val="24"/>
        </w:rPr>
        <w:t>ΙΩΑΝΝΗΣ ΣΑΧΙΝΙΔΗΣ:</w:t>
      </w:r>
      <w:r>
        <w:rPr>
          <w:rFonts w:eastAsia="Times New Roman" w:cs="Times New Roman"/>
          <w:szCs w:val="24"/>
        </w:rPr>
        <w:t xml:space="preserve"> Εσύ να απαντήσεις στη μήνυση που σου έχω κάνει και μετά να μιλάς.</w:t>
      </w:r>
    </w:p>
    <w:p w14:paraId="670F599A" w14:textId="77777777" w:rsidR="00D35489" w:rsidRDefault="0006190C">
      <w:pPr>
        <w:spacing w:after="0" w:line="600" w:lineRule="auto"/>
        <w:ind w:firstLine="720"/>
        <w:jc w:val="both"/>
        <w:rPr>
          <w:rFonts w:eastAsia="Times New Roman" w:cs="Times New Roman"/>
          <w:szCs w:val="24"/>
        </w:rPr>
      </w:pPr>
      <w:r w:rsidRPr="00945261">
        <w:rPr>
          <w:rFonts w:eastAsia="Times New Roman" w:cs="Times New Roman"/>
          <w:b/>
          <w:szCs w:val="24"/>
        </w:rPr>
        <w:t>ΝΙΚΟΛ</w:t>
      </w:r>
      <w:r w:rsidRPr="00945261">
        <w:rPr>
          <w:rFonts w:eastAsia="Times New Roman" w:cs="Times New Roman"/>
          <w:b/>
          <w:szCs w:val="24"/>
        </w:rPr>
        <w:t>ΑΟΣ ΦΙΛΗΣ:</w:t>
      </w:r>
      <w:r>
        <w:rPr>
          <w:rFonts w:eastAsia="Times New Roman" w:cs="Times New Roman"/>
          <w:szCs w:val="24"/>
        </w:rPr>
        <w:t xml:space="preserve"> Ποια γλώσσα μιλάτε τώρα; Αρχαία ελληνική; Καθαρεύουσα; Τι ακριβώς; </w:t>
      </w:r>
    </w:p>
    <w:p w14:paraId="670F599B"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Νοέμβριος 1981, Υπουργός Παιδείας: </w:t>
      </w:r>
      <w:proofErr w:type="spellStart"/>
      <w:r>
        <w:rPr>
          <w:rFonts w:eastAsia="Times New Roman" w:cs="Times New Roman"/>
          <w:szCs w:val="24"/>
        </w:rPr>
        <w:t>Βερυβάκης</w:t>
      </w:r>
      <w:proofErr w:type="spellEnd"/>
      <w:r>
        <w:rPr>
          <w:rFonts w:eastAsia="Times New Roman" w:cs="Times New Roman"/>
          <w:szCs w:val="24"/>
        </w:rPr>
        <w:t xml:space="preserve">. Τους πρώτους μήνες, μάλιστα, της διακυβέρνησης του Ανδρέα Παπανδρέου κατήργησε το πολυτονικό και </w:t>
      </w:r>
      <w:proofErr w:type="spellStart"/>
      <w:r>
        <w:rPr>
          <w:rFonts w:eastAsia="Times New Roman" w:cs="Times New Roman"/>
          <w:szCs w:val="24"/>
        </w:rPr>
        <w:t>εφήρμοσε</w:t>
      </w:r>
      <w:proofErr w:type="spellEnd"/>
      <w:r>
        <w:rPr>
          <w:rFonts w:eastAsia="Times New Roman" w:cs="Times New Roman"/>
          <w:szCs w:val="24"/>
        </w:rPr>
        <w:t xml:space="preserve"> το μον</w:t>
      </w:r>
      <w:r>
        <w:rPr>
          <w:rFonts w:eastAsia="Times New Roman" w:cs="Times New Roman"/>
          <w:szCs w:val="24"/>
        </w:rPr>
        <w:t xml:space="preserve">οτονικό με προεδρικό διάταγμα. </w:t>
      </w:r>
    </w:p>
    <w:p w14:paraId="670F599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Τέλη καλοκαιριού 2007, βιβλίο Ιστορίας ΣΤ΄ Δημοτικού: Συνωστισμός. Ευτυχώς το απέσυρε ο επόμενος Υπουργός της Νέας Δημοκρατίας, ο κ. Στυλιανίδης.</w:t>
      </w:r>
    </w:p>
    <w:p w14:paraId="670F599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Σήμερα, στις μέρες μας, τι καταφέρατε; Έχουμε στελέχη, Βουλευτές και Υπουργούς</w:t>
      </w:r>
      <w:r>
        <w:rPr>
          <w:rFonts w:eastAsia="Times New Roman" w:cs="Times New Roman"/>
          <w:szCs w:val="24"/>
        </w:rPr>
        <w:t xml:space="preserve"> της σημερινής Κυβέρνησης, οι οποίοι αποκαλούν τα Σκόπια, «Μακεδονία», όπως συνηθίζεται, μάλλον, στους κύκλους σας. Γίνεται μάθημα στο δημοτικό για τη διάκριση φύλου με κριτήριο τη σεξουαλικότητα, λες και τα ανήλικα τα παιδιά και μάλιστα όχι απλά ανήλικα, </w:t>
      </w:r>
      <w:r>
        <w:rPr>
          <w:rFonts w:eastAsia="Times New Roman" w:cs="Times New Roman"/>
          <w:szCs w:val="24"/>
        </w:rPr>
        <w:t xml:space="preserve">αλλά τα μικρά τα παιδιά, είναι έτοιμα για να δεχθούν κάτι τέτοιο. </w:t>
      </w:r>
    </w:p>
    <w:p w14:paraId="670F599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Και, τέλος, επιβολή συμμετοχής των παιδιών των λαθρομεταναστών στην ελληνική εκπαίδευση. Αυτό θα έχει ως αποτέλεσμα ένα και μόνο πράγμα, την υποβάθμιση της ελληνικής παιδείας, διότι εκ των πραγμάτων θα είναι αναγκασμένοι οι δάσκαλοι, τους οποίους απασχολεί</w:t>
      </w:r>
      <w:r>
        <w:rPr>
          <w:rFonts w:eastAsia="Times New Roman" w:cs="Times New Roman"/>
          <w:szCs w:val="24"/>
        </w:rPr>
        <w:t>τε για να εκπαιδεύσουν αυτά τα παιδιά των λαθρομεταναστών, να μην ασχολούνται με τα Ελληνόπουλα. Και αυτό αποδεικνύει το πόσο ψεύτες και υποκριτές είστε, αφού λέγατε ότι είναι περαστικοί, ενώ θέλετε να τους κάνετε μόνιμους και να τους δώσετε και την ελληνι</w:t>
      </w:r>
      <w:r>
        <w:rPr>
          <w:rFonts w:eastAsia="Times New Roman" w:cs="Times New Roman"/>
          <w:szCs w:val="24"/>
        </w:rPr>
        <w:t xml:space="preserve">κή ιθαγένεια. </w:t>
      </w:r>
    </w:p>
    <w:p w14:paraId="670F599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Όλα αυτά, σας έχουμε πει επανειλημμένα ότι, όταν με το καλό και με την ευλογία του θεού έρθει η Χρυσή Αυγή στα πράγματα, θα τα καταργήσουμε. Τα μαζεύουμε αυτά. Κρατάμε αρχείο για τα νομοσχέδια και τις τροπολογίες που περνάτε και έχουν ανθελλ</w:t>
      </w:r>
      <w:r>
        <w:rPr>
          <w:rFonts w:eastAsia="Times New Roman" w:cs="Times New Roman"/>
          <w:szCs w:val="24"/>
        </w:rPr>
        <w:t xml:space="preserve">ηνικό χαρακτήρα και θα τα καταργήσουμε εν μία </w:t>
      </w:r>
      <w:proofErr w:type="spellStart"/>
      <w:r>
        <w:rPr>
          <w:rFonts w:eastAsia="Times New Roman" w:cs="Times New Roman"/>
          <w:szCs w:val="24"/>
        </w:rPr>
        <w:t>νυκτί</w:t>
      </w:r>
      <w:proofErr w:type="spellEnd"/>
      <w:r>
        <w:rPr>
          <w:rFonts w:eastAsia="Times New Roman" w:cs="Times New Roman"/>
          <w:szCs w:val="24"/>
        </w:rPr>
        <w:t xml:space="preserve">. </w:t>
      </w:r>
    </w:p>
    <w:p w14:paraId="670F59A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Ευχαριστώ.</w:t>
      </w:r>
    </w:p>
    <w:p w14:paraId="670F59A1" w14:textId="77777777" w:rsidR="00D35489" w:rsidRDefault="0006190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70F59A2"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ευχαριστώ.</w:t>
      </w:r>
    </w:p>
    <w:p w14:paraId="670F59A3" w14:textId="77777777" w:rsidR="00D35489" w:rsidRDefault="0006190C">
      <w:pPr>
        <w:spacing w:after="0" w:line="600" w:lineRule="auto"/>
        <w:ind w:firstLine="709"/>
        <w:jc w:val="both"/>
        <w:rPr>
          <w:rFonts w:eastAsia="Times New Roman" w:cs="Times New Roman"/>
        </w:rPr>
      </w:pPr>
      <w:r>
        <w:rPr>
          <w:rFonts w:eastAsia="Times New Roman" w:cs="Times New Roman"/>
          <w:szCs w:val="24"/>
        </w:rPr>
        <w:t>Κ</w:t>
      </w:r>
      <w:r w:rsidRPr="000742D7">
        <w:rPr>
          <w:rFonts w:eastAsia="Times New Roman" w:cs="Times New Roman"/>
        </w:rPr>
        <w:t xml:space="preserve">υρίες και κύριοι συνάδελφοι, </w:t>
      </w:r>
      <w:r>
        <w:rPr>
          <w:rFonts w:eastAsia="Times New Roman" w:cs="Times New Roman"/>
        </w:rPr>
        <w:t xml:space="preserve">έχω την τιμή να ανακοινώσω στο Σώμα </w:t>
      </w:r>
      <w:r w:rsidRPr="000742D7">
        <w:rPr>
          <w:rFonts w:eastAsia="Times New Roman" w:cs="Times New Roman"/>
        </w:rPr>
        <w:t>ότι τη συνεδρίασή μας πα</w:t>
      </w:r>
      <w:r w:rsidRPr="000742D7">
        <w:rPr>
          <w:rFonts w:eastAsia="Times New Roman" w:cs="Times New Roman"/>
        </w:rPr>
        <w:t xml:space="preserve">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ένας</w:t>
      </w:r>
      <w:r w:rsidRPr="000742D7">
        <w:rPr>
          <w:rFonts w:eastAsia="Times New Roman" w:cs="Times New Roman"/>
        </w:rPr>
        <w:t xml:space="preserve"> μαθητές και μαθήτριες και </w:t>
      </w:r>
      <w:r>
        <w:rPr>
          <w:rFonts w:eastAsia="Times New Roman" w:cs="Times New Roman"/>
        </w:rPr>
        <w:t>τρε</w:t>
      </w:r>
      <w:r>
        <w:rPr>
          <w:rFonts w:eastAsia="Times New Roman" w:cs="Times New Roman"/>
        </w:rPr>
        <w:t>ις</w:t>
      </w:r>
      <w:r w:rsidRPr="000742D7">
        <w:rPr>
          <w:rFonts w:eastAsia="Times New Roman" w:cs="Times New Roman"/>
        </w:rPr>
        <w:t xml:space="preserve"> εκπαιδευτικοί συνοδοί τους από το </w:t>
      </w:r>
      <w:r>
        <w:rPr>
          <w:rFonts w:eastAsia="Times New Roman" w:cs="Times New Roman"/>
        </w:rPr>
        <w:t xml:space="preserve">Γυμνάσιο </w:t>
      </w:r>
      <w:proofErr w:type="spellStart"/>
      <w:r>
        <w:rPr>
          <w:rFonts w:eastAsia="Times New Roman" w:cs="Times New Roman"/>
        </w:rPr>
        <w:t>Πυργετού</w:t>
      </w:r>
      <w:proofErr w:type="spellEnd"/>
      <w:r>
        <w:rPr>
          <w:rFonts w:eastAsia="Times New Roman" w:cs="Times New Roman"/>
        </w:rPr>
        <w:t xml:space="preserve"> Λάρισας</w:t>
      </w:r>
      <w:r w:rsidRPr="000742D7">
        <w:rPr>
          <w:rFonts w:eastAsia="Times New Roman" w:cs="Times New Roman"/>
        </w:rPr>
        <w:t xml:space="preserve">. </w:t>
      </w:r>
    </w:p>
    <w:p w14:paraId="670F59A4" w14:textId="77777777" w:rsidR="00D35489" w:rsidRDefault="0006190C">
      <w:pPr>
        <w:spacing w:after="0"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670F59A5" w14:textId="77777777" w:rsidR="00D35489" w:rsidRDefault="0006190C">
      <w:pPr>
        <w:spacing w:after="0"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670F59A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Κεφαλίδου</w:t>
      </w:r>
      <w:proofErr w:type="spellEnd"/>
      <w:r>
        <w:rPr>
          <w:rFonts w:eastAsia="Times New Roman" w:cs="Times New Roman"/>
          <w:szCs w:val="24"/>
        </w:rPr>
        <w:t xml:space="preserve"> έχει τον λόγο για επτά λεπτά.</w:t>
      </w:r>
    </w:p>
    <w:p w14:paraId="670F59A7" w14:textId="77777777" w:rsidR="00D35489" w:rsidRDefault="0006190C">
      <w:pPr>
        <w:spacing w:after="0" w:line="600" w:lineRule="auto"/>
        <w:ind w:firstLine="720"/>
        <w:jc w:val="both"/>
        <w:rPr>
          <w:rFonts w:eastAsia="Times New Roman" w:cs="Times New Roman"/>
          <w:szCs w:val="24"/>
        </w:rPr>
      </w:pPr>
      <w:r w:rsidRPr="00173051">
        <w:rPr>
          <w:rFonts w:eastAsia="Times New Roman" w:cs="Times New Roman"/>
          <w:b/>
          <w:szCs w:val="24"/>
        </w:rPr>
        <w:t>ΧΑΡΟΥΛΑ (ΧΑΡΑ) ΚΕΦΑΛΙΔΟΥ:</w:t>
      </w:r>
      <w:r>
        <w:rPr>
          <w:rFonts w:eastAsia="Times New Roman" w:cs="Times New Roman"/>
          <w:b/>
          <w:szCs w:val="24"/>
        </w:rPr>
        <w:t xml:space="preserve"> </w:t>
      </w:r>
      <w:r>
        <w:rPr>
          <w:rFonts w:eastAsia="Times New Roman" w:cs="Times New Roman"/>
          <w:szCs w:val="24"/>
        </w:rPr>
        <w:t>Κύριε Πρόεδρε, σας ευχαριστώ πολύ.</w:t>
      </w:r>
    </w:p>
    <w:p w14:paraId="670F59A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-με διαδικασίες </w:t>
      </w:r>
      <w:r>
        <w:rPr>
          <w:rFonts w:eastAsia="Times New Roman" w:cs="Times New Roman"/>
          <w:szCs w:val="24"/>
          <w:lang w:val="en-US"/>
        </w:rPr>
        <w:t>fast</w:t>
      </w:r>
      <w:r w:rsidRPr="00173051">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ένα σχέδιο νόμου που ο τίτλος του θα ήταν πιο ακριβής ως «</w:t>
      </w:r>
      <w:r w:rsidRPr="00D5711C">
        <w:rPr>
          <w:rFonts w:eastAsia="Times New Roman" w:cs="Times New Roman"/>
          <w:szCs w:val="24"/>
        </w:rPr>
        <w:t>Ρ</w:t>
      </w:r>
      <w:r>
        <w:rPr>
          <w:rFonts w:eastAsia="Times New Roman" w:cs="Times New Roman"/>
          <w:szCs w:val="24"/>
        </w:rPr>
        <w:t>ύθμιση διαφόρων άσχετων διατάξεων, τακτοποιήσεων, διευθετήσεων, διόρθωση λανθασμένης νομοθέτησης και ρύθμιση</w:t>
      </w:r>
      <w:r>
        <w:rPr>
          <w:rFonts w:eastAsia="Times New Roman" w:cs="Times New Roman"/>
          <w:szCs w:val="24"/>
        </w:rPr>
        <w:t xml:space="preserve"> Κρατικού Πιστοποιητικού Γλωσσομάθειας»! </w:t>
      </w:r>
    </w:p>
    <w:p w14:paraId="670F59A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Φέρατε άρον-άρον σωρεία άσχετων διατάξεων, που θα έπρεπε να έρθουν σε ξεχωριστά νομοσχέδια. Φέρατε τριάντα πέντε, νομίζω –κάπου εκεί πρέπει να είναι το νούμερο- άρθρα και μόνο δύο από αυτά έχουν περάσει από τη νόμι</w:t>
      </w:r>
      <w:r>
        <w:rPr>
          <w:rFonts w:eastAsia="Times New Roman" w:cs="Times New Roman"/>
          <w:szCs w:val="24"/>
        </w:rPr>
        <w:t xml:space="preserve">μη διαδικασία διαβούλευσης. Τα υπόλοιπα προέκυψαν καθ’ οδόν προς τη Βουλή. </w:t>
      </w:r>
    </w:p>
    <w:p w14:paraId="670F59A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Υπήρξε κάποια ανάγκη που οδήγησε σε αυτή την κατεπείγουσα διαδικασία νομοθέτησης; Όχι. Και ούτε απάντηση έχουμε πάρει. Απλά βρήκατε δύο διατάξεις, με την ευκαιρία προσθέσατε και άλ</w:t>
      </w:r>
      <w:r>
        <w:rPr>
          <w:rFonts w:eastAsia="Times New Roman" w:cs="Times New Roman"/>
          <w:szCs w:val="24"/>
        </w:rPr>
        <w:t xml:space="preserve">λες τριάντα τρεις, και μιας και οι Βουλευτές είναι εδώ και μπορούν να τα ψηφίζουν όλα είπατε: «Ας περάσουμε στα ψιλά και χωρίς διάλογο και τα υπόλοιπα». Αυτός, δυστυχώς, είναι ο μόνιμος τρόπος νομοθέτησης επί των ημερών σας και αυτή είναι η συνεισφορά των </w:t>
      </w:r>
      <w:r>
        <w:rPr>
          <w:rFonts w:eastAsia="Times New Roman" w:cs="Times New Roman"/>
          <w:szCs w:val="24"/>
        </w:rPr>
        <w:t xml:space="preserve">ΣΥΡΙΖΑ - ΑΝΕΛ στον κοινοβουλευτισμό. </w:t>
      </w:r>
    </w:p>
    <w:p w14:paraId="670F59A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Μετά από την ακρόαση των φορέων στην Επιτροπή Μορφωτικών</w:t>
      </w:r>
      <w:r w:rsidRPr="00CB0795">
        <w:rPr>
          <w:rFonts w:eastAsia="Times New Roman" w:cs="Times New Roman"/>
          <w:szCs w:val="24"/>
        </w:rPr>
        <w:t xml:space="preserve"> </w:t>
      </w:r>
      <w:r>
        <w:rPr>
          <w:rFonts w:eastAsia="Times New Roman" w:cs="Times New Roman"/>
          <w:szCs w:val="24"/>
        </w:rPr>
        <w:t>Υποθέσεων, που για άλλη μια φορά τους αιφνιδιάσατε, θα ήταν άκομψο, κύριε Υπουργέ, να αναφερθείτε άλλη φορά στην ανάγκη διαλόγου και συναίνεση, γιατί και οι πλέο</w:t>
      </w:r>
      <w:r>
        <w:rPr>
          <w:rFonts w:eastAsia="Times New Roman" w:cs="Times New Roman"/>
          <w:szCs w:val="24"/>
        </w:rPr>
        <w:t>ν καλόπιστοι, πια, το έχουν αντιληφθεί.</w:t>
      </w:r>
    </w:p>
    <w:p w14:paraId="670F59AC" w14:textId="77777777" w:rsidR="00D35489" w:rsidRDefault="0006190C">
      <w:pPr>
        <w:spacing w:after="0" w:line="600" w:lineRule="auto"/>
        <w:ind w:firstLine="720"/>
        <w:jc w:val="both"/>
        <w:rPr>
          <w:rFonts w:eastAsia="Times New Roman"/>
          <w:szCs w:val="24"/>
        </w:rPr>
      </w:pPr>
      <w:r>
        <w:rPr>
          <w:rFonts w:eastAsia="Times New Roman"/>
          <w:szCs w:val="24"/>
        </w:rPr>
        <w:t>Ο διάλογος είναι ένα εργαλείο</w:t>
      </w:r>
      <w:r w:rsidRPr="0073658B">
        <w:rPr>
          <w:rFonts w:eastAsia="Times New Roman"/>
          <w:szCs w:val="24"/>
        </w:rPr>
        <w:t xml:space="preserve"> </w:t>
      </w:r>
      <w:r>
        <w:rPr>
          <w:rFonts w:eastAsia="Times New Roman"/>
          <w:szCs w:val="24"/>
        </w:rPr>
        <w:t xml:space="preserve">που απαξιώνεται στα χέρια της Κυβέρνησης, τον επικαλείστε μόνο όταν θέλετε να συγκαλύψετε αστοχίες, μεθοδεύσεις, εξυπηρετήσεις και «φωτογραφικές» διατάξεις. </w:t>
      </w:r>
    </w:p>
    <w:p w14:paraId="670F59AD" w14:textId="77777777" w:rsidR="00D35489" w:rsidRDefault="0006190C">
      <w:pPr>
        <w:spacing w:after="0" w:line="600" w:lineRule="auto"/>
        <w:ind w:firstLine="720"/>
        <w:jc w:val="both"/>
        <w:rPr>
          <w:rFonts w:eastAsia="Times New Roman"/>
          <w:szCs w:val="24"/>
        </w:rPr>
      </w:pPr>
      <w:r>
        <w:rPr>
          <w:rFonts w:eastAsia="Times New Roman"/>
          <w:szCs w:val="24"/>
        </w:rPr>
        <w:t>Αυτά τα λέω για να τα ακούσο</w:t>
      </w:r>
      <w:r>
        <w:rPr>
          <w:rFonts w:eastAsia="Times New Roman"/>
          <w:szCs w:val="24"/>
        </w:rPr>
        <w:t>υν και να τα ξέρουν και οι πολίτες. Επί των ημερών σας τα νομοσχέδια ετοιμάζονται και συζητούνται αλλού. Από τη Βουλή περνάνε μια σύντομη βόλτα και οι Βουλευτές τρέχουν πανικόβλητοι την τελευταία στιγμή σημειώνοντας τα «</w:t>
      </w:r>
      <w:r>
        <w:rPr>
          <w:rFonts w:eastAsia="Times New Roman"/>
          <w:szCs w:val="24"/>
          <w:lang w:val="en-US"/>
        </w:rPr>
        <w:t>SOS</w:t>
      </w:r>
      <w:r>
        <w:rPr>
          <w:rFonts w:eastAsia="Times New Roman"/>
          <w:szCs w:val="24"/>
        </w:rPr>
        <w:t>» που θα πιάσει ο καθένας. Νομοθέ</w:t>
      </w:r>
      <w:r>
        <w:rPr>
          <w:rFonts w:eastAsia="Times New Roman"/>
          <w:szCs w:val="24"/>
        </w:rPr>
        <w:t>τηση στο πόδι!</w:t>
      </w:r>
    </w:p>
    <w:p w14:paraId="670F59AE" w14:textId="77777777" w:rsidR="00D35489" w:rsidRDefault="0006190C">
      <w:pPr>
        <w:spacing w:after="0" w:line="600" w:lineRule="auto"/>
        <w:ind w:firstLine="720"/>
        <w:jc w:val="both"/>
        <w:rPr>
          <w:rFonts w:eastAsia="Times New Roman"/>
          <w:szCs w:val="24"/>
        </w:rPr>
      </w:pPr>
      <w:r>
        <w:rPr>
          <w:rFonts w:eastAsia="Times New Roman"/>
          <w:szCs w:val="24"/>
        </w:rPr>
        <w:t>Κυρίες και κύριοι συνάδελφοι, το παρόν σχέδιο νόμου ρυθμίζει Κρατικό Πιστοποιητικό Γλωσσομάθειας, λειτουργία της Εθνικής Βιβλιοθήκης και των λοιπών δημοσίων βιβλιοθηκών και μετά αρχίζει το πανήγυρι. Δεν υπάρχει βαθμίδα εκπαίδευσης που να μην</w:t>
      </w:r>
      <w:r>
        <w:rPr>
          <w:rFonts w:eastAsia="Times New Roman"/>
          <w:szCs w:val="24"/>
        </w:rPr>
        <w:t xml:space="preserve"> ασχολείται</w:t>
      </w:r>
      <w:r w:rsidRPr="00064352">
        <w:rPr>
          <w:rFonts w:eastAsia="Times New Roman"/>
          <w:szCs w:val="24"/>
        </w:rPr>
        <w:t>:</w:t>
      </w:r>
      <w:r>
        <w:rPr>
          <w:rFonts w:eastAsia="Times New Roman"/>
          <w:szCs w:val="24"/>
        </w:rPr>
        <w:t xml:space="preserve"> ζητήματα μαθητών με μαθησιακές δυσκολίες, μετακινήσεις μαθητών και εκδρομές εκπαιδευτικές, διάθεση εκπαιδευτών φυσικής αγωγής σε κολυμβητήρια, ρύθμιση για θέματα μαθητών που σπουδάζουν στα ΕΠΑΛ, θέματα εισαγωγής σε ΑΕΙ και ΤΕΙ, ζητήματα μειονο</w:t>
      </w:r>
      <w:r>
        <w:rPr>
          <w:rFonts w:eastAsia="Times New Roman"/>
          <w:szCs w:val="24"/>
        </w:rPr>
        <w:t>τικής εκπαίδευσης, εποπτεία ιδιωτικών σχολείων, θέματα ΑΕΙ, θέματα έρευνας και τεχνολογίας, τροποποίηση του Κώδικα Ελληνικής Ιθαγένειας. Τα έχει όλα και συμφέρει!</w:t>
      </w:r>
    </w:p>
    <w:p w14:paraId="670F59AF" w14:textId="77777777" w:rsidR="00D35489" w:rsidRDefault="0006190C">
      <w:pPr>
        <w:spacing w:after="0" w:line="600" w:lineRule="auto"/>
        <w:ind w:firstLine="720"/>
        <w:jc w:val="both"/>
        <w:rPr>
          <w:rFonts w:eastAsia="Times New Roman"/>
          <w:szCs w:val="24"/>
        </w:rPr>
      </w:pPr>
      <w:r>
        <w:rPr>
          <w:rFonts w:eastAsia="Times New Roman"/>
          <w:szCs w:val="24"/>
        </w:rPr>
        <w:t>Ας δούμε μερικά άρθρα. Άρθρο 1 έως 2</w:t>
      </w:r>
      <w:r w:rsidRPr="007A4CEB">
        <w:rPr>
          <w:rFonts w:eastAsia="Times New Roman"/>
          <w:szCs w:val="24"/>
        </w:rPr>
        <w:t>:</w:t>
      </w:r>
      <w:r>
        <w:rPr>
          <w:rFonts w:eastAsia="Times New Roman"/>
          <w:szCs w:val="24"/>
        </w:rPr>
        <w:t xml:space="preserve"> Κρατικό Πιστοποιητικό Γλωσσομάθειας. Συμφωνούμε. Θα περ</w:t>
      </w:r>
      <w:r>
        <w:rPr>
          <w:rFonts w:eastAsia="Times New Roman"/>
          <w:szCs w:val="24"/>
        </w:rPr>
        <w:t>ιμέναμε, όμως, η Κυβέρνηση μετά από δεκατέσσερα χρόνια εφαρμογής μιας πάρα πολύ ωραίας ιδέας, να έχει περισσότερο εμπιστοσύνη στο δημόσιο σχολείο και να παρέχει τη δυνατότητα πιστοποίησης σε επίπεδο επάρκειας της ξένης γλώσσας, όχι να τρέχει ο γονιός στα φ</w:t>
      </w:r>
      <w:r>
        <w:rPr>
          <w:rFonts w:eastAsia="Times New Roman"/>
          <w:szCs w:val="24"/>
        </w:rPr>
        <w:t>ροντιστήρια, όταν τα πτυχία γίνονται πιο ακριβά. Ειδικά δε μετά την αμφιβολία που διατυπώνει η Κυβέρνηση για την ποιότητα εξετάσεων από ιδιωτικούς φορείς. Αλλά πώς να πιστοποιήσεις κάτι, όταν οι καθηγητές της ξένης γλώσσας φτάνουν ασθμαίνοντας τέλος Δεκέμβ</w:t>
      </w:r>
      <w:r>
        <w:rPr>
          <w:rFonts w:eastAsia="Times New Roman"/>
          <w:szCs w:val="24"/>
        </w:rPr>
        <w:t>ρη σε απομακρυσμένες περιοχές</w:t>
      </w:r>
      <w:r w:rsidRPr="007A4CEB">
        <w:rPr>
          <w:rFonts w:eastAsia="Times New Roman"/>
          <w:szCs w:val="24"/>
        </w:rPr>
        <w:t>,</w:t>
      </w:r>
      <w:r>
        <w:rPr>
          <w:rFonts w:eastAsia="Times New Roman"/>
          <w:szCs w:val="24"/>
        </w:rPr>
        <w:t xml:space="preserve"> όπως είναι το Κάτω Νευροκόπι Δράμας ή το Διδυμότειχο ή τα νησιά;</w:t>
      </w:r>
    </w:p>
    <w:p w14:paraId="670F59B0" w14:textId="77777777" w:rsidR="00D35489" w:rsidRDefault="0006190C">
      <w:pPr>
        <w:spacing w:after="0" w:line="600" w:lineRule="auto"/>
        <w:ind w:firstLine="720"/>
        <w:jc w:val="both"/>
        <w:rPr>
          <w:rFonts w:eastAsia="Times New Roman"/>
          <w:szCs w:val="24"/>
        </w:rPr>
      </w:pPr>
      <w:r>
        <w:rPr>
          <w:rFonts w:eastAsia="Times New Roman"/>
          <w:szCs w:val="24"/>
        </w:rPr>
        <w:t>Άρθρο 11</w:t>
      </w:r>
      <w:r w:rsidRPr="007A4CEB">
        <w:rPr>
          <w:rFonts w:eastAsia="Times New Roman"/>
          <w:szCs w:val="24"/>
        </w:rPr>
        <w:t>:</w:t>
      </w:r>
      <w:r>
        <w:rPr>
          <w:rFonts w:eastAsia="Times New Roman"/>
          <w:szCs w:val="24"/>
        </w:rPr>
        <w:t xml:space="preserve"> Ρύθμιση θεμάτων ειδικής αγωγής. Το πεδίο της ειδικής αγωγής είναι προνομιακός χώρος για να δείξει η Αριστερά τις αξίες και τις ευαισθησίες που διαφημί</w:t>
      </w:r>
      <w:r>
        <w:rPr>
          <w:rFonts w:eastAsia="Times New Roman"/>
          <w:szCs w:val="24"/>
        </w:rPr>
        <w:t xml:space="preserve">ζει ότι έχει. Τα παιδιά με ειδικές μαθησιακές ανάγκες είναι για το ελληνικό σχολείο ένα ανεξιχνίαστο δυναμικό νέων, ευφυών ανθρώπων με ταλέντα και δεξιότητες που όμως η προαγωγή τους εξαρτάται από το ενδιαφέρον και την προσοχή της πολιτείας. Το νομοσχέδιο </w:t>
      </w:r>
      <w:r>
        <w:rPr>
          <w:rFonts w:eastAsia="Times New Roman"/>
          <w:szCs w:val="24"/>
        </w:rPr>
        <w:t>εθελοτυφλεί. Τα αντιμετωπίζει σαν μαθητές δεύτερης κατηγορίας και κάνει και το χειρότερο, τους πουλά επιείκεια στο σχολείο.</w:t>
      </w:r>
    </w:p>
    <w:p w14:paraId="670F59B1" w14:textId="77777777" w:rsidR="00D35489" w:rsidRDefault="0006190C">
      <w:pPr>
        <w:spacing w:after="0" w:line="600" w:lineRule="auto"/>
        <w:ind w:firstLine="720"/>
        <w:jc w:val="both"/>
        <w:rPr>
          <w:rFonts w:eastAsia="Times New Roman"/>
          <w:szCs w:val="24"/>
        </w:rPr>
      </w:pPr>
      <w:r>
        <w:rPr>
          <w:rFonts w:eastAsia="Times New Roman"/>
          <w:szCs w:val="24"/>
        </w:rPr>
        <w:t>Ακούστε κάτι. Αυτά τα παιδιά δεν θέλουν επιείκεια. Αυτά τα παιδιά θέλουν δασκάλους και καθηγητές ειδικευμένους. Θέλουν τάξεις που να</w:t>
      </w:r>
      <w:r>
        <w:rPr>
          <w:rFonts w:eastAsia="Times New Roman"/>
          <w:szCs w:val="24"/>
        </w:rPr>
        <w:t xml:space="preserve"> χωράει η διαφορετικότητά τους. Θέλουν εξετάσεις προσαρμοσμένες στις ανάγκες τους. </w:t>
      </w:r>
    </w:p>
    <w:p w14:paraId="670F59B2" w14:textId="77777777" w:rsidR="00D35489" w:rsidRDefault="0006190C">
      <w:pPr>
        <w:spacing w:after="0" w:line="600" w:lineRule="auto"/>
        <w:ind w:firstLine="720"/>
        <w:jc w:val="both"/>
        <w:rPr>
          <w:rFonts w:eastAsia="Times New Roman"/>
          <w:szCs w:val="24"/>
        </w:rPr>
      </w:pPr>
      <w:r>
        <w:rPr>
          <w:rFonts w:eastAsia="Times New Roman"/>
          <w:szCs w:val="24"/>
        </w:rPr>
        <w:t xml:space="preserve">Όμως τι σας λέω; Έχει δύο μήνες τώρα που παλεύω με το Μουσικό Γυμνάσιο Δράμας, το οποίο παρ’ όλες τις ερωτήσεις που έχω κάνει, που δεν έχουν απαντηθεί ποτέ, κύριε Υπουργέ, </w:t>
      </w:r>
      <w:r>
        <w:rPr>
          <w:rFonts w:eastAsia="Times New Roman"/>
          <w:szCs w:val="24"/>
        </w:rPr>
        <w:t>είναι από τα καλύτερα πανελλαδικά.</w:t>
      </w:r>
    </w:p>
    <w:p w14:paraId="670F59B3" w14:textId="77777777" w:rsidR="00D35489" w:rsidRDefault="0006190C">
      <w:pPr>
        <w:spacing w:after="0" w:line="600" w:lineRule="auto"/>
        <w:ind w:firstLine="720"/>
        <w:jc w:val="both"/>
        <w:rPr>
          <w:rFonts w:eastAsia="Times New Roman"/>
          <w:szCs w:val="24"/>
        </w:rPr>
      </w:pPr>
      <w:r>
        <w:rPr>
          <w:rFonts w:eastAsia="Times New Roman"/>
          <w:b/>
          <w:szCs w:val="24"/>
        </w:rPr>
        <w:t>ΑΝΔΡΕΑΣ ΡΙΖΟΥΛΗΣ</w:t>
      </w:r>
      <w:r w:rsidRPr="0073658B">
        <w:rPr>
          <w:rFonts w:eastAsia="Times New Roman"/>
          <w:b/>
          <w:szCs w:val="24"/>
        </w:rPr>
        <w:t>:</w:t>
      </w:r>
      <w:r w:rsidRPr="0073658B">
        <w:rPr>
          <w:rFonts w:eastAsia="Times New Roman"/>
          <w:szCs w:val="24"/>
        </w:rPr>
        <w:t xml:space="preserve"> </w:t>
      </w:r>
      <w:r>
        <w:rPr>
          <w:rFonts w:eastAsia="Times New Roman"/>
          <w:szCs w:val="24"/>
        </w:rPr>
        <w:t>Σαράντα χρόνια. Τώρα ναι, ξέρουμε.</w:t>
      </w:r>
    </w:p>
    <w:p w14:paraId="670F59B4" w14:textId="77777777" w:rsidR="00D35489" w:rsidRDefault="0006190C">
      <w:pPr>
        <w:spacing w:after="0" w:line="600" w:lineRule="auto"/>
        <w:ind w:firstLine="720"/>
        <w:jc w:val="both"/>
        <w:rPr>
          <w:rFonts w:eastAsia="Times New Roman"/>
          <w:szCs w:val="24"/>
        </w:rPr>
      </w:pPr>
      <w:r w:rsidRPr="009931EC">
        <w:rPr>
          <w:rFonts w:eastAsia="Times New Roman"/>
          <w:b/>
          <w:szCs w:val="24"/>
        </w:rPr>
        <w:t>ΧΑΡΟΥΛΑ (ΧΑΡΑ) ΚΕΦΑΛΙΔΟΥ</w:t>
      </w:r>
      <w:r w:rsidRPr="0073658B">
        <w:rPr>
          <w:rFonts w:eastAsia="Times New Roman"/>
          <w:b/>
          <w:szCs w:val="24"/>
        </w:rPr>
        <w:t>:</w:t>
      </w:r>
      <w:r>
        <w:rPr>
          <w:rFonts w:eastAsia="Times New Roman"/>
          <w:b/>
          <w:szCs w:val="24"/>
        </w:rPr>
        <w:t xml:space="preserve"> </w:t>
      </w:r>
      <w:r w:rsidRPr="0073658B">
        <w:rPr>
          <w:rFonts w:eastAsia="Times New Roman"/>
          <w:szCs w:val="24"/>
        </w:rPr>
        <w:t>Μην κουνάτε το κεφάλι σας</w:t>
      </w:r>
      <w:r>
        <w:rPr>
          <w:rFonts w:eastAsia="Times New Roman"/>
          <w:szCs w:val="24"/>
        </w:rPr>
        <w:t>, κύριε συνάδελφε.</w:t>
      </w:r>
    </w:p>
    <w:p w14:paraId="670F59B5" w14:textId="77777777" w:rsidR="00D35489" w:rsidRDefault="0006190C">
      <w:pPr>
        <w:spacing w:after="0" w:line="600" w:lineRule="auto"/>
        <w:ind w:firstLine="720"/>
        <w:jc w:val="both"/>
        <w:rPr>
          <w:rFonts w:eastAsia="Times New Roman"/>
          <w:szCs w:val="24"/>
        </w:rPr>
      </w:pPr>
      <w:r>
        <w:rPr>
          <w:rFonts w:eastAsia="Times New Roman"/>
          <w:szCs w:val="24"/>
        </w:rPr>
        <w:t xml:space="preserve">Τι κάναμε, λοιπόν, εκεί; Επειδή είχαμε μεγαλύτερο αριθμό παιδιών με μαθησιακές δυσκολίες, αντί να </w:t>
      </w:r>
      <w:r>
        <w:rPr>
          <w:rFonts w:eastAsia="Times New Roman"/>
          <w:szCs w:val="24"/>
        </w:rPr>
        <w:t>φτιάξουμε καινούργιο τμήμα τούς είπαμε</w:t>
      </w:r>
      <w:r w:rsidRPr="00256CD7">
        <w:rPr>
          <w:rFonts w:eastAsia="Times New Roman"/>
          <w:szCs w:val="24"/>
        </w:rPr>
        <w:t xml:space="preserve">: </w:t>
      </w:r>
      <w:r>
        <w:rPr>
          <w:rFonts w:eastAsia="Times New Roman"/>
          <w:szCs w:val="24"/>
        </w:rPr>
        <w:t>«Παιδιά, πηγαίνετε αλλού να βρείτε την τύχη σας» και αποφασίσαμε ότι θα τους στραγγαλίσουμε τα ταλέντα τους. Αυτή είναι η πραγματική εικόνα.</w:t>
      </w:r>
    </w:p>
    <w:p w14:paraId="670F59B6" w14:textId="77777777" w:rsidR="00D35489" w:rsidRDefault="0006190C">
      <w:pPr>
        <w:spacing w:after="0" w:line="600" w:lineRule="auto"/>
        <w:ind w:firstLine="720"/>
        <w:jc w:val="both"/>
        <w:rPr>
          <w:rFonts w:eastAsia="Times New Roman"/>
          <w:szCs w:val="24"/>
        </w:rPr>
      </w:pPr>
      <w:r>
        <w:rPr>
          <w:rFonts w:eastAsia="Times New Roman"/>
          <w:szCs w:val="24"/>
        </w:rPr>
        <w:t>Και τι άλλο σκεφτήκατε γι’ αυτά τα παιδιά; Σε ό,τι αφορά το κομμάτι της κατ</w:t>
      </w:r>
      <w:r>
        <w:rPr>
          <w:rFonts w:eastAsia="Times New Roman"/>
          <w:szCs w:val="24"/>
        </w:rPr>
        <w:t>άρτισης σε μια ξένη γλώσσα, τους πουλήσαμε «διευκολύνσεις». Αυτά τα παιδιά και μπορούν και ζητούν να εξεταστούν και να βαθμολογηθούν, αλλά με έναν προσαρμοσμένο τρόπο εξέτασης και δυστυχώς το σημερινό σχολείο δεν τους παρέχει αυτή τη δυνατότητα.</w:t>
      </w:r>
    </w:p>
    <w:p w14:paraId="670F59B7" w14:textId="77777777" w:rsidR="00D35489" w:rsidRDefault="0006190C">
      <w:pPr>
        <w:spacing w:after="0" w:line="600" w:lineRule="auto"/>
        <w:ind w:firstLine="720"/>
        <w:jc w:val="both"/>
        <w:rPr>
          <w:rFonts w:eastAsia="Times New Roman"/>
          <w:szCs w:val="24"/>
        </w:rPr>
      </w:pPr>
      <w:r>
        <w:rPr>
          <w:rFonts w:eastAsia="Times New Roman"/>
          <w:szCs w:val="24"/>
        </w:rPr>
        <w:t>Τι καταφέρ</w:t>
      </w:r>
      <w:r>
        <w:rPr>
          <w:rFonts w:eastAsia="Times New Roman"/>
          <w:szCs w:val="24"/>
        </w:rPr>
        <w:t>ατε; Καταφέρατε τη δική σας ανεπάρκεια να την κάνετε μπαλάκι στα παιδιά. Με αυτή τη λογική της ήσσονος προσπάθειας χτίζετε ανθρώπους με ανεπάρκειες. Νομοθετείτε στα γρήγορα και στο πόδι και αυτό είναι κοροϊδία και προσβολή.</w:t>
      </w:r>
    </w:p>
    <w:p w14:paraId="670F59B8" w14:textId="77777777" w:rsidR="00D35489" w:rsidRDefault="0006190C">
      <w:pPr>
        <w:spacing w:after="0" w:line="600" w:lineRule="auto"/>
        <w:ind w:firstLine="720"/>
        <w:jc w:val="both"/>
        <w:rPr>
          <w:rFonts w:eastAsia="Times New Roman"/>
          <w:szCs w:val="24"/>
        </w:rPr>
      </w:pPr>
      <w:r>
        <w:rPr>
          <w:rFonts w:eastAsia="Times New Roman"/>
          <w:szCs w:val="24"/>
        </w:rPr>
        <w:t>Άρθρο 18</w:t>
      </w:r>
      <w:r w:rsidRPr="007A4CEB">
        <w:rPr>
          <w:rFonts w:eastAsia="Times New Roman"/>
          <w:szCs w:val="24"/>
        </w:rPr>
        <w:t>:</w:t>
      </w:r>
      <w:r>
        <w:rPr>
          <w:rFonts w:eastAsia="Times New Roman"/>
          <w:szCs w:val="24"/>
        </w:rPr>
        <w:t xml:space="preserve"> Εθνικό Συμβούλιο Εκπαί</w:t>
      </w:r>
      <w:r>
        <w:rPr>
          <w:rFonts w:eastAsia="Times New Roman"/>
          <w:szCs w:val="24"/>
        </w:rPr>
        <w:t xml:space="preserve">δευσης και Ανάπτυξης Ανθρώπινου Δυναμικού. Είχαμε το ΕΣΥΠ. Σας ενοχλούσε από την πρώτη ώρα που αναλάβατε, κύριε </w:t>
      </w:r>
      <w:proofErr w:type="spellStart"/>
      <w:r>
        <w:rPr>
          <w:rFonts w:eastAsia="Times New Roman"/>
          <w:szCs w:val="24"/>
        </w:rPr>
        <w:t>Γαβρόγλου</w:t>
      </w:r>
      <w:proofErr w:type="spellEnd"/>
      <w:r>
        <w:rPr>
          <w:rFonts w:eastAsia="Times New Roman"/>
          <w:szCs w:val="24"/>
        </w:rPr>
        <w:t>. Ίσως γιατί ήταν αυτόνομο όργανο. Ίσως γιατί ήταν ανεξάρτητο από την ηγεσία του Υπουργείου Παιδείας. Γι’ αυτό φτιάχνετε έναν νέο φορέα</w:t>
      </w:r>
      <w:r>
        <w:rPr>
          <w:rFonts w:eastAsia="Times New Roman"/>
          <w:szCs w:val="24"/>
        </w:rPr>
        <w:t>, τον ΕΣΕΚΑΑΔ, κομμένο και ραμμένο στα μέτρα σας, άμεσα εξαρτώμενο από τον Υπουργό.</w:t>
      </w:r>
    </w:p>
    <w:p w14:paraId="670F59B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Κι ενώ επιμένετε ότι είναι ένα όργανο επιστημονικής καθοδήγησης, χωρίς αποκλεισμούς, που θα συνδέσει την αγορά εργασίας με την εκπαίδευση -ω του θαύματος!- απουσιάζουν θεμε</w:t>
      </w:r>
      <w:r>
        <w:rPr>
          <w:rFonts w:eastAsia="Times New Roman" w:cs="Times New Roman"/>
          <w:szCs w:val="24"/>
        </w:rPr>
        <w:t xml:space="preserve">λιώδεις φορείς. Και δεν θα μιλήσω μόνο για την Ειδική Αγωγή, θα σας πω το στοιχειώδες: ΕΣΕΚ, Εθνικό Συμβούλιο Έρευνας και Καινοτομίας. Γιατί άραγε; Μάλλον γιατί έτσι εννοεί ο </w:t>
      </w:r>
      <w:r w:rsidRPr="00C0242A">
        <w:rPr>
          <w:rFonts w:eastAsia="Times New Roman" w:cs="Times New Roman"/>
          <w:szCs w:val="24"/>
        </w:rPr>
        <w:t>ΣΥΡΙΖΑ</w:t>
      </w:r>
      <w:r>
        <w:rPr>
          <w:rFonts w:eastAsia="Times New Roman" w:cs="Times New Roman"/>
          <w:szCs w:val="24"/>
        </w:rPr>
        <w:t xml:space="preserve"> την αποτελεσματικότητα και την ευελιξία. Και μετά ενοχλείστε που σας μέμφο</w:t>
      </w:r>
      <w:r>
        <w:rPr>
          <w:rFonts w:eastAsia="Times New Roman" w:cs="Times New Roman"/>
          <w:szCs w:val="24"/>
        </w:rPr>
        <w:t xml:space="preserve">νται για </w:t>
      </w:r>
      <w:proofErr w:type="spellStart"/>
      <w:r>
        <w:rPr>
          <w:rFonts w:eastAsia="Times New Roman" w:cs="Times New Roman"/>
          <w:szCs w:val="24"/>
        </w:rPr>
        <w:t>υπερσυγκεντρωτισμό</w:t>
      </w:r>
      <w:proofErr w:type="spellEnd"/>
      <w:r>
        <w:rPr>
          <w:rFonts w:eastAsia="Times New Roman" w:cs="Times New Roman"/>
          <w:szCs w:val="24"/>
        </w:rPr>
        <w:t xml:space="preserve">! </w:t>
      </w:r>
    </w:p>
    <w:p w14:paraId="670F59BA" w14:textId="77777777" w:rsidR="00D35489" w:rsidRDefault="0006190C">
      <w:pPr>
        <w:spacing w:after="0"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της κυρίας Βουλευτού</w:t>
      </w:r>
      <w:r w:rsidRPr="00B90CC5">
        <w:rPr>
          <w:rFonts w:eastAsia="Times New Roman" w:cs="Times New Roman"/>
          <w:szCs w:val="24"/>
        </w:rPr>
        <w:t>)</w:t>
      </w:r>
    </w:p>
    <w:p w14:paraId="670F59B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Θα χρειαστώ λίγο χρόνο, κύριε Πρόεδρε. Ευχαριστώ πολύ.</w:t>
      </w:r>
    </w:p>
    <w:p w14:paraId="670F59B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Άρθρο 20, θέματα υπηρεσιακής κατάστασης του προσωπικού των ΑΕΙ. Είναι ένα άρθρο κλασικ</w:t>
      </w:r>
      <w:r>
        <w:rPr>
          <w:rFonts w:eastAsia="Times New Roman" w:cs="Times New Roman"/>
          <w:szCs w:val="24"/>
        </w:rPr>
        <w:t>ών διευθετήσεων, εξυπηρετήσεων και λοιπών διευκολύνσεων σε συγκεκριμένες ομάδες υπηρετούντων στα ΑΕΙ. Και πάω κατευθείαν στην παράγραφο 4α. Μόνιμοι εκπαιδευτικοί πρωτοβάθμιας και δευτεροβάθμιας εκπαίδευσης μετατάσσονται σε θέσεις Ειδικού Εκπαιδευτικού Προσ</w:t>
      </w:r>
      <w:r>
        <w:rPr>
          <w:rFonts w:eastAsia="Times New Roman" w:cs="Times New Roman"/>
          <w:szCs w:val="24"/>
        </w:rPr>
        <w:t xml:space="preserve">ωπικού σε πανεπιστήμια και ΤΕΙ και φυσικά αυτό δημιουργεί την ανάγκη να προβλεφθούν και να συσταθούν θέσεις στα οικεία ΑΕΙ. </w:t>
      </w:r>
    </w:p>
    <w:p w14:paraId="670F59B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Προσπαθώ ακόμα και σήμερα να καταλάβω γιατί επιμένετε. Γιατί επιμένει η </w:t>
      </w:r>
      <w:r w:rsidRPr="0094038A">
        <w:rPr>
          <w:rFonts w:eastAsia="Times New Roman" w:cs="Times New Roman"/>
          <w:szCs w:val="24"/>
        </w:rPr>
        <w:t>Κυβέρνηση</w:t>
      </w:r>
      <w:r>
        <w:rPr>
          <w:rFonts w:eastAsia="Times New Roman" w:cs="Times New Roman"/>
          <w:szCs w:val="24"/>
        </w:rPr>
        <w:t xml:space="preserve"> στη συγκεκριμένη ρύθμιση; Την είχε φέρει και ο κ.</w:t>
      </w:r>
      <w:r>
        <w:rPr>
          <w:rFonts w:eastAsia="Times New Roman" w:cs="Times New Roman"/>
          <w:szCs w:val="24"/>
        </w:rPr>
        <w:t xml:space="preserve"> Φίλης. Την απέσυρε. Τη φέρνετε τώρα κι εσείς. </w:t>
      </w:r>
    </w:p>
    <w:p w14:paraId="670F59B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Και σας ρωτώ το εξής: Έτσι θα αναβαθμιστεί το δημόσιο σχολείο, αποψιλώνοντάς το από το καλύτερο δυναμικό που διαθέτει; Με βάση ποια μελέτη «τύπου Φλωρεντίας» προχωράτε και επιμένετε σε τέτοια ρύθμιση; Εξυπηρε</w:t>
      </w:r>
      <w:r>
        <w:rPr>
          <w:rFonts w:eastAsia="Times New Roman" w:cs="Times New Roman"/>
          <w:szCs w:val="24"/>
        </w:rPr>
        <w:t>τεί συγκεκριμένα πρόσωπα και μαζί με τον βασιλικό θα ποτίζονται και οι γλάστρες; Και τι ακριβώς θα γίνει με τα κενά που θα δημιουργούνται στα δημόσια δημοτικά, γυμνάσια και λύκεια, που κάθε χρόνο ιδρώνετε για να καλύψετε; Και, τέλος, θα μας πει κάποιος πόσ</w:t>
      </w:r>
      <w:r>
        <w:rPr>
          <w:rFonts w:eastAsia="Times New Roman" w:cs="Times New Roman"/>
          <w:szCs w:val="24"/>
        </w:rPr>
        <w:t xml:space="preserve">ο κοστίζουν όλες αυτές οι ωραίες μετατάξεις; </w:t>
      </w:r>
    </w:p>
    <w:p w14:paraId="670F59BF" w14:textId="77777777" w:rsidR="00D35489" w:rsidRDefault="0006190C">
      <w:pPr>
        <w:spacing w:after="0" w:line="600" w:lineRule="auto"/>
        <w:ind w:firstLine="720"/>
        <w:jc w:val="both"/>
        <w:rPr>
          <w:rFonts w:eastAsia="Times New Roman" w:cs="Times New Roman"/>
          <w:szCs w:val="24"/>
        </w:rPr>
      </w:pPr>
      <w:r w:rsidRPr="00C95B51">
        <w:rPr>
          <w:rFonts w:eastAsia="Times New Roman" w:cs="Times New Roman"/>
          <w:szCs w:val="24"/>
        </w:rPr>
        <w:t>Άρθρο</w:t>
      </w:r>
      <w:r>
        <w:rPr>
          <w:rFonts w:eastAsia="Times New Roman" w:cs="Times New Roman"/>
          <w:szCs w:val="24"/>
        </w:rPr>
        <w:t xml:space="preserve"> 24, ρυθμίσεις του Ιδρύματος Κρατικών Υποτροφιών, παράγραφος 5. Σιγανά και ταπεινά. Σε μια περίοδο που ο ελληνικός λαός παίζει κορώνα γράμματα τι θα </w:t>
      </w:r>
      <w:proofErr w:type="spellStart"/>
      <w:r>
        <w:rPr>
          <w:rFonts w:eastAsia="Times New Roman" w:cs="Times New Roman"/>
          <w:szCs w:val="24"/>
        </w:rPr>
        <w:t>πρωτοπληρώσει</w:t>
      </w:r>
      <w:proofErr w:type="spellEnd"/>
      <w:r>
        <w:rPr>
          <w:rFonts w:eastAsia="Times New Roman" w:cs="Times New Roman"/>
          <w:szCs w:val="24"/>
        </w:rPr>
        <w:t xml:space="preserve">, η </w:t>
      </w:r>
      <w:r w:rsidRPr="0094038A">
        <w:rPr>
          <w:rFonts w:eastAsia="Times New Roman" w:cs="Times New Roman"/>
          <w:szCs w:val="24"/>
        </w:rPr>
        <w:t>Κυβέρνηση</w:t>
      </w:r>
      <w:r>
        <w:rPr>
          <w:rFonts w:eastAsia="Times New Roman" w:cs="Times New Roman"/>
          <w:szCs w:val="24"/>
        </w:rPr>
        <w:t xml:space="preserve"> με τρεις λεξούλες νομοθετεί γ</w:t>
      </w:r>
      <w:r>
        <w:rPr>
          <w:rFonts w:eastAsia="Times New Roman" w:cs="Times New Roman"/>
          <w:szCs w:val="24"/>
        </w:rPr>
        <w:t>ια τους υποτρόφους εξωτερικού. Και τι νομίζετε ότι κάνει; Καταργεί την υποχρέωση να ασκήσουν για πέντε χρόνια το έργο, για το οποίο εκπαιδεύτηκαν και παράλληλα καταργεί την υποχρέωση να επιστρέψουν το ποσό της υποτροφίας, εφόσον δεν το κάνουν. Και αυτό χωρ</w:t>
      </w:r>
      <w:r>
        <w:rPr>
          <w:rFonts w:eastAsia="Times New Roman" w:cs="Times New Roman"/>
          <w:szCs w:val="24"/>
        </w:rPr>
        <w:t xml:space="preserve">ίς καν να το λέτε. </w:t>
      </w:r>
    </w:p>
    <w:p w14:paraId="670F59C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Ακούστε, λοιπόν, τι κάνουμε πρακτικά. Τους στέλνουμε έξω, τους εκπαιδεύουμε και μετά -έτσι κι αλλιώς άχρηστοι είναι σε μια Ελλάδα που δεν μπορεί να βρει τον βηματισμό της, σε μια Ελλάδα που μόνο τριμερείς επιτροπές των τεσσάρων φτιάχνει</w:t>
      </w:r>
      <w:r>
        <w:rPr>
          <w:rFonts w:eastAsia="Times New Roman" w:cs="Times New Roman"/>
          <w:szCs w:val="24"/>
        </w:rPr>
        <w:t xml:space="preserve">- τους στέλνουμε να βρουν την τύχη τους αλλού. Να προσφέρουν, δηλαδή, τις γνώσεις, που εμείς έχουμε πληρώσει ως ελληνικός λαός και να πληρώνουν φόρους σε ξένες χώρες. Κι επειδή είμαστε  και </w:t>
      </w:r>
      <w:proofErr w:type="spellStart"/>
      <w:r>
        <w:rPr>
          <w:rFonts w:eastAsia="Times New Roman" w:cs="Times New Roman"/>
          <w:szCs w:val="24"/>
        </w:rPr>
        <w:t>κιμπάρηδες</w:t>
      </w:r>
      <w:proofErr w:type="spellEnd"/>
      <w:r>
        <w:rPr>
          <w:rFonts w:eastAsia="Times New Roman" w:cs="Times New Roman"/>
          <w:szCs w:val="24"/>
        </w:rPr>
        <w:t xml:space="preserve"> και επειδή δεν μας περισσεύουν μόνο τα μυαλά αλλά μας π</w:t>
      </w:r>
      <w:r>
        <w:rPr>
          <w:rFonts w:eastAsia="Times New Roman" w:cs="Times New Roman"/>
          <w:szCs w:val="24"/>
        </w:rPr>
        <w:t xml:space="preserve">ερισσεύουν και τα λεφτά, καταργούμε την υποχρέωση να επιστρέψουν στο ΙΚΥ ό,τι ξόδεψε. Έχω καταλάβει καλά, κύριε Υπουργέ; Αυτό κάνουμε; </w:t>
      </w:r>
    </w:p>
    <w:p w14:paraId="670F59C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Τελειώνω. </w:t>
      </w:r>
      <w:r w:rsidRPr="00C95B51">
        <w:rPr>
          <w:rFonts w:eastAsia="Times New Roman" w:cs="Times New Roman"/>
          <w:szCs w:val="24"/>
        </w:rPr>
        <w:t>Άρθρο</w:t>
      </w:r>
      <w:r>
        <w:rPr>
          <w:rFonts w:eastAsia="Times New Roman" w:cs="Times New Roman"/>
          <w:szCs w:val="24"/>
        </w:rPr>
        <w:t xml:space="preserve"> 28, ρυθμίσεις για την έρευνα. Πεδίο δόξης λαμπρό του νέου μοντέλου σύγχρονης νομοθέτησης. Ψηφίζω, </w:t>
      </w:r>
      <w:proofErr w:type="spellStart"/>
      <w:r>
        <w:rPr>
          <w:rFonts w:eastAsia="Times New Roman" w:cs="Times New Roman"/>
          <w:szCs w:val="24"/>
        </w:rPr>
        <w:t>ξεψηφί</w:t>
      </w:r>
      <w:r>
        <w:rPr>
          <w:rFonts w:eastAsia="Times New Roman" w:cs="Times New Roman"/>
          <w:szCs w:val="24"/>
        </w:rPr>
        <w:t>ζω</w:t>
      </w:r>
      <w:proofErr w:type="spellEnd"/>
      <w:r>
        <w:rPr>
          <w:rFonts w:eastAsia="Times New Roman" w:cs="Times New Roman"/>
          <w:szCs w:val="24"/>
        </w:rPr>
        <w:t xml:space="preserve"> και </w:t>
      </w:r>
      <w:proofErr w:type="spellStart"/>
      <w:r>
        <w:rPr>
          <w:rFonts w:eastAsia="Times New Roman" w:cs="Times New Roman"/>
          <w:szCs w:val="24"/>
        </w:rPr>
        <w:t>ξαναματαψηφίζω</w:t>
      </w:r>
      <w:proofErr w:type="spellEnd"/>
      <w:r>
        <w:rPr>
          <w:rFonts w:eastAsia="Times New Roman" w:cs="Times New Roman"/>
          <w:szCs w:val="24"/>
        </w:rPr>
        <w:t xml:space="preserve">! Η παράγραφος 10 λέει ότι η ΓΓΕΤ είναι αρμόδια για την οργάνωση και τη λειτουργία του ΕΛΙΔΕΚ. Έτσι λέει το νομοσχέδιο. Να θυμίσω ότι δεν έχει ακόμα στεγνώσει το μελάνι από την ψήφιση του ΕΛΙΔΕΚ; Να θυμίσω τη διαφήμιση που η ίδια η </w:t>
      </w:r>
      <w:r w:rsidRPr="0094038A">
        <w:rPr>
          <w:rFonts w:eastAsia="Times New Roman" w:cs="Times New Roman"/>
          <w:szCs w:val="24"/>
        </w:rPr>
        <w:t>Κυβ</w:t>
      </w:r>
      <w:r w:rsidRPr="0094038A">
        <w:rPr>
          <w:rFonts w:eastAsia="Times New Roman" w:cs="Times New Roman"/>
          <w:szCs w:val="24"/>
        </w:rPr>
        <w:t>έρνησ</w:t>
      </w:r>
      <w:r>
        <w:rPr>
          <w:rFonts w:eastAsia="Times New Roman" w:cs="Times New Roman"/>
          <w:szCs w:val="24"/>
        </w:rPr>
        <w:t>ή σας έκανε; Να θυμίσω τους ύμνους για την ανεξαρτησία, τη σύγχρονη και ευέλικτη μορφή του; Να θυμίσω τις διατυπωμένες απορίες μας, ότι υπάρχει ένα θέμα επικάλυψης με τη Γενική Γραμματεία; Τι έγινε μέσα σε τρεις μήνες;</w:t>
      </w:r>
    </w:p>
    <w:p w14:paraId="670F59C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w:t>
      </w:r>
      <w:r>
        <w:rPr>
          <w:rFonts w:eastAsia="Times New Roman" w:cs="Times New Roman"/>
          <w:szCs w:val="24"/>
        </w:rPr>
        <w:t>ούνι λήξεως του χρόνου ομιλίας της κυρίας Βουλευτού)</w:t>
      </w:r>
    </w:p>
    <w:p w14:paraId="670F59C3" w14:textId="77777777" w:rsidR="00D35489" w:rsidRDefault="0006190C">
      <w:pPr>
        <w:spacing w:after="0" w:line="600" w:lineRule="auto"/>
        <w:ind w:firstLine="720"/>
        <w:jc w:val="both"/>
        <w:rPr>
          <w:rFonts w:eastAsia="Times New Roman" w:cs="Times New Roman"/>
          <w:szCs w:val="24"/>
        </w:rPr>
      </w:pPr>
      <w:r w:rsidRPr="00C33189">
        <w:rPr>
          <w:rFonts w:eastAsia="Times New Roman" w:cs="Times New Roman"/>
          <w:b/>
          <w:szCs w:val="24"/>
        </w:rPr>
        <w:t xml:space="preserve">ΠΡΟΕΔΡΕΥΩΝ (Δημήτριος Κρεμαστινός):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ολοκληρώνετε. </w:t>
      </w:r>
    </w:p>
    <w:p w14:paraId="670F59C4" w14:textId="77777777" w:rsidR="00D35489" w:rsidRDefault="0006190C">
      <w:pPr>
        <w:spacing w:after="0" w:line="600" w:lineRule="auto"/>
        <w:ind w:firstLine="720"/>
        <w:jc w:val="both"/>
        <w:rPr>
          <w:rFonts w:eastAsia="Times New Roman" w:cs="Times New Roman"/>
          <w:szCs w:val="24"/>
        </w:rPr>
      </w:pPr>
      <w:r w:rsidRPr="003A4FC6">
        <w:rPr>
          <w:rFonts w:eastAsia="Times New Roman" w:cs="Times New Roman"/>
          <w:b/>
          <w:szCs w:val="24"/>
        </w:rPr>
        <w:t xml:space="preserve">ΧΑΡΟΥΛΑ </w:t>
      </w:r>
      <w:r>
        <w:rPr>
          <w:rFonts w:eastAsia="Times New Roman" w:cs="Times New Roman"/>
          <w:b/>
          <w:szCs w:val="24"/>
        </w:rPr>
        <w:t xml:space="preserve">(ΧΑΡΑ) </w:t>
      </w:r>
      <w:r w:rsidRPr="003A4FC6">
        <w:rPr>
          <w:rFonts w:eastAsia="Times New Roman" w:cs="Times New Roman"/>
          <w:b/>
          <w:szCs w:val="24"/>
        </w:rPr>
        <w:t>ΚΕΦΑΛΙΔΟΥ:</w:t>
      </w:r>
      <w:r>
        <w:rPr>
          <w:rFonts w:eastAsia="Times New Roman" w:cs="Times New Roman"/>
          <w:szCs w:val="24"/>
        </w:rPr>
        <w:t xml:space="preserve"> Ολοκληρώνω.</w:t>
      </w:r>
    </w:p>
    <w:p w14:paraId="670F59C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 ΕΛΙΔΕΚ μπήκε κάτω από τη Γενική Γραμματεία Έρευνας και Τεχνολογίας. Με ποια μελέτη; Με ποια διαβούλευση; Τι άλλαξε; </w:t>
      </w:r>
    </w:p>
    <w:p w14:paraId="670F59C6" w14:textId="77777777" w:rsidR="00D35489" w:rsidRDefault="0006190C">
      <w:pPr>
        <w:spacing w:after="0" w:line="600" w:lineRule="auto"/>
        <w:ind w:firstLine="720"/>
        <w:jc w:val="both"/>
        <w:rPr>
          <w:rFonts w:eastAsia="Times New Roman" w:cs="Times New Roman"/>
          <w:szCs w:val="24"/>
        </w:rPr>
      </w:pPr>
      <w:r w:rsidRPr="00C95B51">
        <w:rPr>
          <w:rFonts w:eastAsia="Times New Roman" w:cs="Times New Roman"/>
          <w:szCs w:val="24"/>
        </w:rPr>
        <w:t>Άρθρο</w:t>
      </w:r>
      <w:r>
        <w:rPr>
          <w:rFonts w:eastAsia="Times New Roman" w:cs="Times New Roman"/>
          <w:szCs w:val="24"/>
        </w:rPr>
        <w:t xml:space="preserve"> 32. Νομίζω ότι ήταν πολύ σοφή η κίνησή σας να το αποσύρετε, γιατί δεν είναι δυνατόν τα μουσεία να είναι </w:t>
      </w:r>
      <w:proofErr w:type="spellStart"/>
      <w:r>
        <w:rPr>
          <w:rFonts w:eastAsia="Times New Roman" w:cs="Times New Roman"/>
          <w:szCs w:val="24"/>
        </w:rPr>
        <w:t>παιχνιδάκι</w:t>
      </w:r>
      <w:proofErr w:type="spellEnd"/>
      <w:r>
        <w:rPr>
          <w:rFonts w:eastAsia="Times New Roman" w:cs="Times New Roman"/>
          <w:szCs w:val="24"/>
        </w:rPr>
        <w:t xml:space="preserve"> και να μετακινο</w:t>
      </w:r>
      <w:r>
        <w:rPr>
          <w:rFonts w:eastAsia="Times New Roman" w:cs="Times New Roman"/>
          <w:szCs w:val="24"/>
        </w:rPr>
        <w:t>ύνται από το ένα Υπουργείο στο άλλο γιατί αυτό βολεύει κάποιους.</w:t>
      </w:r>
    </w:p>
    <w:p w14:paraId="670F59C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Θέλω να αναφερθώ, πριν πω την τελευταία μου πρόταση, στην τροπολογία που έχουμε καταθέσει, κύριε Υπουργέ. Αυτή η τροπολογία δίνει μια ανάσα στους γονείς και στα παιδιά, γιατί είμαστε άνθρωποι</w:t>
      </w:r>
      <w:r>
        <w:rPr>
          <w:rFonts w:eastAsia="Times New Roman" w:cs="Times New Roman"/>
          <w:szCs w:val="24"/>
        </w:rPr>
        <w:t xml:space="preserve"> και αρρωσταίνουμε. Και στις πανελλήνιες εξετάσεις ξέρετε ότι το στρες των παιδιών είναι τεράστιο. Υπάρχουν και ασθένειες οι οποίες δημιουργούν περισσότερη ένταση στα παιδιά. </w:t>
      </w:r>
    </w:p>
    <w:p w14:paraId="670F59C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Εγώ θα σας πω κάτι που έτυχε να το ζήσω. Υπάρχει η ρευματοειδής αρθρίτιδα. Πάρα </w:t>
      </w:r>
      <w:r>
        <w:rPr>
          <w:rFonts w:eastAsia="Times New Roman" w:cs="Times New Roman"/>
          <w:szCs w:val="24"/>
        </w:rPr>
        <w:t>πολλά παιδιά πάσχουν απ’ αυτήν.</w:t>
      </w:r>
    </w:p>
    <w:p w14:paraId="670F59C9"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ΠΡΟΕΔΡΕΥΩΝ (Δημήτριος Κρεμαστινός):</w:t>
      </w:r>
      <w:r>
        <w:rPr>
          <w:rFonts w:eastAsia="Times New Roman" w:cs="Times New Roman"/>
          <w:szCs w:val="24"/>
        </w:rPr>
        <w:t xml:space="preserve"> Παρακαλώ, κυρία </w:t>
      </w:r>
      <w:proofErr w:type="spellStart"/>
      <w:r>
        <w:rPr>
          <w:rFonts w:eastAsia="Times New Roman" w:cs="Times New Roman"/>
          <w:szCs w:val="24"/>
        </w:rPr>
        <w:t>Κεφαλίδου</w:t>
      </w:r>
      <w:proofErr w:type="spellEnd"/>
      <w:r w:rsidRPr="00072229">
        <w:rPr>
          <w:rFonts w:eastAsia="Times New Roman" w:cs="Times New Roman"/>
          <w:szCs w:val="24"/>
        </w:rPr>
        <w:t xml:space="preserve">, </w:t>
      </w:r>
      <w:r>
        <w:rPr>
          <w:rFonts w:eastAsia="Times New Roman" w:cs="Times New Roman"/>
          <w:szCs w:val="24"/>
        </w:rPr>
        <w:t xml:space="preserve">ολοκληρώστε. </w:t>
      </w:r>
    </w:p>
    <w:p w14:paraId="670F59CA" w14:textId="77777777" w:rsidR="00D35489" w:rsidRDefault="0006190C">
      <w:pPr>
        <w:spacing w:after="0" w:line="600" w:lineRule="auto"/>
        <w:ind w:firstLine="709"/>
        <w:jc w:val="both"/>
        <w:rPr>
          <w:rFonts w:eastAsia="Times New Roman" w:cs="Times New Roman"/>
          <w:szCs w:val="24"/>
        </w:rPr>
      </w:pPr>
      <w:r w:rsidRPr="007109A9">
        <w:rPr>
          <w:rFonts w:eastAsia="Times New Roman" w:cs="Times New Roman"/>
          <w:b/>
          <w:szCs w:val="24"/>
        </w:rPr>
        <w:t>ΧΑΡΟΥΛΑ (ΧΑΡΑ) ΚΕΦΑΛΙΔΟΥ:</w:t>
      </w:r>
      <w:r>
        <w:rPr>
          <w:rFonts w:eastAsia="Times New Roman" w:cs="Times New Roman"/>
          <w:szCs w:val="24"/>
        </w:rPr>
        <w:t xml:space="preserve"> Ευχαριστώ πάρα πολύ για την κατανόηση, αλλά είναι πολύ σημαντικό, αφορά όλες τις ελληνικές οικογένειες.</w:t>
      </w:r>
      <w:r w:rsidRPr="009D3D78">
        <w:rPr>
          <w:rFonts w:eastAsia="Times New Roman" w:cs="Times New Roman"/>
          <w:szCs w:val="24"/>
        </w:rPr>
        <w:t xml:space="preserve"> </w:t>
      </w:r>
    </w:p>
    <w:p w14:paraId="670F59CB" w14:textId="77777777" w:rsidR="00D35489" w:rsidRDefault="0006190C">
      <w:pPr>
        <w:spacing w:after="0" w:line="600" w:lineRule="auto"/>
        <w:ind w:firstLine="709"/>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κτυπάει επανειλημμένα το κουδούνι λήξεως του χρόνου ομιλίας της κυρίας Βουλευτού)</w:t>
      </w:r>
    </w:p>
    <w:p w14:paraId="670F59CC"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ΓΕΩΡΓΙΟΣ ΑΚΡΙΩΤΗΣ:</w:t>
      </w:r>
      <w:r>
        <w:rPr>
          <w:rFonts w:eastAsia="Times New Roman" w:cs="Times New Roman"/>
          <w:szCs w:val="24"/>
        </w:rPr>
        <w:t xml:space="preserve"> Δεκαπέντε λεπτά έφθασε!</w:t>
      </w:r>
    </w:p>
    <w:p w14:paraId="670F59CD"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ΠΡΟΕΔΡΕΥΩΝ (Δημήτριος Κρεμαστινός):</w:t>
      </w:r>
      <w:r>
        <w:rPr>
          <w:rFonts w:eastAsia="Times New Roman" w:cs="Times New Roman"/>
          <w:szCs w:val="24"/>
        </w:rPr>
        <w:t xml:space="preserve"> Τι να κάνω; Να τη σταματήσω; </w:t>
      </w:r>
    </w:p>
    <w:p w14:paraId="670F59CE" w14:textId="77777777" w:rsidR="00D35489" w:rsidRDefault="00D35489">
      <w:pPr>
        <w:spacing w:after="0" w:line="600" w:lineRule="auto"/>
        <w:ind w:firstLine="720"/>
        <w:jc w:val="both"/>
        <w:rPr>
          <w:rFonts w:eastAsia="Times New Roman" w:cs="Times New Roman"/>
          <w:szCs w:val="24"/>
        </w:rPr>
      </w:pPr>
    </w:p>
    <w:p w14:paraId="670F59C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σας παρακαλώ ολοκληρώστε. Οι συνάδελφοι </w:t>
      </w:r>
      <w:r>
        <w:rPr>
          <w:rFonts w:eastAsia="Times New Roman" w:cs="Times New Roman"/>
          <w:szCs w:val="24"/>
        </w:rPr>
        <w:t>διαμαρτύρονται.</w:t>
      </w:r>
    </w:p>
    <w:p w14:paraId="670F59D0"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ΧΑΡΟΥΛΑ (ΧΑΡΑ) ΚΕΦΑΛΙΔΟΥ:</w:t>
      </w:r>
      <w:r>
        <w:rPr>
          <w:rFonts w:eastAsia="Times New Roman" w:cs="Times New Roman"/>
          <w:szCs w:val="24"/>
        </w:rPr>
        <w:t xml:space="preserve"> Στους επί </w:t>
      </w:r>
      <w:proofErr w:type="spellStart"/>
      <w:r>
        <w:rPr>
          <w:rFonts w:eastAsia="Times New Roman" w:cs="Times New Roman"/>
          <w:szCs w:val="24"/>
        </w:rPr>
        <w:t>πτυχίω</w:t>
      </w:r>
      <w:proofErr w:type="spellEnd"/>
      <w:r>
        <w:rPr>
          <w:rFonts w:eastAsia="Times New Roman" w:cs="Times New Roman"/>
          <w:szCs w:val="24"/>
        </w:rPr>
        <w:t xml:space="preserve"> φοιτητές στο πανεπιστήμιο τούς δίνετε τη δυνατότητα να συμμετέχουν σε όλα τα εξάμηνα, να δίνουν εξετάσεις σε όλες τις εξεταστικές. Λέτε εδώ ότι για λόγους ισονομίας θα εξετάζονται σε όλα τα μαθήματ</w:t>
      </w:r>
      <w:r>
        <w:rPr>
          <w:rFonts w:eastAsia="Times New Roman" w:cs="Times New Roman"/>
          <w:szCs w:val="24"/>
        </w:rPr>
        <w:t>α. Δηλαδή, δεν φτάνει μόνο που είναι άρρωστα, θα τα τιμωρήσουμε κιόλας.</w:t>
      </w:r>
    </w:p>
    <w:p w14:paraId="670F59D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Δείξτε μια «ευρύτητα», σας παρακαλώ πάρα πολύ, στο θέμα των εξετάσεων. </w:t>
      </w:r>
    </w:p>
    <w:p w14:paraId="670F59D2"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ΠΡΟΕΔΡΕΥΩΝ (Δημήτριος Κρεμαστινός):</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οι συνάδελφοι διαμαρτύρονται. Παρακαλώ, ολοκληρώστε.</w:t>
      </w:r>
    </w:p>
    <w:p w14:paraId="670F59D3"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ΚΩΝΣΤΑ</w:t>
      </w:r>
      <w:r w:rsidRPr="007109A9">
        <w:rPr>
          <w:rFonts w:eastAsia="Times New Roman" w:cs="Times New Roman"/>
          <w:b/>
          <w:szCs w:val="24"/>
        </w:rPr>
        <w:t>ΝΤΙΝΟΣ ΓΑΒΡΟΓΛΟΥ (Υπουργός Παιδείας, Έρευνας και Θρησκευμάτων):</w:t>
      </w:r>
      <w:r>
        <w:rPr>
          <w:rFonts w:eastAsia="Times New Roman" w:cs="Times New Roman"/>
          <w:szCs w:val="24"/>
        </w:rPr>
        <w:t xml:space="preserve"> Πείτε μια πρόταση.</w:t>
      </w:r>
    </w:p>
    <w:p w14:paraId="670F59D4"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ΧΑΡΟΥΛΑ (ΧΑΡΑ) ΚΕΦΑΛΙΔΟΥ:</w:t>
      </w:r>
      <w:r>
        <w:rPr>
          <w:rFonts w:eastAsia="Times New Roman" w:cs="Times New Roman"/>
          <w:szCs w:val="24"/>
        </w:rPr>
        <w:t xml:space="preserve"> Η πρόταση κατατέθηκε.</w:t>
      </w:r>
    </w:p>
    <w:p w14:paraId="670F59D5"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ΠΡΟΕΔΡΕΥΩΝ (Δημήτριος Κρεμαστινός):</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παρακαλώ, ολοκληρώνετε.</w:t>
      </w:r>
    </w:p>
    <w:p w14:paraId="670F59D6"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ΧΑΡΟΥΛΑ (ΧΑΡΑ) ΚΕΦΑΛΙΔΟΥ:</w:t>
      </w:r>
      <w:r>
        <w:rPr>
          <w:rFonts w:eastAsia="Times New Roman" w:cs="Times New Roman"/>
          <w:szCs w:val="24"/>
        </w:rPr>
        <w:t xml:space="preserve"> Κλείνω λέγοντας πως αυ</w:t>
      </w:r>
      <w:r>
        <w:rPr>
          <w:rFonts w:eastAsia="Times New Roman" w:cs="Times New Roman"/>
          <w:szCs w:val="24"/>
        </w:rPr>
        <w:t>τές οι κοινοβουλευτικές διαδικασίες δεν τιμούν κανέναν μας, είναι ντροπή, ευτελίζουν την αξία του νομοθετικού Σώματος και προσβάλλουν όλους μας.</w:t>
      </w:r>
    </w:p>
    <w:p w14:paraId="670F59D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Ευχαριστώ πάρα πολύ για την κατανόηση.</w:t>
      </w:r>
    </w:p>
    <w:p w14:paraId="670F59D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w:t>
      </w:r>
      <w:r>
        <w:rPr>
          <w:rFonts w:eastAsia="Times New Roman" w:cs="Times New Roman"/>
          <w:szCs w:val="24"/>
        </w:rPr>
        <w:t>ΜΑΡ)</w:t>
      </w:r>
    </w:p>
    <w:p w14:paraId="670F59D9"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ΠΡΟΕΔΡΕΥΩΝ (Δημήτριος Κρεμαστινός):</w:t>
      </w:r>
      <w:r>
        <w:rPr>
          <w:rFonts w:eastAsia="Times New Roman" w:cs="Times New Roman"/>
          <w:szCs w:val="24"/>
        </w:rPr>
        <w:t xml:space="preserve"> Τον λόγο έχει ο κ. Μιχαηλίδης, Βουλευτής του ΣΥΡΙΖΑ, για επτά λεπτά.</w:t>
      </w:r>
    </w:p>
    <w:p w14:paraId="670F59DA" w14:textId="77777777" w:rsidR="00D35489" w:rsidRDefault="0006190C">
      <w:pPr>
        <w:spacing w:after="0" w:line="600" w:lineRule="auto"/>
        <w:ind w:firstLine="720"/>
        <w:jc w:val="both"/>
        <w:rPr>
          <w:rFonts w:eastAsia="Times New Roman" w:cs="Times New Roman"/>
          <w:szCs w:val="24"/>
        </w:rPr>
      </w:pPr>
      <w:r w:rsidRPr="007109A9">
        <w:rPr>
          <w:rFonts w:eastAsia="Times New Roman" w:cs="Times New Roman"/>
          <w:b/>
          <w:szCs w:val="24"/>
        </w:rPr>
        <w:t>ΑΝΔΡΕΑΣ ΜΙΧΑΗΛΙΔΗΣ:</w:t>
      </w:r>
      <w:r>
        <w:rPr>
          <w:rFonts w:eastAsia="Times New Roman" w:cs="Times New Roman"/>
          <w:szCs w:val="24"/>
        </w:rPr>
        <w:t xml:space="preserve"> Κυρίες και κύριοι συνάδελφοι, το νομοσχέδιο που ψηφίζουμε σήμερα επιχειρεί να βάλει μια τάξη σε σειρά από θέματα του ευρύτερου</w:t>
      </w:r>
      <w:r>
        <w:rPr>
          <w:rFonts w:eastAsia="Times New Roman" w:cs="Times New Roman"/>
          <w:szCs w:val="24"/>
        </w:rPr>
        <w:t xml:space="preserve"> χώρου της παιδείας, όπως το Κρατικό Πιστοποιητικό Γλωσσομάθειας, την Εθνική Βιβλιοθήκη και τις άλλες δημόσιες βιβλιοθήκες, την ειδική αγωγή, τη μειονοτική εκπαίδευση, την τριτοβάθμια εκπαίδευση και έρευνα και άλλα.</w:t>
      </w:r>
    </w:p>
    <w:p w14:paraId="670F59D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αφιερώσω τον χρόνο που </w:t>
      </w:r>
      <w:r>
        <w:rPr>
          <w:rFonts w:eastAsia="Times New Roman" w:cs="Times New Roman"/>
          <w:szCs w:val="24"/>
        </w:rPr>
        <w:t>διαθέτω σε δύο όχι πρώτης γραμμής, ομολογουμένως, ζητήματα, που ρυθμίζει το Υπουργείο Παιδείας μέσα απ’ αυτό το νομοσχέδιο.</w:t>
      </w:r>
    </w:p>
    <w:p w14:paraId="670F59D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Το πρώτο ζήτημα αφορά την ίδρυση Τμήματος Οικονομίας και Διοίκησης Τουρισμού στη Χίο. Το Τμήμα αυτό θα είναι το τέταρτο της Σχολής Ε</w:t>
      </w:r>
      <w:r>
        <w:rPr>
          <w:rFonts w:eastAsia="Times New Roman" w:cs="Times New Roman"/>
          <w:szCs w:val="24"/>
        </w:rPr>
        <w:t>πιστημών Διοίκησης του Πανεπιστημίου Αιγαίου, που έχει έδρα τη Χίο. Με τη διάταξη αυτή, δηλαδή το άρθρο 26, ουσιαστικά τερματίζεται με αυτόν τον τρόπο η περιπέτεια ίδρυσης του συγκεκριμένου τμήματος, που ξεκινά το 2009. Πολύ συνοπτικά θα πρέπει να πω ότι τ</w:t>
      </w:r>
      <w:r>
        <w:rPr>
          <w:rFonts w:eastAsia="Times New Roman" w:cs="Times New Roman"/>
          <w:szCs w:val="24"/>
        </w:rPr>
        <w:t xml:space="preserve">ο τμήμα αυτό αρχικά είχε ιδρυθεί με προεδρικό διάταγμα το 2009 στην πραγματικότητα, όμως, ουδέποτε λειτούργησε. Ενώ το 2013 καταργήθηκε και τυπικά από την τότε συγκυβέρνηση στο πλαίσιο του προγράμματος «ΑΘΗΝΑ». </w:t>
      </w:r>
    </w:p>
    <w:p w14:paraId="670F59D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Πριν από λίγους μήνες, τον Σεπτέμβριο του 20</w:t>
      </w:r>
      <w:r>
        <w:rPr>
          <w:rFonts w:eastAsia="Times New Roman" w:cs="Times New Roman"/>
          <w:szCs w:val="24"/>
        </w:rPr>
        <w:t>16, η Σύγκλητος του Πανεπιστημίου Αιγαίου ομόφωνα εισηγήθηκε την επανίδρυση ουσιαστικά του Τμήματος Οικονομίας και Διοίκησης Τουρισμού. Το αίτημα αυτό του Πανεπιστημίου Αιγαίου, το οποίο προφανώς στήριξε το σύνολο της τοπικής κοινωνίας, ικανοποιεί με το άρ</w:t>
      </w:r>
      <w:r>
        <w:rPr>
          <w:rFonts w:eastAsia="Times New Roman" w:cs="Times New Roman"/>
          <w:szCs w:val="24"/>
        </w:rPr>
        <w:t>θρο 26 σήμερα το Υπουργείο Παιδείας με το σχέδιο νόμου το οποίο κατέθεσε.</w:t>
      </w:r>
    </w:p>
    <w:p w14:paraId="670F59D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Θα ήθελα να υπογραμμίσω πως η ικανοποίηση αυτού του αιτήματος εδράζεται κατά κύριο λόγο σε επιστημονικές ανάγκες και ταυτόχρονα διευκολύνθηκε από το στέρεο ακαδημαϊκό υπόβαθρο της Σχ</w:t>
      </w:r>
      <w:r>
        <w:rPr>
          <w:rFonts w:eastAsia="Times New Roman" w:cs="Times New Roman"/>
          <w:szCs w:val="24"/>
        </w:rPr>
        <w:t>ολής Επιστημών της Διοίκησης, αλλά και στη συνάφεια των γνωστικών αντικειμένων αυτών με του τουρισμού. Ενδεικτικά αναφέρω ότι ήδη από το 1996 λειτουργεί κατεύθυνση τουρισμού στο προπτυχιακό πρόγραμμα σπουδών στο Τμήμα Διοίκησης Επιχειρήσεων ενώ από το 1997</w:t>
      </w:r>
      <w:r>
        <w:rPr>
          <w:rFonts w:eastAsia="Times New Roman" w:cs="Times New Roman"/>
          <w:szCs w:val="24"/>
        </w:rPr>
        <w:t xml:space="preserve"> λειτουργεί το </w:t>
      </w:r>
      <w:proofErr w:type="spellStart"/>
      <w:r>
        <w:rPr>
          <w:rFonts w:eastAsia="Times New Roman" w:cs="Times New Roman"/>
          <w:szCs w:val="24"/>
        </w:rPr>
        <w:t>διατμηματικό</w:t>
      </w:r>
      <w:proofErr w:type="spellEnd"/>
      <w:r>
        <w:rPr>
          <w:rFonts w:eastAsia="Times New Roman" w:cs="Times New Roman"/>
          <w:szCs w:val="24"/>
        </w:rPr>
        <w:t xml:space="preserve"> πρόγραμμα μεταπτυχιακών σπουδών Σχεδιασμός, Διοίκηση και Πολιτική του Τουρισμού στη Σχολή Επιστημών της Διοίκησης. Επιπροσθέτως δε από το 2000 λειτουργεί και το Εργαστήριο Τουριστικών Ερευνών και Μελετών.</w:t>
      </w:r>
    </w:p>
    <w:p w14:paraId="670F59DF" w14:textId="77777777" w:rsidR="00D35489" w:rsidRDefault="0006190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Θεωρώ, λοιπόν, πως το υ</w:t>
      </w:r>
      <w:r>
        <w:rPr>
          <w:rFonts w:eastAsia="Times New Roman" w:cs="Times New Roman"/>
          <w:szCs w:val="24"/>
        </w:rPr>
        <w:t xml:space="preserve">πό ίδρυση Τμήμα Οικονομίας και Διοίκησης Τουρισμού στη Χίο συγκεντρώνει όλες τις προϋποθέσεις, ώστε να επιτύχει τρεις κρίσιμους στόχους. Πρώτον, να συνεισφέρει από κοινού με το Τμήμα Τουριστικών Σπουδών του Πανεπιστημίου Πειραιά, που επίσης ιδρύεται με το </w:t>
      </w:r>
      <w:r>
        <w:rPr>
          <w:rFonts w:eastAsia="Times New Roman" w:cs="Times New Roman"/>
          <w:szCs w:val="24"/>
        </w:rPr>
        <w:t>άρθρο 26, στη θεραπεία ενός επιστημονικού αντικειμένου εξαιρετικά κρίσιμου για την οικονομική ανάπτυξη των νησιών και της χώρας γενικότερα.</w:t>
      </w:r>
    </w:p>
    <w:p w14:paraId="670F59E0" w14:textId="77777777" w:rsidR="00D35489" w:rsidRDefault="0006190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 ενισχύει έτι περαιτέρω το ακαδημαϊκό προφίλ και την εξωστρέφεια της Σχολής Επιστημών της Διοίκησης του Παν</w:t>
      </w:r>
      <w:r>
        <w:rPr>
          <w:rFonts w:eastAsia="Times New Roman" w:cs="Times New Roman"/>
          <w:szCs w:val="24"/>
        </w:rPr>
        <w:t xml:space="preserve">επιστημίου Αιγαίου, ένα ίδρυμα το οποίο –υπενθυμίζω- παρά τις αδυναμίες που ο ίδιος ο </w:t>
      </w:r>
      <w:proofErr w:type="spellStart"/>
      <w:r>
        <w:rPr>
          <w:rFonts w:eastAsia="Times New Roman" w:cs="Times New Roman"/>
          <w:szCs w:val="24"/>
        </w:rPr>
        <w:t>πολυνησιωτικός</w:t>
      </w:r>
      <w:proofErr w:type="spellEnd"/>
      <w:r>
        <w:rPr>
          <w:rFonts w:eastAsia="Times New Roman" w:cs="Times New Roman"/>
          <w:szCs w:val="24"/>
        </w:rPr>
        <w:t xml:space="preserve"> χαρακτήρας του συνεπάγεται, σημειώνει εξαιρετικές επιδόσεις, όπως για παράδειγμα, πρόσφατα στην ανακοινωθείσα Έκθεση Εξωτερικής Αξιολόγησης της ΑΔΙΠ. </w:t>
      </w:r>
    </w:p>
    <w:p w14:paraId="670F59E1" w14:textId="77777777" w:rsidR="00D35489" w:rsidRDefault="0006190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Τρίτ</w:t>
      </w:r>
      <w:r>
        <w:rPr>
          <w:rFonts w:eastAsia="Times New Roman" w:cs="Times New Roman"/>
          <w:szCs w:val="24"/>
        </w:rPr>
        <w:t>ον, θα συνεισφέρει στην οικονομική και κοινωνική αλλά και πολιτιστική ζωή της Χίου, ενός εκ των νησιών του Αιγαίου που έχουν ανάγκη αυτή την περίοδο τις αναπτυξιακές κινήσεις λόγω της υπάρχουσας κρίσης, όπως ξέρουμε, με τις ροές, που δέχεται λόγω του προσφ</w:t>
      </w:r>
      <w:r>
        <w:rPr>
          <w:rFonts w:eastAsia="Times New Roman" w:cs="Times New Roman"/>
          <w:szCs w:val="24"/>
        </w:rPr>
        <w:t>υγικού και μεταναστευτικού ζητήματος.</w:t>
      </w:r>
    </w:p>
    <w:p w14:paraId="670F59E2" w14:textId="77777777" w:rsidR="00D35489" w:rsidRDefault="0006190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δεύτερο ζήτημα, στο οποίο θα ήθελα να αναφερθώ, αφορά στην πρόβλεψη της παραγράφου 2 του άρθρου 12, με το οποίο αποκαθίστανται τρόπον τινά κάποια προβλήματα που έχουν δημιουργηθεί από την εφαρμογή των προβλέψεων του</w:t>
      </w:r>
      <w:r>
        <w:rPr>
          <w:rFonts w:eastAsia="Times New Roman" w:cs="Times New Roman"/>
          <w:szCs w:val="24"/>
        </w:rPr>
        <w:t xml:space="preserve"> άρθρου 40 του ν.4403/2016 σχετικά με τους κατ’ ιδίαν διδαχθέντες. </w:t>
      </w:r>
    </w:p>
    <w:p w14:paraId="670F59E3" w14:textId="77777777" w:rsidR="00D35489" w:rsidRDefault="0006190C">
      <w:pPr>
        <w:spacing w:after="0" w:line="600" w:lineRule="auto"/>
        <w:ind w:firstLine="720"/>
        <w:jc w:val="both"/>
        <w:rPr>
          <w:rFonts w:eastAsia="Times New Roman" w:cs="Times New Roman"/>
          <w:szCs w:val="24"/>
        </w:rPr>
      </w:pPr>
      <w:r w:rsidRPr="00090E18">
        <w:rPr>
          <w:rFonts w:eastAsia="Times New Roman" w:cs="Times New Roman"/>
          <w:szCs w:val="24"/>
        </w:rPr>
        <w:t>(Στο σημείο αυτό τη</w:t>
      </w:r>
      <w:r>
        <w:rPr>
          <w:rFonts w:eastAsia="Times New Roman" w:cs="Times New Roman"/>
          <w:szCs w:val="24"/>
        </w:rPr>
        <w:t>ν Προεδρική Έδρα καταλαμβάνει η Γ΄</w:t>
      </w:r>
      <w:r w:rsidRPr="00090E18">
        <w:rPr>
          <w:rFonts w:eastAsia="Times New Roman" w:cs="Times New Roman"/>
          <w:szCs w:val="24"/>
        </w:rPr>
        <w:t xml:space="preserve"> Αντιπρόεδρος της Βουλής κ. </w:t>
      </w:r>
      <w:r w:rsidRPr="00174558">
        <w:rPr>
          <w:rFonts w:eastAsia="Times New Roman" w:cs="Times New Roman"/>
          <w:b/>
          <w:szCs w:val="24"/>
        </w:rPr>
        <w:t>ΑΝΑΣΤΑΣΙΑ ΧΡΙΣΤΟΔΟΥΛΟΠΟΥΛΟΥ</w:t>
      </w:r>
      <w:r>
        <w:rPr>
          <w:rFonts w:eastAsia="Times New Roman" w:cs="Times New Roman"/>
          <w:szCs w:val="24"/>
        </w:rPr>
        <w:t>)</w:t>
      </w:r>
    </w:p>
    <w:p w14:paraId="670F59E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Συγκεκριμένα, αναφέρομαι στη μεταβατική ρύθμιση, η οποία επιτρέπει σε σπουδαστ</w:t>
      </w:r>
      <w:r>
        <w:rPr>
          <w:rFonts w:eastAsia="Times New Roman" w:cs="Times New Roman"/>
          <w:szCs w:val="24"/>
        </w:rPr>
        <w:t>ές Γ΄ τάξης των ΕΠΑΛ και της Δ΄ τάξης των εσπερινών ΕΠΑΛ, οι οποίοι εργάζονται και ως ναυτικοί, να ολοκληρώνουν απρόσκοπτα τις σπουδές τους. Ειδικότερα, η διάταξη αυτή προβλέπει πως και για τους σπουδαστές των τομέων πλοιάρχων και μηχανικών Εμπορικού Ναυτι</w:t>
      </w:r>
      <w:r>
        <w:rPr>
          <w:rFonts w:eastAsia="Times New Roman" w:cs="Times New Roman"/>
          <w:szCs w:val="24"/>
        </w:rPr>
        <w:t xml:space="preserve">κού δεν θα λαμβάνονται υπ’ </w:t>
      </w:r>
      <w:proofErr w:type="spellStart"/>
      <w:r>
        <w:rPr>
          <w:rFonts w:eastAsia="Times New Roman" w:cs="Times New Roman"/>
          <w:szCs w:val="24"/>
        </w:rPr>
        <w:t>όψιν</w:t>
      </w:r>
      <w:proofErr w:type="spellEnd"/>
      <w:r>
        <w:rPr>
          <w:rFonts w:eastAsia="Times New Roman" w:cs="Times New Roman"/>
          <w:szCs w:val="24"/>
        </w:rPr>
        <w:t xml:space="preserve"> οι απουσίες που κάνουν κατά την περίοδο που απασχολούνται ως προσωπικό σε πλοία.</w:t>
      </w:r>
    </w:p>
    <w:p w14:paraId="670F59E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Θεωρώ, λοιπόν, πως οι δύο διατάξεις, στις οποίες αναφέρθηκα, κινούνται στο γενικότερο πνεύμα του νομοσχεδίου, καθώς ανταποκρίνονται θετικά σε ε</w:t>
      </w:r>
      <w:r>
        <w:rPr>
          <w:rFonts w:eastAsia="Times New Roman" w:cs="Times New Roman"/>
          <w:szCs w:val="24"/>
        </w:rPr>
        <w:t xml:space="preserve">ύλογα αιτήματα κοινωνικών ομάδων και διευθετούν με έναν ενδεδειγμένο τρόπο εκκρεμή ζητήματα. </w:t>
      </w:r>
    </w:p>
    <w:p w14:paraId="670F59E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Ευχαριστώ.</w:t>
      </w:r>
    </w:p>
    <w:p w14:paraId="670F59E7" w14:textId="77777777" w:rsidR="00D35489" w:rsidRDefault="0006190C">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70F59E8"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670F59E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έχετε τον λόγο.</w:t>
      </w:r>
    </w:p>
    <w:p w14:paraId="670F59EA"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ΕΜΜΑΝΟΥΗΛ </w:t>
      </w:r>
      <w:r>
        <w:rPr>
          <w:rFonts w:eastAsia="Times New Roman" w:cs="Times New Roman"/>
          <w:b/>
          <w:szCs w:val="24"/>
        </w:rPr>
        <w:t>ΚΟΝΣΟΛΑΣ:</w:t>
      </w:r>
      <w:r>
        <w:rPr>
          <w:rFonts w:eastAsia="Times New Roman" w:cs="Times New Roman"/>
          <w:szCs w:val="24"/>
        </w:rPr>
        <w:t xml:space="preserve"> Ευχαριστώ πολύ, κυρία Πρόεδρε.</w:t>
      </w:r>
    </w:p>
    <w:p w14:paraId="670F59E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πράγματι, όπως λέει η εκλεκτή συνάδελφος, να ακούσουμε και τη Ρόδο. Μόνο που δεν θα μπω στον πειρασμό να απαντήσω στον κ. Μιχαηλίδη, γιατί το πρόβλημά μου, κύριε Υπουργ</w:t>
      </w:r>
      <w:r>
        <w:rPr>
          <w:rFonts w:eastAsia="Times New Roman" w:cs="Times New Roman"/>
          <w:szCs w:val="24"/>
        </w:rPr>
        <w:t xml:space="preserve">έ, δεν είναι η Χίος ή η Ρόδος. </w:t>
      </w:r>
    </w:p>
    <w:p w14:paraId="670F59E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Εγώ θέλω να πω από την αρχή από αυτό το Βήμα, ότι για τον Υπουργό μας, για τον Υπουργό Παιδείας, έχω μιλήσει δημόσια. Τον τιμώ ιδιαίτερα. Και τον τιμώ παρ’ ότι έχω τεράστιες και θεμελιώδεις πολιτικές διαφορές. Όμως, δεν φαντ</w:t>
      </w:r>
      <w:r>
        <w:rPr>
          <w:rFonts w:eastAsia="Times New Roman" w:cs="Times New Roman"/>
          <w:szCs w:val="24"/>
        </w:rPr>
        <w:t xml:space="preserve">αζόμουν ότι ο κ. </w:t>
      </w:r>
      <w:proofErr w:type="spellStart"/>
      <w:r>
        <w:rPr>
          <w:rFonts w:eastAsia="Times New Roman" w:cs="Times New Roman"/>
          <w:szCs w:val="24"/>
        </w:rPr>
        <w:t>Γαβρόγλου</w:t>
      </w:r>
      <w:proofErr w:type="spellEnd"/>
      <w:r>
        <w:rPr>
          <w:rFonts w:eastAsia="Times New Roman" w:cs="Times New Roman"/>
          <w:szCs w:val="24"/>
        </w:rPr>
        <w:t xml:space="preserve">, συνάδελφος πανεπιστημιακός, θα ακολουθούσε μια πεπατημένη -η </w:t>
      </w:r>
      <w:proofErr w:type="spellStart"/>
      <w:r>
        <w:rPr>
          <w:rFonts w:eastAsia="Times New Roman" w:cs="Times New Roman"/>
          <w:szCs w:val="24"/>
        </w:rPr>
        <w:t>εισηγήτριά</w:t>
      </w:r>
      <w:proofErr w:type="spellEnd"/>
      <w:r>
        <w:rPr>
          <w:rFonts w:eastAsia="Times New Roman" w:cs="Times New Roman"/>
          <w:szCs w:val="24"/>
        </w:rPr>
        <w:t xml:space="preserve"> μας κ. </w:t>
      </w:r>
      <w:proofErr w:type="spellStart"/>
      <w:r>
        <w:rPr>
          <w:rFonts w:eastAsia="Times New Roman" w:cs="Times New Roman"/>
          <w:szCs w:val="24"/>
        </w:rPr>
        <w:t>Κεραμέως</w:t>
      </w:r>
      <w:proofErr w:type="spellEnd"/>
      <w:r>
        <w:rPr>
          <w:rFonts w:eastAsia="Times New Roman" w:cs="Times New Roman"/>
          <w:szCs w:val="24"/>
        </w:rPr>
        <w:t xml:space="preserve"> το είπε πάρα πολύ γλαφυρά και ωραία- που είναι άρρωστη, παραβιάζει τα ηθικά</w:t>
      </w:r>
      <w:r w:rsidRPr="00195BB9">
        <w:rPr>
          <w:rFonts w:eastAsia="Times New Roman" w:cs="Times New Roman"/>
          <w:szCs w:val="24"/>
        </w:rPr>
        <w:t xml:space="preserve"> </w:t>
      </w:r>
      <w:r>
        <w:rPr>
          <w:rFonts w:eastAsia="Times New Roman" w:cs="Times New Roman"/>
          <w:szCs w:val="24"/>
        </w:rPr>
        <w:t xml:space="preserve">και τα πολιτικά όρια που έχουμε συνηθίσει πολλές δεκαετίες τώρα </w:t>
      </w:r>
      <w:r>
        <w:rPr>
          <w:rFonts w:eastAsia="Times New Roman" w:cs="Times New Roman"/>
          <w:szCs w:val="24"/>
        </w:rPr>
        <w:t xml:space="preserve">σε αυτή την Αίθουσα. </w:t>
      </w:r>
    </w:p>
    <w:p w14:paraId="670F59E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Και ξέρετε κάτι, κύριε Υπουργέ; Θα περίμενα από εσάς ειλικρινά να ακολουθήσετε κάτι διαφορετικό, να υπάρχει μια συνταγματικά και νόμιμη, δομημένη συζήτηση στην Εθνική Αντιπροσωπεία, χωρίς σκοπιμότητες και χωρίς να συζητάμε ένα ρυθμιστ</w:t>
      </w:r>
      <w:r>
        <w:rPr>
          <w:rFonts w:eastAsia="Times New Roman" w:cs="Times New Roman"/>
          <w:szCs w:val="24"/>
        </w:rPr>
        <w:t xml:space="preserve">ικό θέμα του Κρατικού Πιστοποιητικού Γλωσσομάθειας με ένα νομοσχέδιο που μόνο δύο άρθρα είναι αφιερωμένα σε αυτό. Άρα ούτε εσείς, δυστυχώς, δεν αποτελείτε εξαίρεση από τον κανόνα. </w:t>
      </w:r>
    </w:p>
    <w:p w14:paraId="670F59E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Και, ξέρετε, πρόκειται για ένα νομοσχέδιο συρραφής, κύριε Πρόεδρε και κύριε</w:t>
      </w:r>
      <w:r>
        <w:rPr>
          <w:rFonts w:eastAsia="Times New Roman" w:cs="Times New Roman"/>
          <w:szCs w:val="24"/>
        </w:rPr>
        <w:t xml:space="preserve"> Υπουργέ. Η Κυβέρνηση προσπαθεί να εγκλωβίσει τη Βουλή, φέρνοντας άσχετες μεταξύ τους ρυθμίσεις στο ίδιο άρθρο. Πολύ καλά το είπε ένας συνάδελφος από την Αντιπολίτευση: Φαίνεται ότι είναι ένα πολυνομοσχέδιο συρραφής. Αυτή είναι η αλήθεια.</w:t>
      </w:r>
    </w:p>
    <w:p w14:paraId="670F59EF" w14:textId="77777777" w:rsidR="00D35489" w:rsidRDefault="0006190C">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Γιατί, </w:t>
      </w:r>
      <w:r w:rsidRPr="006F69C9">
        <w:rPr>
          <w:rFonts w:eastAsia="Times New Roman" w:cs="Times New Roman"/>
          <w:bCs/>
          <w:shd w:val="clear" w:color="auto" w:fill="FFFFFF"/>
        </w:rPr>
        <w:t>κύριε Υπου</w:t>
      </w:r>
      <w:r w:rsidRPr="006F69C9">
        <w:rPr>
          <w:rFonts w:eastAsia="Times New Roman" w:cs="Times New Roman"/>
          <w:bCs/>
          <w:shd w:val="clear" w:color="auto" w:fill="FFFFFF"/>
        </w:rPr>
        <w:t>ργέ</w:t>
      </w:r>
      <w:r>
        <w:rPr>
          <w:rFonts w:eastAsia="Times New Roman" w:cs="Times New Roman"/>
          <w:bCs/>
          <w:shd w:val="clear" w:color="auto" w:fill="FFFFFF"/>
        </w:rPr>
        <w:t xml:space="preserve">, εάν θέλατε να ρυθμίσουμε συνολικά τα ζητήματα που αφορούν τόσα πολλά θέματα, θα είχαν έρθει στην Επιτροπή Μορφωτικών Υποθέσεων. Θα μπορούσαμε να συζητήσουμε </w:t>
      </w:r>
      <w:r w:rsidRPr="00E17898">
        <w:rPr>
          <w:rFonts w:eastAsia="Times New Roman" w:cs="Times New Roman"/>
          <w:bCs/>
          <w:shd w:val="clear" w:color="auto" w:fill="FFFFFF"/>
        </w:rPr>
        <w:t>χωρίς</w:t>
      </w:r>
      <w:r>
        <w:rPr>
          <w:rFonts w:eastAsia="Times New Roman" w:cs="Times New Roman"/>
          <w:bCs/>
          <w:shd w:val="clear" w:color="auto" w:fill="FFFFFF"/>
        </w:rPr>
        <w:t xml:space="preserve"> σκοπιμότητες στο πλαίσιο του εθνικού διαλόγου για τα θέματα αυτά, τα οποία καταθέτετε στο </w:t>
      </w:r>
      <w:r w:rsidRPr="006F69C9">
        <w:rPr>
          <w:rFonts w:eastAsia="Times New Roman" w:cs="Times New Roman"/>
          <w:bCs/>
          <w:shd w:val="clear" w:color="auto" w:fill="FFFFFF"/>
        </w:rPr>
        <w:t>νομοσχέδιο</w:t>
      </w:r>
      <w:r>
        <w:rPr>
          <w:rFonts w:eastAsia="Times New Roman" w:cs="Times New Roman"/>
          <w:bCs/>
          <w:shd w:val="clear" w:color="auto" w:fill="FFFFFF"/>
        </w:rPr>
        <w:t xml:space="preserve">. Μόνο δύο </w:t>
      </w:r>
      <w:r w:rsidRPr="006F69C9">
        <w:rPr>
          <w:rFonts w:eastAsia="Times New Roman"/>
          <w:bCs/>
          <w:shd w:val="clear" w:color="auto" w:fill="FFFFFF"/>
        </w:rPr>
        <w:t>άρθρ</w:t>
      </w:r>
      <w:r>
        <w:rPr>
          <w:rFonts w:eastAsia="Times New Roman"/>
          <w:bCs/>
          <w:shd w:val="clear" w:color="auto" w:fill="FFFFFF"/>
        </w:rPr>
        <w:t xml:space="preserve">α από τα τριάντα του </w:t>
      </w:r>
      <w:r w:rsidRPr="006F69C9">
        <w:rPr>
          <w:rFonts w:eastAsia="Times New Roman"/>
          <w:bCs/>
          <w:shd w:val="clear" w:color="auto" w:fill="FFFFFF"/>
        </w:rPr>
        <w:t>νομοσχεδίου</w:t>
      </w:r>
      <w:r>
        <w:rPr>
          <w:rFonts w:eastAsia="Times New Roman"/>
          <w:bCs/>
          <w:shd w:val="clear" w:color="auto" w:fill="FFFFFF"/>
        </w:rPr>
        <w:t xml:space="preserve"> αναφέρονται σε αυτό το οποίο ο τίτλος του </w:t>
      </w:r>
      <w:r w:rsidRPr="006F69C9">
        <w:rPr>
          <w:rFonts w:eastAsia="Times New Roman"/>
          <w:bCs/>
          <w:shd w:val="clear" w:color="auto" w:fill="FFFFFF"/>
        </w:rPr>
        <w:t>νομοσχεδίου</w:t>
      </w:r>
      <w:r>
        <w:rPr>
          <w:rFonts w:eastAsia="Times New Roman"/>
          <w:bCs/>
          <w:shd w:val="clear" w:color="auto" w:fill="FFFFFF"/>
        </w:rPr>
        <w:t xml:space="preserve"> λέει, όπως κατατέθηκε από εσάς στη </w:t>
      </w:r>
      <w:r w:rsidRPr="006F69C9">
        <w:rPr>
          <w:rFonts w:eastAsia="Times New Roman"/>
          <w:bCs/>
          <w:shd w:val="clear" w:color="auto" w:fill="FFFFFF"/>
        </w:rPr>
        <w:t>Βουλή</w:t>
      </w:r>
      <w:r>
        <w:rPr>
          <w:rFonts w:eastAsia="Times New Roman"/>
          <w:bCs/>
          <w:shd w:val="clear" w:color="auto" w:fill="FFFFFF"/>
        </w:rPr>
        <w:t xml:space="preserve">. </w:t>
      </w:r>
    </w:p>
    <w:p w14:paraId="670F59F0"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Ανακοινώσα</w:t>
      </w:r>
      <w:r>
        <w:rPr>
          <w:rFonts w:eastAsia="Times New Roman"/>
          <w:bCs/>
          <w:shd w:val="clear" w:color="auto" w:fill="FFFFFF"/>
        </w:rPr>
        <w:t xml:space="preserve">τε, </w:t>
      </w:r>
      <w:r w:rsidRPr="006F69C9">
        <w:rPr>
          <w:rFonts w:eastAsia="Times New Roman"/>
          <w:bCs/>
          <w:shd w:val="clear" w:color="auto" w:fill="FFFFFF"/>
        </w:rPr>
        <w:t>κύριε Υπουργέ</w:t>
      </w:r>
      <w:r>
        <w:rPr>
          <w:rFonts w:eastAsia="Times New Roman"/>
          <w:bCs/>
          <w:shd w:val="clear" w:color="auto" w:fill="FFFFFF"/>
        </w:rPr>
        <w:t xml:space="preserve">, τη σύσταση της επιτροπής για τα οικονομικά της εκπαίδευσης, κάτι </w:t>
      </w:r>
      <w:r w:rsidRPr="006F69C9">
        <w:rPr>
          <w:rFonts w:eastAsia="Times New Roman"/>
          <w:bCs/>
          <w:shd w:val="clear" w:color="auto" w:fill="FFFFFF"/>
        </w:rPr>
        <w:t>ιδιαίτερα</w:t>
      </w:r>
      <w:r>
        <w:rPr>
          <w:rFonts w:eastAsia="Times New Roman"/>
          <w:bCs/>
          <w:shd w:val="clear" w:color="auto" w:fill="FFFFFF"/>
        </w:rPr>
        <w:t xml:space="preserve"> σημαντικό για τα πανεπιστήμιά μας –τα γνωρίζετε, τα βιώνετε και εσείς ως πανεπιστημιακός– η </w:t>
      </w:r>
      <w:r w:rsidRPr="006F69C9">
        <w:rPr>
          <w:rFonts w:eastAsia="Times New Roman"/>
          <w:bCs/>
          <w:shd w:val="clear" w:color="auto" w:fill="FFFFFF"/>
        </w:rPr>
        <w:t>λειτουργία</w:t>
      </w:r>
      <w:r>
        <w:rPr>
          <w:rFonts w:eastAsia="Times New Roman"/>
          <w:bCs/>
          <w:shd w:val="clear" w:color="auto" w:fill="FFFFFF"/>
        </w:rPr>
        <w:t xml:space="preserve"> των οποίων </w:t>
      </w:r>
      <w:r w:rsidRPr="006F69C9">
        <w:rPr>
          <w:rFonts w:eastAsia="Times New Roman"/>
          <w:bCs/>
          <w:shd w:val="clear" w:color="auto" w:fill="FFFFFF"/>
        </w:rPr>
        <w:t>είναι</w:t>
      </w:r>
      <w:r>
        <w:rPr>
          <w:rFonts w:eastAsia="Times New Roman"/>
          <w:bCs/>
          <w:shd w:val="clear" w:color="auto" w:fill="FFFFFF"/>
        </w:rPr>
        <w:t xml:space="preserve"> οριακή. Αναρωτιέμαι, </w:t>
      </w:r>
      <w:r w:rsidRPr="006F69C9">
        <w:rPr>
          <w:rFonts w:eastAsia="Times New Roman"/>
          <w:bCs/>
          <w:shd w:val="clear" w:color="auto" w:fill="FFFFFF"/>
        </w:rPr>
        <w:t>όμως</w:t>
      </w:r>
      <w:r>
        <w:rPr>
          <w:rFonts w:eastAsia="Times New Roman"/>
          <w:bCs/>
          <w:shd w:val="clear" w:color="auto" w:fill="FFFFFF"/>
        </w:rPr>
        <w:t>, πώς θα λειτουργ</w:t>
      </w:r>
      <w:r>
        <w:rPr>
          <w:rFonts w:eastAsia="Times New Roman"/>
          <w:bCs/>
          <w:shd w:val="clear" w:color="auto" w:fill="FFFFFF"/>
        </w:rPr>
        <w:t xml:space="preserve">ήσει μια τέτοια επιτροπή, όταν αυτή η </w:t>
      </w:r>
      <w:r w:rsidRPr="006F69C9">
        <w:rPr>
          <w:rFonts w:eastAsia="Times New Roman"/>
          <w:bCs/>
          <w:shd w:val="clear" w:color="auto" w:fill="FFFFFF"/>
        </w:rPr>
        <w:t>Κυβέρνηση</w:t>
      </w:r>
      <w:r>
        <w:rPr>
          <w:rFonts w:eastAsia="Times New Roman"/>
          <w:bCs/>
          <w:shd w:val="clear" w:color="auto" w:fill="FFFFFF"/>
        </w:rPr>
        <w:t xml:space="preserve"> </w:t>
      </w:r>
      <w:r w:rsidRPr="006F69C9">
        <w:rPr>
          <w:rFonts w:eastAsia="Times New Roman"/>
          <w:bCs/>
          <w:shd w:val="clear" w:color="auto" w:fill="FFFFFF"/>
        </w:rPr>
        <w:t>έχει</w:t>
      </w:r>
      <w:r>
        <w:rPr>
          <w:rFonts w:eastAsia="Times New Roman"/>
          <w:bCs/>
          <w:shd w:val="clear" w:color="auto" w:fill="FFFFFF"/>
        </w:rPr>
        <w:t xml:space="preserve"> πραγματικά εγκλωβιστεί σε εμμονές και ιδεοληψίες.</w:t>
      </w:r>
    </w:p>
    <w:p w14:paraId="670F59F1"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 xml:space="preserve">Η πολιτική σας μέχρι τώρα απομακρύνεται από την πραγματικότητα, αφού θέλει την Ελλάδα να </w:t>
      </w:r>
      <w:r w:rsidRPr="007E5880">
        <w:rPr>
          <w:rFonts w:eastAsia="Times New Roman"/>
          <w:bCs/>
          <w:shd w:val="clear" w:color="auto" w:fill="FFFFFF"/>
        </w:rPr>
        <w:t>είναι</w:t>
      </w:r>
      <w:r>
        <w:rPr>
          <w:rFonts w:eastAsia="Times New Roman"/>
          <w:bCs/>
          <w:shd w:val="clear" w:color="auto" w:fill="FFFFFF"/>
        </w:rPr>
        <w:t xml:space="preserve"> η μοναδική χώρα στην Ευρώπη που δεν </w:t>
      </w:r>
      <w:r w:rsidRPr="006F69C9">
        <w:rPr>
          <w:rFonts w:eastAsia="Times New Roman"/>
          <w:bCs/>
          <w:shd w:val="clear" w:color="auto" w:fill="FFFFFF"/>
        </w:rPr>
        <w:t>έχει</w:t>
      </w:r>
      <w:r>
        <w:rPr>
          <w:rFonts w:eastAsia="Times New Roman"/>
          <w:bCs/>
          <w:shd w:val="clear" w:color="auto" w:fill="FFFFFF"/>
        </w:rPr>
        <w:t xml:space="preserve"> μη κρατικά πανεπι</w:t>
      </w:r>
      <w:r>
        <w:rPr>
          <w:rFonts w:eastAsia="Times New Roman"/>
          <w:bCs/>
          <w:shd w:val="clear" w:color="auto" w:fill="FFFFFF"/>
        </w:rPr>
        <w:t xml:space="preserve">στήμια και αφού η </w:t>
      </w:r>
      <w:r w:rsidRPr="006F69C9">
        <w:rPr>
          <w:rFonts w:eastAsia="Times New Roman"/>
          <w:bCs/>
          <w:shd w:val="clear" w:color="auto" w:fill="FFFFFF"/>
        </w:rPr>
        <w:t>Κυβέρνηση</w:t>
      </w:r>
      <w:r>
        <w:rPr>
          <w:rFonts w:eastAsia="Times New Roman"/>
          <w:bCs/>
          <w:shd w:val="clear" w:color="auto" w:fill="FFFFFF"/>
        </w:rPr>
        <w:t xml:space="preserve"> αντιμετωπίζει αρνητικά την προοπτική αγγλόφωνων τμημάτων στα πανεπιστήμιά μας, που θα μπορούσαν να απευθύνονται σε αλλοδαπούς φοιτητές και </w:t>
      </w:r>
      <w:r w:rsidRPr="006F69C9">
        <w:rPr>
          <w:rFonts w:eastAsia="Times New Roman"/>
          <w:bCs/>
          <w:shd w:val="clear" w:color="auto" w:fill="FFFFFF"/>
        </w:rPr>
        <w:t>ιδιαίτερα</w:t>
      </w:r>
      <w:r>
        <w:rPr>
          <w:rFonts w:eastAsia="Times New Roman"/>
          <w:bCs/>
          <w:shd w:val="clear" w:color="auto" w:fill="FFFFFF"/>
        </w:rPr>
        <w:t xml:space="preserve"> σε φοιτητές με δίδακτρα. Αυτό το πείραμα έχει γίνει στο Ανοικτό Πανεπιστήμιο. </w:t>
      </w:r>
      <w:r w:rsidRPr="007E5880">
        <w:rPr>
          <w:rFonts w:eastAsia="Times New Roman"/>
          <w:bCs/>
          <w:shd w:val="clear" w:color="auto" w:fill="FFFFFF"/>
        </w:rPr>
        <w:t>Υ</w:t>
      </w:r>
      <w:r w:rsidRPr="007E5880">
        <w:rPr>
          <w:rFonts w:eastAsia="Times New Roman"/>
          <w:bCs/>
          <w:shd w:val="clear" w:color="auto" w:fill="FFFFFF"/>
        </w:rPr>
        <w:t>πάρχει</w:t>
      </w:r>
      <w:r>
        <w:rPr>
          <w:rFonts w:eastAsia="Times New Roman"/>
          <w:bCs/>
          <w:shd w:val="clear" w:color="auto" w:fill="FFFFFF"/>
        </w:rPr>
        <w:t xml:space="preserve"> εξάλλου και σε άλλο πανεπιστήμιο στη χώρα, όπου ξένοι φοιτητές έχουν προσελκυσθεί από τα προγράμματα σπουδών. </w:t>
      </w:r>
    </w:p>
    <w:p w14:paraId="670F59F2"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 xml:space="preserve">Γι’ αυτό, </w:t>
      </w:r>
      <w:r w:rsidRPr="006F69C9">
        <w:rPr>
          <w:rFonts w:eastAsia="Times New Roman"/>
          <w:bCs/>
          <w:shd w:val="clear" w:color="auto" w:fill="FFFFFF"/>
        </w:rPr>
        <w:t>κυρίες και κύριοι συνάδελφοι</w:t>
      </w:r>
      <w:r>
        <w:rPr>
          <w:rFonts w:eastAsia="Times New Roman"/>
          <w:bCs/>
          <w:shd w:val="clear" w:color="auto" w:fill="FFFFFF"/>
        </w:rPr>
        <w:t xml:space="preserve">, ένα μόνο παράδειγμα θα φέρω, που αναδεικνύει αυτή την προχειρότητα της θεσμικής κατάθεσης και της </w:t>
      </w:r>
      <w:r>
        <w:rPr>
          <w:rFonts w:eastAsia="Times New Roman"/>
          <w:bCs/>
          <w:shd w:val="clear" w:color="auto" w:fill="FFFFFF"/>
        </w:rPr>
        <w:t xml:space="preserve">ασυνέχειας με την οποία αντιμετωπίζει η </w:t>
      </w:r>
      <w:r w:rsidRPr="006F69C9">
        <w:rPr>
          <w:rFonts w:eastAsia="Times New Roman"/>
          <w:bCs/>
          <w:shd w:val="clear" w:color="auto" w:fill="FFFFFF"/>
        </w:rPr>
        <w:t>Κυβέρνηση</w:t>
      </w:r>
      <w:r>
        <w:rPr>
          <w:rFonts w:eastAsia="Times New Roman"/>
          <w:bCs/>
          <w:shd w:val="clear" w:color="auto" w:fill="FFFFFF"/>
        </w:rPr>
        <w:t xml:space="preserve"> το νομοθετικό έργο με το εγχείρημα που φέρνει στη </w:t>
      </w:r>
      <w:r w:rsidRPr="006F69C9">
        <w:rPr>
          <w:rFonts w:eastAsia="Times New Roman"/>
          <w:bCs/>
          <w:shd w:val="clear" w:color="auto" w:fill="FFFFFF"/>
        </w:rPr>
        <w:t>Βουλή</w:t>
      </w:r>
      <w:r>
        <w:rPr>
          <w:rFonts w:eastAsia="Times New Roman"/>
          <w:bCs/>
          <w:shd w:val="clear" w:color="auto" w:fill="FFFFFF"/>
        </w:rPr>
        <w:t xml:space="preserve">. </w:t>
      </w:r>
    </w:p>
    <w:p w14:paraId="670F59F3"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 xml:space="preserve">Θα αναφερθώ στην </w:t>
      </w:r>
      <w:r w:rsidRPr="006F69C9">
        <w:rPr>
          <w:rFonts w:eastAsia="Times New Roman"/>
          <w:bCs/>
          <w:shd w:val="clear" w:color="auto" w:fill="FFFFFF"/>
        </w:rPr>
        <w:t>παράγραφο</w:t>
      </w:r>
      <w:r>
        <w:rPr>
          <w:rFonts w:eastAsia="Times New Roman"/>
          <w:bCs/>
          <w:shd w:val="clear" w:color="auto" w:fill="FFFFFF"/>
        </w:rPr>
        <w:t xml:space="preserve"> 10 του </w:t>
      </w:r>
      <w:r w:rsidRPr="006F69C9">
        <w:rPr>
          <w:rFonts w:eastAsia="Times New Roman"/>
          <w:bCs/>
          <w:shd w:val="clear" w:color="auto" w:fill="FFFFFF"/>
        </w:rPr>
        <w:t>άρθρο</w:t>
      </w:r>
      <w:r>
        <w:rPr>
          <w:rFonts w:eastAsia="Times New Roman"/>
          <w:bCs/>
          <w:shd w:val="clear" w:color="auto" w:fill="FFFFFF"/>
        </w:rPr>
        <w:t xml:space="preserve">υ 28, σύμφωνα με την οποία η Γενική Γραμματεία Έρευνας και Τεχνολογίας θα </w:t>
      </w:r>
      <w:r w:rsidRPr="006F69C9">
        <w:rPr>
          <w:rFonts w:eastAsia="Times New Roman"/>
          <w:bCs/>
          <w:shd w:val="clear" w:color="auto" w:fill="FFFFFF"/>
        </w:rPr>
        <w:t>είναι</w:t>
      </w:r>
      <w:r>
        <w:rPr>
          <w:rFonts w:eastAsia="Times New Roman"/>
          <w:bCs/>
          <w:shd w:val="clear" w:color="auto" w:fill="FFFFFF"/>
        </w:rPr>
        <w:t xml:space="preserve"> αρμόδια για την οργάνωση και </w:t>
      </w:r>
      <w:r>
        <w:rPr>
          <w:rFonts w:eastAsia="Times New Roman"/>
          <w:bCs/>
          <w:shd w:val="clear" w:color="auto" w:fill="FFFFFF"/>
        </w:rPr>
        <w:t xml:space="preserve">τη </w:t>
      </w:r>
      <w:r w:rsidRPr="006F69C9">
        <w:rPr>
          <w:rFonts w:eastAsia="Times New Roman"/>
          <w:bCs/>
          <w:shd w:val="clear" w:color="auto" w:fill="FFFFFF"/>
        </w:rPr>
        <w:t>λειτουργία</w:t>
      </w:r>
      <w:r>
        <w:rPr>
          <w:rFonts w:eastAsia="Times New Roman"/>
          <w:bCs/>
          <w:shd w:val="clear" w:color="auto" w:fill="FFFFFF"/>
        </w:rPr>
        <w:t xml:space="preserve"> του Ελληνικού Ιδρύματος Έρευνας και Τεχνολογίας. Π</w:t>
      </w:r>
      <w:r w:rsidRPr="006F69C9">
        <w:rPr>
          <w:rFonts w:eastAsia="Times New Roman"/>
          <w:bCs/>
          <w:shd w:val="clear" w:color="auto" w:fill="FFFFFF"/>
        </w:rPr>
        <w:t>ρέπει</w:t>
      </w:r>
      <w:r>
        <w:rPr>
          <w:rFonts w:eastAsia="Times New Roman"/>
          <w:bCs/>
          <w:shd w:val="clear" w:color="auto" w:fill="FFFFFF"/>
        </w:rPr>
        <w:t xml:space="preserve"> να σας θυμίσω, </w:t>
      </w:r>
      <w:r w:rsidRPr="006F69C9">
        <w:rPr>
          <w:rFonts w:eastAsia="Times New Roman"/>
          <w:bCs/>
          <w:shd w:val="clear" w:color="auto" w:fill="FFFFFF"/>
        </w:rPr>
        <w:t>κύριε Υπουργέ</w:t>
      </w:r>
      <w:r>
        <w:rPr>
          <w:rFonts w:eastAsia="Times New Roman"/>
          <w:bCs/>
          <w:shd w:val="clear" w:color="auto" w:fill="FFFFFF"/>
        </w:rPr>
        <w:t xml:space="preserve">, ότι πριν από λίγους μήνες εδώ στην Αίθουσα είχαμε επισημάνει αυτές τις νομοθετικά πλέον κατοχυρωμένες </w:t>
      </w:r>
      <w:r w:rsidRPr="006F69C9">
        <w:rPr>
          <w:rFonts w:eastAsia="Times New Roman"/>
          <w:bCs/>
          <w:shd w:val="clear" w:color="auto" w:fill="FFFFFF"/>
        </w:rPr>
        <w:t>ρυθμίσεις</w:t>
      </w:r>
      <w:r>
        <w:rPr>
          <w:rFonts w:eastAsia="Times New Roman"/>
          <w:bCs/>
          <w:shd w:val="clear" w:color="auto" w:fill="FFFFFF"/>
        </w:rPr>
        <w:t xml:space="preserve">, η θέσπιση των οποίων μετέτρεπε, δυστυχώς, το Ίδρυμα Τεχνολογίας σε αυτόνομο πόλο, που ουσιαστικά υποβάθμισε τη ΓΓΕΤ και δημιουργεί ένα πλαίσιο συνεχών επικαλύψεων. </w:t>
      </w:r>
    </w:p>
    <w:p w14:paraId="670F59F4"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 xml:space="preserve">Τώρα έρχεστε να κάνετε τι; Να δικαιολογήσετε αυτά τα οποία έχετε θεσμοθετήσει. </w:t>
      </w:r>
      <w:r w:rsidRPr="00976075">
        <w:rPr>
          <w:rFonts w:eastAsia="Times New Roman"/>
          <w:bCs/>
          <w:shd w:val="clear" w:color="auto" w:fill="FFFFFF"/>
        </w:rPr>
        <w:t>Είναι</w:t>
      </w:r>
      <w:r>
        <w:rPr>
          <w:rFonts w:eastAsia="Times New Roman"/>
          <w:bCs/>
          <w:shd w:val="clear" w:color="auto" w:fill="FFFFFF"/>
        </w:rPr>
        <w:t xml:space="preserve"> δεδο</w:t>
      </w:r>
      <w:r>
        <w:rPr>
          <w:rFonts w:eastAsia="Times New Roman"/>
          <w:bCs/>
          <w:shd w:val="clear" w:color="auto" w:fill="FFFFFF"/>
        </w:rPr>
        <w:t xml:space="preserve">μένο ότι πολλές από αυτές τις </w:t>
      </w:r>
      <w:r w:rsidRPr="00976075">
        <w:rPr>
          <w:rFonts w:eastAsia="Times New Roman"/>
          <w:bCs/>
          <w:shd w:val="clear" w:color="auto" w:fill="FFFFFF"/>
        </w:rPr>
        <w:t>ρυθμίσεις</w:t>
      </w:r>
      <w:r>
        <w:rPr>
          <w:rFonts w:eastAsia="Times New Roman"/>
          <w:bCs/>
          <w:shd w:val="clear" w:color="auto" w:fill="FFFFFF"/>
        </w:rPr>
        <w:t xml:space="preserve"> αυτού του </w:t>
      </w:r>
      <w:r w:rsidRPr="008E326B">
        <w:rPr>
          <w:rFonts w:eastAsia="Times New Roman"/>
          <w:bCs/>
          <w:shd w:val="clear" w:color="auto" w:fill="FFFFFF"/>
        </w:rPr>
        <w:t>νομοσχεδίου</w:t>
      </w:r>
      <w:r>
        <w:rPr>
          <w:rFonts w:eastAsia="Times New Roman"/>
          <w:bCs/>
          <w:shd w:val="clear" w:color="auto" w:fill="FFFFFF"/>
        </w:rPr>
        <w:t xml:space="preserve"> θα τις πάρετε πίσω. Να το θυμάστε αυτό. Στην πορεία θα ξαναφέρετε και άλλες </w:t>
      </w:r>
      <w:r w:rsidRPr="00976075">
        <w:rPr>
          <w:rFonts w:eastAsia="Times New Roman"/>
          <w:bCs/>
          <w:shd w:val="clear" w:color="auto" w:fill="FFFFFF"/>
        </w:rPr>
        <w:t>ρυθμίσεις</w:t>
      </w:r>
      <w:r>
        <w:rPr>
          <w:rFonts w:eastAsia="Times New Roman"/>
          <w:bCs/>
          <w:shd w:val="clear" w:color="auto" w:fill="FFFFFF"/>
        </w:rPr>
        <w:t xml:space="preserve"> εδώ στην Αίθουσα, για να τις πάρετε πίσω, επειδή τότε υπήρχε προχειρότητα και σκοπιμότητα. Αυτή </w:t>
      </w:r>
      <w:r w:rsidRPr="00976075">
        <w:rPr>
          <w:rFonts w:eastAsia="Times New Roman"/>
          <w:bCs/>
          <w:shd w:val="clear" w:color="auto" w:fill="FFFFFF"/>
        </w:rPr>
        <w:t>είναι</w:t>
      </w:r>
      <w:r>
        <w:rPr>
          <w:rFonts w:eastAsia="Times New Roman"/>
          <w:bCs/>
          <w:shd w:val="clear" w:color="auto" w:fill="FFFFFF"/>
        </w:rPr>
        <w:t xml:space="preserve"> η αλήθ</w:t>
      </w:r>
      <w:r>
        <w:rPr>
          <w:rFonts w:eastAsia="Times New Roman"/>
          <w:bCs/>
          <w:shd w:val="clear" w:color="auto" w:fill="FFFFFF"/>
        </w:rPr>
        <w:t xml:space="preserve">εια. </w:t>
      </w:r>
    </w:p>
    <w:p w14:paraId="670F59F5" w14:textId="77777777" w:rsidR="00D35489" w:rsidRDefault="0006190C">
      <w:pPr>
        <w:spacing w:after="0" w:line="600" w:lineRule="auto"/>
        <w:ind w:firstLine="720"/>
        <w:jc w:val="both"/>
        <w:rPr>
          <w:rFonts w:eastAsia="Times New Roman"/>
          <w:bCs/>
          <w:shd w:val="clear" w:color="auto" w:fill="FFFFFF"/>
        </w:rPr>
      </w:pPr>
      <w:r w:rsidRPr="00976075">
        <w:rPr>
          <w:rFonts w:eastAsia="Times New Roman"/>
          <w:bCs/>
          <w:shd w:val="clear" w:color="auto" w:fill="FFFFFF"/>
        </w:rPr>
        <w:t>Κυρίες και κύριοι συνάδελφοι</w:t>
      </w:r>
      <w:r>
        <w:rPr>
          <w:rFonts w:eastAsia="Times New Roman"/>
          <w:bCs/>
          <w:shd w:val="clear" w:color="auto" w:fill="FFFFFF"/>
        </w:rPr>
        <w:t xml:space="preserve">, έρχομαι τώρα στο </w:t>
      </w:r>
      <w:r w:rsidRPr="00976075">
        <w:rPr>
          <w:rFonts w:eastAsia="Times New Roman"/>
          <w:bCs/>
          <w:shd w:val="clear" w:color="auto" w:fill="FFFFFF"/>
        </w:rPr>
        <w:t>άρθρο</w:t>
      </w:r>
      <w:r>
        <w:rPr>
          <w:rFonts w:eastAsia="Times New Roman"/>
          <w:bCs/>
          <w:shd w:val="clear" w:color="auto" w:fill="FFFFFF"/>
        </w:rPr>
        <w:t xml:space="preserve"> 26, που ιδρύει Τμήμα Διοίκησης Τουρισμού στο Πανεπιστήμιο του Αιγαίου με έδρα τη Χίο, αντί για τη Ρόδο, όπως είχε προβλεφθεί από σχετικό </w:t>
      </w:r>
      <w:r w:rsidRPr="00976075">
        <w:rPr>
          <w:rFonts w:eastAsia="Times New Roman"/>
          <w:bCs/>
          <w:shd w:val="clear" w:color="auto" w:fill="FFFFFF"/>
        </w:rPr>
        <w:t>νομοσχέδιο</w:t>
      </w:r>
      <w:r>
        <w:rPr>
          <w:rFonts w:eastAsia="Times New Roman"/>
          <w:bCs/>
          <w:shd w:val="clear" w:color="auto" w:fill="FFFFFF"/>
        </w:rPr>
        <w:t xml:space="preserve"> που έγινε νόμος του κράτους, αφού είχε θεσμοθετηθ</w:t>
      </w:r>
      <w:r>
        <w:rPr>
          <w:rFonts w:eastAsia="Times New Roman"/>
          <w:bCs/>
          <w:shd w:val="clear" w:color="auto" w:fill="FFFFFF"/>
        </w:rPr>
        <w:t xml:space="preserve">εί εδώ από την Εθνική Αντιπροσωπεία. Μάλιστα, είχε δημιουργηθεί με </w:t>
      </w:r>
      <w:r w:rsidRPr="00976075">
        <w:rPr>
          <w:rFonts w:eastAsia="Times New Roman"/>
          <w:bCs/>
          <w:shd w:val="clear" w:color="auto" w:fill="FFFFFF"/>
        </w:rPr>
        <w:t>συγκεκριμέν</w:t>
      </w:r>
      <w:r>
        <w:rPr>
          <w:rFonts w:eastAsia="Times New Roman"/>
          <w:bCs/>
          <w:shd w:val="clear" w:color="auto" w:fill="FFFFFF"/>
        </w:rPr>
        <w:t xml:space="preserve">η </w:t>
      </w:r>
      <w:r w:rsidRPr="00976075">
        <w:rPr>
          <w:rFonts w:eastAsia="Times New Roman"/>
          <w:bCs/>
          <w:shd w:val="clear" w:color="auto" w:fill="FFFFFF"/>
        </w:rPr>
        <w:t>ρύθμιση</w:t>
      </w:r>
      <w:r>
        <w:rPr>
          <w:rFonts w:eastAsia="Times New Roman"/>
          <w:bCs/>
          <w:shd w:val="clear" w:color="auto" w:fill="FFFFFF"/>
        </w:rPr>
        <w:t xml:space="preserve"> από την προηγούμενη </w:t>
      </w:r>
      <w:r w:rsidRPr="00976075">
        <w:rPr>
          <w:rFonts w:eastAsia="Times New Roman"/>
          <w:bCs/>
          <w:shd w:val="clear" w:color="auto" w:fill="FFFFFF"/>
        </w:rPr>
        <w:t>κυβέρνηση</w:t>
      </w:r>
      <w:r>
        <w:rPr>
          <w:rFonts w:eastAsia="Times New Roman"/>
          <w:bCs/>
          <w:shd w:val="clear" w:color="auto" w:fill="FFFFFF"/>
        </w:rPr>
        <w:t xml:space="preserve"> και με σύμφωνη απόφαση της Συγκλήτου του Πανεπιστημίου Αιγαίου. </w:t>
      </w:r>
    </w:p>
    <w:p w14:paraId="670F59F6"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Δεν πρόκειται να πέσω στην παγίδα, όπως σας είπα, να αντιπαρατεθώ με τον </w:t>
      </w:r>
      <w:r>
        <w:rPr>
          <w:rFonts w:eastAsia="Times New Roman"/>
          <w:bCs/>
          <w:shd w:val="clear" w:color="auto" w:fill="FFFFFF"/>
        </w:rPr>
        <w:t xml:space="preserve">κ. Μιχαηλίδη. Δεν </w:t>
      </w:r>
      <w:r w:rsidRPr="00976075">
        <w:rPr>
          <w:rFonts w:eastAsia="Times New Roman"/>
          <w:bCs/>
          <w:shd w:val="clear" w:color="auto" w:fill="FFFFFF"/>
        </w:rPr>
        <w:t>είναι</w:t>
      </w:r>
      <w:r>
        <w:rPr>
          <w:rFonts w:eastAsia="Times New Roman"/>
          <w:bCs/>
          <w:shd w:val="clear" w:color="auto" w:fill="FFFFFF"/>
        </w:rPr>
        <w:t xml:space="preserve"> ο σκοπός μου. Εγώ χαίρομαι που επιτέλους σκεφτήκατε δύο χρόνια καθυστερημένα να θεσμοθετήσετε Τμήματα Τουρισμού στη χώρα. Είμαστε η μοναδική χώρα στην Ευρώπη που δεν </w:t>
      </w:r>
      <w:r w:rsidRPr="00976075">
        <w:rPr>
          <w:rFonts w:eastAsia="Times New Roman"/>
          <w:bCs/>
          <w:shd w:val="clear" w:color="auto" w:fill="FFFFFF"/>
        </w:rPr>
        <w:t>έχει</w:t>
      </w:r>
      <w:r>
        <w:rPr>
          <w:rFonts w:eastAsia="Times New Roman"/>
          <w:bCs/>
          <w:shd w:val="clear" w:color="auto" w:fill="FFFFFF"/>
        </w:rPr>
        <w:t xml:space="preserve"> τουριστική εκπαίδευση. Χαίρομαι.</w:t>
      </w:r>
    </w:p>
    <w:p w14:paraId="670F59F7" w14:textId="77777777" w:rsidR="00D35489" w:rsidRDefault="0006190C">
      <w:pPr>
        <w:spacing w:after="0" w:line="600" w:lineRule="auto"/>
        <w:ind w:firstLine="720"/>
        <w:jc w:val="both"/>
        <w:rPr>
          <w:rFonts w:eastAsia="Times New Roman"/>
          <w:bCs/>
          <w:shd w:val="clear" w:color="auto" w:fill="FFFFFF"/>
        </w:rPr>
      </w:pPr>
      <w:r w:rsidRPr="00976075">
        <w:rPr>
          <w:rFonts w:eastAsia="Times New Roman"/>
          <w:b/>
          <w:bCs/>
          <w:shd w:val="clear" w:color="auto" w:fill="FFFFFF"/>
        </w:rPr>
        <w:t>ΚΩΝΣΤΑΝΤΙΝΟΣ ΓΑΒΡΟΓΛΟΥ (Υπου</w:t>
      </w:r>
      <w:r w:rsidRPr="00976075">
        <w:rPr>
          <w:rFonts w:eastAsia="Times New Roman"/>
          <w:b/>
          <w:bCs/>
          <w:shd w:val="clear" w:color="auto" w:fill="FFFFFF"/>
        </w:rPr>
        <w:t>ργός Παιδείας, Έρευνας και Θρησκευμάτων):</w:t>
      </w:r>
      <w:r>
        <w:rPr>
          <w:rFonts w:eastAsia="Times New Roman"/>
          <w:bCs/>
          <w:shd w:val="clear" w:color="auto" w:fill="FFFFFF"/>
        </w:rPr>
        <w:t xml:space="preserve"> Τα οποία έκλεισε ο κ. Αρβανιτόπουλος. </w:t>
      </w:r>
    </w:p>
    <w:p w14:paraId="670F59F8" w14:textId="77777777" w:rsidR="00D35489" w:rsidRDefault="0006190C">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ΕΜΜΑΝΟΥΗΛ </w:t>
      </w:r>
      <w:r w:rsidRPr="008E326B">
        <w:rPr>
          <w:rFonts w:eastAsia="Times New Roman"/>
          <w:b/>
          <w:bCs/>
          <w:shd w:val="clear" w:color="auto" w:fill="FFFFFF"/>
        </w:rPr>
        <w:t>ΚΟΝΣΟΛΑΣ:</w:t>
      </w:r>
      <w:r>
        <w:rPr>
          <w:rFonts w:eastAsia="Times New Roman"/>
          <w:bCs/>
          <w:shd w:val="clear" w:color="auto" w:fill="FFFFFF"/>
        </w:rPr>
        <w:t xml:space="preserve"> Δεν τα κλείσαμε, </w:t>
      </w:r>
      <w:r w:rsidRPr="00976075">
        <w:rPr>
          <w:rFonts w:eastAsia="Times New Roman"/>
          <w:bCs/>
          <w:shd w:val="clear" w:color="auto" w:fill="FFFFFF"/>
        </w:rPr>
        <w:t>κύριε Υπουργέ</w:t>
      </w:r>
      <w:r>
        <w:rPr>
          <w:rFonts w:eastAsia="Times New Roman"/>
          <w:bCs/>
          <w:shd w:val="clear" w:color="auto" w:fill="FFFFFF"/>
        </w:rPr>
        <w:t xml:space="preserve">. </w:t>
      </w:r>
    </w:p>
    <w:p w14:paraId="670F59F9"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Το σημαντικό, </w:t>
      </w:r>
      <w:r w:rsidRPr="00976075">
        <w:rPr>
          <w:rFonts w:eastAsia="Times New Roman"/>
          <w:bCs/>
          <w:shd w:val="clear" w:color="auto" w:fill="FFFFFF"/>
        </w:rPr>
        <w:t>κυρίες και κύριοι συνάδελφοι</w:t>
      </w:r>
      <w:r>
        <w:rPr>
          <w:rFonts w:eastAsia="Times New Roman"/>
          <w:bCs/>
          <w:shd w:val="clear" w:color="auto" w:fill="FFFFFF"/>
        </w:rPr>
        <w:t xml:space="preserve">, </w:t>
      </w:r>
      <w:r w:rsidRPr="00976075">
        <w:rPr>
          <w:rFonts w:eastAsia="Times New Roman"/>
          <w:bCs/>
          <w:shd w:val="clear" w:color="auto" w:fill="FFFFFF"/>
        </w:rPr>
        <w:t>είναι</w:t>
      </w:r>
      <w:r>
        <w:rPr>
          <w:rFonts w:eastAsia="Times New Roman"/>
          <w:bCs/>
          <w:shd w:val="clear" w:color="auto" w:fill="FFFFFF"/>
        </w:rPr>
        <w:t xml:space="preserve"> το ζήτημα της πολιτικής και ηθικής τάξης. Όμως, η ηθική τάξη και ο σεβασ</w:t>
      </w:r>
      <w:r>
        <w:rPr>
          <w:rFonts w:eastAsia="Times New Roman"/>
          <w:bCs/>
          <w:shd w:val="clear" w:color="auto" w:fill="FFFFFF"/>
        </w:rPr>
        <w:t xml:space="preserve">μός δεν </w:t>
      </w:r>
      <w:r w:rsidRPr="00976075">
        <w:rPr>
          <w:rFonts w:eastAsia="Times New Roman"/>
          <w:bCs/>
          <w:shd w:val="clear" w:color="auto" w:fill="FFFFFF"/>
        </w:rPr>
        <w:t>υπάρχει</w:t>
      </w:r>
      <w:r>
        <w:rPr>
          <w:rFonts w:eastAsia="Times New Roman"/>
          <w:bCs/>
          <w:shd w:val="clear" w:color="auto" w:fill="FFFFFF"/>
        </w:rPr>
        <w:t xml:space="preserve"> από εσάς, γιατί εσείς δεν σέβεστε την έννοια της συνέχειας του κράτους, </w:t>
      </w:r>
      <w:r w:rsidRPr="00976075">
        <w:rPr>
          <w:rFonts w:eastAsia="Times New Roman"/>
          <w:bCs/>
          <w:shd w:val="clear" w:color="auto" w:fill="FFFFFF"/>
        </w:rPr>
        <w:t>κύριε Υπουργέ</w:t>
      </w:r>
      <w:r>
        <w:rPr>
          <w:rFonts w:eastAsia="Times New Roman"/>
          <w:bCs/>
          <w:shd w:val="clear" w:color="auto" w:fill="FFFFFF"/>
        </w:rPr>
        <w:t xml:space="preserve">. Για αυτή την </w:t>
      </w:r>
      <w:r w:rsidRPr="00976075">
        <w:rPr>
          <w:rFonts w:eastAsia="Times New Roman"/>
          <w:bCs/>
          <w:shd w:val="clear" w:color="auto" w:fill="FFFFFF"/>
        </w:rPr>
        <w:t>Κυβέρνηση</w:t>
      </w:r>
      <w:r>
        <w:rPr>
          <w:rFonts w:eastAsia="Times New Roman"/>
          <w:bCs/>
          <w:shd w:val="clear" w:color="auto" w:fill="FFFFFF"/>
        </w:rPr>
        <w:t xml:space="preserve"> </w:t>
      </w:r>
      <w:r w:rsidRPr="00976075">
        <w:rPr>
          <w:rFonts w:eastAsia="Times New Roman"/>
          <w:bCs/>
          <w:shd w:val="clear" w:color="auto" w:fill="FFFFFF"/>
        </w:rPr>
        <w:t>είναι</w:t>
      </w:r>
      <w:r>
        <w:rPr>
          <w:rFonts w:eastAsia="Times New Roman"/>
          <w:bCs/>
          <w:shd w:val="clear" w:color="auto" w:fill="FFFFFF"/>
        </w:rPr>
        <w:t xml:space="preserve"> σαφές ότι δεν </w:t>
      </w:r>
      <w:r w:rsidRPr="00976075">
        <w:rPr>
          <w:rFonts w:eastAsia="Times New Roman"/>
          <w:bCs/>
          <w:shd w:val="clear" w:color="auto" w:fill="FFFFFF"/>
        </w:rPr>
        <w:t>υπάρχει</w:t>
      </w:r>
      <w:r>
        <w:rPr>
          <w:rFonts w:eastAsia="Times New Roman"/>
          <w:bCs/>
          <w:shd w:val="clear" w:color="auto" w:fill="FFFFFF"/>
        </w:rPr>
        <w:t xml:space="preserve"> ο σεβασμός στην έννοια της συνέχειας του κράτους. </w:t>
      </w:r>
    </w:p>
    <w:p w14:paraId="670F59FA"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Ε</w:t>
      </w:r>
      <w:r w:rsidRPr="00976075">
        <w:rPr>
          <w:rFonts w:eastAsia="Times New Roman"/>
          <w:bCs/>
          <w:shd w:val="clear" w:color="auto" w:fill="FFFFFF"/>
        </w:rPr>
        <w:t>ίναι</w:t>
      </w:r>
      <w:r>
        <w:rPr>
          <w:rFonts w:eastAsia="Times New Roman"/>
          <w:bCs/>
          <w:shd w:val="clear" w:color="auto" w:fill="FFFFFF"/>
        </w:rPr>
        <w:t xml:space="preserve"> η </w:t>
      </w:r>
      <w:r w:rsidRPr="00976075">
        <w:rPr>
          <w:rFonts w:eastAsia="Times New Roman"/>
          <w:bCs/>
          <w:shd w:val="clear" w:color="auto" w:fill="FFFFFF"/>
        </w:rPr>
        <w:t>Κυβέρνηση</w:t>
      </w:r>
      <w:r>
        <w:rPr>
          <w:rFonts w:eastAsia="Times New Roman"/>
          <w:bCs/>
          <w:shd w:val="clear" w:color="auto" w:fill="FFFFFF"/>
        </w:rPr>
        <w:t xml:space="preserve"> ΣΥΡΙΖΑ – ΑΝΕΛ που μεθόδευσε την ακύρωση δύο τμημάτων, ελληνόφωνου και αγγλόφωνου, στο Πανεπιστήμιο Αιγαίου και ελληνόφωνου και αγγλόφωνου στο Πανεπιστήμιο Κρήτης στο Ρέθυμνο. Είχε ήδη ξεκινήσει και δρομολογηθεί η λειτουργία αυτών των δύο τμημάτων από την </w:t>
      </w:r>
      <w:r>
        <w:rPr>
          <w:rFonts w:eastAsia="Times New Roman"/>
          <w:bCs/>
          <w:shd w:val="clear" w:color="auto" w:fill="FFFFFF"/>
        </w:rPr>
        <w:t xml:space="preserve">προηγούμενη </w:t>
      </w:r>
      <w:r w:rsidRPr="00976075">
        <w:rPr>
          <w:rFonts w:eastAsia="Times New Roman"/>
          <w:bCs/>
          <w:shd w:val="clear" w:color="auto" w:fill="FFFFFF"/>
        </w:rPr>
        <w:t>κυβέρνηση</w:t>
      </w:r>
      <w:r>
        <w:rPr>
          <w:rFonts w:eastAsia="Times New Roman"/>
          <w:bCs/>
          <w:shd w:val="clear" w:color="auto" w:fill="FFFFFF"/>
        </w:rPr>
        <w:t>. Αποτελούσε καθολικό αίτημα από τους φορείς της Ρόδου, όπως είπε ο κ. Μιχαηλίδης για τη Χίο, των παραγωγικών και επιστημονικών φορέων, που προσφέρθηκαν να δώσουν λύση και για τη στέγαση και για τη σίτιση των φοιτητών.</w:t>
      </w:r>
    </w:p>
    <w:p w14:paraId="670F59FB"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 xml:space="preserve">Θα ήταν καλό να </w:t>
      </w:r>
      <w:r>
        <w:rPr>
          <w:rFonts w:eastAsia="Times New Roman"/>
          <w:bCs/>
          <w:shd w:val="clear" w:color="auto" w:fill="FFFFFF"/>
        </w:rPr>
        <w:t xml:space="preserve">καταθέσω στα Πρακτικά αυτό που είχα καταθέσει στον κ. Φίλη, την ομόθυμη αυτή απόφαση της τοπικής κοινωνίας από σαράντα και πλέον φορείς, από τον περιφερειάρχη μέχρι και τον τελευταίο φορέα. Όπως, </w:t>
      </w:r>
      <w:r w:rsidRPr="005947CE">
        <w:rPr>
          <w:rFonts w:eastAsia="Times New Roman"/>
          <w:bCs/>
          <w:shd w:val="clear" w:color="auto" w:fill="FFFFFF"/>
        </w:rPr>
        <w:t xml:space="preserve">επίσης, </w:t>
      </w:r>
      <w:r>
        <w:rPr>
          <w:rFonts w:eastAsia="Times New Roman"/>
          <w:bCs/>
          <w:shd w:val="clear" w:color="auto" w:fill="FFFFFF"/>
        </w:rPr>
        <w:t xml:space="preserve">σας κοινοποίησα κι αυτό. Το είχα καταθέσει και στον </w:t>
      </w:r>
      <w:r>
        <w:rPr>
          <w:rFonts w:eastAsia="Times New Roman"/>
          <w:bCs/>
          <w:shd w:val="clear" w:color="auto" w:fill="FFFFFF"/>
        </w:rPr>
        <w:t xml:space="preserve">κ. Λοβέρδο. Ξέρετε, δεν λέω άλλα από αυτά που έκανα ως Βουλευτής της Συμπολίτευσης. Τα καταθέτω στα Πρακτικά. </w:t>
      </w:r>
    </w:p>
    <w:p w14:paraId="670F59FC"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Καταθέτω, επίσης, και την απόφαση του Πανεπιστημίου Αιγαίου, </w:t>
      </w:r>
      <w:r w:rsidRPr="005947CE">
        <w:rPr>
          <w:rFonts w:eastAsia="Times New Roman"/>
          <w:bCs/>
          <w:shd w:val="clear" w:color="auto" w:fill="FFFFFF"/>
        </w:rPr>
        <w:t>δηλαδή</w:t>
      </w:r>
      <w:r>
        <w:rPr>
          <w:rFonts w:eastAsia="Times New Roman"/>
          <w:bCs/>
          <w:shd w:val="clear" w:color="auto" w:fill="FFFFFF"/>
        </w:rPr>
        <w:t xml:space="preserve"> την πρώτη και τη δεύτερη απόφαση της Συγκλήτου του Πανεπιστήμιου Αιγαίου του </w:t>
      </w:r>
      <w:r>
        <w:rPr>
          <w:rFonts w:eastAsia="Times New Roman"/>
          <w:bCs/>
          <w:shd w:val="clear" w:color="auto" w:fill="FFFFFF"/>
        </w:rPr>
        <w:t xml:space="preserve">Νοεμβρίου του 2014, που εξέφραζε ομόφωνα την απόφαση του Πανεπιστημίου να ιδρυθεί στη Ρόδο και τελικώς την απόφαση της Συγκλήτου του Πανεπιστημίου Αιγαίου, που αναιρεί την απόφασή της και τη μεταφέρει αντί της Ρόδου στη Χίο. </w:t>
      </w:r>
    </w:p>
    <w:p w14:paraId="670F59FD" w14:textId="77777777" w:rsidR="00D35489" w:rsidRDefault="0006190C">
      <w:pPr>
        <w:spacing w:after="0" w:line="600" w:lineRule="auto"/>
        <w:ind w:firstLine="720"/>
        <w:jc w:val="both"/>
        <w:rPr>
          <w:rFonts w:eastAsia="Times New Roman"/>
          <w:bCs/>
          <w:shd w:val="clear" w:color="auto" w:fill="FFFFFF"/>
        </w:rPr>
      </w:pPr>
      <w:r>
        <w:rPr>
          <w:rFonts w:eastAsia="Times New Roman"/>
          <w:bCs/>
          <w:shd w:val="clear" w:color="auto" w:fill="FFFFFF"/>
        </w:rPr>
        <w:t>(Στο σημείο αυτό ο Βουλευτής κ</w:t>
      </w:r>
      <w:r>
        <w:rPr>
          <w:rFonts w:eastAsia="Times New Roman"/>
          <w:bCs/>
          <w:shd w:val="clear" w:color="auto" w:fill="FFFFFF"/>
        </w:rPr>
        <w:t xml:space="preserve">. Εμμανουήλ </w:t>
      </w:r>
      <w:proofErr w:type="spellStart"/>
      <w:r>
        <w:rPr>
          <w:rFonts w:eastAsia="Times New Roman"/>
          <w:bCs/>
          <w:shd w:val="clear" w:color="auto" w:fill="FFFFFF"/>
        </w:rPr>
        <w:t>Κόνσολας</w:t>
      </w:r>
      <w:proofErr w:type="spellEnd"/>
      <w:r>
        <w:rPr>
          <w:rFonts w:eastAsia="Times New Roman"/>
          <w:bCs/>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70F59FE" w14:textId="77777777" w:rsidR="00D35489" w:rsidRDefault="0006190C">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w:t>
      </w:r>
      <w:r w:rsidRPr="005947CE">
        <w:rPr>
          <w:rFonts w:eastAsia="Times New Roman"/>
          <w:bCs/>
          <w:shd w:val="clear" w:color="auto" w:fill="FFFFFF"/>
        </w:rPr>
        <w:t>ίναι</w:t>
      </w:r>
      <w:r>
        <w:rPr>
          <w:rFonts w:eastAsia="Times New Roman"/>
          <w:bCs/>
          <w:shd w:val="clear" w:color="auto" w:fill="FFFFFF"/>
        </w:rPr>
        <w:t xml:space="preserve"> κάτι περισσότερο από σαφές, </w:t>
      </w:r>
      <w:r w:rsidRPr="005947CE">
        <w:rPr>
          <w:rFonts w:eastAsia="Times New Roman"/>
          <w:bCs/>
          <w:shd w:val="clear" w:color="auto" w:fill="FFFFFF"/>
        </w:rPr>
        <w:t>κυρίες και κύριοι συνάδελφοι</w:t>
      </w:r>
      <w:r>
        <w:rPr>
          <w:rFonts w:eastAsia="Times New Roman"/>
          <w:bCs/>
          <w:shd w:val="clear" w:color="auto" w:fill="FFFFFF"/>
        </w:rPr>
        <w:t xml:space="preserve">, ότι για </w:t>
      </w:r>
      <w:r>
        <w:rPr>
          <w:rFonts w:eastAsia="Times New Roman"/>
          <w:bCs/>
          <w:shd w:val="clear" w:color="auto" w:fill="FFFFFF"/>
        </w:rPr>
        <w:t xml:space="preserve">κάποιους κυβερνητικούς παράγοντες, αλλά δυστυχώς και για κάποιους παράγοντες του Πανεπιστημίου Αιγαίου, η Ρόδος δεν δικαιούται να </w:t>
      </w:r>
      <w:r w:rsidRPr="005947CE">
        <w:rPr>
          <w:rFonts w:eastAsia="Times New Roman"/>
          <w:bCs/>
          <w:shd w:val="clear" w:color="auto" w:fill="FFFFFF"/>
        </w:rPr>
        <w:t>έχει</w:t>
      </w:r>
      <w:r>
        <w:rPr>
          <w:rFonts w:eastAsia="Times New Roman"/>
          <w:bCs/>
          <w:shd w:val="clear" w:color="auto" w:fill="FFFFFF"/>
        </w:rPr>
        <w:t xml:space="preserve"> θέση στον χάρτη της τουριστικής εκπαίδευσης και των τουριστικών σπουδών.</w:t>
      </w:r>
    </w:p>
    <w:p w14:paraId="670F59F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Ποια; Η Ρόδος, ο κορυφαίος τουριστικός προορισμό</w:t>
      </w:r>
      <w:r>
        <w:rPr>
          <w:rFonts w:eastAsia="Times New Roman" w:cs="Times New Roman"/>
          <w:szCs w:val="24"/>
        </w:rPr>
        <w:t xml:space="preserve">ς στη χώρα, το σταυροδρόμι των πολιτισμών και της ιστορίας, η Ρόδος της τουριστικής οικονομικής ανάπτυξης με </w:t>
      </w:r>
      <w:proofErr w:type="spellStart"/>
      <w:r>
        <w:rPr>
          <w:rFonts w:eastAsia="Times New Roman" w:cs="Times New Roman"/>
          <w:szCs w:val="24"/>
        </w:rPr>
        <w:t>εκατόν</w:t>
      </w:r>
      <w:proofErr w:type="spellEnd"/>
      <w:r>
        <w:rPr>
          <w:rFonts w:eastAsia="Times New Roman" w:cs="Times New Roman"/>
          <w:szCs w:val="24"/>
        </w:rPr>
        <w:t xml:space="preserve"> εβδομήντα οκτώ πτήσεις σε προορισμούς της Ευρώπης και του κόσμου, όταν η Χίος δεν έχει ούτε μία πτήση τσάρτερ από το εξωτερικό. </w:t>
      </w:r>
    </w:p>
    <w:p w14:paraId="670F5A0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670F5A0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Ξέρετε, σαφέστατα, κύριε Υπουργέ, υπήρχε μεθόδευση από εσάς. Εδώ και δύο χρόνια, η Κυβέρνηση ΣΥΡΙΖΑ - ΑΝΕΛ είχε θάψει το θέμα, με στόχο να ακυρώσει τη δημιουργία Τμήματος Δ</w:t>
      </w:r>
      <w:r>
        <w:rPr>
          <w:rFonts w:eastAsia="Times New Roman" w:cs="Times New Roman"/>
          <w:szCs w:val="24"/>
        </w:rPr>
        <w:t xml:space="preserve">ιοίκησης Τουρισμού με έδρα τη Ρόδο. Σε αυτή τη μεθόδευση, είτε εκούσια είτε ακούσια, συνέπραξε, δυστυχώς, και το Πανεπιστήμιο Αιγαίου με την εκκωφαντική σιωπή του. </w:t>
      </w:r>
    </w:p>
    <w:p w14:paraId="670F5A0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Κι εδώ έχει ευθύνες η πολίτική ηγεσία του Υπουργείου. Δεν μπορώ να πω κάτι περισσότερο από </w:t>
      </w:r>
      <w:r>
        <w:rPr>
          <w:rFonts w:eastAsia="Times New Roman" w:cs="Times New Roman"/>
          <w:szCs w:val="24"/>
        </w:rPr>
        <w:t>αυτό το Βήμα. Δεν σεβάστηκε την απόφαση της συγκλήτου τον Νοέμβριο του 2014 και δύο χρόνια αργότερα παίρνει την εντελώς αντίθετη απόφαση και προτείνει να γίνει στη Χίο. Για τέτοια αξιοπιστία μιλάμε. Θέλω να δω ποιοι από τους συναδέλφους Βουλευτές, γι’ αυτή</w:t>
      </w:r>
      <w:r>
        <w:rPr>
          <w:rFonts w:eastAsia="Times New Roman" w:cs="Times New Roman"/>
          <w:szCs w:val="24"/>
        </w:rPr>
        <w:t xml:space="preserve"> την ανακολουθία, θα ψηφίσουν το άρθρο 26. Εδώ είμαστε να μετρήσουμε. </w:t>
      </w:r>
    </w:p>
    <w:p w14:paraId="670F5A0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Η Κυβέρνηση αλλά και το Πανεπιστήμιο Αιγαίου προσβάλλουν τη Ρόδο, κύριε Υπουργέ, και την τουριστική εκπαίδευση. Η Κυβέρνηση και το Πανεπιστήμιο Αιγαίου θεωρούν ότι δεν υπάρχει θέση για </w:t>
      </w:r>
      <w:r>
        <w:rPr>
          <w:rFonts w:eastAsia="Times New Roman" w:cs="Times New Roman"/>
          <w:szCs w:val="24"/>
        </w:rPr>
        <w:t>τη Ρόδο στον χάρτη της τουριστικής εκπαίδευσης στη χώρα. Θέλουν τη Ρόδο παρακολούθημα. Μόνο που η Ρόδος και τα Δωδεκάνησα διαθέτουν μια δυναμική που τους ξεπερνά. Λυπάμαι που το λέω, αλλά το Πανεπιστήμιο Αιγαίου απομακρύνθηκε και αποξενώθηκε πλέον από τη Ρ</w:t>
      </w:r>
      <w:r>
        <w:rPr>
          <w:rFonts w:eastAsia="Times New Roman" w:cs="Times New Roman"/>
          <w:szCs w:val="24"/>
        </w:rPr>
        <w:t xml:space="preserve">όδο. Αυτή είναι μια εξέλιξη που θα έχει αρνητικές επιπτώσεις στο μέλλον. Οδηγεί στη συρρίκνωσή του. </w:t>
      </w:r>
    </w:p>
    <w:p w14:paraId="670F5A0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μία είναι η λύση. Να δεχθούν όλοι αυτό που συμβαίνει στη διεθνή κοινότητα: μη κρατικά πανεπιστήμια. </w:t>
      </w:r>
    </w:p>
    <w:p w14:paraId="670F5A0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Κύριε Υπουργέ, σας κάλεσ</w:t>
      </w:r>
      <w:r>
        <w:rPr>
          <w:rFonts w:eastAsia="Times New Roman" w:cs="Times New Roman"/>
          <w:szCs w:val="24"/>
        </w:rPr>
        <w:t xml:space="preserve">α πολλές φορές ως πρόεδρος της Επιτροπής Μορφωτικών Υποθέσεων να συζητήσουμε χωρίς σκοπιμότητες στην επιτροπή γι’ αυτό το θέμα. Δεν το πράξατε. Όπως δεν πράξατε, επίσης, και μια υπόσχεση: Να συζητήσουμε συνολικά για την τουριστική εκπαίδευση στη χώρα στην </w:t>
      </w:r>
      <w:r>
        <w:rPr>
          <w:rFonts w:eastAsia="Times New Roman" w:cs="Times New Roman"/>
          <w:szCs w:val="24"/>
        </w:rPr>
        <w:t xml:space="preserve">επιτροπή. Το είπαν και συνάδελφοι από την Αντιπολίτευση. Ούτε αυτό πράξατε. Πήγατε αποσπασματικά να θεσμοθετήσετε ζητήματα της τουριστικής εκπαίδευσης χωρίς να υπάρχει ένα στρατηγικό σχέδιο για τα επόμενα χρόνια. </w:t>
      </w:r>
    </w:p>
    <w:p w14:paraId="670F5A0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Ξέρετε, η Ρόδος στην πορεία του χρόνου θα </w:t>
      </w:r>
      <w:r>
        <w:rPr>
          <w:rFonts w:eastAsia="Times New Roman" w:cs="Times New Roman"/>
          <w:szCs w:val="24"/>
        </w:rPr>
        <w:t xml:space="preserve">διεκδικήσει το αυτονόητο: να είναι ο βασικότερος πυλώνας τουριστικής εκπαίδευσης στη Μεσόγειο. Αυτό το δικαιούται. Και αυτό θα γίνει. Θα το πράξουμε ως επόμενη κυβέρνηση με τα μη κρατικά πανεπιστήμια, που είμαι βέβαιος ότι θα προχωρήσουμε στη συνταγματική </w:t>
      </w:r>
      <w:r>
        <w:rPr>
          <w:rFonts w:eastAsia="Times New Roman" w:cs="Times New Roman"/>
          <w:szCs w:val="24"/>
        </w:rPr>
        <w:t>αναθεώρηση και θα γίνει πλέον εφαρμογή και στη χώρα. Ξέρετε γιατί; Γιατί, κύριε Υπουργέ, είμαστε…</w:t>
      </w:r>
    </w:p>
    <w:p w14:paraId="670F5A07" w14:textId="77777777" w:rsidR="00D35489" w:rsidRDefault="0006190C">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xml:space="preserve">, ολοκληρώστε. </w:t>
      </w:r>
    </w:p>
    <w:p w14:paraId="670F5A08"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Τελειώνω, κυρία Πρόεδρε, κι ευχαριστώ για την ανοχή σας. </w:t>
      </w:r>
    </w:p>
    <w:p w14:paraId="670F5A0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Ξέρετε,</w:t>
      </w:r>
      <w:r>
        <w:rPr>
          <w:rFonts w:eastAsia="Times New Roman" w:cs="Times New Roman"/>
          <w:szCs w:val="24"/>
        </w:rPr>
        <w:t xml:space="preserve"> εδώ ο κ. Φίλης είχε φέρει στην Επιτροπή Μορφωτικών Υποθέσεων -και εγώ το είχα χαιρετίσει αυτό- τον Υπουργό Παιδείας της Κύπρου και έφερε ως παράδειγμα την εκεί λειτουργία. Εάν, λοιπόν, θέλετε να ακολουθήσουμε ένα παράδειγμα, την πρακτική που ήταν επιτυχημ</w:t>
      </w:r>
      <w:r>
        <w:rPr>
          <w:rFonts w:eastAsia="Times New Roman" w:cs="Times New Roman"/>
          <w:szCs w:val="24"/>
        </w:rPr>
        <w:t xml:space="preserve">ένη, να προσελκύσει πάνω από είκοσι πέντε, τριάντα χιλιάδες φοιτητές η Κύπρος, γιατί δεν το κάνετε εσείς; Δεν το κάνετε εσείς γιατί έχετε ιδεοληψίες. Δεν πιστεύετε σε αυτό το οποίο θέλει η αγορά και η κοινωνία. Διότι δεν είναι μόνο ακαδημαϊκά τα κριτήρια. </w:t>
      </w:r>
      <w:r>
        <w:rPr>
          <w:rFonts w:eastAsia="Times New Roman" w:cs="Times New Roman"/>
          <w:szCs w:val="24"/>
        </w:rPr>
        <w:t>Είναι αυτό που θέλει η πραγματική οικονομία στη χώρα.</w:t>
      </w:r>
    </w:p>
    <w:p w14:paraId="670F5A0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Ο βασικότερος πλούτος αυτή τη στιγμή στη χώρα είναι η παιδεία και ο τουρισμός. Η τουριστική εκπαίδευση είναι η προοπτική για τη χώρα. Κι εσείς απεμπολείτε για τελευταία φορά αυτό το δικαίωμα. Ξέρετε για</w:t>
      </w:r>
      <w:r>
        <w:rPr>
          <w:rFonts w:eastAsia="Times New Roman" w:cs="Times New Roman"/>
          <w:szCs w:val="24"/>
        </w:rPr>
        <w:t xml:space="preserve">τί το απεμπολείτε για τελευταία φορά, κύριε </w:t>
      </w:r>
      <w:proofErr w:type="spellStart"/>
      <w:r>
        <w:rPr>
          <w:rFonts w:eastAsia="Times New Roman" w:cs="Times New Roman"/>
          <w:szCs w:val="24"/>
        </w:rPr>
        <w:t>Ξυδάκη</w:t>
      </w:r>
      <w:proofErr w:type="spellEnd"/>
      <w:r>
        <w:rPr>
          <w:rFonts w:eastAsia="Times New Roman" w:cs="Times New Roman"/>
          <w:szCs w:val="24"/>
        </w:rPr>
        <w:t>; Γιατί αρνείστε να θεσμοθετήσετε τα ερευνητικά ινστιτούτα που είχαμε θεσμοθετήσει στην προηγούμενη κυβέρνηση. Ακόμα και αυτό το Ινστιτούτο Τουριστικών Ερευνών με έδρα τη Ρόδο και την Αθήνα το καταργείτε, π</w:t>
      </w:r>
      <w:r>
        <w:rPr>
          <w:rFonts w:eastAsia="Times New Roman" w:cs="Times New Roman"/>
          <w:szCs w:val="24"/>
        </w:rPr>
        <w:t xml:space="preserve">ου δεν ήθελε προϋπολογισμό και ήταν αυτοχρηματοδοτούμενο. </w:t>
      </w:r>
    </w:p>
    <w:p w14:paraId="670F5A0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Εγώ, κύριε Υπουργέ, σας καλώ έστω και τώρα. Φέρετε το θέμα στην Επιτροπή Μορφωτικών Υποθέσεων να συζητήσουμε συνολικά για την εκπαίδευση. Εμείς χαιρετούμε την ίδρυση των τμημάτων…</w:t>
      </w:r>
    </w:p>
    <w:p w14:paraId="670F5A0C"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ΠΡΟΕΔΡΕΥΟΥΣΑ (Ανα</w:t>
      </w:r>
      <w:r>
        <w:rPr>
          <w:rFonts w:eastAsia="Times New Roman" w:cs="Times New Roman"/>
          <w:b/>
          <w:szCs w:val="24"/>
        </w:rPr>
        <w:t>στασία Χριστοδουλοπούλου):</w:t>
      </w:r>
      <w:r>
        <w:rPr>
          <w:rFonts w:eastAsia="Times New Roman" w:cs="Times New Roman"/>
          <w:szCs w:val="24"/>
        </w:rPr>
        <w:t xml:space="preserve"> Εντάξει, κύριε </w:t>
      </w:r>
      <w:proofErr w:type="spellStart"/>
      <w:r>
        <w:rPr>
          <w:rFonts w:eastAsia="Times New Roman" w:cs="Times New Roman"/>
          <w:szCs w:val="24"/>
        </w:rPr>
        <w:t>Κόνσολα</w:t>
      </w:r>
      <w:proofErr w:type="spellEnd"/>
      <w:r>
        <w:rPr>
          <w:rFonts w:eastAsia="Times New Roman" w:cs="Times New Roman"/>
          <w:szCs w:val="24"/>
        </w:rPr>
        <w:t xml:space="preserve">, ολοκληρώστε. </w:t>
      </w:r>
    </w:p>
    <w:p w14:paraId="670F5A0D"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Εάν πραγματικά πιστεύετε σε αυτή την προοπτική, ανοίξτε ένα παράθυρο στο μέλλον. </w:t>
      </w:r>
    </w:p>
    <w:p w14:paraId="670F5A0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Πιστεύω, λοιπόν, ότι έχετε τις ευαισθησίες. Ειδάλλως, θα σας προσπεράσει η κοινωνία στις </w:t>
      </w:r>
      <w:r>
        <w:rPr>
          <w:rFonts w:eastAsia="Times New Roman" w:cs="Times New Roman"/>
          <w:szCs w:val="24"/>
        </w:rPr>
        <w:t xml:space="preserve">επόμενες. Η Νέα Δημοκρατία θα δώσει απάντηση την ώρα που πρέπει. </w:t>
      </w:r>
    </w:p>
    <w:p w14:paraId="670F5A0F" w14:textId="77777777" w:rsidR="00D35489" w:rsidRDefault="0006190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0F5A10"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να υπάρχει σεβασμός στον χρόνο, γιατί είναι πολλοί οι ομιλητές. </w:t>
      </w:r>
    </w:p>
    <w:p w14:paraId="670F5A1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Κρεμαστινός. </w:t>
      </w:r>
    </w:p>
    <w:p w14:paraId="670F5A12"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Ευχαριστώ, κυρία Πρόεδρε. </w:t>
      </w:r>
    </w:p>
    <w:p w14:paraId="670F5A1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Φαντάζομαι και ο Υπουργός να έχει αντιληφθεί ότι η συζήτηση σήμερα και στην Επιτροπή Μορφωτικών Υποθέσεων δεν ήταν για το νομοσχέδιο, αλλά ήταν για τις άλλες διατ</w:t>
      </w:r>
      <w:r>
        <w:rPr>
          <w:rFonts w:eastAsia="Times New Roman" w:cs="Times New Roman"/>
          <w:szCs w:val="24"/>
        </w:rPr>
        <w:t xml:space="preserve">άξεις. Το νομοσχέδιο έχει τίτλο «Ρύθμιση θεμάτων του Κρατικού Πιστοποιητικού Γλωσσομάθειας, της Εθνικής Βιβλιοθήκης της Ελλάδος και άλλες διατάξεις». Γι’ αυτά τα θέματα ακούστηκαν ελάχιστα. </w:t>
      </w:r>
    </w:p>
    <w:p w14:paraId="670F5A14" w14:textId="77777777" w:rsidR="00D35489" w:rsidRDefault="0006190C">
      <w:pPr>
        <w:spacing w:after="0" w:line="600" w:lineRule="auto"/>
        <w:ind w:firstLine="720"/>
        <w:jc w:val="center"/>
        <w:rPr>
          <w:rFonts w:eastAsia="Times New Roman"/>
          <w:szCs w:val="24"/>
        </w:rPr>
      </w:pPr>
      <w:r>
        <w:rPr>
          <w:rFonts w:eastAsia="Times New Roman"/>
          <w:szCs w:val="24"/>
        </w:rPr>
        <w:t>(Θόρυβος στην Αίθουσα)</w:t>
      </w:r>
    </w:p>
    <w:p w14:paraId="670F5A15" w14:textId="77777777" w:rsidR="00D35489" w:rsidRDefault="0006190C">
      <w:pPr>
        <w:spacing w:after="0" w:line="600" w:lineRule="auto"/>
        <w:ind w:firstLine="720"/>
        <w:jc w:val="both"/>
        <w:rPr>
          <w:rFonts w:eastAsia="Times New Roman"/>
          <w:szCs w:val="24"/>
        </w:rPr>
      </w:pPr>
      <w:r>
        <w:rPr>
          <w:rFonts w:eastAsia="Times New Roman"/>
          <w:szCs w:val="24"/>
        </w:rPr>
        <w:t xml:space="preserve">Παρακαλώ, ησυχία, γιατί δεν είναι δυνατόν </w:t>
      </w:r>
      <w:r>
        <w:rPr>
          <w:rFonts w:eastAsia="Times New Roman"/>
          <w:szCs w:val="24"/>
        </w:rPr>
        <w:t>έτσι να μιλήσω.</w:t>
      </w:r>
    </w:p>
    <w:p w14:paraId="670F5A16" w14:textId="77777777" w:rsidR="00D35489" w:rsidRDefault="0006190C">
      <w:pPr>
        <w:spacing w:after="0" w:line="600" w:lineRule="auto"/>
        <w:ind w:firstLine="720"/>
        <w:jc w:val="both"/>
        <w:rPr>
          <w:rFonts w:eastAsia="Times New Roman"/>
          <w:szCs w:val="24"/>
        </w:rPr>
      </w:pPr>
      <w:r>
        <w:rPr>
          <w:rFonts w:eastAsia="Times New Roman"/>
          <w:szCs w:val="24"/>
        </w:rPr>
        <w:t>Κυρία Πρόεδρε, παρακαλώ.</w:t>
      </w:r>
    </w:p>
    <w:p w14:paraId="670F5A17" w14:textId="77777777" w:rsidR="00D35489" w:rsidRDefault="0006190C">
      <w:pPr>
        <w:spacing w:after="0" w:line="600" w:lineRule="auto"/>
        <w:ind w:firstLine="720"/>
        <w:jc w:val="both"/>
        <w:rPr>
          <w:rFonts w:eastAsia="Times New Roman"/>
          <w:szCs w:val="24"/>
        </w:rPr>
      </w:pPr>
      <w:r w:rsidRPr="006C5441">
        <w:rPr>
          <w:rFonts w:eastAsia="Times New Roman"/>
          <w:b/>
          <w:szCs w:val="24"/>
        </w:rPr>
        <w:t>ΠΡΟΕΔΡΕΥΟΥΣΑ (Αναστασία Χριστοδουλοπούλου):</w:t>
      </w:r>
      <w:r>
        <w:rPr>
          <w:rFonts w:eastAsia="Times New Roman"/>
          <w:szCs w:val="24"/>
        </w:rPr>
        <w:t xml:space="preserve"> Ναι, να επιβάλουμε λίγο την ησυχία.</w:t>
      </w:r>
    </w:p>
    <w:p w14:paraId="670F5A18" w14:textId="77777777" w:rsidR="00D35489" w:rsidRDefault="0006190C">
      <w:pPr>
        <w:spacing w:after="0" w:line="600" w:lineRule="auto"/>
        <w:ind w:firstLine="720"/>
        <w:jc w:val="both"/>
        <w:rPr>
          <w:rFonts w:eastAsia="Times New Roman"/>
          <w:szCs w:val="24"/>
        </w:rPr>
      </w:pPr>
      <w:r>
        <w:rPr>
          <w:rFonts w:eastAsia="Times New Roman"/>
          <w:szCs w:val="24"/>
        </w:rPr>
        <w:t>Κύριε Κονσόλα, ακούστε τον Πρόεδρο.</w:t>
      </w:r>
    </w:p>
    <w:p w14:paraId="670F5A19" w14:textId="77777777" w:rsidR="00D35489" w:rsidRDefault="0006190C">
      <w:pPr>
        <w:spacing w:after="0" w:line="600" w:lineRule="auto"/>
        <w:ind w:firstLine="720"/>
        <w:jc w:val="both"/>
        <w:rPr>
          <w:rFonts w:eastAsia="Times New Roman"/>
          <w:szCs w:val="24"/>
        </w:rPr>
      </w:pPr>
      <w:r w:rsidRPr="006C5441">
        <w:rPr>
          <w:rFonts w:eastAsia="Times New Roman"/>
          <w:b/>
          <w:szCs w:val="24"/>
        </w:rPr>
        <w:t>ΔΗΜΗΤΡΙΟΣ ΚΡΕΜΑΣΤΙΝΟΣ</w:t>
      </w:r>
      <w:r w:rsidRPr="002C724B">
        <w:rPr>
          <w:rFonts w:eastAsia="Times New Roman"/>
          <w:b/>
          <w:szCs w:val="24"/>
        </w:rPr>
        <w:t xml:space="preserve"> </w:t>
      </w:r>
      <w:r>
        <w:rPr>
          <w:rFonts w:eastAsia="Times New Roman" w:cs="Times New Roman"/>
          <w:b/>
          <w:szCs w:val="24"/>
        </w:rPr>
        <w:t>(Ε΄ Αντιπρόεδρος της Βουλής)</w:t>
      </w:r>
      <w:r w:rsidRPr="006C5441">
        <w:rPr>
          <w:rFonts w:eastAsia="Times New Roman"/>
          <w:b/>
          <w:szCs w:val="24"/>
        </w:rPr>
        <w:t>:</w:t>
      </w:r>
      <w:r>
        <w:rPr>
          <w:rFonts w:eastAsia="Times New Roman"/>
          <w:szCs w:val="24"/>
        </w:rPr>
        <w:t xml:space="preserve"> Η συζήτηση όλη </w:t>
      </w:r>
      <w:proofErr w:type="spellStart"/>
      <w:r>
        <w:rPr>
          <w:rFonts w:eastAsia="Times New Roman"/>
          <w:szCs w:val="24"/>
        </w:rPr>
        <w:t>εστράφη</w:t>
      </w:r>
      <w:proofErr w:type="spellEnd"/>
      <w:r>
        <w:rPr>
          <w:rFonts w:eastAsia="Times New Roman"/>
          <w:szCs w:val="24"/>
        </w:rPr>
        <w:t xml:space="preserve"> περί των άλλων διατάξεων</w:t>
      </w:r>
      <w:r>
        <w:rPr>
          <w:rFonts w:eastAsia="Times New Roman"/>
          <w:szCs w:val="24"/>
        </w:rPr>
        <w:t xml:space="preserve">. Το ερώτημα είναι ότι εμείς δεν μπορούμε να στηρίξουμε τις άλλες διατάξεις και τούτο γιατί δεν μπορούμε να τις συλλάβουμε. Είναι τόσες πολλές και οι συνέπειες είναι ακόμα περισσότερες. </w:t>
      </w:r>
    </w:p>
    <w:p w14:paraId="670F5A1A" w14:textId="77777777" w:rsidR="00D35489" w:rsidRDefault="0006190C">
      <w:pPr>
        <w:spacing w:after="0" w:line="600" w:lineRule="auto"/>
        <w:ind w:firstLine="720"/>
        <w:jc w:val="both"/>
        <w:rPr>
          <w:rFonts w:eastAsia="Times New Roman"/>
          <w:szCs w:val="24"/>
        </w:rPr>
      </w:pPr>
      <w:r>
        <w:rPr>
          <w:rFonts w:eastAsia="Times New Roman"/>
          <w:szCs w:val="24"/>
        </w:rPr>
        <w:t xml:space="preserve">Στην Επιτροπή Μορφωτικών Υποθέσεων ανέφερα απλώς ένα παράδειγμα και </w:t>
      </w:r>
      <w:r>
        <w:rPr>
          <w:rFonts w:eastAsia="Times New Roman"/>
          <w:szCs w:val="24"/>
        </w:rPr>
        <w:t>είπα πώς μια διάταξη, την οποία ένα κόμμα την έχει υποστηρίξει επί είκοσι χρόνια και την αποσύρει βλέποντας ότι δημιουργεί προβλήματα που σχετίζονται με τη διαφθορά και, αν θέλετε, και με τη φαυλότητα στα πανεπιστήμια, επανέρχεται μετά από δεκαπέντε χρόνια</w:t>
      </w:r>
      <w:r>
        <w:rPr>
          <w:rFonts w:eastAsia="Times New Roman"/>
          <w:szCs w:val="24"/>
        </w:rPr>
        <w:t xml:space="preserve"> μετά την απόσυρσή της</w:t>
      </w:r>
      <w:r w:rsidRPr="002C724B">
        <w:rPr>
          <w:rFonts w:eastAsia="Times New Roman"/>
          <w:szCs w:val="24"/>
        </w:rPr>
        <w:t>,</w:t>
      </w:r>
      <w:r>
        <w:rPr>
          <w:rFonts w:eastAsia="Times New Roman"/>
          <w:szCs w:val="24"/>
        </w:rPr>
        <w:t xml:space="preserve"> για να βελτιώσει τη λειτουργία πανεπιστημίων. Αυτό εγώ δεν μπορώ να το καταλάβω.</w:t>
      </w:r>
    </w:p>
    <w:p w14:paraId="670F5A1B" w14:textId="77777777" w:rsidR="00D35489" w:rsidRDefault="0006190C">
      <w:pPr>
        <w:spacing w:after="0" w:line="600" w:lineRule="auto"/>
        <w:ind w:firstLine="720"/>
        <w:jc w:val="both"/>
        <w:rPr>
          <w:rFonts w:eastAsia="Times New Roman"/>
          <w:szCs w:val="24"/>
        </w:rPr>
      </w:pPr>
      <w:r>
        <w:rPr>
          <w:rFonts w:eastAsia="Times New Roman"/>
          <w:szCs w:val="24"/>
        </w:rPr>
        <w:t>Επειδή προσωπικά τουλάχιστον τριάντα πέντε χρόνια είμαι μέσα στο ΕΚΠΑ και ξέρω πώς δουλεύει τα ΕΚΠΑ και τα εξάμηνα και τα θετικά και τα αρνητικά του, σ</w:t>
      </w:r>
      <w:r>
        <w:rPr>
          <w:rFonts w:eastAsia="Times New Roman"/>
          <w:szCs w:val="24"/>
        </w:rPr>
        <w:t>ας λέω ότι θα δημιουργήσει ακριβώς τα ίδια προβλήματα, για τα οποία αποσύρθηκε το 2002.</w:t>
      </w:r>
    </w:p>
    <w:p w14:paraId="670F5A1C" w14:textId="77777777" w:rsidR="00D35489" w:rsidRDefault="0006190C">
      <w:pPr>
        <w:spacing w:after="0" w:line="600" w:lineRule="auto"/>
        <w:ind w:firstLine="720"/>
        <w:jc w:val="both"/>
        <w:rPr>
          <w:rFonts w:eastAsia="Times New Roman"/>
          <w:szCs w:val="24"/>
        </w:rPr>
      </w:pPr>
      <w:r>
        <w:rPr>
          <w:rFonts w:eastAsia="Times New Roman"/>
          <w:szCs w:val="24"/>
        </w:rPr>
        <w:t>Το λέω ξανά στην επιτροπή, γιατί γνωρίζω πώς έρχονται αυτές οι διατάξεις, ποιοι πιέζουν και ποιον εξυπηρετούν. Δεν εξυπηρετούν τους φοιτητές. Εξυπηρετούν αυτούς που κατ</w:t>
      </w:r>
      <w:r>
        <w:rPr>
          <w:rFonts w:eastAsia="Times New Roman"/>
          <w:szCs w:val="24"/>
        </w:rPr>
        <w:t>έχουν καίριες διοικητικές θέσεις και οι οποίοι θέλουν να παρατείνουν κατά έναν χρόνο την παραμονή τους στη διοικητική θέση. Αυτό το ξέρω εκ πείρας και δεν θέλω να χρησιμοποιήσω παραδείγματα, τα οποία εγώ γνωρίζω. Απορώ, μάλιστα, πώς η Νέα Δημοκρατία, που τ</w:t>
      </w:r>
      <w:r>
        <w:rPr>
          <w:rFonts w:eastAsia="Times New Roman"/>
          <w:szCs w:val="24"/>
        </w:rPr>
        <w:t xml:space="preserve">ο ξέρει κι αυτή, δεν το ανέδειξε, διότι, όταν </w:t>
      </w:r>
      <w:proofErr w:type="spellStart"/>
      <w:r>
        <w:rPr>
          <w:rFonts w:eastAsia="Times New Roman"/>
          <w:szCs w:val="24"/>
        </w:rPr>
        <w:t>απεσύρθη</w:t>
      </w:r>
      <w:proofErr w:type="spellEnd"/>
      <w:r>
        <w:rPr>
          <w:rFonts w:eastAsia="Times New Roman"/>
          <w:szCs w:val="24"/>
        </w:rPr>
        <w:t xml:space="preserve"> η διάταξη, δεν είχε καμμιά αντίρρηση, γιατί όλοι παραδέχθηκαν ότι έπρεπε να είχε αποσυρθεί.</w:t>
      </w:r>
    </w:p>
    <w:p w14:paraId="670F5A1D" w14:textId="77777777" w:rsidR="00D35489" w:rsidRDefault="0006190C">
      <w:pPr>
        <w:spacing w:after="0" w:line="600" w:lineRule="auto"/>
        <w:ind w:firstLine="720"/>
        <w:jc w:val="both"/>
        <w:rPr>
          <w:rFonts w:eastAsia="Times New Roman"/>
          <w:szCs w:val="24"/>
        </w:rPr>
      </w:pPr>
      <w:r>
        <w:rPr>
          <w:rFonts w:eastAsia="Times New Roman"/>
          <w:szCs w:val="24"/>
        </w:rPr>
        <w:t>Κύριε Υπουργέ, όπως είχα πει και στον κ. Φίλη, κι εγώ προσωπικά θα υποστηρίξω κάθε θετική νομοθεσία του Υπουρ</w:t>
      </w:r>
      <w:r>
        <w:rPr>
          <w:rFonts w:eastAsia="Times New Roman"/>
          <w:szCs w:val="24"/>
        </w:rPr>
        <w:t xml:space="preserve">γείου, που θα βελτιώνει τη λειτουργία των ανωτάτων ιδρυμάτων. </w:t>
      </w:r>
    </w:p>
    <w:p w14:paraId="670F5A1E" w14:textId="77777777" w:rsidR="00D35489" w:rsidRDefault="0006190C">
      <w:pPr>
        <w:spacing w:after="0" w:line="600" w:lineRule="auto"/>
        <w:ind w:firstLine="720"/>
        <w:jc w:val="both"/>
        <w:rPr>
          <w:rFonts w:eastAsia="Times New Roman"/>
          <w:szCs w:val="24"/>
        </w:rPr>
      </w:pPr>
      <w:r>
        <w:rPr>
          <w:rFonts w:eastAsia="Times New Roman"/>
          <w:szCs w:val="24"/>
        </w:rPr>
        <w:t>Το λέω αυτό έχοντας πλήρη επίγνωση του τι λέω, διότι από τη Μεταπολίτευση και μετά υπήρξε μια λαγνεία -να το ονομάσω έτσι- τίτλων. Όλες οι ανώτατες σχολές ήθελαν να ονομαστούν πανεπιστήμια. Μα,</w:t>
      </w:r>
      <w:r>
        <w:rPr>
          <w:rFonts w:eastAsia="Times New Roman"/>
          <w:szCs w:val="24"/>
        </w:rPr>
        <w:t xml:space="preserve"> πανεπιστήμιο σημαίνει να έχει όλο το φάσμα των επιστημών. Δεν μπορεί η οικονομική σχολή τάδε, η ΑΣΟΕ, να λέγεται μόνο πανεπιστήμιο. Είναι ανώτατη οικονομική σχολή. Είναι ανώτατη, ισότιμη με το πανεπιστήμιο, ναι. Τι είναι αυτή η λαγνεία των τίτλων; </w:t>
      </w:r>
    </w:p>
    <w:p w14:paraId="670F5A1F" w14:textId="77777777" w:rsidR="00D35489" w:rsidRDefault="0006190C">
      <w:pPr>
        <w:spacing w:after="0" w:line="600" w:lineRule="auto"/>
        <w:ind w:firstLine="720"/>
        <w:jc w:val="both"/>
        <w:rPr>
          <w:rFonts w:eastAsia="Times New Roman"/>
          <w:szCs w:val="24"/>
        </w:rPr>
      </w:pPr>
      <w:r>
        <w:rPr>
          <w:rFonts w:eastAsia="Times New Roman"/>
          <w:szCs w:val="24"/>
        </w:rPr>
        <w:t>Υπάρχε</w:t>
      </w:r>
      <w:r>
        <w:rPr>
          <w:rFonts w:eastAsia="Times New Roman"/>
          <w:szCs w:val="24"/>
        </w:rPr>
        <w:t>ι και η λαγνεία των τίτλων του καθηγητού. Όλοι να είμαστε καθηγητές. Να είμαστε εκατό φορές. Όμως, καθηγητής είναι αυτός που παράγει γνώση, που γίνεται αποδεκτή απ’ όλον τον πλανήτη. Αυτός είναι ο καθηγητής. Καθηγητής δεν είναι ο δάσκαλος, τον οποίον τιμώ.</w:t>
      </w:r>
      <w:r>
        <w:rPr>
          <w:rFonts w:eastAsia="Times New Roman"/>
          <w:szCs w:val="24"/>
        </w:rPr>
        <w:t xml:space="preserve"> Είναι και ο δάσκαλος. Όμως, καθηγητής ΑΕΙ που δεν παράγει γνώση, η οποία να γίνεται αποδεκτή απ’ όλον τον πλανήτη, να μου επιτρέψετε να σας πω ότι είναι δάσκαλος, χωρίς αυτό να είναι υποτιμητικό, διότι το διδακτικό έργο μπορεί πολλές φορές να είναι εξίσου</w:t>
      </w:r>
      <w:r>
        <w:rPr>
          <w:rFonts w:eastAsia="Times New Roman"/>
          <w:szCs w:val="24"/>
        </w:rPr>
        <w:t xml:space="preserve"> και καλύτερο από το ερευνητικό.</w:t>
      </w:r>
    </w:p>
    <w:p w14:paraId="670F5A20" w14:textId="77777777" w:rsidR="00D35489" w:rsidRDefault="0006190C">
      <w:pPr>
        <w:spacing w:after="0" w:line="600" w:lineRule="auto"/>
        <w:ind w:firstLine="720"/>
        <w:jc w:val="both"/>
        <w:rPr>
          <w:rFonts w:eastAsia="Times New Roman"/>
          <w:szCs w:val="24"/>
        </w:rPr>
      </w:pPr>
      <w:r>
        <w:rPr>
          <w:rFonts w:eastAsia="Times New Roman"/>
          <w:szCs w:val="24"/>
        </w:rPr>
        <w:t>Όμως, καθηγητής, όπως τον ονομάζουμε στα πανεπιστήμια διεθνώς, είναι αυτός που το όνομά του το βλέπουμε στη διεθνή βιβλιογραφία, που έχει, μάλιστα, θετικές αναφορές. Όταν λέμε αναφορές, οι αναφορές μπορεί να είναι και αρνητ</w:t>
      </w:r>
      <w:r>
        <w:rPr>
          <w:rFonts w:eastAsia="Times New Roman"/>
          <w:szCs w:val="24"/>
        </w:rPr>
        <w:t xml:space="preserve">ικές. Μπορεί να έχετε μια άποψη, η οποία να μην ευσταθεί καθόλου και να έχει απορριφθεί από τη διεθνή κοινότητα. Δεν είναι, λοιπόν, ο αριθμός των εργασιών. Αυτό το επαναλάμβανα, όταν ήμουν στην Ιατρική Σχολή και ψήφιζα </w:t>
      </w:r>
      <w:r>
        <w:rPr>
          <w:rFonts w:eastAsia="Times New Roman"/>
          <w:szCs w:val="24"/>
        </w:rPr>
        <w:t>καθηγητέ</w:t>
      </w:r>
      <w:r>
        <w:rPr>
          <w:rFonts w:eastAsia="Times New Roman"/>
          <w:szCs w:val="24"/>
        </w:rPr>
        <w:t xml:space="preserve">ς. </w:t>
      </w:r>
    </w:p>
    <w:p w14:paraId="670F5A21" w14:textId="77777777" w:rsidR="00D35489" w:rsidRDefault="0006190C">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w:t>
      </w:r>
      <w:r>
        <w:rPr>
          <w:rFonts w:eastAsia="Times New Roman"/>
          <w:szCs w:val="24"/>
        </w:rPr>
        <w:t>εκείνο το οποίο έχει σημασία είναι ότι αυτά τα πράγματα πρέπει να ξεκαθαριστούν. Εδώ φτάσαμε στο σημείο να μην έχουμε σήμερα στα νοσοκομεία ούτε βοηθούς ούτε επιμελητές. Είναι όλοι διευθυντές. Όλοι οι γιατροί έγιναν διευθυντές σήμερα χωρίς να διευθύνουν τμ</w:t>
      </w:r>
      <w:r>
        <w:rPr>
          <w:rFonts w:eastAsia="Times New Roman"/>
          <w:szCs w:val="24"/>
        </w:rPr>
        <w:t>ήματα. Ξέρετε εσείς διευθυντές που να μη διευθύνουν τμήματα; Το ίδιο πράγμα γίνεται και στα πανεπιστήμια. Όλες οι σχολές έπρεπε να είχαν ενταχθεί σ’ ένα πανεπιστήμιο και όχι να είναι πανεπιστήμια, τα οποία να έχουν ουσιαστικά μια ιδιότητα.</w:t>
      </w:r>
    </w:p>
    <w:p w14:paraId="670F5A22" w14:textId="77777777" w:rsidR="00D35489" w:rsidRDefault="0006190C">
      <w:pPr>
        <w:spacing w:after="0" w:line="600" w:lineRule="auto"/>
        <w:ind w:firstLine="720"/>
        <w:jc w:val="both"/>
        <w:rPr>
          <w:rFonts w:eastAsia="Times New Roman"/>
          <w:szCs w:val="24"/>
        </w:rPr>
      </w:pPr>
      <w:r>
        <w:rPr>
          <w:rFonts w:eastAsia="Times New Roman"/>
          <w:szCs w:val="24"/>
        </w:rPr>
        <w:t xml:space="preserve">Θέλω να πω κάτι </w:t>
      </w:r>
      <w:r>
        <w:rPr>
          <w:rFonts w:eastAsia="Times New Roman"/>
          <w:szCs w:val="24"/>
        </w:rPr>
        <w:t xml:space="preserve">το οποίο το παίρνω από τον Ανδρέα Παπανδρέου, ο οποίος έλεγε ότι ο Ξενοφών Ζολώτας ήταν αυτός ο οποίος κράτησε την οικονομία της χώρας και δημιούργησε την ισχυρή δραχμή στη δεκαετία του 1960. </w:t>
      </w:r>
    </w:p>
    <w:p w14:paraId="670F5A23" w14:textId="77777777" w:rsidR="00D35489" w:rsidRDefault="0006190C">
      <w:pPr>
        <w:spacing w:after="0" w:line="600" w:lineRule="auto"/>
        <w:ind w:firstLine="720"/>
        <w:jc w:val="both"/>
        <w:rPr>
          <w:rFonts w:eastAsia="Times New Roman"/>
          <w:szCs w:val="24"/>
        </w:rPr>
      </w:pPr>
      <w:r>
        <w:rPr>
          <w:rFonts w:eastAsia="Times New Roman"/>
          <w:szCs w:val="24"/>
        </w:rPr>
        <w:t>Άραγε, πόσοι από τους καθηγητές των σοφών οικονομικών πανεπιστή</w:t>
      </w:r>
      <w:r>
        <w:rPr>
          <w:rFonts w:eastAsia="Times New Roman"/>
          <w:szCs w:val="24"/>
        </w:rPr>
        <w:t>μιων μάς είπαν τι θα γίνει με το ευρώ και ποιοι είναι οι κίνδυνοι του ευρώ; Πότε ειδοποίησαν; Όταν η χώρα κατρακυλούσε χωρίς ανταγωνιστικότητα μέσα στο ευρώ, για να φτάσει εδώ που είναι σήμερα.</w:t>
      </w:r>
    </w:p>
    <w:p w14:paraId="670F5A24" w14:textId="77777777" w:rsidR="00D35489" w:rsidRDefault="0006190C">
      <w:pPr>
        <w:spacing w:after="0" w:line="600" w:lineRule="auto"/>
        <w:jc w:val="both"/>
        <w:rPr>
          <w:rFonts w:eastAsia="Times New Roman" w:cs="Times New Roman"/>
          <w:szCs w:val="24"/>
        </w:rPr>
      </w:pPr>
      <w:r>
        <w:rPr>
          <w:rFonts w:eastAsia="Times New Roman" w:cs="Times New Roman"/>
          <w:szCs w:val="24"/>
        </w:rPr>
        <w:t>Πού είναι οι ισάξιοι καθηγητές του Ζολώτα;</w:t>
      </w:r>
    </w:p>
    <w:p w14:paraId="670F5A2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Ο Ανδρέας Παπανδρέο</w:t>
      </w:r>
      <w:r>
        <w:rPr>
          <w:rFonts w:eastAsia="Times New Roman" w:cs="Times New Roman"/>
          <w:szCs w:val="24"/>
        </w:rPr>
        <w:t xml:space="preserve">υ ήταν καθηγητής σε δεκαπέντε πανεπιστήμια, κύριε Φίλη. Και όταν το έλεγε αυτό, δεν ήταν ο πολιτικός που ήθελε να κάνει </w:t>
      </w:r>
      <w:r>
        <w:rPr>
          <w:rFonts w:eastAsia="Times New Roman" w:cs="Times New Roman"/>
          <w:szCs w:val="24"/>
          <w:lang w:val="en-US"/>
        </w:rPr>
        <w:t>savoir</w:t>
      </w:r>
      <w:r w:rsidRPr="009541DB">
        <w:rPr>
          <w:rFonts w:eastAsia="Times New Roman" w:cs="Times New Roman"/>
          <w:szCs w:val="24"/>
        </w:rPr>
        <w:t xml:space="preserve"> </w:t>
      </w:r>
      <w:r>
        <w:rPr>
          <w:rFonts w:eastAsia="Times New Roman" w:cs="Times New Roman"/>
          <w:szCs w:val="24"/>
          <w:lang w:val="en-US"/>
        </w:rPr>
        <w:t>faire</w:t>
      </w:r>
      <w:r w:rsidRPr="009541DB">
        <w:rPr>
          <w:rFonts w:eastAsia="Times New Roman" w:cs="Times New Roman"/>
          <w:szCs w:val="24"/>
        </w:rPr>
        <w:t xml:space="preserve"> </w:t>
      </w:r>
      <w:r>
        <w:rPr>
          <w:rFonts w:eastAsia="Times New Roman" w:cs="Times New Roman"/>
          <w:szCs w:val="24"/>
        </w:rPr>
        <w:t>στον Ζολώτα. Το αντιλαμβάνεστε αυτό. Το πίστευε ακράδαντα και έλεγε ότι θα έπρεπε να πανεπιστήμιά μας να αποκτήσουν αυτή τη</w:t>
      </w:r>
      <w:r>
        <w:rPr>
          <w:rFonts w:eastAsia="Times New Roman" w:cs="Times New Roman"/>
          <w:szCs w:val="24"/>
        </w:rPr>
        <w:t xml:space="preserve"> νοοτροπία σε αυτό το μήκος και πλάτος. </w:t>
      </w:r>
    </w:p>
    <w:p w14:paraId="670F5A2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Φέρτε, λοιπόν, τέτοιες ρυθμίσεις και εγώ προσωπικά θα τις ψηφίσω με τα δύο μου χέρια. Όμως, δεν είναι δυνατόν να φέρνετε αυτά τα πράγματα. </w:t>
      </w:r>
    </w:p>
    <w:p w14:paraId="670F5A2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Είχατε πει στην επιτροπή «γιατί εκνευρίστηκα». Δεν εκνευρίστηκα καθόλου με </w:t>
      </w:r>
      <w:r>
        <w:rPr>
          <w:rFonts w:eastAsia="Times New Roman" w:cs="Times New Roman"/>
          <w:szCs w:val="24"/>
        </w:rPr>
        <w:t xml:space="preserve">εσάς προσωπικά και ξέρετε ότι σας εκτιμώ ιδιαιτέρως και σας τιμώ. Εκνευρίστηκα με το γίγνεσθαι, το οποίο δεν μπορώ να ανεχθώ. </w:t>
      </w:r>
    </w:p>
    <w:p w14:paraId="670F5A2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Αυτό που λέμε αριστεία και ανταγωνιστικότητα πρέπει να υπάρχει στα πανεπιστήμια. Δεν γίνεται διαφορετικά. Εάν δεν υπάρχουν αυτά τ</w:t>
      </w:r>
      <w:r>
        <w:rPr>
          <w:rFonts w:eastAsia="Times New Roman" w:cs="Times New Roman"/>
          <w:szCs w:val="24"/>
        </w:rPr>
        <w:t xml:space="preserve">α πράγματα δεν μπορεί να προχωρήσει η παιδεία. </w:t>
      </w:r>
    </w:p>
    <w:p w14:paraId="670F5A2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 πανεπιστήμιο, λοιπόν, και η έρευνα πρέπει να προχωρήσουν πραγματικά. Εγώ θα σας πρότεινα να εφαρμόσετε ένα καταστατικό τύπου </w:t>
      </w:r>
      <w:r>
        <w:rPr>
          <w:rFonts w:eastAsia="Times New Roman" w:cs="Times New Roman"/>
          <w:szCs w:val="24"/>
          <w:lang w:val="en-US"/>
        </w:rPr>
        <w:t>National</w:t>
      </w:r>
      <w:r w:rsidRPr="009541DB">
        <w:rPr>
          <w:rFonts w:eastAsia="Times New Roman" w:cs="Times New Roman"/>
          <w:szCs w:val="24"/>
        </w:rPr>
        <w:t xml:space="preserve"> </w:t>
      </w:r>
      <w:r>
        <w:rPr>
          <w:rFonts w:eastAsia="Times New Roman" w:cs="Times New Roman"/>
          <w:szCs w:val="24"/>
          <w:lang w:val="en-US"/>
        </w:rPr>
        <w:t>Academy</w:t>
      </w:r>
      <w:r w:rsidRPr="009541DB">
        <w:rPr>
          <w:rFonts w:eastAsia="Times New Roman" w:cs="Times New Roman"/>
          <w:szCs w:val="24"/>
        </w:rPr>
        <w:t xml:space="preserve"> </w:t>
      </w:r>
      <w:r>
        <w:rPr>
          <w:rFonts w:eastAsia="Times New Roman" w:cs="Times New Roman"/>
          <w:szCs w:val="24"/>
          <w:lang w:val="en-US"/>
        </w:rPr>
        <w:t>of</w:t>
      </w:r>
      <w:r w:rsidRPr="009541DB">
        <w:rPr>
          <w:rFonts w:eastAsia="Times New Roman" w:cs="Times New Roman"/>
          <w:szCs w:val="24"/>
        </w:rPr>
        <w:t xml:space="preserve"> </w:t>
      </w:r>
      <w:r>
        <w:rPr>
          <w:rFonts w:eastAsia="Times New Roman" w:cs="Times New Roman"/>
          <w:szCs w:val="24"/>
          <w:lang w:val="en-US"/>
        </w:rPr>
        <w:t>Science</w:t>
      </w:r>
      <w:r w:rsidRPr="009541DB">
        <w:rPr>
          <w:rFonts w:eastAsia="Times New Roman" w:cs="Times New Roman"/>
          <w:szCs w:val="24"/>
        </w:rPr>
        <w:t xml:space="preserve">, </w:t>
      </w:r>
      <w:r>
        <w:rPr>
          <w:rFonts w:eastAsia="Times New Roman" w:cs="Times New Roman"/>
          <w:szCs w:val="24"/>
        </w:rPr>
        <w:t>του αμερικάνικου ή του ευρωπαϊκού, όπου οι δυνάμεις</w:t>
      </w:r>
      <w:r>
        <w:rPr>
          <w:rFonts w:eastAsia="Times New Roman" w:cs="Times New Roman"/>
          <w:szCs w:val="24"/>
        </w:rPr>
        <w:t xml:space="preserve"> που έχουμε των άξιων Ελλήνων επιστημόνων στο εξωτερικό να έρχονται και </w:t>
      </w:r>
      <w:r>
        <w:rPr>
          <w:rFonts w:eastAsia="Times New Roman" w:cs="Times New Roman"/>
          <w:szCs w:val="24"/>
          <w:lang w:val="en-US"/>
        </w:rPr>
        <w:t>part</w:t>
      </w:r>
      <w:r w:rsidRPr="009541DB">
        <w:rPr>
          <w:rFonts w:eastAsia="Times New Roman" w:cs="Times New Roman"/>
          <w:szCs w:val="24"/>
        </w:rPr>
        <w:t xml:space="preserve"> </w:t>
      </w:r>
      <w:r>
        <w:rPr>
          <w:rFonts w:eastAsia="Times New Roman" w:cs="Times New Roman"/>
          <w:szCs w:val="24"/>
          <w:lang w:val="en-US"/>
        </w:rPr>
        <w:t>time</w:t>
      </w:r>
      <w:r w:rsidRPr="009541DB">
        <w:rPr>
          <w:rFonts w:eastAsia="Times New Roman" w:cs="Times New Roman"/>
          <w:szCs w:val="24"/>
        </w:rPr>
        <w:t xml:space="preserve"> </w:t>
      </w:r>
      <w:r>
        <w:rPr>
          <w:rFonts w:eastAsia="Times New Roman" w:cs="Times New Roman"/>
          <w:szCs w:val="24"/>
        </w:rPr>
        <w:t>και εδώ στα πανεπιστήμια αυτά και να φέρουν την έξω νοοτροπία μέσα, αλλά να συνδέσουν και το μέσα προς τα έξω. Δεν γίνεται διαφορετικά. Αυτός ο αποκλεισμός, να μην μπαίνουν ν</w:t>
      </w:r>
      <w:r>
        <w:rPr>
          <w:rFonts w:eastAsia="Times New Roman" w:cs="Times New Roman"/>
          <w:szCs w:val="24"/>
        </w:rPr>
        <w:t xml:space="preserve">έοι στα πανεπιστήμια για να γερνάνε όλοι στα πανεπιστήμια, θα φέρει το τέλος της χώρας. Πρέπει να βρείτε έναν τρόπο, να βρούμε έναν τρόπο, εάν θέλετε, να γίνει αυτή η ανανέωση. </w:t>
      </w:r>
    </w:p>
    <w:p w14:paraId="670F5A2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Γνωρίζω ότι οι οικονομικές συνθήκες της χώρας είναι αυτές που είναι, αλλά αυτό</w:t>
      </w:r>
      <w:r>
        <w:rPr>
          <w:rFonts w:eastAsia="Times New Roman" w:cs="Times New Roman"/>
          <w:szCs w:val="24"/>
        </w:rPr>
        <w:t xml:space="preserve"> δεν σημαίνει ότι δεν υπάρχουν τρόποι να γίνει αυτή η ανανέωση του επιστημονικού δυναμικού. </w:t>
      </w:r>
    </w:p>
    <w:p w14:paraId="670F5A2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Δεν μπορεί οι μονάδες σήμερα που είναι στο εξωτερικό να χάνονται. Αυτό είναι το μεγάλο πρόβλημα που έχουμε σήμερα. Σήμερα φεύγουν εκατοντάδες χιλιάδες νέοι στο εξω</w:t>
      </w:r>
      <w:r>
        <w:rPr>
          <w:rFonts w:eastAsia="Times New Roman" w:cs="Times New Roman"/>
          <w:szCs w:val="24"/>
        </w:rPr>
        <w:t xml:space="preserve">τερικό με μόνο δέλεαρ αυτό της επιβίωσης, του κέρδους και του χρήματος, διότι εδώ οι μισθοί είναι αυτοί που είναι. </w:t>
      </w:r>
    </w:p>
    <w:p w14:paraId="670F5A2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Όμως, δεν θα έπρεπε να είναι έτσι. Θα έπρεπε να καλούνται για υψηλόβαθμες θέσεις στο εξωτερικό, λόγω της ποιότητάς μας και όχι να ψάχνουν να</w:t>
      </w:r>
      <w:r>
        <w:rPr>
          <w:rFonts w:eastAsia="Times New Roman" w:cs="Times New Roman"/>
          <w:szCs w:val="24"/>
        </w:rPr>
        <w:t xml:space="preserve"> βρουν μια θέση οπουδήποτε για να επιβιώσουν. Βέβαια, θα μου πείτε, πριν μερικά χρόνια πήγαιναν εργάτες, τώρα τουλάχιστον πάνε επιστήμονες. Καλό είναι αυτό, αλλά δεν είναι το άριστο, δεν είναι αυτός ο σκοπός. Και ο σκοπός θα πρέπει να είναι διαφορετικός. Τ</w:t>
      </w:r>
      <w:r>
        <w:rPr>
          <w:rFonts w:eastAsia="Times New Roman" w:cs="Times New Roman"/>
          <w:szCs w:val="24"/>
        </w:rPr>
        <w:t xml:space="preserve">ο Υπουργείο Παιδείας θα πρέπει να τα δει αυτά τα πράγματα. </w:t>
      </w:r>
    </w:p>
    <w:p w14:paraId="670F5A2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Θα σας πω, επίσης, ότι προσωπικά είμαι υπέρ του θεσμού των δημόσιων πανεπιστημίων και ουδέποτε υπηρέτησα ιδιωτικά πανεπιστήμια. Όμως, όταν η Κύπρος σήμερα έχει οκτώ πανεπιστήμια –και δεν θα μιλήσω</w:t>
      </w:r>
      <w:r>
        <w:rPr>
          <w:rFonts w:eastAsia="Times New Roman" w:cs="Times New Roman"/>
          <w:szCs w:val="24"/>
        </w:rPr>
        <w:t xml:space="preserve"> για την Ευρώπη, αλλά για την Κύπρο- και οι δικοί μας φοιτητές πάνε εκεί, εμείς χρειαζόμαστε ανταγωνιστικότητα. </w:t>
      </w:r>
    </w:p>
    <w:p w14:paraId="670F5A2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Θα σας πρότεινα, όχι να έρθουν ιδιωτικά πανεπιστήμια ιδιωτικού επιπέδου, αλλά να βάλετε τέτοιες προδιαγραφές, που να μπορούν, εάν θέλουν, να έρ</w:t>
      </w:r>
      <w:r>
        <w:rPr>
          <w:rFonts w:eastAsia="Times New Roman" w:cs="Times New Roman"/>
          <w:szCs w:val="24"/>
        </w:rPr>
        <w:t>θει ένα ΜΙΤ, ένα Χάρβαρντ</w:t>
      </w:r>
      <w:r w:rsidRPr="00DF4ED5">
        <w:rPr>
          <w:rFonts w:eastAsia="Times New Roman" w:cs="Times New Roman"/>
          <w:szCs w:val="24"/>
        </w:rPr>
        <w:t xml:space="preserve">, </w:t>
      </w:r>
      <w:r>
        <w:rPr>
          <w:rFonts w:eastAsia="Times New Roman" w:cs="Times New Roman"/>
          <w:szCs w:val="24"/>
        </w:rPr>
        <w:t xml:space="preserve">μια Οξφόρδη, ένα </w:t>
      </w:r>
      <w:proofErr w:type="spellStart"/>
      <w:r>
        <w:rPr>
          <w:rFonts w:eastAsia="Times New Roman" w:cs="Times New Roman"/>
          <w:szCs w:val="24"/>
        </w:rPr>
        <w:t>Κέμπριτζ</w:t>
      </w:r>
      <w:proofErr w:type="spellEnd"/>
      <w:r>
        <w:rPr>
          <w:rFonts w:eastAsia="Times New Roman" w:cs="Times New Roman"/>
          <w:szCs w:val="24"/>
        </w:rPr>
        <w:t xml:space="preserve">, για να υπάρξει ανταγωνισμός. </w:t>
      </w:r>
    </w:p>
    <w:p w14:paraId="670F5A2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Έτσι θα πάει η Ελλάδα μπροστά. Δεν μπορεί να πάει μπροστά, όταν βλέπουμε τα πράγματα στενά. Και σας λέω ότι εγώ είμαι υπέρ του δημόσιου πανεπιστημίου. Όμως, το δημόσιο πανε</w:t>
      </w:r>
      <w:r>
        <w:rPr>
          <w:rFonts w:eastAsia="Times New Roman" w:cs="Times New Roman"/>
          <w:szCs w:val="24"/>
        </w:rPr>
        <w:t xml:space="preserve">πιστήμιο πρέπει να έχει ανταγωνιστικότητα. Δεν μπορεί να είναι όλοι μόνιμοι στις θέσεις τους και να περιμένουν να πάρουν σύνταξη. Δεν γίνεται αυτό στα πανεπιστήμια. </w:t>
      </w:r>
    </w:p>
    <w:p w14:paraId="670F5A3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Αυτό πρέπει να το δείτε, να το δούμε, βάλετε όποιο ρήμα θέλετε, αλλά δεν μπορεί η χώρα να </w:t>
      </w:r>
      <w:r>
        <w:rPr>
          <w:rFonts w:eastAsia="Times New Roman" w:cs="Times New Roman"/>
          <w:szCs w:val="24"/>
        </w:rPr>
        <w:t xml:space="preserve">ορθοποδήσει, εάν έχει αυτή τη νοοτροπία. </w:t>
      </w:r>
    </w:p>
    <w:p w14:paraId="670F5A3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Και θα τελειώσω, γιατί πέρασε ο χρόνος, κυρία Πρόεδρε, λέγοντας λόγω της ιδιότητας μου, ότι οι τομές, όποτε και να γίνουν, είναι αιματηρές. Θα έχετε αντιδράσεις. Οι τομές είναι αιματηρές, αλλά, εάν δεν γίνουν οι το</w:t>
      </w:r>
      <w:r>
        <w:rPr>
          <w:rFonts w:eastAsia="Times New Roman" w:cs="Times New Roman"/>
          <w:szCs w:val="24"/>
        </w:rPr>
        <w:t xml:space="preserve">μές στη χειρουργική, δεν υπάρχει θεραπεία. Το αίμα στις τομές στη χειρουργική είναι βασική προϋπόθεση, για να γίνει ο άρρωστος καλά. Εάν βλέπουμε τον άρρωστο εξωτερικά, χωρίς να κάνουμε τίποτα, τότε ξέρετε ότι τον χάνουμε. </w:t>
      </w:r>
    </w:p>
    <w:p w14:paraId="670F5A3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70F5A33" w14:textId="77777777" w:rsidR="00D35489" w:rsidRDefault="0006190C">
      <w:pPr>
        <w:spacing w:after="0" w:line="600" w:lineRule="auto"/>
        <w:ind w:firstLine="720"/>
        <w:jc w:val="both"/>
        <w:rPr>
          <w:rFonts w:eastAsia="Times New Roman" w:cs="Times New Roman"/>
          <w:szCs w:val="24"/>
        </w:rPr>
      </w:pPr>
      <w:r w:rsidRPr="00255943">
        <w:rPr>
          <w:rFonts w:eastAsia="Times New Roman" w:cs="Times New Roman"/>
          <w:b/>
          <w:szCs w:val="24"/>
        </w:rPr>
        <w:t>ΠΡΟΕΔΡΕΥΟΥΣΑ (Αναστα</w:t>
      </w:r>
      <w:r w:rsidRPr="00255943">
        <w:rPr>
          <w:rFonts w:eastAsia="Times New Roman" w:cs="Times New Roman"/>
          <w:b/>
          <w:szCs w:val="24"/>
        </w:rPr>
        <w:t>σία Χριστοδουλοπούλου):</w:t>
      </w:r>
      <w:r>
        <w:rPr>
          <w:rFonts w:eastAsia="Times New Roman" w:cs="Times New Roman"/>
          <w:szCs w:val="24"/>
        </w:rPr>
        <w:t xml:space="preserve"> Ευχαριστούμε, κύριε Πρόεδρε. </w:t>
      </w:r>
    </w:p>
    <w:p w14:paraId="670F5A3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sidRPr="00255943">
        <w:rPr>
          <w:rFonts w:eastAsia="Times New Roman" w:cs="Times New Roman"/>
          <w:szCs w:val="24"/>
        </w:rPr>
        <w:t xml:space="preserve"> και μετ</w:t>
      </w:r>
      <w:r>
        <w:rPr>
          <w:rFonts w:eastAsia="Times New Roman" w:cs="Times New Roman"/>
          <w:szCs w:val="24"/>
        </w:rPr>
        <w:t xml:space="preserve">ά ο κ. Ακριώτης. </w:t>
      </w:r>
    </w:p>
    <w:p w14:paraId="670F5A35" w14:textId="77777777" w:rsidR="00D35489" w:rsidRDefault="0006190C">
      <w:pPr>
        <w:spacing w:after="0" w:line="600" w:lineRule="auto"/>
        <w:ind w:firstLine="720"/>
        <w:jc w:val="both"/>
        <w:rPr>
          <w:rFonts w:eastAsia="Times New Roman"/>
          <w:szCs w:val="24"/>
        </w:rPr>
      </w:pPr>
      <w:r w:rsidRPr="002E2959">
        <w:rPr>
          <w:rFonts w:eastAsia="Times New Roman"/>
          <w:b/>
          <w:szCs w:val="24"/>
        </w:rPr>
        <w:t xml:space="preserve">ΑΘΑΝΑΣΙΟΣ ΠΑΠΑΧΡΙΣΤΟΠΟΥΛΟΣ: </w:t>
      </w:r>
      <w:r>
        <w:rPr>
          <w:rFonts w:eastAsia="Times New Roman"/>
          <w:szCs w:val="24"/>
        </w:rPr>
        <w:t>Ευχαριστώ, κυρία Πρόεδρε.</w:t>
      </w:r>
    </w:p>
    <w:p w14:paraId="670F5A36" w14:textId="77777777" w:rsidR="00D35489" w:rsidRDefault="0006190C">
      <w:pPr>
        <w:spacing w:after="0" w:line="600" w:lineRule="auto"/>
        <w:ind w:firstLine="720"/>
        <w:jc w:val="both"/>
        <w:rPr>
          <w:rFonts w:eastAsia="Times New Roman"/>
          <w:szCs w:val="24"/>
        </w:rPr>
      </w:pPr>
      <w:r>
        <w:rPr>
          <w:rFonts w:eastAsia="Times New Roman"/>
          <w:szCs w:val="24"/>
        </w:rPr>
        <w:t xml:space="preserve">Επειδή η επικαιρότητα πιστεύω ότι τρέχει και μία από τις αρμοδιότητες της Ολομέλειας </w:t>
      </w:r>
      <w:r>
        <w:rPr>
          <w:rFonts w:eastAsia="Times New Roman"/>
          <w:szCs w:val="24"/>
        </w:rPr>
        <w:t>είναι</w:t>
      </w:r>
      <w:r w:rsidRPr="00D87FA8">
        <w:rPr>
          <w:rFonts w:eastAsia="Times New Roman"/>
          <w:szCs w:val="24"/>
        </w:rPr>
        <w:t xml:space="preserve"> </w:t>
      </w:r>
      <w:r>
        <w:rPr>
          <w:rFonts w:eastAsia="Times New Roman"/>
          <w:szCs w:val="24"/>
        </w:rPr>
        <w:t xml:space="preserve">να παρακολουθεί τι συμβαίνει σήμερα γύρω μας, θέλω απλώς να θυμίσω ότι στο </w:t>
      </w:r>
      <w:proofErr w:type="spellStart"/>
      <w:r>
        <w:rPr>
          <w:rFonts w:eastAsia="Times New Roman"/>
          <w:szCs w:val="24"/>
          <w:lang w:val="en-US"/>
        </w:rPr>
        <w:t>Euroworking</w:t>
      </w:r>
      <w:proofErr w:type="spellEnd"/>
      <w:r w:rsidRPr="002E2959">
        <w:rPr>
          <w:rFonts w:eastAsia="Times New Roman"/>
          <w:szCs w:val="24"/>
        </w:rPr>
        <w:t xml:space="preserve"> </w:t>
      </w:r>
      <w:r>
        <w:rPr>
          <w:rFonts w:eastAsia="Times New Roman"/>
          <w:szCs w:val="24"/>
          <w:lang w:val="en-US"/>
        </w:rPr>
        <w:t>Group</w:t>
      </w:r>
      <w:r w:rsidRPr="002E2959">
        <w:rPr>
          <w:rFonts w:eastAsia="Times New Roman"/>
          <w:szCs w:val="24"/>
        </w:rPr>
        <w:t xml:space="preserve"> </w:t>
      </w:r>
      <w:r>
        <w:rPr>
          <w:rFonts w:eastAsia="Times New Roman"/>
          <w:szCs w:val="24"/>
        </w:rPr>
        <w:t xml:space="preserve">θα αποφασιστούν σήμερα κάποια πράγματα για το αν θα πάμε θετικά στο </w:t>
      </w:r>
      <w:proofErr w:type="spellStart"/>
      <w:r>
        <w:rPr>
          <w:rFonts w:eastAsia="Times New Roman"/>
          <w:szCs w:val="24"/>
          <w:lang w:val="en-US"/>
        </w:rPr>
        <w:t>Eurogroup</w:t>
      </w:r>
      <w:proofErr w:type="spellEnd"/>
      <w:r w:rsidRPr="002E2959">
        <w:rPr>
          <w:rFonts w:eastAsia="Times New Roman"/>
          <w:szCs w:val="24"/>
        </w:rPr>
        <w:t xml:space="preserve"> </w:t>
      </w:r>
      <w:r>
        <w:rPr>
          <w:rFonts w:eastAsia="Times New Roman"/>
          <w:szCs w:val="24"/>
        </w:rPr>
        <w:t>της 20</w:t>
      </w:r>
      <w:r w:rsidRPr="00557CCC">
        <w:rPr>
          <w:rFonts w:eastAsia="Times New Roman"/>
          <w:szCs w:val="24"/>
          <w:vertAlign w:val="superscript"/>
        </w:rPr>
        <w:t>ης</w:t>
      </w:r>
      <w:r>
        <w:rPr>
          <w:rFonts w:eastAsia="Times New Roman"/>
          <w:szCs w:val="24"/>
        </w:rPr>
        <w:t xml:space="preserve"> Φεβρουαρίου, με στόχο να καταφέρουμε να μπούμε στην ποσοτική χαλάρωση.</w:t>
      </w:r>
      <w:r>
        <w:rPr>
          <w:rFonts w:eastAsia="Times New Roman"/>
          <w:szCs w:val="24"/>
        </w:rPr>
        <w:t xml:space="preserve"> Είναι ένα ζήτημα πολύ μεγάλο για τη χώρα. Είναι ιστορικός, νομίζω, αυτός ο μήνας και ζούμε και ιστορικές στιγμές.</w:t>
      </w:r>
    </w:p>
    <w:p w14:paraId="670F5A37" w14:textId="77777777" w:rsidR="00D35489" w:rsidRDefault="0006190C">
      <w:pPr>
        <w:spacing w:after="0" w:line="600" w:lineRule="auto"/>
        <w:ind w:firstLine="720"/>
        <w:jc w:val="both"/>
        <w:rPr>
          <w:rFonts w:eastAsia="Times New Roman"/>
          <w:szCs w:val="24"/>
        </w:rPr>
      </w:pPr>
      <w:r>
        <w:rPr>
          <w:rFonts w:eastAsia="Times New Roman"/>
          <w:szCs w:val="24"/>
        </w:rPr>
        <w:t xml:space="preserve">Θέλω απλώς να θυμίσω ότι σήμερα κιόλας ο Κλάους </w:t>
      </w:r>
      <w:proofErr w:type="spellStart"/>
      <w:r>
        <w:rPr>
          <w:rFonts w:eastAsia="Times New Roman"/>
          <w:szCs w:val="24"/>
        </w:rPr>
        <w:t>Ρέγκλινγκ</w:t>
      </w:r>
      <w:proofErr w:type="spellEnd"/>
      <w:r>
        <w:rPr>
          <w:rFonts w:eastAsia="Times New Roman"/>
          <w:szCs w:val="24"/>
        </w:rPr>
        <w:t xml:space="preserve"> έκανε μία δήλωση πολύ θετική για τη χώρα μας, ότι το ελληνικό χρέος δεν αποτελεί πλ</w:t>
      </w:r>
      <w:r>
        <w:rPr>
          <w:rFonts w:eastAsia="Times New Roman"/>
          <w:szCs w:val="24"/>
        </w:rPr>
        <w:t>έον πρόβλημα και είναι ικανό να διευθετηθεί. Είναι καλό μήνυμα, γιατί πραγματικά έχουμε ζήσει στιγμές απείρου κάλλους τις τελευταίες ημέρες.</w:t>
      </w:r>
    </w:p>
    <w:p w14:paraId="670F5A38" w14:textId="77777777" w:rsidR="00D35489" w:rsidRDefault="0006190C">
      <w:pPr>
        <w:spacing w:after="0" w:line="600" w:lineRule="auto"/>
        <w:ind w:firstLine="720"/>
        <w:jc w:val="both"/>
        <w:rPr>
          <w:rFonts w:eastAsia="Times New Roman"/>
          <w:szCs w:val="24"/>
        </w:rPr>
      </w:pPr>
      <w:r>
        <w:rPr>
          <w:rFonts w:eastAsia="Times New Roman"/>
          <w:szCs w:val="24"/>
        </w:rPr>
        <w:t xml:space="preserve">Θέλω να πιστεύω ότι θα γίνει μια σκληρή διαπραγμάτευση στις 20 Φεβρουαρίου και όλοι σε αυτή την Αίθουσα θέλουμε να </w:t>
      </w:r>
      <w:r>
        <w:rPr>
          <w:rFonts w:eastAsia="Times New Roman"/>
          <w:szCs w:val="24"/>
        </w:rPr>
        <w:t>ελπίζουμε –υπάρχουν και παραφωνίες, τις αγνοώ-, θέλουμε όλοι το καλό της χώρας, θέλουμε να πετύχει η αξιολόγηση. Μεταξύ μας μπορεί να έχουμε διαφορές, να κάνουμε σκληρή αντιπολίτευση, αλλά νομίζω ότι είναι μείζον θέμα το καλό της χώρας αυτή τη στιγμή. Κλεί</w:t>
      </w:r>
      <w:r>
        <w:rPr>
          <w:rFonts w:eastAsia="Times New Roman"/>
          <w:szCs w:val="24"/>
        </w:rPr>
        <w:t>νω αυτή την παρένθεση.</w:t>
      </w:r>
    </w:p>
    <w:p w14:paraId="670F5A39" w14:textId="77777777" w:rsidR="00D35489" w:rsidRDefault="0006190C">
      <w:pPr>
        <w:spacing w:after="0" w:line="600" w:lineRule="auto"/>
        <w:ind w:firstLine="720"/>
        <w:jc w:val="both"/>
        <w:rPr>
          <w:rFonts w:eastAsia="Times New Roman"/>
          <w:szCs w:val="24"/>
        </w:rPr>
      </w:pPr>
      <w:r>
        <w:rPr>
          <w:rFonts w:eastAsia="Times New Roman"/>
          <w:szCs w:val="24"/>
        </w:rPr>
        <w:t>Σε σχέση με το σημερινό νομοσχέδιο θα ήθελα να πω τα εξής:</w:t>
      </w:r>
    </w:p>
    <w:p w14:paraId="670F5A3A" w14:textId="77777777" w:rsidR="00D35489" w:rsidRDefault="0006190C">
      <w:pPr>
        <w:spacing w:after="0" w:line="600" w:lineRule="auto"/>
        <w:ind w:firstLine="720"/>
        <w:jc w:val="both"/>
        <w:rPr>
          <w:rFonts w:eastAsia="Times New Roman"/>
          <w:szCs w:val="24"/>
        </w:rPr>
      </w:pPr>
      <w:r>
        <w:rPr>
          <w:rFonts w:eastAsia="Times New Roman"/>
          <w:szCs w:val="24"/>
        </w:rPr>
        <w:t>Περιμένω πώς και τι τη στιγμή που με το απολυτήριο του λυκείου θα μπορεί τελικά κάποιος να εγγράφεται στα ελληνικά πανεπιστήμια. Αυτή η απίστευτη πραγματικότητα που ζουν τα π</w:t>
      </w:r>
      <w:r>
        <w:rPr>
          <w:rFonts w:eastAsia="Times New Roman"/>
          <w:szCs w:val="24"/>
        </w:rPr>
        <w:t xml:space="preserve">αιδιά στις δύο τελευταίες τάξεις του λυκείου -στην ουσία δεν ασχολούνται καθόλου με τις τάξεις τους- θα πρέπει αργά ή γρήγορα να τελειώνει. Νομίζω ότι ο προθάλαμος αυτής της πραγματικότητας είναι και αυτό το προτεινόμενο νομοσχέδιο. </w:t>
      </w:r>
    </w:p>
    <w:p w14:paraId="670F5A3B" w14:textId="77777777" w:rsidR="00D35489" w:rsidRDefault="0006190C">
      <w:pPr>
        <w:spacing w:after="0" w:line="600" w:lineRule="auto"/>
        <w:ind w:firstLine="720"/>
        <w:jc w:val="both"/>
        <w:rPr>
          <w:rFonts w:eastAsia="Times New Roman"/>
          <w:szCs w:val="24"/>
        </w:rPr>
      </w:pPr>
      <w:r>
        <w:rPr>
          <w:rFonts w:eastAsia="Times New Roman"/>
          <w:szCs w:val="24"/>
        </w:rPr>
        <w:t xml:space="preserve">Θέλω να θυμίσω ότι το </w:t>
      </w:r>
      <w:r>
        <w:rPr>
          <w:rFonts w:eastAsia="Times New Roman"/>
          <w:szCs w:val="24"/>
        </w:rPr>
        <w:t>πρώτο του κομμάτι σχεδόν αναδεικνύει ότι ο ηλεκτρονικός τρόπος σε ό,τι έχει σχέση με τα πιστοποιητικά γλωσσομάθειας είναι πια μια πραγματικότητα σε όλο τον κόσμο. Και μου κάνει εντύπωση, γιατί ακούω με σεβασμό σκληρές κριτικές για το τι μας εμπόδιζε δεκαετ</w:t>
      </w:r>
      <w:r>
        <w:rPr>
          <w:rFonts w:eastAsia="Times New Roman"/>
          <w:szCs w:val="24"/>
        </w:rPr>
        <w:t xml:space="preserve">ίες πριν να το έχουμε κάνει, δηλαδή, να ανταγωνιστούμε πραγματικά και εμείς τα </w:t>
      </w:r>
      <w:r>
        <w:rPr>
          <w:rFonts w:eastAsia="Times New Roman"/>
          <w:szCs w:val="24"/>
          <w:lang w:val="en-US"/>
        </w:rPr>
        <w:t>Lower</w:t>
      </w:r>
      <w:r w:rsidRPr="00E920E4">
        <w:rPr>
          <w:rFonts w:eastAsia="Times New Roman"/>
          <w:szCs w:val="24"/>
        </w:rPr>
        <w:t xml:space="preserve">, </w:t>
      </w:r>
      <w:r>
        <w:rPr>
          <w:rFonts w:eastAsia="Times New Roman"/>
          <w:szCs w:val="24"/>
        </w:rPr>
        <w:t xml:space="preserve">τα </w:t>
      </w:r>
      <w:r>
        <w:rPr>
          <w:rFonts w:eastAsia="Times New Roman"/>
          <w:szCs w:val="24"/>
          <w:lang w:val="en-US"/>
        </w:rPr>
        <w:t>Proficiency</w:t>
      </w:r>
      <w:r>
        <w:rPr>
          <w:rFonts w:eastAsia="Times New Roman"/>
          <w:szCs w:val="24"/>
        </w:rPr>
        <w:t xml:space="preserve"> και άλλα τόσα. Είναι κάτι που σήμερα το βλέπουμε να παίρνει σάρκα και οστά, με πολλές παρατηρήσεις, βεβαίως. Πιστεύω ότι στο μέλλον θα μπορέσουμε να το βελ</w:t>
      </w:r>
      <w:r>
        <w:rPr>
          <w:rFonts w:eastAsia="Times New Roman"/>
          <w:szCs w:val="24"/>
        </w:rPr>
        <w:t>τιώσουμε, αλλά σίγουρα είναι ένα βήμα μπροστά.</w:t>
      </w:r>
    </w:p>
    <w:p w14:paraId="670F5A3C" w14:textId="77777777" w:rsidR="00D35489" w:rsidRDefault="0006190C">
      <w:pPr>
        <w:spacing w:after="0" w:line="600" w:lineRule="auto"/>
        <w:ind w:firstLine="720"/>
        <w:jc w:val="both"/>
        <w:rPr>
          <w:rFonts w:eastAsia="Times New Roman"/>
          <w:szCs w:val="24"/>
        </w:rPr>
      </w:pPr>
      <w:r>
        <w:rPr>
          <w:rFonts w:eastAsia="Times New Roman"/>
          <w:szCs w:val="24"/>
        </w:rPr>
        <w:t>Θέλω επίσης πάλι σε σχέση με το σημερινό νομοσχέδιο να πω ότι ξεπερνάω το θέμα της Εθνικής Βιβλιοθήκης, γιατί νομίζω ότι εκεί δεν έχουμε καμμία αντιδικία. Τουλάχιστον, απ’ ό,τι άκουσα εδώ μέσα σε αυτή την Αίθο</w:t>
      </w:r>
      <w:r>
        <w:rPr>
          <w:rFonts w:eastAsia="Times New Roman"/>
          <w:szCs w:val="24"/>
        </w:rPr>
        <w:t xml:space="preserve">υσα, δεν διαπίστωσα ενστάσεις σε αυτό το θέμα. </w:t>
      </w:r>
    </w:p>
    <w:p w14:paraId="670F5A3D" w14:textId="77777777" w:rsidR="00D35489" w:rsidRDefault="0006190C">
      <w:pPr>
        <w:spacing w:after="0" w:line="600" w:lineRule="auto"/>
        <w:ind w:firstLine="720"/>
        <w:jc w:val="both"/>
        <w:rPr>
          <w:rFonts w:eastAsia="Times New Roman"/>
          <w:szCs w:val="24"/>
        </w:rPr>
      </w:pPr>
      <w:r>
        <w:rPr>
          <w:rFonts w:eastAsia="Times New Roman"/>
          <w:szCs w:val="24"/>
        </w:rPr>
        <w:t>Άκουσα όμως ενστάσεις για άλλα θέματα. Αναφέρομαι στο άρθρο 25 και στο άρθρο 26 για τις τουριστικές σχολές. Ξέρουμε όλοι ότι η ανάπτυξή μας σε μεγάλο βαθμό οφείλεται στον τουρισμό. Πόσες δεκαετίες έπρεπε να π</w:t>
      </w:r>
      <w:r>
        <w:rPr>
          <w:rFonts w:eastAsia="Times New Roman"/>
          <w:szCs w:val="24"/>
        </w:rPr>
        <w:t>εράσουν, για να κάνουμε ανώτατες τις τουριστικές σχολές; Αν θέλετε τη γνώμη μου, το αν θα γίνει εδώ ή εκεί να το δούμε. Τι εμπόδιζε, δηλαδή, τα προηγούμενα καθεστώτα να κάνουν τουριστικές σχολές, αφού ξέρουμε ότι σε μεγάλο βαθμό η ανάπτυξή μας οφείλεται -1</w:t>
      </w:r>
      <w:r>
        <w:rPr>
          <w:rFonts w:eastAsia="Times New Roman"/>
          <w:szCs w:val="24"/>
        </w:rPr>
        <w:t xml:space="preserve">6 δισεκατομμύρια μπαίνουν στη χώρα- στον τουρισμό. </w:t>
      </w:r>
    </w:p>
    <w:p w14:paraId="670F5A3E" w14:textId="77777777" w:rsidR="00D35489" w:rsidRDefault="0006190C">
      <w:pPr>
        <w:spacing w:after="0" w:line="600" w:lineRule="auto"/>
        <w:ind w:firstLine="720"/>
        <w:jc w:val="both"/>
        <w:rPr>
          <w:rFonts w:eastAsia="Times New Roman"/>
          <w:szCs w:val="24"/>
        </w:rPr>
      </w:pPr>
      <w:r>
        <w:rPr>
          <w:rFonts w:eastAsia="Times New Roman"/>
          <w:szCs w:val="24"/>
        </w:rPr>
        <w:t xml:space="preserve">Συνεπώς το να κάνουμε κριτική είναι εύκολο. Το τι κάναμε εμείς, όμως, δεν </w:t>
      </w:r>
      <w:proofErr w:type="spellStart"/>
      <w:r>
        <w:rPr>
          <w:rFonts w:eastAsia="Times New Roman"/>
          <w:szCs w:val="24"/>
        </w:rPr>
        <w:t>απαντιέται</w:t>
      </w:r>
      <w:proofErr w:type="spellEnd"/>
      <w:r>
        <w:rPr>
          <w:rFonts w:eastAsia="Times New Roman"/>
          <w:szCs w:val="24"/>
        </w:rPr>
        <w:t>.</w:t>
      </w:r>
    </w:p>
    <w:p w14:paraId="670F5A3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Δεν θέλω</w:t>
      </w:r>
      <w:r w:rsidRPr="00322E2C">
        <w:rPr>
          <w:rFonts w:eastAsia="Times New Roman" w:cs="Times New Roman"/>
          <w:szCs w:val="24"/>
        </w:rPr>
        <w:t xml:space="preserve">, </w:t>
      </w:r>
      <w:r>
        <w:rPr>
          <w:rFonts w:eastAsia="Times New Roman" w:cs="Times New Roman"/>
          <w:szCs w:val="24"/>
        </w:rPr>
        <w:t xml:space="preserve">όμως, να σταθώ σε αυτό πάρα πολύ. </w:t>
      </w:r>
    </w:p>
    <w:p w14:paraId="670F5A4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Άκουσα όλους να μιλούν με αγάπη για τον Υπουργό, «σας σεβόμαστε» κ.λπ.. Ε</w:t>
      </w:r>
      <w:r>
        <w:rPr>
          <w:rFonts w:eastAsia="Times New Roman" w:cs="Times New Roman"/>
          <w:szCs w:val="24"/>
        </w:rPr>
        <w:t xml:space="preserve">γώ θέλω να πω κάτι παραπάνω, επειδή τον έχω παρακολουθήσει σε όλες τις επιτροπές. Ο κ. </w:t>
      </w:r>
      <w:proofErr w:type="spellStart"/>
      <w:r>
        <w:rPr>
          <w:rFonts w:eastAsia="Times New Roman" w:cs="Times New Roman"/>
          <w:szCs w:val="24"/>
        </w:rPr>
        <w:t>Γαβρόγλου</w:t>
      </w:r>
      <w:proofErr w:type="spellEnd"/>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ο ορισμός της ευπρέπειας σε αυτό το ελληνικό </w:t>
      </w:r>
      <w:r w:rsidRPr="004E1D33">
        <w:rPr>
          <w:rFonts w:eastAsia="Times New Roman" w:cs="Times New Roman"/>
          <w:szCs w:val="24"/>
        </w:rPr>
        <w:t>Κοινοβούλιο</w:t>
      </w:r>
      <w:r>
        <w:rPr>
          <w:rFonts w:eastAsia="Times New Roman" w:cs="Times New Roman"/>
          <w:szCs w:val="24"/>
        </w:rPr>
        <w:t>. Με απίστευτα αντίξοες συνθήκες, μια ιώβεια ηρεμία η οποία πραγματικά εμένα με προβληματίζει και</w:t>
      </w:r>
      <w:r>
        <w:rPr>
          <w:rFonts w:eastAsia="Times New Roman" w:cs="Times New Roman"/>
          <w:szCs w:val="24"/>
        </w:rPr>
        <w:t xml:space="preserve"> λέω ότι θα </w:t>
      </w:r>
      <w:r w:rsidRPr="00950D2B">
        <w:rPr>
          <w:rFonts w:eastAsia="Times New Roman" w:cs="Times New Roman"/>
          <w:szCs w:val="24"/>
        </w:rPr>
        <w:t>πρέπει</w:t>
      </w:r>
      <w:r>
        <w:rPr>
          <w:rFonts w:eastAsia="Times New Roman" w:cs="Times New Roman"/>
          <w:szCs w:val="24"/>
        </w:rPr>
        <w:t xml:space="preserve"> κάποτε να τον μιμηθούμε όλοι.</w:t>
      </w:r>
    </w:p>
    <w:p w14:paraId="670F5A4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Δεν μπορώ, </w:t>
      </w:r>
      <w:r w:rsidRPr="00C80579">
        <w:rPr>
          <w:rFonts w:eastAsia="Times New Roman" w:cs="Times New Roman"/>
          <w:szCs w:val="24"/>
        </w:rPr>
        <w:t>λοιπόν</w:t>
      </w:r>
      <w:r>
        <w:rPr>
          <w:rFonts w:eastAsia="Times New Roman" w:cs="Times New Roman"/>
          <w:szCs w:val="24"/>
        </w:rPr>
        <w:t xml:space="preserve">, να φανταστώ αυτόν τον Υπουργό, με αυτό το ήθος, με αυτή την πορεία, με αυτόν τον τρόπο, με μια μεγάλη πανεπιστημιακή καριέρα που όλοι σεβόμαστε, ότι θα έκανε κάτι λάθος. Το ότι </w:t>
      </w:r>
      <w:r w:rsidRPr="00A83714">
        <w:rPr>
          <w:rFonts w:eastAsia="Times New Roman" w:cs="Times New Roman"/>
          <w:szCs w:val="24"/>
        </w:rPr>
        <w:t>υπάρχει</w:t>
      </w:r>
      <w:r>
        <w:rPr>
          <w:rFonts w:eastAsia="Times New Roman" w:cs="Times New Roman"/>
          <w:szCs w:val="24"/>
        </w:rPr>
        <w:t xml:space="preserve"> μια άλλη φιλοσοφία στην παιδεία αυτό </w:t>
      </w:r>
      <w:r w:rsidRPr="00271958">
        <w:rPr>
          <w:rFonts w:eastAsia="Times New Roman" w:cs="Times New Roman"/>
          <w:szCs w:val="24"/>
        </w:rPr>
        <w:t>είναι</w:t>
      </w:r>
      <w:r>
        <w:rPr>
          <w:rFonts w:eastAsia="Times New Roman" w:cs="Times New Roman"/>
          <w:szCs w:val="24"/>
        </w:rPr>
        <w:t xml:space="preserve"> γεγονός κι εκεί μπορούμε να αντιπαρατεθούμε. </w:t>
      </w:r>
    </w:p>
    <w:p w14:paraId="670F5A4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Δεν θέλω να θυμίσω ότι οι καθηγητές με ηχηρούς κιόλας τίτλους ήταν αυτοί που υπέγραφαν τις προειλημμένες αποφάσεις των εργαστηρίων για να περάσουν τα φάρμακα κ.λπ.. Δ</w:t>
      </w:r>
      <w:r>
        <w:rPr>
          <w:rFonts w:eastAsia="Times New Roman" w:cs="Times New Roman"/>
          <w:szCs w:val="24"/>
        </w:rPr>
        <w:t>εν θέλω να τα πω.</w:t>
      </w:r>
    </w:p>
    <w:p w14:paraId="670F5A4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Πιστεύω ότι η ανώτατη παιδεία θα </w:t>
      </w:r>
      <w:r w:rsidRPr="00950D2B">
        <w:rPr>
          <w:rFonts w:eastAsia="Times New Roman" w:cs="Times New Roman"/>
          <w:szCs w:val="24"/>
        </w:rPr>
        <w:t>πρέπει</w:t>
      </w:r>
      <w:r>
        <w:rPr>
          <w:rFonts w:eastAsia="Times New Roman" w:cs="Times New Roman"/>
          <w:szCs w:val="24"/>
        </w:rPr>
        <w:t xml:space="preserve"> –και βέβαια, </w:t>
      </w:r>
      <w:r w:rsidRPr="00950D2B">
        <w:rPr>
          <w:rFonts w:eastAsia="Times New Roman" w:cs="Times New Roman"/>
          <w:szCs w:val="24"/>
        </w:rPr>
        <w:t>πρέπει</w:t>
      </w:r>
      <w:r>
        <w:rPr>
          <w:rFonts w:eastAsia="Times New Roman" w:cs="Times New Roman"/>
          <w:szCs w:val="24"/>
        </w:rPr>
        <w:t xml:space="preserve"> να ξεκινήσουμε από την πιο στοιχειώδη- να βελτιωθεί σε πολύ μεγάλο βαθμό. </w:t>
      </w:r>
      <w:r w:rsidRPr="00271958">
        <w:rPr>
          <w:rFonts w:eastAsia="Times New Roman" w:cs="Times New Roman"/>
          <w:szCs w:val="24"/>
        </w:rPr>
        <w:t>Είναι</w:t>
      </w:r>
      <w:r>
        <w:rPr>
          <w:rFonts w:eastAsia="Times New Roman" w:cs="Times New Roman"/>
          <w:szCs w:val="24"/>
        </w:rPr>
        <w:t xml:space="preserve"> μια μικρή επανάσταση η αξιοκρατία σε αυτό το κομμάτι.</w:t>
      </w:r>
    </w:p>
    <w:p w14:paraId="670F5A4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Θα ήθελα να έρθω σε ένα άλλο θέμα, </w:t>
      </w:r>
      <w:r w:rsidRPr="008206D7">
        <w:rPr>
          <w:rFonts w:eastAsia="Times New Roman" w:cs="Times New Roman"/>
          <w:szCs w:val="24"/>
        </w:rPr>
        <w:t>γιατί</w:t>
      </w:r>
      <w:r>
        <w:rPr>
          <w:rFonts w:eastAsia="Times New Roman" w:cs="Times New Roman"/>
          <w:szCs w:val="24"/>
        </w:rPr>
        <w:t xml:space="preserve"> έγι</w:t>
      </w:r>
      <w:r>
        <w:rPr>
          <w:rFonts w:eastAsia="Times New Roman" w:cs="Times New Roman"/>
          <w:szCs w:val="24"/>
        </w:rPr>
        <w:t>νε πάρα πολύς θόρυβος για εμάς, τους Ανεξάρτητους</w:t>
      </w:r>
      <w:r w:rsidRPr="001500F5">
        <w:rPr>
          <w:rFonts w:eastAsia="Times New Roman" w:cs="Times New Roman"/>
          <w:szCs w:val="24"/>
        </w:rPr>
        <w:t xml:space="preserve"> </w:t>
      </w:r>
      <w:r>
        <w:rPr>
          <w:rFonts w:eastAsia="Times New Roman" w:cs="Times New Roman"/>
          <w:szCs w:val="24"/>
        </w:rPr>
        <w:t>Έλληνες, σήμερα. Και δεν ανήκω σε αυτούς που αφήνουν τίποτα να πέσει κάτω. Θέλω να θυμίσω τα εξής:</w:t>
      </w:r>
    </w:p>
    <w:p w14:paraId="670F5A4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Όταν κάποιος δικός μας Βουλευτής έχει ενστάσεις ή διαφωνεί με τη Κοινοβουλευτική του Ομάδα -δεν μας το έχει</w:t>
      </w:r>
      <w:r>
        <w:rPr>
          <w:rFonts w:eastAsia="Times New Roman" w:cs="Times New Roman"/>
          <w:szCs w:val="24"/>
        </w:rPr>
        <w:t xml:space="preserve"> απαγορεύσει κανείς, </w:t>
      </w:r>
      <w:r w:rsidRPr="00A83714">
        <w:rPr>
          <w:rFonts w:eastAsia="Times New Roman" w:cs="Times New Roman"/>
          <w:szCs w:val="24"/>
        </w:rPr>
        <w:t>υπάρχει</w:t>
      </w:r>
      <w:r>
        <w:rPr>
          <w:rFonts w:eastAsia="Times New Roman" w:cs="Times New Roman"/>
          <w:szCs w:val="24"/>
        </w:rPr>
        <w:t xml:space="preserve"> ένας όρος τιμής, μιας </w:t>
      </w:r>
      <w:proofErr w:type="spellStart"/>
      <w:r>
        <w:rPr>
          <w:rFonts w:eastAsia="Times New Roman" w:cs="Times New Roman"/>
          <w:szCs w:val="24"/>
        </w:rPr>
        <w:t>μπέσας</w:t>
      </w:r>
      <w:proofErr w:type="spellEnd"/>
      <w:r>
        <w:rPr>
          <w:rFonts w:eastAsia="Times New Roman" w:cs="Times New Roman"/>
          <w:szCs w:val="24"/>
        </w:rPr>
        <w:t xml:space="preserve">, να το πω έτσι για όσους θυμούνται αυτή τη λέξη- παραδίδει την έδρα του και φεύγει. Το έκανε ο Κώστας </w:t>
      </w:r>
      <w:proofErr w:type="spellStart"/>
      <w:r>
        <w:rPr>
          <w:rFonts w:eastAsia="Times New Roman" w:cs="Times New Roman"/>
          <w:szCs w:val="24"/>
        </w:rPr>
        <w:t>Δαμαβολίτης</w:t>
      </w:r>
      <w:proofErr w:type="spellEnd"/>
      <w:r>
        <w:rPr>
          <w:rFonts w:eastAsia="Times New Roman" w:cs="Times New Roman"/>
          <w:szCs w:val="24"/>
        </w:rPr>
        <w:t xml:space="preserve">. Και προς τιμήν της για τον ΣΥΡΙΖΑ το έκανε και η </w:t>
      </w:r>
      <w:proofErr w:type="spellStart"/>
      <w:r>
        <w:rPr>
          <w:rFonts w:eastAsia="Times New Roman" w:cs="Times New Roman"/>
          <w:szCs w:val="24"/>
        </w:rPr>
        <w:t>Κατριβάνου</w:t>
      </w:r>
      <w:proofErr w:type="spellEnd"/>
      <w:r>
        <w:rPr>
          <w:rFonts w:eastAsia="Times New Roman" w:cs="Times New Roman"/>
          <w:szCs w:val="24"/>
        </w:rPr>
        <w:t>.</w:t>
      </w:r>
    </w:p>
    <w:p w14:paraId="670F5A4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Νούμερο ένα, </w:t>
      </w:r>
      <w:r w:rsidRPr="00C80579">
        <w:rPr>
          <w:rFonts w:eastAsia="Times New Roman" w:cs="Times New Roman"/>
          <w:szCs w:val="24"/>
        </w:rPr>
        <w:t>λοιπόν</w:t>
      </w:r>
      <w:r>
        <w:rPr>
          <w:rFonts w:eastAsia="Times New Roman" w:cs="Times New Roman"/>
          <w:szCs w:val="24"/>
        </w:rPr>
        <w:t>, σ</w:t>
      </w:r>
      <w:r>
        <w:rPr>
          <w:rFonts w:eastAsia="Times New Roman" w:cs="Times New Roman"/>
          <w:szCs w:val="24"/>
        </w:rPr>
        <w:t>τους Ανεξάρτητους Έλληνες είναι ο κώδικας τιμής. Δεν κάνω κριτική στους Βουλευτές που ανεξαρτητοποιούνται. Κρίνονται γι’ αυτό και δικαίωμά τους να το κάνουν. Εμείς έχουμε έναν κώδικα ηθικής συμπεριφοράς και τον εφαρμόζουμε.</w:t>
      </w:r>
    </w:p>
    <w:p w14:paraId="670F5A4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Νούμερο δύο </w:t>
      </w:r>
      <w:r w:rsidRPr="00271958">
        <w:rPr>
          <w:rFonts w:eastAsia="Times New Roman" w:cs="Times New Roman"/>
          <w:szCs w:val="24"/>
        </w:rPr>
        <w:t>είναι</w:t>
      </w:r>
      <w:r>
        <w:rPr>
          <w:rFonts w:eastAsia="Times New Roman" w:cs="Times New Roman"/>
          <w:szCs w:val="24"/>
        </w:rPr>
        <w:t xml:space="preserve"> ο κώδικας τιμή</w:t>
      </w:r>
      <w:r>
        <w:rPr>
          <w:rFonts w:eastAsia="Times New Roman" w:cs="Times New Roman"/>
          <w:szCs w:val="24"/>
        </w:rPr>
        <w:t xml:space="preserve">ς. Δεν έχουμε τίποτα με τους Βουλευτές που ανεξαρτητοποιούνται και πηγαίνουν σε άλλα κόμματα. </w:t>
      </w:r>
      <w:r w:rsidRPr="00271958">
        <w:rPr>
          <w:rFonts w:eastAsia="Times New Roman" w:cs="Times New Roman"/>
          <w:szCs w:val="24"/>
        </w:rPr>
        <w:t>Είναι</w:t>
      </w:r>
      <w:r>
        <w:rPr>
          <w:rFonts w:eastAsia="Times New Roman" w:cs="Times New Roman"/>
          <w:szCs w:val="24"/>
        </w:rPr>
        <w:t xml:space="preserve"> δικαίωμά τους. Εμείς, όμως, έχουμε πει και το εφαρμόζουμε ότι δεν δεχόμαστε κανέναν Βουλευτή από άλλο κόμμα, </w:t>
      </w:r>
      <w:proofErr w:type="spellStart"/>
      <w:r>
        <w:rPr>
          <w:rFonts w:eastAsia="Times New Roman" w:cs="Times New Roman"/>
          <w:szCs w:val="24"/>
        </w:rPr>
        <w:t>μεσούσης</w:t>
      </w:r>
      <w:proofErr w:type="spellEnd"/>
      <w:r>
        <w:rPr>
          <w:rFonts w:eastAsia="Times New Roman" w:cs="Times New Roman"/>
          <w:szCs w:val="24"/>
        </w:rPr>
        <w:t xml:space="preserve"> της θητείας του. Και θυμηθείτε ότι αυτ</w:t>
      </w:r>
      <w:r>
        <w:rPr>
          <w:rFonts w:eastAsia="Times New Roman" w:cs="Times New Roman"/>
          <w:szCs w:val="24"/>
        </w:rPr>
        <w:t>ό το κάνουμε.</w:t>
      </w:r>
    </w:p>
    <w:p w14:paraId="670F5A4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 τρίτο </w:t>
      </w:r>
      <w:r w:rsidRPr="00271958">
        <w:rPr>
          <w:rFonts w:eastAsia="Times New Roman" w:cs="Times New Roman"/>
          <w:szCs w:val="24"/>
        </w:rPr>
        <w:t>είναι</w:t>
      </w:r>
      <w:r>
        <w:rPr>
          <w:rFonts w:eastAsia="Times New Roman" w:cs="Times New Roman"/>
          <w:szCs w:val="24"/>
        </w:rPr>
        <w:t xml:space="preserve"> ότι έχουμε καθιερώσει στο κόμμα μας την ψήφο κατά συνείδηση. Το έχουμε κάνει τουλάχιστον πέντε φορές μέσα σε αυτό το </w:t>
      </w:r>
      <w:r w:rsidRPr="004E1D33">
        <w:rPr>
          <w:rFonts w:eastAsia="Times New Roman" w:cs="Times New Roman"/>
          <w:szCs w:val="24"/>
        </w:rPr>
        <w:t>Κοινοβούλιο</w:t>
      </w:r>
      <w:r>
        <w:rPr>
          <w:rFonts w:eastAsia="Times New Roman" w:cs="Times New Roman"/>
          <w:szCs w:val="24"/>
        </w:rPr>
        <w:t>. Αν θέλετε, μπορώ να σας θυμίσω μία προς μία τις περιπτώσεις. Για παράδειγμα, στο σύμφωνο συμβίωση</w:t>
      </w:r>
      <w:r>
        <w:rPr>
          <w:rFonts w:eastAsia="Times New Roman" w:cs="Times New Roman"/>
          <w:szCs w:val="24"/>
        </w:rPr>
        <w:t xml:space="preserve">ς κάποιοι Βουλευτές ψήφισαν «ναι» και κάποιοι «όχι», και κάποιοι «παρών». Κατά τη γνώμη μου, </w:t>
      </w:r>
      <w:r w:rsidRPr="00271958">
        <w:rPr>
          <w:rFonts w:eastAsia="Times New Roman" w:cs="Times New Roman"/>
          <w:szCs w:val="24"/>
        </w:rPr>
        <w:t>είναι</w:t>
      </w:r>
      <w:r>
        <w:rPr>
          <w:rFonts w:eastAsia="Times New Roman" w:cs="Times New Roman"/>
          <w:szCs w:val="24"/>
        </w:rPr>
        <w:t xml:space="preserve"> ένα δημοκρατικό δικαίωμα στις Κοινοβουλευτικές Ομάδες. Ξαναλέω ότι δεν μονοπωλώ την αλήθεια ούτε διεκδικώ το αλάθητο. Σας λέω τι γίνεται σε εμάς.</w:t>
      </w:r>
    </w:p>
    <w:p w14:paraId="670F5A4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Και κάτι αν</w:t>
      </w:r>
      <w:r>
        <w:rPr>
          <w:rFonts w:eastAsia="Times New Roman" w:cs="Times New Roman"/>
          <w:szCs w:val="24"/>
        </w:rPr>
        <w:t xml:space="preserve">τίστοιχο έγινε και σήμερα. Ο Βουλευτής των </w:t>
      </w:r>
      <w:r w:rsidRPr="001500F5">
        <w:rPr>
          <w:rFonts w:eastAsia="Times New Roman" w:cs="Times New Roman"/>
          <w:szCs w:val="24"/>
        </w:rPr>
        <w:t>Ανεξαρτήτων Ελλήνων</w:t>
      </w:r>
      <w:r>
        <w:rPr>
          <w:rFonts w:eastAsia="Times New Roman" w:cs="Times New Roman"/>
          <w:szCs w:val="24"/>
        </w:rPr>
        <w:t xml:space="preserve"> θα καταψηφίσει -και </w:t>
      </w:r>
      <w:r w:rsidRPr="00271958">
        <w:rPr>
          <w:rFonts w:eastAsia="Times New Roman" w:cs="Times New Roman"/>
          <w:szCs w:val="24"/>
        </w:rPr>
        <w:t>είναι</w:t>
      </w:r>
      <w:r>
        <w:rPr>
          <w:rFonts w:eastAsia="Times New Roman" w:cs="Times New Roman"/>
          <w:szCs w:val="24"/>
        </w:rPr>
        <w:t xml:space="preserve"> αναφαίρετο δικαίωμά του- το </w:t>
      </w:r>
      <w:r w:rsidRPr="0029388E">
        <w:rPr>
          <w:rFonts w:eastAsia="Times New Roman" w:cs="Times New Roman"/>
          <w:szCs w:val="24"/>
        </w:rPr>
        <w:t>άρθρο</w:t>
      </w:r>
      <w:r>
        <w:rPr>
          <w:rFonts w:eastAsia="Times New Roman" w:cs="Times New Roman"/>
          <w:szCs w:val="24"/>
        </w:rPr>
        <w:t xml:space="preserve"> 29. Ωστόσο, έχω να σας πω το εξής. Αυτό το δικαίωμα το έχει, όπως και οποιοσδήποτε άλλος Βουλευτής των </w:t>
      </w:r>
      <w:r w:rsidRPr="001500F5">
        <w:rPr>
          <w:rFonts w:eastAsia="Times New Roman" w:cs="Times New Roman"/>
          <w:szCs w:val="24"/>
        </w:rPr>
        <w:t>Ανεξαρτήτων Ελλήνων</w:t>
      </w:r>
      <w:r>
        <w:rPr>
          <w:rFonts w:eastAsia="Times New Roman" w:cs="Times New Roman"/>
          <w:szCs w:val="24"/>
        </w:rPr>
        <w:t>, με τη δια</w:t>
      </w:r>
      <w:r>
        <w:rPr>
          <w:rFonts w:eastAsia="Times New Roman" w:cs="Times New Roman"/>
          <w:szCs w:val="24"/>
        </w:rPr>
        <w:t xml:space="preserve">φορά ότι η άποψή μας, μετά τη βελτίωση που έχει αυτό το </w:t>
      </w:r>
      <w:r w:rsidRPr="0029388E">
        <w:rPr>
          <w:rFonts w:eastAsia="Times New Roman" w:cs="Times New Roman"/>
          <w:szCs w:val="24"/>
        </w:rPr>
        <w:t>άρθρο</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ότι </w:t>
      </w:r>
      <w:r w:rsidRPr="00950D2B">
        <w:rPr>
          <w:rFonts w:eastAsia="Times New Roman" w:cs="Times New Roman"/>
          <w:szCs w:val="24"/>
        </w:rPr>
        <w:t>πρέπει</w:t>
      </w:r>
      <w:r>
        <w:rPr>
          <w:rFonts w:eastAsia="Times New Roman" w:cs="Times New Roman"/>
          <w:szCs w:val="24"/>
        </w:rPr>
        <w:t xml:space="preserve"> να υπερψηφιστεί. Και αυτή </w:t>
      </w:r>
      <w:r w:rsidRPr="00271958">
        <w:rPr>
          <w:rFonts w:eastAsia="Times New Roman" w:cs="Times New Roman"/>
          <w:szCs w:val="24"/>
        </w:rPr>
        <w:t>είναι</w:t>
      </w:r>
      <w:r>
        <w:rPr>
          <w:rFonts w:eastAsia="Times New Roman" w:cs="Times New Roman"/>
          <w:szCs w:val="24"/>
        </w:rPr>
        <w:t xml:space="preserve"> η γνώμη του Κοινοβουλευτικού Εκπροσώπου και δεν </w:t>
      </w:r>
      <w:r w:rsidRPr="00271958">
        <w:rPr>
          <w:rFonts w:eastAsia="Times New Roman" w:cs="Times New Roman"/>
          <w:szCs w:val="24"/>
        </w:rPr>
        <w:t>είναι</w:t>
      </w:r>
      <w:r>
        <w:rPr>
          <w:rFonts w:eastAsia="Times New Roman" w:cs="Times New Roman"/>
          <w:szCs w:val="24"/>
        </w:rPr>
        <w:t xml:space="preserve"> προσωπική μου γνώμη. Δεν θέλω να πω περισσότερα. Σας λέω ότι έγινε πάρα πολύ μεγάλος θόρυβος. </w:t>
      </w:r>
    </w:p>
    <w:p w14:paraId="670F5A4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Κι επειδή άκουσα τον φίλο μου Γιώργο </w:t>
      </w:r>
      <w:proofErr w:type="spellStart"/>
      <w:r>
        <w:rPr>
          <w:rFonts w:eastAsia="Times New Roman" w:cs="Times New Roman"/>
          <w:szCs w:val="24"/>
        </w:rPr>
        <w:t>Αμυρά</w:t>
      </w:r>
      <w:proofErr w:type="spellEnd"/>
      <w:r>
        <w:rPr>
          <w:rFonts w:eastAsia="Times New Roman" w:cs="Times New Roman"/>
          <w:szCs w:val="24"/>
        </w:rPr>
        <w:t xml:space="preserve"> να λέει διάφορα, θα του θυμίσω ότι η Κοινοβουλευτική Ομάδα των </w:t>
      </w:r>
      <w:r w:rsidRPr="001500F5">
        <w:rPr>
          <w:rFonts w:eastAsia="Times New Roman" w:cs="Times New Roman"/>
          <w:szCs w:val="24"/>
        </w:rPr>
        <w:t>Ανεξαρτήτων Ελλήνων</w:t>
      </w:r>
      <w:r>
        <w:rPr>
          <w:rFonts w:eastAsia="Times New Roman" w:cs="Times New Roman"/>
          <w:szCs w:val="24"/>
        </w:rPr>
        <w:t xml:space="preserve">, ίσως με εξαίρεση μόνο το ΚΚΕ, </w:t>
      </w:r>
      <w:r w:rsidRPr="00271958">
        <w:rPr>
          <w:rFonts w:eastAsia="Times New Roman" w:cs="Times New Roman"/>
          <w:szCs w:val="24"/>
        </w:rPr>
        <w:t>είν</w:t>
      </w:r>
      <w:r w:rsidRPr="00271958">
        <w:rPr>
          <w:rFonts w:eastAsia="Times New Roman" w:cs="Times New Roman"/>
          <w:szCs w:val="24"/>
        </w:rPr>
        <w:t>αι</w:t>
      </w:r>
      <w:r>
        <w:rPr>
          <w:rFonts w:eastAsia="Times New Roman" w:cs="Times New Roman"/>
          <w:szCs w:val="24"/>
        </w:rPr>
        <w:t xml:space="preserve"> πολύ συμπαγής. Έχει το δημοκρατικό δικαίωμα να ψηφίζει κατά συνείδηση, αλλά δεν πρόκειται αυτή η ομάδα να σταματήσει να </w:t>
      </w:r>
      <w:r w:rsidRPr="00271958">
        <w:rPr>
          <w:rFonts w:eastAsia="Times New Roman" w:cs="Times New Roman"/>
          <w:szCs w:val="24"/>
        </w:rPr>
        <w:t>είναι</w:t>
      </w:r>
      <w:r>
        <w:rPr>
          <w:rFonts w:eastAsia="Times New Roman" w:cs="Times New Roman"/>
          <w:szCs w:val="24"/>
        </w:rPr>
        <w:t xml:space="preserve"> μια μπουνιά. </w:t>
      </w:r>
    </w:p>
    <w:p w14:paraId="670F5A4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Αυτή </w:t>
      </w:r>
      <w:r w:rsidRPr="00271958">
        <w:rPr>
          <w:rFonts w:eastAsia="Times New Roman" w:cs="Times New Roman"/>
          <w:szCs w:val="24"/>
        </w:rPr>
        <w:t>είναι</w:t>
      </w:r>
      <w:r>
        <w:rPr>
          <w:rFonts w:eastAsia="Times New Roman" w:cs="Times New Roman"/>
          <w:szCs w:val="24"/>
        </w:rPr>
        <w:t xml:space="preserve"> η απάντησή μου στα σχόλια που έγιναν σήμερα και έγιναν πάρα πολλά, χαμός κ.λπ.. Είναι η δέκατη φορά πο</w:t>
      </w:r>
      <w:r>
        <w:rPr>
          <w:rFonts w:eastAsia="Times New Roman" w:cs="Times New Roman"/>
          <w:szCs w:val="24"/>
        </w:rPr>
        <w:t xml:space="preserve">υ γίνεται αυτό το πράγμα. Κι έχουμε πει ότι σε θέματα που </w:t>
      </w:r>
      <w:r w:rsidRPr="00271958">
        <w:rPr>
          <w:rFonts w:eastAsia="Times New Roman" w:cs="Times New Roman"/>
          <w:szCs w:val="24"/>
        </w:rPr>
        <w:t>είναι</w:t>
      </w:r>
      <w:r>
        <w:rPr>
          <w:rFonts w:eastAsia="Times New Roman" w:cs="Times New Roman"/>
          <w:szCs w:val="24"/>
        </w:rPr>
        <w:t xml:space="preserve"> κοινωνικά κ.λπ., </w:t>
      </w:r>
      <w:r w:rsidRPr="00271958">
        <w:rPr>
          <w:rFonts w:eastAsia="Times New Roman" w:cs="Times New Roman"/>
          <w:szCs w:val="24"/>
        </w:rPr>
        <w:t>είναι</w:t>
      </w:r>
      <w:r>
        <w:rPr>
          <w:rFonts w:eastAsia="Times New Roman" w:cs="Times New Roman"/>
          <w:szCs w:val="24"/>
        </w:rPr>
        <w:t xml:space="preserve"> αναφαίρετο δικαίωμα του κάθε Βουλευτή να έχει την άποψή του.</w:t>
      </w:r>
    </w:p>
    <w:p w14:paraId="670F5A4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Δεν θέλω να πω περισσότερα. </w:t>
      </w:r>
    </w:p>
    <w:p w14:paraId="670F5A4D" w14:textId="77777777" w:rsidR="00D35489" w:rsidRDefault="0006190C">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για τον χρόνο σας.</w:t>
      </w:r>
    </w:p>
    <w:p w14:paraId="670F5A4E" w14:textId="77777777" w:rsidR="00D35489" w:rsidRDefault="0006190C">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των ΑΝΕΛ και του </w:t>
      </w:r>
      <w:r>
        <w:rPr>
          <w:rFonts w:eastAsia="Times New Roman" w:cs="Times New Roman"/>
          <w:szCs w:val="24"/>
        </w:rPr>
        <w:t>ΣΥΡΙΖΑ)</w:t>
      </w:r>
    </w:p>
    <w:p w14:paraId="670F5A4F" w14:textId="77777777" w:rsidR="00D35489" w:rsidRDefault="0006190C">
      <w:pPr>
        <w:spacing w:after="0"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τώρα ο κ. Ακριώτης.</w:t>
      </w:r>
    </w:p>
    <w:p w14:paraId="670F5A50"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Ευχαριστώ, κυρία Πρόεδρε.</w:t>
      </w:r>
    </w:p>
    <w:p w14:paraId="670F5A5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το νομοσχέδιο για το Κρατικό Πιστοποιητικό Γλωσσομάθειας σε μία περίοδο που η </w:t>
      </w:r>
      <w:r>
        <w:rPr>
          <w:rFonts w:eastAsia="Times New Roman" w:cs="Times New Roman"/>
          <w:szCs w:val="24"/>
        </w:rPr>
        <w:t>κατάσταση στα ανοικτά μέτωπα που έχει η χώρα μας -αξιολόγηση, μεταναστευτικό, κ.λπ.- γίνεται οριακή και η Αντιπολίτευση ξεπερνά για άλλη μία φορά τον εαυτό της σε ένα ρεσιτάλ μικροπολιτικής υστεροβουλίας και πολλές φορές φαιάς προπαγάνδας. Μάλιστα, αυτό δε</w:t>
      </w:r>
      <w:r>
        <w:rPr>
          <w:rFonts w:eastAsia="Times New Roman" w:cs="Times New Roman"/>
          <w:szCs w:val="24"/>
        </w:rPr>
        <w:t>ν συμβαίνει μόνο στα πεδία που προανέφερα, αλλά και σε ζητήματα που εμπλέκουν ακόμη και ανήλικα παιδιά, προκειμένου να πλήξει τον πολιτικό της αντίπαλο.</w:t>
      </w:r>
    </w:p>
    <w:p w14:paraId="670F5A5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αλλά και της Ήσσονος Αντιπολίτευσης, συζητούμε ένα νομοσχέδιο π</w:t>
      </w:r>
      <w:r>
        <w:rPr>
          <w:rFonts w:eastAsia="Times New Roman" w:cs="Times New Roman"/>
          <w:szCs w:val="24"/>
        </w:rPr>
        <w:t xml:space="preserve">ου αφορά το </w:t>
      </w:r>
      <w:r w:rsidRPr="00BD5942">
        <w:rPr>
          <w:rFonts w:eastAsia="Times New Roman" w:cs="Times New Roman"/>
          <w:szCs w:val="24"/>
        </w:rPr>
        <w:t>Κρατικό Πιστοποιητικό Γλωσσομάθειας</w:t>
      </w:r>
      <w:r>
        <w:rPr>
          <w:rFonts w:eastAsia="Times New Roman" w:cs="Times New Roman"/>
          <w:szCs w:val="24"/>
        </w:rPr>
        <w:t xml:space="preserve"> και την Εθνική Βιβλιοθήκη, αλλά αντιμετωπίζει και θέματα της εκπαίδευσης, τεχνικού και λειτουργικού χαρακτήρα, που χρήζουν επείγουσας διευθέτησης.</w:t>
      </w:r>
    </w:p>
    <w:p w14:paraId="670F5A5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Έρχεστε τώρα και φωνασκείτε και διαρρηγνύετε τα ιμάτιά σας γι</w:t>
      </w:r>
      <w:r>
        <w:rPr>
          <w:rFonts w:eastAsia="Times New Roman" w:cs="Times New Roman"/>
          <w:szCs w:val="24"/>
        </w:rPr>
        <w:t xml:space="preserve">ατί υπάρχουν άρθρα στο νομοσχέδιο που ρυθμίζουν τέτοια ζητήματα. Εάν τα διασπείραμε ως τροπολογίες σε νομοσχέδια, με διαφορετικό αντικείμενο, θα το προτιμούσατε; Δεν είναι πιο ορθολογικό να συγκεντρωθούν όλες αυτές οι ρυθμίσεις σε ένα και μόνο νομοσχέδιο; </w:t>
      </w:r>
      <w:r>
        <w:rPr>
          <w:rFonts w:eastAsia="Times New Roman" w:cs="Times New Roman"/>
          <w:szCs w:val="24"/>
        </w:rPr>
        <w:t xml:space="preserve">Όμως, το δικό σας μέλημα είναι η με κάθε τρόπο, με κάθε μέσο, χωρίς φραγμούς και αρχές, χωρίς ενδοιασμούς και περίσκεψη, αποδόμηση της Κυβέρνησης. </w:t>
      </w:r>
    </w:p>
    <w:p w14:paraId="670F5A5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Θα αναφερθώ τώρα στο νομοσχέδιο. Όσον αφορά το Κρατικό Πιστοποιητικό Γλωσσομάθειας και τη σημασία των ρυθμίσ</w:t>
      </w:r>
      <w:r>
        <w:rPr>
          <w:rFonts w:eastAsia="Times New Roman" w:cs="Times New Roman"/>
          <w:szCs w:val="24"/>
        </w:rPr>
        <w:t>εων που εισάγονται με το παρόν νομοσχέδιο, έχει γίνει εξαντλητική αναφορά και δεν θα επεκταθώ περισσότερο. Το ίδιο έγινε και για τη ρύθμιση των θεμάτων της Εθνικής Βιβλιοθήκης.</w:t>
      </w:r>
    </w:p>
    <w:p w14:paraId="670F5A5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ρυθμίζει, επίσης, όπως </w:t>
      </w:r>
      <w:proofErr w:type="spellStart"/>
      <w:r>
        <w:rPr>
          <w:rFonts w:eastAsia="Times New Roman" w:cs="Times New Roman"/>
          <w:szCs w:val="24"/>
        </w:rPr>
        <w:t>προείπα</w:t>
      </w:r>
      <w:proofErr w:type="spellEnd"/>
      <w:r>
        <w:rPr>
          <w:rFonts w:eastAsia="Times New Roman" w:cs="Times New Roman"/>
          <w:szCs w:val="24"/>
        </w:rPr>
        <w:t>, επείγοντα ζητήματα τ</w:t>
      </w:r>
      <w:r>
        <w:rPr>
          <w:rFonts w:eastAsia="Times New Roman" w:cs="Times New Roman"/>
          <w:szCs w:val="24"/>
        </w:rPr>
        <w:t xml:space="preserve">ης πρωτοβάθμιας και δευτεροβάθμιας εκπαίδευσης. Μία σημαντική ρύθμιση είναι ότι οι εκπαιδευτικοί πρωτοβάθμιας και δευτεροβάθμιας εκπαίδευσης αυξημένων προσόντων μπορούν να </w:t>
      </w:r>
      <w:proofErr w:type="spellStart"/>
      <w:r>
        <w:rPr>
          <w:rFonts w:eastAsia="Times New Roman" w:cs="Times New Roman"/>
          <w:szCs w:val="24"/>
        </w:rPr>
        <w:t>μεταταγούν</w:t>
      </w:r>
      <w:proofErr w:type="spellEnd"/>
      <w:r>
        <w:rPr>
          <w:rFonts w:eastAsia="Times New Roman" w:cs="Times New Roman"/>
          <w:szCs w:val="24"/>
        </w:rPr>
        <w:t xml:space="preserve"> σε θέση ΕΔΙΠ για να καλύψουν ανάγκες στην τριτοβάθμια εκπαίδευση. Είναι ο</w:t>
      </w:r>
      <w:r>
        <w:rPr>
          <w:rFonts w:eastAsia="Times New Roman" w:cs="Times New Roman"/>
          <w:szCs w:val="24"/>
        </w:rPr>
        <w:t xml:space="preserve">ι ίδιοι που αποσπώνται κάθε χρόνο και καλύπτουν ανάγκες της τριτοβάθμιας εκπαίδευσης. </w:t>
      </w:r>
    </w:p>
    <w:p w14:paraId="670F5A5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Ρυθμίζεται με τρόπο ορθολογικό το ζήτημα των σχολικών εκδρομών -και δεν κατάλαβα γιατί έγινε κουβέντα στην Επιτροπή Μορφωτικών Υποθέσεων- με την τελική ανάθεσή του στους</w:t>
      </w:r>
      <w:r>
        <w:rPr>
          <w:rFonts w:eastAsia="Times New Roman" w:cs="Times New Roman"/>
          <w:szCs w:val="24"/>
        </w:rPr>
        <w:t xml:space="preserve"> Διευθυντές Περιφερειακής Εκπαίδευσης. </w:t>
      </w:r>
    </w:p>
    <w:p w14:paraId="670F5A5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Αναγνωρίζεται και για τους εκπαιδευτικούς η αποδεδειγμένη εκπαιδευτική προϋπηρεσία έως επτά έτη, όπως ισχύει για όλους τους δημόσιους υπαλλήλους με εξαίρεση μέχρι τώρα τους εκπαιδευτικούς.</w:t>
      </w:r>
    </w:p>
    <w:p w14:paraId="670F5A5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Καθορίζεται ο κατώτερος και</w:t>
      </w:r>
      <w:r>
        <w:rPr>
          <w:rFonts w:eastAsia="Times New Roman" w:cs="Times New Roman"/>
          <w:szCs w:val="24"/>
        </w:rPr>
        <w:t xml:space="preserve"> ανώτερος αριθμός στις τάξεις Ειδικής Αγωγής, ενώ ο Υπουργός έχει δεσμευθεί να δει με πνεύμα ευελιξίας τη δυνατότητα εξαιρέσεων σε περιοχές όπου δεν υπάρχει εναλλακτική λύση.</w:t>
      </w:r>
    </w:p>
    <w:p w14:paraId="670F5A5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Ρυθμίζεται η εισαγωγή μαθητών χωρίς εξετάσεις στα ΑΕΙ με την συμπερίληψη και άλλω</w:t>
      </w:r>
      <w:r>
        <w:rPr>
          <w:rFonts w:eastAsia="Times New Roman" w:cs="Times New Roman"/>
          <w:szCs w:val="24"/>
        </w:rPr>
        <w:t>ν παθήσεων στον σχετικό κατάλογο, ώστε να επωφεληθούν και άλλοι μαθητές που πάσχουν από αυτές με ποσοστό εισαγωγής 5%.</w:t>
      </w:r>
    </w:p>
    <w:p w14:paraId="670F5A5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Ρυθμίζονται ζητήματα μειονοτικής εκπαίδευσης. </w:t>
      </w:r>
    </w:p>
    <w:p w14:paraId="670F5A5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Καθιερώνεται ο ενιαίος αριθμός μαθητή, που επιτρέπει την παρακολούθηση της διαχρονικής πορ</w:t>
      </w:r>
      <w:r>
        <w:rPr>
          <w:rFonts w:eastAsia="Times New Roman" w:cs="Times New Roman"/>
          <w:szCs w:val="24"/>
        </w:rPr>
        <w:t xml:space="preserve">είας του στα σχολικά έτη φοίτησης. Με αυτόν τον τρόπο μπορεί να μελετηθεί αξιόπιστα το φαινόμενο της σχολικής διαρροής και να αναπτυχθούν </w:t>
      </w:r>
      <w:proofErr w:type="spellStart"/>
      <w:r>
        <w:rPr>
          <w:rFonts w:eastAsia="Times New Roman" w:cs="Times New Roman"/>
          <w:szCs w:val="24"/>
        </w:rPr>
        <w:t>στοχευμένες</w:t>
      </w:r>
      <w:proofErr w:type="spellEnd"/>
      <w:r>
        <w:rPr>
          <w:rFonts w:eastAsia="Times New Roman" w:cs="Times New Roman"/>
          <w:szCs w:val="24"/>
        </w:rPr>
        <w:t xml:space="preserve"> δράσεις για τη δραστική αντιμετώπισή του, ενώ διευκολύνεται και η ταυτοποίηση των αλλοδαπών μαθητών, όταν </w:t>
      </w:r>
      <w:r>
        <w:rPr>
          <w:rFonts w:eastAsia="Times New Roman" w:cs="Times New Roman"/>
          <w:szCs w:val="24"/>
        </w:rPr>
        <w:t xml:space="preserve">ζητούν αλλαγή στοιχείων. </w:t>
      </w:r>
    </w:p>
    <w:p w14:paraId="670F5A5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Καλύπτονται οι ανάγκες για τον καθαρισμό των σχολικών μονάδων πρωτοβάθμιας και δευτεροβάθμιας εκπαίδευσης για το σχολικό έτος 2017-2018. Θα πρέπει γρήγορα να λυθεί ουσιαστικά αυτό το θέμα με την ανάληψη αυτής της υποχρέωσης από τη</w:t>
      </w:r>
      <w:r>
        <w:rPr>
          <w:rFonts w:eastAsia="Times New Roman" w:cs="Times New Roman"/>
          <w:szCs w:val="24"/>
        </w:rPr>
        <w:t>ν τοπική αυτοδιοίκηση.</w:t>
      </w:r>
    </w:p>
    <w:p w14:paraId="670F5A5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Ρυθμίζονται θέματα υπηρεσιακής κατάστασης εκπαιδευτικού προσωπικού. Εισάγεται η δυνατότητα κοινής συνεδρίασης των ΠΥΣΔΕ-ΠΥΣΠΕ, των Υπηρεσιακών Συμβουλίων, όχι μόνο το πρώτο δεκαήμερο του Σεπτεμβρίου, αλλά καθ’ όλη τη διάρκεια του έτο</w:t>
      </w:r>
      <w:r>
        <w:rPr>
          <w:rFonts w:eastAsia="Times New Roman" w:cs="Times New Roman"/>
          <w:szCs w:val="24"/>
        </w:rPr>
        <w:t xml:space="preserve">υς, γιατί υπάρχουν ζητήματα κοινών εκπαιδευτικών και πρέπει τα συμβούλια να λύσουν αυτά τα θέματα μεταξύ τους. </w:t>
      </w:r>
    </w:p>
    <w:p w14:paraId="670F5A5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Με το άρθρο 12 πραγματοποιούμε μία πολύ σημαντική τομή. Ξεκινά το «</w:t>
      </w:r>
      <w:proofErr w:type="spellStart"/>
      <w:r>
        <w:rPr>
          <w:rFonts w:eastAsia="Times New Roman" w:cs="Times New Roman"/>
          <w:szCs w:val="24"/>
        </w:rPr>
        <w:t>Μεταλυκειακό</w:t>
      </w:r>
      <w:proofErr w:type="spellEnd"/>
      <w:r>
        <w:rPr>
          <w:rFonts w:eastAsia="Times New Roman" w:cs="Times New Roman"/>
          <w:szCs w:val="24"/>
        </w:rPr>
        <w:t xml:space="preserve"> Έτος - Τάξη Μαθητείας» και η «Πιλοτική Τάξη Μαθητείας» κατά το έ</w:t>
      </w:r>
      <w:r>
        <w:rPr>
          <w:rFonts w:eastAsia="Times New Roman" w:cs="Times New Roman"/>
          <w:szCs w:val="24"/>
        </w:rPr>
        <w:t xml:space="preserve">τος 2016-2017 και ολοκληρώνει τους υποχρεωτικούς εννέα μήνες μαθητείας κατά το σχολικό έτος 2017-2018. </w:t>
      </w:r>
    </w:p>
    <w:p w14:paraId="670F5A5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Εσείς, βέβαια, συνάδελφοι της </w:t>
      </w:r>
      <w:r w:rsidRPr="005C7DB8">
        <w:rPr>
          <w:rFonts w:eastAsia="Times New Roman" w:cs="Times New Roman"/>
          <w:szCs w:val="24"/>
        </w:rPr>
        <w:t>Αντιπολίτευση</w:t>
      </w:r>
      <w:r>
        <w:rPr>
          <w:rFonts w:eastAsia="Times New Roman" w:cs="Times New Roman"/>
          <w:szCs w:val="24"/>
        </w:rPr>
        <w:t>ς, ακολουθήσατε την εύκολη και ανέξοδη οδό της σπέκουλας, του ψεύδους και της συκοφαντίας. Και τι δεν ακούσαμ</w:t>
      </w:r>
      <w:r>
        <w:rPr>
          <w:rFonts w:eastAsia="Times New Roman" w:cs="Times New Roman"/>
          <w:szCs w:val="24"/>
        </w:rPr>
        <w:t>ε στην αρμόδια Επιτροπή Μορφωτικών Υποθέσεων: Εργασία ανηλίκων, απλήρωτη εργασία, προσφορά φθηνού εργατικού δυναμικού στους εργοδότες, πράγματα που για όποιον στοιχειωδώς μελετήσει τη ρύθμιση -προαιρετικός χαρακτήρας, πλήρη ασφαλιστικά και εργασιακά δικαιώ</w:t>
      </w:r>
      <w:r>
        <w:rPr>
          <w:rFonts w:eastAsia="Times New Roman" w:cs="Times New Roman"/>
          <w:szCs w:val="24"/>
        </w:rPr>
        <w:t>ματα, αμοιβή στο 75% του κατώτερου ημερομισθίου της εθνικής συλλογικής σύμβασης εργασίας- είναι ισχυρισμοί οφθαλμοφανώς εξωφρενικοί και αδιανόητοι.</w:t>
      </w:r>
    </w:p>
    <w:p w14:paraId="670F5A6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Όμως, η μικρο</w:t>
      </w:r>
      <w:r w:rsidRPr="00911877">
        <w:rPr>
          <w:rFonts w:eastAsia="Times New Roman" w:cs="Times New Roman"/>
          <w:szCs w:val="24"/>
        </w:rPr>
        <w:t>πολιτική</w:t>
      </w:r>
      <w:r>
        <w:rPr>
          <w:rFonts w:eastAsia="Times New Roman" w:cs="Times New Roman"/>
          <w:szCs w:val="24"/>
        </w:rPr>
        <w:t xml:space="preserve"> σας ευτέλεια δεν αρκέστηκε σε αυτό. Προχωρήσατε και σε προσωπικές επιθέσεις, βάλλοντας ευθέως κατά της επαγγελματικής τιμής, της υπόληψης και της προσωπικής τους αξίας όσον αφορά τους Υπουργούς μας.</w:t>
      </w:r>
    </w:p>
    <w:p w14:paraId="670F5A61" w14:textId="77777777" w:rsidR="00D35489" w:rsidRDefault="0006190C">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είναι γνωστό ότι η επαγγελ</w:t>
      </w:r>
      <w:r>
        <w:rPr>
          <w:rFonts w:eastAsia="Times New Roman" w:cs="Times New Roman"/>
          <w:szCs w:val="24"/>
        </w:rPr>
        <w:t>ματική εκπαίδευση και κατάρτιση δοκιμάστηκαν σκληρά και απαξιώθηκαν στα χρόνια των προηγούμενων κ</w:t>
      </w:r>
      <w:r w:rsidRPr="001850F1">
        <w:rPr>
          <w:rFonts w:eastAsia="Times New Roman" w:cs="Times New Roman"/>
          <w:szCs w:val="24"/>
        </w:rPr>
        <w:t>υβερνήσ</w:t>
      </w:r>
      <w:r>
        <w:rPr>
          <w:rFonts w:eastAsia="Times New Roman" w:cs="Times New Roman"/>
          <w:szCs w:val="24"/>
        </w:rPr>
        <w:t>εων. Ποιος δεν θυμάται τη διαθεσιμότητα χιλιάδων εκπαιδευτικών της επαγγελματικής εκπαίδευσης από την κ</w:t>
      </w:r>
      <w:r w:rsidRPr="001850F1">
        <w:rPr>
          <w:rFonts w:eastAsia="Times New Roman" w:cs="Times New Roman"/>
          <w:szCs w:val="24"/>
        </w:rPr>
        <w:t>υβέρνηση</w:t>
      </w:r>
      <w:r>
        <w:rPr>
          <w:rFonts w:eastAsia="Times New Roman" w:cs="Times New Roman"/>
          <w:szCs w:val="24"/>
        </w:rPr>
        <w:t xml:space="preserve"> Σαμαρά, με τη σύμπραξη του «καλού ΠΑΣΟΚ»</w:t>
      </w:r>
      <w:r>
        <w:rPr>
          <w:rFonts w:eastAsia="Times New Roman" w:cs="Times New Roman"/>
          <w:szCs w:val="24"/>
        </w:rPr>
        <w:t>;</w:t>
      </w:r>
    </w:p>
    <w:p w14:paraId="670F5A6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Ποιος δεν θυμάται ότι πρωτεργάτης της διαθεσιμότητας ήταν ο σημερινός Αρχηγός της </w:t>
      </w:r>
      <w:r w:rsidRPr="00014FA0">
        <w:rPr>
          <w:rFonts w:eastAsia="Times New Roman" w:cs="Times New Roman"/>
          <w:szCs w:val="24"/>
        </w:rPr>
        <w:t>Αξιωματικής Αντιπολίτευσης</w:t>
      </w:r>
      <w:r>
        <w:rPr>
          <w:rFonts w:eastAsia="Times New Roman" w:cs="Times New Roman"/>
          <w:szCs w:val="24"/>
        </w:rPr>
        <w:t>, με τη θέση τότε του Υπουργού Διοικητικής Μεταρρύθμισης;</w:t>
      </w:r>
    </w:p>
    <w:p w14:paraId="670F5A63" w14:textId="77777777" w:rsidR="00D35489" w:rsidRDefault="0006190C">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είναι γνωστό ότι η δική μας Κ</w:t>
      </w:r>
      <w:r w:rsidRPr="001850F1">
        <w:rPr>
          <w:rFonts w:eastAsia="Times New Roman" w:cs="Times New Roman"/>
          <w:szCs w:val="24"/>
        </w:rPr>
        <w:t>υβέρνηση</w:t>
      </w:r>
      <w:r>
        <w:rPr>
          <w:rFonts w:eastAsia="Times New Roman" w:cs="Times New Roman"/>
          <w:szCs w:val="24"/>
        </w:rPr>
        <w:t xml:space="preserve"> έθεσε την επαγγελματ</w:t>
      </w:r>
      <w:r>
        <w:rPr>
          <w:rFonts w:eastAsia="Times New Roman" w:cs="Times New Roman"/>
          <w:szCs w:val="24"/>
        </w:rPr>
        <w:t xml:space="preserve">ική εκπαίδευση ως προτεραιότητά της, νομοθέτησε αλλαγές που έδωσαν το στίγμα μιας άλλης αντίληψης και μιας άλλης εκπαιδευτικής </w:t>
      </w:r>
      <w:r w:rsidRPr="00911877">
        <w:rPr>
          <w:rFonts w:eastAsia="Times New Roman" w:cs="Times New Roman"/>
          <w:szCs w:val="24"/>
        </w:rPr>
        <w:t>πολιτική</w:t>
      </w:r>
      <w:r>
        <w:rPr>
          <w:rFonts w:eastAsia="Times New Roman" w:cs="Times New Roman"/>
          <w:szCs w:val="24"/>
        </w:rPr>
        <w:t>ς στον τομέα αυτό.</w:t>
      </w:r>
    </w:p>
    <w:p w14:paraId="670F5A64"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Επαναφέραμε στο δημόσιο σχολείο αυτούς τους χιλιάδες εκπαιδευτικούς που είχαν τεθεί σε διαθεσιμότητα κ</w:t>
      </w:r>
      <w:r>
        <w:rPr>
          <w:rFonts w:eastAsia="Times New Roman" w:cs="Times New Roman"/>
          <w:szCs w:val="24"/>
        </w:rPr>
        <w:t>αι, ταυτόχρονα, επαναφέραμε σε λειτουργία τους τομείς και τις ειδικότητες που καταργήθηκαν τότε και δίνουμε πια στους μαθητές το δικαίωμα να επιλέξουν αυτούς τους τομείς και αυτές τις ειδικότητες, εφόσον σε αυτούς θέλουν να κατευθυνθούν.</w:t>
      </w:r>
    </w:p>
    <w:p w14:paraId="670F5A6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Η </w:t>
      </w:r>
      <w:r w:rsidRPr="001850F1">
        <w:rPr>
          <w:rFonts w:eastAsia="Times New Roman" w:cs="Times New Roman"/>
          <w:szCs w:val="24"/>
        </w:rPr>
        <w:t>Κυβέρνησ</w:t>
      </w:r>
      <w:r>
        <w:rPr>
          <w:rFonts w:eastAsia="Times New Roman" w:cs="Times New Roman"/>
          <w:szCs w:val="24"/>
        </w:rPr>
        <w:t>ή μας πρ</w:t>
      </w:r>
      <w:r>
        <w:rPr>
          <w:rFonts w:eastAsia="Times New Roman" w:cs="Times New Roman"/>
          <w:szCs w:val="24"/>
        </w:rPr>
        <w:t xml:space="preserve">αγματοποίησε μέσα στο 2016 ένα σημαντικό έργο με στόχο να αναβαθμίσουμε την επαγγελματική εκπαίδευση, να ενισχύσουμε τον κοινωνικό της ρόλο, να περιορίσουμε τις κοινωνικές ανισότητες, να αντιστοιχίσουμε την εκπαίδευση με τις ανάγκες και τις απαιτήσεις της </w:t>
      </w:r>
      <w:r>
        <w:rPr>
          <w:rFonts w:eastAsia="Times New Roman" w:cs="Times New Roman"/>
          <w:szCs w:val="24"/>
        </w:rPr>
        <w:t xml:space="preserve">ελληνικής κοινωνίας και της </w:t>
      </w:r>
      <w:r w:rsidRPr="00A42664">
        <w:rPr>
          <w:rFonts w:eastAsia="Times New Roman" w:cs="Times New Roman"/>
          <w:szCs w:val="24"/>
        </w:rPr>
        <w:t>οικονομία</w:t>
      </w:r>
      <w:r>
        <w:rPr>
          <w:rFonts w:eastAsia="Times New Roman" w:cs="Times New Roman"/>
          <w:szCs w:val="24"/>
        </w:rPr>
        <w:t>ς.</w:t>
      </w:r>
    </w:p>
    <w:p w14:paraId="670F5A6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Με τη νέα δομή των ΕΠΑΛ προσπαθούμε η επαγγελματική εκπαίδευση πάψει να είναι ο «φτωχός συγγενής» της δημόσιας εκπαίδευσης. Βελτιώνουμε την ποιότητα των προγραμμάτων σπουδών για όλους τους τομείς και τις ειδικότητες </w:t>
      </w:r>
      <w:r>
        <w:rPr>
          <w:rFonts w:eastAsia="Times New Roman" w:cs="Times New Roman"/>
          <w:szCs w:val="24"/>
        </w:rPr>
        <w:t>των ΕΠΑΛ. Ρυθμίζουμε τη δυνατότητα αποφοίτων των ΕΠΑΛ να εισάγονται σε κοινή ομάδα σχολών που περιλαμβάνει τμήματα ΤΕΙ, στρατιωτικές σχολές, σχολή υπαξιωματικών, σχολή αστυφυλάκων, πυροσβεστικής και εμπορικού ναυτικού, όπως και σε σχολές των ΑΕΙ, σε ποσοστ</w:t>
      </w:r>
      <w:r>
        <w:rPr>
          <w:rFonts w:eastAsia="Times New Roman" w:cs="Times New Roman"/>
          <w:szCs w:val="24"/>
        </w:rPr>
        <w:t>ό 1% επιπλέον του αριθμού θέσεων εισακτέων.</w:t>
      </w:r>
    </w:p>
    <w:p w14:paraId="670F5A6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Τέλος, με το </w:t>
      </w:r>
      <w:r w:rsidRPr="00823F09">
        <w:rPr>
          <w:rFonts w:eastAsia="Times New Roman" w:cs="Times New Roman"/>
          <w:szCs w:val="24"/>
        </w:rPr>
        <w:t>νομοσχέδιο</w:t>
      </w:r>
      <w:r>
        <w:rPr>
          <w:rFonts w:eastAsia="Times New Roman" w:cs="Times New Roman"/>
          <w:szCs w:val="24"/>
        </w:rPr>
        <w:t xml:space="preserve"> που συζητάμε σήμερα, επαναφέρουμε το δικαίωμα που είχαν παλαιότερα οι μαθητές των εσπερινών ΕΠΑΛ να εισάγονται σε ειδικό ποσοστό θέσεων στα ΤΕΙ της χώρας μας, μία επιλογή την οποία είχατε </w:t>
      </w:r>
      <w:r>
        <w:rPr>
          <w:rFonts w:eastAsia="Times New Roman" w:cs="Times New Roman"/>
          <w:szCs w:val="24"/>
        </w:rPr>
        <w:t xml:space="preserve">καταργήσει -ποιος ξέρει γιατί;- το 2013. </w:t>
      </w:r>
    </w:p>
    <w:p w14:paraId="670F5A68" w14:textId="77777777" w:rsidR="00D35489" w:rsidRDefault="0006190C">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κλείνω με μια γενικότερη παρατήρηση για την παιδεία. Η </w:t>
      </w:r>
      <w:r w:rsidRPr="001850F1">
        <w:rPr>
          <w:rFonts w:eastAsia="Times New Roman" w:cs="Times New Roman"/>
          <w:szCs w:val="24"/>
        </w:rPr>
        <w:t>Κυβέρνηση</w:t>
      </w:r>
      <w:r>
        <w:rPr>
          <w:rFonts w:eastAsia="Times New Roman" w:cs="Times New Roman"/>
          <w:szCs w:val="24"/>
        </w:rPr>
        <w:t xml:space="preserve"> της Αριστεράς ανέλαβε τη διακυβέρνηση σε μια στιγμή που η δημόσια παιδεία βρισκόταν στο ναδίρ: χρόνια αδιοριστία, διαρκείς αρρυθμίες στη λειτουργία των σχολείων, ελλείψεις βιβλίων και διδακτικού προσωπικού,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διαθεσιμότητα, απολύσεις,</w:t>
      </w:r>
      <w:r>
        <w:rPr>
          <w:rFonts w:eastAsia="Times New Roman" w:cs="Times New Roman"/>
          <w:szCs w:val="24"/>
        </w:rPr>
        <w:t xml:space="preserve"> κλείσιμο σχολείων, συρρίκνωση των εκπαιδευτικών δαπανών, αλλά και ένα εξουθενωτικό σχολείο - εξεταστικό κέντρο. Όλα αυτά είχαν οδηγήσει όλους τους παράγοντες της εκπαιδευτικής πραγματικότητας, όπως μαθητές, εκπαιδευτικούς και γονείς, σε απόγνωση.</w:t>
      </w:r>
    </w:p>
    <w:p w14:paraId="670F5A6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Οι θέσει</w:t>
      </w:r>
      <w:r>
        <w:rPr>
          <w:rFonts w:eastAsia="Times New Roman" w:cs="Times New Roman"/>
          <w:szCs w:val="24"/>
        </w:rPr>
        <w:t xml:space="preserve">ς του </w:t>
      </w:r>
      <w:r w:rsidRPr="009E3DD6">
        <w:rPr>
          <w:rFonts w:eastAsia="Times New Roman" w:cs="Times New Roman"/>
          <w:szCs w:val="24"/>
        </w:rPr>
        <w:t>ΣΥΡΙΖΑ</w:t>
      </w:r>
      <w:r>
        <w:rPr>
          <w:rFonts w:eastAsia="Times New Roman" w:cs="Times New Roman"/>
          <w:szCs w:val="24"/>
        </w:rPr>
        <w:t xml:space="preserve"> και της </w:t>
      </w:r>
      <w:r w:rsidRPr="001850F1">
        <w:rPr>
          <w:rFonts w:eastAsia="Times New Roman" w:cs="Times New Roman"/>
          <w:szCs w:val="24"/>
        </w:rPr>
        <w:t>Κυβέρνηση</w:t>
      </w:r>
      <w:r>
        <w:rPr>
          <w:rFonts w:eastAsia="Times New Roman" w:cs="Times New Roman"/>
          <w:szCs w:val="24"/>
        </w:rPr>
        <w:t>ς για την παιδεία είναι καρπός πολύχρονης ζύμωσης με το εκπαιδευτικό κίνημα. Ωστόσο, με δεδομένη τη διάλυση, στην οποία είχατε οδηγήσει οι προηγούμενοι κυβερνώντες, έπρεπε σε πρώτη φάση να γίνουν επείγουσες κινήσεις αντιμετώπι</w:t>
      </w:r>
      <w:r>
        <w:rPr>
          <w:rFonts w:eastAsia="Times New Roman" w:cs="Times New Roman"/>
          <w:szCs w:val="24"/>
        </w:rPr>
        <w:t xml:space="preserve">σης των οξέων προβλημάτων και δυσλειτουργιών. </w:t>
      </w:r>
    </w:p>
    <w:p w14:paraId="670F5A6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Αυτή τη στιγμή βρισκόμαστε στην τελική φάση αναστροφής αυτής της κατάστασης, ενώ παράλληλα αρχίζει να ξεδιπλώνεται και το όραμά μας για την παιδεία και να αρχίζει η υλοποίηση του.</w:t>
      </w:r>
    </w:p>
    <w:p w14:paraId="670F5A6B" w14:textId="77777777" w:rsidR="00D35489" w:rsidRDefault="0006190C">
      <w:pPr>
        <w:spacing w:after="0" w:line="600" w:lineRule="auto"/>
        <w:ind w:firstLine="720"/>
        <w:jc w:val="both"/>
        <w:rPr>
          <w:rFonts w:eastAsia="Times New Roman" w:cs="Times New Roman"/>
          <w:szCs w:val="24"/>
        </w:rPr>
      </w:pPr>
      <w:r>
        <w:rPr>
          <w:rFonts w:eastAsia="Times New Roman"/>
          <w:szCs w:val="24"/>
        </w:rPr>
        <w:t>Σας ε</w:t>
      </w:r>
      <w:r w:rsidRPr="00AC365A">
        <w:rPr>
          <w:rFonts w:eastAsia="Times New Roman"/>
          <w:szCs w:val="24"/>
        </w:rPr>
        <w:t>υχαριστώ πολύ.</w:t>
      </w:r>
      <w:r>
        <w:rPr>
          <w:rFonts w:eastAsia="Times New Roman" w:cs="Times New Roman"/>
          <w:szCs w:val="24"/>
        </w:rPr>
        <w:t xml:space="preserve"> </w:t>
      </w:r>
    </w:p>
    <w:p w14:paraId="670F5A6C" w14:textId="77777777" w:rsidR="00D35489" w:rsidRDefault="0006190C">
      <w:pPr>
        <w:spacing w:after="0" w:line="600" w:lineRule="auto"/>
        <w:ind w:firstLine="720"/>
        <w:jc w:val="center"/>
        <w:rPr>
          <w:rFonts w:eastAsia="Times New Roman"/>
          <w:bCs/>
        </w:rPr>
      </w:pPr>
      <w:r w:rsidRPr="006651D3">
        <w:rPr>
          <w:rFonts w:eastAsia="Times New Roman"/>
          <w:bCs/>
        </w:rPr>
        <w:t>(Χειροκρ</w:t>
      </w:r>
      <w:r w:rsidRPr="006651D3">
        <w:rPr>
          <w:rFonts w:eastAsia="Times New Roman"/>
          <w:bCs/>
        </w:rPr>
        <w:t>οτήματα από την πτέρυγα του ΣΥΡΙΖΑ)</w:t>
      </w:r>
    </w:p>
    <w:p w14:paraId="670F5A6D" w14:textId="77777777" w:rsidR="00D35489" w:rsidRDefault="0006190C">
      <w:pPr>
        <w:spacing w:after="0"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670F5A6E" w14:textId="77777777" w:rsidR="00D35489" w:rsidRDefault="0006190C">
      <w:pPr>
        <w:spacing w:after="0" w:line="600" w:lineRule="auto"/>
        <w:ind w:firstLine="720"/>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 xml:space="preserve">ίθουσας «ΕΛΕΥΘΕΡΙΟΣ ΒΕΝΙΖΕΛΟΣ» και ενημερώθηκαν για την ιστορία του κτηρίου και </w:t>
      </w:r>
      <w:r w:rsidRPr="00FF2A0A">
        <w:rPr>
          <w:rFonts w:eastAsia="Times New Roman" w:cs="Times New Roman"/>
        </w:rPr>
        <w:t xml:space="preserve">τον τρόπο οργάνωσης και λειτουργίας της Βουλής, </w:t>
      </w:r>
      <w:r>
        <w:rPr>
          <w:rFonts w:eastAsia="Times New Roman" w:cs="Times New Roman"/>
        </w:rPr>
        <w:t>σαράντα πέντε</w:t>
      </w:r>
      <w:r w:rsidRPr="00FF2A0A">
        <w:rPr>
          <w:rFonts w:eastAsia="Times New Roman" w:cs="Times New Roman"/>
        </w:rPr>
        <w:t xml:space="preserve"> μαθήτριες και μαθητές και τρεις εκπαιδευτικοί συνοδοί το</w:t>
      </w:r>
      <w:r>
        <w:rPr>
          <w:rFonts w:eastAsia="Times New Roman" w:cs="Times New Roman"/>
        </w:rPr>
        <w:t>υς από το 1</w:t>
      </w:r>
      <w:r w:rsidRPr="00FF2A0A">
        <w:rPr>
          <w:rFonts w:eastAsia="Times New Roman" w:cs="Times New Roman"/>
          <w:vertAlign w:val="superscript"/>
        </w:rPr>
        <w:t>ο</w:t>
      </w:r>
      <w:r w:rsidRPr="00FF2A0A">
        <w:rPr>
          <w:rFonts w:eastAsia="Times New Roman" w:cs="Times New Roman"/>
        </w:rPr>
        <w:t xml:space="preserve"> </w:t>
      </w:r>
      <w:r>
        <w:rPr>
          <w:rFonts w:eastAsia="Times New Roman" w:cs="Times New Roman"/>
        </w:rPr>
        <w:t>Γενικό Λύκειο Ελασσόνας Λάρισας (πρώτο τ</w:t>
      </w:r>
      <w:r w:rsidRPr="00FF2A0A">
        <w:rPr>
          <w:rFonts w:eastAsia="Times New Roman" w:cs="Times New Roman"/>
        </w:rPr>
        <w:t xml:space="preserve">μήμα). </w:t>
      </w:r>
    </w:p>
    <w:p w14:paraId="670F5A6F" w14:textId="77777777" w:rsidR="00D35489" w:rsidRDefault="0006190C">
      <w:pPr>
        <w:spacing w:after="0" w:line="600" w:lineRule="auto"/>
        <w:ind w:firstLine="720"/>
        <w:jc w:val="both"/>
        <w:rPr>
          <w:rFonts w:eastAsia="Times New Roman" w:cs="Times New Roman"/>
        </w:rPr>
      </w:pPr>
      <w:r w:rsidRPr="00FF2A0A">
        <w:rPr>
          <w:rFonts w:eastAsia="Times New Roman" w:cs="Times New Roman"/>
        </w:rPr>
        <w:t>Η Βουλή σ</w:t>
      </w:r>
      <w:r>
        <w:rPr>
          <w:rFonts w:eastAsia="Times New Roman" w:cs="Times New Roman"/>
        </w:rPr>
        <w:t>ά</w:t>
      </w:r>
      <w:r w:rsidRPr="00FF2A0A">
        <w:rPr>
          <w:rFonts w:eastAsia="Times New Roman" w:cs="Times New Roman"/>
        </w:rPr>
        <w:t xml:space="preserve">ς καλωσορίζει. </w:t>
      </w:r>
    </w:p>
    <w:p w14:paraId="670F5A70" w14:textId="77777777" w:rsidR="00D35489" w:rsidRDefault="0006190C">
      <w:pPr>
        <w:spacing w:after="0" w:line="600" w:lineRule="auto"/>
        <w:ind w:firstLine="720"/>
        <w:jc w:val="center"/>
        <w:rPr>
          <w:rFonts w:eastAsia="Times New Roman" w:cs="Times New Roman"/>
        </w:rPr>
      </w:pPr>
      <w:r w:rsidRPr="00FF2A0A">
        <w:rPr>
          <w:rFonts w:eastAsia="Times New Roman" w:cs="Times New Roman"/>
        </w:rPr>
        <w:t>(Χειροκροτήματα απ</w:t>
      </w:r>
      <w:r>
        <w:rPr>
          <w:rFonts w:eastAsia="Times New Roman" w:cs="Times New Roman"/>
        </w:rPr>
        <w:t>’</w:t>
      </w:r>
      <w:r w:rsidRPr="00FF2A0A">
        <w:rPr>
          <w:rFonts w:eastAsia="Times New Roman" w:cs="Times New Roman"/>
        </w:rPr>
        <w:t xml:space="preserve"> όλες τις πτέρυγες της Βουλής)</w:t>
      </w:r>
    </w:p>
    <w:p w14:paraId="670F5A71" w14:textId="77777777" w:rsidR="00D35489" w:rsidRDefault="0006190C">
      <w:pPr>
        <w:spacing w:after="0" w:line="600" w:lineRule="auto"/>
        <w:ind w:firstLine="720"/>
        <w:jc w:val="both"/>
        <w:rPr>
          <w:rFonts w:eastAsia="Times New Roman" w:cs="Times New Roman"/>
          <w:szCs w:val="24"/>
        </w:rPr>
      </w:pPr>
      <w:r>
        <w:rPr>
          <w:rFonts w:eastAsia="Times New Roman"/>
          <w:szCs w:val="24"/>
        </w:rPr>
        <w:t>Τ</w:t>
      </w:r>
      <w:r>
        <w:rPr>
          <w:rFonts w:eastAsia="Times New Roman"/>
          <w:szCs w:val="24"/>
        </w:rPr>
        <w:t xml:space="preserve">ον λόγο έχει τώρα ο κ. </w:t>
      </w:r>
      <w:proofErr w:type="spellStart"/>
      <w:r>
        <w:rPr>
          <w:rFonts w:eastAsia="Times New Roman"/>
          <w:szCs w:val="24"/>
        </w:rPr>
        <w:t>Στύλιος</w:t>
      </w:r>
      <w:proofErr w:type="spellEnd"/>
      <w:r>
        <w:rPr>
          <w:rFonts w:eastAsia="Times New Roman"/>
          <w:szCs w:val="24"/>
        </w:rPr>
        <w:t xml:space="preserve"> από τη </w:t>
      </w:r>
      <w:r w:rsidRPr="00EA7B9D">
        <w:rPr>
          <w:rFonts w:eastAsia="Times New Roman"/>
          <w:szCs w:val="24"/>
        </w:rPr>
        <w:t>Νέα Δημοκρατία</w:t>
      </w:r>
      <w:r>
        <w:rPr>
          <w:rFonts w:eastAsia="Times New Roman"/>
          <w:szCs w:val="24"/>
        </w:rPr>
        <w:t xml:space="preserve"> για επτά λεπτά.</w:t>
      </w:r>
    </w:p>
    <w:p w14:paraId="670F5A72"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sidRPr="00204DC0">
        <w:rPr>
          <w:rFonts w:eastAsia="Times New Roman" w:cs="Times New Roman"/>
          <w:szCs w:val="24"/>
        </w:rPr>
        <w:t>Κύριε Πρόεδρε,</w:t>
      </w:r>
      <w:r>
        <w:rPr>
          <w:rFonts w:eastAsia="Times New Roman" w:cs="Times New Roman"/>
          <w:szCs w:val="24"/>
        </w:rPr>
        <w:t xml:space="preserve"> </w:t>
      </w:r>
      <w:r w:rsidRPr="00F62CEF">
        <w:rPr>
          <w:rFonts w:eastAsia="Times New Roman" w:cs="Times New Roman"/>
          <w:szCs w:val="24"/>
        </w:rPr>
        <w:t>κυρίες και κύριοι συνάδελφοι,</w:t>
      </w:r>
      <w:r>
        <w:rPr>
          <w:rFonts w:eastAsia="Times New Roman" w:cs="Times New Roman"/>
          <w:szCs w:val="24"/>
        </w:rPr>
        <w:t xml:space="preserve"> δεν μπορώ να μην κάνω μια γενική αναφορά στο πολιτικό κλίμα των ημερών. Στη συνέχεια, βέβαια, θα αναφερθώ στο νομοσχέδιο. </w:t>
      </w:r>
    </w:p>
    <w:p w14:paraId="670F5A7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ρισκόμαστε στο ίδιο έργο θεατές για μια ακόμη φορά. Η </w:t>
      </w:r>
      <w:r w:rsidRPr="004A557E">
        <w:rPr>
          <w:rFonts w:eastAsia="Times New Roman" w:cs="Times New Roman"/>
          <w:szCs w:val="24"/>
        </w:rPr>
        <w:t>Κυβέρνηση</w:t>
      </w:r>
      <w:r>
        <w:rPr>
          <w:rFonts w:eastAsia="Times New Roman" w:cs="Times New Roman"/>
          <w:szCs w:val="24"/>
        </w:rPr>
        <w:t xml:space="preserve"> διαπραγματεύεται σκληρά, κρατώντας όμως όμηρο τον ελληνικό λαό. Η οικονομία σέρνεται σε ένα περιβάλλον αβεβαιότητας και ανασφάλειας. Κανείς δεν ξέρει τι θα μας ξημερώσει αύριο το πρωί. Και όλα</w:t>
      </w:r>
      <w:r>
        <w:rPr>
          <w:rFonts w:eastAsia="Times New Roman" w:cs="Times New Roman"/>
          <w:szCs w:val="24"/>
        </w:rPr>
        <w:t xml:space="preserve"> αυτά γιατί; Τι κερδίζουμε; Χρόνο; Τρώμε τις σάρκες μας! Συμμαχίες; Είμαστε απομονωμένοι διεθνώς! Αποφεύγουμε τώρα τα δύσκολα μέτρα; Η </w:t>
      </w:r>
      <w:r w:rsidRPr="004A557E">
        <w:rPr>
          <w:rFonts w:eastAsia="Times New Roman" w:cs="Times New Roman"/>
          <w:szCs w:val="24"/>
        </w:rPr>
        <w:t>Κυβέρνηση</w:t>
      </w:r>
      <w:r>
        <w:rPr>
          <w:rFonts w:eastAsia="Times New Roman" w:cs="Times New Roman"/>
          <w:szCs w:val="24"/>
        </w:rPr>
        <w:t xml:space="preserve"> θα υπογράψει ακόμη δυσκολότερα μέτρα στη συνέχεια. </w:t>
      </w:r>
    </w:p>
    <w:p w14:paraId="670F5A74" w14:textId="77777777" w:rsidR="00D35489" w:rsidRDefault="0006190C">
      <w:pPr>
        <w:spacing w:after="0" w:line="600" w:lineRule="auto"/>
        <w:ind w:firstLine="720"/>
        <w:jc w:val="both"/>
        <w:rPr>
          <w:rFonts w:eastAsia="Times New Roman" w:cs="Times New Roman"/>
          <w:szCs w:val="24"/>
        </w:rPr>
      </w:pPr>
      <w:r w:rsidRPr="00F62CEF">
        <w:rPr>
          <w:rFonts w:eastAsia="Times New Roman" w:cs="Times New Roman"/>
          <w:szCs w:val="24"/>
        </w:rPr>
        <w:t>Κυρίες και κύριοι συνάδελφοι,</w:t>
      </w:r>
      <w:r>
        <w:rPr>
          <w:rFonts w:eastAsia="Times New Roman" w:cs="Times New Roman"/>
          <w:szCs w:val="24"/>
        </w:rPr>
        <w:t xml:space="preserve"> συζητούμε σήμερα το σχέδιο νό</w:t>
      </w:r>
      <w:r>
        <w:rPr>
          <w:rFonts w:eastAsia="Times New Roman" w:cs="Times New Roman"/>
          <w:szCs w:val="24"/>
        </w:rPr>
        <w:t>μου «Ρύθμιση θεμάτων του Κρατικού Πιστοποιητικού Γλωσσομάθειας, της Εθνικής Βιβλιοθήκης της Ελλάδος και άλλες διατάξεις». Έχουμε ξεκινήσει με ένα νομοσχέδιο όπου μόνο δύο από τα τριάντα άρθρα του έχουν τεθεί σε διαβούλευση και έχουν συζητηθεί με τους αρμόδ</w:t>
      </w:r>
      <w:r>
        <w:rPr>
          <w:rFonts w:eastAsia="Times New Roman" w:cs="Times New Roman"/>
          <w:szCs w:val="24"/>
        </w:rPr>
        <w:t xml:space="preserve">ιους φορείς. Αυτό δείχνει καθαρά πώς αντιλαμβάνεται η σημερινή ηγεσία του Υπουργείου Παιδείας τη συζήτηση, την οργάνωση, τη νομοθέτηση, αλλά και πώς </w:t>
      </w:r>
      <w:r w:rsidRPr="00177CC9">
        <w:rPr>
          <w:rFonts w:eastAsia="Times New Roman" w:cs="Times New Roman"/>
          <w:szCs w:val="24"/>
        </w:rPr>
        <w:t>αντιλαμβάνεται</w:t>
      </w:r>
      <w:r>
        <w:rPr>
          <w:rFonts w:eastAsia="Times New Roman" w:cs="Times New Roman"/>
          <w:szCs w:val="24"/>
        </w:rPr>
        <w:t xml:space="preserve"> τη νέα γενιά της πατρίδας μας, το μέλλον, την παιδεία, πώς αντιλαμβάνεται το αύριο. Διότι έν</w:t>
      </w:r>
      <w:r>
        <w:rPr>
          <w:rFonts w:eastAsia="Times New Roman" w:cs="Times New Roman"/>
          <w:szCs w:val="24"/>
        </w:rPr>
        <w:t xml:space="preserve">α νομοσχέδιο για την παιδεία και την εκπαίδευση αφορά το τι θα γίνει στις επόμενες γενιές. </w:t>
      </w:r>
    </w:p>
    <w:p w14:paraId="670F5A7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Θέλω να κάνω μια αναφορά –περίμενα έναν απολογισμό από τον Υπουργό Παιδείας- στα πεπραγμένα του Υπουργείου Παιδείας τα δύο προηγούμενα χρόνια. Άκουσα και πιο πριν τ</w:t>
      </w:r>
      <w:r>
        <w:rPr>
          <w:rFonts w:eastAsia="Times New Roman" w:cs="Times New Roman"/>
          <w:szCs w:val="24"/>
        </w:rPr>
        <w:t xml:space="preserve">ους συναδέλφους. </w:t>
      </w:r>
    </w:p>
    <w:p w14:paraId="670F5A7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Στα ζητήματα παιδείας, λοιπόν, έρχεστε να συμπληρώσετε τις εξής δικές σας, κατά την άποψή μου, αντιμεταρρυθμίσεις. Αυτές είναι η υποβάθμιση του ολοήμερου σχολείου, η κατάργηση των πρότυπων σχολείων, η </w:t>
      </w:r>
      <w:proofErr w:type="spellStart"/>
      <w:r>
        <w:rPr>
          <w:rFonts w:eastAsia="Times New Roman" w:cs="Times New Roman"/>
          <w:szCs w:val="24"/>
        </w:rPr>
        <w:t>οιονεί</w:t>
      </w:r>
      <w:proofErr w:type="spellEnd"/>
      <w:r>
        <w:rPr>
          <w:rFonts w:eastAsia="Times New Roman" w:cs="Times New Roman"/>
          <w:szCs w:val="24"/>
        </w:rPr>
        <w:t xml:space="preserve"> κρατικοποίηση των ιδιωτικών σχ</w:t>
      </w:r>
      <w:r>
        <w:rPr>
          <w:rFonts w:eastAsia="Times New Roman" w:cs="Times New Roman"/>
          <w:szCs w:val="24"/>
        </w:rPr>
        <w:t>ολείων, η κατάργηση της τράπεζας θεμάτων, η επαναφορά των αιωνίων φοιτητών, η εκλογή διευθυντών σχολείων από τους καθηγητές, ο «κορσές» που μπαίνει ή δεν μπαίνει –δεν ξέρω- στα μεταπτυχιακά.</w:t>
      </w:r>
    </w:p>
    <w:p w14:paraId="670F5A7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Και όλα αυτά συνεχίζονται με τα εξής: Τα κενά στα δημόσια σχολεία</w:t>
      </w:r>
      <w:r>
        <w:rPr>
          <w:rFonts w:eastAsia="Times New Roman" w:cs="Times New Roman"/>
          <w:szCs w:val="24"/>
        </w:rPr>
        <w:t xml:space="preserve"> καλύπτονται με τη μείωση των ωρών διδασκαλίας από τριάντα πέντε σε τριάντα στα δημοτικά, με το «κούρεμα» των ωρών από τριάντα πέντε σε τριάντα δύο στα γυμνάσια και με την επαναφορά της τρίτης ανάθεσης διδασκαλίας. Αυτή είναι η πολιτική που είχαμε μέχρι τώ</w:t>
      </w:r>
      <w:r>
        <w:rPr>
          <w:rFonts w:eastAsia="Times New Roman" w:cs="Times New Roman"/>
          <w:szCs w:val="24"/>
        </w:rPr>
        <w:t xml:space="preserve">ρα. </w:t>
      </w:r>
    </w:p>
    <w:p w14:paraId="670F5A7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Άκουσα σήμερα τον Υπουργό, ο οποίος σε ένα μεγάλο μέρος της ομιλίας του στην Ολομέλεια περιέγραφε τις προθέσεις του σε σχέση με το νέο λύκειο. Είναι «</w:t>
      </w:r>
      <w:proofErr w:type="spellStart"/>
      <w:r>
        <w:rPr>
          <w:rFonts w:eastAsia="Times New Roman" w:cs="Times New Roman"/>
          <w:szCs w:val="24"/>
        </w:rPr>
        <w:t>πιασάρικο</w:t>
      </w:r>
      <w:proofErr w:type="spellEnd"/>
      <w:r>
        <w:rPr>
          <w:rFonts w:eastAsia="Times New Roman" w:cs="Times New Roman"/>
          <w:szCs w:val="24"/>
        </w:rPr>
        <w:t>» αυτό το θέμα και αφορά πολλούς. Αφορά τον διάλογο τον οποίο θα γίνει, αφορά τη συζήτηση. Ό</w:t>
      </w:r>
      <w:r>
        <w:rPr>
          <w:rFonts w:eastAsia="Times New Roman" w:cs="Times New Roman"/>
          <w:szCs w:val="24"/>
        </w:rPr>
        <w:t xml:space="preserve">μως, δεν ακούσαμε τίποτα συγκεκριμένο και δεν είδαμε και το σχέδιο με το οποίο θα καταφέρουμε να προχωρήσουμε στην αναβάθμιση του λυκείου. </w:t>
      </w:r>
    </w:p>
    <w:p w14:paraId="670F5A7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Και ξεχάστηκαν και κάποιες λέξεις τις οποίες θέλω να αναφέρω στον Υπουργό, ελπίζοντας να τις χρησιμοποιήσει από εδώ και στο εξής στον σχεδιασμό του. Αυτές είναι η διαφάνεια, το αδιάβλητο των πανελληνίων εξετάσεων, η αντικειμενικότητα. </w:t>
      </w:r>
    </w:p>
    <w:p w14:paraId="670F5A7A"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w:t>
      </w:r>
      <w:r>
        <w:rPr>
          <w:rFonts w:eastAsia="Times New Roman" w:cs="Times New Roman"/>
          <w:b/>
          <w:szCs w:val="24"/>
        </w:rPr>
        <w:t>ΟΥ (Υπουργός Παιδείας, Έρευνας και Θρησκευμάτων):</w:t>
      </w:r>
      <w:r>
        <w:rPr>
          <w:rFonts w:eastAsia="Times New Roman" w:cs="Times New Roman"/>
          <w:szCs w:val="24"/>
        </w:rPr>
        <w:t xml:space="preserve"> Το είπαμε!</w:t>
      </w:r>
    </w:p>
    <w:p w14:paraId="670F5A7B"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Σας το επισημαίνω και σας το λέω για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w:t>
      </w:r>
    </w:p>
    <w:p w14:paraId="670F5A7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Έρχομαι τώρα σε κάποια άρθρα του συγκεκριμένου νομοσχεδίου.</w:t>
      </w:r>
    </w:p>
    <w:p w14:paraId="670F5A7D"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 άρθρο 14 αναφέρεται στη μειονοτική εκπαίδευση. Το </w:t>
      </w:r>
      <w:r>
        <w:rPr>
          <w:rFonts w:eastAsia="Times New Roman" w:cs="Times New Roman"/>
          <w:szCs w:val="24"/>
        </w:rPr>
        <w:t xml:space="preserve">2014 η Νέα Δημοκρατία και το </w:t>
      </w:r>
      <w:r w:rsidRPr="005758DD">
        <w:rPr>
          <w:rFonts w:eastAsia="Times New Roman"/>
          <w:szCs w:val="24"/>
        </w:rPr>
        <w:t>ΠΑΣΟΚ</w:t>
      </w:r>
      <w:r>
        <w:rPr>
          <w:rFonts w:eastAsia="Times New Roman" w:cs="Times New Roman"/>
          <w:szCs w:val="24"/>
        </w:rPr>
        <w:t xml:space="preserve"> –η συγκυβέρνηση που υπήρχε τότε- ψήφισε έναν νόμο που αφορούσε τη μειονοτική εκπαίδευση. Τότε ο ΣΥΡΙΖΑ τον είχε καταψηφίσει και καταγγείλει και είχε δεσμευθεί ότι θα έρθει και θα τον καταργήσει. </w:t>
      </w:r>
    </w:p>
    <w:p w14:paraId="670F5A7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Σήμερα με αυτό το οποίο έ</w:t>
      </w:r>
      <w:r>
        <w:rPr>
          <w:rFonts w:eastAsia="Times New Roman" w:cs="Times New Roman"/>
          <w:szCs w:val="24"/>
        </w:rPr>
        <w:t xml:space="preserve">ρχεστε και ψηφίζετε εδώ, στην ουσία επαναφέρετε τον νόμο της Νέας Δημοκρατίας του 2014 με μια μόνο διαφορά –και καλά κάνετε- που είναι πολύ βασική και πολύ ουσιαστική για εμάς. Μιλώ για το άρθρο 14. Δίνετε, λοιπόν, τη </w:t>
      </w:r>
      <w:r w:rsidRPr="00843F94">
        <w:rPr>
          <w:rFonts w:eastAsia="Times New Roman"/>
          <w:szCs w:val="24"/>
        </w:rPr>
        <w:t xml:space="preserve">δυνατότητα </w:t>
      </w:r>
      <w:r>
        <w:rPr>
          <w:rFonts w:eastAsia="Times New Roman" w:cs="Times New Roman"/>
          <w:szCs w:val="24"/>
        </w:rPr>
        <w:t>το διδασκαλείο να είναι στο</w:t>
      </w:r>
      <w:r>
        <w:rPr>
          <w:rFonts w:eastAsia="Times New Roman" w:cs="Times New Roman"/>
          <w:szCs w:val="24"/>
        </w:rPr>
        <w:t xml:space="preserve"> Αριστοτέλειο Πανεπιστήμιο Θεσσαλονίκης, στο Παιδαγωγικό Τμήμα, και όχι στο Παιδαγωγικό Τμήμα της Αλεξανδρούπολης του Δημοκρίτειου Πανεπιστημίου Θράκης.</w:t>
      </w:r>
    </w:p>
    <w:p w14:paraId="670F5A7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Θεωρούμε ότι αυτή η διαφορά είναι πάρα πολύ βασική. Υποτιμάτε το Δημοκρίτειο Πανεπιστήμιο Θράκης. Δεν α</w:t>
      </w:r>
      <w:r>
        <w:rPr>
          <w:rFonts w:eastAsia="Times New Roman" w:cs="Times New Roman"/>
          <w:szCs w:val="24"/>
        </w:rPr>
        <w:t>κούσαμε για ποιους λόγους γίνεται αυτό. Και δεν μας έχετε πείσει. Μπορείτε, όμως, να μας πείσετε στη συνέχεια. Γνωρίζετε τους ιδιαίτερους λόγους που έχει και παίζει το Δημοκρίτειο Πανεπιστήμιο Θράκης για τον πολιτισμό, την οικονομία και την ανάπτυξη της ακ</w:t>
      </w:r>
      <w:r>
        <w:rPr>
          <w:rFonts w:eastAsia="Times New Roman" w:cs="Times New Roman"/>
          <w:szCs w:val="24"/>
        </w:rPr>
        <w:t>ριτικής περιοχής, όπως είναι η Θράκη. Εγώ δεν είμαι από τη Θράκη, αλλά από την Ήπειρο. Όμως, είμαι Έλληνας Βουλευτής!</w:t>
      </w:r>
    </w:p>
    <w:p w14:paraId="670F5A8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Θέλω, επίσης, να σχολιάσω το άρθρο 18,</w:t>
      </w:r>
      <w:r w:rsidRPr="00210D2E">
        <w:rPr>
          <w:rFonts w:eastAsia="Times New Roman" w:cs="Times New Roman"/>
          <w:szCs w:val="24"/>
        </w:rPr>
        <w:t xml:space="preserve"> </w:t>
      </w:r>
      <w:r>
        <w:rPr>
          <w:rFonts w:eastAsia="Times New Roman" w:cs="Times New Roman"/>
          <w:szCs w:val="24"/>
        </w:rPr>
        <w:t xml:space="preserve">με το οποίο καταργείτε το ΕΣΥΠ. </w:t>
      </w:r>
    </w:p>
    <w:p w14:paraId="670F5A81"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Υπάρχει μια μεγάλη αδυναμία και μια θέληση από την Κυβέρνηση του Σ</w:t>
      </w:r>
      <w:r>
        <w:rPr>
          <w:rFonts w:eastAsia="Times New Roman" w:cs="Times New Roman"/>
          <w:szCs w:val="24"/>
        </w:rPr>
        <w:t>ΥΡΙΖΑ να καταργήσει θεσμοθετημένα όργανα τα οποία είναι κοινώς αποδεκτά και ήταν κοινώς αποδεκτά από όλες τις κυβερνήσεις μέχρι τώρα. Δεν μας πείσατε για ποιους λόγους ακριβώς θέλετε να το καταργήσετε. Θα μπορούσατε να συστήσετε το νέο όργανο συμπληρωματικ</w:t>
      </w:r>
      <w:r>
        <w:rPr>
          <w:rFonts w:eastAsia="Times New Roman" w:cs="Times New Roman"/>
          <w:szCs w:val="24"/>
        </w:rPr>
        <w:t xml:space="preserve">ά σε σχέση με το </w:t>
      </w:r>
      <w:r w:rsidRPr="00B17ECD">
        <w:rPr>
          <w:rFonts w:eastAsia="Times New Roman" w:cs="Times New Roman"/>
          <w:szCs w:val="24"/>
        </w:rPr>
        <w:t>ΕΣΥ</w:t>
      </w:r>
      <w:r>
        <w:rPr>
          <w:rFonts w:eastAsia="Times New Roman" w:cs="Times New Roman"/>
          <w:szCs w:val="24"/>
        </w:rPr>
        <w:t>Π. Τέλος πάντων, κρίνεστε γι’ αυτό το οποίο πράττετε.</w:t>
      </w:r>
    </w:p>
    <w:p w14:paraId="670F5A8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Το άρθρο 19 έχει δεκαεπτά διαφορετικές παραγράφους με δεκαεπτά τελείως άσχετες μεταξύ τους ρυθμίσεις. Η Κυβέρνηση του ΣΥΡΙΖΑ ψήφισε παλιότερα τα εκλεκτορικά σώματα για την εκλογή των</w:t>
      </w:r>
      <w:r>
        <w:rPr>
          <w:rFonts w:eastAsia="Times New Roman" w:cs="Times New Roman"/>
          <w:szCs w:val="24"/>
        </w:rPr>
        <w:t xml:space="preserve"> μελών ΔΕΠ των πανεπιστημίων και των ΤΕΙ να είναι δεκαπενταμελή. Στη συνέχεια, η Κυβέρνηση του ΣΥΡΙΖΑ ήρθε και το άλλαξε αυτό. Είπε ότι θα είναι ενδεκαμελή. Είπε η Κυβέρνηση του ΣΥΡΙΖΑ ότι θα καταργήσω το ΑΠΕΛΛΑ, αλλά στη συνέχεια, αφού είπε ότι θα καταργή</w:t>
      </w:r>
      <w:r>
        <w:rPr>
          <w:rFonts w:eastAsia="Times New Roman" w:cs="Times New Roman"/>
          <w:szCs w:val="24"/>
        </w:rPr>
        <w:t>σει το ΑΠΕΛΛΑ, είπε ότι θα διατηρήσει το ΑΠΕΛΛΑ. Σήμερα το σύστημα ΑΠΕΛΛΑ που λειτουργεί, δεν δίνει τη δυνατότητα για ενδεκαμελή εκλεκτορικά σώματα. Δεν ξέρουμε τελικά ποιες είναι αυτές οι αλλαγές που θέλετε να επιφέρετε. Εμείς τις αντιλαμβανόμαστε ως αντι</w:t>
      </w:r>
      <w:r>
        <w:rPr>
          <w:rFonts w:eastAsia="Times New Roman" w:cs="Times New Roman"/>
          <w:szCs w:val="24"/>
        </w:rPr>
        <w:t>μεταρρυθμίσεις.</w:t>
      </w:r>
    </w:p>
    <w:p w14:paraId="670F5A83"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Θα κάνω μια σύντομη αναφορά στο άρθρο 20, όπου αναφέρεστε πολύ συγκεκριμένα σε μια φωτογραφική διάταξη. Αυτό είναι ρουσφετολογικό, κύριε Υπουργέ. Δεν ξέρω πώς δέχονται οι Έλληνες Βουλευτές να ψηφίζουν προσωπικές διατάξεις. Αναφέρομαι στη δι</w:t>
      </w:r>
      <w:r>
        <w:rPr>
          <w:rFonts w:eastAsia="Times New Roman" w:cs="Times New Roman"/>
          <w:szCs w:val="24"/>
        </w:rPr>
        <w:t>άταξη που λέει ότι θα πρέπει τα μέλη ΕΤΕΠ των ΑΕΙ που έχουν εκλεγεί για το έτος 2008 και η πράξη διορισμού τους βγήκε το έτος 2016.</w:t>
      </w:r>
    </w:p>
    <w:p w14:paraId="670F5A84" w14:textId="77777777" w:rsidR="00D35489" w:rsidRDefault="0006190C">
      <w:pPr>
        <w:spacing w:after="0" w:line="600" w:lineRule="auto"/>
        <w:ind w:firstLine="720"/>
        <w:jc w:val="both"/>
        <w:rPr>
          <w:rFonts w:eastAsia="Times New Roman" w:cs="Times New Roman"/>
          <w:szCs w:val="24"/>
        </w:rPr>
      </w:pPr>
      <w:r w:rsidRPr="00B45C4C">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Το 2016 έφυγε. Δεν διαβάζετε.</w:t>
      </w:r>
    </w:p>
    <w:p w14:paraId="670F5A85" w14:textId="77777777" w:rsidR="00D35489" w:rsidRDefault="0006190C">
      <w:pPr>
        <w:spacing w:after="0" w:line="600" w:lineRule="auto"/>
        <w:ind w:firstLine="720"/>
        <w:jc w:val="both"/>
        <w:rPr>
          <w:rFonts w:eastAsia="Times New Roman" w:cs="Times New Roman"/>
          <w:szCs w:val="24"/>
        </w:rPr>
      </w:pPr>
      <w:r w:rsidRPr="00D71A6E">
        <w:rPr>
          <w:rFonts w:eastAsia="Times New Roman" w:cs="Times New Roman"/>
          <w:b/>
          <w:szCs w:val="24"/>
        </w:rPr>
        <w:t>ΓΕΩΡΓΙΟΣ ΣΤΥΛΙΟΣ:</w:t>
      </w:r>
      <w:r>
        <w:rPr>
          <w:rFonts w:eastAsia="Times New Roman" w:cs="Times New Roman"/>
          <w:szCs w:val="24"/>
        </w:rPr>
        <w:t xml:space="preserve"> Έφυγε.</w:t>
      </w:r>
      <w:r>
        <w:rPr>
          <w:rFonts w:eastAsia="Times New Roman" w:cs="Times New Roman"/>
          <w:szCs w:val="24"/>
        </w:rPr>
        <w:t xml:space="preserve"> Πολύ καλά. Ωραία. Δεν πειράζει, κύριε Υπουργέ, γι’ αυτό είμαστε εδώ.</w:t>
      </w:r>
    </w:p>
    <w:p w14:paraId="670F5A8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670F5A8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Ένα λεπτό, κυρία Πρόεδρε, και τελειώνω.</w:t>
      </w:r>
    </w:p>
    <w:p w14:paraId="670F5A8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Τέλος, θέλω να κάνω μια αναφορά στο άρθρο 28 και να πω ότι η Κυ</w:t>
      </w:r>
      <w:r>
        <w:rPr>
          <w:rFonts w:eastAsia="Times New Roman" w:cs="Times New Roman"/>
          <w:szCs w:val="24"/>
        </w:rPr>
        <w:t>βέρνηση του ΣΥΡΙΖΑ ήρθε και εισήγαγε το ΕΛΙΔΕΚ. Κάναμε κριτική τότε για το ΕΛΙΔΕΚ και είπαμε ότι υπάρχει Γενική Γραμματεία Έρευνας και Τεχνολογίας. Είπαμε ότι ήταν πρόχειρο, είπαμε ότι θέλουμε τις υποτροφίες.</w:t>
      </w:r>
    </w:p>
    <w:p w14:paraId="670F5A8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Να ανοίξω μία παρένθεση και να σας πω ότι στην </w:t>
      </w:r>
      <w:r>
        <w:rPr>
          <w:rFonts w:eastAsia="Times New Roman" w:cs="Times New Roman"/>
          <w:szCs w:val="24"/>
        </w:rPr>
        <w:t xml:space="preserve">προκήρυξη, η οποία είναι στον αέρα από το ΕΛΙΔΕΚ, που μιλά για ακαθάριστες αμοιβές ερευνητών της τάξης των 1.800 ευρώ, κυρίες και κύριοι συνάδελφοι, εάν κάνετε τους υπολογισμούς τα τελικά χρήματα τα οποία δίνονται στους </w:t>
      </w:r>
      <w:proofErr w:type="spellStart"/>
      <w:r>
        <w:rPr>
          <w:rFonts w:eastAsia="Times New Roman" w:cs="Times New Roman"/>
          <w:szCs w:val="24"/>
        </w:rPr>
        <w:t>μεταδιδάκτορές</w:t>
      </w:r>
      <w:proofErr w:type="spellEnd"/>
      <w:r>
        <w:rPr>
          <w:rFonts w:eastAsia="Times New Roman" w:cs="Times New Roman"/>
          <w:szCs w:val="24"/>
        </w:rPr>
        <w:t xml:space="preserve"> μας, αυτά που καταλήγ</w:t>
      </w:r>
      <w:r>
        <w:rPr>
          <w:rFonts w:eastAsia="Times New Roman" w:cs="Times New Roman"/>
          <w:szCs w:val="24"/>
        </w:rPr>
        <w:t xml:space="preserve">ουν να πάρουν τον μήνα, είναι γύρω στα 400 με 500 ευρώ. Αν εσείς πιστεύετε ότι κάποιος </w:t>
      </w:r>
      <w:proofErr w:type="spellStart"/>
      <w:r>
        <w:rPr>
          <w:rFonts w:eastAsia="Times New Roman" w:cs="Times New Roman"/>
          <w:szCs w:val="24"/>
        </w:rPr>
        <w:t>μεταδιδάκτορας</w:t>
      </w:r>
      <w:proofErr w:type="spellEnd"/>
      <w:r>
        <w:rPr>
          <w:rFonts w:eastAsia="Times New Roman" w:cs="Times New Roman"/>
          <w:szCs w:val="24"/>
        </w:rPr>
        <w:t>, ερευνητής, που είναι σίγουρα πάνω από τριάντα χρονών, θα μείνει στην Ελλάδα για να δουλέψει σε ένα μεταδιδακτορικό πρόγραμμα με αμοιβές της τάξης των 400</w:t>
      </w:r>
      <w:r>
        <w:rPr>
          <w:rFonts w:eastAsia="Times New Roman" w:cs="Times New Roman"/>
          <w:szCs w:val="24"/>
        </w:rPr>
        <w:t xml:space="preserve"> και 500 ευρώ, τότε νομίζω ότι έχουμε διαφορά αντίληψης για την πραγματικότητα.</w:t>
      </w:r>
    </w:p>
    <w:p w14:paraId="670F5A8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Καταλήγοντας, σήμερα αν και ήρθε μόνο για μια στιγμή το πρωί ο αρμόδιος Αναπληρωτής Υπουργός, δεν απάντησε σε κάτι πολύ συγκεκριμένο που αναφέρεται στο άρθρο 28: Καταργείται το</w:t>
      </w:r>
      <w:r>
        <w:rPr>
          <w:rFonts w:eastAsia="Times New Roman" w:cs="Times New Roman"/>
          <w:szCs w:val="24"/>
        </w:rPr>
        <w:t xml:space="preserve"> Ερευνητικό Κέντρο Δυτικής Ελλάδας, το οποίο είχε έδρα την Πάτρα. Στο συγκεκριμένο Ερευνητικό Κέντρο υπήρχε, προβλεπόταν, η ίδρυση του Πρότυπου </w:t>
      </w:r>
      <w:proofErr w:type="spellStart"/>
      <w:r>
        <w:rPr>
          <w:rFonts w:eastAsia="Times New Roman" w:cs="Times New Roman"/>
          <w:szCs w:val="24"/>
        </w:rPr>
        <w:t>Αγροδιατροφικού</w:t>
      </w:r>
      <w:proofErr w:type="spellEnd"/>
      <w:r>
        <w:rPr>
          <w:rFonts w:eastAsia="Times New Roman" w:cs="Times New Roman"/>
          <w:szCs w:val="24"/>
        </w:rPr>
        <w:t xml:space="preserve"> Τεχνολογικού Πάρκου Ηπείρου, του ΠΑΤΕΠΗ, να το πω με το ακρωνύμιο, με έδρα το ΤΕΙ Ηπείρου στην Ά</w:t>
      </w:r>
      <w:r>
        <w:rPr>
          <w:rFonts w:eastAsia="Times New Roman" w:cs="Times New Roman"/>
          <w:szCs w:val="24"/>
        </w:rPr>
        <w:t>ρτα.</w:t>
      </w:r>
    </w:p>
    <w:p w14:paraId="670F5A8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Γυρίζετε την πλάτη, κυρίες και κύριοι συνάδελφοι, στην ελληνική περιφέρεια, στα τεχνολογικά ιδρύματα, γυρίζετε την πλάτη σε τεχνολογικά ιδρύματα που έχουν άμεση σχέση με τον πρωτογενή τομέα και με την παραγωγή. Αυτό εμείς δεν το δεχόμαστε. Σας λέμε, λ</w:t>
      </w:r>
      <w:r>
        <w:rPr>
          <w:rFonts w:eastAsia="Times New Roman" w:cs="Times New Roman"/>
          <w:szCs w:val="24"/>
        </w:rPr>
        <w:t>οιπόν, ότι δεν μπορεί να κρύβεστε, δεν μπορεί να έχετε δεσμευτεί ότι θα τα επαναλειτουργήσετε και να έρχεστε σήμερα και να λέτε ότι τα καταργείτε και να μας γυρίζετε την πλάτη.</w:t>
      </w:r>
    </w:p>
    <w:p w14:paraId="670F5A8C" w14:textId="77777777" w:rsidR="00D35489" w:rsidRDefault="0006190C">
      <w:pPr>
        <w:spacing w:after="0" w:line="600" w:lineRule="auto"/>
        <w:ind w:firstLine="720"/>
        <w:jc w:val="both"/>
        <w:rPr>
          <w:rFonts w:eastAsia="Times New Roman" w:cs="Times New Roman"/>
          <w:szCs w:val="24"/>
        </w:rPr>
      </w:pPr>
      <w:r w:rsidRPr="006A19D0">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Στύλιο</w:t>
      </w:r>
      <w:proofErr w:type="spellEnd"/>
      <w:r>
        <w:rPr>
          <w:rFonts w:eastAsia="Times New Roman" w:cs="Times New Roman"/>
          <w:szCs w:val="24"/>
        </w:rPr>
        <w:t>, ολοκληρώστε σας παρακ</w:t>
      </w:r>
      <w:r>
        <w:rPr>
          <w:rFonts w:eastAsia="Times New Roman" w:cs="Times New Roman"/>
          <w:szCs w:val="24"/>
        </w:rPr>
        <w:t>αλώ.</w:t>
      </w:r>
    </w:p>
    <w:p w14:paraId="670F5A8D" w14:textId="77777777" w:rsidR="00D35489" w:rsidRDefault="0006190C">
      <w:pPr>
        <w:spacing w:after="0" w:line="600" w:lineRule="auto"/>
        <w:ind w:firstLine="720"/>
        <w:jc w:val="both"/>
        <w:rPr>
          <w:rFonts w:eastAsia="Times New Roman" w:cs="Times New Roman"/>
          <w:szCs w:val="24"/>
        </w:rPr>
      </w:pPr>
      <w:r w:rsidRPr="00D71A6E">
        <w:rPr>
          <w:rFonts w:eastAsia="Times New Roman" w:cs="Times New Roman"/>
          <w:b/>
          <w:szCs w:val="24"/>
        </w:rPr>
        <w:t>ΓΕΩΡΓΙΟΣ ΣΤΥΛΙΟΣ:</w:t>
      </w:r>
      <w:r>
        <w:rPr>
          <w:rFonts w:eastAsia="Times New Roman" w:cs="Times New Roman"/>
          <w:szCs w:val="24"/>
        </w:rPr>
        <w:t xml:space="preserve"> Σας ευχαριστώ πολύ.</w:t>
      </w:r>
    </w:p>
    <w:p w14:paraId="670F5A8E"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συγκεκριμένα άρθρα από το νομοσχέδιο. Έχει αναφερθεί η </w:t>
      </w:r>
      <w:proofErr w:type="spellStart"/>
      <w:r>
        <w:rPr>
          <w:rFonts w:eastAsia="Times New Roman" w:cs="Times New Roman"/>
          <w:szCs w:val="24"/>
        </w:rPr>
        <w:t>εισηγήτριά</w:t>
      </w:r>
      <w:proofErr w:type="spellEnd"/>
      <w:r>
        <w:rPr>
          <w:rFonts w:eastAsia="Times New Roman" w:cs="Times New Roman"/>
          <w:szCs w:val="24"/>
        </w:rPr>
        <w:t xml:space="preserve"> μας.</w:t>
      </w:r>
    </w:p>
    <w:p w14:paraId="670F5A8F"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70F5A90" w14:textId="77777777" w:rsidR="00D35489" w:rsidRDefault="0006190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70F5A91" w14:textId="77777777" w:rsidR="00D35489" w:rsidRDefault="0006190C">
      <w:pPr>
        <w:spacing w:after="0" w:line="600" w:lineRule="auto"/>
        <w:ind w:firstLine="720"/>
        <w:jc w:val="both"/>
        <w:rPr>
          <w:rFonts w:eastAsia="Times New Roman" w:cs="Times New Roman"/>
          <w:szCs w:val="24"/>
        </w:rPr>
      </w:pPr>
      <w:r w:rsidRPr="006A19D0">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w:t>
      </w:r>
      <w:r>
        <w:rPr>
          <w:rFonts w:eastAsia="Times New Roman" w:cs="Times New Roman"/>
          <w:szCs w:val="24"/>
        </w:rPr>
        <w:t xml:space="preserve"> εμείς.</w:t>
      </w:r>
    </w:p>
    <w:p w14:paraId="670F5A9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 xml:space="preserve"> και μετά ο κύριος Υπουργός.</w:t>
      </w:r>
    </w:p>
    <w:p w14:paraId="670F5A93" w14:textId="77777777" w:rsidR="00D35489" w:rsidRDefault="0006190C">
      <w:pPr>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Ευχαριστώ, κυρία Πρόεδρε.</w:t>
      </w:r>
    </w:p>
    <w:p w14:paraId="670F5A94" w14:textId="77777777" w:rsidR="00D35489" w:rsidRDefault="0006190C">
      <w:pPr>
        <w:spacing w:after="0" w:line="600" w:lineRule="auto"/>
        <w:ind w:firstLine="720"/>
        <w:jc w:val="both"/>
        <w:rPr>
          <w:rFonts w:eastAsia="Times New Roman"/>
          <w:szCs w:val="24"/>
        </w:rPr>
      </w:pPr>
      <w:r>
        <w:rPr>
          <w:rFonts w:eastAsia="Times New Roman"/>
          <w:szCs w:val="24"/>
        </w:rPr>
        <w:t xml:space="preserve">Κύριε Υπουργέ, φέρνετε σήμερα στη Βουλή προς ψήφιση ένα σχέδιο νόμου με τη διαδικασία του επείγοντος για θέμα εκπαίδευσης, τα οποία </w:t>
      </w:r>
      <w:r>
        <w:rPr>
          <w:rFonts w:eastAsia="Times New Roman"/>
          <w:szCs w:val="24"/>
        </w:rPr>
        <w:t xml:space="preserve">είναι σημαντικά και πολλά από αυτά θέλουν περαιτέρω διερεύνηση. Δηλώνετε υπέρμαχος του διαλόγου, παρ’ όλα αυτά, όμως, επιλέγετε να μας παρουσιάσετε ένα νομοσχέδιο -σκούπα που αφορά και τις τρείς βαθμίδες της εκπαίδευσης και αγγίζει πολλά βασικά θέματα του </w:t>
      </w:r>
      <w:r>
        <w:rPr>
          <w:rFonts w:eastAsia="Times New Roman"/>
          <w:szCs w:val="24"/>
        </w:rPr>
        <w:t>εκπαιδευτικού συστήματος. Αυτό σημαίνει, με απλά λόγια, ότι πολλά πεδία χρειάζονται ενδελεχή συζήτηση και όχι ένα πασάλειμμα ρυθμίσεων, όπως μας παρουσιάζετε.</w:t>
      </w:r>
    </w:p>
    <w:p w14:paraId="670F5A95" w14:textId="77777777" w:rsidR="00D35489" w:rsidRDefault="0006190C">
      <w:pPr>
        <w:spacing w:after="0" w:line="600" w:lineRule="auto"/>
        <w:ind w:firstLine="720"/>
        <w:jc w:val="both"/>
        <w:rPr>
          <w:rFonts w:eastAsia="Times New Roman"/>
          <w:szCs w:val="24"/>
        </w:rPr>
      </w:pPr>
      <w:r>
        <w:rPr>
          <w:rFonts w:eastAsia="Times New Roman"/>
          <w:szCs w:val="24"/>
        </w:rPr>
        <w:t>Ίσως το μοναδικό θετικό σημείο του νομοσχεδίου είναι η απόφαση μετεγκατάστασης της Εθνικής Βιβλιο</w:t>
      </w:r>
      <w:r>
        <w:rPr>
          <w:rFonts w:eastAsia="Times New Roman"/>
          <w:szCs w:val="24"/>
        </w:rPr>
        <w:t>θήκης της Ελλάδας στο Κέντρο Πολιτισμού «ΣΤΑΥΡΟΣ ΝΙΑΡΧΟΣ», έναν πραγματικό φάρο των γραμμάτων και των τεχνών που προσφέρει λάμψη πολιτισμού σε ένα ασφυκτικό κοινωνικό περιβάλλον. Αλήθεια, έχετε σχεδιάσει με ποιον τρόπο θα εκμεταλλευτεί το ελληνικό κράτος τ</w:t>
      </w:r>
      <w:r>
        <w:rPr>
          <w:rFonts w:eastAsia="Times New Roman"/>
          <w:szCs w:val="24"/>
        </w:rPr>
        <w:t>ο απεριορίστου αρχιτεκτονικού κάλλους κτήριο της Πανεπιστημίου;</w:t>
      </w:r>
    </w:p>
    <w:p w14:paraId="670F5A96" w14:textId="77777777" w:rsidR="00D35489" w:rsidRDefault="0006190C">
      <w:pPr>
        <w:spacing w:after="0" w:line="600" w:lineRule="auto"/>
        <w:ind w:firstLine="720"/>
        <w:jc w:val="both"/>
        <w:rPr>
          <w:rFonts w:eastAsia="Times New Roman"/>
          <w:szCs w:val="24"/>
        </w:rPr>
      </w:pPr>
      <w:r>
        <w:rPr>
          <w:rFonts w:eastAsia="Times New Roman"/>
          <w:szCs w:val="24"/>
        </w:rPr>
        <w:t>Γενικά θα μπορούσε να παρατηρήσει κανείς ότι το νομοσχέδιο χαρακτηρίζεται από προχειρότητα, καθώς από τη μια υπάρχουν ρυθμίσεις που δεν παρουσιάζουν καμμία μακροπρόθεσμη στόχευση, από την άλλη</w:t>
      </w:r>
      <w:r>
        <w:rPr>
          <w:rFonts w:eastAsia="Times New Roman"/>
          <w:szCs w:val="24"/>
        </w:rPr>
        <w:t xml:space="preserve"> δεν έχουν εξεταστεί τυχόν επιπτώσεις. Είναι χαρακτηριστικό ότι μόλις για δύο άρθρα προηγήθηκε δημόσια διαβούλευση, ενώ για το σύνολο των ρυθμίσεων δεν υπάρχει καμμία κοστολόγηση.</w:t>
      </w:r>
    </w:p>
    <w:p w14:paraId="670F5A97" w14:textId="77777777" w:rsidR="00D35489" w:rsidRDefault="0006190C">
      <w:pPr>
        <w:spacing w:after="0" w:line="600" w:lineRule="auto"/>
        <w:ind w:firstLine="720"/>
        <w:jc w:val="both"/>
        <w:rPr>
          <w:rFonts w:eastAsia="Times New Roman"/>
          <w:szCs w:val="24"/>
        </w:rPr>
      </w:pPr>
      <w:r>
        <w:rPr>
          <w:rFonts w:eastAsia="Times New Roman"/>
          <w:szCs w:val="24"/>
        </w:rPr>
        <w:t>Βέβαια, από το σχέδιο νόμου δεν λείπει και το αγαπημένο χόμπι της Κυβέρνησης</w:t>
      </w:r>
      <w:r>
        <w:rPr>
          <w:rFonts w:eastAsia="Times New Roman"/>
          <w:szCs w:val="24"/>
        </w:rPr>
        <w:t>, που έχει γίνει πλέον συνήθεια σε όλα τα νομοσχέδια και δεν είναι άλλο από τις φωτογραφικές ρυθμίσεις.</w:t>
      </w:r>
    </w:p>
    <w:p w14:paraId="670F5A98" w14:textId="77777777" w:rsidR="00D35489" w:rsidRDefault="0006190C">
      <w:pPr>
        <w:spacing w:after="0" w:line="600" w:lineRule="auto"/>
        <w:ind w:firstLine="720"/>
        <w:jc w:val="both"/>
        <w:rPr>
          <w:rFonts w:eastAsia="Times New Roman"/>
          <w:szCs w:val="24"/>
        </w:rPr>
      </w:pPr>
      <w:r>
        <w:rPr>
          <w:rFonts w:eastAsia="Times New Roman"/>
          <w:szCs w:val="24"/>
        </w:rPr>
        <w:t>Μία από αυτές, δυστυχώς, αφορούν το άρθρο 14 με το οποίο ρυθμίζονται ζητήματα μειονοτικής εκπαίδευσης και όλη αυτή η σπουδή και η προσπάθεια να τεθεί στ</w:t>
      </w:r>
      <w:r>
        <w:rPr>
          <w:rFonts w:eastAsia="Times New Roman"/>
          <w:szCs w:val="24"/>
        </w:rPr>
        <w:t>ο περιθώριο το Διδασκαλείο Εκπαιδευτικών Μειονοτικού Προγράμματος της Αλεξανδρούπολης. Το ότι έχει επιλεγεί ο τομέας Μειονοτικής Εκπαίδευσης του Παιδαγωγικού Τμήματος Δημοτικής Εκπαίδευσης του Αριστοτελείου Πανεπιστημίου Θεσσαλονίκης για τη μόρφωση των εκπ</w:t>
      </w:r>
      <w:r>
        <w:rPr>
          <w:rFonts w:eastAsia="Times New Roman"/>
          <w:szCs w:val="24"/>
        </w:rPr>
        <w:t xml:space="preserve">αιδευτικών για τα μειονοτικά σχολεία, δεν είναι, κύριε Υπουργέ, και τόσο αθώο. Τι γραμμάτια ξεπληρώνετε; Ποια είναι η μελέτη; Παρακαλώ μπορείτε να την καταθέσετε στα Πρακτικά της Βουλής, για να δούμε πόσοι άνθρωποι δούλεψαν γι’ αυτή την απόφασή σας; Διότι </w:t>
      </w:r>
      <w:r>
        <w:rPr>
          <w:rFonts w:eastAsia="Times New Roman"/>
          <w:szCs w:val="24"/>
        </w:rPr>
        <w:t>με ντοκουμέντα θα πρέπει να το αποδείξετε αυτό, όχι επειδή το υπαγόρευσαν κάποιοι άλλοι, πέραν του Υπουργείου σας.</w:t>
      </w:r>
    </w:p>
    <w:p w14:paraId="670F5A99" w14:textId="77777777" w:rsidR="00D35489" w:rsidRDefault="0006190C">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Τι εννοείτε ότι δεν είναι αθώο; Είπατε ότι δεν είναι αθώο.</w:t>
      </w:r>
    </w:p>
    <w:p w14:paraId="670F5A9A" w14:textId="77777777" w:rsidR="00D35489" w:rsidRDefault="0006190C">
      <w:pPr>
        <w:spacing w:after="0" w:line="600" w:lineRule="auto"/>
        <w:ind w:firstLine="720"/>
        <w:jc w:val="both"/>
        <w:rPr>
          <w:rFonts w:eastAsia="Times New Roman"/>
          <w:szCs w:val="24"/>
        </w:rPr>
      </w:pPr>
      <w:r>
        <w:rPr>
          <w:rFonts w:eastAsia="Times New Roman"/>
          <w:b/>
          <w:szCs w:val="24"/>
        </w:rPr>
        <w:t>ΑΝΑΣΤΑΣΙΟΣ (</w:t>
      </w:r>
      <w:r>
        <w:rPr>
          <w:rFonts w:eastAsia="Times New Roman"/>
          <w:b/>
          <w:szCs w:val="24"/>
        </w:rPr>
        <w:t>ΤΑΣΟΣ) ΔΗΜΟΣΧΑΚΗΣ:</w:t>
      </w:r>
      <w:r>
        <w:rPr>
          <w:rFonts w:eastAsia="Times New Roman"/>
          <w:szCs w:val="24"/>
        </w:rPr>
        <w:t xml:space="preserve"> Στους πανεπιστημιακούς κύκλους κυκλοφορεί έντονα η φήμη ότι η φωτογραφική διάταξη προωθείται για παράγοντα που θέλει να διοριστεί στο Αριστοτέλειο, φυσικά έχοντας τα ανάλογα προσόντα. Τον γνωρίζετε; Εάν τον γνωρίζετε, κύριε Υπουργέ, να μ</w:t>
      </w:r>
      <w:r>
        <w:rPr>
          <w:rFonts w:eastAsia="Times New Roman"/>
          <w:szCs w:val="24"/>
        </w:rPr>
        <w:t>ας το πείτε. Εάν δεν τον γνωρίζετε, ψάξτε τον, θα τον βρείτε. Εμείς δεν θα αφήσουμε να περάσει αυτό το άρθρο έτσι. Εάν δεν το αποσύρετε, θα φτάσουμε μέχρι και τη δικαιοσύνη, καθώς θεωρούμε ότι το θέμα είναι σοβαρό αλλά και άδικο για την Αλεξανδρούπολη, τον</w:t>
      </w:r>
      <w:r>
        <w:rPr>
          <w:rFonts w:eastAsia="Times New Roman"/>
          <w:szCs w:val="24"/>
        </w:rPr>
        <w:t xml:space="preserve"> Έβρο και για όλη τη Θράκη.</w:t>
      </w:r>
    </w:p>
    <w:p w14:paraId="670F5A9B" w14:textId="77777777" w:rsidR="00D35489" w:rsidRDefault="0006190C">
      <w:pPr>
        <w:spacing w:after="0" w:line="600" w:lineRule="auto"/>
        <w:ind w:firstLine="720"/>
        <w:jc w:val="both"/>
        <w:rPr>
          <w:rFonts w:eastAsia="Times New Roman"/>
          <w:szCs w:val="24"/>
        </w:rPr>
      </w:pPr>
      <w:r>
        <w:rPr>
          <w:rFonts w:eastAsia="Times New Roman"/>
          <w:szCs w:val="24"/>
        </w:rPr>
        <w:t>Επειδή, προφανώς, δεν ξέρετε πολλά πράγματα για το Διδασκαλείο της Αλεξανδρούπολης, θα ήθελα να σας ενημερώσω σχετικά. Δεν πρόκειται για μετεξέλιξη των γενικών διδασκαλείων, όπως διατείνονται ορισμένοι, τα οποία σταμάτησαν να λε</w:t>
      </w:r>
      <w:r>
        <w:rPr>
          <w:rFonts w:eastAsia="Times New Roman"/>
          <w:szCs w:val="24"/>
        </w:rPr>
        <w:t>ιτουργούν εδώ και μια πενταετία και απευθύνονταν στους εκπαιδευτικούς των δημοσίων σχολείων που επιθυμούσαν να μετεκπαιδευτούν.</w:t>
      </w:r>
    </w:p>
    <w:p w14:paraId="670F5A9C" w14:textId="77777777" w:rsidR="00D35489" w:rsidRDefault="0006190C">
      <w:pPr>
        <w:spacing w:after="0" w:line="600" w:lineRule="auto"/>
        <w:ind w:firstLine="720"/>
        <w:jc w:val="both"/>
        <w:rPr>
          <w:rFonts w:eastAsia="Times New Roman"/>
          <w:szCs w:val="24"/>
        </w:rPr>
      </w:pPr>
      <w:r>
        <w:rPr>
          <w:rFonts w:eastAsia="Times New Roman"/>
          <w:szCs w:val="24"/>
        </w:rPr>
        <w:t xml:space="preserve">Σύμφωνα με αιτιολογική έκθεση του προεδρικού διατάγματος -σχέδιο φυσικά- ίδρυσής του, το Διδασκαλείο Εκπαιδευτικών του </w:t>
      </w:r>
      <w:r>
        <w:rPr>
          <w:rFonts w:eastAsia="Times New Roman"/>
          <w:szCs w:val="24"/>
        </w:rPr>
        <w:t>Μειονοτικού Προγράμματος αποτελούσε έναν νέο θεσμό, καινούργιο θεσμό. Στόχευε στην εξειδίκευση αποφοίτων παιδαγωγικών τμημάτων στα σοβαρά και πολύπλοκα ζητήματα της εκπαίδευσης των παιδιών της μειονότητας στο δημοτικό σχολείο. Η λογική του προεδρικού διατά</w:t>
      </w:r>
      <w:r>
        <w:rPr>
          <w:rFonts w:eastAsia="Times New Roman"/>
          <w:szCs w:val="24"/>
        </w:rPr>
        <w:t>γματος ήταν ότι για να διδάξει κανείς σε σχολεία με ειδική σύνθεση, χρειάζεται ειδική εκπαίδευση. Αυτή η εκπαίδευση δεν μπορεί να καλυφθεί με μερικά μόνο μαθήματα κάποιου τομέα, όπως το προτεινόμενο άρθρο ορίζει.</w:t>
      </w:r>
    </w:p>
    <w:p w14:paraId="670F5A9D" w14:textId="77777777" w:rsidR="00D35489" w:rsidRDefault="0006190C">
      <w:pPr>
        <w:spacing w:after="0" w:line="600" w:lineRule="auto"/>
        <w:ind w:firstLine="720"/>
        <w:jc w:val="both"/>
        <w:rPr>
          <w:rFonts w:eastAsia="Times New Roman"/>
          <w:szCs w:val="24"/>
        </w:rPr>
      </w:pPr>
      <w:r>
        <w:rPr>
          <w:rFonts w:eastAsia="Times New Roman"/>
          <w:szCs w:val="24"/>
        </w:rPr>
        <w:t>Σε περίπτωση που δεν γνωρίζετε</w:t>
      </w:r>
      <w:r w:rsidRPr="001F541D">
        <w:rPr>
          <w:rFonts w:eastAsia="Times New Roman"/>
          <w:szCs w:val="24"/>
        </w:rPr>
        <w:t xml:space="preserve">, </w:t>
      </w:r>
      <w:r>
        <w:rPr>
          <w:rFonts w:eastAsia="Times New Roman"/>
          <w:szCs w:val="24"/>
        </w:rPr>
        <w:t>το πρόγραμμ</w:t>
      </w:r>
      <w:r>
        <w:rPr>
          <w:rFonts w:eastAsia="Times New Roman"/>
          <w:szCs w:val="24"/>
        </w:rPr>
        <w:t>α του Διδασκαλείου Εκπαιδευτικού Μειονοτικού Προγράμματος της Αλεξανδρούπολης συγκροτήθηκε από ομάδα επιστημόνων, από τρεις σχολές του Δημοκρίτειου. Επίσης</w:t>
      </w:r>
      <w:r w:rsidRPr="004B181E">
        <w:rPr>
          <w:rFonts w:eastAsia="Times New Roman"/>
          <w:szCs w:val="24"/>
        </w:rPr>
        <w:t>,</w:t>
      </w:r>
      <w:r>
        <w:rPr>
          <w:rFonts w:eastAsia="Times New Roman"/>
          <w:szCs w:val="24"/>
        </w:rPr>
        <w:t xml:space="preserve"> σχεδιάστηκε βάσει των αναγκών των μειονοτικών μαθητών. </w:t>
      </w:r>
    </w:p>
    <w:p w14:paraId="670F5A9E" w14:textId="77777777" w:rsidR="00D35489" w:rsidRDefault="0006190C">
      <w:pPr>
        <w:spacing w:after="0" w:line="600" w:lineRule="auto"/>
        <w:ind w:firstLine="720"/>
        <w:jc w:val="both"/>
        <w:rPr>
          <w:rFonts w:eastAsia="Times New Roman"/>
          <w:szCs w:val="24"/>
        </w:rPr>
      </w:pPr>
      <w:r>
        <w:rPr>
          <w:rFonts w:eastAsia="Times New Roman"/>
          <w:szCs w:val="24"/>
        </w:rPr>
        <w:t>Δυστυχώς, όμως, εσείς προτιμήσατε για ακόμα</w:t>
      </w:r>
      <w:r>
        <w:rPr>
          <w:rFonts w:eastAsia="Times New Roman"/>
          <w:szCs w:val="24"/>
        </w:rPr>
        <w:t xml:space="preserve"> μια φορά να δείξετε ότι η Θράκη βρίσκεται εκτός του πολιτικού και εκπαιδευτικού αφηγήματός σας. Επιλέξατε τον τομέα Μειονοτικής Εκπαίδευσης του παιδαγωγικού τμήματος Δημοτικής Εκπαίδευσης του Αριστοτελείου Πανεπιστημίου της Θεσσαλονίκης, χρησιμοποιώντας δ</w:t>
      </w:r>
      <w:r>
        <w:rPr>
          <w:rFonts w:eastAsia="Times New Roman"/>
          <w:szCs w:val="24"/>
        </w:rPr>
        <w:t xml:space="preserve">ικαιολογίες και επιχειρήματα που δεν </w:t>
      </w:r>
      <w:proofErr w:type="spellStart"/>
      <w:r>
        <w:rPr>
          <w:rFonts w:eastAsia="Times New Roman"/>
          <w:szCs w:val="24"/>
        </w:rPr>
        <w:t>ευσταθούν</w:t>
      </w:r>
      <w:proofErr w:type="spellEnd"/>
      <w:r>
        <w:rPr>
          <w:rFonts w:eastAsia="Times New Roman"/>
          <w:szCs w:val="24"/>
        </w:rPr>
        <w:t>. Όπως χαρακτηριστικά γίνεται λόγος στο σχετικό άρθρο, η πρόβλεψη για την ίδρυση του Διδασκαλείου Εκπαιδευτικών Μειονοτικού Προγράμματος της Αλεξανδρούπολης με αυτή τη μορφή θα δημιουργούσε εκ νέου μια ειδική ξ</w:t>
      </w:r>
      <w:r>
        <w:rPr>
          <w:rFonts w:eastAsia="Times New Roman"/>
          <w:szCs w:val="24"/>
        </w:rPr>
        <w:t>εχωριστή παιδαγωγική δομή, αποκλειστικά για τη συγκεκριμένη κατηγορία πληθυσμού, στοιχείο που αποτέλεσε ένα από τα σημαντικότερα τρωτά της Ειδικής Παιδαγωγικής Ακαδημίας της Θεσσαλονίκης.</w:t>
      </w:r>
    </w:p>
    <w:p w14:paraId="670F5A9F" w14:textId="77777777" w:rsidR="00D35489" w:rsidRDefault="0006190C">
      <w:pPr>
        <w:spacing w:after="0" w:line="600" w:lineRule="auto"/>
        <w:ind w:firstLine="720"/>
        <w:jc w:val="both"/>
        <w:rPr>
          <w:rFonts w:eastAsia="Times New Roman"/>
          <w:szCs w:val="24"/>
        </w:rPr>
      </w:pPr>
      <w:r>
        <w:rPr>
          <w:rFonts w:eastAsia="Times New Roman"/>
          <w:szCs w:val="24"/>
        </w:rPr>
        <w:t>Κύριε Υπουργέ, δεν έχει καμμία σχέση το Διδασκαλείο Εκπαιδευτικών Με</w:t>
      </w:r>
      <w:r>
        <w:rPr>
          <w:rFonts w:eastAsia="Times New Roman"/>
          <w:szCs w:val="24"/>
        </w:rPr>
        <w:t>ιονοτικού Προγράμματος της Αλεξανδρούπολης με την Ειδική Παιδαγωγική Ακαδημία Θεσσαλονίκης, όπως διατείνονται. Δεν αποτελεί συνέχειά της ούτε την αντικαθιστά. Πρόκειται για ένα πρόγραμμα σπουδών επιπέδου μετεκπαίδευσης, στο οποίο καλούνται να αφυπνίσουν απ</w:t>
      </w:r>
      <w:r>
        <w:rPr>
          <w:rFonts w:eastAsia="Times New Roman"/>
          <w:szCs w:val="24"/>
        </w:rPr>
        <w:t>οκλειστικά και μόνο μειονοτικοί πτυχιούχοι ήδη ελληνικών παιδαγωγικών τμημάτων. Μάλιστα, προϋπόθεση εισαγωγής αποτελεί η πιστοποιημένη άριστη γνώση της τουρκικής γλώσσας, όπως συμβαίνει και με όσους εισάγονται για σπουδές στα τμήματα ξένων γλωσσών.</w:t>
      </w:r>
    </w:p>
    <w:p w14:paraId="670F5AA0" w14:textId="77777777" w:rsidR="00D35489" w:rsidRDefault="0006190C">
      <w:pPr>
        <w:spacing w:after="0" w:line="600" w:lineRule="auto"/>
        <w:ind w:firstLine="720"/>
        <w:jc w:val="both"/>
        <w:rPr>
          <w:rFonts w:eastAsia="Times New Roman"/>
          <w:szCs w:val="24"/>
        </w:rPr>
      </w:pPr>
      <w:r>
        <w:rPr>
          <w:rFonts w:eastAsia="Times New Roman"/>
          <w:szCs w:val="24"/>
        </w:rPr>
        <w:t>Γιατί μ</w:t>
      </w:r>
      <w:r>
        <w:rPr>
          <w:rFonts w:eastAsia="Times New Roman"/>
          <w:szCs w:val="24"/>
        </w:rPr>
        <w:t xml:space="preserve">όνο για την τουρκική γλώσσα, κύριε Υπουργέ; Με ρώτησαν δάσκαλοι </w:t>
      </w:r>
      <w:proofErr w:type="spellStart"/>
      <w:r>
        <w:rPr>
          <w:rFonts w:eastAsia="Times New Roman"/>
          <w:szCs w:val="24"/>
        </w:rPr>
        <w:t>πομακικής</w:t>
      </w:r>
      <w:proofErr w:type="spellEnd"/>
      <w:r>
        <w:rPr>
          <w:rFonts w:eastAsia="Times New Roman"/>
          <w:szCs w:val="24"/>
        </w:rPr>
        <w:t xml:space="preserve"> καταγωγής με παράπονο γιατί δεν συμπεριλαμβάνετε στο άρθρο σας και την </w:t>
      </w:r>
      <w:proofErr w:type="spellStart"/>
      <w:r>
        <w:rPr>
          <w:rFonts w:eastAsia="Times New Roman"/>
          <w:szCs w:val="24"/>
        </w:rPr>
        <w:t>πομακική</w:t>
      </w:r>
      <w:proofErr w:type="spellEnd"/>
      <w:r>
        <w:rPr>
          <w:rFonts w:eastAsia="Times New Roman"/>
          <w:szCs w:val="24"/>
        </w:rPr>
        <w:t xml:space="preserve"> γλώσσα. Έχουν παράπονο και μάλιστα σας παρακαλώ να τους δώσετε απάντηση από του Βήματος της Βουλής.</w:t>
      </w:r>
    </w:p>
    <w:p w14:paraId="670F5AA1" w14:textId="77777777" w:rsidR="00D35489" w:rsidRDefault="0006190C">
      <w:pPr>
        <w:spacing w:after="0" w:line="600" w:lineRule="auto"/>
        <w:ind w:firstLine="720"/>
        <w:jc w:val="both"/>
        <w:rPr>
          <w:rFonts w:eastAsia="Times New Roman"/>
          <w:szCs w:val="24"/>
        </w:rPr>
      </w:pPr>
      <w:r>
        <w:rPr>
          <w:rFonts w:eastAsia="Times New Roman"/>
          <w:szCs w:val="24"/>
        </w:rPr>
        <w:t>Το</w:t>
      </w:r>
      <w:r>
        <w:rPr>
          <w:rFonts w:eastAsia="Times New Roman"/>
          <w:szCs w:val="24"/>
        </w:rPr>
        <w:t xml:space="preserve"> Δημοκρίτειο Πανεπιστήμιο έχει στηρίξει τη λειτουργία του Διδασκαλείου, συμβάλλοντας στην προετοιμασία της απαραίτητης κτηριακής υποδομής. Μάλιστα, έχει δρομολογηθεί εδώ και καιρό η αναβάθμιση της αναγκαίας υλικοτεχνικής υποδομής για την έναρξη της λειτουρ</w:t>
      </w:r>
      <w:r>
        <w:rPr>
          <w:rFonts w:eastAsia="Times New Roman"/>
          <w:szCs w:val="24"/>
        </w:rPr>
        <w:t xml:space="preserve">γίας στο κτήριο του παλαιού Διδασκαλείου «Θεόδωρος </w:t>
      </w:r>
      <w:proofErr w:type="spellStart"/>
      <w:r>
        <w:rPr>
          <w:rFonts w:eastAsia="Times New Roman"/>
          <w:szCs w:val="24"/>
        </w:rPr>
        <w:t>Κάστανος</w:t>
      </w:r>
      <w:proofErr w:type="spellEnd"/>
      <w:r>
        <w:rPr>
          <w:rFonts w:eastAsia="Times New Roman"/>
          <w:szCs w:val="24"/>
        </w:rPr>
        <w:t>», το οποίο βρίσκεται στο κέντρο της Αλεξανδρούπολης. Έχει ανακαινιστεί και έχουν πληρωθεί αυτοί οι οποίοι έκαναν την ανακατασκευή. Και σας ερωτώ, ποιος τα πληρώνει αυτά;</w:t>
      </w:r>
    </w:p>
    <w:p w14:paraId="670F5AA2" w14:textId="77777777" w:rsidR="00D35489" w:rsidRDefault="0006190C">
      <w:pPr>
        <w:spacing w:after="0" w:line="600" w:lineRule="auto"/>
        <w:ind w:firstLine="720"/>
        <w:jc w:val="both"/>
        <w:rPr>
          <w:rFonts w:eastAsia="Times New Roman"/>
          <w:szCs w:val="24"/>
        </w:rPr>
      </w:pPr>
      <w:r>
        <w:rPr>
          <w:rFonts w:eastAsia="Times New Roman"/>
          <w:szCs w:val="24"/>
        </w:rPr>
        <w:t>Όπως βλέπετε, κύριε Υπουργ</w:t>
      </w:r>
      <w:r>
        <w:rPr>
          <w:rFonts w:eastAsia="Times New Roman"/>
          <w:szCs w:val="24"/>
        </w:rPr>
        <w:t xml:space="preserve">έ, υπάρχουν όλες οι προϋποθέσεις λειτουργίας του Διδασκαλείου υπό την ομπρέλα του Δημοκρίτειου Πανεπιστημίου. Γι’ αυτόν τον λόγο σάς καλώ να το ξανασκεφτείτε, να αποσύρετε το άρθρο 14. Είναι σε αντίθεση με το λαϊκό αίσθημα της Θράκης. Δεν είναι σωστό αυτό </w:t>
      </w:r>
      <w:r>
        <w:rPr>
          <w:rFonts w:eastAsia="Times New Roman"/>
          <w:szCs w:val="24"/>
        </w:rPr>
        <w:t>το οποίο κάνετε. Αδικείτε μια ολόκληρη περιφέρεια.</w:t>
      </w:r>
    </w:p>
    <w:p w14:paraId="670F5AA3" w14:textId="77777777" w:rsidR="00D35489" w:rsidRDefault="0006190C">
      <w:pPr>
        <w:spacing w:after="0" w:line="600" w:lineRule="auto"/>
        <w:ind w:firstLine="720"/>
        <w:jc w:val="both"/>
        <w:rPr>
          <w:rFonts w:eastAsia="Times New Roman"/>
          <w:szCs w:val="24"/>
        </w:rPr>
      </w:pPr>
      <w:r>
        <w:rPr>
          <w:rFonts w:eastAsia="Times New Roman"/>
          <w:szCs w:val="24"/>
        </w:rPr>
        <w:t>Επίσης, θα πρέπει να προχωρήσετε στην έκδοση του προεδρικού διατάγματος για την έναρξη λειτουργίας του Διδασκαλείου Μειονοτικής Εκπαίδευσης στο Δημοκρίτειο Πανεπιστήμιο. Μάλιστα, ήταν έτοιμο από το 2016, α</w:t>
      </w:r>
      <w:r>
        <w:rPr>
          <w:rFonts w:eastAsia="Times New Roman"/>
          <w:szCs w:val="24"/>
        </w:rPr>
        <w:t xml:space="preserve">πό τον μήνα Σεπτέμβριο. Κάποιος το κρατούσε. Γιατί το κρατούσε στο συρτάρι του και δεν το προωθούσε; Θα καταθέτουμε αντίγραφο σε ό,τι αφορά το προεδρικό διάταγμα για τα Πρακτικά της Βουλής. </w:t>
      </w:r>
    </w:p>
    <w:p w14:paraId="670F5AA4" w14:textId="77777777" w:rsidR="00D35489" w:rsidRDefault="0006190C">
      <w:pPr>
        <w:spacing w:after="0" w:line="600" w:lineRule="auto"/>
        <w:ind w:firstLine="720"/>
        <w:jc w:val="both"/>
        <w:rPr>
          <w:rFonts w:eastAsia="Times New Roman"/>
          <w:szCs w:val="24"/>
        </w:rPr>
      </w:pPr>
      <w:r>
        <w:rPr>
          <w:rFonts w:eastAsia="Times New Roman"/>
          <w:szCs w:val="24"/>
        </w:rPr>
        <w:t>Επίσης, προς πίστωση των λεγομένων μου θα καταθέσω επιστολή διαμα</w:t>
      </w:r>
      <w:r>
        <w:rPr>
          <w:rFonts w:eastAsia="Times New Roman"/>
          <w:szCs w:val="24"/>
        </w:rPr>
        <w:t xml:space="preserve">ρτυρίας του Πανεπιστημίου της Θράκης, την οποία συνυπογράφουν οι κοσμήτορες, οι πρόεδροι, ο πρύτανης και οι αντιπρυτάνεις. Όλη η κοινωνία της Θράκης είναι αντίθετη, όπως αυτή εκφράζεται με τους θεσμικούς παράγοντες. </w:t>
      </w:r>
    </w:p>
    <w:p w14:paraId="670F5AA5" w14:textId="77777777" w:rsidR="00D35489" w:rsidRDefault="0006190C">
      <w:pPr>
        <w:spacing w:after="0" w:line="600" w:lineRule="auto"/>
        <w:ind w:firstLine="720"/>
        <w:jc w:val="both"/>
        <w:rPr>
          <w:rFonts w:eastAsia="Times New Roman"/>
          <w:szCs w:val="24"/>
        </w:rPr>
      </w:pPr>
      <w:r>
        <w:rPr>
          <w:rFonts w:eastAsia="Times New Roman"/>
          <w:szCs w:val="24"/>
        </w:rPr>
        <w:t>Επίσης,</w:t>
      </w:r>
      <w:r w:rsidRPr="001F541D">
        <w:rPr>
          <w:rFonts w:eastAsia="Times New Roman"/>
          <w:szCs w:val="24"/>
        </w:rPr>
        <w:t xml:space="preserve"> </w:t>
      </w:r>
      <w:r>
        <w:rPr>
          <w:rFonts w:eastAsia="Times New Roman"/>
          <w:szCs w:val="24"/>
        </w:rPr>
        <w:t>καταθέτω και το πρόγραμμα σπουδ</w:t>
      </w:r>
      <w:r>
        <w:rPr>
          <w:rFonts w:eastAsia="Times New Roman"/>
          <w:szCs w:val="24"/>
        </w:rPr>
        <w:t xml:space="preserve">ών, το πρόγραμμα των μαθημάτων. </w:t>
      </w:r>
    </w:p>
    <w:p w14:paraId="670F5AA6" w14:textId="77777777" w:rsidR="00D35489" w:rsidRDefault="0006190C">
      <w:pPr>
        <w:spacing w:after="0" w:line="600" w:lineRule="auto"/>
        <w:ind w:firstLine="720"/>
        <w:jc w:val="both"/>
        <w:rPr>
          <w:rFonts w:eastAsia="Times New Roman"/>
          <w:szCs w:val="24"/>
        </w:rPr>
      </w:pPr>
      <w:r w:rsidRPr="000D63A8">
        <w:rPr>
          <w:rFonts w:eastAsia="Times New Roman"/>
          <w:szCs w:val="24"/>
        </w:rPr>
        <w:t xml:space="preserve">(Στο σημείο αυτό ο Βουλευτής κ. </w:t>
      </w:r>
      <w:r>
        <w:rPr>
          <w:rFonts w:eastAsia="Times New Roman"/>
          <w:szCs w:val="24"/>
        </w:rPr>
        <w:t xml:space="preserve">Αναστάσιος (Τάσος) </w:t>
      </w:r>
      <w:proofErr w:type="spellStart"/>
      <w:r>
        <w:rPr>
          <w:rFonts w:eastAsia="Times New Roman"/>
          <w:szCs w:val="24"/>
        </w:rPr>
        <w:t>Δημοσχάκης</w:t>
      </w:r>
      <w:proofErr w:type="spellEnd"/>
      <w:r w:rsidRPr="000D63A8">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0D63A8">
        <w:rPr>
          <w:rFonts w:eastAsia="Times New Roman"/>
          <w:szCs w:val="24"/>
        </w:rPr>
        <w:t>)</w:t>
      </w:r>
    </w:p>
    <w:p w14:paraId="670F5AA7" w14:textId="77777777" w:rsidR="00D35489" w:rsidRDefault="0006190C">
      <w:pPr>
        <w:spacing w:after="0" w:line="600" w:lineRule="auto"/>
        <w:ind w:firstLine="720"/>
        <w:jc w:val="both"/>
        <w:rPr>
          <w:rFonts w:eastAsia="Times New Roman"/>
          <w:szCs w:val="24"/>
        </w:rPr>
      </w:pPr>
      <w:r>
        <w:rPr>
          <w:rFonts w:eastAsia="Times New Roman"/>
          <w:szCs w:val="24"/>
        </w:rPr>
        <w:t xml:space="preserve">Γι’ αυτή την όλη προετοιμασία δούλεψαν πανεπιστημιακοί, δούλεψαν επιστήμονες. Αυτοί όλοι πληρώθηκαν και μάλιστα ορισμένοι και υπερωριακά. Σας ερωτώ: Ποιος θα τα πληρώσει αυτά; </w:t>
      </w:r>
      <w:r w:rsidRPr="001F541D">
        <w:rPr>
          <w:rFonts w:eastAsia="Times New Roman"/>
          <w:szCs w:val="24"/>
        </w:rPr>
        <w:t>Από πού βγήκαν τα χρήματα;</w:t>
      </w:r>
      <w:r>
        <w:rPr>
          <w:rFonts w:eastAsia="Times New Roman"/>
          <w:szCs w:val="24"/>
        </w:rPr>
        <w:t xml:space="preserve"> Γιατί δεν δίνετε αυτή τη στιγμή μια πλήρη ενημέρωση</w:t>
      </w:r>
      <w:r>
        <w:rPr>
          <w:rFonts w:eastAsia="Times New Roman"/>
          <w:szCs w:val="24"/>
        </w:rPr>
        <w:t xml:space="preserve"> στον ελληνικό λαό, στον λαό της Θράκης, που πραγματικά νιώθει ότι τον παραγκωνίζετε; </w:t>
      </w:r>
    </w:p>
    <w:p w14:paraId="670F5AA8" w14:textId="77777777" w:rsidR="00D35489" w:rsidRDefault="0006190C">
      <w:pPr>
        <w:spacing w:after="0" w:line="600" w:lineRule="auto"/>
        <w:ind w:firstLine="720"/>
        <w:jc w:val="both"/>
        <w:rPr>
          <w:rFonts w:eastAsia="Times New Roman"/>
          <w:szCs w:val="24"/>
        </w:rPr>
      </w:pPr>
      <w:r>
        <w:rPr>
          <w:rFonts w:eastAsia="Times New Roman"/>
          <w:szCs w:val="24"/>
        </w:rPr>
        <w:t>Συνεπώς το Πανεπιστήμιο Θράκης μπορεί να αναλάβει αυτή τη διαδικασία και νομίζω ότι έχετε ένα δρόμο να επιλέξετε. Αυτόν, ώστε να αφήσετε το πανεπιστήμιο να δουλέψει, όπω</w:t>
      </w:r>
      <w:r>
        <w:rPr>
          <w:rFonts w:eastAsia="Times New Roman"/>
          <w:szCs w:val="24"/>
        </w:rPr>
        <w:t xml:space="preserve">ς έχει σχεδιάσει. </w:t>
      </w:r>
    </w:p>
    <w:p w14:paraId="670F5AA9" w14:textId="77777777" w:rsidR="00D35489" w:rsidRDefault="0006190C">
      <w:pPr>
        <w:spacing w:after="0" w:line="600" w:lineRule="auto"/>
        <w:ind w:firstLine="720"/>
        <w:jc w:val="both"/>
        <w:rPr>
          <w:rFonts w:eastAsia="Times New Roman"/>
          <w:szCs w:val="24"/>
        </w:rPr>
      </w:pPr>
      <w:r w:rsidRPr="00696297">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ολοκληρώστε, γιατί έχετε υπερβεί τον χρόνο.</w:t>
      </w:r>
    </w:p>
    <w:p w14:paraId="670F5AAA" w14:textId="77777777" w:rsidR="00D35489" w:rsidRDefault="0006190C">
      <w:pPr>
        <w:spacing w:after="0" w:line="600" w:lineRule="auto"/>
        <w:ind w:firstLine="720"/>
        <w:jc w:val="both"/>
        <w:rPr>
          <w:rFonts w:eastAsia="Times New Roman"/>
          <w:szCs w:val="24"/>
        </w:rPr>
      </w:pPr>
      <w:r w:rsidRPr="001F541D">
        <w:rPr>
          <w:rFonts w:eastAsia="Times New Roman"/>
          <w:b/>
          <w:szCs w:val="24"/>
        </w:rPr>
        <w:t xml:space="preserve">ΑΝΑΣΤΑΣΙΟΣ </w:t>
      </w:r>
      <w:r>
        <w:rPr>
          <w:rFonts w:eastAsia="Times New Roman"/>
          <w:b/>
          <w:szCs w:val="24"/>
        </w:rPr>
        <w:t xml:space="preserve">(ΤΑΣΟΣ) </w:t>
      </w:r>
      <w:r w:rsidRPr="001F541D">
        <w:rPr>
          <w:rFonts w:eastAsia="Times New Roman"/>
          <w:b/>
          <w:szCs w:val="24"/>
        </w:rPr>
        <w:t>ΔΗΜΟΣΧΑΚΗΣ:</w:t>
      </w:r>
      <w:r>
        <w:rPr>
          <w:rFonts w:eastAsia="Times New Roman"/>
          <w:szCs w:val="24"/>
        </w:rPr>
        <w:t xml:space="preserve"> Πριν από λίγο η Δημοκρατική Συμπαράταξη κατέθεσε σχετική τροπολογία. Φυσικά αυτή η τροπολογία, όπως μ</w:t>
      </w:r>
      <w:r>
        <w:rPr>
          <w:rFonts w:eastAsia="Times New Roman"/>
          <w:szCs w:val="24"/>
        </w:rPr>
        <w:t>ας είπε και η εισηγήτρια μας, προσβάλλει την αυτοτέλεια του πανεπιστημίου και ο κύριος Υπουργός υπεισέρχεται σε λεπτομέρειες, κυρίως σε ό,τι αφορά το αυτοδιοίκητο.</w:t>
      </w:r>
    </w:p>
    <w:p w14:paraId="670F5AA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Εμείς, ως Νέα Δημοκρατία, δεν θα ψηφίσουμε το άρθρο 14, το καταψηφίζουμε. Θέλουμε να επαναφέ</w:t>
      </w:r>
      <w:r>
        <w:rPr>
          <w:rFonts w:eastAsia="Times New Roman" w:cs="Times New Roman"/>
          <w:szCs w:val="24"/>
        </w:rPr>
        <w:t>ρετε την κανονικότητα που οφείλετε και επίσης, δεν θα ψηφίσουμε την τροπολογία του ΠΑΣΟΚ</w:t>
      </w:r>
      <w:r w:rsidRPr="004F0685">
        <w:rPr>
          <w:rFonts w:eastAsia="Times New Roman" w:cs="Times New Roman"/>
          <w:szCs w:val="24"/>
        </w:rPr>
        <w:t>,</w:t>
      </w:r>
      <w:r>
        <w:rPr>
          <w:rFonts w:eastAsia="Times New Roman" w:cs="Times New Roman"/>
          <w:szCs w:val="24"/>
        </w:rPr>
        <w:t xml:space="preserve"> διότι δεν είναι εναρμονισμένη με τα μέχρι τώρα κρατούντα στο ελληνικό πανεπιστήμιο γενικά. </w:t>
      </w:r>
    </w:p>
    <w:p w14:paraId="670F5AAC"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670F5AAD" w14:textId="77777777" w:rsidR="00D35489" w:rsidRDefault="0006190C">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670F5AAE" w14:textId="77777777" w:rsidR="00D35489" w:rsidRDefault="0006190C">
      <w:pPr>
        <w:spacing w:after="0" w:line="600" w:lineRule="auto"/>
        <w:ind w:firstLine="720"/>
        <w:jc w:val="both"/>
        <w:rPr>
          <w:rFonts w:eastAsia="Times New Roman" w:cs="Times New Roman"/>
          <w:szCs w:val="24"/>
        </w:rPr>
      </w:pPr>
      <w:r w:rsidRPr="004333D3">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επτά λεπτά. Είναι καλά; Γιατί έχετε μιλήσει ήδη είκοσι επτά λεπτά.</w:t>
      </w:r>
    </w:p>
    <w:p w14:paraId="670F5AAF"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ΚΩΝΣΤΑΝΤΙΝΟΣ Γ</w:t>
      </w:r>
      <w:r w:rsidRPr="004333D3">
        <w:rPr>
          <w:rFonts w:eastAsia="Times New Roman" w:cs="Times New Roman"/>
          <w:b/>
          <w:szCs w:val="24"/>
        </w:rPr>
        <w:t>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Θα προσπαθήσω τηλεγραφικά να</w:t>
      </w:r>
      <w:r>
        <w:rPr>
          <w:rFonts w:eastAsia="Times New Roman" w:cs="Times New Roman"/>
          <w:szCs w:val="24"/>
        </w:rPr>
        <w:t xml:space="preserve"> πω ορισμένα πράγματα. Δυστυχώς οι τελευταίοι δύο ομιλητές δεν ήταν τόσο καλά ενημερωμένοι για λεπτομέρειες, αλλά υπάρχει ένα θέμα. </w:t>
      </w:r>
    </w:p>
    <w:p w14:paraId="670F5AB0"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Είπε τώρα ο κ. </w:t>
      </w:r>
      <w:proofErr w:type="spellStart"/>
      <w:r>
        <w:rPr>
          <w:rFonts w:eastAsia="Times New Roman" w:cs="Times New Roman"/>
          <w:szCs w:val="24"/>
        </w:rPr>
        <w:t>Δημοσχάκης</w:t>
      </w:r>
      <w:proofErr w:type="spellEnd"/>
      <w:r>
        <w:rPr>
          <w:rFonts w:eastAsia="Times New Roman" w:cs="Times New Roman"/>
          <w:szCs w:val="24"/>
        </w:rPr>
        <w:t xml:space="preserve"> ότι αδικούμε τον λαό της Θράκης.</w:t>
      </w:r>
    </w:p>
    <w:p w14:paraId="670F5AB1" w14:textId="77777777" w:rsidR="00D35489" w:rsidRDefault="0006190C">
      <w:pPr>
        <w:spacing w:after="0" w:line="600" w:lineRule="auto"/>
        <w:ind w:firstLine="720"/>
        <w:jc w:val="both"/>
        <w:rPr>
          <w:rFonts w:eastAsia="Times New Roman" w:cs="Times New Roman"/>
          <w:szCs w:val="24"/>
        </w:rPr>
      </w:pPr>
      <w:r w:rsidRPr="00A4397C">
        <w:rPr>
          <w:rFonts w:eastAsia="Times New Roman" w:cs="Times New Roman"/>
          <w:b/>
          <w:szCs w:val="24"/>
        </w:rPr>
        <w:t xml:space="preserve">ΑΝΑΣΤΑΣΙΟΣ </w:t>
      </w:r>
      <w:r>
        <w:rPr>
          <w:rFonts w:eastAsia="Times New Roman" w:cs="Times New Roman"/>
          <w:b/>
          <w:szCs w:val="24"/>
        </w:rPr>
        <w:t xml:space="preserve">(ΤΑΣΟΣ) </w:t>
      </w:r>
      <w:r w:rsidRPr="00A4397C">
        <w:rPr>
          <w:rFonts w:eastAsia="Times New Roman" w:cs="Times New Roman"/>
          <w:b/>
          <w:szCs w:val="24"/>
        </w:rPr>
        <w:t>ΔΗΜΟΣΧΑΚΗΣ:</w:t>
      </w:r>
      <w:r>
        <w:rPr>
          <w:rFonts w:eastAsia="Times New Roman" w:cs="Times New Roman"/>
          <w:szCs w:val="24"/>
        </w:rPr>
        <w:t xml:space="preserve"> Και βέβαια τον αδικείτε. Και δεν </w:t>
      </w:r>
      <w:r>
        <w:rPr>
          <w:rFonts w:eastAsia="Times New Roman" w:cs="Times New Roman"/>
          <w:szCs w:val="24"/>
        </w:rPr>
        <w:t>ήρθατε και στη Σύνοδο των Πρυτάνεων. Το έχουμε παράπονο.</w:t>
      </w:r>
    </w:p>
    <w:p w14:paraId="670F5AB2"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Αν αρχίσουμε </w:t>
      </w:r>
      <w:proofErr w:type="spellStart"/>
      <w:r>
        <w:rPr>
          <w:rFonts w:eastAsia="Times New Roman" w:cs="Times New Roman"/>
          <w:szCs w:val="24"/>
        </w:rPr>
        <w:t>τοπικότητες</w:t>
      </w:r>
      <w:proofErr w:type="spellEnd"/>
      <w:r>
        <w:rPr>
          <w:rFonts w:eastAsia="Times New Roman" w:cs="Times New Roman"/>
          <w:szCs w:val="24"/>
        </w:rPr>
        <w:t xml:space="preserve"> τέτοιου τύπου, δεν θα πάμε μακριά στα θέματα παιδείας και κυρίως όταν έρχεστε και τόσο ανενημέρωτος. Αλλ</w:t>
      </w:r>
      <w:r>
        <w:rPr>
          <w:rFonts w:eastAsia="Times New Roman" w:cs="Times New Roman"/>
          <w:szCs w:val="24"/>
        </w:rPr>
        <w:t>ά το βασικό είναι το εξής: Είπατε ότι εμείς πάμε αυτά τα θέματα να τα διευθετήσουμε με το Πανεπιστήμιο Θεσσαλονίκης, γιατί κυκλοφορεί ότι κάποιος θέλει να πάει να διοριστεί εκεί. Το ίδιο θα μπορούσα να πω κι εγώ για τη Θράκη, έτσι δεν είναι; Ότι κυκλοφορεί</w:t>
      </w:r>
      <w:r>
        <w:rPr>
          <w:rFonts w:eastAsia="Times New Roman" w:cs="Times New Roman"/>
          <w:szCs w:val="24"/>
        </w:rPr>
        <w:t xml:space="preserve"> αυτό. Δεν το λέω, διότι δεν κυκλοφορεί. Δεν κυκλοφορεί, κύριε </w:t>
      </w:r>
      <w:proofErr w:type="spellStart"/>
      <w:r>
        <w:rPr>
          <w:rFonts w:eastAsia="Times New Roman" w:cs="Times New Roman"/>
          <w:szCs w:val="24"/>
        </w:rPr>
        <w:t>Δημοσχάκη</w:t>
      </w:r>
      <w:proofErr w:type="spellEnd"/>
      <w:r>
        <w:rPr>
          <w:rFonts w:eastAsia="Times New Roman" w:cs="Times New Roman"/>
          <w:szCs w:val="24"/>
        </w:rPr>
        <w:t>. Θέλει προσοχή!</w:t>
      </w:r>
    </w:p>
    <w:p w14:paraId="670F5AB3"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Αυτό, κύριε Υπουργέ, το κατέχουμε. Μας το παίρνετε.</w:t>
      </w:r>
    </w:p>
    <w:p w14:paraId="670F5AB4"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Δεν παίρνουμε </w:t>
      </w:r>
      <w:r>
        <w:rPr>
          <w:rFonts w:eastAsia="Times New Roman" w:cs="Times New Roman"/>
          <w:szCs w:val="24"/>
        </w:rPr>
        <w:t>τίποτα και θα σας το εξηγήσω όταν έρθει η σειρά του. Δεν παίρνει κανείς τίποτα. Στα θέματα παιδείας ο τοπικισμός δεν έχει θέση. Τελεία. Ούτε η Ρόδος αδικείται ούτε η Αθήνα αδικείται ούτε η Καστοριά αδικείται κ.λπ.. Πάμε να λύσουμε ένα θέμα. Μη λέτε «εθνική</w:t>
      </w:r>
      <w:r>
        <w:rPr>
          <w:rFonts w:eastAsia="Times New Roman" w:cs="Times New Roman"/>
          <w:szCs w:val="24"/>
        </w:rPr>
        <w:t xml:space="preserve"> επιταγή τα θέματα παιδείας» και μετά τα τοπικά παίζουν τον κυρίαρχο ρόλο. </w:t>
      </w:r>
    </w:p>
    <w:p w14:paraId="670F5AB5"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Το να λέμε ότι είναι ένα νομοσχέδιο, το οποίο είναι «σκούπα», το οποίο έχει μέσα πράγματα ανακατωμένα δεν βοηθάει, διότι δεν είναι έτσι. Πείτε μου, θα παίρνατε εσείς την ευθύνη να </w:t>
      </w:r>
      <w:r>
        <w:rPr>
          <w:rFonts w:eastAsia="Times New Roman" w:cs="Times New Roman"/>
          <w:szCs w:val="24"/>
        </w:rPr>
        <w:t>αργήσει η μετεγκατάσταση της Βιβλιοθήκης, το θέμα του ενιαίου αριθμού μαθητών, τα θέματα μεταθέσεων των εκπαιδευτικών πρωτοβάθμιας, δευτεροβάθμιας, οι προθεσμίες των πανελληνίων εξετάσεων, η υλοποίηση της τάξης μαθητείας και τα ερμηνευτικά προβλήματα που υ</w:t>
      </w:r>
      <w:r>
        <w:rPr>
          <w:rFonts w:eastAsia="Times New Roman" w:cs="Times New Roman"/>
          <w:szCs w:val="24"/>
        </w:rPr>
        <w:t>πάρχουν από πολλούς άλλους νόμους και προσπαθούμε κάπως να τα βάλουμε σε μία τάξη γιατί έχουν παγώσει οι διαδικασίες; Ποιος παίρνει, λοιπόν, την ευθύνη και αρχίζουμε όλο αυτό ότι μπήκαν άλλες διατάξεις που δεν τις συζητήσαμε κ.λπ.; Εδώ είμαστε. Τις συζητάμ</w:t>
      </w:r>
      <w:r>
        <w:rPr>
          <w:rFonts w:eastAsia="Times New Roman" w:cs="Times New Roman"/>
          <w:szCs w:val="24"/>
        </w:rPr>
        <w:t>ε αναλυτικά, όπως έγινε και στην Επιτροπή Μορφωτικών Υποθέσεων.</w:t>
      </w:r>
    </w:p>
    <w:p w14:paraId="670F5AB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Τώρα, για ορισμένα άλλα θέματα, υπάρχει ο διάλογος για τα θέματα λυκείου. Δέσμευση της Κυβέρνησης ότι δεν θα προχωρήσει ούτε σε μία ρύθμιση που να υπονομεύσει αυτόν τον διάλογο. Σας προκαλώ να μου πείτε για το θέμα «αναβάθμιση» των τελευταίων δύο τάξεων το</w:t>
      </w:r>
      <w:r>
        <w:rPr>
          <w:rFonts w:eastAsia="Times New Roman" w:cs="Times New Roman"/>
          <w:szCs w:val="24"/>
        </w:rPr>
        <w:t xml:space="preserve">υ λυκείου, «απολυτήριο», «πανελλήνιες εξετάσεις» και «πρώτο έτος του πανεπιστημίου», πείτε μου μία λέξη που υπάρχει εδώ και υπονομεύει αυτόν τον διάλογο. Μη δημιουργούμε, λοιπόν, άδικες εντυπώσεις. </w:t>
      </w:r>
    </w:p>
    <w:p w14:paraId="670F5AB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Λέχθηκαν ορισμένα πράγματα και τα λέω ξανά. ΑΜΕΑ και πρόσ</w:t>
      </w:r>
      <w:r>
        <w:rPr>
          <w:rFonts w:eastAsia="Times New Roman" w:cs="Times New Roman"/>
          <w:szCs w:val="24"/>
        </w:rPr>
        <w:t xml:space="preserve">βαση των ΑΜΕΑ για το Πιστοποιητικό Γλωσσομάθειας οπωσδήποτε πρέπει να γίνει και οπωσδήποτε πρέπει να βρεθεί τρόπος να μην πληρώνουν οι μαθητές τα παράβολα. Δεσμευόμαστε ότι θα τα φέρουμε σε επόμενο νομοσχέδιο. </w:t>
      </w:r>
    </w:p>
    <w:p w14:paraId="670F5AB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Αναρρωτικές άδειες για αναπληρωτές καθηγητές.</w:t>
      </w:r>
      <w:r>
        <w:rPr>
          <w:rFonts w:eastAsia="Times New Roman" w:cs="Times New Roman"/>
          <w:szCs w:val="24"/>
        </w:rPr>
        <w:t xml:space="preserve"> Πολύ σοβαρό ζήτημα. Υπάρχει ένα τεράστιο μπλέξιμο με τον Δημοσιοϋπαλληλικό Κώδικα. Προσπαθούμε να το λύσουμε, γιατί είναι απαράδεκτο να μην έχουν αυτοί οι εργαζόμενοι αυτές τις δυνατότητες που έχουν κατακτηθεί με αγώνες τόσα χρόνια. </w:t>
      </w:r>
    </w:p>
    <w:p w14:paraId="670F5AB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Τώρα, για το θέμα των</w:t>
      </w:r>
      <w:r>
        <w:rPr>
          <w:rFonts w:eastAsia="Times New Roman" w:cs="Times New Roman"/>
          <w:szCs w:val="24"/>
        </w:rPr>
        <w:t xml:space="preserve"> εξετάσεων στα ΑΕΙ. Μονά ή ζυγά δεν μπορεί να κερδίζουμε. Δηλαδή, τα τμήματα πρέπει να πάρουν την ευθύνη για το πώς θα οργανώσουν τις εξετάσεις. Το κάθε τμήμα μπορεί να έχει ιδιομορφίες. Δεν μπορεί να υπάρχει μια γενική ρύθμιση γι’ αυτά τα ζητήματα.</w:t>
      </w:r>
    </w:p>
    <w:p w14:paraId="670F5ABA"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Η προϋ</w:t>
      </w:r>
      <w:r>
        <w:rPr>
          <w:rFonts w:eastAsia="Times New Roman" w:cs="Times New Roman"/>
          <w:szCs w:val="24"/>
        </w:rPr>
        <w:t>πηρεσία στην ιδιωτική εκπαίδευση: Το θέμα του χρόνου προϋπηρεσίας το ρυθμίζουμε. Να πούμε ότι ρυθμίζουμε κάτι θετικό. Υπάρχει ένα θέμα ως προς τη μισθολογική προσαρμογή. Σοβαρότατο ζήτημα. Υπάρχουν τεχνικού τύπου προβλήματα και πολιτικού τύπου προβλήματα δ</w:t>
      </w:r>
      <w:r>
        <w:rPr>
          <w:rFonts w:eastAsia="Times New Roman" w:cs="Times New Roman"/>
          <w:szCs w:val="24"/>
        </w:rPr>
        <w:t xml:space="preserve">ημοσιονομικά. Είμαστε σε μια συνεννόηση με το Γενικό Λογιστήριο του Κράτους γι’ αυτά τα ζητήματα.  </w:t>
      </w:r>
    </w:p>
    <w:p w14:paraId="670F5ABB"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Σχολικές εκδρομές. Κοιτάξτε, οι σχολικές εκδρομές πρέπει να εγκρίνονται από ένα επίπεδο παραπάνω από τον διευθυντή του σχολείου. </w:t>
      </w:r>
    </w:p>
    <w:p w14:paraId="670F5ABC" w14:textId="77777777" w:rsidR="00D35489" w:rsidRDefault="0006190C">
      <w:pPr>
        <w:spacing w:after="0" w:line="600" w:lineRule="auto"/>
        <w:jc w:val="both"/>
        <w:rPr>
          <w:rFonts w:eastAsia="Times New Roman"/>
          <w:szCs w:val="24"/>
        </w:rPr>
      </w:pPr>
      <w:r>
        <w:rPr>
          <w:rFonts w:eastAsia="Times New Roman"/>
          <w:szCs w:val="24"/>
        </w:rPr>
        <w:t>Δεν μπορεί ο διευθυντής το</w:t>
      </w:r>
      <w:r>
        <w:rPr>
          <w:rFonts w:eastAsia="Times New Roman"/>
          <w:szCs w:val="24"/>
        </w:rPr>
        <w:t>υ σχολείου να έχει την τελευταία λέξη, γιατί υπάρχουν πολλά προβλήματα</w:t>
      </w:r>
      <w:r w:rsidRPr="00107762">
        <w:rPr>
          <w:rFonts w:eastAsia="Times New Roman"/>
          <w:szCs w:val="24"/>
        </w:rPr>
        <w:t xml:space="preserve"> </w:t>
      </w:r>
      <w:r>
        <w:rPr>
          <w:rFonts w:eastAsia="Times New Roman"/>
          <w:szCs w:val="24"/>
        </w:rPr>
        <w:t>ασφάλειας, προϋποθέσεων, κ.λπ.. Αποκλείεται να τα κάνει ο Υπουργός. Είναι λάθος να τα κάνει ο Υπουργός, γι’ αυτό λέμε να πάει στους περιφερειακούς διευθυντές εκπαίδευσης, αλλά ας μην πο</w:t>
      </w:r>
      <w:r>
        <w:rPr>
          <w:rFonts w:eastAsia="Times New Roman"/>
          <w:szCs w:val="24"/>
        </w:rPr>
        <w:t>ύμε ότι είναι στο κάθε σχολείο. Θα βρούμε μπροστά μας πολλά προβλήματα αν το κάνουμε έτσι.</w:t>
      </w:r>
    </w:p>
    <w:p w14:paraId="670F5ABD" w14:textId="77777777" w:rsidR="00D35489" w:rsidRDefault="0006190C">
      <w:pPr>
        <w:spacing w:after="0" w:line="600" w:lineRule="auto"/>
        <w:ind w:firstLine="720"/>
        <w:jc w:val="both"/>
        <w:rPr>
          <w:rFonts w:eastAsia="Times New Roman"/>
          <w:szCs w:val="24"/>
        </w:rPr>
      </w:pPr>
      <w:r>
        <w:rPr>
          <w:rFonts w:eastAsia="Times New Roman"/>
          <w:szCs w:val="24"/>
        </w:rPr>
        <w:t>Πολυτεχνείο στο Πανεπιστήμιο Ιωαννίνων. Λέχθηκε ότι το κάνουμε, γιατί πάμε να εξυπηρετήσουμε πελατειακές σχέσεις. Το αντιπαρέρχομαι. Αυτό που κάνει το Πολυτεχνείο το</w:t>
      </w:r>
      <w:r>
        <w:rPr>
          <w:rFonts w:eastAsia="Times New Roman"/>
          <w:szCs w:val="24"/>
        </w:rPr>
        <w:t>υ Πανεπιστημίου Ιωαννίνων είναι να δημιουργεί την ομπρέλα κάτω από την οποία θα υπάρχουν πολυτεχνικά τμήματα, τα οποία σήμερα είναι στη φυσικομαθηματική ανεξάρτητα τμήματα. Αυτά τα τρία τμήματα, που υπάρχουν στο Πανεπιστήμιο Ιωαννίνων, πρέπει να είναι κάτω</w:t>
      </w:r>
      <w:r>
        <w:rPr>
          <w:rFonts w:eastAsia="Times New Roman"/>
          <w:szCs w:val="24"/>
        </w:rPr>
        <w:t xml:space="preserve"> από αυτή την ομπρέλα, ώστε να κατοχυρωθούν τα επαγγελματικά δικαιώματα με βάση ευρωπαϊκή σύμβαση που κυρώθηκε εδώ και λέει «μόνο αν υπάρχουν από πολυτεχνικές σχολές αυτοί οι απόφοιτοι». Επιπλέον, είναι ένας τρόπος για να κατοχυρωθούν επί της ουσίας τα γνω</w:t>
      </w:r>
      <w:r>
        <w:rPr>
          <w:rFonts w:eastAsia="Times New Roman"/>
          <w:szCs w:val="24"/>
        </w:rPr>
        <w:t>στικά αυτά αντικείμενα.</w:t>
      </w:r>
    </w:p>
    <w:p w14:paraId="670F5ABE" w14:textId="77777777" w:rsidR="00D35489" w:rsidRDefault="0006190C">
      <w:pPr>
        <w:spacing w:after="0" w:line="600" w:lineRule="auto"/>
        <w:ind w:firstLine="720"/>
        <w:jc w:val="both"/>
        <w:rPr>
          <w:rFonts w:eastAsia="Times New Roman"/>
          <w:szCs w:val="24"/>
        </w:rPr>
      </w:pPr>
      <w:r>
        <w:rPr>
          <w:rFonts w:eastAsia="Times New Roman"/>
          <w:szCs w:val="24"/>
        </w:rPr>
        <w:t>Τουριστικά τμήματα. Εκεί και αν έγινε ο χαμός στη συνεδρίαση, διότι το να λέμε κάποια ζητήματα, τα οποία δεν έχουμε μελετήσει σε βάθος, ομολογώ ότι δεν βοηθάει τη συζήτηση.</w:t>
      </w:r>
    </w:p>
    <w:p w14:paraId="670F5ABF" w14:textId="77777777" w:rsidR="00D35489" w:rsidRDefault="0006190C">
      <w:pPr>
        <w:spacing w:after="0" w:line="600" w:lineRule="auto"/>
        <w:ind w:firstLine="720"/>
        <w:jc w:val="both"/>
        <w:rPr>
          <w:rFonts w:eastAsia="Times New Roman"/>
          <w:szCs w:val="24"/>
        </w:rPr>
      </w:pPr>
      <w:r>
        <w:rPr>
          <w:rFonts w:eastAsia="Times New Roman"/>
          <w:szCs w:val="24"/>
        </w:rPr>
        <w:t>Πρώτον, δεν ιδρύουμε καινούργια τουριστικά τμήματα. Επαναφέ</w:t>
      </w:r>
      <w:r>
        <w:rPr>
          <w:rFonts w:eastAsia="Times New Roman"/>
          <w:szCs w:val="24"/>
        </w:rPr>
        <w:t>ρουμε σε μια κανονικότητα τμήματα τα οποία καταργήθηκαν από το σχέδιο «ΑΘΗΝΑ» και ο τρόπος που έγινε η κατάργηση, είναι ότι μπήκαν κατεύθυνση σε ήδη υπάρχοντα τμήματα. Άρα υπάρχουν παραλογισμοί ότι σε ένα τμήμα υπάρχει ένα άλλο τμήμα για να μπορέσει ο κ. Α</w:t>
      </w:r>
      <w:r>
        <w:rPr>
          <w:rFonts w:eastAsia="Times New Roman"/>
          <w:szCs w:val="24"/>
        </w:rPr>
        <w:t xml:space="preserve">ρβανιτόπουλος να πει ότι εγώ έκλεισα τμήματα κ.λπ.. Δεν μπορεί να λέμε ότι ο τουρισμός είναι η βαριά βιομηχανία μας και μετά να λέμε μην τα </w:t>
      </w:r>
      <w:proofErr w:type="spellStart"/>
      <w:r>
        <w:rPr>
          <w:rFonts w:eastAsia="Times New Roman"/>
          <w:szCs w:val="24"/>
        </w:rPr>
        <w:t>κανονικοποιείς</w:t>
      </w:r>
      <w:proofErr w:type="spellEnd"/>
      <w:r>
        <w:rPr>
          <w:rFonts w:eastAsia="Times New Roman"/>
          <w:szCs w:val="24"/>
        </w:rPr>
        <w:t>, γιατί είναι παθολογία να είναι το ένα τμήμα μέσα στο άλλο. Άρα με ομόφωνες αποφάσεις των συγκλήτων ε</w:t>
      </w:r>
      <w:r>
        <w:rPr>
          <w:rFonts w:eastAsia="Times New Roman"/>
          <w:szCs w:val="24"/>
        </w:rPr>
        <w:t>παναφέρουμε αυτά.</w:t>
      </w:r>
    </w:p>
    <w:p w14:paraId="670F5AC0" w14:textId="77777777" w:rsidR="00D35489" w:rsidRDefault="0006190C">
      <w:pPr>
        <w:spacing w:after="0" w:line="600" w:lineRule="auto"/>
        <w:ind w:firstLine="720"/>
        <w:jc w:val="both"/>
        <w:rPr>
          <w:rFonts w:eastAsia="Times New Roman"/>
          <w:szCs w:val="24"/>
        </w:rPr>
      </w:pPr>
      <w:r>
        <w:rPr>
          <w:rFonts w:eastAsia="Times New Roman"/>
          <w:szCs w:val="24"/>
        </w:rPr>
        <w:t xml:space="preserve">Δεύτερον, το ότι είναι ο τουρισμός η βαριά βιομηχανία δεν σημαίνει ότι θα κάνουμε άπειρα τμήματα παντού, για να ξέρουμε τι λέμε, διότι μην το πάμε στο άλλο άκρο. Εδώ δεν υπήρχε τίποτα. Πάμε, λοιπόν, να το ιδρύσουμε με αυτόν τον τρόπο που </w:t>
      </w:r>
      <w:r>
        <w:rPr>
          <w:rFonts w:eastAsia="Times New Roman"/>
          <w:szCs w:val="24"/>
        </w:rPr>
        <w:t>σας είπα και βεβαίως οι ανώτερες σχολές που είναι και στην Ρόδο και στην Κέρκυρα και αλλού να μπορέσουν να λειτουργήσουν μαζί με το Υπουργείο Τουρισμού, διότι αυτές δεν ανήκουν στο Υπουργείο Παιδείας.</w:t>
      </w:r>
    </w:p>
    <w:p w14:paraId="670F5AC1" w14:textId="77777777" w:rsidR="00D35489" w:rsidRDefault="0006190C">
      <w:pPr>
        <w:spacing w:after="0" w:line="600" w:lineRule="auto"/>
        <w:ind w:firstLine="720"/>
        <w:jc w:val="both"/>
        <w:rPr>
          <w:rFonts w:eastAsia="Times New Roman"/>
          <w:szCs w:val="24"/>
        </w:rPr>
      </w:pPr>
      <w:r>
        <w:rPr>
          <w:rFonts w:eastAsia="Times New Roman"/>
          <w:szCs w:val="24"/>
        </w:rPr>
        <w:t>Εδώ, λοιπόν, υπάρχει ένα θέμα, το οποίο πρέπει να δούμε</w:t>
      </w:r>
      <w:r>
        <w:rPr>
          <w:rFonts w:eastAsia="Times New Roman"/>
          <w:szCs w:val="24"/>
        </w:rPr>
        <w:t xml:space="preserve"> σε ένα μακροπρόθεσμο προγραμματισμό. Το λέω αυτό γιατί στο Ρέθυμνο δεν μπορούμε να ιδρύσουμε εμείς ένα τμήμα. Η τελευταία απόφαση που έχει παρθεί για την ίδρυση αυτού του τμήματος, είναι του 2007 από τη Σύγκλητο του Ιδρύματος και αυτό είναι ένα τμήμα από </w:t>
      </w:r>
      <w:r>
        <w:rPr>
          <w:rFonts w:eastAsia="Times New Roman"/>
          <w:szCs w:val="24"/>
        </w:rPr>
        <w:t>την αρχή, ενώ τα άλλα τμήματα είναι αυτά που σας είπα.</w:t>
      </w:r>
    </w:p>
    <w:p w14:paraId="670F5AC2" w14:textId="77777777" w:rsidR="00D35489" w:rsidRDefault="0006190C">
      <w:pPr>
        <w:spacing w:after="0" w:line="600" w:lineRule="auto"/>
        <w:ind w:firstLine="720"/>
        <w:jc w:val="both"/>
        <w:rPr>
          <w:rFonts w:eastAsia="Times New Roman"/>
          <w:szCs w:val="24"/>
        </w:rPr>
      </w:pPr>
      <w:r>
        <w:rPr>
          <w:rFonts w:eastAsia="Times New Roman"/>
          <w:szCs w:val="24"/>
        </w:rPr>
        <w:t>Όταν άκουγα την κ. Κεφαλογιάννη είχα την αίσθηση ότι μάλλον φταίει ο ΣΥΡΙΖΑ που έκλεισαν όλα αυτά τα τμήματα. Δεν κατάλαβα τι ακριβώς γίνεται εδώ μέσα. Σας το εξήγησα, λοιπόν και συμφωνώ. Κάποιος συνάδ</w:t>
      </w:r>
      <w:r>
        <w:rPr>
          <w:rFonts w:eastAsia="Times New Roman"/>
          <w:szCs w:val="24"/>
        </w:rPr>
        <w:t xml:space="preserve">ελφος -με </w:t>
      </w:r>
      <w:proofErr w:type="spellStart"/>
      <w:r>
        <w:rPr>
          <w:rFonts w:eastAsia="Times New Roman"/>
          <w:szCs w:val="24"/>
        </w:rPr>
        <w:t>συγχωρείτε</w:t>
      </w:r>
      <w:proofErr w:type="spellEnd"/>
      <w:r>
        <w:rPr>
          <w:rFonts w:eastAsia="Times New Roman"/>
          <w:szCs w:val="24"/>
        </w:rPr>
        <w:t xml:space="preserve">, δεν θυμάμαι ποιος ήταν- είπε να συζητήσουμε στην Επιτροπή Μορφωτικών Υποθέσεων το θέμα της τουριστικής εκπαίδευσης. Όντως είναι ένα πάρα πολύ σοβαρό ζήτημα, διότι η τουριστική εκπαίδευση δεν είναι απλώς το </w:t>
      </w:r>
      <w:r>
        <w:rPr>
          <w:rFonts w:eastAsia="Times New Roman"/>
          <w:szCs w:val="24"/>
          <w:lang w:val="en-US"/>
        </w:rPr>
        <w:t>management</w:t>
      </w:r>
      <w:r w:rsidRPr="002B0072">
        <w:rPr>
          <w:rFonts w:eastAsia="Times New Roman"/>
          <w:szCs w:val="24"/>
        </w:rPr>
        <w:t xml:space="preserve"> </w:t>
      </w:r>
      <w:r>
        <w:rPr>
          <w:rFonts w:eastAsia="Times New Roman"/>
          <w:szCs w:val="24"/>
        </w:rPr>
        <w:t>ενός ξενοδοχείου,</w:t>
      </w:r>
      <w:r>
        <w:rPr>
          <w:rFonts w:eastAsia="Times New Roman"/>
          <w:szCs w:val="24"/>
        </w:rPr>
        <w:t xml:space="preserve"> ελπίζω να το καταλαβαίνουμε αυτό. Όταν λέμε βαριά βιομηχανία, λοιπόν, είναι σε πάρα πολλά επίπεδα. Τα είπα το πρωί, δεν θέλω να τα επαναλάβω και εδώ.</w:t>
      </w:r>
    </w:p>
    <w:p w14:paraId="670F5AC3" w14:textId="77777777" w:rsidR="00D35489" w:rsidRDefault="0006190C">
      <w:pPr>
        <w:spacing w:after="0" w:line="600" w:lineRule="auto"/>
        <w:ind w:firstLine="720"/>
        <w:jc w:val="both"/>
        <w:rPr>
          <w:rFonts w:eastAsia="Times New Roman"/>
          <w:szCs w:val="24"/>
        </w:rPr>
      </w:pPr>
      <w:r>
        <w:rPr>
          <w:rFonts w:eastAsia="Times New Roman"/>
          <w:b/>
          <w:szCs w:val="24"/>
        </w:rPr>
        <w:t xml:space="preserve">ΜΑΡΙΑ </w:t>
      </w:r>
      <w:r w:rsidRPr="00BB2A46">
        <w:rPr>
          <w:rFonts w:eastAsia="Times New Roman"/>
          <w:b/>
          <w:szCs w:val="24"/>
        </w:rPr>
        <w:t>ΑΝΤΩΝΙΟΥ</w:t>
      </w:r>
      <w:r w:rsidRPr="0025633B">
        <w:rPr>
          <w:rFonts w:eastAsia="Times New Roman"/>
          <w:b/>
          <w:szCs w:val="24"/>
        </w:rPr>
        <w:t>:</w:t>
      </w:r>
      <w:r>
        <w:rPr>
          <w:rFonts w:eastAsia="Times New Roman"/>
          <w:szCs w:val="24"/>
        </w:rPr>
        <w:t xml:space="preserve"> Δεν είναι μόνο η θάλασσα.</w:t>
      </w:r>
    </w:p>
    <w:p w14:paraId="670F5AC4" w14:textId="77777777" w:rsidR="00D35489" w:rsidRDefault="0006190C">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sidRPr="002B0072">
        <w:rPr>
          <w:rFonts w:eastAsia="Times New Roman"/>
          <w:szCs w:val="24"/>
        </w:rPr>
        <w:t>Δεν είναι μόνο η θ</w:t>
      </w:r>
      <w:r>
        <w:rPr>
          <w:rFonts w:eastAsia="Times New Roman"/>
          <w:szCs w:val="24"/>
        </w:rPr>
        <w:t>άλασσα λέει η συνάδελφος από την Καστοριά. Βεβαίως. Συμφωνούμε απολύτως, για αυτό λέω ότι είναι ένα πολύ περίπλοκο εγχείρημα και πρέπει να το συζητήσουμε, όπως είπαμε.</w:t>
      </w:r>
    </w:p>
    <w:p w14:paraId="670F5AC5" w14:textId="77777777" w:rsidR="00D35489" w:rsidRDefault="0006190C">
      <w:pPr>
        <w:spacing w:after="0" w:line="600" w:lineRule="auto"/>
        <w:ind w:firstLine="720"/>
        <w:jc w:val="both"/>
        <w:rPr>
          <w:rFonts w:eastAsia="Times New Roman"/>
          <w:szCs w:val="24"/>
        </w:rPr>
      </w:pPr>
      <w:r>
        <w:rPr>
          <w:rFonts w:eastAsia="Times New Roman"/>
          <w:szCs w:val="24"/>
        </w:rPr>
        <w:t>Ο κ. Κρεμαστινός -τον εκτιμάω- είναι συνάδελφος στο Πανεπιστήμιο Αθηνών, από τα εξέχοντα μέλη της Ιατρικής Σχολής, αλλά νομίζω όμως ότι δεν έχει καταλάβει κάτι και στην Επιτροπή Μορφωτικών Υποθέσεων και τώρα λείπει. Προσπαθώ να επιχειρηματολογήσω ότι δεν ε</w:t>
      </w:r>
      <w:r>
        <w:rPr>
          <w:rFonts w:eastAsia="Times New Roman"/>
          <w:szCs w:val="24"/>
        </w:rPr>
        <w:t>πεκτείνουμε το όριο ηλικίας συνταξιοδότησης των καθηγητών πανεπιστημίου και δεν πρόκειται να το επεκτείνουμε.</w:t>
      </w:r>
    </w:p>
    <w:p w14:paraId="670F5AC6"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Αυτό που γίνεται είναι το εξής: Αν τυχόν η ημερομηνία γέννησης πέφτει μέσα μέσα στο ακαδημαϊκό έτος, ολοκληρώνει το ακαδημαϊκό έτος. Περί αυτού ο </w:t>
      </w:r>
      <w:r>
        <w:rPr>
          <w:rFonts w:eastAsia="Times New Roman" w:cs="Times New Roman"/>
          <w:szCs w:val="24"/>
        </w:rPr>
        <w:t xml:space="preserve">λόγος. Διότι ο προγραμματισμός του ακαδημαϊκού έτους γίνεται ενιαίος και γίνεται πολύ πριν την αρχή του ακαδημαϊκού έτους. Αυτό λέμε. Υπήρχε για καιρό. Δεν καταλαβαίνω τώρα, πέραν τούτου, ποιο είναι το πρόβλημα. </w:t>
      </w:r>
    </w:p>
    <w:p w14:paraId="670F5AC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Εκείνο, όμως, που θα ήθελα πάρα πολύ</w:t>
      </w:r>
      <w:r w:rsidRPr="005C7923">
        <w:rPr>
          <w:rFonts w:eastAsia="Times New Roman" w:cs="Times New Roman"/>
          <w:szCs w:val="24"/>
        </w:rPr>
        <w:t>,</w:t>
      </w:r>
      <w:r>
        <w:rPr>
          <w:rFonts w:eastAsia="Times New Roman" w:cs="Times New Roman"/>
          <w:szCs w:val="24"/>
        </w:rPr>
        <w:t xml:space="preserve"> με όλ</w:t>
      </w:r>
      <w:r>
        <w:rPr>
          <w:rFonts w:eastAsia="Times New Roman" w:cs="Times New Roman"/>
          <w:szCs w:val="24"/>
        </w:rPr>
        <w:t xml:space="preserve">ον τον σεβασμό και στον κ. </w:t>
      </w:r>
      <w:proofErr w:type="spellStart"/>
      <w:r>
        <w:rPr>
          <w:rFonts w:eastAsia="Times New Roman" w:cs="Times New Roman"/>
          <w:szCs w:val="24"/>
        </w:rPr>
        <w:t>Κρεμαστινό</w:t>
      </w:r>
      <w:proofErr w:type="spellEnd"/>
      <w:r>
        <w:rPr>
          <w:rFonts w:eastAsia="Times New Roman" w:cs="Times New Roman"/>
          <w:szCs w:val="24"/>
        </w:rPr>
        <w:t xml:space="preserve"> και σε πολλούς άλλους συναδέλφους που, είτε τα είπαν είτε τα έχουν πει άλλες φορές, είναι να μην μπαίνουμε σε αυτή τη λογική ότι όλα όσα γίνονται στο εξωτερικό είναι εξαιρετικά και όλα όσα γίνονται στην Ελλάδα είναι γι</w:t>
      </w:r>
      <w:r>
        <w:rPr>
          <w:rFonts w:eastAsia="Times New Roman" w:cs="Times New Roman"/>
          <w:szCs w:val="24"/>
        </w:rPr>
        <w:t>α κλάματα. Έλεος με αυτή τη μιζέρια! Ας τα δούμε τα πράγματα, όπως πραγματικά είναι. Και στο εξωτερικό υπάρχουν πολλά καλά πράγματα που γίνονται και πολύ προβληματικά, όπως και στον τόπο μας. Ούτε και όλοι οι Έλληνες που είναι στο εξωτερικό είναι οι σωτήρε</w:t>
      </w:r>
      <w:r>
        <w:rPr>
          <w:rFonts w:eastAsia="Times New Roman" w:cs="Times New Roman"/>
          <w:szCs w:val="24"/>
        </w:rPr>
        <w:t xml:space="preserve">ς της Ελλάδας ούτε και όλοι αυτοί που είναι εδώ είναι απατεώνες και για διώξιμο. Όταν, λοιπόν, συζητιούνται αυτά τα θέματα και συζητιούνται με αυτόν τον τρόπο, δεν νομίζω να βοηθάει. </w:t>
      </w:r>
    </w:p>
    <w:p w14:paraId="670F5AC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Τώρα, κοιτάξτε, για το ΕΣΥΠ, το Εθνικό Συμβούλιο Παιδείας, υπάρχει κανέν</w:t>
      </w:r>
      <w:r>
        <w:rPr>
          <w:rFonts w:eastAsia="Times New Roman" w:cs="Times New Roman"/>
          <w:szCs w:val="24"/>
        </w:rPr>
        <w:t>ας εδώ ο οποίος θέλει την επαναφορά του ΕΣΥΠ; Να το θέσει και να το συζητήσουμε ως τέτοιο. Διότι το ΕΣΥΠ είναι ένα παρωχημένο όργανο και όσοι λένε γιατί δεν το συνεχίζουμε, δεν μας έχουν εξηγήσει γιατί τα τελευταία δέκα χρόνια είναι ανενεργό. Για ποιον λόγ</w:t>
      </w:r>
      <w:r>
        <w:rPr>
          <w:rFonts w:eastAsia="Times New Roman" w:cs="Times New Roman"/>
          <w:szCs w:val="24"/>
        </w:rPr>
        <w:t>ο;</w:t>
      </w:r>
    </w:p>
    <w:p w14:paraId="670F5AC9" w14:textId="77777777" w:rsidR="00D35489" w:rsidRDefault="0006190C">
      <w:pPr>
        <w:spacing w:after="0" w:line="600" w:lineRule="auto"/>
        <w:ind w:firstLine="720"/>
        <w:jc w:val="both"/>
        <w:rPr>
          <w:rFonts w:eastAsia="Times New Roman" w:cs="Times New Roman"/>
          <w:szCs w:val="24"/>
        </w:rPr>
      </w:pPr>
      <w:r w:rsidRPr="009E4787">
        <w:rPr>
          <w:rFonts w:eastAsia="Times New Roman" w:cs="Times New Roman"/>
          <w:b/>
          <w:szCs w:val="24"/>
        </w:rPr>
        <w:t>ΝΙΚΗ ΚΕΡΑΜΕΩΣ:</w:t>
      </w:r>
      <w:r>
        <w:rPr>
          <w:rFonts w:eastAsia="Times New Roman" w:cs="Times New Roman"/>
          <w:szCs w:val="24"/>
        </w:rPr>
        <w:t xml:space="preserve"> Δεν είναι οι συνεδριάσεις μέχρι τον Ιανουάριο του 2015; </w:t>
      </w:r>
    </w:p>
    <w:p w14:paraId="670F5ACA" w14:textId="77777777" w:rsidR="00D35489" w:rsidRDefault="0006190C">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Γραφικές και άνευ ουσίας. </w:t>
      </w:r>
    </w:p>
    <w:p w14:paraId="670F5ACB" w14:textId="77777777" w:rsidR="00D35489" w:rsidRDefault="0006190C">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οι συνεδριάσεις μέχρι τον Ιανουάριο του ’15…</w:t>
      </w:r>
    </w:p>
    <w:p w14:paraId="670F5ACC" w14:textId="77777777" w:rsidR="00D35489" w:rsidRDefault="0006190C">
      <w:pPr>
        <w:spacing w:after="0" w:line="600" w:lineRule="auto"/>
        <w:ind w:firstLine="720"/>
        <w:jc w:val="both"/>
        <w:rPr>
          <w:rFonts w:eastAsia="Times New Roman" w:cs="Times New Roman"/>
          <w:szCs w:val="24"/>
        </w:rPr>
      </w:pPr>
      <w:r w:rsidRPr="009E4787">
        <w:rPr>
          <w:rFonts w:eastAsia="Times New Roman" w:cs="Times New Roman"/>
          <w:b/>
          <w:szCs w:val="24"/>
        </w:rPr>
        <w:t>ΝΙΚΗ ΚΕΡ</w:t>
      </w:r>
      <w:r w:rsidRPr="009E4787">
        <w:rPr>
          <w:rFonts w:eastAsia="Times New Roman" w:cs="Times New Roman"/>
          <w:b/>
          <w:szCs w:val="24"/>
        </w:rPr>
        <w:t>ΑΜΕΩΣ:</w:t>
      </w:r>
      <w:r>
        <w:rPr>
          <w:rFonts w:eastAsia="Times New Roman" w:cs="Times New Roman"/>
          <w:szCs w:val="24"/>
        </w:rPr>
        <w:t xml:space="preserve"> Μέχρι που ο κ. Μπαλτάς ζήτησε παραιτήσεις. </w:t>
      </w:r>
    </w:p>
    <w:p w14:paraId="670F5ACD" w14:textId="77777777" w:rsidR="00D35489" w:rsidRDefault="0006190C">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Κάνετε λάθος. Όχι!</w:t>
      </w:r>
    </w:p>
    <w:p w14:paraId="670F5ACE" w14:textId="77777777" w:rsidR="00D35489" w:rsidRDefault="0006190C">
      <w:pPr>
        <w:spacing w:after="0" w:line="600" w:lineRule="auto"/>
        <w:ind w:firstLine="720"/>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 xml:space="preserve">Καθυστερείτε τη διαδικασία έτσι. </w:t>
      </w:r>
    </w:p>
    <w:p w14:paraId="670F5ACF" w14:textId="77777777" w:rsidR="00D35489" w:rsidRDefault="0006190C">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w:t>
      </w:r>
      <w:r w:rsidRPr="00E96516">
        <w:rPr>
          <w:rFonts w:eastAsia="Times New Roman" w:cs="Times New Roman"/>
          <w:b/>
          <w:szCs w:val="24"/>
        </w:rPr>
        <w:t>ίας, Έρευνας και Θρησκευμάτων):</w:t>
      </w:r>
      <w:r>
        <w:rPr>
          <w:rFonts w:eastAsia="Times New Roman" w:cs="Times New Roman"/>
          <w:szCs w:val="24"/>
        </w:rPr>
        <w:t xml:space="preserve"> Να σας πω, κυρία </w:t>
      </w:r>
      <w:proofErr w:type="spellStart"/>
      <w:r>
        <w:rPr>
          <w:rFonts w:eastAsia="Times New Roman" w:cs="Times New Roman"/>
          <w:szCs w:val="24"/>
        </w:rPr>
        <w:t>Κεραμέως</w:t>
      </w:r>
      <w:proofErr w:type="spellEnd"/>
      <w:r>
        <w:rPr>
          <w:rFonts w:eastAsia="Times New Roman" w:cs="Times New Roman"/>
          <w:szCs w:val="24"/>
        </w:rPr>
        <w:t>, υπάρχει συνεδρίαση και συνεδρίαση, που λέμε. Το να βρεθούμε όλοι μαζί, να κοιταζόμαστε και να πούμε ότι συνεδριάσαμε, δεν είναι συνεδρίαση.</w:t>
      </w:r>
    </w:p>
    <w:p w14:paraId="670F5AD0" w14:textId="77777777" w:rsidR="00D35489" w:rsidRDefault="0006190C">
      <w:pPr>
        <w:spacing w:after="0" w:line="600" w:lineRule="auto"/>
        <w:ind w:firstLine="720"/>
        <w:jc w:val="both"/>
        <w:rPr>
          <w:rFonts w:eastAsia="Times New Roman" w:cs="Times New Roman"/>
          <w:szCs w:val="24"/>
        </w:rPr>
      </w:pPr>
      <w:r w:rsidRPr="009E4787">
        <w:rPr>
          <w:rFonts w:eastAsia="Times New Roman" w:cs="Times New Roman"/>
          <w:b/>
          <w:szCs w:val="24"/>
        </w:rPr>
        <w:t>ΝΙΚΗ ΚΕΡΑΜΕΩΣ:</w:t>
      </w:r>
      <w:r>
        <w:rPr>
          <w:rFonts w:eastAsia="Times New Roman" w:cs="Times New Roman"/>
          <w:szCs w:val="24"/>
        </w:rPr>
        <w:t xml:space="preserve"> Όρισε ο </w:t>
      </w:r>
      <w:r w:rsidRPr="00C0242A">
        <w:rPr>
          <w:rFonts w:eastAsia="Times New Roman" w:cs="Times New Roman"/>
          <w:szCs w:val="24"/>
        </w:rPr>
        <w:t>ΣΥΡΙΖΑ</w:t>
      </w:r>
      <w:r>
        <w:rPr>
          <w:rFonts w:eastAsia="Times New Roman" w:cs="Times New Roman"/>
          <w:szCs w:val="24"/>
        </w:rPr>
        <w:t xml:space="preserve"> εκπροσώπους στο ΕΣΥΠ, όπως έπρεπε;</w:t>
      </w:r>
    </w:p>
    <w:p w14:paraId="670F5AD1" w14:textId="77777777" w:rsidR="00D35489" w:rsidRDefault="0006190C">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Θέλετε να συζητήσετε το θέμα του ΕΣΥΠ; Εγώ σας προτείνω να το βάλετε ως θέμα. Εκείνο, όμως, που θεωρώ απαράδεκτο είναι να λέτε ότι πάμε να φτιάξουμε έ</w:t>
      </w:r>
      <w:r>
        <w:rPr>
          <w:rFonts w:eastAsia="Times New Roman" w:cs="Times New Roman"/>
          <w:szCs w:val="24"/>
        </w:rPr>
        <w:t>να όργανο, στο οποίο υπάρχουν κυβερνητικά ή κομματικά μέλη που δεν το κατάλαβα. Θέλετε να σας πω ποιοι συμμετέχουν;</w:t>
      </w:r>
    </w:p>
    <w:p w14:paraId="670F5AD2"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Συμμετέχουν, λοιπόν, σε αυτό το όργανο που συγκροτούμε, το Εθνικό Συμβούλιο Εκπαίδευσης και Ανάπτυξης Ανθρωπίνου Δυναμικού οι εξής: Ο Πρόεδρ</w:t>
      </w:r>
      <w:r>
        <w:rPr>
          <w:rFonts w:eastAsia="Times New Roman" w:cs="Times New Roman"/>
          <w:szCs w:val="24"/>
        </w:rPr>
        <w:t>ος, ο Γενικός Γραμματέας του Υπουργείου Παιδείας,</w:t>
      </w:r>
      <w:r w:rsidRPr="00E43F7C">
        <w:rPr>
          <w:rFonts w:eastAsia="Times New Roman" w:cs="Times New Roman"/>
          <w:szCs w:val="24"/>
        </w:rPr>
        <w:t xml:space="preserve"> </w:t>
      </w:r>
      <w:r>
        <w:rPr>
          <w:rFonts w:eastAsia="Times New Roman" w:cs="Times New Roman"/>
          <w:szCs w:val="24"/>
        </w:rPr>
        <w:t xml:space="preserve">ο Πρόεδρος του Ινστιτούτου Εκπαιδευτικής Πολιτικής, ο Πρόεδρος Κρατικών Υποτροφιών, ο </w:t>
      </w:r>
      <w:proofErr w:type="spellStart"/>
      <w:r>
        <w:rPr>
          <w:rFonts w:eastAsia="Times New Roman" w:cs="Times New Roman"/>
          <w:szCs w:val="24"/>
        </w:rPr>
        <w:t>Προεδρεύων</w:t>
      </w:r>
      <w:proofErr w:type="spellEnd"/>
      <w:r>
        <w:rPr>
          <w:rFonts w:eastAsia="Times New Roman" w:cs="Times New Roman"/>
          <w:szCs w:val="24"/>
        </w:rPr>
        <w:t xml:space="preserve"> στη Σύνοδο Πρυτάνεων, ο </w:t>
      </w:r>
      <w:proofErr w:type="spellStart"/>
      <w:r>
        <w:rPr>
          <w:rFonts w:eastAsia="Times New Roman" w:cs="Times New Roman"/>
          <w:szCs w:val="24"/>
        </w:rPr>
        <w:t>Προεδρεύων</w:t>
      </w:r>
      <w:proofErr w:type="spellEnd"/>
      <w:r>
        <w:rPr>
          <w:rFonts w:eastAsia="Times New Roman" w:cs="Times New Roman"/>
          <w:szCs w:val="24"/>
        </w:rPr>
        <w:t xml:space="preserve"> στη Σύνοδο Προέδρων των ΤΕΙ, ένας εκπρόσωπος από την ΟΛΜΕ, ένας από τη ΔΟΕ</w:t>
      </w:r>
      <w:r>
        <w:rPr>
          <w:rFonts w:eastAsia="Times New Roman" w:cs="Times New Roman"/>
          <w:szCs w:val="24"/>
        </w:rPr>
        <w:t>, ένας από την ΟΙΕΛΕ, ένας εκπρόσωπος του Υπουργείου Οικονομικών, ένας εκπρόσωπος του Υπουργείου Εργασίας…</w:t>
      </w:r>
    </w:p>
    <w:p w14:paraId="670F5AD3" w14:textId="77777777" w:rsidR="00D35489" w:rsidRDefault="0006190C">
      <w:pPr>
        <w:spacing w:after="0" w:line="600" w:lineRule="auto"/>
        <w:ind w:firstLine="720"/>
        <w:jc w:val="both"/>
        <w:rPr>
          <w:rFonts w:eastAsia="Times New Roman" w:cs="Times New Roman"/>
          <w:szCs w:val="24"/>
        </w:rPr>
      </w:pPr>
      <w:r w:rsidRPr="009E4787">
        <w:rPr>
          <w:rFonts w:eastAsia="Times New Roman" w:cs="Times New Roman"/>
          <w:b/>
          <w:szCs w:val="24"/>
        </w:rPr>
        <w:t>ΝΙΚΗ ΚΕΡΑΜΕΩΣ:</w:t>
      </w:r>
      <w:r>
        <w:rPr>
          <w:rFonts w:eastAsia="Times New Roman" w:cs="Times New Roman"/>
          <w:b/>
          <w:szCs w:val="24"/>
        </w:rPr>
        <w:t xml:space="preserve"> </w:t>
      </w:r>
      <w:r>
        <w:rPr>
          <w:rFonts w:eastAsia="Times New Roman" w:cs="Times New Roman"/>
          <w:szCs w:val="24"/>
        </w:rPr>
        <w:t>Πέντε…</w:t>
      </w:r>
    </w:p>
    <w:p w14:paraId="670F5AD4" w14:textId="77777777" w:rsidR="00D35489" w:rsidRDefault="0006190C">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Συνεχίζω: Ένας εκπρόσωπος της Γενικής Συνομοσπονδίας Εργα</w:t>
      </w:r>
      <w:r>
        <w:rPr>
          <w:rFonts w:eastAsia="Times New Roman" w:cs="Times New Roman"/>
          <w:szCs w:val="24"/>
        </w:rPr>
        <w:t>τών Ελλάδας, της Ένωσης Περιφερειών Ελλάδος, του Συνδέσμου Επιχειρήσεων και Βιομηχανιών (ΣΕΒ), της Κεντρικής Ένωσης Επιμελητηρίων Ελλάδας, της Εθνικής Συνομοσπονδίας Ελληνικού Εμπορίου, του Εθνικού Ινστιτούτου Εργασίας κ.λπ..</w:t>
      </w:r>
    </w:p>
    <w:p w14:paraId="670F5AD5" w14:textId="77777777" w:rsidR="00D35489" w:rsidRDefault="0006190C">
      <w:pPr>
        <w:spacing w:after="0" w:line="600" w:lineRule="auto"/>
        <w:ind w:firstLine="720"/>
        <w:jc w:val="both"/>
        <w:rPr>
          <w:rFonts w:eastAsia="Times New Roman" w:cs="Times New Roman"/>
          <w:szCs w:val="24"/>
        </w:rPr>
      </w:pPr>
      <w:r w:rsidRPr="009E4787">
        <w:rPr>
          <w:rFonts w:eastAsia="Times New Roman" w:cs="Times New Roman"/>
          <w:b/>
          <w:szCs w:val="24"/>
        </w:rPr>
        <w:t>ΝΙΚΗ ΚΕΡΑΜΕΩΣ:</w:t>
      </w:r>
      <w:r>
        <w:rPr>
          <w:rFonts w:eastAsia="Times New Roman" w:cs="Times New Roman"/>
          <w:szCs w:val="24"/>
        </w:rPr>
        <w:t xml:space="preserve"> Δύο εμπειρογνώμ</w:t>
      </w:r>
      <w:r>
        <w:rPr>
          <w:rFonts w:eastAsia="Times New Roman" w:cs="Times New Roman"/>
          <w:szCs w:val="24"/>
        </w:rPr>
        <w:t xml:space="preserve">ονες του Υπουργού -συνεχίστε, κύριε Υπουργέ- σχεδόν δέκα άτομα. </w:t>
      </w:r>
    </w:p>
    <w:p w14:paraId="670F5AD6" w14:textId="77777777" w:rsidR="00D35489" w:rsidRDefault="0006190C">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Θέλετε να μου πείτε ποιοι από αυτούς δεν πρέπει να υπάρχουν; Να μην υπάρχει κάποιος από το Εργασίας, κάποιος από το Υπουρ</w:t>
      </w:r>
      <w:r>
        <w:rPr>
          <w:rFonts w:eastAsia="Times New Roman" w:cs="Times New Roman"/>
          <w:szCs w:val="24"/>
        </w:rPr>
        <w:t xml:space="preserve">γείο Οικονομικών όταν θέλουμε να δούμε πώς η εκπαίδευση συνδυάζεται με την αγορά εργασίας; Πείτε μου ένα άτομο που είναι περιττό εδώ. </w:t>
      </w:r>
    </w:p>
    <w:p w14:paraId="670F5AD7"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 xml:space="preserve">Επόμενο θέμα. Στο </w:t>
      </w:r>
      <w:proofErr w:type="spellStart"/>
      <w:r>
        <w:rPr>
          <w:rFonts w:eastAsia="Times New Roman" w:cs="Times New Roman"/>
          <w:szCs w:val="24"/>
        </w:rPr>
        <w:t>Ιατροβιολογικό</w:t>
      </w:r>
      <w:proofErr w:type="spellEnd"/>
      <w:r>
        <w:rPr>
          <w:rFonts w:eastAsia="Times New Roman" w:cs="Times New Roman"/>
          <w:szCs w:val="24"/>
        </w:rPr>
        <w:t xml:space="preserve"> Κέντρο της Ακαδημίας Αθηνών, ένα εξαιρετικό ερευνητικό κέντρο, πρέπει να υπάρξει μια </w:t>
      </w:r>
      <w:proofErr w:type="spellStart"/>
      <w:r>
        <w:rPr>
          <w:rFonts w:eastAsia="Times New Roman" w:cs="Times New Roman"/>
          <w:szCs w:val="24"/>
        </w:rPr>
        <w:t>ορθ</w:t>
      </w:r>
      <w:r>
        <w:rPr>
          <w:rFonts w:eastAsia="Times New Roman" w:cs="Times New Roman"/>
          <w:szCs w:val="24"/>
        </w:rPr>
        <w:t>ολογικοποίηση</w:t>
      </w:r>
      <w:proofErr w:type="spellEnd"/>
      <w:r>
        <w:rPr>
          <w:rFonts w:eastAsia="Times New Roman" w:cs="Times New Roman"/>
          <w:szCs w:val="24"/>
        </w:rPr>
        <w:t xml:space="preserve"> ως προς την αντιμετώπιση των πάγιων δαπανών του. Όπως ξέρετε, δεν είναι μαζί με όλα τα ερευνητικά κέντρα, είναι ξεχωριστό και αυτό το πράγμα πρέπει να αντιμετωπιστεί άμεσα. </w:t>
      </w:r>
    </w:p>
    <w:p w14:paraId="670F5AD8"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Ως προς το Ανοικτό Πανεπιστήμιο, να τονίσω, γιατί έγινε μια παρεξήγη</w:t>
      </w:r>
      <w:r>
        <w:rPr>
          <w:rFonts w:eastAsia="Times New Roman" w:cs="Times New Roman"/>
          <w:szCs w:val="24"/>
        </w:rPr>
        <w:t>ση, ότι είναι ένα ανώτατο εκπαιδευτικό ίδρυμα. Απλώς πρέπει να δούμε τα τελευταία είκοσι χρόνια, από την εμπειρία λειτουργίας του, τι αλλαγές πρέπει να υπάρχουν και είναι θετικό να το δούμε αυτό. Κατά τα άλλα όμως, πρέπει αυτές οι αλλαγές να ενσωματωθούν σ</w:t>
      </w:r>
      <w:r>
        <w:rPr>
          <w:rFonts w:eastAsia="Times New Roman" w:cs="Times New Roman"/>
          <w:szCs w:val="24"/>
        </w:rPr>
        <w:t xml:space="preserve">τη λειτουργία του Πανεπιστημίου, χωρίς προφανώς να διαταραχθεί ο χαρακτήρας του ως ΑΕΙ. </w:t>
      </w:r>
    </w:p>
    <w:p w14:paraId="670F5AD9" w14:textId="77777777" w:rsidR="00D35489" w:rsidRDefault="0006190C">
      <w:pPr>
        <w:spacing w:after="0" w:line="600" w:lineRule="auto"/>
        <w:ind w:firstLine="720"/>
        <w:jc w:val="both"/>
        <w:rPr>
          <w:rFonts w:eastAsia="Times New Roman" w:cs="Times New Roman"/>
          <w:szCs w:val="24"/>
        </w:rPr>
      </w:pPr>
      <w:r>
        <w:rPr>
          <w:rFonts w:eastAsia="Times New Roman" w:cs="Times New Roman"/>
          <w:szCs w:val="24"/>
        </w:rPr>
        <w:t>Τώρα, ως προς αυτό που έθιξε η κ. Αντωνίου, υπάρχει, ξέρετε, ένα κτήριο στην Καστοριά που κόστισε στο ελληνικό δημόσιο πολλά λεφτά και το οποίο είναι κλειδωμένο, γιατί</w:t>
      </w:r>
      <w:r>
        <w:rPr>
          <w:rFonts w:eastAsia="Times New Roman" w:cs="Times New Roman"/>
          <w:szCs w:val="24"/>
        </w:rPr>
        <w:t xml:space="preserve"> ήταν να γίνει ένα τμήμα αρχιτεκτονικής, το οποίο ουδέποτε έγινε. Και υπάρχουν και τέτοιες εγκαταστάσεις σε πολλά άλλα μέρη. </w:t>
      </w:r>
    </w:p>
    <w:p w14:paraId="670F5ADA" w14:textId="77777777" w:rsidR="00D35489" w:rsidRDefault="0006190C">
      <w:pPr>
        <w:spacing w:after="0" w:line="600" w:lineRule="auto"/>
        <w:ind w:firstLine="720"/>
        <w:jc w:val="both"/>
        <w:rPr>
          <w:rFonts w:eastAsia="Times New Roman" w:cs="Times New Roman"/>
          <w:color w:val="000000" w:themeColor="text1"/>
          <w:szCs w:val="24"/>
        </w:rPr>
      </w:pPr>
      <w:r w:rsidRPr="00B033D2">
        <w:rPr>
          <w:rFonts w:eastAsia="Times New Roman" w:cs="Times New Roman"/>
          <w:b/>
          <w:color w:val="000000" w:themeColor="text1"/>
          <w:szCs w:val="24"/>
        </w:rPr>
        <w:t xml:space="preserve">ΑΝΑΣΤΑΣΙΟΣ </w:t>
      </w:r>
      <w:r>
        <w:rPr>
          <w:rFonts w:eastAsia="Times New Roman" w:cs="Times New Roman"/>
          <w:b/>
          <w:color w:val="000000" w:themeColor="text1"/>
          <w:szCs w:val="24"/>
        </w:rPr>
        <w:t xml:space="preserve">(ΤΑΣΟΣ) </w:t>
      </w:r>
      <w:r w:rsidRPr="00B033D2">
        <w:rPr>
          <w:rFonts w:eastAsia="Times New Roman" w:cs="Times New Roman"/>
          <w:b/>
          <w:color w:val="000000" w:themeColor="text1"/>
          <w:szCs w:val="24"/>
        </w:rPr>
        <w:t>ΔΗΜΟΣΧΑΚΗΣ:</w:t>
      </w:r>
      <w:r w:rsidRPr="00B033D2">
        <w:rPr>
          <w:rFonts w:eastAsia="Times New Roman" w:cs="Times New Roman"/>
          <w:color w:val="000000" w:themeColor="text1"/>
          <w:szCs w:val="24"/>
        </w:rPr>
        <w:t xml:space="preserve"> Και στην Αλεξανδρούπολη. </w:t>
      </w:r>
    </w:p>
    <w:p w14:paraId="670F5ADB" w14:textId="77777777" w:rsidR="00D35489" w:rsidRDefault="0006190C">
      <w:pPr>
        <w:spacing w:after="0" w:line="600" w:lineRule="auto"/>
        <w:ind w:firstLine="720"/>
        <w:jc w:val="both"/>
        <w:rPr>
          <w:rFonts w:eastAsia="Times New Roman" w:cs="Times New Roman"/>
          <w:color w:val="000000" w:themeColor="text1"/>
          <w:szCs w:val="24"/>
        </w:rPr>
      </w:pPr>
      <w:r w:rsidRPr="00B033D2">
        <w:rPr>
          <w:rFonts w:eastAsia="Times New Roman" w:cs="Times New Roman"/>
          <w:b/>
          <w:color w:val="000000" w:themeColor="text1"/>
          <w:szCs w:val="24"/>
        </w:rPr>
        <w:t>ΚΩΝΣΤΑΝΤΙΝΟΣ ΓΑΒΡΟΓΛΟΥ (Υπουργός Παιδείας, Έρευνας και Θρησκευμάτων):</w:t>
      </w:r>
      <w:r w:rsidRPr="00B033D2">
        <w:rPr>
          <w:rFonts w:eastAsia="Times New Roman" w:cs="Times New Roman"/>
          <w:color w:val="000000" w:themeColor="text1"/>
          <w:szCs w:val="24"/>
        </w:rPr>
        <w:t xml:space="preserve"> Και</w:t>
      </w:r>
      <w:r w:rsidRPr="00B033D2">
        <w:rPr>
          <w:rFonts w:eastAsia="Times New Roman" w:cs="Times New Roman"/>
          <w:color w:val="000000" w:themeColor="text1"/>
          <w:szCs w:val="24"/>
        </w:rPr>
        <w:t xml:space="preserve"> στην Αλεξανδρούπολη υπάρχουν βεβαίως και σε πολλά ΤΕΙ κ.λπ..</w:t>
      </w:r>
    </w:p>
    <w:p w14:paraId="670F5ADC"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sidRPr="0023145A">
        <w:rPr>
          <w:rFonts w:eastAsia="Times New Roman" w:cs="Times New Roman"/>
          <w:szCs w:val="24"/>
        </w:rPr>
        <w:t>Εδώ, λοιπόν, θα είναι μία από τις εργασίες που θα πρέπει να κάνουν τα ακαδημαϊκά περιφερειακά συμβούλια. Τα ακαδημαϊκά περιφερειακά συμβούλια πρέπει να αξιοποιήσουν και τέτοιους χώρους μέσα σε έ</w:t>
      </w:r>
      <w:r w:rsidRPr="0023145A">
        <w:rPr>
          <w:rFonts w:eastAsia="Times New Roman" w:cs="Times New Roman"/>
          <w:szCs w:val="24"/>
        </w:rPr>
        <w:t xml:space="preserve">να αναπτυξιακό πλαίσιο. </w:t>
      </w:r>
    </w:p>
    <w:p w14:paraId="670F5ADD"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ειδικά στην Καστοριά, θα πρέπει να διερευνήσουμε τη δημιουργία κάποιου χώρου ερευνητικού και ακαδημαϊκού. Παραδείγματος χάρ</w:t>
      </w:r>
      <w:r>
        <w:rPr>
          <w:rFonts w:eastAsia="Times New Roman" w:cs="Times New Roman"/>
          <w:szCs w:val="24"/>
        </w:rPr>
        <w:t>ιν</w:t>
      </w:r>
      <w:r>
        <w:rPr>
          <w:rFonts w:eastAsia="Times New Roman" w:cs="Times New Roman"/>
          <w:szCs w:val="24"/>
        </w:rPr>
        <w:t xml:space="preserve"> από ό,τι γνωρίζω, μπορεί να πέφτω έξω, αλλά από ό,τι γνωρίζω, οι νέοι αγρότες δεν έχουν συστηματικά να πάνε κάπου να απευθυνθούν για ουσιαστικές συμβουλές. Τέτοιου είδους χώροι, οι οποίοι έχουν αυτή την ιδιομορφία να είναι και ακαδημαϊκοί και ερευνητικοί </w:t>
      </w:r>
      <w:r>
        <w:rPr>
          <w:rFonts w:eastAsia="Times New Roman" w:cs="Times New Roman"/>
          <w:szCs w:val="24"/>
        </w:rPr>
        <w:t>και δεν είναι ακριβώς ακαδημαϊκοί και ακριβώς ερευνητικοί, νομίζω ότι θα μπορούσαμε να σκεφτούμε, παραδείγματος χάρ</w:t>
      </w:r>
      <w:r>
        <w:rPr>
          <w:rFonts w:eastAsia="Times New Roman" w:cs="Times New Roman"/>
          <w:szCs w:val="24"/>
        </w:rPr>
        <w:t>ιν</w:t>
      </w:r>
      <w:r>
        <w:rPr>
          <w:rFonts w:eastAsia="Times New Roman" w:cs="Times New Roman"/>
          <w:szCs w:val="24"/>
        </w:rPr>
        <w:t xml:space="preserve"> …</w:t>
      </w:r>
    </w:p>
    <w:p w14:paraId="670F5ADE"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Τουρισμού μπορεί να γίνει.</w:t>
      </w:r>
    </w:p>
    <w:p w14:paraId="670F5ADF"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Τουρισμού, όμως, σε ένα</w:t>
      </w:r>
      <w:r>
        <w:rPr>
          <w:rFonts w:eastAsia="Times New Roman" w:cs="Times New Roman"/>
          <w:szCs w:val="24"/>
        </w:rPr>
        <w:t xml:space="preserve"> άλλο πλαίσιο. Σε ένα πλαίσιο συνολικό, όχι τοπικιστικό. </w:t>
      </w:r>
    </w:p>
    <w:p w14:paraId="670F5AE0"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Όσον αφορά τις επαναληπτικές, δεν υπάρχει περίπτωση να δεχθούμε να γίνει υπουργική απόφαση, που να λέει </w:t>
      </w:r>
      <w:r>
        <w:rPr>
          <w:rFonts w:eastAsia="Times New Roman" w:cs="Times New Roman"/>
          <w:szCs w:val="24"/>
        </w:rPr>
        <w:t>ότι ο</w:t>
      </w:r>
      <w:r>
        <w:rPr>
          <w:rFonts w:eastAsia="Times New Roman" w:cs="Times New Roman"/>
          <w:szCs w:val="24"/>
        </w:rPr>
        <w:t xml:space="preserve"> Υπουργός θα αποφασίζει για τις επαναληπτικές. Είναι ένα κοινωνικό πρόβλημα, που καλούμασ</w:t>
      </w:r>
      <w:r>
        <w:rPr>
          <w:rFonts w:eastAsia="Times New Roman" w:cs="Times New Roman"/>
          <w:szCs w:val="24"/>
        </w:rPr>
        <w:t xml:space="preserve">τε όλοι να πάρουμε κοινά την ευθύνη. Σας εξήγησα ποια είναι τα τεχνικά προβλήματα, ποια είναι τα ουσιαστικά προβλήματα, γιατί υπάρχουν και θέματα συνταγματικά, και με βάση αυτό να προχωρήσουμε, αν το θέλετε, αν όχι θα δούμε. </w:t>
      </w:r>
    </w:p>
    <w:p w14:paraId="670F5AE1"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Τα διδασκαλεία, κύριε </w:t>
      </w:r>
      <w:proofErr w:type="spellStart"/>
      <w:r>
        <w:rPr>
          <w:rFonts w:eastAsia="Times New Roman" w:cs="Times New Roman"/>
          <w:szCs w:val="24"/>
        </w:rPr>
        <w:t>Δημοσχάκ</w:t>
      </w:r>
      <w:r>
        <w:rPr>
          <w:rFonts w:eastAsia="Times New Roman" w:cs="Times New Roman"/>
          <w:szCs w:val="24"/>
        </w:rPr>
        <w:t>η</w:t>
      </w:r>
      <w:proofErr w:type="spellEnd"/>
      <w:r>
        <w:rPr>
          <w:rFonts w:eastAsia="Times New Roman" w:cs="Times New Roman"/>
          <w:szCs w:val="24"/>
        </w:rPr>
        <w:t xml:space="preserve">, όπως ξέρετε, δεν λειτουργούν από το 2011. Άρα μη λέμε να πάει σε ένα διδασκαλείο.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τα παιδιά είναι από την περιοχή γύρω από την Αλεξανδρούπολη, είναι καλό στην κουλτούρα των παιδιών να πηγαίνουν στη Θεσσαλονίκη.</w:t>
      </w:r>
    </w:p>
    <w:p w14:paraId="670F5AE2"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w:t>
      </w:r>
      <w:r>
        <w:rPr>
          <w:rFonts w:eastAsia="Times New Roman" w:cs="Times New Roman"/>
          <w:b/>
          <w:szCs w:val="24"/>
        </w:rPr>
        <w:t>ΗΜΟΣΧΑΚΗΣ:</w:t>
      </w:r>
      <w:r>
        <w:rPr>
          <w:rFonts w:eastAsia="Times New Roman" w:cs="Times New Roman"/>
          <w:szCs w:val="24"/>
        </w:rPr>
        <w:t xml:space="preserve"> Μα τι λέτε τώρα; Έχουν περίσσευμα χρημάτων αυτή την εποχή; </w:t>
      </w:r>
    </w:p>
    <w:p w14:paraId="670F5AE3"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Μα ξέρετε, ας βάλουμε πρώτα ποιο είναι το ακαδημαϊκά και παιδαγωγικά σωστό και με βάση αυτό να προσπαθήσουμε να του</w:t>
      </w:r>
      <w:r>
        <w:rPr>
          <w:rFonts w:eastAsia="Times New Roman" w:cs="Times New Roman"/>
          <w:szCs w:val="24"/>
        </w:rPr>
        <w:t xml:space="preserve">ς δώσουμε όλα τα εφόδια για να το κάνουν, όχι το αντίστροφο. </w:t>
      </w:r>
    </w:p>
    <w:p w14:paraId="670F5AE4"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Τη μελέτη την έχετε να την καταθέσουμε, να τη διαβάσουμε; </w:t>
      </w:r>
    </w:p>
    <w:p w14:paraId="670F5AE5"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Τη μελέτη θα την καταθέσουμε, αλλά</w:t>
      </w:r>
      <w:r>
        <w:rPr>
          <w:rFonts w:eastAsia="Times New Roman" w:cs="Times New Roman"/>
          <w:szCs w:val="24"/>
        </w:rPr>
        <w:t xml:space="preserve"> ξέρετε και εσείς ότι δεν είναι εκεί το θέμα.</w:t>
      </w:r>
    </w:p>
    <w:p w14:paraId="670F5AE6"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Μηταφίδης</w:t>
      </w:r>
      <w:proofErr w:type="spellEnd"/>
      <w:r>
        <w:rPr>
          <w:rFonts w:eastAsia="Times New Roman" w:cs="Times New Roman"/>
          <w:szCs w:val="24"/>
        </w:rPr>
        <w:t xml:space="preserve"> ανέφερε κάτι</w:t>
      </w:r>
      <w:r>
        <w:rPr>
          <w:rFonts w:eastAsia="Times New Roman" w:cs="Times New Roman"/>
          <w:szCs w:val="24"/>
        </w:rPr>
        <w:t>,</w:t>
      </w:r>
      <w:r>
        <w:rPr>
          <w:rFonts w:eastAsia="Times New Roman" w:cs="Times New Roman"/>
          <w:szCs w:val="24"/>
        </w:rPr>
        <w:t xml:space="preserve"> που νομίζω ότι πρέπει το σύνολο της Βουλής να πει πως θα λυθεί στην επόμενη νομοθεσία. Και αυτό είναι να αποδοθεί η ιθαγένεια στα παιδιά των ατόμων που σύρθηκαν στο Άουσβιτς. Δεν μα</w:t>
      </w:r>
      <w:r>
        <w:rPr>
          <w:rFonts w:eastAsia="Times New Roman" w:cs="Times New Roman"/>
          <w:szCs w:val="24"/>
        </w:rPr>
        <w:t>ς τιμά ως κοινωνία, δεν μας τιμά ως Κοινοβούλιο και πρέπει αυτό να το δούμε άμεσα στο επόμενο νομοσχέδιο.</w:t>
      </w:r>
    </w:p>
    <w:p w14:paraId="670F5AE7"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Να έρθει και ο κ. Γεωργιάδης να ψηφίσει.</w:t>
      </w:r>
    </w:p>
    <w:p w14:paraId="670F5AE8"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Κατά συνείδηση. </w:t>
      </w:r>
    </w:p>
    <w:p w14:paraId="670F5AE9"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w:t>
      </w:r>
      <w:r>
        <w:rPr>
          <w:rFonts w:eastAsia="Times New Roman" w:cs="Times New Roman"/>
          <w:b/>
          <w:szCs w:val="24"/>
        </w:rPr>
        <w:t>Θρησκευμάτων):</w:t>
      </w:r>
      <w:r>
        <w:rPr>
          <w:rFonts w:eastAsia="Times New Roman" w:cs="Times New Roman"/>
          <w:szCs w:val="24"/>
        </w:rPr>
        <w:t xml:space="preserve"> Ο καθένας έχει το βάρος της ψήφου του. Κατά συνείδηση θα ψηφίσουμε όλοι και νομίζω ότι θα περάσει με τεράστια πλειοψηφία. Πρέπει αυτό να το φέρουμε.</w:t>
      </w:r>
    </w:p>
    <w:p w14:paraId="670F5AEA"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κ. Τασούλας προσπαθώντας να αναδείξει τη σημασία του διαγωνισμού που έγινε στην Ιταλία για</w:t>
      </w:r>
      <w:r>
        <w:rPr>
          <w:rFonts w:eastAsia="Times New Roman" w:cs="Times New Roman"/>
          <w:szCs w:val="24"/>
        </w:rPr>
        <w:t xml:space="preserve"> τον Αριστοτέλη, μου είπε να πάρω τηλέφωνο τον πρέσβη μας στη Ρώμη και να τον συγχαρώ για το ότι βοήθησε σε αυτή τη διαδικασία. </w:t>
      </w:r>
    </w:p>
    <w:p w14:paraId="670F5AEB"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Πράγματι είναι μία πολύ σημαντική διαδικασία, αλλά εγώ δεν θα πάρω τον πρέσβη μας στη Ρώμη. Αν είχα εγκαινιάσει τέτοιου είδους </w:t>
      </w:r>
      <w:r>
        <w:rPr>
          <w:rFonts w:eastAsia="Times New Roman" w:cs="Times New Roman"/>
          <w:szCs w:val="24"/>
        </w:rPr>
        <w:t>διαδικασίες, θα έπαιρνα τον διευθυντή των φυλακών στην Αυλώνα, θα έπαιρνα τον διευθυντή του σχολείου στις γυναικείες φυλακές της Θήβας, θα έπαιρνα τον διευθυντή του σχολείου στο Αγαθονήσι, σε χωριά της Φλώρινας, αυτούς τους χιλιάδες εκπαιδευτικούς που κράτ</w:t>
      </w:r>
      <w:r>
        <w:rPr>
          <w:rFonts w:eastAsia="Times New Roman" w:cs="Times New Roman"/>
          <w:szCs w:val="24"/>
        </w:rPr>
        <w:t xml:space="preserve">ησαν το σύστημα στο πόδι και που σε αυτούς βασιζόμαστε για ό,τι θα κάνουμε στο μέλλον και που σε αυτούς βασιζόμαστε για τη θεματική εβδομάδα, που νομίζουμε ότι θα είναι μία πρωτόγνωρη εβδομάδα στα σχολεία, όπου θα συζητήσουν όλα αυτά τα ζητήματα που είναι </w:t>
      </w:r>
      <w:r>
        <w:rPr>
          <w:rFonts w:eastAsia="Times New Roman" w:cs="Times New Roman"/>
          <w:szCs w:val="24"/>
        </w:rPr>
        <w:t>να συζητηθούν και που θα ζωντανέψουν το σχολείο, μικρό βήμα αλλά σημαντικό βήμα.</w:t>
      </w:r>
    </w:p>
    <w:p w14:paraId="670F5AEC"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70F5AED" w14:textId="77777777" w:rsidR="00D35489" w:rsidRDefault="0006190C">
      <w:pPr>
        <w:spacing w:line="600" w:lineRule="auto"/>
        <w:ind w:firstLine="720"/>
        <w:jc w:val="center"/>
        <w:rPr>
          <w:rFonts w:eastAsia="Times New Roman"/>
          <w:bCs/>
        </w:rPr>
      </w:pPr>
      <w:r>
        <w:rPr>
          <w:rFonts w:eastAsia="Times New Roman"/>
          <w:bCs/>
        </w:rPr>
        <w:t>(Χειροκροτήματα)</w:t>
      </w:r>
    </w:p>
    <w:p w14:paraId="670F5AEE" w14:textId="77777777" w:rsidR="00D35489" w:rsidRDefault="0006190C">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w:t>
      </w:r>
      <w:r>
        <w:rPr>
          <w:rFonts w:eastAsia="Times New Roman" w:cs="Times New Roman"/>
        </w:rPr>
        <w:t>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δύο ε</w:t>
      </w:r>
      <w:r>
        <w:rPr>
          <w:rFonts w:eastAsia="Times New Roman" w:cs="Times New Roman"/>
        </w:rPr>
        <w:t>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Ελασσόνας Λάρισας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 xml:space="preserve">μήμα). </w:t>
      </w:r>
    </w:p>
    <w:p w14:paraId="670F5AEF" w14:textId="77777777" w:rsidR="00D35489" w:rsidRDefault="0006190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70F5AF0" w14:textId="77777777" w:rsidR="00D35489" w:rsidRDefault="0006190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70F5AF1"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Κατσανιώτης</w:t>
      </w:r>
      <w:proofErr w:type="spellEnd"/>
      <w:r>
        <w:rPr>
          <w:rFonts w:eastAsia="Times New Roman" w:cs="Times New Roman"/>
          <w:szCs w:val="24"/>
        </w:rPr>
        <w:t xml:space="preserve">. </w:t>
      </w:r>
    </w:p>
    <w:p w14:paraId="670F5AF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Ευχαριστώ, κυρία Πρόεδρε.</w:t>
      </w:r>
    </w:p>
    <w:p w14:paraId="670F5AF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 εγώ δεν θα μπω στα εισαγωγικά. Τα έχουμε πει πάρα πολλές φορές. Ούτως ή άλλως βιάζονται να μιλήσουν και οι συνάδελφοι. Εγώ θα πω δύο-τρία πράγματα πολύ συγκεκριμένα, επειδή άκουσα για τοπικισμό, άκουσα για το ποιος ενδιαφέρεται ή ποιος μιλάε</w:t>
      </w:r>
      <w:r>
        <w:rPr>
          <w:rFonts w:eastAsia="Times New Roman" w:cs="Times New Roman"/>
          <w:szCs w:val="24"/>
        </w:rPr>
        <w:t xml:space="preserve">ι για την περιοχή του και το ότι η παιδεία δεν μπορεί να προχωρήσει με τέτοιου τύπου τοπικιστικές αντιλήψεις. </w:t>
      </w:r>
    </w:p>
    <w:p w14:paraId="670F5AF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να σας ρωτήσω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μου πείτε το εξής: Η Πάτρα έχει τρία πανεπιστήμια. Έχει την έδρα του εκεί το Ανοι</w:t>
      </w:r>
      <w:r>
        <w:rPr>
          <w:rFonts w:eastAsia="Times New Roman" w:cs="Times New Roman"/>
          <w:szCs w:val="24"/>
        </w:rPr>
        <w:t>κ</w:t>
      </w:r>
      <w:r>
        <w:rPr>
          <w:rFonts w:eastAsia="Times New Roman" w:cs="Times New Roman"/>
          <w:szCs w:val="24"/>
        </w:rPr>
        <w:t>τό Πανεπιστήμιο, έχε</w:t>
      </w:r>
      <w:r>
        <w:rPr>
          <w:rFonts w:eastAsia="Times New Roman" w:cs="Times New Roman"/>
          <w:szCs w:val="24"/>
        </w:rPr>
        <w:t xml:space="preserve">ι το ιστορικό </w:t>
      </w:r>
      <w:r>
        <w:rPr>
          <w:rFonts w:eastAsia="Times New Roman" w:cs="Times New Roman"/>
          <w:szCs w:val="24"/>
        </w:rPr>
        <w:t>π</w:t>
      </w:r>
      <w:r>
        <w:rPr>
          <w:rFonts w:eastAsia="Times New Roman" w:cs="Times New Roman"/>
          <w:szCs w:val="24"/>
        </w:rPr>
        <w:t>ανεπιστήμιο της πόλης, έχει το ΤΕΙ, που είναι πάρα πολύ ισχυρό, έχει μια, αν θέλετε, πολύ μεγάλη ερευνητική κοινότητα, έχει το τεχνολογικό πάρκο, έχει το ΙΕ</w:t>
      </w:r>
      <w:r>
        <w:rPr>
          <w:rFonts w:eastAsia="Times New Roman" w:cs="Times New Roman"/>
          <w:szCs w:val="24"/>
        </w:rPr>
        <w:t>Χ</w:t>
      </w:r>
      <w:r>
        <w:rPr>
          <w:rFonts w:eastAsia="Times New Roman" w:cs="Times New Roman"/>
          <w:szCs w:val="24"/>
        </w:rPr>
        <w:t>ΜΗ, το τόξο που ξεπερνάει την Περιφέρεια Δυτικής Ελλάδας και είναι Ήπειρο, είναι Άρτ</w:t>
      </w:r>
      <w:r>
        <w:rPr>
          <w:rFonts w:eastAsia="Times New Roman" w:cs="Times New Roman"/>
          <w:szCs w:val="24"/>
        </w:rPr>
        <w:t>α, είναι Αγρίνιο, είναι Πύργος, είναι Καλαμάτα. Εκεί είχε σχεδιαστεί, μετά από μια πολύ μεγάλη διαβούλευση, το Κέντρο Έρευνας και Καινοτομίας Δυτικής Ελλάδας το οποίο, σας λέω και πάλι, υπερέβαινε την Περιφέρεια Δυτικής Ελλάδος.</w:t>
      </w:r>
    </w:p>
    <w:p w14:paraId="670F5AF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Είχε νομο</w:t>
      </w:r>
      <w:r>
        <w:rPr>
          <w:rFonts w:eastAsia="Times New Roman" w:cs="Times New Roman"/>
          <w:szCs w:val="24"/>
        </w:rPr>
        <w:t>θετηθεί.</w:t>
      </w:r>
    </w:p>
    <w:p w14:paraId="670F5AF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Είχε νομοθετηθεί. Και όχι μόνο είχε νομοθετηθεί, κύριε Φίλη, αλλά υπήρχε και προεδρικό διάταγμα μέσα στον νόμο και υπήρχε και έγκριση του Γενικού Λογιστηρίου του Κράτους. Ήταν ένα από τα πέντε ιδρύματα, που τώρα καταργείται.</w:t>
      </w:r>
    </w:p>
    <w:p w14:paraId="670F5AF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δική μου ερώτηση στον κύριο Υφυπουργό στις 10 Ιουνίου εδώ –υπάρχει στα Πρακτικά- μας έλεγε ότι το συγκεκριμένο δεν θα καταργηθεί, ότι χρειάζεται ένα προεδρικό διάταγμα, που θα γίνει, ότι δεν υπάρχει κα</w:t>
      </w:r>
      <w:r>
        <w:rPr>
          <w:rFonts w:eastAsia="Times New Roman" w:cs="Times New Roman"/>
          <w:szCs w:val="24"/>
        </w:rPr>
        <w:t>μ</w:t>
      </w:r>
      <w:r>
        <w:rPr>
          <w:rFonts w:eastAsia="Times New Roman" w:cs="Times New Roman"/>
          <w:szCs w:val="24"/>
        </w:rPr>
        <w:t>μία περίπτωση να καταργηθεί και τότε έλεγα ότι με το</w:t>
      </w:r>
      <w:r>
        <w:rPr>
          <w:rFonts w:eastAsia="Times New Roman" w:cs="Times New Roman"/>
          <w:szCs w:val="24"/>
        </w:rPr>
        <w:t xml:space="preserve">ν τρόπο που λειτουργεί ο Υπουργός, με την καθυστέρηση που κάνει ο Υπουργός, αυτό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έ</w:t>
      </w:r>
      <w:r>
        <w:rPr>
          <w:rFonts w:eastAsia="Times New Roman" w:cs="Times New Roman"/>
          <w:szCs w:val="24"/>
        </w:rPr>
        <w:t xml:space="preserve">ρευνας και </w:t>
      </w:r>
      <w:r>
        <w:rPr>
          <w:rFonts w:eastAsia="Times New Roman" w:cs="Times New Roman"/>
          <w:szCs w:val="24"/>
        </w:rPr>
        <w:t>κ</w:t>
      </w:r>
      <w:r>
        <w:rPr>
          <w:rFonts w:eastAsia="Times New Roman" w:cs="Times New Roman"/>
          <w:szCs w:val="24"/>
        </w:rPr>
        <w:t xml:space="preserve">αινοτομίας, το οποίο είχε τρία </w:t>
      </w:r>
      <w:r>
        <w:rPr>
          <w:rFonts w:eastAsia="Times New Roman" w:cs="Times New Roman"/>
          <w:szCs w:val="24"/>
        </w:rPr>
        <w:t>ι</w:t>
      </w:r>
      <w:r>
        <w:rPr>
          <w:rFonts w:eastAsia="Times New Roman" w:cs="Times New Roman"/>
          <w:szCs w:val="24"/>
        </w:rPr>
        <w:t xml:space="preserve">νστιτούτα, δεν θα γίνει ποτέ πράξη. Και σήμερα επιβεβαιώνομαι. </w:t>
      </w:r>
    </w:p>
    <w:p w14:paraId="670F5AF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τότε έλεγα</w:t>
      </w:r>
      <w:r>
        <w:rPr>
          <w:rFonts w:eastAsia="Times New Roman" w:cs="Times New Roman"/>
          <w:szCs w:val="24"/>
        </w:rPr>
        <w:t>.</w:t>
      </w:r>
      <w:r>
        <w:rPr>
          <w:rFonts w:eastAsia="Times New Roman" w:cs="Times New Roman"/>
          <w:szCs w:val="24"/>
        </w:rPr>
        <w:t xml:space="preserve"> Τι δουλειά έχει το ΙΤΕ να έχει το ΙΕ</w:t>
      </w:r>
      <w:r>
        <w:rPr>
          <w:rFonts w:eastAsia="Times New Roman" w:cs="Times New Roman"/>
          <w:szCs w:val="24"/>
        </w:rPr>
        <w:t>Χ</w:t>
      </w:r>
      <w:r>
        <w:rPr>
          <w:rFonts w:eastAsia="Times New Roman" w:cs="Times New Roman"/>
          <w:szCs w:val="24"/>
        </w:rPr>
        <w:t xml:space="preserve">ΜΗ </w:t>
      </w:r>
      <w:r>
        <w:rPr>
          <w:rFonts w:eastAsia="Times New Roman" w:cs="Times New Roman"/>
          <w:szCs w:val="24"/>
        </w:rPr>
        <w:t xml:space="preserve">στην Πάτρα, να λέμε ότι οι χρηματοδοτήσεις θα πρέπει να γίνουν περιφερειακές και ξαφνικά να έχουμε ένα τεχνολογικό πάρκο και ένα </w:t>
      </w:r>
      <w:r>
        <w:rPr>
          <w:rFonts w:eastAsia="Times New Roman" w:cs="Times New Roman"/>
          <w:szCs w:val="24"/>
        </w:rPr>
        <w:t>ι</w:t>
      </w:r>
      <w:r>
        <w:rPr>
          <w:rFonts w:eastAsia="Times New Roman" w:cs="Times New Roman"/>
          <w:szCs w:val="24"/>
        </w:rPr>
        <w:t>νστιτούτο που ανήκει στο ΙΤΕ; Ή μάλλον δεν ανήκει ακριβώς. Ξέρετε, έχει βάλει άνθρωπο στο διοικητικό συμβούλιο και ο εκπρόσωπο</w:t>
      </w:r>
      <w:r>
        <w:rPr>
          <w:rFonts w:eastAsia="Times New Roman" w:cs="Times New Roman"/>
          <w:szCs w:val="24"/>
        </w:rPr>
        <w:t xml:space="preserve">ς του ΙΤΕ στην </w:t>
      </w:r>
      <w:r>
        <w:rPr>
          <w:rFonts w:eastAsia="Times New Roman" w:cs="Times New Roman"/>
          <w:szCs w:val="24"/>
        </w:rPr>
        <w:t>ε</w:t>
      </w:r>
      <w:r>
        <w:rPr>
          <w:rFonts w:eastAsia="Times New Roman" w:cs="Times New Roman"/>
          <w:szCs w:val="24"/>
        </w:rPr>
        <w:t xml:space="preserve">πιτροπή της Βουλής μάς είπε ότι το ΙΤΕ θα δει αν το ενδιαφέρει </w:t>
      </w:r>
      <w:r>
        <w:rPr>
          <w:rFonts w:eastAsia="Times New Roman" w:cs="Times New Roman"/>
          <w:szCs w:val="24"/>
        </w:rPr>
        <w:t>θ</w:t>
      </w:r>
      <w:r>
        <w:rPr>
          <w:rFonts w:eastAsia="Times New Roman" w:cs="Times New Roman"/>
          <w:szCs w:val="24"/>
        </w:rPr>
        <w:t xml:space="preserve">α μπει και αν το ενδιαφέρει </w:t>
      </w:r>
      <w:r>
        <w:rPr>
          <w:rFonts w:eastAsia="Times New Roman" w:cs="Times New Roman"/>
          <w:szCs w:val="24"/>
        </w:rPr>
        <w:t>θ</w:t>
      </w:r>
      <w:r>
        <w:rPr>
          <w:rFonts w:eastAsia="Times New Roman" w:cs="Times New Roman"/>
          <w:szCs w:val="24"/>
        </w:rPr>
        <w:t>α μπει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Έχει </w:t>
      </w:r>
      <w:r>
        <w:rPr>
          <w:rFonts w:eastAsia="Times New Roman" w:cs="Times New Roman"/>
          <w:szCs w:val="24"/>
        </w:rPr>
        <w:t xml:space="preserve">πάρει </w:t>
      </w:r>
      <w:r>
        <w:rPr>
          <w:rFonts w:eastAsia="Times New Roman" w:cs="Times New Roman"/>
          <w:szCs w:val="24"/>
        </w:rPr>
        <w:t>ήδη κάποιες</w:t>
      </w:r>
      <w:r>
        <w:rPr>
          <w:rFonts w:eastAsia="Times New Roman" w:cs="Times New Roman"/>
          <w:szCs w:val="24"/>
        </w:rPr>
        <w:t xml:space="preserve"> μετοχές και το ΙΤΕ θα έχει τον έλεγχο του</w:t>
      </w:r>
      <w:r>
        <w:rPr>
          <w:rFonts w:eastAsia="Times New Roman" w:cs="Times New Roman"/>
          <w:szCs w:val="24"/>
        </w:rPr>
        <w:t xml:space="preserve"> τεχνολογικού πάρκου.</w:t>
      </w:r>
    </w:p>
    <w:p w14:paraId="670F5AF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Άρα είναι τοπικισμός</w:t>
      </w:r>
      <w:r>
        <w:rPr>
          <w:rFonts w:eastAsia="Times New Roman" w:cs="Times New Roman"/>
          <w:szCs w:val="24"/>
        </w:rPr>
        <w:t>,</w:t>
      </w:r>
      <w:r>
        <w:rPr>
          <w:rFonts w:eastAsia="Times New Roman" w:cs="Times New Roman"/>
          <w:szCs w:val="24"/>
        </w:rPr>
        <w:t xml:space="preserve"> να λες ότι η περιφερειακή ανάπτ</w:t>
      </w:r>
      <w:r>
        <w:rPr>
          <w:rFonts w:eastAsia="Times New Roman" w:cs="Times New Roman"/>
          <w:szCs w:val="24"/>
        </w:rPr>
        <w:t xml:space="preserve">υξη στην έρευνα και στην καινοτομία είναι απαραίτητη για να πάει η χώρα μπροστά; Θα συμφωνήσουμε ότι οι </w:t>
      </w:r>
      <w:proofErr w:type="spellStart"/>
      <w:r>
        <w:rPr>
          <w:rFonts w:eastAsia="Times New Roman" w:cs="Times New Roman"/>
          <w:szCs w:val="24"/>
        </w:rPr>
        <w:t>αθηνοκεντρικές</w:t>
      </w:r>
      <w:proofErr w:type="spellEnd"/>
      <w:r>
        <w:rPr>
          <w:rFonts w:eastAsia="Times New Roman" w:cs="Times New Roman"/>
          <w:szCs w:val="24"/>
        </w:rPr>
        <w:t xml:space="preserve"> πολιτικές έχουν μεγάλη ευθύνη για την κατάσταση στην οποία βρισκόμαστε, ταυτόχρονα με την πολυδιάσπασή ίσως; Αλλά εδώ μιλάμε για κάτι άλλ</w:t>
      </w:r>
      <w:r>
        <w:rPr>
          <w:rFonts w:eastAsia="Times New Roman" w:cs="Times New Roman"/>
          <w:szCs w:val="24"/>
        </w:rPr>
        <w:t xml:space="preserve">ο. </w:t>
      </w:r>
    </w:p>
    <w:p w14:paraId="670F5AFA"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Και το πελατειακό κράτος. </w:t>
      </w:r>
    </w:p>
    <w:p w14:paraId="670F5AFB"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Φυσικά. Φαντάζομαι τα τελευταία δυο χρόνια το έχετε διαλύσει! </w:t>
      </w:r>
    </w:p>
    <w:p w14:paraId="670F5AF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Βεβαίως.</w:t>
      </w:r>
    </w:p>
    <w:p w14:paraId="670F5AF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Αν δούμε εδώ τις φωτογραφικές διατάξεις, έχετε διαλύσει το πελατειακό κράτος! Ε</w:t>
      </w:r>
      <w:r>
        <w:rPr>
          <w:rFonts w:eastAsia="Times New Roman" w:cs="Times New Roman"/>
          <w:szCs w:val="24"/>
        </w:rPr>
        <w:t>ίστε δύο χρόνια Κυβέρνηση, θα μας πείτε τι κάνατε εναντίον του. Θα μας το πείτε από εδώ…</w:t>
      </w:r>
    </w:p>
    <w:p w14:paraId="670F5AF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Πείτε μου μία φωτογραφική διάταξη.</w:t>
      </w:r>
    </w:p>
    <w:p w14:paraId="670F5AF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Σας λέω και πάλι έχουν ακουστεί εδώ όχι </w:t>
      </w:r>
      <w:r>
        <w:rPr>
          <w:rFonts w:eastAsia="Times New Roman" w:cs="Times New Roman"/>
          <w:szCs w:val="24"/>
        </w:rPr>
        <w:t xml:space="preserve">μία αλλά πέντε. </w:t>
      </w:r>
    </w:p>
    <w:p w14:paraId="670F5B00"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Άρθρο 14.</w:t>
      </w:r>
    </w:p>
    <w:p w14:paraId="670F5B01"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Άρθρο 14. Αυτό που λέει ο συνάδελφος.</w:t>
      </w:r>
    </w:p>
    <w:p w14:paraId="670F5B0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Άλλο λέμε τώρα, άλλο είπατε. </w:t>
      </w:r>
    </w:p>
    <w:p w14:paraId="670F5B0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Κύριε Υπουργέ, θα </w:t>
      </w:r>
      <w:r>
        <w:rPr>
          <w:rFonts w:eastAsia="Times New Roman" w:cs="Times New Roman"/>
          <w:szCs w:val="24"/>
        </w:rPr>
        <w:t>μου πείτε, δηλαδή, ότι οι διορισμοί παντού σε επίπεδο θέσεων ευθύνης γίνονται αξιοκρατικά. Το πιστεύει κανείς αυτό στην Ελλάδα, ότι την εποχή ΣΥΡΙΖΑ γίνονται αξιοκρατικά; Κανείς δεν το πιστεύει, κύριε Υπουργέ.</w:t>
      </w:r>
    </w:p>
    <w:p w14:paraId="670F5B0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Πάμε στο δεύτερο, γιατί έχουμε και δεύτερο, τα</w:t>
      </w:r>
      <w:r>
        <w:rPr>
          <w:rFonts w:eastAsia="Times New Roman" w:cs="Times New Roman"/>
          <w:szCs w:val="24"/>
        </w:rPr>
        <w:t xml:space="preserve"> ΤΕΙ σε μεταβατικότητα. Τρεις φορές από φόρτο εργασίας </w:t>
      </w:r>
      <w:r>
        <w:rPr>
          <w:rFonts w:eastAsia="Times New Roman" w:cs="Times New Roman"/>
          <w:szCs w:val="24"/>
        </w:rPr>
        <w:t xml:space="preserve">του Υπουργού </w:t>
      </w:r>
      <w:r>
        <w:rPr>
          <w:rFonts w:eastAsia="Times New Roman" w:cs="Times New Roman"/>
          <w:szCs w:val="24"/>
        </w:rPr>
        <w:t>δεν έγινε δυνατόν να έχουμε συζήτηση της επίκαιρης ερώτησης. Ελπίζω να την έχουμε την Δευτέρα. Αλλά επειδή βάλαμε θέματα τοπικιστικά, θα ήθελα να πω το εξής: Το ΤΕΙ Δυτικής Ελλάδας, το ΤΕΙ</w:t>
      </w:r>
      <w:r>
        <w:rPr>
          <w:rFonts w:eastAsia="Times New Roman" w:cs="Times New Roman"/>
          <w:szCs w:val="24"/>
        </w:rPr>
        <w:t xml:space="preserve"> της Πάτρας, έχει τρία τμήματα σε μεταβατικότητα</w:t>
      </w:r>
      <w:r>
        <w:rPr>
          <w:rFonts w:eastAsia="Times New Roman" w:cs="Times New Roman"/>
          <w:szCs w:val="24"/>
        </w:rPr>
        <w:t>.</w:t>
      </w:r>
      <w:r>
        <w:rPr>
          <w:rFonts w:eastAsia="Times New Roman" w:cs="Times New Roman"/>
          <w:szCs w:val="24"/>
        </w:rPr>
        <w:t xml:space="preserve"> Οπτικής </w:t>
      </w:r>
      <w:proofErr w:type="spellStart"/>
      <w:r>
        <w:rPr>
          <w:rFonts w:eastAsia="Times New Roman" w:cs="Times New Roman"/>
          <w:szCs w:val="24"/>
        </w:rPr>
        <w:t>Οπτομετρίας</w:t>
      </w:r>
      <w:proofErr w:type="spellEnd"/>
      <w:r>
        <w:rPr>
          <w:rFonts w:eastAsia="Times New Roman" w:cs="Times New Roman"/>
          <w:szCs w:val="24"/>
        </w:rPr>
        <w:t xml:space="preserve">, Λογιστικής, Τουριστικών Επαγγελμάτων. Η </w:t>
      </w:r>
      <w:r>
        <w:rPr>
          <w:rFonts w:eastAsia="Times New Roman" w:cs="Times New Roman"/>
          <w:szCs w:val="24"/>
        </w:rPr>
        <w:t>σ</w:t>
      </w:r>
      <w:r>
        <w:rPr>
          <w:rFonts w:eastAsia="Times New Roman" w:cs="Times New Roman"/>
          <w:szCs w:val="24"/>
        </w:rPr>
        <w:t xml:space="preserve">ύνοδος των </w:t>
      </w:r>
      <w:r>
        <w:rPr>
          <w:rFonts w:eastAsia="Times New Roman" w:cs="Times New Roman"/>
          <w:szCs w:val="24"/>
        </w:rPr>
        <w:t>π</w:t>
      </w:r>
      <w:r>
        <w:rPr>
          <w:rFonts w:eastAsia="Times New Roman" w:cs="Times New Roman"/>
          <w:szCs w:val="24"/>
        </w:rPr>
        <w:t>ροέδρων σάς πρότεινε να παραμείνουν ανοικτά. Δεν έχει δημοσιονομικό κόστος. Η προηγούμενη Υφυπουργός είχε δηλώσει ότι θα παραμείνουν</w:t>
      </w:r>
      <w:r>
        <w:rPr>
          <w:rFonts w:eastAsia="Times New Roman" w:cs="Times New Roman"/>
          <w:szCs w:val="24"/>
        </w:rPr>
        <w:t xml:space="preserve"> ανοικτά και θα μπουν στο μηχανογραφικό τώρα. </w:t>
      </w:r>
    </w:p>
    <w:p w14:paraId="670F5B05"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Γιατί αν δεν μπουν στο μηχανογραφικό, στην ουσία τι θα γίνει; Πείτε το να το ξέρει ο κόσμος και δεσμευτείτε ότι αυτό ισχύει.  </w:t>
      </w:r>
    </w:p>
    <w:p w14:paraId="670F5B06"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Το επόμενο είναι το Ανοι</w:t>
      </w:r>
      <w:r>
        <w:rPr>
          <w:rFonts w:eastAsia="Times New Roman"/>
          <w:bCs/>
          <w:shd w:val="clear" w:color="auto" w:fill="FFFFFF"/>
        </w:rPr>
        <w:t>κ</w:t>
      </w:r>
      <w:r>
        <w:rPr>
          <w:rFonts w:eastAsia="Times New Roman"/>
          <w:bCs/>
          <w:shd w:val="clear" w:color="auto" w:fill="FFFFFF"/>
        </w:rPr>
        <w:t>τό Πανεπιστήμιο. Άκουσα πριν από λίγο ότι θα έρθει ειδικό</w:t>
      </w:r>
      <w:r>
        <w:rPr>
          <w:rFonts w:eastAsia="Times New Roman"/>
          <w:bCs/>
          <w:shd w:val="clear" w:color="auto" w:fill="FFFFFF"/>
        </w:rPr>
        <w:t>ς νόμος για το Ανοι</w:t>
      </w:r>
      <w:r>
        <w:rPr>
          <w:rFonts w:eastAsia="Times New Roman"/>
          <w:bCs/>
          <w:shd w:val="clear" w:color="auto" w:fill="FFFFFF"/>
        </w:rPr>
        <w:t>κ</w:t>
      </w:r>
      <w:r>
        <w:rPr>
          <w:rFonts w:eastAsia="Times New Roman"/>
          <w:bCs/>
          <w:shd w:val="clear" w:color="auto" w:fill="FFFFFF"/>
        </w:rPr>
        <w:t xml:space="preserve">τό Πανεπιστήμιο. Είναι πάρα πολύ σημαντικό αυτό. Αφορά πολύ κόσμο. Είναι ένα ίδρυμα που έχει πολύ μεγάλο ενδιαφέρον. Όμως  δεν μπορώ να καταλάβω γιατί θα πρέπει να μεταφερθούν αρμοδιότητες από τις </w:t>
      </w:r>
      <w:r>
        <w:rPr>
          <w:rFonts w:eastAsia="Times New Roman"/>
          <w:bCs/>
          <w:shd w:val="clear" w:color="auto" w:fill="FFFFFF"/>
        </w:rPr>
        <w:t>κ</w:t>
      </w:r>
      <w:r>
        <w:rPr>
          <w:rFonts w:eastAsia="Times New Roman"/>
          <w:bCs/>
          <w:shd w:val="clear" w:color="auto" w:fill="FFFFFF"/>
        </w:rPr>
        <w:t xml:space="preserve">οσμητείες στη </w:t>
      </w:r>
      <w:r>
        <w:rPr>
          <w:rFonts w:eastAsia="Times New Roman"/>
          <w:bCs/>
          <w:shd w:val="clear" w:color="auto" w:fill="FFFFFF"/>
        </w:rPr>
        <w:t>δ</w:t>
      </w:r>
      <w:r>
        <w:rPr>
          <w:rFonts w:eastAsia="Times New Roman"/>
          <w:bCs/>
          <w:shd w:val="clear" w:color="auto" w:fill="FFFFFF"/>
        </w:rPr>
        <w:t xml:space="preserve">ιοικούσα. </w:t>
      </w:r>
    </w:p>
    <w:p w14:paraId="670F5B07" w14:textId="77777777" w:rsidR="00D35489" w:rsidRDefault="0006190C">
      <w:pPr>
        <w:spacing w:line="600" w:lineRule="auto"/>
        <w:ind w:firstLine="720"/>
        <w:jc w:val="both"/>
        <w:rPr>
          <w:rFonts w:eastAsia="Times New Roman"/>
          <w:bCs/>
          <w:shd w:val="clear" w:color="auto" w:fill="FFFFFF"/>
        </w:rPr>
      </w:pPr>
      <w:r>
        <w:rPr>
          <w:rFonts w:eastAsia="Times New Roman"/>
          <w:b/>
          <w:bCs/>
          <w:shd w:val="clear" w:color="auto" w:fill="FFFFFF"/>
        </w:rPr>
        <w:t>ΚΩΝΣΤΑΝΤΙΝΟΣ</w:t>
      </w:r>
      <w:r>
        <w:rPr>
          <w:rFonts w:eastAsia="Times New Roman"/>
          <w:b/>
          <w:bCs/>
          <w:shd w:val="clear" w:color="auto" w:fill="FFFFFF"/>
        </w:rPr>
        <w:t xml:space="preserve"> ΓΑΒΡΟΓΛΟΥ (Υπουργός Παιδείας, Έρευνας και Θρησκευμάτων):</w:t>
      </w:r>
      <w:r>
        <w:rPr>
          <w:rFonts w:eastAsia="Times New Roman"/>
          <w:bCs/>
          <w:shd w:val="clear" w:color="auto" w:fill="FFFFFF"/>
        </w:rPr>
        <w:t xml:space="preserve"> Πού μεταφέρθηκαν; Δεν υπάρχει αυτό. </w:t>
      </w:r>
      <w:r w:rsidRPr="00B37962">
        <w:rPr>
          <w:rFonts w:eastAsia="Times New Roman"/>
          <w:bCs/>
          <w:shd w:val="clear" w:color="auto" w:fill="FFFFFF"/>
        </w:rPr>
        <w:t xml:space="preserve"> </w:t>
      </w:r>
    </w:p>
    <w:p w14:paraId="670F5B08" w14:textId="77777777" w:rsidR="00D35489" w:rsidRDefault="0006190C">
      <w:pPr>
        <w:spacing w:line="600" w:lineRule="auto"/>
        <w:ind w:firstLine="720"/>
        <w:jc w:val="both"/>
        <w:rPr>
          <w:rFonts w:eastAsia="Times New Roman"/>
          <w:bCs/>
          <w:shd w:val="clear" w:color="auto" w:fill="FFFFFF"/>
        </w:rPr>
      </w:pPr>
      <w:r>
        <w:rPr>
          <w:rFonts w:eastAsia="Times New Roman"/>
          <w:b/>
          <w:bCs/>
          <w:shd w:val="clear" w:color="auto" w:fill="FFFFFF"/>
        </w:rPr>
        <w:t>ΑΝΔΡΕΑΣ ΚΑΤΣΑΝΙΩΤΗΣ:</w:t>
      </w:r>
      <w:r>
        <w:rPr>
          <w:rFonts w:eastAsia="Times New Roman"/>
          <w:bCs/>
          <w:shd w:val="clear" w:color="auto" w:fill="FFFFFF"/>
        </w:rPr>
        <w:t xml:space="preserve"> Αποσύρθηκε;</w:t>
      </w:r>
    </w:p>
    <w:p w14:paraId="670F5B09" w14:textId="77777777" w:rsidR="00D35489" w:rsidRDefault="0006190C">
      <w:pPr>
        <w:spacing w:line="600" w:lineRule="auto"/>
        <w:ind w:firstLine="720"/>
        <w:jc w:val="both"/>
        <w:rPr>
          <w:rFonts w:eastAsia="Times New Roman"/>
          <w:bCs/>
          <w:shd w:val="clear" w:color="auto" w:fill="FFFFFF"/>
        </w:rPr>
      </w:pPr>
      <w:r>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Όχι εκεί είναι αλλά δεν είναι αυτό. Δεν το διαβάζετε σωστ</w:t>
      </w:r>
      <w:r>
        <w:rPr>
          <w:rFonts w:eastAsia="Times New Roman"/>
          <w:bCs/>
          <w:shd w:val="clear" w:color="auto" w:fill="FFFFFF"/>
        </w:rPr>
        <w:t>ά.</w:t>
      </w:r>
    </w:p>
    <w:p w14:paraId="670F5B0A" w14:textId="77777777" w:rsidR="00D35489" w:rsidRDefault="0006190C">
      <w:pPr>
        <w:spacing w:line="600" w:lineRule="auto"/>
        <w:ind w:firstLine="720"/>
        <w:jc w:val="both"/>
        <w:rPr>
          <w:rFonts w:eastAsia="Times New Roman"/>
          <w:bCs/>
          <w:shd w:val="clear" w:color="auto" w:fill="FFFFFF"/>
        </w:rPr>
      </w:pPr>
      <w:r>
        <w:rPr>
          <w:rFonts w:eastAsia="Times New Roman"/>
          <w:b/>
          <w:bCs/>
          <w:shd w:val="clear" w:color="auto" w:fill="FFFFFF"/>
        </w:rPr>
        <w:t>ΑΝΔΡΕΑΣ ΚΑΤΣΑΝΙΩΤΗΣ:</w:t>
      </w:r>
      <w:r>
        <w:rPr>
          <w:rFonts w:eastAsia="Times New Roman"/>
          <w:bCs/>
          <w:shd w:val="clear" w:color="auto" w:fill="FFFFFF"/>
        </w:rPr>
        <w:t xml:space="preserve"> Νομίζω ότι αυτό είναι αλλά αν είναι κάτι άλλο, θα μας πείτε τι είναι. Θα μας πείτε τι είναι, γιατί αν έρθει νόμος, δεν υπάρχει λόγος να το κάνουμε. Γιατί υπάρχει σπουδή; Αφού θα έρθει ο νόμος για το Ανοι</w:t>
      </w:r>
      <w:r>
        <w:rPr>
          <w:rFonts w:eastAsia="Times New Roman"/>
          <w:bCs/>
          <w:shd w:val="clear" w:color="auto" w:fill="FFFFFF"/>
        </w:rPr>
        <w:t>κ</w:t>
      </w:r>
      <w:r>
        <w:rPr>
          <w:rFonts w:eastAsia="Times New Roman"/>
          <w:bCs/>
          <w:shd w:val="clear" w:color="auto" w:fill="FFFFFF"/>
        </w:rPr>
        <w:t xml:space="preserve">τό Πανεπιστήμιο, να το κουβεντιάσουμε αυτό εκεί. </w:t>
      </w:r>
    </w:p>
    <w:p w14:paraId="670F5B0B"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Αυτό που θα πρέπει να μας πείτε</w:t>
      </w:r>
      <w:r>
        <w:rPr>
          <w:rFonts w:eastAsia="Times New Roman"/>
          <w:bCs/>
          <w:shd w:val="clear" w:color="auto" w:fill="FFFFFF"/>
        </w:rPr>
        <w:t>,</w:t>
      </w:r>
      <w:r>
        <w:rPr>
          <w:rFonts w:eastAsia="Times New Roman"/>
          <w:bCs/>
          <w:shd w:val="clear" w:color="auto" w:fill="FFFFFF"/>
        </w:rPr>
        <w:t xml:space="preserve"> είναι αν οι αιτήσεις που έχουμε για το Ανοι</w:t>
      </w:r>
      <w:r>
        <w:rPr>
          <w:rFonts w:eastAsia="Times New Roman"/>
          <w:bCs/>
          <w:shd w:val="clear" w:color="auto" w:fill="FFFFFF"/>
        </w:rPr>
        <w:t>κ</w:t>
      </w:r>
      <w:r>
        <w:rPr>
          <w:rFonts w:eastAsia="Times New Roman"/>
          <w:bCs/>
          <w:shd w:val="clear" w:color="auto" w:fill="FFFFFF"/>
        </w:rPr>
        <w:t>τό Πανεπιστήμιο είναι περισσότερες ή λιγότερες από τις θέσεις που προκηρύσσονται. Γιατί αν οι αιτήσεις είναι λιγότερες από τις θέ</w:t>
      </w:r>
      <w:r>
        <w:rPr>
          <w:rFonts w:eastAsia="Times New Roman"/>
          <w:bCs/>
          <w:shd w:val="clear" w:color="auto" w:fill="FFFFFF"/>
        </w:rPr>
        <w:t>σεις που υπάρχουν στο Ανοι</w:t>
      </w:r>
      <w:r>
        <w:rPr>
          <w:rFonts w:eastAsia="Times New Roman"/>
          <w:bCs/>
          <w:shd w:val="clear" w:color="auto" w:fill="FFFFFF"/>
        </w:rPr>
        <w:t>κ</w:t>
      </w:r>
      <w:r>
        <w:rPr>
          <w:rFonts w:eastAsia="Times New Roman"/>
          <w:bCs/>
          <w:shd w:val="clear" w:color="auto" w:fill="FFFFFF"/>
        </w:rPr>
        <w:t xml:space="preserve">τό Πανεπιστήμιο, τότε δεν καταργείται η κλήρωση, επειδή εσείς το θέλετε. Καταργείται η κλήρωση, γιατί δεν υπάρχουν ενδιαφερόμενοι. </w:t>
      </w:r>
    </w:p>
    <w:p w14:paraId="670F5B0C"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Αν αυτό το έχετε καταφέρει, πραγματικά, θα πρέπει να μας πείτε πώς το καταφέρατε. Γιατί η κλήρωση</w:t>
      </w:r>
      <w:r>
        <w:rPr>
          <w:rFonts w:eastAsia="Times New Roman"/>
          <w:bCs/>
          <w:shd w:val="clear" w:color="auto" w:fill="FFFFFF"/>
        </w:rPr>
        <w:t xml:space="preserve"> είχε να κάνει</w:t>
      </w:r>
      <w:r>
        <w:rPr>
          <w:rFonts w:eastAsia="Times New Roman"/>
          <w:bCs/>
          <w:shd w:val="clear" w:color="auto" w:fill="FFFFFF"/>
        </w:rPr>
        <w:t>,</w:t>
      </w:r>
      <w:r>
        <w:rPr>
          <w:rFonts w:eastAsia="Times New Roman"/>
          <w:bCs/>
          <w:shd w:val="clear" w:color="auto" w:fill="FFFFFF"/>
        </w:rPr>
        <w:t xml:space="preserve"> με το ότι υπήρχαν πάρα πολλοί που ήθελαν να μπουν, ενώ τώρα δυστυχώς δεν υπάρχουν. Άρα δεν χρειαζόταν νόμος για την κλήρωση, γιατί ο προηγούμενος νόμος προέβλεπε ότι αν οι θέσεις είναι λιγότερες, δεν χρειάζεται κλήρωση. Το κάνατε για επικοι</w:t>
      </w:r>
      <w:r>
        <w:rPr>
          <w:rFonts w:eastAsia="Times New Roman"/>
          <w:bCs/>
          <w:shd w:val="clear" w:color="auto" w:fill="FFFFFF"/>
        </w:rPr>
        <w:t xml:space="preserve">νωνιακούς λόγους μόνο. </w:t>
      </w:r>
    </w:p>
    <w:p w14:paraId="670F5B0D"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Αυτό που μένει και που για μένα είναι αυτό που θα πρέπει να δούμε στο τέλος</w:t>
      </w:r>
      <w:r>
        <w:rPr>
          <w:rFonts w:eastAsia="Times New Roman"/>
          <w:bCs/>
          <w:shd w:val="clear" w:color="auto" w:fill="FFFFFF"/>
        </w:rPr>
        <w:t>,</w:t>
      </w:r>
      <w:r>
        <w:rPr>
          <w:rFonts w:eastAsia="Times New Roman"/>
          <w:bCs/>
          <w:shd w:val="clear" w:color="auto" w:fill="FFFFFF"/>
        </w:rPr>
        <w:t xml:space="preserve"> είναι αυτό που είπε μια συνάδελφος, ότι έχουμε πια στην παιδεία ιδεολογικό πρόσημο, ότι η Αριστερά πλέον θα πρέπει να αφήσει το αποτύπωμά της στην παιδεία,</w:t>
      </w:r>
      <w:r>
        <w:rPr>
          <w:rFonts w:eastAsia="Times New Roman"/>
          <w:bCs/>
          <w:shd w:val="clear" w:color="auto" w:fill="FFFFFF"/>
        </w:rPr>
        <w:t xml:space="preserve"> ως Αριστερά. </w:t>
      </w:r>
    </w:p>
    <w:p w14:paraId="670F5B0E"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Φαντάζομαι ότι δεν εννοεί με το αριστερό πρόσημο τη μείωση των </w:t>
      </w:r>
      <w:r>
        <w:rPr>
          <w:rFonts w:eastAsia="Times New Roman"/>
          <w:bCs/>
          <w:shd w:val="clear" w:color="auto" w:fill="FFFFFF"/>
        </w:rPr>
        <w:t>Α</w:t>
      </w:r>
      <w:r>
        <w:rPr>
          <w:rFonts w:eastAsia="Times New Roman"/>
          <w:bCs/>
          <w:shd w:val="clear" w:color="auto" w:fill="FFFFFF"/>
        </w:rPr>
        <w:t xml:space="preserve">ρχαίων </w:t>
      </w:r>
      <w:r>
        <w:rPr>
          <w:rFonts w:eastAsia="Times New Roman"/>
          <w:bCs/>
          <w:shd w:val="clear" w:color="auto" w:fill="FFFFFF"/>
        </w:rPr>
        <w:t>Ε</w:t>
      </w:r>
      <w:r>
        <w:rPr>
          <w:rFonts w:eastAsia="Times New Roman"/>
          <w:bCs/>
          <w:shd w:val="clear" w:color="auto" w:fill="FFFFFF"/>
        </w:rPr>
        <w:t xml:space="preserve">λληνικών, γιατί μάλλον αυτό είναι. Φαντάζομαι ότι δεν εννοεί την αλλοίωση των </w:t>
      </w:r>
      <w:r>
        <w:rPr>
          <w:rFonts w:eastAsia="Times New Roman"/>
          <w:bCs/>
          <w:shd w:val="clear" w:color="auto" w:fill="FFFFFF"/>
        </w:rPr>
        <w:t>Θ</w:t>
      </w:r>
      <w:r>
        <w:rPr>
          <w:rFonts w:eastAsia="Times New Roman"/>
          <w:bCs/>
          <w:shd w:val="clear" w:color="auto" w:fill="FFFFFF"/>
        </w:rPr>
        <w:t xml:space="preserve">ρησκευτικών, γιατί αυτό είναι. Φαντάζομαι ότι δεν εννοεί πως δεν χρειάζονται τα </w:t>
      </w:r>
      <w:r>
        <w:rPr>
          <w:rFonts w:eastAsia="Times New Roman"/>
          <w:bCs/>
          <w:shd w:val="clear" w:color="auto" w:fill="FFFFFF"/>
        </w:rPr>
        <w:t>Α</w:t>
      </w:r>
      <w:r>
        <w:rPr>
          <w:rFonts w:eastAsia="Times New Roman"/>
          <w:bCs/>
          <w:shd w:val="clear" w:color="auto" w:fill="FFFFFF"/>
        </w:rPr>
        <w:t xml:space="preserve">ρχαία </w:t>
      </w:r>
      <w:r>
        <w:rPr>
          <w:rFonts w:eastAsia="Times New Roman"/>
          <w:bCs/>
          <w:shd w:val="clear" w:color="auto" w:fill="FFFFFF"/>
        </w:rPr>
        <w:t>Ε</w:t>
      </w:r>
      <w:r>
        <w:rPr>
          <w:rFonts w:eastAsia="Times New Roman"/>
          <w:bCs/>
          <w:shd w:val="clear" w:color="auto" w:fill="FFFFFF"/>
        </w:rPr>
        <w:t>λλ</w:t>
      </w:r>
      <w:r>
        <w:rPr>
          <w:rFonts w:eastAsia="Times New Roman"/>
          <w:bCs/>
          <w:shd w:val="clear" w:color="auto" w:fill="FFFFFF"/>
        </w:rPr>
        <w:t xml:space="preserve">ηνικά και ότι τα </w:t>
      </w:r>
      <w:r>
        <w:rPr>
          <w:rFonts w:eastAsia="Times New Roman"/>
          <w:bCs/>
          <w:shd w:val="clear" w:color="auto" w:fill="FFFFFF"/>
        </w:rPr>
        <w:t>Α</w:t>
      </w:r>
      <w:r>
        <w:rPr>
          <w:rFonts w:eastAsia="Times New Roman"/>
          <w:bCs/>
          <w:shd w:val="clear" w:color="auto" w:fill="FFFFFF"/>
        </w:rPr>
        <w:t xml:space="preserve">ρχαία </w:t>
      </w:r>
      <w:r>
        <w:rPr>
          <w:rFonts w:eastAsia="Times New Roman"/>
          <w:bCs/>
          <w:shd w:val="clear" w:color="auto" w:fill="FFFFFF"/>
        </w:rPr>
        <w:t>Ε</w:t>
      </w:r>
      <w:r>
        <w:rPr>
          <w:rFonts w:eastAsia="Times New Roman"/>
          <w:bCs/>
          <w:shd w:val="clear" w:color="auto" w:fill="FFFFFF"/>
        </w:rPr>
        <w:t xml:space="preserve">λληνικά είναι μια νεκρή γλώσσα. </w:t>
      </w:r>
    </w:p>
    <w:p w14:paraId="670F5B0F"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Θα ήθελα να θυμίσω ένα πράγμα και αυτό το πράγμα μάς προστατεύει. Ο κ. Τσίπρας έχει πει</w:t>
      </w:r>
      <w:r>
        <w:rPr>
          <w:rFonts w:eastAsia="Times New Roman"/>
          <w:bCs/>
          <w:shd w:val="clear" w:color="auto" w:fill="FFFFFF"/>
        </w:rPr>
        <w:t>,</w:t>
      </w:r>
      <w:r>
        <w:rPr>
          <w:rFonts w:eastAsia="Times New Roman"/>
          <w:bCs/>
          <w:shd w:val="clear" w:color="auto" w:fill="FFFFFF"/>
        </w:rPr>
        <w:t xml:space="preserve"> ότι είναι κάθε λέξη του Συντάγματος. Να σας θυμίσω</w:t>
      </w:r>
      <w:r>
        <w:rPr>
          <w:rFonts w:eastAsia="Times New Roman"/>
          <w:bCs/>
          <w:shd w:val="clear" w:color="auto" w:fill="FFFFFF"/>
        </w:rPr>
        <w:t>,</w:t>
      </w:r>
      <w:r>
        <w:rPr>
          <w:rFonts w:eastAsia="Times New Roman"/>
          <w:bCs/>
          <w:shd w:val="clear" w:color="auto" w:fill="FFFFFF"/>
        </w:rPr>
        <w:t xml:space="preserve"> ότι το Σύνταγμα βάζει στους θεμελιώδεις σκοπούς τη</w:t>
      </w:r>
      <w:r>
        <w:rPr>
          <w:rFonts w:eastAsia="Times New Roman"/>
          <w:bCs/>
          <w:shd w:val="clear" w:color="auto" w:fill="FFFFFF"/>
        </w:rPr>
        <w:t>ς</w:t>
      </w:r>
      <w:r>
        <w:rPr>
          <w:rFonts w:eastAsia="Times New Roman"/>
          <w:bCs/>
          <w:shd w:val="clear" w:color="auto" w:fill="FFFFFF"/>
        </w:rPr>
        <w:t xml:space="preserve"> παιδε</w:t>
      </w:r>
      <w:r>
        <w:rPr>
          <w:rFonts w:eastAsia="Times New Roman"/>
          <w:bCs/>
          <w:shd w:val="clear" w:color="auto" w:fill="FFFFFF"/>
        </w:rPr>
        <w:t>ία</w:t>
      </w:r>
      <w:r>
        <w:rPr>
          <w:rFonts w:eastAsia="Times New Roman"/>
          <w:bCs/>
          <w:shd w:val="clear" w:color="auto" w:fill="FFFFFF"/>
        </w:rPr>
        <w:t>ς</w:t>
      </w:r>
      <w:r>
        <w:rPr>
          <w:rFonts w:eastAsia="Times New Roman"/>
          <w:bCs/>
          <w:shd w:val="clear" w:color="auto" w:fill="FFFFFF"/>
        </w:rPr>
        <w:t xml:space="preserve"> και τη</w:t>
      </w:r>
      <w:r>
        <w:rPr>
          <w:rFonts w:eastAsia="Times New Roman"/>
          <w:bCs/>
          <w:shd w:val="clear" w:color="auto" w:fill="FFFFFF"/>
        </w:rPr>
        <w:t>ς</w:t>
      </w:r>
      <w:r>
        <w:rPr>
          <w:rFonts w:eastAsia="Times New Roman"/>
          <w:bCs/>
          <w:shd w:val="clear" w:color="auto" w:fill="FFFFFF"/>
        </w:rPr>
        <w:t xml:space="preserve"> ανάπτυξη</w:t>
      </w:r>
      <w:r>
        <w:rPr>
          <w:rFonts w:eastAsia="Times New Roman"/>
          <w:bCs/>
          <w:shd w:val="clear" w:color="auto" w:fill="FFFFFF"/>
        </w:rPr>
        <w:t>ς</w:t>
      </w:r>
      <w:r>
        <w:rPr>
          <w:rFonts w:eastAsia="Times New Roman"/>
          <w:bCs/>
          <w:shd w:val="clear" w:color="auto" w:fill="FFFFFF"/>
        </w:rPr>
        <w:t xml:space="preserve"> της εθνικής και θρησκευτικής συνείδησης. Οπότε το αριστερό αποτύπωμα δεν θα υπάρχει. </w:t>
      </w:r>
    </w:p>
    <w:p w14:paraId="670F5B10"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Να είστε καλά. </w:t>
      </w:r>
    </w:p>
    <w:p w14:paraId="670F5B11" w14:textId="77777777" w:rsidR="00D35489" w:rsidRDefault="0006190C">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70F5B12"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 </w:t>
      </w:r>
      <w:r>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Κυρία Π</w:t>
      </w:r>
      <w:r>
        <w:rPr>
          <w:rFonts w:eastAsia="Times New Roman"/>
          <w:bCs/>
          <w:shd w:val="clear" w:color="auto" w:fill="FFFFFF"/>
        </w:rPr>
        <w:t xml:space="preserve">ρόεδρε, μπορώ να έχω τον λόγο για τριάντα δευτερόλεπτα; </w:t>
      </w:r>
    </w:p>
    <w:p w14:paraId="670F5B13" w14:textId="77777777" w:rsidR="00D35489" w:rsidRDefault="0006190C">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shd w:val="clear" w:color="auto" w:fill="FFFFFF"/>
        </w:rPr>
        <w:t>Βεβαίως</w:t>
      </w:r>
      <w:r>
        <w:rPr>
          <w:rFonts w:eastAsia="Times New Roman" w:cs="Times New Roman"/>
        </w:rPr>
        <w:t>, κύριε Υπουργέ. Έχετε τον λόγο.</w:t>
      </w:r>
    </w:p>
    <w:p w14:paraId="670F5B14" w14:textId="77777777" w:rsidR="00D35489" w:rsidRDefault="0006190C">
      <w:pPr>
        <w:spacing w:line="600" w:lineRule="auto"/>
        <w:ind w:firstLine="720"/>
        <w:jc w:val="both"/>
        <w:rPr>
          <w:rFonts w:eastAsia="Times New Roman"/>
          <w:bCs/>
          <w:shd w:val="clear" w:color="auto" w:fill="FFFFFF"/>
        </w:rPr>
      </w:pPr>
      <w:r>
        <w:rPr>
          <w:rFonts w:eastAsia="Times New Roman"/>
          <w:b/>
          <w:bCs/>
          <w:shd w:val="clear" w:color="auto" w:fill="FFFFFF"/>
        </w:rPr>
        <w:t xml:space="preserve">ΚΩΝΣΤΑΝΤΙΝΟΣ ΓΑΒΡΟΓΛΟΥ (Υπουργός Παιδείας, Έρευνας και Θρησκευμάτων): </w:t>
      </w:r>
      <w:r>
        <w:rPr>
          <w:rFonts w:eastAsia="Times New Roman"/>
          <w:bCs/>
          <w:shd w:val="clear" w:color="auto" w:fill="FFFFFF"/>
        </w:rPr>
        <w:t xml:space="preserve">Θέλω να κάνω μια διευκρίνιση για το θέμα του </w:t>
      </w:r>
      <w:r>
        <w:rPr>
          <w:rFonts w:eastAsia="Times New Roman"/>
          <w:bCs/>
          <w:shd w:val="clear" w:color="auto" w:fill="FFFFFF"/>
        </w:rPr>
        <w:t>μηχανογραφικού και των ΤΕΙ. Δεν θα λύσουμε στη Βουλή θέματα που δεν λύνονται εδώ. Όντως για πρώτη φορά νομίζω</w:t>
      </w:r>
      <w:r>
        <w:rPr>
          <w:rFonts w:eastAsia="Times New Roman"/>
          <w:bCs/>
          <w:shd w:val="clear" w:color="auto" w:fill="FFFFFF"/>
        </w:rPr>
        <w:t>,</w:t>
      </w:r>
      <w:r>
        <w:rPr>
          <w:rFonts w:eastAsia="Times New Roman"/>
          <w:bCs/>
          <w:shd w:val="clear" w:color="auto" w:fill="FFFFFF"/>
        </w:rPr>
        <w:t xml:space="preserve"> ζητήσαμε από τη </w:t>
      </w:r>
      <w:r>
        <w:rPr>
          <w:rFonts w:eastAsia="Times New Roman"/>
          <w:bCs/>
          <w:shd w:val="clear" w:color="auto" w:fill="FFFFFF"/>
        </w:rPr>
        <w:t>σ</w:t>
      </w:r>
      <w:r>
        <w:rPr>
          <w:rFonts w:eastAsia="Times New Roman"/>
          <w:bCs/>
          <w:shd w:val="clear" w:color="auto" w:fill="FFFFFF"/>
        </w:rPr>
        <w:t xml:space="preserve">ύνοδο των προέδρων των ΤΕΙ να μελετήσουν οι ίδιοι το θέμα και να μας φέρουν μια απόφαση δική τους, τεκμηριωμένη, για το ποια νομίζουν ότι θα πρέπει να είναι τα τμήματα που θα μπουν στο μηχανογραφικό φέτος από τα δεκαεννέα που δεν ήταν. </w:t>
      </w:r>
    </w:p>
    <w:p w14:paraId="670F5B15" w14:textId="77777777" w:rsidR="00D35489" w:rsidRDefault="0006190C">
      <w:pPr>
        <w:spacing w:line="600" w:lineRule="auto"/>
        <w:ind w:firstLine="720"/>
        <w:jc w:val="both"/>
        <w:rPr>
          <w:rFonts w:eastAsia="Times New Roman"/>
          <w:bCs/>
          <w:shd w:val="clear" w:color="auto" w:fill="FFFFFF"/>
        </w:rPr>
      </w:pPr>
      <w:r>
        <w:rPr>
          <w:rFonts w:eastAsia="Times New Roman"/>
          <w:bCs/>
          <w:shd w:val="clear" w:color="auto" w:fill="FFFFFF"/>
        </w:rPr>
        <w:t xml:space="preserve">Η </w:t>
      </w:r>
      <w:r>
        <w:rPr>
          <w:rFonts w:eastAsia="Times New Roman"/>
          <w:bCs/>
          <w:shd w:val="clear" w:color="auto" w:fill="FFFFFF"/>
        </w:rPr>
        <w:t>σ</w:t>
      </w:r>
      <w:r>
        <w:rPr>
          <w:rFonts w:eastAsia="Times New Roman"/>
          <w:bCs/>
          <w:shd w:val="clear" w:color="auto" w:fill="FFFFFF"/>
        </w:rPr>
        <w:t>ύνοδος των προέδ</w:t>
      </w:r>
      <w:r>
        <w:rPr>
          <w:rFonts w:eastAsia="Times New Roman"/>
          <w:bCs/>
          <w:shd w:val="clear" w:color="auto" w:fill="FFFFFF"/>
        </w:rPr>
        <w:t>ρων έκανε μια εξαιρετική δουλειά. Μας έχει φέρει μια πρόταση. Εμείς δεν θέλουμε να τη δημοσιοποιήσουμε. Διότι την εβδομάδα που μας έρχεται</w:t>
      </w:r>
      <w:r>
        <w:rPr>
          <w:rFonts w:eastAsia="Times New Roman"/>
          <w:bCs/>
          <w:shd w:val="clear" w:color="auto" w:fill="FFFFFF"/>
        </w:rPr>
        <w:t>,</w:t>
      </w:r>
      <w:r>
        <w:rPr>
          <w:rFonts w:eastAsia="Times New Roman"/>
          <w:bCs/>
          <w:shd w:val="clear" w:color="auto" w:fill="FFFFFF"/>
        </w:rPr>
        <w:t xml:space="preserve"> έχουμε συνάντηση με τους </w:t>
      </w:r>
      <w:r>
        <w:rPr>
          <w:rFonts w:eastAsia="Times New Roman"/>
          <w:bCs/>
          <w:shd w:val="clear" w:color="auto" w:fill="FFFFFF"/>
        </w:rPr>
        <w:t>π</w:t>
      </w:r>
      <w:r>
        <w:rPr>
          <w:rFonts w:eastAsia="Times New Roman"/>
          <w:bCs/>
          <w:shd w:val="clear" w:color="auto" w:fill="FFFFFF"/>
        </w:rPr>
        <w:t>ροέδρους των ΤΕΙ, για να συζητήσουμε μαζί τους και να πάρουμε από κοινού αποφάσεις. Χαίρομ</w:t>
      </w:r>
      <w:r>
        <w:rPr>
          <w:rFonts w:eastAsia="Times New Roman"/>
          <w:bCs/>
          <w:shd w:val="clear" w:color="auto" w:fill="FFFFFF"/>
        </w:rPr>
        <w:t>αι πάρα πολύ που ήρθε μια τόσο τεκμηριωμένη πρόταση, στην οποία εμείς δεν έχουμε επί της ουσίας σοβαρές αντιρρήσεις. Αυτό νομίζω ότι μπορώ να πω εδώ. Ελπίζω στο τέλος της εβδομάδας</w:t>
      </w:r>
      <w:r>
        <w:rPr>
          <w:rFonts w:eastAsia="Times New Roman"/>
          <w:bCs/>
          <w:shd w:val="clear" w:color="auto" w:fill="FFFFFF"/>
        </w:rPr>
        <w:t>,</w:t>
      </w:r>
      <w:r>
        <w:rPr>
          <w:rFonts w:eastAsia="Times New Roman"/>
          <w:bCs/>
          <w:shd w:val="clear" w:color="auto" w:fill="FFFFFF"/>
        </w:rPr>
        <w:t xml:space="preserve"> οι ίδιοι οι </w:t>
      </w:r>
      <w:r>
        <w:rPr>
          <w:rFonts w:eastAsia="Times New Roman"/>
          <w:bCs/>
          <w:shd w:val="clear" w:color="auto" w:fill="FFFFFF"/>
        </w:rPr>
        <w:t>π</w:t>
      </w:r>
      <w:r>
        <w:rPr>
          <w:rFonts w:eastAsia="Times New Roman"/>
          <w:bCs/>
          <w:shd w:val="clear" w:color="auto" w:fill="FFFFFF"/>
        </w:rPr>
        <w:t>ρόεδροι των ΤΕΙ μαζί με εμάς να ανακοινώσουν αυτό που ζητάτε,</w:t>
      </w:r>
      <w:r>
        <w:rPr>
          <w:rFonts w:eastAsia="Times New Roman"/>
          <w:bCs/>
          <w:shd w:val="clear" w:color="auto" w:fill="FFFFFF"/>
        </w:rPr>
        <w:t xml:space="preserve"> ανεξαρτήτως αν θα είναι αυτά τα τμήματα ή άλλα. Απλώς ήθελα να το διευκρινίσω. </w:t>
      </w:r>
    </w:p>
    <w:p w14:paraId="670F5B16" w14:textId="77777777" w:rsidR="00D35489" w:rsidRDefault="0006190C">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Τον λόγο </w:t>
      </w:r>
      <w:r>
        <w:rPr>
          <w:rFonts w:eastAsia="Times New Roman"/>
          <w:bCs/>
        </w:rPr>
        <w:t>έχει</w:t>
      </w:r>
      <w:r>
        <w:rPr>
          <w:rFonts w:eastAsia="Times New Roman" w:cs="Times New Roman"/>
        </w:rPr>
        <w:t xml:space="preserve"> η κ</w:t>
      </w:r>
      <w:r>
        <w:rPr>
          <w:rFonts w:eastAsia="Times New Roman" w:cs="Times New Roman"/>
        </w:rPr>
        <w:t>.</w:t>
      </w:r>
      <w:r>
        <w:rPr>
          <w:rFonts w:eastAsia="Times New Roman" w:cs="Times New Roman"/>
        </w:rPr>
        <w:t xml:space="preserve"> Χρυσούλα </w:t>
      </w:r>
      <w:proofErr w:type="spellStart"/>
      <w:r>
        <w:rPr>
          <w:rFonts w:eastAsia="Times New Roman" w:cs="Times New Roman"/>
        </w:rPr>
        <w:t>Κατσαβριά</w:t>
      </w:r>
      <w:proofErr w:type="spellEnd"/>
      <w:r>
        <w:rPr>
          <w:rFonts w:eastAsia="Times New Roman" w:cs="Times New Roman"/>
        </w:rPr>
        <w:t xml:space="preserve"> </w:t>
      </w:r>
      <w:r>
        <w:rPr>
          <w:rFonts w:eastAsia="Times New Roman"/>
        </w:rPr>
        <w:t>–</w:t>
      </w:r>
      <w:r>
        <w:rPr>
          <w:rFonts w:eastAsia="Times New Roman" w:cs="Times New Roman"/>
        </w:rPr>
        <w:t xml:space="preserve"> </w:t>
      </w:r>
      <w:proofErr w:type="spellStart"/>
      <w:r>
        <w:rPr>
          <w:rFonts w:eastAsia="Times New Roman" w:cs="Times New Roman"/>
        </w:rPr>
        <w:t>Σιωροπούλου</w:t>
      </w:r>
      <w:proofErr w:type="spellEnd"/>
      <w:r>
        <w:rPr>
          <w:rFonts w:eastAsia="Times New Roman" w:cs="Times New Roman"/>
        </w:rPr>
        <w:t>.</w:t>
      </w:r>
    </w:p>
    <w:p w14:paraId="670F5B17" w14:textId="77777777" w:rsidR="00D35489" w:rsidRDefault="0006190C">
      <w:pPr>
        <w:spacing w:line="600" w:lineRule="auto"/>
        <w:ind w:firstLine="720"/>
        <w:jc w:val="both"/>
        <w:rPr>
          <w:rFonts w:eastAsia="Times New Roman" w:cs="Times New Roman"/>
        </w:rPr>
      </w:pPr>
      <w:r>
        <w:rPr>
          <w:rFonts w:eastAsia="Times New Roman" w:cs="Times New Roman"/>
          <w:b/>
        </w:rPr>
        <w:t>ΧΡΥΣΟΥΛΑ ΚΑΤΣΑΒΡΙΑ</w:t>
      </w:r>
      <w:r>
        <w:rPr>
          <w:rFonts w:eastAsia="Times New Roman" w:cs="Times New Roman"/>
          <w:b/>
        </w:rPr>
        <w:t xml:space="preserve"> </w:t>
      </w:r>
      <w:r>
        <w:rPr>
          <w:rFonts w:eastAsia="Times New Roman"/>
          <w:b/>
        </w:rPr>
        <w:t>–</w:t>
      </w:r>
      <w:r>
        <w:rPr>
          <w:rFonts w:eastAsia="Times New Roman"/>
          <w:b/>
        </w:rPr>
        <w:t xml:space="preserve"> </w:t>
      </w:r>
      <w:r>
        <w:rPr>
          <w:rFonts w:eastAsia="Times New Roman" w:cs="Times New Roman"/>
          <w:b/>
        </w:rPr>
        <w:t>ΣΙΩΡΟΠΟΥΛΟΥ:</w:t>
      </w:r>
      <w:r>
        <w:rPr>
          <w:rFonts w:eastAsia="Times New Roman" w:cs="Times New Roman"/>
        </w:rPr>
        <w:t xml:space="preserve"> </w:t>
      </w:r>
      <w:r>
        <w:rPr>
          <w:rFonts w:eastAsia="Times New Roman"/>
          <w:bCs/>
        </w:rPr>
        <w:t xml:space="preserve">Ευχαριστώ, κυρία Πρόεδρε. </w:t>
      </w:r>
      <w:r>
        <w:rPr>
          <w:rFonts w:eastAsia="Times New Roman" w:cs="Times New Roman"/>
        </w:rPr>
        <w:t xml:space="preserve"> </w:t>
      </w:r>
    </w:p>
    <w:p w14:paraId="670F5B18" w14:textId="77777777" w:rsidR="00D35489" w:rsidRDefault="0006190C">
      <w:pPr>
        <w:spacing w:line="600" w:lineRule="auto"/>
        <w:ind w:firstLine="720"/>
        <w:jc w:val="both"/>
        <w:rPr>
          <w:rFonts w:eastAsia="Times New Roman" w:cs="Times New Roman"/>
        </w:rPr>
      </w:pPr>
      <w:r>
        <w:rPr>
          <w:rFonts w:eastAsia="Times New Roman" w:cs="Times New Roman"/>
        </w:rPr>
        <w:t>Κύριοι Υπουργοί,</w:t>
      </w:r>
      <w:r>
        <w:rPr>
          <w:rFonts w:eastAsia="Times New Roman" w:cs="Times New Roman"/>
        </w:rPr>
        <w:t xml:space="preserve"> </w:t>
      </w:r>
      <w:r>
        <w:rPr>
          <w:rFonts w:eastAsia="Times New Roman"/>
        </w:rPr>
        <w:t>κυρίες και κύριοι συνάδελφοι</w:t>
      </w:r>
      <w:r>
        <w:rPr>
          <w:rFonts w:eastAsia="Times New Roman" w:cs="Times New Roman"/>
        </w:rPr>
        <w:t>, θα εστιάσω σε δύο πολύ σημαντικές καινοτομίες</w:t>
      </w:r>
      <w:r>
        <w:rPr>
          <w:rFonts w:eastAsia="Times New Roman" w:cs="Times New Roman"/>
        </w:rPr>
        <w:t>,</w:t>
      </w:r>
      <w:r>
        <w:rPr>
          <w:rFonts w:eastAsia="Times New Roman" w:cs="Times New Roman"/>
        </w:rPr>
        <w:t xml:space="preserve"> τις οποίες εισάγει το παρόν νομοσχέδιο. </w:t>
      </w:r>
      <w:r>
        <w:rPr>
          <w:rFonts w:eastAsia="Times New Roman"/>
          <w:bCs/>
        </w:rPr>
        <w:t>Είναι</w:t>
      </w:r>
      <w:r>
        <w:rPr>
          <w:rFonts w:eastAsia="Times New Roman" w:cs="Times New Roman"/>
        </w:rPr>
        <w:t xml:space="preserve"> πέρα από κάθε αμφιβολία</w:t>
      </w:r>
      <w:r>
        <w:rPr>
          <w:rFonts w:eastAsia="Times New Roman" w:cs="Times New Roman"/>
        </w:rPr>
        <w:t>,</w:t>
      </w:r>
      <w:r>
        <w:rPr>
          <w:rFonts w:eastAsia="Times New Roman" w:cs="Times New Roman"/>
        </w:rPr>
        <w:t xml:space="preserve"> ότι η κατοχή </w:t>
      </w:r>
      <w:r>
        <w:rPr>
          <w:rFonts w:eastAsia="Times New Roman" w:cs="Times New Roman"/>
        </w:rPr>
        <w:t>ενός,</w:t>
      </w:r>
      <w:r>
        <w:rPr>
          <w:rFonts w:eastAsia="Times New Roman" w:cs="Times New Roman"/>
        </w:rPr>
        <w:t xml:space="preserve"> τουλάχιστον</w:t>
      </w:r>
      <w:r>
        <w:rPr>
          <w:rFonts w:eastAsia="Times New Roman" w:cs="Times New Roman"/>
        </w:rPr>
        <w:t>,</w:t>
      </w:r>
      <w:r>
        <w:rPr>
          <w:rFonts w:eastAsia="Times New Roman" w:cs="Times New Roman"/>
        </w:rPr>
        <w:t xml:space="preserve"> τίτλου γνώσης ξένης γλώσσας αποτελεί εδώ και πολλά χρόνια ένα απαραίτητο πρ</w:t>
      </w:r>
      <w:r>
        <w:rPr>
          <w:rFonts w:eastAsia="Times New Roman" w:cs="Times New Roman"/>
        </w:rPr>
        <w:t xml:space="preserve">οσόν τόσο για τις σπουδές όσο και για την πρόσβαση σε μια σειρά θέσεων εργασίας. </w:t>
      </w:r>
    </w:p>
    <w:p w14:paraId="670F5B1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αλήθεια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ότι η δομή της ξενόγλωσσης εκπαίδευσης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διέπεται</w:t>
      </w:r>
      <w:proofErr w:type="spellEnd"/>
      <w:r>
        <w:rPr>
          <w:rFonts w:eastAsia="Times New Roman" w:cs="Times New Roman"/>
          <w:szCs w:val="24"/>
        </w:rPr>
        <w:t xml:space="preserve"> από ένα αναχρονιστικό πλαίσιο</w:t>
      </w:r>
      <w:r>
        <w:rPr>
          <w:rFonts w:eastAsia="Times New Roman" w:cs="Times New Roman"/>
          <w:szCs w:val="24"/>
        </w:rPr>
        <w:t>,</w:t>
      </w:r>
      <w:r>
        <w:rPr>
          <w:rFonts w:eastAsia="Times New Roman" w:cs="Times New Roman"/>
          <w:szCs w:val="24"/>
        </w:rPr>
        <w:t xml:space="preserve"> με κύριο χαρακτηριστικό την αδυναμία της δημόσιας εκπαίδευσης να ανταποκριθεί στοιχειωδώς στις σύγχρονες απαιτήσεις αφ</w:t>
      </w:r>
      <w:r>
        <w:rPr>
          <w:rFonts w:eastAsia="Times New Roman" w:cs="Times New Roman"/>
          <w:szCs w:val="24"/>
        </w:rPr>
        <w:t xml:space="preserve">’ </w:t>
      </w:r>
      <w:r>
        <w:rPr>
          <w:rFonts w:eastAsia="Times New Roman" w:cs="Times New Roman"/>
          <w:szCs w:val="24"/>
        </w:rPr>
        <w:t>ενός και στην αιμορραγία των λαϊκών εισοδημάτων αφ</w:t>
      </w:r>
      <w:r>
        <w:rPr>
          <w:rFonts w:eastAsia="Times New Roman" w:cs="Times New Roman"/>
          <w:szCs w:val="24"/>
        </w:rPr>
        <w:t xml:space="preserve">’ </w:t>
      </w:r>
      <w:r>
        <w:rPr>
          <w:rFonts w:eastAsia="Times New Roman" w:cs="Times New Roman"/>
          <w:szCs w:val="24"/>
        </w:rPr>
        <w:t xml:space="preserve">ετέρου. </w:t>
      </w:r>
    </w:p>
    <w:p w14:paraId="670F5B1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το παρόν νομοσχέδιο επιχειρείται η εισαγωγή μιας ουσιαστικής καινοτομία</w:t>
      </w:r>
      <w:r>
        <w:rPr>
          <w:rFonts w:eastAsia="Times New Roman" w:cs="Times New Roman"/>
          <w:szCs w:val="24"/>
        </w:rPr>
        <w:t xml:space="preserve">ς στην ξενόγλωσση εκπαίδευση με όχημα το Κρατικό Πιστοποιητικό Γλωσσομάθειας και τη μέχρι σήμερα αξιόπιστη και επιτυχημένη λειτουργία του. Επίσης το γεγονός της εισαγωγής του θεσμού των ηλεκτρονικών εξετάσεων καθιστά αξιόπιστο και ανταγωνιστικό το κρατικό </w:t>
      </w:r>
      <w:r>
        <w:rPr>
          <w:rFonts w:eastAsia="Times New Roman" w:cs="Times New Roman"/>
          <w:szCs w:val="24"/>
        </w:rPr>
        <w:t xml:space="preserve">σύστημα πιστοποίησης ξένων γλωσσών απέναντι στα ξένα συστήματα. </w:t>
      </w:r>
    </w:p>
    <w:p w14:paraId="670F5B1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πιο σημαντικό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η πολιτική βούληση του Υπουργείου Παιδείας για την ενίσχυση της εκμάθησης των ξέων γλωσσών στο σχολείο, με στόχο οι μαθητές να μπορούν να φτάσουν στο τέλος της υποχρεωτικής εκπαίδευσης σε επίπεδο Β1 στην πρώτη ξένη γλώσσα και σε επίπεδο Α1 στη δεύτε</w:t>
      </w:r>
      <w:r>
        <w:rPr>
          <w:rFonts w:eastAsia="Times New Roman" w:cs="Times New Roman"/>
          <w:szCs w:val="24"/>
        </w:rPr>
        <w:t xml:space="preserve">ρη ξένη γλώσσα. Εύκολα μπορεί κανείς να κατανοήσει το όφελος που προκύπτει για τον μαθητή από άποψη χρόνου και για την οικογένεια από άποψη κόστους. </w:t>
      </w:r>
    </w:p>
    <w:p w14:paraId="670F5B1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Έρχομαι τώρα στις ρυθμίσεις που εισάγει το παρόν νομοσχέδιο για την Εθνική Βιβλιοθήκη της Ελλάδας και για </w:t>
      </w:r>
      <w:r>
        <w:rPr>
          <w:rFonts w:eastAsia="Times New Roman" w:cs="Times New Roman"/>
          <w:szCs w:val="24"/>
        </w:rPr>
        <w:t>τις δημόσιες βιβλιοθήκες. Οι βιβλιοθήκες αποτελούν αναπόσπαστο τμήμα της βασικής υποδομής για τη γνώση, τη μάθηση και τον πολιτισμό σε μια χώρα. Στη χώρα μας παράλληλα με την Εθνική Βιβλιοθήκη και τη Βιβλιοθήκη της Βουλής λειτουργούν πλήθος βιβλιοθηκών</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απευθύνονται είτε σε συγκεκριμένο κοινό –μαθητές, εκπαιδευτικούς, ερευνητές και άλλους- είτε στο ευρύτερο κοινό και τους πολίτες μιας πόλης ή μιας περιοχής με τις δημόσιες, τις δημοτικές, τις κοινοτικές βιβλιοθήκες, τις παιδικές βιβλιοθήκες, τις βιβλιοθή</w:t>
      </w:r>
      <w:r>
        <w:rPr>
          <w:rFonts w:eastAsia="Times New Roman" w:cs="Times New Roman"/>
          <w:szCs w:val="24"/>
        </w:rPr>
        <w:t xml:space="preserve">κες πολιτιστικών συλλόγων και επιστημονικών εταιρειών και άλλες. </w:t>
      </w:r>
    </w:p>
    <w:p w14:paraId="670F5B1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Παρά την ύπαρξη όμως και τη λειτουργία βιβλιοθηκών σε ολόκληρη τη χώρα μέχρι σήμερα δεν υπήρξε συνεπής ορθολογική και ολοκληρωμένη εθνική πολιτική</w:t>
      </w:r>
      <w:r>
        <w:rPr>
          <w:rFonts w:eastAsia="Times New Roman" w:cs="Times New Roman"/>
          <w:szCs w:val="24"/>
        </w:rPr>
        <w:t>,</w:t>
      </w:r>
      <w:r>
        <w:rPr>
          <w:rFonts w:eastAsia="Times New Roman" w:cs="Times New Roman"/>
          <w:szCs w:val="24"/>
        </w:rPr>
        <w:t xml:space="preserve"> που να αφορά τη συνολική τους θεώρηση αλλά</w:t>
      </w:r>
      <w:r>
        <w:rPr>
          <w:rFonts w:eastAsia="Times New Roman" w:cs="Times New Roman"/>
          <w:szCs w:val="24"/>
        </w:rPr>
        <w:t xml:space="preserve"> και τις επιμέρους κατηγορίες των βιβλιοθηκών. Επίσης το πλήθος των παραπάνω βιβλιοθηκών υπάγεται και εποπτεύεται ή χρηματοδοτείται από έναν εξίσου μεγάλο αριθμό κυβερνητικών και άλλων φορέων, Υπουργείων, δήμων, νομικών προσώπων δημοσίου δικαίου και πολλών</w:t>
      </w:r>
      <w:r>
        <w:rPr>
          <w:rFonts w:eastAsia="Times New Roman" w:cs="Times New Roman"/>
          <w:szCs w:val="24"/>
        </w:rPr>
        <w:t xml:space="preserve"> άλλων, καθένας εκ των οποίων αγνοεί παντελώς την πολιτική των υπόλοιπων. </w:t>
      </w:r>
    </w:p>
    <w:p w14:paraId="670F5B1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Οι ρυθμίσεις του παρόντος νομοσχεδίου επιβεβαιώνουν τη σταθερή πολιτική βούληση της Κυβέρνησής μας για μια σύγχρονη και αποτελεσματική πολιτική στον χώρο των βιβλιοθηκών και του βιβ</w:t>
      </w:r>
      <w:r>
        <w:rPr>
          <w:rFonts w:eastAsia="Times New Roman" w:cs="Times New Roman"/>
          <w:szCs w:val="24"/>
        </w:rPr>
        <w:t xml:space="preserve">λίου. Πρόκειται στην ουσία για ένα δεύτερο βήμα στον οδικό χάρτη μιας εθνικής πολιτικής για τις βιβλιοθήκες. Το πρώτο βήμα ήταν η θεσμοθέτηση του Γενικού Συμβουλίου Βιβλιοθηκών, που συγκροτήθηκε πρόσφατα στο πλαίσιο του Υπουργείου Παιδείας. </w:t>
      </w:r>
    </w:p>
    <w:p w14:paraId="670F5B1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δημιουργία τ</w:t>
      </w:r>
      <w:r>
        <w:rPr>
          <w:rFonts w:eastAsia="Times New Roman" w:cs="Times New Roman"/>
          <w:szCs w:val="24"/>
        </w:rPr>
        <w:t xml:space="preserve">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δ</w:t>
      </w:r>
      <w:r>
        <w:rPr>
          <w:rFonts w:eastAsia="Times New Roman" w:cs="Times New Roman"/>
          <w:szCs w:val="24"/>
        </w:rPr>
        <w:t xml:space="preserve">ικτύου </w:t>
      </w:r>
      <w:r>
        <w:rPr>
          <w:rFonts w:eastAsia="Times New Roman" w:cs="Times New Roman"/>
          <w:szCs w:val="24"/>
        </w:rPr>
        <w:t>β</w:t>
      </w:r>
      <w:r>
        <w:rPr>
          <w:rFonts w:eastAsia="Times New Roman" w:cs="Times New Roman"/>
          <w:szCs w:val="24"/>
        </w:rPr>
        <w:t>ιβλιοθηκών ανοίγει τον δρόμο για τη δημιουργία επιμέρους νομοθετημάτων στο πλαίσιο ενός νόμου για όλες τις κατηγορίες βιβλιοθηκών και τη δημιουργία συνεργειών, που θα εξασφαλίζουν την παροχή υπηρεσιών βιβλιοθήκης σε ολόκληρη τη χώρα και</w:t>
      </w:r>
      <w:r>
        <w:rPr>
          <w:rFonts w:eastAsia="Times New Roman" w:cs="Times New Roman"/>
          <w:szCs w:val="24"/>
        </w:rPr>
        <w:t xml:space="preserve"> σε όλον τον πληθυσμό της. </w:t>
      </w:r>
    </w:p>
    <w:p w14:paraId="670F5B2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διάχυση της γνώσης και της πληροφορίας, η ενθάρρυνση της οριζόντιας συνεργασίας των βιβλιοθηκών και η εισαγωγή καινοτόμων μεθόδων ανάπτυξης υπηρεσιών και προγραμμάτων τα οποία κάθε βιβλιοθήκη δεν θα μπορούσε να παρακολουθήσει </w:t>
      </w:r>
      <w:r>
        <w:rPr>
          <w:rFonts w:eastAsia="Times New Roman" w:cs="Times New Roman"/>
          <w:szCs w:val="24"/>
        </w:rPr>
        <w:t>από μόνη της, συνιστούν τον σκοπό της δημιουργίας του εθνικού δικτύου βιβλιοθηκών</w:t>
      </w:r>
      <w:r>
        <w:rPr>
          <w:rFonts w:eastAsia="Times New Roman" w:cs="Times New Roman"/>
          <w:szCs w:val="24"/>
        </w:rPr>
        <w:t>,</w:t>
      </w:r>
      <w:r>
        <w:rPr>
          <w:rFonts w:eastAsia="Times New Roman" w:cs="Times New Roman"/>
          <w:szCs w:val="24"/>
        </w:rPr>
        <w:t xml:space="preserve"> του οποίου κορυφή μπορεί να είναι η Εθνική μας Βιβλιοθήκη. </w:t>
      </w:r>
    </w:p>
    <w:p w14:paraId="670F5B2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γεγονός ότι η Εθνική Βιβλιοθήκη αντιμετωπίζει εδώ και πολλά χρόνια –δεκαετίες θα μπορούσα να πω- πολύ σοβαρ</w:t>
      </w:r>
      <w:r>
        <w:rPr>
          <w:rFonts w:eastAsia="Times New Roman" w:cs="Times New Roman"/>
          <w:szCs w:val="24"/>
        </w:rPr>
        <w:t>ά προβλήματα. Αποτελεί ευτυχή συγκυρία</w:t>
      </w:r>
      <w:r>
        <w:rPr>
          <w:rFonts w:eastAsia="Times New Roman" w:cs="Times New Roman"/>
          <w:szCs w:val="24"/>
        </w:rPr>
        <w:t>,</w:t>
      </w:r>
      <w:r>
        <w:rPr>
          <w:rFonts w:eastAsia="Times New Roman" w:cs="Times New Roman"/>
          <w:szCs w:val="24"/>
        </w:rPr>
        <w:t xml:space="preserve"> ότι η μεταστέγασή  της σύντομα στο Κέντρο Πολιτισμού «Ίδρυμα Σταύρος Νιάρχος» συμπίπτει με τη δρομολόγηση της επίλυσης των προβλημάτων αυτών. </w:t>
      </w:r>
    </w:p>
    <w:p w14:paraId="670F5B2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Εθνική Βιβλιοθήκη εισέρχεται σε μια νέα φάση εκσυγχρονισμού και εξοπλίζ</w:t>
      </w:r>
      <w:r>
        <w:rPr>
          <w:rFonts w:eastAsia="Times New Roman" w:cs="Times New Roman"/>
          <w:szCs w:val="24"/>
        </w:rPr>
        <w:t xml:space="preserve">εται με τα απαραίτητα εργαλεία, προκειμένου να ανταποκριθεί στον νέο απαιτητικό ρόλο της. </w:t>
      </w:r>
    </w:p>
    <w:p w14:paraId="670F5B23" w14:textId="77777777" w:rsidR="00D35489" w:rsidRDefault="0006190C">
      <w:pPr>
        <w:spacing w:line="600" w:lineRule="auto"/>
        <w:ind w:firstLine="720"/>
        <w:jc w:val="both"/>
        <w:rPr>
          <w:rFonts w:eastAsia="Times New Roman"/>
          <w:szCs w:val="24"/>
        </w:rPr>
      </w:pPr>
      <w:r>
        <w:rPr>
          <w:rFonts w:eastAsia="Times New Roman"/>
          <w:szCs w:val="24"/>
        </w:rPr>
        <w:t>Ανοίγεται η προοπτική</w:t>
      </w:r>
      <w:r>
        <w:rPr>
          <w:rFonts w:eastAsia="Times New Roman"/>
          <w:szCs w:val="24"/>
        </w:rPr>
        <w:t>,</w:t>
      </w:r>
      <w:r>
        <w:rPr>
          <w:rFonts w:eastAsia="Times New Roman"/>
          <w:szCs w:val="24"/>
        </w:rPr>
        <w:t xml:space="preserve"> οι υπηρεσίες όλων των βιβλιοθηκών που θα συμμετέχουν στο δίκτυο ελληνικών βιβλιοθηκών, να έχουν τη δυνατότητα εναρμόνισης με τα διεθνή πρότυπα</w:t>
      </w:r>
      <w:r>
        <w:rPr>
          <w:rFonts w:eastAsia="Times New Roman"/>
          <w:szCs w:val="24"/>
        </w:rPr>
        <w:t xml:space="preserve"> και τις καλές διεθνείς πρακτικές. Αυτό, ασφαλώς, συνεπάγεται και την επίτευξη οικονομιών κλίμακας, καθώς και την ενθάρρυνση δημιουργικών συνεργειών με τα Τμήματα Βιβλιοθηκονομίας-</w:t>
      </w:r>
      <w:proofErr w:type="spellStart"/>
      <w:r>
        <w:rPr>
          <w:rFonts w:eastAsia="Times New Roman"/>
          <w:szCs w:val="24"/>
        </w:rPr>
        <w:t>Αρχειονομίας</w:t>
      </w:r>
      <w:proofErr w:type="spellEnd"/>
      <w:r>
        <w:rPr>
          <w:rFonts w:eastAsia="Times New Roman"/>
          <w:szCs w:val="24"/>
        </w:rPr>
        <w:t xml:space="preserve"> των </w:t>
      </w:r>
      <w:r>
        <w:rPr>
          <w:rFonts w:eastAsia="Times New Roman"/>
          <w:szCs w:val="24"/>
        </w:rPr>
        <w:t>α</w:t>
      </w:r>
      <w:r>
        <w:rPr>
          <w:rFonts w:eastAsia="Times New Roman"/>
          <w:szCs w:val="24"/>
        </w:rPr>
        <w:t xml:space="preserve">νώτατων </w:t>
      </w:r>
      <w:r>
        <w:rPr>
          <w:rFonts w:eastAsia="Times New Roman"/>
          <w:szCs w:val="24"/>
        </w:rPr>
        <w:t>ε</w:t>
      </w:r>
      <w:r>
        <w:rPr>
          <w:rFonts w:eastAsia="Times New Roman"/>
          <w:szCs w:val="24"/>
        </w:rPr>
        <w:t xml:space="preserve">κπαιδευτικών </w:t>
      </w:r>
      <w:r>
        <w:rPr>
          <w:rFonts w:eastAsia="Times New Roman"/>
          <w:szCs w:val="24"/>
        </w:rPr>
        <w:t>ι</w:t>
      </w:r>
      <w:r>
        <w:rPr>
          <w:rFonts w:eastAsia="Times New Roman"/>
          <w:szCs w:val="24"/>
        </w:rPr>
        <w:t>δρυμάτων, με την Ένωση Ελλήνων Βιβλ</w:t>
      </w:r>
      <w:r>
        <w:rPr>
          <w:rFonts w:eastAsia="Times New Roman"/>
          <w:szCs w:val="24"/>
        </w:rPr>
        <w:t>ιοθηκονόμων και Επιστημόνων Πληροφόρησης και με τα πάσης φύσεως ερευνητικά κέντρα.</w:t>
      </w:r>
    </w:p>
    <w:p w14:paraId="670F5B24" w14:textId="77777777" w:rsidR="00D35489" w:rsidRDefault="0006190C">
      <w:pPr>
        <w:spacing w:line="600" w:lineRule="auto"/>
        <w:ind w:firstLine="720"/>
        <w:jc w:val="both"/>
        <w:rPr>
          <w:rFonts w:eastAsia="Times New Roman"/>
          <w:szCs w:val="24"/>
        </w:rPr>
      </w:pPr>
      <w:r>
        <w:rPr>
          <w:rFonts w:eastAsia="Times New Roman"/>
          <w:szCs w:val="24"/>
        </w:rPr>
        <w:t>Ένα νέο θεσμικό πλαίσιο και μια τέτοια διάρθρωση και οργάνωση των βιβλιοθηκών όπως αυτή που επιχειρούμε, οδηγεί στα επόμενα βήματα του οδικού χάρτη, που είναι η αξιοποίηση τ</w:t>
      </w:r>
      <w:r>
        <w:rPr>
          <w:rFonts w:eastAsia="Times New Roman"/>
          <w:szCs w:val="24"/>
        </w:rPr>
        <w:t>ου βιβλίου και του θεσμού των βιβλιοθηκών ως εργαλείο εκπαίδευσης, κατάρτισης, παιδείας και διά βίου μάθησης, η αξιοποίηση των ψηφιακών εξελίξεων και η υιοθέτηση των νέων τεχνολογιών, η ανάπτυξη σύγχρονων και περισσότερων βιβλιοθηκών ανά τη χώρα και ιδιαίτ</w:t>
      </w:r>
      <w:r>
        <w:rPr>
          <w:rFonts w:eastAsia="Times New Roman"/>
          <w:szCs w:val="24"/>
        </w:rPr>
        <w:t>ερα εκεί όπου δεν υπάρχουν, η αξιοποίηση του επιστημονικού δυναμικού που κατέχει ειδικότητες γύρω από το βιβλίο και η ενίσχυση της εκδοτικής δραστηριότητας στους τομείς της παραγωγής, της διακίνησης και της προβολής του βιβλίου.</w:t>
      </w:r>
    </w:p>
    <w:p w14:paraId="670F5B25" w14:textId="77777777" w:rsidR="00D35489" w:rsidRDefault="0006190C">
      <w:pPr>
        <w:spacing w:line="600" w:lineRule="auto"/>
        <w:ind w:firstLine="720"/>
        <w:jc w:val="both"/>
        <w:rPr>
          <w:rFonts w:eastAsia="Times New Roman"/>
          <w:szCs w:val="24"/>
        </w:rPr>
      </w:pPr>
      <w:r>
        <w:rPr>
          <w:rFonts w:eastAsia="Times New Roman"/>
          <w:szCs w:val="24"/>
        </w:rPr>
        <w:t>Θα ήθελα στο σημείο αυτό, κ</w:t>
      </w:r>
      <w:r>
        <w:rPr>
          <w:rFonts w:eastAsia="Times New Roman"/>
          <w:szCs w:val="24"/>
        </w:rPr>
        <w:t>ύριε Υπουργέ, να υπογραμμίσω την ανάγκη μετεξέλιξης του Γενικού Συμβουλίου Βιβλιοθηκών ως διυπουργικού οργάνου, το οποίο θα συγκροτήσει μια ενιαία πολιτική για τις βιβλιοθήκες συνολικά, προκειμένου να υπάρξει κοινή στρατηγική, εξοικονόμηση πόρων και αποφυγ</w:t>
      </w:r>
      <w:r>
        <w:rPr>
          <w:rFonts w:eastAsia="Times New Roman"/>
          <w:szCs w:val="24"/>
        </w:rPr>
        <w:t xml:space="preserve">ή επικάλυψης δράσεων. Προτείνω άμεσα να επεξεργαστούμε σχέδιο νόμου ως συνέχεια του σημερινού, που θα αφορά τις επιμέρους κατηγορίες των βιβλιοθηκών –σχολικές, δημοτικές, ερευνητικές, ακαδημαϊκές και άλλες- για ένα ενιαίο σύστημα βιβλιοθηκών προσαρμοσμένο </w:t>
      </w:r>
      <w:r>
        <w:rPr>
          <w:rFonts w:eastAsia="Times New Roman"/>
          <w:szCs w:val="24"/>
        </w:rPr>
        <w:t>στις σύγχρονες ανάγκες και απαιτήσεις.</w:t>
      </w:r>
    </w:p>
    <w:p w14:paraId="670F5B26" w14:textId="77777777" w:rsidR="00D35489" w:rsidRDefault="0006190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70F5B27" w14:textId="77777777" w:rsidR="00D35489" w:rsidRDefault="0006190C">
      <w:pPr>
        <w:spacing w:line="600" w:lineRule="auto"/>
        <w:ind w:firstLine="720"/>
        <w:jc w:val="both"/>
        <w:rPr>
          <w:rFonts w:eastAsia="Times New Roman"/>
          <w:szCs w:val="24"/>
        </w:rPr>
      </w:pPr>
      <w:r>
        <w:rPr>
          <w:rFonts w:eastAsia="Times New Roman"/>
          <w:szCs w:val="24"/>
        </w:rPr>
        <w:t>Ένα λεπτό, κυρία Πρόεδρε.</w:t>
      </w:r>
    </w:p>
    <w:p w14:paraId="670F5B28"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είμαι βέβαιη ότι σήμερα οι άνθρωποι των βιβλιοθηκών και του βιβλίου, που από</w:t>
      </w:r>
      <w:r>
        <w:rPr>
          <w:rFonts w:eastAsia="Times New Roman"/>
          <w:szCs w:val="24"/>
        </w:rPr>
        <w:t xml:space="preserve"> εκεί προέρχομαι κι εγώ, μπορούν δίκαια να νιώθουν ικανοποίηση με τις ρυθμίσεις που προωθούμε με το παρόν νομοσχέδιο και όχι μόνο. Η μόρφωση και η εκπαίδευση των Ελλήνων, ιδιαίτερα της νέας γενιάς, προϋποθέτ</w:t>
      </w:r>
      <w:r>
        <w:rPr>
          <w:rFonts w:eastAsia="Times New Roman"/>
          <w:szCs w:val="24"/>
        </w:rPr>
        <w:t>ει</w:t>
      </w:r>
      <w:r>
        <w:rPr>
          <w:rFonts w:eastAsia="Times New Roman"/>
          <w:szCs w:val="24"/>
        </w:rPr>
        <w:t xml:space="preserve"> και μια εθνική πολιτική για το βιβλίο, τις βιβ</w:t>
      </w:r>
      <w:r>
        <w:rPr>
          <w:rFonts w:eastAsia="Times New Roman"/>
          <w:szCs w:val="24"/>
        </w:rPr>
        <w:t xml:space="preserve">λιοθήκες και τη </w:t>
      </w:r>
      <w:proofErr w:type="spellStart"/>
      <w:r>
        <w:rPr>
          <w:rFonts w:eastAsia="Times New Roman"/>
          <w:szCs w:val="24"/>
        </w:rPr>
        <w:t>φιλαναγνωσία</w:t>
      </w:r>
      <w:proofErr w:type="spellEnd"/>
      <w:r>
        <w:rPr>
          <w:rFonts w:eastAsia="Times New Roman"/>
          <w:szCs w:val="24"/>
        </w:rPr>
        <w:t>.</w:t>
      </w:r>
    </w:p>
    <w:p w14:paraId="670F5B29" w14:textId="77777777" w:rsidR="00D35489" w:rsidRDefault="0006190C">
      <w:pPr>
        <w:spacing w:line="600" w:lineRule="auto"/>
        <w:ind w:firstLine="720"/>
        <w:jc w:val="both"/>
        <w:rPr>
          <w:rFonts w:eastAsia="Times New Roman"/>
          <w:szCs w:val="24"/>
        </w:rPr>
      </w:pPr>
      <w:r>
        <w:rPr>
          <w:rFonts w:eastAsia="Times New Roman"/>
          <w:szCs w:val="24"/>
        </w:rPr>
        <w:t>Τα παραπάνω προϋποθέτουν τους αναγκαίους πόρους κι ένα κίνημα γνώσης και παιδείας το οποίο να την επιβάλει και να τη στηρίξει. Μια εθνική πολιτική για το βιβλίο και τις βιβλιοθήκες μπορεί να συμβάλλει ουσιαστικά στην οικονομικ</w:t>
      </w:r>
      <w:r>
        <w:rPr>
          <w:rFonts w:eastAsia="Times New Roman"/>
          <w:szCs w:val="24"/>
        </w:rPr>
        <w:t>ή και κοινωνική ανάπτυξη της πατρίδας μας, πολύ περισσότερο τώρα που ταλανίζεται ακόμα από την πολύχρονη κρίση.</w:t>
      </w:r>
    </w:p>
    <w:p w14:paraId="670F5B2A" w14:textId="77777777" w:rsidR="00D35489" w:rsidRDefault="0006190C">
      <w:pPr>
        <w:spacing w:line="600" w:lineRule="auto"/>
        <w:ind w:firstLine="720"/>
        <w:jc w:val="both"/>
        <w:rPr>
          <w:rFonts w:eastAsia="Times New Roman"/>
          <w:szCs w:val="24"/>
        </w:rPr>
      </w:pPr>
      <w:r>
        <w:rPr>
          <w:rFonts w:eastAsia="Times New Roman"/>
          <w:szCs w:val="24"/>
        </w:rPr>
        <w:t>Σας ευχαριστώ.</w:t>
      </w:r>
    </w:p>
    <w:p w14:paraId="670F5B2B" w14:textId="77777777" w:rsidR="00D35489" w:rsidRDefault="0006190C">
      <w:pPr>
        <w:spacing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670F5B2C" w14:textId="77777777" w:rsidR="00D35489" w:rsidRDefault="0006190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w:t>
      </w:r>
    </w:p>
    <w:p w14:paraId="670F5B2D" w14:textId="77777777" w:rsidR="00D35489" w:rsidRDefault="0006190C">
      <w:pPr>
        <w:spacing w:line="600" w:lineRule="auto"/>
        <w:ind w:firstLine="720"/>
        <w:jc w:val="both"/>
        <w:rPr>
          <w:rFonts w:eastAsia="Times New Roman"/>
          <w:szCs w:val="24"/>
        </w:rPr>
      </w:pPr>
      <w:r>
        <w:rPr>
          <w:rFonts w:eastAsia="Times New Roman"/>
          <w:szCs w:val="24"/>
        </w:rPr>
        <w:t>Τον λόγο έχει</w:t>
      </w:r>
      <w:r>
        <w:rPr>
          <w:rFonts w:eastAsia="Times New Roman"/>
          <w:szCs w:val="24"/>
        </w:rPr>
        <w:t xml:space="preserve"> ο κ. Εμμανουηλίδης από τον ΣΥΡΙΖΑ.</w:t>
      </w:r>
    </w:p>
    <w:p w14:paraId="670F5B2E" w14:textId="77777777" w:rsidR="00D35489" w:rsidRDefault="0006190C">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Ευχαριστώ, κυρία Πρόεδρε.</w:t>
      </w:r>
    </w:p>
    <w:p w14:paraId="670F5B2F" w14:textId="77777777" w:rsidR="00D35489" w:rsidRDefault="0006190C">
      <w:pPr>
        <w:spacing w:line="600" w:lineRule="auto"/>
        <w:ind w:firstLine="720"/>
        <w:jc w:val="both"/>
        <w:rPr>
          <w:rFonts w:eastAsia="Times New Roman"/>
          <w:szCs w:val="24"/>
        </w:rPr>
      </w:pPr>
      <w:r>
        <w:rPr>
          <w:rFonts w:eastAsia="Times New Roman"/>
          <w:szCs w:val="24"/>
        </w:rPr>
        <w:t>Κυρίες και κύριοι συνάδελφοι, ένας χρόνος έχει περάσει από τότε που ανέλαβε την ηγεσία της Νέας Δημοκρατίας ο Κυριάκος Μητσοτάκης, ο άνθρωπος με τα τρία πτυχία, ο άνθρωπ</w:t>
      </w:r>
      <w:r>
        <w:rPr>
          <w:rFonts w:eastAsia="Times New Roman"/>
          <w:szCs w:val="24"/>
        </w:rPr>
        <w:t xml:space="preserve">ος που βρήκε ότι τελικά </w:t>
      </w:r>
      <w:proofErr w:type="spellStart"/>
      <w:r>
        <w:rPr>
          <w:rFonts w:eastAsia="Times New Roman"/>
          <w:szCs w:val="24"/>
        </w:rPr>
        <w:t>Μοντεσκιέ</w:t>
      </w:r>
      <w:proofErr w:type="spellEnd"/>
      <w:r>
        <w:rPr>
          <w:rFonts w:eastAsia="Times New Roman"/>
          <w:szCs w:val="24"/>
        </w:rPr>
        <w:t xml:space="preserve"> και Ρουσσώ είναι ένα και το αυτό, ο άνθρωπος που συμπεριφέρεται πολιτικά ως κακομαθημένο παιδί, που όταν του πάρουν το παιχνίδι, φωνάζει χωρίς να αρθρώνει λόγο αντιπολιτευτικό. Βρήκε κι ένα εξαιρετικό ηχείο, χαλκείο κακόφω</w:t>
      </w:r>
      <w:r>
        <w:rPr>
          <w:rFonts w:eastAsia="Times New Roman"/>
          <w:szCs w:val="24"/>
        </w:rPr>
        <w:t xml:space="preserve">νο, τον λόγο του </w:t>
      </w:r>
      <w:proofErr w:type="spellStart"/>
      <w:r>
        <w:rPr>
          <w:rFonts w:eastAsia="Times New Roman"/>
          <w:szCs w:val="24"/>
        </w:rPr>
        <w:t>Αδώνιδος</w:t>
      </w:r>
      <w:proofErr w:type="spellEnd"/>
      <w:r>
        <w:rPr>
          <w:rFonts w:eastAsia="Times New Roman"/>
          <w:szCs w:val="24"/>
        </w:rPr>
        <w:t>, που συχνά λείπει το πολιτικό όνειδος από τις δηλώσεις του. Γιατί αν ερμηνεύσουμε σωστά αυτά που χθες ειπώθηκαν, αγγίζουν τα όρια -θα έλεγα- όχι της πολιτικής απρέπειας αλλά της υπονόμευσης ακόμη-ακόμη αυτής της ίδιας της χώρας: «</w:t>
      </w:r>
      <w:r>
        <w:rPr>
          <w:rFonts w:eastAsia="Times New Roman"/>
          <w:szCs w:val="24"/>
        </w:rPr>
        <w:t>Να μην κλείσει η αξιολόγηση, να πέσει η Κυβέρνηση, να πάμε σε εκλογές».</w:t>
      </w:r>
    </w:p>
    <w:p w14:paraId="670F5B3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Αυτή είναι η μόνιμη επωδός του πολιτικού αντιπολιτευτικού σας λόγου. Και ενώ αυτά λέτε σε ανοιχτά μικρόφωνα τηλεοπτικών καναλιών</w:t>
      </w:r>
      <w:r>
        <w:rPr>
          <w:rFonts w:eastAsia="Times New Roman" w:cs="Times New Roman"/>
          <w:szCs w:val="24"/>
        </w:rPr>
        <w:t>,</w:t>
      </w:r>
      <w:r>
        <w:rPr>
          <w:rFonts w:eastAsia="Times New Roman" w:cs="Times New Roman"/>
          <w:szCs w:val="24"/>
        </w:rPr>
        <w:t xml:space="preserve"> που δεν είναι τίποτε άλλο παρά χαλκεία της πολιτικής σ</w:t>
      </w:r>
      <w:r>
        <w:rPr>
          <w:rFonts w:eastAsia="Times New Roman" w:cs="Times New Roman"/>
          <w:szCs w:val="24"/>
        </w:rPr>
        <w:t xml:space="preserve">ας προπαγάνδας, την ίδια ώρα μέσα στις </w:t>
      </w:r>
      <w:r>
        <w:rPr>
          <w:rFonts w:eastAsia="Times New Roman" w:cs="Times New Roman"/>
          <w:szCs w:val="24"/>
        </w:rPr>
        <w:t>ε</w:t>
      </w:r>
      <w:r>
        <w:rPr>
          <w:rFonts w:eastAsia="Times New Roman" w:cs="Times New Roman"/>
          <w:szCs w:val="24"/>
        </w:rPr>
        <w:t xml:space="preserve">πιτροπές βλέπουμε να αρθρώνεται ένας διαφορετικός λόγος, ένας λόγος στοιχειώδους ευθύνης. Και αυτό δεν μπορούμε παρά να το σημειώσουμε και στη διαδικασία στη διάρκεια αυτής της </w:t>
      </w:r>
      <w:r>
        <w:rPr>
          <w:rFonts w:eastAsia="Times New Roman" w:cs="Times New Roman"/>
          <w:szCs w:val="24"/>
        </w:rPr>
        <w:t>ε</w:t>
      </w:r>
      <w:r>
        <w:rPr>
          <w:rFonts w:eastAsia="Times New Roman" w:cs="Times New Roman"/>
          <w:szCs w:val="24"/>
        </w:rPr>
        <w:t>πιτροπής, όταν με σοβαρότητα, με εγκυρ</w:t>
      </w:r>
      <w:r>
        <w:rPr>
          <w:rFonts w:eastAsia="Times New Roman" w:cs="Times New Roman"/>
          <w:szCs w:val="24"/>
        </w:rPr>
        <w:t xml:space="preserve">ότητα, με αγωνία θα έλεγα, προσεγγίζαμε άρθρο προς άρθρο όλο αυτό το νομοθέτημα, το οποίο σε καμμία περίπτωση δεν έχει αυτό που από την πρώτη ανάγνωση θα λέγαμε, μια </w:t>
      </w:r>
      <w:r>
        <w:rPr>
          <w:rFonts w:eastAsia="Times New Roman" w:cs="Times New Roman"/>
          <w:szCs w:val="24"/>
        </w:rPr>
        <w:t>«</w:t>
      </w:r>
      <w:proofErr w:type="spellStart"/>
      <w:r>
        <w:rPr>
          <w:rFonts w:eastAsia="Times New Roman" w:cs="Times New Roman"/>
          <w:szCs w:val="24"/>
        </w:rPr>
        <w:t>οργανικότητα</w:t>
      </w:r>
      <w:proofErr w:type="spellEnd"/>
      <w:r>
        <w:rPr>
          <w:rFonts w:eastAsia="Times New Roman" w:cs="Times New Roman"/>
          <w:szCs w:val="24"/>
        </w:rPr>
        <w:t>»</w:t>
      </w:r>
      <w:r>
        <w:rPr>
          <w:rFonts w:eastAsia="Times New Roman" w:cs="Times New Roman"/>
          <w:szCs w:val="24"/>
        </w:rPr>
        <w:t>, ωστόσο είναι βαθιά στοιχισμένο με τις ανάγκες επούλωσης αδυναμιών και πληγ</w:t>
      </w:r>
      <w:r>
        <w:rPr>
          <w:rFonts w:eastAsia="Times New Roman" w:cs="Times New Roman"/>
          <w:szCs w:val="24"/>
        </w:rPr>
        <w:t xml:space="preserve">ών του εκπαιδευτικού συστήματος. </w:t>
      </w:r>
    </w:p>
    <w:p w14:paraId="670F5B3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Θα ήθελα να πω επί τροχάδην, γιατί ο χρόνος είναι περιορισμένος, μερικές από τις ρυθμίσεις που επιφέρει αυτό το νομοσχέδιο. </w:t>
      </w:r>
    </w:p>
    <w:p w14:paraId="670F5B3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πρώτο κεφάλαιο που περιέχει τα άρθρα 1, 2 και 3, ορίζεται η ρύθμιση θεμάτων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ιστ</w:t>
      </w:r>
      <w:r>
        <w:rPr>
          <w:rFonts w:eastAsia="Times New Roman" w:cs="Times New Roman"/>
          <w:szCs w:val="24"/>
        </w:rPr>
        <w:t xml:space="preserve">οποιητικού </w:t>
      </w:r>
      <w:r>
        <w:rPr>
          <w:rFonts w:eastAsia="Times New Roman" w:cs="Times New Roman"/>
          <w:szCs w:val="24"/>
        </w:rPr>
        <w:t>Γ</w:t>
      </w:r>
      <w:r>
        <w:rPr>
          <w:rFonts w:eastAsia="Times New Roman" w:cs="Times New Roman"/>
          <w:szCs w:val="24"/>
        </w:rPr>
        <w:t xml:space="preserve">λωσσομάθειας, σύμφωνα με τις αρχές που διέπουν το κοινό ευρωπαϊκό πλαίσιο αναφοράς για τις γλώσσες. </w:t>
      </w:r>
    </w:p>
    <w:p w14:paraId="670F5B3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το νομοσχέδιο βελτιώνονται οι συνθήκες λειτουργίας των διενεργούμενων εξετάσεων, με τη θεσμοθέτηση ηλεκτρονικών εξετάσεων. Επιπρόσθετα καθιε</w:t>
      </w:r>
      <w:r>
        <w:rPr>
          <w:rFonts w:eastAsia="Times New Roman" w:cs="Times New Roman"/>
          <w:szCs w:val="24"/>
        </w:rPr>
        <w:t xml:space="preserve">ρώνεται δωρεάν το ηλεκτρονικό φροντιστήριο για την υποστήριξη της ατομικής προετοιμασίας των υποψηφίων, υπογραμμίζοντας κατ’ αυτόν τον τρόπο την κοινωνική ευαισθησία που επιδεικνύεται από την πλευρά της Κυβέρνησης. </w:t>
      </w:r>
    </w:p>
    <w:p w14:paraId="670F5B3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δεύτερο κεφάλαιο αναφέρεται στη ρύθμι</w:t>
      </w:r>
      <w:r>
        <w:rPr>
          <w:rFonts w:eastAsia="Times New Roman" w:cs="Times New Roman"/>
          <w:szCs w:val="24"/>
        </w:rPr>
        <w:t xml:space="preserve">ση θεμάτων της Εθνικής Βιβλιοθήκης. Με τα συγκεκριμένα άρθρα 4, 5 και 6 ρυθμίζονται τα θέματα εύρυθμης λειτουργίας της Εθνικής Βιβλιοθήκης, λόγω της μετεγκατάστασής της στις νέες υποδομές του Κέντρου Πολιτισμού «Ίδρυμα Σταύρος Νιάρχος». </w:t>
      </w:r>
    </w:p>
    <w:p w14:paraId="670F5B3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Ιδιαίτερη έμφαση </w:t>
      </w:r>
      <w:r>
        <w:rPr>
          <w:rFonts w:eastAsia="Times New Roman" w:cs="Times New Roman"/>
          <w:szCs w:val="24"/>
        </w:rPr>
        <w:t>δίνεται έτσι</w:t>
      </w:r>
      <w:r>
        <w:rPr>
          <w:rFonts w:eastAsia="Times New Roman" w:cs="Times New Roman"/>
          <w:szCs w:val="24"/>
        </w:rPr>
        <w:t>,</w:t>
      </w:r>
      <w:r>
        <w:rPr>
          <w:rFonts w:eastAsia="Times New Roman" w:cs="Times New Roman"/>
          <w:szCs w:val="24"/>
        </w:rPr>
        <w:t xml:space="preserve"> ώστε η Εθνική Βιβλιοθήκη να αποτελεί τον θεματοφύλακα του συνόλου της πνευματικής παρακαταθήκης και την κιβωτό ενός μοναδικού πλούτου, στον οποίο η πορεία της ελληνικής σκέψης και ιστορίας διαμέσου των αιώνων καταγράφεται. </w:t>
      </w:r>
    </w:p>
    <w:p w14:paraId="670F5B3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Ειδικό ενδιαφέρον </w:t>
      </w:r>
      <w:r>
        <w:rPr>
          <w:rFonts w:eastAsia="Times New Roman" w:cs="Times New Roman"/>
          <w:szCs w:val="24"/>
        </w:rPr>
        <w:t>παρουσιάζει το άρθρο</w:t>
      </w:r>
      <w:r>
        <w:rPr>
          <w:rFonts w:eastAsia="Times New Roman" w:cs="Times New Roman"/>
          <w:szCs w:val="24"/>
        </w:rPr>
        <w:t>,</w:t>
      </w:r>
      <w:r>
        <w:rPr>
          <w:rFonts w:eastAsia="Times New Roman" w:cs="Times New Roman"/>
          <w:szCs w:val="24"/>
        </w:rPr>
        <w:t xml:space="preserve"> στο οποίο η Εθνική Βιβλιοθήκη αναλαμβάνει τον συντονισμό για την ανάπτυξη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δ</w:t>
      </w:r>
      <w:r>
        <w:rPr>
          <w:rFonts w:eastAsia="Times New Roman" w:cs="Times New Roman"/>
          <w:szCs w:val="24"/>
        </w:rPr>
        <w:t xml:space="preserve">ικτύου </w:t>
      </w:r>
      <w:r>
        <w:rPr>
          <w:rFonts w:eastAsia="Times New Roman" w:cs="Times New Roman"/>
          <w:szCs w:val="24"/>
        </w:rPr>
        <w:t>β</w:t>
      </w:r>
      <w:r>
        <w:rPr>
          <w:rFonts w:eastAsia="Times New Roman" w:cs="Times New Roman"/>
          <w:szCs w:val="24"/>
        </w:rPr>
        <w:t xml:space="preserve">ιβλιοθήκης, ένα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ίκτυο που αποτελεί τον ιμάντα </w:t>
      </w:r>
      <w:proofErr w:type="spellStart"/>
      <w:r>
        <w:rPr>
          <w:rFonts w:eastAsia="Times New Roman" w:cs="Times New Roman"/>
          <w:szCs w:val="24"/>
        </w:rPr>
        <w:t>εξ</w:t>
      </w:r>
      <w:r>
        <w:rPr>
          <w:rFonts w:eastAsia="Times New Roman" w:cs="Times New Roman"/>
          <w:szCs w:val="24"/>
        </w:rPr>
        <w:t>ακτίνω</w:t>
      </w:r>
      <w:r>
        <w:rPr>
          <w:rFonts w:eastAsia="Times New Roman" w:cs="Times New Roman"/>
          <w:szCs w:val="24"/>
        </w:rPr>
        <w:t>σης</w:t>
      </w:r>
      <w:proofErr w:type="spellEnd"/>
      <w:r>
        <w:rPr>
          <w:rFonts w:eastAsia="Times New Roman" w:cs="Times New Roman"/>
          <w:szCs w:val="24"/>
        </w:rPr>
        <w:t xml:space="preserve"> του πνευματικού πλούτου στις εσχατιές της </w:t>
      </w:r>
      <w:r>
        <w:rPr>
          <w:rFonts w:eastAsia="Times New Roman" w:cs="Times New Roman"/>
          <w:szCs w:val="24"/>
        </w:rPr>
        <w:t>ε</w:t>
      </w:r>
      <w:r>
        <w:rPr>
          <w:rFonts w:eastAsia="Times New Roman" w:cs="Times New Roman"/>
          <w:szCs w:val="24"/>
        </w:rPr>
        <w:t xml:space="preserve">πικράτειας. </w:t>
      </w:r>
    </w:p>
    <w:p w14:paraId="670F5B3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το τρίτο κεφάλ</w:t>
      </w:r>
      <w:r>
        <w:rPr>
          <w:rFonts w:eastAsia="Times New Roman" w:cs="Times New Roman"/>
          <w:szCs w:val="24"/>
        </w:rPr>
        <w:t>αιο του νομοσχεδίου ρυθμίζονται θέματα πρωτοβάθμιας και δευτεροβάθμιας εκπαίδευσης, τα οποία αφορούν τους μαθητές και τις μαθήτριες και την εύρυθμη λειτουργία των σχολικών μονάδων. Επιπρόσθετα ρυθμίζονται θέματα εκπαιδευτικών, όπως η αναγνώριση προϋπηρεσία</w:t>
      </w:r>
      <w:r>
        <w:rPr>
          <w:rFonts w:eastAsia="Times New Roman" w:cs="Times New Roman"/>
          <w:szCs w:val="24"/>
        </w:rPr>
        <w:t xml:space="preserve">ς μετά τον διορισμό από ελεύθερο επάγγελμα ή εξαρτημένη εργασία. </w:t>
      </w:r>
    </w:p>
    <w:p w14:paraId="670F5B3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Με μια σειρά διατάξεων τακτοποιούνται εκκρεμότητες που δυσχεραίνουν τη λειτουργία των σχολικών μονάδων, όπως σχολικές εκδρομές, με τη μεταβιβαζόμενη αρμοδιότητα από το Υπουργείο στις περιφέρ</w:t>
      </w:r>
      <w:r>
        <w:rPr>
          <w:rFonts w:eastAsia="Times New Roman" w:cs="Times New Roman"/>
          <w:szCs w:val="24"/>
        </w:rPr>
        <w:t>ειες, καθώς και τη δυνατότητα να μην υπολογίζονται οι απουσίες από τα μαθήματα έως δύο εβδομάδες για μαθητές και μαθήτριες με εξαιρετικές επιδόσεις στις καλές τέχνες. Και πολλά άλλα επιμέρους προβλήματα τελικά ρυθμίζονται και αντιμετωπίζουν παθογένειες, οι</w:t>
      </w:r>
      <w:r>
        <w:rPr>
          <w:rFonts w:eastAsia="Times New Roman" w:cs="Times New Roman"/>
          <w:szCs w:val="24"/>
        </w:rPr>
        <w:t xml:space="preserve"> οποίες υπήρχαν μέχρι σήμερα. </w:t>
      </w:r>
    </w:p>
    <w:p w14:paraId="670F5B3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ότι έχει τη μορφή του επείγοντος, νομίζω αυτό εύκολα μπορεί κανείς να το απαντήσει, διότι είναι πιεστικός ο χρόνος στον οποίο θα πρέπει να δώσει απάντηση το Υπουργείο</w:t>
      </w:r>
      <w:r>
        <w:rPr>
          <w:rFonts w:eastAsia="Times New Roman" w:cs="Times New Roman"/>
          <w:szCs w:val="24"/>
        </w:rPr>
        <w:t>,</w:t>
      </w:r>
      <w:r>
        <w:rPr>
          <w:rFonts w:eastAsia="Times New Roman" w:cs="Times New Roman"/>
          <w:szCs w:val="24"/>
        </w:rPr>
        <w:t xml:space="preserve"> σε προβλήματα που δεν παίρνουν αναβολή. </w:t>
      </w:r>
    </w:p>
    <w:p w14:paraId="670F5B3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επανέλθω α</w:t>
      </w:r>
      <w:r>
        <w:rPr>
          <w:rFonts w:eastAsia="Times New Roman" w:cs="Times New Roman"/>
          <w:szCs w:val="24"/>
        </w:rPr>
        <w:t>πό εκεί που ξεκίνησα</w:t>
      </w:r>
      <w:r>
        <w:rPr>
          <w:rFonts w:eastAsia="Times New Roman" w:cs="Times New Roman"/>
          <w:szCs w:val="24"/>
        </w:rPr>
        <w:t>,</w:t>
      </w:r>
      <w:r>
        <w:rPr>
          <w:rFonts w:eastAsia="Times New Roman" w:cs="Times New Roman"/>
          <w:szCs w:val="24"/>
        </w:rPr>
        <w:t xml:space="preserve"> για να πω ότι σύμφωνα με τη φράση του πρώην Αρχηγού σας, «λαγός τη φτέρη έσειε, κακό του κεφαλιού του», αναφερόμενος προφανώς στην </w:t>
      </w:r>
      <w:proofErr w:type="spellStart"/>
      <w:r>
        <w:rPr>
          <w:rFonts w:eastAsia="Times New Roman" w:cs="Times New Roman"/>
          <w:szCs w:val="24"/>
        </w:rPr>
        <w:t>εμμονική</w:t>
      </w:r>
      <w:proofErr w:type="spellEnd"/>
      <w:r>
        <w:rPr>
          <w:rFonts w:eastAsia="Times New Roman" w:cs="Times New Roman"/>
          <w:szCs w:val="24"/>
        </w:rPr>
        <w:t xml:space="preserve"> απαίτηση για πρόωρες εκλογές. </w:t>
      </w:r>
    </w:p>
    <w:p w14:paraId="670F5B3B" w14:textId="77777777" w:rsidR="00D35489" w:rsidRDefault="0006190C">
      <w:pPr>
        <w:spacing w:line="600" w:lineRule="auto"/>
        <w:ind w:firstLine="720"/>
        <w:jc w:val="both"/>
        <w:rPr>
          <w:rFonts w:eastAsia="Times New Roman"/>
          <w:szCs w:val="24"/>
        </w:rPr>
      </w:pPr>
      <w:r>
        <w:rPr>
          <w:rFonts w:eastAsia="Times New Roman"/>
          <w:szCs w:val="24"/>
        </w:rPr>
        <w:t xml:space="preserve">Και να το πω αλλιώς; Ο λαός λέει: Μην ξύνεστε στην γκλίτσα του </w:t>
      </w:r>
      <w:r>
        <w:rPr>
          <w:rFonts w:eastAsia="Times New Roman"/>
          <w:szCs w:val="24"/>
        </w:rPr>
        <w:t>τσοπάνη. Τσοπάνης στην περίπτωσή μας είναι ο ελληνικός λαός.</w:t>
      </w:r>
    </w:p>
    <w:p w14:paraId="670F5B3C" w14:textId="77777777" w:rsidR="00D35489" w:rsidRDefault="0006190C">
      <w:pPr>
        <w:spacing w:line="600" w:lineRule="auto"/>
        <w:ind w:firstLine="720"/>
        <w:jc w:val="both"/>
        <w:rPr>
          <w:rFonts w:eastAsia="Times New Roman"/>
          <w:szCs w:val="24"/>
        </w:rPr>
      </w:pPr>
      <w:r>
        <w:rPr>
          <w:rFonts w:eastAsia="Times New Roman"/>
          <w:szCs w:val="24"/>
        </w:rPr>
        <w:t>Κλείνω με λίγους στίχους από τον Αναγνωστάκη:</w:t>
      </w:r>
    </w:p>
    <w:p w14:paraId="670F5B3D" w14:textId="77777777" w:rsidR="00D35489" w:rsidRDefault="0006190C">
      <w:pPr>
        <w:spacing w:line="600" w:lineRule="auto"/>
        <w:ind w:firstLine="720"/>
        <w:jc w:val="both"/>
        <w:rPr>
          <w:rFonts w:eastAsia="Times New Roman"/>
          <w:szCs w:val="24"/>
        </w:rPr>
      </w:pPr>
      <w:r>
        <w:rPr>
          <w:rFonts w:eastAsia="Times New Roman"/>
          <w:szCs w:val="24"/>
        </w:rPr>
        <w:t>«Το τι δεν πρόδωσες εσύ να μου πεις. Εσύ και οι όμοιοί σου χρόνια και χρόνια, ένα προς ένα τα υπάρχοντά σας ξεπουλώντας στις διεθνείς αγορές και τα λ</w:t>
      </w:r>
      <w:r>
        <w:rPr>
          <w:rFonts w:eastAsia="Times New Roman"/>
          <w:szCs w:val="24"/>
        </w:rPr>
        <w:t>αϊκά παζάρια και μείνατε χωρίς μάτια, για να βλέπετε, χωρίς τ’ αφτιά ν’ ακούτε, με σφραγισμένα στόματα και δεν μιλάτε. Για ποια ανθρώπινα ιερά μάς εγκαλείτε;»</w:t>
      </w:r>
    </w:p>
    <w:p w14:paraId="670F5B3E" w14:textId="77777777" w:rsidR="00D35489" w:rsidRDefault="0006190C">
      <w:pPr>
        <w:spacing w:line="600" w:lineRule="auto"/>
        <w:ind w:firstLine="720"/>
        <w:jc w:val="both"/>
        <w:rPr>
          <w:rFonts w:eastAsia="Times New Roman"/>
          <w:szCs w:val="24"/>
        </w:rPr>
      </w:pPr>
      <w:r>
        <w:rPr>
          <w:rFonts w:eastAsia="Times New Roman"/>
          <w:szCs w:val="24"/>
        </w:rPr>
        <w:t>Ευχαριστώ.</w:t>
      </w:r>
    </w:p>
    <w:p w14:paraId="670F5B3F" w14:textId="77777777" w:rsidR="00D35489" w:rsidRDefault="0006190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70F5B40"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Ευχαριστούμε.</w:t>
      </w:r>
    </w:p>
    <w:p w14:paraId="670F5B41" w14:textId="77777777" w:rsidR="00D35489" w:rsidRDefault="0006190C">
      <w:pPr>
        <w:spacing w:line="600" w:lineRule="auto"/>
        <w:ind w:firstLine="720"/>
        <w:jc w:val="both"/>
        <w:rPr>
          <w:rFonts w:eastAsia="Times New Roman"/>
          <w:szCs w:val="24"/>
        </w:rPr>
      </w:pPr>
      <w:r>
        <w:rPr>
          <w:rFonts w:eastAsia="Times New Roman"/>
          <w:szCs w:val="24"/>
        </w:rPr>
        <w:t>Τον λόγο έχει ο κ. Γάκης από τον ΣΥΡΙΖΑ.</w:t>
      </w:r>
    </w:p>
    <w:p w14:paraId="670F5B42" w14:textId="77777777" w:rsidR="00D35489" w:rsidRDefault="0006190C">
      <w:pPr>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Ευχαριστώ, κυρία Πρόεδρε.</w:t>
      </w:r>
    </w:p>
    <w:p w14:paraId="670F5B43" w14:textId="77777777" w:rsidR="00D35489" w:rsidRDefault="0006190C">
      <w:pPr>
        <w:spacing w:line="600" w:lineRule="auto"/>
        <w:ind w:firstLine="720"/>
        <w:jc w:val="both"/>
        <w:rPr>
          <w:rFonts w:eastAsia="Times New Roman"/>
          <w:szCs w:val="24"/>
        </w:rPr>
      </w:pPr>
      <w:r>
        <w:rPr>
          <w:rFonts w:eastAsia="Times New Roman"/>
          <w:szCs w:val="24"/>
        </w:rPr>
        <w:t xml:space="preserve">Κύριοι Υπουργοί, αγαπητοί συνάδελφοι και </w:t>
      </w:r>
      <w:proofErr w:type="spellStart"/>
      <w:r>
        <w:rPr>
          <w:rFonts w:eastAsia="Times New Roman"/>
          <w:szCs w:val="24"/>
        </w:rPr>
        <w:t>συναδέλφισσες</w:t>
      </w:r>
      <w:proofErr w:type="spellEnd"/>
      <w:r>
        <w:rPr>
          <w:rFonts w:eastAsia="Times New Roman"/>
          <w:szCs w:val="24"/>
        </w:rPr>
        <w:t xml:space="preserve">, το </w:t>
      </w:r>
      <w:proofErr w:type="spellStart"/>
      <w:r>
        <w:rPr>
          <w:rFonts w:eastAsia="Times New Roman"/>
          <w:szCs w:val="24"/>
        </w:rPr>
        <w:t>γεωστρατηγικό</w:t>
      </w:r>
      <w:proofErr w:type="spellEnd"/>
      <w:r>
        <w:rPr>
          <w:rFonts w:eastAsia="Times New Roman"/>
          <w:szCs w:val="24"/>
        </w:rPr>
        <w:t xml:space="preserve"> πλεονέκτημα της Δωδεκανήσου βρίσκεται στην πολιτική μας παράδοση,</w:t>
      </w:r>
      <w:r>
        <w:rPr>
          <w:rFonts w:eastAsia="Times New Roman"/>
          <w:szCs w:val="24"/>
        </w:rPr>
        <w:t xml:space="preserve"> στην αναπτυξιακή προοπτική της κοινωνίας, της εκπαίδευσης, στην κατάκτηση της καινοτόμου γνώσης.</w:t>
      </w:r>
    </w:p>
    <w:p w14:paraId="670F5B44" w14:textId="77777777" w:rsidR="00D35489" w:rsidRDefault="0006190C">
      <w:pPr>
        <w:spacing w:line="600" w:lineRule="auto"/>
        <w:ind w:firstLine="720"/>
        <w:jc w:val="both"/>
        <w:rPr>
          <w:rFonts w:eastAsia="Times New Roman"/>
          <w:szCs w:val="24"/>
        </w:rPr>
      </w:pPr>
      <w:r>
        <w:rPr>
          <w:rFonts w:eastAsia="Times New Roman"/>
          <w:szCs w:val="24"/>
        </w:rPr>
        <w:t>Βρίσκεται, επίσης, στη συμμετοχή στα εκπαιδευτικά και ερευνητικά δίκτυα που αναπτύσσονται στην περιοχή μας, στις σύγχρονες παιδαγωγικές και ερευνητικές προκλή</w:t>
      </w:r>
      <w:r>
        <w:rPr>
          <w:rFonts w:eastAsia="Times New Roman"/>
          <w:szCs w:val="24"/>
        </w:rPr>
        <w:t xml:space="preserve">σεις του εικοστού πρώτου αιώνα, που θα χρησιμοποιεί τα συγκριτικά πλεονεκτήματα της γεωγραφικής θέσης και της υποδομής με τις απαιτήσεις της οικονομίας και της κοινωνίας της περιοχής. </w:t>
      </w:r>
    </w:p>
    <w:p w14:paraId="670F5B45" w14:textId="77777777" w:rsidR="00D35489" w:rsidRDefault="0006190C">
      <w:pPr>
        <w:spacing w:line="600" w:lineRule="auto"/>
        <w:ind w:firstLine="720"/>
        <w:jc w:val="both"/>
        <w:rPr>
          <w:rFonts w:eastAsia="Times New Roman"/>
          <w:szCs w:val="24"/>
        </w:rPr>
      </w:pPr>
      <w:r>
        <w:rPr>
          <w:rFonts w:eastAsia="Times New Roman"/>
          <w:szCs w:val="24"/>
        </w:rPr>
        <w:t>Στο πλαίσιο αυτό κάθε προσπάθεια βελτίωσης της εκπαιδευτικής διαδικασία</w:t>
      </w:r>
      <w:r>
        <w:rPr>
          <w:rFonts w:eastAsia="Times New Roman"/>
          <w:szCs w:val="24"/>
        </w:rPr>
        <w:t xml:space="preserve">ς στα νησιά μας θα πρέπει να οδηγεί σε στήριξη των εκπαιδευτικών δομών, με άξονα τις υφιστάμενες τεχνογνωσίες και την εμπειρία των σχολών που λειτουργούν στην περιοχή μας. </w:t>
      </w:r>
    </w:p>
    <w:p w14:paraId="670F5B46" w14:textId="77777777" w:rsidR="00D35489" w:rsidRDefault="0006190C">
      <w:pPr>
        <w:spacing w:line="600" w:lineRule="auto"/>
        <w:ind w:firstLine="720"/>
        <w:jc w:val="both"/>
        <w:rPr>
          <w:rFonts w:eastAsia="Times New Roman"/>
          <w:szCs w:val="24"/>
        </w:rPr>
      </w:pPr>
      <w:r>
        <w:rPr>
          <w:rFonts w:eastAsia="Times New Roman"/>
          <w:szCs w:val="24"/>
        </w:rPr>
        <w:t>Μέσα σε αυτό το πνεύμα χαιρετίζουμε την εκφρασμένη πολιτική βούληση του Υπουργού Πα</w:t>
      </w:r>
      <w:r>
        <w:rPr>
          <w:rFonts w:eastAsia="Times New Roman"/>
          <w:szCs w:val="24"/>
        </w:rPr>
        <w:t>ιδείας</w:t>
      </w:r>
      <w:r>
        <w:rPr>
          <w:rFonts w:eastAsia="Times New Roman"/>
          <w:szCs w:val="24"/>
        </w:rPr>
        <w:t>,</w:t>
      </w:r>
      <w:r>
        <w:rPr>
          <w:rFonts w:eastAsia="Times New Roman"/>
          <w:szCs w:val="24"/>
        </w:rPr>
        <w:t xml:space="preserve"> για την ανάληψη πρωτοβουλίας που θα οδηγήσει στην αναβάθμιση της ΑΣΤΕΡ -είναι ανώτερη σχολή τουριστικών επαγγελμάτων στη Ρόδο, μία παρόμοια έχουμε και στην Κρήτη- και στην αναβαθμισμένη επαναλειτουργία του τμήματος των ξεναγών. Οι συνθήκες αλλάζουν</w:t>
      </w:r>
      <w:r>
        <w:rPr>
          <w:rFonts w:eastAsia="Times New Roman"/>
          <w:szCs w:val="24"/>
        </w:rPr>
        <w:t xml:space="preserve">, οι απαιτήσεις είναι έντονες και αυξημένες. Επομένως η αναβάθμιση αυτών των σχολών είναι πάρα πολύ κρίσιμο στοιχείο, για να </w:t>
      </w:r>
      <w:proofErr w:type="spellStart"/>
      <w:r>
        <w:rPr>
          <w:rFonts w:eastAsia="Times New Roman"/>
          <w:szCs w:val="24"/>
        </w:rPr>
        <w:t>αντεπεξέλθει</w:t>
      </w:r>
      <w:proofErr w:type="spellEnd"/>
      <w:r>
        <w:rPr>
          <w:rFonts w:eastAsia="Times New Roman"/>
          <w:szCs w:val="24"/>
        </w:rPr>
        <w:t xml:space="preserve"> στις απαιτήσεις της τουριστικής πια σήμερα κοινωνίας. </w:t>
      </w:r>
    </w:p>
    <w:p w14:paraId="670F5B47" w14:textId="77777777" w:rsidR="00D35489" w:rsidRDefault="0006190C">
      <w:pPr>
        <w:spacing w:line="600" w:lineRule="auto"/>
        <w:ind w:firstLine="720"/>
        <w:jc w:val="both"/>
        <w:rPr>
          <w:rFonts w:eastAsia="Times New Roman"/>
          <w:szCs w:val="24"/>
        </w:rPr>
      </w:pPr>
      <w:r>
        <w:rPr>
          <w:rFonts w:eastAsia="Times New Roman"/>
          <w:szCs w:val="24"/>
        </w:rPr>
        <w:t>Μας προκαλεί, όμως, εντύπωση</w:t>
      </w:r>
      <w:r>
        <w:rPr>
          <w:rFonts w:eastAsia="Times New Roman"/>
          <w:szCs w:val="24"/>
        </w:rPr>
        <w:t>,</w:t>
      </w:r>
      <w:r>
        <w:rPr>
          <w:rFonts w:eastAsia="Times New Roman"/>
          <w:szCs w:val="24"/>
        </w:rPr>
        <w:t xml:space="preserve"> ότι πριν από λίγο από αυτό το Βήμ</w:t>
      </w:r>
      <w:r>
        <w:rPr>
          <w:rFonts w:eastAsia="Times New Roman"/>
          <w:szCs w:val="24"/>
        </w:rPr>
        <w:t>α παράγοντες της Νέας Δημοκρατίας</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μ</w:t>
      </w:r>
      <w:r>
        <w:rPr>
          <w:rFonts w:eastAsia="Times New Roman"/>
          <w:szCs w:val="24"/>
        </w:rPr>
        <w:t>α</w:t>
      </w:r>
      <w:r>
        <w:rPr>
          <w:rFonts w:eastAsia="Times New Roman"/>
          <w:szCs w:val="24"/>
        </w:rPr>
        <w:t>ς κουνούσαν το χέρι, γιατί μέσα σε δύο χρόνια δεν φροντίσαμε να αναπληρώσουμε και να αποκαταστήσουμε την υποβάθμιση αυτών των σχολών</w:t>
      </w:r>
      <w:r>
        <w:rPr>
          <w:rFonts w:eastAsia="Times New Roman"/>
          <w:szCs w:val="24"/>
        </w:rPr>
        <w:t>,</w:t>
      </w:r>
      <w:r>
        <w:rPr>
          <w:rFonts w:eastAsia="Times New Roman"/>
          <w:szCs w:val="24"/>
        </w:rPr>
        <w:t xml:space="preserve"> που οι ίδιοι με την πολιτική τους τόσα χρόνια έχουν δημιουργήσει.</w:t>
      </w:r>
    </w:p>
    <w:p w14:paraId="670F5B48" w14:textId="77777777" w:rsidR="00D35489" w:rsidRDefault="0006190C">
      <w:pPr>
        <w:spacing w:line="600" w:lineRule="auto"/>
        <w:ind w:firstLine="720"/>
        <w:jc w:val="both"/>
        <w:rPr>
          <w:rFonts w:eastAsia="Times New Roman"/>
          <w:szCs w:val="24"/>
        </w:rPr>
      </w:pPr>
      <w:r>
        <w:rPr>
          <w:rFonts w:eastAsia="Times New Roman"/>
          <w:szCs w:val="24"/>
        </w:rPr>
        <w:t>Μας προκαλε</w:t>
      </w:r>
      <w:r>
        <w:rPr>
          <w:rFonts w:eastAsia="Times New Roman"/>
          <w:szCs w:val="24"/>
        </w:rPr>
        <w:t>ί εντύπωση, επίσης, που μέσα σε αυτό το πνεύμα ξεχνούν να μας πουν ότι μέσα σε ένα επικοινωνιακό κρεσέντο το 2014, δηλαδή λίγο πριν φύγουν από την εξουσία, έδιναν υποσχέσεις ότι θα δημιουργήσουν ξενόγλωσσα τμήματα στο Πανεπιστήμιο Αιγαίου. Και όταν τους λέ</w:t>
      </w:r>
      <w:r>
        <w:rPr>
          <w:rFonts w:eastAsia="Times New Roman"/>
          <w:szCs w:val="24"/>
        </w:rPr>
        <w:t>γαμε ποιος θα πληρώνει, έλεγαν «οι αλλοδαποί». Όταν τους ρωτήσαμε ποιοι είναι οι αλλοδαποί, εκεί όταν υπήρξε πρόβλημα από την Ευρωπαϊκή Ένωση και η Ευρωπαϊκή Ένωση είπε ότι οι πολίτες της Ευρωπαϊκής Ένωσης δεν είναι αλλοδαποί και θα πρέπει να έχουν την ίδι</w:t>
      </w:r>
      <w:r>
        <w:rPr>
          <w:rFonts w:eastAsia="Times New Roman"/>
          <w:szCs w:val="24"/>
        </w:rPr>
        <w:t>α μεταχείριση που έχουν οι Έλληνες φοιτητές, άρα να μην πληρώνουν στα πανεπιστήμια, εκεί το πράγμα τραβήχτηκε πίσω. Και αυτό δεν το λέμε.</w:t>
      </w:r>
    </w:p>
    <w:p w14:paraId="670F5B49" w14:textId="77777777" w:rsidR="00D35489" w:rsidRDefault="0006190C">
      <w:pPr>
        <w:spacing w:line="600" w:lineRule="auto"/>
        <w:ind w:firstLine="720"/>
        <w:jc w:val="both"/>
        <w:rPr>
          <w:rFonts w:eastAsia="Times New Roman"/>
          <w:szCs w:val="24"/>
        </w:rPr>
      </w:pPr>
      <w:r>
        <w:rPr>
          <w:rFonts w:eastAsia="Times New Roman"/>
          <w:szCs w:val="24"/>
        </w:rPr>
        <w:t>Η ρύθμιση, όμως, κύριε Υπουργέ, του άρθρου 11 που καθορίζει ως ελάχιστο αριθμό μαθητών τους τρεις για τη συγκρότηση τμ</w:t>
      </w:r>
      <w:r>
        <w:rPr>
          <w:rFonts w:eastAsia="Times New Roman"/>
          <w:szCs w:val="24"/>
        </w:rPr>
        <w:t>ημάτων σε ειδικά σχολεία, φοβάμαι ότι θα δημιουργήσει, αργά ή γρήγορα, προβλήματα ειδικά στα ειδικά γυμνάσια και λύκεια, στα επαγγελματικά γυμνάσια και λύκεια και στα εργαστήρια ειδικής επαγγελματικής εκπαίδευσης και κατάρτισης.</w:t>
      </w:r>
    </w:p>
    <w:p w14:paraId="670F5B4A" w14:textId="77777777" w:rsidR="00D35489" w:rsidRDefault="0006190C">
      <w:pPr>
        <w:spacing w:line="600" w:lineRule="auto"/>
        <w:ind w:firstLine="720"/>
        <w:jc w:val="both"/>
        <w:rPr>
          <w:rFonts w:eastAsia="Times New Roman"/>
          <w:szCs w:val="24"/>
        </w:rPr>
      </w:pPr>
      <w:r>
        <w:rPr>
          <w:rFonts w:eastAsia="Times New Roman"/>
          <w:szCs w:val="24"/>
        </w:rPr>
        <w:t>Βεβαίως αν η εκφρασμένη άπο</w:t>
      </w:r>
      <w:r>
        <w:rPr>
          <w:rFonts w:eastAsia="Times New Roman"/>
          <w:szCs w:val="24"/>
        </w:rPr>
        <w:t xml:space="preserve">ψη, η πολιτική βούληση και δέσμευση από τον Υφυπουργό Παιδείας, τον κ. </w:t>
      </w:r>
      <w:proofErr w:type="spellStart"/>
      <w:r>
        <w:rPr>
          <w:rFonts w:eastAsia="Times New Roman"/>
          <w:szCs w:val="24"/>
        </w:rPr>
        <w:t>Μπαξεβανάκη</w:t>
      </w:r>
      <w:proofErr w:type="spellEnd"/>
      <w:r>
        <w:rPr>
          <w:rFonts w:eastAsia="Times New Roman"/>
          <w:szCs w:val="24"/>
        </w:rPr>
        <w:t>, ότι κανένα ειδικό σχολείο δεν θα κλείσει, κανένα παιδί που χρήζει ειδικής αγωγής δεν θα στερηθεί τη δυνατότητα εκπαίδευσης οπουδήποτε και αν είναι το σπίτι του, από την πιο</w:t>
      </w:r>
      <w:r>
        <w:rPr>
          <w:rFonts w:eastAsia="Times New Roman"/>
          <w:szCs w:val="24"/>
        </w:rPr>
        <w:t xml:space="preserve"> ορεινή περιοχή μέχρι το πιο μικρό νησί, καλύπτει πολιτικά αυτούς τους όρους του άρθρου 11.</w:t>
      </w:r>
    </w:p>
    <w:p w14:paraId="670F5B4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bCs/>
        </w:rPr>
        <w:t>κύριε Υπουργέ,</w:t>
      </w:r>
      <w:r>
        <w:rPr>
          <w:rFonts w:eastAsia="Times New Roman" w:cs="Times New Roman"/>
          <w:szCs w:val="24"/>
        </w:rPr>
        <w:t xml:space="preserve"> μένει μετέωρη η επιφύλαξη ως άρνηση του Υπουργείου αυτή η πολιτική βούληση να νομοθετηθεί. Μόνο με τη νομοθέτηση που θα δίνει τη δυνατότητα στο</w:t>
      </w:r>
      <w:r>
        <w:rPr>
          <w:rFonts w:eastAsia="Times New Roman" w:cs="Times New Roman"/>
          <w:szCs w:val="24"/>
        </w:rPr>
        <w:t>ν Υπουργό Παιδείας ή στον περιφερειακό διευθυντή, μετά από σύμφωνη γνώμη των κατώτερων βαθμίδων της εκπαίδευσης -παραδείγματος χάριν, του περιφερειακού διευθυντή- να συγκροτεί ο Υπουργός Παιδείας τμήματα σε έκτακτες περιπτώσεις με λιγότερους από τρεις μαθη</w:t>
      </w:r>
      <w:r>
        <w:rPr>
          <w:rFonts w:eastAsia="Times New Roman" w:cs="Times New Roman"/>
          <w:szCs w:val="24"/>
        </w:rPr>
        <w:t>τές, χωρίς δηλαδή αριθμητικό περιορισμό, σε ειδικά σχολεία της νησιωτικής και της ορεινής περιοχής.</w:t>
      </w:r>
    </w:p>
    <w:p w14:paraId="670F5B4C" w14:textId="77777777" w:rsidR="00D35489" w:rsidRDefault="0006190C">
      <w:pPr>
        <w:spacing w:line="600" w:lineRule="auto"/>
        <w:ind w:firstLine="720"/>
        <w:jc w:val="both"/>
        <w:rPr>
          <w:rFonts w:eastAsia="Times New Roman" w:cs="Times New Roman"/>
          <w:szCs w:val="24"/>
        </w:rPr>
      </w:pPr>
      <w:r>
        <w:rPr>
          <w:rFonts w:eastAsia="Times New Roman"/>
          <w:bCs/>
        </w:rPr>
        <w:t>Κύριε Υπουργέ,</w:t>
      </w:r>
      <w:r>
        <w:rPr>
          <w:rFonts w:eastAsia="Times New Roman" w:cs="Times New Roman"/>
          <w:szCs w:val="24"/>
        </w:rPr>
        <w:t xml:space="preserve"> δεν με προσέχετε αλλά δεν πειράζει.</w:t>
      </w:r>
    </w:p>
    <w:p w14:paraId="670F5B4D" w14:textId="77777777" w:rsidR="00D35489" w:rsidRDefault="0006190C">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Θέλει να ακουστεί ο κ. Γάκης.</w:t>
      </w:r>
    </w:p>
    <w:p w14:paraId="670F5B4E" w14:textId="77777777" w:rsidR="00D35489" w:rsidRDefault="0006190C">
      <w:pPr>
        <w:spacing w:line="600" w:lineRule="auto"/>
        <w:ind w:firstLine="720"/>
        <w:jc w:val="both"/>
        <w:rPr>
          <w:rFonts w:eastAsia="Times New Roman"/>
          <w:bCs/>
        </w:rPr>
      </w:pPr>
      <w:r>
        <w:rPr>
          <w:rFonts w:eastAsia="Times New Roman"/>
          <w:b/>
          <w:bCs/>
        </w:rPr>
        <w:t>ΔΗΜΗΤΡΙΟΣ ΓΑΚΗΣ:</w:t>
      </w:r>
      <w:r>
        <w:rPr>
          <w:rFonts w:eastAsia="Times New Roman"/>
          <w:bCs/>
        </w:rPr>
        <w:t xml:space="preserve"> Κύριε Υπουργέ,</w:t>
      </w:r>
      <w:r>
        <w:rPr>
          <w:rFonts w:eastAsia="Times New Roman"/>
          <w:bCs/>
        </w:rPr>
        <w:t xml:space="preserve"> σας κάνει αντιπολίτευση ένας Βουλευτής της Συμπολίτευσης και νομίζω ότι θα έπρεπε να το προσέξουμε πιο πολύ.</w:t>
      </w:r>
    </w:p>
    <w:p w14:paraId="670F5B4F" w14:textId="77777777" w:rsidR="00D35489" w:rsidRDefault="0006190C">
      <w:pPr>
        <w:spacing w:line="600" w:lineRule="auto"/>
        <w:ind w:firstLine="720"/>
        <w:jc w:val="both"/>
        <w:rPr>
          <w:rFonts w:eastAsia="Times New Roman"/>
          <w:bCs/>
        </w:rPr>
      </w:pPr>
      <w:r>
        <w:rPr>
          <w:rFonts w:eastAsia="Times New Roman"/>
          <w:b/>
          <w:bCs/>
        </w:rPr>
        <w:t>ΚΩΝΣΤΑΝΤΙΝΟΣ ΓΑΒΡΟΓΛΟΥ (Υπουργός Παιδείας, Έρευνας και Θρησκευμάτων):</w:t>
      </w:r>
      <w:r>
        <w:rPr>
          <w:rFonts w:eastAsia="Times New Roman"/>
          <w:bCs/>
        </w:rPr>
        <w:t xml:space="preserve"> Ναι, ναι.</w:t>
      </w:r>
    </w:p>
    <w:p w14:paraId="670F5B50" w14:textId="77777777" w:rsidR="00D35489" w:rsidRDefault="0006190C">
      <w:pPr>
        <w:spacing w:line="600" w:lineRule="auto"/>
        <w:ind w:firstLine="720"/>
        <w:jc w:val="both"/>
        <w:rPr>
          <w:rFonts w:eastAsia="Times New Roman"/>
          <w:bCs/>
        </w:rPr>
      </w:pPr>
      <w:r>
        <w:rPr>
          <w:rFonts w:eastAsia="Times New Roman"/>
          <w:b/>
          <w:bCs/>
        </w:rPr>
        <w:t>ΔΗΜΗΤΡΙΟΣ ΓΑΚΗΣ:</w:t>
      </w:r>
      <w:r>
        <w:rPr>
          <w:rFonts w:eastAsia="Times New Roman"/>
          <w:bCs/>
        </w:rPr>
        <w:t xml:space="preserve"> Ναι</w:t>
      </w:r>
      <w:r>
        <w:rPr>
          <w:rFonts w:eastAsia="Times New Roman"/>
          <w:bCs/>
        </w:rPr>
        <w:t xml:space="preserve"> αλλά έκανα μια ολόκληρη ομιλία και δεν ξέρω τι ακούσατε.</w:t>
      </w:r>
    </w:p>
    <w:p w14:paraId="670F5B51" w14:textId="77777777" w:rsidR="00D35489" w:rsidRDefault="0006190C">
      <w:pPr>
        <w:spacing w:line="600" w:lineRule="auto"/>
        <w:ind w:firstLine="720"/>
        <w:jc w:val="both"/>
        <w:rPr>
          <w:rFonts w:eastAsia="Times New Roman"/>
          <w:bCs/>
        </w:rPr>
      </w:pPr>
      <w:r>
        <w:rPr>
          <w:rFonts w:eastAsia="Times New Roman"/>
          <w:bCs/>
        </w:rPr>
        <w:t>Τέλος το ρεζουμέ είναι</w:t>
      </w:r>
      <w:r>
        <w:rPr>
          <w:rFonts w:eastAsia="Times New Roman"/>
          <w:bCs/>
        </w:rPr>
        <w:t>,</w:t>
      </w:r>
      <w:r>
        <w:rPr>
          <w:rFonts w:eastAsia="Times New Roman"/>
          <w:bCs/>
        </w:rPr>
        <w:t xml:space="preserve"> ότι έχετε την ευκαιρία να θωρακίσετε τη δυνατότητα μόρφωσης παιδιών με ιδιαιτερότητες απέναντι σε κάθε συντηρητική αντίληψη</w:t>
      </w:r>
      <w:r>
        <w:rPr>
          <w:rFonts w:eastAsia="Times New Roman"/>
          <w:bCs/>
        </w:rPr>
        <w:t>,</w:t>
      </w:r>
      <w:r>
        <w:rPr>
          <w:rFonts w:eastAsia="Times New Roman"/>
          <w:bCs/>
        </w:rPr>
        <w:t xml:space="preserve"> που μπορεί να εμφανίζεται σήμερα ή αύριο. </w:t>
      </w:r>
    </w:p>
    <w:p w14:paraId="670F5B52" w14:textId="77777777" w:rsidR="00D35489" w:rsidRDefault="0006190C">
      <w:pPr>
        <w:spacing w:line="600" w:lineRule="auto"/>
        <w:ind w:firstLine="720"/>
        <w:jc w:val="both"/>
        <w:rPr>
          <w:rFonts w:eastAsia="Times New Roman"/>
          <w:bCs/>
        </w:rPr>
      </w:pPr>
      <w:r>
        <w:rPr>
          <w:rFonts w:eastAsia="Times New Roman"/>
          <w:bCs/>
        </w:rPr>
        <w:t>Εγώ, ω</w:t>
      </w:r>
      <w:r>
        <w:rPr>
          <w:rFonts w:eastAsia="Times New Roman"/>
          <w:bCs/>
        </w:rPr>
        <w:t>ς νησιώτης Βουλευτής του ΣΥΡΙΖΑ, δεν αισθάνομαι περήφανος και σας ζητώ να βελτιώσετε αυτή τη ρύθμιση του άρθρου 11, να πάρετε</w:t>
      </w:r>
      <w:r>
        <w:rPr>
          <w:rFonts w:eastAsia="Times New Roman"/>
          <w:bCs/>
        </w:rPr>
        <w:t>,</w:t>
      </w:r>
      <w:r>
        <w:rPr>
          <w:rFonts w:eastAsia="Times New Roman"/>
          <w:bCs/>
        </w:rPr>
        <w:t xml:space="preserve"> δηλαδή</w:t>
      </w:r>
      <w:r>
        <w:rPr>
          <w:rFonts w:eastAsia="Times New Roman"/>
          <w:bCs/>
        </w:rPr>
        <w:t>,</w:t>
      </w:r>
      <w:r>
        <w:rPr>
          <w:rFonts w:eastAsia="Times New Roman"/>
          <w:bCs/>
        </w:rPr>
        <w:t xml:space="preserve"> την πολιτική ευθύνη αλλά και τη νομοθετική δυνατότητα να νομοθετήσετε, όπως είπα παραπάνω, και τμήματα με λιγότερους από </w:t>
      </w:r>
      <w:r>
        <w:rPr>
          <w:rFonts w:eastAsia="Times New Roman"/>
          <w:bCs/>
        </w:rPr>
        <w:t>τρεις μαθητές εκεί όπου εκτάκτως και οριακά απαιτηθεί.</w:t>
      </w:r>
    </w:p>
    <w:p w14:paraId="670F5B53" w14:textId="77777777" w:rsidR="00D35489" w:rsidRDefault="0006190C">
      <w:pPr>
        <w:spacing w:line="600" w:lineRule="auto"/>
        <w:ind w:firstLine="720"/>
        <w:jc w:val="both"/>
        <w:rPr>
          <w:rFonts w:eastAsia="Times New Roman"/>
          <w:bCs/>
        </w:rPr>
      </w:pPr>
      <w:r>
        <w:rPr>
          <w:rFonts w:eastAsia="Times New Roman"/>
          <w:bCs/>
        </w:rPr>
        <w:t>Είναι, εξάλλου, και συνταγματική μας υποχρέωση που απορρέει από το άρθρο 101 παράγραφος 4 του Συντάγματος.</w:t>
      </w:r>
    </w:p>
    <w:p w14:paraId="670F5B54" w14:textId="77777777" w:rsidR="00D35489" w:rsidRDefault="0006190C">
      <w:pPr>
        <w:spacing w:line="600" w:lineRule="auto"/>
        <w:ind w:firstLine="720"/>
        <w:jc w:val="both"/>
        <w:rPr>
          <w:rFonts w:eastAsia="Times New Roman"/>
          <w:bCs/>
        </w:rPr>
      </w:pPr>
      <w:r>
        <w:rPr>
          <w:rFonts w:eastAsia="Times New Roman"/>
          <w:bCs/>
        </w:rPr>
        <w:t>Σας ευχαριστώ πολύ.</w:t>
      </w:r>
    </w:p>
    <w:p w14:paraId="670F5B55" w14:textId="77777777" w:rsidR="00D35489" w:rsidRDefault="0006190C">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70F5B56" w14:textId="77777777" w:rsidR="00D35489" w:rsidRDefault="0006190C">
      <w:pPr>
        <w:spacing w:line="600" w:lineRule="auto"/>
        <w:ind w:firstLine="720"/>
        <w:jc w:val="both"/>
        <w:rPr>
          <w:rFonts w:eastAsia="Times New Roman"/>
          <w:bCs/>
        </w:rPr>
      </w:pPr>
      <w:r>
        <w:rPr>
          <w:rFonts w:eastAsia="Times New Roman"/>
          <w:b/>
          <w:bCs/>
        </w:rPr>
        <w:t xml:space="preserve">ΠΡΟΕΔΡΕΥΟΥΣΑ (Αναστασία </w:t>
      </w:r>
      <w:r>
        <w:rPr>
          <w:rFonts w:eastAsia="Times New Roman"/>
          <w:b/>
          <w:bCs/>
        </w:rPr>
        <w:t>Χριστοδουλοπούλου):</w:t>
      </w:r>
      <w:r>
        <w:rPr>
          <w:rFonts w:eastAsia="Times New Roman"/>
          <w:bCs/>
        </w:rPr>
        <w:t xml:space="preserve"> Ευχαριστούμε, κύριε Γάκη, και για τον χρόνο.</w:t>
      </w:r>
    </w:p>
    <w:p w14:paraId="670F5B57" w14:textId="77777777" w:rsidR="00D35489" w:rsidRDefault="0006190C">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Σεβαστάκη</w:t>
      </w:r>
      <w:proofErr w:type="spellEnd"/>
      <w:r>
        <w:rPr>
          <w:rFonts w:eastAsia="Times New Roman"/>
          <w:bCs/>
        </w:rPr>
        <w:t>, έχετε τον λόγο.</w:t>
      </w:r>
    </w:p>
    <w:p w14:paraId="670F5B58" w14:textId="77777777" w:rsidR="00D35489" w:rsidRDefault="0006190C">
      <w:pPr>
        <w:spacing w:line="600" w:lineRule="auto"/>
        <w:ind w:firstLine="720"/>
        <w:jc w:val="both"/>
        <w:rPr>
          <w:rFonts w:eastAsia="Times New Roman"/>
          <w:bCs/>
        </w:rPr>
      </w:pPr>
      <w:r>
        <w:rPr>
          <w:rFonts w:eastAsia="Times New Roman"/>
          <w:b/>
          <w:bCs/>
        </w:rPr>
        <w:t>ΔΗΜΗΤΡΙΟΣ ΣΕΒΑΣΤΑΚΗΣ:</w:t>
      </w:r>
      <w:r>
        <w:rPr>
          <w:rFonts w:eastAsia="Times New Roman"/>
          <w:bCs/>
        </w:rPr>
        <w:t xml:space="preserve"> Σήμερα άκουσα μια από τις πιο ενδιαφέρουσες ομιλίες από την πλευρά της Νέας Δημοκρατίας, αυτή του κ. Τζαβάρα. Ήταν ευφυής, όπως πάντα, κ</w:t>
      </w:r>
      <w:r>
        <w:rPr>
          <w:rFonts w:eastAsia="Times New Roman"/>
          <w:bCs/>
        </w:rPr>
        <w:t>αι δομημένη, όπως πάντα. Είπε κάτι, όμως, που νομίζω ότι δείχνει μια αδυναμία στη σύλληψη του προβλήματος.</w:t>
      </w:r>
    </w:p>
    <w:p w14:paraId="670F5B59" w14:textId="77777777" w:rsidR="00D35489" w:rsidRDefault="0006190C">
      <w:pPr>
        <w:spacing w:line="600" w:lineRule="auto"/>
        <w:ind w:firstLine="720"/>
        <w:jc w:val="both"/>
        <w:rPr>
          <w:rFonts w:eastAsia="Times New Roman"/>
          <w:bCs/>
        </w:rPr>
      </w:pPr>
      <w:r>
        <w:rPr>
          <w:rFonts w:eastAsia="Times New Roman"/>
          <w:bCs/>
        </w:rPr>
        <w:t>Η κρίση, είπε, έχει αναφορές στην παιδεία και τον πολιτισμό, ενώ στην πραγματικότητα η κρίση δομείται πάνω σε ορισμένες αντιλήψεις, δηλαδή σε ορισμέν</w:t>
      </w:r>
      <w:r>
        <w:rPr>
          <w:rFonts w:eastAsia="Times New Roman"/>
          <w:bCs/>
        </w:rPr>
        <w:t xml:space="preserve">α χαρακτηριστικά που θα τα αναζητούσαμε στον τρόπο με τον οποίο προσλαμβάνουμε, ερμηνεύουμε και βλέπουμε τον κόσμο. </w:t>
      </w:r>
    </w:p>
    <w:p w14:paraId="670F5B5A" w14:textId="77777777" w:rsidR="00D35489" w:rsidRDefault="0006190C">
      <w:pPr>
        <w:spacing w:line="600" w:lineRule="auto"/>
        <w:ind w:firstLine="720"/>
        <w:jc w:val="both"/>
        <w:rPr>
          <w:rFonts w:eastAsia="Times New Roman"/>
          <w:bCs/>
        </w:rPr>
      </w:pPr>
      <w:r>
        <w:rPr>
          <w:rFonts w:eastAsia="Times New Roman"/>
          <w:bCs/>
        </w:rPr>
        <w:t>Δηλαδή η κρίση δομείται πάνω σε ένα σύστημα αξιών που οργάνωσε το πολιτικό σύστημα στην Ελλάδα και του οποίου φαίνεται ότι στρέβλωσε και το</w:t>
      </w:r>
      <w:r>
        <w:rPr>
          <w:rFonts w:eastAsia="Times New Roman"/>
          <w:bCs/>
        </w:rPr>
        <w:t>ν τρόπο με τον οποίο κατανοεί ο πολίτης τον εαυτό του και τον τρόπο με τον οποίο οργάνωσε την οικονομία αυτού του τόπου.</w:t>
      </w:r>
    </w:p>
    <w:p w14:paraId="670F5B5B" w14:textId="77777777" w:rsidR="00D35489" w:rsidRDefault="0006190C">
      <w:pPr>
        <w:spacing w:line="600" w:lineRule="auto"/>
        <w:ind w:firstLine="720"/>
        <w:jc w:val="both"/>
        <w:rPr>
          <w:rFonts w:eastAsia="Times New Roman"/>
          <w:bCs/>
        </w:rPr>
      </w:pPr>
      <w:r>
        <w:rPr>
          <w:rFonts w:eastAsia="Times New Roman"/>
          <w:bCs/>
        </w:rPr>
        <w:t xml:space="preserve">Αυτού του είδους η </w:t>
      </w:r>
      <w:proofErr w:type="spellStart"/>
      <w:r>
        <w:rPr>
          <w:rFonts w:eastAsia="Times New Roman"/>
          <w:bCs/>
        </w:rPr>
        <w:t>σημασιοδότηση</w:t>
      </w:r>
      <w:proofErr w:type="spellEnd"/>
      <w:r>
        <w:rPr>
          <w:rFonts w:eastAsia="Times New Roman"/>
          <w:bCs/>
        </w:rPr>
        <w:t xml:space="preserve"> φτάνει να έχει αντιφάσεις, φτάνει να οργανώνει αυτή τη μεγάλη πολιτική δοκιμασία που περνάμε όλοι και </w:t>
      </w:r>
      <w:r>
        <w:rPr>
          <w:rFonts w:eastAsia="Times New Roman"/>
          <w:bCs/>
        </w:rPr>
        <w:t xml:space="preserve">ως χώρα και ως λαός και ως πολιτικό σύστημα και ως κόμματα και ως </w:t>
      </w:r>
      <w:proofErr w:type="spellStart"/>
      <w:r>
        <w:rPr>
          <w:rFonts w:eastAsia="Times New Roman"/>
          <w:bCs/>
        </w:rPr>
        <w:t>κοσμοθεώρηση</w:t>
      </w:r>
      <w:proofErr w:type="spellEnd"/>
      <w:r>
        <w:rPr>
          <w:rFonts w:eastAsia="Times New Roman"/>
          <w:bCs/>
        </w:rPr>
        <w:t>.</w:t>
      </w:r>
    </w:p>
    <w:p w14:paraId="670F5B5C" w14:textId="77777777" w:rsidR="00D35489" w:rsidRDefault="0006190C">
      <w:pPr>
        <w:spacing w:line="600" w:lineRule="auto"/>
        <w:ind w:firstLine="720"/>
        <w:jc w:val="both"/>
        <w:rPr>
          <w:rFonts w:eastAsia="Times New Roman"/>
          <w:bCs/>
        </w:rPr>
      </w:pPr>
      <w:r>
        <w:rPr>
          <w:rFonts w:eastAsia="Times New Roman"/>
          <w:bCs/>
        </w:rPr>
        <w:t xml:space="preserve">Πάρα πολλοί Βουλευτές εστίασαν την κριτική </w:t>
      </w:r>
      <w:r>
        <w:rPr>
          <w:rFonts w:eastAsia="Times New Roman"/>
          <w:bCs/>
        </w:rPr>
        <w:t>τους,</w:t>
      </w:r>
      <w:r>
        <w:rPr>
          <w:rFonts w:eastAsia="Times New Roman"/>
          <w:bCs/>
        </w:rPr>
        <w:t xml:space="preserve"> στο ότι το νομοσχέδιο έχει, κατά κάποιον τρόπο, έναν </w:t>
      </w:r>
      <w:proofErr w:type="spellStart"/>
      <w:r>
        <w:rPr>
          <w:rFonts w:eastAsia="Times New Roman"/>
          <w:bCs/>
        </w:rPr>
        <w:t>συμπιληματικό</w:t>
      </w:r>
      <w:proofErr w:type="spellEnd"/>
      <w:r>
        <w:rPr>
          <w:rFonts w:eastAsia="Times New Roman"/>
          <w:bCs/>
        </w:rPr>
        <w:t xml:space="preserve"> χαρακτήρα. Το εκπαιδευτικό πεδίο είναι, ούτως ή άλλως, ένα ε</w:t>
      </w:r>
      <w:r>
        <w:rPr>
          <w:rFonts w:eastAsia="Times New Roman"/>
          <w:bCs/>
        </w:rPr>
        <w:t xml:space="preserve">υρύτατο πεδίο, το οποίο εκκινεί από τα εργασιακά, από τις εργασιακές σφαίρες, και καταλήγει στα αμιγώς πνευματικά. Δηλαδή σχετίζεται με ανθρώπους που εργάζονται, που μισθοδοτούνται, σχετίζεται με δομές, σχετίζεται με αμιγώς πνευματικά </w:t>
      </w:r>
      <w:proofErr w:type="spellStart"/>
      <w:r>
        <w:rPr>
          <w:rFonts w:eastAsia="Times New Roman"/>
          <w:bCs/>
        </w:rPr>
        <w:t>διακυβεύματα</w:t>
      </w:r>
      <w:proofErr w:type="spellEnd"/>
      <w:r>
        <w:rPr>
          <w:rFonts w:eastAsia="Times New Roman"/>
          <w:bCs/>
        </w:rPr>
        <w:t>. Είναι έ</w:t>
      </w:r>
      <w:r>
        <w:rPr>
          <w:rFonts w:eastAsia="Times New Roman"/>
          <w:bCs/>
        </w:rPr>
        <w:t>να πολύπλευρο οικοδόμημα, το οποίο έχει συχνά ασυνέχειες, αντινομίες, και κάθε νομοθέτηση που προσπαθεί να συσχετιστεί με τόσα πολλά πεδία</w:t>
      </w:r>
      <w:r>
        <w:rPr>
          <w:rFonts w:eastAsia="Times New Roman"/>
          <w:bCs/>
        </w:rPr>
        <w:t>,</w:t>
      </w:r>
      <w:r>
        <w:rPr>
          <w:rFonts w:eastAsia="Times New Roman"/>
          <w:bCs/>
        </w:rPr>
        <w:t xml:space="preserve"> αναγκαστικά έχει </w:t>
      </w:r>
      <w:proofErr w:type="spellStart"/>
      <w:r>
        <w:rPr>
          <w:rFonts w:eastAsia="Times New Roman"/>
          <w:bCs/>
        </w:rPr>
        <w:t>συμπιληματικό</w:t>
      </w:r>
      <w:proofErr w:type="spellEnd"/>
      <w:r>
        <w:rPr>
          <w:rFonts w:eastAsia="Times New Roman"/>
          <w:bCs/>
        </w:rPr>
        <w:t xml:space="preserve"> χαρακτήρα. Είναι δηλαδή ίδιον χαρακτηριστικό των νομοθετήσεων</w:t>
      </w:r>
      <w:r>
        <w:rPr>
          <w:rFonts w:eastAsia="Times New Roman"/>
          <w:bCs/>
        </w:rPr>
        <w:t>,</w:t>
      </w:r>
      <w:r>
        <w:rPr>
          <w:rFonts w:eastAsia="Times New Roman"/>
          <w:bCs/>
        </w:rPr>
        <w:t xml:space="preserve"> που αφορούν το εκπαιδε</w:t>
      </w:r>
      <w:r>
        <w:rPr>
          <w:rFonts w:eastAsia="Times New Roman"/>
          <w:bCs/>
        </w:rPr>
        <w:t xml:space="preserve">υτικό σύστημα η διαχείριση τόσων αντινομιών, γιατί είναι πολύπλευρο και </w:t>
      </w:r>
      <w:proofErr w:type="spellStart"/>
      <w:r>
        <w:rPr>
          <w:rFonts w:eastAsia="Times New Roman"/>
          <w:bCs/>
        </w:rPr>
        <w:t>πολυεστιακό</w:t>
      </w:r>
      <w:proofErr w:type="spellEnd"/>
      <w:r>
        <w:rPr>
          <w:rFonts w:eastAsia="Times New Roman"/>
          <w:bCs/>
        </w:rPr>
        <w:t>.</w:t>
      </w:r>
    </w:p>
    <w:p w14:paraId="670F5B5D" w14:textId="77777777" w:rsidR="00D35489" w:rsidRDefault="0006190C">
      <w:pPr>
        <w:spacing w:line="600" w:lineRule="auto"/>
        <w:ind w:firstLine="720"/>
        <w:jc w:val="both"/>
        <w:rPr>
          <w:rFonts w:eastAsia="Times New Roman"/>
          <w:b/>
          <w:bCs/>
        </w:rPr>
      </w:pPr>
      <w:r>
        <w:rPr>
          <w:rFonts w:eastAsia="Times New Roman"/>
          <w:bCs/>
        </w:rPr>
        <w:t>Μάλιστα ένα μέρος των συζητήσεων που γίνονται γύρω από τα εκπαιδευτικά ζητήματα</w:t>
      </w:r>
      <w:r>
        <w:rPr>
          <w:rFonts w:eastAsia="Times New Roman"/>
          <w:bCs/>
        </w:rPr>
        <w:t>,</w:t>
      </w:r>
      <w:r>
        <w:rPr>
          <w:rFonts w:eastAsia="Times New Roman"/>
          <w:bCs/>
        </w:rPr>
        <w:t xml:space="preserve"> περιορίζονται σε θέματα που έχουν να κάνουν με τις εργασιακές ταυτότητες, τις σχέσεις και </w:t>
      </w:r>
      <w:r>
        <w:rPr>
          <w:rFonts w:eastAsia="Times New Roman"/>
          <w:bCs/>
        </w:rPr>
        <w:t>το εργασιακό δίκαιο.</w:t>
      </w:r>
    </w:p>
    <w:p w14:paraId="670F5B5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Επομένως, αναγκαστικά, κάθε νομοθέτηση –το έχουμε δει σε πάρα πολλές περιπτώσεις- έχει αυτόν τον </w:t>
      </w:r>
      <w:proofErr w:type="spellStart"/>
      <w:r>
        <w:rPr>
          <w:rFonts w:eastAsia="Times New Roman" w:cs="Times New Roman"/>
          <w:szCs w:val="24"/>
        </w:rPr>
        <w:t>θραυσματικό</w:t>
      </w:r>
      <w:proofErr w:type="spellEnd"/>
      <w:r>
        <w:rPr>
          <w:rFonts w:eastAsia="Times New Roman" w:cs="Times New Roman"/>
          <w:szCs w:val="24"/>
        </w:rPr>
        <w:t xml:space="preserve"> χαρακτήρα. Σε τι προσπαθεί να απαντήσει αυτή η νομοθέτηση, όπως νομίζω και άλλες της προηγούμενης περιόδου; Προσπαθεί να απαντ</w:t>
      </w:r>
      <w:r>
        <w:rPr>
          <w:rFonts w:eastAsia="Times New Roman" w:cs="Times New Roman"/>
          <w:szCs w:val="24"/>
        </w:rPr>
        <w:t xml:space="preserve">ήσει σε μία νέα τελείως διαφορετική φάση που βρίσκεται και η χώρα και το εκπαιδευτικό αίτημα. Δηλαδή η </w:t>
      </w:r>
      <w:proofErr w:type="spellStart"/>
      <w:r>
        <w:rPr>
          <w:rFonts w:eastAsia="Times New Roman" w:cs="Times New Roman"/>
          <w:szCs w:val="24"/>
        </w:rPr>
        <w:t>εκτατική</w:t>
      </w:r>
      <w:proofErr w:type="spellEnd"/>
      <w:r>
        <w:rPr>
          <w:rFonts w:eastAsia="Times New Roman" w:cs="Times New Roman"/>
          <w:szCs w:val="24"/>
        </w:rPr>
        <w:t xml:space="preserve"> εκπαίδευση –να μορφωθούν όλοι- που ήταν ένα πολύ σοβαρό μεταπολεμικό διάβημα και συναρτήθηκε και με τον τύπο ανάπτυξης της χώρας και τον τύπο πα</w:t>
      </w:r>
      <w:r>
        <w:rPr>
          <w:rFonts w:eastAsia="Times New Roman" w:cs="Times New Roman"/>
          <w:szCs w:val="24"/>
        </w:rPr>
        <w:t xml:space="preserve">ραγωγικής άρθρωσης της χώρας, έχει κλείσει τον ιστορικό της κύκλο. </w:t>
      </w:r>
    </w:p>
    <w:p w14:paraId="670F5B5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Είμαστε σε μία τελείως διαφορετική φάση, όπου όχι μόνο λόγω οικονομικής κρίσης αλλά και λόγω κρίσης, θεώρησης και ερμηνειών, πρέπει να συντάξουμε ένα νέο εκπαιδευτικό πρωτόκολλο. Αυτό πρέπ</w:t>
      </w:r>
      <w:r>
        <w:rPr>
          <w:rFonts w:eastAsia="Times New Roman" w:cs="Times New Roman"/>
          <w:szCs w:val="24"/>
        </w:rPr>
        <w:t xml:space="preserve">ει να γίνει με έναν προσεκτικό, δημοκρατικό και εμπνευσμένο τρόπο, ώστε να εκμεταλλευτείς αυτά τα νέα χαρακτηριστικά που έχει η νέα μόρφωση, η νέα ευφυΐα, επομένως το νέο σχολείο. </w:t>
      </w:r>
    </w:p>
    <w:p w14:paraId="670F5B6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Στον διάλογο για την παιδεία που διεξάγεται στην Επιτροπή Μορφωτικών Υποθέσ</w:t>
      </w:r>
      <w:r>
        <w:rPr>
          <w:rFonts w:eastAsia="Times New Roman" w:cs="Times New Roman"/>
          <w:szCs w:val="24"/>
        </w:rPr>
        <w:t xml:space="preserve">εων και που θα αναπτυχθεί με διεύρυνση της ακρόασης φορέων το επόμενο διάστημα, τίθενται θέματα που μας δείχνουν τα εξής: Έχω έναν τύπο μαθητή που μαθαίνει με τελείως νέο τρόπο, έναν μαθητή που μπορεί με </w:t>
      </w:r>
      <w:proofErr w:type="spellStart"/>
      <w:r>
        <w:rPr>
          <w:rFonts w:eastAsia="Times New Roman" w:cs="Times New Roman"/>
          <w:szCs w:val="24"/>
        </w:rPr>
        <w:t>πολυεστιακό</w:t>
      </w:r>
      <w:proofErr w:type="spellEnd"/>
      <w:r>
        <w:rPr>
          <w:rFonts w:eastAsia="Times New Roman" w:cs="Times New Roman"/>
          <w:szCs w:val="24"/>
        </w:rPr>
        <w:t xml:space="preserve"> τρόπο να προσλαμβάνει τη γνώση, όχι μόνο</w:t>
      </w:r>
      <w:r>
        <w:rPr>
          <w:rFonts w:eastAsia="Times New Roman" w:cs="Times New Roman"/>
          <w:szCs w:val="24"/>
        </w:rPr>
        <w:t xml:space="preserve"> τη </w:t>
      </w:r>
      <w:proofErr w:type="spellStart"/>
      <w:r>
        <w:rPr>
          <w:rFonts w:eastAsia="Times New Roman" w:cs="Times New Roman"/>
          <w:szCs w:val="24"/>
        </w:rPr>
        <w:t>μονοεστιακή</w:t>
      </w:r>
      <w:proofErr w:type="spellEnd"/>
      <w:r>
        <w:rPr>
          <w:rFonts w:eastAsia="Times New Roman" w:cs="Times New Roman"/>
          <w:szCs w:val="24"/>
        </w:rPr>
        <w:t xml:space="preserve"> γνώση του βιβλίου, όχι μόνο τη </w:t>
      </w:r>
      <w:proofErr w:type="spellStart"/>
      <w:r>
        <w:rPr>
          <w:rFonts w:eastAsia="Times New Roman" w:cs="Times New Roman"/>
          <w:szCs w:val="24"/>
        </w:rPr>
        <w:t>μονοεστιακή</w:t>
      </w:r>
      <w:proofErr w:type="spellEnd"/>
      <w:r>
        <w:rPr>
          <w:rFonts w:eastAsia="Times New Roman" w:cs="Times New Roman"/>
          <w:szCs w:val="24"/>
        </w:rPr>
        <w:t xml:space="preserve"> εκφώνηση του διδάσκοντα αλλά μία πολύπλευρη γνώση η οποία έρχεται μέσα από πολλές διασταυρούμενες πηγές.</w:t>
      </w:r>
    </w:p>
    <w:p w14:paraId="670F5B6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σύνδεση αυτών των πεδίων, λοιπόν, είναι το ενδιαφέρον. Αυτό είναι το ζητούμενο σήμερα. Δεν</w:t>
      </w:r>
      <w:r>
        <w:rPr>
          <w:rFonts w:eastAsia="Times New Roman" w:cs="Times New Roman"/>
          <w:szCs w:val="24"/>
        </w:rPr>
        <w:t xml:space="preserve"> είναι όπως είπε κάποιος</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Α</w:t>
      </w:r>
      <w:r>
        <w:rPr>
          <w:rFonts w:eastAsia="Times New Roman" w:cs="Times New Roman"/>
          <w:szCs w:val="24"/>
        </w:rPr>
        <w:t xml:space="preserve">ρχαία </w:t>
      </w:r>
      <w:r>
        <w:rPr>
          <w:rFonts w:eastAsia="Times New Roman" w:cs="Times New Roman"/>
          <w:szCs w:val="24"/>
        </w:rPr>
        <w:t>Ε</w:t>
      </w:r>
      <w:r>
        <w:rPr>
          <w:rFonts w:eastAsia="Times New Roman" w:cs="Times New Roman"/>
          <w:szCs w:val="24"/>
        </w:rPr>
        <w:t xml:space="preserve">λληνικά τα μειώσατε και άρα αυτό αποτελεί ένα είδος, ας πούμε, </w:t>
      </w:r>
      <w:proofErr w:type="spellStart"/>
      <w:r>
        <w:rPr>
          <w:rFonts w:eastAsia="Times New Roman" w:cs="Times New Roman"/>
          <w:szCs w:val="24"/>
        </w:rPr>
        <w:t>θεωρησιακού</w:t>
      </w:r>
      <w:proofErr w:type="spellEnd"/>
      <w:r>
        <w:rPr>
          <w:rFonts w:eastAsia="Times New Roman" w:cs="Times New Roman"/>
          <w:szCs w:val="24"/>
        </w:rPr>
        <w:t xml:space="preserve"> ελαττώματος της Αριστεράς». Το πρόβλημα δεν είναι οι ηλικίες της γλώσσας αλλά η διαμόρφωση μίας γλωσσικής αίσθησης. Άρα το πρόβλημα είναι να συ</w:t>
      </w:r>
      <w:r>
        <w:rPr>
          <w:rFonts w:eastAsia="Times New Roman" w:cs="Times New Roman"/>
          <w:szCs w:val="24"/>
        </w:rPr>
        <w:t xml:space="preserve">νδέσεις και να δεις τον τρόπο με τον οποίο </w:t>
      </w:r>
      <w:proofErr w:type="spellStart"/>
      <w:r>
        <w:rPr>
          <w:rFonts w:eastAsia="Times New Roman" w:cs="Times New Roman"/>
          <w:szCs w:val="24"/>
        </w:rPr>
        <w:t>εννοιολογεί</w:t>
      </w:r>
      <w:proofErr w:type="spellEnd"/>
      <w:r>
        <w:rPr>
          <w:rFonts w:eastAsia="Times New Roman" w:cs="Times New Roman"/>
          <w:szCs w:val="24"/>
        </w:rPr>
        <w:t xml:space="preserve"> η γλώσσα και με τον οποίο εσύ μπορείς να βοηθηθείς να καταλάβεις και τον εαυτό σου και το </w:t>
      </w:r>
      <w:proofErr w:type="spellStart"/>
      <w:r>
        <w:rPr>
          <w:rFonts w:eastAsia="Times New Roman" w:cs="Times New Roman"/>
          <w:szCs w:val="24"/>
        </w:rPr>
        <w:t>ηθικοκανονιστικό</w:t>
      </w:r>
      <w:proofErr w:type="spellEnd"/>
      <w:r>
        <w:rPr>
          <w:rFonts w:eastAsia="Times New Roman" w:cs="Times New Roman"/>
          <w:szCs w:val="24"/>
        </w:rPr>
        <w:t xml:space="preserve"> σύστημα που σε συνθέτει και μέσα από το οποίο λειτουργείς, να καταλάβεις τον τρόπο με τον οποί</w:t>
      </w:r>
      <w:r>
        <w:rPr>
          <w:rFonts w:eastAsia="Times New Roman" w:cs="Times New Roman"/>
          <w:szCs w:val="24"/>
        </w:rPr>
        <w:t>ο απευθύνεσαι, αγαπάς και κοινωνικοποιείσαι.</w:t>
      </w:r>
    </w:p>
    <w:p w14:paraId="670F5B6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Η διασύνδεση, λοιπόν, των ηλικιών της γλώσσας είναι πολύ σοβαρό διάβημα. Γι’ αυτό διαφώνησα με το ερμηνευτικό σχήμα που είχε χρησιμοποιήσει ο Νίκος Φίλης παλαιότερα, ότι δεν μπορούν τα </w:t>
      </w:r>
      <w:r>
        <w:rPr>
          <w:rFonts w:eastAsia="Times New Roman" w:cs="Times New Roman"/>
          <w:szCs w:val="24"/>
        </w:rPr>
        <w:t>Α</w:t>
      </w:r>
      <w:r>
        <w:rPr>
          <w:rFonts w:eastAsia="Times New Roman" w:cs="Times New Roman"/>
          <w:szCs w:val="24"/>
        </w:rPr>
        <w:t xml:space="preserve">ρχαία </w:t>
      </w:r>
      <w:r>
        <w:rPr>
          <w:rFonts w:eastAsia="Times New Roman" w:cs="Times New Roman"/>
          <w:szCs w:val="24"/>
        </w:rPr>
        <w:t>Ε</w:t>
      </w:r>
      <w:r>
        <w:rPr>
          <w:rFonts w:eastAsia="Times New Roman" w:cs="Times New Roman"/>
          <w:szCs w:val="24"/>
        </w:rPr>
        <w:t>λληνικά να διδάσκο</w:t>
      </w:r>
      <w:r>
        <w:rPr>
          <w:rFonts w:eastAsia="Times New Roman" w:cs="Times New Roman"/>
          <w:szCs w:val="24"/>
        </w:rPr>
        <w:t xml:space="preserve">νται περισσότερες ώρες από τα </w:t>
      </w:r>
      <w:r>
        <w:rPr>
          <w:rFonts w:eastAsia="Times New Roman" w:cs="Times New Roman"/>
          <w:szCs w:val="24"/>
        </w:rPr>
        <w:t>Ν</w:t>
      </w:r>
      <w:r>
        <w:rPr>
          <w:rFonts w:eastAsia="Times New Roman" w:cs="Times New Roman"/>
          <w:szCs w:val="24"/>
        </w:rPr>
        <w:t xml:space="preserve">έα </w:t>
      </w:r>
      <w:r>
        <w:rPr>
          <w:rFonts w:eastAsia="Times New Roman" w:cs="Times New Roman"/>
          <w:szCs w:val="24"/>
        </w:rPr>
        <w:t>Ε</w:t>
      </w:r>
      <w:r>
        <w:rPr>
          <w:rFonts w:eastAsia="Times New Roman" w:cs="Times New Roman"/>
          <w:szCs w:val="24"/>
        </w:rPr>
        <w:t xml:space="preserve">λληνικά. Δεν είναι θέμα ωρών. Είναι θέμα βάθους και διασύνδεσης. </w:t>
      </w:r>
    </w:p>
    <w:p w14:paraId="670F5B6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Αυτός, λοιπόν, ο τύπος που νομίζω ότι συγκροτεί τον νέο μαθητή, τον νέο δάσκαλο και το νέο σύστημα ερωτημάτων</w:t>
      </w:r>
      <w:r>
        <w:rPr>
          <w:rFonts w:eastAsia="Times New Roman" w:cs="Times New Roman"/>
          <w:szCs w:val="24"/>
        </w:rPr>
        <w:t>,</w:t>
      </w:r>
      <w:r>
        <w:rPr>
          <w:rFonts w:eastAsia="Times New Roman" w:cs="Times New Roman"/>
          <w:szCs w:val="24"/>
        </w:rPr>
        <w:t xml:space="preserve"> είναι το υπόστρωμα πάνω στο οποίο θεμελιώνετ</w:t>
      </w:r>
      <w:r>
        <w:rPr>
          <w:rFonts w:eastAsia="Times New Roman" w:cs="Times New Roman"/>
          <w:szCs w:val="24"/>
        </w:rPr>
        <w:t>αι και αυτή η νομοθέτηση. Νομίζω ότι και η δημοκρατική συμπεριφορά να παραλαμβάνεις τις ιδέες και τις προτάσεις του πολιτικά αντιπάλου σου</w:t>
      </w:r>
      <w:r>
        <w:rPr>
          <w:rFonts w:eastAsia="Times New Roman" w:cs="Times New Roman"/>
          <w:szCs w:val="24"/>
        </w:rPr>
        <w:t>,</w:t>
      </w:r>
      <w:r>
        <w:rPr>
          <w:rFonts w:eastAsia="Times New Roman" w:cs="Times New Roman"/>
          <w:szCs w:val="24"/>
        </w:rPr>
        <w:t xml:space="preserve"> δείχνει ότι δεν υπάρχει ανασφάλεια στον τρόπο με τον οποίο βλέπουμε σήμερα την εκπαίδευση.</w:t>
      </w:r>
    </w:p>
    <w:p w14:paraId="670F5B6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το κουδούνι λήξεως του χρόνου ομιλίας του κυρίου Βουλευτή)</w:t>
      </w:r>
    </w:p>
    <w:p w14:paraId="670F5B6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θυμίσω μόνο, χρησιμοποιώντας το παράδειγμα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για το Μουσικό Σχολείο Δράμας, ότι πριν από δύο χρόνια τα μουσικά σχολεία βρίσκονταν σε μία τεράστια ανασφάλεια. Ήταν η πρώτη χρονιά α</w:t>
      </w:r>
      <w:r>
        <w:rPr>
          <w:rFonts w:eastAsia="Times New Roman" w:cs="Times New Roman"/>
          <w:szCs w:val="24"/>
        </w:rPr>
        <w:t>υτή που διανύουμε από πέρυσι</w:t>
      </w:r>
      <w:r>
        <w:rPr>
          <w:rFonts w:eastAsia="Times New Roman" w:cs="Times New Roman"/>
          <w:szCs w:val="24"/>
        </w:rPr>
        <w:t>,</w:t>
      </w:r>
      <w:r>
        <w:rPr>
          <w:rFonts w:eastAsia="Times New Roman" w:cs="Times New Roman"/>
          <w:szCs w:val="24"/>
        </w:rPr>
        <w:t xml:space="preserve"> που είχαν ειδικότητες και λεωφορεία για τη μετακίνηση στην ώρα τους, στη θέση τους και επομένως δεν είχαμε σπατάλη γνωστικών, διδακτικών εργατοωρών. Αυτό εγώ το θεωρώ δείγμα μίας βελτιωτικής στροφής.</w:t>
      </w:r>
    </w:p>
    <w:p w14:paraId="670F5B6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Το τελευταίο που θα ήθελα </w:t>
      </w:r>
      <w:r>
        <w:rPr>
          <w:rFonts w:eastAsia="Times New Roman" w:cs="Times New Roman"/>
          <w:szCs w:val="24"/>
        </w:rPr>
        <w:t>να πω είναι το εξής: Θα ήθελα, αφού κάνατε αυτή την επίστεψη των σχολών στα Ιωάννινα, να σας προτείνω να δείτε και την επίστεψη των σχολών …</w:t>
      </w:r>
    </w:p>
    <w:p w14:paraId="670F5B67"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Στη Σάμο.</w:t>
      </w:r>
    </w:p>
    <w:p w14:paraId="670F5B6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Ακριβώς! Σας προτείνω να δείτε την επίστεψη των λαμπρών τμημάτων της</w:t>
      </w:r>
      <w:r>
        <w:rPr>
          <w:rFonts w:eastAsia="Times New Roman" w:cs="Times New Roman"/>
          <w:szCs w:val="24"/>
        </w:rPr>
        <w:t xml:space="preserve"> Σάμου.</w:t>
      </w:r>
    </w:p>
    <w:p w14:paraId="670F5B6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Αφού όλοι χρησιμοποίησαν την παραβολή του τόπου τους, πρέπει και εγώ να περιγράψω</w:t>
      </w:r>
      <w:r>
        <w:rPr>
          <w:rFonts w:eastAsia="Times New Roman" w:cs="Times New Roman"/>
          <w:szCs w:val="24"/>
        </w:rPr>
        <w:t>,</w:t>
      </w:r>
      <w:r>
        <w:rPr>
          <w:rFonts w:eastAsia="Times New Roman" w:cs="Times New Roman"/>
          <w:szCs w:val="24"/>
        </w:rPr>
        <w:t xml:space="preserve"> αυτό που συμβαίνει στο πολύπλευρο Πανεπιστήμιο Αιγαίου -με άλλο τρόπο λέμε τα ίδια πράγματα όλοι- που μπόρεσε να κάνει τη χωρική αδυναμία, τον πολυκερματισμό δηλαδή, προτέρημα.</w:t>
      </w:r>
    </w:p>
    <w:p w14:paraId="670F5B6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νομίζω ότι το νομοσχέδιο πρέπει να το ενισχύσουμε και με </w:t>
      </w:r>
      <w:r>
        <w:rPr>
          <w:rFonts w:eastAsia="Times New Roman" w:cs="Times New Roman"/>
          <w:szCs w:val="24"/>
        </w:rPr>
        <w:t>την ψήφο μας, όπως νομίζω ότι θα συμβεί.</w:t>
      </w:r>
    </w:p>
    <w:p w14:paraId="670F5B6B" w14:textId="77777777" w:rsidR="00D35489" w:rsidRDefault="0006190C">
      <w:pPr>
        <w:spacing w:line="600" w:lineRule="auto"/>
        <w:ind w:firstLine="720"/>
        <w:jc w:val="both"/>
        <w:rPr>
          <w:rFonts w:eastAsia="Times New Roman"/>
          <w:szCs w:val="24"/>
        </w:rPr>
      </w:pPr>
      <w:r>
        <w:rPr>
          <w:rFonts w:eastAsia="Times New Roman"/>
          <w:szCs w:val="24"/>
        </w:rPr>
        <w:t>Ευχαριστώ.</w:t>
      </w:r>
    </w:p>
    <w:p w14:paraId="670F5B6C" w14:textId="77777777" w:rsidR="00D35489" w:rsidRDefault="0006190C">
      <w:pPr>
        <w:spacing w:line="600" w:lineRule="auto"/>
        <w:ind w:firstLine="720"/>
        <w:jc w:val="center"/>
        <w:rPr>
          <w:rFonts w:eastAsia="Times New Roman"/>
          <w:bCs/>
        </w:rPr>
      </w:pPr>
      <w:r>
        <w:rPr>
          <w:rFonts w:eastAsia="Times New Roman"/>
          <w:bCs/>
        </w:rPr>
        <w:t>(Χειροκροτήματα από την πτέρυγα του ΣΥΡΙΖΑ)</w:t>
      </w:r>
    </w:p>
    <w:p w14:paraId="670F5B6D" w14:textId="77777777" w:rsidR="00D35489" w:rsidRDefault="0006190C">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ΠΡΟΕΔΡΕΥΟΥΣΑ (Αναστασία Χριστοδουλοπούλου):</w:t>
      </w:r>
      <w:r>
        <w:rPr>
          <w:rFonts w:eastAsia="Times New Roman"/>
          <w:szCs w:val="24"/>
        </w:rPr>
        <w:t xml:space="preserve"> Ευχαριστούμε.</w:t>
      </w:r>
    </w:p>
    <w:p w14:paraId="670F5B6E" w14:textId="77777777" w:rsidR="00D35489" w:rsidRDefault="0006190C">
      <w:pPr>
        <w:spacing w:line="600" w:lineRule="auto"/>
        <w:ind w:firstLine="720"/>
        <w:jc w:val="both"/>
        <w:rPr>
          <w:rFonts w:eastAsia="Times New Roman"/>
          <w:szCs w:val="24"/>
        </w:rPr>
      </w:pPr>
      <w:r>
        <w:rPr>
          <w:rFonts w:eastAsia="Times New Roman"/>
          <w:szCs w:val="24"/>
        </w:rPr>
        <w:t>Ο κ. Φίλης έχει τον λόγο.</w:t>
      </w:r>
    </w:p>
    <w:p w14:paraId="670F5B6F" w14:textId="77777777" w:rsidR="00D35489" w:rsidRDefault="0006190C">
      <w:pPr>
        <w:spacing w:line="600" w:lineRule="auto"/>
        <w:ind w:firstLine="720"/>
        <w:jc w:val="both"/>
        <w:rPr>
          <w:rFonts w:eastAsia="Times New Roman" w:cs="Times New Roman"/>
          <w:szCs w:val="24"/>
        </w:rPr>
      </w:pPr>
      <w:r>
        <w:rPr>
          <w:rFonts w:eastAsia="Times New Roman"/>
          <w:b/>
          <w:szCs w:val="24"/>
        </w:rPr>
        <w:t xml:space="preserve">ΝΙΚΟΛΑΟΣ ΦΙΛΗΣ: </w:t>
      </w:r>
      <w:r>
        <w:rPr>
          <w:rFonts w:eastAsia="Times New Roman"/>
          <w:color w:val="000000"/>
          <w:szCs w:val="24"/>
        </w:rPr>
        <w:t>Ευχαριστώ, κυρία Πρόεδρε.</w:t>
      </w:r>
      <w:r>
        <w:rPr>
          <w:rFonts w:eastAsia="Times New Roman"/>
          <w:szCs w:val="24"/>
        </w:rPr>
        <w:t xml:space="preserve"> </w:t>
      </w:r>
      <w:r>
        <w:rPr>
          <w:rFonts w:eastAsia="Times New Roman" w:cs="Times New Roman"/>
          <w:szCs w:val="24"/>
        </w:rPr>
        <w:t xml:space="preserve"> </w:t>
      </w:r>
    </w:p>
    <w:p w14:paraId="670F5B7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w:t>
      </w:r>
      <w:r>
        <w:rPr>
          <w:rFonts w:eastAsia="Times New Roman" w:cs="Times New Roman"/>
          <w:szCs w:val="24"/>
        </w:rPr>
        <w:t>νας συνάδελφος της Αξιωματικής Αντιπολίτευσης μάς υπενθύμισε ότι ο Πρωθυπουργός στην πρώτη συνεδρίαση που κάναμε ως Κυβέρνηση της Αριστεράς εδώ στη Βουλή</w:t>
      </w:r>
      <w:r>
        <w:rPr>
          <w:rFonts w:eastAsia="Times New Roman" w:cs="Times New Roman"/>
          <w:szCs w:val="24"/>
        </w:rPr>
        <w:t>,</w:t>
      </w:r>
      <w:r>
        <w:rPr>
          <w:rFonts w:eastAsia="Times New Roman" w:cs="Times New Roman"/>
          <w:szCs w:val="24"/>
        </w:rPr>
        <w:t xml:space="preserve"> είχε πει ότι η Κυβέρνησή μας είναι κάθε λέξη του Συντάγματος. Και παρ</w:t>
      </w:r>
      <w:r>
        <w:rPr>
          <w:rFonts w:eastAsia="Times New Roman" w:cs="Times New Roman"/>
          <w:szCs w:val="24"/>
        </w:rPr>
        <w:t xml:space="preserve">’ </w:t>
      </w:r>
      <w:r>
        <w:rPr>
          <w:rFonts w:eastAsia="Times New Roman" w:cs="Times New Roman"/>
          <w:szCs w:val="24"/>
        </w:rPr>
        <w:t>ότι έχουν συμβεί πολλά από τότ</w:t>
      </w:r>
      <w:r>
        <w:rPr>
          <w:rFonts w:eastAsia="Times New Roman" w:cs="Times New Roman"/>
          <w:szCs w:val="24"/>
        </w:rPr>
        <w:t>ε, εμείς έχουμε την περηφάνεια και την πολιτική επιλογή να επαναλάβουμε</w:t>
      </w:r>
      <w:r>
        <w:rPr>
          <w:rFonts w:eastAsia="Times New Roman" w:cs="Times New Roman"/>
          <w:szCs w:val="24"/>
        </w:rPr>
        <w:t>,</w:t>
      </w:r>
      <w:r>
        <w:rPr>
          <w:rFonts w:eastAsia="Times New Roman" w:cs="Times New Roman"/>
          <w:szCs w:val="24"/>
        </w:rPr>
        <w:t xml:space="preserve"> ότι ναι είμαστε κάθε λέξη του Συντάγματος. Και δεν είναι λόγια αυτά, για την παιδεία μιλάμε.</w:t>
      </w:r>
    </w:p>
    <w:p w14:paraId="670F5B7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16, παράγραφος 2</w:t>
      </w:r>
      <w:r>
        <w:rPr>
          <w:rFonts w:eastAsia="Times New Roman" w:cs="Times New Roman"/>
          <w:szCs w:val="24"/>
        </w:rPr>
        <w:t>.</w:t>
      </w:r>
      <w:r>
        <w:rPr>
          <w:rFonts w:eastAsia="Times New Roman" w:cs="Times New Roman"/>
          <w:szCs w:val="24"/>
        </w:rPr>
        <w:t xml:space="preserve"> «H παιδεία αποτελεί βασική αποστολή του κράτους και έχει σκοπό την</w:t>
      </w:r>
      <w:r>
        <w:rPr>
          <w:rFonts w:eastAsia="Times New Roman" w:cs="Times New Roman"/>
          <w:szCs w:val="24"/>
        </w:rPr>
        <w:t xml:space="preserve"> ηθική, πνευματική, επαγγελματική και φυσική αγωγή των Ελλήνων, την ανάπτυξη της εθνικής και θρησκευτικής συνείδησης και τη διάπλασή τους σε ελεύθερους και υπεύθυνους πολίτες».</w:t>
      </w:r>
    </w:p>
    <w:p w14:paraId="670F5B7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καταληκτική φράση είναι και προσταγή, εμπεριέχει όλα και ερμηνεύει όλα όσα πα</w:t>
      </w:r>
      <w:r>
        <w:rPr>
          <w:rFonts w:eastAsia="Times New Roman" w:cs="Times New Roman"/>
          <w:szCs w:val="24"/>
        </w:rPr>
        <w:t>ραπάνω αναφέρονται στο άρθρο του Συντάγματος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 διάπλαση των πολιτών σε ελεύθερους και υπεύθυνους πολίτες.</w:t>
      </w:r>
    </w:p>
    <w:p w14:paraId="670F5B7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Λέει τίποτα το Σύνταγμα για την εκπαίδευση, ότι πρέπει να προχωρήσει τον ανταγωνισμό ανάμεσα στους πολίτες, ότι πρέπει να ιδιωτικοποιήσουμε το δικαί</w:t>
      </w:r>
      <w:r>
        <w:rPr>
          <w:rFonts w:eastAsia="Times New Roman" w:cs="Times New Roman"/>
          <w:szCs w:val="24"/>
        </w:rPr>
        <w:t xml:space="preserve">ωμα στη μόρφωση, ότι πρέπει να προωθήσουμε τη θρησκοληψία, τον εθνικισμό, την ξενοφοβία, την αρχαιοπληξία; Όχι τίποτα από όλα αυτά. Αυτά που λέει και τα ερμηνεύει είναι «τη διάπλαση των πολιτών σε ελεύθερους και υπεύθυνους πολίτες». </w:t>
      </w:r>
    </w:p>
    <w:p w14:paraId="670F5B7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Είναι κρίμα, όταν μερι</w:t>
      </w:r>
      <w:r>
        <w:rPr>
          <w:rFonts w:eastAsia="Times New Roman" w:cs="Times New Roman"/>
          <w:szCs w:val="24"/>
        </w:rPr>
        <w:t>κοί επιχειρούν επιλεκτική αναφορά στο άρθρο του Συντάγματος μόνο στο «εθνικής και θρησκευτικής συνείδησης» και συρρικνώνουν και αλλοιώνουν και συκοφαντούν την έννοια της εθνικής και θρησκευτικής συνείδησης. Το τονίζουμε. Αυτό είναι το πρόσημο το ιδεολογικό</w:t>
      </w:r>
      <w:r>
        <w:rPr>
          <w:rFonts w:eastAsia="Times New Roman" w:cs="Times New Roman"/>
          <w:szCs w:val="24"/>
        </w:rPr>
        <w:t xml:space="preserve">, το αριστερό, στο οποίο αναφερόμαστε. Είναι ένα πρόσημο μιας παιδείας ποιότητας και ισότητας. </w:t>
      </w:r>
    </w:p>
    <w:p w14:paraId="670F5B7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Σε συνθήκες δύσκολων δημοσιονομικών καταναγκασμών είμαστε αναγκασμένοι και εμείς να προωθούμε κάθε λέξη του Συντάγματος για την παιδεία και πρώτα </w:t>
      </w:r>
      <w:proofErr w:type="spellStart"/>
      <w:r>
        <w:rPr>
          <w:rFonts w:eastAsia="Times New Roman" w:cs="Times New Roman"/>
          <w:szCs w:val="24"/>
        </w:rPr>
        <w:t>πρώτα</w:t>
      </w:r>
      <w:proofErr w:type="spellEnd"/>
      <w:r>
        <w:rPr>
          <w:rFonts w:eastAsia="Times New Roman" w:cs="Times New Roman"/>
          <w:szCs w:val="24"/>
        </w:rPr>
        <w:t xml:space="preserve"> να αναβα</w:t>
      </w:r>
      <w:r>
        <w:rPr>
          <w:rFonts w:eastAsia="Times New Roman" w:cs="Times New Roman"/>
          <w:szCs w:val="24"/>
        </w:rPr>
        <w:t xml:space="preserve">θμίζουμε με έργα το δημόσιο σχολείο, το οποίο οι προηγούμενες κυβερνήσεις του παλαιοκομματισμού το απαξίωσαν με απολύσεις και μια δυσφήμιση συνολικά </w:t>
      </w:r>
      <w:r>
        <w:rPr>
          <w:rFonts w:eastAsia="Times New Roman" w:cs="Times New Roman"/>
          <w:szCs w:val="24"/>
        </w:rPr>
        <w:t xml:space="preserve">για </w:t>
      </w:r>
      <w:r>
        <w:rPr>
          <w:rFonts w:eastAsia="Times New Roman" w:cs="Times New Roman"/>
          <w:szCs w:val="24"/>
        </w:rPr>
        <w:t>οτιδήποτε είναι δημόσιο.</w:t>
      </w:r>
    </w:p>
    <w:p w14:paraId="670F5B7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αναβαθμίσουμε το δημόσιο σχολείο</w:t>
      </w:r>
      <w:r>
        <w:rPr>
          <w:rFonts w:eastAsia="Times New Roman" w:cs="Times New Roman"/>
          <w:szCs w:val="24"/>
        </w:rPr>
        <w:t>,</w:t>
      </w:r>
      <w:r>
        <w:rPr>
          <w:rFonts w:eastAsia="Times New Roman" w:cs="Times New Roman"/>
          <w:szCs w:val="24"/>
        </w:rPr>
        <w:t xml:space="preserve"> σημαίνει πρώτα </w:t>
      </w:r>
      <w:proofErr w:type="spellStart"/>
      <w:r>
        <w:rPr>
          <w:rFonts w:eastAsia="Times New Roman" w:cs="Times New Roman"/>
          <w:szCs w:val="24"/>
        </w:rPr>
        <w:t>πρώτα</w:t>
      </w:r>
      <w:proofErr w:type="spellEnd"/>
      <w:r>
        <w:rPr>
          <w:rFonts w:eastAsia="Times New Roman" w:cs="Times New Roman"/>
          <w:szCs w:val="24"/>
        </w:rPr>
        <w:t xml:space="preserve"> μια καλή και χρηστή </w:t>
      </w:r>
      <w:r>
        <w:rPr>
          <w:rFonts w:eastAsia="Times New Roman" w:cs="Times New Roman"/>
          <w:szCs w:val="24"/>
        </w:rPr>
        <w:t>διαχείριση των πόρων, των ανθρώπινων κατ’ αρχ</w:t>
      </w:r>
      <w:r>
        <w:rPr>
          <w:rFonts w:eastAsia="Times New Roman" w:cs="Times New Roman"/>
          <w:szCs w:val="24"/>
        </w:rPr>
        <w:t>άς</w:t>
      </w:r>
      <w:r>
        <w:rPr>
          <w:rFonts w:eastAsia="Times New Roman" w:cs="Times New Roman"/>
          <w:szCs w:val="24"/>
        </w:rPr>
        <w:t xml:space="preserve"> πόρων, αλλά και όλων των πόρων του σχολείου, του εκπαιδευτικού συστήματος. Το πετύχαμε φέτος μετά από πολλά </w:t>
      </w:r>
      <w:proofErr w:type="spellStart"/>
      <w:r>
        <w:rPr>
          <w:rFonts w:eastAsia="Times New Roman" w:cs="Times New Roman"/>
          <w:szCs w:val="24"/>
        </w:rPr>
        <w:t>πολλά</w:t>
      </w:r>
      <w:proofErr w:type="spellEnd"/>
      <w:r>
        <w:rPr>
          <w:rFonts w:eastAsia="Times New Roman" w:cs="Times New Roman"/>
          <w:szCs w:val="24"/>
        </w:rPr>
        <w:t xml:space="preserve"> χρόνια με πολύ λιγότερα χρήματα και με πίεση για περισσότερες προσλήψεις αναπληρωτών, λόγω του</w:t>
      </w:r>
      <w:r>
        <w:rPr>
          <w:rFonts w:eastAsia="Times New Roman" w:cs="Times New Roman"/>
          <w:szCs w:val="24"/>
        </w:rPr>
        <w:t xml:space="preserve"> φαινομένου της αδιοριστίας που ενδημεί στον χώρο της εκπαίδευσης και του υπόλοιπου δημόσιου τομέα λόγω των μνημονίων. </w:t>
      </w:r>
    </w:p>
    <w:p w14:paraId="670F5B7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Κατορθώσαμε τα σχολεία να λειτουργήσουν από την πρώτη ημέρα με όλους τους εκπαιδευτικούς, με τα βιβλία, με όλες τις εκπαιδευτικές προϋπο</w:t>
      </w:r>
      <w:r>
        <w:rPr>
          <w:rFonts w:eastAsia="Times New Roman" w:cs="Times New Roman"/>
          <w:szCs w:val="24"/>
        </w:rPr>
        <w:t>θέσεις που είναι αναγκαίες για να αναβαθμίζεται η συνείδηση του κόσμου, των πολιτών, των σχολείων. Και δεν είναι τυχαίο</w:t>
      </w:r>
      <w:r>
        <w:rPr>
          <w:rFonts w:eastAsia="Times New Roman" w:cs="Times New Roman"/>
          <w:szCs w:val="24"/>
        </w:rPr>
        <w:t>,</w:t>
      </w:r>
      <w:r>
        <w:rPr>
          <w:rFonts w:eastAsia="Times New Roman" w:cs="Times New Roman"/>
          <w:szCs w:val="24"/>
        </w:rPr>
        <w:t xml:space="preserve"> ότι αυτή η συνείδηση </w:t>
      </w:r>
      <w:r>
        <w:rPr>
          <w:rFonts w:eastAsia="Times New Roman" w:cs="Times New Roman"/>
          <w:szCs w:val="24"/>
        </w:rPr>
        <w:t xml:space="preserve">πως </w:t>
      </w:r>
      <w:r>
        <w:rPr>
          <w:rFonts w:eastAsia="Times New Roman" w:cs="Times New Roman"/>
          <w:szCs w:val="24"/>
        </w:rPr>
        <w:t xml:space="preserve">αναβαθμίζεται το δημόσιο σχολείο, εντυπώνεται και στις διάφορες έρευνες κοινής γνώμης. </w:t>
      </w:r>
    </w:p>
    <w:p w14:paraId="670F5B7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παράδειγμα</w:t>
      </w:r>
      <w:r>
        <w:rPr>
          <w:rFonts w:eastAsia="Times New Roman" w:cs="Times New Roman"/>
          <w:szCs w:val="24"/>
        </w:rPr>
        <w:t xml:space="preserve"> έχω μπροστά μου –και το λέω- τις εξαμηνιαίες τάσεις της </w:t>
      </w:r>
      <w:r>
        <w:rPr>
          <w:rFonts w:eastAsia="Times New Roman" w:cs="Times New Roman"/>
          <w:szCs w:val="24"/>
          <w:lang w:val="en-US"/>
        </w:rPr>
        <w:t>MRB</w:t>
      </w:r>
      <w:r>
        <w:rPr>
          <w:rFonts w:eastAsia="Times New Roman" w:cs="Times New Roman"/>
          <w:szCs w:val="24"/>
        </w:rPr>
        <w:t xml:space="preserve">, τις εξαμηνιαίες τάσεις της κοινής γνώμης του 2015-2016 σε σύγκριση με του 2014, με τα συντρίμμια που μας άφησαν οι κυβερνήσεις ΠΑΣΟΚ-Νέας Δημοκρατίας και γενικά οι κυβερνήσεις των </w:t>
      </w:r>
      <w:proofErr w:type="spellStart"/>
      <w:r>
        <w:rPr>
          <w:rFonts w:eastAsia="Times New Roman" w:cs="Times New Roman"/>
          <w:szCs w:val="24"/>
        </w:rPr>
        <w:t>μνημονιακών</w:t>
      </w:r>
      <w:proofErr w:type="spellEnd"/>
      <w:r>
        <w:rPr>
          <w:rFonts w:eastAsia="Times New Roman" w:cs="Times New Roman"/>
          <w:szCs w:val="24"/>
        </w:rPr>
        <w:t xml:space="preserve"> θι</w:t>
      </w:r>
      <w:r>
        <w:rPr>
          <w:rFonts w:eastAsia="Times New Roman" w:cs="Times New Roman"/>
          <w:szCs w:val="24"/>
        </w:rPr>
        <w:t>άσων.</w:t>
      </w:r>
    </w:p>
    <w:p w14:paraId="670F5B7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2015 και το 2016</w:t>
      </w:r>
      <w:r>
        <w:rPr>
          <w:rFonts w:eastAsia="Times New Roman" w:cs="Times New Roman"/>
          <w:szCs w:val="24"/>
        </w:rPr>
        <w:t>,</w:t>
      </w:r>
      <w:r>
        <w:rPr>
          <w:rFonts w:eastAsia="Times New Roman" w:cs="Times New Roman"/>
          <w:szCs w:val="24"/>
        </w:rPr>
        <w:t xml:space="preserve"> με κυβερνήσεις ΣΥΡΙΖΑ και σε δύσκολες συνθήκες και εν μέσω πολλών ψευδαισθήσεων και μπρος-πίσω, κατορθώσαμε να ανεβάσουμε ψηλά στην κορυφή το κύρος της δημόσιας εκπαίδευσης στη συνείδηση των Ελλήνων πολιτών.</w:t>
      </w:r>
    </w:p>
    <w:p w14:paraId="670F5B7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Και αυτή τη μάχη που </w:t>
      </w:r>
      <w:r>
        <w:rPr>
          <w:rFonts w:eastAsia="Times New Roman" w:cs="Times New Roman"/>
          <w:szCs w:val="24"/>
        </w:rPr>
        <w:t>είναι μάχη εθνικής σημασίας, που είναι μάχη δημοκρατικής τάξης, που είναι μάχη που εντάσσει με ουσιαστικό τρόπο τη χώρα μας στο ευρωπαϊκό πλαίσιο, αυτή τη μάχη είμαστε υποχρεωμένοι να τη δώσουμε</w:t>
      </w:r>
      <w:r>
        <w:rPr>
          <w:rFonts w:eastAsia="Times New Roman" w:cs="Times New Roman"/>
          <w:szCs w:val="24"/>
        </w:rPr>
        <w:t>,</w:t>
      </w:r>
      <w:r>
        <w:rPr>
          <w:rFonts w:eastAsia="Times New Roman" w:cs="Times New Roman"/>
          <w:szCs w:val="24"/>
        </w:rPr>
        <w:t xml:space="preserve"> απέναντι στις σειρήνες που μας λένε ότι το δημόσιο σχολείο κ</w:t>
      </w:r>
      <w:r>
        <w:rPr>
          <w:rFonts w:eastAsia="Times New Roman" w:cs="Times New Roman"/>
          <w:szCs w:val="24"/>
        </w:rPr>
        <w:t xml:space="preserve">αταρρέει και πρέπει να γίνουν όλα ιδιωτικά. </w:t>
      </w:r>
    </w:p>
    <w:p w14:paraId="670F5B7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Αυτή τη μάχη πρέπει να τη δώσουμε</w:t>
      </w:r>
      <w:r>
        <w:rPr>
          <w:rFonts w:eastAsia="Times New Roman" w:cs="Times New Roman"/>
          <w:szCs w:val="24"/>
        </w:rPr>
        <w:t>,</w:t>
      </w:r>
      <w:r>
        <w:rPr>
          <w:rFonts w:eastAsia="Times New Roman" w:cs="Times New Roman"/>
          <w:szCs w:val="24"/>
        </w:rPr>
        <w:t xml:space="preserve"> απέναντι σε αυτούς που δεν θέλουν να αυξήσουν τις δαπάνες για την παιδεία, όπως κάνουμε </w:t>
      </w:r>
      <w:proofErr w:type="spellStart"/>
      <w:r>
        <w:rPr>
          <w:rFonts w:eastAsia="Times New Roman" w:cs="Times New Roman"/>
          <w:szCs w:val="24"/>
        </w:rPr>
        <w:t>σέντς</w:t>
      </w:r>
      <w:proofErr w:type="spellEnd"/>
      <w:r>
        <w:rPr>
          <w:rFonts w:eastAsia="Times New Roman" w:cs="Times New Roman"/>
          <w:szCs w:val="24"/>
        </w:rPr>
        <w:t xml:space="preserve"> </w:t>
      </w:r>
      <w:proofErr w:type="spellStart"/>
      <w:r>
        <w:rPr>
          <w:rFonts w:eastAsia="Times New Roman" w:cs="Times New Roman"/>
          <w:szCs w:val="24"/>
        </w:rPr>
        <w:t>σέντς</w:t>
      </w:r>
      <w:proofErr w:type="spellEnd"/>
      <w:r>
        <w:rPr>
          <w:rFonts w:eastAsia="Times New Roman" w:cs="Times New Roman"/>
          <w:szCs w:val="24"/>
        </w:rPr>
        <w:t xml:space="preserve"> εμείς, αλλά θέλουν να βάλουν τα κουπόνια στην εκπαίδευση. Δηλαδή μιλούν για </w:t>
      </w:r>
      <w:r>
        <w:rPr>
          <w:rFonts w:eastAsia="Times New Roman" w:cs="Times New Roman"/>
          <w:szCs w:val="24"/>
        </w:rPr>
        <w:t xml:space="preserve">σχολεία πολλών ταχυτήτων εις βάρος της δημόσιας εκπαίδευσης. </w:t>
      </w:r>
    </w:p>
    <w:p w14:paraId="670F5B7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Αυτή τη μάχη πρέπει να τη δώσουμε</w:t>
      </w:r>
      <w:r>
        <w:rPr>
          <w:rFonts w:eastAsia="Times New Roman" w:cs="Times New Roman"/>
          <w:szCs w:val="24"/>
        </w:rPr>
        <w:t>,</w:t>
      </w:r>
      <w:r>
        <w:rPr>
          <w:rFonts w:eastAsia="Times New Roman" w:cs="Times New Roman"/>
          <w:szCs w:val="24"/>
        </w:rPr>
        <w:t xml:space="preserve"> απέναντι σε αυτούς οι οποίοι έδωσαν υστερική μάχη εδώ μέσα τον Αύγουστο εναντίον του νομοσχεδίου για την ιστορία της ιδιωτικής εκπαίδευσης. Έδωσαν υστερική μάχ</w:t>
      </w:r>
      <w:r>
        <w:rPr>
          <w:rFonts w:eastAsia="Times New Roman" w:cs="Times New Roman"/>
          <w:szCs w:val="24"/>
        </w:rPr>
        <w:t>η -και εννοώ τη Νέα Δημοκρατία- που ακύρωνε ακόμη και τη δική τους ιστορική διαδρομή. Ακύρωνε και το Σύνταγμα</w:t>
      </w:r>
      <w:r>
        <w:rPr>
          <w:rFonts w:eastAsia="Times New Roman" w:cs="Times New Roman"/>
          <w:szCs w:val="24"/>
        </w:rPr>
        <w:t>,</w:t>
      </w:r>
      <w:r>
        <w:rPr>
          <w:rFonts w:eastAsia="Times New Roman" w:cs="Times New Roman"/>
          <w:szCs w:val="24"/>
        </w:rPr>
        <w:t xml:space="preserve"> το οποίο ψηφίστηκε με δική τους πρωτοβουλία και κατοχύρωνε την εποπτεία του κράτους στην ιδιωτική εκπαίδευση. </w:t>
      </w:r>
    </w:p>
    <w:p w14:paraId="670F5B7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σήμερα ολοκληρώνουμε αυτό το β</w:t>
      </w:r>
      <w:r>
        <w:rPr>
          <w:rFonts w:eastAsia="Times New Roman" w:cs="Times New Roman"/>
          <w:szCs w:val="24"/>
        </w:rPr>
        <w:t>ήμα της κατοχύρωσης της ιδιωτικής εκπαίδευσης, της εποπτείας του κράτους στην ιδιωτική εκπαίδευση με τη συγκρότηση της υπηρεσίας στο Υπουργείο Παιδείας για την ιδιωτική εκπαίδευση. Η εκπαίδευση, λοιπόν, δεν είναι ένα αγοραίο εμπόρευμα αλλά ένα στοιχείο που</w:t>
      </w:r>
      <w:r>
        <w:rPr>
          <w:rFonts w:eastAsia="Times New Roman" w:cs="Times New Roman"/>
          <w:szCs w:val="24"/>
        </w:rPr>
        <w:t xml:space="preserve"> συγκροτεί την προσωπικότητα και διαπλάθει ελεύθερους και υπεύθυνους πολίτες. </w:t>
      </w:r>
    </w:p>
    <w:p w14:paraId="670F5B7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Βεβαίως η καλή και χρηστή διαχείριση προϋποθέτει και κάτι άλλο πέρα από τη δουλειά, τον προγραμματισμό και τους καθημερινούς στόχους. Και εκεί δώσαμε εξετάσεις και το πετύχαμε. </w:t>
      </w:r>
      <w:r>
        <w:rPr>
          <w:rFonts w:eastAsia="Times New Roman" w:cs="Times New Roman"/>
          <w:szCs w:val="24"/>
        </w:rPr>
        <w:t>Προϋποθέτει και έναν ορίζοντα μεταρρυθμίσεων, διότι το σχολείο όπως είναι σήμερα το έχουμε νοικοκυρέψει και λειτουργεί με αξιοποίηση όλων των πόρων. Όμως χρειάζεται και μεγάλες αλλαγές, στις οποίες αναφέρθηκε ο Υπουργός της Παιδείας. Αυτές οι αλλαγές είναι</w:t>
      </w:r>
      <w:r>
        <w:rPr>
          <w:rFonts w:eastAsia="Times New Roman" w:cs="Times New Roman"/>
          <w:szCs w:val="24"/>
        </w:rPr>
        <w:t xml:space="preserve"> σημαντικές και τις έχουμε μελετήσει και προγραμματίσει μαζί και νωρίτερα. </w:t>
      </w:r>
    </w:p>
    <w:p w14:paraId="670F5B7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θα ήθελα να αναφερθώ στο σύνολο των αλλαγών αυτών αλλά σε δύο σημαντικά στοιχεία. Το πρώτο είναι η ειδική αγωγή, η οποία ήταν μια ξεχασμένη υπηρεσία στο μισοσκόταδο της εκπαίδε</w:t>
      </w:r>
      <w:r>
        <w:rPr>
          <w:rFonts w:eastAsia="Times New Roman" w:cs="Times New Roman"/>
          <w:szCs w:val="24"/>
        </w:rPr>
        <w:t xml:space="preserve">υσης και αφορούσε δεκάδες χιλιάδες παιδιά και οικογένειες σε όλη την Ελλάδα και την οποία εμείς μέσα σε δύσκολες δημοσιονομικές συνθήκες τη βάλαμε στο επίκεντρο της εκπαιδευτικής μας πολιτικής. </w:t>
      </w:r>
    </w:p>
    <w:p w14:paraId="670F5B8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w:t>
      </w:r>
      <w:r>
        <w:rPr>
          <w:rFonts w:eastAsia="Times New Roman" w:cs="Times New Roman"/>
          <w:szCs w:val="24"/>
        </w:rPr>
        <w:t>ς του κυρίου Βουλευτή)</w:t>
      </w:r>
    </w:p>
    <w:p w14:paraId="670F5B8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Για πρώτη φορά υλοποιούμε προγράμματα συνεκπαίδευσης μαθητών ειδικών σχολείων με μαθητές σχολείων γενικής εκπαίδευσης. Σπάμε τα γκέτο! </w:t>
      </w:r>
    </w:p>
    <w:p w14:paraId="670F5B8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Για πρώτη φορά θα εκδώσουμε υπουργική απόφαση για τη λειτουργία των τμημάτων ένταξης, με σκοπό να</w:t>
      </w:r>
      <w:r>
        <w:rPr>
          <w:rFonts w:eastAsia="Times New Roman" w:cs="Times New Roman"/>
          <w:szCs w:val="24"/>
        </w:rPr>
        <w:t xml:space="preserve"> εκσυγχρονίσουμε τον τρόπο υποστήριξης των μαθητών που έχουν ανάγκη ειδικής εκπαιδευτικής παρέμβασης. </w:t>
      </w:r>
    </w:p>
    <w:p w14:paraId="670F5B8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Ιδρύσαμε εκατοντάδες τμήματα ένταξης. Ιδρύσαμε </w:t>
      </w:r>
      <w:proofErr w:type="spellStart"/>
      <w:r>
        <w:rPr>
          <w:rFonts w:eastAsia="Times New Roman" w:cs="Times New Roman"/>
          <w:szCs w:val="24"/>
        </w:rPr>
        <w:t>εκατόν</w:t>
      </w:r>
      <w:proofErr w:type="spellEnd"/>
      <w:r>
        <w:rPr>
          <w:rFonts w:eastAsia="Times New Roman" w:cs="Times New Roman"/>
          <w:szCs w:val="24"/>
        </w:rPr>
        <w:t xml:space="preserve"> ογδόντα ειδικά δημοτικά σχολεία. Ιδρύσαμε γυμνάσια και λύκεια που αφορούν τα παιδιά με ειδικές ανάγκες. Πολλά πράγματα κάναμε! </w:t>
      </w:r>
    </w:p>
    <w:p w14:paraId="670F5B8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σε μια αντίληψη με την οποία θέλουμε να αναβαθμίσουμε ακόμη πιο πολύ τ</w:t>
      </w:r>
      <w:r>
        <w:rPr>
          <w:rFonts w:eastAsia="Times New Roman" w:cs="Times New Roman"/>
          <w:szCs w:val="24"/>
        </w:rPr>
        <w:t xml:space="preserve">ην ειδική αγωγή, σκεφτόμαστε από πέρυσι να υπάρξουν, εφόσον και οι γονείς έχουν ενδιαφέρον, ολοήμερα σχολεία, ειδικά δημοτικά σχολεία για τα παιδιά που έχουν ειδικές ανάγκες. </w:t>
      </w:r>
    </w:p>
    <w:p w14:paraId="670F5B8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μπορούσα να πω και άλλα πράγματα. Όμως στέκομαι σε ένα χρόνιο αίτημα του αναπ</w:t>
      </w:r>
      <w:r>
        <w:rPr>
          <w:rFonts w:eastAsia="Times New Roman" w:cs="Times New Roman"/>
          <w:szCs w:val="24"/>
        </w:rPr>
        <w:t>ηρικού κινήματος. Από αύριο, μετά την ψήφιση του νομοσχεδίου, σταματά να ισχύει ο απαράδεκτος αποκλεισμός των Α</w:t>
      </w:r>
      <w:r>
        <w:rPr>
          <w:rFonts w:eastAsia="Times New Roman" w:cs="Times New Roman"/>
          <w:szCs w:val="24"/>
        </w:rPr>
        <w:t>Μ</w:t>
      </w:r>
      <w:r>
        <w:rPr>
          <w:rFonts w:eastAsia="Times New Roman" w:cs="Times New Roman"/>
          <w:szCs w:val="24"/>
        </w:rPr>
        <w:t>ΕΑ</w:t>
      </w:r>
      <w:r>
        <w:rPr>
          <w:rFonts w:eastAsia="Times New Roman" w:cs="Times New Roman"/>
          <w:szCs w:val="24"/>
        </w:rPr>
        <w:t>,</w:t>
      </w:r>
      <w:r>
        <w:rPr>
          <w:rFonts w:eastAsia="Times New Roman" w:cs="Times New Roman"/>
          <w:szCs w:val="24"/>
        </w:rPr>
        <w:t xml:space="preserve"> από τη δυνατότητα να δώσουν εξετάσεις στις ανώτερες σχολές χορού και δραματικής τέχνης. Αυτά μπορούμε να κάνουμε, τα οποία ενισχύουν την αξι</w:t>
      </w:r>
      <w:r>
        <w:rPr>
          <w:rFonts w:eastAsia="Times New Roman" w:cs="Times New Roman"/>
          <w:szCs w:val="24"/>
        </w:rPr>
        <w:t xml:space="preserve">οπρέπεια των ανθρώπων με ή χωρίς χρήματα. Όμως, επαναλαμβάνω, υπακούοντας στο άρθρο του Συντάγματος για τη διάπλαση ελεύθερων και υπεύθυνων πολιτών. </w:t>
      </w:r>
    </w:p>
    <w:p w14:paraId="670F5B8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Είχαμε προγραμματίσει και άλλα πράγματα και στα οποία προχωρά σήμερα το Υπουργείο. Ο κύριος Υπουργός αναφέ</w:t>
      </w:r>
      <w:r>
        <w:rPr>
          <w:rFonts w:eastAsia="Times New Roman" w:cs="Times New Roman"/>
          <w:szCs w:val="24"/>
        </w:rPr>
        <w:t xml:space="preserve">ρθηκε στη </w:t>
      </w:r>
      <w:r>
        <w:rPr>
          <w:rFonts w:eastAsia="Times New Roman" w:cs="Times New Roman"/>
          <w:szCs w:val="24"/>
        </w:rPr>
        <w:t>θ</w:t>
      </w:r>
      <w:r>
        <w:rPr>
          <w:rFonts w:eastAsia="Times New Roman" w:cs="Times New Roman"/>
          <w:szCs w:val="24"/>
        </w:rPr>
        <w:t xml:space="preserve">εματική </w:t>
      </w:r>
      <w:r>
        <w:rPr>
          <w:rFonts w:eastAsia="Times New Roman" w:cs="Times New Roman"/>
          <w:szCs w:val="24"/>
        </w:rPr>
        <w:t>ε</w:t>
      </w:r>
      <w:r>
        <w:rPr>
          <w:rFonts w:eastAsia="Times New Roman" w:cs="Times New Roman"/>
          <w:szCs w:val="24"/>
        </w:rPr>
        <w:t xml:space="preserve">βδομάδα. Δυστυχώς η </w:t>
      </w:r>
      <w:r>
        <w:rPr>
          <w:rFonts w:eastAsia="Times New Roman" w:cs="Times New Roman"/>
          <w:szCs w:val="24"/>
        </w:rPr>
        <w:t>θ</w:t>
      </w:r>
      <w:r>
        <w:rPr>
          <w:rFonts w:eastAsia="Times New Roman" w:cs="Times New Roman"/>
          <w:szCs w:val="24"/>
        </w:rPr>
        <w:t xml:space="preserve">εματική </w:t>
      </w:r>
      <w:r>
        <w:rPr>
          <w:rFonts w:eastAsia="Times New Roman" w:cs="Times New Roman"/>
          <w:szCs w:val="24"/>
        </w:rPr>
        <w:t>ε</w:t>
      </w:r>
      <w:r>
        <w:rPr>
          <w:rFonts w:eastAsia="Times New Roman" w:cs="Times New Roman"/>
          <w:szCs w:val="24"/>
        </w:rPr>
        <w:t>βδομάδα που έχει προγραμματιστεί με μεγάλη επιμέλεια από το Ινστιτούτο Εκπαιδευτικής Πολιτικής</w:t>
      </w:r>
      <w:r>
        <w:rPr>
          <w:rFonts w:eastAsia="Times New Roman" w:cs="Times New Roman"/>
          <w:szCs w:val="24"/>
        </w:rPr>
        <w:t>,</w:t>
      </w:r>
      <w:r>
        <w:rPr>
          <w:rFonts w:eastAsia="Times New Roman" w:cs="Times New Roman"/>
          <w:szCs w:val="24"/>
        </w:rPr>
        <w:t xml:space="preserve"> αφορά τη συζήτηση στο σχολείο ζητημάτων μπροστά στα οποία οι οικογένειες είναι αμήχανες όπως τα ζητήματα της ε</w:t>
      </w:r>
      <w:r>
        <w:rPr>
          <w:rFonts w:eastAsia="Times New Roman" w:cs="Times New Roman"/>
          <w:szCs w:val="24"/>
        </w:rPr>
        <w:t xml:space="preserve">φηβείας. </w:t>
      </w:r>
    </w:p>
    <w:p w14:paraId="670F5B8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Μιλώ για το θέμα της διατροφής -όπως ξέρετε, θερίζει η παιδική παχυσαρκία στη χώρα μας- το θέμα των εθισμών -τσιγάρα, ναρκωτικά αλλά και </w:t>
      </w:r>
      <w:proofErr w:type="spellStart"/>
      <w:r>
        <w:rPr>
          <w:rFonts w:eastAsia="Times New Roman" w:cs="Times New Roman"/>
          <w:szCs w:val="24"/>
        </w:rPr>
        <w:t>τάμπλετ</w:t>
      </w:r>
      <w:proofErr w:type="spellEnd"/>
      <w:r>
        <w:rPr>
          <w:rFonts w:eastAsia="Times New Roman" w:cs="Times New Roman"/>
          <w:szCs w:val="24"/>
        </w:rPr>
        <w:t>, ο ηλεκτρονικός εθισμός- και το θέμα της σεξουαλικής ενημέρωσης. Πρόκειται για μεγάλα προβλήματα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αμήχανη η ελληνική οικογένεια δεν μπορεί να τα αντιμετωπίσει. Και το σχολείο; Και αυτό δεν μπορεί αν δεν το οργανώσουμε. Και τα συγκεντρώνουμε για αυτή τη συζήτηση, που έχει μεγάλη εμβληματική σημασία, μία εβδομάδα τον Μάιο.</w:t>
      </w:r>
    </w:p>
    <w:p w14:paraId="670F5B8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Ακούσαμε αντιδράσεις, μερικές </w:t>
      </w:r>
      <w:r>
        <w:rPr>
          <w:rFonts w:eastAsia="Times New Roman" w:cs="Times New Roman"/>
          <w:szCs w:val="24"/>
        </w:rPr>
        <w:t xml:space="preserve">από διάφορους ρασοφόρους που εκπροσωπούν το μεσαιωνικό κλίμα στη χώρα μας. Τις περιμέναμε. Από άλλους, όμως, που γράφουν και άρθρα της </w:t>
      </w:r>
      <w:proofErr w:type="spellStart"/>
      <w:r>
        <w:rPr>
          <w:rFonts w:eastAsia="Times New Roman" w:cs="Times New Roman"/>
          <w:szCs w:val="24"/>
        </w:rPr>
        <w:t>ναρκοκουλτούρας</w:t>
      </w:r>
      <w:proofErr w:type="spellEnd"/>
      <w:r>
        <w:rPr>
          <w:rFonts w:eastAsia="Times New Roman" w:cs="Times New Roman"/>
          <w:szCs w:val="24"/>
        </w:rPr>
        <w:t xml:space="preserve"> που μπαίνει στο σχολείο με αυτά τα πράγματα -και εννοώ από αρθρογραφία του </w:t>
      </w:r>
      <w:r>
        <w:rPr>
          <w:rFonts w:eastAsia="Times New Roman" w:cs="Times New Roman"/>
          <w:szCs w:val="24"/>
        </w:rPr>
        <w:t>«</w:t>
      </w:r>
      <w:r>
        <w:rPr>
          <w:rFonts w:eastAsia="Times New Roman" w:cs="Times New Roman"/>
          <w:szCs w:val="24"/>
        </w:rPr>
        <w:t>Ριζοσπάστη</w:t>
      </w:r>
      <w:r>
        <w:rPr>
          <w:rFonts w:eastAsia="Times New Roman" w:cs="Times New Roman"/>
          <w:szCs w:val="24"/>
        </w:rPr>
        <w:t>»</w:t>
      </w:r>
      <w:r>
        <w:rPr>
          <w:rFonts w:eastAsia="Times New Roman" w:cs="Times New Roman"/>
          <w:szCs w:val="24"/>
        </w:rPr>
        <w:t xml:space="preserve"> για παράδειγμα- δ</w:t>
      </w:r>
      <w:r>
        <w:rPr>
          <w:rFonts w:eastAsia="Times New Roman" w:cs="Times New Roman"/>
          <w:szCs w:val="24"/>
        </w:rPr>
        <w:t>εν το περιμέναμε έτσι. Τόσο, λοιπόν, επίμονο είναι το μέτωπο του κοινωνικού συντηρητισμού και των αντιδραστικών αντιλήψεων μέσα στην κοινωνία</w:t>
      </w:r>
      <w:r>
        <w:rPr>
          <w:rFonts w:eastAsia="Times New Roman" w:cs="Times New Roman"/>
          <w:szCs w:val="24"/>
        </w:rPr>
        <w:t>,</w:t>
      </w:r>
      <w:r>
        <w:rPr>
          <w:rFonts w:eastAsia="Times New Roman" w:cs="Times New Roman"/>
          <w:szCs w:val="24"/>
        </w:rPr>
        <w:t xml:space="preserve"> όπου αθροίζει τόσο ετερογενείς πολιτικές και κοινωνικές δυνάμεις;</w:t>
      </w:r>
    </w:p>
    <w:p w14:paraId="670F5B8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Ακούσαμε και την ΟΛΜΕ. Μια απάντηση η οποία είν</w:t>
      </w:r>
      <w:r>
        <w:rPr>
          <w:rFonts w:eastAsia="Times New Roman" w:cs="Times New Roman"/>
          <w:szCs w:val="24"/>
        </w:rPr>
        <w:t>αι «</w:t>
      </w:r>
      <w:r>
        <w:rPr>
          <w:rFonts w:eastAsia="Times New Roman" w:cs="Times New Roman"/>
          <w:szCs w:val="24"/>
        </w:rPr>
        <w:t>ό</w:t>
      </w:r>
      <w:r>
        <w:rPr>
          <w:rFonts w:eastAsia="Times New Roman" w:cs="Times New Roman"/>
          <w:szCs w:val="24"/>
        </w:rPr>
        <w:t>χι γιατί δεν είμαστε έτοιμοι, γιατί δεν θέλουμε, γιατί δεν μπορούμε». Θολά πράγματα. Εμείς ξέραμε τους καθηγητές, τους δασκάλους να είναι πρωτοπόροι, να οργανώνουν τις ευκαιρίες αυτές πρώτοι, να είναι μπροστά και όχι να δημιουργούνται αντιλήψεις ότι δ</w:t>
      </w:r>
      <w:r>
        <w:rPr>
          <w:rFonts w:eastAsia="Times New Roman" w:cs="Times New Roman"/>
          <w:szCs w:val="24"/>
        </w:rPr>
        <w:t>εν μπαίνουν μπροστά και όχι μόνον δεν μπαίνουν μπροστά, μπαίνουν και αντίθετα σε αυτή την αντίληψη της προοδευτικής μεταρρύθμισης στο σχολείο.</w:t>
      </w:r>
    </w:p>
    <w:p w14:paraId="670F5B8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Υπάρχουν και άλλες αλλαγές στα σχολεία</w:t>
      </w:r>
      <w:r>
        <w:rPr>
          <w:rFonts w:eastAsia="Times New Roman" w:cs="Times New Roman"/>
          <w:szCs w:val="24"/>
        </w:rPr>
        <w:t>,</w:t>
      </w:r>
      <w:r>
        <w:rPr>
          <w:rFonts w:eastAsia="Times New Roman" w:cs="Times New Roman"/>
          <w:szCs w:val="24"/>
        </w:rPr>
        <w:t xml:space="preserve"> που έχουν δρομολογηθεί και που θα ολοκληρωθούν στον χρόνο τους. </w:t>
      </w:r>
    </w:p>
    <w:p w14:paraId="670F5B8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Είναι -πρώτον- το μάθημα των </w:t>
      </w:r>
      <w:r>
        <w:rPr>
          <w:rFonts w:eastAsia="Times New Roman" w:cs="Times New Roman"/>
          <w:szCs w:val="24"/>
        </w:rPr>
        <w:t>Θ</w:t>
      </w:r>
      <w:r>
        <w:rPr>
          <w:rFonts w:eastAsia="Times New Roman" w:cs="Times New Roman"/>
          <w:szCs w:val="24"/>
        </w:rPr>
        <w:t xml:space="preserve">ρησκευτικών που άλλαξε από φέτος, τα βιβλία που θα υπάρξουν του χρόνου, οι επιμορφώσεις των καθηγητών που γίνονται από φέτος. </w:t>
      </w:r>
    </w:p>
    <w:p w14:paraId="670F5B8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Δεύτερον, είναι η αλλαγή στα προγράμματα και στα βιβλία της Ιστορίας. </w:t>
      </w:r>
    </w:p>
    <w:p w14:paraId="670F5B8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Τρίτον, είναι η αλλαγή που α</w:t>
      </w:r>
      <w:r>
        <w:rPr>
          <w:rFonts w:eastAsia="Times New Roman" w:cs="Times New Roman"/>
          <w:szCs w:val="24"/>
        </w:rPr>
        <w:t xml:space="preserve">φορά τη διδασκαλία της γλώσσας. Και εδώ δεν θα ήθελα να αρχίσουμε τη συζήτηση πρόχειρα μεταξύ μας. </w:t>
      </w:r>
    </w:p>
    <w:p w14:paraId="670F5B8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τέταρτον, είναι η ενιαία διδασκαλία των φυσικών επιστημών στα γυμνάσια.</w:t>
      </w:r>
    </w:p>
    <w:p w14:paraId="670F5B8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Είναι μεγάλες αλλαγές στο περιεχόμενο που δίδει νόημα στις αλλαγές στη δομή του </w:t>
      </w:r>
      <w:r>
        <w:rPr>
          <w:rFonts w:eastAsia="Times New Roman" w:cs="Times New Roman"/>
          <w:szCs w:val="24"/>
        </w:rPr>
        <w:t xml:space="preserve">εκπαιδευτικού συστήματος. </w:t>
      </w:r>
    </w:p>
    <w:p w14:paraId="670F5B9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Υπάρχουν και άλλα ζητήματα, που δεν θα ήθελα να αναφερθώ, γιατί ο χρόνος έχει προχωρήσει, και τα οποία, όμως, θα ήθελα απλώς να θίξω.</w:t>
      </w:r>
    </w:p>
    <w:p w14:paraId="670F5B9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 πρώτο είναι</w:t>
      </w:r>
      <w:r>
        <w:rPr>
          <w:rFonts w:eastAsia="Times New Roman" w:cs="Times New Roman"/>
          <w:szCs w:val="24"/>
        </w:rPr>
        <w:t>,</w:t>
      </w:r>
      <w:r>
        <w:rPr>
          <w:rFonts w:eastAsia="Times New Roman" w:cs="Times New Roman"/>
          <w:szCs w:val="24"/>
        </w:rPr>
        <w:t xml:space="preserve"> ότι από τη συζήτηση εδώ προέκυψαν πολλά αρνητικά στερεότυπα και παθογένειες του</w:t>
      </w:r>
      <w:r>
        <w:rPr>
          <w:rFonts w:eastAsia="Times New Roman" w:cs="Times New Roman"/>
          <w:szCs w:val="24"/>
        </w:rPr>
        <w:t xml:space="preserve"> παλαιοκομματικού συστήματος. Σε μία αναφέρθηκε εύστοχα ο κύριος Υπουργός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τοπικισμός. Θέλω να είμαι καθαρός. Ο τοπικισμός δεν αφορά ένα μόνο κόμμα, είναι οριζόντιος. Έχει να κάνει με ψηφοθηρία και, δυστυχώς, επαναλαμβάνω είναι οριζόντιος. Αν θέλουμε να </w:t>
      </w:r>
      <w:r>
        <w:rPr>
          <w:rFonts w:eastAsia="Times New Roman" w:cs="Times New Roman"/>
          <w:szCs w:val="24"/>
        </w:rPr>
        <w:t>έχουμε μια νέα αρχή για τη χώρα μας στην εκπαίδευση, πρέπει να φύγουμε από αυτόν τον πειρασμό της ψηφοθηρίας.</w:t>
      </w:r>
    </w:p>
    <w:p w14:paraId="670F5B9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Ένα στοιχείο θέλω να αναφέρω μόνο. Την ιστορία της μειονοτικής εκπαίδευσης. Άκουσα τον στρατηγό, τον κ. </w:t>
      </w:r>
      <w:proofErr w:type="spellStart"/>
      <w:r>
        <w:rPr>
          <w:rFonts w:eastAsia="Times New Roman" w:cs="Times New Roman"/>
          <w:szCs w:val="24"/>
        </w:rPr>
        <w:t>Δημοσχάκη</w:t>
      </w:r>
      <w:proofErr w:type="spellEnd"/>
      <w:r>
        <w:rPr>
          <w:rFonts w:eastAsia="Times New Roman" w:cs="Times New Roman"/>
          <w:szCs w:val="24"/>
        </w:rPr>
        <w:t xml:space="preserve">, που είπε διάφορα πράγματα. Δεν </w:t>
      </w:r>
      <w:r>
        <w:rPr>
          <w:rFonts w:eastAsia="Times New Roman" w:cs="Times New Roman"/>
          <w:szCs w:val="24"/>
        </w:rPr>
        <w:t xml:space="preserve">αλλάζουμε κάτι φοβερό και τρομερό. Ο νόμος για το </w:t>
      </w:r>
      <w:r>
        <w:rPr>
          <w:rFonts w:eastAsia="Times New Roman" w:cs="Times New Roman"/>
          <w:szCs w:val="24"/>
        </w:rPr>
        <w:t>τ</w:t>
      </w:r>
      <w:r>
        <w:rPr>
          <w:rFonts w:eastAsia="Times New Roman" w:cs="Times New Roman"/>
          <w:szCs w:val="24"/>
        </w:rPr>
        <w:t>μήμα της Θεσσαλονίκης ψηφίστηκε το 2011 επί της κ. Διαμαντοπούλου. Αυτό ενισχύουμε. Και δεν στέλνουμε τον κόσμο στην Αλεξανδρούπολη, διότι αυτό σημαίνει άλλα δύο χρόνια σπουδών. Δηλαδή για να γίνεις δάσκαλ</w:t>
      </w:r>
      <w:r>
        <w:rPr>
          <w:rFonts w:eastAsia="Times New Roman" w:cs="Times New Roman"/>
          <w:szCs w:val="24"/>
        </w:rPr>
        <w:t>ος σε μειονοτικό σχολείο, πρέπει να σπουδάζεις έξι χρόνια. Δεν πάει κανείς. Δεν πάει κανείς! Τέσσερα είναι τα χρόνια σπουδών.</w:t>
      </w:r>
    </w:p>
    <w:p w14:paraId="670F5B9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Άρα στο ελληνικό πανεπιστήμιο στη Θεσσαλονίκη που υπάρχει υποδομή και λειτουργεί το </w:t>
      </w:r>
      <w:r>
        <w:rPr>
          <w:rFonts w:eastAsia="Times New Roman" w:cs="Times New Roman"/>
          <w:szCs w:val="24"/>
        </w:rPr>
        <w:t>τ</w:t>
      </w:r>
      <w:r>
        <w:rPr>
          <w:rFonts w:eastAsia="Times New Roman" w:cs="Times New Roman"/>
          <w:szCs w:val="24"/>
        </w:rPr>
        <w:t xml:space="preserve">μήμα από το 2011, δίνουμε την αρμοδιότητα να </w:t>
      </w:r>
      <w:r>
        <w:rPr>
          <w:rFonts w:eastAsia="Times New Roman" w:cs="Times New Roman"/>
          <w:szCs w:val="24"/>
        </w:rPr>
        <w:t>βγαίνουν τετραετούς φοίτησης καθηγητές, δάσκαλοι για τα μειονοτικά σχολεία. Ας σταματήσουμε εκεί και ας μη μετατρέψουμε τον τοπικισμό σε έναν δηλητηριώδη εθνικισμό μεταξύ μας.</w:t>
      </w:r>
    </w:p>
    <w:p w14:paraId="670F5B9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και άλλα που συνιστούν παθογένειες του πα</w:t>
      </w:r>
      <w:r>
        <w:rPr>
          <w:rFonts w:eastAsia="Times New Roman" w:cs="Times New Roman"/>
          <w:szCs w:val="24"/>
        </w:rPr>
        <w:t>λαιοκομματισμού. Η αντιπαράθεση ανάμεσα στην Αθήνα, στο κράτος των Αθηνών, και στην επαρχία, στην περιφέρεια</w:t>
      </w:r>
      <w:r>
        <w:rPr>
          <w:rFonts w:eastAsia="Times New Roman" w:cs="Times New Roman"/>
          <w:szCs w:val="24"/>
        </w:rPr>
        <w:t>.</w:t>
      </w:r>
      <w:r>
        <w:rPr>
          <w:rFonts w:eastAsia="Times New Roman" w:cs="Times New Roman"/>
          <w:szCs w:val="24"/>
        </w:rPr>
        <w:t xml:space="preserve"> Υπάρχουν ανισότητες; Βεβαίως και υπάρχουν. Όχι έτσι σχηματικά. Υπάρχουν ανισότητες</w:t>
      </w:r>
      <w:r>
        <w:rPr>
          <w:rFonts w:eastAsia="Times New Roman" w:cs="Times New Roman"/>
          <w:szCs w:val="24"/>
        </w:rPr>
        <w:t>,</w:t>
      </w:r>
      <w:r>
        <w:rPr>
          <w:rFonts w:eastAsia="Times New Roman" w:cs="Times New Roman"/>
          <w:szCs w:val="24"/>
        </w:rPr>
        <w:t xml:space="preserve"> οι οποίες αντικατοπτρίζουν πολιτική ισχύ των προηγούμενων ετών</w:t>
      </w:r>
      <w:r>
        <w:rPr>
          <w:rFonts w:eastAsia="Times New Roman" w:cs="Times New Roman"/>
          <w:szCs w:val="24"/>
        </w:rPr>
        <w:t xml:space="preserve"> που αφορά τις διάφορες περιοχές της χώρας. </w:t>
      </w:r>
    </w:p>
    <w:p w14:paraId="670F5B95" w14:textId="77777777" w:rsidR="00D35489" w:rsidRDefault="0006190C">
      <w:pPr>
        <w:spacing w:line="600" w:lineRule="auto"/>
        <w:ind w:firstLine="720"/>
        <w:jc w:val="both"/>
        <w:rPr>
          <w:rFonts w:eastAsia="Times New Roman"/>
          <w:szCs w:val="24"/>
        </w:rPr>
      </w:pPr>
      <w:r>
        <w:rPr>
          <w:rFonts w:eastAsia="Times New Roman"/>
          <w:szCs w:val="24"/>
        </w:rPr>
        <w:t>Επιφανείς Υπουργοί που έκαναν ρουσφέτια ή έκαναν ορθές πολιτικές επιλογές ανάπτυξης στις περιοχές τους, χιλιάδες διορισμένοι από συγκεκριμένους νομούς στην εκπαίδευση και από αλλού όχι -τα ξέρουμε αυτά δεν είναι</w:t>
      </w:r>
      <w:r>
        <w:rPr>
          <w:rFonts w:eastAsia="Times New Roman"/>
          <w:szCs w:val="24"/>
        </w:rPr>
        <w:t xml:space="preserve"> κρυφά πράγματα- κονδύλια τα οποία χάθηκαν για την ίδρυση στο πουθενά πανεπιστημιακών τμημάτων</w:t>
      </w:r>
      <w:r>
        <w:rPr>
          <w:rFonts w:eastAsia="Times New Roman"/>
          <w:szCs w:val="24"/>
        </w:rPr>
        <w:t>,</w:t>
      </w:r>
      <w:r>
        <w:rPr>
          <w:rFonts w:eastAsia="Times New Roman"/>
          <w:szCs w:val="24"/>
        </w:rPr>
        <w:t xml:space="preserve"> για να «ικανοποιήσουμε» τοπικές, δηλαδή ψηφοθηρικές, ανάγκες και μετά αρχίζουν να κλείνουν.</w:t>
      </w:r>
    </w:p>
    <w:p w14:paraId="670F5B96" w14:textId="77777777" w:rsidR="00D35489" w:rsidRDefault="0006190C">
      <w:pPr>
        <w:spacing w:line="600" w:lineRule="auto"/>
        <w:ind w:firstLine="720"/>
        <w:jc w:val="both"/>
        <w:rPr>
          <w:rFonts w:eastAsia="Times New Roman"/>
          <w:szCs w:val="24"/>
        </w:rPr>
      </w:pPr>
      <w:r>
        <w:rPr>
          <w:rFonts w:eastAsia="Times New Roman"/>
          <w:szCs w:val="24"/>
        </w:rPr>
        <w:t>Ε, λοιπόν, το μεγάλο πρόβλημα δεν είναι η σχέση αυτή, το αθηναϊκό κρ</w:t>
      </w:r>
      <w:r>
        <w:rPr>
          <w:rFonts w:eastAsia="Times New Roman"/>
          <w:szCs w:val="24"/>
        </w:rPr>
        <w:t>άτος που καταβροχθίζει την περιφέρεια. Υπάρχουν τέτοιες πλευρές. Δεν το υποτιμώ καθόλου. Το βασικό είναι το πελατειακό κράτος είτε εδώ είτε στην επαρχία.</w:t>
      </w:r>
    </w:p>
    <w:p w14:paraId="670F5B97"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Υπουργέ, παρακαλώ να ολοκληρώσετε.</w:t>
      </w:r>
    </w:p>
    <w:p w14:paraId="670F5B98" w14:textId="77777777" w:rsidR="00D35489" w:rsidRDefault="0006190C">
      <w:pPr>
        <w:spacing w:line="600" w:lineRule="auto"/>
        <w:ind w:firstLine="720"/>
        <w:jc w:val="both"/>
        <w:rPr>
          <w:rFonts w:eastAsia="Times New Roman"/>
          <w:szCs w:val="24"/>
        </w:rPr>
      </w:pPr>
      <w:r>
        <w:rPr>
          <w:rFonts w:eastAsia="Times New Roman"/>
          <w:b/>
          <w:szCs w:val="24"/>
        </w:rPr>
        <w:t>ΝΙΚΟΛΑΟΣ ΦΙΛΗΣ:</w:t>
      </w:r>
      <w:r>
        <w:rPr>
          <w:rFonts w:eastAsia="Times New Roman"/>
          <w:szCs w:val="24"/>
        </w:rPr>
        <w:t xml:space="preserve"> Τ</w:t>
      </w:r>
      <w:r>
        <w:rPr>
          <w:rFonts w:eastAsia="Times New Roman"/>
          <w:szCs w:val="24"/>
        </w:rPr>
        <w:t>ελειώνω, κυρία Πρόεδρε.</w:t>
      </w:r>
    </w:p>
    <w:p w14:paraId="670F5B99" w14:textId="77777777" w:rsidR="00D35489" w:rsidRDefault="0006190C">
      <w:pPr>
        <w:spacing w:line="600" w:lineRule="auto"/>
        <w:ind w:firstLine="720"/>
        <w:jc w:val="both"/>
        <w:rPr>
          <w:rFonts w:eastAsia="Times New Roman"/>
          <w:szCs w:val="24"/>
        </w:rPr>
      </w:pPr>
      <w:r>
        <w:rPr>
          <w:rFonts w:eastAsia="Times New Roman"/>
          <w:szCs w:val="24"/>
        </w:rPr>
        <w:t>Κι εμείς στο Υπουργείο Παιδείας έχουμε δώσει δείγματα</w:t>
      </w:r>
      <w:r>
        <w:rPr>
          <w:rFonts w:eastAsia="Times New Roman"/>
          <w:szCs w:val="24"/>
        </w:rPr>
        <w:t>,</w:t>
      </w:r>
      <w:r>
        <w:rPr>
          <w:rFonts w:eastAsia="Times New Roman"/>
          <w:szCs w:val="24"/>
        </w:rPr>
        <w:t xml:space="preserve"> ότι δεν ακολουθήσαμε την πεπατημένη του παλαιοκομματισμού. Δεν κάναμε καμμιά αλλαγή στους </w:t>
      </w:r>
      <w:r>
        <w:rPr>
          <w:rFonts w:eastAsia="Times New Roman"/>
          <w:szCs w:val="24"/>
        </w:rPr>
        <w:t>γ</w:t>
      </w:r>
      <w:r>
        <w:rPr>
          <w:rFonts w:eastAsia="Times New Roman"/>
          <w:szCs w:val="24"/>
        </w:rPr>
        <w:t xml:space="preserve">ενικούς </w:t>
      </w:r>
      <w:r>
        <w:rPr>
          <w:rFonts w:eastAsia="Times New Roman"/>
          <w:szCs w:val="24"/>
        </w:rPr>
        <w:t>δ</w:t>
      </w:r>
      <w:r>
        <w:rPr>
          <w:rFonts w:eastAsia="Times New Roman"/>
          <w:szCs w:val="24"/>
        </w:rPr>
        <w:t>ιευθυντές του Υπουργείου Παιδείας -καμμ</w:t>
      </w:r>
      <w:r>
        <w:rPr>
          <w:rFonts w:eastAsia="Times New Roman"/>
          <w:szCs w:val="24"/>
        </w:rPr>
        <w:t>ιά</w:t>
      </w:r>
      <w:r>
        <w:rPr>
          <w:rFonts w:eastAsia="Times New Roman"/>
          <w:szCs w:val="24"/>
        </w:rPr>
        <w:t xml:space="preserve"> αλλαγή- και είχαμε άψογη συνεργασία</w:t>
      </w:r>
      <w:r>
        <w:rPr>
          <w:rFonts w:eastAsia="Times New Roman"/>
          <w:szCs w:val="24"/>
        </w:rPr>
        <w:t xml:space="preserve"> μαζί τους. </w:t>
      </w:r>
    </w:p>
    <w:p w14:paraId="670F5B9A" w14:textId="77777777" w:rsidR="00D35489" w:rsidRDefault="0006190C">
      <w:pPr>
        <w:spacing w:line="600" w:lineRule="auto"/>
        <w:ind w:firstLine="720"/>
        <w:jc w:val="both"/>
        <w:rPr>
          <w:rFonts w:eastAsia="Times New Roman"/>
          <w:szCs w:val="24"/>
        </w:rPr>
      </w:pPr>
      <w:r>
        <w:rPr>
          <w:rFonts w:eastAsia="Times New Roman"/>
          <w:szCs w:val="24"/>
        </w:rPr>
        <w:t xml:space="preserve">Δεύτερον, δεν αλλάξαμε κανέναν επικεφαλής κρίσιμων δομών, όπως είναι ο </w:t>
      </w:r>
      <w:r>
        <w:rPr>
          <w:rFonts w:eastAsia="Times New Roman"/>
          <w:szCs w:val="24"/>
        </w:rPr>
        <w:t>«</w:t>
      </w:r>
      <w:r>
        <w:rPr>
          <w:rFonts w:eastAsia="Times New Roman"/>
          <w:szCs w:val="24"/>
        </w:rPr>
        <w:t>ΔΙΟΦΑΝΤΟΣ</w:t>
      </w:r>
      <w:r>
        <w:rPr>
          <w:rFonts w:eastAsia="Times New Roman"/>
          <w:szCs w:val="24"/>
        </w:rPr>
        <w:t>»</w:t>
      </w:r>
      <w:r>
        <w:rPr>
          <w:rFonts w:eastAsia="Times New Roman"/>
          <w:szCs w:val="24"/>
        </w:rPr>
        <w:t xml:space="preserve"> και η ΕΔΕΤ. Καμμιά αλλαγή. Αντιθέτως ενισχύσαμε τις διοικήσεις τις οποίες βρήκαμε στη βάση ενός σχεδιασμού υπέρ του δημοσίου συμφέροντος.</w:t>
      </w:r>
    </w:p>
    <w:p w14:paraId="670F5B9B" w14:textId="77777777" w:rsidR="00D35489" w:rsidRDefault="0006190C">
      <w:pPr>
        <w:spacing w:line="600" w:lineRule="auto"/>
        <w:ind w:firstLine="720"/>
        <w:jc w:val="both"/>
        <w:rPr>
          <w:rFonts w:eastAsia="Times New Roman"/>
          <w:szCs w:val="24"/>
        </w:rPr>
      </w:pPr>
      <w:r>
        <w:rPr>
          <w:rFonts w:eastAsia="Times New Roman"/>
          <w:szCs w:val="24"/>
        </w:rPr>
        <w:t xml:space="preserve">Κυρία Πρόεδρε, επιτρέψτε μου να τελειώσω με μία μόνο αναφορά. </w:t>
      </w:r>
    </w:p>
    <w:p w14:paraId="670F5B9C" w14:textId="77777777" w:rsidR="00D35489" w:rsidRDefault="0006190C">
      <w:pPr>
        <w:spacing w:line="600" w:lineRule="auto"/>
        <w:ind w:firstLine="720"/>
        <w:jc w:val="both"/>
        <w:rPr>
          <w:rFonts w:eastAsia="Times New Roman"/>
          <w:szCs w:val="24"/>
        </w:rPr>
      </w:pPr>
      <w:r>
        <w:rPr>
          <w:rFonts w:eastAsia="Times New Roman"/>
          <w:szCs w:val="24"/>
        </w:rPr>
        <w:t>Η συζήτηση που γίνεται σήμερα με πρόσημο ιδεολογικό το Σύνταγμα, δεν αφορά μόνο την εκπαίδευση. Αφορά όλη την προσπάθεια της Κυβέρνησης να πετύχει τη δεύτερη αξιολόγηση, να την πετύχει με σεβασ</w:t>
      </w:r>
      <w:r>
        <w:rPr>
          <w:rFonts w:eastAsia="Times New Roman"/>
          <w:szCs w:val="24"/>
        </w:rPr>
        <w:t>μό στο Σύνταγμα, χωρίς να προκαταλάβει με αποφάσεις σήμερα την πολιτική άλλων κυβερνήσεων, με σεβασμό στην εκλογική επιλογή που θα γίνει όταν έρθει η ώρα, με σεβασμό στην αντίληψη ότι η πολιτική που διατρέχει τις κοινωνίες μας, είναι από τη μια η υποστήριξ</w:t>
      </w:r>
      <w:r>
        <w:rPr>
          <w:rFonts w:eastAsia="Times New Roman"/>
          <w:szCs w:val="24"/>
        </w:rPr>
        <w:t>η του κοινωνικού κράτους και από την άλλη ο νεοφιλελευθερισμός. Αυτή η πολιτική σύγκρουση, η οποία, όπως ξέρετε και όπως καταλαβαίνετε, έχει και πολιτικά κόμματα από εδώ και από εκεί, είναι που επιβάλλει σε όλους να ξεφύγουν από το καθεστώς του Πόντιου Πιλ</w:t>
      </w:r>
      <w:r>
        <w:rPr>
          <w:rFonts w:eastAsia="Times New Roman"/>
          <w:szCs w:val="24"/>
        </w:rPr>
        <w:t>άτου και να πάρουν θέση. Ή, λοιπόν, με το κοινωνικό κράτος σε μια προοπτική ανάπτυξης της οικονομίας και δημοκρατικής πορείας της χώρας ή σε ένα πισωγύρισμα, σε μια παλινόρθωση ακροδεξιάς αντίληψης, που όλο και πιο πολύ κερδίζει έδαφος στο πλαίσιο των συντ</w:t>
      </w:r>
      <w:r>
        <w:rPr>
          <w:rFonts w:eastAsia="Times New Roman"/>
          <w:szCs w:val="24"/>
        </w:rPr>
        <w:t xml:space="preserve">ηρητικών δυνάμεων και στη χώρα μας και στην Ευρώπη. Γιατί μπροστά μας -σε λίγο θα το δείτε- δεν θα έχουμε να κάνουμε με τα «προβατάκια» της Νέας Δημοκρατίας. Θα έχουμε να κάνουμε με τους «λύκους» του </w:t>
      </w:r>
      <w:proofErr w:type="spellStart"/>
      <w:r>
        <w:rPr>
          <w:rFonts w:eastAsia="Times New Roman"/>
          <w:szCs w:val="24"/>
        </w:rPr>
        <w:t>Τραμπ</w:t>
      </w:r>
      <w:proofErr w:type="spellEnd"/>
      <w:r>
        <w:rPr>
          <w:rFonts w:eastAsia="Times New Roman"/>
          <w:szCs w:val="24"/>
        </w:rPr>
        <w:t>.</w:t>
      </w:r>
    </w:p>
    <w:p w14:paraId="670F5B9D" w14:textId="77777777" w:rsidR="00D35489" w:rsidRDefault="0006190C">
      <w:pPr>
        <w:spacing w:line="600" w:lineRule="auto"/>
        <w:ind w:firstLine="720"/>
        <w:jc w:val="both"/>
        <w:rPr>
          <w:rFonts w:eastAsia="Times New Roman"/>
          <w:szCs w:val="24"/>
        </w:rPr>
      </w:pPr>
      <w:r>
        <w:rPr>
          <w:rFonts w:eastAsia="Times New Roman"/>
          <w:szCs w:val="24"/>
        </w:rPr>
        <w:t>Ευχαριστώ.</w:t>
      </w:r>
    </w:p>
    <w:p w14:paraId="670F5B9E" w14:textId="77777777" w:rsidR="00D35489" w:rsidRDefault="0006190C">
      <w:pPr>
        <w:spacing w:line="600" w:lineRule="auto"/>
        <w:ind w:firstLine="720"/>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ΣΥΡΙΖΑ)</w:t>
      </w:r>
    </w:p>
    <w:p w14:paraId="670F5B9F"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κύριε Φίλη, αλλά πήρατε σχεδόν τον τριπλάσιο χρόνο.</w:t>
      </w:r>
    </w:p>
    <w:p w14:paraId="670F5BA0" w14:textId="77777777" w:rsidR="00D35489" w:rsidRDefault="0006190C">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Υπό την ανοχή σας, κυρία Πρόεδρε. Δεν τον πήρε από μόνος του.</w:t>
      </w:r>
    </w:p>
    <w:p w14:paraId="670F5BA1"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Είναι πρώην Υπο</w:t>
      </w:r>
      <w:r>
        <w:rPr>
          <w:rFonts w:eastAsia="Times New Roman"/>
          <w:szCs w:val="24"/>
        </w:rPr>
        <w:t>υργός, κύριε συνάδελφε. Έκανα μια παρέμβαση. Τι άλλο να κάνω; Υπό την ανοχή μου το παραδέχομαι.</w:t>
      </w:r>
    </w:p>
    <w:p w14:paraId="670F5BA2" w14:textId="77777777" w:rsidR="00D35489" w:rsidRDefault="0006190C">
      <w:pPr>
        <w:spacing w:line="600" w:lineRule="auto"/>
        <w:ind w:firstLine="720"/>
        <w:jc w:val="both"/>
        <w:rPr>
          <w:rFonts w:eastAsia="Times New Roman"/>
          <w:szCs w:val="24"/>
        </w:rPr>
      </w:pPr>
      <w:r>
        <w:rPr>
          <w:rFonts w:eastAsia="Times New Roman"/>
          <w:szCs w:val="24"/>
        </w:rPr>
        <w:t>Ο κ. Μιχελής έχει τον λόγο για πέντε λεπτά.</w:t>
      </w:r>
    </w:p>
    <w:p w14:paraId="670F5BA3" w14:textId="77777777" w:rsidR="00D35489" w:rsidRDefault="0006190C">
      <w:pPr>
        <w:spacing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Επτά, λεπτά, κυρία Πρόεδρε.</w:t>
      </w:r>
    </w:p>
    <w:p w14:paraId="670F5BA4" w14:textId="77777777" w:rsidR="00D35489" w:rsidRDefault="0006190C">
      <w:pPr>
        <w:spacing w:line="600" w:lineRule="auto"/>
        <w:ind w:firstLine="720"/>
        <w:jc w:val="both"/>
        <w:rPr>
          <w:rFonts w:eastAsia="Times New Roman"/>
          <w:szCs w:val="24"/>
        </w:rPr>
      </w:pPr>
      <w:r>
        <w:rPr>
          <w:rFonts w:eastAsia="Times New Roman"/>
          <w:b/>
          <w:szCs w:val="24"/>
        </w:rPr>
        <w:t>ΑΘΑΝΑΣΙΟΣ ΜΙΧΕΛΗΣ:</w:t>
      </w:r>
      <w:r>
        <w:rPr>
          <w:rFonts w:eastAsia="Times New Roman"/>
          <w:szCs w:val="24"/>
        </w:rPr>
        <w:t xml:space="preserve"> Εγώ συνήθως είμαι συντομότερος από τον χρόνο που μου δ</w:t>
      </w:r>
      <w:r>
        <w:rPr>
          <w:rFonts w:eastAsia="Times New Roman"/>
          <w:szCs w:val="24"/>
        </w:rPr>
        <w:t>ίνετε.</w:t>
      </w:r>
    </w:p>
    <w:p w14:paraId="670F5BA5"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Οι άλλοι έτσι κι αλλιώς θα τον παραβιάσουν, όσο και να τους πω.</w:t>
      </w:r>
    </w:p>
    <w:p w14:paraId="670F5BA6" w14:textId="77777777" w:rsidR="00D35489" w:rsidRDefault="0006190C">
      <w:pPr>
        <w:spacing w:line="600" w:lineRule="auto"/>
        <w:ind w:firstLine="720"/>
        <w:jc w:val="both"/>
        <w:rPr>
          <w:rFonts w:eastAsia="Times New Roman"/>
          <w:szCs w:val="24"/>
        </w:rPr>
      </w:pPr>
      <w:r>
        <w:rPr>
          <w:rFonts w:eastAsia="Times New Roman"/>
          <w:b/>
          <w:szCs w:val="24"/>
        </w:rPr>
        <w:t>ΑΘΑΝΑΣΙΟΣ ΜΙΧΕΛΗΣ:</w:t>
      </w:r>
      <w:r>
        <w:rPr>
          <w:rFonts w:eastAsia="Times New Roman"/>
          <w:szCs w:val="24"/>
        </w:rPr>
        <w:t xml:space="preserve"> Ευχαριστώ για την προτροπή να τον παραβιάσω κι εγώ.</w:t>
      </w:r>
    </w:p>
    <w:p w14:paraId="670F5BA7" w14:textId="77777777" w:rsidR="00D35489" w:rsidRDefault="0006190C">
      <w:pPr>
        <w:spacing w:line="600" w:lineRule="auto"/>
        <w:ind w:firstLine="720"/>
        <w:jc w:val="both"/>
        <w:rPr>
          <w:rFonts w:eastAsia="Times New Roman"/>
          <w:szCs w:val="24"/>
        </w:rPr>
      </w:pPr>
      <w:r>
        <w:rPr>
          <w:rFonts w:eastAsia="Times New Roman"/>
          <w:szCs w:val="24"/>
        </w:rPr>
        <w:t>Απ’ ό,τι φαίνεται, κύριοι συνάδελφοι, ο κουρνιαχτός που φάνηκε να σηκώ</w:t>
      </w:r>
      <w:r>
        <w:rPr>
          <w:rFonts w:eastAsia="Times New Roman"/>
          <w:szCs w:val="24"/>
        </w:rPr>
        <w:t xml:space="preserve">νεται τη Δευτέρα στην Επιτροπή Κοινωνικών Υποθέσεων, καταλάγιασε σήμερα. Έτσι για να θυμίσουμε μια έκφραση </w:t>
      </w:r>
      <w:r>
        <w:rPr>
          <w:rFonts w:eastAsia="Times New Roman"/>
          <w:szCs w:val="24"/>
        </w:rPr>
        <w:t>ενός παλαιότερου πολιτικού.</w:t>
      </w:r>
    </w:p>
    <w:p w14:paraId="670F5BA8" w14:textId="77777777" w:rsidR="00D35489" w:rsidRDefault="0006190C">
      <w:pPr>
        <w:spacing w:line="600" w:lineRule="auto"/>
        <w:ind w:firstLine="720"/>
        <w:jc w:val="both"/>
        <w:rPr>
          <w:rFonts w:eastAsia="Times New Roman"/>
          <w:szCs w:val="24"/>
        </w:rPr>
      </w:pPr>
      <w:r>
        <w:rPr>
          <w:rFonts w:eastAsia="Times New Roman"/>
          <w:b/>
          <w:szCs w:val="24"/>
        </w:rPr>
        <w:t xml:space="preserve">ΙΩΑΝΝΗΣ ΑΝΔΡΙΑΝΟΣ: </w:t>
      </w:r>
      <w:r>
        <w:rPr>
          <w:rFonts w:eastAsia="Times New Roman"/>
          <w:szCs w:val="24"/>
        </w:rPr>
        <w:t>Επιτροπή Μορφωτικών Υποθέσεων.</w:t>
      </w:r>
    </w:p>
    <w:p w14:paraId="670F5BA9" w14:textId="77777777" w:rsidR="00D35489" w:rsidRDefault="0006190C">
      <w:pPr>
        <w:spacing w:line="600" w:lineRule="auto"/>
        <w:ind w:firstLine="720"/>
        <w:jc w:val="both"/>
        <w:rPr>
          <w:rFonts w:eastAsia="Times New Roman"/>
          <w:szCs w:val="24"/>
        </w:rPr>
      </w:pPr>
      <w:r>
        <w:rPr>
          <w:rFonts w:eastAsia="Times New Roman"/>
          <w:b/>
          <w:szCs w:val="24"/>
        </w:rPr>
        <w:t>ΑΘΑΝΑΣΙΟΣ ΜΙΧΕΛΗΣ:</w:t>
      </w:r>
      <w:r>
        <w:rPr>
          <w:rFonts w:eastAsia="Times New Roman"/>
          <w:szCs w:val="24"/>
        </w:rPr>
        <w:t xml:space="preserve"> Συγγνώμη Μορφωτικών Υποθέσεων. Καταλάγιασε υποθέτω ό</w:t>
      </w:r>
      <w:r>
        <w:rPr>
          <w:rFonts w:eastAsia="Times New Roman"/>
          <w:szCs w:val="24"/>
        </w:rPr>
        <w:t xml:space="preserve">χι λόγω κόπωσης αλλά επειδή επιβεβαιώθηκε η αρχική μου εκτίμηση ότι σε πάρα πολλά συμφωνούμε. Βέβαια επιβεβαιώθηκε η αρχική μου εκτίμηση, ότι η Αντιπολίτευση σύσσωμη θα ψάξει να βρει από δευτερεύοντα ζητήματα αντιρρήσεις, ώστε να μπορέσει να δικαιολογήσει </w:t>
      </w:r>
      <w:r>
        <w:rPr>
          <w:rFonts w:eastAsia="Times New Roman"/>
          <w:szCs w:val="24"/>
        </w:rPr>
        <w:t>την ψήφο της. Αυτό είναι θεμιτό μέσα στα κοινοβουλευτικά πλαίσια.</w:t>
      </w:r>
    </w:p>
    <w:p w14:paraId="670F5BAA" w14:textId="77777777" w:rsidR="00D35489" w:rsidRDefault="0006190C">
      <w:pPr>
        <w:spacing w:line="600" w:lineRule="auto"/>
        <w:ind w:firstLine="720"/>
        <w:jc w:val="both"/>
        <w:rPr>
          <w:rFonts w:eastAsia="Times New Roman"/>
          <w:szCs w:val="24"/>
        </w:rPr>
      </w:pPr>
      <w:r>
        <w:rPr>
          <w:rFonts w:eastAsia="Times New Roman"/>
          <w:szCs w:val="24"/>
        </w:rPr>
        <w:t>Επισημαίνω και πάλι</w:t>
      </w:r>
      <w:r>
        <w:rPr>
          <w:rFonts w:eastAsia="Times New Roman"/>
          <w:szCs w:val="24"/>
        </w:rPr>
        <w:t>,</w:t>
      </w:r>
      <w:r>
        <w:rPr>
          <w:rFonts w:eastAsia="Times New Roman"/>
          <w:szCs w:val="24"/>
        </w:rPr>
        <w:t xml:space="preserve"> ότι αγνοήθηκε η πολυπλοκότητα της νομοθεσίας της εκπαίδευσης είτε εκ προθέσεως είτε από άγνοια. Όπως και να είναι, όμως, αυτό οδήγησε σε ορισμένες λανθασμένες εκτιμήσεις</w:t>
      </w:r>
      <w:r>
        <w:rPr>
          <w:rFonts w:eastAsia="Times New Roman"/>
          <w:szCs w:val="24"/>
        </w:rPr>
        <w:t xml:space="preserve"> πολλών συναδέλφων.</w:t>
      </w:r>
    </w:p>
    <w:p w14:paraId="670F5BAB" w14:textId="77777777" w:rsidR="00D35489" w:rsidRDefault="0006190C">
      <w:pPr>
        <w:spacing w:line="600" w:lineRule="auto"/>
        <w:ind w:firstLine="720"/>
        <w:jc w:val="both"/>
        <w:rPr>
          <w:rFonts w:eastAsia="Times New Roman"/>
          <w:szCs w:val="24"/>
        </w:rPr>
      </w:pPr>
      <w:r>
        <w:rPr>
          <w:rFonts w:eastAsia="Times New Roman"/>
          <w:szCs w:val="24"/>
        </w:rPr>
        <w:t>Εγώ δεν είμαι από αυτούς που θα πω ότι το Κεφάλαιο Γ</w:t>
      </w:r>
      <w:r>
        <w:rPr>
          <w:rFonts w:eastAsia="Times New Roman"/>
          <w:szCs w:val="24"/>
        </w:rPr>
        <w:t>΄</w:t>
      </w:r>
      <w:r>
        <w:rPr>
          <w:rFonts w:eastAsia="Times New Roman"/>
          <w:szCs w:val="24"/>
        </w:rPr>
        <w:t xml:space="preserve"> και το Κεφάλαιο Δ</w:t>
      </w:r>
      <w:r>
        <w:rPr>
          <w:rFonts w:eastAsia="Times New Roman"/>
          <w:szCs w:val="24"/>
        </w:rPr>
        <w:t>΄</w:t>
      </w:r>
      <w:r>
        <w:rPr>
          <w:rFonts w:eastAsia="Times New Roman"/>
          <w:szCs w:val="24"/>
        </w:rPr>
        <w:t xml:space="preserve"> δεν είχε μια συρραφή επιμέρους νομοθετημάτων.</w:t>
      </w:r>
    </w:p>
    <w:p w14:paraId="670F5BAC" w14:textId="77777777" w:rsidR="00D35489" w:rsidRDefault="0006190C">
      <w:pPr>
        <w:spacing w:line="600" w:lineRule="auto"/>
        <w:ind w:firstLine="720"/>
        <w:jc w:val="both"/>
        <w:rPr>
          <w:rFonts w:eastAsia="Times New Roman"/>
          <w:szCs w:val="24"/>
        </w:rPr>
      </w:pPr>
      <w:r>
        <w:rPr>
          <w:rFonts w:eastAsia="Times New Roman"/>
          <w:szCs w:val="24"/>
        </w:rPr>
        <w:t>Είμαι από αυτούς που θα βάλω το ρητορικό ερώτημα</w:t>
      </w:r>
      <w:r>
        <w:rPr>
          <w:rFonts w:eastAsia="Times New Roman"/>
          <w:szCs w:val="24"/>
        </w:rPr>
        <w:t>.</w:t>
      </w:r>
      <w:r>
        <w:rPr>
          <w:rFonts w:eastAsia="Times New Roman"/>
          <w:szCs w:val="24"/>
        </w:rPr>
        <w:t xml:space="preserve"> Θα έπρεπε, λοιπόν, για κάθε μία από αυτές τις ρυθμίσεις που φέραμε</w:t>
      </w:r>
      <w:r>
        <w:rPr>
          <w:rFonts w:eastAsia="Times New Roman"/>
          <w:szCs w:val="24"/>
        </w:rPr>
        <w:t>,</w:t>
      </w:r>
      <w:r>
        <w:rPr>
          <w:rFonts w:eastAsia="Times New Roman"/>
          <w:szCs w:val="24"/>
        </w:rPr>
        <w:t xml:space="preserve"> να έχουμε και ένα χωριστό σχέδιο νόμου, που θα έλεγε, απουσίες -αποφάσεις επ’ αυτών- ειδική αγωγή κ.λπ.; Δεν είναι δυνατόν. Είναι τόσο πολύπλοκη και πολυδαίδαλη η νομοθεσία της εκπαίδευσης για όσους έχουν ασχοληθεί με αυτό και τη γνωρίζουν -όπως και οι άλ</w:t>
      </w:r>
      <w:r>
        <w:rPr>
          <w:rFonts w:eastAsia="Times New Roman"/>
          <w:szCs w:val="24"/>
        </w:rPr>
        <w:t>λες νομοθεσίες- που θα έπρεπε να το ανεχθούμε αυτό και να σταθούμε επί της ουσίας της κάθε πρότασης.</w:t>
      </w:r>
    </w:p>
    <w:p w14:paraId="670F5BAD" w14:textId="77777777" w:rsidR="00D35489" w:rsidRDefault="0006190C">
      <w:pPr>
        <w:spacing w:line="600" w:lineRule="auto"/>
        <w:ind w:firstLine="720"/>
        <w:jc w:val="both"/>
        <w:rPr>
          <w:rFonts w:eastAsia="Times New Roman"/>
          <w:szCs w:val="24"/>
        </w:rPr>
      </w:pPr>
      <w:r>
        <w:rPr>
          <w:rFonts w:eastAsia="Times New Roman"/>
          <w:szCs w:val="24"/>
        </w:rPr>
        <w:t>Να προχωρήσω λίγο σε σχολιασμό ορισμένων συγκεκριμένων άρθρων που θίγουν καίρια ζητήματα. Καθαρισμός σχολείων</w:t>
      </w:r>
      <w:r>
        <w:rPr>
          <w:rFonts w:eastAsia="Times New Roman"/>
          <w:szCs w:val="24"/>
        </w:rPr>
        <w:t>.</w:t>
      </w:r>
      <w:r>
        <w:rPr>
          <w:rFonts w:eastAsia="Times New Roman"/>
          <w:szCs w:val="24"/>
        </w:rPr>
        <w:t xml:space="preserve"> Αν θυμάμαι καλά το 2007 ή 2008</w:t>
      </w:r>
      <w:r>
        <w:rPr>
          <w:rFonts w:eastAsia="Times New Roman"/>
          <w:szCs w:val="24"/>
        </w:rPr>
        <w:t>,</w:t>
      </w:r>
      <w:r>
        <w:rPr>
          <w:rFonts w:eastAsia="Times New Roman"/>
          <w:szCs w:val="24"/>
        </w:rPr>
        <w:t xml:space="preserve"> ο σημερινός </w:t>
      </w:r>
      <w:r>
        <w:rPr>
          <w:rFonts w:eastAsia="Times New Roman"/>
          <w:szCs w:val="24"/>
        </w:rPr>
        <w:t>Πρόεδρος της Δημοκρατίας, ο κ. Παυλόπουλος, ως Υπουργός τότε Εσωτερικών, μονιμοποίησε τις καθαρίστριες, αυτές που είχαν συγκεκριμένο χρόνο συνολικής προϋπηρεσίας, οι οποίες στο σύνολο δεν επαρκούσαν για την καθαριότητα των σχολείων. Και καταλήξαμε σε δύο δ</w:t>
      </w:r>
      <w:r>
        <w:rPr>
          <w:rFonts w:eastAsia="Times New Roman"/>
          <w:szCs w:val="24"/>
        </w:rPr>
        <w:t>ιαφορετικών ρυθμίσεων εργασιακές σχέσεις. Στις μόνιμες που εντάχθηκαν στους δήμους</w:t>
      </w:r>
      <w:r>
        <w:rPr>
          <w:rFonts w:eastAsia="Times New Roman"/>
          <w:szCs w:val="24"/>
        </w:rPr>
        <w:t>,</w:t>
      </w:r>
      <w:r>
        <w:rPr>
          <w:rFonts w:eastAsia="Times New Roman"/>
          <w:szCs w:val="24"/>
        </w:rPr>
        <w:t xml:space="preserve"> και στις επί </w:t>
      </w:r>
      <w:proofErr w:type="spellStart"/>
      <w:r>
        <w:rPr>
          <w:rFonts w:eastAsia="Times New Roman"/>
          <w:szCs w:val="24"/>
        </w:rPr>
        <w:t>συμβάσει</w:t>
      </w:r>
      <w:proofErr w:type="spellEnd"/>
      <w:r>
        <w:rPr>
          <w:rFonts w:eastAsia="Times New Roman"/>
          <w:szCs w:val="24"/>
        </w:rPr>
        <w:t xml:space="preserve"> που σε αυτές τώρα δίνουμε παράταση.</w:t>
      </w:r>
    </w:p>
    <w:p w14:paraId="670F5BAE" w14:textId="77777777" w:rsidR="00D35489" w:rsidRDefault="0006190C">
      <w:pPr>
        <w:spacing w:line="600" w:lineRule="auto"/>
        <w:ind w:firstLine="720"/>
        <w:jc w:val="both"/>
        <w:rPr>
          <w:rFonts w:eastAsia="Times New Roman"/>
          <w:szCs w:val="24"/>
        </w:rPr>
      </w:pPr>
      <w:r>
        <w:rPr>
          <w:rFonts w:eastAsia="Times New Roman"/>
          <w:szCs w:val="24"/>
        </w:rPr>
        <w:t>Ρητορικό ερώτημα και πάλι</w:t>
      </w:r>
      <w:r>
        <w:rPr>
          <w:rFonts w:eastAsia="Times New Roman"/>
          <w:szCs w:val="24"/>
        </w:rPr>
        <w:t>.</w:t>
      </w:r>
      <w:r>
        <w:rPr>
          <w:rFonts w:eastAsia="Times New Roman"/>
          <w:szCs w:val="24"/>
        </w:rPr>
        <w:t xml:space="preserve"> Υπάρχει πρόταση γι’ αυτές; Να μη δώσουμε παράταση; Να τις νομιμοποιήσουμε; Το επιτρέπου</w:t>
      </w:r>
      <w:r>
        <w:rPr>
          <w:rFonts w:eastAsia="Times New Roman"/>
          <w:szCs w:val="24"/>
        </w:rPr>
        <w:t xml:space="preserve">ν σήμερα οι θεσμοί; Εγώ στην </w:t>
      </w:r>
      <w:proofErr w:type="spellStart"/>
      <w:r>
        <w:rPr>
          <w:rFonts w:eastAsia="Times New Roman"/>
          <w:szCs w:val="24"/>
        </w:rPr>
        <w:t>πρωτομιλία</w:t>
      </w:r>
      <w:proofErr w:type="spellEnd"/>
      <w:r>
        <w:rPr>
          <w:rFonts w:eastAsia="Times New Roman"/>
          <w:szCs w:val="24"/>
        </w:rPr>
        <w:t xml:space="preserve"> μου είπα ότι είναι ένα καίριο ζήτημα που πρέπει να λυθεί ριζικά και τελεσίδικα προς αυτή την κατεύθυνση. Συνεπώς σχολιασμοί ότι φέρνετε πρόχειρα για καθαρίστριες κ.λπ.</w:t>
      </w:r>
      <w:r>
        <w:rPr>
          <w:rFonts w:eastAsia="Times New Roman"/>
          <w:szCs w:val="24"/>
        </w:rPr>
        <w:t>,</w:t>
      </w:r>
      <w:r>
        <w:rPr>
          <w:rFonts w:eastAsia="Times New Roman"/>
          <w:szCs w:val="24"/>
        </w:rPr>
        <w:t xml:space="preserve"> δεν στέκουν.</w:t>
      </w:r>
    </w:p>
    <w:p w14:paraId="670F5BAF" w14:textId="77777777" w:rsidR="00D35489" w:rsidRDefault="0006190C">
      <w:pPr>
        <w:spacing w:line="600" w:lineRule="auto"/>
        <w:ind w:firstLine="720"/>
        <w:jc w:val="both"/>
        <w:rPr>
          <w:rFonts w:eastAsia="Times New Roman"/>
          <w:szCs w:val="24"/>
        </w:rPr>
      </w:pPr>
      <w:r>
        <w:rPr>
          <w:rFonts w:eastAsia="Times New Roman"/>
          <w:szCs w:val="24"/>
        </w:rPr>
        <w:t>(Στο σημείο αυτό την Προεδρική Έδρ</w:t>
      </w:r>
      <w:r>
        <w:rPr>
          <w:rFonts w:eastAsia="Times New Roman"/>
          <w:szCs w:val="24"/>
        </w:rPr>
        <w:t xml:space="preserve">α καταλαμβάνει ο Ζ΄ Αντιπρόεδρος της Βουλής κ. </w:t>
      </w:r>
      <w:r w:rsidRPr="006E0765">
        <w:rPr>
          <w:rFonts w:eastAsia="Times New Roman"/>
          <w:b/>
          <w:szCs w:val="24"/>
        </w:rPr>
        <w:t>ΓΕΩΡΓΙΟΣ ΛΑΜΠΡΟΥΛΗΣ</w:t>
      </w:r>
      <w:r>
        <w:rPr>
          <w:rFonts w:eastAsia="Times New Roman"/>
          <w:szCs w:val="24"/>
        </w:rPr>
        <w:t>)</w:t>
      </w:r>
    </w:p>
    <w:p w14:paraId="670F5BB0" w14:textId="77777777" w:rsidR="00D35489" w:rsidRDefault="0006190C">
      <w:pPr>
        <w:spacing w:line="600" w:lineRule="auto"/>
        <w:ind w:firstLine="720"/>
        <w:jc w:val="both"/>
        <w:rPr>
          <w:rFonts w:eastAsia="Times New Roman"/>
          <w:szCs w:val="24"/>
        </w:rPr>
      </w:pPr>
      <w:r>
        <w:rPr>
          <w:rFonts w:eastAsia="Times New Roman"/>
          <w:szCs w:val="24"/>
        </w:rPr>
        <w:t>Δεύτερο ζήτημα</w:t>
      </w:r>
      <w:r>
        <w:rPr>
          <w:rFonts w:eastAsia="Times New Roman"/>
          <w:szCs w:val="24"/>
        </w:rPr>
        <w:t>.</w:t>
      </w:r>
      <w:r>
        <w:rPr>
          <w:rFonts w:eastAsia="Times New Roman"/>
          <w:szCs w:val="24"/>
        </w:rPr>
        <w:t xml:space="preserve"> Το 2004 -και εδώ θα θίξω ένα πρόβλημα ορισμένων συναδέλφων- οι ασχολούμενοι με την </w:t>
      </w:r>
      <w:r>
        <w:rPr>
          <w:rFonts w:eastAsia="Times New Roman"/>
          <w:szCs w:val="24"/>
        </w:rPr>
        <w:t>ο</w:t>
      </w:r>
      <w:r>
        <w:rPr>
          <w:rFonts w:eastAsia="Times New Roman"/>
          <w:szCs w:val="24"/>
        </w:rPr>
        <w:t xml:space="preserve">λυμπιακή </w:t>
      </w:r>
      <w:r>
        <w:rPr>
          <w:rFonts w:eastAsia="Times New Roman"/>
          <w:szCs w:val="24"/>
        </w:rPr>
        <w:t>π</w:t>
      </w:r>
      <w:r>
        <w:rPr>
          <w:rFonts w:eastAsia="Times New Roman"/>
          <w:szCs w:val="24"/>
        </w:rPr>
        <w:t>αιδεία και εθελοντές στους Ολυμπιακούς Αγώνες καθηγητές Φυσικής Αγωγής</w:t>
      </w:r>
      <w:r>
        <w:rPr>
          <w:rFonts w:eastAsia="Times New Roman"/>
          <w:szCs w:val="24"/>
        </w:rPr>
        <w:t>,</w:t>
      </w:r>
      <w:r>
        <w:rPr>
          <w:rFonts w:eastAsia="Times New Roman"/>
          <w:szCs w:val="24"/>
        </w:rPr>
        <w:t xml:space="preserve"> ήταν περίπου τέσσερις χιλιάδες και πλέον. Δεσμεύτηκε τότε η κ. Γιαννάκου -δεν κρίνω αν ήταν σωστό ή όχι, πάντως δεν συναρτώταν με τις ανάγκες γυμναστών των σχολείων- να τους διορίσει. Όσοι τότε ήμασταν </w:t>
      </w:r>
      <w:r>
        <w:rPr>
          <w:rFonts w:eastAsia="Times New Roman"/>
          <w:szCs w:val="24"/>
        </w:rPr>
        <w:t xml:space="preserve">στελέχη </w:t>
      </w:r>
      <w:r>
        <w:rPr>
          <w:rFonts w:eastAsia="Times New Roman"/>
          <w:szCs w:val="24"/>
        </w:rPr>
        <w:t>τη</w:t>
      </w:r>
      <w:r>
        <w:rPr>
          <w:rFonts w:eastAsia="Times New Roman"/>
          <w:szCs w:val="24"/>
        </w:rPr>
        <w:t>ς</w:t>
      </w:r>
      <w:r>
        <w:rPr>
          <w:rFonts w:eastAsia="Times New Roman"/>
          <w:szCs w:val="24"/>
        </w:rPr>
        <w:t xml:space="preserve"> εκπαίδευση</w:t>
      </w:r>
      <w:r>
        <w:rPr>
          <w:rFonts w:eastAsia="Times New Roman"/>
          <w:szCs w:val="24"/>
        </w:rPr>
        <w:t>ς</w:t>
      </w:r>
      <w:r>
        <w:rPr>
          <w:rFonts w:eastAsia="Times New Roman"/>
          <w:szCs w:val="24"/>
        </w:rPr>
        <w:t>, προσπαθήσαμε να δούμε πώς θα</w:t>
      </w:r>
      <w:r>
        <w:rPr>
          <w:rFonts w:eastAsia="Times New Roman"/>
          <w:szCs w:val="24"/>
        </w:rPr>
        <w:t xml:space="preserve"> τους κατανείμουμε και πάντα περίσσευαν. Τώρα μας δίνεται μια ευκαιρία</w:t>
      </w:r>
      <w:r>
        <w:rPr>
          <w:rFonts w:eastAsia="Times New Roman"/>
          <w:szCs w:val="24"/>
        </w:rPr>
        <w:t>,</w:t>
      </w:r>
      <w:r>
        <w:rPr>
          <w:rFonts w:eastAsia="Times New Roman"/>
          <w:szCs w:val="24"/>
        </w:rPr>
        <w:t xml:space="preserve"> να αξιοποιηθούν αυτοί οι συνάδελφοι μας στα προγράμματα αθλητισμού, κολύμβησης κ.λπ.</w:t>
      </w:r>
      <w:r>
        <w:rPr>
          <w:rFonts w:eastAsia="Times New Roman"/>
          <w:szCs w:val="24"/>
        </w:rPr>
        <w:t>,</w:t>
      </w:r>
      <w:r>
        <w:rPr>
          <w:rFonts w:eastAsia="Times New Roman"/>
          <w:szCs w:val="24"/>
        </w:rPr>
        <w:t xml:space="preserve"> και αντί να είναι στο σχολείο τους ως υπεράριθμοι, να είναι στο διπλανό γυμναστήριο. Μάλιστα εγώ έ</w:t>
      </w:r>
      <w:r>
        <w:rPr>
          <w:rFonts w:eastAsia="Times New Roman"/>
          <w:szCs w:val="24"/>
        </w:rPr>
        <w:t>κανα και μια παρέμβαση όταν συζητάγαμε, να πάει εξ ολοκλήρου κάποιος για να είναι πιο ευέλικτα τα προγράμματα. Υπάρχει άποψη -και την άκουσα-, η οποία λέει να μην πάνε εκεί, διότι τους κυνηγάμε, τους ταλαιπωρούμε κ.λπ.; Δεν νομίζω ότι στηρίζεται αυτή η άπο</w:t>
      </w:r>
      <w:r>
        <w:rPr>
          <w:rFonts w:eastAsia="Times New Roman"/>
          <w:szCs w:val="24"/>
        </w:rPr>
        <w:t>ψη.</w:t>
      </w:r>
    </w:p>
    <w:p w14:paraId="670F5BB1" w14:textId="77777777" w:rsidR="00D35489" w:rsidRDefault="0006190C">
      <w:pPr>
        <w:spacing w:line="600" w:lineRule="auto"/>
        <w:ind w:firstLine="720"/>
        <w:jc w:val="both"/>
        <w:rPr>
          <w:rFonts w:eastAsia="Times New Roman"/>
          <w:szCs w:val="24"/>
        </w:rPr>
      </w:pPr>
      <w:r>
        <w:rPr>
          <w:rFonts w:eastAsia="Times New Roman"/>
          <w:szCs w:val="24"/>
        </w:rPr>
        <w:t>Τρίτο θέμα</w:t>
      </w:r>
      <w:r>
        <w:rPr>
          <w:rFonts w:eastAsia="Times New Roman"/>
          <w:szCs w:val="24"/>
        </w:rPr>
        <w:t>.</w:t>
      </w:r>
      <w:r>
        <w:rPr>
          <w:rFonts w:eastAsia="Times New Roman"/>
          <w:szCs w:val="24"/>
        </w:rPr>
        <w:t xml:space="preserve"> Ιδιωτική εκπαίδευση υπό διωγμό. Γιατί; Το καλοκαίρι μας είπαν μπολσεβίκους, ότι τη σοβιετοποιούμε κ.λπ</w:t>
      </w:r>
      <w:r>
        <w:rPr>
          <w:rFonts w:eastAsia="Times New Roman"/>
          <w:szCs w:val="24"/>
        </w:rPr>
        <w:t>.</w:t>
      </w:r>
      <w:r>
        <w:rPr>
          <w:rFonts w:eastAsia="Times New Roman"/>
          <w:szCs w:val="24"/>
        </w:rPr>
        <w:t xml:space="preserve">, γιατί απλά επανήλθε το Υπουργείο Παιδείας ως ο υπεύθυνος για τον έλεγχο της λειτουργίας </w:t>
      </w:r>
      <w:r>
        <w:rPr>
          <w:rFonts w:eastAsia="Times New Roman"/>
          <w:szCs w:val="24"/>
        </w:rPr>
        <w:t>της,</w:t>
      </w:r>
      <w:r>
        <w:rPr>
          <w:rFonts w:eastAsia="Times New Roman"/>
          <w:szCs w:val="24"/>
        </w:rPr>
        <w:t xml:space="preserve"> έναντι του Υπουργείου Εργασίας Τμήμα Εμπορ</w:t>
      </w:r>
      <w:r>
        <w:rPr>
          <w:rFonts w:eastAsia="Times New Roman"/>
          <w:szCs w:val="24"/>
        </w:rPr>
        <w:t>ίου που είχε κάνει ο κ. Αρβανιτόπουλος. Και που επανήλθαμε; Επανήλθαμε στα νομοσχέδια της κ. Γιαννάκου και της κ. Διαμαντοπούλου, με βάση τα οποία ο διευθυντής εκπαίδευσης έλεγχε τα σχολεία αν τηρούν το ωρολόγιο πρόγραμμα, αν τηρούν το αναλυτικό πρόγραμμα,</w:t>
      </w:r>
      <w:r>
        <w:rPr>
          <w:rFonts w:eastAsia="Times New Roman"/>
          <w:szCs w:val="24"/>
        </w:rPr>
        <w:t xml:space="preserve"> αν αυτός που διδάσκει </w:t>
      </w:r>
      <w:r>
        <w:rPr>
          <w:rFonts w:eastAsia="Times New Roman"/>
          <w:szCs w:val="24"/>
        </w:rPr>
        <w:t>Φ</w:t>
      </w:r>
      <w:r>
        <w:rPr>
          <w:rFonts w:eastAsia="Times New Roman"/>
          <w:szCs w:val="24"/>
        </w:rPr>
        <w:t xml:space="preserve">υσική είναι φυσικός, αν αυτός που διδάσκει </w:t>
      </w:r>
      <w:r>
        <w:rPr>
          <w:rFonts w:eastAsia="Times New Roman"/>
          <w:szCs w:val="24"/>
        </w:rPr>
        <w:t>Μ</w:t>
      </w:r>
      <w:r>
        <w:rPr>
          <w:rFonts w:eastAsia="Times New Roman"/>
          <w:szCs w:val="24"/>
        </w:rPr>
        <w:t xml:space="preserve">αθηματικά είναι μαθηματικός, δηλαδή αν λειτουργούν όπως τα σχολεία. Δεν αντιλαμβάνομαι τη λεγόμενη ευελιξία και αυτονομία της επαγγελματικής εκπαίδευσης. </w:t>
      </w:r>
    </w:p>
    <w:p w14:paraId="670F5BB2" w14:textId="77777777" w:rsidR="00D35489" w:rsidRDefault="0006190C">
      <w:pPr>
        <w:spacing w:line="600" w:lineRule="auto"/>
        <w:ind w:firstLine="720"/>
        <w:jc w:val="both"/>
        <w:rPr>
          <w:rFonts w:eastAsia="Times New Roman"/>
          <w:szCs w:val="24"/>
        </w:rPr>
      </w:pPr>
      <w:r>
        <w:rPr>
          <w:rFonts w:eastAsia="Times New Roman"/>
          <w:szCs w:val="24"/>
        </w:rPr>
        <w:t>Βέβαια αντιλαμβάνομαι γιατί ενοχλ</w:t>
      </w:r>
      <w:r>
        <w:rPr>
          <w:rFonts w:eastAsia="Times New Roman"/>
          <w:szCs w:val="24"/>
        </w:rPr>
        <w:t xml:space="preserve">ούνται από την εφαρμογή του </w:t>
      </w:r>
      <w:proofErr w:type="spellStart"/>
      <w:r>
        <w:rPr>
          <w:rFonts w:eastAsia="Times New Roman"/>
          <w:szCs w:val="24"/>
          <w:lang w:val="en-US"/>
        </w:rPr>
        <w:t>my</w:t>
      </w:r>
      <w:r>
        <w:rPr>
          <w:rFonts w:eastAsia="Times New Roman"/>
          <w:szCs w:val="24"/>
          <w:lang w:val="en-US"/>
        </w:rPr>
        <w:t>s</w:t>
      </w:r>
      <w:r>
        <w:rPr>
          <w:rFonts w:eastAsia="Times New Roman"/>
          <w:szCs w:val="24"/>
          <w:lang w:val="en-US"/>
        </w:rPr>
        <w:t>chool</w:t>
      </w:r>
      <w:proofErr w:type="spellEnd"/>
      <w:r>
        <w:rPr>
          <w:rFonts w:eastAsia="Times New Roman"/>
          <w:szCs w:val="24"/>
        </w:rPr>
        <w:t>.</w:t>
      </w:r>
      <w:r>
        <w:rPr>
          <w:rFonts w:eastAsia="Times New Roman"/>
          <w:szCs w:val="24"/>
        </w:rPr>
        <w:t xml:space="preserve"> Γιατί εκεί καταγράφεται και ο αριθμός μαθητών και ο αριθμός καθηγητών και είναι οι μόνες επιχειρήσεις, κατά την άποψή τους, που δεν μπορούν ούτε να κρύβουν ούτε να φοροδιαφεύγουν.</w:t>
      </w:r>
    </w:p>
    <w:p w14:paraId="670F5BB3" w14:textId="77777777" w:rsidR="00D35489" w:rsidRDefault="0006190C">
      <w:pPr>
        <w:spacing w:line="600" w:lineRule="auto"/>
        <w:ind w:firstLine="720"/>
        <w:jc w:val="both"/>
        <w:rPr>
          <w:rFonts w:eastAsia="Times New Roman"/>
          <w:szCs w:val="24"/>
        </w:rPr>
      </w:pPr>
      <w:r>
        <w:rPr>
          <w:rFonts w:eastAsia="Times New Roman"/>
          <w:szCs w:val="24"/>
        </w:rPr>
        <w:t>(Στο σημείο αυτό κτυπάει το κουδούνι λ</w:t>
      </w:r>
      <w:r>
        <w:rPr>
          <w:rFonts w:eastAsia="Times New Roman"/>
          <w:szCs w:val="24"/>
        </w:rPr>
        <w:t>ήξεως του χρόνου ομιλίας του κυρίου Βουλευτή)</w:t>
      </w:r>
    </w:p>
    <w:p w14:paraId="670F5BB4" w14:textId="77777777" w:rsidR="00D35489" w:rsidRDefault="0006190C">
      <w:pPr>
        <w:spacing w:line="600" w:lineRule="auto"/>
        <w:ind w:firstLine="720"/>
        <w:jc w:val="both"/>
        <w:rPr>
          <w:rFonts w:eastAsia="Times New Roman"/>
          <w:szCs w:val="24"/>
        </w:rPr>
      </w:pPr>
      <w:r>
        <w:rPr>
          <w:rFonts w:eastAsia="Times New Roman"/>
          <w:szCs w:val="24"/>
        </w:rPr>
        <w:t xml:space="preserve">Τελειώνω με μερικές απόψεις. Έμεινα έκπληκτος με αυτό που άκουσα από τον κ. Τασούλα. Το διαβάζω όπως το είπε: «Η </w:t>
      </w:r>
      <w:r>
        <w:rPr>
          <w:rFonts w:eastAsia="Times New Roman"/>
          <w:szCs w:val="24"/>
        </w:rPr>
        <w:t>π</w:t>
      </w:r>
      <w:r>
        <w:rPr>
          <w:rFonts w:eastAsia="Times New Roman"/>
          <w:szCs w:val="24"/>
        </w:rPr>
        <w:t>αιδεία υπήρξε το πρώτο θύμα της Μεταπολίτευσης». Έλεος, κύριοι συνάδελφοι. Αυτό αφήνει το υπονοο</w:t>
      </w:r>
      <w:r>
        <w:rPr>
          <w:rFonts w:eastAsia="Times New Roman"/>
          <w:szCs w:val="24"/>
        </w:rPr>
        <w:t>ύμενο</w:t>
      </w:r>
      <w:r>
        <w:rPr>
          <w:rFonts w:eastAsia="Times New Roman"/>
          <w:szCs w:val="24"/>
        </w:rPr>
        <w:t>,</w:t>
      </w:r>
      <w:r>
        <w:rPr>
          <w:rFonts w:eastAsia="Times New Roman"/>
          <w:szCs w:val="24"/>
        </w:rPr>
        <w:t xml:space="preserve"> ότι</w:t>
      </w:r>
      <w:r>
        <w:rPr>
          <w:rFonts w:eastAsia="Times New Roman"/>
          <w:szCs w:val="24"/>
        </w:rPr>
        <w:t>,</w:t>
      </w:r>
      <w:r>
        <w:rPr>
          <w:rFonts w:eastAsia="Times New Roman"/>
          <w:szCs w:val="24"/>
        </w:rPr>
        <w:t xml:space="preserve"> ευτυχώς, είχαμε τη δικτατορία και είχαμε μια παιδεία εθνοπρεπή κ.λπ.. </w:t>
      </w:r>
    </w:p>
    <w:p w14:paraId="670F5BB5" w14:textId="77777777" w:rsidR="00D35489" w:rsidRDefault="0006190C">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70F5BB6" w14:textId="77777777" w:rsidR="00D35489" w:rsidRDefault="0006190C">
      <w:pPr>
        <w:spacing w:line="600" w:lineRule="auto"/>
        <w:ind w:firstLine="720"/>
        <w:jc w:val="both"/>
        <w:rPr>
          <w:rFonts w:eastAsia="Times New Roman"/>
          <w:szCs w:val="24"/>
        </w:rPr>
      </w:pPr>
      <w:r>
        <w:rPr>
          <w:rFonts w:eastAsia="Times New Roman"/>
          <w:szCs w:val="24"/>
        </w:rPr>
        <w:t>Δεν υπήρξε το πρώτο θύμα. Κάτω από το κίνημα τότε του αντιδικτατορικού αγώνα έγιναν μεταρρυθμίσεις που σας τις απαριθμώ</w:t>
      </w:r>
      <w:r>
        <w:rPr>
          <w:rFonts w:eastAsia="Times New Roman"/>
          <w:szCs w:val="24"/>
        </w:rPr>
        <w:t>.</w:t>
      </w:r>
      <w:r>
        <w:rPr>
          <w:rFonts w:eastAsia="Times New Roman"/>
          <w:szCs w:val="24"/>
        </w:rPr>
        <w:t xml:space="preserve"> Ο ν.3</w:t>
      </w:r>
      <w:r>
        <w:rPr>
          <w:rFonts w:eastAsia="Times New Roman"/>
          <w:szCs w:val="24"/>
        </w:rPr>
        <w:t xml:space="preserve">09/76, επαναφορά της μεταρρύθμισης Παπανούτσου από τον δεξιό κ. Ράλλη, που </w:t>
      </w:r>
      <w:proofErr w:type="spellStart"/>
      <w:r>
        <w:rPr>
          <w:rFonts w:eastAsia="Times New Roman"/>
          <w:szCs w:val="24"/>
        </w:rPr>
        <w:t>επανέφερε</w:t>
      </w:r>
      <w:proofErr w:type="spellEnd"/>
      <w:r>
        <w:rPr>
          <w:rFonts w:eastAsia="Times New Roman"/>
          <w:szCs w:val="24"/>
        </w:rPr>
        <w:t xml:space="preserve"> τη δημοτική ως επίσημη γλώσσα του σχολείου.</w:t>
      </w:r>
    </w:p>
    <w:p w14:paraId="670F5BB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 ν</w:t>
      </w:r>
      <w:r>
        <w:rPr>
          <w:rFonts w:eastAsia="Times New Roman" w:cs="Times New Roman"/>
          <w:szCs w:val="24"/>
        </w:rPr>
        <w:t>.</w:t>
      </w:r>
      <w:r>
        <w:rPr>
          <w:rFonts w:eastAsia="Times New Roman" w:cs="Times New Roman"/>
          <w:szCs w:val="24"/>
        </w:rPr>
        <w:t>1566/1985 -και σταματώ με αυτά- γλώσσα δημοτική. Κοιτάξτε, γεμίσαμε από αρχαιολάτρες που δεν είναι αρχαιογνώστες. Θα αναφέρ</w:t>
      </w:r>
      <w:r>
        <w:rPr>
          <w:rFonts w:eastAsia="Times New Roman" w:cs="Times New Roman"/>
          <w:szCs w:val="24"/>
        </w:rPr>
        <w:t>ω τρεις σπουδαίους διανοούμενους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Μπαζίλ</w:t>
      </w:r>
      <w:proofErr w:type="spellEnd"/>
      <w:r>
        <w:rPr>
          <w:rFonts w:eastAsia="Times New Roman" w:cs="Times New Roman"/>
          <w:szCs w:val="24"/>
        </w:rPr>
        <w:t xml:space="preserve"> Μπερνστάιν, Πιερ </w:t>
      </w:r>
      <w:proofErr w:type="spellStart"/>
      <w:r>
        <w:rPr>
          <w:rFonts w:eastAsia="Times New Roman" w:cs="Times New Roman"/>
          <w:szCs w:val="24"/>
        </w:rPr>
        <w:t>Μπουρντιέ</w:t>
      </w:r>
      <w:proofErr w:type="spellEnd"/>
      <w:r>
        <w:rPr>
          <w:rFonts w:eastAsia="Times New Roman" w:cs="Times New Roman"/>
          <w:szCs w:val="24"/>
        </w:rPr>
        <w:t>, Τσόμσκι. Και οι τρεις λένε</w:t>
      </w:r>
      <w:r>
        <w:rPr>
          <w:rFonts w:eastAsia="Times New Roman" w:cs="Times New Roman"/>
          <w:szCs w:val="24"/>
        </w:rPr>
        <w:t>,</w:t>
      </w:r>
      <w:r>
        <w:rPr>
          <w:rFonts w:eastAsia="Times New Roman" w:cs="Times New Roman"/>
          <w:szCs w:val="24"/>
        </w:rPr>
        <w:t xml:space="preserve"> ότι όταν το σχολείο δεν διδάσκει τη γλώσσα που ο μαθητής μιλάει στη γειτονιά του, στο σπίτι του, τον οδηγεί έξω από αυτό. Τότε που δίδασκαν την </w:t>
      </w:r>
      <w:r>
        <w:rPr>
          <w:rFonts w:eastAsia="Times New Roman" w:cs="Times New Roman"/>
          <w:szCs w:val="24"/>
        </w:rPr>
        <w:t>Α</w:t>
      </w:r>
      <w:r>
        <w:rPr>
          <w:rFonts w:eastAsia="Times New Roman" w:cs="Times New Roman"/>
          <w:szCs w:val="24"/>
        </w:rPr>
        <w:t xml:space="preserve">ρχαία </w:t>
      </w:r>
      <w:r>
        <w:rPr>
          <w:rFonts w:eastAsia="Times New Roman" w:cs="Times New Roman"/>
          <w:szCs w:val="24"/>
        </w:rPr>
        <w:t>Ε</w:t>
      </w:r>
      <w:r>
        <w:rPr>
          <w:rFonts w:eastAsia="Times New Roman" w:cs="Times New Roman"/>
          <w:szCs w:val="24"/>
        </w:rPr>
        <w:t>λληνική</w:t>
      </w:r>
      <w:r>
        <w:rPr>
          <w:rFonts w:eastAsia="Times New Roman" w:cs="Times New Roman"/>
          <w:szCs w:val="24"/>
        </w:rPr>
        <w:t xml:space="preserve"> γλώσσα ως γλώσσα του </w:t>
      </w:r>
      <w:r>
        <w:rPr>
          <w:rFonts w:eastAsia="Times New Roman" w:cs="Times New Roman"/>
          <w:szCs w:val="24"/>
        </w:rPr>
        <w:t>δ</w:t>
      </w:r>
      <w:r>
        <w:rPr>
          <w:rFonts w:eastAsia="Times New Roman" w:cs="Times New Roman"/>
          <w:szCs w:val="24"/>
        </w:rPr>
        <w:t>ημοτικού…</w:t>
      </w:r>
    </w:p>
    <w:p w14:paraId="670F5BB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Και να κλείσετε, κύριε Μιχελή.</w:t>
      </w:r>
    </w:p>
    <w:p w14:paraId="670F5BB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Κλείνω με αυτό. </w:t>
      </w:r>
    </w:p>
    <w:p w14:paraId="670F5BB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Τότε που δίδασκαν στις αρχές της δεκαετίας του ’20 την </w:t>
      </w:r>
      <w:r>
        <w:rPr>
          <w:rFonts w:eastAsia="Times New Roman" w:cs="Times New Roman"/>
          <w:szCs w:val="24"/>
        </w:rPr>
        <w:t>Α</w:t>
      </w:r>
      <w:r>
        <w:rPr>
          <w:rFonts w:eastAsia="Times New Roman" w:cs="Times New Roman"/>
          <w:szCs w:val="24"/>
        </w:rPr>
        <w:t xml:space="preserve">ρχαία </w:t>
      </w:r>
      <w:r>
        <w:rPr>
          <w:rFonts w:eastAsia="Times New Roman" w:cs="Times New Roman"/>
          <w:szCs w:val="24"/>
        </w:rPr>
        <w:t>Ε</w:t>
      </w:r>
      <w:r>
        <w:rPr>
          <w:rFonts w:eastAsia="Times New Roman" w:cs="Times New Roman"/>
          <w:szCs w:val="24"/>
        </w:rPr>
        <w:t xml:space="preserve">λληνική γλώσσα και την αυστηρή </w:t>
      </w:r>
      <w:proofErr w:type="spellStart"/>
      <w:r>
        <w:rPr>
          <w:rFonts w:eastAsia="Times New Roman" w:cs="Times New Roman"/>
          <w:szCs w:val="24"/>
        </w:rPr>
        <w:t>αρχαΐζουσα</w:t>
      </w:r>
      <w:proofErr w:type="spellEnd"/>
      <w:r>
        <w:rPr>
          <w:rFonts w:eastAsia="Times New Roman" w:cs="Times New Roman"/>
          <w:szCs w:val="24"/>
        </w:rPr>
        <w:t xml:space="preserve"> ως γλώσσα του </w:t>
      </w:r>
      <w:r>
        <w:rPr>
          <w:rFonts w:eastAsia="Times New Roman" w:cs="Times New Roman"/>
          <w:szCs w:val="24"/>
        </w:rPr>
        <w:t>δ</w:t>
      </w:r>
      <w:r>
        <w:rPr>
          <w:rFonts w:eastAsia="Times New Roman" w:cs="Times New Roman"/>
          <w:szCs w:val="24"/>
        </w:rPr>
        <w:t xml:space="preserve">ημοτικού, ο αναλφαβητισμός ήταν στο 90%. Γίνανε αγώνες για να καθιερωθεί η </w:t>
      </w:r>
      <w:r>
        <w:rPr>
          <w:rFonts w:eastAsia="Times New Roman" w:cs="Times New Roman"/>
          <w:szCs w:val="24"/>
        </w:rPr>
        <w:t xml:space="preserve">δημοτική </w:t>
      </w:r>
      <w:r>
        <w:rPr>
          <w:rFonts w:eastAsia="Times New Roman" w:cs="Times New Roman"/>
          <w:szCs w:val="24"/>
        </w:rPr>
        <w:t>γλώσσα.</w:t>
      </w:r>
    </w:p>
    <w:p w14:paraId="670F5BB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w:t>
      </w:r>
    </w:p>
    <w:p w14:paraId="670F5BBC" w14:textId="77777777" w:rsidR="00D35489" w:rsidRDefault="0006190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670F5BBD"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w:t>
      </w:r>
      <w:r>
        <w:rPr>
          <w:rFonts w:eastAsia="Times New Roman" w:cs="Times New Roman"/>
          <w:szCs w:val="24"/>
        </w:rPr>
        <w:t>ε</w:t>
      </w:r>
      <w:r>
        <w:rPr>
          <w:rFonts w:eastAsia="Times New Roman" w:cs="Times New Roman"/>
          <w:szCs w:val="24"/>
        </w:rPr>
        <w:t>ισηγήτρια της Νέας Δημοκρατίας για τη δε</w:t>
      </w:r>
      <w:r>
        <w:rPr>
          <w:rFonts w:eastAsia="Times New Roman" w:cs="Times New Roman"/>
          <w:szCs w:val="24"/>
        </w:rPr>
        <w:t xml:space="preserve">υτερολογία της, η κ. </w:t>
      </w:r>
      <w:proofErr w:type="spellStart"/>
      <w:r>
        <w:rPr>
          <w:rFonts w:eastAsia="Times New Roman" w:cs="Times New Roman"/>
          <w:szCs w:val="24"/>
        </w:rPr>
        <w:t>Κεραμέως</w:t>
      </w:r>
      <w:proofErr w:type="spellEnd"/>
      <w:r>
        <w:rPr>
          <w:rFonts w:eastAsia="Times New Roman" w:cs="Times New Roman"/>
          <w:szCs w:val="24"/>
        </w:rPr>
        <w:t>.</w:t>
      </w:r>
    </w:p>
    <w:p w14:paraId="670F5BB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Κεραμέως</w:t>
      </w:r>
      <w:proofErr w:type="spellEnd"/>
      <w:r>
        <w:rPr>
          <w:rFonts w:eastAsia="Times New Roman" w:cs="Times New Roman"/>
          <w:szCs w:val="24"/>
        </w:rPr>
        <w:t>.</w:t>
      </w:r>
    </w:p>
    <w:p w14:paraId="670F5BBF"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w:t>
      </w:r>
    </w:p>
    <w:p w14:paraId="670F5BC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κάνω μια γρήγορη επισκόπηση των άρθρων, γιατί δεν έχουμε πάρει και θέση ως τώρα και θα κλείσω με τρία σχόλια και αυτών που ακούστηκαν τελευταία.</w:t>
      </w:r>
    </w:p>
    <w:p w14:paraId="670F5BC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Όπως έχουμε </w:t>
      </w:r>
      <w:r>
        <w:rPr>
          <w:rFonts w:eastAsia="Times New Roman" w:cs="Times New Roman"/>
          <w:szCs w:val="24"/>
        </w:rPr>
        <w:t xml:space="preserve">ήδη πει, είμαστε θετικοί επί των άρθρων που αφορούν στο Κρατικό Πιστοποιητικό Γλωσσομάθειας και τις </w:t>
      </w:r>
      <w:r>
        <w:rPr>
          <w:rFonts w:eastAsia="Times New Roman" w:cs="Times New Roman"/>
          <w:szCs w:val="24"/>
        </w:rPr>
        <w:t>β</w:t>
      </w:r>
      <w:r>
        <w:rPr>
          <w:rFonts w:eastAsia="Times New Roman" w:cs="Times New Roman"/>
          <w:szCs w:val="24"/>
        </w:rPr>
        <w:t>ιβλιοθήκες άρθρα 1 έως 6.</w:t>
      </w:r>
    </w:p>
    <w:p w14:paraId="670F5BC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Είμαστε, δυστυχώς, αρνητικοί στο άρθρο 7 και αυτό γιατί ο Υπουργός δεν ικανοποίησε το αίτημά μας να σπάσει αυτό το άρθρο, προκειμ</w:t>
      </w:r>
      <w:r>
        <w:rPr>
          <w:rFonts w:eastAsia="Times New Roman" w:cs="Times New Roman"/>
          <w:szCs w:val="24"/>
        </w:rPr>
        <w:t>ένου να μπορέσουμε να ψηφίσουμε τις διατάξεις για τον ενιαίο αριθμό μαθητή, για την άδεια για τους εξαιρετικούς μαθητές σε καλλιτεχνικά ζητήματα προκειμένου να ταξιδέψουν για καλλιτεχνικές εκδηλώσεις, για το άρθρο για τις μετεγγραφές των μαθητών, επειδή ακ</w:t>
      </w:r>
      <w:r>
        <w:rPr>
          <w:rFonts w:eastAsia="Times New Roman" w:cs="Times New Roman"/>
          <w:szCs w:val="24"/>
        </w:rPr>
        <w:t xml:space="preserve">ριβώς εκεί μέσα έχετε και τη ρύθμιση για τις σχολικές εκδρομές, όπου λέτε - για την ώρα τουλάχιστον- ότι όλες οι εξουσίες πάνε στον Υπουργό. </w:t>
      </w:r>
    </w:p>
    <w:p w14:paraId="670F5BC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Μου έκανε εντύπωση μια αποστροφή του λόγου του κ. Φίλη</w:t>
      </w:r>
      <w:r>
        <w:rPr>
          <w:rFonts w:eastAsia="Times New Roman" w:cs="Times New Roman"/>
          <w:szCs w:val="24"/>
        </w:rPr>
        <w:t>,</w:t>
      </w:r>
      <w:r>
        <w:rPr>
          <w:rFonts w:eastAsia="Times New Roman" w:cs="Times New Roman"/>
          <w:szCs w:val="24"/>
        </w:rPr>
        <w:t xml:space="preserve"> ο οποίος αναφέρθηκε στους πρωτοπόρους εκπαιδευτικούς, οι ο</w:t>
      </w:r>
      <w:r>
        <w:rPr>
          <w:rFonts w:eastAsia="Times New Roman" w:cs="Times New Roman"/>
          <w:szCs w:val="24"/>
        </w:rPr>
        <w:t>ποίοι πρέπει να είναι μπροστά. Αλίμονο αν είναι πρωτοπόροι και δεν τους εμπιστεύεστε ούτε καν να οργανώσουν μια σχολική εκδρομή. Λοιπόν</w:t>
      </w:r>
      <w:r>
        <w:rPr>
          <w:rFonts w:eastAsia="Times New Roman" w:cs="Times New Roman"/>
          <w:szCs w:val="24"/>
        </w:rPr>
        <w:t>,</w:t>
      </w:r>
      <w:r>
        <w:rPr>
          <w:rFonts w:eastAsia="Times New Roman" w:cs="Times New Roman"/>
          <w:szCs w:val="24"/>
        </w:rPr>
        <w:t xml:space="preserve"> ψηφίζουμε «όχι» στο άρθρο 7</w:t>
      </w:r>
      <w:r>
        <w:rPr>
          <w:rFonts w:eastAsia="Times New Roman" w:cs="Times New Roman"/>
          <w:szCs w:val="24"/>
        </w:rPr>
        <w:t>,</w:t>
      </w:r>
      <w:r>
        <w:rPr>
          <w:rFonts w:eastAsia="Times New Roman" w:cs="Times New Roman"/>
          <w:szCs w:val="24"/>
        </w:rPr>
        <w:t xml:space="preserve"> μόνο και μόνο επειδή δεν σπάσατε το άρθρο εξαιτίας αυτής της διάταξης.</w:t>
      </w:r>
    </w:p>
    <w:p w14:paraId="670F5BC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άρθρο 8</w:t>
      </w:r>
      <w:r>
        <w:rPr>
          <w:rFonts w:eastAsia="Times New Roman" w:cs="Times New Roman"/>
          <w:szCs w:val="24"/>
        </w:rPr>
        <w:t>,</w:t>
      </w:r>
      <w:r>
        <w:rPr>
          <w:rFonts w:eastAsia="Times New Roman" w:cs="Times New Roman"/>
          <w:szCs w:val="24"/>
        </w:rPr>
        <w:t xml:space="preserve"> για το</w:t>
      </w:r>
      <w:r>
        <w:rPr>
          <w:rFonts w:eastAsia="Times New Roman" w:cs="Times New Roman"/>
          <w:szCs w:val="24"/>
        </w:rPr>
        <w:t>ν καθαρισμό των σχολικών μονάδων ψηφίζουμε θετικά αλλά πρέπει να βρεθεί μία λύση σε αυτό το πρόβλημα άπαξ. Δεν μπορεί η Βουλή να μπαίνει σε αυτή τη διαδικασία κάθε τρεις και λίγο για αυτό το θέμα.</w:t>
      </w:r>
    </w:p>
    <w:p w14:paraId="670F5BC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ψηφίζουμε θετικά αλλά όπως είδατε και στη</w:t>
      </w:r>
      <w:r>
        <w:rPr>
          <w:rFonts w:eastAsia="Times New Roman" w:cs="Times New Roman"/>
          <w:szCs w:val="24"/>
        </w:rPr>
        <w:t xml:space="preserve"> συνεδρίαση των φορέων, τα προβλήματα είναι πάρα πολύ σοβαρά και πρέπει κάποια στιγμή να τα δούμε από κοινού προκειμένου να βρεθεί μια λύση. </w:t>
      </w:r>
    </w:p>
    <w:p w14:paraId="670F5BC6"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άρθρο 14, στα θέματα μειονοτικής εκπαίδευσης είμαστε αρνητικοί.</w:t>
      </w:r>
    </w:p>
    <w:p w14:paraId="670F5BC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άρθρο 16, στα θέματα της Γενικής Γραμματεί</w:t>
      </w:r>
      <w:r>
        <w:rPr>
          <w:rFonts w:eastAsia="Times New Roman" w:cs="Times New Roman"/>
          <w:szCs w:val="24"/>
        </w:rPr>
        <w:t>ας Δι</w:t>
      </w:r>
      <w:r>
        <w:rPr>
          <w:rFonts w:eastAsia="Times New Roman" w:cs="Times New Roman"/>
          <w:szCs w:val="24"/>
        </w:rPr>
        <w:t>ά</w:t>
      </w:r>
      <w:r>
        <w:rPr>
          <w:rFonts w:eastAsia="Times New Roman" w:cs="Times New Roman"/>
          <w:szCs w:val="24"/>
        </w:rPr>
        <w:t xml:space="preserve"> Βίου Μάθησης και Νέας Γενιάς, επειδή ο Υπουργός έκανε δεκτή την πρότασή μας για εκπροσώπηση του οικείου φορέα κατά περίπτωση, θα ψηφίσουμε θετικά. </w:t>
      </w:r>
    </w:p>
    <w:p w14:paraId="670F5BC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άρθρο 18</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ύσταση του Εθνικού Συμβουλίου Εκπαίδευσης και Ανάπτυξης το οποίο αντικαθιστά το ΕΣΥΠ</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είμαστε αρνητικοί. Κύριε Υπουργέ, αναφερθήκατε προηγουμένως στο ΕΣΥΠ. Να πω και για τα Πρακτικά</w:t>
      </w:r>
      <w:r>
        <w:rPr>
          <w:rFonts w:eastAsia="Times New Roman" w:cs="Times New Roman"/>
          <w:szCs w:val="24"/>
        </w:rPr>
        <w:t>,</w:t>
      </w:r>
      <w:r>
        <w:rPr>
          <w:rFonts w:eastAsia="Times New Roman" w:cs="Times New Roman"/>
          <w:szCs w:val="24"/>
        </w:rPr>
        <w:t xml:space="preserve"> ότι το ΕΣΥΠ λειτουργούσε μέχρι τον Ιανουάριο του 2015, ότι ο Υπουργός Παιδείας του ΣΥΡΙΖΑ ζήτησε ευθύς αμέσως τις παραιτήσεις των μελών του ΕΣΥΠ, ότι η Κυβέρνη</w:t>
      </w:r>
      <w:r>
        <w:rPr>
          <w:rFonts w:eastAsia="Times New Roman" w:cs="Times New Roman"/>
          <w:szCs w:val="24"/>
        </w:rPr>
        <w:t>ση του ΣΥΡΙΖΑ δεν διόρισε για δυο χρόνια τους εκπροσώπους στο ΕΣΥΠ και γι’ αυτό το όργανο ήταν αδρανές. Και ως προς τα μέλη τα οποία έχετε τώρα ορίσει, η κρίση μας είναι ξεκάθαρη, η κριτική μας είναι ξεκάθαρη. Δεν είναι αποδεκτό από εμάς έστω και δέκα πρόσ</w:t>
      </w:r>
      <w:r>
        <w:rPr>
          <w:rFonts w:eastAsia="Times New Roman" w:cs="Times New Roman"/>
          <w:szCs w:val="24"/>
        </w:rPr>
        <w:t xml:space="preserve">ωπα από τα είκοσι να έχουν άμεση ή έμμεση σχέση με την </w:t>
      </w:r>
      <w:r>
        <w:rPr>
          <w:rFonts w:eastAsia="Times New Roman" w:cs="Times New Roman"/>
          <w:szCs w:val="24"/>
        </w:rPr>
        <w:t>κ</w:t>
      </w:r>
      <w:r>
        <w:rPr>
          <w:rFonts w:eastAsia="Times New Roman" w:cs="Times New Roman"/>
          <w:szCs w:val="24"/>
        </w:rPr>
        <w:t xml:space="preserve">υβέρνηση εν ευρεία </w:t>
      </w:r>
      <w:proofErr w:type="spellStart"/>
      <w:r>
        <w:rPr>
          <w:rFonts w:eastAsia="Times New Roman" w:cs="Times New Roman"/>
          <w:szCs w:val="24"/>
        </w:rPr>
        <w:t>εννοία</w:t>
      </w:r>
      <w:proofErr w:type="spellEnd"/>
      <w:r>
        <w:rPr>
          <w:rFonts w:eastAsia="Times New Roman" w:cs="Times New Roman"/>
          <w:szCs w:val="24"/>
        </w:rPr>
        <w:t>.</w:t>
      </w:r>
    </w:p>
    <w:p w14:paraId="670F5BC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19</w:t>
      </w:r>
      <w:r>
        <w:rPr>
          <w:rFonts w:eastAsia="Times New Roman" w:cs="Times New Roman"/>
          <w:szCs w:val="24"/>
        </w:rPr>
        <w:t>.</w:t>
      </w:r>
      <w:r>
        <w:rPr>
          <w:rFonts w:eastAsia="Times New Roman" w:cs="Times New Roman"/>
          <w:szCs w:val="24"/>
        </w:rPr>
        <w:t xml:space="preserve"> </w:t>
      </w:r>
      <w:r>
        <w:rPr>
          <w:rFonts w:eastAsia="Times New Roman" w:cs="Times New Roman"/>
          <w:szCs w:val="24"/>
        </w:rPr>
        <w:t>Ρ</w:t>
      </w:r>
      <w:r>
        <w:rPr>
          <w:rFonts w:eastAsia="Times New Roman" w:cs="Times New Roman"/>
          <w:szCs w:val="24"/>
        </w:rPr>
        <w:t>υθμίσεις των θεμάτων για τα ΑΕΙ. Είμαστε θετικοί, κατόπιν και της αποδοχής της πρότασής μας</w:t>
      </w:r>
      <w:r>
        <w:rPr>
          <w:rFonts w:eastAsia="Times New Roman" w:cs="Times New Roman"/>
          <w:szCs w:val="24"/>
        </w:rPr>
        <w:t xml:space="preserve"> για την προσθήκη του κλινικού έργου στο έργο των ακαδημαϊκών υποτρόφων.</w:t>
      </w:r>
    </w:p>
    <w:p w14:paraId="670F5BC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20</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έματα ΑΕΙ. Είμαστε, σαφώς, αρνητικοί. Περιέχονται ακόμα διατάξεις</w:t>
      </w:r>
      <w:r>
        <w:rPr>
          <w:rFonts w:eastAsia="Times New Roman" w:cs="Times New Roman"/>
          <w:szCs w:val="24"/>
        </w:rPr>
        <w:t>,</w:t>
      </w:r>
      <w:r>
        <w:rPr>
          <w:rFonts w:eastAsia="Times New Roman" w:cs="Times New Roman"/>
          <w:szCs w:val="24"/>
        </w:rPr>
        <w:t xml:space="preserve"> που επιτρέπουν σε διοικητικούς υπαλλήλους του πανεπιστημίου να καταλάβουν θέσεις ΕΤΕΠ. Έχουμε κρούσει τον</w:t>
      </w:r>
      <w:r>
        <w:rPr>
          <w:rFonts w:eastAsia="Times New Roman" w:cs="Times New Roman"/>
          <w:szCs w:val="24"/>
        </w:rPr>
        <w:t xml:space="preserve"> κώδωνα του κινδύνου</w:t>
      </w:r>
      <w:r>
        <w:rPr>
          <w:rFonts w:eastAsia="Times New Roman" w:cs="Times New Roman"/>
          <w:szCs w:val="24"/>
        </w:rPr>
        <w:t>,</w:t>
      </w:r>
      <w:r>
        <w:rPr>
          <w:rFonts w:eastAsia="Times New Roman" w:cs="Times New Roman"/>
          <w:szCs w:val="24"/>
        </w:rPr>
        <w:t xml:space="preserve"> ότι αυτό θα οδηγήσει σε σοβαρότατα λειτουργικά προβλήματα</w:t>
      </w:r>
      <w:r>
        <w:rPr>
          <w:rFonts w:eastAsia="Times New Roman" w:cs="Times New Roman"/>
          <w:szCs w:val="24"/>
        </w:rPr>
        <w:t>,</w:t>
      </w:r>
      <w:r>
        <w:rPr>
          <w:rFonts w:eastAsia="Times New Roman" w:cs="Times New Roman"/>
          <w:szCs w:val="24"/>
        </w:rPr>
        <w:t xml:space="preserve"> όσον αφορά τις διοικητικές υπηρεσίες των πανεπιστημίων. Παραμένει, επίσης, η διάταξη για μέλη εκπαιδευτικού προσωπικού τα οποία θα γίνουν καθηγητές με μια αίτηση στα ΤΕΙ. Αυτό</w:t>
      </w:r>
      <w:r>
        <w:rPr>
          <w:rFonts w:eastAsia="Times New Roman" w:cs="Times New Roman"/>
          <w:szCs w:val="24"/>
        </w:rPr>
        <w:t xml:space="preserve"> θεωρούμε ότι βρίσκεται σε τελείως λάθος κατεύθυνση. Συνεπώς καταψηφίζουμε το άρθρο 20.</w:t>
      </w:r>
    </w:p>
    <w:p w14:paraId="670F5BC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άρθρο 22</w:t>
      </w:r>
      <w:r>
        <w:rPr>
          <w:rFonts w:eastAsia="Times New Roman" w:cs="Times New Roman"/>
          <w:szCs w:val="24"/>
        </w:rPr>
        <w:t>.</w:t>
      </w:r>
      <w:r>
        <w:rPr>
          <w:rFonts w:eastAsia="Times New Roman" w:cs="Times New Roman"/>
          <w:szCs w:val="24"/>
        </w:rPr>
        <w:t xml:space="preserve"> Εθνική Σχολή Δημόσιας Υγείας είμαστε θετικοί. Όμως, κύριε Υπουργέ, θα έπρεπε να προβλεφθούν ανοιχτές διαδικασίες. Δεν νοείται η Βουλή</w:t>
      </w:r>
      <w:r>
        <w:rPr>
          <w:rFonts w:eastAsia="Times New Roman" w:cs="Times New Roman"/>
          <w:szCs w:val="24"/>
        </w:rPr>
        <w:t>,</w:t>
      </w:r>
      <w:r>
        <w:rPr>
          <w:rFonts w:eastAsia="Times New Roman" w:cs="Times New Roman"/>
          <w:szCs w:val="24"/>
        </w:rPr>
        <w:t xml:space="preserve"> εν </w:t>
      </w:r>
      <w:proofErr w:type="spellStart"/>
      <w:r>
        <w:rPr>
          <w:rFonts w:eastAsia="Times New Roman" w:cs="Times New Roman"/>
          <w:szCs w:val="24"/>
        </w:rPr>
        <w:t>έτει</w:t>
      </w:r>
      <w:proofErr w:type="spellEnd"/>
      <w:r>
        <w:rPr>
          <w:rFonts w:eastAsia="Times New Roman" w:cs="Times New Roman"/>
          <w:szCs w:val="24"/>
        </w:rPr>
        <w:t xml:space="preserve"> 2017</w:t>
      </w:r>
      <w:r>
        <w:rPr>
          <w:rFonts w:eastAsia="Times New Roman" w:cs="Times New Roman"/>
          <w:szCs w:val="24"/>
        </w:rPr>
        <w:t>,</w:t>
      </w:r>
      <w:r>
        <w:rPr>
          <w:rFonts w:eastAsia="Times New Roman" w:cs="Times New Roman"/>
          <w:szCs w:val="24"/>
        </w:rPr>
        <w:t xml:space="preserve"> να ψη</w:t>
      </w:r>
      <w:r>
        <w:rPr>
          <w:rFonts w:eastAsia="Times New Roman" w:cs="Times New Roman"/>
          <w:szCs w:val="24"/>
        </w:rPr>
        <w:t xml:space="preserve">φίζει κλειστές διαδικασίες. </w:t>
      </w:r>
    </w:p>
    <w:p w14:paraId="670F5BC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23</w:t>
      </w:r>
      <w:r>
        <w:rPr>
          <w:rFonts w:eastAsia="Times New Roman" w:cs="Times New Roman"/>
          <w:szCs w:val="24"/>
        </w:rPr>
        <w:t>.</w:t>
      </w:r>
      <w:r>
        <w:rPr>
          <w:rFonts w:eastAsia="Times New Roman" w:cs="Times New Roman"/>
          <w:szCs w:val="24"/>
        </w:rPr>
        <w:t xml:space="preserve"> Για το ΕΑΠ είμαστε αρνητικοί</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λόγω της ίδρυσης του ΝΠΙΔ για τη λειτουργία εκδοτικού οίκου στο </w:t>
      </w:r>
      <w:r>
        <w:rPr>
          <w:rFonts w:eastAsia="Times New Roman" w:cs="Times New Roman"/>
          <w:szCs w:val="24"/>
        </w:rPr>
        <w:t>ί</w:t>
      </w:r>
      <w:r>
        <w:rPr>
          <w:rFonts w:eastAsia="Times New Roman" w:cs="Times New Roman"/>
          <w:szCs w:val="24"/>
        </w:rPr>
        <w:t xml:space="preserve">δρυμα. </w:t>
      </w:r>
    </w:p>
    <w:p w14:paraId="670F5BC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Άρθρο 26</w:t>
      </w:r>
      <w:r>
        <w:rPr>
          <w:rFonts w:eastAsia="Times New Roman" w:cs="Times New Roman"/>
          <w:szCs w:val="24"/>
        </w:rPr>
        <w:t>.</w:t>
      </w:r>
      <w:r>
        <w:rPr>
          <w:rFonts w:eastAsia="Times New Roman" w:cs="Times New Roman"/>
          <w:szCs w:val="24"/>
        </w:rPr>
        <w:t xml:space="preserve"> Πανεπιστήμιο Αιγαίου και Πανεπιστήμιο Πειραιά</w:t>
      </w:r>
      <w:r>
        <w:rPr>
          <w:rFonts w:eastAsia="Times New Roman" w:cs="Times New Roman"/>
          <w:szCs w:val="24"/>
        </w:rPr>
        <w:t>.</w:t>
      </w:r>
      <w:r>
        <w:rPr>
          <w:rFonts w:eastAsia="Times New Roman" w:cs="Times New Roman"/>
          <w:szCs w:val="24"/>
        </w:rPr>
        <w:t xml:space="preserve"> Είμαστε θετικοί, δεδομένου του αντικειμένου των σ</w:t>
      </w:r>
      <w:r>
        <w:rPr>
          <w:rFonts w:eastAsia="Times New Roman" w:cs="Times New Roman"/>
          <w:szCs w:val="24"/>
        </w:rPr>
        <w:t xml:space="preserve">πουδών, των τουριστικών σπουδών, και της έμφασης της χώρας σε αυτόν τον κλάδο. </w:t>
      </w:r>
    </w:p>
    <w:p w14:paraId="670F5BCE" w14:textId="77777777" w:rsidR="00D35489" w:rsidRDefault="0006190C">
      <w:pPr>
        <w:spacing w:line="600" w:lineRule="auto"/>
        <w:ind w:firstLine="720"/>
        <w:jc w:val="both"/>
        <w:rPr>
          <w:rFonts w:eastAsia="Times New Roman"/>
          <w:szCs w:val="24"/>
        </w:rPr>
      </w:pPr>
      <w:r>
        <w:rPr>
          <w:rFonts w:eastAsia="Times New Roman"/>
          <w:szCs w:val="24"/>
        </w:rPr>
        <w:t>Άρθρο 27</w:t>
      </w:r>
      <w:r>
        <w:rPr>
          <w:rFonts w:eastAsia="Times New Roman"/>
          <w:szCs w:val="24"/>
        </w:rPr>
        <w:t>.</w:t>
      </w:r>
      <w:r>
        <w:rPr>
          <w:rFonts w:eastAsia="Times New Roman"/>
          <w:szCs w:val="24"/>
        </w:rPr>
        <w:t xml:space="preserve"> Πολυτεχνική Σχολή Ιωαννίνων</w:t>
      </w:r>
      <w:r>
        <w:rPr>
          <w:rFonts w:eastAsia="Times New Roman"/>
          <w:szCs w:val="24"/>
        </w:rPr>
        <w:t>.</w:t>
      </w:r>
      <w:r>
        <w:rPr>
          <w:rFonts w:eastAsia="Times New Roman"/>
          <w:szCs w:val="24"/>
        </w:rPr>
        <w:t xml:space="preserve"> Είμαστε θετικοί, διότι δεν πρόκειται για μια νέα σχολή. Πρόκειται για μια «ομπρέλα» η οποία δίνεται για λόγους επαγγελματικών δικαιωμάτων</w:t>
      </w:r>
      <w:r>
        <w:rPr>
          <w:rFonts w:eastAsia="Times New Roman"/>
          <w:szCs w:val="24"/>
        </w:rPr>
        <w:t>.</w:t>
      </w:r>
    </w:p>
    <w:p w14:paraId="670F5BCF" w14:textId="77777777" w:rsidR="00D35489" w:rsidRDefault="0006190C">
      <w:pPr>
        <w:spacing w:line="600" w:lineRule="auto"/>
        <w:ind w:firstLine="720"/>
        <w:jc w:val="both"/>
        <w:rPr>
          <w:rFonts w:eastAsia="Times New Roman"/>
          <w:szCs w:val="24"/>
        </w:rPr>
      </w:pPr>
      <w:r>
        <w:rPr>
          <w:rFonts w:eastAsia="Times New Roman"/>
          <w:szCs w:val="24"/>
        </w:rPr>
        <w:t>Άρθρο 34</w:t>
      </w:r>
      <w:r>
        <w:rPr>
          <w:rFonts w:eastAsia="Times New Roman"/>
          <w:szCs w:val="24"/>
        </w:rPr>
        <w:t>.</w:t>
      </w:r>
      <w:r>
        <w:rPr>
          <w:rFonts w:eastAsia="Times New Roman"/>
          <w:szCs w:val="24"/>
        </w:rPr>
        <w:t xml:space="preserve"> </w:t>
      </w:r>
      <w:r>
        <w:rPr>
          <w:rFonts w:eastAsia="Times New Roman"/>
          <w:szCs w:val="24"/>
        </w:rPr>
        <w:t>Ρ</w:t>
      </w:r>
      <w:r>
        <w:rPr>
          <w:rFonts w:eastAsia="Times New Roman"/>
          <w:szCs w:val="24"/>
        </w:rPr>
        <w:t xml:space="preserve">υθμίσεις για ζητήματα </w:t>
      </w:r>
      <w:proofErr w:type="spellStart"/>
      <w:r>
        <w:rPr>
          <w:rFonts w:eastAsia="Times New Roman"/>
          <w:szCs w:val="24"/>
        </w:rPr>
        <w:t>ενδοσχολικών</w:t>
      </w:r>
      <w:proofErr w:type="spellEnd"/>
      <w:r>
        <w:rPr>
          <w:rFonts w:eastAsia="Times New Roman"/>
          <w:szCs w:val="24"/>
        </w:rPr>
        <w:t xml:space="preserve"> εξετάσεων </w:t>
      </w:r>
      <w:r>
        <w:rPr>
          <w:rFonts w:eastAsia="Times New Roman"/>
          <w:szCs w:val="24"/>
        </w:rPr>
        <w:t>γ</w:t>
      </w:r>
      <w:r>
        <w:rPr>
          <w:rFonts w:eastAsia="Times New Roman"/>
          <w:szCs w:val="24"/>
        </w:rPr>
        <w:t xml:space="preserve">ενικού </w:t>
      </w:r>
      <w:r>
        <w:rPr>
          <w:rFonts w:eastAsia="Times New Roman"/>
          <w:szCs w:val="24"/>
        </w:rPr>
        <w:t>λ</w:t>
      </w:r>
      <w:r>
        <w:rPr>
          <w:rFonts w:eastAsia="Times New Roman"/>
          <w:szCs w:val="24"/>
        </w:rPr>
        <w:t>υκείου</w:t>
      </w:r>
      <w:r>
        <w:rPr>
          <w:rFonts w:eastAsia="Times New Roman"/>
          <w:szCs w:val="24"/>
        </w:rPr>
        <w:t>.</w:t>
      </w:r>
      <w:r>
        <w:rPr>
          <w:rFonts w:eastAsia="Times New Roman"/>
          <w:szCs w:val="24"/>
        </w:rPr>
        <w:t xml:space="preserve"> Είμαστε αρνητικοί, γιατί εκεί μέσα αναφέρεται εκ νέου αυτός ο μέσος όρος του «9,5», κάτι το οποίο ξεκάθαρα θεωρούμε μεγάλο λάθος της Κυβέρνησης του ΣΥΡΙΖΑ.</w:t>
      </w:r>
    </w:p>
    <w:p w14:paraId="670F5BD0" w14:textId="77777777" w:rsidR="00D35489" w:rsidRDefault="0006190C">
      <w:pPr>
        <w:spacing w:line="600" w:lineRule="auto"/>
        <w:ind w:firstLine="720"/>
        <w:jc w:val="both"/>
        <w:rPr>
          <w:rFonts w:eastAsia="Times New Roman"/>
          <w:szCs w:val="24"/>
        </w:rPr>
      </w:pPr>
      <w:r>
        <w:rPr>
          <w:rFonts w:eastAsia="Times New Roman"/>
          <w:szCs w:val="24"/>
        </w:rPr>
        <w:t>Ως προς τις τροπολογίες</w:t>
      </w:r>
      <w:r>
        <w:rPr>
          <w:rFonts w:eastAsia="Times New Roman"/>
          <w:szCs w:val="24"/>
        </w:rPr>
        <w:t>.</w:t>
      </w:r>
      <w:r>
        <w:rPr>
          <w:rFonts w:eastAsia="Times New Roman"/>
          <w:szCs w:val="24"/>
        </w:rPr>
        <w:t xml:space="preserve"> </w:t>
      </w:r>
      <w:r>
        <w:rPr>
          <w:rFonts w:eastAsia="Times New Roman"/>
          <w:szCs w:val="24"/>
        </w:rPr>
        <w:t xml:space="preserve">Δύο τροπολογίες από ό,τι καταλαβαίνω κάνει αποδεκτές ο Υπουργός. Την τροπολογία του Ποταμιού την καταψηφίζουμε, διότι θεωρούμε ότι περιορίζει αυτή τη διάταξη σε ένα βαθμό. Όμως πρόκειται και πάλι για περιορισμό του αυτοδιοίκητου των </w:t>
      </w:r>
      <w:r>
        <w:rPr>
          <w:rFonts w:eastAsia="Times New Roman"/>
          <w:szCs w:val="24"/>
        </w:rPr>
        <w:t>π</w:t>
      </w:r>
      <w:r>
        <w:rPr>
          <w:rFonts w:eastAsia="Times New Roman"/>
          <w:szCs w:val="24"/>
        </w:rPr>
        <w:t>ανεπιστημίων, καθότι α</w:t>
      </w:r>
      <w:r>
        <w:rPr>
          <w:rFonts w:eastAsia="Times New Roman"/>
          <w:szCs w:val="24"/>
        </w:rPr>
        <w:t>ναφέρεται εκ νέου η μετακίνηση καθηγητών προς τα ΑΕΙ των Νομών Αττικής και Θεσσαλονίκης από ΑΕΙ που εδρεύουν σε άλλους νομούς. Δεν είναι δουλειά αυτή της Βουλής. Για αυτό υπάρχει αυτοδιοίκητο.</w:t>
      </w:r>
    </w:p>
    <w:p w14:paraId="670F5BD1" w14:textId="77777777" w:rsidR="00D35489" w:rsidRDefault="0006190C">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w:t>
      </w:r>
      <w:r>
        <w:rPr>
          <w:rFonts w:eastAsia="Times New Roman"/>
          <w:b/>
          <w:szCs w:val="24"/>
        </w:rPr>
        <w:t xml:space="preserve">άτων): </w:t>
      </w:r>
      <w:r>
        <w:rPr>
          <w:rFonts w:eastAsia="Times New Roman"/>
          <w:szCs w:val="24"/>
        </w:rPr>
        <w:t>Είναι εντός όχι από άλλη.</w:t>
      </w:r>
    </w:p>
    <w:p w14:paraId="670F5BD2" w14:textId="77777777" w:rsidR="00D35489" w:rsidRDefault="0006190C">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Το έχω δει. Παραμένει η ίδια ρύθμιση, απλά περιορίζεται. Αν θέλετε να το συζητήσουμε και μετά.</w:t>
      </w:r>
    </w:p>
    <w:p w14:paraId="670F5BD3" w14:textId="77777777" w:rsidR="00D35489" w:rsidRDefault="0006190C">
      <w:pPr>
        <w:spacing w:line="600" w:lineRule="auto"/>
        <w:ind w:firstLine="720"/>
        <w:jc w:val="both"/>
        <w:rPr>
          <w:rFonts w:eastAsia="Times New Roman"/>
          <w:szCs w:val="24"/>
        </w:rPr>
      </w:pPr>
      <w:r>
        <w:rPr>
          <w:rFonts w:eastAsia="Times New Roman"/>
          <w:szCs w:val="24"/>
        </w:rPr>
        <w:t xml:space="preserve"> Όσον αφορά την τροπολογία σχετικά με την μειονοτική εκπαίδευση με την Θράκη είμαστε αρνητικοί, διότι θεωρούμε εκ νέου ότι προσβάλλει το αυτοδιοίκητο των </w:t>
      </w:r>
      <w:r>
        <w:rPr>
          <w:rFonts w:eastAsia="Times New Roman"/>
          <w:szCs w:val="24"/>
        </w:rPr>
        <w:t>π</w:t>
      </w:r>
      <w:r>
        <w:rPr>
          <w:rFonts w:eastAsia="Times New Roman"/>
          <w:szCs w:val="24"/>
        </w:rPr>
        <w:t>ανεπιστημίων.</w:t>
      </w:r>
    </w:p>
    <w:p w14:paraId="670F5BD4" w14:textId="77777777" w:rsidR="00D35489" w:rsidRDefault="0006190C">
      <w:pPr>
        <w:spacing w:line="600" w:lineRule="auto"/>
        <w:ind w:firstLine="720"/>
        <w:jc w:val="both"/>
        <w:rPr>
          <w:rFonts w:eastAsia="Times New Roman"/>
          <w:szCs w:val="24"/>
        </w:rPr>
      </w:pPr>
      <w:r>
        <w:rPr>
          <w:rFonts w:eastAsia="Times New Roman"/>
          <w:szCs w:val="24"/>
        </w:rPr>
        <w:t xml:space="preserve">Θα μου επιτρέψετε, κύριε Πρόεδρε, να κάνω τρία σχόλια επί κάποιων θεμάτων που </w:t>
      </w:r>
      <w:r>
        <w:rPr>
          <w:rFonts w:eastAsia="Times New Roman"/>
          <w:szCs w:val="24"/>
        </w:rPr>
        <w:t>αναφέρθηκαν προηγουμένως.</w:t>
      </w:r>
    </w:p>
    <w:p w14:paraId="670F5BD5" w14:textId="77777777" w:rsidR="00D35489" w:rsidRDefault="0006190C">
      <w:pPr>
        <w:spacing w:line="600" w:lineRule="auto"/>
        <w:ind w:firstLine="720"/>
        <w:jc w:val="both"/>
        <w:rPr>
          <w:rFonts w:eastAsia="Times New Roman"/>
          <w:szCs w:val="24"/>
        </w:rPr>
      </w:pPr>
      <w:r>
        <w:rPr>
          <w:rFonts w:eastAsia="Times New Roman"/>
          <w:szCs w:val="24"/>
        </w:rPr>
        <w:t>Κύριε Φίλη, με όλο το σεβασμό που έχω στο πρόσωπό σας -και πραγματικά έχω σεβασμό- είναι το λιγότερο προκλητικό</w:t>
      </w:r>
      <w:r>
        <w:rPr>
          <w:rFonts w:eastAsia="Times New Roman"/>
          <w:szCs w:val="24"/>
        </w:rPr>
        <w:t>,</w:t>
      </w:r>
      <w:r>
        <w:rPr>
          <w:rFonts w:eastAsia="Times New Roman"/>
          <w:szCs w:val="24"/>
        </w:rPr>
        <w:t xml:space="preserve"> να μιλάτε εσείς ως εκπρόσωπος της κυβερνώσας πλειοψηφίας για τις </w:t>
      </w:r>
      <w:proofErr w:type="spellStart"/>
      <w:r>
        <w:rPr>
          <w:rFonts w:eastAsia="Times New Roman"/>
          <w:szCs w:val="24"/>
        </w:rPr>
        <w:t>μνημονιακές</w:t>
      </w:r>
      <w:proofErr w:type="spellEnd"/>
      <w:r>
        <w:rPr>
          <w:rFonts w:eastAsia="Times New Roman"/>
          <w:szCs w:val="24"/>
        </w:rPr>
        <w:t xml:space="preserve"> κυβερνήσεις της Νέας Δημοκρατίας. Εσείς </w:t>
      </w:r>
      <w:r>
        <w:rPr>
          <w:rFonts w:eastAsia="Times New Roman"/>
          <w:szCs w:val="24"/>
        </w:rPr>
        <w:t>ο ΣΥΡΙΖΑ ο οποί</w:t>
      </w:r>
      <w:r>
        <w:rPr>
          <w:rFonts w:eastAsia="Times New Roman"/>
          <w:szCs w:val="24"/>
        </w:rPr>
        <w:t>ο</w:t>
      </w:r>
      <w:r>
        <w:rPr>
          <w:rFonts w:eastAsia="Times New Roman"/>
          <w:szCs w:val="24"/>
        </w:rPr>
        <w:t>ς έλεγε ότι θα καταργήσει με ένα νόμο και με ένα άρθρο το μνημόνιο, ο οποίος ψήφισε το τρίτο επαχθέστερο μνημόνιο, το οποίο οδήγησε σε 9 δισεκατομμύρια μέτρα, στην εκχώρηση του συνόλου σχεδόν της δημόσιας περιουσίας στους δανειστές, στη θεσ</w:t>
      </w:r>
      <w:r>
        <w:rPr>
          <w:rFonts w:eastAsia="Times New Roman"/>
          <w:szCs w:val="24"/>
        </w:rPr>
        <w:t>μοθέτηση του «κόφτη» και που δυστυχώς δεν έχουμε τελειωμό στο τρίτο συμπληρωματικό μνημόνιο, σε συζητήσεις τώρα για τέταρτο μνημόνιο με όλη την Ευρώπη</w:t>
      </w:r>
      <w:r>
        <w:rPr>
          <w:rFonts w:eastAsia="Times New Roman"/>
          <w:szCs w:val="24"/>
        </w:rPr>
        <w:t>,</w:t>
      </w:r>
      <w:r>
        <w:rPr>
          <w:rFonts w:eastAsia="Times New Roman"/>
          <w:szCs w:val="24"/>
        </w:rPr>
        <w:t xml:space="preserve"> να συζητάει για </w:t>
      </w:r>
      <w:proofErr w:type="spellStart"/>
      <w:r>
        <w:rPr>
          <w:rFonts w:eastAsia="Times New Roman"/>
          <w:szCs w:val="24"/>
          <w:lang w:val="en-US"/>
        </w:rPr>
        <w:t>Grexit</w:t>
      </w:r>
      <w:proofErr w:type="spellEnd"/>
      <w:r>
        <w:rPr>
          <w:rFonts w:eastAsia="Times New Roman"/>
          <w:szCs w:val="24"/>
        </w:rPr>
        <w:t xml:space="preserve">. </w:t>
      </w:r>
    </w:p>
    <w:p w14:paraId="670F5BD6" w14:textId="77777777" w:rsidR="00D35489" w:rsidRDefault="0006190C">
      <w:pPr>
        <w:spacing w:line="600" w:lineRule="auto"/>
        <w:ind w:firstLine="720"/>
        <w:jc w:val="both"/>
        <w:rPr>
          <w:rFonts w:eastAsia="Times New Roman"/>
          <w:szCs w:val="24"/>
        </w:rPr>
      </w:pPr>
      <w:r>
        <w:rPr>
          <w:rFonts w:eastAsia="Times New Roman"/>
          <w:szCs w:val="24"/>
        </w:rPr>
        <w:t xml:space="preserve">Κύριε Φίλη, το λιγότερο που θα μπορούσατε να κάνετε, είναι να </w:t>
      </w:r>
      <w:proofErr w:type="spellStart"/>
      <w:r>
        <w:rPr>
          <w:rFonts w:eastAsia="Times New Roman"/>
          <w:szCs w:val="24"/>
        </w:rPr>
        <w:t>αυτοσυγκρατηθείτε</w:t>
      </w:r>
      <w:proofErr w:type="spellEnd"/>
      <w:r>
        <w:rPr>
          <w:rFonts w:eastAsia="Times New Roman"/>
          <w:szCs w:val="24"/>
        </w:rPr>
        <w:t xml:space="preserve"> και να μη μιλάτε ενώπιον του ελληνικού λαού για κυβερνήσεις </w:t>
      </w:r>
      <w:proofErr w:type="spellStart"/>
      <w:r>
        <w:rPr>
          <w:rFonts w:eastAsia="Times New Roman"/>
          <w:szCs w:val="24"/>
        </w:rPr>
        <w:t>μνημονιακές</w:t>
      </w:r>
      <w:proofErr w:type="spellEnd"/>
      <w:r>
        <w:rPr>
          <w:rFonts w:eastAsia="Times New Roman"/>
          <w:szCs w:val="24"/>
        </w:rPr>
        <w:t>,</w:t>
      </w:r>
      <w:r>
        <w:rPr>
          <w:rFonts w:eastAsia="Times New Roman"/>
          <w:szCs w:val="24"/>
        </w:rPr>
        <w:t xml:space="preserve"> όταν εσείς έχετε οδηγήσει την χώρα εκεί που την έχετε οδηγήσει</w:t>
      </w:r>
      <w:r>
        <w:rPr>
          <w:rFonts w:eastAsia="Times New Roman"/>
          <w:szCs w:val="24"/>
        </w:rPr>
        <w:t>,</w:t>
      </w:r>
      <w:r>
        <w:rPr>
          <w:rFonts w:eastAsia="Times New Roman"/>
          <w:szCs w:val="24"/>
        </w:rPr>
        <w:t xml:space="preserve"> σήμερα που όλη η Ευρώπη συζητάει εκ νέου για το </w:t>
      </w:r>
      <w:proofErr w:type="spellStart"/>
      <w:r>
        <w:rPr>
          <w:rFonts w:eastAsia="Times New Roman"/>
          <w:szCs w:val="24"/>
          <w:lang w:val="en-US"/>
        </w:rPr>
        <w:t>Grexit</w:t>
      </w:r>
      <w:proofErr w:type="spellEnd"/>
      <w:r>
        <w:rPr>
          <w:rFonts w:eastAsia="Times New Roman"/>
          <w:szCs w:val="24"/>
        </w:rPr>
        <w:t xml:space="preserve"> της Ελλάδας. Είναι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ντροπή και οι πολίτες που μας π</w:t>
      </w:r>
      <w:r>
        <w:rPr>
          <w:rFonts w:eastAsia="Times New Roman"/>
          <w:szCs w:val="24"/>
        </w:rPr>
        <w:t>αρακολουθούν, μπορούν να το κρίνουν.</w:t>
      </w:r>
    </w:p>
    <w:p w14:paraId="670F5BD7" w14:textId="77777777" w:rsidR="00D35489" w:rsidRDefault="0006190C">
      <w:pPr>
        <w:spacing w:line="600" w:lineRule="auto"/>
        <w:ind w:firstLine="720"/>
        <w:jc w:val="both"/>
        <w:rPr>
          <w:rFonts w:eastAsia="Times New Roman"/>
          <w:szCs w:val="24"/>
        </w:rPr>
      </w:pPr>
      <w:r>
        <w:rPr>
          <w:rFonts w:eastAsia="Times New Roman"/>
          <w:szCs w:val="24"/>
        </w:rPr>
        <w:t xml:space="preserve">Δεύτερο σχόλιο. Το απόγευμα θα έλεγα ότι συνέβη κάτι εντυπωσιακό εδώ στη Βουλή. Ενώ την Δευτέρα καταψήφισε ο </w:t>
      </w:r>
      <w:r>
        <w:rPr>
          <w:rFonts w:eastAsia="Times New Roman"/>
          <w:szCs w:val="24"/>
        </w:rPr>
        <w:t>ε</w:t>
      </w:r>
      <w:r>
        <w:rPr>
          <w:rFonts w:eastAsia="Times New Roman"/>
          <w:szCs w:val="24"/>
        </w:rPr>
        <w:t xml:space="preserve">ισηγητής των Ανεξαρτήτων Ελλήνων, ο κ. </w:t>
      </w:r>
      <w:proofErr w:type="spellStart"/>
      <w:r>
        <w:rPr>
          <w:rFonts w:eastAsia="Times New Roman"/>
          <w:szCs w:val="24"/>
        </w:rPr>
        <w:t>Κατσίκης</w:t>
      </w:r>
      <w:proofErr w:type="spellEnd"/>
      <w:r>
        <w:rPr>
          <w:rFonts w:eastAsia="Times New Roman"/>
          <w:szCs w:val="24"/>
        </w:rPr>
        <w:t>, την διάταξη για την ιθαγένεια, ήρθε και προηγουμένως στην Ολ</w:t>
      </w:r>
      <w:r>
        <w:rPr>
          <w:rFonts w:eastAsia="Times New Roman"/>
          <w:szCs w:val="24"/>
        </w:rPr>
        <w:t>ομέλεια εδώ και είπε εκ νέου ότι καταψηφίζει την διάταξη, ξαφνικά ο κ. Κουράκης, -δεν ξέρω ως τι, από όσο ξέρω είναι μέλος του ΣΥΡΙΖΑ- είπε ότι από όσο γνωρίζει</w:t>
      </w:r>
      <w:r>
        <w:rPr>
          <w:rFonts w:eastAsia="Times New Roman"/>
          <w:szCs w:val="24"/>
        </w:rPr>
        <w:t>,</w:t>
      </w:r>
      <w:r>
        <w:rPr>
          <w:rFonts w:eastAsia="Times New Roman"/>
          <w:szCs w:val="24"/>
        </w:rPr>
        <w:t xml:space="preserve"> δεν ισχύει αυτό που είχε μόλις πει ο </w:t>
      </w:r>
      <w:r>
        <w:rPr>
          <w:rFonts w:eastAsia="Times New Roman"/>
          <w:szCs w:val="24"/>
        </w:rPr>
        <w:t>ε</w:t>
      </w:r>
      <w:r>
        <w:rPr>
          <w:rFonts w:eastAsia="Times New Roman"/>
          <w:szCs w:val="24"/>
        </w:rPr>
        <w:t xml:space="preserve">ισηγητής των ΑΝΕΛ, ισχύει αυτό που λέει ο ίδιος και ότι </w:t>
      </w:r>
      <w:r>
        <w:rPr>
          <w:rFonts w:eastAsia="Times New Roman"/>
          <w:szCs w:val="24"/>
        </w:rPr>
        <w:t>η πληροφόρηση που έχει</w:t>
      </w:r>
      <w:r>
        <w:rPr>
          <w:rFonts w:eastAsia="Times New Roman"/>
          <w:szCs w:val="24"/>
        </w:rPr>
        <w:t>,</w:t>
      </w:r>
      <w:r>
        <w:rPr>
          <w:rFonts w:eastAsia="Times New Roman"/>
          <w:szCs w:val="24"/>
        </w:rPr>
        <w:t xml:space="preserve"> είναι ότι εντέλει δεν θα καταψηφίσουν οι ΑΝΕΛ.</w:t>
      </w:r>
    </w:p>
    <w:p w14:paraId="670F5BD8" w14:textId="77777777" w:rsidR="00D35489" w:rsidRDefault="0006190C">
      <w:pPr>
        <w:spacing w:line="600" w:lineRule="auto"/>
        <w:ind w:firstLine="720"/>
        <w:jc w:val="both"/>
        <w:rPr>
          <w:rFonts w:eastAsia="Times New Roman"/>
          <w:szCs w:val="24"/>
        </w:rPr>
      </w:pPr>
      <w:r>
        <w:rPr>
          <w:rFonts w:eastAsia="Times New Roman"/>
          <w:szCs w:val="24"/>
        </w:rPr>
        <w:t>Τις τελευταίες ώρες κυκλοφορούν διάφορα άρθρα στο διαδίκτυο με τίτλο...</w:t>
      </w:r>
    </w:p>
    <w:p w14:paraId="670F5BD9" w14:textId="77777777" w:rsidR="00D35489" w:rsidRDefault="0006190C">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Κεραμέως</w:t>
      </w:r>
      <w:proofErr w:type="spellEnd"/>
      <w:r>
        <w:rPr>
          <w:rFonts w:eastAsia="Times New Roman"/>
          <w:szCs w:val="24"/>
        </w:rPr>
        <w:t>, σας παρακαλώ πάρα πολύ να ολοκληρώσετε.</w:t>
      </w:r>
    </w:p>
    <w:p w14:paraId="670F5BDA" w14:textId="77777777" w:rsidR="00D35489" w:rsidRDefault="0006190C">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Κύριε Πρ</w:t>
      </w:r>
      <w:r>
        <w:rPr>
          <w:rFonts w:eastAsia="Times New Roman"/>
          <w:szCs w:val="24"/>
        </w:rPr>
        <w:t>όεδρε, ο κ. Φίλης μίλησε δεκαεπτά λεπτά. Θα μου επιτρέψετε να κλείσω. Ειπώθηκαν πολλά πράγματα.</w:t>
      </w:r>
    </w:p>
    <w:p w14:paraId="670F5BDB"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πάρα πολύ, δεν θα συγκρίνουμε τώρα τις τοποθετήσεις επί άλλου </w:t>
      </w:r>
      <w:proofErr w:type="spellStart"/>
      <w:r>
        <w:rPr>
          <w:rFonts w:eastAsia="Times New Roman"/>
          <w:szCs w:val="24"/>
        </w:rPr>
        <w:t>Προεδρεύοντος</w:t>
      </w:r>
      <w:proofErr w:type="spellEnd"/>
      <w:r>
        <w:rPr>
          <w:rFonts w:eastAsia="Times New Roman"/>
          <w:szCs w:val="24"/>
        </w:rPr>
        <w:t xml:space="preserve">. </w:t>
      </w:r>
    </w:p>
    <w:p w14:paraId="670F5BDC" w14:textId="77777777" w:rsidR="00D35489" w:rsidRDefault="0006190C">
      <w:pPr>
        <w:spacing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Θα τελειώσω.</w:t>
      </w:r>
    </w:p>
    <w:p w14:paraId="670F5BDD" w14:textId="77777777" w:rsidR="00D35489" w:rsidRDefault="0006190C">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ΠΡΟΕΔ</w:t>
      </w:r>
      <w:r>
        <w:rPr>
          <w:rFonts w:eastAsia="Times New Roman"/>
          <w:b/>
          <w:szCs w:val="24"/>
        </w:rPr>
        <w:t xml:space="preserve">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Εγώ ανέλαβα πριν από λίγο και προσπαθώ να διαχειριστώ τον χρόνο στα όρια που έχουμε θέσει.</w:t>
      </w:r>
    </w:p>
    <w:p w14:paraId="670F5BDE" w14:textId="77777777" w:rsidR="00D35489" w:rsidRDefault="0006190C">
      <w:pPr>
        <w:spacing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Κύριε Πρόεδρε, σας παρακαλώ να ολοκληρώσω.</w:t>
      </w:r>
    </w:p>
    <w:p w14:paraId="670F5BDF" w14:textId="77777777" w:rsidR="00D35489" w:rsidRDefault="0006190C">
      <w:pPr>
        <w:spacing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...(δεν ακούστηκε)</w:t>
      </w:r>
    </w:p>
    <w:p w14:paraId="670F5BE0"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Μη φωνάζε</w:t>
      </w:r>
      <w:r>
        <w:rPr>
          <w:rFonts w:eastAsia="Times New Roman"/>
          <w:szCs w:val="24"/>
        </w:rPr>
        <w:t>τε. Γιατί φωνάζετε; Δεν απευθύνομαι σε εσάς.</w:t>
      </w:r>
    </w:p>
    <w:p w14:paraId="670F5BE1" w14:textId="77777777" w:rsidR="00D35489" w:rsidRDefault="0006190C">
      <w:pPr>
        <w:spacing w:line="600" w:lineRule="auto"/>
        <w:ind w:firstLine="720"/>
        <w:jc w:val="both"/>
        <w:rPr>
          <w:rFonts w:eastAsia="Times New Roman"/>
          <w:b/>
          <w:szCs w:val="24"/>
        </w:rPr>
      </w:pPr>
      <w:r>
        <w:rPr>
          <w:rFonts w:eastAsia="Times New Roman"/>
          <w:szCs w:val="24"/>
        </w:rPr>
        <w:t xml:space="preserve">Κυρία </w:t>
      </w:r>
      <w:proofErr w:type="spellStart"/>
      <w:r>
        <w:rPr>
          <w:rFonts w:eastAsia="Times New Roman"/>
          <w:szCs w:val="24"/>
        </w:rPr>
        <w:t>Κεραμέως</w:t>
      </w:r>
      <w:proofErr w:type="spellEnd"/>
      <w:r>
        <w:rPr>
          <w:rFonts w:eastAsia="Times New Roman"/>
          <w:szCs w:val="24"/>
        </w:rPr>
        <w:t>, σας παρακάλεσα -νομίζω ευγενικότατα- να συντομεύετε. Είπατε ότι έχετε να κάνετε τρεις παρατηρήσεις. Την μια την κάνατε, ολοκληρώνετε την δεύτερη, περάστε στην τρίτη για να κλείσετε.</w:t>
      </w:r>
    </w:p>
    <w:p w14:paraId="670F5BE2" w14:textId="77777777" w:rsidR="00D35489" w:rsidRDefault="0006190C">
      <w:pPr>
        <w:spacing w:line="600" w:lineRule="auto"/>
        <w:ind w:firstLine="720"/>
        <w:jc w:val="both"/>
        <w:rPr>
          <w:rFonts w:eastAsia="Times New Roman"/>
          <w:szCs w:val="24"/>
        </w:rPr>
      </w:pPr>
      <w:r>
        <w:rPr>
          <w:rFonts w:eastAsia="Times New Roman"/>
          <w:b/>
          <w:szCs w:val="24"/>
        </w:rPr>
        <w:t>ΝΙΚΗ ΚΕΡΑΜΕΩΣ</w:t>
      </w:r>
      <w:r>
        <w:rPr>
          <w:rFonts w:eastAsia="Times New Roman"/>
          <w:b/>
          <w:szCs w:val="24"/>
        </w:rPr>
        <w:t xml:space="preserve">: </w:t>
      </w:r>
      <w:r>
        <w:rPr>
          <w:rFonts w:eastAsia="Times New Roman"/>
          <w:szCs w:val="24"/>
        </w:rPr>
        <w:t>Τις τελευταίες ώρες, λοιπόν, το διαδίκτυο έχει άρθρα τα οποία τιτλοφορούνται</w:t>
      </w:r>
      <w:r>
        <w:rPr>
          <w:rFonts w:eastAsia="Times New Roman"/>
          <w:szCs w:val="24"/>
        </w:rPr>
        <w:t>:</w:t>
      </w:r>
      <w:r>
        <w:rPr>
          <w:rFonts w:eastAsia="Times New Roman"/>
          <w:szCs w:val="24"/>
        </w:rPr>
        <w:t xml:space="preserve"> «ΑΝΕΛ και η θεωρία του κοινοβουλευτικού χάους». Και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νομίζω περί αυτό πρόκειται, διότι τελικά δεν καταλάβαμε τι μας είπε ο κ. </w:t>
      </w:r>
      <w:proofErr w:type="spellStart"/>
      <w:r>
        <w:rPr>
          <w:rFonts w:eastAsia="Times New Roman"/>
          <w:szCs w:val="24"/>
        </w:rPr>
        <w:t>Παπαχριστόπουλος</w:t>
      </w:r>
      <w:proofErr w:type="spellEnd"/>
      <w:r>
        <w:rPr>
          <w:rFonts w:eastAsia="Times New Roman"/>
          <w:szCs w:val="24"/>
        </w:rPr>
        <w:t xml:space="preserve">. Παραιτήθηκε ο κ. </w:t>
      </w:r>
      <w:proofErr w:type="spellStart"/>
      <w:r>
        <w:rPr>
          <w:rFonts w:eastAsia="Times New Roman"/>
          <w:szCs w:val="24"/>
        </w:rPr>
        <w:t>Κατ</w:t>
      </w:r>
      <w:r>
        <w:rPr>
          <w:rFonts w:eastAsia="Times New Roman"/>
          <w:szCs w:val="24"/>
        </w:rPr>
        <w:t>σίκης</w:t>
      </w:r>
      <w:proofErr w:type="spellEnd"/>
      <w:r>
        <w:rPr>
          <w:rFonts w:eastAsia="Times New Roman"/>
          <w:szCs w:val="24"/>
        </w:rPr>
        <w:t xml:space="preserve"> από </w:t>
      </w:r>
      <w:r>
        <w:rPr>
          <w:rFonts w:eastAsia="Times New Roman"/>
          <w:szCs w:val="24"/>
        </w:rPr>
        <w:t>ε</w:t>
      </w:r>
      <w:r>
        <w:rPr>
          <w:rFonts w:eastAsia="Times New Roman"/>
          <w:szCs w:val="24"/>
        </w:rPr>
        <w:t xml:space="preserve">ισηγητής; </w:t>
      </w:r>
    </w:p>
    <w:p w14:paraId="670F5BE3" w14:textId="77777777" w:rsidR="00D35489" w:rsidRDefault="0006190C">
      <w:pPr>
        <w:spacing w:line="600" w:lineRule="auto"/>
        <w:ind w:firstLine="720"/>
        <w:jc w:val="both"/>
        <w:rPr>
          <w:rFonts w:eastAsia="Times New Roman"/>
          <w:szCs w:val="24"/>
        </w:rPr>
      </w:pPr>
      <w:r>
        <w:rPr>
          <w:rFonts w:eastAsia="Times New Roman"/>
          <w:szCs w:val="24"/>
        </w:rPr>
        <w:t>Παρακαλώ το Προεδρείο να μας ενημερώσει εάν έχει αποσταλεί επιστολή από τους ΑΝΕΛ</w:t>
      </w:r>
      <w:r>
        <w:rPr>
          <w:rFonts w:eastAsia="Times New Roman"/>
          <w:szCs w:val="24"/>
        </w:rPr>
        <w:t>,</w:t>
      </w:r>
      <w:r>
        <w:rPr>
          <w:rFonts w:eastAsia="Times New Roman"/>
          <w:szCs w:val="24"/>
        </w:rPr>
        <w:t xml:space="preserve"> που να μας ενημερώνει ποιος είναι ο νέος εισηγητής των ΑΝΕΛ. Ποιος θα ψηφίσει για τους ΑΝΕΛ; Υπάρχει επιστολή που να ενημερώνει για το ποιος είναι ο ει</w:t>
      </w:r>
      <w:r>
        <w:rPr>
          <w:rFonts w:eastAsia="Times New Roman"/>
          <w:szCs w:val="24"/>
        </w:rPr>
        <w:t>σηγητής των ΑΝΕΛ, κύριε Πρόεδρε;</w:t>
      </w:r>
    </w:p>
    <w:p w14:paraId="670F5BE4" w14:textId="77777777" w:rsidR="00D35489" w:rsidRDefault="0006190C">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Κεραμέως</w:t>
      </w:r>
      <w:proofErr w:type="spellEnd"/>
      <w:r>
        <w:rPr>
          <w:rFonts w:eastAsia="Times New Roman"/>
          <w:szCs w:val="24"/>
        </w:rPr>
        <w:t>...</w:t>
      </w:r>
    </w:p>
    <w:p w14:paraId="670F5BE5" w14:textId="77777777" w:rsidR="00D35489" w:rsidRDefault="0006190C">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Υπάρχει; Ρωτώ</w:t>
      </w:r>
      <w:r>
        <w:rPr>
          <w:rFonts w:eastAsia="Times New Roman"/>
          <w:szCs w:val="24"/>
        </w:rPr>
        <w:t>.</w:t>
      </w:r>
      <w:r>
        <w:rPr>
          <w:rFonts w:eastAsia="Times New Roman"/>
          <w:szCs w:val="24"/>
        </w:rPr>
        <w:t xml:space="preserve"> Ρωτάω αν υπάρχει</w:t>
      </w:r>
      <w:r>
        <w:rPr>
          <w:rFonts w:eastAsia="Times New Roman"/>
          <w:szCs w:val="24"/>
        </w:rPr>
        <w:t>,</w:t>
      </w:r>
      <w:r>
        <w:rPr>
          <w:rFonts w:eastAsia="Times New Roman"/>
          <w:szCs w:val="24"/>
        </w:rPr>
        <w:t xml:space="preserve"> για να ξέρουμε ποιος θα ψηφίσει. Είναι σημαντικό, κύριε Πρόεδρε.</w:t>
      </w:r>
    </w:p>
    <w:p w14:paraId="670F5BE6"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Θα με αφήσετε να σας </w:t>
      </w:r>
      <w:r>
        <w:rPr>
          <w:rFonts w:eastAsia="Times New Roman"/>
          <w:szCs w:val="24"/>
        </w:rPr>
        <w:t>απαντήσω;</w:t>
      </w:r>
    </w:p>
    <w:p w14:paraId="670F5BE7" w14:textId="77777777" w:rsidR="00D35489" w:rsidRDefault="0006190C">
      <w:pPr>
        <w:spacing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Βεβαίως.</w:t>
      </w:r>
    </w:p>
    <w:p w14:paraId="670F5BE8"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υπάρχει σχετικό έγγραφο για αλλαγή ειδικού </w:t>
      </w:r>
      <w:proofErr w:type="spellStart"/>
      <w:r>
        <w:rPr>
          <w:rFonts w:eastAsia="Times New Roman"/>
          <w:szCs w:val="24"/>
        </w:rPr>
        <w:t>αγορητού</w:t>
      </w:r>
      <w:proofErr w:type="spellEnd"/>
      <w:r>
        <w:rPr>
          <w:rFonts w:eastAsia="Times New Roman"/>
          <w:szCs w:val="24"/>
        </w:rPr>
        <w:t xml:space="preserve"> κατατεθειμένο στο Προεδρείο. </w:t>
      </w:r>
    </w:p>
    <w:p w14:paraId="670F5BE9" w14:textId="77777777" w:rsidR="00D35489" w:rsidRDefault="0006190C">
      <w:pPr>
        <w:spacing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Ποιος θα ψηφίσει λοιπόν;</w:t>
      </w:r>
    </w:p>
    <w:p w14:paraId="670F5BEA" w14:textId="77777777" w:rsidR="00D35489" w:rsidRDefault="0006190C">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Ενδεχομένως ο Κοινοβουλευτικ</w:t>
      </w:r>
      <w:r>
        <w:rPr>
          <w:rFonts w:eastAsia="Times New Roman"/>
          <w:szCs w:val="24"/>
        </w:rPr>
        <w:t xml:space="preserve">ός Εκπρόσωπος. Αυτό θα το επιλέξει η ίδια η Κοινοβουλευτική Ομάδα. Είναι παρών ο κ. </w:t>
      </w:r>
      <w:proofErr w:type="spellStart"/>
      <w:r>
        <w:rPr>
          <w:rFonts w:eastAsia="Times New Roman"/>
          <w:szCs w:val="24"/>
        </w:rPr>
        <w:t>Παπαχριστόπουλος</w:t>
      </w:r>
      <w:proofErr w:type="spellEnd"/>
      <w:r>
        <w:rPr>
          <w:rFonts w:eastAsia="Times New Roman"/>
          <w:szCs w:val="24"/>
        </w:rPr>
        <w:t>, που είναι Κοινοβουλευτικός Εκπρόσωπος.</w:t>
      </w:r>
    </w:p>
    <w:p w14:paraId="670F5BEB" w14:textId="77777777" w:rsidR="00D35489" w:rsidRDefault="0006190C">
      <w:pPr>
        <w:spacing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Η ψηφοφορία γίνεται από τον εισηγητή.</w:t>
      </w:r>
    </w:p>
    <w:p w14:paraId="670F5BEC"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τώρα βάζετε θ</w:t>
      </w:r>
      <w:r>
        <w:rPr>
          <w:rFonts w:eastAsia="Times New Roman"/>
          <w:szCs w:val="24"/>
        </w:rPr>
        <w:t xml:space="preserve">έμα διαδικασίας ποιος θα παρίσταται, αν θα είναι ο ειδικός αγορητής ή ο εισηγητής ή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στην ψηφοφορία εκάστης </w:t>
      </w:r>
      <w:r>
        <w:rPr>
          <w:rFonts w:eastAsia="Times New Roman"/>
          <w:szCs w:val="24"/>
        </w:rPr>
        <w:t>Κ</w:t>
      </w:r>
      <w:r>
        <w:rPr>
          <w:rFonts w:eastAsia="Times New Roman"/>
          <w:szCs w:val="24"/>
        </w:rPr>
        <w:t xml:space="preserve">οινοβουλευτικής </w:t>
      </w:r>
      <w:r>
        <w:rPr>
          <w:rFonts w:eastAsia="Times New Roman"/>
          <w:szCs w:val="24"/>
        </w:rPr>
        <w:t>Ο</w:t>
      </w:r>
      <w:r>
        <w:rPr>
          <w:rFonts w:eastAsia="Times New Roman"/>
          <w:szCs w:val="24"/>
        </w:rPr>
        <w:t xml:space="preserve">μάδας; Σας παρακαλώ πάρα πολύ. Περάστε σας παρακαλώ πολύ στην τρίτη παρατήρηση που θέλετε να κάνετε </w:t>
      </w:r>
      <w:r>
        <w:rPr>
          <w:rFonts w:eastAsia="Times New Roman"/>
          <w:szCs w:val="24"/>
        </w:rPr>
        <w:t>και να ολοκληρώνουμε.</w:t>
      </w:r>
    </w:p>
    <w:p w14:paraId="670F5BED" w14:textId="77777777" w:rsidR="00D35489" w:rsidRDefault="0006190C">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b/>
          <w:szCs w:val="24"/>
        </w:rPr>
        <w:t>ΝΙΚΗ ΚΕΡΑΜΕΩΣ:</w:t>
      </w:r>
      <w:r>
        <w:rPr>
          <w:rFonts w:eastAsia="Times New Roman" w:cs="Times New Roman"/>
          <w:szCs w:val="24"/>
        </w:rPr>
        <w:t xml:space="preserve"> Υπάρχουν ζητήματα τάξης κι αυτά είναι υψίστης σημασίας. </w:t>
      </w:r>
    </w:p>
    <w:p w14:paraId="670F5BE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Κι επίσης να θυμίσω</w:t>
      </w:r>
      <w:r>
        <w:rPr>
          <w:rFonts w:eastAsia="Times New Roman" w:cs="Times New Roman"/>
          <w:szCs w:val="24"/>
        </w:rPr>
        <w:t>,</w:t>
      </w:r>
      <w:r>
        <w:rPr>
          <w:rFonts w:eastAsia="Times New Roman" w:cs="Times New Roman"/>
          <w:szCs w:val="24"/>
        </w:rPr>
        <w:t xml:space="preserve"> ότι οι ΑΝΕΛ είχαν καταψηφίσει αυτή</w:t>
      </w:r>
      <w:r>
        <w:rPr>
          <w:rFonts w:eastAsia="Times New Roman" w:cs="Times New Roman"/>
          <w:szCs w:val="24"/>
        </w:rPr>
        <w:t xml:space="preserve"> τη διάταξη και τώρα ξαφνικά την ψηφίζουν, γιατί πρόκειται για μια νομοτεχνική βελτίωση σε σχέση με την προηγούμενη διάταξη. Και ερωτώ</w:t>
      </w:r>
      <w:r>
        <w:rPr>
          <w:rFonts w:eastAsia="Times New Roman" w:cs="Times New Roman"/>
          <w:szCs w:val="24"/>
        </w:rPr>
        <w:t>.</w:t>
      </w:r>
      <w:r>
        <w:rPr>
          <w:rFonts w:eastAsia="Times New Roman" w:cs="Times New Roman"/>
          <w:szCs w:val="24"/>
        </w:rPr>
        <w:t xml:space="preserve"> Τι άλλαξε από την προηγούμενη φορά που ψηφίστηκε η ίδια διάταξη; Μήπως μόνο και μόνο η ανάγκη παραμονής στην εξουσία; </w:t>
      </w:r>
    </w:p>
    <w:p w14:paraId="670F5BE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αι κλείνω με το τελευταίο σχόλιο για τη διαδικασία. Δυστυχώς, κύριε Υπουργέ, ήταν ανεπίτρεπτη η διαδικασία. Το υπογραμμίσαμε </w:t>
      </w:r>
      <w:proofErr w:type="spellStart"/>
      <w:r>
        <w:rPr>
          <w:rFonts w:eastAsia="Times New Roman" w:cs="Times New Roman"/>
          <w:szCs w:val="24"/>
        </w:rPr>
        <w:t>πολλάκις</w:t>
      </w:r>
      <w:proofErr w:type="spellEnd"/>
      <w:r>
        <w:rPr>
          <w:rFonts w:eastAsia="Times New Roman" w:cs="Times New Roman"/>
          <w:szCs w:val="24"/>
        </w:rPr>
        <w:t>. Προηγουμένως μας είπατε ότι το νομοσχέδιο εμπεριείχε και άλλες ρυθμίσεις επείγοντος χαρακτήρα, πέντε, έξι, επτά, οχτώ, εν</w:t>
      </w:r>
      <w:r>
        <w:rPr>
          <w:rFonts w:eastAsia="Times New Roman" w:cs="Times New Roman"/>
          <w:szCs w:val="24"/>
        </w:rPr>
        <w:t xml:space="preserve">νιά. Δεν έγινε διαβούλευση, δεν επιτρέψατε την ψήφιση κατ’ </w:t>
      </w:r>
      <w:proofErr w:type="spellStart"/>
      <w:r>
        <w:rPr>
          <w:rFonts w:eastAsia="Times New Roman" w:cs="Times New Roman"/>
          <w:szCs w:val="24"/>
        </w:rPr>
        <w:t>άρθρον</w:t>
      </w:r>
      <w:proofErr w:type="spellEnd"/>
      <w:r>
        <w:rPr>
          <w:rFonts w:eastAsia="Times New Roman" w:cs="Times New Roman"/>
          <w:szCs w:val="24"/>
        </w:rPr>
        <w:t xml:space="preserve">. </w:t>
      </w:r>
    </w:p>
    <w:p w14:paraId="670F5BF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πω όμως και το εξής, γιατί ο πολιτικός πολιτισμός -και κλείνω, κύριε Πρόεδρε- επιβάλλει να είμαστε δίκαιοι. Κύριε Υπουργέ, θα πω ότι σας τιμά πρώτα απ’ όλα</w:t>
      </w:r>
      <w:r>
        <w:rPr>
          <w:rFonts w:eastAsia="Times New Roman" w:cs="Times New Roman"/>
          <w:szCs w:val="24"/>
        </w:rPr>
        <w:t>,</w:t>
      </w:r>
      <w:r>
        <w:rPr>
          <w:rFonts w:eastAsia="Times New Roman" w:cs="Times New Roman"/>
          <w:szCs w:val="24"/>
        </w:rPr>
        <w:t xml:space="preserve"> ότι δεν κάνατε δεκτή καμμ</w:t>
      </w:r>
      <w:r>
        <w:rPr>
          <w:rFonts w:eastAsia="Times New Roman" w:cs="Times New Roman"/>
          <w:szCs w:val="24"/>
        </w:rPr>
        <w:t>ιά</w:t>
      </w:r>
      <w:r>
        <w:rPr>
          <w:rFonts w:eastAsia="Times New Roman" w:cs="Times New Roman"/>
          <w:szCs w:val="24"/>
        </w:rPr>
        <w:t xml:space="preserve"> </w:t>
      </w:r>
      <w:r>
        <w:rPr>
          <w:rFonts w:eastAsia="Times New Roman" w:cs="Times New Roman"/>
          <w:szCs w:val="24"/>
        </w:rPr>
        <w:t xml:space="preserve">υπουργική τροπολογία. Να το πούμε αυτό. Είναι μια νίκη της κοινοβουλευτικής διαδικασίας αυτή και πρέπει να το χαιρετήσουμε. Όπως, επίσης, σας τιμά ότι δεχθήκατε -και είναι γεγονός- πολλές παρατηρήσεις, τουλάχιστον της Νέας Δημοκρατίας, αλλά νομίζω και των </w:t>
      </w:r>
      <w:r>
        <w:rPr>
          <w:rFonts w:eastAsia="Times New Roman" w:cs="Times New Roman"/>
          <w:szCs w:val="24"/>
        </w:rPr>
        <w:t xml:space="preserve">άλλων κομμάτων. </w:t>
      </w:r>
    </w:p>
    <w:p w14:paraId="670F5BF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70F5BF2"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του Κομμουνιστικού Κόμματος </w:t>
      </w:r>
      <w:r>
        <w:rPr>
          <w:rFonts w:eastAsia="Times New Roman" w:cs="Times New Roman"/>
          <w:szCs w:val="24"/>
        </w:rPr>
        <w:t>Ελλάδας</w:t>
      </w:r>
      <w:r>
        <w:rPr>
          <w:rFonts w:eastAsia="Times New Roman" w:cs="Times New Roman"/>
          <w:szCs w:val="24"/>
        </w:rPr>
        <w:t xml:space="preserve"> κ. Δελής. </w:t>
      </w:r>
    </w:p>
    <w:p w14:paraId="670F5BF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έχω ζητήσει κι εγώ τον λόγο. </w:t>
      </w:r>
    </w:p>
    <w:p w14:paraId="670F5BF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Κοιτάξτε, βρήκα μια καταγεγραμμένη σειρά </w:t>
      </w:r>
      <w:r>
        <w:rPr>
          <w:rFonts w:eastAsia="Times New Roman" w:cs="Times New Roman"/>
          <w:szCs w:val="24"/>
        </w:rPr>
        <w:t>ε</w:t>
      </w:r>
      <w:r>
        <w:rPr>
          <w:rFonts w:eastAsia="Times New Roman" w:cs="Times New Roman"/>
          <w:szCs w:val="24"/>
        </w:rPr>
        <w:t xml:space="preserve">ισηγητών και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 xml:space="preserve">γορητών. Πρώτη ήταν η κ. </w:t>
      </w:r>
      <w:proofErr w:type="spellStart"/>
      <w:r>
        <w:rPr>
          <w:rFonts w:eastAsia="Times New Roman" w:cs="Times New Roman"/>
          <w:szCs w:val="24"/>
        </w:rPr>
        <w:t>Κεραμέως</w:t>
      </w:r>
      <w:proofErr w:type="spellEnd"/>
      <w:r>
        <w:rPr>
          <w:rFonts w:eastAsia="Times New Roman" w:cs="Times New Roman"/>
          <w:szCs w:val="24"/>
        </w:rPr>
        <w:t xml:space="preserve"> μετά ήταν ο κ. Δελής. </w:t>
      </w:r>
    </w:p>
    <w:p w14:paraId="670F5BF5"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Κύριε Πρόεδρε, ας πάρει τον λόγο ο κύριος συνάδελφος. </w:t>
      </w:r>
    </w:p>
    <w:p w14:paraId="670F5BF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Αν υπάρχει κάποιο πρόβλημα</w:t>
      </w:r>
      <w:r>
        <w:rPr>
          <w:rFonts w:eastAsia="Times New Roman" w:cs="Times New Roman"/>
          <w:szCs w:val="24"/>
        </w:rPr>
        <w:t>,</w:t>
      </w:r>
      <w:r>
        <w:rPr>
          <w:rFonts w:eastAsia="Times New Roman" w:cs="Times New Roman"/>
          <w:szCs w:val="24"/>
        </w:rPr>
        <w:t xml:space="preserve"> μπο</w:t>
      </w:r>
      <w:r>
        <w:rPr>
          <w:rFonts w:eastAsia="Times New Roman" w:cs="Times New Roman"/>
          <w:szCs w:val="24"/>
        </w:rPr>
        <w:t xml:space="preserve">ρούμε να προτάξουμε εσάς. Δεν είναι θέμα.  </w:t>
      </w:r>
    </w:p>
    <w:p w14:paraId="670F5BF7" w14:textId="77777777" w:rsidR="00D35489" w:rsidRDefault="0006190C">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Όχι, κύριε Πρόεδρε. Δεν υπάρχει πρόβλημα.</w:t>
      </w:r>
    </w:p>
    <w:p w14:paraId="670F5BF8"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Δημοκρατικής Συμπαράταξης ΠΑΣΟΚ – ΔΗΜΑΡ κ. Δημήτριος Κωνσταντόπουλος.</w:t>
      </w:r>
    </w:p>
    <w:p w14:paraId="670F5BF9"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ΜΗΤΡΙΟΣ ΚΩΝΣΤΑΝΤΟΠΟΥΛΟΣ:</w:t>
      </w:r>
      <w:r>
        <w:rPr>
          <w:rFonts w:eastAsia="Times New Roman" w:cs="Times New Roman"/>
          <w:szCs w:val="24"/>
        </w:rPr>
        <w:t xml:space="preserve"> Κύριε Πρόεδρε, κυρίες και κύριοι συνάδελφοι, επίπονη και εξαντλητική -θα έλεγα- η διαδικασία που είναι το αποτέλεσμα του επείγοντος, για το οποίο, βέβαια, ακόμα δεν έχουμε πειστεί. </w:t>
      </w:r>
    </w:p>
    <w:p w14:paraId="670F5BF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Σε κάθε περίπτωση, όμως, από τη σημερινή διαδικασ</w:t>
      </w:r>
      <w:r>
        <w:rPr>
          <w:rFonts w:eastAsia="Times New Roman" w:cs="Times New Roman"/>
          <w:szCs w:val="24"/>
        </w:rPr>
        <w:t>ία διαπιστώθηκαν τα παρακάτω</w:t>
      </w:r>
      <w:r>
        <w:rPr>
          <w:rFonts w:eastAsia="Times New Roman" w:cs="Times New Roman"/>
          <w:szCs w:val="24"/>
        </w:rPr>
        <w:t>.</w:t>
      </w:r>
      <w:r>
        <w:rPr>
          <w:rFonts w:eastAsia="Times New Roman" w:cs="Times New Roman"/>
          <w:szCs w:val="24"/>
        </w:rPr>
        <w:t xml:space="preserve"> Η παιδεία και οι παρεμβάσεις στην εκπαίδευση απαιτούν διάλογο, διαβούλευση, σύνθεση. Αυτός ο περιβόητος διάλογος τόσες μέρες που συζητούμε</w:t>
      </w:r>
      <w:r>
        <w:rPr>
          <w:rFonts w:eastAsia="Times New Roman" w:cs="Times New Roman"/>
          <w:szCs w:val="24"/>
        </w:rPr>
        <w:t>,</w:t>
      </w:r>
      <w:r>
        <w:rPr>
          <w:rFonts w:eastAsia="Times New Roman" w:cs="Times New Roman"/>
          <w:szCs w:val="24"/>
        </w:rPr>
        <w:t xml:space="preserve"> έχει μετατραπεί σε μονόλογο ρυθμίσεων και παρεμβάσεων από την Κυβέρνηση χωρίς τακτική </w:t>
      </w:r>
      <w:r>
        <w:rPr>
          <w:rFonts w:eastAsia="Times New Roman" w:cs="Times New Roman"/>
          <w:szCs w:val="24"/>
        </w:rPr>
        <w:t xml:space="preserve">και στρατηγική. </w:t>
      </w:r>
    </w:p>
    <w:p w14:paraId="670F5BF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Κι εδώ διερωτώμαι</w:t>
      </w:r>
      <w:r>
        <w:rPr>
          <w:rFonts w:eastAsia="Times New Roman" w:cs="Times New Roman"/>
          <w:szCs w:val="24"/>
        </w:rPr>
        <w:t>.</w:t>
      </w:r>
      <w:r>
        <w:rPr>
          <w:rFonts w:eastAsia="Times New Roman" w:cs="Times New Roman"/>
          <w:szCs w:val="24"/>
        </w:rPr>
        <w:t xml:space="preserve"> Είναι τυχαίο</w:t>
      </w:r>
      <w:r>
        <w:rPr>
          <w:rFonts w:eastAsia="Times New Roman" w:cs="Times New Roman"/>
          <w:szCs w:val="24"/>
        </w:rPr>
        <w:t>,</w:t>
      </w:r>
      <w:r>
        <w:rPr>
          <w:rFonts w:eastAsia="Times New Roman" w:cs="Times New Roman"/>
          <w:szCs w:val="24"/>
        </w:rPr>
        <w:t xml:space="preserve"> ότι σε διάστημα είκοσι τεσσάρων μηνών τρεις ηγεσίες του Υπουργείου Παιδείας έχουν αναλάβει να υλοποιήσουν το ανύπαρκτο, μεγαλεπήβολο σχέδιο της Κυβέρνηση</w:t>
      </w:r>
      <w:r>
        <w:rPr>
          <w:rFonts w:eastAsia="Times New Roman" w:cs="Times New Roman"/>
          <w:szCs w:val="24"/>
        </w:rPr>
        <w:t>ς</w:t>
      </w:r>
      <w:r>
        <w:rPr>
          <w:rFonts w:eastAsia="Times New Roman" w:cs="Times New Roman"/>
          <w:szCs w:val="24"/>
        </w:rPr>
        <w:t xml:space="preserve"> για την παιδεία και την εκπαίδευση; Δηλαδή δύο χρόν</w:t>
      </w:r>
      <w:r>
        <w:rPr>
          <w:rFonts w:eastAsia="Times New Roman" w:cs="Times New Roman"/>
          <w:szCs w:val="24"/>
        </w:rPr>
        <w:t xml:space="preserve">ια, τρεις Υπουργοί της Κυβέρνησης ΣΥΡΙΖΑ-ΑΝΕΛ. Τα συμπεράσματα, λοιπόν, είναι δικά σας. </w:t>
      </w:r>
    </w:p>
    <w:p w14:paraId="670F5BF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Εμείς, ωστόσο, επιδιώκουμε να είμαστε κοντά στον διάλογο και να είμαστε ουσιαστικά στον διάλογο με τις παρεμβάσεις μας, να συμβάλλουμε στην αποσαφήνιση των ρυθμίσεων π</w:t>
      </w:r>
      <w:r>
        <w:rPr>
          <w:rFonts w:eastAsia="Times New Roman" w:cs="Times New Roman"/>
          <w:szCs w:val="24"/>
        </w:rPr>
        <w:t xml:space="preserve">ου πρόχειρα αποτυπώνονται στο παρόν νομοσχέδιο. Όμως πρέπει κι από την πλευρά της η ηγεσία του Υπουργείου να έχει ευήκοα </w:t>
      </w:r>
      <w:proofErr w:type="spellStart"/>
      <w:r>
        <w:rPr>
          <w:rFonts w:eastAsia="Times New Roman" w:cs="Times New Roman"/>
          <w:szCs w:val="24"/>
        </w:rPr>
        <w:t>ώτα</w:t>
      </w:r>
      <w:proofErr w:type="spellEnd"/>
      <w:r>
        <w:rPr>
          <w:rFonts w:eastAsia="Times New Roman" w:cs="Times New Roman"/>
          <w:szCs w:val="24"/>
        </w:rPr>
        <w:t xml:space="preserve">. Θέλουμε να ελπίζουμε ότι αυτή η διαδικασία δεν θα επαναληφθεί. </w:t>
      </w:r>
    </w:p>
    <w:p w14:paraId="670F5BF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Κι έρχομαι στο ΕΣΥΠ. Νιώθω την ανάγκη να αποκαταστήσω τη λειτουργί</w:t>
      </w:r>
      <w:r>
        <w:rPr>
          <w:rFonts w:eastAsia="Times New Roman" w:cs="Times New Roman"/>
          <w:szCs w:val="24"/>
        </w:rPr>
        <w:t xml:space="preserve">α του ΕΣΥΠ, το οποίο μέχρι και το πρόσφατο παρελθόν πρόσφερε σημαντικό συμβουλευτικό έργο στις πολιτικές ηγεσίες του Υπουργείου Παιδείας. Εσείς το υποβαθμίσατε ως αντιπολίτευση και το καταργήσατε ως Κυβέρνηση. </w:t>
      </w:r>
    </w:p>
    <w:p w14:paraId="670F5BF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Κύριοι της Κυβέρνησης, η παιδεία απαιτεί εθνι</w:t>
      </w:r>
      <w:r>
        <w:rPr>
          <w:rFonts w:eastAsia="Times New Roman" w:cs="Times New Roman"/>
          <w:szCs w:val="24"/>
        </w:rPr>
        <w:t xml:space="preserve">κή συνεννόηση, απαιτεί εθνική στρατηγική. Έτσι η εκπαίδευση αποτελεί προστιθέμενη αξία στην παραγωγή και την ανάπτυξη κάθε χώρας. Διαφορετικά διαιωνίζουμε παθογένειες και αγκυλώσεις που αποτελούν βαρίδια για τη νέα γενιά. </w:t>
      </w:r>
    </w:p>
    <w:p w14:paraId="670F5BF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Κύριοι της Κυβέρνησης, κύριοι Υπο</w:t>
      </w:r>
      <w:r>
        <w:rPr>
          <w:rFonts w:eastAsia="Times New Roman" w:cs="Times New Roman"/>
          <w:szCs w:val="24"/>
        </w:rPr>
        <w:t xml:space="preserve">υργοί, η τακτική σας είναι αδιέξοδη. Συζητάμε κι εσείς νομοθετείτε. Κάνουμε διάλογο κι εσείς ήδη έχετε προαποφασίσει. Γι’ αυτό έχουμε δηλώσει από την αρχή ότι αυτός ο διάλογος είναι προσχηματικός. </w:t>
      </w:r>
    </w:p>
    <w:p w14:paraId="670F5C0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κύριε Υπουργέ, που καταθέσαμ</w:t>
      </w:r>
      <w:r>
        <w:rPr>
          <w:rFonts w:eastAsia="Times New Roman" w:cs="Times New Roman"/>
          <w:szCs w:val="24"/>
        </w:rPr>
        <w:t xml:space="preserve">ε, για τις επαναληπτικές εξετάσεις, περιμέναμε να την κάνετε δεκτή. Εσείς με την απάντησή σας τιμωρείτε τους μαθητές, τιμωρείτε και τους γονείς τους. </w:t>
      </w:r>
    </w:p>
    <w:p w14:paraId="670F5C0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Δεν μπορεί να τιμωρούνται, κύριε Υπουργέ, οι μαθητές</w:t>
      </w:r>
      <w:r>
        <w:rPr>
          <w:rFonts w:eastAsia="Times New Roman" w:cs="Times New Roman"/>
          <w:szCs w:val="24"/>
        </w:rPr>
        <w:t>,</w:t>
      </w:r>
      <w:r>
        <w:rPr>
          <w:rFonts w:eastAsia="Times New Roman" w:cs="Times New Roman"/>
          <w:szCs w:val="24"/>
        </w:rPr>
        <w:t xml:space="preserve"> γιατί αρρώστησαν και να αποκλείονται από τις εξετάσ</w:t>
      </w:r>
      <w:r>
        <w:rPr>
          <w:rFonts w:eastAsia="Times New Roman" w:cs="Times New Roman"/>
          <w:szCs w:val="24"/>
        </w:rPr>
        <w:t xml:space="preserve">εις και να τους λέτε «ελάτε μετά από έναν χρόνο να δώσετε ξανά από την αρχή όλα τα μαθήματα». Τεράστιο το ψυχολογικό και το οικονομικό κόστος. Ελάτε για μια στιγμή στη θέση αυτών των μαθητών. </w:t>
      </w:r>
    </w:p>
    <w:p w14:paraId="670F5C0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Αφήστε, λοιπόν, να εξελιχθεί η συζήτηση για το λύκειο. Όμως θα </w:t>
      </w:r>
      <w:r>
        <w:rPr>
          <w:rFonts w:eastAsia="Times New Roman" w:cs="Times New Roman"/>
          <w:szCs w:val="24"/>
        </w:rPr>
        <w:t>έλεγα, ότι η συζήτηση αυτή θα πρέπει να μας βρει όλους σύμφωνους. Και θα μας βρει σύμφωνους</w:t>
      </w:r>
      <w:r>
        <w:rPr>
          <w:rFonts w:eastAsia="Times New Roman" w:cs="Times New Roman"/>
          <w:szCs w:val="24"/>
        </w:rPr>
        <w:t>,</w:t>
      </w:r>
      <w:r>
        <w:rPr>
          <w:rFonts w:eastAsia="Times New Roman" w:cs="Times New Roman"/>
          <w:szCs w:val="24"/>
        </w:rPr>
        <w:t xml:space="preserve"> όταν ό,τι λέμε το εννοούμε και ό,τι εννοούμε το κάνουμε. Παραδειγματιστείτε, λοιπόν, από τη Δημοκρατική Συμπαράταξη, που είναι σε αυτόν τον διάλογο και είναι για ν</w:t>
      </w:r>
      <w:r>
        <w:rPr>
          <w:rFonts w:eastAsia="Times New Roman" w:cs="Times New Roman"/>
          <w:szCs w:val="24"/>
        </w:rPr>
        <w:t>α προσφέρει.</w:t>
      </w:r>
    </w:p>
    <w:p w14:paraId="670F5C0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Σας ευχαριστώ.</w:t>
      </w:r>
    </w:p>
    <w:p w14:paraId="670F5C04"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Κωνσταντόπουλο.</w:t>
      </w:r>
    </w:p>
    <w:p w14:paraId="670F5C0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w:t>
      </w:r>
      <w:r>
        <w:rPr>
          <w:rFonts w:eastAsia="Times New Roman" w:cs="Times New Roman"/>
          <w:szCs w:val="24"/>
        </w:rPr>
        <w:t xml:space="preserve"> Ελλάδας</w:t>
      </w:r>
      <w:r>
        <w:rPr>
          <w:rFonts w:eastAsia="Times New Roman" w:cs="Times New Roman"/>
          <w:szCs w:val="24"/>
        </w:rPr>
        <w:t xml:space="preserve"> κ. Δελής.</w:t>
      </w:r>
    </w:p>
    <w:p w14:paraId="670F5C0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670F5C0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εδώ τον κ. Φίλη </w:t>
      </w:r>
      <w:r>
        <w:rPr>
          <w:rFonts w:eastAsia="Times New Roman" w:cs="Times New Roman"/>
          <w:szCs w:val="24"/>
        </w:rPr>
        <w:t>να λέει μεγάλες κουβέντες. Δεν ξέρω αν το ξεχάσατε, κύριε Φίλη, αλλά θέλουμε να σας θυμίσουμε</w:t>
      </w:r>
      <w:r>
        <w:rPr>
          <w:rFonts w:eastAsia="Times New Roman" w:cs="Times New Roman"/>
          <w:szCs w:val="24"/>
        </w:rPr>
        <w:t>,</w:t>
      </w:r>
      <w:r>
        <w:rPr>
          <w:rFonts w:eastAsia="Times New Roman" w:cs="Times New Roman"/>
          <w:szCs w:val="24"/>
        </w:rPr>
        <w:t xml:space="preserve"> ότι από τον Δεκαπενταύγουστο του 2015 είστε πια κάθε λέξη του μνημονίου. </w:t>
      </w:r>
    </w:p>
    <w:p w14:paraId="670F5C0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Όσο για την αξιολόγηση για την οποία αγωνιάτε και θέλετε μάλιστα αυτή την αγωνία σας να</w:t>
      </w:r>
      <w:r>
        <w:rPr>
          <w:rFonts w:eastAsia="Times New Roman" w:cs="Times New Roman"/>
          <w:szCs w:val="24"/>
        </w:rPr>
        <w:t xml:space="preserve"> την κάνετε και αγωνία του ελληνικού λαού, όχι μόνον εσείς αλλά και όλα τα κόμματα που μαζί ψηφίσατε το μνημόνιο, δεν θα τα καταφέρετε. Γιατί ο λαός έχει πικρή πείρα από τις αξιολογήσεις σας, που συνοδεύονται πάντα από βαριά πακέτα αντιλαϊκών μέτρων. Και ξ</w:t>
      </w:r>
      <w:r>
        <w:rPr>
          <w:rFonts w:eastAsia="Times New Roman" w:cs="Times New Roman"/>
          <w:szCs w:val="24"/>
        </w:rPr>
        <w:t>έρετε πάρα πολύ καλά τι έρχεται με αυτή την αξιολόγηση.</w:t>
      </w:r>
    </w:p>
    <w:p w14:paraId="670F5C0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Ακούστηκαν πολλά στη σημερινή συζήτηση. Άκουσα με ενδιαφέρον τις υπουργικές ομιλίες, όπου άνοιξαν όλη τη γκάμα των αναδιαρθρώσεων, τις παρέθεσε ο κύριος Υπουργός και ο κύριος Υφυπουργός, μάλιστα απευθ</w:t>
      </w:r>
      <w:r>
        <w:rPr>
          <w:rFonts w:eastAsia="Times New Roman" w:cs="Times New Roman"/>
          <w:szCs w:val="24"/>
        </w:rPr>
        <w:t xml:space="preserve">ύνοντας ένα συναινετικό κάλεσμα στα υπόλοιπα αστικά κόμματα και λέγοντας «μπορούμε να τα βρούμε στην αναβάθμιση του </w:t>
      </w:r>
      <w:r>
        <w:rPr>
          <w:rFonts w:eastAsia="Times New Roman" w:cs="Times New Roman"/>
          <w:szCs w:val="24"/>
        </w:rPr>
        <w:t>λ</w:t>
      </w:r>
      <w:r>
        <w:rPr>
          <w:rFonts w:eastAsia="Times New Roman" w:cs="Times New Roman"/>
          <w:szCs w:val="24"/>
        </w:rPr>
        <w:t>υκείου, στο σύστημα εισαγωγής, στην αξιολόγηση». Εμείς συμφωνούμε μαζί σας ότι μπορείτε να τα βρείτε, γιατί έχετε κοινή στρατηγική και τα ε</w:t>
      </w:r>
      <w:r>
        <w:rPr>
          <w:rFonts w:eastAsia="Times New Roman" w:cs="Times New Roman"/>
          <w:szCs w:val="24"/>
        </w:rPr>
        <w:t>μπόδια που τυχόν υπάρχουν</w:t>
      </w:r>
      <w:r>
        <w:rPr>
          <w:rFonts w:eastAsia="Times New Roman" w:cs="Times New Roman"/>
          <w:szCs w:val="24"/>
        </w:rPr>
        <w:t>,</w:t>
      </w:r>
      <w:r>
        <w:rPr>
          <w:rFonts w:eastAsia="Times New Roman" w:cs="Times New Roman"/>
          <w:szCs w:val="24"/>
        </w:rPr>
        <w:t xml:space="preserve"> δεν είναι δύσκολο να ξεπεραστούν. </w:t>
      </w:r>
    </w:p>
    <w:p w14:paraId="670F5C0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Όσο για τη συζήτηση εδώ</w:t>
      </w:r>
      <w:r>
        <w:rPr>
          <w:rFonts w:eastAsia="Times New Roman" w:cs="Times New Roman"/>
          <w:szCs w:val="24"/>
        </w:rPr>
        <w:t xml:space="preserve"> που αρκετοί Βουλευτές του ΣΥΡΙΖΑ αναπτύσσουν για την υπεράσπιση της δημόσιας εκπαίδευσης χρησιμοποιώντας την ειδική αγωγή, στην οποία η δική σας Κυβέρνηση εισάγει την ιδιωτικοποίηση στα ειδικά σχολεία με τη δυνατότητα που δίνει -για να μην πω την υποχρέωσ</w:t>
      </w:r>
      <w:r>
        <w:rPr>
          <w:rFonts w:eastAsia="Times New Roman" w:cs="Times New Roman"/>
          <w:szCs w:val="24"/>
        </w:rPr>
        <w:t xml:space="preserve">η, τον καταναγκασμό- στους γονείς να πληρώνουν οι ίδιοι το βοηθητικό και ειδικό επιστημονικό προσωπικό, νομίζω ότι αυτό περνάει κάθε όριο. Γιατί αυτό περνάτε τώρα, αυτό θα ψηφίσετε. Εισάγετε την ιδιωτικοποίηση στα δημόσια ειδικά σχολεία στο άρθρο 11. </w:t>
      </w:r>
    </w:p>
    <w:p w14:paraId="670F5C0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Όλη </w:t>
      </w:r>
      <w:r>
        <w:rPr>
          <w:rFonts w:eastAsia="Times New Roman" w:cs="Times New Roman"/>
          <w:szCs w:val="24"/>
        </w:rPr>
        <w:t xml:space="preserve">αυτή η συζήτηση έτσι όπως αναπτύχθηκε από τις </w:t>
      </w:r>
      <w:r>
        <w:rPr>
          <w:rFonts w:eastAsia="Times New Roman" w:cs="Times New Roman"/>
          <w:szCs w:val="24"/>
        </w:rPr>
        <w:t>υ</w:t>
      </w:r>
      <w:r>
        <w:rPr>
          <w:rFonts w:eastAsia="Times New Roman" w:cs="Times New Roman"/>
          <w:szCs w:val="24"/>
        </w:rPr>
        <w:t>πουργικές</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ομιλίες και όπως αποτυπώθηκε στα βασικά συμπεράσματα του διαλόγου για την παιδεία, θα έλεγα ότι κουμπώνει με τον </w:t>
      </w:r>
      <w:proofErr w:type="spellStart"/>
      <w:r>
        <w:rPr>
          <w:rFonts w:eastAsia="Times New Roman" w:cs="Times New Roman"/>
          <w:szCs w:val="24"/>
        </w:rPr>
        <w:t>δωδεκάλογο</w:t>
      </w:r>
      <w:proofErr w:type="spellEnd"/>
      <w:r>
        <w:rPr>
          <w:rFonts w:eastAsia="Times New Roman" w:cs="Times New Roman"/>
          <w:szCs w:val="24"/>
        </w:rPr>
        <w:t xml:space="preserve"> που έβγαλε πριν από δυο-τρεις μέρες ο Σύνδεσμος Ελλήνων Βιομηχάνων</w:t>
      </w:r>
      <w:r>
        <w:rPr>
          <w:rFonts w:eastAsia="Times New Roman" w:cs="Times New Roman"/>
          <w:szCs w:val="24"/>
        </w:rPr>
        <w:t>, ο οποίος ξέρετε, δείχνει ζωηρότατο ενδιαφέρον για την παιδεία των παιδιών του ελληνικού λαού, για τους δικούς του βέβαια λόγους. Και εκείνος τα ανοίγει όλα και ο ΣΕΒ. Και για τη δομή κάνει λόγο και για τη διοίκηση και για τη χρηματοδότηση αλλά κυρίως για</w:t>
      </w:r>
      <w:r>
        <w:rPr>
          <w:rFonts w:eastAsia="Times New Roman" w:cs="Times New Roman"/>
          <w:szCs w:val="24"/>
        </w:rPr>
        <w:t xml:space="preserve"> το περιεχόμενο. </w:t>
      </w:r>
    </w:p>
    <w:p w14:paraId="670F5C0C"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Και ξέρετε, κύριε Υπουργέ, τι λέει ο ΣΕΒ για το περιεχόμενο; Λέει ότι θα πρέπει να ενισχυθεί το μάθημα της Πληροφορικής, το μάθημα της Αγωγής του Πολίτη, έτσι όπως το αντιλαμβάνονται οι καπιταλιστές με τις δικές τους αξίες, το μάθημα βεβα</w:t>
      </w:r>
      <w:r>
        <w:rPr>
          <w:rFonts w:eastAsia="Times New Roman" w:cs="Times New Roman"/>
          <w:szCs w:val="24"/>
        </w:rPr>
        <w:t xml:space="preserve">ίως της επιχειρηματικότητας. </w:t>
      </w:r>
      <w:r>
        <w:rPr>
          <w:rFonts w:eastAsia="Times New Roman" w:cs="Times New Roman"/>
          <w:szCs w:val="24"/>
        </w:rPr>
        <w:t>Α</w:t>
      </w:r>
      <w:r>
        <w:rPr>
          <w:rFonts w:eastAsia="Times New Roman" w:cs="Times New Roman"/>
          <w:szCs w:val="24"/>
        </w:rPr>
        <w:t>υτούς,</w:t>
      </w:r>
      <w:r>
        <w:rPr>
          <w:rFonts w:eastAsia="Times New Roman" w:cs="Times New Roman"/>
          <w:szCs w:val="24"/>
        </w:rPr>
        <w:t xml:space="preserve"> λοιπόν, τοποθετείτε εσείς ως συμβούλους στο Εθνικό Συμβούλιο Ανάπτυξης Ανθρώπινου Δυναμικού. Έτσι για να μην ξεχνιόμαστε δηλαδή.</w:t>
      </w:r>
    </w:p>
    <w:p w14:paraId="670F5C0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να κάνω ένα σχόλιο και για τη θεματική εβδομάδα</w:t>
      </w:r>
      <w:r>
        <w:rPr>
          <w:rFonts w:eastAsia="Times New Roman" w:cs="Times New Roman"/>
          <w:szCs w:val="24"/>
        </w:rPr>
        <w:t>,</w:t>
      </w:r>
      <w:r>
        <w:rPr>
          <w:rFonts w:eastAsia="Times New Roman" w:cs="Times New Roman"/>
          <w:szCs w:val="24"/>
        </w:rPr>
        <w:t xml:space="preserve"> σχετικά με τους τρεις άξονες των</w:t>
      </w:r>
      <w:r>
        <w:rPr>
          <w:rFonts w:eastAsia="Times New Roman" w:cs="Times New Roman"/>
          <w:szCs w:val="24"/>
        </w:rPr>
        <w:t xml:space="preserve"> θεμάτων έτσι όπως αναπτύσσονται. Κοιτάξτε, θα μπορούσε κανείς να πει ότι συνιστά μια υποκρισία, αλλά νομίζω ότι είναι εξόφθαλμος εξωραϊσμός μιας σκληρής πραγματικότητας να μιλάς για τη σωστή διατροφή στα παιδιά του λαού, την ώρα που χιλιάδες απ’ αυτά υποσ</w:t>
      </w:r>
      <w:r>
        <w:rPr>
          <w:rFonts w:eastAsia="Times New Roman" w:cs="Times New Roman"/>
          <w:szCs w:val="24"/>
        </w:rPr>
        <w:t>ιτίζονται, δεν τρέφονται σωστά, την ώρα που εσείς έχετε βγάλει το μάθημα της Βιολογίας, έχετε μειώσει το μάθημα της Φυσικής Αγωγής και, βεβαίως, όλοι ξέρουμε ότι ο αθλητισμός</w:t>
      </w:r>
      <w:r>
        <w:rPr>
          <w:rFonts w:eastAsia="Times New Roman" w:cs="Times New Roman"/>
          <w:szCs w:val="24"/>
        </w:rPr>
        <w:t>,</w:t>
      </w:r>
      <w:r>
        <w:rPr>
          <w:rFonts w:eastAsia="Times New Roman" w:cs="Times New Roman"/>
          <w:szCs w:val="24"/>
        </w:rPr>
        <w:t xml:space="preserve"> είναι πια μια πανάκριβη ενασχόληση.</w:t>
      </w:r>
    </w:p>
    <w:p w14:paraId="670F5C0E"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είμαστε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πάρα πολύ περίεργοι</w:t>
      </w:r>
      <w:r>
        <w:rPr>
          <w:rFonts w:eastAsia="Times New Roman" w:cs="Times New Roman"/>
          <w:szCs w:val="24"/>
        </w:rPr>
        <w:t xml:space="preserve">, γιατί μας έριξε και το γάντι ο κ. Φίλης για τη </w:t>
      </w:r>
      <w:proofErr w:type="spellStart"/>
      <w:r>
        <w:rPr>
          <w:rFonts w:eastAsia="Times New Roman" w:cs="Times New Roman"/>
          <w:szCs w:val="24"/>
        </w:rPr>
        <w:t>ναρκοκουλτούρα</w:t>
      </w:r>
      <w:proofErr w:type="spellEnd"/>
      <w:r>
        <w:rPr>
          <w:rFonts w:eastAsia="Times New Roman" w:cs="Times New Roman"/>
          <w:szCs w:val="24"/>
        </w:rPr>
        <w:t>, να δούμε ποιες θα είναι οι κατευθύνσεις που θα δώσετε στο ζήτημα, ας πούμε του εθισμού των ναρκωτικών, γιατί απ’ ό,τι ξέρουμε</w:t>
      </w:r>
      <w:r>
        <w:rPr>
          <w:rFonts w:eastAsia="Times New Roman" w:cs="Times New Roman"/>
          <w:szCs w:val="24"/>
        </w:rPr>
        <w:t>,</w:t>
      </w:r>
      <w:r>
        <w:rPr>
          <w:rFonts w:eastAsia="Times New Roman" w:cs="Times New Roman"/>
          <w:szCs w:val="24"/>
        </w:rPr>
        <w:t xml:space="preserve"> η Κυβέρνησή σας είναι υπέρ της νομιμοποίησης των μαλακών ναρκωτι</w:t>
      </w:r>
      <w:r>
        <w:rPr>
          <w:rFonts w:eastAsia="Times New Roman" w:cs="Times New Roman"/>
          <w:szCs w:val="24"/>
        </w:rPr>
        <w:t xml:space="preserve">κών. Ή κάνω λάθος; Αυτή την κατεύθυνση θα δώσετε; Αυτός είναι ο προοδευτισμός σας; Σας τον χαρίζουμε. Το ΚΚΕ είναι απέναντι και ενάντια σε όλα τα ναρκωτικά, χωρίς να τα διαχωρίζει. </w:t>
      </w:r>
    </w:p>
    <w:p w14:paraId="670F5C0F"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Σχετικά τώρα με την Επιτροπή των Οικονομικών της Παιδείας, την οποία αύριο</w:t>
      </w:r>
      <w:r>
        <w:rPr>
          <w:rFonts w:eastAsia="Times New Roman" w:cs="Times New Roman"/>
          <w:szCs w:val="24"/>
        </w:rPr>
        <w:t xml:space="preserve"> θα την αναγγείλει ο κύριος Πρωθυπουργός, θα μπορούσε και εδώ να πει κάποιος</w:t>
      </w:r>
      <w:r>
        <w:rPr>
          <w:rFonts w:eastAsia="Times New Roman" w:cs="Times New Roman"/>
          <w:szCs w:val="24"/>
        </w:rPr>
        <w:t>,</w:t>
      </w:r>
      <w:r>
        <w:rPr>
          <w:rFonts w:eastAsia="Times New Roman" w:cs="Times New Roman"/>
          <w:szCs w:val="24"/>
        </w:rPr>
        <w:t xml:space="preserve"> ότι «όποιος δεν θέλει να ζυμώσει, σαράντα μέρες κοσκινίζει». Όμως νομίζω ότι τα πράγματα είναι λιγάκι πιο σοβαρά. Με δεδομένη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της εκπαίδευσης, τις </w:t>
      </w:r>
      <w:proofErr w:type="spellStart"/>
      <w:r>
        <w:rPr>
          <w:rFonts w:eastAsia="Times New Roman" w:cs="Times New Roman"/>
          <w:szCs w:val="24"/>
        </w:rPr>
        <w:t>μνημονιακέ</w:t>
      </w:r>
      <w:r>
        <w:rPr>
          <w:rFonts w:eastAsia="Times New Roman" w:cs="Times New Roman"/>
          <w:szCs w:val="24"/>
        </w:rPr>
        <w:t>ς</w:t>
      </w:r>
      <w:proofErr w:type="spellEnd"/>
      <w:r>
        <w:rPr>
          <w:rFonts w:eastAsia="Times New Roman" w:cs="Times New Roman"/>
          <w:szCs w:val="24"/>
        </w:rPr>
        <w:t xml:space="preserve"> δεσμεύσεις, τον κόφτη κοινωνικών δαπανών και ενώ είναι άμεση και επιτακτικότατη η ανάγκη για να έχουμε επιτέλους μια γενναία αύξηση της χρηματοδότησης, τι κάνετε εσείς; Πώς απαντάτε σε αυτό; </w:t>
      </w:r>
    </w:p>
    <w:p w14:paraId="670F5C1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w:t>
      </w:r>
      <w:r>
        <w:rPr>
          <w:rFonts w:eastAsia="Times New Roman" w:cs="Times New Roman"/>
          <w:szCs w:val="24"/>
        </w:rPr>
        <w:t xml:space="preserve"> του κυρίου Βουλευτή)</w:t>
      </w:r>
    </w:p>
    <w:p w14:paraId="670F5C1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670F5C12"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Συστήνετε μια επιτροπή –λέει- εμπειρογνωμόνων, σοφών, για να μελετήσει το ζήτημα. Έχουμε </w:t>
      </w:r>
      <w:r>
        <w:rPr>
          <w:rFonts w:eastAsia="Times New Roman" w:cs="Times New Roman"/>
          <w:szCs w:val="24"/>
        </w:rPr>
        <w:t xml:space="preserve">αρκετή </w:t>
      </w:r>
      <w:r>
        <w:rPr>
          <w:rFonts w:eastAsia="Times New Roman" w:cs="Times New Roman"/>
          <w:szCs w:val="24"/>
        </w:rPr>
        <w:t xml:space="preserve">εμπειρία από τέτοιες επιτροπές. Θυμίζω την Επιτροπή των Σοφών του </w:t>
      </w:r>
      <w:r>
        <w:rPr>
          <w:rFonts w:eastAsia="Times New Roman" w:cs="Times New Roman"/>
          <w:szCs w:val="24"/>
        </w:rPr>
        <w:t>α</w:t>
      </w:r>
      <w:r>
        <w:rPr>
          <w:rFonts w:eastAsia="Times New Roman" w:cs="Times New Roman"/>
          <w:szCs w:val="24"/>
        </w:rPr>
        <w:t>σφαλιστικού, που κατέληξε στον γνωστό νόμο-«</w:t>
      </w:r>
      <w:r>
        <w:rPr>
          <w:rFonts w:eastAsia="Times New Roman" w:cs="Times New Roman"/>
          <w:szCs w:val="24"/>
        </w:rPr>
        <w:t xml:space="preserve">λαιμητόμο». Ακολούθησε η Επιτροπή των Σοφών για τα </w:t>
      </w:r>
      <w:r>
        <w:rPr>
          <w:rFonts w:eastAsia="Times New Roman" w:cs="Times New Roman"/>
          <w:szCs w:val="24"/>
        </w:rPr>
        <w:t>ε</w:t>
      </w:r>
      <w:r>
        <w:rPr>
          <w:rFonts w:eastAsia="Times New Roman" w:cs="Times New Roman"/>
          <w:szCs w:val="24"/>
        </w:rPr>
        <w:t xml:space="preserve">ργασιακά, όπου ούτε λίγο ούτε πολύ προτείνει την κατάργηση των συλλογικών συμβάσεων, την απελευθέρωση των απολύσεων, βεβαίως, με μια διατύπωση αρκετά επιτηδευμένη. </w:t>
      </w:r>
    </w:p>
    <w:p w14:paraId="670F5C13"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τι σκοπό θα έχει και τι αποτέλεσμα</w:t>
      </w:r>
      <w:r>
        <w:rPr>
          <w:rFonts w:eastAsia="Times New Roman" w:cs="Times New Roman"/>
          <w:szCs w:val="24"/>
        </w:rPr>
        <w:t xml:space="preserve"> θα βγάλει αυτή η επιτροπή που συστήνετε, πολύ φοβόμαστε ότι θα γίνει το επιστημονικό περιτύλιγμα της νομιμοποίησης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μια που θα ταιριάζει κιόλας και με την αυτονομία, που όλοι σας υποστηρίζετε, της σχολικής μονάδας, η οποία αυτονομία </w:t>
      </w:r>
      <w:r>
        <w:rPr>
          <w:rFonts w:eastAsia="Times New Roman" w:cs="Times New Roman"/>
          <w:szCs w:val="24"/>
        </w:rPr>
        <w:t>δεν περιορίζεται ασφαλώς στην επιλογή του περιεχομένου των μαθημάτων αλλά επεκτείνεται και στην οικονομική λειτουργία των σχολείων και αυτό το γράφετε πάρα πολύ καθαρά.</w:t>
      </w:r>
    </w:p>
    <w:p w14:paraId="670F5C14"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κύριε Δελή, σας παρακαλώ.</w:t>
      </w:r>
    </w:p>
    <w:p w14:paraId="670F5C15"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Ολοκληρώνω, κύριε Πρόεδρε.</w:t>
      </w:r>
    </w:p>
    <w:p w14:paraId="670F5C16"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Κλείνοντας θα ήθελα να πω τα εξής για τις τροπολογίες</w:t>
      </w:r>
      <w:r>
        <w:rPr>
          <w:rFonts w:eastAsia="Times New Roman" w:cs="Times New Roman"/>
          <w:szCs w:val="24"/>
        </w:rPr>
        <w:t>.</w:t>
      </w:r>
      <w:r>
        <w:rPr>
          <w:rFonts w:eastAsia="Times New Roman" w:cs="Times New Roman"/>
          <w:szCs w:val="24"/>
        </w:rPr>
        <w:t xml:space="preserve"> Καταθέσαμε τέσσερις τροπολογίες, κύριε Πρόεδρε. Τις απέρριψε και τις τέσσερις ο κύριος Υπουργός, αλλά θα θέλαμε περισσότερη ειλικρίνεια. Δεν μπορείτε, κύριε Υπουργέ, να λέτε</w:t>
      </w:r>
      <w:r>
        <w:rPr>
          <w:rFonts w:eastAsia="Times New Roman" w:cs="Times New Roman"/>
          <w:szCs w:val="24"/>
        </w:rPr>
        <w:t xml:space="preserve"> ότι είναι σωστή η τροπολογία αλλά δεν την κάνουμε δεκτή. Αν είναι σωστή, να την κάνετε δεκτή. Πείτε την αλήθεια. </w:t>
      </w:r>
    </w:p>
    <w:p w14:paraId="670F5C17"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τι έλεγε αυτή η τροπολογία; Τα παιδιά από τον Σεπτέμβρη στο </w:t>
      </w:r>
      <w:r>
        <w:rPr>
          <w:rFonts w:eastAsia="Times New Roman" w:cs="Times New Roman"/>
          <w:szCs w:val="24"/>
        </w:rPr>
        <w:t>λ</w:t>
      </w:r>
      <w:r>
        <w:rPr>
          <w:rFonts w:eastAsia="Times New Roman" w:cs="Times New Roman"/>
          <w:szCs w:val="24"/>
        </w:rPr>
        <w:t>ύκειο</w:t>
      </w:r>
      <w:r>
        <w:rPr>
          <w:rFonts w:eastAsia="Times New Roman" w:cs="Times New Roman"/>
          <w:szCs w:val="24"/>
        </w:rPr>
        <w:t>,</w:t>
      </w:r>
      <w:r>
        <w:rPr>
          <w:rFonts w:eastAsia="Times New Roman" w:cs="Times New Roman"/>
          <w:szCs w:val="24"/>
        </w:rPr>
        <w:t xml:space="preserve"> να ξέρουν πότε θα γίνουν οι </w:t>
      </w:r>
      <w:proofErr w:type="spellStart"/>
      <w:r>
        <w:rPr>
          <w:rFonts w:eastAsia="Times New Roman" w:cs="Times New Roman"/>
          <w:szCs w:val="24"/>
        </w:rPr>
        <w:t>ενδοσχολικές</w:t>
      </w:r>
      <w:proofErr w:type="spellEnd"/>
      <w:r>
        <w:rPr>
          <w:rFonts w:eastAsia="Times New Roman" w:cs="Times New Roman"/>
          <w:szCs w:val="24"/>
        </w:rPr>
        <w:t xml:space="preserve"> εξετάσεις. Το έχετε για έκπληξη, δηλαδή κάθε χρονιά να το αλλάζετε αυτό, όπως φέτος να το πάτε πριν από τις εξετάσεις;</w:t>
      </w:r>
    </w:p>
    <w:p w14:paraId="670F5C18"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Θέλετε εσείς να είναι μετ</w:t>
      </w:r>
      <w:r>
        <w:rPr>
          <w:rFonts w:eastAsia="Times New Roman" w:cs="Times New Roman"/>
          <w:szCs w:val="24"/>
        </w:rPr>
        <w:t>ά τις εξετάσεις;</w:t>
      </w:r>
    </w:p>
    <w:p w14:paraId="670F5C19"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Εμείς θέλουμε αυτό. Εμείς θέλουμε φέτος, κύριε Υπουργέ, να ισχύσει αυτό που ήξεραν τα παιδιά από την αρχή της χρονιάς.</w:t>
      </w:r>
    </w:p>
    <w:p w14:paraId="670F5C1A"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Εσείς θίξατε αυτό το θέμα. Άρα θέλε</w:t>
      </w:r>
      <w:r>
        <w:rPr>
          <w:rFonts w:eastAsia="Times New Roman" w:cs="Times New Roman"/>
          <w:szCs w:val="24"/>
        </w:rPr>
        <w:t xml:space="preserve">τε να είναι μετά. </w:t>
      </w:r>
    </w:p>
    <w:p w14:paraId="670F5C1B"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μη διακόπτετε. Αφήστε, αν θέλετε, στο κλείσιμο να τοποθετηθείτε.</w:t>
      </w:r>
    </w:p>
    <w:p w14:paraId="670F5C1C"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Δελή, ολοκληρώστε. </w:t>
      </w:r>
    </w:p>
    <w:p w14:paraId="670F5C1D"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Πάμε στη δεύτερη τροπολογία τώρα, την οποία απορρίψατε. Στη δεύτερη τροπολογία ο Υ</w:t>
      </w:r>
      <w:r>
        <w:rPr>
          <w:rFonts w:eastAsia="Times New Roman" w:cs="Times New Roman"/>
          <w:szCs w:val="24"/>
        </w:rPr>
        <w:t>πουργός ήρθε εδώ με ένα επιχείρημα, υποστηρίζοντας ούτε λίγο ούτε πολύ</w:t>
      </w:r>
      <w:r>
        <w:rPr>
          <w:rFonts w:eastAsia="Times New Roman" w:cs="Times New Roman"/>
          <w:szCs w:val="24"/>
        </w:rPr>
        <w:t>,</w:t>
      </w:r>
      <w:r>
        <w:rPr>
          <w:rFonts w:eastAsia="Times New Roman" w:cs="Times New Roman"/>
          <w:szCs w:val="24"/>
        </w:rPr>
        <w:t xml:space="preserve"> ότι το ΚΚΕ ενδιαφέρεται για τα παιδιά των πλούσιων οικογενειών, γιατί αυτά –λέει- μονάχα θα έχουν τη δυνατότητα κάθε χρόνο να πληρώνουν.</w:t>
      </w:r>
    </w:p>
    <w:p w14:paraId="670F5C1E"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Κοιτάξτε, τα παιδιά των πλούσιων οικογενειών –β</w:t>
      </w:r>
      <w:r>
        <w:rPr>
          <w:rFonts w:eastAsia="Times New Roman" w:cs="Times New Roman"/>
          <w:szCs w:val="24"/>
        </w:rPr>
        <w:t xml:space="preserve">έβαια είναι ένα θέμα ποιους θεωρείτε πλούσιους, γιατί εσείς με βάση τη δική σας πολιτική, πλούσιο μπορεί να θεωρείτε και αυτόν που έχει πάνω από 6.000 ευρώ τον χρόνο-, τα παιδιά των πραγματικά πλούσιων, των εύπορων οικογενειών θα την βρουν την άκρη, κύριε </w:t>
      </w:r>
      <w:r>
        <w:rPr>
          <w:rFonts w:eastAsia="Times New Roman" w:cs="Times New Roman"/>
          <w:szCs w:val="24"/>
        </w:rPr>
        <w:t>Υπουργέ. Θα τα καταφέρουν. Έχουν τους τρόπους. Θέλουμε να μας πείτε</w:t>
      </w:r>
      <w:r>
        <w:rPr>
          <w:rFonts w:eastAsia="Times New Roman" w:cs="Times New Roman"/>
          <w:szCs w:val="24"/>
        </w:rPr>
        <w:t>,</w:t>
      </w:r>
      <w:r>
        <w:rPr>
          <w:rFonts w:eastAsia="Times New Roman" w:cs="Times New Roman"/>
          <w:szCs w:val="24"/>
        </w:rPr>
        <w:t xml:space="preserve"> τι θα κάνουν τα παιδιά των φτωχών, των λαϊκών οικογενειών, που ενώ θα πάνε καλά σε τρία μαθήματα, δεν θα πάνε καλά σε ένα. Γιατί να τους υποχρεώνετ</w:t>
      </w:r>
      <w:r>
        <w:rPr>
          <w:rFonts w:eastAsia="Times New Roman" w:cs="Times New Roman"/>
          <w:szCs w:val="24"/>
        </w:rPr>
        <w:t>ε</w:t>
      </w:r>
      <w:r>
        <w:rPr>
          <w:rFonts w:eastAsia="Times New Roman" w:cs="Times New Roman"/>
          <w:szCs w:val="24"/>
        </w:rPr>
        <w:t xml:space="preserve"> να ξαναδώσουν και τα τέσσερα μαθήματα </w:t>
      </w:r>
      <w:r>
        <w:rPr>
          <w:rFonts w:eastAsia="Times New Roman" w:cs="Times New Roman"/>
          <w:szCs w:val="24"/>
        </w:rPr>
        <w:t xml:space="preserve">από την αρχή; Γιατί να ξοδευτούν για άλλη μια χρονιά πληρώνοντας φροντιστήρια; </w:t>
      </w:r>
    </w:p>
    <w:p w14:paraId="670F5C1F"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την τρίτη τροπολογία που απορρίψατε</w:t>
      </w:r>
      <w:r>
        <w:rPr>
          <w:rFonts w:eastAsia="Times New Roman" w:cs="Times New Roman"/>
          <w:szCs w:val="24"/>
        </w:rPr>
        <w:t>.</w:t>
      </w:r>
      <w:r>
        <w:rPr>
          <w:rFonts w:eastAsia="Times New Roman" w:cs="Times New Roman"/>
          <w:szCs w:val="24"/>
        </w:rPr>
        <w:t xml:space="preserve"> Λέτε πάρα πολλά για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Ξέρετε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δεν είναι παιγνίδι, δεν είναι να μπαίνει όποιος να είναι εκεί πέρα και να κ</w:t>
      </w:r>
      <w:r>
        <w:rPr>
          <w:rFonts w:eastAsia="Times New Roman" w:cs="Times New Roman"/>
          <w:szCs w:val="24"/>
        </w:rPr>
        <w:t xml:space="preserve">άνει μάθημα. Θα πρέπει να έχει τη στοιχειώδη επιστημονική επάρκεια. </w:t>
      </w:r>
    </w:p>
    <w:p w14:paraId="670F5C20" w14:textId="77777777" w:rsidR="00D35489" w:rsidRDefault="000619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μπορεί, λοιπόν, κύριε Υπουργέ, αν μας περισσεύουν εφτακόσιοι εκπαιδευτικοί από τα τάδε σχολεία και δεν έχουμε τι να τους κάνουμε -που έχουμε, αν θέλουμε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τη λειτουργήσο</w:t>
      </w:r>
      <w:r>
        <w:rPr>
          <w:rFonts w:eastAsia="Times New Roman" w:cs="Times New Roman"/>
          <w:szCs w:val="24"/>
        </w:rPr>
        <w:t>υμε σωστά-,  αυτούς χωρίς να έχουν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ειδίκευση, τέλος πάντων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σχέση με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να τους πετάμε στα </w:t>
      </w:r>
      <w:r>
        <w:rPr>
          <w:rFonts w:eastAsia="Times New Roman" w:cs="Times New Roman"/>
          <w:szCs w:val="24"/>
        </w:rPr>
        <w:t>ε</w:t>
      </w:r>
      <w:r>
        <w:rPr>
          <w:rFonts w:eastAsia="Times New Roman" w:cs="Times New Roman"/>
          <w:szCs w:val="24"/>
        </w:rPr>
        <w:t xml:space="preserve">ιδικά </w:t>
      </w:r>
      <w:r>
        <w:rPr>
          <w:rFonts w:eastAsia="Times New Roman" w:cs="Times New Roman"/>
          <w:szCs w:val="24"/>
        </w:rPr>
        <w:t>σ</w:t>
      </w:r>
      <w:r>
        <w:rPr>
          <w:rFonts w:eastAsia="Times New Roman" w:cs="Times New Roman"/>
          <w:szCs w:val="24"/>
        </w:rPr>
        <w:t xml:space="preserve">χολεία. </w:t>
      </w:r>
    </w:p>
    <w:p w14:paraId="670F5C21" w14:textId="77777777" w:rsidR="00D35489" w:rsidRDefault="0006190C">
      <w:pPr>
        <w:spacing w:line="600" w:lineRule="auto"/>
        <w:ind w:firstLine="720"/>
        <w:jc w:val="both"/>
        <w:rPr>
          <w:rFonts w:eastAsia="Times New Roman" w:cs="Times New Roman"/>
        </w:rPr>
      </w:pPr>
      <w:r>
        <w:rPr>
          <w:rFonts w:eastAsia="Times New Roman" w:cs="Times New Roman"/>
        </w:rPr>
        <w:t xml:space="preserve">Λέμε με την τροπολογία </w:t>
      </w:r>
      <w:r>
        <w:rPr>
          <w:rFonts w:eastAsia="Times New Roman" w:cs="Times New Roman"/>
        </w:rPr>
        <w:t>μας,</w:t>
      </w:r>
      <w:r>
        <w:rPr>
          <w:rFonts w:eastAsia="Times New Roman" w:cs="Times New Roman"/>
        </w:rPr>
        <w:t xml:space="preserve"> αυτοί οι οποίοι θα εργάζονται στην </w:t>
      </w:r>
      <w:r>
        <w:rPr>
          <w:rFonts w:eastAsia="Times New Roman" w:cs="Times New Roman"/>
        </w:rPr>
        <w:t>ε</w:t>
      </w:r>
      <w:r>
        <w:rPr>
          <w:rFonts w:eastAsia="Times New Roman" w:cs="Times New Roman"/>
        </w:rPr>
        <w:t xml:space="preserve">ιδική </w:t>
      </w:r>
      <w:r>
        <w:rPr>
          <w:rFonts w:eastAsia="Times New Roman" w:cs="Times New Roman"/>
        </w:rPr>
        <w:t>α</w:t>
      </w:r>
      <w:r>
        <w:rPr>
          <w:rFonts w:eastAsia="Times New Roman" w:cs="Times New Roman"/>
        </w:rPr>
        <w:t>γωγή να έχουν τα απαραίτητα τυπικά προσόντα, πολύ</w:t>
      </w:r>
      <w:r>
        <w:rPr>
          <w:rFonts w:eastAsia="Times New Roman" w:cs="Times New Roman"/>
        </w:rPr>
        <w:t xml:space="preserve"> περισσότερο την ώρα που χιλιάδες παιδιά που έχουν τελειώσει την </w:t>
      </w:r>
      <w:r>
        <w:rPr>
          <w:rFonts w:eastAsia="Times New Roman" w:cs="Times New Roman"/>
        </w:rPr>
        <w:t>ε</w:t>
      </w:r>
      <w:r>
        <w:rPr>
          <w:rFonts w:eastAsia="Times New Roman" w:cs="Times New Roman"/>
        </w:rPr>
        <w:t xml:space="preserve">ιδική </w:t>
      </w:r>
      <w:r>
        <w:rPr>
          <w:rFonts w:eastAsia="Times New Roman" w:cs="Times New Roman"/>
        </w:rPr>
        <w:t>α</w:t>
      </w:r>
      <w:r>
        <w:rPr>
          <w:rFonts w:eastAsia="Times New Roman" w:cs="Times New Roman"/>
        </w:rPr>
        <w:t>γωγή</w:t>
      </w:r>
      <w:r>
        <w:rPr>
          <w:rFonts w:eastAsia="Times New Roman" w:cs="Times New Roman"/>
        </w:rPr>
        <w:t>,</w:t>
      </w:r>
      <w:r>
        <w:rPr>
          <w:rFonts w:eastAsia="Times New Roman" w:cs="Times New Roman"/>
        </w:rPr>
        <w:t xml:space="preserve"> δεν βρίσκουν δουλειά και μένουν άνεργα. </w:t>
      </w:r>
    </w:p>
    <w:p w14:paraId="670F5C22" w14:textId="77777777" w:rsidR="00D35489" w:rsidRDefault="0006190C">
      <w:pPr>
        <w:spacing w:line="600" w:lineRule="auto"/>
        <w:ind w:firstLine="720"/>
        <w:jc w:val="both"/>
        <w:rPr>
          <w:rFonts w:eastAsia="Times New Roman" w:cs="Times New Roman"/>
        </w:rPr>
      </w:pPr>
      <w:r>
        <w:rPr>
          <w:rFonts w:eastAsia="Times New Roman" w:cs="Times New Roman"/>
        </w:rPr>
        <w:t>Η τελευταία τροπολογία που απορρίψατε</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για τις μετεγγραφές των φοιτητών. Θέλουμε να ακούσει ο ελληνικός λαός τι απορρίψατε. Καλέσαμε την </w:t>
      </w:r>
      <w:r>
        <w:rPr>
          <w:rFonts w:eastAsia="Times New Roman"/>
          <w:bCs/>
        </w:rPr>
        <w:t>Κυβέρνησή</w:t>
      </w:r>
      <w:r>
        <w:rPr>
          <w:rFonts w:eastAsia="Times New Roman" w:cs="Times New Roman"/>
        </w:rPr>
        <w:t xml:space="preserve"> σας </w:t>
      </w:r>
      <w:r>
        <w:rPr>
          <w:rFonts w:eastAsia="Times New Roman"/>
        </w:rPr>
        <w:t>–</w:t>
      </w:r>
      <w:r>
        <w:rPr>
          <w:rFonts w:eastAsia="Times New Roman" w:cs="Times New Roman"/>
        </w:rPr>
        <w:t>και αυτό απορρίψατε</w:t>
      </w:r>
      <w:r>
        <w:rPr>
          <w:rFonts w:eastAsia="Times New Roman"/>
        </w:rPr>
        <w:t>–</w:t>
      </w:r>
      <w:r>
        <w:rPr>
          <w:rFonts w:eastAsia="Times New Roman" w:cs="Times New Roman"/>
        </w:rPr>
        <w:t xml:space="preserve"> να παίρνουν μετεγγραφή οι φοιτητές</w:t>
      </w:r>
      <w:r>
        <w:rPr>
          <w:rFonts w:eastAsia="Times New Roman" w:cs="Times New Roman"/>
        </w:rPr>
        <w:t>,</w:t>
      </w:r>
      <w:r>
        <w:rPr>
          <w:rFonts w:eastAsia="Times New Roman" w:cs="Times New Roman"/>
        </w:rPr>
        <w:t xml:space="preserve"> οι οικογένειες των οποίων έχουν εισόδημα μέχρι 9.000 ευρώ τον χρόνο και να παίρνουν μ</w:t>
      </w:r>
      <w:r>
        <w:rPr>
          <w:rFonts w:eastAsia="Times New Roman" w:cs="Times New Roman"/>
        </w:rPr>
        <w:t>ετ</w:t>
      </w:r>
      <w:r>
        <w:rPr>
          <w:rFonts w:eastAsia="Times New Roman" w:cs="Times New Roman"/>
        </w:rPr>
        <w:t>εγ</w:t>
      </w:r>
      <w:r>
        <w:rPr>
          <w:rFonts w:eastAsia="Times New Roman" w:cs="Times New Roman"/>
        </w:rPr>
        <w:t xml:space="preserve">γραφή οι φοιτητές από μονογονεϊκές, </w:t>
      </w:r>
      <w:proofErr w:type="spellStart"/>
      <w:r>
        <w:rPr>
          <w:rFonts w:eastAsia="Times New Roman" w:cs="Times New Roman"/>
        </w:rPr>
        <w:t>τρίτεκνες</w:t>
      </w:r>
      <w:proofErr w:type="spellEnd"/>
      <w:r>
        <w:rPr>
          <w:rFonts w:eastAsia="Times New Roman" w:cs="Times New Roman"/>
        </w:rPr>
        <w:t xml:space="preserve"> και πολύτεκνες οικογένειες. </w:t>
      </w:r>
    </w:p>
    <w:p w14:paraId="670F5C23" w14:textId="77777777" w:rsidR="00D35489" w:rsidRDefault="0006190C">
      <w:pPr>
        <w:spacing w:line="600" w:lineRule="auto"/>
        <w:ind w:firstLine="720"/>
        <w:jc w:val="both"/>
        <w:rPr>
          <w:rFonts w:eastAsia="Times New Roman" w:cs="Times New Roman"/>
        </w:rPr>
      </w:pPr>
      <w:r>
        <w:rPr>
          <w:rFonts w:eastAsia="Times New Roman" w:cs="Times New Roman"/>
        </w:rPr>
        <w:t xml:space="preserve">Όλα αυτά </w:t>
      </w:r>
      <w:r>
        <w:rPr>
          <w:rFonts w:eastAsia="Times New Roman" w:cs="Times New Roman"/>
        </w:rPr>
        <w:t xml:space="preserve">τα </w:t>
      </w:r>
      <w:r>
        <w:rPr>
          <w:rFonts w:eastAsia="Times New Roman" w:cs="Times New Roman"/>
        </w:rPr>
        <w:t>απορρίψατε και δεν καταλαβαίνουμε γιατί. Και μιλάτε μετά για κοινωνικά κριτήρια, κύριε Υπουργέ. Νομίζουμε ότι ειδικά η απόρριψη αυτής της τροπολογίας</w:t>
      </w:r>
      <w:r>
        <w:rPr>
          <w:rFonts w:eastAsia="Times New Roman" w:cs="Times New Roman"/>
        </w:rPr>
        <w:t>,</w:t>
      </w:r>
      <w:r>
        <w:rPr>
          <w:rFonts w:eastAsia="Times New Roman" w:cs="Times New Roman"/>
        </w:rPr>
        <w:t xml:space="preserve"> χαρακτηρίζει τ</w:t>
      </w:r>
      <w:r>
        <w:rPr>
          <w:rFonts w:eastAsia="Times New Roman" w:cs="Times New Roman"/>
        </w:rPr>
        <w:t xml:space="preserve">ην πολιτική σας. </w:t>
      </w:r>
    </w:p>
    <w:p w14:paraId="670F5C24" w14:textId="77777777" w:rsidR="00D35489" w:rsidRDefault="0006190C">
      <w:pPr>
        <w:spacing w:line="600" w:lineRule="auto"/>
        <w:ind w:firstLine="720"/>
        <w:jc w:val="both"/>
        <w:rPr>
          <w:rFonts w:eastAsia="Times New Roman" w:cs="Times New Roman"/>
        </w:rPr>
      </w:pPr>
      <w:r>
        <w:rPr>
          <w:rFonts w:eastAsia="Times New Roman" w:cs="Times New Roman"/>
        </w:rPr>
        <w:t>Ευχαριστώ πολύ.</w:t>
      </w:r>
    </w:p>
    <w:p w14:paraId="670F5C25" w14:textId="77777777" w:rsidR="00D35489" w:rsidRDefault="0006190C">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rPr>
        <w:t xml:space="preserve">Τον λόγο </w:t>
      </w:r>
      <w:r>
        <w:rPr>
          <w:rFonts w:eastAsia="Times New Roman"/>
          <w:bCs/>
        </w:rPr>
        <w:t>έχει</w:t>
      </w:r>
      <w:r>
        <w:rPr>
          <w:rFonts w:eastAsia="Times New Roman" w:cs="Times New Roman"/>
        </w:rPr>
        <w:t xml:space="preserve"> ο </w:t>
      </w:r>
      <w:r>
        <w:rPr>
          <w:rFonts w:eastAsia="Times New Roman" w:cs="Times New Roman"/>
        </w:rPr>
        <w:t>ε</w:t>
      </w:r>
      <w:r>
        <w:rPr>
          <w:rFonts w:eastAsia="Times New Roman" w:cs="Times New Roman"/>
        </w:rPr>
        <w:t xml:space="preserve">ιδικός </w:t>
      </w:r>
      <w:r>
        <w:rPr>
          <w:rFonts w:eastAsia="Times New Roman" w:cs="Times New Roman"/>
        </w:rPr>
        <w:t>α</w:t>
      </w:r>
      <w:r>
        <w:rPr>
          <w:rFonts w:eastAsia="Times New Roman" w:cs="Times New Roman"/>
        </w:rPr>
        <w:t xml:space="preserve">γορητής από το Ποτάμι, ο κ. </w:t>
      </w:r>
      <w:proofErr w:type="spellStart"/>
      <w:r>
        <w:rPr>
          <w:rFonts w:eastAsia="Times New Roman" w:cs="Times New Roman"/>
        </w:rPr>
        <w:t>Μαυρωτάς</w:t>
      </w:r>
      <w:proofErr w:type="spellEnd"/>
      <w:r>
        <w:rPr>
          <w:rFonts w:eastAsia="Times New Roman" w:cs="Times New Roman"/>
        </w:rPr>
        <w:t xml:space="preserve">. </w:t>
      </w:r>
    </w:p>
    <w:p w14:paraId="670F5C26" w14:textId="77777777" w:rsidR="00D35489" w:rsidRDefault="0006190C">
      <w:pPr>
        <w:spacing w:line="600" w:lineRule="auto"/>
        <w:ind w:firstLine="720"/>
        <w:jc w:val="both"/>
        <w:rPr>
          <w:rFonts w:eastAsia="Times New Roman" w:cs="Times New Roman"/>
          <w:szCs w:val="24"/>
        </w:rPr>
      </w:pPr>
      <w:r>
        <w:rPr>
          <w:rFonts w:eastAsia="Times New Roman" w:cs="Times New Roman"/>
          <w:b/>
        </w:rPr>
        <w:t>ΓΕΩΡΓΙΟΣ ΜΑΥΡΩΤΑΣ:</w:t>
      </w:r>
      <w:r>
        <w:rPr>
          <w:rFonts w:eastAsia="Times New Roman" w:cs="Times New Roman"/>
        </w:rPr>
        <w:t xml:space="preserve"> Ευχαριστώ πολύ</w:t>
      </w:r>
      <w:r>
        <w:rPr>
          <w:rFonts w:eastAsia="Times New Roman" w:cs="Times New Roman"/>
          <w:szCs w:val="24"/>
        </w:rPr>
        <w:t>, κύριε Πρόεδρε.</w:t>
      </w:r>
    </w:p>
    <w:p w14:paraId="670F5C27" w14:textId="77777777" w:rsidR="00D35489" w:rsidRDefault="0006190C">
      <w:pPr>
        <w:spacing w:line="600" w:lineRule="auto"/>
        <w:ind w:firstLine="720"/>
        <w:jc w:val="both"/>
        <w:rPr>
          <w:rFonts w:eastAsia="Times New Roman"/>
          <w:bCs/>
        </w:rPr>
      </w:pPr>
      <w:r>
        <w:rPr>
          <w:rFonts w:eastAsia="Times New Roman" w:cs="Times New Roman"/>
        </w:rPr>
        <w:t>Νομίζω ότι σήμερα θα πρέπει να γιορτάσουμε κάτι. Όσο καιρό είμαι Βουλευτής</w:t>
      </w:r>
      <w:r>
        <w:rPr>
          <w:rFonts w:eastAsia="Times New Roman" w:cs="Times New Roman"/>
        </w:rPr>
        <w:t>,</w:t>
      </w:r>
      <w:r>
        <w:rPr>
          <w:rFonts w:eastAsia="Times New Roman" w:cs="Times New Roman"/>
        </w:rPr>
        <w:t xml:space="preserve"> νομίζω ότι </w:t>
      </w:r>
      <w:r>
        <w:rPr>
          <w:rFonts w:eastAsia="Times New Roman"/>
          <w:bCs/>
        </w:rPr>
        <w:t xml:space="preserve">ίσως είναι και το πρώτο νομοσχέδιο που περνάει χωρίς άσχετες τροπολογίες και νομίζω ότι αυτό πρέπει να το πιστωθεί ο Υπουργός. Δεν ξέρω αν είχατε κρούσεις ή αν έτυχε, αλλά είναι όντως το πρώτο νομοσχέδιο που περνάει χωρίς άσχετες τροπολογίες. </w:t>
      </w:r>
      <w:r>
        <w:rPr>
          <w:rFonts w:eastAsia="Times New Roman"/>
          <w:bCs/>
        </w:rPr>
        <w:t xml:space="preserve">Όλες είχαν να κάνουν με το θέμα του νομοσχεδίου. </w:t>
      </w:r>
    </w:p>
    <w:p w14:paraId="670F5C28" w14:textId="77777777" w:rsidR="00D35489" w:rsidRDefault="0006190C">
      <w:pPr>
        <w:spacing w:line="600" w:lineRule="auto"/>
        <w:ind w:firstLine="720"/>
        <w:jc w:val="both"/>
        <w:rPr>
          <w:rFonts w:eastAsia="Times New Roman"/>
          <w:bCs/>
        </w:rPr>
      </w:pPr>
      <w:r>
        <w:rPr>
          <w:rFonts w:eastAsia="Times New Roman"/>
          <w:bCs/>
        </w:rPr>
        <w:t xml:space="preserve">Δεν θα μπω στο διαδικαστικό κομμάτι. Αναφέρθηκα το πρωί στην </w:t>
      </w:r>
      <w:proofErr w:type="spellStart"/>
      <w:r>
        <w:rPr>
          <w:rFonts w:eastAsia="Times New Roman"/>
          <w:bCs/>
        </w:rPr>
        <w:t>πρωτολογία</w:t>
      </w:r>
      <w:proofErr w:type="spellEnd"/>
      <w:r>
        <w:rPr>
          <w:rFonts w:eastAsia="Times New Roman"/>
          <w:bCs/>
        </w:rPr>
        <w:t xml:space="preserve"> μου στις –ας το πούμε– δυσλειτουργίες που έχει αυτός ο τρόπος νομοθέτησης με το επείγον, που δεν προλαβαίνουμε να κάνουμε διαβούλευση,</w:t>
      </w:r>
      <w:r>
        <w:rPr>
          <w:rFonts w:eastAsia="Times New Roman"/>
          <w:bCs/>
        </w:rPr>
        <w:t xml:space="preserve"> που διορθώνουμε πράγματα που είχαμε ψηφίσει και που θα </w:t>
      </w:r>
      <w:proofErr w:type="spellStart"/>
      <w:r>
        <w:rPr>
          <w:rFonts w:eastAsia="Times New Roman"/>
          <w:bCs/>
        </w:rPr>
        <w:t>ξαναδιορθώσουμε</w:t>
      </w:r>
      <w:proofErr w:type="spellEnd"/>
      <w:r>
        <w:rPr>
          <w:rFonts w:eastAsia="Times New Roman"/>
          <w:bCs/>
        </w:rPr>
        <w:t xml:space="preserve"> πράγματα που μπορεί να ψηφίσουμε και σήμερα, ακριβώς γιατί δεν δόθηκε ο απαιτούμενος χρόνος</w:t>
      </w:r>
      <w:r>
        <w:rPr>
          <w:rFonts w:eastAsia="Times New Roman"/>
          <w:bCs/>
        </w:rPr>
        <w:t>,</w:t>
      </w:r>
      <w:r>
        <w:rPr>
          <w:rFonts w:eastAsia="Times New Roman"/>
          <w:bCs/>
        </w:rPr>
        <w:t xml:space="preserve"> να ωριμάσουν τα πράγματα, να ακουστούν όλοι. </w:t>
      </w:r>
    </w:p>
    <w:p w14:paraId="670F5C29" w14:textId="77777777" w:rsidR="00D35489" w:rsidRDefault="0006190C">
      <w:pPr>
        <w:spacing w:line="600" w:lineRule="auto"/>
        <w:ind w:firstLine="720"/>
        <w:jc w:val="both"/>
        <w:rPr>
          <w:rFonts w:eastAsia="Times New Roman"/>
          <w:bCs/>
        </w:rPr>
      </w:pPr>
      <w:r>
        <w:rPr>
          <w:rFonts w:eastAsia="Times New Roman"/>
          <w:bCs/>
        </w:rPr>
        <w:t>Εκφράσαμε τις συμφωνίες μας στα άρθρα του νομ</w:t>
      </w:r>
      <w:r>
        <w:rPr>
          <w:rFonts w:eastAsia="Times New Roman"/>
          <w:bCs/>
        </w:rPr>
        <w:t>οσχεδίου που μας βρήκαν σύμφωνους, όπως είναι το Κρατικό Πιστοποιητικό Γλωσσομάθειας ή η Εθνική Βιβλιοθήκη. Εκφράσαμε και τις αντιρρήσεις μας και τις διαφωνίες μας και κάναμε και τος προτάσεις μας. Κάποιες από αυτές έγιναν δεκτές, κάποιες δεν έγιναν δεκτές</w:t>
      </w:r>
      <w:r>
        <w:rPr>
          <w:rFonts w:eastAsia="Times New Roman"/>
          <w:bCs/>
        </w:rPr>
        <w:t xml:space="preserve">. </w:t>
      </w:r>
    </w:p>
    <w:p w14:paraId="670F5C2A" w14:textId="77777777" w:rsidR="00D35489" w:rsidRDefault="0006190C">
      <w:pPr>
        <w:spacing w:line="600" w:lineRule="auto"/>
        <w:ind w:firstLine="720"/>
        <w:jc w:val="both"/>
        <w:rPr>
          <w:rFonts w:eastAsia="Times New Roman"/>
          <w:bCs/>
        </w:rPr>
      </w:pPr>
      <w:r>
        <w:rPr>
          <w:rFonts w:eastAsia="Times New Roman"/>
          <w:bCs/>
        </w:rPr>
        <w:t>Θα ψηφίσουμε, λοιπόν, αρκετά άρθρα. Δεν θα μπω τώρα σε λεπτομέρεια. Θα τα δούμε στη ψηφοφορία. Αλλά θα καταψηφίσουμε και κάποια</w:t>
      </w:r>
      <w:r>
        <w:rPr>
          <w:rFonts w:eastAsia="Times New Roman"/>
          <w:bCs/>
        </w:rPr>
        <w:t>,</w:t>
      </w:r>
      <w:r>
        <w:rPr>
          <w:rFonts w:eastAsia="Times New Roman"/>
          <w:bCs/>
        </w:rPr>
        <w:t xml:space="preserve"> στα οποία οι διαφωνίες μας είναι έντονες.</w:t>
      </w:r>
    </w:p>
    <w:p w14:paraId="670F5C2B" w14:textId="77777777" w:rsidR="00D35489" w:rsidRDefault="0006190C">
      <w:pPr>
        <w:spacing w:line="600" w:lineRule="auto"/>
        <w:ind w:firstLine="720"/>
        <w:jc w:val="both"/>
        <w:rPr>
          <w:rFonts w:eastAsia="Times New Roman"/>
          <w:bCs/>
        </w:rPr>
      </w:pPr>
      <w:r>
        <w:rPr>
          <w:rFonts w:eastAsia="Times New Roman"/>
          <w:bCs/>
        </w:rPr>
        <w:t xml:space="preserve"> Θα ήθελα να περάσω και σε κάτι που είπε ο </w:t>
      </w:r>
      <w:r>
        <w:rPr>
          <w:rFonts w:eastAsia="Times New Roman"/>
          <w:bCs/>
          <w:shd w:val="clear" w:color="auto" w:fill="FFFFFF"/>
        </w:rPr>
        <w:t>Κοινοβουλευτικός Εκπρόσωπος</w:t>
      </w:r>
      <w:r>
        <w:rPr>
          <w:rFonts w:eastAsia="Times New Roman"/>
          <w:bCs/>
        </w:rPr>
        <w:t xml:space="preserve"> των ΑΝΕΛ, ό</w:t>
      </w:r>
      <w:r>
        <w:rPr>
          <w:rFonts w:eastAsia="Times New Roman"/>
          <w:bCs/>
        </w:rPr>
        <w:t xml:space="preserve">ταν είπε ότι είναι δημοκρατικό </w:t>
      </w:r>
      <w:r>
        <w:rPr>
          <w:rFonts w:eastAsia="Times New Roman"/>
          <w:bCs/>
          <w:shd w:val="clear" w:color="auto" w:fill="FFFFFF"/>
        </w:rPr>
        <w:t>δικαίωμα</w:t>
      </w:r>
      <w:r>
        <w:rPr>
          <w:rFonts w:eastAsia="Times New Roman"/>
          <w:bCs/>
        </w:rPr>
        <w:t xml:space="preserve"> του κάθε Βουλευτή να ψηφίζει κατά συνείδηση. Συμφωνώ απόλυτα με αυτό που λέει και συμφωνώ και σε πολλά από αυτά που είπε. </w:t>
      </w:r>
      <w:r>
        <w:rPr>
          <w:rFonts w:eastAsia="Times New Roman"/>
          <w:bCs/>
          <w:shd w:val="clear" w:color="auto" w:fill="FFFFFF"/>
        </w:rPr>
        <w:t>Όμως</w:t>
      </w:r>
      <w:r>
        <w:rPr>
          <w:rFonts w:eastAsia="Times New Roman"/>
          <w:bCs/>
        </w:rPr>
        <w:t xml:space="preserve"> την περασμένη Τρίτη ο κ. </w:t>
      </w:r>
      <w:proofErr w:type="spellStart"/>
      <w:r>
        <w:rPr>
          <w:rFonts w:eastAsia="Times New Roman"/>
          <w:bCs/>
        </w:rPr>
        <w:t>Κατσίκης</w:t>
      </w:r>
      <w:proofErr w:type="spellEnd"/>
      <w:r>
        <w:rPr>
          <w:rFonts w:eastAsia="Times New Roman"/>
          <w:bCs/>
        </w:rPr>
        <w:t xml:space="preserve"> εξέφραζε το κόμμα του, όταν ψήφιζε αρνητικά το άρθρο 29</w:t>
      </w:r>
      <w:r>
        <w:rPr>
          <w:rFonts w:eastAsia="Times New Roman"/>
          <w:bCs/>
        </w:rPr>
        <w:t xml:space="preserve"> και δεν ήταν απλώς η προσωπική του άποψη, που τώρα προφανώς θα έχει αλλάξει –εννοώ η παραταξιακή άποψη. </w:t>
      </w:r>
    </w:p>
    <w:p w14:paraId="670F5C2C" w14:textId="77777777" w:rsidR="00D35489" w:rsidRDefault="0006190C">
      <w:pPr>
        <w:spacing w:line="600" w:lineRule="auto"/>
        <w:ind w:firstLine="720"/>
        <w:jc w:val="both"/>
        <w:rPr>
          <w:rFonts w:eastAsia="Times New Roman"/>
          <w:bCs/>
        </w:rPr>
      </w:pPr>
      <w:r>
        <w:rPr>
          <w:rFonts w:eastAsia="Times New Roman"/>
          <w:bCs/>
        </w:rPr>
        <w:t>Τέλος θα ήθελα να κλείσω με το εξής. Άκουσα με προσοχή τον κ. Φίλη σε αυτά που έλεγε και</w:t>
      </w:r>
      <w:r>
        <w:rPr>
          <w:rFonts w:eastAsia="Times New Roman"/>
          <w:bCs/>
        </w:rPr>
        <w:t>,</w:t>
      </w:r>
      <w:r>
        <w:rPr>
          <w:rFonts w:eastAsia="Times New Roman"/>
          <w:bCs/>
        </w:rPr>
        <w:t xml:space="preserve"> κυρίως</w:t>
      </w:r>
      <w:r>
        <w:rPr>
          <w:rFonts w:eastAsia="Times New Roman"/>
          <w:bCs/>
        </w:rPr>
        <w:t>,</w:t>
      </w:r>
      <w:r>
        <w:rPr>
          <w:rFonts w:eastAsia="Times New Roman"/>
          <w:bCs/>
        </w:rPr>
        <w:t xml:space="preserve"> εκεί που ήταν λάβρος κατά του πελατειακού συστήματος. Θα ήθελα εδώ να του υπενθυμίσω</w:t>
      </w:r>
      <w:r>
        <w:rPr>
          <w:rFonts w:eastAsia="Times New Roman"/>
          <w:bCs/>
        </w:rPr>
        <w:t>,</w:t>
      </w:r>
      <w:r>
        <w:rPr>
          <w:rFonts w:eastAsia="Times New Roman"/>
          <w:bCs/>
        </w:rPr>
        <w:t xml:space="preserve"> ότι είχαμε υποβάλει μια ερώτηση από τον Σεπτέμβριο στο Υπουργείο, όταν ήταν και ο ίδιος Υπουργός, να μας πει πόσοι είναι οι αποσπασμένοι εκπαιδευτικοί σε κόμματα, Βουλευ</w:t>
      </w:r>
      <w:r>
        <w:rPr>
          <w:rFonts w:eastAsia="Times New Roman"/>
          <w:bCs/>
        </w:rPr>
        <w:t>τές, Υπουργεία κ.λπ.</w:t>
      </w:r>
      <w:r>
        <w:rPr>
          <w:rFonts w:eastAsia="Times New Roman"/>
          <w:bCs/>
        </w:rPr>
        <w:t>.</w:t>
      </w:r>
      <w:r>
        <w:rPr>
          <w:rFonts w:eastAsia="Times New Roman"/>
          <w:bCs/>
        </w:rPr>
        <w:t xml:space="preserve"> Δεν την απάντησε ποτέ αυτή την ερώτηση. Δεν μπορεί να είμαστε μόνο στα λόγια κατά του πελατειακού κράτους. Πρέπει να είμαστε και με τα έργα μας. </w:t>
      </w:r>
    </w:p>
    <w:p w14:paraId="670F5C2D" w14:textId="77777777" w:rsidR="00D35489" w:rsidRDefault="0006190C">
      <w:pPr>
        <w:spacing w:line="600" w:lineRule="auto"/>
        <w:ind w:firstLine="720"/>
        <w:jc w:val="both"/>
        <w:rPr>
          <w:rFonts w:eastAsia="Times New Roman"/>
          <w:bCs/>
        </w:rPr>
      </w:pPr>
      <w:r>
        <w:rPr>
          <w:rFonts w:eastAsia="Times New Roman"/>
          <w:bCs/>
        </w:rPr>
        <w:t xml:space="preserve">Ευχαριστώ πολύ. </w:t>
      </w:r>
    </w:p>
    <w:p w14:paraId="670F5C2E" w14:textId="77777777" w:rsidR="00D35489" w:rsidRDefault="0006190C">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Ευχαριστούμε τον κ. </w:t>
      </w:r>
      <w:proofErr w:type="spellStart"/>
      <w:r>
        <w:rPr>
          <w:rFonts w:eastAsia="Times New Roman"/>
          <w:bCs/>
        </w:rPr>
        <w:t>Μαυρωτά</w:t>
      </w:r>
      <w:proofErr w:type="spellEnd"/>
      <w:r>
        <w:rPr>
          <w:rFonts w:eastAsia="Times New Roman"/>
          <w:bCs/>
        </w:rPr>
        <w:t>.</w:t>
      </w:r>
    </w:p>
    <w:p w14:paraId="670F5C2F" w14:textId="77777777" w:rsidR="00D35489" w:rsidRDefault="0006190C">
      <w:pPr>
        <w:spacing w:line="600" w:lineRule="auto"/>
        <w:ind w:firstLine="720"/>
        <w:jc w:val="both"/>
        <w:rPr>
          <w:rFonts w:eastAsia="Times New Roman"/>
          <w:bCs/>
        </w:rPr>
      </w:pPr>
      <w:r>
        <w:rPr>
          <w:rFonts w:eastAsia="Times New Roman"/>
          <w:bCs/>
        </w:rPr>
        <w:t xml:space="preserve">Θέλετε, </w:t>
      </w:r>
      <w:r>
        <w:rPr>
          <w:rFonts w:eastAsia="Times New Roman"/>
          <w:bCs/>
        </w:rPr>
        <w:t xml:space="preserve">κύριε </w:t>
      </w:r>
      <w:proofErr w:type="spellStart"/>
      <w:r>
        <w:rPr>
          <w:rFonts w:eastAsia="Times New Roman"/>
          <w:bCs/>
        </w:rPr>
        <w:t>Παπαχριστόπουλε</w:t>
      </w:r>
      <w:proofErr w:type="spellEnd"/>
      <w:r>
        <w:rPr>
          <w:rFonts w:eastAsia="Times New Roman"/>
          <w:bCs/>
        </w:rPr>
        <w:t xml:space="preserve">, να κάνετε κάποια παρέμβαση; </w:t>
      </w:r>
    </w:p>
    <w:p w14:paraId="670F5C30" w14:textId="77777777" w:rsidR="00D35489" w:rsidRDefault="0006190C">
      <w:pPr>
        <w:spacing w:line="600" w:lineRule="auto"/>
        <w:ind w:firstLine="720"/>
        <w:jc w:val="both"/>
        <w:rPr>
          <w:rFonts w:eastAsia="Times New Roman"/>
          <w:bCs/>
        </w:rPr>
      </w:pPr>
      <w:r>
        <w:rPr>
          <w:rFonts w:eastAsia="Times New Roman"/>
          <w:b/>
          <w:bCs/>
        </w:rPr>
        <w:t xml:space="preserve">ΑΘΑΝΑΣΙΟΣ ΠΑΠΑΧΡΙΣΤΟΠΟΥΛΟΣ: </w:t>
      </w:r>
      <w:r>
        <w:rPr>
          <w:rFonts w:eastAsia="Times New Roman"/>
          <w:bCs/>
        </w:rPr>
        <w:t xml:space="preserve">Μισή κουβέντα. Νομίζω τη δικαιούμαι. </w:t>
      </w:r>
    </w:p>
    <w:p w14:paraId="670F5C31" w14:textId="77777777" w:rsidR="00D35489" w:rsidRDefault="0006190C">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Όχι δεν σας μέμφομαι. Θα σας δώσω τον λόγο. Απλώς δεν μου κάνετε νόημα ή τέλος πάντων δεν μου ζητήσατε τ</w:t>
      </w:r>
      <w:r>
        <w:rPr>
          <w:rFonts w:eastAsia="Times New Roman"/>
          <w:bCs/>
        </w:rPr>
        <w:t xml:space="preserve">ον λόγο. Τώρα τον ζητάτε. Πολύ ευχαρίστως. Μετά τον κ. </w:t>
      </w:r>
      <w:proofErr w:type="spellStart"/>
      <w:r>
        <w:rPr>
          <w:rFonts w:eastAsia="Times New Roman"/>
          <w:bCs/>
        </w:rPr>
        <w:t>Παπαπαχριστόπουλο</w:t>
      </w:r>
      <w:proofErr w:type="spellEnd"/>
      <w:r>
        <w:rPr>
          <w:rFonts w:eastAsia="Times New Roman"/>
          <w:bCs/>
        </w:rPr>
        <w:t xml:space="preserve">, αν υπάρχει άλλος </w:t>
      </w:r>
      <w:r>
        <w:rPr>
          <w:rFonts w:eastAsia="Times New Roman"/>
          <w:bCs/>
        </w:rPr>
        <w:t>ε</w:t>
      </w:r>
      <w:r>
        <w:rPr>
          <w:rFonts w:eastAsia="Times New Roman"/>
          <w:bCs/>
        </w:rPr>
        <w:t xml:space="preserve">ιδικός </w:t>
      </w:r>
      <w:r>
        <w:rPr>
          <w:rFonts w:eastAsia="Times New Roman"/>
          <w:bCs/>
        </w:rPr>
        <w:t>α</w:t>
      </w:r>
      <w:r>
        <w:rPr>
          <w:rFonts w:eastAsia="Times New Roman"/>
          <w:bCs/>
        </w:rPr>
        <w:t xml:space="preserve">γορητής ή Κοινοβουλευτικός </w:t>
      </w:r>
      <w:r>
        <w:rPr>
          <w:rFonts w:eastAsia="Times New Roman"/>
          <w:bCs/>
        </w:rPr>
        <w:t xml:space="preserve">Εκπρόσωπος </w:t>
      </w:r>
      <w:r>
        <w:rPr>
          <w:rFonts w:eastAsia="Times New Roman"/>
          <w:bCs/>
        </w:rPr>
        <w:t xml:space="preserve">που θέλει να παρέμβει, να μας το πει. </w:t>
      </w:r>
    </w:p>
    <w:p w14:paraId="670F5C32" w14:textId="77777777" w:rsidR="00D35489" w:rsidRDefault="0006190C">
      <w:pPr>
        <w:spacing w:line="600" w:lineRule="auto"/>
        <w:ind w:firstLine="720"/>
        <w:jc w:val="both"/>
        <w:rPr>
          <w:rFonts w:eastAsia="Times New Roman"/>
          <w:bCs/>
        </w:rPr>
      </w:pPr>
      <w:r>
        <w:rPr>
          <w:rFonts w:eastAsia="Times New Roman"/>
          <w:b/>
          <w:bCs/>
        </w:rPr>
        <w:t>ΑΝΤΩΝΙΟΣ ΓΡΕΓΟΣ:</w:t>
      </w:r>
      <w:r>
        <w:rPr>
          <w:rFonts w:eastAsia="Times New Roman"/>
          <w:bCs/>
        </w:rPr>
        <w:t xml:space="preserve"> Εγώ θα ήθελα, κύριε Πρόεδρε. </w:t>
      </w:r>
    </w:p>
    <w:p w14:paraId="670F5C33" w14:textId="77777777" w:rsidR="00D35489" w:rsidRDefault="0006190C">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bCs/>
        </w:rPr>
        <w:t xml:space="preserve">: </w:t>
      </w:r>
      <w:r>
        <w:rPr>
          <w:rFonts w:eastAsia="Times New Roman"/>
          <w:bCs/>
        </w:rPr>
        <w:t xml:space="preserve">Εντάξει. Μετά θα κλείσει ο Υπουργός. </w:t>
      </w:r>
    </w:p>
    <w:p w14:paraId="670F5C34" w14:textId="77777777" w:rsidR="00D35489" w:rsidRDefault="0006190C">
      <w:pPr>
        <w:spacing w:line="600" w:lineRule="auto"/>
        <w:ind w:firstLine="720"/>
        <w:jc w:val="both"/>
        <w:rPr>
          <w:rFonts w:eastAsia="Times New Roman"/>
          <w:bCs/>
        </w:rPr>
      </w:pPr>
      <w:r>
        <w:rPr>
          <w:rFonts w:eastAsia="Times New Roman"/>
          <w:bCs/>
        </w:rPr>
        <w:t xml:space="preserve">Ελάτε, κύριε </w:t>
      </w:r>
      <w:proofErr w:type="spellStart"/>
      <w:r>
        <w:rPr>
          <w:rFonts w:eastAsia="Times New Roman"/>
          <w:bCs/>
        </w:rPr>
        <w:t>Παπαχριστόπουλε</w:t>
      </w:r>
      <w:proofErr w:type="spellEnd"/>
      <w:r>
        <w:rPr>
          <w:rFonts w:eastAsia="Times New Roman"/>
          <w:bCs/>
        </w:rPr>
        <w:t>, έχετε τον λόγο.</w:t>
      </w:r>
    </w:p>
    <w:p w14:paraId="670F5C35" w14:textId="77777777" w:rsidR="00D35489" w:rsidRDefault="0006190C">
      <w:pPr>
        <w:spacing w:line="600" w:lineRule="auto"/>
        <w:ind w:firstLine="720"/>
        <w:jc w:val="both"/>
        <w:rPr>
          <w:rFonts w:eastAsia="Times New Roman"/>
          <w:bCs/>
        </w:rPr>
      </w:pPr>
      <w:r>
        <w:rPr>
          <w:rFonts w:eastAsia="Times New Roman"/>
          <w:b/>
          <w:bCs/>
        </w:rPr>
        <w:t xml:space="preserve">ΑΘΑΝΑΣΙΟΣ ΠΑΠΑΧΡΙΣΤΟΠΟΥΛΟΣ: </w:t>
      </w:r>
      <w:r>
        <w:rPr>
          <w:rFonts w:eastAsia="Times New Roman"/>
          <w:bCs/>
        </w:rPr>
        <w:t>Δεν θα χρειαστεί να χρησιμοποιήσω όλον τον χρόνο μου. Απλά από μια άλλη οπτική γωνία θέλω να θυμίσω</w:t>
      </w:r>
      <w:r>
        <w:rPr>
          <w:rFonts w:eastAsia="Times New Roman"/>
          <w:bCs/>
        </w:rPr>
        <w:t>,</w:t>
      </w:r>
      <w:r>
        <w:rPr>
          <w:rFonts w:eastAsia="Times New Roman"/>
          <w:bCs/>
        </w:rPr>
        <w:t xml:space="preserve"> ότι ο </w:t>
      </w:r>
      <w:proofErr w:type="spellStart"/>
      <w:r>
        <w:rPr>
          <w:rFonts w:eastAsia="Times New Roman"/>
          <w:bCs/>
        </w:rPr>
        <w:t>Νικ</w:t>
      </w:r>
      <w:proofErr w:type="spellEnd"/>
      <w:r>
        <w:rPr>
          <w:rFonts w:eastAsia="Times New Roman"/>
          <w:bCs/>
        </w:rPr>
        <w:t xml:space="preserve"> </w:t>
      </w:r>
      <w:proofErr w:type="spellStart"/>
      <w:r>
        <w:rPr>
          <w:rFonts w:eastAsia="Times New Roman"/>
          <w:bCs/>
        </w:rPr>
        <w:t>Νεγροπόντε</w:t>
      </w:r>
      <w:proofErr w:type="spellEnd"/>
      <w:r>
        <w:rPr>
          <w:rFonts w:eastAsia="Times New Roman"/>
          <w:bCs/>
        </w:rPr>
        <w:t xml:space="preserve"> και ο Μιχάλης ο </w:t>
      </w:r>
      <w:proofErr w:type="spellStart"/>
      <w:r>
        <w:rPr>
          <w:rFonts w:eastAsia="Times New Roman"/>
          <w:bCs/>
        </w:rPr>
        <w:t>Δερτ</w:t>
      </w:r>
      <w:r>
        <w:rPr>
          <w:rFonts w:eastAsia="Times New Roman"/>
          <w:bCs/>
        </w:rPr>
        <w:t>ούζος</w:t>
      </w:r>
      <w:proofErr w:type="spellEnd"/>
      <w:r>
        <w:rPr>
          <w:rFonts w:eastAsia="Times New Roman"/>
          <w:bCs/>
        </w:rPr>
        <w:t xml:space="preserve"> πριν κάμποσα χρόνια, πραγματικά, έδωσαν αγώνα να κρατήσουν στο δημόσιο τον χαρακτήρα του διαδικτύου. Ήταν ίσως η τελευταία θετική πράξη των καλούμενων διάσημων πανεπιστημίων. </w:t>
      </w:r>
    </w:p>
    <w:p w14:paraId="670F5C36" w14:textId="77777777" w:rsidR="00D35489" w:rsidRDefault="0006190C">
      <w:pPr>
        <w:spacing w:line="600" w:lineRule="auto"/>
        <w:ind w:firstLine="720"/>
        <w:jc w:val="both"/>
        <w:rPr>
          <w:rFonts w:eastAsia="Times New Roman"/>
          <w:bCs/>
        </w:rPr>
      </w:pPr>
      <w:r>
        <w:rPr>
          <w:rFonts w:eastAsia="Times New Roman"/>
          <w:bCs/>
        </w:rPr>
        <w:t>Το λέω αυτό, γιατί η παιδεία που μέχρι τώρα έχει κυριαρχήσει</w:t>
      </w:r>
      <w:r>
        <w:rPr>
          <w:rFonts w:eastAsia="Times New Roman"/>
          <w:bCs/>
        </w:rPr>
        <w:t>,</w:t>
      </w:r>
      <w:r>
        <w:rPr>
          <w:rFonts w:eastAsia="Times New Roman"/>
          <w:bCs/>
        </w:rPr>
        <w:t xml:space="preserve"> δεν είναι ού</w:t>
      </w:r>
      <w:r>
        <w:rPr>
          <w:rFonts w:eastAsia="Times New Roman"/>
          <w:bCs/>
        </w:rPr>
        <w:t xml:space="preserve">τε ο Διαφωτισμός από τη Γαλλική Επανάσταση ούτε η αρχαία ελληνική δημοκρατία. Αυτά περιφρονούνται σήμερα. </w:t>
      </w:r>
      <w:r>
        <w:rPr>
          <w:rFonts w:eastAsia="Times New Roman"/>
          <w:bCs/>
          <w:shd w:val="clear" w:color="auto" w:fill="FFFFFF"/>
        </w:rPr>
        <w:t>Υπάρχουν π</w:t>
      </w:r>
      <w:r>
        <w:rPr>
          <w:rFonts w:eastAsia="Times New Roman"/>
          <w:bCs/>
        </w:rPr>
        <w:t xml:space="preserve">ανεπιστήμια σαν το </w:t>
      </w:r>
      <w:proofErr w:type="spellStart"/>
      <w:r>
        <w:rPr>
          <w:rFonts w:eastAsia="Times New Roman"/>
          <w:bCs/>
        </w:rPr>
        <w:t>Μπέρκλεϊ</w:t>
      </w:r>
      <w:proofErr w:type="spellEnd"/>
      <w:r>
        <w:rPr>
          <w:rFonts w:eastAsia="Times New Roman"/>
          <w:bCs/>
        </w:rPr>
        <w:t>, που το σέβομαι. Δεν έχω καμμ</w:t>
      </w:r>
      <w:r>
        <w:rPr>
          <w:rFonts w:eastAsia="Times New Roman"/>
          <w:bCs/>
        </w:rPr>
        <w:t>ιά</w:t>
      </w:r>
      <w:r>
        <w:rPr>
          <w:rFonts w:eastAsia="Times New Roman"/>
          <w:bCs/>
        </w:rPr>
        <w:t xml:space="preserve"> αντίρρηση</w:t>
      </w:r>
      <w:r>
        <w:rPr>
          <w:rFonts w:eastAsia="Times New Roman"/>
          <w:bCs/>
        </w:rPr>
        <w:t>,</w:t>
      </w:r>
      <w:r>
        <w:rPr>
          <w:rFonts w:eastAsia="Times New Roman"/>
          <w:bCs/>
        </w:rPr>
        <w:t xml:space="preserve"> ότι εκεί κάνουν πραγματικές ανακαλύψεις κ.λπ.</w:t>
      </w:r>
      <w:r>
        <w:rPr>
          <w:rFonts w:eastAsia="Times New Roman"/>
          <w:bCs/>
        </w:rPr>
        <w:t>.</w:t>
      </w:r>
      <w:r>
        <w:rPr>
          <w:rFonts w:eastAsia="Times New Roman"/>
          <w:bCs/>
        </w:rPr>
        <w:t xml:space="preserve"> Υπάρχουν το Στάνφορντ,</w:t>
      </w:r>
      <w:r>
        <w:rPr>
          <w:rFonts w:eastAsia="Times New Roman"/>
          <w:bCs/>
        </w:rPr>
        <w:t xml:space="preserve"> το </w:t>
      </w:r>
      <w:r>
        <w:rPr>
          <w:rFonts w:eastAsia="Times New Roman"/>
          <w:bCs/>
          <w:lang w:val="en-US"/>
        </w:rPr>
        <w:t>MIT</w:t>
      </w:r>
      <w:r>
        <w:rPr>
          <w:rFonts w:eastAsia="Times New Roman"/>
          <w:bCs/>
        </w:rPr>
        <w:t xml:space="preserve">, το Χάρβαρντ. </w:t>
      </w:r>
    </w:p>
    <w:p w14:paraId="670F5C3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Όλα αυτά τα πανεπιστήμια έχουν μία κινητήρια δύναμη είτε το θέλουμε είτε όχι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κέρδος και το χρήμα. Και δεν είναι τυχαίο</w:t>
      </w:r>
      <w:r>
        <w:rPr>
          <w:rFonts w:eastAsia="Times New Roman" w:cs="Times New Roman"/>
          <w:szCs w:val="24"/>
        </w:rPr>
        <w:t>,</w:t>
      </w:r>
      <w:r>
        <w:rPr>
          <w:rFonts w:eastAsia="Times New Roman" w:cs="Times New Roman"/>
          <w:szCs w:val="24"/>
        </w:rPr>
        <w:t xml:space="preserve"> ότι μόνο οχτώ άτομα στον πλανήτη έχουν περιουσιακά στοιχεία όσο τα τρ</w:t>
      </w:r>
      <w:r>
        <w:rPr>
          <w:rFonts w:eastAsia="Times New Roman" w:cs="Times New Roman"/>
          <w:szCs w:val="24"/>
        </w:rPr>
        <w:t>ι</w:t>
      </w:r>
      <w:r>
        <w:rPr>
          <w:rFonts w:eastAsia="Times New Roman" w:cs="Times New Roman"/>
          <w:szCs w:val="24"/>
        </w:rPr>
        <w:t>ά</w:t>
      </w:r>
      <w:r>
        <w:rPr>
          <w:rFonts w:eastAsia="Times New Roman" w:cs="Times New Roman"/>
          <w:szCs w:val="24"/>
        </w:rPr>
        <w:t xml:space="preserve">μισι δισεκατομμύρια φτωχότερα του πλανήτη. </w:t>
      </w:r>
    </w:p>
    <w:p w14:paraId="670F5C3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Σήμερα, για εμένα, με όλο τον σεβασμό σε αυτά που είπε το ΚΚΕ -δικαίωμα του να τα λέει- ανοίγει μια καινούρ</w:t>
      </w:r>
      <w:r>
        <w:rPr>
          <w:rFonts w:eastAsia="Times New Roman" w:cs="Times New Roman"/>
          <w:szCs w:val="24"/>
        </w:rPr>
        <w:t>γ</w:t>
      </w:r>
      <w:r>
        <w:rPr>
          <w:rFonts w:eastAsia="Times New Roman" w:cs="Times New Roman"/>
          <w:szCs w:val="24"/>
        </w:rPr>
        <w:t>ια μικρή χαραμάδα -ναι ανοίγει- για μια άλλου είδους παιδεία. Αυτή είναι η αίσθηση που αποκομίζω εγώ από</w:t>
      </w:r>
      <w:r>
        <w:rPr>
          <w:rFonts w:eastAsia="Times New Roman" w:cs="Times New Roman"/>
          <w:szCs w:val="24"/>
        </w:rPr>
        <w:t xml:space="preserve"> το συγκεκριμένο νομοσχέδιο. Πιστεύω ότι είναι ο προθάλαμος, γιατί θα έχει και συνέχεια. </w:t>
      </w:r>
    </w:p>
    <w:p w14:paraId="670F5C3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Σε ό,τι αφορά τους Ανεξάρτητους Έλληνες, να μη στενοχωριέται η εκπρόσωπος της Νέας Δημοκρατίας και να διαβάσει καλυτέρα τον Κανονισμό, γιατί έχει δικαίωμα και ένας απ</w:t>
      </w:r>
      <w:r>
        <w:rPr>
          <w:rFonts w:eastAsia="Times New Roman" w:cs="Times New Roman"/>
          <w:szCs w:val="24"/>
        </w:rPr>
        <w:t xml:space="preserve">λός Βουλευτής να αντικαταστήσει τον ειδικό αγορητή,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 Και αυτό έχει γίνει πάρα πολλές φορές, ειδικά σε κόμματα που έχουν μικρή κοινοβουλευτική δύναμη. </w:t>
      </w:r>
    </w:p>
    <w:p w14:paraId="670F5C3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Σε ό,τι αφορά αυτό που είπε ο κ. </w:t>
      </w:r>
      <w:proofErr w:type="spellStart"/>
      <w:r>
        <w:rPr>
          <w:rFonts w:eastAsia="Times New Roman" w:cs="Times New Roman"/>
          <w:szCs w:val="24"/>
        </w:rPr>
        <w:t>Μαυρωτάς</w:t>
      </w:r>
      <w:proofErr w:type="spellEnd"/>
      <w:r>
        <w:rPr>
          <w:rFonts w:eastAsia="Times New Roman" w:cs="Times New Roman"/>
          <w:szCs w:val="24"/>
        </w:rPr>
        <w:t>, δεν θέλω να συνεχιστεί. Δεν έκαν</w:t>
      </w:r>
      <w:r>
        <w:rPr>
          <w:rFonts w:eastAsia="Times New Roman" w:cs="Times New Roman"/>
          <w:szCs w:val="24"/>
        </w:rPr>
        <w:t>α κριτική σε κανέναν. Ο καθένας κρίνεται για το τι κάνει. Ξαναλέω</w:t>
      </w:r>
      <w:r>
        <w:rPr>
          <w:rFonts w:eastAsia="Times New Roman" w:cs="Times New Roman"/>
          <w:szCs w:val="24"/>
        </w:rPr>
        <w:t>.</w:t>
      </w:r>
      <w:r>
        <w:rPr>
          <w:rFonts w:eastAsia="Times New Roman" w:cs="Times New Roman"/>
          <w:szCs w:val="24"/>
        </w:rPr>
        <w:t xml:space="preserve"> Οι Ανεξάρτητοι Έλληνες έχουν κατακτήσει ένα δημοκρατικό δικαίωμα</w:t>
      </w:r>
      <w:r>
        <w:rPr>
          <w:rFonts w:eastAsia="Times New Roman" w:cs="Times New Roman"/>
          <w:szCs w:val="24"/>
        </w:rPr>
        <w:t>.</w:t>
      </w:r>
      <w:r>
        <w:rPr>
          <w:rFonts w:eastAsia="Times New Roman" w:cs="Times New Roman"/>
          <w:szCs w:val="24"/>
        </w:rPr>
        <w:t xml:space="preserve"> Να ψηφίζουν κατά συνείδηση. Το έχουν κάνει σε περισσότερα από δέκα νομοσχέδια. Δεν θέλω να κουράζω. Ακριβώς το ίδιο έγινε κ</w:t>
      </w:r>
      <w:r>
        <w:rPr>
          <w:rFonts w:eastAsia="Times New Roman" w:cs="Times New Roman"/>
          <w:szCs w:val="24"/>
        </w:rPr>
        <w:t xml:space="preserve">αι σήμερα. Τίποτα περισσότερο και τίποτα λιγότερο. </w:t>
      </w:r>
    </w:p>
    <w:p w14:paraId="670F5C3B"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70F5C3C"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w:t>
      </w:r>
    </w:p>
    <w:p w14:paraId="670F5C3D"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Κύριε Γρέγο, έχετε τον λόγο. </w:t>
      </w:r>
    </w:p>
    <w:p w14:paraId="670F5C3E"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670F5C3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Η συζήτηση του νομοσχεδίου διεξήχθη με τα</w:t>
      </w:r>
      <w:r>
        <w:rPr>
          <w:rFonts w:eastAsia="Times New Roman" w:cs="Times New Roman"/>
          <w:szCs w:val="24"/>
        </w:rPr>
        <w:t xml:space="preserve">χύτατες διαδικασίες. Όπως καταγγείλαμε, όμως, είχε πάρα πολύ σημαντικά άρθρα, τα οποία άπτονται εθνικών θεμάτων. Βεβαίως δεν είχε άσχετες τροπολογίες. Εδώ υπήρχε μια πρωτοτυπία. </w:t>
      </w:r>
    </w:p>
    <w:p w14:paraId="670F5C4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Λυπάμαι πολύ, όμως, κύριε Υπουργέ, γιατί κάνατε δεκτή την εκπρόθεσμη </w:t>
      </w:r>
      <w:r>
        <w:rPr>
          <w:rFonts w:eastAsia="Times New Roman" w:cs="Times New Roman"/>
          <w:szCs w:val="24"/>
        </w:rPr>
        <w:t>τροπολογία του Ποταμιού. Αναφέρομαι στην τροπολογία 901/91. Όπως σας είπα, είναι η εκπρόθεσμη τροπολογία που κατέθεσε το Ποτάμι και αποτελεί κατακριτέα μεθόδευση</w:t>
      </w:r>
      <w:r>
        <w:rPr>
          <w:rFonts w:eastAsia="Times New Roman" w:cs="Times New Roman"/>
          <w:szCs w:val="24"/>
        </w:rPr>
        <w:t>,</w:t>
      </w:r>
      <w:r>
        <w:rPr>
          <w:rFonts w:eastAsia="Times New Roman" w:cs="Times New Roman"/>
          <w:szCs w:val="24"/>
        </w:rPr>
        <w:t xml:space="preserve"> που θα αποδειχθεί ζημιογόνα για τα ΑΕΙ και για τους ίδιους τους φοιτητές. Επίσης κάθε άλλο πα</w:t>
      </w:r>
      <w:r>
        <w:rPr>
          <w:rFonts w:eastAsia="Times New Roman" w:cs="Times New Roman"/>
          <w:szCs w:val="24"/>
        </w:rPr>
        <w:t xml:space="preserve">ρά δημοκρατική είναι. </w:t>
      </w:r>
    </w:p>
    <w:p w14:paraId="670F5C41"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να πω για να βοηθήσω και τη διαδικασία</w:t>
      </w:r>
      <w:r>
        <w:rPr>
          <w:rFonts w:eastAsia="Times New Roman" w:cs="Times New Roman"/>
          <w:szCs w:val="24"/>
        </w:rPr>
        <w:t>,</w:t>
      </w:r>
      <w:r>
        <w:rPr>
          <w:rFonts w:eastAsia="Times New Roman" w:cs="Times New Roman"/>
          <w:szCs w:val="24"/>
        </w:rPr>
        <w:t xml:space="preserve"> ότι θα ήταν καλό, κύριε Πρόεδρε, όταν θα ψηφίσουμε τα άρθρα, να λέμε και τους τίτλους, γιατί έχουν γίνει πολλές αναριθμήσεις και κάποια τροπολογία έχει ενσωματωθεί και έχει γίνει άρθρο</w:t>
      </w:r>
      <w:r>
        <w:rPr>
          <w:rFonts w:eastAsia="Times New Roman" w:cs="Times New Roman"/>
          <w:szCs w:val="24"/>
        </w:rPr>
        <w:t xml:space="preserve">. Το λέω αυτό για τη διευκόλυνση της διαδικασίας. </w:t>
      </w:r>
    </w:p>
    <w:p w14:paraId="670F5C42"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70F5C43"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Γρέγο. </w:t>
      </w:r>
    </w:p>
    <w:p w14:paraId="670F5C4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Πριν δώσω τον λόγο στον κύριο Υπουργό, έχω την τιμή να ανακοινώσω στο Σώμα ότι ο Υπουργός Δικαιοσύνης, Διαφάνειας και Ανθρωπίν</w:t>
      </w:r>
      <w:r>
        <w:rPr>
          <w:rFonts w:eastAsia="Times New Roman" w:cs="Times New Roman"/>
          <w:szCs w:val="24"/>
        </w:rPr>
        <w:t>ων Δικαιωμάτων διαβίβασε στη Βουλή σύμφωνα με το άρθρο 86 του Συντάγματος και το</w:t>
      </w:r>
      <w:r>
        <w:rPr>
          <w:rFonts w:eastAsia="Times New Roman" w:cs="Times New Roman"/>
          <w:szCs w:val="24"/>
        </w:rPr>
        <w:t>ν</w:t>
      </w:r>
      <w:r>
        <w:rPr>
          <w:rFonts w:eastAsia="Times New Roman" w:cs="Times New Roman"/>
          <w:szCs w:val="24"/>
        </w:rPr>
        <w:t xml:space="preserve"> ν.3126/2003</w:t>
      </w:r>
      <w:r>
        <w:rPr>
          <w:rFonts w:eastAsia="Times New Roman" w:cs="Times New Roman"/>
          <w:szCs w:val="24"/>
        </w:rPr>
        <w:t>-</w:t>
      </w:r>
      <w:r>
        <w:rPr>
          <w:rFonts w:eastAsia="Times New Roman" w:cs="Times New Roman"/>
          <w:szCs w:val="24"/>
        </w:rPr>
        <w:t xml:space="preserve"> «Ποινική ευθύνη των Υπουργών», όπως ισχύει στις 17 Ιανουαρίου 2017</w:t>
      </w:r>
      <w:r>
        <w:rPr>
          <w:rFonts w:eastAsia="Times New Roman" w:cs="Times New Roman"/>
          <w:szCs w:val="24"/>
        </w:rPr>
        <w:t>-</w:t>
      </w:r>
      <w:r>
        <w:rPr>
          <w:rFonts w:eastAsia="Times New Roman" w:cs="Times New Roman"/>
          <w:szCs w:val="24"/>
        </w:rPr>
        <w:t xml:space="preserve"> ποινική δικογραφία, που αφορά στον Αναπληρωτή Υπουργό Υγείας κ. Παύλο </w:t>
      </w:r>
      <w:proofErr w:type="spellStart"/>
      <w:r>
        <w:rPr>
          <w:rFonts w:eastAsia="Times New Roman" w:cs="Times New Roman"/>
          <w:szCs w:val="24"/>
        </w:rPr>
        <w:t>Πολάκη</w:t>
      </w:r>
      <w:proofErr w:type="spellEnd"/>
      <w:r>
        <w:rPr>
          <w:rFonts w:eastAsia="Times New Roman" w:cs="Times New Roman"/>
          <w:szCs w:val="24"/>
        </w:rPr>
        <w:t xml:space="preserve">. </w:t>
      </w:r>
    </w:p>
    <w:p w14:paraId="670F5C45"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έχετε τον λόγο. </w:t>
      </w:r>
    </w:p>
    <w:p w14:paraId="670F5C46" w14:textId="77777777" w:rsidR="00D35489" w:rsidRDefault="000619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670F5C47"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Νομίζω παρά τους υψηλούς αντιπολιτευτικούς τόνους από ευτυχώς λίγους συναδέλφους, που νομίζω ήταν εκτός θέματος, τελικά ήταν μία πάρα πολύ γό</w:t>
      </w:r>
      <w:r>
        <w:rPr>
          <w:rFonts w:eastAsia="Times New Roman" w:cs="Times New Roman"/>
          <w:szCs w:val="24"/>
        </w:rPr>
        <w:t>νιμη συνεδρίαση, όπως ήταν και αυτή της Επιτροπής Μορφωτικών Υποθέσεων. Είναι προφανές</w:t>
      </w:r>
      <w:r>
        <w:rPr>
          <w:rFonts w:eastAsia="Times New Roman" w:cs="Times New Roman"/>
          <w:szCs w:val="24"/>
        </w:rPr>
        <w:t>,</w:t>
      </w:r>
      <w:r>
        <w:rPr>
          <w:rFonts w:eastAsia="Times New Roman" w:cs="Times New Roman"/>
          <w:szCs w:val="24"/>
        </w:rPr>
        <w:t xml:space="preserve"> ότι κουβέντες όπως «η σημερινή Κυβέρνηση είναι η χειρότερη </w:t>
      </w:r>
      <w:r>
        <w:rPr>
          <w:rFonts w:eastAsia="Times New Roman" w:cs="Times New Roman"/>
          <w:szCs w:val="24"/>
        </w:rPr>
        <w:t>Κ</w:t>
      </w:r>
      <w:r>
        <w:rPr>
          <w:rFonts w:eastAsia="Times New Roman" w:cs="Times New Roman"/>
          <w:szCs w:val="24"/>
        </w:rPr>
        <w:t>υβέρνηση όλων των εποχών», ακόμη και αν κάποιοι τις πιστεύουν, είμαι σίγουρος ότι δεν το πιστεύουν για τα θέ</w:t>
      </w:r>
      <w:r>
        <w:rPr>
          <w:rFonts w:eastAsia="Times New Roman" w:cs="Times New Roman"/>
          <w:szCs w:val="24"/>
        </w:rPr>
        <w:t xml:space="preserve">ματα της εκπαίδευσης. </w:t>
      </w:r>
    </w:p>
    <w:p w14:paraId="670F5C48"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Θα ήθελα να θίξω ορισμένα συγκεκριμένα ζητήματα. Να πω με κάθε ειλικρίνεια</w:t>
      </w:r>
      <w:r>
        <w:rPr>
          <w:rFonts w:eastAsia="Times New Roman" w:cs="Times New Roman"/>
          <w:szCs w:val="24"/>
        </w:rPr>
        <w:t>,</w:t>
      </w:r>
      <w:r>
        <w:rPr>
          <w:rFonts w:eastAsia="Times New Roman" w:cs="Times New Roman"/>
          <w:szCs w:val="24"/>
        </w:rPr>
        <w:t xml:space="preserve"> ότι η πολιτική κουλτούρα στον τόπο μας δεν μπορεί να αλλάξει από τη μια μέρα στην άλλη. Η συζήτηση παρά τις εντάσεις που είχε και στην </w:t>
      </w:r>
      <w:r>
        <w:rPr>
          <w:rFonts w:eastAsia="Times New Roman" w:cs="Times New Roman"/>
          <w:szCs w:val="24"/>
        </w:rPr>
        <w:t>ε</w:t>
      </w:r>
      <w:r>
        <w:rPr>
          <w:rFonts w:eastAsia="Times New Roman" w:cs="Times New Roman"/>
          <w:szCs w:val="24"/>
        </w:rPr>
        <w:t>πιτροπή και εδώ, δείχ</w:t>
      </w:r>
      <w:r>
        <w:rPr>
          <w:rFonts w:eastAsia="Times New Roman" w:cs="Times New Roman"/>
          <w:szCs w:val="24"/>
        </w:rPr>
        <w:t>νει, δειλά μεν, σαφή όμως σημάδια μιας αρχής συναινετικής κουλτούρας, τουλάχιστον στα δικά μας θέματα. Αυτό πρέπει να το χαιρετίσουμε, γιατί είναι μία κατάκτηση όλων μας προφανώς με τις διαφορές μας, με τις εντάσεις μας. Νομίζω όμως ότι υπήρξε επί της ουσί</w:t>
      </w:r>
      <w:r>
        <w:rPr>
          <w:rFonts w:eastAsia="Times New Roman" w:cs="Times New Roman"/>
          <w:szCs w:val="24"/>
        </w:rPr>
        <w:t xml:space="preserve">ας διάλογος, όπως μάλιστα αυτός αποτυπώνεται στο τελικό κείμενο. </w:t>
      </w:r>
    </w:p>
    <w:p w14:paraId="670F5C4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Να πω κάποια συγκεκριμένα στοιχεία. Το πρώτο</w:t>
      </w:r>
      <w:r>
        <w:rPr>
          <w:rFonts w:eastAsia="Times New Roman" w:cs="Times New Roman"/>
          <w:szCs w:val="24"/>
        </w:rPr>
        <w:t>,</w:t>
      </w:r>
      <w:r>
        <w:rPr>
          <w:rFonts w:eastAsia="Times New Roman" w:cs="Times New Roman"/>
          <w:szCs w:val="24"/>
        </w:rPr>
        <w:t xml:space="preserve"> είναι η τροπολογία που κατέθεσε η Δημοκρατική Συμπαράταξη, σε σχέση με τις διαδικασίες στο </w:t>
      </w:r>
      <w:r>
        <w:rPr>
          <w:rFonts w:eastAsia="Times New Roman" w:cs="Times New Roman"/>
          <w:szCs w:val="24"/>
        </w:rPr>
        <w:t>«</w:t>
      </w:r>
      <w:r>
        <w:rPr>
          <w:rFonts w:eastAsia="Times New Roman" w:cs="Times New Roman"/>
          <w:szCs w:val="24"/>
        </w:rPr>
        <w:t>Δημοκρίτειο</w:t>
      </w:r>
      <w:r>
        <w:rPr>
          <w:rFonts w:eastAsia="Times New Roman" w:cs="Times New Roman"/>
          <w:szCs w:val="24"/>
        </w:rPr>
        <w:t>»</w:t>
      </w:r>
      <w:r>
        <w:rPr>
          <w:rFonts w:eastAsia="Times New Roman" w:cs="Times New Roman"/>
          <w:szCs w:val="24"/>
        </w:rPr>
        <w:t xml:space="preserve"> Πανεπιστήμιο. </w:t>
      </w:r>
    </w:p>
    <w:p w14:paraId="670F5C4A" w14:textId="77777777" w:rsidR="00D35489" w:rsidRDefault="0006190C">
      <w:pPr>
        <w:spacing w:line="600" w:lineRule="auto"/>
        <w:ind w:firstLine="720"/>
        <w:jc w:val="both"/>
        <w:rPr>
          <w:rFonts w:eastAsia="Times New Roman"/>
          <w:szCs w:val="24"/>
        </w:rPr>
      </w:pPr>
      <w:r>
        <w:rPr>
          <w:rFonts w:eastAsia="Times New Roman"/>
          <w:szCs w:val="24"/>
        </w:rPr>
        <w:t>Όπως δήλωσα και όταν την</w:t>
      </w:r>
      <w:r>
        <w:rPr>
          <w:rFonts w:eastAsia="Times New Roman"/>
          <w:szCs w:val="24"/>
        </w:rPr>
        <w:t xml:space="preserve"> έκανα αποδεκτή, το δηλώνω και τώρα</w:t>
      </w:r>
      <w:r>
        <w:rPr>
          <w:rFonts w:eastAsia="Times New Roman"/>
          <w:szCs w:val="24"/>
        </w:rPr>
        <w:t>,</w:t>
      </w:r>
      <w:r>
        <w:rPr>
          <w:rFonts w:eastAsia="Times New Roman"/>
          <w:szCs w:val="24"/>
        </w:rPr>
        <w:t xml:space="preserve"> ότι αυτή δεν έχει ούτε δεσμευτικό ούτε κανονιστικό χαρακτήρα, γιατί ό,τι και να γίνει, αν δεν έλθει το αίτημα από το ίδιο πανεπιστήμιο, είναι κενό γράμμα. Το λέω για να είμαστε </w:t>
      </w:r>
      <w:proofErr w:type="spellStart"/>
      <w:r>
        <w:rPr>
          <w:rFonts w:eastAsia="Times New Roman"/>
          <w:szCs w:val="24"/>
        </w:rPr>
        <w:t>συνεννοημένοι</w:t>
      </w:r>
      <w:proofErr w:type="spellEnd"/>
      <w:r>
        <w:rPr>
          <w:rFonts w:eastAsia="Times New Roman"/>
          <w:szCs w:val="24"/>
        </w:rPr>
        <w:t>.</w:t>
      </w:r>
    </w:p>
    <w:p w14:paraId="670F5C4B" w14:textId="77777777" w:rsidR="00D35489" w:rsidRDefault="0006190C">
      <w:pPr>
        <w:spacing w:line="600" w:lineRule="auto"/>
        <w:ind w:firstLine="720"/>
        <w:jc w:val="both"/>
        <w:rPr>
          <w:rFonts w:eastAsia="Times New Roman"/>
          <w:szCs w:val="24"/>
        </w:rPr>
      </w:pPr>
      <w:r>
        <w:rPr>
          <w:rFonts w:eastAsia="Times New Roman"/>
          <w:szCs w:val="24"/>
        </w:rPr>
        <w:t>Ο κ. Γάκης ανέφερε ορισμένα</w:t>
      </w:r>
      <w:r>
        <w:rPr>
          <w:rFonts w:eastAsia="Times New Roman"/>
          <w:szCs w:val="24"/>
        </w:rPr>
        <w:t xml:space="preserve"> θέματα. Νομίζω ότι πρέπει να δηλώσουμε με κάθε έμφαση και κατηγορηματικότητα</w:t>
      </w:r>
      <w:r>
        <w:rPr>
          <w:rFonts w:eastAsia="Times New Roman"/>
          <w:szCs w:val="24"/>
        </w:rPr>
        <w:t>,</w:t>
      </w:r>
      <w:r>
        <w:rPr>
          <w:rFonts w:eastAsia="Times New Roman"/>
          <w:szCs w:val="24"/>
        </w:rPr>
        <w:t xml:space="preserve"> ότι κανένα παιδί με ειδικές ανάγκες δεν θα μείνει έξω από το σχολείο. Κανένα! Ας δούμε τον βασικό κανόνα και εκεί που υπάρξει το όποιο πρόβλημα ας το αντιμετωπίσουμε, με στόχο κ</w:t>
      </w:r>
      <w:r>
        <w:rPr>
          <w:rFonts w:eastAsia="Times New Roman"/>
          <w:szCs w:val="24"/>
        </w:rPr>
        <w:t>ανένα παιδί να μην είναι εκτός σχολείου. Και θα μπορέσουμε να το κάνουμε αυτό στις τοπικές κοινωνίες</w:t>
      </w:r>
      <w:r>
        <w:rPr>
          <w:rFonts w:eastAsia="Times New Roman"/>
          <w:szCs w:val="24"/>
        </w:rPr>
        <w:t>,</w:t>
      </w:r>
      <w:r>
        <w:rPr>
          <w:rFonts w:eastAsia="Times New Roman"/>
          <w:szCs w:val="24"/>
        </w:rPr>
        <w:t xml:space="preserve"> εξαντλώντας</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τα επιχειρήματα και τα αντεπιχειρήματα και θα προχωρήσουμε.</w:t>
      </w:r>
    </w:p>
    <w:p w14:paraId="670F5C4C" w14:textId="77777777" w:rsidR="00D35489" w:rsidRDefault="0006190C">
      <w:pPr>
        <w:spacing w:line="600" w:lineRule="auto"/>
        <w:ind w:firstLine="720"/>
        <w:jc w:val="both"/>
        <w:rPr>
          <w:rFonts w:eastAsia="Times New Roman"/>
          <w:szCs w:val="24"/>
        </w:rPr>
      </w:pPr>
      <w:r>
        <w:rPr>
          <w:rFonts w:eastAsia="Times New Roman"/>
          <w:szCs w:val="24"/>
        </w:rPr>
        <w:t>Οι ανοιχτές διαδικασίες στην Εθνική Σχολή Δημόσιας Υγείας είναι μια π</w:t>
      </w:r>
      <w:r>
        <w:rPr>
          <w:rFonts w:eastAsia="Times New Roman"/>
          <w:szCs w:val="24"/>
        </w:rPr>
        <w:t xml:space="preserve">ρόταση χωρίς περιεχόμενο, διότι προσπαθούμε ακριβώς να </w:t>
      </w:r>
      <w:proofErr w:type="spellStart"/>
      <w:r>
        <w:rPr>
          <w:rFonts w:eastAsia="Times New Roman"/>
          <w:szCs w:val="24"/>
        </w:rPr>
        <w:t>κανονικοποιήσουμε</w:t>
      </w:r>
      <w:proofErr w:type="spellEnd"/>
      <w:r>
        <w:rPr>
          <w:rFonts w:eastAsia="Times New Roman"/>
          <w:szCs w:val="24"/>
        </w:rPr>
        <w:t xml:space="preserve"> αυτό που ήδη γίνεται τόσον καιρό και νομίζω ότι και στα Πρακτικά έχει καταγραφεί με μεγάλη λεπτομέρεια η προβληματική μας.</w:t>
      </w:r>
    </w:p>
    <w:p w14:paraId="670F5C4D" w14:textId="77777777" w:rsidR="00D35489" w:rsidRDefault="0006190C">
      <w:pPr>
        <w:spacing w:line="600" w:lineRule="auto"/>
        <w:ind w:firstLine="720"/>
        <w:jc w:val="both"/>
        <w:rPr>
          <w:rFonts w:eastAsia="Times New Roman"/>
          <w:szCs w:val="24"/>
        </w:rPr>
      </w:pPr>
      <w:r>
        <w:rPr>
          <w:rFonts w:eastAsia="Times New Roman"/>
          <w:szCs w:val="24"/>
        </w:rPr>
        <w:t>Όσον αφορά τις επαναληπτικές εξετάσεις, το βασικό πρόβλημα ε</w:t>
      </w:r>
      <w:r>
        <w:rPr>
          <w:rFonts w:eastAsia="Times New Roman"/>
          <w:szCs w:val="24"/>
        </w:rPr>
        <w:t>ίναι</w:t>
      </w:r>
      <w:r>
        <w:rPr>
          <w:rFonts w:eastAsia="Times New Roman"/>
          <w:szCs w:val="24"/>
        </w:rPr>
        <w:t>,</w:t>
      </w:r>
      <w:r>
        <w:rPr>
          <w:rFonts w:eastAsia="Times New Roman"/>
          <w:szCs w:val="24"/>
        </w:rPr>
        <w:t xml:space="preserve"> ότι κάτι που είναι δίκαιο και είναι για τα παιδιά που αρρωσταίνουν</w:t>
      </w:r>
      <w:r>
        <w:rPr>
          <w:rFonts w:eastAsia="Times New Roman"/>
          <w:szCs w:val="24"/>
        </w:rPr>
        <w:t>,</w:t>
      </w:r>
      <w:r>
        <w:rPr>
          <w:rFonts w:eastAsia="Times New Roman"/>
          <w:szCs w:val="24"/>
        </w:rPr>
        <w:t xml:space="preserve"> δεν πρέπει η όποια ρύθμιση να έχει αρνητικές επιπτώσεις στα υπόλοιπα παιδιά. Αυτό το προκαλεί ένας αριθμός παιδιών, δυστυχώς, αυξανόμενος -λίγο μεν αλλά αυξανόμενος- που προσποιούντα</w:t>
      </w:r>
      <w:r>
        <w:rPr>
          <w:rFonts w:eastAsia="Times New Roman"/>
          <w:szCs w:val="24"/>
        </w:rPr>
        <w:t xml:space="preserve">ι ότι αρρωσταίνουν. Το λέω με κάθε ειλικρίνεια. </w:t>
      </w:r>
    </w:p>
    <w:p w14:paraId="670F5C4E" w14:textId="77777777" w:rsidR="00D35489" w:rsidRDefault="0006190C">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b/>
          <w:szCs w:val="24"/>
        </w:rPr>
        <w:t xml:space="preserve"> </w:t>
      </w:r>
      <w:r>
        <w:rPr>
          <w:rFonts w:eastAsia="Times New Roman"/>
          <w:szCs w:val="24"/>
        </w:rPr>
        <w:t>…(δεν ακούστηκε)</w:t>
      </w:r>
    </w:p>
    <w:p w14:paraId="670F5C4F" w14:textId="77777777" w:rsidR="00D35489" w:rsidRDefault="0006190C">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Βλέπετε ότι διαβάζετε και δεν με ακούτε. Δεν μπορείτε να κάνετε και τα δύο μαζί. </w:t>
      </w:r>
    </w:p>
    <w:p w14:paraId="670F5C50" w14:textId="77777777" w:rsidR="00D35489" w:rsidRDefault="0006190C">
      <w:pPr>
        <w:spacing w:line="600" w:lineRule="auto"/>
        <w:ind w:firstLine="720"/>
        <w:jc w:val="both"/>
        <w:rPr>
          <w:rFonts w:eastAsia="Times New Roman"/>
          <w:szCs w:val="24"/>
        </w:rPr>
      </w:pPr>
      <w:r>
        <w:rPr>
          <w:rFonts w:eastAsia="Times New Roman"/>
          <w:szCs w:val="24"/>
        </w:rPr>
        <w:t>Είπα ότι δε</w:t>
      </w:r>
      <w:r>
        <w:rPr>
          <w:rFonts w:eastAsia="Times New Roman"/>
          <w:szCs w:val="24"/>
        </w:rPr>
        <w:t>ν πρέπει να αδικηθούν αυτά τα παιδιά. Λέω, λοιπόν, ότι είναι λάθος να είναι με υπουργική απόφαση. Εγώ λέω να το συζητήσουμε, αν θέλετε, όλα τα κόμματα και ομόφωνα να αποφασίσουμε όμως, ώστε μετά να μην παίζουμε παιχνίδι διαδηλώσεων, καταγγελιών κ.λπ.</w:t>
      </w:r>
      <w:r>
        <w:rPr>
          <w:rFonts w:eastAsia="Times New Roman"/>
          <w:szCs w:val="24"/>
        </w:rPr>
        <w:t>.</w:t>
      </w:r>
      <w:r>
        <w:rPr>
          <w:rFonts w:eastAsia="Times New Roman"/>
          <w:szCs w:val="24"/>
        </w:rPr>
        <w:t xml:space="preserve"> Εμεί</w:t>
      </w:r>
      <w:r>
        <w:rPr>
          <w:rFonts w:eastAsia="Times New Roman"/>
          <w:szCs w:val="24"/>
        </w:rPr>
        <w:t>ς προσπαθήσαμε να βρούμε μια λύση. Δυστυχώς δεν βρίσκουμε λύση. Υπάρχουν και παιδαγωγικοί λόγοι</w:t>
      </w:r>
      <w:r>
        <w:rPr>
          <w:rFonts w:eastAsia="Times New Roman"/>
          <w:szCs w:val="24"/>
        </w:rPr>
        <w:t>,</w:t>
      </w:r>
      <w:r>
        <w:rPr>
          <w:rFonts w:eastAsia="Times New Roman"/>
          <w:szCs w:val="24"/>
        </w:rPr>
        <w:t xml:space="preserve"> γιατί εν πάση </w:t>
      </w:r>
      <w:proofErr w:type="spellStart"/>
      <w:r>
        <w:rPr>
          <w:rFonts w:eastAsia="Times New Roman"/>
          <w:szCs w:val="24"/>
        </w:rPr>
        <w:t>περιπτώσει</w:t>
      </w:r>
      <w:proofErr w:type="spellEnd"/>
      <w:r>
        <w:rPr>
          <w:rFonts w:eastAsia="Times New Roman"/>
          <w:szCs w:val="24"/>
        </w:rPr>
        <w:t xml:space="preserve"> αυτά τα παιδιά δεν πρέπει να κάνουν επαναληπτικές. Υπάρχουν πολλοί παιδαγωγικοί λόγοι και αν θέλετε, μπορώ να σας τους αναφέρω αλλά νο</w:t>
      </w:r>
      <w:r>
        <w:rPr>
          <w:rFonts w:eastAsia="Times New Roman"/>
          <w:szCs w:val="24"/>
        </w:rPr>
        <w:t>μίζω ότι δεν θέλω να το κάνω τώρα. Όμως υπάρχουν και τέτοιοι λόγοι. Υπάρχουν και νομικοί λόγοι. Υπάρχει μια διεθνής εμπειρία, η οποία δεν είναι ευαίσθητη σ’ αυτό το πράγμα. Όμως λέμε να εξαντλήσουμε τις δυνατότητες.</w:t>
      </w:r>
    </w:p>
    <w:p w14:paraId="670F5C51" w14:textId="77777777" w:rsidR="00D35489" w:rsidRDefault="0006190C">
      <w:pPr>
        <w:spacing w:line="600" w:lineRule="auto"/>
        <w:ind w:firstLine="720"/>
        <w:jc w:val="both"/>
        <w:rPr>
          <w:rFonts w:eastAsia="Times New Roman"/>
          <w:szCs w:val="24"/>
        </w:rPr>
      </w:pPr>
      <w:r>
        <w:rPr>
          <w:rFonts w:eastAsia="Times New Roman"/>
          <w:szCs w:val="24"/>
        </w:rPr>
        <w:t>Τελειώνω με κάτι που δεν θέλω να το πάρε</w:t>
      </w:r>
      <w:r>
        <w:rPr>
          <w:rFonts w:eastAsia="Times New Roman"/>
          <w:szCs w:val="24"/>
        </w:rPr>
        <w:t xml:space="preserve">τε προσωπικά, κύριε Δελή, -εκφράζετε τις απόψεις του </w:t>
      </w:r>
      <w:r>
        <w:rPr>
          <w:rFonts w:eastAsia="Times New Roman"/>
          <w:szCs w:val="24"/>
        </w:rPr>
        <w:t>κ</w:t>
      </w:r>
      <w:r>
        <w:rPr>
          <w:rFonts w:eastAsia="Times New Roman"/>
          <w:szCs w:val="24"/>
        </w:rPr>
        <w:t xml:space="preserve">όμματός σας- κι έχει σχέση με τη </w:t>
      </w:r>
      <w:r>
        <w:rPr>
          <w:rFonts w:eastAsia="Times New Roman"/>
          <w:szCs w:val="24"/>
        </w:rPr>
        <w:t>θ</w:t>
      </w:r>
      <w:r>
        <w:rPr>
          <w:rFonts w:eastAsia="Times New Roman"/>
          <w:szCs w:val="24"/>
        </w:rPr>
        <w:t xml:space="preserve">εματική </w:t>
      </w:r>
      <w:r>
        <w:rPr>
          <w:rFonts w:eastAsia="Times New Roman"/>
          <w:szCs w:val="24"/>
        </w:rPr>
        <w:t>ε</w:t>
      </w:r>
      <w:r>
        <w:rPr>
          <w:rFonts w:eastAsia="Times New Roman"/>
          <w:szCs w:val="24"/>
        </w:rPr>
        <w:t>βδομάδα.</w:t>
      </w:r>
    </w:p>
    <w:p w14:paraId="670F5C52" w14:textId="77777777" w:rsidR="00D35489" w:rsidRDefault="0006190C">
      <w:pPr>
        <w:spacing w:line="600" w:lineRule="auto"/>
        <w:ind w:firstLine="720"/>
        <w:jc w:val="both"/>
        <w:rPr>
          <w:rFonts w:eastAsia="Times New Roman"/>
          <w:szCs w:val="24"/>
        </w:rPr>
      </w:pPr>
      <w:r>
        <w:rPr>
          <w:rFonts w:eastAsia="Times New Roman"/>
          <w:szCs w:val="24"/>
        </w:rPr>
        <w:t>Το να λέμε ότι είναι απαράδεκτο να μιλάμε για διατροφή</w:t>
      </w:r>
      <w:r>
        <w:rPr>
          <w:rFonts w:eastAsia="Times New Roman"/>
          <w:szCs w:val="24"/>
        </w:rPr>
        <w:t>,</w:t>
      </w:r>
      <w:r>
        <w:rPr>
          <w:rFonts w:eastAsia="Times New Roman"/>
          <w:szCs w:val="24"/>
        </w:rPr>
        <w:t xml:space="preserve"> όταν υπάρχει μια χώρα με υποσιτιζόμενα παιδιά…</w:t>
      </w:r>
    </w:p>
    <w:p w14:paraId="670F5C53" w14:textId="77777777" w:rsidR="00D35489" w:rsidRDefault="0006190C">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Δεν είπα ότι είναι απαράδεκτο.</w:t>
      </w:r>
    </w:p>
    <w:p w14:paraId="670F5C54" w14:textId="77777777" w:rsidR="00D35489" w:rsidRDefault="0006190C">
      <w:pPr>
        <w:spacing w:line="600" w:lineRule="auto"/>
        <w:ind w:firstLine="720"/>
        <w:jc w:val="both"/>
        <w:rPr>
          <w:rFonts w:eastAsia="Times New Roman"/>
          <w:szCs w:val="24"/>
        </w:rPr>
      </w:pPr>
      <w:r>
        <w:rPr>
          <w:rFonts w:eastAsia="Times New Roman"/>
          <w:b/>
          <w:szCs w:val="24"/>
        </w:rPr>
        <w:t>Κ</w:t>
      </w:r>
      <w:r>
        <w:rPr>
          <w:rFonts w:eastAsia="Times New Roman"/>
          <w:b/>
          <w:szCs w:val="24"/>
        </w:rPr>
        <w:t>ΩΝΣΤΑΝΤΙΝΟΣ ΓΑΒΡΟΓΛΟΥ (Υπουργός Παιδείας, Έρευνας και Θρησκευμάτων):</w:t>
      </w:r>
      <w:r>
        <w:rPr>
          <w:rFonts w:eastAsia="Times New Roman"/>
          <w:szCs w:val="24"/>
        </w:rPr>
        <w:t xml:space="preserve"> Είπατε ότι είναι υποκρισία. Είναι ακόμα χειρότερο. Πραγματικά τη βρίσκω μια φράση χωρίς επιχείρημα. </w:t>
      </w:r>
    </w:p>
    <w:p w14:paraId="670F5C55" w14:textId="77777777" w:rsidR="00D35489" w:rsidRDefault="0006190C">
      <w:pPr>
        <w:spacing w:line="600" w:lineRule="auto"/>
        <w:ind w:firstLine="720"/>
        <w:jc w:val="both"/>
        <w:rPr>
          <w:rFonts w:eastAsia="Times New Roman"/>
          <w:szCs w:val="24"/>
        </w:rPr>
      </w:pPr>
      <w:r>
        <w:rPr>
          <w:rFonts w:eastAsia="Times New Roman"/>
          <w:szCs w:val="24"/>
        </w:rPr>
        <w:t>Θέλετε να μιλήσουμε για τη διατροφή, ναι ή όχι; Θέλετε να μιλήσουμε για την ανορεξία π</w:t>
      </w:r>
      <w:r>
        <w:rPr>
          <w:rFonts w:eastAsia="Times New Roman"/>
          <w:szCs w:val="24"/>
        </w:rPr>
        <w:t xml:space="preserve">ου έχουν τα παιδιά; Θέλετε να μιλήσουμε για το ότι τα περισσότερα πράγματα που τρώμε είναι γεμάτα χημικά; Θέλετε να μιλήσουμε για τη φυσική αγωγή, ανεξάρτητα από το αν υπάρχουν τόσοι καθηγητές </w:t>
      </w:r>
      <w:r>
        <w:rPr>
          <w:rFonts w:eastAsia="Times New Roman"/>
          <w:szCs w:val="24"/>
        </w:rPr>
        <w:t>Φ</w:t>
      </w:r>
      <w:r>
        <w:rPr>
          <w:rFonts w:eastAsia="Times New Roman"/>
          <w:szCs w:val="24"/>
        </w:rPr>
        <w:t xml:space="preserve">υσικής </w:t>
      </w:r>
      <w:r>
        <w:rPr>
          <w:rFonts w:eastAsia="Times New Roman"/>
          <w:szCs w:val="24"/>
        </w:rPr>
        <w:t>Α</w:t>
      </w:r>
      <w:r>
        <w:rPr>
          <w:rFonts w:eastAsia="Times New Roman"/>
          <w:szCs w:val="24"/>
        </w:rPr>
        <w:t>γωγής ή όχι; Ναι ή όχι; Θέλετε να μιλήσουμε για τον εθ</w:t>
      </w:r>
      <w:r>
        <w:rPr>
          <w:rFonts w:eastAsia="Times New Roman"/>
          <w:szCs w:val="24"/>
        </w:rPr>
        <w:t xml:space="preserve">ισμό; </w:t>
      </w:r>
    </w:p>
    <w:p w14:paraId="670F5C56" w14:textId="77777777" w:rsidR="00D35489" w:rsidRDefault="0006190C">
      <w:pPr>
        <w:spacing w:line="600" w:lineRule="auto"/>
        <w:ind w:firstLine="720"/>
        <w:jc w:val="both"/>
        <w:rPr>
          <w:rFonts w:eastAsia="Times New Roman"/>
          <w:szCs w:val="24"/>
        </w:rPr>
      </w:pPr>
      <w:r>
        <w:rPr>
          <w:rFonts w:eastAsia="Times New Roman"/>
          <w:szCs w:val="24"/>
        </w:rPr>
        <w:t>Μη μας λέτε ότι εμείς θέλουμε τη νομιμοποίηση των μαλακών ναρκωτικών, που δεν είναι μαλακά ναρκωτικά αλλά είναι μια κατηγορία ουσιών και αυτό το θέμα συζητείται σε πάρα πολλές χώρες, όπως εύχομαι να το γνωρίζετε.</w:t>
      </w:r>
    </w:p>
    <w:p w14:paraId="670F5C57" w14:textId="77777777" w:rsidR="00D35489" w:rsidRDefault="0006190C">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Λέω τι θα στείλετε στ</w:t>
      </w:r>
      <w:r>
        <w:rPr>
          <w:rFonts w:eastAsia="Times New Roman"/>
          <w:szCs w:val="24"/>
        </w:rPr>
        <w:t>α σχολεία.</w:t>
      </w:r>
    </w:p>
    <w:p w14:paraId="670F5C58" w14:textId="77777777" w:rsidR="00D35489" w:rsidRDefault="0006190C">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Αυτά που στείλαμε</w:t>
      </w:r>
      <w:r>
        <w:rPr>
          <w:rFonts w:eastAsia="Times New Roman"/>
          <w:szCs w:val="24"/>
        </w:rPr>
        <w:t>,</w:t>
      </w:r>
      <w:r>
        <w:rPr>
          <w:rFonts w:eastAsia="Times New Roman"/>
          <w:szCs w:val="24"/>
        </w:rPr>
        <w:t xml:space="preserve"> να τα διαβάσετε πρώτα πριν πείτε αυτά τα πράγματα.</w:t>
      </w:r>
    </w:p>
    <w:p w14:paraId="670F5C59" w14:textId="77777777" w:rsidR="00D35489" w:rsidRDefault="0006190C">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Τα διαβάσαμε.</w:t>
      </w:r>
    </w:p>
    <w:p w14:paraId="670F5C5A" w14:textId="77777777" w:rsidR="00D35489" w:rsidRDefault="0006190C">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Εσείς,</w:t>
      </w:r>
      <w:r>
        <w:rPr>
          <w:rFonts w:eastAsia="Times New Roman"/>
          <w:szCs w:val="24"/>
        </w:rPr>
        <w:t xml:space="preserve"> λοιπόν, θέλετε να συζητήσουμε για τον εθισμό; Θέλετε να συζητήσουμε για το γεγονός</w:t>
      </w:r>
      <w:r>
        <w:rPr>
          <w:rFonts w:eastAsia="Times New Roman"/>
          <w:szCs w:val="24"/>
        </w:rPr>
        <w:t>,</w:t>
      </w:r>
      <w:r>
        <w:rPr>
          <w:rFonts w:eastAsia="Times New Roman"/>
          <w:szCs w:val="24"/>
        </w:rPr>
        <w:t xml:space="preserve"> ότι πάτε σ’ ένα μπαράκι, σε μια καφετέρια και κάθονται νέοι άνθρωποι και είναι με το κεφάλι κάτω και πατάνε τα κουμπάκια και </w:t>
      </w:r>
      <w:proofErr w:type="spellStart"/>
      <w:r>
        <w:rPr>
          <w:rFonts w:eastAsia="Times New Roman"/>
          <w:szCs w:val="24"/>
        </w:rPr>
        <w:t>αποκοινωνικοποιούνται</w:t>
      </w:r>
      <w:proofErr w:type="spellEnd"/>
      <w:r>
        <w:rPr>
          <w:rFonts w:eastAsia="Times New Roman"/>
          <w:szCs w:val="24"/>
        </w:rPr>
        <w:t>,</w:t>
      </w:r>
      <w:r>
        <w:rPr>
          <w:rFonts w:eastAsia="Times New Roman"/>
          <w:szCs w:val="24"/>
        </w:rPr>
        <w:t xml:space="preserve"> σαν να τους έχει ρουφήξ</w:t>
      </w:r>
      <w:r>
        <w:rPr>
          <w:rFonts w:eastAsia="Times New Roman"/>
          <w:szCs w:val="24"/>
        </w:rPr>
        <w:t>ει το μηχάνημα; Ξέρετε κάθε βράδυ πόσοι τσακωμοί γίνονται στις ελληνικές οικογένειες ως προς τον ηλεκτρονικό εθισμό; Σας ενδιαφέρουν αυτά τα πράγματα;</w:t>
      </w:r>
    </w:p>
    <w:p w14:paraId="670F5C5B" w14:textId="77777777" w:rsidR="00D35489" w:rsidRDefault="0006190C">
      <w:pPr>
        <w:spacing w:line="600" w:lineRule="auto"/>
        <w:ind w:firstLine="720"/>
        <w:jc w:val="both"/>
        <w:rPr>
          <w:rFonts w:eastAsia="Times New Roman"/>
          <w:szCs w:val="24"/>
        </w:rPr>
      </w:pPr>
      <w:r>
        <w:rPr>
          <w:rFonts w:eastAsia="Times New Roman"/>
          <w:szCs w:val="24"/>
        </w:rPr>
        <w:t>Τέλος θέλετε να συζητήσετε τα θέματα σχέσεων ανάμεσα σε φύλα, για τα οποία δεν είπατε ούτε μια κουβέντα;</w:t>
      </w:r>
    </w:p>
    <w:p w14:paraId="670F5C5C" w14:textId="77777777" w:rsidR="00D35489" w:rsidRDefault="0006190C">
      <w:pPr>
        <w:spacing w:line="600" w:lineRule="auto"/>
        <w:ind w:firstLine="720"/>
        <w:jc w:val="both"/>
        <w:rPr>
          <w:rFonts w:eastAsia="Times New Roman"/>
          <w:szCs w:val="24"/>
        </w:rPr>
      </w:pPr>
      <w:r>
        <w:rPr>
          <w:rFonts w:eastAsia="Times New Roman"/>
          <w:szCs w:val="24"/>
        </w:rPr>
        <w:t>Εγώ, λοιπόν, λέω ότι σε αυτά τα θέματα με αυτόν τον απίστευτο συντηρητισμό του ΚΚΕ</w:t>
      </w:r>
      <w:r>
        <w:rPr>
          <w:rFonts w:eastAsia="Times New Roman"/>
          <w:szCs w:val="24"/>
        </w:rPr>
        <w:t>,</w:t>
      </w:r>
      <w:r>
        <w:rPr>
          <w:rFonts w:eastAsia="Times New Roman"/>
          <w:szCs w:val="24"/>
        </w:rPr>
        <w:t xml:space="preserve"> η Αριστερά δεν πρέπει να έχει καμμιά απολύτως σχέση.</w:t>
      </w:r>
    </w:p>
    <w:p w14:paraId="670F5C5D" w14:textId="77777777" w:rsidR="00D35489" w:rsidRDefault="0006190C">
      <w:pPr>
        <w:spacing w:line="600" w:lineRule="auto"/>
        <w:ind w:firstLine="720"/>
        <w:jc w:val="both"/>
        <w:rPr>
          <w:rFonts w:eastAsia="Times New Roman"/>
          <w:szCs w:val="24"/>
        </w:rPr>
      </w:pPr>
      <w:r>
        <w:rPr>
          <w:rFonts w:eastAsia="Times New Roman"/>
          <w:szCs w:val="24"/>
        </w:rPr>
        <w:t>Ευχαριστώ.</w:t>
      </w:r>
    </w:p>
    <w:p w14:paraId="670F5C5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Κυρίες και κύριοι συνάδελφοι, κηρύσσεται περαιωμένη η συζήτηση επί της αρχ</w:t>
      </w:r>
      <w:r>
        <w:rPr>
          <w:rFonts w:eastAsia="Times New Roman"/>
          <w:szCs w:val="24"/>
        </w:rPr>
        <w:t xml:space="preserve">ής, επί των άρθρων </w:t>
      </w:r>
      <w:r>
        <w:rPr>
          <w:rFonts w:eastAsia="Times New Roman"/>
          <w:szCs w:val="24"/>
        </w:rPr>
        <w:t>και</w:t>
      </w:r>
      <w:r>
        <w:rPr>
          <w:rFonts w:eastAsia="Times New Roman"/>
          <w:szCs w:val="24"/>
        </w:rPr>
        <w:t xml:space="preserve"> των τροπολογιών του σχεδίου νόμου του Υπουργείου Παιδείας, Έρευνας και Θρησκευμάτων</w:t>
      </w:r>
      <w:r>
        <w:rPr>
          <w:rFonts w:eastAsia="Times New Roman"/>
          <w:szCs w:val="24"/>
        </w:rPr>
        <w:t>:</w:t>
      </w:r>
      <w:r>
        <w:rPr>
          <w:rFonts w:eastAsia="Times New Roman"/>
          <w:szCs w:val="24"/>
        </w:rPr>
        <w:t xml:space="preserve"> </w:t>
      </w:r>
      <w:r>
        <w:rPr>
          <w:rFonts w:eastAsia="Times New Roman"/>
          <w:color w:val="000000"/>
          <w:szCs w:val="24"/>
          <w:shd w:val="clear" w:color="auto" w:fill="FFFFFF"/>
        </w:rPr>
        <w:t>«Ρύθμιση θεμάτων του Κρατικού Πιστοποιητικού Γλωσσομάθειας, της Εθνικής Βιβλιοθήκης της Ελλάδας και άλλες διατάξεις» και η ψήφισή τους θα γίνει χωρι</w:t>
      </w:r>
      <w:r>
        <w:rPr>
          <w:rFonts w:eastAsia="Times New Roman"/>
          <w:color w:val="000000"/>
          <w:szCs w:val="24"/>
          <w:shd w:val="clear" w:color="auto" w:fill="FFFFFF"/>
        </w:rPr>
        <w:t>στά.</w:t>
      </w:r>
    </w:p>
    <w:p w14:paraId="670F5C5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νομοσχέδιο επί της αρχής;</w:t>
      </w:r>
    </w:p>
    <w:p w14:paraId="670F5C6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6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C6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C6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Παρών. </w:t>
      </w:r>
    </w:p>
    <w:p w14:paraId="670F5C6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C6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6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6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w:t>
      </w:r>
      <w:r>
        <w:rPr>
          <w:rFonts w:eastAsia="Times New Roman"/>
          <w:b/>
          <w:color w:val="000000"/>
          <w:szCs w:val="24"/>
          <w:shd w:val="clear" w:color="auto" w:fill="FFFFFF"/>
        </w:rPr>
        <w:t>ΥΡΩΤΑΣ:</w:t>
      </w:r>
      <w:r>
        <w:rPr>
          <w:rFonts w:eastAsia="Times New Roman"/>
          <w:color w:val="000000"/>
          <w:szCs w:val="24"/>
          <w:shd w:val="clear" w:color="auto" w:fill="FFFFFF"/>
        </w:rPr>
        <w:t xml:space="preserve"> Παρών. </w:t>
      </w:r>
    </w:p>
    <w:p w14:paraId="670F5C6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olor w:val="000000"/>
          <w:szCs w:val="24"/>
          <w:shd w:val="clear" w:color="auto" w:fill="FFFFFF"/>
        </w:rPr>
        <w:t xml:space="preserve">Συνεπώς το νομοσχέδιο </w:t>
      </w:r>
      <w:r>
        <w:rPr>
          <w:rFonts w:eastAsia="Times New Roman"/>
          <w:szCs w:val="24"/>
        </w:rPr>
        <w:t>του Υπουργείου Παιδείας, Έρευνας και Θρησκευμάτων</w:t>
      </w:r>
      <w:r>
        <w:rPr>
          <w:rFonts w:eastAsia="Times New Roman"/>
          <w:szCs w:val="24"/>
        </w:rPr>
        <w:t>:</w:t>
      </w:r>
      <w:r>
        <w:rPr>
          <w:rFonts w:eastAsia="Times New Roman"/>
          <w:szCs w:val="24"/>
        </w:rPr>
        <w:t xml:space="preserve"> </w:t>
      </w:r>
      <w:r>
        <w:rPr>
          <w:rFonts w:eastAsia="Times New Roman"/>
          <w:color w:val="000000"/>
          <w:szCs w:val="24"/>
          <w:shd w:val="clear" w:color="auto" w:fill="FFFFFF"/>
        </w:rPr>
        <w:t>«Ρύθμιση θεμάτων του Κρατικού Πιστοποιητικού Γλωσσομάθειας, της Εθνικής Βιβλιοθήκης της Ελλάδας και άλλες διατάξεις», έγινε δεκτό επί</w:t>
      </w:r>
      <w:r>
        <w:rPr>
          <w:rFonts w:eastAsia="Times New Roman"/>
          <w:color w:val="000000"/>
          <w:szCs w:val="24"/>
          <w:shd w:val="clear" w:color="auto" w:fill="FFFFFF"/>
        </w:rPr>
        <w:t xml:space="preserve"> της αρχής κατά πλειοψηφία. </w:t>
      </w:r>
    </w:p>
    <w:p w14:paraId="670F5C6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Εισερχόμ</w:t>
      </w:r>
      <w:r>
        <w:rPr>
          <w:rFonts w:eastAsia="Times New Roman"/>
          <w:color w:val="000000"/>
          <w:szCs w:val="24"/>
          <w:shd w:val="clear" w:color="auto" w:fill="FFFFFF"/>
        </w:rPr>
        <w:t>αστε</w:t>
      </w:r>
      <w:r>
        <w:rPr>
          <w:rFonts w:eastAsia="Times New Roman"/>
          <w:color w:val="000000"/>
          <w:szCs w:val="24"/>
          <w:shd w:val="clear" w:color="auto" w:fill="FFFFFF"/>
        </w:rPr>
        <w:t xml:space="preserve"> στην ψήφιση των άρθρων. </w:t>
      </w:r>
    </w:p>
    <w:p w14:paraId="670F5C6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1 ως έχει;</w:t>
      </w:r>
    </w:p>
    <w:p w14:paraId="670F5C6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6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6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C6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6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C7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ΑΘΑΝΑΣΙΟΣ </w:t>
      </w:r>
      <w:r>
        <w:rPr>
          <w:rFonts w:eastAsia="Times New Roman"/>
          <w:b/>
          <w:color w:val="000000"/>
          <w:szCs w:val="24"/>
          <w:shd w:val="clear" w:color="auto" w:fill="FFFFFF"/>
        </w:rPr>
        <w:t>ΠΑΠΑΧΡΙΣΤΟΠΟΥΛΟΣ:</w:t>
      </w:r>
      <w:r>
        <w:rPr>
          <w:rFonts w:eastAsia="Times New Roman"/>
          <w:color w:val="000000"/>
          <w:szCs w:val="24"/>
          <w:shd w:val="clear" w:color="auto" w:fill="FFFFFF"/>
        </w:rPr>
        <w:t xml:space="preserve"> Ναι. </w:t>
      </w:r>
    </w:p>
    <w:p w14:paraId="670F5C7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7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7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 έγινε δεκτό ως έχει κατά πλειοψηφία. </w:t>
      </w:r>
      <w:r>
        <w:rPr>
          <w:rFonts w:eastAsia="Times New Roman"/>
          <w:color w:val="000000"/>
          <w:szCs w:val="24"/>
          <w:shd w:val="clear" w:color="auto" w:fill="FFFFFF"/>
        </w:rPr>
        <w:t xml:space="preserve"> </w:t>
      </w:r>
    </w:p>
    <w:p w14:paraId="670F5C7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 ως έχει;</w:t>
      </w:r>
    </w:p>
    <w:p w14:paraId="670F5C7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7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w:t>
      </w:r>
      <w:r>
        <w:rPr>
          <w:rFonts w:eastAsia="Times New Roman"/>
          <w:color w:val="000000"/>
          <w:szCs w:val="24"/>
          <w:shd w:val="clear" w:color="auto" w:fill="FFFFFF"/>
        </w:rPr>
        <w:t>Ναι.</w:t>
      </w:r>
    </w:p>
    <w:p w14:paraId="670F5C7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C7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7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C7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7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7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7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2 έγινε δεκτό ως έχει κατά πλειοψηφία. </w:t>
      </w:r>
      <w:r>
        <w:rPr>
          <w:rFonts w:eastAsia="Times New Roman"/>
          <w:color w:val="000000"/>
          <w:szCs w:val="24"/>
          <w:shd w:val="clear" w:color="auto" w:fill="FFFFFF"/>
        </w:rPr>
        <w:t xml:space="preserve"> </w:t>
      </w:r>
    </w:p>
    <w:p w14:paraId="670F5C7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3 ως έχει;</w:t>
      </w:r>
    </w:p>
    <w:p w14:paraId="670F5C7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8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8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C8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8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C8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8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8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8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3 έγινε δεκτό ως έχει κατά πλειοψηφία. </w:t>
      </w:r>
      <w:r>
        <w:rPr>
          <w:rFonts w:eastAsia="Times New Roman"/>
          <w:color w:val="000000"/>
          <w:szCs w:val="24"/>
          <w:shd w:val="clear" w:color="auto" w:fill="FFFFFF"/>
        </w:rPr>
        <w:t xml:space="preserve"> </w:t>
      </w:r>
    </w:p>
    <w:p w14:paraId="670F5C8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4 ως έχει;</w:t>
      </w:r>
    </w:p>
    <w:p w14:paraId="670F5C8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8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8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C8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8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w:t>
      </w:r>
      <w:r>
        <w:rPr>
          <w:rFonts w:eastAsia="Times New Roman"/>
          <w:b/>
          <w:color w:val="000000"/>
          <w:szCs w:val="24"/>
          <w:shd w:val="clear" w:color="auto" w:fill="FFFFFF"/>
        </w:rPr>
        <w:t>ΛΗΣ:</w:t>
      </w:r>
      <w:r>
        <w:rPr>
          <w:rFonts w:eastAsia="Times New Roman"/>
          <w:color w:val="000000"/>
          <w:szCs w:val="24"/>
          <w:shd w:val="clear" w:color="auto" w:fill="FFFFFF"/>
        </w:rPr>
        <w:t xml:space="preserve"> Όχι.</w:t>
      </w:r>
    </w:p>
    <w:p w14:paraId="670F5C8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8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9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 </w:t>
      </w:r>
    </w:p>
    <w:p w14:paraId="670F5C9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4 έγινε δεκτό ως έχει κατά πλειοψηφία. </w:t>
      </w:r>
      <w:r>
        <w:rPr>
          <w:rFonts w:eastAsia="Times New Roman"/>
          <w:color w:val="000000"/>
          <w:szCs w:val="24"/>
          <w:shd w:val="clear" w:color="auto" w:fill="FFFFFF"/>
        </w:rPr>
        <w:t xml:space="preserve"> </w:t>
      </w:r>
    </w:p>
    <w:p w14:paraId="670F5C9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5 ως έχει;</w:t>
      </w:r>
    </w:p>
    <w:p w14:paraId="670F5C9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9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9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C9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9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C9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9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9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9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5 έγινε δεκτό ως έχει κατά πλειοψηφία. </w:t>
      </w:r>
      <w:r>
        <w:rPr>
          <w:rFonts w:eastAsia="Times New Roman"/>
          <w:color w:val="000000"/>
          <w:szCs w:val="24"/>
          <w:shd w:val="clear" w:color="auto" w:fill="FFFFFF"/>
        </w:rPr>
        <w:t xml:space="preserve"> </w:t>
      </w:r>
    </w:p>
    <w:p w14:paraId="670F5C9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6 ως έχει;</w:t>
      </w:r>
    </w:p>
    <w:p w14:paraId="670F5C9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9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9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CA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A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CA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ΑΘΑΝΑΣΙΟΣ </w:t>
      </w:r>
      <w:r>
        <w:rPr>
          <w:rFonts w:eastAsia="Times New Roman"/>
          <w:b/>
          <w:color w:val="000000"/>
          <w:szCs w:val="24"/>
          <w:shd w:val="clear" w:color="auto" w:fill="FFFFFF"/>
        </w:rPr>
        <w:t>ΠΑΠΑΧΡΙΣΤΟΠΟΥΛΟΣ:</w:t>
      </w:r>
      <w:r>
        <w:rPr>
          <w:rFonts w:eastAsia="Times New Roman"/>
          <w:color w:val="000000"/>
          <w:szCs w:val="24"/>
          <w:shd w:val="clear" w:color="auto" w:fill="FFFFFF"/>
        </w:rPr>
        <w:t xml:space="preserve"> Ναι. </w:t>
      </w:r>
    </w:p>
    <w:p w14:paraId="670F5CA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A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A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6 έγινε δεκτό ως έχει κατά πλειοψηφία. </w:t>
      </w:r>
      <w:r>
        <w:rPr>
          <w:rFonts w:eastAsia="Times New Roman"/>
          <w:color w:val="000000"/>
          <w:szCs w:val="24"/>
          <w:shd w:val="clear" w:color="auto" w:fill="FFFFFF"/>
        </w:rPr>
        <w:t xml:space="preserve"> </w:t>
      </w:r>
    </w:p>
    <w:p w14:paraId="670F5CA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7 ως έχει;</w:t>
      </w:r>
    </w:p>
    <w:p w14:paraId="670F5CA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A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w:t>
      </w:r>
      <w:r>
        <w:rPr>
          <w:rFonts w:eastAsia="Times New Roman"/>
          <w:color w:val="000000"/>
          <w:szCs w:val="24"/>
          <w:shd w:val="clear" w:color="auto" w:fill="FFFFFF"/>
        </w:rPr>
        <w:t>Όχι.</w:t>
      </w:r>
    </w:p>
    <w:p w14:paraId="670F5CA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CA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A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 </w:t>
      </w:r>
    </w:p>
    <w:p w14:paraId="670F5CA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A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Παρών. </w:t>
      </w:r>
    </w:p>
    <w:p w14:paraId="670F5CA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A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7 έγινε δεκτό ως έχει κατά πλειοψηφία.</w:t>
      </w:r>
      <w:r>
        <w:rPr>
          <w:rFonts w:eastAsia="Times New Roman" w:cs="Times New Roman"/>
          <w:szCs w:val="24"/>
        </w:rPr>
        <w:t xml:space="preserve"> </w:t>
      </w:r>
      <w:r>
        <w:rPr>
          <w:rFonts w:eastAsia="Times New Roman"/>
          <w:color w:val="000000"/>
          <w:szCs w:val="24"/>
          <w:shd w:val="clear" w:color="auto" w:fill="FFFFFF"/>
        </w:rPr>
        <w:t xml:space="preserve"> </w:t>
      </w:r>
    </w:p>
    <w:p w14:paraId="670F5CB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8 ως έχει;</w:t>
      </w:r>
    </w:p>
    <w:p w14:paraId="670F5CB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B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B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CB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Παρών. </w:t>
      </w:r>
    </w:p>
    <w:p w14:paraId="670F5CB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Ναι. </w:t>
      </w:r>
    </w:p>
    <w:p w14:paraId="670F5CB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B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Όχι. </w:t>
      </w:r>
    </w:p>
    <w:p w14:paraId="670F5CB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B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8 έγινε δεκτό ως έχει κατά πλειοψηφία. </w:t>
      </w:r>
      <w:r>
        <w:rPr>
          <w:rFonts w:eastAsia="Times New Roman"/>
          <w:color w:val="000000"/>
          <w:szCs w:val="24"/>
          <w:shd w:val="clear" w:color="auto" w:fill="FFFFFF"/>
        </w:rPr>
        <w:t xml:space="preserve"> </w:t>
      </w:r>
    </w:p>
    <w:p w14:paraId="670F5CB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9 ως έχει;</w:t>
      </w:r>
    </w:p>
    <w:p w14:paraId="670F5CB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B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B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CB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B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w:t>
      </w:r>
      <w:r>
        <w:rPr>
          <w:rFonts w:eastAsia="Times New Roman"/>
          <w:b/>
          <w:color w:val="000000"/>
          <w:szCs w:val="24"/>
          <w:shd w:val="clear" w:color="auto" w:fill="FFFFFF"/>
        </w:rPr>
        <w:t>ΝΝΗΣ ΔΕΛΗΣ:</w:t>
      </w:r>
      <w:r>
        <w:rPr>
          <w:rFonts w:eastAsia="Times New Roman"/>
          <w:color w:val="000000"/>
          <w:szCs w:val="24"/>
          <w:shd w:val="clear" w:color="auto" w:fill="FFFFFF"/>
        </w:rPr>
        <w:t xml:space="preserve"> Ναι. </w:t>
      </w:r>
    </w:p>
    <w:p w14:paraId="670F5CC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C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C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C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9 έγινε δεκτό ως έχει κατά πλειοψηφία. </w:t>
      </w:r>
      <w:r>
        <w:rPr>
          <w:rFonts w:eastAsia="Times New Roman"/>
          <w:color w:val="000000"/>
          <w:szCs w:val="24"/>
          <w:shd w:val="clear" w:color="auto" w:fill="FFFFFF"/>
        </w:rPr>
        <w:t xml:space="preserve"> </w:t>
      </w:r>
    </w:p>
    <w:p w14:paraId="670F5CC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10 ως έχει;</w:t>
      </w:r>
    </w:p>
    <w:p w14:paraId="670F5CC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w:t>
      </w:r>
      <w:r>
        <w:rPr>
          <w:rFonts w:eastAsia="Times New Roman"/>
          <w:b/>
          <w:color w:val="000000"/>
          <w:szCs w:val="24"/>
          <w:shd w:val="clear" w:color="auto" w:fill="FFFFFF"/>
        </w:rPr>
        <w:t>ΙΧΕΛΗΣ:</w:t>
      </w:r>
      <w:r>
        <w:rPr>
          <w:rFonts w:eastAsia="Times New Roman"/>
          <w:color w:val="000000"/>
          <w:szCs w:val="24"/>
          <w:shd w:val="clear" w:color="auto" w:fill="FFFFFF"/>
        </w:rPr>
        <w:t xml:space="preserve"> Ναι. </w:t>
      </w:r>
    </w:p>
    <w:p w14:paraId="670F5CC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C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CC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C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CC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C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C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C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10 έγινε δεκτό ως έχει κατά πλειοψηφία. </w:t>
      </w:r>
      <w:r>
        <w:rPr>
          <w:rFonts w:eastAsia="Times New Roman"/>
          <w:color w:val="000000"/>
          <w:szCs w:val="24"/>
          <w:shd w:val="clear" w:color="auto" w:fill="FFFFFF"/>
        </w:rPr>
        <w:t xml:space="preserve"> </w:t>
      </w:r>
    </w:p>
    <w:p w14:paraId="670F5CC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11</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CC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D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D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CD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Παρών. </w:t>
      </w:r>
    </w:p>
    <w:p w14:paraId="670F5CD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w:t>
      </w:r>
      <w:r>
        <w:rPr>
          <w:rFonts w:eastAsia="Times New Roman"/>
          <w:b/>
          <w:color w:val="000000"/>
          <w:szCs w:val="24"/>
          <w:shd w:val="clear" w:color="auto" w:fill="FFFFFF"/>
        </w:rPr>
        <w:t>ΔΕΛΗΣ:</w:t>
      </w:r>
      <w:r>
        <w:rPr>
          <w:rFonts w:eastAsia="Times New Roman"/>
          <w:color w:val="000000"/>
          <w:szCs w:val="24"/>
          <w:shd w:val="clear" w:color="auto" w:fill="FFFFFF"/>
        </w:rPr>
        <w:t xml:space="preserve"> Όχι.</w:t>
      </w:r>
    </w:p>
    <w:p w14:paraId="670F5CD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D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D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 </w:t>
      </w:r>
    </w:p>
    <w:p w14:paraId="670F5CD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11 έγινε δεκτό, </w:t>
      </w:r>
      <w:r>
        <w:rPr>
          <w:rFonts w:eastAsia="Times New Roman"/>
          <w:color w:val="000000"/>
          <w:szCs w:val="24"/>
          <w:shd w:val="clear" w:color="auto" w:fill="FFFFFF"/>
        </w:rPr>
        <w:t xml:space="preserve">όπως τροποποιήθηκε από τον κύριο Υπουργό, </w:t>
      </w:r>
      <w:r>
        <w:rPr>
          <w:rFonts w:eastAsia="Times New Roman" w:cs="Times New Roman"/>
          <w:szCs w:val="24"/>
        </w:rPr>
        <w:t xml:space="preserve">κατά πλειοψηφία. </w:t>
      </w:r>
      <w:r>
        <w:rPr>
          <w:rFonts w:eastAsia="Times New Roman"/>
          <w:color w:val="000000"/>
          <w:szCs w:val="24"/>
          <w:shd w:val="clear" w:color="auto" w:fill="FFFFFF"/>
        </w:rPr>
        <w:t xml:space="preserve"> </w:t>
      </w:r>
    </w:p>
    <w:p w14:paraId="670F5CD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Ερωτάται το Σώμα: Γίνεται δεκτό </w:t>
      </w:r>
      <w:r>
        <w:rPr>
          <w:rFonts w:eastAsia="Times New Roman"/>
          <w:color w:val="000000"/>
          <w:szCs w:val="24"/>
          <w:shd w:val="clear" w:color="auto" w:fill="FFFFFF"/>
        </w:rPr>
        <w:t>το άρθρο 12</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CD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D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D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CD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D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CD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D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E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w:t>
      </w:r>
      <w:r>
        <w:rPr>
          <w:rFonts w:eastAsia="Times New Roman"/>
          <w:color w:val="000000"/>
          <w:szCs w:val="24"/>
          <w:shd w:val="clear" w:color="auto" w:fill="FFFFFF"/>
        </w:rPr>
        <w:t xml:space="preserve">. </w:t>
      </w:r>
    </w:p>
    <w:p w14:paraId="670F5CE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12 έγινε δεκτό, </w:t>
      </w:r>
      <w:r>
        <w:rPr>
          <w:rFonts w:eastAsia="Times New Roman"/>
          <w:color w:val="000000"/>
          <w:szCs w:val="24"/>
          <w:shd w:val="clear" w:color="auto" w:fill="FFFFFF"/>
        </w:rPr>
        <w:t xml:space="preserve">όπως τροποποιήθηκε από τον κύριο Υπουργό, </w:t>
      </w:r>
      <w:r>
        <w:rPr>
          <w:rFonts w:eastAsia="Times New Roman" w:cs="Times New Roman"/>
          <w:szCs w:val="24"/>
        </w:rPr>
        <w:t xml:space="preserve">κατά πλειοψηφία. </w:t>
      </w:r>
      <w:r>
        <w:rPr>
          <w:rFonts w:eastAsia="Times New Roman"/>
          <w:color w:val="000000"/>
          <w:szCs w:val="24"/>
          <w:shd w:val="clear" w:color="auto" w:fill="FFFFFF"/>
        </w:rPr>
        <w:t xml:space="preserve"> </w:t>
      </w:r>
    </w:p>
    <w:p w14:paraId="670F5CE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13 ως έχει;</w:t>
      </w:r>
    </w:p>
    <w:p w14:paraId="670F5CE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E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CE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CE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E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CE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E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CE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E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13 έγινε δεκτό ως έχει</w:t>
      </w:r>
      <w:r>
        <w:rPr>
          <w:rFonts w:eastAsia="Times New Roman"/>
          <w:color w:val="000000"/>
          <w:szCs w:val="24"/>
          <w:shd w:val="clear" w:color="auto" w:fill="FFFFFF"/>
        </w:rPr>
        <w:t xml:space="preserve"> </w:t>
      </w:r>
      <w:r>
        <w:rPr>
          <w:rFonts w:eastAsia="Times New Roman" w:cs="Times New Roman"/>
          <w:szCs w:val="24"/>
        </w:rPr>
        <w:t xml:space="preserve">κατά πλειοψηφία. </w:t>
      </w:r>
      <w:r>
        <w:rPr>
          <w:rFonts w:eastAsia="Times New Roman"/>
          <w:color w:val="000000"/>
          <w:szCs w:val="24"/>
          <w:shd w:val="clear" w:color="auto" w:fill="FFFFFF"/>
        </w:rPr>
        <w:t xml:space="preserve"> </w:t>
      </w:r>
    </w:p>
    <w:p w14:paraId="670F5CE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Ερωτάται το Σώμα: Γίνεται </w:t>
      </w:r>
      <w:r>
        <w:rPr>
          <w:rFonts w:eastAsia="Times New Roman"/>
          <w:color w:val="000000"/>
          <w:szCs w:val="24"/>
          <w:shd w:val="clear" w:color="auto" w:fill="FFFFFF"/>
        </w:rPr>
        <w:t>δεκτό το άρθρο 14, όπως τροποποιήθηκε από τον κύριο Υπουργό, με την προσθήκη της υπ’ αριθμόν 912/101 τροπολογίας;</w:t>
      </w:r>
    </w:p>
    <w:p w14:paraId="670F5CE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E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CE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CF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CF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Ναι.</w:t>
      </w:r>
    </w:p>
    <w:p w14:paraId="670F5CF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w:t>
      </w:r>
      <w:r>
        <w:rPr>
          <w:rFonts w:eastAsia="Times New Roman"/>
          <w:b/>
          <w:color w:val="000000"/>
          <w:szCs w:val="24"/>
          <w:shd w:val="clear" w:color="auto" w:fill="FFFFFF"/>
        </w:rPr>
        <w:t>ΥΛΟΣ:</w:t>
      </w:r>
      <w:r>
        <w:rPr>
          <w:rFonts w:eastAsia="Times New Roman"/>
          <w:color w:val="000000"/>
          <w:szCs w:val="24"/>
          <w:shd w:val="clear" w:color="auto" w:fill="FFFFFF"/>
        </w:rPr>
        <w:t xml:space="preserve"> Ναι. </w:t>
      </w:r>
    </w:p>
    <w:p w14:paraId="670F5CF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Όχι. </w:t>
      </w:r>
    </w:p>
    <w:p w14:paraId="670F5CF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CF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14 έγινε δεκτό, </w:t>
      </w:r>
      <w:r>
        <w:rPr>
          <w:rFonts w:eastAsia="Times New Roman"/>
          <w:color w:val="000000"/>
          <w:szCs w:val="24"/>
          <w:shd w:val="clear" w:color="auto" w:fill="FFFFFF"/>
        </w:rPr>
        <w:t xml:space="preserve">όπως τροποποιήθηκε από τον κύριο Υπουργό, </w:t>
      </w:r>
      <w:r>
        <w:rPr>
          <w:rFonts w:eastAsia="Times New Roman"/>
          <w:color w:val="000000"/>
          <w:szCs w:val="24"/>
          <w:shd w:val="clear" w:color="auto" w:fill="FFFFFF"/>
        </w:rPr>
        <w:t>με την προσθήκη της υπ’ αριθμόν 912/101 τροπολογίας,</w:t>
      </w:r>
      <w:r>
        <w:rPr>
          <w:rFonts w:eastAsia="Times New Roman" w:cs="Times New Roman"/>
          <w:szCs w:val="24"/>
        </w:rPr>
        <w:t xml:space="preserve"> </w:t>
      </w:r>
      <w:r>
        <w:rPr>
          <w:rFonts w:eastAsia="Times New Roman" w:cs="Times New Roman"/>
          <w:szCs w:val="24"/>
        </w:rPr>
        <w:t xml:space="preserve">κατά πλειοψηφία. </w:t>
      </w:r>
      <w:r>
        <w:rPr>
          <w:rFonts w:eastAsia="Times New Roman"/>
          <w:color w:val="000000"/>
          <w:szCs w:val="24"/>
          <w:shd w:val="clear" w:color="auto" w:fill="FFFFFF"/>
        </w:rPr>
        <w:t xml:space="preserve"> </w:t>
      </w:r>
    </w:p>
    <w:p w14:paraId="670F5CF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Ερωτάται το </w:t>
      </w:r>
      <w:r>
        <w:rPr>
          <w:rFonts w:eastAsia="Times New Roman"/>
          <w:color w:val="000000"/>
          <w:szCs w:val="24"/>
          <w:shd w:val="clear" w:color="auto" w:fill="FFFFFF"/>
        </w:rPr>
        <w:t>Σώμα: Γίνεται δεκτό το άρθρο 15</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CF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CF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CF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CF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Όχι. </w:t>
      </w:r>
    </w:p>
    <w:p w14:paraId="670F5CF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Ναι.</w:t>
      </w:r>
    </w:p>
    <w:p w14:paraId="670F5CF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CF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Όχι. </w:t>
      </w:r>
    </w:p>
    <w:p w14:paraId="670F5CF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w:t>
      </w:r>
      <w:r>
        <w:rPr>
          <w:rFonts w:eastAsia="Times New Roman"/>
          <w:b/>
          <w:color w:val="000000"/>
          <w:szCs w:val="24"/>
          <w:shd w:val="clear" w:color="auto" w:fill="FFFFFF"/>
        </w:rPr>
        <w:t>ΓΙΟΣ ΜΑΥΡΩΤΑΣ:</w:t>
      </w:r>
      <w:r>
        <w:rPr>
          <w:rFonts w:eastAsia="Times New Roman"/>
          <w:color w:val="000000"/>
          <w:szCs w:val="24"/>
          <w:shd w:val="clear" w:color="auto" w:fill="FFFFFF"/>
        </w:rPr>
        <w:t xml:space="preserve"> Παρών. </w:t>
      </w:r>
    </w:p>
    <w:p w14:paraId="670F5CF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15 έγινε δεκτό, </w:t>
      </w:r>
      <w:r>
        <w:rPr>
          <w:rFonts w:eastAsia="Times New Roman"/>
          <w:color w:val="000000"/>
          <w:szCs w:val="24"/>
          <w:shd w:val="clear" w:color="auto" w:fill="FFFFFF"/>
        </w:rPr>
        <w:t xml:space="preserve">όπως τροποποιήθηκε από τον κύριο Υπουργό, </w:t>
      </w:r>
      <w:r>
        <w:rPr>
          <w:rFonts w:eastAsia="Times New Roman" w:cs="Times New Roman"/>
          <w:szCs w:val="24"/>
        </w:rPr>
        <w:t xml:space="preserve">κατά πλειοψηφία. </w:t>
      </w:r>
      <w:r>
        <w:rPr>
          <w:rFonts w:eastAsia="Times New Roman"/>
          <w:color w:val="000000"/>
          <w:szCs w:val="24"/>
          <w:shd w:val="clear" w:color="auto" w:fill="FFFFFF"/>
        </w:rPr>
        <w:t xml:space="preserve"> </w:t>
      </w:r>
    </w:p>
    <w:p w14:paraId="670F5D0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16</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D0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0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Παρών.</w:t>
      </w:r>
    </w:p>
    <w:p w14:paraId="670F5D0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0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Παρών. </w:t>
      </w:r>
    </w:p>
    <w:p w14:paraId="670F5D0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0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0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Παρών. </w:t>
      </w:r>
    </w:p>
    <w:p w14:paraId="670F5D0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Όχι.</w:t>
      </w:r>
    </w:p>
    <w:p w14:paraId="670F5D0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16 έγινε δεκτό, </w:t>
      </w:r>
      <w:r>
        <w:rPr>
          <w:rFonts w:eastAsia="Times New Roman"/>
          <w:color w:val="000000"/>
          <w:szCs w:val="24"/>
          <w:shd w:val="clear" w:color="auto" w:fill="FFFFFF"/>
        </w:rPr>
        <w:t xml:space="preserve">όπως τροποποιήθηκε από τον κύριο Υπουργό, </w:t>
      </w:r>
      <w:r>
        <w:rPr>
          <w:rFonts w:eastAsia="Times New Roman" w:cs="Times New Roman"/>
          <w:szCs w:val="24"/>
        </w:rPr>
        <w:t xml:space="preserve">κατά πλειοψηφία. </w:t>
      </w:r>
      <w:r>
        <w:rPr>
          <w:rFonts w:eastAsia="Times New Roman"/>
          <w:color w:val="000000"/>
          <w:szCs w:val="24"/>
          <w:shd w:val="clear" w:color="auto" w:fill="FFFFFF"/>
        </w:rPr>
        <w:t xml:space="preserve"> </w:t>
      </w:r>
    </w:p>
    <w:p w14:paraId="670F5D0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17</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D0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0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D0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D0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w:t>
      </w:r>
      <w:r>
        <w:rPr>
          <w:rFonts w:eastAsia="Times New Roman"/>
          <w:b/>
          <w:color w:val="000000"/>
          <w:szCs w:val="24"/>
          <w:shd w:val="clear" w:color="auto" w:fill="FFFFFF"/>
        </w:rPr>
        <w:t>ΙΟΣ ΚΩΝΣΤΑΝΤΟΠΟΥΛΟΣ:</w:t>
      </w:r>
      <w:r>
        <w:rPr>
          <w:rFonts w:eastAsia="Times New Roman"/>
          <w:color w:val="000000"/>
          <w:szCs w:val="24"/>
          <w:shd w:val="clear" w:color="auto" w:fill="FFFFFF"/>
        </w:rPr>
        <w:t xml:space="preserve"> Ναι.</w:t>
      </w:r>
    </w:p>
    <w:p w14:paraId="670F5D0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1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1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Παρών. </w:t>
      </w:r>
    </w:p>
    <w:p w14:paraId="670F5D1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w:t>
      </w:r>
    </w:p>
    <w:p w14:paraId="670F5D1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17 έγινε δεκτό, </w:t>
      </w:r>
      <w:r>
        <w:rPr>
          <w:rFonts w:eastAsia="Times New Roman"/>
          <w:color w:val="000000"/>
          <w:szCs w:val="24"/>
          <w:shd w:val="clear" w:color="auto" w:fill="FFFFFF"/>
        </w:rPr>
        <w:t xml:space="preserve">όπως τροποποιήθηκε από τον κύριο Υπουργό, </w:t>
      </w:r>
      <w:r>
        <w:rPr>
          <w:rFonts w:eastAsia="Times New Roman" w:cs="Times New Roman"/>
          <w:szCs w:val="24"/>
        </w:rPr>
        <w:t>κατά πλειοψηφί</w:t>
      </w:r>
      <w:r>
        <w:rPr>
          <w:rFonts w:eastAsia="Times New Roman" w:cs="Times New Roman"/>
          <w:szCs w:val="24"/>
        </w:rPr>
        <w:t xml:space="preserve">α. </w:t>
      </w:r>
      <w:r>
        <w:rPr>
          <w:rFonts w:eastAsia="Times New Roman"/>
          <w:color w:val="000000"/>
          <w:szCs w:val="24"/>
          <w:shd w:val="clear" w:color="auto" w:fill="FFFFFF"/>
        </w:rPr>
        <w:t xml:space="preserve"> </w:t>
      </w:r>
    </w:p>
    <w:p w14:paraId="670F5D1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18 ως έχει;</w:t>
      </w:r>
    </w:p>
    <w:p w14:paraId="670F5D1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1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D1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1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Όχι.</w:t>
      </w:r>
    </w:p>
    <w:p w14:paraId="670F5D1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D1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1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Όχι. </w:t>
      </w:r>
    </w:p>
    <w:p w14:paraId="670F5D1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w:t>
      </w:r>
    </w:p>
    <w:p w14:paraId="670F5D1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18 έγινε δεκτό ως έχει</w:t>
      </w:r>
      <w:r>
        <w:rPr>
          <w:rFonts w:eastAsia="Times New Roman"/>
          <w:color w:val="000000"/>
          <w:szCs w:val="24"/>
          <w:shd w:val="clear" w:color="auto" w:fill="FFFFFF"/>
        </w:rPr>
        <w:t xml:space="preserve"> </w:t>
      </w:r>
      <w:r>
        <w:rPr>
          <w:rFonts w:eastAsia="Times New Roman" w:cs="Times New Roman"/>
          <w:szCs w:val="24"/>
        </w:rPr>
        <w:t xml:space="preserve">κατά πλειοψηφία. </w:t>
      </w:r>
      <w:r>
        <w:rPr>
          <w:rFonts w:eastAsia="Times New Roman"/>
          <w:color w:val="000000"/>
          <w:szCs w:val="24"/>
          <w:shd w:val="clear" w:color="auto" w:fill="FFFFFF"/>
        </w:rPr>
        <w:t xml:space="preserve"> </w:t>
      </w:r>
    </w:p>
    <w:p w14:paraId="670F5D1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19</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D1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2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D2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2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w:t>
      </w:r>
    </w:p>
    <w:p w14:paraId="670F5D2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D2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2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Όχι. </w:t>
      </w:r>
    </w:p>
    <w:p w14:paraId="670F5D2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w:t>
      </w:r>
    </w:p>
    <w:p w14:paraId="670F5D2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19 έγινε δεκτό, </w:t>
      </w:r>
      <w:r>
        <w:rPr>
          <w:rFonts w:eastAsia="Times New Roman"/>
          <w:color w:val="000000"/>
          <w:szCs w:val="24"/>
          <w:shd w:val="clear" w:color="auto" w:fill="FFFFFF"/>
        </w:rPr>
        <w:t>όπως τροποποιήθηκε από τον κύριο Υπουργό, κατά πλειοψηφί</w:t>
      </w:r>
      <w:r>
        <w:rPr>
          <w:rFonts w:eastAsia="Times New Roman"/>
          <w:color w:val="000000"/>
          <w:szCs w:val="24"/>
          <w:shd w:val="clear" w:color="auto" w:fill="FFFFFF"/>
        </w:rPr>
        <w:t>α</w:t>
      </w:r>
      <w:r>
        <w:rPr>
          <w:rFonts w:eastAsia="Times New Roman" w:cs="Times New Roman"/>
          <w:szCs w:val="24"/>
        </w:rPr>
        <w:t xml:space="preserve">. </w:t>
      </w:r>
      <w:r>
        <w:rPr>
          <w:rFonts w:eastAsia="Times New Roman"/>
          <w:color w:val="000000"/>
          <w:szCs w:val="24"/>
          <w:shd w:val="clear" w:color="auto" w:fill="FFFFFF"/>
        </w:rPr>
        <w:t xml:space="preserve"> </w:t>
      </w:r>
    </w:p>
    <w:p w14:paraId="670F5D2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20</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D2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2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D2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D2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Όχι.</w:t>
      </w:r>
    </w:p>
    <w:p w14:paraId="670F5D2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2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2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w:t>
      </w:r>
      <w:r>
        <w:rPr>
          <w:rFonts w:eastAsia="Times New Roman"/>
          <w:b/>
          <w:color w:val="000000"/>
          <w:szCs w:val="24"/>
          <w:shd w:val="clear" w:color="auto" w:fill="FFFFFF"/>
        </w:rPr>
        <w:t xml:space="preserve"> ΣΑΡΙΔΗΣ:</w:t>
      </w:r>
      <w:r>
        <w:rPr>
          <w:rFonts w:eastAsia="Times New Roman"/>
          <w:color w:val="000000"/>
          <w:szCs w:val="24"/>
          <w:shd w:val="clear" w:color="auto" w:fill="FFFFFF"/>
        </w:rPr>
        <w:t xml:space="preserve"> Όχι. </w:t>
      </w:r>
    </w:p>
    <w:p w14:paraId="670F5D3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Όχι.</w:t>
      </w:r>
    </w:p>
    <w:p w14:paraId="670F5D3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20 έγινε δεκτό, </w:t>
      </w:r>
      <w:r>
        <w:rPr>
          <w:rFonts w:eastAsia="Times New Roman"/>
          <w:color w:val="000000"/>
          <w:szCs w:val="24"/>
          <w:shd w:val="clear" w:color="auto" w:fill="FFFFFF"/>
        </w:rPr>
        <w:t>όπως τροποποιήθηκε από τον κύριο Υπουργό, κατά πλειοψηφία</w:t>
      </w:r>
      <w:r>
        <w:rPr>
          <w:rFonts w:eastAsia="Times New Roman" w:cs="Times New Roman"/>
          <w:szCs w:val="24"/>
        </w:rPr>
        <w:t xml:space="preserve">. </w:t>
      </w:r>
      <w:r>
        <w:rPr>
          <w:rFonts w:eastAsia="Times New Roman"/>
          <w:color w:val="000000"/>
          <w:szCs w:val="24"/>
          <w:shd w:val="clear" w:color="auto" w:fill="FFFFFF"/>
        </w:rPr>
        <w:t xml:space="preserve"> </w:t>
      </w:r>
    </w:p>
    <w:p w14:paraId="670F5D3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21 ως έχει;</w:t>
      </w:r>
    </w:p>
    <w:p w14:paraId="670F5D3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3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ΝΙΚΗ </w:t>
      </w:r>
      <w:r>
        <w:rPr>
          <w:rFonts w:eastAsia="Times New Roman"/>
          <w:b/>
          <w:color w:val="000000"/>
          <w:szCs w:val="24"/>
          <w:shd w:val="clear" w:color="auto" w:fill="FFFFFF"/>
        </w:rPr>
        <w:t>ΚΕΡΑΜΕΩΣ:</w:t>
      </w:r>
      <w:r>
        <w:rPr>
          <w:rFonts w:eastAsia="Times New Roman"/>
          <w:color w:val="000000"/>
          <w:szCs w:val="24"/>
          <w:shd w:val="clear" w:color="auto" w:fill="FFFFFF"/>
        </w:rPr>
        <w:t xml:space="preserve"> Ναι.</w:t>
      </w:r>
    </w:p>
    <w:p w14:paraId="670F5D3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3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D3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3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3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Παρών. </w:t>
      </w:r>
    </w:p>
    <w:p w14:paraId="670F5D3A"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D3B"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21 έγινε δεκτό ως έχει κατά π</w:t>
      </w:r>
      <w:r>
        <w:rPr>
          <w:rFonts w:eastAsia="Times New Roman"/>
          <w:szCs w:val="24"/>
        </w:rPr>
        <w:t>λειοψηφία.</w:t>
      </w:r>
    </w:p>
    <w:p w14:paraId="670F5D3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22 ως έχει;</w:t>
      </w:r>
    </w:p>
    <w:p w14:paraId="670F5D3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3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D3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4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D4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4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4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Παρών. </w:t>
      </w:r>
    </w:p>
    <w:p w14:paraId="670F5D44"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 xml:space="preserve">ΓΕΩΡΓΙΟΣ </w:t>
      </w:r>
      <w:r>
        <w:rPr>
          <w:rFonts w:eastAsia="Times New Roman"/>
          <w:b/>
          <w:color w:val="000000"/>
          <w:szCs w:val="24"/>
          <w:shd w:val="clear" w:color="auto" w:fill="FFFFFF"/>
        </w:rPr>
        <w:t>ΜΑΥΡΩΤΑΣ:</w:t>
      </w:r>
      <w:r>
        <w:rPr>
          <w:rFonts w:eastAsia="Times New Roman"/>
          <w:color w:val="000000"/>
          <w:szCs w:val="24"/>
          <w:shd w:val="clear" w:color="auto" w:fill="FFFFFF"/>
        </w:rPr>
        <w:t xml:space="preserve"> Παρών. </w:t>
      </w:r>
    </w:p>
    <w:p w14:paraId="670F5D45"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22 έγινε δεκτό ως έχει κατά πλειοψηφία.</w:t>
      </w:r>
    </w:p>
    <w:p w14:paraId="670F5D4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23 ως έχει;</w:t>
      </w:r>
    </w:p>
    <w:p w14:paraId="670F5D4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4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D4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4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ΔΗΜΗΤΡΙΟΣ ΚΩΝΣΤΑΝΤΟΠΟΥΛΟΣ: </w:t>
      </w:r>
      <w:r>
        <w:rPr>
          <w:rFonts w:eastAsia="Times New Roman"/>
          <w:color w:val="000000"/>
          <w:szCs w:val="24"/>
          <w:shd w:val="clear" w:color="auto" w:fill="FFFFFF"/>
        </w:rPr>
        <w:t xml:space="preserve">Όχι. </w:t>
      </w:r>
    </w:p>
    <w:p w14:paraId="670F5D4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D4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4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ΣΑΡΙΔΗΣ: </w:t>
      </w:r>
      <w:r>
        <w:rPr>
          <w:rFonts w:eastAsia="Times New Roman"/>
          <w:color w:val="000000"/>
          <w:szCs w:val="24"/>
          <w:shd w:val="clear" w:color="auto" w:fill="FFFFFF"/>
        </w:rPr>
        <w:t xml:space="preserve">Όχι. </w:t>
      </w:r>
    </w:p>
    <w:p w14:paraId="670F5D4E"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Όχι. </w:t>
      </w:r>
    </w:p>
    <w:p w14:paraId="670F5D4F"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23 έγινε δεκτό ως έχει κατά πλειοψηφία.</w:t>
      </w:r>
    </w:p>
    <w:p w14:paraId="670F5D5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24 ως έχει;</w:t>
      </w:r>
    </w:p>
    <w:p w14:paraId="670F5D5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w:t>
      </w:r>
      <w:r>
        <w:rPr>
          <w:rFonts w:eastAsia="Times New Roman"/>
          <w:b/>
          <w:color w:val="000000"/>
          <w:szCs w:val="24"/>
          <w:shd w:val="clear" w:color="auto" w:fill="FFFFFF"/>
        </w:rPr>
        <w:t>ΑΣΙΟΣ ΜΙΧΕΛΗΣ:</w:t>
      </w:r>
      <w:r>
        <w:rPr>
          <w:rFonts w:eastAsia="Times New Roman"/>
          <w:color w:val="000000"/>
          <w:szCs w:val="24"/>
          <w:shd w:val="clear" w:color="auto" w:fill="FFFFFF"/>
        </w:rPr>
        <w:t xml:space="preserve"> Ναι. </w:t>
      </w:r>
    </w:p>
    <w:p w14:paraId="670F5D5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D5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5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Παρών. </w:t>
      </w:r>
    </w:p>
    <w:p w14:paraId="670F5D5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5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5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D58"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 </w:t>
      </w:r>
    </w:p>
    <w:p w14:paraId="670F5D59"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24 έγινε δεκτό ως έχει κατά πλειοψηφία.</w:t>
      </w:r>
    </w:p>
    <w:p w14:paraId="670F5D5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25 ως έχει;</w:t>
      </w:r>
    </w:p>
    <w:p w14:paraId="670F5D5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5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D5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D5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D5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6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ΑΘΑΝΑΣΙΟΣ </w:t>
      </w:r>
      <w:r>
        <w:rPr>
          <w:rFonts w:eastAsia="Times New Roman"/>
          <w:b/>
          <w:color w:val="000000"/>
          <w:szCs w:val="24"/>
          <w:shd w:val="clear" w:color="auto" w:fill="FFFFFF"/>
        </w:rPr>
        <w:t>ΠΑΠΑΧΡΙΣΤΟΠΟΥΛΟΣ:</w:t>
      </w:r>
      <w:r>
        <w:rPr>
          <w:rFonts w:eastAsia="Times New Roman"/>
          <w:color w:val="000000"/>
          <w:szCs w:val="24"/>
          <w:shd w:val="clear" w:color="auto" w:fill="FFFFFF"/>
        </w:rPr>
        <w:t xml:space="preserve"> Ναι. </w:t>
      </w:r>
    </w:p>
    <w:p w14:paraId="670F5D6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D62"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D63"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25 έγινε δεκτό ως έχει κατά πλειοψηφία.</w:t>
      </w:r>
    </w:p>
    <w:p w14:paraId="670F5D6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26 ως έχει;</w:t>
      </w:r>
    </w:p>
    <w:p w14:paraId="670F5D6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6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w:t>
      </w:r>
      <w:r>
        <w:rPr>
          <w:rFonts w:eastAsia="Times New Roman"/>
          <w:color w:val="000000"/>
          <w:szCs w:val="24"/>
          <w:shd w:val="clear" w:color="auto" w:fill="FFFFFF"/>
        </w:rPr>
        <w:t>Ναι.</w:t>
      </w:r>
    </w:p>
    <w:p w14:paraId="670F5D6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D6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D6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6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6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D6C"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 </w:t>
      </w:r>
    </w:p>
    <w:p w14:paraId="670F5D6D"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26 έγινε δεκτό ως έχει κατά πλειοψηφί</w:t>
      </w:r>
      <w:r>
        <w:rPr>
          <w:rFonts w:eastAsia="Times New Roman"/>
          <w:szCs w:val="24"/>
        </w:rPr>
        <w:t>α.</w:t>
      </w:r>
    </w:p>
    <w:p w14:paraId="670F5D6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27 ως έχει;</w:t>
      </w:r>
    </w:p>
    <w:p w14:paraId="670F5D6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7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D7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D7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D7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7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7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D76"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D77"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27 έγινε δεκτό ως έχει κατά πλειοψηφία.</w:t>
      </w:r>
    </w:p>
    <w:p w14:paraId="670F5D7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28</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D7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7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D7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D7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Όχι. </w:t>
      </w:r>
    </w:p>
    <w:p w14:paraId="670F5D7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7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7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Όχι. </w:t>
      </w:r>
    </w:p>
    <w:p w14:paraId="670F5D80"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D81"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28 έγινε δεκτό, όπως τροποποιήθηκε από τον κύριο Υπουργό, κατά πλειο</w:t>
      </w:r>
      <w:r>
        <w:rPr>
          <w:rFonts w:eastAsia="Times New Roman"/>
          <w:szCs w:val="24"/>
        </w:rPr>
        <w:t>ψηφία.</w:t>
      </w:r>
    </w:p>
    <w:p w14:paraId="670F5D8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29 ως έχει;</w:t>
      </w:r>
    </w:p>
    <w:p w14:paraId="670F5D8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8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Παρών.</w:t>
      </w:r>
    </w:p>
    <w:p w14:paraId="670F5D8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8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D8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Ναι.</w:t>
      </w:r>
    </w:p>
    <w:p w14:paraId="670F5D8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8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Παρών. </w:t>
      </w:r>
    </w:p>
    <w:p w14:paraId="670F5D8A"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w:t>
      </w:r>
      <w:r>
        <w:rPr>
          <w:rFonts w:eastAsia="Times New Roman"/>
          <w:b/>
          <w:color w:val="000000"/>
          <w:szCs w:val="24"/>
          <w:shd w:val="clear" w:color="auto" w:fill="FFFFFF"/>
        </w:rPr>
        <w:t>ΑΣ:</w:t>
      </w:r>
      <w:r>
        <w:rPr>
          <w:rFonts w:eastAsia="Times New Roman"/>
          <w:color w:val="000000"/>
          <w:szCs w:val="24"/>
          <w:shd w:val="clear" w:color="auto" w:fill="FFFFFF"/>
        </w:rPr>
        <w:t xml:space="preserve"> Ναι. </w:t>
      </w:r>
    </w:p>
    <w:p w14:paraId="670F5D8B"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29 έγινε δεκτό ως έχει κατά πλειοψηφία.</w:t>
      </w:r>
    </w:p>
    <w:p w14:paraId="670F5D8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30</w:t>
      </w:r>
      <w:r>
        <w:rPr>
          <w:rFonts w:eastAsia="Times New Roman"/>
          <w:color w:val="000000"/>
          <w:szCs w:val="24"/>
          <w:shd w:val="clear" w:color="auto" w:fill="FFFFFF"/>
        </w:rPr>
        <w:t>,</w:t>
      </w:r>
      <w:r>
        <w:rPr>
          <w:rFonts w:eastAsia="Times New Roman"/>
          <w:color w:val="000000"/>
          <w:szCs w:val="24"/>
          <w:shd w:val="clear" w:color="auto" w:fill="FFFFFF"/>
        </w:rPr>
        <w:t xml:space="preserve"> όπως τροποποιήθηκε από τον κύριο Υπουργό;</w:t>
      </w:r>
    </w:p>
    <w:p w14:paraId="670F5D8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8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D8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9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Όχι. </w:t>
      </w:r>
    </w:p>
    <w:p w14:paraId="670F5D9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D9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9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Όχι. </w:t>
      </w:r>
    </w:p>
    <w:p w14:paraId="670F5D94"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D95"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30 έγινε δεκτό, όπως τροποποιήθηκε από τον κύριο Υπουργό, κατά πλειοψη</w:t>
      </w:r>
      <w:r>
        <w:rPr>
          <w:rFonts w:eastAsia="Times New Roman"/>
          <w:szCs w:val="24"/>
        </w:rPr>
        <w:t>φία.</w:t>
      </w:r>
    </w:p>
    <w:p w14:paraId="670F5D9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άρθρο 31</w:t>
      </w:r>
      <w:r>
        <w:rPr>
          <w:rFonts w:eastAsia="Times New Roman"/>
          <w:color w:val="000000"/>
          <w:szCs w:val="24"/>
          <w:shd w:val="clear" w:color="auto" w:fill="FFFFFF"/>
        </w:rPr>
        <w:t>,</w:t>
      </w:r>
      <w:r>
        <w:rPr>
          <w:rFonts w:eastAsia="Times New Roman"/>
          <w:szCs w:val="24"/>
        </w:rPr>
        <w:t xml:space="preserve"> όπως τροποποιήθηκε από τον κύριο Υπουργό</w:t>
      </w:r>
      <w:r>
        <w:rPr>
          <w:rFonts w:eastAsia="Times New Roman"/>
          <w:color w:val="000000"/>
          <w:szCs w:val="24"/>
          <w:shd w:val="clear" w:color="auto" w:fill="FFFFFF"/>
        </w:rPr>
        <w:t>;</w:t>
      </w:r>
    </w:p>
    <w:p w14:paraId="670F5D9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9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D9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9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D9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Όχι.</w:t>
      </w:r>
    </w:p>
    <w:p w14:paraId="670F5D9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9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w:t>
      </w:r>
      <w:r>
        <w:rPr>
          <w:rFonts w:eastAsia="Times New Roman"/>
          <w:b/>
          <w:color w:val="000000"/>
          <w:szCs w:val="24"/>
          <w:shd w:val="clear" w:color="auto" w:fill="FFFFFF"/>
        </w:rPr>
        <w:t xml:space="preserve">ΡΙΔΗΣ: </w:t>
      </w:r>
      <w:r>
        <w:rPr>
          <w:rFonts w:eastAsia="Times New Roman"/>
          <w:color w:val="000000"/>
          <w:szCs w:val="24"/>
          <w:shd w:val="clear" w:color="auto" w:fill="FFFFFF"/>
        </w:rPr>
        <w:t xml:space="preserve">Ναι. </w:t>
      </w:r>
    </w:p>
    <w:p w14:paraId="670F5D9E"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 </w:t>
      </w:r>
    </w:p>
    <w:p w14:paraId="670F5D9F"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31 έγινε δεκτό, όπως τροποποιήθηκε από τον κύριο Υπουργό, κατά πλειοψηφία.</w:t>
      </w:r>
    </w:p>
    <w:p w14:paraId="670F5DA0" w14:textId="77777777" w:rsidR="00D35489" w:rsidRDefault="0006190C">
      <w:pPr>
        <w:spacing w:line="600" w:lineRule="auto"/>
        <w:ind w:firstLine="720"/>
        <w:jc w:val="both"/>
        <w:rPr>
          <w:rFonts w:eastAsia="Times New Roman"/>
          <w:szCs w:val="24"/>
        </w:rPr>
      </w:pPr>
      <w:r>
        <w:rPr>
          <w:rFonts w:eastAsia="Times New Roman"/>
          <w:szCs w:val="24"/>
        </w:rPr>
        <w:t xml:space="preserve">Το άρθρο 32 είναι γνωστό ότι διαγράφηκε. </w:t>
      </w:r>
    </w:p>
    <w:p w14:paraId="670F5DA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νέο άρθρο 32</w:t>
      </w:r>
      <w:r>
        <w:rPr>
          <w:rFonts w:eastAsia="Times New Roman"/>
          <w:color w:val="000000"/>
          <w:szCs w:val="24"/>
          <w:shd w:val="clear" w:color="auto" w:fill="FFFFFF"/>
        </w:rPr>
        <w:t>,</w:t>
      </w:r>
      <w:r>
        <w:rPr>
          <w:rFonts w:eastAsia="Times New Roman"/>
          <w:szCs w:val="24"/>
        </w:rPr>
        <w:t xml:space="preserve"> όπως τροποποιήθηκε από τον κύριο Υπουργό</w:t>
      </w:r>
      <w:r>
        <w:rPr>
          <w:rFonts w:eastAsia="Times New Roman"/>
          <w:color w:val="000000"/>
          <w:szCs w:val="24"/>
          <w:shd w:val="clear" w:color="auto" w:fill="FFFFFF"/>
        </w:rPr>
        <w:t>;</w:t>
      </w:r>
    </w:p>
    <w:p w14:paraId="670F5DA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A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DA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A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Παρών. </w:t>
      </w:r>
    </w:p>
    <w:p w14:paraId="670F5DA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A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A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Όχι. </w:t>
      </w:r>
    </w:p>
    <w:p w14:paraId="670F5DA9"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 </w:t>
      </w:r>
    </w:p>
    <w:p w14:paraId="670F5DAA" w14:textId="77777777" w:rsidR="00D35489" w:rsidRDefault="0006190C">
      <w:pPr>
        <w:spacing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32 έγινε δεκτό, όπως τροποποιήθηκε από τον κύριο Υπουργό, κατά πλειοψηφία.</w:t>
      </w:r>
    </w:p>
    <w:p w14:paraId="670F5DA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νέο άρθρο 33 ως έχει;</w:t>
      </w:r>
    </w:p>
    <w:p w14:paraId="670F5DA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A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DAE"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DA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w:t>
      </w:r>
      <w:r>
        <w:rPr>
          <w:rFonts w:eastAsia="Times New Roman"/>
          <w:b/>
          <w:color w:val="000000"/>
          <w:szCs w:val="24"/>
          <w:shd w:val="clear" w:color="auto" w:fill="FFFFFF"/>
        </w:rPr>
        <w:t xml:space="preserve"> ΚΩΝΣΤΑΝΤΟΠΟΥΛΟΣ:</w:t>
      </w:r>
      <w:r>
        <w:rPr>
          <w:rFonts w:eastAsia="Times New Roman"/>
          <w:color w:val="000000"/>
          <w:szCs w:val="24"/>
          <w:shd w:val="clear" w:color="auto" w:fill="FFFFFF"/>
        </w:rPr>
        <w:t xml:space="preserve"> Ναι. </w:t>
      </w:r>
    </w:p>
    <w:p w14:paraId="670F5DB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ΔΕΛΗΣ: </w:t>
      </w:r>
      <w:r>
        <w:rPr>
          <w:rFonts w:eastAsia="Times New Roman"/>
          <w:color w:val="000000"/>
          <w:szCs w:val="24"/>
          <w:shd w:val="clear" w:color="auto" w:fill="FFFFFF"/>
        </w:rPr>
        <w:t>Ναι.</w:t>
      </w:r>
    </w:p>
    <w:p w14:paraId="670F5DB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B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Παρών. </w:t>
      </w:r>
    </w:p>
    <w:p w14:paraId="670F5DB3"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DB4"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33 έγινε δεκτό ως έχει κατά πλειοψηφία.</w:t>
      </w:r>
    </w:p>
    <w:p w14:paraId="670F5DB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νέ</w:t>
      </w:r>
      <w:r>
        <w:rPr>
          <w:rFonts w:eastAsia="Times New Roman"/>
          <w:color w:val="000000"/>
          <w:szCs w:val="24"/>
          <w:shd w:val="clear" w:color="auto" w:fill="FFFFFF"/>
        </w:rPr>
        <w:t>ο άρθρο 34 ως έχει;</w:t>
      </w:r>
    </w:p>
    <w:p w14:paraId="670F5DB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B7"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Ναι.</w:t>
      </w:r>
    </w:p>
    <w:p w14:paraId="670F5DB8"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Παρών.</w:t>
      </w:r>
    </w:p>
    <w:p w14:paraId="670F5DB9"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Ναι. </w:t>
      </w:r>
    </w:p>
    <w:p w14:paraId="670F5DBA"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Παρών.</w:t>
      </w:r>
    </w:p>
    <w:p w14:paraId="670F5DBB"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BC"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DBD"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Ναι. </w:t>
      </w:r>
    </w:p>
    <w:p w14:paraId="670F5DBE"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Συνεπώς το άρθρο 34 έγινε δεκτό ως έχει κατά πλειοψηφία.</w:t>
      </w:r>
    </w:p>
    <w:p w14:paraId="670F5DBF"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szCs w:val="24"/>
        </w:rPr>
        <w:t xml:space="preserve">Ερωτάται το Σώμα: Γίνεται δεκτή η τροπολογία με γενικό αριθμό 912 και ειδικό 101 ως έχει; </w:t>
      </w:r>
    </w:p>
    <w:p w14:paraId="670F5DC0"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ΜΙΧΕΛΗΣ:</w:t>
      </w:r>
      <w:r>
        <w:rPr>
          <w:rFonts w:eastAsia="Times New Roman"/>
          <w:color w:val="000000"/>
          <w:szCs w:val="24"/>
          <w:shd w:val="clear" w:color="auto" w:fill="FFFFFF"/>
        </w:rPr>
        <w:t xml:space="preserve"> Ναι. </w:t>
      </w:r>
    </w:p>
    <w:p w14:paraId="670F5DC1"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ΝΙΚΗ ΚΕΡΑΜΕΩΣ:</w:t>
      </w:r>
      <w:r>
        <w:rPr>
          <w:rFonts w:eastAsia="Times New Roman"/>
          <w:color w:val="000000"/>
          <w:szCs w:val="24"/>
          <w:shd w:val="clear" w:color="auto" w:fill="FFFFFF"/>
        </w:rPr>
        <w:t xml:space="preserve"> Όχι.</w:t>
      </w:r>
    </w:p>
    <w:p w14:paraId="670F5DC2"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ΑΝΤΩΝΙΟΣ ΓΡΕΓΟΣ:</w:t>
      </w:r>
      <w:r>
        <w:rPr>
          <w:rFonts w:eastAsia="Times New Roman"/>
          <w:color w:val="000000"/>
          <w:szCs w:val="24"/>
          <w:shd w:val="clear" w:color="auto" w:fill="FFFFFF"/>
        </w:rPr>
        <w:t xml:space="preserve"> Όχι.</w:t>
      </w:r>
    </w:p>
    <w:p w14:paraId="670F5DC3"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ΚΩΝΣΤΑΝΤΟΠΟΥΛΟΣ:</w:t>
      </w:r>
      <w:r>
        <w:rPr>
          <w:rFonts w:eastAsia="Times New Roman"/>
          <w:color w:val="000000"/>
          <w:szCs w:val="24"/>
          <w:shd w:val="clear" w:color="auto" w:fill="FFFFFF"/>
        </w:rPr>
        <w:t xml:space="preserve"> Ν</w:t>
      </w:r>
      <w:r>
        <w:rPr>
          <w:rFonts w:eastAsia="Times New Roman"/>
          <w:color w:val="000000"/>
          <w:szCs w:val="24"/>
          <w:shd w:val="clear" w:color="auto" w:fill="FFFFFF"/>
        </w:rPr>
        <w:t xml:space="preserve">αι. </w:t>
      </w:r>
    </w:p>
    <w:p w14:paraId="670F5DC4"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ΔΕΛΗΣ:</w:t>
      </w:r>
      <w:r>
        <w:rPr>
          <w:rFonts w:eastAsia="Times New Roman"/>
          <w:color w:val="000000"/>
          <w:szCs w:val="24"/>
          <w:shd w:val="clear" w:color="auto" w:fill="FFFFFF"/>
        </w:rPr>
        <w:t xml:space="preserve"> Ναι.</w:t>
      </w:r>
    </w:p>
    <w:p w14:paraId="670F5DC5"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ΠΑΠΑΧΡΙΣΤΟΠΟΥΛΟΣ:</w:t>
      </w:r>
      <w:r>
        <w:rPr>
          <w:rFonts w:eastAsia="Times New Roman"/>
          <w:color w:val="000000"/>
          <w:szCs w:val="24"/>
          <w:shd w:val="clear" w:color="auto" w:fill="FFFFFF"/>
        </w:rPr>
        <w:t xml:space="preserve"> Ναι. </w:t>
      </w:r>
    </w:p>
    <w:p w14:paraId="670F5DC6" w14:textId="77777777" w:rsidR="00D35489" w:rsidRDefault="000619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Ναι. </w:t>
      </w:r>
    </w:p>
    <w:p w14:paraId="670F5DC7" w14:textId="77777777" w:rsidR="00D35489" w:rsidRDefault="0006190C">
      <w:pPr>
        <w:spacing w:line="600" w:lineRule="auto"/>
        <w:ind w:firstLine="720"/>
        <w:jc w:val="both"/>
        <w:rPr>
          <w:rFonts w:eastAsia="Times New Roman"/>
          <w:szCs w:val="24"/>
        </w:rPr>
      </w:pPr>
      <w:r>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Παρών. </w:t>
      </w:r>
    </w:p>
    <w:p w14:paraId="670F5DC8"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τροπολογία με γενικό αριθμό 912 και ειδικό 101 έγινε δεκτή ως έχει κατά πλειοψηφία και εντάσσεται στο άρθρο 14 του νομοσχεδίου.</w:t>
      </w:r>
    </w:p>
    <w:p w14:paraId="670F5DC9"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913 και ειδικό 102 ως έχει; </w:t>
      </w:r>
    </w:p>
    <w:p w14:paraId="670F5DCA" w14:textId="77777777" w:rsidR="00D35489" w:rsidRDefault="0006190C">
      <w:pPr>
        <w:spacing w:line="600" w:lineRule="auto"/>
        <w:ind w:firstLine="720"/>
        <w:jc w:val="both"/>
        <w:rPr>
          <w:rFonts w:eastAsia="Times New Roman"/>
          <w:szCs w:val="24"/>
        </w:rPr>
      </w:pPr>
      <w:r>
        <w:rPr>
          <w:rFonts w:eastAsia="Times New Roman"/>
          <w:b/>
          <w:szCs w:val="24"/>
        </w:rPr>
        <w:t>ΑΘΑΝΑΣΙΟΣ ΜΙΧΕΛΗΣ:</w:t>
      </w:r>
      <w:r>
        <w:rPr>
          <w:rFonts w:eastAsia="Times New Roman"/>
          <w:szCs w:val="24"/>
        </w:rPr>
        <w:t xml:space="preserve"> Ναι.</w:t>
      </w:r>
    </w:p>
    <w:p w14:paraId="670F5DCB" w14:textId="77777777" w:rsidR="00D35489" w:rsidRDefault="0006190C">
      <w:pPr>
        <w:spacing w:line="600" w:lineRule="auto"/>
        <w:ind w:firstLine="720"/>
        <w:jc w:val="both"/>
        <w:rPr>
          <w:rFonts w:eastAsia="Times New Roman"/>
          <w:szCs w:val="24"/>
        </w:rPr>
      </w:pPr>
      <w:r>
        <w:rPr>
          <w:rFonts w:eastAsia="Times New Roman"/>
          <w:b/>
          <w:szCs w:val="24"/>
        </w:rPr>
        <w:t>ΝΙ</w:t>
      </w:r>
      <w:r>
        <w:rPr>
          <w:rFonts w:eastAsia="Times New Roman"/>
          <w:b/>
          <w:szCs w:val="24"/>
        </w:rPr>
        <w:t xml:space="preserve">ΚΗ ΚΕΡΑΜΕΩΣ: </w:t>
      </w:r>
      <w:r>
        <w:rPr>
          <w:rFonts w:eastAsia="Times New Roman"/>
          <w:szCs w:val="24"/>
        </w:rPr>
        <w:t>Όχι.</w:t>
      </w:r>
    </w:p>
    <w:p w14:paraId="670F5DCC" w14:textId="77777777" w:rsidR="00D35489" w:rsidRDefault="0006190C">
      <w:pPr>
        <w:spacing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Όχι.</w:t>
      </w:r>
    </w:p>
    <w:p w14:paraId="670F5DCD" w14:textId="77777777" w:rsidR="00D35489" w:rsidRDefault="0006190C">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70F5DCE" w14:textId="77777777" w:rsidR="00D35489" w:rsidRDefault="0006190C">
      <w:pPr>
        <w:spacing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670F5DCF" w14:textId="77777777" w:rsidR="00D35489" w:rsidRDefault="0006190C">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670F5DD0" w14:textId="77777777" w:rsidR="00D35489" w:rsidRDefault="0006190C">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70F5DD1" w14:textId="77777777" w:rsidR="00D35489" w:rsidRDefault="0006190C">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670F5DD2" w14:textId="77777777" w:rsidR="00D35489" w:rsidRDefault="0006190C">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Συνεπώς η τροπολογία με γενικό αριθμό 913 και </w:t>
      </w:r>
      <w:r>
        <w:rPr>
          <w:rFonts w:eastAsia="Times New Roman" w:cs="Times New Roman"/>
          <w:szCs w:val="24"/>
        </w:rPr>
        <w:t>ειδικό 102 έγινε δεκτή ως έχει κατά πλειοψηφία και εντάσσεται στο νομοσχέδιο ως ίδιο άρθρο.</w:t>
      </w:r>
    </w:p>
    <w:p w14:paraId="670F5DD3"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70F5DD4"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70F5DD5" w14:textId="77777777" w:rsidR="00D35489" w:rsidRDefault="0006190C">
      <w:pPr>
        <w:spacing w:line="600" w:lineRule="auto"/>
        <w:ind w:firstLine="720"/>
        <w:jc w:val="both"/>
        <w:rPr>
          <w:rFonts w:eastAsia="Times New Roman"/>
          <w:b/>
          <w:szCs w:val="24"/>
        </w:rPr>
      </w:pPr>
      <w:r>
        <w:rPr>
          <w:rFonts w:eastAsia="Times New Roman"/>
          <w:b/>
          <w:szCs w:val="24"/>
        </w:rPr>
        <w:t xml:space="preserve">ΑΘΑΝΑΣΙΟΣ ΜΙΧΕΛΗΣ: </w:t>
      </w:r>
      <w:r>
        <w:rPr>
          <w:rFonts w:eastAsia="Times New Roman"/>
          <w:szCs w:val="24"/>
        </w:rPr>
        <w:t>Ναι.</w:t>
      </w:r>
    </w:p>
    <w:p w14:paraId="670F5DD6" w14:textId="77777777" w:rsidR="00D35489" w:rsidRDefault="0006190C">
      <w:pPr>
        <w:spacing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Όχι.</w:t>
      </w:r>
    </w:p>
    <w:p w14:paraId="670F5DD7" w14:textId="77777777" w:rsidR="00D35489" w:rsidRDefault="0006190C">
      <w:pPr>
        <w:spacing w:line="600" w:lineRule="auto"/>
        <w:ind w:firstLine="720"/>
        <w:jc w:val="both"/>
        <w:rPr>
          <w:rFonts w:eastAsia="Times New Roman"/>
          <w:b/>
          <w:szCs w:val="24"/>
        </w:rPr>
      </w:pPr>
      <w:r>
        <w:rPr>
          <w:rFonts w:eastAsia="Times New Roman"/>
          <w:b/>
          <w:szCs w:val="24"/>
        </w:rPr>
        <w:t>ΑΝΤΩΝΙΟΣ ΓΡΕΓΟ</w:t>
      </w:r>
      <w:r>
        <w:rPr>
          <w:rFonts w:eastAsia="Times New Roman"/>
          <w:b/>
          <w:szCs w:val="24"/>
        </w:rPr>
        <w:t xml:space="preserve">Σ: </w:t>
      </w:r>
      <w:r>
        <w:rPr>
          <w:rFonts w:eastAsia="Times New Roman"/>
          <w:szCs w:val="24"/>
        </w:rPr>
        <w:t>Όχι.</w:t>
      </w:r>
    </w:p>
    <w:p w14:paraId="670F5DD8" w14:textId="77777777" w:rsidR="00D35489" w:rsidRDefault="0006190C">
      <w:pPr>
        <w:spacing w:line="600" w:lineRule="auto"/>
        <w:ind w:firstLine="720"/>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70F5DD9" w14:textId="77777777" w:rsidR="00D35489" w:rsidRDefault="0006190C">
      <w:pPr>
        <w:spacing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670F5DDA" w14:textId="77777777" w:rsidR="00D35489" w:rsidRDefault="0006190C">
      <w:pPr>
        <w:spacing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670F5DDB" w14:textId="77777777" w:rsidR="00D35489" w:rsidRDefault="0006190C">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70F5DDC" w14:textId="77777777" w:rsidR="00D35489" w:rsidRDefault="0006190C">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670F5DDD" w14:textId="77777777" w:rsidR="00D35489" w:rsidRDefault="0006190C">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Το ακροτελεύτιο άρθρο έγινε δεκτό κατά πλειοψηφία.</w:t>
      </w:r>
    </w:p>
    <w:p w14:paraId="670F5DDE"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w:t>
      </w:r>
      <w:r>
        <w:rPr>
          <w:rFonts w:eastAsia="Times New Roman" w:cs="Times New Roman"/>
          <w:szCs w:val="24"/>
        </w:rPr>
        <w:t>ργείου Παιδείας, Έρευνας και Θρησκευμάτων</w:t>
      </w:r>
      <w:r>
        <w:rPr>
          <w:rFonts w:eastAsia="Times New Roman" w:cs="Times New Roman"/>
          <w:szCs w:val="24"/>
        </w:rPr>
        <w:t>:</w:t>
      </w:r>
      <w:r>
        <w:rPr>
          <w:rFonts w:eastAsia="Times New Roman" w:cs="Times New Roman"/>
          <w:szCs w:val="24"/>
        </w:rPr>
        <w:t xml:space="preserve"> «Ρύθμιση θεμάτων του Κρατικού Πιστοποιητικού Γλωσσομάθειας, της Εθνικής Βιβλιοθήκης της Ελλάδας και άλλες διατάξεις» έγινε δεκτό επί της αρχής και επί των άρθρων.</w:t>
      </w:r>
    </w:p>
    <w:p w14:paraId="670F5DDF"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Προχωρούμε στην ψήφιση</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νομοσχέδιου</w:t>
      </w:r>
      <w:r>
        <w:rPr>
          <w:rFonts w:eastAsia="Times New Roman" w:cs="Times New Roman"/>
          <w:szCs w:val="24"/>
        </w:rPr>
        <w:t xml:space="preserve"> </w:t>
      </w:r>
      <w:r>
        <w:rPr>
          <w:rFonts w:eastAsia="Times New Roman" w:cs="Times New Roman"/>
          <w:szCs w:val="24"/>
        </w:rPr>
        <w:t xml:space="preserve"> και στο σύ</w:t>
      </w:r>
      <w:r>
        <w:rPr>
          <w:rFonts w:eastAsia="Times New Roman" w:cs="Times New Roman"/>
          <w:szCs w:val="24"/>
        </w:rPr>
        <w:t>νολό του</w:t>
      </w:r>
      <w:r>
        <w:rPr>
          <w:rFonts w:eastAsia="Times New Roman" w:cs="Times New Roman"/>
          <w:szCs w:val="24"/>
        </w:rPr>
        <w:t>.</w:t>
      </w:r>
    </w:p>
    <w:p w14:paraId="670F5DE0"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70F5DE1" w14:textId="77777777" w:rsidR="00D35489" w:rsidRDefault="0006190C">
      <w:pPr>
        <w:spacing w:line="600" w:lineRule="auto"/>
        <w:ind w:firstLine="720"/>
        <w:jc w:val="both"/>
        <w:rPr>
          <w:rFonts w:eastAsia="Times New Roman"/>
          <w:b/>
          <w:szCs w:val="24"/>
        </w:rPr>
      </w:pPr>
      <w:r>
        <w:rPr>
          <w:rFonts w:eastAsia="Times New Roman"/>
          <w:b/>
          <w:szCs w:val="24"/>
        </w:rPr>
        <w:t xml:space="preserve">ΑΘΑΝΑΣΙΟΣ ΜΙΧΕΛΗΣ: </w:t>
      </w:r>
      <w:r>
        <w:rPr>
          <w:rFonts w:eastAsia="Times New Roman"/>
          <w:szCs w:val="24"/>
        </w:rPr>
        <w:t>Ναι.</w:t>
      </w:r>
    </w:p>
    <w:p w14:paraId="670F5DE2" w14:textId="77777777" w:rsidR="00D35489" w:rsidRDefault="0006190C">
      <w:pPr>
        <w:spacing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Όχι.</w:t>
      </w:r>
    </w:p>
    <w:p w14:paraId="670F5DE3" w14:textId="77777777" w:rsidR="00D35489" w:rsidRDefault="0006190C">
      <w:pPr>
        <w:spacing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Όχι.</w:t>
      </w:r>
    </w:p>
    <w:p w14:paraId="670F5DE4" w14:textId="77777777" w:rsidR="00D35489" w:rsidRDefault="0006190C">
      <w:pPr>
        <w:spacing w:line="600" w:lineRule="auto"/>
        <w:ind w:firstLine="720"/>
        <w:jc w:val="both"/>
        <w:rPr>
          <w:rFonts w:eastAsia="Times New Roman"/>
          <w:b/>
          <w:szCs w:val="24"/>
        </w:rPr>
      </w:pPr>
      <w:r>
        <w:rPr>
          <w:rFonts w:eastAsia="Times New Roman"/>
          <w:b/>
          <w:szCs w:val="24"/>
        </w:rPr>
        <w:t xml:space="preserve">ΔΗΜΗΤΡΙΟΣ ΚΩΝΣΤΑΝΤΟΠΟΥΛΟΣ: </w:t>
      </w:r>
      <w:r>
        <w:rPr>
          <w:rFonts w:eastAsia="Times New Roman"/>
          <w:szCs w:val="24"/>
        </w:rPr>
        <w:t>Παρών.</w:t>
      </w:r>
    </w:p>
    <w:p w14:paraId="670F5DE5" w14:textId="77777777" w:rsidR="00D35489" w:rsidRDefault="0006190C">
      <w:pPr>
        <w:spacing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670F5DE6" w14:textId="77777777" w:rsidR="00D35489" w:rsidRDefault="0006190C">
      <w:pPr>
        <w:spacing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670F5DE7" w14:textId="77777777" w:rsidR="00D35489" w:rsidRDefault="0006190C">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70F5DE8" w14:textId="77777777" w:rsidR="00D35489" w:rsidRDefault="0006190C">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670F5DE9" w14:textId="77777777" w:rsidR="00D35489" w:rsidRDefault="0006190C">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szCs w:val="24"/>
        </w:rPr>
        <w:t xml:space="preserve"> </w:t>
      </w:r>
      <w:r>
        <w:rPr>
          <w:rFonts w:eastAsia="Times New Roman" w:cs="Times New Roman"/>
          <w:szCs w:val="24"/>
        </w:rPr>
        <w:t>Το νομοσχέδιο έγινε δεκτό και στο σύνολο κατά πλειοψηφία.</w:t>
      </w:r>
    </w:p>
    <w:p w14:paraId="670F5DEA" w14:textId="77777777" w:rsidR="00D35489" w:rsidRDefault="0006190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«Ρύθμιση θεμάτων του Κρατικού Πιστοποιητικού Γλωσσομάθειας, της Ε</w:t>
      </w:r>
      <w:r>
        <w:rPr>
          <w:rFonts w:eastAsia="Times New Roman" w:cs="Times New Roman"/>
          <w:szCs w:val="24"/>
        </w:rPr>
        <w:t>θνικής Βιβλιοθήκης της Ελλάδας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670F5DEB" w14:textId="77777777" w:rsidR="00D35489" w:rsidRDefault="0006190C">
      <w:pPr>
        <w:spacing w:line="360" w:lineRule="auto"/>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σελίδα 652α</w:t>
      </w:r>
      <w:r>
        <w:rPr>
          <w:rFonts w:eastAsia="Times New Roman" w:cs="Times New Roman"/>
          <w:szCs w:val="24"/>
        </w:rPr>
        <w:t>)</w:t>
      </w:r>
    </w:p>
    <w:p w14:paraId="670F5DEC" w14:textId="77777777" w:rsidR="00D35489" w:rsidRDefault="0006190C">
      <w:pPr>
        <w:spacing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szCs w:val="24"/>
        </w:rPr>
        <w:t xml:space="preserve"> </w:t>
      </w:r>
      <w:r>
        <w:rPr>
          <w:rFonts w:eastAsia="Times New Roman"/>
          <w:szCs w:val="24"/>
        </w:rPr>
        <w:t>Κ</w:t>
      </w:r>
      <w:r>
        <w:rPr>
          <w:rFonts w:eastAsia="Times New Roman"/>
          <w:szCs w:val="24"/>
        </w:rPr>
        <w:t>υρίες</w:t>
      </w:r>
      <w:r>
        <w:rPr>
          <w:rFonts w:eastAsia="Times New Roman"/>
          <w:szCs w:val="24"/>
        </w:rPr>
        <w:t xml:space="preserve"> και κ</w:t>
      </w:r>
      <w:r>
        <w:rPr>
          <w:rFonts w:eastAsia="Times New Roman"/>
          <w:szCs w:val="24"/>
        </w:rPr>
        <w:t xml:space="preserve">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70F5DED" w14:textId="77777777" w:rsidR="00D35489" w:rsidRDefault="0006190C">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670F5DEE" w14:textId="77777777" w:rsidR="00D35489" w:rsidRDefault="0006190C">
      <w:pPr>
        <w:spacing w:line="600" w:lineRule="auto"/>
        <w:ind w:firstLine="540"/>
        <w:jc w:val="both"/>
        <w:rPr>
          <w:rFonts w:eastAsia="Times New Roman"/>
          <w:bCs/>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szCs w:val="24"/>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70F5DEF" w14:textId="77777777" w:rsidR="00D35489" w:rsidRDefault="0006190C">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670F5DF0" w14:textId="77777777" w:rsidR="00D35489" w:rsidRDefault="0006190C">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70F5DF1" w14:textId="77777777" w:rsidR="00D35489" w:rsidRDefault="0006190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Με τη συναίνεση του Σώματος και ώρα 22</w:t>
      </w:r>
      <w:r>
        <w:rPr>
          <w:rFonts w:eastAsia="Times New Roman"/>
          <w:szCs w:val="24"/>
        </w:rPr>
        <w:t>.</w:t>
      </w:r>
      <w:r>
        <w:rPr>
          <w:rFonts w:eastAsia="Times New Roman"/>
          <w:szCs w:val="24"/>
        </w:rPr>
        <w:t xml:space="preserve">57΄ </w:t>
      </w:r>
      <w:proofErr w:type="spellStart"/>
      <w:r>
        <w:rPr>
          <w:rFonts w:eastAsia="Times New Roman"/>
          <w:szCs w:val="24"/>
        </w:rPr>
        <w:t>λύεται</w:t>
      </w:r>
      <w:proofErr w:type="spellEnd"/>
      <w:r>
        <w:rPr>
          <w:rFonts w:eastAsia="Times New Roman"/>
          <w:szCs w:val="24"/>
        </w:rPr>
        <w:t xml:space="preserve"> η συνεδρίαση</w:t>
      </w:r>
      <w:r>
        <w:rPr>
          <w:rFonts w:eastAsia="Times New Roman"/>
          <w:szCs w:val="24"/>
        </w:rPr>
        <w:t xml:space="preserve"> για αύριο, ημέρα Παρασκευή 10 Φεβρουαρίου 2017 και ώρα 10</w:t>
      </w:r>
      <w:r>
        <w:rPr>
          <w:rFonts w:eastAsia="Times New Roman"/>
          <w:szCs w:val="24"/>
        </w:rPr>
        <w:t>.</w:t>
      </w:r>
      <w:r>
        <w:rPr>
          <w:rFonts w:eastAsia="Times New Roman"/>
          <w:szCs w:val="24"/>
        </w:rPr>
        <w:t>00΄</w:t>
      </w:r>
      <w:r>
        <w:rPr>
          <w:rFonts w:eastAsia="Times New Roman"/>
          <w:szCs w:val="24"/>
        </w:rPr>
        <w:t>,</w:t>
      </w:r>
      <w:r>
        <w:rPr>
          <w:rFonts w:eastAsia="Times New Roman"/>
          <w:szCs w:val="24"/>
        </w:rPr>
        <w:t xml:space="preserve"> με αντικείμενο εργασιών του Σώματος κοινοβουλευτικό έλεγχο</w:t>
      </w:r>
      <w:r>
        <w:rPr>
          <w:rFonts w:eastAsia="Times New Roman"/>
          <w:szCs w:val="24"/>
        </w:rPr>
        <w:t>:</w:t>
      </w:r>
      <w:r>
        <w:rPr>
          <w:rFonts w:eastAsia="Times New Roman"/>
          <w:szCs w:val="24"/>
        </w:rPr>
        <w:t xml:space="preserve"> συζήτηση επικαίρων ερωτήσεων. </w:t>
      </w:r>
    </w:p>
    <w:p w14:paraId="670F5DF2" w14:textId="77777777" w:rsidR="00D35489" w:rsidRDefault="0006190C">
      <w:pPr>
        <w:spacing w:line="600" w:lineRule="auto"/>
        <w:rPr>
          <w:rFonts w:eastAsia="Times New Roman"/>
          <w:szCs w:val="24"/>
        </w:rPr>
      </w:pPr>
      <w:r>
        <w:rPr>
          <w:rFonts w:eastAsia="Times New Roman"/>
          <w:b/>
          <w:bCs/>
          <w:szCs w:val="24"/>
        </w:rPr>
        <w:t xml:space="preserve">           Ο ΠΡΟΕΔΡΟΣ                                                           ΟΙ ΓΡΑΜΜΑΤΕΙΣ</w:t>
      </w:r>
    </w:p>
    <w:p w14:paraId="670F5DF3" w14:textId="77777777" w:rsidR="00D35489" w:rsidRDefault="0006190C">
      <w:pPr>
        <w:spacing w:line="600" w:lineRule="auto"/>
        <w:ind w:firstLine="540"/>
        <w:jc w:val="both"/>
        <w:rPr>
          <w:rFonts w:eastAsia="Times New Roman"/>
          <w:bCs/>
          <w:szCs w:val="24"/>
        </w:rPr>
      </w:pPr>
      <w:r>
        <w:rPr>
          <w:rFonts w:eastAsia="Times New Roman"/>
          <w:bCs/>
          <w:szCs w:val="24"/>
        </w:rPr>
        <w:t xml:space="preserve"> </w:t>
      </w:r>
    </w:p>
    <w:sectPr w:rsidR="00D354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mti5stz/InbGABvqIFpD5xEKXdY=" w:salt="pD+w1uSDHCMIkCqXfocBX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89"/>
    <w:rsid w:val="0006190C"/>
    <w:rsid w:val="00D35489"/>
    <w:rsid w:val="00D908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5246"/>
  <w15:docId w15:val="{0F4289EE-9D71-47FD-93EF-42B9B579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32B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432BB"/>
    <w:rPr>
      <w:rFonts w:ascii="Segoe UI" w:hAnsi="Segoe UI" w:cs="Segoe UI"/>
      <w:sz w:val="18"/>
      <w:szCs w:val="18"/>
    </w:rPr>
  </w:style>
  <w:style w:type="character" w:styleId="-">
    <w:name w:val="Hyperlink"/>
    <w:basedOn w:val="a0"/>
    <w:uiPriority w:val="99"/>
    <w:unhideWhenUsed/>
    <w:rsid w:val="00397B10"/>
    <w:rPr>
      <w:color w:val="0563C1" w:themeColor="hyperlink"/>
      <w:u w:val="single"/>
    </w:rPr>
  </w:style>
  <w:style w:type="paragraph" w:styleId="a4">
    <w:name w:val="Revision"/>
    <w:hidden/>
    <w:uiPriority w:val="99"/>
    <w:semiHidden/>
    <w:rsid w:val="00FC38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a.flabouraris@parliament.g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397</MetadataID>
    <Session xmlns="641f345b-441b-4b81-9152-adc2e73ba5e1">Β´</Session>
    <Date xmlns="641f345b-441b-4b81-9152-adc2e73ba5e1">2017-02-08T22:00:00+00:00</Date>
    <Status xmlns="641f345b-441b-4b81-9152-adc2e73ba5e1">
      <Url>http://srv-sp1/praktika/Lists/Incoming_Metadata/EditForm.aspx?ID=397&amp;Source=/praktika/Recordings_Library/Forms/AllItems.aspx</Url>
      <Description>Δημοσιεύτηκε</Description>
    </Status>
    <Meeting xmlns="641f345b-441b-4b81-9152-adc2e73ba5e1">ΟΑ´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64C68-2F64-4B3F-98FE-4016A821A959}">
  <ds:schemaRefs>
    <ds:schemaRef ds:uri="http://www.w3.org/XML/1998/namespace"/>
    <ds:schemaRef ds:uri="http://purl.org/dc/dcmitype/"/>
    <ds:schemaRef ds:uri="http://schemas.microsoft.com/office/2006/documentManagement/types"/>
    <ds:schemaRef ds:uri="http://schemas.microsoft.com/office/2006/metadata/properties"/>
    <ds:schemaRef ds:uri="641f345b-441b-4b81-9152-adc2e73ba5e1"/>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08EA01CF-C905-46C4-B2DE-D9ABEF741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1BA780-850E-4E39-9C1F-51DA074629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611</Pages>
  <Words>109473</Words>
  <Characters>591157</Characters>
  <Application>Microsoft Office Word</Application>
  <DocSecurity>0</DocSecurity>
  <Lines>4926</Lines>
  <Paragraphs>1398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2017-02-17T07:51:00Z</dcterms:created>
  <dcterms:modified xsi:type="dcterms:W3CDTF">2017-02-17T07:51:00Z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