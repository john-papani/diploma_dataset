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C5DBE" w14:textId="77777777" w:rsidR="008C5681" w:rsidRPr="008C5681" w:rsidRDefault="008C5681" w:rsidP="008C5681">
      <w:pPr>
        <w:spacing w:after="0" w:line="360" w:lineRule="auto"/>
        <w:rPr>
          <w:ins w:id="0" w:author="Φλούδα Χριστίνα" w:date="2017-06-14T13:16:00Z"/>
          <w:rFonts w:eastAsia="Times New Roman"/>
          <w:szCs w:val="24"/>
          <w:lang w:eastAsia="en-US"/>
        </w:rPr>
      </w:pPr>
      <w:bookmarkStart w:id="1" w:name="_GoBack"/>
      <w:bookmarkEnd w:id="1"/>
      <w:ins w:id="2" w:author="Φλούδα Χριστίνα" w:date="2017-06-14T13:16:00Z">
        <w:r w:rsidRPr="008C568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A5461F" w14:textId="77777777" w:rsidR="008C5681" w:rsidRPr="008C5681" w:rsidRDefault="008C5681" w:rsidP="008C5681">
      <w:pPr>
        <w:spacing w:after="0" w:line="360" w:lineRule="auto"/>
        <w:rPr>
          <w:ins w:id="3" w:author="Φλούδα Χριστίνα" w:date="2017-06-14T13:16:00Z"/>
          <w:rFonts w:eastAsia="Times New Roman"/>
          <w:szCs w:val="24"/>
          <w:lang w:eastAsia="en-US"/>
        </w:rPr>
      </w:pPr>
    </w:p>
    <w:p w14:paraId="787FF617" w14:textId="77777777" w:rsidR="008C5681" w:rsidRPr="008C5681" w:rsidRDefault="008C5681" w:rsidP="008C5681">
      <w:pPr>
        <w:spacing w:after="0" w:line="360" w:lineRule="auto"/>
        <w:rPr>
          <w:ins w:id="4" w:author="Φλούδα Χριστίνα" w:date="2017-06-14T13:16:00Z"/>
          <w:rFonts w:eastAsia="Times New Roman"/>
          <w:szCs w:val="24"/>
          <w:lang w:eastAsia="en-US"/>
        </w:rPr>
      </w:pPr>
      <w:ins w:id="5" w:author="Φλούδα Χριστίνα" w:date="2017-06-14T13:16:00Z">
        <w:r w:rsidRPr="008C5681">
          <w:rPr>
            <w:rFonts w:eastAsia="Times New Roman"/>
            <w:szCs w:val="24"/>
            <w:lang w:eastAsia="en-US"/>
          </w:rPr>
          <w:t>ΠΙΝΑΚΑΣ ΠΕΡΙΕΧΟΜΕΝΩΝ</w:t>
        </w:r>
      </w:ins>
    </w:p>
    <w:p w14:paraId="6010C0AC" w14:textId="77777777" w:rsidR="008C5681" w:rsidRPr="008C5681" w:rsidRDefault="008C5681" w:rsidP="008C5681">
      <w:pPr>
        <w:spacing w:after="0" w:line="360" w:lineRule="auto"/>
        <w:rPr>
          <w:ins w:id="6" w:author="Φλούδα Χριστίνα" w:date="2017-06-14T13:16:00Z"/>
          <w:rFonts w:eastAsia="Times New Roman"/>
          <w:szCs w:val="24"/>
          <w:lang w:eastAsia="en-US"/>
        </w:rPr>
      </w:pPr>
      <w:ins w:id="7" w:author="Φλούδα Χριστίνα" w:date="2017-06-14T13:16:00Z">
        <w:r w:rsidRPr="008C5681">
          <w:rPr>
            <w:rFonts w:eastAsia="Times New Roman"/>
            <w:szCs w:val="24"/>
            <w:lang w:eastAsia="en-US"/>
          </w:rPr>
          <w:t xml:space="preserve">ΙΖ΄ ΠΕΡΙΟΔΟΣ </w:t>
        </w:r>
      </w:ins>
    </w:p>
    <w:p w14:paraId="7DBC6B1C" w14:textId="77777777" w:rsidR="008C5681" w:rsidRPr="008C5681" w:rsidRDefault="008C5681" w:rsidP="008C5681">
      <w:pPr>
        <w:spacing w:after="0" w:line="360" w:lineRule="auto"/>
        <w:rPr>
          <w:ins w:id="8" w:author="Φλούδα Χριστίνα" w:date="2017-06-14T13:16:00Z"/>
          <w:rFonts w:eastAsia="Times New Roman"/>
          <w:szCs w:val="24"/>
          <w:lang w:eastAsia="en-US"/>
        </w:rPr>
      </w:pPr>
      <w:ins w:id="9" w:author="Φλούδα Χριστίνα" w:date="2017-06-14T13:16:00Z">
        <w:r w:rsidRPr="008C5681">
          <w:rPr>
            <w:rFonts w:eastAsia="Times New Roman"/>
            <w:szCs w:val="24"/>
            <w:lang w:eastAsia="en-US"/>
          </w:rPr>
          <w:t>ΠΡΟΕΔΡΕΥΟΜΕΝΗΣ ΚΟΙΝΟΒΟΥΛΕΥΤΙΚΗΣ ΔΗΜΟΚΡΑΤΙΑΣ</w:t>
        </w:r>
      </w:ins>
    </w:p>
    <w:p w14:paraId="40660F34" w14:textId="77777777" w:rsidR="008C5681" w:rsidRPr="008C5681" w:rsidRDefault="008C5681" w:rsidP="008C5681">
      <w:pPr>
        <w:spacing w:after="0" w:line="360" w:lineRule="auto"/>
        <w:rPr>
          <w:ins w:id="10" w:author="Φλούδα Χριστίνα" w:date="2017-06-14T13:16:00Z"/>
          <w:rFonts w:eastAsia="Times New Roman"/>
          <w:szCs w:val="24"/>
          <w:lang w:eastAsia="en-US"/>
        </w:rPr>
      </w:pPr>
      <w:ins w:id="11" w:author="Φλούδα Χριστίνα" w:date="2017-06-14T13:16:00Z">
        <w:r w:rsidRPr="008C5681">
          <w:rPr>
            <w:rFonts w:eastAsia="Times New Roman"/>
            <w:szCs w:val="24"/>
            <w:lang w:eastAsia="en-US"/>
          </w:rPr>
          <w:t>ΣΥΝΟΔΟΣ Β΄</w:t>
        </w:r>
      </w:ins>
    </w:p>
    <w:p w14:paraId="26620573" w14:textId="77777777" w:rsidR="008C5681" w:rsidRPr="008C5681" w:rsidRDefault="008C5681" w:rsidP="008C5681">
      <w:pPr>
        <w:spacing w:after="0" w:line="360" w:lineRule="auto"/>
        <w:rPr>
          <w:ins w:id="12" w:author="Φλούδα Χριστίνα" w:date="2017-06-14T13:16:00Z"/>
          <w:rFonts w:eastAsia="Times New Roman"/>
          <w:szCs w:val="24"/>
          <w:lang w:eastAsia="en-US"/>
        </w:rPr>
      </w:pPr>
    </w:p>
    <w:p w14:paraId="1977D22A" w14:textId="77777777" w:rsidR="008C5681" w:rsidRPr="008C5681" w:rsidRDefault="008C5681" w:rsidP="008C5681">
      <w:pPr>
        <w:spacing w:after="0" w:line="360" w:lineRule="auto"/>
        <w:rPr>
          <w:ins w:id="13" w:author="Φλούδα Χριστίνα" w:date="2017-06-14T13:16:00Z"/>
          <w:rFonts w:eastAsia="Times New Roman"/>
          <w:szCs w:val="24"/>
          <w:lang w:eastAsia="en-US"/>
        </w:rPr>
      </w:pPr>
      <w:ins w:id="14" w:author="Φλούδα Χριστίνα" w:date="2017-06-14T13:16:00Z">
        <w:r w:rsidRPr="008C5681">
          <w:rPr>
            <w:rFonts w:eastAsia="Times New Roman"/>
            <w:szCs w:val="24"/>
            <w:lang w:eastAsia="en-US"/>
          </w:rPr>
          <w:t>ΣΥΝΕΔΡΙΑΣΗ ΡΛ΄</w:t>
        </w:r>
      </w:ins>
    </w:p>
    <w:p w14:paraId="24C65061" w14:textId="77777777" w:rsidR="008C5681" w:rsidRPr="008C5681" w:rsidRDefault="008C5681" w:rsidP="008C5681">
      <w:pPr>
        <w:spacing w:after="0" w:line="360" w:lineRule="auto"/>
        <w:rPr>
          <w:ins w:id="15" w:author="Φλούδα Χριστίνα" w:date="2017-06-14T13:16:00Z"/>
          <w:rFonts w:eastAsia="Times New Roman"/>
          <w:szCs w:val="24"/>
          <w:lang w:eastAsia="en-US"/>
        </w:rPr>
      </w:pPr>
      <w:ins w:id="16" w:author="Φλούδα Χριστίνα" w:date="2017-06-14T13:16:00Z">
        <w:r w:rsidRPr="008C5681">
          <w:rPr>
            <w:rFonts w:eastAsia="Times New Roman"/>
            <w:szCs w:val="24"/>
            <w:lang w:eastAsia="en-US"/>
          </w:rPr>
          <w:t>Τετάρτη  7 Ιουνίου 2017</w:t>
        </w:r>
      </w:ins>
    </w:p>
    <w:p w14:paraId="670658C7" w14:textId="77777777" w:rsidR="008C5681" w:rsidRPr="008C5681" w:rsidRDefault="008C5681" w:rsidP="008C5681">
      <w:pPr>
        <w:spacing w:after="0" w:line="360" w:lineRule="auto"/>
        <w:rPr>
          <w:ins w:id="17" w:author="Φλούδα Χριστίνα" w:date="2017-06-14T13:16:00Z"/>
          <w:rFonts w:eastAsia="Times New Roman"/>
          <w:szCs w:val="24"/>
          <w:lang w:eastAsia="en-US"/>
        </w:rPr>
      </w:pPr>
    </w:p>
    <w:p w14:paraId="7988A554" w14:textId="77777777" w:rsidR="008C5681" w:rsidRPr="008C5681" w:rsidRDefault="008C5681" w:rsidP="008C5681">
      <w:pPr>
        <w:spacing w:after="0" w:line="360" w:lineRule="auto"/>
        <w:rPr>
          <w:ins w:id="18" w:author="Φλούδα Χριστίνα" w:date="2017-06-14T13:16:00Z"/>
          <w:rFonts w:eastAsia="Times New Roman"/>
          <w:szCs w:val="24"/>
          <w:lang w:eastAsia="en-US"/>
        </w:rPr>
      </w:pPr>
      <w:ins w:id="19" w:author="Φλούδα Χριστίνα" w:date="2017-06-14T13:16:00Z">
        <w:r w:rsidRPr="008C5681">
          <w:rPr>
            <w:rFonts w:eastAsia="Times New Roman"/>
            <w:szCs w:val="24"/>
            <w:lang w:eastAsia="en-US"/>
          </w:rPr>
          <w:t>ΘΕΜΑΤΑ</w:t>
        </w:r>
      </w:ins>
    </w:p>
    <w:p w14:paraId="0A3B7BF5" w14:textId="77777777" w:rsidR="008C5681" w:rsidRPr="008C5681" w:rsidRDefault="008C5681" w:rsidP="008C5681">
      <w:pPr>
        <w:spacing w:after="0" w:line="360" w:lineRule="auto"/>
        <w:rPr>
          <w:ins w:id="20" w:author="Φλούδα Χριστίνα" w:date="2017-06-14T13:16:00Z"/>
          <w:rFonts w:eastAsia="Times New Roman"/>
          <w:szCs w:val="24"/>
          <w:lang w:eastAsia="en-US"/>
        </w:rPr>
      </w:pPr>
      <w:ins w:id="21" w:author="Φλούδα Χριστίνα" w:date="2017-06-14T13:16:00Z">
        <w:r w:rsidRPr="008C5681">
          <w:rPr>
            <w:rFonts w:eastAsia="Times New Roman"/>
            <w:szCs w:val="24"/>
            <w:lang w:eastAsia="en-US"/>
          </w:rPr>
          <w:t xml:space="preserve"> </w:t>
        </w:r>
        <w:r w:rsidRPr="008C5681">
          <w:rPr>
            <w:rFonts w:eastAsia="Times New Roman"/>
            <w:szCs w:val="24"/>
            <w:lang w:eastAsia="en-US"/>
          </w:rPr>
          <w:br/>
          <w:t xml:space="preserve">Α. ΕΙΔΙΚΑ ΘΕΜΑΤΑ </w:t>
        </w:r>
        <w:r w:rsidRPr="008C5681">
          <w:rPr>
            <w:rFonts w:eastAsia="Times New Roman"/>
            <w:szCs w:val="24"/>
            <w:lang w:eastAsia="en-US"/>
          </w:rPr>
          <w:br/>
          <w:t xml:space="preserve">1. Επικύρωση Πρακτικών, σελ. </w:t>
        </w:r>
        <w:r w:rsidRPr="008C5681">
          <w:rPr>
            <w:rFonts w:eastAsia="Times New Roman"/>
            <w:szCs w:val="24"/>
            <w:lang w:eastAsia="en-US"/>
          </w:rPr>
          <w:br/>
          <w:t xml:space="preserve">2. Ανακοινώνεται ότι τη συνεδρίαση παρακολουθούν μαθητές από το 5ο Δημοτικό Σχολείο Αιγάλεω, το 16ο Δημοτικό Σχολείο Αμαρουσίου και το 1ο Δημοτικό Σχολείο Καλυβίων, σελ. </w:t>
        </w:r>
        <w:r w:rsidRPr="008C5681">
          <w:rPr>
            <w:rFonts w:eastAsia="Times New Roman"/>
            <w:szCs w:val="24"/>
            <w:lang w:eastAsia="en-US"/>
          </w:rPr>
          <w:br/>
          <w:t>3. Ειδική Ημερήσια Διάταξη:</w:t>
        </w:r>
      </w:ins>
    </w:p>
    <w:p w14:paraId="270F23F9" w14:textId="77777777" w:rsidR="008C5681" w:rsidRPr="008C5681" w:rsidRDefault="008C5681" w:rsidP="008C5681">
      <w:pPr>
        <w:spacing w:after="0" w:line="360" w:lineRule="auto"/>
        <w:rPr>
          <w:ins w:id="22" w:author="Φλούδα Χριστίνα" w:date="2017-06-14T13:16:00Z"/>
          <w:rFonts w:eastAsia="Times New Roman"/>
          <w:szCs w:val="24"/>
          <w:lang w:eastAsia="en-US"/>
        </w:rPr>
      </w:pPr>
      <w:ins w:id="23" w:author="Φλούδα Χριστίνα" w:date="2017-06-14T13:16:00Z">
        <w:r w:rsidRPr="008C5681">
          <w:rPr>
            <w:rFonts w:eastAsia="Times New Roman"/>
            <w:szCs w:val="24"/>
            <w:lang w:eastAsia="en-US"/>
          </w:rPr>
          <w:t xml:space="preserve">Ειδική συνεδρίαση της Βουλής αφιερωμένη στη μνήμη του πρώην Πρωθυπουργού και Επιτίμου Προέδρου της Νέας Δημοκρατίας, Κωνσταντίνου Μητσοτάκη, σελ. </w:t>
        </w:r>
        <w:r w:rsidRPr="008C5681">
          <w:rPr>
            <w:rFonts w:eastAsia="Times New Roman"/>
            <w:szCs w:val="24"/>
            <w:lang w:eastAsia="en-US"/>
          </w:rPr>
          <w:br/>
          <w:t xml:space="preserve">4. Τήρηση ενός λεπτού σιγής στη μνήμη του Κωνσταντίνου Μητσοτάκη, σελ. </w:t>
        </w:r>
        <w:r w:rsidRPr="008C5681">
          <w:rPr>
            <w:rFonts w:eastAsia="Times New Roman"/>
            <w:szCs w:val="24"/>
            <w:lang w:eastAsia="en-US"/>
          </w:rPr>
          <w:br/>
          <w:t xml:space="preserve">5. Επί διαδικαστικού θέματος, σελ. </w:t>
        </w:r>
        <w:r w:rsidRPr="008C5681">
          <w:rPr>
            <w:rFonts w:eastAsia="Times New Roman"/>
            <w:szCs w:val="24"/>
            <w:lang w:eastAsia="en-US"/>
          </w:rPr>
          <w:br/>
          <w:t xml:space="preserve"> </w:t>
        </w:r>
        <w:r w:rsidRPr="008C5681">
          <w:rPr>
            <w:rFonts w:eastAsia="Times New Roman"/>
            <w:szCs w:val="24"/>
            <w:lang w:eastAsia="en-US"/>
          </w:rPr>
          <w:br/>
          <w:t xml:space="preserve">Β. ΚΟΙΝΟΒΟΥΛΕΥΤΙΚΟΣ ΕΛΕΓΧΟΣ </w:t>
        </w:r>
        <w:r w:rsidRPr="008C5681">
          <w:rPr>
            <w:rFonts w:eastAsia="Times New Roman"/>
            <w:szCs w:val="24"/>
            <w:lang w:eastAsia="en-US"/>
          </w:rPr>
          <w:br/>
          <w:t xml:space="preserve">Ανακοίνωση του δελτίου επικαίρων ερωτήσεων της Πέμπτης 8 Ιουνίου 2017, σελ. </w:t>
        </w:r>
        <w:r w:rsidRPr="008C5681">
          <w:rPr>
            <w:rFonts w:eastAsia="Times New Roman"/>
            <w:szCs w:val="24"/>
            <w:lang w:eastAsia="en-US"/>
          </w:rPr>
          <w:br/>
          <w:t xml:space="preserve"> </w:t>
        </w:r>
        <w:r w:rsidRPr="008C5681">
          <w:rPr>
            <w:rFonts w:eastAsia="Times New Roman"/>
            <w:szCs w:val="24"/>
            <w:lang w:eastAsia="en-US"/>
          </w:rPr>
          <w:br/>
          <w:t xml:space="preserve">Γ. ΝΟΜΟΘΕΤΙΚΗ ΕΡΓΑΣΙΑ </w:t>
        </w:r>
        <w:r w:rsidRPr="008C5681">
          <w:rPr>
            <w:rFonts w:eastAsia="Times New Roman"/>
            <w:szCs w:val="24"/>
            <w:lang w:eastAsia="en-US"/>
          </w:rPr>
          <w:br/>
          <w:t>1. Κατάθεση Εκθέσεως Διαρκούς Επιτροπής:</w:t>
        </w:r>
      </w:ins>
    </w:p>
    <w:p w14:paraId="0AE3C341" w14:textId="77777777" w:rsidR="008C5681" w:rsidRPr="008C5681" w:rsidRDefault="008C5681" w:rsidP="008C5681">
      <w:pPr>
        <w:spacing w:after="0" w:line="360" w:lineRule="auto"/>
        <w:rPr>
          <w:ins w:id="24" w:author="Φλούδα Χριστίνα" w:date="2017-06-14T13:16:00Z"/>
          <w:rFonts w:eastAsia="Times New Roman"/>
          <w:szCs w:val="24"/>
          <w:lang w:eastAsia="en-US"/>
        </w:rPr>
      </w:pPr>
      <w:ins w:id="25" w:author="Φλούδα Χριστίνα" w:date="2017-06-14T13:16:00Z">
        <w:r w:rsidRPr="008C5681">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Αγροτικής Ανάπτυξης και Τροφίμων: «Κύρωση της τροποποιημένης Συμφωνίας για την  Ίδρυση της Γενικής Επιτροπής Αλιείας για τη Μεσόγειο», σελ. </w:t>
        </w:r>
        <w:r w:rsidRPr="008C5681">
          <w:rPr>
            <w:rFonts w:eastAsia="Times New Roman"/>
            <w:szCs w:val="24"/>
            <w:lang w:eastAsia="en-US"/>
          </w:rPr>
          <w:br/>
          <w:t>2. Συζήτηση και ψήφιση επί της αρχής, των άρθρων και του συνόλου των σχεδίων νόμων του Υπουργείου Πολιτισμού και Αθλητισμού:</w:t>
        </w:r>
        <w:r w:rsidRPr="008C5681">
          <w:rPr>
            <w:rFonts w:eastAsia="Times New Roman"/>
            <w:szCs w:val="24"/>
            <w:lang w:eastAsia="en-US"/>
          </w:rPr>
          <w:br/>
          <w:t xml:space="preserve">    α) «Κύρωση του Μνημονίου Κατανόησης στον τομέα του Αθλητισμού μεταξύ του Υπουργείου Πολιτισμού και Αθλητισμού της Ελληνικής Δημοκρατίας και του Υπουργείου Νεολαίας και Αθλητισμού της Αραβικής Δημοκρατίας της Αιγύπτου», σελ. </w:t>
        </w:r>
        <w:r w:rsidRPr="008C5681">
          <w:rPr>
            <w:rFonts w:eastAsia="Times New Roman"/>
            <w:szCs w:val="24"/>
            <w:lang w:eastAsia="en-US"/>
          </w:rPr>
          <w:br/>
          <w:t xml:space="preserve">    β) «Κύρωση του Μνημονίου Κατανόησης για συνεργασία στον τομέα του Αθλητισμού μεταξύ του Υπουργείου Πολιτισμού και Αθλητισμού της Ελληνικής Δημοκρατίας και του Υπουργείου Νεότητας και Αθλητισμού της Δημοκρατίας του Ιράκ», σελ. </w:t>
        </w:r>
        <w:r w:rsidRPr="008C5681">
          <w:rPr>
            <w:rFonts w:eastAsia="Times New Roman"/>
            <w:szCs w:val="24"/>
            <w:lang w:eastAsia="en-US"/>
          </w:rPr>
          <w:br/>
          <w:t xml:space="preserve"> </w:t>
        </w:r>
        <w:r w:rsidRPr="008C5681">
          <w:rPr>
            <w:rFonts w:eastAsia="Times New Roman"/>
            <w:szCs w:val="24"/>
            <w:lang w:eastAsia="en-US"/>
          </w:rPr>
          <w:br/>
          <w:t>ΠΡΟΕΔΡΟΣ</w:t>
        </w:r>
      </w:ins>
    </w:p>
    <w:p w14:paraId="5EC64624" w14:textId="77777777" w:rsidR="008C5681" w:rsidRPr="008C5681" w:rsidRDefault="008C5681" w:rsidP="008C5681">
      <w:pPr>
        <w:spacing w:after="0" w:line="360" w:lineRule="auto"/>
        <w:rPr>
          <w:ins w:id="26" w:author="Φλούδα Χριστίνα" w:date="2017-06-14T13:16:00Z"/>
          <w:rFonts w:eastAsia="Times New Roman"/>
          <w:szCs w:val="24"/>
          <w:lang w:eastAsia="en-US"/>
        </w:rPr>
      </w:pPr>
      <w:ins w:id="27" w:author="Φλούδα Χριστίνα" w:date="2017-06-14T13:16:00Z">
        <w:r w:rsidRPr="008C5681">
          <w:rPr>
            <w:rFonts w:eastAsia="Times New Roman"/>
            <w:szCs w:val="24"/>
            <w:lang w:eastAsia="en-US"/>
          </w:rPr>
          <w:t>ΒΟΥΤΣΗΣ Ν. , σελ.</w:t>
        </w:r>
        <w:r w:rsidRPr="008C5681">
          <w:rPr>
            <w:rFonts w:eastAsia="Times New Roman"/>
            <w:szCs w:val="24"/>
            <w:lang w:eastAsia="en-US"/>
          </w:rPr>
          <w:br/>
        </w:r>
      </w:ins>
    </w:p>
    <w:p w14:paraId="777DAF63" w14:textId="77777777" w:rsidR="008C5681" w:rsidRPr="008C5681" w:rsidRDefault="008C5681" w:rsidP="008C5681">
      <w:pPr>
        <w:spacing w:after="0" w:line="360" w:lineRule="auto"/>
        <w:rPr>
          <w:ins w:id="28" w:author="Φλούδα Χριστίνα" w:date="2017-06-14T13:16:00Z"/>
          <w:rFonts w:eastAsia="Times New Roman"/>
          <w:szCs w:val="24"/>
          <w:lang w:eastAsia="en-US"/>
        </w:rPr>
      </w:pPr>
      <w:ins w:id="29" w:author="Φλούδα Χριστίνα" w:date="2017-06-14T13:16:00Z">
        <w:r w:rsidRPr="008C5681">
          <w:rPr>
            <w:rFonts w:eastAsia="Times New Roman"/>
            <w:szCs w:val="24"/>
            <w:lang w:eastAsia="en-US"/>
          </w:rPr>
          <w:t>ΠΡΟΕΔΡΕΥΩΝ</w:t>
        </w:r>
      </w:ins>
    </w:p>
    <w:p w14:paraId="2BBE60C7" w14:textId="77777777" w:rsidR="008C5681" w:rsidRPr="008C5681" w:rsidRDefault="008C5681" w:rsidP="008C5681">
      <w:pPr>
        <w:spacing w:after="0" w:line="360" w:lineRule="auto"/>
        <w:rPr>
          <w:ins w:id="30" w:author="Φλούδα Χριστίνα" w:date="2017-06-14T13:16:00Z"/>
          <w:rFonts w:eastAsia="Times New Roman"/>
          <w:szCs w:val="24"/>
          <w:lang w:eastAsia="en-US"/>
        </w:rPr>
      </w:pPr>
      <w:ins w:id="31" w:author="Φλούδα Χριστίνα" w:date="2017-06-14T13:16:00Z">
        <w:r w:rsidRPr="008C5681">
          <w:rPr>
            <w:rFonts w:eastAsia="Times New Roman"/>
            <w:szCs w:val="24"/>
            <w:lang w:eastAsia="en-US"/>
          </w:rPr>
          <w:t>ΚΑΚΛΑΜΑΝΗΣ Ν. , σελ.</w:t>
        </w:r>
        <w:r w:rsidRPr="008C5681">
          <w:rPr>
            <w:rFonts w:eastAsia="Times New Roman"/>
            <w:szCs w:val="24"/>
            <w:lang w:eastAsia="en-US"/>
          </w:rPr>
          <w:br/>
        </w:r>
      </w:ins>
    </w:p>
    <w:p w14:paraId="419376DA" w14:textId="77777777" w:rsidR="008C5681" w:rsidRPr="008C5681" w:rsidRDefault="008C5681" w:rsidP="008C5681">
      <w:pPr>
        <w:spacing w:after="0" w:line="360" w:lineRule="auto"/>
        <w:rPr>
          <w:ins w:id="32" w:author="Φλούδα Χριστίνα" w:date="2017-06-14T13:16:00Z"/>
          <w:rFonts w:eastAsia="Times New Roman"/>
          <w:szCs w:val="24"/>
          <w:lang w:eastAsia="en-US"/>
        </w:rPr>
      </w:pPr>
    </w:p>
    <w:p w14:paraId="51436AC0" w14:textId="77777777" w:rsidR="008C5681" w:rsidRPr="008C5681" w:rsidRDefault="008C5681" w:rsidP="008C5681">
      <w:pPr>
        <w:spacing w:after="0" w:line="360" w:lineRule="auto"/>
        <w:rPr>
          <w:ins w:id="33" w:author="Φλούδα Χριστίνα" w:date="2017-06-14T13:16:00Z"/>
          <w:rFonts w:eastAsia="Times New Roman"/>
          <w:szCs w:val="24"/>
          <w:lang w:eastAsia="en-US"/>
        </w:rPr>
      </w:pPr>
      <w:ins w:id="34" w:author="Φλούδα Χριστίνα" w:date="2017-06-14T13:16:00Z">
        <w:r w:rsidRPr="008C5681">
          <w:rPr>
            <w:rFonts w:eastAsia="Times New Roman"/>
            <w:szCs w:val="24"/>
            <w:lang w:eastAsia="en-US"/>
          </w:rPr>
          <w:t>ΟΜΙΛΗΤΕΣ</w:t>
        </w:r>
      </w:ins>
    </w:p>
    <w:p w14:paraId="10610B54" w14:textId="2263349F" w:rsidR="008C5681" w:rsidRDefault="008C5681" w:rsidP="008C5681">
      <w:pPr>
        <w:spacing w:line="600" w:lineRule="auto"/>
        <w:ind w:firstLine="720"/>
        <w:jc w:val="both"/>
        <w:rPr>
          <w:ins w:id="35" w:author="Φλούδα Χριστίνα" w:date="2017-06-14T13:16:00Z"/>
          <w:rFonts w:eastAsia="Times New Roman"/>
          <w:szCs w:val="24"/>
        </w:rPr>
        <w:pPrChange w:id="36" w:author="Φλούδα Χριστίνα" w:date="2017-06-14T13:16:00Z">
          <w:pPr>
            <w:spacing w:line="600" w:lineRule="auto"/>
            <w:ind w:firstLine="720"/>
            <w:jc w:val="center"/>
          </w:pPr>
        </w:pPrChange>
      </w:pPr>
      <w:ins w:id="37" w:author="Φλούδα Χριστίνα" w:date="2017-06-14T13:16:00Z">
        <w:r w:rsidRPr="008C5681">
          <w:rPr>
            <w:rFonts w:eastAsia="Times New Roman"/>
            <w:szCs w:val="24"/>
            <w:lang w:eastAsia="en-US"/>
          </w:rPr>
          <w:br/>
          <w:t>Α. Επί της Ειδικής Ημερήσιας Διάταξης:</w:t>
        </w:r>
        <w:r w:rsidRPr="008C5681">
          <w:rPr>
            <w:rFonts w:eastAsia="Times New Roman"/>
            <w:szCs w:val="24"/>
            <w:lang w:eastAsia="en-US"/>
          </w:rPr>
          <w:br/>
          <w:t>ΒΟΥΤΣΗΣ Ν. , σελ.</w:t>
        </w:r>
        <w:r w:rsidRPr="008C5681">
          <w:rPr>
            <w:rFonts w:eastAsia="Times New Roman"/>
            <w:szCs w:val="24"/>
            <w:lang w:eastAsia="en-US"/>
          </w:rPr>
          <w:br/>
          <w:t>ΓΕΝΝΗΜΑΤΑ Φ. , σελ.</w:t>
        </w:r>
        <w:r w:rsidRPr="008C5681">
          <w:rPr>
            <w:rFonts w:eastAsia="Times New Roman"/>
            <w:szCs w:val="24"/>
            <w:lang w:eastAsia="en-US"/>
          </w:rPr>
          <w:br/>
          <w:t>ΘΕΟΔΩΡΑΚΗΣ Σ. , σελ.</w:t>
        </w:r>
        <w:r w:rsidRPr="008C5681">
          <w:rPr>
            <w:rFonts w:eastAsia="Times New Roman"/>
            <w:szCs w:val="24"/>
            <w:lang w:eastAsia="en-US"/>
          </w:rPr>
          <w:br/>
          <w:t>ΚΑΜΜΕΝΟΣ Π. , σελ.</w:t>
        </w:r>
        <w:r w:rsidRPr="008C5681">
          <w:rPr>
            <w:rFonts w:eastAsia="Times New Roman"/>
            <w:szCs w:val="24"/>
            <w:lang w:eastAsia="en-US"/>
          </w:rPr>
          <w:br/>
          <w:t>ΚΟΥΤΣΟΥΜΠΑΣ Δ. , σελ.</w:t>
        </w:r>
        <w:r w:rsidRPr="008C5681">
          <w:rPr>
            <w:rFonts w:eastAsia="Times New Roman"/>
            <w:szCs w:val="24"/>
            <w:lang w:eastAsia="en-US"/>
          </w:rPr>
          <w:br/>
          <w:t>ΛΕΒΕΝΤΗΣ Β. , σελ.</w:t>
        </w:r>
        <w:r w:rsidRPr="008C5681">
          <w:rPr>
            <w:rFonts w:eastAsia="Times New Roman"/>
            <w:szCs w:val="24"/>
            <w:lang w:eastAsia="en-US"/>
          </w:rPr>
          <w:br/>
          <w:t>ΜΗΤΣΟΤΑΚΗΣ Κ. , σελ.</w:t>
        </w:r>
        <w:r w:rsidRPr="008C5681">
          <w:rPr>
            <w:rFonts w:eastAsia="Times New Roman"/>
            <w:szCs w:val="24"/>
            <w:lang w:eastAsia="en-US"/>
          </w:rPr>
          <w:br/>
          <w:t>ΤΣΙΠΡΑΣ Α. , σελ.</w:t>
        </w:r>
        <w:r w:rsidRPr="008C5681">
          <w:rPr>
            <w:rFonts w:eastAsia="Times New Roman"/>
            <w:szCs w:val="24"/>
            <w:lang w:eastAsia="en-US"/>
          </w:rPr>
          <w:br/>
        </w:r>
        <w:r w:rsidRPr="008C5681">
          <w:rPr>
            <w:rFonts w:eastAsia="Times New Roman"/>
            <w:szCs w:val="24"/>
            <w:lang w:eastAsia="en-US"/>
          </w:rPr>
          <w:br/>
          <w:t>Β. Επί διαδικαστικού θέματος:</w:t>
        </w:r>
        <w:r w:rsidRPr="008C5681">
          <w:rPr>
            <w:rFonts w:eastAsia="Times New Roman"/>
            <w:szCs w:val="24"/>
            <w:lang w:eastAsia="en-US"/>
          </w:rPr>
          <w:br/>
          <w:t>ΚΑΚΛΑΜΑΝΗΣ Ν. , σελ.</w:t>
        </w:r>
        <w:r w:rsidRPr="008C5681">
          <w:rPr>
            <w:rFonts w:eastAsia="Times New Roman"/>
            <w:szCs w:val="24"/>
            <w:lang w:eastAsia="en-US"/>
          </w:rPr>
          <w:br/>
          <w:t>ΠΑΝΤΖΑΣ Γ. , σελ.</w:t>
        </w:r>
        <w:r w:rsidRPr="008C5681">
          <w:rPr>
            <w:rFonts w:eastAsia="Times New Roman"/>
            <w:szCs w:val="24"/>
            <w:lang w:eastAsia="en-US"/>
          </w:rPr>
          <w:br/>
        </w:r>
        <w:r w:rsidRPr="008C5681">
          <w:rPr>
            <w:rFonts w:eastAsia="Times New Roman"/>
            <w:szCs w:val="24"/>
            <w:lang w:eastAsia="en-US"/>
          </w:rPr>
          <w:br/>
          <w:t>Γ. Επί των σχεδίων νόμων του Υπουργείου Πολιτισμού και Αθλητισμού:</w:t>
        </w:r>
        <w:r w:rsidRPr="008C5681">
          <w:rPr>
            <w:rFonts w:eastAsia="Times New Roman"/>
            <w:szCs w:val="24"/>
            <w:lang w:eastAsia="en-US"/>
          </w:rPr>
          <w:br/>
          <w:t>ΒΑΡΔΑΛΗΣ Α. , σελ.</w:t>
        </w:r>
        <w:r w:rsidRPr="008C5681">
          <w:rPr>
            <w:rFonts w:eastAsia="Times New Roman"/>
            <w:szCs w:val="24"/>
            <w:lang w:eastAsia="en-US"/>
          </w:rPr>
          <w:br/>
          <w:t>ΒΑΣΙΛΕΙΑΔΗΣ Γ. , σελ.</w:t>
        </w:r>
        <w:r w:rsidRPr="008C5681">
          <w:rPr>
            <w:rFonts w:eastAsia="Times New Roman"/>
            <w:szCs w:val="24"/>
            <w:lang w:eastAsia="en-US"/>
          </w:rPr>
          <w:br/>
          <w:t>ΓΡΕΓΟΣ Α. , σελ.</w:t>
        </w:r>
        <w:r w:rsidRPr="008C5681">
          <w:rPr>
            <w:rFonts w:eastAsia="Times New Roman"/>
            <w:szCs w:val="24"/>
            <w:lang w:eastAsia="en-US"/>
          </w:rPr>
          <w:br/>
          <w:t>ΚΑΡΑΜΑΝΛΗ  Ά. , σελ.</w:t>
        </w:r>
        <w:r w:rsidRPr="008C5681">
          <w:rPr>
            <w:rFonts w:eastAsia="Times New Roman"/>
            <w:szCs w:val="24"/>
            <w:lang w:eastAsia="en-US"/>
          </w:rPr>
          <w:br/>
          <w:t>ΚΕΦΑΛΙΔΟΥ Χ. , σελ.</w:t>
        </w:r>
        <w:r w:rsidRPr="008C5681">
          <w:rPr>
            <w:rFonts w:eastAsia="Times New Roman"/>
            <w:szCs w:val="24"/>
            <w:lang w:eastAsia="en-US"/>
          </w:rPr>
          <w:br/>
          <w:t>ΜΑΥΡΩΤΑΣ Γ. , σελ.</w:t>
        </w:r>
        <w:r w:rsidRPr="008C5681">
          <w:rPr>
            <w:rFonts w:eastAsia="Times New Roman"/>
            <w:szCs w:val="24"/>
            <w:lang w:eastAsia="en-US"/>
          </w:rPr>
          <w:br/>
          <w:t>ΠΑΠΑΧΡΙΣΤΟΠΟΥΛΟΣ Α. , σελ.</w:t>
        </w:r>
        <w:r w:rsidRPr="008C5681">
          <w:rPr>
            <w:rFonts w:eastAsia="Times New Roman"/>
            <w:szCs w:val="24"/>
            <w:lang w:eastAsia="en-US"/>
          </w:rPr>
          <w:br/>
        </w:r>
        <w:r w:rsidRPr="008C5681">
          <w:rPr>
            <w:rFonts w:eastAsia="Times New Roman"/>
            <w:szCs w:val="24"/>
            <w:lang w:eastAsia="en-US"/>
          </w:rPr>
          <w:br/>
          <w:t>ΠΑΡΕΜΒΑΣΕΙΣ:</w:t>
        </w:r>
        <w:r w:rsidRPr="008C5681">
          <w:rPr>
            <w:rFonts w:eastAsia="Times New Roman"/>
            <w:szCs w:val="24"/>
            <w:lang w:eastAsia="en-US"/>
          </w:rPr>
          <w:br/>
          <w:t>ΒΟΥΛΤΕΨΗ Σ. , σελ.</w:t>
        </w:r>
        <w:r w:rsidRPr="008C5681">
          <w:rPr>
            <w:rFonts w:eastAsia="Times New Roman"/>
            <w:szCs w:val="24"/>
            <w:lang w:eastAsia="en-US"/>
          </w:rPr>
          <w:br/>
          <w:t>ΚΑΚΛΑΜΑΝΗΣ Ν. , σελ.</w:t>
        </w:r>
        <w:r w:rsidRPr="008C5681">
          <w:rPr>
            <w:rFonts w:eastAsia="Times New Roman"/>
            <w:szCs w:val="24"/>
            <w:lang w:eastAsia="en-US"/>
          </w:rPr>
          <w:br/>
          <w:t>ΚΕΔΙΚΟΓΛΟΥ Σ. , σελ.</w:t>
        </w:r>
        <w:r w:rsidRPr="008C5681">
          <w:rPr>
            <w:rFonts w:eastAsia="Times New Roman"/>
            <w:szCs w:val="24"/>
            <w:lang w:eastAsia="en-US"/>
          </w:rPr>
          <w:br/>
        </w:r>
      </w:ins>
    </w:p>
    <w:p w14:paraId="2FBA6D7A" w14:textId="77777777" w:rsidR="00067EEA" w:rsidRDefault="008C5681">
      <w:pPr>
        <w:spacing w:line="600" w:lineRule="auto"/>
        <w:ind w:firstLine="720"/>
        <w:jc w:val="center"/>
        <w:rPr>
          <w:rFonts w:eastAsia="Times New Roman" w:cs="Times New Roman"/>
          <w:szCs w:val="24"/>
        </w:rPr>
      </w:pPr>
      <w:r>
        <w:rPr>
          <w:rFonts w:eastAsia="Times New Roman"/>
          <w:szCs w:val="24"/>
        </w:rPr>
        <w:t>ΠΡΑΚΤΙΚΑ ΒΟΥΛΗΣ</w:t>
      </w:r>
    </w:p>
    <w:p w14:paraId="2FBA6D7B" w14:textId="77777777" w:rsidR="00067EEA" w:rsidRDefault="008C5681">
      <w:pPr>
        <w:spacing w:line="600" w:lineRule="auto"/>
        <w:ind w:firstLine="720"/>
        <w:jc w:val="center"/>
        <w:rPr>
          <w:rFonts w:eastAsia="Times New Roman" w:cs="Times New Roman"/>
          <w:szCs w:val="24"/>
        </w:rPr>
      </w:pPr>
      <w:r>
        <w:rPr>
          <w:rFonts w:eastAsia="Times New Roman"/>
          <w:szCs w:val="24"/>
        </w:rPr>
        <w:t xml:space="preserve">ΙΖ΄ ΠΕΡΙΟΔΟΣ </w:t>
      </w:r>
    </w:p>
    <w:p w14:paraId="2FBA6D7C" w14:textId="77777777" w:rsidR="00067EEA" w:rsidRDefault="008C5681">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2FBA6D7D" w14:textId="77777777" w:rsidR="00067EEA" w:rsidRDefault="008C5681">
      <w:pPr>
        <w:spacing w:line="600" w:lineRule="auto"/>
        <w:ind w:firstLine="720"/>
        <w:jc w:val="center"/>
        <w:rPr>
          <w:rFonts w:eastAsia="Times New Roman" w:cs="Times New Roman"/>
          <w:szCs w:val="24"/>
        </w:rPr>
      </w:pPr>
      <w:r>
        <w:rPr>
          <w:rFonts w:eastAsia="Times New Roman"/>
          <w:szCs w:val="24"/>
        </w:rPr>
        <w:t>ΣΥΝΟΔΟΣ Β΄</w:t>
      </w:r>
    </w:p>
    <w:p w14:paraId="2FBA6D7E" w14:textId="77777777" w:rsidR="00067EEA" w:rsidRDefault="008C5681">
      <w:pPr>
        <w:spacing w:line="600" w:lineRule="auto"/>
        <w:ind w:firstLine="720"/>
        <w:jc w:val="center"/>
        <w:rPr>
          <w:rFonts w:eastAsia="Times New Roman" w:cs="Times New Roman"/>
          <w:szCs w:val="24"/>
        </w:rPr>
      </w:pPr>
      <w:r>
        <w:rPr>
          <w:rFonts w:eastAsia="Times New Roman"/>
          <w:szCs w:val="24"/>
        </w:rPr>
        <w:t>ΣΥΝΕΔΡΙΑΣΗ Ρ</w:t>
      </w:r>
      <w:r>
        <w:rPr>
          <w:rFonts w:eastAsia="Times New Roman"/>
          <w:szCs w:val="24"/>
        </w:rPr>
        <w:t>Λ</w:t>
      </w:r>
      <w:r>
        <w:rPr>
          <w:rFonts w:eastAsia="Times New Roman"/>
          <w:szCs w:val="24"/>
        </w:rPr>
        <w:t>΄</w:t>
      </w:r>
    </w:p>
    <w:p w14:paraId="2FBA6D7F" w14:textId="77777777" w:rsidR="00067EEA" w:rsidRDefault="008C5681">
      <w:pPr>
        <w:spacing w:line="600" w:lineRule="auto"/>
        <w:ind w:firstLine="720"/>
        <w:jc w:val="center"/>
        <w:rPr>
          <w:rFonts w:eastAsia="Times New Roman" w:cs="Times New Roman"/>
          <w:szCs w:val="24"/>
        </w:rPr>
      </w:pPr>
      <w:r>
        <w:rPr>
          <w:rFonts w:eastAsia="Times New Roman"/>
          <w:szCs w:val="24"/>
        </w:rPr>
        <w:t xml:space="preserve">Τετάρτη </w:t>
      </w:r>
      <w:r w:rsidRPr="0017450F">
        <w:rPr>
          <w:rFonts w:eastAsia="Times New Roman"/>
          <w:szCs w:val="24"/>
        </w:rPr>
        <w:t>7</w:t>
      </w:r>
      <w:r>
        <w:rPr>
          <w:rFonts w:eastAsia="Times New Roman"/>
          <w:szCs w:val="24"/>
        </w:rPr>
        <w:t xml:space="preserve"> </w:t>
      </w:r>
      <w:r>
        <w:rPr>
          <w:rFonts w:eastAsia="Times New Roman"/>
          <w:szCs w:val="24"/>
        </w:rPr>
        <w:t>Ιουνίου 2017</w:t>
      </w:r>
    </w:p>
    <w:p w14:paraId="2FBA6D80" w14:textId="77777777" w:rsidR="00067EEA" w:rsidRDefault="008C5681">
      <w:pPr>
        <w:spacing w:line="600" w:lineRule="auto"/>
        <w:ind w:firstLine="720"/>
        <w:jc w:val="both"/>
        <w:rPr>
          <w:rFonts w:eastAsia="Times New Roman" w:cs="Times New Roman"/>
          <w:szCs w:val="24"/>
        </w:rPr>
      </w:pPr>
      <w:r>
        <w:rPr>
          <w:rFonts w:eastAsia="Times New Roman"/>
          <w:szCs w:val="24"/>
        </w:rPr>
        <w:t>Αθήνα, σήμερα στις 7 Ιουνίου 2017, ημέρα Τετάρτη και ώρα 10.17΄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253317">
        <w:rPr>
          <w:rFonts w:eastAsia="Times New Roman"/>
          <w:b/>
          <w:szCs w:val="24"/>
        </w:rPr>
        <w:t>ΝΙΚΟΛΑΟΥ ΒΟΥΤΣΗ</w:t>
      </w:r>
      <w:r>
        <w:rPr>
          <w:rFonts w:eastAsia="Times New Roman"/>
          <w:szCs w:val="24"/>
        </w:rPr>
        <w:t>.</w:t>
      </w:r>
    </w:p>
    <w:p w14:paraId="2FBA6D81" w14:textId="77777777" w:rsidR="00067EEA" w:rsidRDefault="008C5681">
      <w:pPr>
        <w:spacing w:line="600" w:lineRule="auto"/>
        <w:ind w:firstLine="720"/>
        <w:jc w:val="both"/>
        <w:rPr>
          <w:rFonts w:eastAsia="Times New Roman" w:cs="Times New Roman"/>
          <w:szCs w:val="24"/>
        </w:rPr>
      </w:pPr>
      <w:r>
        <w:rPr>
          <w:rFonts w:eastAsia="Times New Roman"/>
          <w:b/>
          <w:bCs/>
          <w:szCs w:val="24"/>
        </w:rPr>
        <w:t>ΠΡΟΕΔΡΟΣ (</w:t>
      </w:r>
      <w:r>
        <w:rPr>
          <w:rFonts w:eastAsia="Times New Roman"/>
          <w:b/>
          <w:szCs w:val="24"/>
        </w:rPr>
        <w:t xml:space="preserve">Νικόλαος </w:t>
      </w:r>
      <w:proofErr w:type="spellStart"/>
      <w:r>
        <w:rPr>
          <w:rFonts w:eastAsia="Times New Roman"/>
          <w:b/>
          <w:szCs w:val="24"/>
        </w:rPr>
        <w:t>Βούτσης</w:t>
      </w:r>
      <w:proofErr w:type="spellEnd"/>
      <w:r>
        <w:rPr>
          <w:rFonts w:eastAsia="Times New Roman"/>
          <w:b/>
          <w:szCs w:val="24"/>
        </w:rPr>
        <w:t>)</w:t>
      </w:r>
      <w:r>
        <w:rPr>
          <w:rFonts w:eastAsia="Times New Roman"/>
          <w:b/>
          <w:bCs/>
          <w:szCs w:val="24"/>
        </w:rPr>
        <w:t xml:space="preserve">: </w:t>
      </w:r>
      <w:r>
        <w:rPr>
          <w:rFonts w:eastAsia="Times New Roman"/>
          <w:szCs w:val="24"/>
        </w:rPr>
        <w:t>Κυρίες και κύριοι συνάδελφοι, αρχίζει η συνεδρίαση.</w:t>
      </w:r>
    </w:p>
    <w:p w14:paraId="2FBA6D82" w14:textId="77777777" w:rsidR="00067EEA" w:rsidRDefault="008C5681">
      <w:pPr>
        <w:spacing w:line="600" w:lineRule="auto"/>
        <w:ind w:firstLine="720"/>
        <w:jc w:val="both"/>
        <w:rPr>
          <w:rFonts w:eastAsia="Times New Roman"/>
          <w:szCs w:val="24"/>
        </w:rPr>
      </w:pPr>
      <w:r>
        <w:rPr>
          <w:rFonts w:eastAsia="Times New Roman"/>
          <w:szCs w:val="24"/>
        </w:rPr>
        <w:t>(ΕΠΙΚΥΡΩΣΗ ΠΡΑΚΤΙΚΩΝ: Σ</w:t>
      </w:r>
      <w:r>
        <w:rPr>
          <w:rFonts w:eastAsia="Times New Roman"/>
          <w:szCs w:val="24"/>
        </w:rPr>
        <w:t>ύμφωνα με την από 6</w:t>
      </w:r>
      <w:r w:rsidRPr="006D7119">
        <w:rPr>
          <w:rFonts w:eastAsia="Times New Roman"/>
          <w:szCs w:val="24"/>
        </w:rPr>
        <w:t>-</w:t>
      </w:r>
      <w:r>
        <w:rPr>
          <w:rFonts w:eastAsia="Times New Roman"/>
          <w:szCs w:val="24"/>
        </w:rPr>
        <w:t>6</w:t>
      </w:r>
      <w:r w:rsidRPr="006D7119">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ΡΚΘ΄ συνεδριάσεώς του, της Τρίτης 6 Ιουνίου 2017, σε ό,τι αφορά την ψήφιση στο σύνολό του σχεδίου νόμου: «Προσαρμογή της ελληνικής νομοθεσίας στις δι</w:t>
      </w:r>
      <w:r>
        <w:rPr>
          <w:rFonts w:eastAsia="Times New Roman"/>
          <w:szCs w:val="24"/>
        </w:rPr>
        <w:t>ατάξεις της οδηγίας (ΕΕ) 2015/2376 και άλλες διατάξεις».)</w:t>
      </w:r>
    </w:p>
    <w:p w14:paraId="2FBA6D83" w14:textId="77777777" w:rsidR="00067EEA" w:rsidRDefault="008C5681">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w:t>
      </w:r>
    </w:p>
    <w:p w14:paraId="2FBA6D84" w14:textId="77777777" w:rsidR="00067EEA" w:rsidRDefault="008C5681">
      <w:pPr>
        <w:spacing w:line="600" w:lineRule="auto"/>
        <w:ind w:firstLine="720"/>
        <w:jc w:val="center"/>
        <w:rPr>
          <w:rFonts w:eastAsia="Times New Roman"/>
          <w:b/>
          <w:szCs w:val="24"/>
        </w:rPr>
      </w:pPr>
      <w:r>
        <w:rPr>
          <w:rFonts w:eastAsia="Times New Roman"/>
          <w:b/>
          <w:szCs w:val="24"/>
        </w:rPr>
        <w:lastRenderedPageBreak/>
        <w:t>ΕΙΔΙΚΗ ΗΜΕΡΗΣΙΑ ΔΙΑΤΑΞΗ</w:t>
      </w:r>
    </w:p>
    <w:p w14:paraId="2FBA6D85" w14:textId="77777777" w:rsidR="00067EEA" w:rsidRDefault="008C5681">
      <w:pPr>
        <w:spacing w:line="600" w:lineRule="auto"/>
        <w:ind w:firstLine="720"/>
        <w:jc w:val="both"/>
        <w:rPr>
          <w:rFonts w:eastAsia="Times New Roman"/>
          <w:szCs w:val="24"/>
        </w:rPr>
      </w:pPr>
      <w:r>
        <w:rPr>
          <w:rFonts w:eastAsia="Times New Roman"/>
          <w:szCs w:val="24"/>
        </w:rPr>
        <w:t xml:space="preserve">Ειδική συνεδρίαση της </w:t>
      </w:r>
      <w:r>
        <w:rPr>
          <w:rFonts w:eastAsia="Times New Roman"/>
          <w:szCs w:val="24"/>
        </w:rPr>
        <w:t xml:space="preserve">Ολομέλειας της </w:t>
      </w:r>
      <w:r>
        <w:rPr>
          <w:rFonts w:eastAsia="Times New Roman"/>
          <w:szCs w:val="24"/>
        </w:rPr>
        <w:t xml:space="preserve">Βουλής αφιερωμένη στη </w:t>
      </w:r>
      <w:r>
        <w:rPr>
          <w:rFonts w:eastAsia="Times New Roman"/>
          <w:szCs w:val="24"/>
        </w:rPr>
        <w:t>Μ</w:t>
      </w:r>
      <w:r>
        <w:rPr>
          <w:rFonts w:eastAsia="Times New Roman"/>
          <w:szCs w:val="24"/>
        </w:rPr>
        <w:t xml:space="preserve">νήμη του πρώην Πρωθυπουργού και </w:t>
      </w:r>
      <w:r>
        <w:rPr>
          <w:rFonts w:eastAsia="Times New Roman"/>
          <w:szCs w:val="24"/>
        </w:rPr>
        <w:t>ε</w:t>
      </w:r>
      <w:r>
        <w:rPr>
          <w:rFonts w:eastAsia="Times New Roman"/>
          <w:szCs w:val="24"/>
        </w:rPr>
        <w:t>πιτίμου Προέδρου της Νέας Δημοκ</w:t>
      </w:r>
      <w:r>
        <w:rPr>
          <w:rFonts w:eastAsia="Times New Roman"/>
          <w:szCs w:val="24"/>
        </w:rPr>
        <w:t xml:space="preserve">ρατίας, Κωνσταντίνου Μητσοτάκη. </w:t>
      </w:r>
    </w:p>
    <w:p w14:paraId="2FBA6D86" w14:textId="77777777" w:rsidR="00067EEA" w:rsidRDefault="008C5681">
      <w:pPr>
        <w:spacing w:line="600" w:lineRule="auto"/>
        <w:ind w:firstLine="720"/>
        <w:jc w:val="both"/>
        <w:rPr>
          <w:rFonts w:eastAsia="Times New Roman"/>
          <w:szCs w:val="24"/>
        </w:rPr>
      </w:pPr>
      <w:r>
        <w:rPr>
          <w:rFonts w:eastAsia="Times New Roman"/>
          <w:szCs w:val="24"/>
        </w:rPr>
        <w:t xml:space="preserve">Η Βουλή των Ελλήνων, με τη σημερινή ειδική συνεδρίαση της Ολομέλειας, τιμά τη μνήμη του πρώην Πρωθυπουργού και </w:t>
      </w:r>
      <w:r>
        <w:rPr>
          <w:rFonts w:eastAsia="Times New Roman"/>
          <w:szCs w:val="24"/>
        </w:rPr>
        <w:t>ε</w:t>
      </w:r>
      <w:r>
        <w:rPr>
          <w:rFonts w:eastAsia="Times New Roman"/>
          <w:szCs w:val="24"/>
        </w:rPr>
        <w:t>πιτίμου Προέδρου της Νέας Δημοκρατίας, Κωνσταντίνου Μητσοτάκη. Αποχαιρετά έναν από τους μεγάλους πολιτικούς της</w:t>
      </w:r>
      <w:r>
        <w:rPr>
          <w:rFonts w:eastAsia="Times New Roman"/>
          <w:szCs w:val="24"/>
        </w:rPr>
        <w:t xml:space="preserve"> μεταπολεμικής, αλλά και της μεταπολιτευτικής περιόδου της πολιτικής μας ζωής. </w:t>
      </w:r>
    </w:p>
    <w:p w14:paraId="2FBA6D87" w14:textId="77777777" w:rsidR="00067EEA" w:rsidRDefault="008C5681">
      <w:pPr>
        <w:spacing w:line="600" w:lineRule="auto"/>
        <w:ind w:firstLine="720"/>
        <w:jc w:val="both"/>
        <w:rPr>
          <w:rFonts w:eastAsia="Times New Roman"/>
          <w:szCs w:val="24"/>
        </w:rPr>
      </w:pPr>
      <w:r>
        <w:rPr>
          <w:rFonts w:eastAsia="Times New Roman"/>
          <w:szCs w:val="24"/>
        </w:rPr>
        <w:t xml:space="preserve">Ο Κωνσταντίνος Μητσοτάκης υπήρξε από τις πρωταγωνιστικές μορφές αυτών των κρίσιμων περιόδων. </w:t>
      </w:r>
      <w:proofErr w:type="spellStart"/>
      <w:r>
        <w:rPr>
          <w:rFonts w:eastAsia="Times New Roman"/>
          <w:szCs w:val="24"/>
        </w:rPr>
        <w:t>Πρωτοεξελέγη</w:t>
      </w:r>
      <w:proofErr w:type="spellEnd"/>
      <w:r>
        <w:rPr>
          <w:rFonts w:eastAsia="Times New Roman"/>
          <w:szCs w:val="24"/>
        </w:rPr>
        <w:t xml:space="preserve"> το 1946, υπήρξε μέλος της Εθνικής Αντιπροσωπείας επί έξι δεκαετίες, ως</w:t>
      </w:r>
      <w:r>
        <w:rPr>
          <w:rFonts w:eastAsia="Times New Roman"/>
          <w:szCs w:val="24"/>
        </w:rPr>
        <w:t xml:space="preserve"> Βουλευτής, Υπουργός, Αρχηγός κόμματος και Πρωθυπουργός. Παροιμιώδης και κοινά αναγνωρισμένος είναι</w:t>
      </w:r>
      <w:r>
        <w:rPr>
          <w:rFonts w:eastAsia="Times New Roman"/>
          <w:szCs w:val="24"/>
        </w:rPr>
        <w:t>,</w:t>
      </w:r>
      <w:r>
        <w:rPr>
          <w:rFonts w:eastAsia="Times New Roman"/>
          <w:szCs w:val="24"/>
        </w:rPr>
        <w:t xml:space="preserve"> τόσο ο ήρεμος χαρακτήρας, εν μέσω ακόμα και σκληρών αντιπαραθέσεων, όσο και ο σεβασμός στην κοινοβουλευτική διαδικασία και βέβαια, η ρητορική του δεινότητα</w:t>
      </w:r>
      <w:r>
        <w:rPr>
          <w:rFonts w:eastAsia="Times New Roman"/>
          <w:szCs w:val="24"/>
        </w:rPr>
        <w:t xml:space="preserve">. </w:t>
      </w:r>
    </w:p>
    <w:p w14:paraId="2FBA6D88" w14:textId="77777777" w:rsidR="00067EEA" w:rsidRDefault="008C5681">
      <w:pPr>
        <w:spacing w:line="600" w:lineRule="auto"/>
        <w:ind w:firstLine="720"/>
        <w:jc w:val="both"/>
        <w:rPr>
          <w:rFonts w:eastAsia="Times New Roman"/>
          <w:szCs w:val="24"/>
        </w:rPr>
      </w:pPr>
      <w:r>
        <w:rPr>
          <w:rFonts w:eastAsia="Times New Roman"/>
          <w:szCs w:val="24"/>
        </w:rPr>
        <w:t>Ως πολιτική και κοινοβουλευτική προσωπικότητα</w:t>
      </w:r>
      <w:r>
        <w:rPr>
          <w:rFonts w:eastAsia="Times New Roman"/>
          <w:szCs w:val="24"/>
        </w:rPr>
        <w:t>,</w:t>
      </w:r>
      <w:r>
        <w:rPr>
          <w:rFonts w:eastAsia="Times New Roman"/>
          <w:szCs w:val="24"/>
        </w:rPr>
        <w:t xml:space="preserve"> άφησε έντονο το αποτύπωμά του στη δημόσια ζωή, όχι μόνο με την ενεργό παρουσία του σε κρίσιμες περιόδους της χώρας, αλλά και με το απαράμιλλο πάθος</w:t>
      </w:r>
      <w:r>
        <w:rPr>
          <w:rFonts w:eastAsia="Times New Roman"/>
          <w:szCs w:val="24"/>
        </w:rPr>
        <w:t>,</w:t>
      </w:r>
      <w:r>
        <w:rPr>
          <w:rFonts w:eastAsia="Times New Roman"/>
          <w:szCs w:val="24"/>
        </w:rPr>
        <w:t xml:space="preserve"> που τον </w:t>
      </w:r>
      <w:r>
        <w:rPr>
          <w:rFonts w:eastAsia="Times New Roman"/>
          <w:szCs w:val="24"/>
        </w:rPr>
        <w:lastRenderedPageBreak/>
        <w:t>χαρακτήριζε. Βρέθηκε στο επίκεντρο μεγάλων πολιτικών συγκρούσεων, ιδιαίτερα πριν τη δικτατορία, στον χώρο του Κέντρου, με ευθύνες που επιμερίζουν αντίπαλοι και φίλοι, αλλά και ο ίδιος αναγνώρισε στο πλαίσιο αρνητικών φαινομένων της πολιτικής ζωής,</w:t>
      </w:r>
      <w:r>
        <w:rPr>
          <w:rFonts w:eastAsia="Times New Roman"/>
          <w:szCs w:val="24"/>
        </w:rPr>
        <w:t xml:space="preserve"> που λειτούργησαν ως θερμοκήπιο για την επτάχρονη δικτατορία, της οποίας υπήρξε ενεργητικά, κατά κοινή ομολογία, αντίπαλος.  </w:t>
      </w:r>
    </w:p>
    <w:p w14:paraId="2FBA6D89" w14:textId="77777777" w:rsidR="00067EEA" w:rsidRDefault="008C5681">
      <w:pPr>
        <w:spacing w:line="600" w:lineRule="auto"/>
        <w:ind w:firstLine="720"/>
        <w:jc w:val="both"/>
        <w:rPr>
          <w:rFonts w:eastAsia="Times New Roman"/>
          <w:szCs w:val="24"/>
        </w:rPr>
      </w:pPr>
      <w:r>
        <w:rPr>
          <w:rFonts w:eastAsia="Times New Roman"/>
          <w:szCs w:val="24"/>
        </w:rPr>
        <w:t>Ως Πρωθυπουργός, παρά το σύντομο της θητείας του, έδωσε το δικό του ξεχωριστό πολιτικό αφήγημα στη διακυβέρνηση του τόπου, προκαλώ</w:t>
      </w:r>
      <w:r>
        <w:rPr>
          <w:rFonts w:eastAsia="Times New Roman"/>
          <w:szCs w:val="24"/>
        </w:rPr>
        <w:t>ντας ισχυρές αντιπαλότητες στο κοινωνικό πεδίο και την πολιτική ζωή, αλλά αφήνοντας και παρακαταθήκες</w:t>
      </w:r>
      <w:r>
        <w:rPr>
          <w:rFonts w:eastAsia="Times New Roman"/>
          <w:szCs w:val="24"/>
        </w:rPr>
        <w:t>,</w:t>
      </w:r>
      <w:r>
        <w:rPr>
          <w:rFonts w:eastAsia="Times New Roman"/>
          <w:szCs w:val="24"/>
        </w:rPr>
        <w:t xml:space="preserve"> που μέχρι σήμερα λειτουργούν ως στοιχεία ταυτότητας για την πολιτική παράταξη</w:t>
      </w:r>
      <w:r>
        <w:rPr>
          <w:rFonts w:eastAsia="Times New Roman"/>
          <w:szCs w:val="24"/>
        </w:rPr>
        <w:t>,</w:t>
      </w:r>
      <w:r>
        <w:rPr>
          <w:rFonts w:eastAsia="Times New Roman"/>
          <w:szCs w:val="24"/>
        </w:rPr>
        <w:t xml:space="preserve"> την οποία υπηρέτησε και ως Πρόεδρος μετά τη Μεταπολίτευση.</w:t>
      </w:r>
    </w:p>
    <w:p w14:paraId="2FBA6D8A" w14:textId="77777777" w:rsidR="00067EEA" w:rsidRDefault="008C5681">
      <w:pPr>
        <w:spacing w:line="600" w:lineRule="auto"/>
        <w:ind w:firstLine="720"/>
        <w:jc w:val="both"/>
        <w:rPr>
          <w:rFonts w:eastAsia="Times New Roman"/>
          <w:szCs w:val="24"/>
        </w:rPr>
      </w:pPr>
      <w:r>
        <w:rPr>
          <w:rFonts w:eastAsia="Times New Roman"/>
          <w:szCs w:val="24"/>
        </w:rPr>
        <w:t xml:space="preserve">Η σχέση του με </w:t>
      </w:r>
      <w:r>
        <w:rPr>
          <w:rFonts w:eastAsia="Times New Roman"/>
          <w:szCs w:val="24"/>
        </w:rPr>
        <w:t>την Αριστερά</w:t>
      </w:r>
      <w:r>
        <w:rPr>
          <w:rFonts w:eastAsia="Times New Roman"/>
          <w:szCs w:val="24"/>
        </w:rPr>
        <w:t>,</w:t>
      </w:r>
      <w:r>
        <w:rPr>
          <w:rFonts w:eastAsia="Times New Roman"/>
          <w:szCs w:val="24"/>
        </w:rPr>
        <w:t xml:space="preserve"> θα μπορούσε να χαρακτηριστεί ως μία σχέση αλληλοεκτίμησης και σεβασμού του πολιτικού και ιδεολογικού αντιπάλου μέσα σε δύσκολους καιρούς</w:t>
      </w:r>
      <w:r>
        <w:rPr>
          <w:rFonts w:eastAsia="Times New Roman"/>
          <w:szCs w:val="24"/>
        </w:rPr>
        <w:t>,</w:t>
      </w:r>
      <w:r>
        <w:rPr>
          <w:rFonts w:eastAsia="Times New Roman"/>
          <w:szCs w:val="24"/>
        </w:rPr>
        <w:t xml:space="preserve"> που το επίπεδο των σχέσεων δεν θεωρούνταν και δεν καλλιεργούνταν ως αυτονόητο.</w:t>
      </w:r>
    </w:p>
    <w:p w14:paraId="2FBA6D8B" w14:textId="77777777" w:rsidR="00067EEA" w:rsidRDefault="008C5681">
      <w:pPr>
        <w:spacing w:line="600" w:lineRule="auto"/>
        <w:ind w:firstLine="720"/>
        <w:jc w:val="both"/>
        <w:rPr>
          <w:rFonts w:eastAsia="Times New Roman"/>
          <w:szCs w:val="24"/>
        </w:rPr>
      </w:pPr>
      <w:r>
        <w:rPr>
          <w:rFonts w:eastAsia="Times New Roman"/>
          <w:szCs w:val="24"/>
        </w:rPr>
        <w:t>Φυσικά, τα έργα και οι ημ</w:t>
      </w:r>
      <w:r>
        <w:rPr>
          <w:rFonts w:eastAsia="Times New Roman"/>
          <w:szCs w:val="24"/>
        </w:rPr>
        <w:t>έρες του Κωνσταντίνου Μητσοτάκη ανήκουν πλέον στην δικαιοδοσία των ιστορικών</w:t>
      </w:r>
      <w:r>
        <w:rPr>
          <w:rFonts w:eastAsia="Times New Roman"/>
          <w:szCs w:val="24"/>
        </w:rPr>
        <w:t>,</w:t>
      </w:r>
      <w:r>
        <w:rPr>
          <w:rFonts w:eastAsia="Times New Roman"/>
          <w:szCs w:val="24"/>
        </w:rPr>
        <w:t xml:space="preserve"> αλλά και των πολιτικών αναλυτών του παρόντος και το μέλλοντος.</w:t>
      </w:r>
    </w:p>
    <w:p w14:paraId="2FBA6D8C" w14:textId="77777777" w:rsidR="00067EEA" w:rsidRDefault="008C5681">
      <w:pPr>
        <w:spacing w:line="600" w:lineRule="auto"/>
        <w:ind w:firstLine="720"/>
        <w:jc w:val="both"/>
        <w:rPr>
          <w:rFonts w:eastAsia="Times New Roman"/>
          <w:szCs w:val="24"/>
        </w:rPr>
      </w:pPr>
      <w:r>
        <w:rPr>
          <w:rFonts w:eastAsia="Times New Roman"/>
          <w:szCs w:val="24"/>
        </w:rPr>
        <w:lastRenderedPageBreak/>
        <w:t>Θα ήθελα, τέλος, να κλείσω με μία αναφορά στον οικογενειάρχη Κωνσταντίνο Μητσοτάκη</w:t>
      </w:r>
      <w:r>
        <w:rPr>
          <w:rFonts w:eastAsia="Times New Roman"/>
          <w:szCs w:val="24"/>
        </w:rPr>
        <w:t>,</w:t>
      </w:r>
      <w:r>
        <w:rPr>
          <w:rFonts w:eastAsia="Times New Roman"/>
          <w:szCs w:val="24"/>
        </w:rPr>
        <w:t xml:space="preserve"> που άφησε πίσω του μια τόσο μεγ</w:t>
      </w:r>
      <w:r>
        <w:rPr>
          <w:rFonts w:eastAsia="Times New Roman"/>
          <w:szCs w:val="24"/>
        </w:rPr>
        <w:t xml:space="preserve">άλη και τόσο δεμένη οικογένεια. Ο πολιτικός κόσμος και η Βουλή τιμούν τη μνήμη του ανδρός και εξέφρασαν και εκφράζουν την εκτίμησή </w:t>
      </w:r>
      <w:r>
        <w:rPr>
          <w:rFonts w:eastAsia="Times New Roman"/>
          <w:szCs w:val="24"/>
        </w:rPr>
        <w:t>του</w:t>
      </w:r>
      <w:r>
        <w:rPr>
          <w:rFonts w:eastAsia="Times New Roman"/>
          <w:szCs w:val="24"/>
        </w:rPr>
        <w:t>ς</w:t>
      </w:r>
      <w:r>
        <w:rPr>
          <w:rFonts w:eastAsia="Times New Roman"/>
          <w:szCs w:val="24"/>
        </w:rPr>
        <w:t xml:space="preserve"> προς την οικογένειά του.</w:t>
      </w:r>
    </w:p>
    <w:p w14:paraId="2FBA6D8D" w14:textId="77777777" w:rsidR="00067EEA" w:rsidRDefault="008C5681">
      <w:pPr>
        <w:spacing w:line="600" w:lineRule="auto"/>
        <w:ind w:firstLine="720"/>
        <w:jc w:val="both"/>
        <w:rPr>
          <w:rFonts w:eastAsia="Times New Roman"/>
          <w:szCs w:val="24"/>
        </w:rPr>
      </w:pPr>
      <w:r>
        <w:rPr>
          <w:rFonts w:eastAsia="Times New Roman"/>
          <w:szCs w:val="24"/>
        </w:rPr>
        <w:t>Τον λόγο έχει ο κύριος Πρωθυπουργός.</w:t>
      </w:r>
    </w:p>
    <w:p w14:paraId="2FBA6D8E" w14:textId="77777777" w:rsidR="00067EEA" w:rsidRDefault="008C5681">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Ευχαριστώ, κύριε</w:t>
      </w:r>
      <w:r>
        <w:rPr>
          <w:rFonts w:eastAsia="Times New Roman"/>
          <w:szCs w:val="24"/>
        </w:rPr>
        <w:t xml:space="preserve"> Πρόεδρε.</w:t>
      </w:r>
    </w:p>
    <w:p w14:paraId="2FBA6D8F" w14:textId="77777777" w:rsidR="00067EEA" w:rsidRDefault="008C5681">
      <w:pPr>
        <w:spacing w:line="600" w:lineRule="auto"/>
        <w:ind w:firstLine="720"/>
        <w:jc w:val="both"/>
        <w:rPr>
          <w:rFonts w:eastAsia="Times New Roman"/>
          <w:szCs w:val="24"/>
        </w:rPr>
      </w:pPr>
      <w:r>
        <w:rPr>
          <w:rFonts w:eastAsia="Times New Roman"/>
          <w:szCs w:val="24"/>
        </w:rPr>
        <w:t xml:space="preserve">Κυρίες και κύριοι συνάδελφοι, αποτελεί κοινή ομολογία ότι ο Κωνσταντίνος Μητσοτάκης υπήρξε ένας πολιτικός που άφησε έντονο το προσωπικό του στίγμα στη μεταπολεμική ιστορία της χώρας. </w:t>
      </w:r>
    </w:p>
    <w:p w14:paraId="2FBA6D90" w14:textId="77777777" w:rsidR="00067EEA" w:rsidRDefault="008C5681">
      <w:pPr>
        <w:spacing w:line="600" w:lineRule="auto"/>
        <w:ind w:firstLine="720"/>
        <w:jc w:val="both"/>
        <w:rPr>
          <w:rFonts w:eastAsia="Times New Roman"/>
          <w:szCs w:val="24"/>
        </w:rPr>
      </w:pPr>
      <w:r>
        <w:rPr>
          <w:rFonts w:eastAsia="Times New Roman"/>
          <w:szCs w:val="24"/>
        </w:rPr>
        <w:t>Πρόκειται για ένα μεγάλο χρονικό διάστημα</w:t>
      </w:r>
      <w:r>
        <w:rPr>
          <w:rFonts w:eastAsia="Times New Roman"/>
          <w:szCs w:val="24"/>
        </w:rPr>
        <w:t>,</w:t>
      </w:r>
      <w:r>
        <w:rPr>
          <w:rFonts w:eastAsia="Times New Roman"/>
          <w:szCs w:val="24"/>
        </w:rPr>
        <w:t xml:space="preserve"> που χαρακτηρίστηκε </w:t>
      </w:r>
      <w:r>
        <w:rPr>
          <w:rFonts w:eastAsia="Times New Roman"/>
          <w:szCs w:val="24"/>
        </w:rPr>
        <w:t>από περιόδους έντονης πολιτικής αναταραχής και αποσταθεροποίησης, από τις προσπάθειες για την εμπέδωση και την εδραίωση της δημοκρατίας μετά την πτώση της χούντας, από τις διαθρωτικές μεταβολές</w:t>
      </w:r>
      <w:r>
        <w:rPr>
          <w:rFonts w:eastAsia="Times New Roman"/>
          <w:szCs w:val="24"/>
        </w:rPr>
        <w:t>,</w:t>
      </w:r>
      <w:r>
        <w:rPr>
          <w:rFonts w:eastAsia="Times New Roman"/>
          <w:szCs w:val="24"/>
        </w:rPr>
        <w:t xml:space="preserve"> που επέφερε στα κράτη και τις κοινωνίες ολόκληρου του κόσμου </w:t>
      </w:r>
      <w:r>
        <w:rPr>
          <w:rFonts w:eastAsia="Times New Roman"/>
          <w:szCs w:val="24"/>
        </w:rPr>
        <w:t>η ταραγμένη περίοδος του τέλους της δεκαετίας του ’80, αρχές του ’90 με την πτώση του τείχους του Βερολίνου.</w:t>
      </w:r>
    </w:p>
    <w:p w14:paraId="2FBA6D91" w14:textId="77777777" w:rsidR="00067EEA" w:rsidRDefault="008C5681">
      <w:pPr>
        <w:spacing w:line="600" w:lineRule="auto"/>
        <w:ind w:firstLine="720"/>
        <w:jc w:val="both"/>
        <w:rPr>
          <w:rFonts w:eastAsia="Times New Roman"/>
          <w:szCs w:val="24"/>
        </w:rPr>
      </w:pPr>
      <w:r>
        <w:rPr>
          <w:rFonts w:eastAsia="Times New Roman"/>
          <w:szCs w:val="24"/>
        </w:rPr>
        <w:t xml:space="preserve">Ο Κωνσταντίνος Μητσοτάκης ανήκει πλέον στην ιστορία και η ιστορία ακούει προσεκτικά και τους υποστηριχτές και τους επικριτές και καταγράφει, </w:t>
      </w:r>
      <w:r>
        <w:rPr>
          <w:rFonts w:eastAsia="Times New Roman"/>
          <w:szCs w:val="24"/>
        </w:rPr>
        <w:lastRenderedPageBreak/>
        <w:t>δεν κρ</w:t>
      </w:r>
      <w:r>
        <w:rPr>
          <w:rFonts w:eastAsia="Times New Roman"/>
          <w:szCs w:val="24"/>
        </w:rPr>
        <w:t>ίνει. Οι πολιτικοί άλλωστε</w:t>
      </w:r>
      <w:r>
        <w:rPr>
          <w:rFonts w:eastAsia="Times New Roman"/>
          <w:szCs w:val="24"/>
        </w:rPr>
        <w:t>,</w:t>
      </w:r>
      <w:r>
        <w:rPr>
          <w:rFonts w:eastAsia="Times New Roman"/>
          <w:szCs w:val="24"/>
        </w:rPr>
        <w:t xml:space="preserve"> κρίνονται από τους πολίτες και μάλιστα</w:t>
      </w:r>
      <w:r>
        <w:rPr>
          <w:rFonts w:eastAsia="Times New Roman"/>
          <w:szCs w:val="24"/>
        </w:rPr>
        <w:t>,</w:t>
      </w:r>
      <w:r>
        <w:rPr>
          <w:rFonts w:eastAsia="Times New Roman"/>
          <w:szCs w:val="24"/>
        </w:rPr>
        <w:t xml:space="preserve"> σε τρέχοντα χρόνο</w:t>
      </w:r>
      <w:r>
        <w:rPr>
          <w:rFonts w:eastAsia="Times New Roman"/>
          <w:szCs w:val="24"/>
        </w:rPr>
        <w:t>,</w:t>
      </w:r>
      <w:r>
        <w:rPr>
          <w:rFonts w:eastAsia="Times New Roman"/>
          <w:szCs w:val="24"/>
        </w:rPr>
        <w:t xml:space="preserve"> γιατί έτσι επιτάσσει η δημοκρατία.</w:t>
      </w:r>
    </w:p>
    <w:p w14:paraId="2FBA6D92" w14:textId="77777777" w:rsidR="00067EEA" w:rsidRDefault="008C5681">
      <w:pPr>
        <w:spacing w:line="600" w:lineRule="auto"/>
        <w:ind w:firstLine="720"/>
        <w:jc w:val="both"/>
        <w:rPr>
          <w:rFonts w:eastAsia="Times New Roman"/>
          <w:szCs w:val="24"/>
        </w:rPr>
      </w:pPr>
      <w:r>
        <w:rPr>
          <w:rFonts w:eastAsia="Times New Roman"/>
          <w:szCs w:val="24"/>
        </w:rPr>
        <w:t>Θέλω να σημειώσω ωστόσο</w:t>
      </w:r>
      <w:r>
        <w:rPr>
          <w:rFonts w:eastAsia="Times New Roman"/>
          <w:szCs w:val="24"/>
        </w:rPr>
        <w:t>,</w:t>
      </w:r>
      <w:r>
        <w:rPr>
          <w:rFonts w:eastAsia="Times New Roman"/>
          <w:szCs w:val="24"/>
        </w:rPr>
        <w:t xml:space="preserve"> ότι ο Κωνσταντίνος Μητσοτάκης ανέλαβε πλήρως την ευθύνη όλων των πολιτικών του επιλογών, ακόμα και των πιο δύ</w:t>
      </w:r>
      <w:r>
        <w:rPr>
          <w:rFonts w:eastAsia="Times New Roman"/>
          <w:szCs w:val="24"/>
        </w:rPr>
        <w:t>σκολων και πιο αμφιλεγόμενων επιλογών. Και αυτό είναι κάτι που</w:t>
      </w:r>
      <w:r>
        <w:rPr>
          <w:rFonts w:eastAsia="Times New Roman"/>
          <w:szCs w:val="24"/>
        </w:rPr>
        <w:t>,</w:t>
      </w:r>
      <w:r>
        <w:rPr>
          <w:rFonts w:eastAsia="Times New Roman"/>
          <w:szCs w:val="24"/>
        </w:rPr>
        <w:t xml:space="preserve"> ανεξάρτητα από τον τρόπο</w:t>
      </w:r>
      <w:r>
        <w:rPr>
          <w:rFonts w:eastAsia="Times New Roman"/>
          <w:szCs w:val="24"/>
        </w:rPr>
        <w:t>,</w:t>
      </w:r>
      <w:r>
        <w:rPr>
          <w:rFonts w:eastAsia="Times New Roman"/>
          <w:szCs w:val="24"/>
        </w:rPr>
        <w:t xml:space="preserve"> με τον οποίο προσεγγίζει κανείς τα γεγονότα</w:t>
      </w:r>
      <w:r>
        <w:rPr>
          <w:rFonts w:eastAsia="Times New Roman"/>
          <w:szCs w:val="24"/>
        </w:rPr>
        <w:t>,</w:t>
      </w:r>
      <w:r>
        <w:rPr>
          <w:rFonts w:eastAsia="Times New Roman"/>
          <w:szCs w:val="24"/>
        </w:rPr>
        <w:t xml:space="preserve"> πρέπει να του το αναγνωρίσει.</w:t>
      </w:r>
    </w:p>
    <w:p w14:paraId="2FBA6D93" w14:textId="77777777" w:rsidR="00067EEA" w:rsidRDefault="008C5681">
      <w:pPr>
        <w:spacing w:line="600" w:lineRule="auto"/>
        <w:ind w:firstLine="720"/>
        <w:jc w:val="both"/>
        <w:rPr>
          <w:rFonts w:eastAsia="Times New Roman"/>
          <w:szCs w:val="24"/>
        </w:rPr>
      </w:pPr>
      <w:r>
        <w:rPr>
          <w:rFonts w:eastAsia="Times New Roman"/>
          <w:szCs w:val="24"/>
        </w:rPr>
        <w:t>Για την παράταξη της Αριστεράς</w:t>
      </w:r>
      <w:r>
        <w:rPr>
          <w:rFonts w:eastAsia="Times New Roman"/>
          <w:szCs w:val="24"/>
        </w:rPr>
        <w:t>,</w:t>
      </w:r>
      <w:r>
        <w:rPr>
          <w:rFonts w:eastAsia="Times New Roman"/>
          <w:szCs w:val="24"/>
        </w:rPr>
        <w:t xml:space="preserve"> ο Κωνσταντίνος Μητσοτάκης υπήρξε πάντοτε ένας πολιτικός αντ</w:t>
      </w:r>
      <w:r>
        <w:rPr>
          <w:rFonts w:eastAsia="Times New Roman"/>
          <w:szCs w:val="24"/>
        </w:rPr>
        <w:t>ίπαλος. Οφείλουμε, ωστόσο, να του αναγνωρίσουμε ότι κατά την περίοδο της δικτατορίας δραστηριοποιήθηκε ενεργά για την καταγγελία και τη διεθνή απομόνωση του καθεστώτος των συνταγματαρχών. Στο πλαίσιο αυτό</w:t>
      </w:r>
      <w:r>
        <w:rPr>
          <w:rFonts w:eastAsia="Times New Roman"/>
          <w:szCs w:val="24"/>
        </w:rPr>
        <w:t>,</w:t>
      </w:r>
      <w:r>
        <w:rPr>
          <w:rFonts w:eastAsia="Times New Roman"/>
          <w:szCs w:val="24"/>
        </w:rPr>
        <w:t xml:space="preserve"> αναγνωρίστηκε</w:t>
      </w:r>
      <w:r>
        <w:rPr>
          <w:rFonts w:eastAsia="Times New Roman"/>
          <w:szCs w:val="24"/>
        </w:rPr>
        <w:t>,</w:t>
      </w:r>
      <w:r>
        <w:rPr>
          <w:rFonts w:eastAsia="Times New Roman"/>
          <w:szCs w:val="24"/>
        </w:rPr>
        <w:t xml:space="preserve"> ακόμα και από ηγετικά στελέχη της Α</w:t>
      </w:r>
      <w:r>
        <w:rPr>
          <w:rFonts w:eastAsia="Times New Roman"/>
          <w:szCs w:val="24"/>
        </w:rPr>
        <w:t>ριστεράς</w:t>
      </w:r>
      <w:r>
        <w:rPr>
          <w:rFonts w:eastAsia="Times New Roman"/>
          <w:szCs w:val="24"/>
        </w:rPr>
        <w:t>,</w:t>
      </w:r>
      <w:r>
        <w:rPr>
          <w:rFonts w:eastAsia="Times New Roman"/>
          <w:szCs w:val="24"/>
        </w:rPr>
        <w:t xml:space="preserve"> ως άνθρωπος απαλλαγμένος από </w:t>
      </w:r>
      <w:proofErr w:type="spellStart"/>
      <w:r>
        <w:rPr>
          <w:rFonts w:eastAsia="Times New Roman"/>
          <w:szCs w:val="24"/>
        </w:rPr>
        <w:t>εμφυλιακές</w:t>
      </w:r>
      <w:proofErr w:type="spellEnd"/>
      <w:r>
        <w:rPr>
          <w:rFonts w:eastAsia="Times New Roman"/>
          <w:szCs w:val="24"/>
        </w:rPr>
        <w:t xml:space="preserve"> φοβίες και προκαταλήψεις, άμεσος, ανοιχτόμυαλος και ανοιχτός στον διάλογο. </w:t>
      </w:r>
    </w:p>
    <w:p w14:paraId="2FBA6D94"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Πρόκειται για χαρακτηριστικά</w:t>
      </w:r>
      <w:r>
        <w:rPr>
          <w:rFonts w:eastAsia="Times New Roman" w:cs="Times New Roman"/>
          <w:szCs w:val="24"/>
        </w:rPr>
        <w:t>,</w:t>
      </w:r>
      <w:r>
        <w:rPr>
          <w:rFonts w:eastAsia="Times New Roman" w:cs="Times New Roman"/>
          <w:szCs w:val="24"/>
        </w:rPr>
        <w:t xml:space="preserve"> που μπορεί σήμερα να τα θεωρούμε χαρακτηριστικά συνήθη, αλλά ιδιαίτερα τότε, με δεδομένο το πολιτικό κλίμα της εποχής, δεν </w:t>
      </w:r>
      <w:r>
        <w:rPr>
          <w:rFonts w:eastAsia="Times New Roman" w:cs="Times New Roman"/>
          <w:szCs w:val="24"/>
        </w:rPr>
        <w:t>θεωρούντ</w:t>
      </w:r>
      <w:r>
        <w:rPr>
          <w:rFonts w:eastAsia="Times New Roman" w:cs="Times New Roman"/>
          <w:szCs w:val="24"/>
        </w:rPr>
        <w:t xml:space="preserve">αν </w:t>
      </w:r>
      <w:r>
        <w:rPr>
          <w:rFonts w:eastAsia="Times New Roman" w:cs="Times New Roman"/>
          <w:szCs w:val="24"/>
        </w:rPr>
        <w:t>δεδομένα.</w:t>
      </w:r>
    </w:p>
    <w:p w14:paraId="2FBA6D9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Θεωρούμε, επίσης, ότι ο Κωνσταντίνος Μητσοτάκης υπήρξε συνεπής στη στάση αυτή και στα χρόνια που ακολούθησαν τη</w:t>
      </w:r>
      <w:r>
        <w:rPr>
          <w:rFonts w:eastAsia="Times New Roman" w:cs="Times New Roman"/>
          <w:szCs w:val="24"/>
        </w:rPr>
        <w:t xml:space="preserve"> Μεταπολίτευση. Ως Αρχηγός της Νέας Δημοκρατίας</w:t>
      </w:r>
      <w:r>
        <w:rPr>
          <w:rFonts w:eastAsia="Times New Roman" w:cs="Times New Roman"/>
          <w:szCs w:val="24"/>
        </w:rPr>
        <w:t>,</w:t>
      </w:r>
      <w:r>
        <w:rPr>
          <w:rFonts w:eastAsia="Times New Roman" w:cs="Times New Roman"/>
          <w:szCs w:val="24"/>
        </w:rPr>
        <w:t xml:space="preserve"> αναγνώρισε την ανάγκη να απαλλαγεί η παράταξή του από κατάλοιπα μισαλλοδοξίας και να αναπροσανατολίσει το κόμμα του ως κόμμα εθνικού ακροατηρίου</w:t>
      </w:r>
      <w:r>
        <w:rPr>
          <w:rFonts w:eastAsia="Times New Roman" w:cs="Times New Roman"/>
          <w:szCs w:val="24"/>
        </w:rPr>
        <w:t>,</w:t>
      </w:r>
      <w:r>
        <w:rPr>
          <w:rFonts w:eastAsia="Times New Roman" w:cs="Times New Roman"/>
          <w:szCs w:val="24"/>
        </w:rPr>
        <w:t xml:space="preserve"> πέρα και πάνω από διχαστικές διαχωριστικές γραμμές του παρελθ</w:t>
      </w:r>
      <w:r>
        <w:rPr>
          <w:rFonts w:eastAsia="Times New Roman" w:cs="Times New Roman"/>
          <w:szCs w:val="24"/>
        </w:rPr>
        <w:t xml:space="preserve">όντος. Ανεξάρτητα από τις όποιες -και υπαρκτές- πολιτικές διαφωνίες, η επιλογή αυτή θα πρέπει να αναγνωριστεί ως μία σημαντική και θετική συνεισφορά στην εδραίωση, στην εμπέδωση της δημοκρατίας στον τόπο μας. </w:t>
      </w:r>
    </w:p>
    <w:p w14:paraId="2FBA6D9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Επίσης, ως Αρχηγός της Αξιωματικής Αντιπολίτευ</w:t>
      </w:r>
      <w:r>
        <w:rPr>
          <w:rFonts w:eastAsia="Times New Roman" w:cs="Times New Roman"/>
          <w:szCs w:val="24"/>
        </w:rPr>
        <w:t>σης</w:t>
      </w:r>
      <w:r>
        <w:rPr>
          <w:rFonts w:eastAsia="Times New Roman" w:cs="Times New Roman"/>
          <w:szCs w:val="24"/>
        </w:rPr>
        <w:t>,</w:t>
      </w:r>
      <w:r>
        <w:rPr>
          <w:rFonts w:eastAsia="Times New Roman" w:cs="Times New Roman"/>
          <w:szCs w:val="24"/>
        </w:rPr>
        <w:t xml:space="preserve"> σε μια περίοδο μεγάλης πολιτικής όξυνσης, ο Κωνσταντίνος Μητσοτάκης επέδειξε αξιοσημείωτη προσήλωση στις αρχές του κοινοβουλευτισμού και ανεξάρτητα από την ένταση της πολιτικής αντιπαράθεσης</w:t>
      </w:r>
      <w:r>
        <w:rPr>
          <w:rFonts w:eastAsia="Times New Roman" w:cs="Times New Roman"/>
          <w:szCs w:val="24"/>
        </w:rPr>
        <w:t>,</w:t>
      </w:r>
      <w:r>
        <w:rPr>
          <w:rFonts w:eastAsia="Times New Roman" w:cs="Times New Roman"/>
          <w:szCs w:val="24"/>
        </w:rPr>
        <w:t xml:space="preserve"> κράτησε πάντοτε τον δημόσιο πολιτικό του λόγο στα πλαίσια μ</w:t>
      </w:r>
      <w:r>
        <w:rPr>
          <w:rFonts w:eastAsia="Times New Roman" w:cs="Times New Roman"/>
          <w:szCs w:val="24"/>
        </w:rPr>
        <w:t xml:space="preserve">ιας ήρεμης, συγκροτημένης και αυτοκυριαρχούμενης ρητορικής. </w:t>
      </w:r>
    </w:p>
    <w:p w14:paraId="2FBA6D97"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Η ταραγμένη εκείνη περίοδος έκλεισε με την </w:t>
      </w:r>
      <w:proofErr w:type="spellStart"/>
      <w:r>
        <w:rPr>
          <w:rFonts w:eastAsia="Times New Roman" w:cs="Times New Roman"/>
          <w:szCs w:val="24"/>
        </w:rPr>
        <w:t>ολιγόμηνη</w:t>
      </w:r>
      <w:proofErr w:type="spellEnd"/>
      <w:r>
        <w:rPr>
          <w:rFonts w:eastAsia="Times New Roman" w:cs="Times New Roman"/>
          <w:szCs w:val="24"/>
        </w:rPr>
        <w:t xml:space="preserve"> κυβερνητική συνεργασία ανάμεσα στη Νέα Δημοκρατία και τον Συνασπισμό</w:t>
      </w:r>
      <w:r>
        <w:rPr>
          <w:rFonts w:eastAsia="Times New Roman" w:cs="Times New Roman"/>
          <w:szCs w:val="24"/>
        </w:rPr>
        <w:t>,</w:t>
      </w:r>
      <w:r>
        <w:rPr>
          <w:rFonts w:eastAsia="Times New Roman" w:cs="Times New Roman"/>
          <w:szCs w:val="24"/>
        </w:rPr>
        <w:t xml:space="preserve"> για την οποία επίσης υπάρχουν, και είναι λογικό, διαφορετικές προσεγγίσε</w:t>
      </w:r>
      <w:r>
        <w:rPr>
          <w:rFonts w:eastAsia="Times New Roman" w:cs="Times New Roman"/>
          <w:szCs w:val="24"/>
        </w:rPr>
        <w:t>ις και πολιτικές και ιστορικές. Άλλωστε</w:t>
      </w:r>
      <w:r>
        <w:rPr>
          <w:rFonts w:eastAsia="Times New Roman" w:cs="Times New Roman"/>
          <w:szCs w:val="24"/>
        </w:rPr>
        <w:t>,</w:t>
      </w:r>
      <w:r>
        <w:rPr>
          <w:rFonts w:eastAsia="Times New Roman" w:cs="Times New Roman"/>
          <w:szCs w:val="24"/>
        </w:rPr>
        <w:t xml:space="preserve"> και αυτό, κρίθηκε από τον λαό, όπως όλα κρίνονται από τον λαό. Οφείλουμε, όμως, να αποδεχθούμε, ανεξάρτητα από την ιστορική </w:t>
      </w:r>
      <w:r>
        <w:rPr>
          <w:rFonts w:eastAsia="Times New Roman" w:cs="Times New Roman"/>
          <w:szCs w:val="24"/>
        </w:rPr>
        <w:lastRenderedPageBreak/>
        <w:t xml:space="preserve">αποτίμηση της επιλογής αυτής, ότι το ευρύτερο πλαίσιο αυτής της συνεργασίας </w:t>
      </w:r>
      <w:r>
        <w:rPr>
          <w:rFonts w:eastAsia="Times New Roman" w:cs="Times New Roman"/>
          <w:szCs w:val="24"/>
        </w:rPr>
        <w:t>προϋπ</w:t>
      </w:r>
      <w:r>
        <w:rPr>
          <w:rFonts w:eastAsia="Times New Roman" w:cs="Times New Roman"/>
          <w:szCs w:val="24"/>
        </w:rPr>
        <w:t>έ</w:t>
      </w:r>
      <w:r>
        <w:rPr>
          <w:rFonts w:eastAsia="Times New Roman" w:cs="Times New Roman"/>
          <w:szCs w:val="24"/>
        </w:rPr>
        <w:t>θετε</w:t>
      </w:r>
      <w:r>
        <w:rPr>
          <w:rFonts w:eastAsia="Times New Roman" w:cs="Times New Roman"/>
          <w:szCs w:val="24"/>
        </w:rPr>
        <w:t xml:space="preserve"> την </w:t>
      </w:r>
      <w:r>
        <w:rPr>
          <w:rFonts w:eastAsia="Times New Roman" w:cs="Times New Roman"/>
          <w:szCs w:val="24"/>
        </w:rPr>
        <w:t xml:space="preserve">οριστική υπέρβαση των όποιων </w:t>
      </w:r>
      <w:proofErr w:type="spellStart"/>
      <w:r>
        <w:rPr>
          <w:rFonts w:eastAsia="Times New Roman" w:cs="Times New Roman"/>
          <w:szCs w:val="24"/>
        </w:rPr>
        <w:t>εμφυλιοπολεμικών</w:t>
      </w:r>
      <w:proofErr w:type="spellEnd"/>
      <w:r>
        <w:rPr>
          <w:rFonts w:eastAsia="Times New Roman" w:cs="Times New Roman"/>
          <w:szCs w:val="24"/>
        </w:rPr>
        <w:t xml:space="preserve"> διχαστικών προκαταλήψεων. Και αναγνωρίζουμε στον Κωνσταντίνο Μητσοτάκη ότι δέσμιος τέτοιων προκαταλήψεων δεν υπήρξε ποτέ στον πολιτικό του βίο. </w:t>
      </w:r>
    </w:p>
    <w:p w14:paraId="2FBA6D98"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Η Οικουμενική Κυβέρνηση που ακολούθησε την Κυβέρνηση Τζαννετάκη σ</w:t>
      </w:r>
      <w:r>
        <w:rPr>
          <w:rFonts w:eastAsia="Times New Roman" w:cs="Times New Roman"/>
          <w:szCs w:val="24"/>
        </w:rPr>
        <w:t xml:space="preserve">ηματοδότησε, επίσης, τη λήξη μιας μεγάλης περιόδου σφοδρής πολιτικής έντασης και την αποκατάσταση ενός νέου πολιτικού κλίματος, όπου η αντιπαράθεση μπορούσε να γίνεται με </w:t>
      </w:r>
      <w:proofErr w:type="spellStart"/>
      <w:r>
        <w:rPr>
          <w:rFonts w:eastAsia="Times New Roman" w:cs="Times New Roman"/>
          <w:szCs w:val="24"/>
        </w:rPr>
        <w:t>πολιτικότερους</w:t>
      </w:r>
      <w:proofErr w:type="spellEnd"/>
      <w:r>
        <w:rPr>
          <w:rFonts w:eastAsia="Times New Roman" w:cs="Times New Roman"/>
          <w:szCs w:val="24"/>
        </w:rPr>
        <w:t xml:space="preserve"> όρους, χωρίς φυσικά αυτό να σημαίνει και το τέλος της ιστορίας ή των δ</w:t>
      </w:r>
      <w:r>
        <w:rPr>
          <w:rFonts w:eastAsia="Times New Roman" w:cs="Times New Roman"/>
          <w:szCs w:val="24"/>
        </w:rPr>
        <w:t>ιαχωριστικών γραμμών</w:t>
      </w:r>
      <w:r>
        <w:rPr>
          <w:rFonts w:eastAsia="Times New Roman" w:cs="Times New Roman"/>
          <w:szCs w:val="24"/>
        </w:rPr>
        <w:t>,</w:t>
      </w:r>
      <w:r>
        <w:rPr>
          <w:rFonts w:eastAsia="Times New Roman" w:cs="Times New Roman"/>
          <w:szCs w:val="24"/>
        </w:rPr>
        <w:t xml:space="preserve"> με βάση την ιδεολογία και την πολιτική άποψη. </w:t>
      </w:r>
      <w:r>
        <w:rPr>
          <w:rFonts w:eastAsia="Times New Roman" w:cs="Times New Roman"/>
          <w:szCs w:val="24"/>
        </w:rPr>
        <w:t>όμως,</w:t>
      </w:r>
      <w:r>
        <w:rPr>
          <w:rFonts w:eastAsia="Times New Roman" w:cs="Times New Roman"/>
          <w:szCs w:val="24"/>
        </w:rPr>
        <w:t xml:space="preserve"> είναι σημαντικό η αντιπαράθεση να διεξάγεται με </w:t>
      </w:r>
      <w:proofErr w:type="spellStart"/>
      <w:r>
        <w:rPr>
          <w:rFonts w:eastAsia="Times New Roman" w:cs="Times New Roman"/>
          <w:szCs w:val="24"/>
        </w:rPr>
        <w:t>πολιτικότερους</w:t>
      </w:r>
      <w:proofErr w:type="spellEnd"/>
      <w:r>
        <w:rPr>
          <w:rFonts w:eastAsia="Times New Roman" w:cs="Times New Roman"/>
          <w:szCs w:val="24"/>
        </w:rPr>
        <w:t xml:space="preserve"> όρους στον τόπο.</w:t>
      </w:r>
    </w:p>
    <w:p w14:paraId="2FBA6D99"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Όπως ανέφερα εισαγωγικά, για την παράταξη της Αριστεράς ο Κωνσταντίνος Μητσοτάκης υπήρξε πάντοτε ένας </w:t>
      </w:r>
      <w:r>
        <w:rPr>
          <w:rFonts w:eastAsia="Times New Roman" w:cs="Times New Roman"/>
          <w:szCs w:val="24"/>
        </w:rPr>
        <w:t>πολιτικός αντίπαλος, αλλά ένας σοβαρός και υπολογίσιμος πολιτικός αντίπαλος</w:t>
      </w:r>
      <w:r>
        <w:rPr>
          <w:rFonts w:eastAsia="Times New Roman" w:cs="Times New Roman"/>
          <w:szCs w:val="24"/>
        </w:rPr>
        <w:t>,</w:t>
      </w:r>
      <w:r>
        <w:rPr>
          <w:rFonts w:eastAsia="Times New Roman" w:cs="Times New Roman"/>
          <w:szCs w:val="24"/>
        </w:rPr>
        <w:t xml:space="preserve"> ως βασικός εισηγητής του πολιτικού νεοφιλελευθερισμού στην Ελλάδα. Γι’ αυτό δεν θα προχωρήσω σε κρίσεις για το κυβερνητικό έργο της περιόδου 1991-1993, καθώς κάτι τέτοιο θα ξέφευγ</w:t>
      </w:r>
      <w:r>
        <w:rPr>
          <w:rFonts w:eastAsia="Times New Roman" w:cs="Times New Roman"/>
          <w:szCs w:val="24"/>
        </w:rPr>
        <w:t>ε από το πλαίσιο ενός πολιτικού μνημόσυνου. Υποθέτω άλλωστε</w:t>
      </w:r>
      <w:r>
        <w:rPr>
          <w:rFonts w:eastAsia="Times New Roman" w:cs="Times New Roman"/>
          <w:szCs w:val="24"/>
        </w:rPr>
        <w:t>,</w:t>
      </w:r>
      <w:r>
        <w:rPr>
          <w:rFonts w:eastAsia="Times New Roman" w:cs="Times New Roman"/>
          <w:szCs w:val="24"/>
        </w:rPr>
        <w:t xml:space="preserve"> ότι θα έχουμε την ευκαιρία να αναφερθούμε σε αυτά σε μια πιο ανοικτή πολιτική συζήτηση για την πορεία της χώρας από τότε έως τα χρόνια της κρίσης, </w:t>
      </w:r>
      <w:r>
        <w:rPr>
          <w:rFonts w:eastAsia="Times New Roman" w:cs="Times New Roman"/>
          <w:szCs w:val="24"/>
        </w:rPr>
        <w:lastRenderedPageBreak/>
        <w:t>διότι η ιστορία της Ελλάδας, και ευτυχώς, δεν ξε</w:t>
      </w:r>
      <w:r>
        <w:rPr>
          <w:rFonts w:eastAsia="Times New Roman" w:cs="Times New Roman"/>
          <w:szCs w:val="24"/>
        </w:rPr>
        <w:t>κινά από την έναρξη της κρίσης.</w:t>
      </w:r>
    </w:p>
    <w:p w14:paraId="2FBA6D9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Σε ό,τι αφορά, όμως, την περίοδο της Πρωθυπουργίας του Κωνσταντίνου Μητσοτάκη</w:t>
      </w:r>
      <w:r>
        <w:rPr>
          <w:rFonts w:eastAsia="Times New Roman" w:cs="Times New Roman"/>
          <w:szCs w:val="24"/>
        </w:rPr>
        <w:t>,</w:t>
      </w:r>
      <w:r>
        <w:rPr>
          <w:rFonts w:eastAsia="Times New Roman" w:cs="Times New Roman"/>
          <w:szCs w:val="24"/>
        </w:rPr>
        <w:t xml:space="preserve"> οφείλω να αναγνωρίσω και να του πιστώσω τους χαμηλούς και προσεκτικούς τόνους στο πεδίο της εξωτερικής πολιτικής, σε μία περίοδο μάλιστα</w:t>
      </w:r>
      <w:r>
        <w:rPr>
          <w:rFonts w:eastAsia="Times New Roman" w:cs="Times New Roman"/>
          <w:szCs w:val="24"/>
        </w:rPr>
        <w:t>,</w:t>
      </w:r>
      <w:r>
        <w:rPr>
          <w:rFonts w:eastAsia="Times New Roman" w:cs="Times New Roman"/>
          <w:szCs w:val="24"/>
        </w:rPr>
        <w:t xml:space="preserve"> όπου η </w:t>
      </w:r>
      <w:r>
        <w:rPr>
          <w:rFonts w:eastAsia="Times New Roman" w:cs="Times New Roman"/>
          <w:szCs w:val="24"/>
        </w:rPr>
        <w:t xml:space="preserve">έξαρση της εθνικιστικής ρητορικής απειλούσε με αποσταθεροποίηση τη γειτονιά μας. </w:t>
      </w:r>
    </w:p>
    <w:p w14:paraId="2FBA6D9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αναμφισβήτητα ο θάνατος του Κωνσταντίνου Μητσοτάκη κλείνει και συμβολικά μία ιστορική περίοδο για τη χώρα μας. Βεβαίως</w:t>
      </w:r>
      <w:r>
        <w:rPr>
          <w:rFonts w:eastAsia="Times New Roman" w:cs="Times New Roman"/>
          <w:szCs w:val="24"/>
        </w:rPr>
        <w:t>,</w:t>
      </w:r>
      <w:r>
        <w:rPr>
          <w:rFonts w:eastAsia="Times New Roman" w:cs="Times New Roman"/>
          <w:szCs w:val="24"/>
        </w:rPr>
        <w:t xml:space="preserve"> η πολιτική αντιπαράθεση </w:t>
      </w:r>
      <w:r>
        <w:rPr>
          <w:rFonts w:eastAsia="Times New Roman" w:cs="Times New Roman"/>
          <w:szCs w:val="24"/>
        </w:rPr>
        <w:t>δεν σταματά ποτέ και έτσι πρέπει να γίνεται. Οι προκλήσεις</w:t>
      </w:r>
      <w:r>
        <w:rPr>
          <w:rFonts w:eastAsia="Times New Roman" w:cs="Times New Roman"/>
          <w:szCs w:val="24"/>
        </w:rPr>
        <w:t>,</w:t>
      </w:r>
      <w:r>
        <w:rPr>
          <w:rFonts w:eastAsia="Times New Roman" w:cs="Times New Roman"/>
          <w:szCs w:val="24"/>
        </w:rPr>
        <w:t xml:space="preserve"> που αντιμετωπίζει ο τόπος, καθώς και οι κοινωνικές διεκδικήσεις θα βάζουν διαρκώς νέα ζητήματα στην ημερήσια διάταξη. </w:t>
      </w:r>
    </w:p>
    <w:p w14:paraId="2FBA6D9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Σταθερή άποψή μας είναι ότι τα ζητήματα αυτά θα πρέπει να συζητιούνται με την</w:t>
      </w:r>
      <w:r>
        <w:rPr>
          <w:rFonts w:eastAsia="Times New Roman" w:cs="Times New Roman"/>
          <w:szCs w:val="24"/>
        </w:rPr>
        <w:t xml:space="preserve"> ένταση που τους αναλογεί, αλλά και με τη συμφωνημένη προσήλωση σε ένα ξεκάθαρο δημοκρατικό θεσμικό πλαίσιο. Και σε ένα τέτοιο πλαίσιο δεν μπορεί να έχει θέση η μισαλλοδοξία και ο </w:t>
      </w:r>
      <w:proofErr w:type="spellStart"/>
      <w:r>
        <w:rPr>
          <w:rFonts w:eastAsia="Times New Roman" w:cs="Times New Roman"/>
          <w:szCs w:val="24"/>
        </w:rPr>
        <w:t>εμφυλιοπολεμικός</w:t>
      </w:r>
      <w:proofErr w:type="spellEnd"/>
      <w:r>
        <w:rPr>
          <w:rFonts w:eastAsia="Times New Roman" w:cs="Times New Roman"/>
          <w:szCs w:val="24"/>
        </w:rPr>
        <w:t xml:space="preserve"> διχαστικός λόγος</w:t>
      </w:r>
      <w:r>
        <w:rPr>
          <w:rFonts w:eastAsia="Times New Roman" w:cs="Times New Roman"/>
          <w:szCs w:val="24"/>
        </w:rPr>
        <w:t>,</w:t>
      </w:r>
      <w:r>
        <w:rPr>
          <w:rFonts w:eastAsia="Times New Roman" w:cs="Times New Roman"/>
          <w:szCs w:val="24"/>
        </w:rPr>
        <w:t xml:space="preserve"> από τον οποίο τρέφεται και δυναμώνει η ακ</w:t>
      </w:r>
      <w:r>
        <w:rPr>
          <w:rFonts w:eastAsia="Times New Roman" w:cs="Times New Roman"/>
          <w:szCs w:val="24"/>
        </w:rPr>
        <w:t xml:space="preserve">ροδεξιά και οι εχθροί της </w:t>
      </w:r>
      <w:r>
        <w:rPr>
          <w:rFonts w:eastAsia="Times New Roman" w:cs="Times New Roman"/>
          <w:szCs w:val="24"/>
        </w:rPr>
        <w:t>δημοκρατίας</w:t>
      </w:r>
      <w:r>
        <w:rPr>
          <w:rFonts w:eastAsia="Times New Roman" w:cs="Times New Roman"/>
          <w:szCs w:val="24"/>
        </w:rPr>
        <w:t>.</w:t>
      </w:r>
    </w:p>
    <w:p w14:paraId="2FBA6D9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 xml:space="preserve">Θα θυμόμαστε, λοιπόν, τον Κωνσταντίνο Μητσοτάκη ως έναν πολύ ικανό πολιτικό αντίπαλο της Αριστεράς, αλλά ταυτόχρονα, και ως έναν αταλάντευτο υπερασπιστή της </w:t>
      </w:r>
      <w:r>
        <w:rPr>
          <w:rFonts w:eastAsia="Times New Roman" w:cs="Times New Roman"/>
          <w:szCs w:val="24"/>
        </w:rPr>
        <w:t xml:space="preserve">δημοκρατίας </w:t>
      </w:r>
      <w:r>
        <w:rPr>
          <w:rFonts w:eastAsia="Times New Roman" w:cs="Times New Roman"/>
          <w:szCs w:val="24"/>
        </w:rPr>
        <w:t xml:space="preserve">και του </w:t>
      </w:r>
      <w:r>
        <w:rPr>
          <w:rFonts w:eastAsia="Times New Roman" w:cs="Times New Roman"/>
          <w:szCs w:val="24"/>
        </w:rPr>
        <w:t>κοινοβουλευτισμού</w:t>
      </w:r>
      <w:r>
        <w:rPr>
          <w:rFonts w:eastAsia="Times New Roman" w:cs="Times New Roman"/>
          <w:szCs w:val="24"/>
        </w:rPr>
        <w:t xml:space="preserve">, ως έναν τολμηρό </w:t>
      </w:r>
      <w:r>
        <w:rPr>
          <w:rFonts w:eastAsia="Times New Roman" w:cs="Times New Roman"/>
          <w:szCs w:val="24"/>
        </w:rPr>
        <w:t>πολιτικό, που δεν δίστασε να αναλάβει πολλά πολιτικά ρίσκα στον πολιτικό του βίο, από την ταραγμένη δεκαετία του 1960</w:t>
      </w:r>
      <w:r>
        <w:rPr>
          <w:rFonts w:eastAsia="Times New Roman" w:cs="Times New Roman"/>
          <w:szCs w:val="24"/>
        </w:rPr>
        <w:t>,</w:t>
      </w:r>
      <w:r>
        <w:rPr>
          <w:rFonts w:eastAsia="Times New Roman" w:cs="Times New Roman"/>
          <w:szCs w:val="24"/>
        </w:rPr>
        <w:t xml:space="preserve"> ως την εποχή της μεγάλης πόλωσης της δεκαετίας του 1980, ιδίως στα τέλη της δεκαετίας του 1980. </w:t>
      </w:r>
    </w:p>
    <w:p w14:paraId="2FBA6D9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Θα τον θυμόμαστε ως έναν εξαιρετικό κοιν</w:t>
      </w:r>
      <w:r>
        <w:rPr>
          <w:rFonts w:eastAsia="Times New Roman" w:cs="Times New Roman"/>
          <w:szCs w:val="24"/>
        </w:rPr>
        <w:t>οβουλευτικό άντρα και κοινοβουλευτικό ρήτορα, αλλά και κοινοβουλευτικό εν γένει. Θα τον θυμόμαστε ως έναν σημαντικό ηγέτη της παράταξής του, που παρά τη μεγάλη ένταση της εποχής, απέφυγε συστηματικά να υιοθετήσει τη μισαλλοδοξία ως εργαλείο για την προώθησ</w:t>
      </w:r>
      <w:r>
        <w:rPr>
          <w:rFonts w:eastAsia="Times New Roman" w:cs="Times New Roman"/>
          <w:szCs w:val="24"/>
        </w:rPr>
        <w:t xml:space="preserve">η του πολιτικού του σχεδιασμού. Νομίζω ότι αυτό αποτελεί μία σοβαρή και αξιομνημόνευτη παρακαταθήκη, όχι μόνο για την παράταξή του, αλλά για τη </w:t>
      </w:r>
      <w:r>
        <w:rPr>
          <w:rFonts w:eastAsia="Times New Roman" w:cs="Times New Roman"/>
          <w:szCs w:val="24"/>
        </w:rPr>
        <w:t>δημοκρατία</w:t>
      </w:r>
      <w:r>
        <w:rPr>
          <w:rFonts w:eastAsia="Times New Roman" w:cs="Times New Roman"/>
          <w:szCs w:val="24"/>
        </w:rPr>
        <w:t>, για το πολιτικό μας σύστημα και για τον πολιτικό πολιτισμό στη χώρα μας.</w:t>
      </w:r>
    </w:p>
    <w:p w14:paraId="2FBA6D9F"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Με αυτές τις σκέψεις, λοιπό</w:t>
      </w:r>
      <w:r>
        <w:rPr>
          <w:rFonts w:eastAsia="Times New Roman" w:cs="Times New Roman"/>
          <w:szCs w:val="24"/>
        </w:rPr>
        <w:t>ν, θα ήθελα να συλλυπηθώ για άλλη μια φορά τους οικείους του και να ευχηθώ να θυμόμαστε τον εκλιπόντα και κυρίως την παρακαταθήκη, που αφήνει πίσω του.</w:t>
      </w:r>
    </w:p>
    <w:p w14:paraId="2FBA6DA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FBA6DA1" w14:textId="77777777" w:rsidR="00067EEA" w:rsidRDefault="008C568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2FBA6DA2" w14:textId="77777777" w:rsidR="00067EEA" w:rsidRDefault="008C5681">
      <w:pPr>
        <w:spacing w:line="600" w:lineRule="auto"/>
        <w:ind w:firstLine="720"/>
        <w:jc w:val="both"/>
        <w:rPr>
          <w:rFonts w:eastAsia="Times New Roman" w:cs="Times New Roman"/>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rPr>
        <w:t xml:space="preserve">Κυρίες και κύριοι συνάδελφοι, έχω την </w:t>
      </w:r>
      <w:r>
        <w:rPr>
          <w:rFonts w:eastAsia="Times New Roman" w:cs="Times New Roman"/>
        </w:rPr>
        <w:t>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w:t>
      </w:r>
      <w:r>
        <w:rPr>
          <w:rFonts w:eastAsia="Times New Roman" w:cs="Times New Roman"/>
        </w:rPr>
        <w:t>ς Βουλής, πενήντα επτά μαθητές και μαθήτριες και τρεις εκπαιδευτικοί συνοδοί τους από το 5</w:t>
      </w:r>
      <w:r>
        <w:rPr>
          <w:rFonts w:eastAsia="Times New Roman" w:cs="Times New Roman"/>
          <w:vertAlign w:val="superscript"/>
        </w:rPr>
        <w:t>ο</w:t>
      </w:r>
      <w:r>
        <w:rPr>
          <w:rFonts w:eastAsia="Times New Roman" w:cs="Times New Roman"/>
        </w:rPr>
        <w:t xml:space="preserve"> Δημοτικό Σχολείο Αιγάλεω. </w:t>
      </w:r>
    </w:p>
    <w:p w14:paraId="2FBA6DA3" w14:textId="77777777" w:rsidR="00067EEA" w:rsidRDefault="008C5681">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FBA6DA4" w14:textId="77777777" w:rsidR="00067EEA" w:rsidRDefault="008C5681">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2FBA6DA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γιό του εκλιπόντα, Αρχηγό της Αξιωματικής </w:t>
      </w:r>
      <w:r>
        <w:rPr>
          <w:rFonts w:eastAsia="Times New Roman" w:cs="Times New Roman"/>
          <w:szCs w:val="24"/>
        </w:rPr>
        <w:t>Αντιπολίτευσης και Πρόεδρο της Κοινοβουλευτικής Ομάδας της Νέας Δημοκρατίας κ. Κυριάκο Μητσοτάκη.</w:t>
      </w:r>
    </w:p>
    <w:p w14:paraId="2FBA6DA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2FBA6DA7" w14:textId="77777777" w:rsidR="00067EEA" w:rsidRDefault="008C5681">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FBA6DA8"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Κύριε Πρόεδρε, κυρίες και κύριοι Βουλευτές, θέλω </w:t>
      </w: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ευχαριστήσω όλους όσοι στάθηκαν δίπλα στην οικογένειά μας τις τελευταίες αυτές ημέρες. </w:t>
      </w:r>
      <w:r>
        <w:rPr>
          <w:rFonts w:eastAsia="Times New Roman" w:cs="Times New Roman"/>
          <w:szCs w:val="24"/>
        </w:rPr>
        <w:lastRenderedPageBreak/>
        <w:t>Για εμάς ο Κωνσταντίνος Μητσοτάκης ήταν πάνω απ’ όλα ο πατέρας, ο παππούς και ο προπάππους και δεν είναι ποτέ εύκολο για μια οικογένεια να πενθήσει σε δημόσια θέα.</w:t>
      </w:r>
    </w:p>
    <w:p w14:paraId="2FBA6DA9"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Έχει μεγάλη σημασία η εκτίμηση των πολιτών στο πρόσωπο του Κωνσταντίνου Μητσοτάκη και η αναγνώριση της αξίας του</w:t>
      </w:r>
      <w:r>
        <w:rPr>
          <w:rFonts w:eastAsia="Times New Roman" w:cs="Times New Roman"/>
          <w:szCs w:val="24"/>
        </w:rPr>
        <w:t>,</w:t>
      </w:r>
      <w:r>
        <w:rPr>
          <w:rFonts w:eastAsia="Times New Roman" w:cs="Times New Roman"/>
          <w:szCs w:val="24"/>
        </w:rPr>
        <w:t xml:space="preserve"> από το σύνολο του πολιτικού κόσμου και ιδίως από τους πολιτικούς του αντιπάλους. Επιπροσθέτως, γιατί στη μακρά πολιτική του διαδρομή ο Κωνστα</w:t>
      </w:r>
      <w:r>
        <w:rPr>
          <w:rFonts w:eastAsia="Times New Roman" w:cs="Times New Roman"/>
          <w:szCs w:val="24"/>
        </w:rPr>
        <w:t xml:space="preserve">ντίνος Μητσοτάκης δεν επιδίωξε τόσο τη </w:t>
      </w:r>
      <w:proofErr w:type="spellStart"/>
      <w:r>
        <w:rPr>
          <w:rFonts w:eastAsia="Times New Roman" w:cs="Times New Roman"/>
          <w:szCs w:val="24"/>
        </w:rPr>
        <w:t>δημοφιλία</w:t>
      </w:r>
      <w:proofErr w:type="spellEnd"/>
      <w:r>
        <w:rPr>
          <w:rFonts w:eastAsia="Times New Roman" w:cs="Times New Roman"/>
          <w:szCs w:val="24"/>
        </w:rPr>
        <w:t>,</w:t>
      </w:r>
      <w:r>
        <w:rPr>
          <w:rFonts w:eastAsia="Times New Roman" w:cs="Times New Roman"/>
          <w:szCs w:val="24"/>
        </w:rPr>
        <w:t xml:space="preserve"> όσο τον σεβασμό του ελληνικού λαού. Μετά από μια σταδιοδρομία πολλών δεκαετιών το πέτυχε, αφού απόλυτος και δίκαιος κριτής είναι πάντα ο χρόνος. </w:t>
      </w:r>
    </w:p>
    <w:p w14:paraId="2FBA6DA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Ο Κωνσταντίνος Μητσοτάκης δεν έψαχνε τόσο το χειροκρότημα</w:t>
      </w:r>
      <w:r>
        <w:rPr>
          <w:rFonts w:eastAsia="Times New Roman" w:cs="Times New Roman"/>
          <w:szCs w:val="24"/>
        </w:rPr>
        <w:t>,</w:t>
      </w:r>
      <w:r>
        <w:rPr>
          <w:rFonts w:eastAsia="Times New Roman" w:cs="Times New Roman"/>
          <w:szCs w:val="24"/>
        </w:rPr>
        <w:t xml:space="preserve"> ή</w:t>
      </w:r>
      <w:r>
        <w:rPr>
          <w:rFonts w:eastAsia="Times New Roman" w:cs="Times New Roman"/>
          <w:szCs w:val="24"/>
        </w:rPr>
        <w:t>θελε όμως, την αναγνώριση των επιχειρημάτων του. Έχοντας ζήσει ο ίδιος οδυνηρούς διχασμούς, επεδίωκε πάντα τη σύνθεση και έχοντας αντιμετωπίσει έντονα πάθη, αναζητούσε πάντα τη μετριοπάθεια. Απευθυνόταν περισσότερο στη λογική και λιγότερο στο θυμικό. Ήξερε</w:t>
      </w:r>
      <w:r>
        <w:rPr>
          <w:rFonts w:eastAsia="Times New Roman" w:cs="Times New Roman"/>
          <w:szCs w:val="24"/>
        </w:rPr>
        <w:t xml:space="preserve"> ότι το να κολακεύεις την κοινή γνώμη δεν σημαίνει πως ηγείσαι. Στο νου του</w:t>
      </w:r>
      <w:r>
        <w:rPr>
          <w:rFonts w:eastAsia="Times New Roman" w:cs="Times New Roman"/>
          <w:szCs w:val="24"/>
        </w:rPr>
        <w:t>,</w:t>
      </w:r>
      <w:r>
        <w:rPr>
          <w:rFonts w:eastAsia="Times New Roman" w:cs="Times New Roman"/>
          <w:szCs w:val="24"/>
        </w:rPr>
        <w:t xml:space="preserve"> ηγέτης είναι αυτός, που όταν το απαιτούν οι περιστάσεις, μπορεί να πηγαίνει και κόντρα στο ρεύμα, να βλέπει μακριά, να διακρίνει αυτό που είναι ουσιώδες και κρίσιμο, πίσω και πέρα</w:t>
      </w:r>
      <w:r>
        <w:rPr>
          <w:rFonts w:eastAsia="Times New Roman" w:cs="Times New Roman"/>
          <w:szCs w:val="24"/>
        </w:rPr>
        <w:t xml:space="preserve"> από τ</w:t>
      </w:r>
      <w:r>
        <w:rPr>
          <w:rFonts w:eastAsia="Times New Roman" w:cs="Times New Roman"/>
          <w:szCs w:val="24"/>
        </w:rPr>
        <w:t>ι</w:t>
      </w:r>
      <w:r>
        <w:rPr>
          <w:rFonts w:eastAsia="Times New Roman" w:cs="Times New Roman"/>
          <w:szCs w:val="24"/>
        </w:rPr>
        <w:t>ς έριδες και τις αντιπαραθέσεις της στιγμής.</w:t>
      </w:r>
    </w:p>
    <w:p w14:paraId="2FBA6DA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Είναι κάτι που επιχείρησε πολλές φορές στη διάρκεια της πολυτάραχης πολιτικής του σταδιοδρομίας, επιδεικνύοντας και γενναιότητα και αφοπλιστική συνέπεια στις πρωταρχικές του αξίες, αξίες που έμειναν αναλλ</w:t>
      </w:r>
      <w:r>
        <w:rPr>
          <w:rFonts w:eastAsia="Times New Roman" w:cs="Times New Roman"/>
          <w:szCs w:val="24"/>
        </w:rPr>
        <w:t>οίωτες. «Ξεκίνησα φιλελεύθερος και τερματίζω φιλελεύθερος», είπε σε μία από τις τελευταίες του συνεντεύξεις. «Δεν συμβιβάστηκα ποτέ μου και δεν κορόιδεψα ποτέ, γι’ αυτό και πιστεύω πως ήρεμα αντιμετωπίζω την κρίση της ιστορίας».</w:t>
      </w:r>
    </w:p>
    <w:p w14:paraId="2FBA6DA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Τα λόγια του αυτά, είναι ίσ</w:t>
      </w:r>
      <w:r>
        <w:rPr>
          <w:rFonts w:eastAsia="Times New Roman" w:cs="Times New Roman"/>
          <w:szCs w:val="24"/>
        </w:rPr>
        <w:t>ως ο καθρέφτης της γενναιόδωρης αναγνώρισης</w:t>
      </w:r>
      <w:r>
        <w:rPr>
          <w:rFonts w:eastAsia="Times New Roman" w:cs="Times New Roman"/>
          <w:szCs w:val="24"/>
        </w:rPr>
        <w:t>,</w:t>
      </w:r>
      <w:r>
        <w:rPr>
          <w:rFonts w:eastAsia="Times New Roman" w:cs="Times New Roman"/>
          <w:szCs w:val="24"/>
        </w:rPr>
        <w:t xml:space="preserve"> με την οποία τον αποχαιρέτησε η ελληνική κοινωνία. Μια κοινωνία</w:t>
      </w:r>
      <w:r>
        <w:rPr>
          <w:rFonts w:eastAsia="Times New Roman" w:cs="Times New Roman"/>
          <w:szCs w:val="24"/>
        </w:rPr>
        <w:t>,</w:t>
      </w:r>
      <w:r>
        <w:rPr>
          <w:rFonts w:eastAsia="Times New Roman" w:cs="Times New Roman"/>
          <w:szCs w:val="24"/>
        </w:rPr>
        <w:t xml:space="preserve"> που στάθηκε ενίοτε σκληρά απέναντι στα λάθη του, αλλά που τον χαιρέτησε με μια ζεστασιά</w:t>
      </w:r>
      <w:r>
        <w:rPr>
          <w:rFonts w:eastAsia="Times New Roman" w:cs="Times New Roman"/>
          <w:szCs w:val="24"/>
        </w:rPr>
        <w:t>,</w:t>
      </w:r>
      <w:r>
        <w:rPr>
          <w:rFonts w:eastAsia="Times New Roman" w:cs="Times New Roman"/>
          <w:szCs w:val="24"/>
        </w:rPr>
        <w:t xml:space="preserve"> που αναδύθηκε από τον βυθό της κρίσης</w:t>
      </w:r>
      <w:r>
        <w:rPr>
          <w:rFonts w:eastAsia="Times New Roman" w:cs="Times New Roman"/>
          <w:szCs w:val="24"/>
        </w:rPr>
        <w:t>,</w:t>
      </w:r>
      <w:r>
        <w:rPr>
          <w:rFonts w:eastAsia="Times New Roman" w:cs="Times New Roman"/>
          <w:szCs w:val="24"/>
        </w:rPr>
        <w:t xml:space="preserve"> ως αυθόρμητη αναγνώριση της συνέπειας λόγων και έργων και τελικά</w:t>
      </w:r>
      <w:r>
        <w:rPr>
          <w:rFonts w:eastAsia="Times New Roman" w:cs="Times New Roman"/>
          <w:szCs w:val="24"/>
        </w:rPr>
        <w:t>,</w:t>
      </w:r>
      <w:r>
        <w:rPr>
          <w:rFonts w:eastAsia="Times New Roman" w:cs="Times New Roman"/>
          <w:szCs w:val="24"/>
        </w:rPr>
        <w:t xml:space="preserve"> της διορατικότητάς του, αλλά ταυτόχρονα και ως μια ένδειξη αυτογνωσίας του ελληνικού λαού</w:t>
      </w:r>
      <w:r>
        <w:rPr>
          <w:rFonts w:eastAsia="Times New Roman" w:cs="Times New Roman"/>
          <w:szCs w:val="24"/>
        </w:rPr>
        <w:t>,</w:t>
      </w:r>
      <w:r>
        <w:rPr>
          <w:rFonts w:eastAsia="Times New Roman" w:cs="Times New Roman"/>
          <w:szCs w:val="24"/>
        </w:rPr>
        <w:t xml:space="preserve"> που ενισχύθηκε μέσα από την πρόσφατη δοκιμασία του. Μιας κοινωνίας</w:t>
      </w:r>
      <w:r>
        <w:rPr>
          <w:rFonts w:eastAsia="Times New Roman" w:cs="Times New Roman"/>
          <w:szCs w:val="24"/>
        </w:rPr>
        <w:t>,</w:t>
      </w:r>
      <w:r>
        <w:rPr>
          <w:rFonts w:eastAsia="Times New Roman" w:cs="Times New Roman"/>
          <w:szCs w:val="24"/>
        </w:rPr>
        <w:t xml:space="preserve"> που τίμησε μια πολιτική διαδρο</w:t>
      </w:r>
      <w:r>
        <w:rPr>
          <w:rFonts w:eastAsia="Times New Roman" w:cs="Times New Roman"/>
          <w:szCs w:val="24"/>
        </w:rPr>
        <w:t xml:space="preserve">μή, η οποία ξεκίνησε στην αντίσταση κατά της γερμανικής κατοχής και τελείωσε δύο εβδομάδες πριν πεθάνει, όταν έδωσε την τελευταία </w:t>
      </w:r>
      <w:r>
        <w:rPr>
          <w:rFonts w:eastAsia="Times New Roman" w:cs="Times New Roman"/>
          <w:szCs w:val="24"/>
        </w:rPr>
        <w:t>-</w:t>
      </w:r>
      <w:r>
        <w:rPr>
          <w:rFonts w:eastAsia="Times New Roman" w:cs="Times New Roman"/>
          <w:szCs w:val="24"/>
        </w:rPr>
        <w:t>αδημοσίευτη ακόμα</w:t>
      </w:r>
      <w:r>
        <w:rPr>
          <w:rFonts w:eastAsia="Times New Roman" w:cs="Times New Roman"/>
          <w:szCs w:val="24"/>
        </w:rPr>
        <w:t>-</w:t>
      </w:r>
      <w:r>
        <w:rPr>
          <w:rFonts w:eastAsia="Times New Roman" w:cs="Times New Roman"/>
          <w:szCs w:val="24"/>
        </w:rPr>
        <w:t xml:space="preserve"> συνέντευξή του και στάθηκε ιδιαίτερα στη σημασία</w:t>
      </w:r>
      <w:r>
        <w:rPr>
          <w:rFonts w:eastAsia="Times New Roman" w:cs="Times New Roman"/>
          <w:szCs w:val="24"/>
        </w:rPr>
        <w:t>,</w:t>
      </w:r>
      <w:r>
        <w:rPr>
          <w:rFonts w:eastAsia="Times New Roman" w:cs="Times New Roman"/>
          <w:szCs w:val="24"/>
        </w:rPr>
        <w:t xml:space="preserve"> που αποδίδει στην προστασία του φυσικού περιβάλλοντος τη</w:t>
      </w:r>
      <w:r>
        <w:rPr>
          <w:rFonts w:eastAsia="Times New Roman" w:cs="Times New Roman"/>
          <w:szCs w:val="24"/>
        </w:rPr>
        <w:t>ς αγαπημένης του Κρήτης.</w:t>
      </w:r>
    </w:p>
    <w:p w14:paraId="2FBA6DA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Στην πολιτική του διαδρομή –κύριε Πρόεδρε, έχει σημασία να το πω εδώ σ’ αυτή την Αίθουσα- ο Κωνσταντίνος Μητσοτάκης ταυτίστηκε, περισσότερο ίσως από οποιονδήποτε άλλον πολιτικό της γενιάς του, με τη Βουλή των Ελλήνων. Εξελέγη για π</w:t>
      </w:r>
      <w:r>
        <w:rPr>
          <w:rFonts w:eastAsia="Times New Roman" w:cs="Times New Roman"/>
          <w:szCs w:val="24"/>
        </w:rPr>
        <w:t>ρώτη φορά Βουλευτής το 1946</w:t>
      </w:r>
      <w:r>
        <w:rPr>
          <w:rFonts w:eastAsia="Times New Roman" w:cs="Times New Roman"/>
          <w:szCs w:val="24"/>
        </w:rPr>
        <w:t>,</w:t>
      </w:r>
      <w:r>
        <w:rPr>
          <w:rFonts w:eastAsia="Times New Roman" w:cs="Times New Roman"/>
          <w:szCs w:val="24"/>
        </w:rPr>
        <w:t xml:space="preserve"> σε ηλικία είκοσι </w:t>
      </w:r>
      <w:r>
        <w:rPr>
          <w:rFonts w:eastAsia="Times New Roman" w:cs="Times New Roman"/>
          <w:szCs w:val="24"/>
        </w:rPr>
        <w:t>ο</w:t>
      </w:r>
      <w:r>
        <w:rPr>
          <w:rFonts w:eastAsia="Times New Roman" w:cs="Times New Roman"/>
          <w:szCs w:val="24"/>
        </w:rPr>
        <w:t>κ</w:t>
      </w:r>
      <w:r>
        <w:rPr>
          <w:rFonts w:eastAsia="Times New Roman" w:cs="Times New Roman"/>
          <w:szCs w:val="24"/>
        </w:rPr>
        <w:t>τώ</w:t>
      </w:r>
      <w:r>
        <w:rPr>
          <w:rFonts w:eastAsia="Times New Roman" w:cs="Times New Roman"/>
          <w:szCs w:val="24"/>
        </w:rPr>
        <w:t xml:space="preserve"> ετών. Υπηρέτησε το Κοινοβούλιο μέχρι το 2004. Αναζήτησα από το ιστορικό του αρχείο τα σχετικά στοιχεία. Μίλησε στην Ολομέλεια οχτακόσιες είκοσι τέσσερις φορές και έκανε αναρίθμητες παρεμβάσεις στις κοινοβο</w:t>
      </w:r>
      <w:r>
        <w:rPr>
          <w:rFonts w:eastAsia="Times New Roman" w:cs="Times New Roman"/>
          <w:szCs w:val="24"/>
        </w:rPr>
        <w:t>υλευτικές επιτροπές. Περισσότερ</w:t>
      </w:r>
      <w:r>
        <w:rPr>
          <w:rFonts w:eastAsia="Times New Roman" w:cs="Times New Roman"/>
          <w:szCs w:val="24"/>
        </w:rPr>
        <w:t>η</w:t>
      </w:r>
      <w:r>
        <w:rPr>
          <w:rFonts w:eastAsia="Times New Roman" w:cs="Times New Roman"/>
          <w:szCs w:val="24"/>
        </w:rPr>
        <w:t xml:space="preserve">, όμως, σημασία από αυτά που είπε στη Βουλή, έχει η στάση του απέναντι στον θεσμό του κοινοβουλευτισμού. </w:t>
      </w:r>
    </w:p>
    <w:p w14:paraId="2FBA6DA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Τον θυμόμαστε, πιστεύω, όλοι. Ο Κωνσταντίνος Μητσοτάκης ερχόταν πρώτος και έφευγε τελευταίος. Και δεν ήταν λίγες οι φορές που στην έσχατη θητεία του -θα το θυμούνται οι παλαιότεροι συνάδελφοι- όταν είχε πλέον ξεπεράσει το </w:t>
      </w:r>
      <w:r>
        <w:rPr>
          <w:rFonts w:eastAsia="Times New Roman" w:cs="Times New Roman"/>
          <w:szCs w:val="24"/>
        </w:rPr>
        <w:t>ογδοηκοστό πέμπτο</w:t>
      </w:r>
      <w:r>
        <w:rPr>
          <w:rFonts w:eastAsia="Times New Roman" w:cs="Times New Roman"/>
          <w:szCs w:val="24"/>
        </w:rPr>
        <w:t xml:space="preserve"> έτος της ηλικίας</w:t>
      </w:r>
      <w:r>
        <w:rPr>
          <w:rFonts w:eastAsia="Times New Roman" w:cs="Times New Roman"/>
          <w:szCs w:val="24"/>
        </w:rPr>
        <w:t xml:space="preserve"> του, ήταν </w:t>
      </w:r>
      <w:r>
        <w:rPr>
          <w:rFonts w:eastAsia="Times New Roman" w:cs="Times New Roman"/>
          <w:szCs w:val="24"/>
        </w:rPr>
        <w:t xml:space="preserve">ο </w:t>
      </w:r>
      <w:r>
        <w:rPr>
          <w:rFonts w:eastAsia="Times New Roman" w:cs="Times New Roman"/>
          <w:szCs w:val="24"/>
        </w:rPr>
        <w:t xml:space="preserve">μόνος εκπρόσωπος της Νέας Δημοκρατίας στην Αίθουσα. Άκουγε πάντα με προσοχή όλους τους ομιλητές και η αναγνώρισή του, την οποία μοίραζε απλόχερα και γενναιόδωρα, γέμιζε ικανοποίηση τον καθένα. Και η συμβουλή του στους νεότερους Βουλευτές ήταν </w:t>
      </w:r>
      <w:r>
        <w:rPr>
          <w:rFonts w:eastAsia="Times New Roman" w:cs="Times New Roman"/>
          <w:szCs w:val="24"/>
        </w:rPr>
        <w:t>πάρα πολύ απλή</w:t>
      </w:r>
      <w:r>
        <w:rPr>
          <w:rFonts w:eastAsia="Times New Roman" w:cs="Times New Roman"/>
          <w:szCs w:val="24"/>
        </w:rPr>
        <w:t>: «Ν</w:t>
      </w:r>
      <w:r>
        <w:rPr>
          <w:rFonts w:eastAsia="Times New Roman" w:cs="Times New Roman"/>
          <w:szCs w:val="24"/>
        </w:rPr>
        <w:t xml:space="preserve">α ακούτε όλους τους ομιλητές, να έρχεστε στη Βουλή, όχι μόνο όταν είναι να μιλήσετε, όλο κάτι θα μάθετε ακούγοντας. </w:t>
      </w:r>
    </w:p>
    <w:p w14:paraId="2FBA6DAF"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Ο ίδιος εξέφραζε συχνά παράπονα για την υποβάθμιση του ρόλου του απλού Βουλευτή και τη χειραγώγηση της νομοθετικής εξουσί</w:t>
      </w:r>
      <w:r>
        <w:rPr>
          <w:rFonts w:eastAsia="Times New Roman" w:cs="Times New Roman"/>
          <w:szCs w:val="24"/>
        </w:rPr>
        <w:t xml:space="preserve">ας από την εκτελεστική, αλλά ως συνήθως, δεν είχε αυταπάτες. Σε όσους </w:t>
      </w:r>
      <w:r>
        <w:rPr>
          <w:rFonts w:eastAsia="Times New Roman" w:cs="Times New Roman"/>
          <w:szCs w:val="24"/>
        </w:rPr>
        <w:t>το</w:t>
      </w:r>
      <w:r>
        <w:rPr>
          <w:rFonts w:eastAsia="Times New Roman" w:cs="Times New Roman"/>
          <w:szCs w:val="24"/>
        </w:rPr>
        <w:t>ύ</w:t>
      </w:r>
      <w:r>
        <w:rPr>
          <w:rFonts w:eastAsia="Times New Roman" w:cs="Times New Roman"/>
          <w:szCs w:val="24"/>
        </w:rPr>
        <w:t xml:space="preserve"> εξέφραζαν τη δυσφορία για την υποβάθμιση της ποιότητας των Βουλευτών, ο Κωνσταντίνος Μητσοτάκης πάντα θύμιζε ότι οι Βουλευτές δεν διορίζονται, αλλά εκλέγονται από τον ελληνικό λαό. Γ</w:t>
      </w:r>
      <w:r>
        <w:rPr>
          <w:rFonts w:eastAsia="Times New Roman" w:cs="Times New Roman"/>
          <w:szCs w:val="24"/>
        </w:rPr>
        <w:t xml:space="preserve">ιατί σε μια δημοκρατία, ο λαός δεν είναι ποτέ άμοιρος των ευθυνών του. </w:t>
      </w:r>
    </w:p>
    <w:p w14:paraId="2FBA6DB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Στην καρδιά του, βέβαια, παρέμεινε πάντα Βουλευτής Χανίων. Προσέφερε πολλά στον τόπο του, αλλά δεν πικράθηκε όταν ο τόπος του δεν του ανταπέδιδε πάντα τη δική του αγάπη. </w:t>
      </w:r>
    </w:p>
    <w:p w14:paraId="2FBA6DB1"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Είχε, όμως, π</w:t>
      </w:r>
      <w:r>
        <w:rPr>
          <w:rFonts w:eastAsia="Times New Roman" w:cs="Times New Roman"/>
          <w:szCs w:val="24"/>
        </w:rPr>
        <w:t xml:space="preserve">ολλούς και αφοσιωμένους φίλους, φίλους που δεν τον εγκατέλειψαν ποτέ. Ήταν αυτοί που τον εξέλεξαν και πάλι Βουλευτή το 1977, όταν σχεδόν όλοι είχαν προεξοφλήσει το τέλος της πολιτικής του σταδιοδρομίας. </w:t>
      </w:r>
    </w:p>
    <w:p w14:paraId="2FBA6DB2"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Ομολογουμένως στη δημόσι</w:t>
      </w:r>
      <w:r>
        <w:rPr>
          <w:rFonts w:eastAsia="Times New Roman" w:cs="Times New Roman"/>
          <w:szCs w:val="24"/>
        </w:rPr>
        <w:t>α</w:t>
      </w:r>
      <w:r>
        <w:rPr>
          <w:rFonts w:eastAsia="Times New Roman" w:cs="Times New Roman"/>
          <w:szCs w:val="24"/>
        </w:rPr>
        <w:t xml:space="preserve"> διαδρομή </w:t>
      </w:r>
      <w:r>
        <w:rPr>
          <w:rFonts w:eastAsia="Times New Roman" w:cs="Times New Roman"/>
          <w:szCs w:val="24"/>
        </w:rPr>
        <w:t xml:space="preserve">του </w:t>
      </w:r>
      <w:r>
        <w:rPr>
          <w:rFonts w:eastAsia="Times New Roman" w:cs="Times New Roman"/>
          <w:szCs w:val="24"/>
        </w:rPr>
        <w:t>ο Κωνσταντίνο</w:t>
      </w:r>
      <w:r>
        <w:rPr>
          <w:rFonts w:eastAsia="Times New Roman" w:cs="Times New Roman"/>
          <w:szCs w:val="24"/>
        </w:rPr>
        <w:t xml:space="preserve">ς Μητσοτάκης πέρασε δια πυρός και σιδήρου. Πολλοί θα είχαν γονατίσει, αλλά ο ίδιος είχε μέσα του ένα ξεχωριστό μέταλλο. Και η ένταξή του στη μεγάλη παράταξη της Νέας Δημοκρατίας του επέτρεψε και πάλι να ανέβει στην κορυφή και να επιτύχει τη μεγάλη σύνθεση </w:t>
      </w:r>
      <w:r>
        <w:rPr>
          <w:rFonts w:eastAsia="Times New Roman" w:cs="Times New Roman"/>
          <w:szCs w:val="24"/>
        </w:rPr>
        <w:t xml:space="preserve">της </w:t>
      </w:r>
      <w:r>
        <w:rPr>
          <w:rFonts w:eastAsia="Times New Roman" w:cs="Times New Roman"/>
          <w:szCs w:val="24"/>
        </w:rPr>
        <w:t>κ</w:t>
      </w:r>
      <w:r>
        <w:rPr>
          <w:rFonts w:eastAsia="Times New Roman" w:cs="Times New Roman"/>
          <w:szCs w:val="24"/>
        </w:rPr>
        <w:t xml:space="preserve">εντροδεξιάς, αμβλύνοντας προδικτατορικούς διχασμούς. </w:t>
      </w:r>
    </w:p>
    <w:p w14:paraId="2FBA6DB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Οδήγησε την παράταξη της Νέας Δημοκρατίας σε τρεις συνεχόμενες εκλογικές νίκες και στο πρωτοφανές ποσοστό του 47%. Το πέτυχε χωρίς να λαϊκίσει και χωρίς να αναλάβει δεσμεύσεις που ήξερε ότι δεν μπο</w:t>
      </w:r>
      <w:r>
        <w:rPr>
          <w:rFonts w:eastAsia="Times New Roman" w:cs="Times New Roman"/>
          <w:szCs w:val="24"/>
        </w:rPr>
        <w:t>ρούσε να τηρήσει, με μια ξεκάθαρη, φιλελεύθερη, κεντρώα, μεταρρυθμιστική ατζέντα.</w:t>
      </w:r>
    </w:p>
    <w:p w14:paraId="2FBA6DB4"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Αντιμετώπισε μεγάλες δυσκολίες και έναν μεγάλο πολιτικό αντίπαλο. Πολλές δεκαετίες πριν από τα σημερινά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υπέστη την πολιτική </w:t>
      </w:r>
      <w:r>
        <w:rPr>
          <w:rFonts w:eastAsia="Times New Roman" w:cs="Times New Roman"/>
          <w:szCs w:val="24"/>
        </w:rPr>
        <w:t>δυσφήμιση του «</w:t>
      </w:r>
      <w:proofErr w:type="spellStart"/>
      <w:r>
        <w:rPr>
          <w:rFonts w:eastAsia="Times New Roman" w:cs="Times New Roman"/>
          <w:szCs w:val="24"/>
        </w:rPr>
        <w:t>αυριανισμού</w:t>
      </w:r>
      <w:proofErr w:type="spellEnd"/>
      <w:r>
        <w:rPr>
          <w:rFonts w:eastAsia="Times New Roman" w:cs="Times New Roman"/>
          <w:szCs w:val="24"/>
        </w:rPr>
        <w:t xml:space="preserve">», που πλαστογραφώντας την ιστορία τον εμφάνισε περίπου ως συνεργάτη των ναζί. </w:t>
      </w:r>
    </w:p>
    <w:p w14:paraId="2FBA6DB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Το ένστικτό του ήταν πάντα να αντισταθεί στην όξυνση και όχι να την τροφοδοτήσει. Δεν το κατάφερε πάντα. Και αν δεν το κατάφερε πάντα, ήταν γιατί τα π</w:t>
      </w:r>
      <w:r>
        <w:rPr>
          <w:rFonts w:eastAsia="Times New Roman" w:cs="Times New Roman"/>
          <w:szCs w:val="24"/>
        </w:rPr>
        <w:t xml:space="preserve">άθη και η πόλωση εκείνης της εποχής βγήκαν κάποιες φορές με ευθύνη όλων εκτός ελέγχου. </w:t>
      </w:r>
    </w:p>
    <w:p w14:paraId="2FBA6DB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Παρ’ όλα αυτά, η κορυφαία κοινοβουλευτική στιγμή του Κωνσταντίνου Μητσοτάκη ήταν μία ομιλία ενός λεπτού, τότε που συγκράτησε τα δάκρυά του, επέβαλε τον θεσμικό του ρόλο</w:t>
      </w:r>
      <w:r>
        <w:rPr>
          <w:rFonts w:eastAsia="Times New Roman" w:cs="Times New Roman"/>
          <w:szCs w:val="24"/>
        </w:rPr>
        <w:t xml:space="preserve"> στην απέραντη προσωπική του οδύνη και απ’ αυτό εδώ το έδρανο ζήτησε αυτοσυγκράτηση και τήρηση των κανόνων της δημοκρατίας μετά τη δολοφονία του Παύλου Μπακογιάννη.</w:t>
      </w:r>
    </w:p>
    <w:p w14:paraId="2FBA6DB7"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Η συμβολή του Κωνσταντίνου Μητσοτάκη στην οριστική συμφιλίωση των Ελλήνων, στην άρση των δι</w:t>
      </w:r>
      <w:r>
        <w:rPr>
          <w:rFonts w:eastAsia="Times New Roman" w:cs="Times New Roman"/>
          <w:szCs w:val="24"/>
        </w:rPr>
        <w:t xml:space="preserve">αχωριστικών γραμμών του εμφυλίου και στο </w:t>
      </w:r>
      <w:r>
        <w:rPr>
          <w:rFonts w:eastAsia="Times New Roman" w:cs="Times New Roman"/>
          <w:szCs w:val="24"/>
        </w:rPr>
        <w:lastRenderedPageBreak/>
        <w:t xml:space="preserve">οριστικό τέλος του </w:t>
      </w:r>
      <w:proofErr w:type="spellStart"/>
      <w:r>
        <w:rPr>
          <w:rFonts w:eastAsia="Times New Roman" w:cs="Times New Roman"/>
          <w:szCs w:val="24"/>
        </w:rPr>
        <w:t>αντιδεξιού</w:t>
      </w:r>
      <w:proofErr w:type="spellEnd"/>
      <w:r>
        <w:rPr>
          <w:rFonts w:eastAsia="Times New Roman" w:cs="Times New Roman"/>
          <w:szCs w:val="24"/>
        </w:rPr>
        <w:t xml:space="preserve"> συνδρόμου ήταν καθοριστική, αναμφίβολα μαζί με τη συνδρομή των ιστορικών ηγετών της Αριστεράς, του Χαρίλαου Φλωράκη και του Λεωνίδα Κύρκου.</w:t>
      </w:r>
    </w:p>
    <w:p w14:paraId="2FBA6DB8"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Τον Απρίλιο του 1990 ο Κωνσταντίνος Μητσοτάκη</w:t>
      </w:r>
      <w:r>
        <w:rPr>
          <w:rFonts w:eastAsia="Times New Roman" w:cs="Times New Roman"/>
          <w:szCs w:val="24"/>
        </w:rPr>
        <w:t xml:space="preserve">ς βρέθηκε επικεφαλής μιας κυβερνητικής πλειοψηφίας </w:t>
      </w:r>
      <w:proofErr w:type="spellStart"/>
      <w:r>
        <w:rPr>
          <w:rFonts w:eastAsia="Times New Roman" w:cs="Times New Roman"/>
          <w:szCs w:val="24"/>
        </w:rPr>
        <w:t>εκατόν</w:t>
      </w:r>
      <w:proofErr w:type="spellEnd"/>
      <w:r>
        <w:rPr>
          <w:rFonts w:eastAsia="Times New Roman" w:cs="Times New Roman"/>
          <w:szCs w:val="24"/>
        </w:rPr>
        <w:t xml:space="preserve"> πενήντα ενός Βουλευτών. Προς στιγμήν, σκέφθηκε να πάει σε τέταρτες εκλογές με άλλον εκλογικό νόμο, ώστε να έχει μία άνετη πλειοψηφία. Δεν το έκανε, γιατί πείστηκε ότι δεν αλλάζεις τους κανόνες του π</w:t>
      </w:r>
      <w:r>
        <w:rPr>
          <w:rFonts w:eastAsia="Times New Roman" w:cs="Times New Roman"/>
          <w:szCs w:val="24"/>
        </w:rPr>
        <w:t>ολιτικού παιχνιδιού ανάλογα με την πολιτική συγκυρία. Υπέταξε το κομματικό συμφέρον στην προσήλωσή του στη θεσμική σταθερότητα.</w:t>
      </w:r>
    </w:p>
    <w:p w14:paraId="2FBA6DB9"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Η κυβέρνηση του Κωνσταντίνου Μητσοτάκη παρέλαβε τη χώρα σε μια εξαιρετικά δύσκολη συγκυρία. Τη δεκαετία του 1980 επελέγη η βελτί</w:t>
      </w:r>
      <w:r>
        <w:rPr>
          <w:rFonts w:eastAsia="Times New Roman" w:cs="Times New Roman"/>
          <w:szCs w:val="24"/>
        </w:rPr>
        <w:t>ωση του βιοτικού επιπέδου των Ελλήνων μέσω αύξησης του δημοσίου χρέους, δηλαδή με ελλείμματα τα οποία χρηματοδοτούσαν καταναλωτικές δαπάνες. Το ασφαλιστικό σύστημα βρέθηκε στα όριά του και ο ασφυκτικός εναγκαλισμός της οικονομίας από το κράτος υπονόμευε τη</w:t>
      </w:r>
      <w:r>
        <w:rPr>
          <w:rFonts w:eastAsia="Times New Roman" w:cs="Times New Roman"/>
          <w:szCs w:val="24"/>
        </w:rPr>
        <w:t>ν ανταγωνιστικότητά της.</w:t>
      </w:r>
    </w:p>
    <w:p w14:paraId="2FBA6DB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Ασφαλώς, δεν είμαι ο πιο αντικειμενικός κριτής να κρίνω το έργο του Κωνσταντίνου Μητσοτάκη ως Πρωθυπουργού. Πιστεύω, όμως, ότι τρία σημαντικά επιτεύγματά του δεν μπορούν να αμφισβητηθούν. Πρώτον, η αποκα</w:t>
      </w:r>
      <w:r>
        <w:rPr>
          <w:rFonts w:eastAsia="Times New Roman" w:cs="Times New Roman"/>
          <w:szCs w:val="24"/>
        </w:rPr>
        <w:lastRenderedPageBreak/>
        <w:t>τάσταση της δημοσιονομικής ι</w:t>
      </w:r>
      <w:r>
        <w:rPr>
          <w:rFonts w:eastAsia="Times New Roman" w:cs="Times New Roman"/>
          <w:szCs w:val="24"/>
        </w:rPr>
        <w:t xml:space="preserve">σορροπίας. Δεύτερον, η προώθηση πολύ τολμηρών μεταρρυθμίσεων. Τρίτον, η βελτίωση της διεθνούς εικόνας της Ελλάδος. </w:t>
      </w:r>
    </w:p>
    <w:p w14:paraId="2FBA6DB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Με μια σφικτή δημοσιονομική πολιτική οδήγησε σε σημαντική μείωση των ελλειμμάτων και στην επίτευξη πρωτογενούς πλεονάσματος το 1993 για πρώτ</w:t>
      </w:r>
      <w:r>
        <w:rPr>
          <w:rFonts w:eastAsia="Times New Roman" w:cs="Times New Roman"/>
          <w:szCs w:val="24"/>
        </w:rPr>
        <w:t xml:space="preserve">η φορά μετά από πολλά χρόνια. Ο πληθωρισμός μειώθηκε από το 20% στο 14%, η συναλλαγματική σταθερότητα αποκαταστάθηκε. Και όλα αυτά, προσέξτε, έγιναν, χωρίς να βουλιάξει η οικονομία στην ύφεση. Χρήσιμο μάθημα αυτό και για σήμερα. </w:t>
      </w:r>
    </w:p>
    <w:p w14:paraId="2FBA6DBC"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szCs w:val="24"/>
        </w:rPr>
        <w:t>Στο μέτωπο των διαρθρωτικώ</w:t>
      </w:r>
      <w:r>
        <w:rPr>
          <w:rFonts w:eastAsia="Times New Roman" w:cs="Times New Roman"/>
          <w:szCs w:val="24"/>
        </w:rPr>
        <w:t xml:space="preserve">ν μεταρρυθμίσεων έγινε μια πραγματική επανάσταση. </w:t>
      </w:r>
      <w:r>
        <w:rPr>
          <w:rFonts w:eastAsia="Times New Roman" w:cs="Times New Roman"/>
          <w:bCs/>
          <w:shd w:val="clear" w:color="auto" w:fill="FFFFFF"/>
        </w:rPr>
        <w:t>Για πρώτη φορά είχε εκλεγεί μια κ</w:t>
      </w:r>
      <w:r>
        <w:rPr>
          <w:rFonts w:eastAsia="Times New Roman"/>
          <w:bCs/>
          <w:shd w:val="clear" w:color="auto" w:fill="FFFFFF"/>
        </w:rPr>
        <w:t>υβέρνηση,</w:t>
      </w:r>
      <w:r>
        <w:rPr>
          <w:rFonts w:eastAsia="Times New Roman" w:cs="Times New Roman"/>
          <w:bCs/>
          <w:shd w:val="clear" w:color="auto" w:fill="FFFFFF"/>
        </w:rPr>
        <w:t xml:space="preserve"> η οποία πίστευε στη δύναμη του ιδιωτικού τομέα και στην ανάγκη απελευθέρωσης της παραγωγικής οικονομίας από τα δεσμά του κράτους. Οι αγορές άνοιξαν, το τραπεζικό σ</w:t>
      </w:r>
      <w:r>
        <w:rPr>
          <w:rFonts w:eastAsia="Times New Roman" w:cs="Times New Roman"/>
          <w:bCs/>
          <w:shd w:val="clear" w:color="auto" w:fill="FFFFFF"/>
        </w:rPr>
        <w:t xml:space="preserve">ύστημα απελευθερώθηκε και στρώθηκε το έδαφος για προσέλκυση σημαντικών ξένων επενδύσεων σε πολλούς τομείς της οικονομίας. </w:t>
      </w:r>
    </w:p>
    <w:p w14:paraId="2FBA6DBD"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βέβαια, οφείλω να θυμίσω ότι όλα τα μεγάλα έργα, τα οποία απολαμβάνουν σήμερα οι Έλληνες πολίτες, από το </w:t>
      </w:r>
      <w:r>
        <w:rPr>
          <w:rFonts w:eastAsia="Times New Roman" w:cs="Times New Roman"/>
          <w:bCs/>
          <w:shd w:val="clear" w:color="auto" w:fill="FFFFFF"/>
        </w:rPr>
        <w:t>Μ</w:t>
      </w:r>
      <w:r>
        <w:rPr>
          <w:rFonts w:eastAsia="Times New Roman" w:cs="Times New Roman"/>
          <w:bCs/>
          <w:shd w:val="clear" w:color="auto" w:fill="FFFFFF"/>
        </w:rPr>
        <w:t>ετρό της Αθήνας μέχρι τ</w:t>
      </w:r>
      <w:r>
        <w:rPr>
          <w:rFonts w:eastAsia="Times New Roman" w:cs="Times New Roman"/>
          <w:bCs/>
          <w:shd w:val="clear" w:color="auto" w:fill="FFFFFF"/>
        </w:rPr>
        <w:t xml:space="preserve">ο «Ελευθέριος Βενιζέλος» και από την Εγνατία μέχρι την Αττική Οδό, δρομολογήθηκαν και έχουν και τη σφραγίδα της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ς του Κωνσταντίνου Μητσοτάκη. </w:t>
      </w:r>
    </w:p>
    <w:p w14:paraId="2FBA6DBE"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Η μεταρρύθμιση του ασφαλιστικού συστήματος </w:t>
      </w:r>
      <w:r>
        <w:rPr>
          <w:rFonts w:eastAsia="Times New Roman"/>
          <w:bCs/>
          <w:shd w:val="clear" w:color="auto" w:fill="FFFFFF"/>
        </w:rPr>
        <w:t>έ</w:t>
      </w:r>
      <w:r>
        <w:rPr>
          <w:rFonts w:eastAsia="Times New Roman" w:cs="Times New Roman"/>
          <w:bCs/>
          <w:shd w:val="clear" w:color="auto" w:fill="FFFFFF"/>
        </w:rPr>
        <w:t>δωσε στο σύστημα είκοσι χρόνια ζωής και η μείωση της συμμετο</w:t>
      </w:r>
      <w:r>
        <w:rPr>
          <w:rFonts w:eastAsia="Times New Roman" w:cs="Times New Roman"/>
          <w:bCs/>
          <w:shd w:val="clear" w:color="auto" w:fill="FFFFFF"/>
        </w:rPr>
        <w:t xml:space="preserve">χής του κράτους στην οικονομική δραστηριότητα επανακαθόρισε με τρόπο εξαιρετικά τολμηρό για την εποχή του τα όρια της κρατικής παρέμβασης και τη σχέση μεταξύ της δημόσιας και της ιδιωτικής σφαίρας. </w:t>
      </w:r>
    </w:p>
    <w:p w14:paraId="2FBA6DBF"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Όλα αυτά, βέβαια, θυμόμαστε καλά ότι έγιναν εν μέσω μεγάλ</w:t>
      </w:r>
      <w:r>
        <w:rPr>
          <w:rFonts w:eastAsia="Times New Roman" w:cs="Times New Roman"/>
          <w:bCs/>
          <w:shd w:val="clear" w:color="auto" w:fill="FFFFFF"/>
        </w:rPr>
        <w:t>ων εντάσεων. Η ελληνική κοινωνία δεν ήταν εκείνη την εποχή ακόμα έτοιμη να αποτάξει τα προνόμια του πελατειακού κράτους προς όφελος κάποιου ευρύτερου καλού, το οποίο έμοιαζε για τους πιο πολλούς πολίτες ως εξαιρετικά αφηρημένο. Το έδαφος, όμως, οργώθηκε κα</w:t>
      </w:r>
      <w:r>
        <w:rPr>
          <w:rFonts w:eastAsia="Times New Roman" w:cs="Times New Roman"/>
          <w:bCs/>
          <w:shd w:val="clear" w:color="auto" w:fill="FFFFFF"/>
        </w:rPr>
        <w:t xml:space="preserve">ι πολλές από τις πολιτικές του Κωνσταντίνου Μητσοτάκη συνεχίστηκαν, αν και συχνά χωρίς τυμπανοκρουσίες, από επόμενες κυβερνήσεις. </w:t>
      </w:r>
    </w:p>
    <w:p w14:paraId="2FBA6DC0"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Στον τομέα της εξωτερικής πολιτικής η Ελλάδα ισορρόπησε σε ένα εξαιρετικά ασταθές γεωπολιτικό περιβάλλον. Αναγνώρισε το Ισραή</w:t>
      </w:r>
      <w:r>
        <w:rPr>
          <w:rFonts w:eastAsia="Times New Roman" w:cs="Times New Roman"/>
          <w:bCs/>
          <w:shd w:val="clear" w:color="auto" w:fill="FFFFFF"/>
        </w:rPr>
        <w:t>λ, χωρίς να διαταράξει τις σχέσεις του με τον αραβικό κόσμο. Βελτίωσε σημαντικά τις σχέσεις της χώρας με τις Ηνωμένες Πολιτείες, παίζοντας ταυτόχρονα όμως έναν σημαντικό ρόλο στη διαμόρφωση της ευρωπαϊκής ενοποίησης με τη Συνθήκη του Μάαστριχτ, την οποία υ</w:t>
      </w:r>
      <w:r>
        <w:rPr>
          <w:rFonts w:eastAsia="Times New Roman" w:cs="Times New Roman"/>
          <w:bCs/>
          <w:shd w:val="clear" w:color="auto" w:fill="FFFFFF"/>
        </w:rPr>
        <w:t xml:space="preserve">πέγραψε ο Κωνσταντίνος Μητσοτάκης. </w:t>
      </w:r>
    </w:p>
    <w:p w14:paraId="2FBA6DC1"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βέβαια η Ελλάδα υπήρξε παράγων περιφερειακής σταθερότητας σε μια εποχή που τα Βαλκάνια φλέγονταν. </w:t>
      </w:r>
    </w:p>
    <w:p w14:paraId="2FBA6DC2"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 βέβαια ο Κωνσταντίνος Μητσοτάκης συνέβαλε στην προώθηση της ελληνοτουρκικής φιλίας. Πίστευε ακράδαντα ότι είμαστε</w:t>
      </w:r>
      <w:r>
        <w:rPr>
          <w:rFonts w:eastAsia="Times New Roman" w:cs="Times New Roman"/>
          <w:bCs/>
          <w:shd w:val="clear" w:color="auto" w:fill="FFFFFF"/>
        </w:rPr>
        <w:t xml:space="preserve"> καταδικασμένοι από τη γεωγραφία μας να λύνουμε τις διαφορές μας με τους γείτονές μας. </w:t>
      </w:r>
    </w:p>
    <w:p w14:paraId="2FBA6DC3"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βέβαια αγωνίστηκε για πολλές δεκαετίες για μια βιώσιμη, για μια δίκαιη λύση του Κυπριακού. </w:t>
      </w:r>
    </w:p>
    <w:p w14:paraId="2FBA6DC4"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Επέδειξε εθνική αυτοπεποίθηση, αλλά όχι υπεροψία και είχε τη σοφία να γν</w:t>
      </w:r>
      <w:r>
        <w:rPr>
          <w:rFonts w:eastAsia="Times New Roman" w:cs="Times New Roman"/>
          <w:bCs/>
          <w:shd w:val="clear" w:color="auto" w:fill="FFFFFF"/>
        </w:rPr>
        <w:t xml:space="preserve">ωρίζει ότι η αποτελεσματική εξωτερική πολιτική δεν ασκείται προς </w:t>
      </w:r>
      <w:proofErr w:type="spellStart"/>
      <w:r>
        <w:rPr>
          <w:rFonts w:eastAsia="Times New Roman" w:cs="Times New Roman"/>
          <w:bCs/>
          <w:shd w:val="clear" w:color="auto" w:fill="FFFFFF"/>
        </w:rPr>
        <w:t>τέρψιν</w:t>
      </w:r>
      <w:proofErr w:type="spellEnd"/>
      <w:r>
        <w:rPr>
          <w:rFonts w:eastAsia="Times New Roman" w:cs="Times New Roman"/>
          <w:bCs/>
          <w:shd w:val="clear" w:color="auto" w:fill="FFFFFF"/>
        </w:rPr>
        <w:t xml:space="preserve"> της εγχώριας εκλογικής πελατείας. </w:t>
      </w:r>
    </w:p>
    <w:p w14:paraId="2FBA6DC5"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Ουδείς γνωρίζει ποια θα ήταν η πορεία της χώρας εάν ο Κωνσταντίνος Μητσοτάκης είχε κυβερνήσει περισσότερα χρόνια την Ελλάδα. Ο ίδιος είχε απόλυτη επί</w:t>
      </w:r>
      <w:r>
        <w:rPr>
          <w:rFonts w:eastAsia="Times New Roman" w:cs="Times New Roman"/>
          <w:bCs/>
          <w:shd w:val="clear" w:color="auto" w:fill="FFFFFF"/>
        </w:rPr>
        <w:t>γνωση ότι η ιστορία δεν γράφεται με «αν».</w:t>
      </w:r>
    </w:p>
    <w:p w14:paraId="2FBA6DC6"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 τον ίδιο η ήττα του στις εκλογές του 1993 σήμαινε αυτόματα και το τέρμα του ως Αρχηγού της Νέας Δημοκρατίας. Όταν τον ρώτησα μια φορά γιατί παραιτήθηκε εκείνο το βράδυ, ενώ θα μπορούσε να μείνει στην αρχηγία τη</w:t>
      </w:r>
      <w:r>
        <w:rPr>
          <w:rFonts w:eastAsia="Times New Roman" w:cs="Times New Roman"/>
          <w:bCs/>
          <w:shd w:val="clear" w:color="auto" w:fill="FFFFFF"/>
        </w:rPr>
        <w:t xml:space="preserve">ς Νέας Δημοκρατίας και να διεκδικήσει και πάλι την πρωθυπουργία στις επόμενες εκλογές, μου απάντησε με αφοπλιστική ειλικρίνεια: «Μα γιατί το είχα πει και είχα δεσμευθεί». </w:t>
      </w:r>
    </w:p>
    <w:p w14:paraId="2FBA6DC7"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 έτσι, άνοιξε το τελευταίο του κεφάλαιο στην πολιτική του διαδρομή, μη προσβλέπον</w:t>
      </w:r>
      <w:r>
        <w:rPr>
          <w:rFonts w:eastAsia="Times New Roman" w:cs="Times New Roman"/>
          <w:bCs/>
          <w:shd w:val="clear" w:color="auto" w:fill="FFFFFF"/>
        </w:rPr>
        <w:t xml:space="preserve">τας πια σε κανένα αξίωμα. Ελεύθερος από το βάρος της καθημερινής πολιτικής διαχείρισης, βρήκε για τον εαυτό του έναν νέο ρόλο. </w:t>
      </w:r>
    </w:p>
    <w:p w14:paraId="2FBA6DC8" w14:textId="77777777" w:rsidR="00067EEA" w:rsidRDefault="008C568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διανοήθηκε να ιδιωτεύσει, διότι για τον ίδιο η πολιτική ήταν η ζωή του. Ήξερε, όμως, πότε να δώσει τέλος στην κοινοβουλευτικ</w:t>
      </w:r>
      <w:r>
        <w:rPr>
          <w:rFonts w:eastAsia="Times New Roman" w:cs="Times New Roman"/>
          <w:bCs/>
          <w:shd w:val="clear" w:color="auto" w:fill="FFFFFF"/>
        </w:rPr>
        <w:t xml:space="preserve">ή του διαδρομή. Και στην τελευταία του βουλευτική θητεία οι παρεμβάσεις του για τη συνταγματική αναθεώρηση αποτελούν σημείο αναφοράς για εμάς τους νεότερους Βουλευτές, κυρίως η επιμονή του να δικάζονται οι πολιτικοί ως απλοί πολίτες. </w:t>
      </w:r>
    </w:p>
    <w:p w14:paraId="2FBA6DC9" w14:textId="77777777" w:rsidR="00067EEA" w:rsidRDefault="008C5681">
      <w:pPr>
        <w:spacing w:line="600" w:lineRule="auto"/>
        <w:ind w:firstLine="720"/>
        <w:jc w:val="both"/>
        <w:rPr>
          <w:rFonts w:eastAsia="Times New Roman" w:cs="Times New Roman"/>
          <w:szCs w:val="24"/>
        </w:rPr>
      </w:pPr>
      <w:r>
        <w:rPr>
          <w:rFonts w:eastAsia="Times New Roman" w:cs="Times New Roman"/>
          <w:bCs/>
          <w:shd w:val="clear" w:color="auto" w:fill="FFFFFF"/>
        </w:rPr>
        <w:t xml:space="preserve">Διότι ο </w:t>
      </w:r>
      <w:r>
        <w:rPr>
          <w:rFonts w:eastAsia="Times New Roman" w:cs="Times New Roman"/>
          <w:szCs w:val="24"/>
        </w:rPr>
        <w:t xml:space="preserve">Κωνσταντίνος </w:t>
      </w:r>
      <w:r>
        <w:rPr>
          <w:rFonts w:eastAsia="Times New Roman" w:cs="Times New Roman"/>
          <w:szCs w:val="24"/>
        </w:rPr>
        <w:t xml:space="preserve">Μητσοτάκης δεν θεωρούσε ποτέ ότι τα δημόσια πρόσωπα πρέπει να απολαμβάνουν προνομιακής </w:t>
      </w:r>
      <w:r>
        <w:rPr>
          <w:rFonts w:eastAsia="Times New Roman" w:cs="Times New Roman"/>
        </w:rPr>
        <w:t>μεταχείρισης</w:t>
      </w:r>
      <w:r>
        <w:rPr>
          <w:rFonts w:eastAsia="Times New Roman" w:cs="Times New Roman"/>
          <w:szCs w:val="24"/>
        </w:rPr>
        <w:t>. Άνηκε εξάλλου σε μια γενιά πολιτικών που είχαν χαραγμένη στη συνείδησή τους την αίσθηση της δημόσιας προσφοράς. Και αυτό επέβαλε στον ίδιο να δείχνει με το</w:t>
      </w:r>
      <w:r>
        <w:rPr>
          <w:rFonts w:eastAsia="Times New Roman" w:cs="Times New Roman"/>
          <w:szCs w:val="24"/>
        </w:rPr>
        <w:t xml:space="preserve"> παράδειγμά του τη στάση υπευθυνότητας, όχι μόνο στη δημόσια αλλά και στην ιδιωτική του ζωή. </w:t>
      </w:r>
    </w:p>
    <w:p w14:paraId="2FBA6DC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Για τον Κωνσταντίνο Μητσοτάκη τα χαρακτηριστικά της ηγεσίας ήταν πάρα πολύ ξεκάθαρα: ψυχραιμία, αποφασιστικότητα, γρήγορη λήψη αποφάσεων, μετριοπάθεια, ρεαλισμός,</w:t>
      </w:r>
      <w:r>
        <w:rPr>
          <w:rFonts w:eastAsia="Times New Roman" w:cs="Times New Roman"/>
          <w:szCs w:val="24"/>
        </w:rPr>
        <w:t xml:space="preserve"> διορατικότητα, σεβασμός πάντα των πολιτικών αντιπάλων και βέβαια, η γενναιότητα να πηγαίνεις κόντρα στη δύναμη των πραγμάτων για να υπηρετήσεις τα πιστεύω σου. Όμως είχε και μια έμφυτη </w:t>
      </w:r>
      <w:r>
        <w:rPr>
          <w:rFonts w:eastAsia="Times New Roman" w:cs="Times New Roman"/>
          <w:szCs w:val="24"/>
        </w:rPr>
        <w:lastRenderedPageBreak/>
        <w:t xml:space="preserve">ευγένεια που τον έκανε να αποστρέφεται οποιαδήποτε εκδήλωση πολιτικής </w:t>
      </w:r>
      <w:r>
        <w:rPr>
          <w:rFonts w:eastAsia="Times New Roman" w:cs="Times New Roman"/>
          <w:szCs w:val="24"/>
        </w:rPr>
        <w:t xml:space="preserve">χυδαιότητας απ’ όπου και αν αυτή προερχόταν. </w:t>
      </w:r>
    </w:p>
    <w:p w14:paraId="2FBA6DC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Πολλά χρόνια πριν την κρίση, που ακόμη καταδιώκει τη χώρα, ο Κωνσταντίνος Μητσοτάκης προειδοποιούσε για την ανάγκη να τιθασεύσουμε τα ελλείμματά μας, να μειώσουμε το κράτος, να βελτιώσουμε την ανταγωνιστικότητά μας. Για πολλούς, είχε γίνει μονότονα κυνικός</w:t>
      </w:r>
      <w:r>
        <w:rPr>
          <w:rFonts w:eastAsia="Times New Roman" w:cs="Times New Roman"/>
          <w:szCs w:val="24"/>
        </w:rPr>
        <w:t xml:space="preserve">, ένας σύγχρονος Τειρεσίας, που μόνο δεινά προέβλεπε για τη χώρα. </w:t>
      </w:r>
    </w:p>
    <w:p w14:paraId="2FBA6DC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Η ελληνική κοινωνία βέβαια ξύπνησε επώδυνα από την ψεύτικη ευδαιμονία που φτιάχνεται με δανεικά κι ελλείμματα. Ο ίδιος δεν ενδιαφερόταν πολύ για το γεγονός ότι οι εξελίξεις τελικά τον δικαί</w:t>
      </w:r>
      <w:r>
        <w:rPr>
          <w:rFonts w:eastAsia="Times New Roman" w:cs="Times New Roman"/>
          <w:szCs w:val="24"/>
        </w:rPr>
        <w:t xml:space="preserve">ωσαν. Η ματαιοδοξία δεν αποτελούσε στοιχείο του χαρακτήρα του, ούτε επιζητούσε την ιστορική αναγνώριση εν ζωή. Ήξερε ότι μόνο η ασφάλεια του ιστορικού χρόνου θα επιτρέψει στις μελλοντικές γενιές να κρίνουν αντικειμενικά τη δική του παρακαταθήκη. </w:t>
      </w:r>
    </w:p>
    <w:p w14:paraId="2FBA6DC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Επιτρέψτε</w:t>
      </w:r>
      <w:r>
        <w:rPr>
          <w:rFonts w:eastAsia="Times New Roman" w:cs="Times New Roman"/>
          <w:szCs w:val="24"/>
        </w:rPr>
        <w:t xml:space="preserve"> μου, όμως, να κλείσω με αυτήν την παρατήρηση. Ο Κωνσταντίνος Μητσοτάκης δεν ήταν κυνικός. Υπήρξε αθεράπευτα ρομαντικός κι αισιόδοξος. Είχε, όπως έλεγε ο ίδιος, πάντα εμπιστοσύνη στον λαό μας. Τόνιζε τις αδυναμίες του, αλλά τιμούσε τις αρετές του, την ευστ</w:t>
      </w:r>
      <w:r>
        <w:rPr>
          <w:rFonts w:eastAsia="Times New Roman" w:cs="Times New Roman"/>
          <w:szCs w:val="24"/>
        </w:rPr>
        <w:t xml:space="preserve">ροφία, την εργατικότητα, τη φιλοπατρία, το φιλότιμο. Δεν φοβόταν τον Έλληνα στο ευρύτερο περιβάλλον της Ενωμένης Ευρώπης και της παγκοσμιοποίησης. Αρκεί, όπως έλεγε βέβαια πάντα, «να το </w:t>
      </w:r>
      <w:proofErr w:type="spellStart"/>
      <w:r>
        <w:rPr>
          <w:rFonts w:eastAsia="Times New Roman" w:cs="Times New Roman"/>
          <w:szCs w:val="24"/>
        </w:rPr>
        <w:t>πάρουμεν</w:t>
      </w:r>
      <w:proofErr w:type="spellEnd"/>
      <w:r>
        <w:rPr>
          <w:rFonts w:eastAsia="Times New Roman" w:cs="Times New Roman"/>
          <w:szCs w:val="24"/>
        </w:rPr>
        <w:t xml:space="preserve"> απόφαση και να προσαρμοστούμε στα </w:t>
      </w:r>
      <w:r>
        <w:rPr>
          <w:rFonts w:eastAsia="Times New Roman" w:cs="Times New Roman"/>
          <w:szCs w:val="24"/>
        </w:rPr>
        <w:lastRenderedPageBreak/>
        <w:t>νέα δεδομένα». Θύμιζε στους</w:t>
      </w:r>
      <w:r>
        <w:rPr>
          <w:rFonts w:eastAsia="Times New Roman" w:cs="Times New Roman"/>
          <w:szCs w:val="24"/>
        </w:rPr>
        <w:t xml:space="preserve"> συνομιλητές του ότι όσο γρήγορα χαλάει αυτή η χώρα, άλλο τόσο γρήγορα φτιάχνει. Είχε ζήσει εξάλλου ο ίδιος αρκετούς κύκλους της ιστορίας για να γνωρίζει ότι η Ελλάδα μπορούσε να κάνει τη μετάβαση από την καταστροφή στον θρίαμβο με μεγάλη ταχύτητα. </w:t>
      </w:r>
    </w:p>
    <w:p w14:paraId="2FBA6DC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Προϋπό</w:t>
      </w:r>
      <w:r>
        <w:rPr>
          <w:rFonts w:eastAsia="Times New Roman" w:cs="Times New Roman"/>
          <w:szCs w:val="24"/>
        </w:rPr>
        <w:t xml:space="preserve">θεση όμως για τη μεγάλη φυγή προς τα εμπρός ήταν και παραμένει πάντα μία: η αλήθεια, δηλαδή η ατομική και συλλογική αυτογνωσία. Αυτήν υπηρέτησε, όπως την αντιλαμβανόταν ο ίδιος με συνέπεια καθ’ όλη τη διάρκεια της πολυκύμαντης ζωής του. </w:t>
      </w:r>
    </w:p>
    <w:p w14:paraId="2FBA6DCF"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Ο Διονύσιος Σολωμό</w:t>
      </w:r>
      <w:r>
        <w:rPr>
          <w:rFonts w:eastAsia="Times New Roman" w:cs="Times New Roman"/>
          <w:szCs w:val="24"/>
        </w:rPr>
        <w:t xml:space="preserve">ς έγραψε ότι το έθνος πρέπει να θεωρεί εθνικό ό,τι είναι αληθές. Και με την έννοια αυτή, ο Κωνσταντίνος Μητσοτάκης είναι άξιος που έχει συντροφιά του την αλήθεια και τη γαλανόλευκη σημαία στην τελευταία του κατοικία. </w:t>
      </w:r>
    </w:p>
    <w:p w14:paraId="2FBA6DD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FBA6DD1" w14:textId="77777777" w:rsidR="00067EEA" w:rsidRDefault="008C5681">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FBA6DD2"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κύριε Πρόεδρε. </w:t>
      </w:r>
    </w:p>
    <w:p w14:paraId="2FBA6DD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lastRenderedPageBreak/>
        <w:t>συμμετείχαν στο εκπαιδευτικό πρόγραμμα «Εργαστήρι Δημοκρατία</w:t>
      </w:r>
      <w:r>
        <w:rPr>
          <w:rFonts w:eastAsia="Times New Roman" w:cs="Times New Roman"/>
          <w:szCs w:val="24"/>
        </w:rPr>
        <w:t>ς» που οργανώνει το Ίδρυμα της Βουλής, είκοσι μαθήτριες και μαθητές και δύο εκπαιδευτικοί από το 16</w:t>
      </w:r>
      <w:r w:rsidRPr="008D7A06">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Αμαρουσίου.</w:t>
      </w:r>
    </w:p>
    <w:p w14:paraId="2FBA6DD4"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2FBA6DD5" w14:textId="77777777" w:rsidR="00067EEA" w:rsidRDefault="008C5681">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 όλες τις πτέρυγες της Βουλής)</w:t>
      </w:r>
      <w:r>
        <w:rPr>
          <w:rFonts w:eastAsia="Times New Roman" w:cs="Times New Roman"/>
          <w:szCs w:val="24"/>
        </w:rPr>
        <w:t>)</w:t>
      </w:r>
    </w:p>
    <w:p w14:paraId="2FBA6DD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Τον λόγο έχει η Πρόεδρος της Κοινοβουλευτικής Ομάδα</w:t>
      </w:r>
      <w:r>
        <w:rPr>
          <w:rFonts w:eastAsia="Times New Roman" w:cs="Times New Roman"/>
          <w:szCs w:val="24"/>
        </w:rPr>
        <w:t>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Φωτεινή Γεννηματά. </w:t>
      </w:r>
    </w:p>
    <w:p w14:paraId="2FBA6DD7"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Ευχαριστώ, κύριε Πρόεδρε. </w:t>
      </w:r>
    </w:p>
    <w:p w14:paraId="2FBA6DD8"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Θα ήθελα και από το Βήμα της Βουλής να απευθύνω τα θερμότερά μου συλλυπητήρια π</w:t>
      </w:r>
      <w:r>
        <w:rPr>
          <w:rFonts w:eastAsia="Times New Roman" w:cs="Times New Roman"/>
          <w:szCs w:val="24"/>
        </w:rPr>
        <w:t xml:space="preserve">ροσωπικά, αλλά και εκ μέρους του συνόλου της Κοινοβουλευτικής Ομάδας της Δημοκρατικής Συμπαράταξης στον Πρόεδρο της Νέας Δημοκρατίας κ. Κυριάκο Μητσοτάκη, στην Ντόρα Μπακογιάννη και φυσικά, στο σύνολο της οικογένειας. Γνωρίζω ότι είναι μια μεγάλη και πολύ </w:t>
      </w:r>
      <w:r>
        <w:rPr>
          <w:rFonts w:eastAsia="Times New Roman" w:cs="Times New Roman"/>
          <w:szCs w:val="24"/>
        </w:rPr>
        <w:t xml:space="preserve">δεμένη οικογένεια. Ξέρω πολύ καλά, πόσο μεγάλο είναι το πλήγμα της απώλειας των γονιών σε οποιαδήποτε ηλικία. </w:t>
      </w:r>
    </w:p>
    <w:p w14:paraId="2FBA6DD9"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Εξαιρετικά δύσκολη, κυρίες και κύριοι Βουλευτές, η σημερινή συζήτηση, γιατί είναι νωπό το χώμα που τον σκεπάζει στην αγαπημένη του Κρήτη. </w:t>
      </w:r>
      <w:r>
        <w:rPr>
          <w:rFonts w:eastAsia="Times New Roman" w:cs="Times New Roman"/>
          <w:szCs w:val="24"/>
          <w:lang w:val="en-US"/>
        </w:rPr>
        <w:t>K</w:t>
      </w:r>
      <w:r>
        <w:rPr>
          <w:rFonts w:eastAsia="Times New Roman" w:cs="Times New Roman"/>
          <w:szCs w:val="24"/>
        </w:rPr>
        <w:t>ι αυτό</w:t>
      </w:r>
      <w:r>
        <w:rPr>
          <w:rFonts w:eastAsia="Times New Roman" w:cs="Times New Roman"/>
          <w:szCs w:val="24"/>
        </w:rPr>
        <w:t xml:space="preserve"> επιβάλλει ιδιαίτερα ειλικρινή σεβασμό και στοιχειώδη ευαισθησία. </w:t>
      </w:r>
    </w:p>
    <w:p w14:paraId="2FBA6DD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 xml:space="preserve">Η Βουλή -θέλω να είμαι καθαρή- δεν γράφει η ίδια την ιστορία, ούτε την προσωπική ούτε τη συλλογική. Η Βουλή, όμως, κατέχει και προσφέρει το υλικό για την συγγραφή της ιστορίας. Και σε αυτή </w:t>
      </w:r>
      <w:r>
        <w:rPr>
          <w:rFonts w:eastAsia="Times New Roman" w:cs="Times New Roman"/>
          <w:szCs w:val="24"/>
        </w:rPr>
        <w:t>τη σημερινή αποτίμηση συμμετέχω κι εγώ με αίσθημα ευθύνης και με πλήρη και βαθιά επίγνωση των όρων που έθεσα από την αρχή.</w:t>
      </w:r>
    </w:p>
    <w:p w14:paraId="2FBA6DD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Κάθε φορά που μια σημαντική προσωπικότητα του δημόσιου βίου φεύγει από τη ζωή, αφήνει ένα ανεξίτηλο σημάδι στο πολιτικό ημερολόγιο το</w:t>
      </w:r>
      <w:r>
        <w:rPr>
          <w:rFonts w:eastAsia="Times New Roman" w:cs="Times New Roman"/>
          <w:szCs w:val="24"/>
        </w:rPr>
        <w:t>υ τόπου κι ανοίγει το μεγάλο βιβλίο της ελληνικής πολιτικής ιστορίας για να γραφτούν νέες σελίδες αφηγήσεων, αξιολογήσεων και κριτικής αποτίμησης. Αυτή η αίσθηση είναι πάντοτε ακόμα πιο έντονη όταν ο εκλιπών είχε μακρόχρονη παρουσία στην πολιτική ζωή του τ</w:t>
      </w:r>
      <w:r>
        <w:rPr>
          <w:rFonts w:eastAsia="Times New Roman" w:cs="Times New Roman"/>
          <w:szCs w:val="24"/>
        </w:rPr>
        <w:t>όπου. Και ο Κωνσταντίνος Μητσοτάκης ανήκει σε εκείνους τους πολιτικούς που κυριάρχησαν το δεύτερο μισό του 20</w:t>
      </w:r>
      <w:r>
        <w:rPr>
          <w:rFonts w:eastAsia="Times New Roman" w:cs="Times New Roman"/>
          <w:szCs w:val="24"/>
          <w:vertAlign w:val="superscript"/>
        </w:rPr>
        <w:t>ου</w:t>
      </w:r>
      <w:r>
        <w:rPr>
          <w:rFonts w:eastAsia="Times New Roman" w:cs="Times New Roman"/>
          <w:szCs w:val="24"/>
        </w:rPr>
        <w:t xml:space="preserve"> αιώνα, μετά τον πόλεμο, με έργα και πρωτοβουλίες και με έντονο πολιτικό λόγο μέχρι το τέλος σχεδόν της ζωής του. </w:t>
      </w:r>
    </w:p>
    <w:p w14:paraId="2FBA6DD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Μπολιασμένος από νωρίς με το π</w:t>
      </w:r>
      <w:r>
        <w:rPr>
          <w:rFonts w:eastAsia="Times New Roman" w:cs="Times New Roman"/>
          <w:szCs w:val="24"/>
        </w:rPr>
        <w:t>άθος για συμμετοχή στα κοινά, δεν έπαψε ποτέ να αναπτύσσει πολυσχιδή πολιτική δράση. Υπήρξε σθεναρός υποστηρικτής της δημοκρατίας και της ευρωπαϊκής προοπτικής της χώρας μέχρι και το τέλος της ζωής του.</w:t>
      </w:r>
    </w:p>
    <w:p w14:paraId="2FBA6DD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Έζησε όλα όσα θα ήθελε ένας πολιτικός να ζήσει, σε όλ</w:t>
      </w:r>
      <w:r>
        <w:rPr>
          <w:rFonts w:eastAsia="Times New Roman" w:cs="Times New Roman"/>
          <w:szCs w:val="24"/>
        </w:rPr>
        <w:t xml:space="preserve">ους τους ρόλους, από όλα τα μετερίζια και άσκησε όλα σχεδόν τα καθήκοντα, τα κυβερνητικά πάνω από όλα, Πρωθυπουργός, Υπουργός, αλλά βεβαίως και τα κοινοβουλευτικά. </w:t>
      </w:r>
    </w:p>
    <w:p w14:paraId="2FBA6DD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Αποτελεί και δική μου εκτίμηση ότι ο Κωνσταντίνος Μητσοτάκης μπορεί να αναγνωριστεί ως ένας</w:t>
      </w:r>
      <w:r>
        <w:rPr>
          <w:rFonts w:eastAsia="Times New Roman" w:cs="Times New Roman"/>
          <w:szCs w:val="24"/>
        </w:rPr>
        <w:t xml:space="preserve"> από τους κορυφαίους κοινοβουλευτικούς. Δεν ήταν ρήτορας με τα παραδοσιακά κριτήρια. Είχε, όμως, το χάρισμα να διατυπώνει τις πολιτικές του θέσεις και να τις αναλύει και να τις υποστηρίζει μέσα στην Αίθουσα αυτή με ένα μοναδικό τρόπο. </w:t>
      </w:r>
    </w:p>
    <w:p w14:paraId="2FBA6DDF"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Όσο και αν συμφωνεί ή διαφωνεί κανείς με τις πολιτικές επιλογές του, δεν μπορεί παρά να παραδεχτεί το υψηλό πολιτικό του ανάστημα, τη σημαντική παρουσία του στη Βουλή και την αποφασιστικότητά του στη διαχείριση των δημοσίων πραγμάτων. </w:t>
      </w:r>
    </w:p>
    <w:p w14:paraId="2FBA6DE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Pr>
          <w:rFonts w:eastAsia="Times New Roman" w:cs="Times New Roman"/>
          <w:szCs w:val="24"/>
        </w:rPr>
        <w:t>υβέρνηση της Νέας</w:t>
      </w:r>
      <w:r>
        <w:rPr>
          <w:rFonts w:eastAsia="Times New Roman" w:cs="Times New Roman"/>
          <w:szCs w:val="24"/>
        </w:rPr>
        <w:t xml:space="preserve"> Δημοκρατίας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της οποίας υπήρξε Πρωθυπουργός, </w:t>
      </w:r>
      <w:r>
        <w:rPr>
          <w:rFonts w:eastAsia="Times New Roman" w:cs="Times New Roman"/>
          <w:szCs w:val="24"/>
        </w:rPr>
        <w:t xml:space="preserve">από το </w:t>
      </w:r>
      <w:r>
        <w:rPr>
          <w:rFonts w:eastAsia="Times New Roman" w:cs="Times New Roman"/>
          <w:szCs w:val="24"/>
        </w:rPr>
        <w:t>΄</w:t>
      </w:r>
      <w:r>
        <w:rPr>
          <w:rFonts w:eastAsia="Times New Roman" w:cs="Times New Roman"/>
          <w:szCs w:val="24"/>
        </w:rPr>
        <w:t xml:space="preserve">90 έως το </w:t>
      </w:r>
      <w:r>
        <w:rPr>
          <w:rFonts w:eastAsia="Times New Roman" w:cs="Times New Roman"/>
          <w:szCs w:val="24"/>
        </w:rPr>
        <w:t>΄</w:t>
      </w:r>
      <w:r>
        <w:rPr>
          <w:rFonts w:eastAsia="Times New Roman" w:cs="Times New Roman"/>
          <w:szCs w:val="24"/>
        </w:rPr>
        <w:t xml:space="preserve">93 άσκησε μια πολιτική που είχε σαφές πρόσημο, συγκεκριμένο περιεχόμενο και αποτέλεσμα. Η δική μας παράταξη, το ΠΑΣΟΚ του Ανδρέα Παπανδρέου, βρεθήκαμε απέναντι στις κυβερνητικές επιλογές του </w:t>
      </w:r>
      <w:r>
        <w:rPr>
          <w:rFonts w:eastAsia="Times New Roman" w:cs="Times New Roman"/>
          <w:szCs w:val="24"/>
        </w:rPr>
        <w:t xml:space="preserve">Κωνσταντίνου Μητσοτάκη. Δεν ήταν προσωπικές οι διαφορές, ήταν άκρως πολιτικές. </w:t>
      </w:r>
    </w:p>
    <w:p w14:paraId="2FBA6DE1"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Αντιταχθήκαμε στη λογική της βίαιης προσαρμογής της ελληνικής οικονομίας και της κοινωνίας στα κελεύσματα των πιο συντηρητικών επιλογών εκείνης της εποχής. Αντιταχθήκαμε στην ε</w:t>
      </w:r>
      <w:r>
        <w:rPr>
          <w:rFonts w:eastAsia="Times New Roman" w:cs="Times New Roman"/>
          <w:szCs w:val="24"/>
        </w:rPr>
        <w:t xml:space="preserve">πικράτηση της αδιέξοδης, κατά την άποψή μας, λογικής της διαρκούς λιτότητας, της πλήρους απουσίας της εγγυητικής κρατικής παρέμβασης στην αγορά, στην υποχώρηση και αποδιοργάνωση του κοινωνικού κράτους. </w:t>
      </w:r>
    </w:p>
    <w:p w14:paraId="2FBA6DE2"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Και ήρθαμε, τέλος, σε ευθεία αντιπαράθεση με τη μεγάλ</w:t>
      </w:r>
      <w:r>
        <w:rPr>
          <w:rFonts w:eastAsia="Times New Roman" w:cs="Times New Roman"/>
          <w:szCs w:val="24"/>
        </w:rPr>
        <w:t xml:space="preserve">η πολιτική περιπέτεια του </w:t>
      </w:r>
      <w:r>
        <w:rPr>
          <w:rFonts w:eastAsia="Times New Roman" w:cs="Times New Roman"/>
          <w:szCs w:val="24"/>
        </w:rPr>
        <w:t>΄</w:t>
      </w:r>
      <w:r>
        <w:rPr>
          <w:rFonts w:eastAsia="Times New Roman" w:cs="Times New Roman"/>
          <w:szCs w:val="24"/>
        </w:rPr>
        <w:t xml:space="preserve">89, όταν </w:t>
      </w:r>
      <w:proofErr w:type="spellStart"/>
      <w:r>
        <w:rPr>
          <w:rFonts w:eastAsia="Times New Roman" w:cs="Times New Roman"/>
          <w:szCs w:val="24"/>
        </w:rPr>
        <w:t>στοχοποιήθηκε</w:t>
      </w:r>
      <w:proofErr w:type="spellEnd"/>
      <w:r>
        <w:rPr>
          <w:rFonts w:eastAsia="Times New Roman" w:cs="Times New Roman"/>
          <w:szCs w:val="24"/>
        </w:rPr>
        <w:t xml:space="preserve"> ο Ανδρέας Παπανδρέου με την παραπομπή του στο Ειδικό Δικαστήριο, μια καθαρά πολιτική δίωξη, που δημιούργησε πόλωση και δίχασε τον ελληνικό λαό, μια πολιτική θύελλα που συνεχίστηκε μέχρι την επάνοδο του Ανδρ</w:t>
      </w:r>
      <w:r>
        <w:rPr>
          <w:rFonts w:eastAsia="Times New Roman" w:cs="Times New Roman"/>
          <w:szCs w:val="24"/>
        </w:rPr>
        <w:t>έα Παπανδρέου στην κυβέρνηση και τις γενναίες πολιτικές πρωτοβουλίες που έλαβε για το τέλος της σκανδαλολογίας και την εθνική συνεννόηση και συμφιλίωση.</w:t>
      </w:r>
    </w:p>
    <w:p w14:paraId="2FBA6DE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Η λογική της εθνικής συμφιλίωσης και συνεννόησης οδήγησαν στην επίτευξη του μεγάλου στόχου της συμμετοχ</w:t>
      </w:r>
      <w:r>
        <w:rPr>
          <w:rFonts w:eastAsia="Times New Roman" w:cs="Times New Roman"/>
          <w:szCs w:val="24"/>
        </w:rPr>
        <w:t>ής της Ελλάδας στην ΟΝΕ επί πρωθυπουργίας Κώστα Σημίτη. Το αίτημα της εθνικής συνεννόησης παραμένει έως σήμερα εξαιρετικά επίκαιρο και ζωντανό, ένα αίτημα που η Δημοκρατική Συμπαράταξη επιμένει να υπηρετεί και να διεκδικεί στις μέρες μας.</w:t>
      </w:r>
    </w:p>
    <w:p w14:paraId="2FBA6DE4"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μεγάλα </w:t>
      </w:r>
      <w:r>
        <w:rPr>
          <w:rFonts w:eastAsia="Times New Roman" w:cs="Times New Roman"/>
          <w:szCs w:val="24"/>
        </w:rPr>
        <w:t xml:space="preserve">και κρίσιμα κομμάτια της ιστορίας μας που δεν μπορούν να ξαναγραφούν. </w:t>
      </w:r>
      <w:r>
        <w:rPr>
          <w:rFonts w:eastAsia="Times New Roman" w:cs="Times New Roman"/>
          <w:szCs w:val="24"/>
        </w:rPr>
        <w:t xml:space="preserve">Ωστόσο κανείς δεν μπορεί να αρνηθεί τη διορατικότητα και το πολιτικό αισθητήριο του εκλιπόντος. </w:t>
      </w:r>
    </w:p>
    <w:p w14:paraId="2FBA6DE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Ανεξάρτητα από την κριτική άποψη για τις επιλογές και τις πολιτικές που ακολούθησε ο Κωνσ</w:t>
      </w:r>
      <w:r>
        <w:rPr>
          <w:rFonts w:eastAsia="Times New Roman" w:cs="Times New Roman"/>
          <w:szCs w:val="24"/>
        </w:rPr>
        <w:t>ταντίνος Μητσοτάκης, δεν έπαψε ποτέ μέχρι το τέλος της ζωής του να διακρίνεται για την οξεία πολιτική σκέψη, να υποστηρίζει με σθένος αυτό που ο ίδιος θεωρούσε σωστό, να έχει ευρεία αντίληψη της διεθνούς πραγματικότητας και ικανότητα να διαβάζει τα σημάδια</w:t>
      </w:r>
      <w:r>
        <w:rPr>
          <w:rFonts w:eastAsia="Times New Roman" w:cs="Times New Roman"/>
          <w:szCs w:val="24"/>
        </w:rPr>
        <w:t xml:space="preserve"> των καιρών.</w:t>
      </w:r>
    </w:p>
    <w:p w14:paraId="2FBA6DE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Είναι αυτά τα ιδιαίτερα χαρακτηριστικά του γνωρίσματα, που σε συνδυασμό με τη μακρόχρονη, συνεχή και αδιάλειπτη παρουσία του στον δημόσιο πολιτικό βίο της χώρας τοποθετούν τον Κωνσταντίνο Μητσοτάκη στη χορεία των σημαντικών πολιτικών προσωπικο</w:t>
      </w:r>
      <w:r>
        <w:rPr>
          <w:rFonts w:eastAsia="Times New Roman" w:cs="Times New Roman"/>
          <w:szCs w:val="24"/>
        </w:rPr>
        <w:t>τήτων της Ελλάδας.</w:t>
      </w:r>
    </w:p>
    <w:p w14:paraId="2FBA6DE7"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Ο ιστορικός του μέλλοντος -είμαι βέβαιη- θα αφιερώσει μεγάλο μέρος της μελέτης και του έργου του στην ανάλυση και αποτίμηση της πολυετούς σταδιοδρομίας και προσφοράς του Κωνσταντίνου Μητσοτάκη στον πολιτικό μας βίο. Θα φανεί -είμαι σίγου</w:t>
      </w:r>
      <w:r>
        <w:rPr>
          <w:rFonts w:eastAsia="Times New Roman" w:cs="Times New Roman"/>
          <w:szCs w:val="24"/>
        </w:rPr>
        <w:t>ρη- γενναιόδωρος για τα θετικά και αυστηρός απέναντι σε πιθανά σφάλματα και παραλείψεις. Άλλωστε, η ιστορία, η αντικειμενική ιστορική αξιολόγηση δεν γράφεται ούτε με τη μεταθανάτια ωραιοποίηση ούτε με ανεδαφικά αναθέματα.</w:t>
      </w:r>
    </w:p>
    <w:p w14:paraId="2FBA6DE8"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 xml:space="preserve">Κάθε πρόσωπο που πέρασε και άφησε </w:t>
      </w:r>
      <w:r>
        <w:rPr>
          <w:rFonts w:eastAsia="Times New Roman" w:cs="Times New Roman"/>
          <w:szCs w:val="24"/>
        </w:rPr>
        <w:t>το αποτύπωμά του στη σύγχρονη πολιτική μας ιστορία με την ένταση και τη διάρκεια που το έπραξε ο Κωνσταντίνος Μητσοτάκης αξίζει κάτι πολύ περισσότερο από μια παθιασμένη ή εμπαθή μεταθανάτια κατάθεση διαπιστευτηρίων αγάπης και μίσους στον Τύπο και στο διαδί</w:t>
      </w:r>
      <w:r>
        <w:rPr>
          <w:rFonts w:eastAsia="Times New Roman" w:cs="Times New Roman"/>
          <w:szCs w:val="24"/>
        </w:rPr>
        <w:t>κτυο.</w:t>
      </w:r>
    </w:p>
    <w:p w14:paraId="2FBA6DE9"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Οφείλουμε να συμβάλλουμε στην αποτίμηση και αξιολόγηση ενός πολιτικού που γεννήθηκε και μεγάλωσε </w:t>
      </w:r>
      <w:proofErr w:type="spellStart"/>
      <w:r>
        <w:rPr>
          <w:rFonts w:eastAsia="Times New Roman" w:cs="Times New Roman"/>
          <w:szCs w:val="24"/>
        </w:rPr>
        <w:t>πορευόμενος</w:t>
      </w:r>
      <w:proofErr w:type="spellEnd"/>
      <w:r>
        <w:rPr>
          <w:rFonts w:eastAsia="Times New Roman" w:cs="Times New Roman"/>
          <w:szCs w:val="24"/>
        </w:rPr>
        <w:t xml:space="preserve"> ανάμεσά μας και μετεξελίχθηκε στον πιο σκληρό αντίπαλό μας. Αναμφίβολα, η αποτίμησή μας και η αξιολόγησή μας είναι θετική. </w:t>
      </w:r>
    </w:p>
    <w:p w14:paraId="2FBA6DE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Από τη ζωή κάθε μ</w:t>
      </w:r>
      <w:r>
        <w:rPr>
          <w:rFonts w:eastAsia="Times New Roman" w:cs="Times New Roman"/>
          <w:szCs w:val="24"/>
        </w:rPr>
        <w:t>εγάλου πολιτικού ηγέτη, από τις πράξεις, τις ιδέες, ακόμα και από τα σφάλματά του η πληγωμένη σήμερα κοινωνία μας έχει μαθήματα να αντλήσει. Ξαναδιαβάζοντας το παρελθόν μας μπορούμε να βρούμε ξανά όσα πραγματικά μας ενώνουν και μας εμπνέουν, να αναστηλώσου</w:t>
      </w:r>
      <w:r>
        <w:rPr>
          <w:rFonts w:eastAsia="Times New Roman" w:cs="Times New Roman"/>
          <w:szCs w:val="24"/>
        </w:rPr>
        <w:t xml:space="preserve">με το χαμένο κύρος και την αξιοπιστία του πολιτικού συστήματος, να εργαστούμε για την εμβάθυνση της </w:t>
      </w:r>
      <w:r>
        <w:rPr>
          <w:rFonts w:eastAsia="Times New Roman" w:cs="Times New Roman"/>
          <w:szCs w:val="24"/>
        </w:rPr>
        <w:t xml:space="preserve">δημοκρατίας </w:t>
      </w:r>
      <w:r>
        <w:rPr>
          <w:rFonts w:eastAsia="Times New Roman" w:cs="Times New Roman"/>
          <w:szCs w:val="24"/>
        </w:rPr>
        <w:t>μας, την ενίσχυση των θεσμών, τη διαφάνεια και αξιοπρέπεια της πολιτικής μας ζωής.</w:t>
      </w:r>
    </w:p>
    <w:p w14:paraId="2FBA6DE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Αυτό είναι το χρέος ενός λαού και μιας κοινωνίας απέναντι στο</w:t>
      </w:r>
      <w:r>
        <w:rPr>
          <w:rFonts w:eastAsia="Times New Roman" w:cs="Times New Roman"/>
          <w:szCs w:val="24"/>
        </w:rPr>
        <w:t xml:space="preserve"> παρελθόν του και σε όλες τις σπουδαίες προσωπικότητες που υπηρέτησαν την πατρίδα.</w:t>
      </w:r>
    </w:p>
    <w:p w14:paraId="2FBA6DE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Γιατί, κυρίες και κύριοι Βουλευτές, έρμα στη δύσκολη πλεύση προς το μέλλον μπορεί να είναι μόνο η γνώση και η σωστή αξιολόγηση του παρελθόντος με υπευθυνότητα και αμεροληψία</w:t>
      </w:r>
      <w:r>
        <w:rPr>
          <w:rFonts w:eastAsia="Times New Roman" w:cs="Times New Roman"/>
          <w:szCs w:val="24"/>
        </w:rPr>
        <w:t>, χωρίς παρωπίδες, δογματισμούς και αγκυλώσεις, δίχως αγίους και δαίμονες.</w:t>
      </w:r>
    </w:p>
    <w:p w14:paraId="2FBA6DE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FBA6DEE" w14:textId="77777777" w:rsidR="00067EEA" w:rsidRDefault="008C5681">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FBA6DEF"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κυρία Πρόεδρε.</w:t>
      </w:r>
    </w:p>
    <w:p w14:paraId="2FBA6DF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Τον λόγο έχει ο Γενικός Γραμματέας και Πρόεδρος της Κοινοβουλευτικής Ομάδας του Κομμουνισ</w:t>
      </w:r>
      <w:r>
        <w:rPr>
          <w:rFonts w:eastAsia="Times New Roman" w:cs="Times New Roman"/>
          <w:szCs w:val="24"/>
        </w:rPr>
        <w:t xml:space="preserve">τικού Κόμματος </w:t>
      </w:r>
      <w:r>
        <w:rPr>
          <w:rFonts w:eastAsia="Times New Roman" w:cs="Times New Roman"/>
          <w:szCs w:val="24"/>
        </w:rPr>
        <w:t xml:space="preserve">Ελλάδας </w:t>
      </w:r>
      <w:r>
        <w:rPr>
          <w:rFonts w:eastAsia="Times New Roman" w:cs="Times New Roman"/>
          <w:szCs w:val="24"/>
        </w:rPr>
        <w:t xml:space="preserve">κ. Δημήτριος </w:t>
      </w:r>
      <w:proofErr w:type="spellStart"/>
      <w:r>
        <w:rPr>
          <w:rFonts w:eastAsia="Times New Roman" w:cs="Times New Roman"/>
          <w:szCs w:val="24"/>
        </w:rPr>
        <w:t>Κουτσούμπας</w:t>
      </w:r>
      <w:proofErr w:type="spellEnd"/>
      <w:r>
        <w:rPr>
          <w:rFonts w:eastAsia="Times New Roman" w:cs="Times New Roman"/>
          <w:szCs w:val="24"/>
        </w:rPr>
        <w:t>.</w:t>
      </w:r>
    </w:p>
    <w:p w14:paraId="2FBA6DF1"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Κυρίες και κύριοι Βουλευτές, αναμφίβολα ο Κωνσταντίνος Μητσοτάκης στην αιωνόβια ζωή του αποτέλεσε έναν </w:t>
      </w:r>
      <w:r>
        <w:rPr>
          <w:rFonts w:eastAsia="Times New Roman" w:cs="Times New Roman"/>
          <w:szCs w:val="24"/>
        </w:rPr>
        <w:t xml:space="preserve">από τους σημαντικότερους εκπροσώπους του ελληνικού αστικού πολιτικού κόσμου. </w:t>
      </w:r>
    </w:p>
    <w:p w14:paraId="2FBA6DF2"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Στα χρόνια της Κατοχής υπήρξε στέλεχος της Εθνικής Οργάνωσης Κρήτης, η οποία βρισκόταν σε στενή συνεργασία με το Βρετανικό Στρατηγείο της Μέσης Ανατολής. Με τη δράση του, τις πρω</w:t>
      </w:r>
      <w:r>
        <w:rPr>
          <w:rFonts w:eastAsia="Times New Roman" w:cs="Times New Roman"/>
          <w:szCs w:val="24"/>
        </w:rPr>
        <w:t xml:space="preserve">τοβουλίες και τις πρακτικές ενέργειές του συνέβαλε ώστε να αποκατασταθεί η κλονισμένη αστική εξουσία </w:t>
      </w:r>
      <w:r>
        <w:rPr>
          <w:rFonts w:eastAsia="Times New Roman" w:cs="Times New Roman"/>
          <w:szCs w:val="24"/>
        </w:rPr>
        <w:lastRenderedPageBreak/>
        <w:t xml:space="preserve">εξαιτίας και της στάσης της τότε ηγεσίας της κατά τη διάρκεια της Κατοχής και αμέσως μετά την αποχώρηση των γερμανικών στρατευμάτων, αλλά και εξαιτίας της </w:t>
      </w:r>
      <w:r>
        <w:rPr>
          <w:rFonts w:eastAsia="Times New Roman" w:cs="Times New Roman"/>
          <w:szCs w:val="24"/>
        </w:rPr>
        <w:t xml:space="preserve">αντιστασιακής δράσης και της μεγάλης επιρροής μέσα στον λαό της </w:t>
      </w:r>
      <w:proofErr w:type="spellStart"/>
      <w:r>
        <w:rPr>
          <w:rFonts w:eastAsia="Times New Roman" w:cs="Times New Roman"/>
          <w:szCs w:val="24"/>
        </w:rPr>
        <w:t>ΕΑΜικής</w:t>
      </w:r>
      <w:proofErr w:type="spellEnd"/>
      <w:r>
        <w:rPr>
          <w:rFonts w:eastAsia="Times New Roman" w:cs="Times New Roman"/>
          <w:szCs w:val="24"/>
        </w:rPr>
        <w:t xml:space="preserve"> εθνικής αντίστασης.</w:t>
      </w:r>
    </w:p>
    <w:p w14:paraId="2FBA6DF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Η υπεράσπιση της αστικής εξουσίας αποτέλεσε σταθερό προσανατολισμό του και όλη την περίοδο της ενεργούς στη συνέχεια ανάμιξής του στην πολιτική ζωή του τόπου από το</w:t>
      </w:r>
      <w:r>
        <w:rPr>
          <w:rFonts w:eastAsia="Times New Roman" w:cs="Times New Roman"/>
          <w:szCs w:val="24"/>
        </w:rPr>
        <w:t xml:space="preserve"> 1946 που </w:t>
      </w:r>
      <w:proofErr w:type="spellStart"/>
      <w:r>
        <w:rPr>
          <w:rFonts w:eastAsia="Times New Roman" w:cs="Times New Roman"/>
          <w:szCs w:val="24"/>
        </w:rPr>
        <w:t>πρωτοεκλέχθηκε</w:t>
      </w:r>
      <w:proofErr w:type="spellEnd"/>
      <w:r>
        <w:rPr>
          <w:rFonts w:eastAsia="Times New Roman" w:cs="Times New Roman"/>
          <w:szCs w:val="24"/>
        </w:rPr>
        <w:t xml:space="preserve"> Βουλευτής, μέχρι την ανάληψη άλλων αξιωμάτων στον πολιτικό βίο, όπως σε υπουργικές θέσεις, Αρχηγός Κόμματος μέχρι και την ανάδειξή του στη θέση του εκλεγμένου Πρωθυπουργού της χώρας.</w:t>
      </w:r>
    </w:p>
    <w:p w14:paraId="2FBA6DF4"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Σε αυτό το πλαίσιο, πρωταγωνίστησε στις προσπάθε</w:t>
      </w:r>
      <w:r>
        <w:rPr>
          <w:rFonts w:eastAsia="Times New Roman" w:cs="Times New Roman"/>
          <w:szCs w:val="24"/>
        </w:rPr>
        <w:t>ιες διαφόρων αναγκαίων εκσυγχρονισμών που απαιτούνταν για την αποτελεσματικότερη άσκηση και εδραίωση της αστικής εξουσίας και κυριαρχίας. Ήταν από τις πολιτικές προσωπικότητες του αστικού κόσμου που κατάλαβε σχετικά νωρίς ότι για την αντιμετώπιση του εργατ</w:t>
      </w:r>
      <w:r>
        <w:rPr>
          <w:rFonts w:eastAsia="Times New Roman" w:cs="Times New Roman"/>
          <w:szCs w:val="24"/>
        </w:rPr>
        <w:t>ικού, λαϊκού, του κομμουνιστικού κινήματος δεν αρκούσε η καταστολή και οι διώξεις, αλλά επιβαλλόταν και η προώθηση πολιτικών μέτρων συμμετοχής και ενσωμάτωσής τους τελικά στο αστικό πολιτικό σύστημα. Από τη σκοπιά αυτή, από την αρχή ήταν ανοιχτός στην προο</w:t>
      </w:r>
      <w:r>
        <w:rPr>
          <w:rFonts w:eastAsia="Times New Roman" w:cs="Times New Roman"/>
          <w:szCs w:val="24"/>
        </w:rPr>
        <w:t xml:space="preserve">πτική ελεύθερης πολιτικής δράσης του ΚΚΕ, μέχρι το σημείο βέβαια που και </w:t>
      </w:r>
      <w:r>
        <w:rPr>
          <w:rFonts w:eastAsia="Times New Roman" w:cs="Times New Roman"/>
          <w:szCs w:val="24"/>
        </w:rPr>
        <w:lastRenderedPageBreak/>
        <w:t xml:space="preserve">το ίδιο θα περιόριζε τους στόχους και τη δράση του στα όρια και στα πλαίσια της αστικής διαχείρισης. </w:t>
      </w:r>
    </w:p>
    <w:p w14:paraId="2FBA6DF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Ο Κωνσταντίνος Μητσοτάκης περιπλέχθηκε στις αντινομίες και τις αντιφάσεις που πήγ</w:t>
      </w:r>
      <w:r>
        <w:rPr>
          <w:rFonts w:eastAsia="Times New Roman" w:cs="Times New Roman"/>
          <w:szCs w:val="24"/>
        </w:rPr>
        <w:t xml:space="preserve">αζαν από το τρίγωνο </w:t>
      </w:r>
      <w:r>
        <w:rPr>
          <w:rFonts w:eastAsia="Times New Roman" w:cs="Times New Roman"/>
          <w:szCs w:val="24"/>
        </w:rPr>
        <w:t>στρατός</w:t>
      </w:r>
      <w:r>
        <w:rPr>
          <w:rFonts w:eastAsia="Times New Roman" w:cs="Times New Roman"/>
          <w:szCs w:val="24"/>
        </w:rPr>
        <w:t>-</w:t>
      </w:r>
      <w:r>
        <w:rPr>
          <w:rFonts w:eastAsia="Times New Roman" w:cs="Times New Roman"/>
          <w:szCs w:val="24"/>
        </w:rPr>
        <w:t>παλάτι</w:t>
      </w:r>
      <w:r>
        <w:rPr>
          <w:rFonts w:eastAsia="Times New Roman" w:cs="Times New Roman"/>
          <w:szCs w:val="24"/>
        </w:rPr>
        <w:t>-</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της μεταπολεμικής αστικής εξουσίας και τις διαφορετικές διεθνείς συμμαχίες που προωθούσαν οι διάφορες αντιμαχόμενες μερίδες της αστικής τάξης, της κυρίαρχης τάξης στη χώρα πριν την εγκαθίδρυση της δικτατορίας. Ως αποτέλεσμα έφυγε από την Ένωση Κέντρου και </w:t>
      </w:r>
      <w:r>
        <w:rPr>
          <w:rFonts w:eastAsia="Times New Roman" w:cs="Times New Roman"/>
          <w:szCs w:val="24"/>
        </w:rPr>
        <w:t xml:space="preserve">την Κυβέρνησή της τον Ιούλη του 1965, συνεχίζοντας όμως να υπερασπίζεται τα στρατηγικά συμφέροντα του συστήματος αντιτασσόμενος, όπως και άλλοι αστοί πολιτικοί της περιόδου, στο στρατιωτικό πραξικόπημα του 1967. </w:t>
      </w:r>
    </w:p>
    <w:p w14:paraId="2FBA6DF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Μετά την πτώση της δικτατορίας, ο Κωνσταντί</w:t>
      </w:r>
      <w:r>
        <w:rPr>
          <w:rFonts w:eastAsia="Times New Roman" w:cs="Times New Roman"/>
          <w:szCs w:val="24"/>
        </w:rPr>
        <w:t xml:space="preserve">νος Μητσοτάκης συμμετείχε στην πολιτική ζωή αρχικά ως ανεξάρτητος και στη συνέχεια ως στέλεχος και Αρχηγός της Νέας Δημοκρατίας. </w:t>
      </w:r>
    </w:p>
    <w:p w14:paraId="2FBA6DF7"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Η ανάδειξη της Νέας Δημοκρατίας στην Κυβέρνηση και του ίδιου στην πρωθυπουργία το 1990 συνδέθηκε και με την ψήφιση αντιλαϊκών </w:t>
      </w:r>
      <w:r>
        <w:rPr>
          <w:rFonts w:eastAsia="Times New Roman" w:cs="Times New Roman"/>
          <w:szCs w:val="24"/>
        </w:rPr>
        <w:t>μέτρων σε ένα εγχώριο και διεθνές περιβάλλον που σημαδευόταν από την προώθηση αντεπαναστατικών ανατροπών στις σοσιαλιστικές χώρες της Κεντρικής και Α</w:t>
      </w:r>
      <w:r>
        <w:rPr>
          <w:rFonts w:eastAsia="Times New Roman" w:cs="Times New Roman"/>
          <w:szCs w:val="24"/>
        </w:rPr>
        <w:lastRenderedPageBreak/>
        <w:t>νατολικής Ευρώπης, στη Σοβιετική Ένωση, αλλά και την προετοιμασία συμμετοχής της Ελλάδας στην Ευρωπαϊκή Ένω</w:t>
      </w:r>
      <w:r>
        <w:rPr>
          <w:rFonts w:eastAsia="Times New Roman" w:cs="Times New Roman"/>
          <w:szCs w:val="24"/>
        </w:rPr>
        <w:t>ση την περίοδο τότε της μετατροπής της από ΕΟΚ σε Ευρωπαϊκή Ένωση, με τη Συνθήκη του Μάαστριχτ.</w:t>
      </w:r>
    </w:p>
    <w:p w14:paraId="2FBA6DF8"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Ακόμα και μετά την πτώση της Κυβέρνησής του το 1993 συνέχιζε να υποστηρίζει με συνέπεια τις στρατηγικές επιλογές της άρχουσας τάξης, τις διεθνείς συμμαχίες της,</w:t>
      </w:r>
      <w:r>
        <w:rPr>
          <w:rFonts w:eastAsia="Times New Roman" w:cs="Times New Roman"/>
          <w:szCs w:val="24"/>
        </w:rPr>
        <w:t xml:space="preserve"> το ΝΑΤΟ, την Ευρωπαϊκή Ένωση, ενώ έδωσε ανεπιφύλακτα τη στήριξή του σε όλες τις καπιταλιστικές αναδιαρθρώσεις και μεταρρυθμίσεις, σε όλα τελικά τα μετέπειτα μνημόνια. </w:t>
      </w:r>
    </w:p>
    <w:p w14:paraId="2FBA6DF9"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αντιμετώπισε τον Κωνσταντίνο Μητσοτάκη με βάση αντικειμε</w:t>
      </w:r>
      <w:r>
        <w:rPr>
          <w:rFonts w:eastAsia="Times New Roman" w:cs="Times New Roman"/>
          <w:szCs w:val="24"/>
        </w:rPr>
        <w:t xml:space="preserve">νικά δεδομένα, όπως άλλωστε κάνει για κάθε πολιτικό αντίπαλό του, σε συνδυασμό με τα συνολικά κριτήρια που διατηρεί έως σήμερα προκειμένου να κρίνει τον ρόλο μίας κυβέρνησης, ενός ηγέτη απέναντι στο λαϊκό κίνημα. </w:t>
      </w:r>
    </w:p>
    <w:p w14:paraId="2FBA6DF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Κάποιοι μας κατηγορούν μερικές φορές ότι ε</w:t>
      </w:r>
      <w:r>
        <w:rPr>
          <w:rFonts w:eastAsia="Times New Roman" w:cs="Times New Roman"/>
          <w:szCs w:val="24"/>
        </w:rPr>
        <w:t>ίμαστε σκληροί και ισοπεδωτικοί απέναντι σε αντιπάλους μας. Άλλοι πάλι, για τους δικούς τους λόγους, ισχυρίστηκαν ότι είμαστε επιεικείς, ότι τάχα ίσως και να υπήρχαν κάποια κρυφά μορατόριουμ μαζί τους. Τίποτε από όλα αυτά δεν ισχύει!</w:t>
      </w:r>
    </w:p>
    <w:p w14:paraId="2FBA6DF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Αν και σκληρός ιδεολογ</w:t>
      </w:r>
      <w:r>
        <w:rPr>
          <w:rFonts w:eastAsia="Times New Roman" w:cs="Times New Roman"/>
          <w:szCs w:val="24"/>
        </w:rPr>
        <w:t xml:space="preserve">ικά και πολιτικά αντίπαλος ο Κωνσταντίνος Μητσοτάκης, πάντα έλεγε αυτά που πίστευε, με ευθύτητα αντιμετώπιζε τους πολιτικούς του αντιπάλους. Με ευθύτητα και πολιτικά επιχειρήματα τον αντιμετωπίσαμε πάντοτε και εμείς. </w:t>
      </w:r>
    </w:p>
    <w:p w14:paraId="2FBA6DF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Το ΚΚΕ αναγνωρίζει στο πρόσωπο του Κων</w:t>
      </w:r>
      <w:r>
        <w:rPr>
          <w:rFonts w:eastAsia="Times New Roman" w:cs="Times New Roman"/>
          <w:szCs w:val="24"/>
        </w:rPr>
        <w:t xml:space="preserve">σταντίνου Μητσοτάκη έναν μεγάλο και ικανό αντίπαλο με καθαρό πολιτικό λόγο. Καθαρά και με ευθύτητα το κόμμα μας αντιπαρατέθηκε στις πολιτικές θέσεις και απόψεις του, με πολιτικά επιχειρήματα, χωρίς </w:t>
      </w:r>
      <w:proofErr w:type="spellStart"/>
      <w:r>
        <w:rPr>
          <w:rFonts w:eastAsia="Times New Roman" w:cs="Times New Roman"/>
          <w:szCs w:val="24"/>
        </w:rPr>
        <w:t>μισόλογα</w:t>
      </w:r>
      <w:proofErr w:type="spellEnd"/>
      <w:r>
        <w:rPr>
          <w:rFonts w:eastAsia="Times New Roman" w:cs="Times New Roman"/>
          <w:szCs w:val="24"/>
        </w:rPr>
        <w:t>, χωρίς μικροκομματικούς ελιγμούς.</w:t>
      </w:r>
    </w:p>
    <w:p w14:paraId="2FBA6DF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Πιστεύουμε ότι </w:t>
      </w:r>
      <w:r>
        <w:rPr>
          <w:rFonts w:eastAsia="Times New Roman" w:cs="Times New Roman"/>
          <w:szCs w:val="24"/>
        </w:rPr>
        <w:t xml:space="preserve">αυτό μας το αναγνώρισε και ότι δεν θα ήθελε σε καμμία περίπτωση, χάριν σκοπιμότητας, αυτές τις ώρες να κρύβουμε λόγια, ακόμη και τώρα που πλέον δεν είναι στη ζωή. </w:t>
      </w:r>
    </w:p>
    <w:p w14:paraId="2FBA6DF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FBA6DFF" w14:textId="77777777" w:rsidR="00067EEA" w:rsidRDefault="008C5681">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p>
    <w:p w14:paraId="2FBA6E00" w14:textId="77777777" w:rsidR="00067EEA" w:rsidRDefault="008C568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 κύριε Πρόεδρε.</w:t>
      </w:r>
    </w:p>
    <w:p w14:paraId="2FBA6E01" w14:textId="77777777" w:rsidR="00067EEA" w:rsidRDefault="008C568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Καλώ στο Βήμα τον Πρόεδρο της Κοινοβουλευτικής Ομάδας των Ανεξαρτήτων Ελλήνων κ. Παναγιώτη Καμμένο.</w:t>
      </w:r>
    </w:p>
    <w:p w14:paraId="2FBA6E02" w14:textId="77777777" w:rsidR="00067EEA" w:rsidRDefault="008C568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Κύριε Πρόεδρε, κυρίες και κύριοι συνάδελφοι, είχα </w:t>
      </w:r>
      <w:r>
        <w:rPr>
          <w:rFonts w:eastAsia="Times New Roman" w:cs="Times New Roman"/>
          <w:szCs w:val="24"/>
        </w:rPr>
        <w:lastRenderedPageBreak/>
        <w:t>την τιμή να είμαι από ηλικίας</w:t>
      </w:r>
      <w:r>
        <w:rPr>
          <w:rFonts w:eastAsia="Times New Roman" w:cs="Times New Roman"/>
          <w:szCs w:val="24"/>
        </w:rPr>
        <w:t xml:space="preserve"> είκοσι πέντε χρονών δίπλα στον Κωνσταντίνο Μητσοτάκη, όταν ξεκινούσα τα πρώτα πολιτικά μου βήματα. Με τίμησε με την εμπιστοσύνη του, την αγάπη του, τις συμβουλές του μέχρι και πριν από λίγο καιρό και οφείλω σήμερα εδώ να μιλήσω από το Βήμα της Βουλής που </w:t>
      </w:r>
      <w:r>
        <w:rPr>
          <w:rFonts w:eastAsia="Times New Roman" w:cs="Times New Roman"/>
          <w:szCs w:val="24"/>
        </w:rPr>
        <w:t xml:space="preserve">τόσο αγάπησε. Και θυμάμαι ότι όταν </w:t>
      </w:r>
      <w:proofErr w:type="spellStart"/>
      <w:r>
        <w:rPr>
          <w:rFonts w:eastAsia="Times New Roman" w:cs="Times New Roman"/>
          <w:szCs w:val="24"/>
        </w:rPr>
        <w:t>πρωτοανέβηκα</w:t>
      </w:r>
      <w:proofErr w:type="spellEnd"/>
      <w:r>
        <w:rPr>
          <w:rFonts w:eastAsia="Times New Roman" w:cs="Times New Roman"/>
          <w:szCs w:val="24"/>
        </w:rPr>
        <w:t xml:space="preserve"> Γραμματέας της Βουλής ως νέος κοινοβουλευτικός είκοσι επτά ετών, τον βρήκα ως Αρχηγό της Αξιωματικής Αντιπολιτεύσεως στο έδρανό του να παρακολουθεί τις αναφορές στη Βουλή. </w:t>
      </w:r>
    </w:p>
    <w:p w14:paraId="2FBA6E03" w14:textId="77777777" w:rsidR="00067EEA" w:rsidRDefault="008C568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δικαιούμαι να μοιραστώ ούτε τις</w:t>
      </w:r>
      <w:r>
        <w:rPr>
          <w:rFonts w:eastAsia="Times New Roman" w:cs="Times New Roman"/>
          <w:szCs w:val="24"/>
        </w:rPr>
        <w:t xml:space="preserve"> σκέψεις του ούτε ακόμα και λεπτομέρειες που αφορούν την περίοδο 1990-1993, που ο ίδιος δεν ήθελε ποτέ να κοινοποιήσει, γιατί πίστευε βαθιά στην εθνική συμφιλίωση και στο συμφέρον της πατρίδας. Θα το κάνω, όμως, αυτό μετά από το πέρας της πολιτικής μου ζωή</w:t>
      </w:r>
      <w:r>
        <w:rPr>
          <w:rFonts w:eastAsia="Times New Roman" w:cs="Times New Roman"/>
          <w:szCs w:val="24"/>
        </w:rPr>
        <w:t xml:space="preserve">ς, γιατί το οφείλω στον ελληνικό λαό. </w:t>
      </w:r>
    </w:p>
    <w:p w14:paraId="2FBA6E04" w14:textId="77777777" w:rsidR="00067EEA" w:rsidRDefault="008C568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Υποχρεούμαι, όμως, να αποκαταστήσω την αλήθεια για εκείνη την περίοδο και μόνο, για την περίοδο του 1990-1993, όπου είχα την τιμή να βρίσκομαι κοντά του, αναφερόμενος σε πραγματικά γεγονότα και σε δημόσιες δηλώσεις. </w:t>
      </w:r>
    </w:p>
    <w:p w14:paraId="2FBA6E05" w14:textId="77777777" w:rsidR="00067EEA" w:rsidRDefault="008C568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Κωνσταντίνος Μητσοτάκης είχε πολιτικούς αντιπάλους τους οποίους σεβόταν και οι αντίπαλοί του ήταν η Αριστερά. Έδειχνε, όμως, σεβασμό, στη </w:t>
      </w:r>
      <w:r>
        <w:rPr>
          <w:rFonts w:eastAsia="Times New Roman" w:cs="Times New Roman"/>
          <w:szCs w:val="24"/>
        </w:rPr>
        <w:t>δημοκρατία</w:t>
      </w:r>
      <w:r>
        <w:rPr>
          <w:rFonts w:eastAsia="Times New Roman" w:cs="Times New Roman"/>
          <w:szCs w:val="24"/>
        </w:rPr>
        <w:t xml:space="preserve">, στον διάλογο, όπως πολύ σωστά είπε ο Γενικός Γραμματέας </w:t>
      </w:r>
      <w:r>
        <w:rPr>
          <w:rFonts w:eastAsia="Times New Roman" w:cs="Times New Roman"/>
          <w:szCs w:val="24"/>
        </w:rPr>
        <w:lastRenderedPageBreak/>
        <w:t>του Κομμουνιστικού Κόμματος. Θυμάμαι τις συζητήσ</w:t>
      </w:r>
      <w:r>
        <w:rPr>
          <w:rFonts w:eastAsia="Times New Roman" w:cs="Times New Roman"/>
          <w:szCs w:val="24"/>
        </w:rPr>
        <w:t xml:space="preserve">εις με τον Χαρίλαο Φλωράκη και τον Λεωνίδα Κύρκο. Όμως, είχε και εχθρούς ο Κωνσταντίνος Μητσοτάκης, εχθρούς που τον πολέμησαν χωρίς να σέβονται την ηθική, την πολιτική ηθική, ακόμα και τους κανόνες της </w:t>
      </w:r>
      <w:r>
        <w:rPr>
          <w:rFonts w:eastAsia="Times New Roman" w:cs="Times New Roman"/>
          <w:szCs w:val="24"/>
        </w:rPr>
        <w:t xml:space="preserve">δημοκρατίας </w:t>
      </w:r>
      <w:r>
        <w:rPr>
          <w:rFonts w:eastAsia="Times New Roman" w:cs="Times New Roman"/>
          <w:szCs w:val="24"/>
        </w:rPr>
        <w:t xml:space="preserve">και της </w:t>
      </w:r>
      <w:r>
        <w:rPr>
          <w:rFonts w:eastAsia="Times New Roman" w:cs="Times New Roman"/>
          <w:szCs w:val="24"/>
        </w:rPr>
        <w:t>δικαιοσύνης</w:t>
      </w:r>
      <w:r>
        <w:rPr>
          <w:rFonts w:eastAsia="Times New Roman" w:cs="Times New Roman"/>
          <w:szCs w:val="24"/>
        </w:rPr>
        <w:t>. Τον πολέμησε σκληρά τ</w:t>
      </w:r>
      <w:r>
        <w:rPr>
          <w:rFonts w:eastAsia="Times New Roman" w:cs="Times New Roman"/>
          <w:szCs w:val="24"/>
        </w:rPr>
        <w:t xml:space="preserve">ο σύστημα του ΠΑΣΟΚ του 1981-1989 και τον πολέμησαν σκληρά συμφέροντα με τα οποία συγκρούστηκε. Τέλος, τον ανέτρεψαν μέσα από το δικό του κόμμα άνθρωποι τους οποίους ανέδειξε στην πολιτική. </w:t>
      </w:r>
    </w:p>
    <w:p w14:paraId="2FBA6E06" w14:textId="77777777" w:rsidR="00067EEA" w:rsidRDefault="008C568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θα ξεχάσω ότι μετά το 1993 στο γραφείο της αγαπημένης του, τη</w:t>
      </w:r>
      <w:r>
        <w:rPr>
          <w:rFonts w:eastAsia="Times New Roman" w:cs="Times New Roman"/>
          <w:szCs w:val="24"/>
        </w:rPr>
        <w:t xml:space="preserve">ς κ. Σάκης </w:t>
      </w:r>
      <w:proofErr w:type="spellStart"/>
      <w:r>
        <w:rPr>
          <w:rFonts w:eastAsia="Times New Roman" w:cs="Times New Roman"/>
          <w:szCs w:val="24"/>
        </w:rPr>
        <w:t>Κυπραίου</w:t>
      </w:r>
      <w:proofErr w:type="spellEnd"/>
      <w:r>
        <w:rPr>
          <w:rFonts w:eastAsia="Times New Roman" w:cs="Times New Roman"/>
          <w:szCs w:val="24"/>
        </w:rPr>
        <w:t xml:space="preserve">, υπήρχε μια μικρή ταμπελίτσα, την οποία την κοιτούσε συχνά και φρόντιζε να τη βλέπουμε και όσοι τον επισκεπτόμασταν, που έγραφε: «Ουδείς ασφαλέστερος εχθρός από τον </w:t>
      </w:r>
      <w:proofErr w:type="spellStart"/>
      <w:r>
        <w:rPr>
          <w:rFonts w:eastAsia="Times New Roman" w:cs="Times New Roman"/>
          <w:szCs w:val="24"/>
        </w:rPr>
        <w:t>ευεργετηθέντα</w:t>
      </w:r>
      <w:proofErr w:type="spellEnd"/>
      <w:r>
        <w:rPr>
          <w:rFonts w:eastAsia="Times New Roman" w:cs="Times New Roman"/>
          <w:szCs w:val="24"/>
        </w:rPr>
        <w:t xml:space="preserve"> αχάριστο». </w:t>
      </w:r>
    </w:p>
    <w:p w14:paraId="2FBA6E07" w14:textId="77777777" w:rsidR="00067EEA" w:rsidRDefault="008C568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αυτό είναι η αλήθεια, όπως και αλήθεια, ε</w:t>
      </w:r>
      <w:r>
        <w:rPr>
          <w:rFonts w:eastAsia="Times New Roman" w:cs="Times New Roman"/>
          <w:szCs w:val="24"/>
        </w:rPr>
        <w:t xml:space="preserve">πίσης, είναι ότι επώνυμα οικονομικά συμφέροντα τον πολέμησαν και τον ανέτρεψαν, όπως ο ίδιος είπε, την ημέρα της ανατροπής της κυβερνήσεως της Νέας Δημοκρατίας. Δευτέρα, 6-7-1993, δήλωση Κωνσταντίνου Μητσοτάκη, Πρωθυπουργού: «Ο Αντώνης Σαμαράς έκανε απόψε </w:t>
      </w:r>
      <w:r>
        <w:rPr>
          <w:rFonts w:eastAsia="Times New Roman" w:cs="Times New Roman"/>
          <w:szCs w:val="24"/>
        </w:rPr>
        <w:t>ένα βήμα προς τη μεγάλη προδοσία του 47% του ελληνικού λαού. Γίνεται όργανο των αντιπάλων μας και των οικονομικών συμφερόντων, των οποίων είναι δέσμιος, με σκοπό να πλήξει πισώπλατα την παράταξη που τον δημιούργησε, την ώρα που η σκληρή προσπάθεια τρεισήμι</w:t>
      </w:r>
      <w:r>
        <w:rPr>
          <w:rFonts w:eastAsia="Times New Roman" w:cs="Times New Roman"/>
          <w:szCs w:val="24"/>
        </w:rPr>
        <w:t xml:space="preserve">σι </w:t>
      </w:r>
      <w:r>
        <w:rPr>
          <w:rFonts w:eastAsia="Times New Roman" w:cs="Times New Roman"/>
          <w:szCs w:val="24"/>
        </w:rPr>
        <w:lastRenderedPageBreak/>
        <w:t xml:space="preserve">ετών αποδίδει τους καρπούς, αδιαφορώντας για τα συμφέροντα της χώρας και τον ελληνικό λαό». </w:t>
      </w:r>
    </w:p>
    <w:p w14:paraId="2FBA6E08" w14:textId="77777777" w:rsidR="00067EEA" w:rsidRDefault="008C568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Κωνσταντίνος Μητσοτάκης την περίοδο αυτή, του 1990-1993, δέχθηκε έναν λυσσαλέο πόλεμο από σχεδόν όλα τα μέσα μαζικής ενημερώσεως. Μου θυμίζει η σημερινή εποχή</w:t>
      </w:r>
      <w:r>
        <w:rPr>
          <w:rFonts w:eastAsia="Times New Roman" w:cs="Times New Roman"/>
          <w:szCs w:val="24"/>
        </w:rPr>
        <w:t xml:space="preserve"> και η σημερινή Κυβέρνηση αυτόν τον πόλεμο που δεχόταν ο Κωνσταντίνος Μητσοτάκης εκείνη την περίοδο. Δέχθηκε, επίσης, πόλεμο που ξεπερνούσε τα όρια της πολιτικής αντιπαράθεσης, φθάνοντας στο σημείο να τον κατηγορήσουν ακόμα και για την αντιστασιακή του δρά</w:t>
      </w:r>
      <w:r>
        <w:rPr>
          <w:rFonts w:eastAsia="Times New Roman" w:cs="Times New Roman"/>
          <w:szCs w:val="24"/>
        </w:rPr>
        <w:t xml:space="preserve">ση. </w:t>
      </w:r>
    </w:p>
    <w:p w14:paraId="2FBA6E09" w14:textId="77777777" w:rsidR="00067EEA" w:rsidRDefault="008C568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εδώ να αποκαλύψω ότι περίπου το 1993, αφού είχε πέσει από την κυβέρνηση, εκείνος που δημοσίευσε τη φωτογραφία με τους Γερμανούς στην </w:t>
      </w:r>
      <w:r>
        <w:rPr>
          <w:rFonts w:eastAsia="Times New Roman" w:cs="Times New Roman"/>
          <w:szCs w:val="24"/>
        </w:rPr>
        <w:t>«</w:t>
      </w:r>
      <w:r>
        <w:rPr>
          <w:rFonts w:eastAsia="Times New Roman" w:cs="Times New Roman"/>
          <w:szCs w:val="24"/>
        </w:rPr>
        <w:t>ΑΥΡΙΑΝΗ</w:t>
      </w:r>
      <w:r>
        <w:rPr>
          <w:rFonts w:eastAsia="Times New Roman" w:cs="Times New Roman"/>
          <w:szCs w:val="24"/>
        </w:rPr>
        <w:t>»</w:t>
      </w:r>
      <w:r>
        <w:rPr>
          <w:rFonts w:eastAsia="Times New Roman" w:cs="Times New Roman"/>
          <w:szCs w:val="24"/>
        </w:rPr>
        <w:t>,</w:t>
      </w:r>
      <w:r>
        <w:rPr>
          <w:rFonts w:eastAsia="Times New Roman" w:cs="Times New Roman"/>
          <w:szCs w:val="24"/>
        </w:rPr>
        <w:t xml:space="preserve"> ο </w:t>
      </w:r>
      <w:proofErr w:type="spellStart"/>
      <w:r>
        <w:rPr>
          <w:rFonts w:eastAsia="Times New Roman" w:cs="Times New Roman"/>
          <w:szCs w:val="24"/>
        </w:rPr>
        <w:t>Τέλης</w:t>
      </w:r>
      <w:proofErr w:type="spellEnd"/>
      <w:r>
        <w:rPr>
          <w:rFonts w:eastAsia="Times New Roman" w:cs="Times New Roman"/>
          <w:szCs w:val="24"/>
        </w:rPr>
        <w:t xml:space="preserve"> </w:t>
      </w:r>
      <w:proofErr w:type="spellStart"/>
      <w:r>
        <w:rPr>
          <w:rFonts w:eastAsia="Times New Roman" w:cs="Times New Roman"/>
          <w:szCs w:val="24"/>
        </w:rPr>
        <w:t>Γιαννακουδάκης</w:t>
      </w:r>
      <w:proofErr w:type="spellEnd"/>
      <w:r>
        <w:rPr>
          <w:rFonts w:eastAsia="Times New Roman" w:cs="Times New Roman"/>
          <w:szCs w:val="24"/>
        </w:rPr>
        <w:t xml:space="preserve">, μου ζήτησε να τον πάω στον Κωνσταντίνο Μητσοτάκη για να του ζητήσει συγγνώμη. </w:t>
      </w:r>
      <w:r>
        <w:rPr>
          <w:rFonts w:eastAsia="Times New Roman" w:cs="Times New Roman"/>
          <w:szCs w:val="24"/>
        </w:rPr>
        <w:t xml:space="preserve">Και έτσι και έγινε. Και τον </w:t>
      </w:r>
      <w:proofErr w:type="spellStart"/>
      <w:r>
        <w:rPr>
          <w:rFonts w:eastAsia="Times New Roman" w:cs="Times New Roman"/>
          <w:szCs w:val="24"/>
        </w:rPr>
        <w:t>συγχώρεσε</w:t>
      </w:r>
      <w:proofErr w:type="spellEnd"/>
      <w:r>
        <w:rPr>
          <w:rFonts w:eastAsia="Times New Roman" w:cs="Times New Roman"/>
          <w:szCs w:val="24"/>
        </w:rPr>
        <w:t xml:space="preserve">. </w:t>
      </w:r>
    </w:p>
    <w:p w14:paraId="2FBA6E0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Στην περίοδο αυτή, το 1990 – 1993, τα συμφέροντα, τα οποία ανέτρεψαν τον Κωνσταντίνο Μητσοτάκη το καλοκαίρι του 1993, είχαν αντιδράσει έντονα στην πολιτική του Στέφανου Μάνου και της Νέας Δημοκρατίας για την ιδιωτικο</w:t>
      </w:r>
      <w:r>
        <w:rPr>
          <w:rFonts w:eastAsia="Times New Roman" w:cs="Times New Roman"/>
          <w:szCs w:val="24"/>
        </w:rPr>
        <w:t xml:space="preserve">ποίηση τότε του 35% του ΟΤΕ, την παραχώρηση σε στρατηγικό επενδυτή, διατηρώντας το </w:t>
      </w:r>
      <w:r>
        <w:rPr>
          <w:rFonts w:eastAsia="Times New Roman" w:cs="Times New Roman"/>
          <w:szCs w:val="24"/>
        </w:rPr>
        <w:t xml:space="preserve">δημόσιο </w:t>
      </w:r>
      <w:r>
        <w:rPr>
          <w:rFonts w:eastAsia="Times New Roman" w:cs="Times New Roman"/>
          <w:szCs w:val="24"/>
        </w:rPr>
        <w:t>το 51% και δίνοντας το 14% στους εργαζόμενους και στους συνταξιούχους.</w:t>
      </w:r>
    </w:p>
    <w:p w14:paraId="2FBA6E0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 xml:space="preserve">Ποιοι ήταν αυτοί οι οποίοι δεν ήθελαν ο ΟΤΕ να περάσει στα χέρια στρατηγικού επενδυτή; Μα </w:t>
      </w:r>
      <w:r>
        <w:rPr>
          <w:rFonts w:eastAsia="Times New Roman" w:cs="Times New Roman"/>
          <w:szCs w:val="24"/>
        </w:rPr>
        <w:t>φυσικά οι προμηθευτές του ΟΤΕ, και κυρίως ο εθνικός προμηθευτής του ΟΤΕ, τον οποίο κατήγγειλε ο Κωνσταντίνος Μητσοτάκης ότι συνεργώντας με όργανο τον Αντώνη Σαμαρά ανέτρεψε την Κυβέρνηση του 1993.</w:t>
      </w:r>
    </w:p>
    <w:p w14:paraId="2FBA6E0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Την ίδια περίοδο υπήρχε προσφορά από τον γιαπωνέζικο οργανι</w:t>
      </w:r>
      <w:r>
        <w:rPr>
          <w:rFonts w:eastAsia="Times New Roman" w:cs="Times New Roman"/>
          <w:szCs w:val="24"/>
        </w:rPr>
        <w:t>σμό ΝΤΤ, προκειμένου να περάσει ο ΟΤΕ, με στρατηγικό επενδυτή και με τις μετοχές στα χέρια του ελληνικού λαού, σε μία νέα περίοδο. Όμως κάποιοι πούλαγαν στον ΟΤΕ συσκευές σε τιμή πολλαπλάσια της πραγματικής. Είχαν ουσιαστικά καταλάβει τον οργανισμό. Πούλαγ</w:t>
      </w:r>
      <w:r>
        <w:rPr>
          <w:rFonts w:eastAsia="Times New Roman" w:cs="Times New Roman"/>
          <w:szCs w:val="24"/>
        </w:rPr>
        <w:t>αν τεχνολογίες ξεπερασμένες και έβγαζαν δισεκατομμύρια εις βάρος του ελληνικού δημοσίου. Έπρεπε ο Μητσοτάκης να ανατραπεί.</w:t>
      </w:r>
    </w:p>
    <w:p w14:paraId="2FBA6E0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Την ίδια εποχή, το καλοκαίρι αυτό του 1993, θέλω να θυμίσω ότι είχαμε και τις «περίφημες» φωτιές, κάπως όπως το 2008, όταν τα ίδια συ</w:t>
      </w:r>
      <w:r>
        <w:rPr>
          <w:rFonts w:eastAsia="Times New Roman" w:cs="Times New Roman"/>
          <w:szCs w:val="24"/>
        </w:rPr>
        <w:t xml:space="preserve">μφέροντα πολέμησαν τον Κώστα Καραμανλή. </w:t>
      </w:r>
    </w:p>
    <w:p w14:paraId="2FBA6E0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Στις εκλογές του 1990 ο Κωνσταντίνος Μητσοτάκης πήρε το 47% του ελληνικού λαού και κέρδισε με μία έδρα διαφορά τότε, την έδρα την οποία έδωσε ο αείμνηστος </w:t>
      </w:r>
      <w:proofErr w:type="spellStart"/>
      <w:r>
        <w:rPr>
          <w:rFonts w:eastAsia="Times New Roman" w:cs="Times New Roman"/>
          <w:szCs w:val="24"/>
        </w:rPr>
        <w:t>Κατσίκης</w:t>
      </w:r>
      <w:proofErr w:type="spellEnd"/>
      <w:r>
        <w:rPr>
          <w:rFonts w:eastAsia="Times New Roman" w:cs="Times New Roman"/>
          <w:szCs w:val="24"/>
        </w:rPr>
        <w:t xml:space="preserve"> στην Πλειοψηφία, στη Νέα Δημοκρατία, και εν συνεχεί</w:t>
      </w:r>
      <w:r>
        <w:rPr>
          <w:rFonts w:eastAsia="Times New Roman" w:cs="Times New Roman"/>
          <w:szCs w:val="24"/>
        </w:rPr>
        <w:t xml:space="preserve">α πήρε μία έδρα από το Εκλογοδικείο. Η μόνη μονοεδρική που πήρε τότε, ήταν η μονοεδρική της Ευρυτανίας που πήρε η Μπακογιάννη. Όλες οι </w:t>
      </w:r>
      <w:r>
        <w:rPr>
          <w:rFonts w:eastAsia="Times New Roman" w:cs="Times New Roman"/>
          <w:szCs w:val="24"/>
        </w:rPr>
        <w:lastRenderedPageBreak/>
        <w:t xml:space="preserve">άλλες μονοεδρικές, με συνεργασία όλων των κομμάτων της Αντιπολίτευσης, </w:t>
      </w:r>
      <w:proofErr w:type="spellStart"/>
      <w:r>
        <w:rPr>
          <w:rFonts w:eastAsia="Times New Roman" w:cs="Times New Roman"/>
          <w:szCs w:val="24"/>
        </w:rPr>
        <w:t>εχάθησαν</w:t>
      </w:r>
      <w:proofErr w:type="spellEnd"/>
      <w:r>
        <w:rPr>
          <w:rFonts w:eastAsia="Times New Roman" w:cs="Times New Roman"/>
          <w:szCs w:val="24"/>
        </w:rPr>
        <w:t xml:space="preserve"> σε αυτές τις εκλογές. </w:t>
      </w:r>
    </w:p>
    <w:p w14:paraId="2FBA6E0F"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Αμέσως μόλις ανέλα</w:t>
      </w:r>
      <w:r>
        <w:rPr>
          <w:rFonts w:eastAsia="Times New Roman" w:cs="Times New Roman"/>
          <w:szCs w:val="24"/>
        </w:rPr>
        <w:t>βε η Κυβέρνηση της Νέας Δημοκρατίας, άρχισε η σκληρή αντιπολίτευση. Ήταν η εποχή των καταλήψεων των σχολείων από τον Νοέμβριο του 1990, με όλα τα μέσα ενημέρωσης να διογκώνουν την εικόνα προς τα έξω, τα τραγικά συμβάντα του Ιανουαρίου του 1991, με τη δολοφ</w:t>
      </w:r>
      <w:r>
        <w:rPr>
          <w:rFonts w:eastAsia="Times New Roman" w:cs="Times New Roman"/>
          <w:szCs w:val="24"/>
        </w:rPr>
        <w:t xml:space="preserve">ονία </w:t>
      </w:r>
      <w:proofErr w:type="spellStart"/>
      <w:r>
        <w:rPr>
          <w:rFonts w:eastAsia="Times New Roman" w:cs="Times New Roman"/>
          <w:szCs w:val="24"/>
        </w:rPr>
        <w:t>Τεμπονέρα</w:t>
      </w:r>
      <w:proofErr w:type="spellEnd"/>
      <w:r>
        <w:rPr>
          <w:rFonts w:eastAsia="Times New Roman" w:cs="Times New Roman"/>
          <w:szCs w:val="24"/>
        </w:rPr>
        <w:t>, αλλά παράλληλα το 1991 υπήρξε και μια τεράστια γεωπολιτική αλλαγή στην περιοχή μας. Ήρθε η διάλυση της Γιουγκοσλαβίας. Το 1992 θέλω να θυμίσω έγινε η αλλαγή της ΕΟΚ σε Ευρωπαϊκή Ένωση, η πτώση της Σοβιετικής Ένωσης και παράλληλα ο πόλεμος σ</w:t>
      </w:r>
      <w:r>
        <w:rPr>
          <w:rFonts w:eastAsia="Times New Roman" w:cs="Times New Roman"/>
          <w:szCs w:val="24"/>
        </w:rPr>
        <w:t>το Ιράκ. Ακόμα και γι’ αυτήν την επιλογή της Ελλάδας, για τη μη ενεργό συμμετοχή σε στρατιωτικό αλλά σε πολιτικό επίπεδο, κατηγορείται τότε από τους πολιτικούς του αντιπάλους, από το ΠΑΣΟΚ, την ώρα που Σοβιετικοί, Αμερικάνοι, Ευρωπαίοι, Μέση Ανατολή και Ισ</w:t>
      </w:r>
      <w:r>
        <w:rPr>
          <w:rFonts w:eastAsia="Times New Roman" w:cs="Times New Roman"/>
          <w:szCs w:val="24"/>
        </w:rPr>
        <w:t xml:space="preserve">ραήλ ήταν εναντίον του </w:t>
      </w:r>
      <w:proofErr w:type="spellStart"/>
      <w:r>
        <w:rPr>
          <w:rFonts w:eastAsia="Times New Roman" w:cs="Times New Roman"/>
          <w:szCs w:val="24"/>
        </w:rPr>
        <w:t>Σαντάμ</w:t>
      </w:r>
      <w:proofErr w:type="spellEnd"/>
      <w:r>
        <w:rPr>
          <w:rFonts w:eastAsia="Times New Roman" w:cs="Times New Roman"/>
          <w:szCs w:val="24"/>
        </w:rPr>
        <w:t xml:space="preserve"> Χουσεΐν. Οι μόνοι υποστηρικτές του ήταν τότε η Αξιωματική Αντιπολίτευση.</w:t>
      </w:r>
    </w:p>
    <w:p w14:paraId="2FBA6E1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Σε εκείνη, επίσης, την περίοδο είχαμε γεγονότα τα οποία προέκυψαν από τη συγκυβέρνηση και την εποχή της κάθαρσης του 1989. Ο Αγαμέμνων Κουτσόγιωργας πεθα</w:t>
      </w:r>
      <w:r>
        <w:rPr>
          <w:rFonts w:eastAsia="Times New Roman" w:cs="Times New Roman"/>
          <w:szCs w:val="24"/>
        </w:rPr>
        <w:t xml:space="preserve">ίνει από εγκεφαλικό στο δικαστήριο και εφημερίδες τολμούν τότε, παρ’ ότι είχε εγκαταλειφθεί από το κόμμα του, να χαρακτηρίσουν τον Κωνσταντίνο Μητσοτάκη μέχρι και δολοφόνο. Την ημέρα δε της κηδείας </w:t>
      </w:r>
      <w:r>
        <w:rPr>
          <w:rFonts w:eastAsia="Times New Roman" w:cs="Times New Roman"/>
          <w:szCs w:val="24"/>
        </w:rPr>
        <w:lastRenderedPageBreak/>
        <w:t>του Μένιου Κουτσόγιωργα στην Πάτρα έχουμε την έκρηξη μηχαν</w:t>
      </w:r>
      <w:r>
        <w:rPr>
          <w:rFonts w:eastAsia="Times New Roman" w:cs="Times New Roman"/>
          <w:szCs w:val="24"/>
        </w:rPr>
        <w:t xml:space="preserve">ισμού στα χέρια τρομοκράτη της </w:t>
      </w:r>
      <w:r>
        <w:rPr>
          <w:rFonts w:eastAsia="Times New Roman" w:cs="Times New Roman"/>
          <w:szCs w:val="24"/>
          <w:lang w:val="en-US"/>
        </w:rPr>
        <w:t>PLO</w:t>
      </w:r>
      <w:r>
        <w:rPr>
          <w:rFonts w:eastAsia="Times New Roman" w:cs="Times New Roman"/>
          <w:szCs w:val="24"/>
        </w:rPr>
        <w:t xml:space="preserve">, με έξι νεκρούς, που αν </w:t>
      </w:r>
      <w:proofErr w:type="spellStart"/>
      <w:r>
        <w:rPr>
          <w:rFonts w:eastAsia="Times New Roman" w:cs="Times New Roman"/>
          <w:szCs w:val="24"/>
        </w:rPr>
        <w:t>εκρήγνυτο</w:t>
      </w:r>
      <w:proofErr w:type="spellEnd"/>
      <w:r>
        <w:rPr>
          <w:rFonts w:eastAsia="Times New Roman" w:cs="Times New Roman"/>
          <w:szCs w:val="24"/>
        </w:rPr>
        <w:t xml:space="preserve"> κατά τη διάρκεια της κηδείας, καταλαβαίνει κανείς τι θα συνέβαινε. </w:t>
      </w:r>
    </w:p>
    <w:p w14:paraId="2FBA6E11"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Δεν εγκαταλείφθηκε, όμως, ο Κωνσταντίνος Μητσοτάκης και εκείνη την περίοδο και </w:t>
      </w:r>
      <w:proofErr w:type="spellStart"/>
      <w:r>
        <w:rPr>
          <w:rFonts w:eastAsia="Times New Roman" w:cs="Times New Roman"/>
          <w:szCs w:val="24"/>
        </w:rPr>
        <w:t>πολεμήθηκε</w:t>
      </w:r>
      <w:proofErr w:type="spellEnd"/>
      <w:r>
        <w:rPr>
          <w:rFonts w:eastAsia="Times New Roman" w:cs="Times New Roman"/>
          <w:szCs w:val="24"/>
        </w:rPr>
        <w:t xml:space="preserve"> μόνο από τους ξένους. Μέσα στ</w:t>
      </w:r>
      <w:r>
        <w:rPr>
          <w:rFonts w:eastAsia="Times New Roman" w:cs="Times New Roman"/>
          <w:szCs w:val="24"/>
        </w:rPr>
        <w:t xml:space="preserve">ο ίδιο του το κόμμα δέχθηκε πόλεμο από την πρώτη μέρα: παραίτηση Δήμα το καλοκαίρι του 1991 με κατηγορίες εναντίον της οικογένειας του Κωνσταντίνου Μητσοτάκη. </w:t>
      </w:r>
    </w:p>
    <w:p w14:paraId="2FBA6E12" w14:textId="77777777" w:rsidR="00067EEA" w:rsidRDefault="008C568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Φθινόπωρο του 1991. Δίνουν φάκελο στον αείμνηστο Μιλτιάδη Έβερτ ότι παρακολουθείται από κοριούς </w:t>
      </w:r>
      <w:r>
        <w:rPr>
          <w:rFonts w:eastAsia="Times New Roman" w:cs="Times New Roman"/>
          <w:szCs w:val="24"/>
        </w:rPr>
        <w:t xml:space="preserve">κατ’ εντολή του Κωνσταντίνου Μητσοτάκη από την Εθνική Υπηρεσία Πληροφοριών. Πρωτοσέλιδα των εφημερίδων έλεγαν «Μητσοτάκης </w:t>
      </w:r>
      <w:r>
        <w:rPr>
          <w:rFonts w:eastAsia="Times New Roman" w:cs="Times New Roman"/>
          <w:szCs w:val="24"/>
          <w:lang w:val="en-US"/>
        </w:rPr>
        <w:t>gate</w:t>
      </w:r>
      <w:r>
        <w:rPr>
          <w:rFonts w:eastAsia="Times New Roman" w:cs="Times New Roman"/>
          <w:szCs w:val="24"/>
        </w:rPr>
        <w:t>». Αυτά λέγονταν στις ξένες εφημερίδες, τα οποία δίνονταν από Έλληνες δημοσιογράφους. Τελικά απεδείχθη ότι η συγκεκριμένη παρακολο</w:t>
      </w:r>
      <w:r>
        <w:rPr>
          <w:rFonts w:eastAsia="Times New Roman" w:cs="Times New Roman"/>
          <w:szCs w:val="24"/>
        </w:rPr>
        <w:t>ύθηση ήταν για διακινητή κόκκινου υδραργύρου στην ίδια πολυκατοικία που έμενε ο Μιλτιάδης Έβερτ.</w:t>
      </w:r>
    </w:p>
    <w:p w14:paraId="2FBA6E13" w14:textId="77777777" w:rsidR="00067EEA" w:rsidRDefault="008C568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Ήταν τότε η εποχή –και εδώ θέλω να επιμείνω- που προέκυψε το θέμα της ονομασίας των Σκοπίων, σε σχέση με το όνομα της Μακεδονίας. Αυτό έγινε όπλο στα χέρια του</w:t>
      </w:r>
      <w:r>
        <w:rPr>
          <w:rFonts w:eastAsia="Times New Roman" w:cs="Times New Roman"/>
          <w:szCs w:val="24"/>
        </w:rPr>
        <w:t xml:space="preserve"> Αντώνη Σαμαρά για να ανατρέψει τον Κωνσταντίνο Μητσοτάκη. </w:t>
      </w:r>
    </w:p>
    <w:p w14:paraId="2FBA6E14" w14:textId="77777777" w:rsidR="00067EEA" w:rsidRDefault="008C568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όμως δεν είναι αυτή. Ο Αντώνης Σαμαράς ήταν εκείνη την εποχή ο πιο έμπιστος υπουργός του Κωνσταντίνου Μητσοτάκη. Για ένα πράγμα –έλεγε τότε ο Γιάννης </w:t>
      </w:r>
      <w:proofErr w:type="spellStart"/>
      <w:r>
        <w:rPr>
          <w:rFonts w:eastAsia="Times New Roman" w:cs="Times New Roman"/>
          <w:szCs w:val="24"/>
        </w:rPr>
        <w:t>Πευκιανάκης</w:t>
      </w:r>
      <w:proofErr w:type="spellEnd"/>
      <w:r>
        <w:rPr>
          <w:rFonts w:eastAsia="Times New Roman" w:cs="Times New Roman"/>
          <w:szCs w:val="24"/>
        </w:rPr>
        <w:t>- ήταν σίγουρος ο Κωνσταντίνος Μητσοτάκης, πως όλοι να στρέφονταν εναντίον του, ο Σαμ</w:t>
      </w:r>
      <w:r>
        <w:rPr>
          <w:rFonts w:eastAsia="Times New Roman" w:cs="Times New Roman"/>
          <w:szCs w:val="24"/>
        </w:rPr>
        <w:t xml:space="preserve">αράς θα στεκόταν στο πλάι του. </w:t>
      </w:r>
    </w:p>
    <w:p w14:paraId="2FBA6E15" w14:textId="77777777" w:rsidR="00067EEA" w:rsidRDefault="008C568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όμως εκείνη την εποχή χρησιμοποίησε το εθνικό θέμα της Μακεδονίας ο Αντώνης Σαμαράς, ενώ ήταν ο υπεύθυνος των κακών χειρισμών που έγιναν εκείνη την εποχή και οι αλήθειες </w:t>
      </w:r>
      <w:proofErr w:type="spellStart"/>
      <w:r>
        <w:rPr>
          <w:rFonts w:eastAsia="Times New Roman" w:cs="Times New Roman"/>
          <w:szCs w:val="24"/>
        </w:rPr>
        <w:t>απεκρύφθησαν</w:t>
      </w:r>
      <w:proofErr w:type="spellEnd"/>
      <w:r>
        <w:rPr>
          <w:rFonts w:eastAsia="Times New Roman" w:cs="Times New Roman"/>
          <w:szCs w:val="24"/>
        </w:rPr>
        <w:t xml:space="preserve"> από τον Κωνσταντίνο Μητσοτάκη.</w:t>
      </w:r>
    </w:p>
    <w:p w14:paraId="2FBA6E16" w14:textId="77777777" w:rsidR="00067EEA" w:rsidRDefault="008C568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θυμ</w:t>
      </w:r>
      <w:r>
        <w:rPr>
          <w:rFonts w:eastAsia="Times New Roman" w:cs="Times New Roman"/>
          <w:szCs w:val="24"/>
        </w:rPr>
        <w:t>ίσω ότι ο αρχηγός της αξιωματικής αντιπολίτευσης τότε, ο αείμνηστος Ανδρέας Παπανδρέου, το 1986 μιλώντας στην Γ΄ Στρατιά αναφέρθηκε στη χρήση του όρου «Μακεδονία» ως επιτρεπτή για το εσωτερικό στη Γιουγκοσλαβία. Ο Σαμαράς δε, στις 2-12-1991 υπογράφει τον Κ</w:t>
      </w:r>
      <w:r>
        <w:rPr>
          <w:rFonts w:eastAsia="Times New Roman" w:cs="Times New Roman"/>
          <w:szCs w:val="24"/>
        </w:rPr>
        <w:t xml:space="preserve">ανονισμό 3567/91 ως Υπουργός Εξωτερικών, αγνοώντας τον Πρωθυπουργό και μη ενημερώνοντάς τον, όπου αναγνωρίζει για πρώτη φορά τον όρο «Μακεδονία» σε επίσημο έγγραφο της ΕΟΚ. </w:t>
      </w:r>
    </w:p>
    <w:p w14:paraId="2FBA6E17" w14:textId="77777777" w:rsidR="00067EEA" w:rsidRDefault="008C568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Στις 16-12-1991 στις Βρυξέλλες, στη Σύνοδο Υπουργών Εξωτερικών, έχει σαφείς, σαφέσ</w:t>
      </w:r>
      <w:r>
        <w:rPr>
          <w:rFonts w:eastAsia="Times New Roman" w:cs="Times New Roman"/>
          <w:szCs w:val="24"/>
        </w:rPr>
        <w:t xml:space="preserve">τατες οδηγίες από τον Κωνσταντίνο Μητσοτάκη να υπάρχουν τρεις όροι. Οι όροι ήταν να μην περιέχει </w:t>
      </w:r>
      <w:proofErr w:type="spellStart"/>
      <w:r>
        <w:rPr>
          <w:rFonts w:eastAsia="Times New Roman" w:cs="Times New Roman"/>
          <w:szCs w:val="24"/>
        </w:rPr>
        <w:t>αλυτρωτικά</w:t>
      </w:r>
      <w:proofErr w:type="spellEnd"/>
      <w:r>
        <w:rPr>
          <w:rFonts w:eastAsia="Times New Roman" w:cs="Times New Roman"/>
          <w:szCs w:val="24"/>
        </w:rPr>
        <w:t xml:space="preserve"> στοιχεία, να μην υπάρχουν εδαφικές αξιώσεις έναντι της Ελλάδας, να είναι ρητά διευκρινισμένο </w:t>
      </w:r>
      <w:r>
        <w:rPr>
          <w:rFonts w:eastAsia="Times New Roman" w:cs="Times New Roman"/>
          <w:szCs w:val="24"/>
        </w:rPr>
        <w:lastRenderedPageBreak/>
        <w:t>ότι δεν υπάρχει μακεδονική μειονότητα στην Ελλάδα και τ</w:t>
      </w:r>
      <w:r>
        <w:rPr>
          <w:rFonts w:eastAsia="Times New Roman" w:cs="Times New Roman"/>
          <w:szCs w:val="24"/>
        </w:rPr>
        <w:t>έλος να αλλάξει το όνομά της κατά τέτοιον τρόπο ώστε να μην δημιουργούνται παρεξηγήσεις όσον αφορά την ιστορική συνέχεια.</w:t>
      </w:r>
    </w:p>
    <w:p w14:paraId="2FBA6E18" w14:textId="77777777" w:rsidR="00067EEA" w:rsidRDefault="008C568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αυτή την κρίσιμη, όπως απεδείχθη εκ των υστέρων, ημερομηνία της 16ης Δεκεμβρίου και ενώ ο Υπουργός Εξωτερικών είχε συγκεκριμένες εν</w:t>
      </w:r>
      <w:r>
        <w:rPr>
          <w:rFonts w:eastAsia="Times New Roman" w:cs="Times New Roman"/>
          <w:szCs w:val="24"/>
        </w:rPr>
        <w:t xml:space="preserve">τολές, όχι μόνο αδιαφόρησε, αλλά εξαφανίστηκε μάλιστα εκείνην την ημέρα μέχρι την επόμενη και ουδέποτε απάντησε στις κλήσεις του Κωνσταντίνου Μητσοτάκη, δικαιολογούμενος εν συνεχεία ότι είχε συγκεκριμένες εντολές. </w:t>
      </w:r>
    </w:p>
    <w:p w14:paraId="2FBA6E19" w14:textId="77777777" w:rsidR="00067EEA" w:rsidRDefault="008C568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Πώς, όμως, αποδεικνύεται ότι ο Κωνσταντίν</w:t>
      </w:r>
      <w:r>
        <w:rPr>
          <w:rFonts w:eastAsia="Times New Roman" w:cs="Times New Roman"/>
          <w:szCs w:val="24"/>
        </w:rPr>
        <w:t>ος Μητσοτάκης ήταν εκείνος που προασπίστηκε τον όρο «Μακεδονία», όπως ήταν η απόφαση των πολιτικών αρχηγών που είχε ληφθεί στις 18-2-1992 υπό την προεδρία του Κωνσταντίνου Καραμανλή; Με τη Σύνοδο της Λισσαβόνας στις 26-6-1992, όπου τότε οι ηγέτες της ΕΟΚ α</w:t>
      </w:r>
      <w:r>
        <w:rPr>
          <w:rFonts w:eastAsia="Times New Roman" w:cs="Times New Roman"/>
          <w:szCs w:val="24"/>
        </w:rPr>
        <w:t xml:space="preserve">ναφέρονται σε ομόφωνη απόφασή τους για αναγνώριση της </w:t>
      </w:r>
      <w:r>
        <w:rPr>
          <w:rFonts w:eastAsia="Times New Roman" w:cs="Times New Roman"/>
          <w:szCs w:val="24"/>
          <w:lang w:val="en-US"/>
        </w:rPr>
        <w:t>FYROM</w:t>
      </w:r>
      <w:r>
        <w:rPr>
          <w:rFonts w:eastAsia="Times New Roman" w:cs="Times New Roman"/>
          <w:szCs w:val="24"/>
        </w:rPr>
        <w:t xml:space="preserve"> χωρίς τον όρο «Μακεδονία» που αποτελούσε προσωπική νίκη του Κωνσταντίνου Μητσοτάκη στη Λισσαβόνα και παρά τη νίκη που επέφερε στη Λισσαβόνα υπέρ της Ελληνικής Δημοκρατίας και της εθνικής θέσεως ο </w:t>
      </w:r>
      <w:r>
        <w:rPr>
          <w:rFonts w:eastAsia="Times New Roman" w:cs="Times New Roman"/>
          <w:szCs w:val="24"/>
        </w:rPr>
        <w:t>Κωνσταντίνος Μητσοτάκης, εκείνη η συνεδρίαση χρησιμοποιήθηκε προκειμένου να τον ανατρέψουν.</w:t>
      </w:r>
    </w:p>
    <w:p w14:paraId="2FBA6E1A" w14:textId="77777777" w:rsidR="00067EEA" w:rsidRDefault="008C568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Στις 21-10-1992 υποχρεούμενος από την Κοινοβουλευτική Ομάδα να απαντήσει στην εσωτερική αντιπολίτευση, προσκομίζει τα έγγραφα με τα οποία ο Υπουργός Εξωτερικών και </w:t>
      </w:r>
      <w:r>
        <w:rPr>
          <w:rFonts w:eastAsia="Times New Roman" w:cs="Times New Roman"/>
          <w:szCs w:val="24"/>
        </w:rPr>
        <w:t xml:space="preserve">ηγέτης τότε της Πολιτικής Άνοιξης, με χρήση ουσιαστικά του εθνικού θέματος, προσπαθεί να τον ανατρέψει. Καταθέτει το έγγραφο του συγκεκριμένου Κανονισμού που υπέγραψε στις 2 Δεκεμβρίου ο Αντώνης Σαμαράς και στις 16 Δεκεμβρίου τα Πρακτικά της συνεδριάσεως. </w:t>
      </w:r>
    </w:p>
    <w:p w14:paraId="2FBA6E1B" w14:textId="77777777" w:rsidR="00067EEA" w:rsidRDefault="008C568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τα αναφέρω, γιατί κάποια στιγμή η αλήθεια πρέπει να αποκατασταθεί όσον αφορά τον πρώην πρωθυπουργό. Τώρα αν σήμερα εκείνοι που πρόδωσαν τον Μητσοτάκη βρίσκονται στα έδρανα της Νέας Δημοκρατίας, αυτό είναι υπόθεση που αφορά τη Νέα Δημοκρατία. </w:t>
      </w:r>
    </w:p>
    <w:p w14:paraId="2FBA6E1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Θέλω, τ</w:t>
      </w:r>
      <w:r>
        <w:rPr>
          <w:rFonts w:eastAsia="Times New Roman" w:cs="Times New Roman"/>
          <w:szCs w:val="24"/>
        </w:rPr>
        <w:t xml:space="preserve">έλος, να πω ότι υπήρξαν μαζικές παραιτήσεις ιστορικών στελεχών της </w:t>
      </w:r>
      <w:r>
        <w:rPr>
          <w:rFonts w:eastAsia="Times New Roman"/>
          <w:bCs/>
        </w:rPr>
        <w:t>Νέας Δημοκρατίας</w:t>
      </w:r>
      <w:r>
        <w:rPr>
          <w:rFonts w:eastAsia="Times New Roman" w:cs="Times New Roman"/>
          <w:szCs w:val="24"/>
        </w:rPr>
        <w:t xml:space="preserve"> που υπονόμευσαν την ίδια την πορεία του Κωνσταντίνου Μητσοτάκη. Έχουμε την παραίτηση του Ράλλη στις 29-3-1993. Έχουμε την παραίτηση του μακαρίτη Αθανασίου Κανελλόπουλου. Έχ</w:t>
      </w:r>
      <w:r>
        <w:rPr>
          <w:rFonts w:eastAsia="Times New Roman" w:cs="Times New Roman"/>
          <w:szCs w:val="24"/>
        </w:rPr>
        <w:t xml:space="preserve">ουμε το περίφημο σκάνδαλο που ανακάλυψαν, του </w:t>
      </w:r>
      <w:proofErr w:type="spellStart"/>
      <w:r>
        <w:rPr>
          <w:rFonts w:eastAsia="Times New Roman" w:cs="Times New Roman"/>
          <w:szCs w:val="24"/>
        </w:rPr>
        <w:t>αρχικοριού</w:t>
      </w:r>
      <w:proofErr w:type="spellEnd"/>
      <w:r>
        <w:rPr>
          <w:rFonts w:eastAsia="Times New Roman" w:cs="Times New Roman"/>
          <w:szCs w:val="24"/>
        </w:rPr>
        <w:t xml:space="preserve"> </w:t>
      </w:r>
      <w:proofErr w:type="spellStart"/>
      <w:r>
        <w:rPr>
          <w:rFonts w:eastAsia="Times New Roman" w:cs="Times New Roman"/>
          <w:szCs w:val="24"/>
        </w:rPr>
        <w:t>Μαυρίκη</w:t>
      </w:r>
      <w:proofErr w:type="spellEnd"/>
      <w:r>
        <w:rPr>
          <w:rFonts w:eastAsia="Times New Roman" w:cs="Times New Roman"/>
          <w:szCs w:val="24"/>
        </w:rPr>
        <w:t>, ο οποίος με πρωτοσέλιδο της «</w:t>
      </w:r>
      <w:r>
        <w:rPr>
          <w:rFonts w:eastAsia="Times New Roman" w:cs="Times New Roman"/>
          <w:szCs w:val="24"/>
        </w:rPr>
        <w:t>ΕΛΕΥΘΕΡΟΤΥΠΙΑΣ</w:t>
      </w:r>
      <w:r>
        <w:rPr>
          <w:rFonts w:eastAsia="Times New Roman" w:cs="Times New Roman"/>
          <w:szCs w:val="24"/>
        </w:rPr>
        <w:t>» φέρεται ότι με εντολές του Μητσοτάκη παρακολουθούσε τον μισό πολιτικό κόσμο. Και ποια είναι η εξέλιξη; Αφού γίνεται πρωτοσέλιδο και γίνεται πλέον</w:t>
      </w:r>
      <w:r>
        <w:rPr>
          <w:rFonts w:eastAsia="Times New Roman" w:cs="Times New Roman"/>
          <w:szCs w:val="24"/>
        </w:rPr>
        <w:t xml:space="preserve"> ολόκληρο καινούργιο «Μητσοτάκης </w:t>
      </w:r>
      <w:r>
        <w:rPr>
          <w:rFonts w:eastAsia="Times New Roman" w:cs="Times New Roman"/>
          <w:szCs w:val="24"/>
          <w:lang w:val="en-US"/>
        </w:rPr>
        <w:t>Gate</w:t>
      </w:r>
      <w:r>
        <w:rPr>
          <w:rFonts w:eastAsia="Times New Roman" w:cs="Times New Roman"/>
          <w:szCs w:val="24"/>
        </w:rPr>
        <w:t xml:space="preserve">», αποδεικνύεται ότι ο </w:t>
      </w:r>
      <w:proofErr w:type="spellStart"/>
      <w:r>
        <w:rPr>
          <w:rFonts w:eastAsia="Times New Roman" w:cs="Times New Roman"/>
          <w:szCs w:val="24"/>
        </w:rPr>
        <w:t>Μαυρίκης</w:t>
      </w:r>
      <w:proofErr w:type="spellEnd"/>
      <w:r>
        <w:rPr>
          <w:rFonts w:eastAsia="Times New Roman" w:cs="Times New Roman"/>
          <w:szCs w:val="24"/>
        </w:rPr>
        <w:t xml:space="preserve"> εν συνεχεία εργάζεται σε </w:t>
      </w:r>
      <w:r>
        <w:rPr>
          <w:rFonts w:eastAsia="Times New Roman" w:cs="Times New Roman"/>
          <w:szCs w:val="24"/>
        </w:rPr>
        <w:t>μ</w:t>
      </w:r>
      <w:r>
        <w:rPr>
          <w:rFonts w:eastAsia="Times New Roman" w:cs="Times New Roman"/>
          <w:szCs w:val="24"/>
        </w:rPr>
        <w:t xml:space="preserve">έσα τα </w:t>
      </w:r>
      <w:r>
        <w:rPr>
          <w:rFonts w:eastAsia="Times New Roman" w:cs="Times New Roman"/>
          <w:szCs w:val="24"/>
        </w:rPr>
        <w:lastRenderedPageBreak/>
        <w:t xml:space="preserve">οποία πολέμησαν προσωπικά τον Κωνσταντίνο Μητσοτάκη, επί </w:t>
      </w:r>
      <w:proofErr w:type="spellStart"/>
      <w:r>
        <w:rPr>
          <w:rFonts w:eastAsia="Times New Roman" w:cs="Times New Roman"/>
          <w:szCs w:val="24"/>
        </w:rPr>
        <w:t>μισθώ</w:t>
      </w:r>
      <w:proofErr w:type="spellEnd"/>
      <w:r>
        <w:rPr>
          <w:rFonts w:eastAsia="Times New Roman" w:cs="Times New Roman"/>
          <w:szCs w:val="24"/>
        </w:rPr>
        <w:t xml:space="preserve">. Επί </w:t>
      </w:r>
      <w:proofErr w:type="spellStart"/>
      <w:r>
        <w:rPr>
          <w:rFonts w:eastAsia="Times New Roman" w:cs="Times New Roman"/>
          <w:szCs w:val="24"/>
        </w:rPr>
        <w:t>μισθώ</w:t>
      </w:r>
      <w:proofErr w:type="spellEnd"/>
      <w:r>
        <w:rPr>
          <w:rFonts w:eastAsia="Times New Roman" w:cs="Times New Roman"/>
          <w:szCs w:val="24"/>
        </w:rPr>
        <w:t xml:space="preserve">! </w:t>
      </w:r>
    </w:p>
    <w:p w14:paraId="2FBA6E1D"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bCs/>
        </w:rPr>
        <w:t>Παρακαλώ</w:t>
      </w:r>
      <w:r>
        <w:rPr>
          <w:rFonts w:eastAsia="Times New Roman" w:cs="Times New Roman"/>
          <w:szCs w:val="24"/>
        </w:rPr>
        <w:t>, συντομεύετε.</w:t>
      </w:r>
    </w:p>
    <w:p w14:paraId="2FBA6E1E" w14:textId="77777777" w:rsidR="00067EEA" w:rsidRDefault="008C5681">
      <w:pPr>
        <w:spacing w:line="600" w:lineRule="auto"/>
        <w:ind w:firstLine="720"/>
        <w:jc w:val="both"/>
        <w:rPr>
          <w:rFonts w:eastAsia="Times New Roman"/>
          <w:bCs/>
        </w:rPr>
      </w:pPr>
      <w:r>
        <w:rPr>
          <w:rFonts w:eastAsia="Times New Roman" w:cs="Times New Roman"/>
          <w:b/>
          <w:szCs w:val="24"/>
        </w:rPr>
        <w:t>ΠΑΝΟΣ ΚΑΜΜΕΝΟΣ (Υπουργός Ε</w:t>
      </w:r>
      <w:r>
        <w:rPr>
          <w:rFonts w:eastAsia="Times New Roman" w:cs="Times New Roman"/>
          <w:b/>
          <w:szCs w:val="24"/>
        </w:rPr>
        <w:t>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Έχουμε την ίδια περίοδο -και θα κλείσω με αυτό, </w:t>
      </w:r>
      <w:r>
        <w:rPr>
          <w:rFonts w:eastAsia="Times New Roman"/>
          <w:bCs/>
        </w:rPr>
        <w:t xml:space="preserve">κύριε Πρόεδρε- μια εθνική ζημιά που έγινε εις βάρος της τότε </w:t>
      </w:r>
      <w:r>
        <w:rPr>
          <w:rFonts w:eastAsia="Times New Roman"/>
          <w:bCs/>
        </w:rPr>
        <w:t>κ</w:t>
      </w:r>
      <w:r>
        <w:rPr>
          <w:rFonts w:eastAsia="Times New Roman"/>
          <w:bCs/>
        </w:rPr>
        <w:t xml:space="preserve">υβέρνησης, την προδοσία του </w:t>
      </w:r>
      <w:proofErr w:type="spellStart"/>
      <w:r>
        <w:rPr>
          <w:rFonts w:eastAsia="Times New Roman"/>
          <w:bCs/>
        </w:rPr>
        <w:t>Στηβ</w:t>
      </w:r>
      <w:proofErr w:type="spellEnd"/>
      <w:r>
        <w:rPr>
          <w:rFonts w:eastAsia="Times New Roman"/>
          <w:bCs/>
        </w:rPr>
        <w:t xml:space="preserve"> Λάλα. Τότε για να χτυπήσουν τον Μητσοτάκη και τις ελληνοαμερικ</w:t>
      </w:r>
      <w:r>
        <w:rPr>
          <w:rFonts w:eastAsia="Times New Roman"/>
          <w:bCs/>
        </w:rPr>
        <w:t xml:space="preserve">ανικές σχέσεις, δίνουν στοιχεία για τον </w:t>
      </w:r>
      <w:proofErr w:type="spellStart"/>
      <w:r>
        <w:rPr>
          <w:rFonts w:eastAsia="Times New Roman"/>
          <w:bCs/>
        </w:rPr>
        <w:t>Στηβ</w:t>
      </w:r>
      <w:proofErr w:type="spellEnd"/>
      <w:r>
        <w:rPr>
          <w:rFonts w:eastAsia="Times New Roman"/>
          <w:bCs/>
        </w:rPr>
        <w:t xml:space="preserve"> Λάλα, εργαζόμενο της αμερικάνικης πρεσβείας, ο οποίος καταδικάζεται και φυλακίζεται επί δεκαετίες ολόκληρες ως πράκτορας της Ελλάδος κατά της Αμερικής.</w:t>
      </w:r>
    </w:p>
    <w:p w14:paraId="2FBA6E1F" w14:textId="77777777" w:rsidR="00067EEA" w:rsidRDefault="008C5681">
      <w:pPr>
        <w:spacing w:line="600" w:lineRule="auto"/>
        <w:ind w:firstLine="720"/>
        <w:jc w:val="both"/>
        <w:rPr>
          <w:rFonts w:eastAsia="Times New Roman"/>
          <w:bCs/>
        </w:rPr>
      </w:pPr>
      <w:r>
        <w:rPr>
          <w:rFonts w:eastAsia="Times New Roman"/>
          <w:bCs/>
        </w:rPr>
        <w:t xml:space="preserve">Τα αναφέρω αυτά, κυρίες και κύριοι συνάδελφοι, διότι θεωρώ </w:t>
      </w:r>
      <w:r>
        <w:rPr>
          <w:rFonts w:eastAsia="Times New Roman"/>
          <w:bCs/>
        </w:rPr>
        <w:t>ότι κάποια στιγμή στην κοινοβουλευτική μας δημοκρατία οφείλουμε να έχουμε και μνήμη. Τιμώ τον Κωνσταντίνο Μητσοτάκη ως έναν μεγάλο ηγέτη, ως έναν Έλληνα</w:t>
      </w:r>
      <w:r>
        <w:rPr>
          <w:rFonts w:eastAsia="Times New Roman"/>
          <w:bCs/>
        </w:rPr>
        <w:t>,</w:t>
      </w:r>
      <w:r>
        <w:rPr>
          <w:rFonts w:eastAsia="Times New Roman"/>
          <w:bCs/>
        </w:rPr>
        <w:t xml:space="preserve"> που κατάφερε την εθνική συμφιλίωση πριν την σκεφτούμε όλοι εμείς.</w:t>
      </w:r>
    </w:p>
    <w:p w14:paraId="2FBA6E20" w14:textId="77777777" w:rsidR="00067EEA" w:rsidRDefault="008C5681">
      <w:pPr>
        <w:spacing w:line="600" w:lineRule="auto"/>
        <w:ind w:firstLine="720"/>
        <w:jc w:val="both"/>
        <w:rPr>
          <w:rFonts w:eastAsia="Times New Roman"/>
          <w:bCs/>
        </w:rPr>
      </w:pPr>
      <w:r>
        <w:rPr>
          <w:rFonts w:eastAsia="Times New Roman"/>
          <w:bCs/>
        </w:rPr>
        <w:t>Και θέλω να συλλυπηθώ την οικογένειά</w:t>
      </w:r>
      <w:r>
        <w:rPr>
          <w:rFonts w:eastAsia="Times New Roman"/>
          <w:bCs/>
        </w:rPr>
        <w:t xml:space="preserve"> του, τους στενούς του συνεργάτες, αλλά και το 47% του ελληνικού λαού που κάποτε τον εμπιστεύτηκε και κάποιοι άλλοι τον πρόδωσαν.</w:t>
      </w:r>
    </w:p>
    <w:p w14:paraId="2FBA6E21" w14:textId="77777777" w:rsidR="00067EEA" w:rsidRDefault="008C5681">
      <w:pPr>
        <w:spacing w:line="600" w:lineRule="auto"/>
        <w:ind w:firstLine="720"/>
        <w:jc w:val="center"/>
        <w:rPr>
          <w:rFonts w:eastAsia="Times New Roman"/>
          <w:bCs/>
        </w:rPr>
      </w:pPr>
      <w:r>
        <w:rPr>
          <w:rFonts w:eastAsia="Times New Roman"/>
          <w:bCs/>
        </w:rPr>
        <w:t>(Χειροκροτήματα)</w:t>
      </w:r>
    </w:p>
    <w:p w14:paraId="2FBA6E22" w14:textId="77777777" w:rsidR="00067EEA" w:rsidRDefault="008C5681">
      <w:pPr>
        <w:spacing w:line="600" w:lineRule="auto"/>
        <w:ind w:firstLine="720"/>
        <w:jc w:val="both"/>
        <w:rPr>
          <w:rFonts w:eastAsia="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Κυρίες και κύριοι συνάδελφοι, </w:t>
      </w:r>
      <w:r>
        <w:rPr>
          <w:rFonts w:eastAsia="Times New Roman"/>
          <w:szCs w:val="24"/>
        </w:rPr>
        <w:t>έχω την τιμή να ανακοινώσω στο Σώμα ότι τη συνεδρί</w:t>
      </w:r>
      <w:r>
        <w:rPr>
          <w:rFonts w:eastAsia="Times New Roman"/>
          <w:szCs w:val="24"/>
        </w:rPr>
        <w:t>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μαθήτριες και μαθη</w:t>
      </w:r>
      <w:r>
        <w:rPr>
          <w:rFonts w:eastAsia="Times New Roman"/>
          <w:szCs w:val="24"/>
        </w:rPr>
        <w:t>τές και δύο εκπαιδευτικοί συνοδοί τους από το 1</w:t>
      </w:r>
      <w:r>
        <w:rPr>
          <w:rFonts w:eastAsia="Times New Roman"/>
          <w:szCs w:val="24"/>
          <w:vertAlign w:val="superscript"/>
        </w:rPr>
        <w:t>ο</w:t>
      </w:r>
      <w:r>
        <w:rPr>
          <w:rFonts w:eastAsia="Times New Roman"/>
          <w:szCs w:val="24"/>
        </w:rPr>
        <w:t xml:space="preserve"> Δημοτικό Σχολείο Καλυβίων. </w:t>
      </w:r>
    </w:p>
    <w:p w14:paraId="2FBA6E23" w14:textId="77777777" w:rsidR="00067EEA" w:rsidRDefault="008C5681">
      <w:pPr>
        <w:spacing w:line="600" w:lineRule="auto"/>
        <w:ind w:firstLine="720"/>
        <w:jc w:val="both"/>
        <w:rPr>
          <w:rFonts w:eastAsia="Times New Roman"/>
          <w:szCs w:val="24"/>
        </w:rPr>
      </w:pPr>
      <w:r>
        <w:rPr>
          <w:rFonts w:eastAsia="Times New Roman"/>
          <w:szCs w:val="24"/>
        </w:rPr>
        <w:t xml:space="preserve">Η Βουλή σάς υποδέχεται. </w:t>
      </w:r>
    </w:p>
    <w:p w14:paraId="2FBA6E24" w14:textId="77777777" w:rsidR="00067EEA" w:rsidRDefault="008C5681">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FBA6E25" w14:textId="77777777" w:rsidR="00067EEA" w:rsidRDefault="008C5681">
      <w:pPr>
        <w:spacing w:line="600" w:lineRule="auto"/>
        <w:ind w:firstLine="720"/>
        <w:jc w:val="both"/>
        <w:rPr>
          <w:rFonts w:eastAsia="Times New Roman"/>
          <w:bCs/>
        </w:rPr>
      </w:pPr>
      <w:r>
        <w:rPr>
          <w:rFonts w:eastAsia="Times New Roman"/>
          <w:bCs/>
        </w:rPr>
        <w:t xml:space="preserve"> Τον λόγο έχει ο Πρόεδρος της Κοινοβουλευτικής Ομάδας της Ένωσης Κεντρώων κ. Βασίλειος Λεβέντης.</w:t>
      </w:r>
    </w:p>
    <w:p w14:paraId="2FBA6E26" w14:textId="77777777" w:rsidR="00067EEA" w:rsidRDefault="008C5681">
      <w:pPr>
        <w:spacing w:line="600" w:lineRule="auto"/>
        <w:ind w:firstLine="720"/>
        <w:jc w:val="both"/>
        <w:rPr>
          <w:rFonts w:eastAsia="Times New Roman"/>
          <w:bCs/>
        </w:rPr>
      </w:pPr>
      <w:r>
        <w:rPr>
          <w:rFonts w:eastAsia="Times New Roman"/>
          <w:b/>
          <w:bCs/>
        </w:rPr>
        <w:t>ΒΑΣΙΛΗΣ</w:t>
      </w:r>
      <w:r>
        <w:rPr>
          <w:rFonts w:eastAsia="Times New Roman"/>
          <w:b/>
          <w:bCs/>
        </w:rPr>
        <w:t xml:space="preserve"> ΛΕΒΕΝΤΗΣ (Πρόεδρος της Ένωσης Κεντρώων):</w:t>
      </w:r>
      <w:r>
        <w:rPr>
          <w:rFonts w:eastAsia="Times New Roman"/>
          <w:bCs/>
        </w:rPr>
        <w:t xml:space="preserve"> Καλημέρα σε όλους και σε όλες.</w:t>
      </w:r>
    </w:p>
    <w:p w14:paraId="2FBA6E27" w14:textId="77777777" w:rsidR="00067EEA" w:rsidRDefault="008C5681">
      <w:pPr>
        <w:spacing w:line="600" w:lineRule="auto"/>
        <w:ind w:firstLine="720"/>
        <w:jc w:val="both"/>
        <w:rPr>
          <w:rFonts w:eastAsia="Times New Roman"/>
          <w:bCs/>
        </w:rPr>
      </w:pPr>
      <w:r>
        <w:rPr>
          <w:rFonts w:eastAsia="Times New Roman"/>
          <w:bCs/>
        </w:rPr>
        <w:t>Ευχαριστώ τον κ. Τσίπρα που έφυγε. Και επί τη ευκαιρία, μιας και έφυγε, θέλω να ρωτήσω κάτι που δεν είναι στο πνεύμα της σημερινής συζήτησης. Τρεις-τέσσερις φορές από αυτή την Αίθουσα</w:t>
      </w:r>
      <w:r>
        <w:rPr>
          <w:rFonts w:eastAsia="Times New Roman"/>
          <w:bCs/>
        </w:rPr>
        <w:t xml:space="preserve"> το είπα. Αφού δεν έχεις κανένα στοιχείο για μείωση του χρέους, γιατί το σηκώνεις ψηλά το θέμα; Θα υποστεί εθνική ήττα η χώρα. Δεν μου απάντησε. Προφανώς, ήθελε να κάνει </w:t>
      </w:r>
      <w:r>
        <w:rPr>
          <w:rFonts w:eastAsia="Times New Roman"/>
          <w:bCs/>
        </w:rPr>
        <w:lastRenderedPageBreak/>
        <w:t>«μασάζ» σε όλους εσάς που ψηφίσατε τα σκληρά μέτρα. Έτσι αντιλαμβάνομαι. Δεν υπήρχε κα</w:t>
      </w:r>
      <w:r>
        <w:rPr>
          <w:rFonts w:eastAsia="Times New Roman"/>
          <w:bCs/>
        </w:rPr>
        <w:t xml:space="preserve">νένα στοιχείο. </w:t>
      </w:r>
    </w:p>
    <w:p w14:paraId="2FBA6E28" w14:textId="77777777" w:rsidR="00067EEA" w:rsidRDefault="008C5681">
      <w:pPr>
        <w:spacing w:line="600" w:lineRule="auto"/>
        <w:ind w:firstLine="720"/>
        <w:jc w:val="both"/>
        <w:rPr>
          <w:rFonts w:eastAsia="Times New Roman"/>
          <w:bCs/>
        </w:rPr>
      </w:pPr>
      <w:r>
        <w:rPr>
          <w:rFonts w:eastAsia="Times New Roman"/>
          <w:bCs/>
        </w:rPr>
        <w:t>Και μη λέτε και για γερμανικές εκλογές. Ούτε τον Σεπτέμβριο δεν θα λυθεί το θέμα. Το θέμα θα λυθεί τον Αύγουστο του 2018. Ούτε οι γερμανικές εκλογές θα είναι σωσίβιο. Αυτό λέει η δική μου πληροφόρηση. Καταγράψτε τη κι αυτή την πληροφόρηση σ</w:t>
      </w:r>
      <w:r>
        <w:rPr>
          <w:rFonts w:eastAsia="Times New Roman"/>
          <w:bCs/>
        </w:rPr>
        <w:t>την Αίθουσα, ώστε να δούμε ποιος θα βγει αληθινός. Γιατί λένε κάποιοι ότι θα υπάρξει ένα «αφήγημα» μετά την 15</w:t>
      </w:r>
      <w:r>
        <w:rPr>
          <w:rFonts w:eastAsia="Times New Roman"/>
          <w:bCs/>
          <w:vertAlign w:val="superscript"/>
        </w:rPr>
        <w:t>η</w:t>
      </w:r>
      <w:r>
        <w:rPr>
          <w:rFonts w:eastAsia="Times New Roman"/>
          <w:bCs/>
        </w:rPr>
        <w:t xml:space="preserve"> Ιουνίου</w:t>
      </w:r>
      <w:r>
        <w:rPr>
          <w:rFonts w:eastAsia="Times New Roman"/>
          <w:bCs/>
        </w:rPr>
        <w:t>,</w:t>
      </w:r>
      <w:r>
        <w:rPr>
          <w:rFonts w:eastAsia="Times New Roman"/>
          <w:bCs/>
        </w:rPr>
        <w:t xml:space="preserve"> που θα λέει ότι ήταν οι γερμανικές εκλογές που μας εμπόδισαν και μη στεναχωριέστε, θα πάμε στον Σεπτέμβριο και αμέσως μετά θα ρυθμίσουν</w:t>
      </w:r>
      <w:r>
        <w:rPr>
          <w:rFonts w:eastAsia="Times New Roman"/>
          <w:bCs/>
        </w:rPr>
        <w:t xml:space="preserve"> το χρέος οι Γερμανοί. </w:t>
      </w:r>
    </w:p>
    <w:p w14:paraId="2FBA6E29" w14:textId="77777777" w:rsidR="00067EEA" w:rsidRDefault="008C5681">
      <w:pPr>
        <w:spacing w:line="600" w:lineRule="auto"/>
        <w:ind w:firstLine="720"/>
        <w:jc w:val="both"/>
        <w:rPr>
          <w:rFonts w:eastAsia="Times New Roman" w:cs="Times New Roman"/>
          <w:szCs w:val="24"/>
        </w:rPr>
      </w:pPr>
      <w:r>
        <w:rPr>
          <w:rFonts w:eastAsia="Times New Roman"/>
          <w:bCs/>
        </w:rPr>
        <w:t>Όμως η απουσία του κ. Τσίπρα –τον ευχαριστώ πάντως πάρα πολύ- είναι η επιβεβαίωση του «φλερτ» που είχα. Εγώ μόνο την απλή αναλογική ψήφιζα. Κανένα «φλερτ» δεν είχα και το ξέρατε όλοι. Όμως κάποιες δεξιές εφημερίδες μου έριχναν λάσπη</w:t>
      </w:r>
      <w:r>
        <w:rPr>
          <w:rFonts w:eastAsia="Times New Roman"/>
          <w:bCs/>
        </w:rPr>
        <w:t xml:space="preserve"> ότι έχω «φλερτ». Ποτέ δεν είχα «φλερτ». Για την απλή αναλογική, επειδή είναι από παιδί το όνειρό μου, έκανα τα πάντα. Και θα κάνω ακόμη τα πάντα για την απλή αναλογική, γιατί θεωρώ ότι η θέσπισή της είναι κορυφαίο ζητούμενο που θα γυρίσει σελίδα η χώρα. </w:t>
      </w:r>
    </w:p>
    <w:p w14:paraId="2FBA6E2A" w14:textId="77777777" w:rsidR="00067EEA" w:rsidRDefault="008C5681">
      <w:pPr>
        <w:spacing w:line="600" w:lineRule="auto"/>
        <w:jc w:val="both"/>
        <w:rPr>
          <w:rFonts w:eastAsia="Times New Roman"/>
          <w:szCs w:val="24"/>
        </w:rPr>
      </w:pPr>
      <w:r>
        <w:rPr>
          <w:rFonts w:eastAsia="Times New Roman"/>
          <w:szCs w:val="24"/>
        </w:rPr>
        <w:t xml:space="preserve">Η χώρα πτώχευσε από τις αυτοδυναμίες, από τις ψηφοθηρίες, από τις ρουσφετολογίες. Απ’ αυτά πτώχευσε η χώρα. Το λέω για να </w:t>
      </w:r>
      <w:proofErr w:type="spellStart"/>
      <w:r>
        <w:rPr>
          <w:rFonts w:eastAsia="Times New Roman"/>
          <w:szCs w:val="24"/>
        </w:rPr>
        <w:t>εξηγούμεθα</w:t>
      </w:r>
      <w:proofErr w:type="spellEnd"/>
      <w:r>
        <w:rPr>
          <w:rFonts w:eastAsia="Times New Roman"/>
          <w:szCs w:val="24"/>
        </w:rPr>
        <w:t>.</w:t>
      </w:r>
    </w:p>
    <w:p w14:paraId="2FBA6E2B" w14:textId="77777777" w:rsidR="00067EEA" w:rsidRDefault="008C5681">
      <w:pPr>
        <w:spacing w:line="600" w:lineRule="auto"/>
        <w:ind w:firstLine="720"/>
        <w:jc w:val="both"/>
        <w:rPr>
          <w:rFonts w:eastAsia="Times New Roman"/>
          <w:szCs w:val="24"/>
        </w:rPr>
      </w:pPr>
      <w:r>
        <w:rPr>
          <w:rFonts w:eastAsia="Times New Roman"/>
          <w:szCs w:val="24"/>
        </w:rPr>
        <w:lastRenderedPageBreak/>
        <w:t xml:space="preserve">Θα ήθελα να πω δυο λόγια και για τον Κωνσταντίνο Μητσοτάκη, γιατί πρέπει να πω δυο λόγια. </w:t>
      </w:r>
    </w:p>
    <w:p w14:paraId="2FBA6E2C" w14:textId="77777777" w:rsidR="00067EEA" w:rsidRDefault="008C5681">
      <w:pPr>
        <w:spacing w:line="600" w:lineRule="auto"/>
        <w:ind w:firstLine="720"/>
        <w:jc w:val="both"/>
        <w:rPr>
          <w:rFonts w:eastAsia="Times New Roman"/>
          <w:szCs w:val="24"/>
        </w:rPr>
      </w:pPr>
      <w:r>
        <w:rPr>
          <w:rFonts w:eastAsia="Times New Roman"/>
          <w:szCs w:val="24"/>
        </w:rPr>
        <w:t xml:space="preserve">Ο Κωνσταντίνος Μητσοτάκης είναι μία αμφιλεγόμενη προσωπικότητα. Μπορεί να ήρθαν κάποιοι εδώ για να κάνουν </w:t>
      </w:r>
      <w:proofErr w:type="spellStart"/>
      <w:r>
        <w:rPr>
          <w:rFonts w:eastAsia="Times New Roman"/>
          <w:szCs w:val="24"/>
        </w:rPr>
        <w:t>εγκωμιασμούς</w:t>
      </w:r>
      <w:proofErr w:type="spellEnd"/>
      <w:r>
        <w:rPr>
          <w:rFonts w:eastAsia="Times New Roman"/>
          <w:szCs w:val="24"/>
        </w:rPr>
        <w:t xml:space="preserve"> –και ίσως να το επιβάλλει και η ώρα να πούμε μόνο τα θετικά- αλλά ούτε από τον τάφο του μας ζητά να πούμε μόνο τα θετικά. Μας ζητά να είμ</w:t>
      </w:r>
      <w:r>
        <w:rPr>
          <w:rFonts w:eastAsia="Times New Roman"/>
          <w:szCs w:val="24"/>
        </w:rPr>
        <w:t>αστε αντικειμενικοί. Ένας άντρας, όπου και να είναι, ακόμα και στον τάφο, δεν θέλει εγκώμια που δεν τα πιστεύουμε. Θέλει την αλήθεια. Έτσι πιστεύω εγώ.</w:t>
      </w:r>
    </w:p>
    <w:p w14:paraId="2FBA6E2D" w14:textId="77777777" w:rsidR="00067EEA" w:rsidRDefault="008C5681">
      <w:pPr>
        <w:spacing w:line="600" w:lineRule="auto"/>
        <w:ind w:firstLine="720"/>
        <w:jc w:val="both"/>
        <w:rPr>
          <w:rFonts w:eastAsia="Times New Roman"/>
          <w:szCs w:val="24"/>
        </w:rPr>
      </w:pPr>
      <w:r>
        <w:rPr>
          <w:rFonts w:eastAsia="Times New Roman"/>
          <w:szCs w:val="24"/>
        </w:rPr>
        <w:t xml:space="preserve">Ιδρύθηκε η Ένωση Κέντρου με την πρωτοβουλία και του Κωνσταντίνου Μητσοτάκη. Υπήρχε μία κατακερματισμένη </w:t>
      </w:r>
      <w:r>
        <w:rPr>
          <w:rFonts w:eastAsia="Times New Roman"/>
          <w:szCs w:val="24"/>
        </w:rPr>
        <w:t>παράταξη, το κόμμα του Μπαλτατζή, η ΕΠΕΚ, ορισμένοι ανεξάρτητοι από εδώ και από εκεί και μόνο ο Γεώργιος Παπανδρέου μπορούσε να ενώσει και να φθάσει στην κυβέρνηση.</w:t>
      </w:r>
    </w:p>
    <w:p w14:paraId="2FBA6E2E" w14:textId="77777777" w:rsidR="00067EEA" w:rsidRDefault="008C5681">
      <w:pPr>
        <w:spacing w:line="600" w:lineRule="auto"/>
        <w:ind w:firstLine="720"/>
        <w:jc w:val="both"/>
        <w:rPr>
          <w:rFonts w:eastAsia="Times New Roman"/>
          <w:szCs w:val="24"/>
        </w:rPr>
      </w:pPr>
      <w:r>
        <w:rPr>
          <w:rFonts w:eastAsia="Times New Roman"/>
          <w:szCs w:val="24"/>
        </w:rPr>
        <w:t>Ο Κωνσταντίνος Μητσοτάκης πήρε από το χέρι το μεγάλο εμπόδιο που υπήρχε τότε, τον Σοφοκλή Β</w:t>
      </w:r>
      <w:r>
        <w:rPr>
          <w:rFonts w:eastAsia="Times New Roman"/>
          <w:szCs w:val="24"/>
        </w:rPr>
        <w:t>ενιζέλο</w:t>
      </w:r>
      <w:r>
        <w:rPr>
          <w:rFonts w:eastAsia="Times New Roman"/>
          <w:szCs w:val="24"/>
        </w:rPr>
        <w:t>,</w:t>
      </w:r>
      <w:r>
        <w:rPr>
          <w:rFonts w:eastAsia="Times New Roman"/>
          <w:szCs w:val="24"/>
        </w:rPr>
        <w:t xml:space="preserve"> που επηρεαζόταν από τη Βασίλισσα και τον πήγε στον Γεώργιο Παπανδρέου. Έτσι έγινε η Ένωση Κέντρου. Δεν ξέρω, νομίζω ότι γνωρίζετε ιστορία, αλλά σας λέω πώς έγινε.</w:t>
      </w:r>
    </w:p>
    <w:p w14:paraId="2FBA6E2F" w14:textId="77777777" w:rsidR="00067EEA" w:rsidRDefault="008C5681">
      <w:pPr>
        <w:spacing w:line="600" w:lineRule="auto"/>
        <w:ind w:firstLine="720"/>
        <w:jc w:val="both"/>
        <w:rPr>
          <w:rFonts w:eastAsia="Times New Roman"/>
          <w:szCs w:val="24"/>
        </w:rPr>
      </w:pPr>
      <w:r>
        <w:rPr>
          <w:rFonts w:eastAsia="Times New Roman"/>
          <w:szCs w:val="24"/>
        </w:rPr>
        <w:t>Το τραγικό είναι ότι ο άνθρωπος</w:t>
      </w:r>
      <w:r>
        <w:rPr>
          <w:rFonts w:eastAsia="Times New Roman"/>
          <w:szCs w:val="24"/>
        </w:rPr>
        <w:t>,</w:t>
      </w:r>
      <w:r>
        <w:rPr>
          <w:rFonts w:eastAsia="Times New Roman"/>
          <w:szCs w:val="24"/>
        </w:rPr>
        <w:t xml:space="preserve"> που έκανε τα πάντα για να φτιαχτεί η Ένωση Κέντρου,</w:t>
      </w:r>
      <w:r>
        <w:rPr>
          <w:rFonts w:eastAsia="Times New Roman"/>
          <w:szCs w:val="24"/>
        </w:rPr>
        <w:t xml:space="preserve"> μετά από κάποιο διάστημα αποστάτησε και έριξε αυτήν την </w:t>
      </w:r>
      <w:r>
        <w:rPr>
          <w:rFonts w:eastAsia="Times New Roman"/>
          <w:szCs w:val="24"/>
        </w:rPr>
        <w:lastRenderedPageBreak/>
        <w:t>κυβέρνηση. Αυτή είναι η τιμωρία της ιστορίας. Ρίχνοντας αυτήν την κυβέρνηση, θεοποίησε την οικογένεια Παπανδρέου. Ξέρετε, η οικογένεια Παπανδρέου θεοποιήθηκε απ’ αυτήν τη φυγή του Μητσοτάκη. Ο Μητσοτ</w:t>
      </w:r>
      <w:r>
        <w:rPr>
          <w:rFonts w:eastAsia="Times New Roman"/>
          <w:szCs w:val="24"/>
        </w:rPr>
        <w:t xml:space="preserve">άκης έπρεπε να μείνει -όπως έχει παραδεχθεί και </w:t>
      </w:r>
      <w:proofErr w:type="spellStart"/>
      <w:r>
        <w:rPr>
          <w:rFonts w:eastAsia="Times New Roman"/>
          <w:szCs w:val="24"/>
        </w:rPr>
        <w:t>ενώπιόν</w:t>
      </w:r>
      <w:proofErr w:type="spellEnd"/>
      <w:r>
        <w:rPr>
          <w:rFonts w:eastAsia="Times New Roman"/>
          <w:szCs w:val="24"/>
        </w:rPr>
        <w:t xml:space="preserve"> μου πολύ μεταγενέστερα- και να δώσει αγώνα, γιατί ήταν και αυτός ανίψι του Ελευθερίου Βενιζέλου και ήταν μία μεγάλη προσωπικότητα. Και ο Ανδρέας μπορεί να ήταν μία εξίσου μεγάλη προσωπικότητα. Όταν υπ</w:t>
      </w:r>
      <w:r>
        <w:rPr>
          <w:rFonts w:eastAsia="Times New Roman"/>
          <w:szCs w:val="24"/>
        </w:rPr>
        <w:t xml:space="preserve">άρχουν δύο σοβαρές προσωπικότητες, γιατί να φύγεις; Γιατί να δραπετεύσεις; Κάθεσαι και δίνεις τη μάχη. </w:t>
      </w:r>
    </w:p>
    <w:p w14:paraId="2FBA6E30" w14:textId="77777777" w:rsidR="00067EEA" w:rsidRDefault="008C5681">
      <w:pPr>
        <w:spacing w:line="600" w:lineRule="auto"/>
        <w:ind w:firstLine="720"/>
        <w:jc w:val="both"/>
        <w:rPr>
          <w:rFonts w:eastAsia="Times New Roman"/>
          <w:szCs w:val="24"/>
        </w:rPr>
      </w:pPr>
      <w:r>
        <w:rPr>
          <w:rFonts w:eastAsia="Times New Roman"/>
          <w:szCs w:val="24"/>
        </w:rPr>
        <w:t>Αυτό, λοιπόν, ήταν το ιστορικό του λάθος. Απ’ αυτό το λάθος, απ’ αυτήν την αποστασία, δημιούργησε τον θρύλο των Παπανδρέου. Αν ακόμα οι Παπανδρέου έχουν</w:t>
      </w:r>
      <w:r>
        <w:rPr>
          <w:rFonts w:eastAsia="Times New Roman"/>
          <w:szCs w:val="24"/>
        </w:rPr>
        <w:t xml:space="preserve"> μία μικρή δύναμη –μηδαμινή πια τώρα μετά τα καμώματα του Γιωργάκη- το οφείλουν στην αποστασία του Μητσοτάκη. Αυτή είναι η ακρίβεια. </w:t>
      </w:r>
    </w:p>
    <w:p w14:paraId="2FBA6E31" w14:textId="77777777" w:rsidR="00067EEA" w:rsidRDefault="008C5681">
      <w:pPr>
        <w:spacing w:line="600" w:lineRule="auto"/>
        <w:ind w:firstLine="720"/>
        <w:jc w:val="both"/>
        <w:rPr>
          <w:rFonts w:eastAsia="Times New Roman"/>
          <w:szCs w:val="24"/>
        </w:rPr>
      </w:pPr>
      <w:r>
        <w:rPr>
          <w:rFonts w:eastAsia="Times New Roman"/>
          <w:szCs w:val="24"/>
        </w:rPr>
        <w:t xml:space="preserve">Και ξέρετε, αυτό το πλήρωσε ο ίδιος ο Μητσοτάκης, διότι μετά αγωνίστηκε και θα θυμάστε όλοι πώς μπήκε ξανά στην πολιτική. </w:t>
      </w:r>
      <w:r>
        <w:rPr>
          <w:rFonts w:eastAsia="Times New Roman"/>
          <w:szCs w:val="24"/>
        </w:rPr>
        <w:t xml:space="preserve">Ξέρετε πώς μπήκε στην πολιτική; Ίδρυσε ένα κόμμα, το κόμμα των </w:t>
      </w:r>
      <w:proofErr w:type="spellStart"/>
      <w:r>
        <w:rPr>
          <w:rFonts w:eastAsia="Times New Roman"/>
          <w:szCs w:val="24"/>
        </w:rPr>
        <w:t>Νεοφιλελευθέρων</w:t>
      </w:r>
      <w:proofErr w:type="spellEnd"/>
      <w:r>
        <w:rPr>
          <w:rFonts w:eastAsia="Times New Roman"/>
          <w:szCs w:val="24"/>
        </w:rPr>
        <w:t xml:space="preserve">, που το 1974 δεν μπήκε στη Βουλή. Το 1977 μπήκαν στη Βουλή αυτός και ο Παύλος Βαρδινογιάννης που κατέβαινε με το </w:t>
      </w:r>
      <w:r>
        <w:rPr>
          <w:rFonts w:eastAsia="Times New Roman"/>
          <w:szCs w:val="24"/>
        </w:rPr>
        <w:t>κ</w:t>
      </w:r>
      <w:r>
        <w:rPr>
          <w:rFonts w:eastAsia="Times New Roman"/>
          <w:szCs w:val="24"/>
        </w:rPr>
        <w:t>όμμα των Φιλελευθέρων του Νικήτα Βενιζέλου, γιατί έπιασαν το μέ</w:t>
      </w:r>
      <w:r>
        <w:rPr>
          <w:rFonts w:eastAsia="Times New Roman"/>
          <w:szCs w:val="24"/>
        </w:rPr>
        <w:t>τρο, καθώς τότε δεν υπήρχε 3%. Μπήκαν, λοιπόν, δύο άνθρωποι στη Βουλή, στα Χανιά ο Κωνσταντίνος Μητσοτάκης και στο Ρέθυμνο ο Παύλος Βαρδινογιάννης.</w:t>
      </w:r>
    </w:p>
    <w:p w14:paraId="2FBA6E32" w14:textId="77777777" w:rsidR="00067EEA" w:rsidRDefault="008C5681">
      <w:pPr>
        <w:spacing w:line="600" w:lineRule="auto"/>
        <w:ind w:firstLine="720"/>
        <w:jc w:val="both"/>
        <w:rPr>
          <w:rFonts w:eastAsia="Times New Roman"/>
          <w:szCs w:val="24"/>
        </w:rPr>
      </w:pPr>
      <w:r>
        <w:rPr>
          <w:rFonts w:eastAsia="Times New Roman"/>
          <w:szCs w:val="24"/>
        </w:rPr>
        <w:lastRenderedPageBreak/>
        <w:t>Ο Καραμανλής δεν τον ήθελε στη Νέα Δημοκρατία. Τους χρειάστηκε, όμως, ο Καραμανλής για «να φτιάξει» το «</w:t>
      </w:r>
      <w:proofErr w:type="spellStart"/>
      <w:r>
        <w:rPr>
          <w:rFonts w:eastAsia="Times New Roman"/>
          <w:szCs w:val="24"/>
        </w:rPr>
        <w:t>εκατ</w:t>
      </w:r>
      <w:r>
        <w:rPr>
          <w:rFonts w:eastAsia="Times New Roman"/>
          <w:szCs w:val="24"/>
        </w:rPr>
        <w:t>όν</w:t>
      </w:r>
      <w:proofErr w:type="spellEnd"/>
      <w:r>
        <w:rPr>
          <w:rFonts w:eastAsia="Times New Roman"/>
          <w:szCs w:val="24"/>
        </w:rPr>
        <w:t xml:space="preserve"> ογδόντα». Γι’ αυτό το «</w:t>
      </w:r>
      <w:proofErr w:type="spellStart"/>
      <w:r>
        <w:rPr>
          <w:rFonts w:eastAsia="Times New Roman"/>
          <w:szCs w:val="24"/>
        </w:rPr>
        <w:t>εκατόν</w:t>
      </w:r>
      <w:proofErr w:type="spellEnd"/>
      <w:r>
        <w:rPr>
          <w:rFonts w:eastAsia="Times New Roman"/>
          <w:szCs w:val="24"/>
        </w:rPr>
        <w:t xml:space="preserve"> ογδόντα» πήρε και πέντε-έξι από την Εθνική Παράταξη, έναν </w:t>
      </w:r>
      <w:proofErr w:type="spellStart"/>
      <w:r>
        <w:rPr>
          <w:rFonts w:eastAsia="Times New Roman"/>
          <w:szCs w:val="24"/>
        </w:rPr>
        <w:t>Αποστολάκο</w:t>
      </w:r>
      <w:proofErr w:type="spellEnd"/>
      <w:r>
        <w:rPr>
          <w:rFonts w:eastAsia="Times New Roman"/>
          <w:szCs w:val="24"/>
        </w:rPr>
        <w:t xml:space="preserve"> και κάποιους άλλους. Η εκατοστή εβδομηκοστή ένατη ψήφος ήταν η ψήφος του Παύλου Βαρδινογιάννη και η εκατοστή ογδοηκοστή ήταν του Κωνσταντίνου Μητσοτάκη. Ή</w:t>
      </w:r>
      <w:r>
        <w:rPr>
          <w:rFonts w:eastAsia="Times New Roman"/>
          <w:szCs w:val="24"/>
        </w:rPr>
        <w:t xml:space="preserve">μουν παρών στην Αίθουσα της Γερουσίας που έγινε η ψηφοφορία. Ακριβώς έτσι έγινε και τότε μπήκε στη Νέα Δημοκρατία ο Μητσοτάκης. </w:t>
      </w:r>
    </w:p>
    <w:p w14:paraId="2FBA6E33" w14:textId="77777777" w:rsidR="00067EEA" w:rsidRDefault="008C5681">
      <w:pPr>
        <w:spacing w:line="600" w:lineRule="auto"/>
        <w:ind w:firstLine="720"/>
        <w:jc w:val="both"/>
        <w:rPr>
          <w:rFonts w:eastAsia="Times New Roman"/>
          <w:szCs w:val="24"/>
        </w:rPr>
      </w:pPr>
      <w:r>
        <w:rPr>
          <w:rFonts w:eastAsia="Times New Roman"/>
          <w:szCs w:val="24"/>
        </w:rPr>
        <w:t>Επειδή, μάλιστα, υπήρχε και σχετική λειψανδρία στη Νέα Δημοκρατία, καθώς έψαχναν άνθρωπο που να μπορεί να αντιπαραταχθεί στον Α</w:t>
      </w:r>
      <w:r>
        <w:rPr>
          <w:rFonts w:eastAsia="Times New Roman"/>
          <w:szCs w:val="24"/>
        </w:rPr>
        <w:t xml:space="preserve">νδρέα Παπανδρέου που ήταν χαρισματικός, τότε δεν υπήρχε άλλος και κατέληξαν στον Μητσοτάκη. </w:t>
      </w:r>
    </w:p>
    <w:p w14:paraId="2FBA6E34" w14:textId="77777777" w:rsidR="00067EEA" w:rsidRDefault="008C5681">
      <w:pPr>
        <w:spacing w:line="600" w:lineRule="auto"/>
        <w:ind w:firstLine="709"/>
        <w:jc w:val="both"/>
        <w:rPr>
          <w:rFonts w:eastAsia="Times New Roman" w:cs="Times New Roman"/>
          <w:szCs w:val="24"/>
        </w:rPr>
      </w:pPr>
      <w:r>
        <w:rPr>
          <w:rFonts w:eastAsia="Times New Roman"/>
          <w:szCs w:val="24"/>
        </w:rPr>
        <w:t>Είχε, πράγματι, μεγάλα χαρίσματα. Γι’ αυτό σας είπα ότι το 1965 με την αποστασία ταλαιπώρησε τον εαυτό του. Θα μπορούσε να είναι Πρωθυπουργός πολύ νωρίτερα. Εγώ πι</w:t>
      </w:r>
      <w:r>
        <w:rPr>
          <w:rFonts w:eastAsia="Times New Roman"/>
          <w:szCs w:val="24"/>
        </w:rPr>
        <w:t>στεύω ότι επειδή είχε και χαρίσματα, αν έμενε στην Ένωση Κέντρου και δεν αποστατούσε, τότε θα είχε γίνει και Πρωθυπουργός. Θα είχε αλλάξει έτσι και η δική του μοίρα.</w:t>
      </w:r>
      <w:r>
        <w:rPr>
          <w:rFonts w:eastAsia="Times New Roman"/>
          <w:szCs w:val="24"/>
        </w:rPr>
        <w:t xml:space="preserve"> </w:t>
      </w:r>
      <w:r>
        <w:rPr>
          <w:rFonts w:eastAsia="Times New Roman" w:cs="Times New Roman"/>
          <w:szCs w:val="24"/>
        </w:rPr>
        <w:t>Πήρε έναν μονήρη δρόμο, ταλαιπωρήθηκε, ήταν τυχερός που βγήκε στα Χανιά ως ανεξάρτητος ουσ</w:t>
      </w:r>
      <w:r>
        <w:rPr>
          <w:rFonts w:eastAsia="Times New Roman" w:cs="Times New Roman"/>
          <w:szCs w:val="24"/>
        </w:rPr>
        <w:t xml:space="preserve">ιαστικά και έπιασε το μέτρο και ήταν τυχερός που ο Καραμανλής χρειαζόταν την ψήφο του για να γίνει Πρόεδρος της Δημοκρατίας. Ήταν αυτά τα δύο. Ήταν τυχερός που </w:t>
      </w:r>
      <w:r>
        <w:rPr>
          <w:rFonts w:eastAsia="Times New Roman" w:cs="Times New Roman"/>
          <w:szCs w:val="24"/>
        </w:rPr>
        <w:lastRenderedPageBreak/>
        <w:t>μετά στη Νέα Δημοκρατία δεν υπήρχε αντίπαλος για να τον πολεμήσει και όλα αυτά ήταν μονόδρομος α</w:t>
      </w:r>
      <w:r>
        <w:rPr>
          <w:rFonts w:eastAsia="Times New Roman" w:cs="Times New Roman"/>
          <w:szCs w:val="24"/>
        </w:rPr>
        <w:t xml:space="preserve">πό εκεί και μετά. </w:t>
      </w:r>
    </w:p>
    <w:p w14:paraId="2FBA6E3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Το 1989, κυρίες και κύριοι συνάδελφοι, έγινε κάτι που στην Αίθουσα αυτή λίγο </w:t>
      </w:r>
      <w:proofErr w:type="spellStart"/>
      <w:r>
        <w:rPr>
          <w:rFonts w:eastAsia="Times New Roman" w:cs="Times New Roman"/>
          <w:szCs w:val="24"/>
        </w:rPr>
        <w:t>ελέχθη</w:t>
      </w:r>
      <w:proofErr w:type="spellEnd"/>
      <w:r>
        <w:rPr>
          <w:rFonts w:eastAsia="Times New Roman" w:cs="Times New Roman"/>
          <w:szCs w:val="24"/>
        </w:rPr>
        <w:t>. Έγινε μια κυβέρνηση Μητσοτάκη-Φλωράκη-Κύρκου. Αυτό ήταν ένα επίτευγμα συναίνεσης. Αυτό είναι το κυριότερο που πρέπει να διδαχθούμε από τη ζωή του Κωνστα</w:t>
      </w:r>
      <w:r>
        <w:rPr>
          <w:rFonts w:eastAsia="Times New Roman" w:cs="Times New Roman"/>
          <w:szCs w:val="24"/>
        </w:rPr>
        <w:t>ντίνου Μητσοτάκη, ότι μπόρεσε χάριν κάποιων λόγων να συνεργαστεί με ανθρώπους</w:t>
      </w:r>
      <w:r>
        <w:rPr>
          <w:rFonts w:eastAsia="Times New Roman" w:cs="Times New Roman"/>
          <w:szCs w:val="24"/>
        </w:rPr>
        <w:t>,</w:t>
      </w:r>
      <w:r>
        <w:rPr>
          <w:rFonts w:eastAsia="Times New Roman" w:cs="Times New Roman"/>
          <w:szCs w:val="24"/>
        </w:rPr>
        <w:t xml:space="preserve"> που είχαν τελείως διαφορετική νοοτροπία. Δεν είπε</w:t>
      </w:r>
      <w:r w:rsidRPr="0066135C">
        <w:rPr>
          <w:rFonts w:eastAsia="Times New Roman" w:cs="Times New Roman"/>
          <w:szCs w:val="24"/>
        </w:rPr>
        <w:t>:</w:t>
      </w:r>
      <w:r>
        <w:rPr>
          <w:rFonts w:eastAsia="Times New Roman" w:cs="Times New Roman"/>
          <w:szCs w:val="24"/>
        </w:rPr>
        <w:t xml:space="preserve"> «Α, αριστεροί; Όχι». Δεν το είπε έτσι. Έκατσε, συνεργάστηκε, έφτιαξαν μια κυβέρνηση. Βέβαια, έκανε το κακό να συνδέσει τη δημιουργία αυτής της κυβέρνησης με γρήγορες εκλογές για να βγει ο ίδιος και έκανε τρεις φορές εκλογές για να πάρει το </w:t>
      </w:r>
      <w:proofErr w:type="spellStart"/>
      <w:r>
        <w:rPr>
          <w:rFonts w:eastAsia="Times New Roman" w:cs="Times New Roman"/>
          <w:szCs w:val="24"/>
        </w:rPr>
        <w:t>εκατόν</w:t>
      </w:r>
      <w:proofErr w:type="spellEnd"/>
      <w:r>
        <w:rPr>
          <w:rFonts w:eastAsia="Times New Roman" w:cs="Times New Roman"/>
          <w:szCs w:val="24"/>
        </w:rPr>
        <w:t xml:space="preserve"> πενήντα</w:t>
      </w:r>
      <w:r>
        <w:rPr>
          <w:rFonts w:eastAsia="Times New Roman" w:cs="Times New Roman"/>
          <w:szCs w:val="24"/>
        </w:rPr>
        <w:t>,</w:t>
      </w:r>
      <w:r>
        <w:rPr>
          <w:rFonts w:eastAsia="Times New Roman" w:cs="Times New Roman"/>
          <w:szCs w:val="24"/>
        </w:rPr>
        <w:t xml:space="preserve"> λόγω του ότι στο ΠΑΣΟΚ είχαν φερθεί βρώμικα, Επειδή ανέβαινε η Νέα Δημοκρατία, έκαναν ένα εκλογικό σύστημα που και 50% να παίρνεις, να μην βγαίνεις με 151. Αυτό που έκαναν ήταν πολύ βρώμικο, γιατί αν πίστευαν και στο ΠΑΣΟΚ στην απλή αναλογική, έπρεπε να τ</w:t>
      </w:r>
      <w:r>
        <w:rPr>
          <w:rFonts w:eastAsia="Times New Roman" w:cs="Times New Roman"/>
          <w:szCs w:val="24"/>
        </w:rPr>
        <w:t xml:space="preserve">ο έκαναν νωρίτερα, όχι την ώρα που έπεφταν. Την ώρα που έπεφταν έκαναν την απλή αναλογική για να εξοντώσουν τον Μητσοτάκη. Να λέμε την αλήθεια. </w:t>
      </w:r>
    </w:p>
    <w:p w14:paraId="2FBA6E3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Λοιπόν, έγινε αυτή η κυβέρνηση. Δεν τονίστηκε αυτή η κυβέρνηση με τη δέουσα υπογράμμιση στις ομιλίες. Ήταν μια </w:t>
      </w:r>
      <w:r>
        <w:rPr>
          <w:rFonts w:eastAsia="Times New Roman" w:cs="Times New Roman"/>
          <w:szCs w:val="24"/>
        </w:rPr>
        <w:t xml:space="preserve">κυβέρνηση πρωτοφανής για </w:t>
      </w:r>
      <w:r>
        <w:rPr>
          <w:rFonts w:eastAsia="Times New Roman" w:cs="Times New Roman"/>
          <w:szCs w:val="24"/>
        </w:rPr>
        <w:lastRenderedPageBreak/>
        <w:t>την χώρα, γιατί δυνάμεις του εμφυλίου αντίπαλες συνεργάστηκαν για τον σχηματισμό πολιτικής κυβέρνησης. Είναι πολύ σημαντικό αυτό, άσχετα εάν πιστεύω ότι ο Μητσοτάκης τότε, όμηρος κάποιων δεξιών «βαρόνων», δεν μπόρεσε να περάσει την</w:t>
      </w:r>
      <w:r>
        <w:rPr>
          <w:rFonts w:eastAsia="Times New Roman" w:cs="Times New Roman"/>
          <w:szCs w:val="24"/>
        </w:rPr>
        <w:t xml:space="preserve"> άποψη των συμμαχικών κυβερνήσεων και πολέμησε να χρησιμοποιήσει και αυτό το κατασκεύασμά του προς επίτευξη αυτοδυναμίας. Αυτό είναι άλλο ζήτημα. Προσπάθησε ο ίδιος να φτιάξει μια κυβέρνηση. Δεν έφερε την κουλτούρα των συνεργασιών. Όμηρος ων των «βαρόνων» </w:t>
      </w:r>
      <w:r>
        <w:rPr>
          <w:rFonts w:eastAsia="Times New Roman" w:cs="Times New Roman"/>
          <w:szCs w:val="24"/>
        </w:rPr>
        <w:t>της παράταξής του, επέμεινε στην ενισχυμένη, επέμεινε στις αυτοδυναμίες. Αυτό ήταν το μεγάλο του λάθος. Το δεύτερο μεγάλο λάθος ήταν αυτό. Το πρώτο ήταν η αποστασία και το δεύτερο ότι αφού έγινε αυτή η Κυβέρνηση και αφού μπορούσε να αλλάξει την πολιτική σκ</w:t>
      </w:r>
      <w:r>
        <w:rPr>
          <w:rFonts w:eastAsia="Times New Roman" w:cs="Times New Roman"/>
          <w:szCs w:val="24"/>
        </w:rPr>
        <w:t xml:space="preserve">έψη στη χώρα φέρνοντας συνασπισμούς κομμάτων εις την εξουσία, επηρεάστηκε και αγωνίστηκε πάλι για τις αυτοδυναμίες. Οι αυτοδυναμίες συνέφεραν και τον Παπανδρέου γιατί σου λέει «ή ο ένας θα έρθει ή ο άλλος» και παίζανε </w:t>
      </w:r>
      <w:proofErr w:type="spellStart"/>
      <w:r>
        <w:rPr>
          <w:rFonts w:eastAsia="Times New Roman" w:cs="Times New Roman"/>
          <w:szCs w:val="24"/>
        </w:rPr>
        <w:t>πεντόβολα</w:t>
      </w:r>
      <w:proofErr w:type="spellEnd"/>
      <w:r>
        <w:rPr>
          <w:rFonts w:eastAsia="Times New Roman" w:cs="Times New Roman"/>
          <w:szCs w:val="24"/>
        </w:rPr>
        <w:t xml:space="preserve"> στην πλάτη του λαού, κάνοντα</w:t>
      </w:r>
      <w:r>
        <w:rPr>
          <w:rFonts w:eastAsia="Times New Roman" w:cs="Times New Roman"/>
          <w:szCs w:val="24"/>
        </w:rPr>
        <w:t>ς ρουσφέτια και τελικώς πτώχευσαν και τη χώρα.</w:t>
      </w:r>
    </w:p>
    <w:p w14:paraId="2FBA6E37"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Για το σκοπιανό δεν ξέρω τι λέει ο κ. Καμμένος. Είπε διάφορα πράγματα, ότι φταίει ο ένας, φταίει ο άλλος, πολέμησε ο Μητσοτάκης, δεν πολέμησε. Εγώ, όμως, δεν του συγχωρώ τη φράση που είπε να δώσουμε το όνομα κ</w:t>
      </w:r>
      <w:r>
        <w:rPr>
          <w:rFonts w:eastAsia="Times New Roman" w:cs="Times New Roman"/>
          <w:szCs w:val="24"/>
        </w:rPr>
        <w:t xml:space="preserve">αι σε δέκα χρόνια … </w:t>
      </w:r>
    </w:p>
    <w:p w14:paraId="2FBA6E38"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Δεν το είπε αυτό. </w:t>
      </w:r>
    </w:p>
    <w:p w14:paraId="2FBA6E39"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Δεν ξέρω εάν το είπε, γιατί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φορά και οι δημοσιογράφοι σε αυτόν τον τόπο λένε και για μένα πράγματα που δεν έχω πει. </w:t>
      </w:r>
    </w:p>
    <w:p w14:paraId="2FBA6E3A"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Πότε το είπ</w:t>
      </w:r>
      <w:r>
        <w:rPr>
          <w:rFonts w:eastAsia="Times New Roman" w:cs="Times New Roman"/>
          <w:szCs w:val="24"/>
        </w:rPr>
        <w:t xml:space="preserve">ε; Δεν μπορούμε να το δεχθούμε. Μην το λέτε αυτό. </w:t>
      </w:r>
    </w:p>
    <w:p w14:paraId="2FBA6E3B"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Δεν ειπώθηκε ποτέ αυτό. Σταματήστε τη διαστρέβλωση. </w:t>
      </w:r>
    </w:p>
    <w:p w14:paraId="2FBA6E3C" w14:textId="77777777" w:rsidR="00067EEA" w:rsidRDefault="008C568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FBA6E3D"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Αυτό δεν έτυχε να το συζητήσω ποτέ με τον ίδιο. Εάν, όμως, </w:t>
      </w:r>
      <w:proofErr w:type="spellStart"/>
      <w:r>
        <w:rPr>
          <w:rFonts w:eastAsia="Times New Roman" w:cs="Times New Roman"/>
          <w:szCs w:val="24"/>
        </w:rPr>
        <w:t>ελέ</w:t>
      </w:r>
      <w:r>
        <w:rPr>
          <w:rFonts w:eastAsia="Times New Roman" w:cs="Times New Roman"/>
          <w:szCs w:val="24"/>
        </w:rPr>
        <w:t>χθη</w:t>
      </w:r>
      <w:proofErr w:type="spellEnd"/>
      <w:r>
        <w:rPr>
          <w:rFonts w:eastAsia="Times New Roman" w:cs="Times New Roman"/>
          <w:szCs w:val="24"/>
        </w:rPr>
        <w:t xml:space="preserve"> η φράση «να δώσουμε το όνομα και σε δέκα χρόνια θα το έχουμε ξεχάσει», είναι ασέβεια προς τον λαό της Μακεδονίας, εάν </w:t>
      </w:r>
      <w:proofErr w:type="spellStart"/>
      <w:r>
        <w:rPr>
          <w:rFonts w:eastAsia="Times New Roman" w:cs="Times New Roman"/>
          <w:szCs w:val="24"/>
        </w:rPr>
        <w:t>ελέχθη</w:t>
      </w:r>
      <w:proofErr w:type="spellEnd"/>
      <w:r>
        <w:rPr>
          <w:rFonts w:eastAsia="Times New Roman" w:cs="Times New Roman"/>
          <w:szCs w:val="24"/>
        </w:rPr>
        <w:t xml:space="preserve">. </w:t>
      </w:r>
    </w:p>
    <w:p w14:paraId="2FBA6E3E"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Δεν το είπε ποτέ αυτό. Δεν </w:t>
      </w:r>
      <w:proofErr w:type="spellStart"/>
      <w:r>
        <w:rPr>
          <w:rFonts w:eastAsia="Times New Roman" w:cs="Times New Roman"/>
          <w:szCs w:val="24"/>
        </w:rPr>
        <w:t>ελέχθη</w:t>
      </w:r>
      <w:proofErr w:type="spellEnd"/>
      <w:r>
        <w:rPr>
          <w:rFonts w:eastAsia="Times New Roman" w:cs="Times New Roman"/>
          <w:szCs w:val="24"/>
        </w:rPr>
        <w:t xml:space="preserve">! </w:t>
      </w:r>
    </w:p>
    <w:p w14:paraId="2FBA6E3F"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Εάν δεν </w:t>
      </w:r>
      <w:proofErr w:type="spellStart"/>
      <w:r>
        <w:rPr>
          <w:rFonts w:eastAsia="Times New Roman" w:cs="Times New Roman"/>
          <w:szCs w:val="24"/>
        </w:rPr>
        <w:t>ελέχθη</w:t>
      </w:r>
      <w:proofErr w:type="spellEnd"/>
      <w:r>
        <w:rPr>
          <w:rFonts w:eastAsia="Times New Roman" w:cs="Times New Roman"/>
          <w:szCs w:val="24"/>
        </w:rPr>
        <w:t xml:space="preserve">, όπως με </w:t>
      </w:r>
      <w:r>
        <w:rPr>
          <w:rFonts w:eastAsia="Times New Roman" w:cs="Times New Roman"/>
          <w:szCs w:val="24"/>
        </w:rPr>
        <w:t xml:space="preserve">διαβεβαιώνουν κάποιοι, μακάρι. Εγώ δεν είμαι άδικος, αλλά όλοι στην Ελλάδα, από την Ορεστιάδα μέχρι την Κρήτη, όπου κι αν κυκλοφορήσουμε, λένε ότι </w:t>
      </w:r>
      <w:proofErr w:type="spellStart"/>
      <w:r>
        <w:rPr>
          <w:rFonts w:eastAsia="Times New Roman" w:cs="Times New Roman"/>
          <w:szCs w:val="24"/>
        </w:rPr>
        <w:t>ελέχθη</w:t>
      </w:r>
      <w:proofErr w:type="spellEnd"/>
      <w:r>
        <w:rPr>
          <w:rFonts w:eastAsia="Times New Roman" w:cs="Times New Roman"/>
          <w:szCs w:val="24"/>
        </w:rPr>
        <w:t xml:space="preserve">. </w:t>
      </w:r>
    </w:p>
    <w:p w14:paraId="2FBA6E40"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Και τι είσαι εσύ; Διασπορέας ψευδών ειδήσεων; </w:t>
      </w:r>
    </w:p>
    <w:p w14:paraId="2FBA6E41" w14:textId="77777777" w:rsidR="00067EEA" w:rsidRDefault="008C5681">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2FBA6E42"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ΠΡΟΕΔΡΟΣ (Νικό</w:t>
      </w:r>
      <w:r>
        <w:rPr>
          <w:rFonts w:eastAsia="Times New Roman" w:cs="Times New Roman"/>
          <w:b/>
          <w:szCs w:val="24"/>
        </w:rPr>
        <w:t xml:space="preserve">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ησυχία.</w:t>
      </w:r>
    </w:p>
    <w:p w14:paraId="2FBA6E4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Κύριε Πρόεδρε …</w:t>
      </w:r>
    </w:p>
    <w:p w14:paraId="2FBA6E44"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Επομένως, καλό είναι να αποκατασταθεί η αλήθεια εάν δεν </w:t>
      </w:r>
      <w:proofErr w:type="spellStart"/>
      <w:r>
        <w:rPr>
          <w:rFonts w:eastAsia="Times New Roman" w:cs="Times New Roman"/>
          <w:szCs w:val="24"/>
        </w:rPr>
        <w:t>ελέχθη</w:t>
      </w:r>
      <w:proofErr w:type="spellEnd"/>
      <w:r>
        <w:rPr>
          <w:rFonts w:eastAsia="Times New Roman" w:cs="Times New Roman"/>
          <w:szCs w:val="24"/>
        </w:rPr>
        <w:t xml:space="preserve"> ή εάν </w:t>
      </w:r>
      <w:proofErr w:type="spellStart"/>
      <w:r>
        <w:rPr>
          <w:rFonts w:eastAsia="Times New Roman" w:cs="Times New Roman"/>
          <w:szCs w:val="24"/>
        </w:rPr>
        <w:t>ελέχθη</w:t>
      </w:r>
      <w:proofErr w:type="spellEnd"/>
      <w:r>
        <w:rPr>
          <w:rFonts w:eastAsia="Times New Roman" w:cs="Times New Roman"/>
          <w:szCs w:val="24"/>
        </w:rPr>
        <w:t xml:space="preserve"> με άλλο πνεύμα. </w:t>
      </w:r>
    </w:p>
    <w:p w14:paraId="2FBA6E45"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συντομεύετε, κύριε </w:t>
      </w:r>
      <w:r>
        <w:rPr>
          <w:rFonts w:eastAsia="Times New Roman" w:cs="Times New Roman"/>
          <w:szCs w:val="24"/>
        </w:rPr>
        <w:t>Πρόεδρε.</w:t>
      </w:r>
    </w:p>
    <w:p w14:paraId="2FBA6E46"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Μη στεναχωριέστε! Θα σας πω και κάτι καλό που αφορούσε εμένα. Το 1992, απ’ ό,τι γνωρίζετε, έγιναν οι αναπληρωματικές εκλογές για την έδρα</w:t>
      </w:r>
      <w:r>
        <w:rPr>
          <w:rFonts w:eastAsia="Times New Roman" w:cs="Times New Roman"/>
          <w:szCs w:val="24"/>
        </w:rPr>
        <w:t>,</w:t>
      </w:r>
      <w:r>
        <w:rPr>
          <w:rFonts w:eastAsia="Times New Roman" w:cs="Times New Roman"/>
          <w:szCs w:val="24"/>
        </w:rPr>
        <w:t xml:space="preserve"> που έχασε ο Τσοβόλας και σε εκείνες τις εκλογές δεν μετείχε</w:t>
      </w:r>
      <w:r>
        <w:rPr>
          <w:rFonts w:eastAsia="Times New Roman" w:cs="Times New Roman"/>
          <w:szCs w:val="24"/>
        </w:rPr>
        <w:t xml:space="preserve"> ούτε το ΚΚΕ, ούτε η Νέα Δημοκρατία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Εγώ ήμουν αντίπαλος του Μαγκάκη, που ήταν του ΠΑΣΟΚ.  </w:t>
      </w:r>
    </w:p>
    <w:p w14:paraId="2FBA6E47"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Τότε διέπραξαν το λάθος κάποιοι δεξιοί Υπουργοί και ο ίδιος ο Μητσοτάκης είπε «έτσι και αλλιώς η έδρα ανήκει στο ΠΑΣΟΚ». Αυτό ουσιαστικά ήταν «ψηφίστε ΠΑΣΟΚ».</w:t>
      </w:r>
      <w:r>
        <w:rPr>
          <w:rFonts w:eastAsia="Times New Roman" w:cs="Times New Roman"/>
          <w:szCs w:val="24"/>
        </w:rPr>
        <w:t xml:space="preserve"> Δεν τον ενδιέφερε η έδρα, δηλαδή. Αυτό είπε, «έτσι και αλλιώς η έδρα ανήκει στο ΠΑΣΟΚ». Έβγαινε ο Καρατζαφέρης από το κανάλι του και έλεγε «θα πάμε </w:t>
      </w:r>
      <w:r>
        <w:rPr>
          <w:rFonts w:eastAsia="Times New Roman" w:cs="Times New Roman"/>
          <w:szCs w:val="24"/>
          <w:lang w:val="en-US"/>
        </w:rPr>
        <w:t>holidays</w:t>
      </w:r>
      <w:r>
        <w:rPr>
          <w:rFonts w:eastAsia="Times New Roman" w:cs="Times New Roman"/>
          <w:szCs w:val="24"/>
        </w:rPr>
        <w:t xml:space="preserve"> την ημέρα εκείνη, θα πάμε διακοπές». Αυτό έλεγαν.</w:t>
      </w:r>
    </w:p>
    <w:p w14:paraId="2FBA6E48"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Συνάντησα, λοιπόν, τον Κωνσταντίνο Μητσοτάκη μετ</w:t>
      </w:r>
      <w:r>
        <w:rPr>
          <w:rFonts w:eastAsia="Times New Roman" w:cs="Times New Roman"/>
          <w:szCs w:val="24"/>
        </w:rPr>
        <w:t>ά από αρκετά χρόνια, ο οποίος σας δηλώνω ότι ήταν χαρισματικός και στην παρέα ήταν εκπληκτικός. Ακόμη και αν διαφωνούσες μαζί του, σε κατακτούσε. Του είπα: Εκείνη την εποχή το ΚΚΕ δεν κατέβαινε, έδειχναν μια συμπάθεια, δεν ήθελαν τον Μαγκάκη, ένα γέρο άνθρ</w:t>
      </w:r>
      <w:r>
        <w:rPr>
          <w:rFonts w:eastAsia="Times New Roman" w:cs="Times New Roman"/>
          <w:szCs w:val="24"/>
        </w:rPr>
        <w:t xml:space="preserve">ωπο. </w:t>
      </w:r>
      <w:r>
        <w:rPr>
          <w:rFonts w:eastAsia="Times New Roman" w:cs="Times New Roman"/>
          <w:szCs w:val="24"/>
          <w:lang w:val="en-US"/>
        </w:rPr>
        <w:t>A</w:t>
      </w:r>
      <w:proofErr w:type="spellStart"/>
      <w:r>
        <w:rPr>
          <w:rFonts w:eastAsia="Times New Roman" w:cs="Times New Roman"/>
          <w:szCs w:val="24"/>
        </w:rPr>
        <w:t>ντιπολιτεύονταν</w:t>
      </w:r>
      <w:proofErr w:type="spellEnd"/>
      <w:r>
        <w:rPr>
          <w:rFonts w:eastAsia="Times New Roman" w:cs="Times New Roman"/>
          <w:szCs w:val="24"/>
        </w:rPr>
        <w:t xml:space="preserve"> το ΠΑΣΟΚ. Η Νέα Δημοκρατία γιατί έριξε το σύνθημα «πάμε εκδρομή» και εσείς είπατε ότι «έτσι και αλλιώς η έδρα ανήκει στο ΠΑΣΟΚ»; Γύρισε και μου είπε: «Κύριε Λεβέντη, δεν </w:t>
      </w:r>
      <w:proofErr w:type="spellStart"/>
      <w:r>
        <w:rPr>
          <w:rFonts w:eastAsia="Times New Roman" w:cs="Times New Roman"/>
          <w:szCs w:val="24"/>
        </w:rPr>
        <w:t>εγνώριζα</w:t>
      </w:r>
      <w:proofErr w:type="spellEnd"/>
      <w:r>
        <w:rPr>
          <w:rFonts w:eastAsia="Times New Roman" w:cs="Times New Roman"/>
          <w:szCs w:val="24"/>
        </w:rPr>
        <w:t xml:space="preserve"> το εύρος της προσωπικότητάς σας. Δεν σας γνώριζα».</w:t>
      </w:r>
    </w:p>
    <w:p w14:paraId="2FBA6E49" w14:textId="77777777" w:rsidR="00067EEA" w:rsidRDefault="008C5681">
      <w:pPr>
        <w:spacing w:line="600" w:lineRule="auto"/>
        <w:jc w:val="center"/>
        <w:rPr>
          <w:rFonts w:eastAsia="Times New Roman"/>
          <w:bCs/>
        </w:rPr>
      </w:pPr>
      <w:r>
        <w:rPr>
          <w:rFonts w:eastAsia="Times New Roman"/>
          <w:bCs/>
        </w:rPr>
        <w:t>(Θόρ</w:t>
      </w:r>
      <w:r>
        <w:rPr>
          <w:rFonts w:eastAsia="Times New Roman"/>
          <w:bCs/>
        </w:rPr>
        <w:t>υβος στην Αίθουσα)</w:t>
      </w:r>
    </w:p>
    <w:p w14:paraId="2FBA6E4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Το «Ω!» δεν ξέρω τι είναι. Δεν ξέρω το δικό σας «Ω!» τι είναι. Ακούστε. Τα επιφωνήματα έχουν σχέση με την ψυχοσύνθεση εκάστου.</w:t>
      </w:r>
    </w:p>
    <w:p w14:paraId="2FBA6E4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Την είπε, όμως, αυτή την κουβέντα. Μου απάντησε, δηλαδή, ότι «αν γνώριζα ποιος είστε και τι αξία έχετε, θα </w:t>
      </w:r>
      <w:r>
        <w:rPr>
          <w:rFonts w:eastAsia="Times New Roman" w:cs="Times New Roman"/>
          <w:szCs w:val="24"/>
        </w:rPr>
        <w:t>ήταν άλλη η στάση της Νέας Δημοκρατίας».</w:t>
      </w:r>
    </w:p>
    <w:p w14:paraId="2FBA6E4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έχω πάει και στην Κρήτη, έχω πάει στους τάφους των Βενιζέλων. Δεν μπόρεσα εκείνη την ημέρα να πάω στην Κρήτη. Πήγα μόνο εδώ στην εξόδιο ακολουθία και λυπήθηκα, γιατί ήθελα να πάω. </w:t>
      </w:r>
    </w:p>
    <w:p w14:paraId="2FBA6E4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Πιστεύω ότι ο </w:t>
      </w:r>
      <w:r>
        <w:rPr>
          <w:rFonts w:eastAsia="Times New Roman" w:cs="Times New Roman"/>
          <w:szCs w:val="24"/>
        </w:rPr>
        <w:t xml:space="preserve">Κωνσταντίνος Μητσοτάκης είχε μεγάλη αξία, αλλά έβλαψε τον εαυτό του. Έγινε αποστάτης της παράταξής του και πιστεύω ότι </w:t>
      </w:r>
      <w:r>
        <w:rPr>
          <w:rFonts w:eastAsia="Times New Roman" w:cs="Times New Roman"/>
          <w:szCs w:val="24"/>
        </w:rPr>
        <w:lastRenderedPageBreak/>
        <w:t>υπάρχει και κάτι άλλο</w:t>
      </w:r>
      <w:r>
        <w:rPr>
          <w:rFonts w:eastAsia="Times New Roman" w:cs="Times New Roman"/>
          <w:szCs w:val="24"/>
        </w:rPr>
        <w:t>,</w:t>
      </w:r>
      <w:r>
        <w:rPr>
          <w:rFonts w:eastAsia="Times New Roman" w:cs="Times New Roman"/>
          <w:szCs w:val="24"/>
        </w:rPr>
        <w:t xml:space="preserve"> που η ιστορία είναι δύσκολο να το καταγράψει. Ζούσε ένα δράμα, γιατί κάθε ένας που αποστατεί ξέρει ότι αποστατεί κ</w:t>
      </w:r>
      <w:r>
        <w:rPr>
          <w:rFonts w:eastAsia="Times New Roman" w:cs="Times New Roman"/>
          <w:szCs w:val="24"/>
        </w:rPr>
        <w:t>αι ζει ένα εσωτερικό δράμα.</w:t>
      </w:r>
    </w:p>
    <w:p w14:paraId="2FBA6E4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Ας είναι συγχωρεμένος από όλους μας και νομίζω ότι κατεγράφη εις τους σπουδαίους της πολιτικής ιστορίας.</w:t>
      </w:r>
    </w:p>
    <w:p w14:paraId="2FBA6E4F" w14:textId="77777777" w:rsidR="00067EEA" w:rsidRDefault="008C5681">
      <w:pPr>
        <w:spacing w:line="600" w:lineRule="auto"/>
        <w:ind w:firstLine="709"/>
        <w:jc w:val="center"/>
        <w:rPr>
          <w:rFonts w:eastAsia="Times New Roman"/>
          <w:bCs/>
        </w:rPr>
      </w:pPr>
      <w:r>
        <w:rPr>
          <w:rFonts w:eastAsia="Times New Roman"/>
          <w:bCs/>
        </w:rPr>
        <w:t>(Χειροκροτήματα από την πτέρυγα της Ένωσης Κεντρώων)</w:t>
      </w:r>
    </w:p>
    <w:p w14:paraId="2FBA6E50" w14:textId="77777777" w:rsidR="00067EEA" w:rsidRDefault="008C5681">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Ευχαριστούμε.</w:t>
      </w:r>
    </w:p>
    <w:p w14:paraId="2FBA6E51"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Καλώ στο Βήμα τον Πρόεδρο τ</w:t>
      </w:r>
      <w:r>
        <w:rPr>
          <w:rFonts w:eastAsia="Times New Roman" w:cs="Times New Roman"/>
          <w:szCs w:val="24"/>
        </w:rPr>
        <w:t>ης Κοινοβουλευτικής Ομάδας του Ποταμιού κ. Σταύρο Θεοδωράκη. Θα παρακαλούσα οι Βουλευτές να προσέλθουν στην Αίθουσα του Κοινοβουλίου.</w:t>
      </w:r>
    </w:p>
    <w:p w14:paraId="2FBA6E52"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Ας επιστρέψουμε, λοιπόν, στην πραγματικότητα και ας θυμηθούμε γιατί </w:t>
      </w:r>
      <w:r>
        <w:rPr>
          <w:rFonts w:eastAsia="Times New Roman" w:cs="Times New Roman"/>
          <w:szCs w:val="24"/>
        </w:rPr>
        <w:t>μαζευτήκαμε σήμερα στην Αίθουσα.</w:t>
      </w:r>
    </w:p>
    <w:p w14:paraId="2FBA6E5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Το περιστατικό είναι γνωστό: Μεγάλη Πέμπτη του 1932, στο Βήμα της Βουλής ο Ελευθέριος Βενιζέλος. Απέναντί του ο Αλέξανδρος Παπαναστασίου. Μέσα στην ένταση ο Πρωθυπουργός Ελευθέριος Βενιζέλος λέει: «Όταν πεθάνω, είμαι βέβαιο</w:t>
      </w:r>
      <w:r>
        <w:rPr>
          <w:rFonts w:eastAsia="Times New Roman" w:cs="Times New Roman"/>
          <w:szCs w:val="24"/>
        </w:rPr>
        <w:t xml:space="preserve">ς ότι ένας από τους καλύτερους επικήδειους θα είναι αυτός που θα εκφωνήσει ο Παπαναστασίου. Από τούδε προβλέπω τι θα </w:t>
      </w:r>
      <w:proofErr w:type="spellStart"/>
      <w:r>
        <w:rPr>
          <w:rFonts w:eastAsia="Times New Roman" w:cs="Times New Roman"/>
          <w:szCs w:val="24"/>
        </w:rPr>
        <w:t>είπη</w:t>
      </w:r>
      <w:proofErr w:type="spellEnd"/>
      <w:r>
        <w:rPr>
          <w:rFonts w:eastAsia="Times New Roman" w:cs="Times New Roman"/>
          <w:szCs w:val="24"/>
        </w:rPr>
        <w:t xml:space="preserve">», συνεχίζει ο Βενιζέλος. Και μετά αρχίζει να λέει τι θα έλεγε ο Παπαναστασίου </w:t>
      </w:r>
      <w:r>
        <w:rPr>
          <w:rFonts w:eastAsia="Times New Roman" w:cs="Times New Roman"/>
          <w:szCs w:val="24"/>
        </w:rPr>
        <w:lastRenderedPageBreak/>
        <w:t xml:space="preserve">στην κηδεία του: «Ο προκείμενος νεκρός, αγαπητοί φίλοι, </w:t>
      </w:r>
      <w:r>
        <w:rPr>
          <w:rFonts w:eastAsia="Times New Roman" w:cs="Times New Roman"/>
          <w:szCs w:val="24"/>
        </w:rPr>
        <w:t xml:space="preserve">ήτο ένας αληθινός άνδρας, με μεγάλο θάρρος, με </w:t>
      </w:r>
      <w:proofErr w:type="spellStart"/>
      <w:r>
        <w:rPr>
          <w:rFonts w:eastAsia="Times New Roman" w:cs="Times New Roman"/>
          <w:szCs w:val="24"/>
        </w:rPr>
        <w:t>αυτοπεποίθησιν</w:t>
      </w:r>
      <w:proofErr w:type="spellEnd"/>
      <w:r>
        <w:rPr>
          <w:rFonts w:eastAsia="Times New Roman" w:cs="Times New Roman"/>
          <w:szCs w:val="24"/>
        </w:rPr>
        <w:t xml:space="preserve"> και δι’ εαυτόν και διά τον </w:t>
      </w:r>
      <w:proofErr w:type="spellStart"/>
      <w:r>
        <w:rPr>
          <w:rFonts w:eastAsia="Times New Roman" w:cs="Times New Roman"/>
          <w:szCs w:val="24"/>
        </w:rPr>
        <w:t>λαόν</w:t>
      </w:r>
      <w:proofErr w:type="spellEnd"/>
      <w:r>
        <w:rPr>
          <w:rFonts w:eastAsia="Times New Roman" w:cs="Times New Roman"/>
          <w:szCs w:val="24"/>
        </w:rPr>
        <w:t xml:space="preserve">, τον οποίον εκλήθη να </w:t>
      </w:r>
      <w:proofErr w:type="spellStart"/>
      <w:r>
        <w:rPr>
          <w:rFonts w:eastAsia="Times New Roman" w:cs="Times New Roman"/>
          <w:szCs w:val="24"/>
        </w:rPr>
        <w:t>κυβερνήση</w:t>
      </w:r>
      <w:proofErr w:type="spellEnd"/>
      <w:r>
        <w:rPr>
          <w:rFonts w:eastAsia="Times New Roman" w:cs="Times New Roman"/>
          <w:szCs w:val="24"/>
        </w:rPr>
        <w:t xml:space="preserve">. Ίσως έκαμε πολλά σφάλματα, αλλά ποτέ δεν του απέλειπε το θάρρος, ποτέ δεν υπήρξε μοιρολάτρης, διότι ποτέ δεν </w:t>
      </w:r>
      <w:proofErr w:type="spellStart"/>
      <w:r>
        <w:rPr>
          <w:rFonts w:eastAsia="Times New Roman" w:cs="Times New Roman"/>
          <w:szCs w:val="24"/>
        </w:rPr>
        <w:t>επερίμενε</w:t>
      </w:r>
      <w:proofErr w:type="spellEnd"/>
      <w:r>
        <w:rPr>
          <w:rFonts w:eastAsia="Times New Roman" w:cs="Times New Roman"/>
          <w:szCs w:val="24"/>
        </w:rPr>
        <w:t xml:space="preserve"> από την </w:t>
      </w:r>
      <w:proofErr w:type="spellStart"/>
      <w:r>
        <w:rPr>
          <w:rFonts w:eastAsia="Times New Roman" w:cs="Times New Roman"/>
          <w:szCs w:val="24"/>
        </w:rPr>
        <w:t>μο</w:t>
      </w:r>
      <w:r>
        <w:rPr>
          <w:rFonts w:eastAsia="Times New Roman" w:cs="Times New Roman"/>
          <w:szCs w:val="24"/>
        </w:rPr>
        <w:t>ίραν</w:t>
      </w:r>
      <w:proofErr w:type="spellEnd"/>
      <w:r>
        <w:rPr>
          <w:rFonts w:eastAsia="Times New Roman" w:cs="Times New Roman"/>
          <w:szCs w:val="24"/>
        </w:rPr>
        <w:t xml:space="preserve"> να </w:t>
      </w:r>
      <w:proofErr w:type="spellStart"/>
      <w:r>
        <w:rPr>
          <w:rFonts w:eastAsia="Times New Roman" w:cs="Times New Roman"/>
          <w:szCs w:val="24"/>
        </w:rPr>
        <w:t>ίδη</w:t>
      </w:r>
      <w:proofErr w:type="spellEnd"/>
      <w:r>
        <w:rPr>
          <w:rFonts w:eastAsia="Times New Roman" w:cs="Times New Roman"/>
          <w:szCs w:val="24"/>
        </w:rPr>
        <w:t xml:space="preserve"> την </w:t>
      </w:r>
      <w:proofErr w:type="spellStart"/>
      <w:r>
        <w:rPr>
          <w:rFonts w:eastAsia="Times New Roman" w:cs="Times New Roman"/>
          <w:szCs w:val="24"/>
        </w:rPr>
        <w:t>χώραν</w:t>
      </w:r>
      <w:proofErr w:type="spellEnd"/>
      <w:r>
        <w:rPr>
          <w:rFonts w:eastAsia="Times New Roman" w:cs="Times New Roman"/>
          <w:szCs w:val="24"/>
        </w:rPr>
        <w:t xml:space="preserve"> του προηγμένη, αλλά έθεσε εις την </w:t>
      </w:r>
      <w:proofErr w:type="spellStart"/>
      <w:r>
        <w:rPr>
          <w:rFonts w:eastAsia="Times New Roman" w:cs="Times New Roman"/>
          <w:szCs w:val="24"/>
        </w:rPr>
        <w:t>υπηρεσίαν</w:t>
      </w:r>
      <w:proofErr w:type="spellEnd"/>
      <w:r>
        <w:rPr>
          <w:rFonts w:eastAsia="Times New Roman" w:cs="Times New Roman"/>
          <w:szCs w:val="24"/>
        </w:rPr>
        <w:t xml:space="preserve"> της όλον του το πυρ που είχε μέσα του, κάθε δύναμιν </w:t>
      </w:r>
      <w:proofErr w:type="spellStart"/>
      <w:r>
        <w:rPr>
          <w:rFonts w:eastAsia="Times New Roman" w:cs="Times New Roman"/>
          <w:szCs w:val="24"/>
        </w:rPr>
        <w:t>ψυχικήν</w:t>
      </w:r>
      <w:proofErr w:type="spellEnd"/>
      <w:r>
        <w:rPr>
          <w:rFonts w:eastAsia="Times New Roman" w:cs="Times New Roman"/>
          <w:szCs w:val="24"/>
        </w:rPr>
        <w:t xml:space="preserve"> και </w:t>
      </w:r>
      <w:proofErr w:type="spellStart"/>
      <w:r>
        <w:rPr>
          <w:rFonts w:eastAsia="Times New Roman" w:cs="Times New Roman"/>
          <w:szCs w:val="24"/>
        </w:rPr>
        <w:t>σωματικήν</w:t>
      </w:r>
      <w:proofErr w:type="spellEnd"/>
      <w:r>
        <w:rPr>
          <w:rFonts w:eastAsia="Times New Roman" w:cs="Times New Roman"/>
          <w:szCs w:val="24"/>
        </w:rPr>
        <w:t>».</w:t>
      </w:r>
    </w:p>
    <w:p w14:paraId="2FBA6E54"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Η μικρή αυτή η παράγραφος έμεινε στην ιστορία ως ο μοναδικός επικήδειος που εκφωνήθηκε για τον εαυτό του από ζώντα</w:t>
      </w:r>
      <w:r>
        <w:rPr>
          <w:rFonts w:eastAsia="Times New Roman" w:cs="Times New Roman"/>
          <w:szCs w:val="24"/>
        </w:rPr>
        <w:t xml:space="preserve"> πολιτικό.</w:t>
      </w:r>
    </w:p>
    <w:p w14:paraId="2FBA6E5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Ο Κωνσταντίνος Μητσοτάκης ήταν τότε δεκατεσσάρων ετών. Τέσσερα χρόνια μετά, ο μεγάλος του θείος, ο Ελευθέριος Βενιζέλος, θα αναλάβει οικονομικά τις σπουδές του στη Νομική. Μάλλον κάτι παρόμοιο θα έλεγε σήμερα και ο ίδιος ο Κωνσταντίνος Μητσοτάκη</w:t>
      </w:r>
      <w:r>
        <w:rPr>
          <w:rFonts w:eastAsia="Times New Roman" w:cs="Times New Roman"/>
          <w:szCs w:val="24"/>
        </w:rPr>
        <w:t xml:space="preserve">ς για την </w:t>
      </w:r>
      <w:proofErr w:type="spellStart"/>
      <w:r>
        <w:rPr>
          <w:rFonts w:eastAsia="Times New Roman" w:cs="Times New Roman"/>
          <w:szCs w:val="24"/>
        </w:rPr>
        <w:t>εξηντάχρονη</w:t>
      </w:r>
      <w:proofErr w:type="spellEnd"/>
      <w:r>
        <w:rPr>
          <w:rFonts w:eastAsia="Times New Roman" w:cs="Times New Roman"/>
          <w:szCs w:val="24"/>
        </w:rPr>
        <w:t xml:space="preserve"> πολιτική του πορεία: «Έκανα λάθη, αλλά δεν υπήρξα μοιρολάτρης, δεν μου έλειψε το θάρρος και έβγαλα στην πολιτική όλο το πυρ που είχα μέσα μου».</w:t>
      </w:r>
    </w:p>
    <w:p w14:paraId="2FBA6E5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Έχει συζητηθεί αυτές τις μέρες -και σήμερα- η κυβερνητική θητεία του Κωνσταντίνου Μητσοτάκ</w:t>
      </w:r>
      <w:r>
        <w:rPr>
          <w:rFonts w:eastAsia="Times New Roman" w:cs="Times New Roman"/>
          <w:szCs w:val="24"/>
        </w:rPr>
        <w:t xml:space="preserve">η. Εύλογο, αλλά δεν είναι το μόνο πεδίο που θα πρέπει να θυμόμαστε. Ο Κωνσταντίνος Μητσοτάκης παρέλαβε ένα κόμμα που είχε οπισθοχωρήσει εκείνη την εποχή σε σχεδόν </w:t>
      </w:r>
      <w:proofErr w:type="spellStart"/>
      <w:r>
        <w:rPr>
          <w:rFonts w:eastAsia="Times New Roman" w:cs="Times New Roman"/>
          <w:szCs w:val="24"/>
        </w:rPr>
        <w:t>εμφυλιοπολεμικές</w:t>
      </w:r>
      <w:proofErr w:type="spellEnd"/>
      <w:r>
        <w:rPr>
          <w:rFonts w:eastAsia="Times New Roman" w:cs="Times New Roman"/>
          <w:szCs w:val="24"/>
        </w:rPr>
        <w:t xml:space="preserve"> θέσεις ξανά. </w:t>
      </w:r>
      <w:r>
        <w:rPr>
          <w:rFonts w:eastAsia="Times New Roman" w:cs="Times New Roman"/>
          <w:szCs w:val="24"/>
        </w:rPr>
        <w:lastRenderedPageBreak/>
        <w:t>Να θυμίσω ότι η Νέα Δημοκρατία είχε αποχωρήσει από τη Βουλή ότα</w:t>
      </w:r>
      <w:r>
        <w:rPr>
          <w:rFonts w:eastAsia="Times New Roman" w:cs="Times New Roman"/>
          <w:szCs w:val="24"/>
        </w:rPr>
        <w:t>ν ψηφιζόταν η αναγνώριση της Εθνικής Αντίστασης. Στο μανιφέστο του, όμως, στο μανιφέστο του Κωνσταντίνου Μητσοτάκη, υπάρχει μια νέα πρόταση ελευθερίας. Το 1985 ο Μητσοτάκης παίρνει την τόλμη και συγκρούεται με τον τότε διάχυτο και κυρίαρχο κρατισμό. Επαινε</w:t>
      </w:r>
      <w:r>
        <w:rPr>
          <w:rFonts w:eastAsia="Times New Roman" w:cs="Times New Roman"/>
          <w:szCs w:val="24"/>
        </w:rPr>
        <w:t>ί τον πολιτικό και οικονομικό φιλελευθερισμό και τονίζει την αξία της ατομικής πρωτοβουλίας και βάζει ξανά την Ευρώπη στο κέντρο των αξιών του κόμματος. Πράγματα αυτονόητα σήμερα, αλλά όχι τη δεκαετία του 1980.</w:t>
      </w:r>
    </w:p>
    <w:p w14:paraId="2FBA6E57"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Δεν αποφεύγει, βέβαια, κατά καιρούς την πολιτ</w:t>
      </w:r>
      <w:r>
        <w:rPr>
          <w:rFonts w:eastAsia="Times New Roman" w:cs="Times New Roman"/>
          <w:szCs w:val="24"/>
        </w:rPr>
        <w:t xml:space="preserve">ική πόλωση στην αντιπαράθεση και ενίοτε, με τη συνέργεια και της άλλης πλευράς, λέει πράγματα ακραία. </w:t>
      </w:r>
    </w:p>
    <w:p w14:paraId="2FBA6E58"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Προτιμώ, όμως, να σταθώ σε μια άλλη στιγμή εκείνης της εποχής, τη συναυλία που διοργάνωσε στο Ολυμπιακό Στάδιο, δύο ημέρες πριν από τις εκλογές του Νοεμβ</w:t>
      </w:r>
      <w:r>
        <w:rPr>
          <w:rFonts w:eastAsia="Times New Roman" w:cs="Times New Roman"/>
          <w:szCs w:val="24"/>
        </w:rPr>
        <w:t>ρίου του 1989, με τον Μίκη Θεοδωράκη, με τον Μάνο Χατζηδάκη και με τον Σταύρο Ξαρχάκο. Συναυλία αντί για προεκλογική ομιλία, που έστειλε τότε, μέσα στον δύσκολο αέρα και τον αναβρασμό της εποχής, και ένα μήνυμα μετριοπάθειας. Αυτός ο σπουδαίος κοινοβουλευτ</w:t>
      </w:r>
      <w:r>
        <w:rPr>
          <w:rFonts w:eastAsia="Times New Roman" w:cs="Times New Roman"/>
          <w:szCs w:val="24"/>
        </w:rPr>
        <w:t xml:space="preserve">ικός, αυτό το «τέρας της πολιτικής επιβίωσης», για να δανειστώ τα λόγια του καθηγητή Γιάννη Βούλγαρη, χρωστούσε πολλά τόσο στην πολιτική του οξυδέρκεια όσο και στην ικανότητά του να την ακονίζει πάνω στα γεγονότα, να αφομοιώνει τα </w:t>
      </w:r>
      <w:r>
        <w:rPr>
          <w:rFonts w:eastAsia="Times New Roman" w:cs="Times New Roman"/>
          <w:szCs w:val="24"/>
        </w:rPr>
        <w:lastRenderedPageBreak/>
        <w:t>μηνύματα της εποχής και μ</w:t>
      </w:r>
      <w:r>
        <w:rPr>
          <w:rFonts w:eastAsia="Times New Roman" w:cs="Times New Roman"/>
          <w:szCs w:val="24"/>
        </w:rPr>
        <w:t>ερικές φορές να προηγείται της εποχής του. Ήταν από τους πρώτους και λίγους πολιτικούς</w:t>
      </w:r>
      <w:r>
        <w:rPr>
          <w:rFonts w:eastAsia="Times New Roman" w:cs="Times New Roman"/>
          <w:szCs w:val="24"/>
        </w:rPr>
        <w:t>,</w:t>
      </w:r>
      <w:r>
        <w:rPr>
          <w:rFonts w:eastAsia="Times New Roman" w:cs="Times New Roman"/>
          <w:szCs w:val="24"/>
        </w:rPr>
        <w:t xml:space="preserve"> που απέσυρε εντελώς από το λεξιλόγιό του την εθνικιστική ρητορική. Δεν υπήρξε λαϊκιστής, πράγμα σπουδαίο. Πάντα έριχνε γέφυρες στα αντίπαλα στρατόπεδα, αν ήταν προς όφε</w:t>
      </w:r>
      <w:r>
        <w:rPr>
          <w:rFonts w:eastAsia="Times New Roman" w:cs="Times New Roman"/>
          <w:szCs w:val="24"/>
        </w:rPr>
        <w:t xml:space="preserve">λος της πατρίδας. </w:t>
      </w:r>
    </w:p>
    <w:p w14:paraId="2FBA6E59"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Θα αναφερθώ μόνο στην απόφασή του, σε μια δύσκολη εποχή, σε μια εποχή μεγάλων συγκρούσεων με το ΠΑΣΟΚ, να κάνει Αρχηγό ΓΕΕΘΑ τον Γιάννη </w:t>
      </w:r>
      <w:proofErr w:type="spellStart"/>
      <w:r>
        <w:rPr>
          <w:rFonts w:eastAsia="Times New Roman" w:cs="Times New Roman"/>
          <w:szCs w:val="24"/>
        </w:rPr>
        <w:t>Βερυβάκη</w:t>
      </w:r>
      <w:proofErr w:type="spellEnd"/>
      <w:r>
        <w:rPr>
          <w:rFonts w:eastAsia="Times New Roman" w:cs="Times New Roman"/>
          <w:szCs w:val="24"/>
        </w:rPr>
        <w:t xml:space="preserve">, αδελφό του Λευτέρη, που ήταν τότε πρωτοκλασάτο στέλεχος του ΠΑΣΟΚ. </w:t>
      </w:r>
    </w:p>
    <w:p w14:paraId="2FBA6E5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Κυρίες και κύριοι, ο θά</w:t>
      </w:r>
      <w:r>
        <w:rPr>
          <w:rFonts w:eastAsia="Times New Roman" w:cs="Times New Roman"/>
          <w:szCs w:val="24"/>
        </w:rPr>
        <w:t>νατος του Κωνσταντίνου Μητσοτάκη παίρνει μαζί του μια ολόκληρη εποχή, αυτή των πολιτικών που μεγάλωσαν μέσα σε πολέμους και δικτατορίες. Ήταν, όμως, πολιτικοί που στάθηκαν όρθιοι. Έκαναν λάθη, αλλά απομάκρυναν οριστικά τη χώρα μας από το βαλκανικό της παρε</w:t>
      </w:r>
      <w:r>
        <w:rPr>
          <w:rFonts w:eastAsia="Times New Roman" w:cs="Times New Roman"/>
          <w:szCs w:val="24"/>
        </w:rPr>
        <w:t>λθόν.</w:t>
      </w:r>
    </w:p>
    <w:p w14:paraId="2FBA6E5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Δεν υπήρξα πολιτικός φίλος του Κωνσταντίνου Μητσοτάκη. Υπήρξα, όμως -και είχα την τιμή να υπάρξω- συνομιλητής του, στην αρχή ως δημοσιογράφος και μετά, πιο σπάνια, ως πολιτικός. Γιατί αυτή ήταν άλλη μ</w:t>
      </w:r>
      <w:r>
        <w:rPr>
          <w:rFonts w:eastAsia="Times New Roman" w:cs="Times New Roman"/>
          <w:szCs w:val="24"/>
        </w:rPr>
        <w:t>ί</w:t>
      </w:r>
      <w:r>
        <w:rPr>
          <w:rFonts w:eastAsia="Times New Roman" w:cs="Times New Roman"/>
          <w:szCs w:val="24"/>
        </w:rPr>
        <w:t>α δύναμη του Κωνσταντίνου Μητσοτάκη: Επιζητούσε τ</w:t>
      </w:r>
      <w:r>
        <w:rPr>
          <w:rFonts w:eastAsia="Times New Roman" w:cs="Times New Roman"/>
          <w:szCs w:val="24"/>
        </w:rPr>
        <w:t>ον αντίλογο, όπως αγαπούσε και τις συμβουλές, ειδικά στους Χανιώτες, τους οποίους κατά μ</w:t>
      </w:r>
      <w:r>
        <w:rPr>
          <w:rFonts w:eastAsia="Times New Roman" w:cs="Times New Roman"/>
          <w:szCs w:val="24"/>
        </w:rPr>
        <w:t>ί</w:t>
      </w:r>
      <w:r>
        <w:rPr>
          <w:rFonts w:eastAsia="Times New Roman" w:cs="Times New Roman"/>
          <w:szCs w:val="24"/>
        </w:rPr>
        <w:t>α έννοια θεωρούσε όλους παιδιά του.</w:t>
      </w:r>
    </w:p>
    <w:p w14:paraId="2FBA6E5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 xml:space="preserve">Παραξενεύτηκαν κάποιοι που αποχαιρέτησα τον Κωνσταντίνο Μητσοτάκη γράφοντας: «Καλό ταξίδι, ψηλέ». Να τους πληροφορήσω, λοιπόν, για </w:t>
      </w:r>
      <w:r>
        <w:rPr>
          <w:rFonts w:eastAsia="Times New Roman" w:cs="Times New Roman"/>
          <w:szCs w:val="24"/>
        </w:rPr>
        <w:t>άλλη μια φορά ότι στην αργκό των Χανίων, στην αργκό της Κρήτης, ο Μητσοτάκης ήταν πάντα ο «ψηλός». Κι εγώ, για να είμαι ειλικρινής, όταν ως μικρός δημοσιογράφος άκουσα τον χαρακτηρισμό, παραξενεύτηκα. Ήταν, βέβαια, ψηλός, αλλά δεν νομίζω ότι αυτός που σκέφ</w:t>
      </w:r>
      <w:r>
        <w:rPr>
          <w:rFonts w:eastAsia="Times New Roman" w:cs="Times New Roman"/>
          <w:szCs w:val="24"/>
        </w:rPr>
        <w:t xml:space="preserve">τηκε αυτή τη φράση αναφερόταν μόνο στο φυσικό του μπόι. Αυτοί που πρωτοείπαν αυτή τη φράση ήθελαν μάλλον να τονίσουν ότι ποτέ δεν προσπάθησε να περάσει απαρατήρητος και ποτέ του δεν καμπούριασε. Υπερασπίστηκε όρθιος και τις πιο </w:t>
      </w:r>
      <w:proofErr w:type="spellStart"/>
      <w:r>
        <w:rPr>
          <w:rFonts w:eastAsia="Times New Roman" w:cs="Times New Roman"/>
          <w:szCs w:val="24"/>
        </w:rPr>
        <w:t>αντιδημοφιλείς</w:t>
      </w:r>
      <w:proofErr w:type="spellEnd"/>
      <w:r>
        <w:rPr>
          <w:rFonts w:eastAsia="Times New Roman" w:cs="Times New Roman"/>
          <w:szCs w:val="24"/>
        </w:rPr>
        <w:t xml:space="preserve"> απόψεις του, </w:t>
      </w:r>
      <w:r>
        <w:rPr>
          <w:rFonts w:eastAsia="Times New Roman" w:cs="Times New Roman"/>
          <w:szCs w:val="24"/>
        </w:rPr>
        <w:t xml:space="preserve">ένα μεγάλο προσόν στην πολιτική και η ευθύτητά του πάντα σε τρυπούσε. </w:t>
      </w:r>
    </w:p>
    <w:p w14:paraId="2FBA6E5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Ας τον αποχαιρετήσουμε, λοιπόν, όπως αρμόζει, με σεβασμό, αντλώντας διδάγματα από τα σωστά του και τα λάθη του. </w:t>
      </w:r>
    </w:p>
    <w:p w14:paraId="2FBA6E5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Καλό ταξίδι, πατριώτη! Και δείξε ανοχή στους μίζερους και τους κακεντρεχείς! </w:t>
      </w:r>
    </w:p>
    <w:p w14:paraId="2FBA6E5F" w14:textId="77777777" w:rsidR="00067EEA" w:rsidRDefault="008C5681">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FBA6E60" w14:textId="77777777" w:rsidR="00067EEA" w:rsidRDefault="008C568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κύριε Θεοδωράκη.</w:t>
      </w:r>
    </w:p>
    <w:p w14:paraId="2FBA6E61" w14:textId="77777777" w:rsidR="00067EEA" w:rsidRDefault="008C5681">
      <w:pPr>
        <w:spacing w:line="600" w:lineRule="auto"/>
        <w:ind w:firstLine="720"/>
        <w:rPr>
          <w:rFonts w:eastAsia="Times New Roman"/>
          <w:szCs w:val="24"/>
        </w:rPr>
      </w:pPr>
      <w:r>
        <w:rPr>
          <w:rFonts w:eastAsia="Times New Roman"/>
          <w:szCs w:val="24"/>
        </w:rPr>
        <w:t xml:space="preserve">Κυρίες και κύριοι συνάδελφοι, παρακαλώ το Σώμα να τηρήσουμε ενός λεπτού σιγή στη μνήμη του Κωνσταντίνου Μητσοτάκη. </w:t>
      </w:r>
    </w:p>
    <w:p w14:paraId="2FBA6E62" w14:textId="77777777" w:rsidR="00067EEA" w:rsidRDefault="008C5681">
      <w:pPr>
        <w:spacing w:line="600" w:lineRule="auto"/>
        <w:ind w:firstLine="720"/>
        <w:jc w:val="center"/>
        <w:rPr>
          <w:rFonts w:eastAsia="Times New Roman"/>
          <w:szCs w:val="24"/>
        </w:rPr>
      </w:pPr>
      <w:r>
        <w:rPr>
          <w:rFonts w:eastAsia="Times New Roman"/>
          <w:szCs w:val="24"/>
        </w:rPr>
        <w:t>(Στο σημείο αυτό τηρείται ενός λεπτού σιγή)</w:t>
      </w:r>
    </w:p>
    <w:p w14:paraId="2FBA6E63" w14:textId="77777777" w:rsidR="00067EEA" w:rsidRDefault="008C5681">
      <w:pPr>
        <w:spacing w:line="600" w:lineRule="auto"/>
        <w:ind w:firstLine="720"/>
        <w:jc w:val="both"/>
        <w:rPr>
          <w:rFonts w:eastAsia="Times New Roman"/>
          <w:szCs w:val="24"/>
        </w:rPr>
      </w:pPr>
      <w:r>
        <w:rPr>
          <w:rFonts w:eastAsia="Times New Roman"/>
          <w:szCs w:val="24"/>
        </w:rPr>
        <w:lastRenderedPageBreak/>
        <w:t>Αιωνία του η μνήμη!</w:t>
      </w:r>
    </w:p>
    <w:p w14:paraId="2FBA6E64" w14:textId="77777777" w:rsidR="00067EEA" w:rsidRDefault="008C5681">
      <w:pPr>
        <w:spacing w:line="600" w:lineRule="auto"/>
        <w:ind w:firstLine="720"/>
        <w:jc w:val="center"/>
        <w:rPr>
          <w:rFonts w:eastAsia="Times New Roman"/>
          <w:szCs w:val="24"/>
        </w:rPr>
      </w:pPr>
      <w:r>
        <w:rPr>
          <w:rFonts w:eastAsia="Times New Roman"/>
          <w:szCs w:val="24"/>
        </w:rPr>
        <w:t>(Χειροκροτήματα)</w:t>
      </w:r>
    </w:p>
    <w:p w14:paraId="2FBA6E65" w14:textId="77777777" w:rsidR="00067EEA" w:rsidRDefault="008C5681">
      <w:pPr>
        <w:spacing w:line="600" w:lineRule="auto"/>
        <w:ind w:firstLine="720"/>
        <w:jc w:val="both"/>
        <w:rPr>
          <w:rFonts w:eastAsia="Times New Roman"/>
          <w:szCs w:val="24"/>
        </w:rPr>
      </w:pPr>
      <w:r>
        <w:rPr>
          <w:rFonts w:eastAsia="Times New Roman"/>
          <w:szCs w:val="24"/>
        </w:rPr>
        <w:t>Κυρίες και κύριοι συνάδελφοι, ολοκληρώθηκε η ειδική συνεδρί</w:t>
      </w:r>
      <w:r>
        <w:rPr>
          <w:rFonts w:eastAsia="Times New Roman"/>
          <w:szCs w:val="24"/>
        </w:rPr>
        <w:t xml:space="preserve">αση της Ολομέλειας της Βουλής που ήταν αφιερωμένη στη μνήμη του πρώην Πρωθυπουργού Κωνσταντίνου Μητσοτάκη. </w:t>
      </w:r>
    </w:p>
    <w:p w14:paraId="2FBA6E66" w14:textId="77777777" w:rsidR="00067EEA" w:rsidRDefault="008C5681">
      <w:pPr>
        <w:spacing w:line="600" w:lineRule="auto"/>
        <w:ind w:firstLine="720"/>
        <w:jc w:val="both"/>
        <w:rPr>
          <w:rFonts w:eastAsia="Times New Roman"/>
          <w:szCs w:val="24"/>
        </w:rPr>
      </w:pPr>
      <w:r>
        <w:rPr>
          <w:rFonts w:eastAsia="Times New Roman"/>
          <w:szCs w:val="24"/>
        </w:rPr>
        <w:t>Στο σημείο αυτό προτείνω μ</w:t>
      </w:r>
      <w:r>
        <w:rPr>
          <w:rFonts w:eastAsia="Times New Roman"/>
          <w:szCs w:val="24"/>
        </w:rPr>
        <w:t>ί</w:t>
      </w:r>
      <w:r>
        <w:rPr>
          <w:rFonts w:eastAsia="Times New Roman"/>
          <w:szCs w:val="24"/>
        </w:rPr>
        <w:t xml:space="preserve">α ολιγόλεπτη διακοπή και στη συνέχεια θα εισέλθουμε στη νομοθετική εργασία, σύμφωνα με την ημερήσια διάταξη που σας έχει </w:t>
      </w:r>
      <w:r>
        <w:rPr>
          <w:rFonts w:eastAsia="Times New Roman"/>
          <w:szCs w:val="24"/>
        </w:rPr>
        <w:t>διανεμηθεί.</w:t>
      </w:r>
    </w:p>
    <w:p w14:paraId="2FBA6E67" w14:textId="77777777" w:rsidR="00067EEA" w:rsidRDefault="008C5681">
      <w:pPr>
        <w:spacing w:line="600" w:lineRule="auto"/>
        <w:ind w:firstLine="720"/>
        <w:jc w:val="both"/>
        <w:rPr>
          <w:rFonts w:eastAsia="Times New Roman"/>
          <w:szCs w:val="24"/>
        </w:rPr>
      </w:pPr>
      <w:r>
        <w:rPr>
          <w:rFonts w:eastAsia="Times New Roman"/>
          <w:szCs w:val="24"/>
        </w:rPr>
        <w:t>Ευχαριστώ.</w:t>
      </w:r>
    </w:p>
    <w:p w14:paraId="2FBA6E68" w14:textId="77777777" w:rsidR="00067EEA" w:rsidRDefault="008C5681">
      <w:pPr>
        <w:spacing w:line="600" w:lineRule="auto"/>
        <w:ind w:firstLine="720"/>
        <w:jc w:val="center"/>
        <w:rPr>
          <w:rFonts w:eastAsia="Times New Roman"/>
          <w:szCs w:val="24"/>
        </w:rPr>
      </w:pPr>
      <w:r>
        <w:rPr>
          <w:rFonts w:eastAsia="Times New Roman"/>
          <w:szCs w:val="24"/>
        </w:rPr>
        <w:t>(ΔΙΑΚΟΠΗ)</w:t>
      </w:r>
    </w:p>
    <w:p w14:paraId="2FBA6E69" w14:textId="77777777" w:rsidR="00067EEA" w:rsidRDefault="008C5681">
      <w:pPr>
        <w:spacing w:line="600" w:lineRule="auto"/>
        <w:ind w:firstLine="709"/>
        <w:jc w:val="center"/>
        <w:rPr>
          <w:rFonts w:eastAsia="UB-Helvetica" w:cs="Times New Roman"/>
          <w:szCs w:val="24"/>
        </w:rPr>
      </w:pPr>
      <w:r>
        <w:rPr>
          <w:rFonts w:eastAsia="Times New Roman"/>
          <w:szCs w:val="24"/>
        </w:rPr>
        <w:t>(</w:t>
      </w:r>
      <w:r>
        <w:rPr>
          <w:rFonts w:eastAsia="Times New Roman"/>
          <w:szCs w:val="24"/>
        </w:rPr>
        <w:t>ΑΛΛΑΓΗ ΣΕΛΙΔΑΣ</w:t>
      </w:r>
      <w:r>
        <w:rPr>
          <w:rFonts w:eastAsia="Times New Roman"/>
          <w:szCs w:val="24"/>
        </w:rPr>
        <w:t>)</w:t>
      </w:r>
    </w:p>
    <w:p w14:paraId="2FBA6E6A" w14:textId="77777777" w:rsidR="00067EEA" w:rsidRDefault="008C5681">
      <w:pPr>
        <w:spacing w:line="600" w:lineRule="auto"/>
        <w:ind w:firstLine="720"/>
        <w:jc w:val="center"/>
        <w:rPr>
          <w:rFonts w:eastAsia="UB-Helvetica" w:cs="Times New Roman"/>
          <w:szCs w:val="24"/>
        </w:rPr>
      </w:pPr>
      <w:r>
        <w:rPr>
          <w:rFonts w:eastAsia="UB-Helvetica" w:cs="Times New Roman"/>
          <w:szCs w:val="24"/>
        </w:rPr>
        <w:t>(ΜΕΤΑ ΤΗ ΔΙΑΚΟΠΗ)</w:t>
      </w:r>
    </w:p>
    <w:p w14:paraId="2FBA6E6B"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συνεχίζεται η</w:t>
      </w:r>
      <w:r>
        <w:rPr>
          <w:rFonts w:eastAsia="Times New Roman" w:cs="Times New Roman"/>
          <w:szCs w:val="24"/>
        </w:rPr>
        <w:t xml:space="preserve"> συνεδρίαση. </w:t>
      </w:r>
    </w:p>
    <w:p w14:paraId="2FBA6E6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επικαίρων ερωτήσεων τη</w:t>
      </w:r>
      <w:r>
        <w:rPr>
          <w:rFonts w:eastAsia="Times New Roman" w:cs="Times New Roman"/>
          <w:szCs w:val="24"/>
        </w:rPr>
        <w:t>ς Πέμπτης 8 Ιουνίου 2017</w:t>
      </w:r>
      <w:r>
        <w:rPr>
          <w:rFonts w:eastAsia="Times New Roman" w:cs="Times New Roman"/>
          <w:szCs w:val="24"/>
        </w:rPr>
        <w:t>.</w:t>
      </w:r>
    </w:p>
    <w:p w14:paraId="2FBA6E6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ΕΠΙΚΑΙΡΕΣ</w:t>
      </w:r>
      <w:r>
        <w:rPr>
          <w:rFonts w:eastAsia="Times New Roman" w:cs="Times New Roman"/>
          <w:szCs w:val="24"/>
        </w:rPr>
        <w:t xml:space="preserve"> </w:t>
      </w:r>
      <w:r>
        <w:rPr>
          <w:rFonts w:eastAsia="Times New Roman" w:cs="Times New Roman"/>
          <w:szCs w:val="24"/>
        </w:rPr>
        <w:t>ΕΡΩΤΗΣΕΙΣ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Κ</w:t>
      </w:r>
      <w:r>
        <w:rPr>
          <w:rFonts w:eastAsia="Times New Roman" w:cs="Times New Roman"/>
          <w:szCs w:val="24"/>
        </w:rPr>
        <w:t>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2FBA6E6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1. Η με αριθμό 926/2-6-2017 επίκαιρη ερώτηση της Βουλευτού Χαλκιδικής του Συνασπισμού Ριζοσπαστικής Αριστεράς κ</w:t>
      </w:r>
      <w:r>
        <w:rPr>
          <w:rFonts w:eastAsia="Times New Roman" w:cs="Times New Roman"/>
          <w:szCs w:val="24"/>
        </w:rPr>
        <w:t>.</w:t>
      </w:r>
      <w:r>
        <w:rPr>
          <w:rFonts w:eastAsia="Times New Roman" w:cs="Times New Roman"/>
          <w:szCs w:val="24"/>
        </w:rPr>
        <w:t xml:space="preserve"> Αικατερίνης </w:t>
      </w:r>
      <w:proofErr w:type="spellStart"/>
      <w:r>
        <w:rPr>
          <w:rFonts w:eastAsia="Times New Roman" w:cs="Times New Roman"/>
          <w:szCs w:val="24"/>
        </w:rPr>
        <w:t>Ιγγλέζη</w:t>
      </w:r>
      <w:proofErr w:type="spellEnd"/>
      <w:r>
        <w:rPr>
          <w:rFonts w:eastAsia="Times New Roman" w:cs="Times New Roman"/>
          <w:szCs w:val="24"/>
        </w:rPr>
        <w:t xml:space="preserve"> προ</w:t>
      </w:r>
      <w:r>
        <w:rPr>
          <w:rFonts w:eastAsia="Times New Roman" w:cs="Times New Roman"/>
          <w:szCs w:val="24"/>
        </w:rPr>
        <w:t xml:space="preserve">ς τον Υπουργό Αγροτικής Ανάπτυξης και Τροφίμων, σχετικά με την αποζημίωση των παραγωγών της Χαλκιδικής για την καταστροφή των </w:t>
      </w:r>
      <w:proofErr w:type="spellStart"/>
      <w:r>
        <w:rPr>
          <w:rFonts w:eastAsia="Times New Roman" w:cs="Times New Roman"/>
          <w:szCs w:val="24"/>
        </w:rPr>
        <w:t>αροτραίων</w:t>
      </w:r>
      <w:proofErr w:type="spellEnd"/>
      <w:r>
        <w:rPr>
          <w:rFonts w:eastAsia="Times New Roman" w:cs="Times New Roman"/>
          <w:szCs w:val="24"/>
        </w:rPr>
        <w:t xml:space="preserve"> καλλιεργειών.</w:t>
      </w:r>
    </w:p>
    <w:p w14:paraId="2FBA6E6F"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2. Η με αριθμό 937/6-6-2017 επίκαιρη ερώτηση του Βουλευτή Κιλκίς της Νέας Δημοκρατίας κ. Γεωργίου Γεωργαντ</w:t>
      </w:r>
      <w:r>
        <w:rPr>
          <w:rFonts w:eastAsia="Times New Roman" w:cs="Times New Roman"/>
          <w:szCs w:val="24"/>
        </w:rPr>
        <w:t>ά προς την Υπουργό Διοικητικής Ανασυγκρότησης, σχετικά με τον περιορισμό προσλήψεων σε όλους τους φορείς και τα νομικά πρόσωπα της κεντρικής διοίκησης.</w:t>
      </w:r>
    </w:p>
    <w:p w14:paraId="2FBA6E7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3. Η με αριθμό 935/6-6-2017 επίκαιρη ερώτηση του Βουλευτή Ηρακλείου της Δημοκρατικής Συμπαράταξης ΠΑΣΟΚ </w:t>
      </w:r>
      <w:r>
        <w:rPr>
          <w:rFonts w:eastAsia="Times New Roman" w:cs="Times New Roman"/>
          <w:szCs w:val="24"/>
        </w:rPr>
        <w:t xml:space="preserve">–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 σχετικά με την αποζημίωση αμπελουργών, ελαιοπαραγωγών και άλλων παραγωγών για τις ζημιές που υπέστησαν.</w:t>
      </w:r>
    </w:p>
    <w:p w14:paraId="2FBA6E71"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4. Η με αριθμό 921/1-6-2017 επίκαιρη ερώτηση του Βουλευτή Α΄ Πειραι</w:t>
      </w:r>
      <w:r>
        <w:rPr>
          <w:rFonts w:eastAsia="Times New Roman" w:cs="Times New Roman"/>
          <w:szCs w:val="24"/>
        </w:rPr>
        <w:t>ώς</w:t>
      </w:r>
      <w:r>
        <w:rPr>
          <w:rFonts w:eastAsia="Times New Roman" w:cs="Times New Roman"/>
          <w:szCs w:val="24"/>
        </w:rPr>
        <w:t xml:space="preserve"> του Λαϊκού Συνδέσμου - 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«περί κυρίας σύνταξης Ελλήνων ναυτικών».</w:t>
      </w:r>
    </w:p>
    <w:p w14:paraId="2FBA6E72"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5. Η με αριθμό 944/6-6-2017 επίκαιρη ερώτηση του Βουλευτή Αχαΐας του Κομ</w:t>
      </w:r>
      <w:r>
        <w:rPr>
          <w:rFonts w:eastAsia="Times New Roman" w:cs="Times New Roman"/>
          <w:szCs w:val="24"/>
        </w:rPr>
        <w:t>μουνιστικού Κόμματος Ελλάδ</w:t>
      </w:r>
      <w:r>
        <w:rPr>
          <w:rFonts w:eastAsia="Times New Roman" w:cs="Times New Roman"/>
          <w:szCs w:val="24"/>
        </w:rPr>
        <w:t>α</w:t>
      </w:r>
      <w:r>
        <w:rPr>
          <w:rFonts w:eastAsia="Times New Roman" w:cs="Times New Roman"/>
          <w:szCs w:val="24"/>
        </w:rPr>
        <w:t xml:space="preserve">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την Υπουργό</w:t>
      </w:r>
      <w:r>
        <w:rPr>
          <w:rFonts w:eastAsia="Times New Roman" w:cs="Times New Roman"/>
          <w:szCs w:val="24"/>
        </w:rPr>
        <w:t xml:space="preserve"> </w:t>
      </w:r>
      <w:r>
        <w:rPr>
          <w:rFonts w:eastAsia="Times New Roman" w:cs="Times New Roman"/>
          <w:szCs w:val="24"/>
        </w:rPr>
        <w:t xml:space="preserve">Εργασίας, Κοινωνικής Ασφάλισης και Κοινωνικής Αλληλεγγύης, σχετικά με τα προβλήματα εργαζομένων στη βιομηχανία παραγωγής επαγγελματικών ψυγείων </w:t>
      </w:r>
      <w:r>
        <w:rPr>
          <w:rFonts w:eastAsia="Times New Roman" w:cs="Times New Roman"/>
          <w:szCs w:val="24"/>
        </w:rPr>
        <w:t>«</w:t>
      </w:r>
      <w:r>
        <w:rPr>
          <w:rFonts w:eastAsia="Times New Roman" w:cs="Times New Roman"/>
          <w:szCs w:val="24"/>
        </w:rPr>
        <w:t>FRIGOGLASS ΑΒΕΕ</w:t>
      </w:r>
      <w:r>
        <w:rPr>
          <w:rFonts w:eastAsia="Times New Roman" w:cs="Times New Roman"/>
          <w:szCs w:val="24"/>
        </w:rPr>
        <w:t>»</w:t>
      </w:r>
      <w:r>
        <w:rPr>
          <w:rFonts w:eastAsia="Times New Roman" w:cs="Times New Roman"/>
          <w:szCs w:val="24"/>
        </w:rPr>
        <w:t xml:space="preserve"> στην Κ. Αχαΐα του Ν</w:t>
      </w:r>
      <w:r>
        <w:rPr>
          <w:rFonts w:eastAsia="Times New Roman" w:cs="Times New Roman"/>
          <w:szCs w:val="24"/>
        </w:rPr>
        <w:t>ομού Αχαΐας.</w:t>
      </w:r>
    </w:p>
    <w:p w14:paraId="2FBA6E7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6. Η με αριθμό 928/2-6-2017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Εσωτερικών, σχετικά με την ανεξέλεγκτη δράση των κουκουλοφόρων αναρχικών.</w:t>
      </w:r>
    </w:p>
    <w:p w14:paraId="2FBA6E74"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7. Η με αριθμό 930/2-6-2017 επίκαιρη</w:t>
      </w:r>
      <w:r>
        <w:rPr>
          <w:rFonts w:eastAsia="Times New Roman" w:cs="Times New Roman"/>
          <w:szCs w:val="24"/>
        </w:rPr>
        <w:t xml:space="preserve"> ερώτηση του Ζ΄ Αντιπροέδρου της Βουλής και Βουλευτή Α΄ Αθηνών του Ποταμιού κ. Σπυρίδωνος Λυκούδη προς τον Υπουργό Εσωτερικών, με θέμα: «σε άσχημη κατάσταση το Πεδίον του Άρεως».</w:t>
      </w:r>
    </w:p>
    <w:p w14:paraId="2FBA6E7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ΕΠΙΚΑΙΡΕΣ ΕΡΩΤΗΣΕΙΣ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εύτερου </w:t>
      </w:r>
      <w:r>
        <w:rPr>
          <w:rFonts w:eastAsia="Times New Roman" w:cs="Times New Roman"/>
          <w:szCs w:val="24"/>
        </w:rPr>
        <w:t>Κ</w:t>
      </w:r>
      <w:r>
        <w:rPr>
          <w:rFonts w:eastAsia="Times New Roman" w:cs="Times New Roman"/>
          <w:szCs w:val="24"/>
        </w:rPr>
        <w:t>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w:t>
      </w:r>
      <w:r>
        <w:rPr>
          <w:rFonts w:eastAsia="Times New Roman" w:cs="Times New Roman"/>
          <w:szCs w:val="24"/>
        </w:rPr>
        <w:t>νισμού της</w:t>
      </w:r>
      <w:r>
        <w:rPr>
          <w:rFonts w:eastAsia="Times New Roman" w:cs="Times New Roman"/>
          <w:szCs w:val="24"/>
        </w:rPr>
        <w:t xml:space="preserve"> Βουλής)</w:t>
      </w:r>
    </w:p>
    <w:p w14:paraId="2FBA6E7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1. Η με αριθμό 927/2-6-2017 επίκαιρη ερώτηση του Βουλευτή Ηλείας του Συνασπισμού Ριζοσπαστικής Αριστεράς κ. Γεράσιμου (Μάκη) </w:t>
      </w:r>
      <w:proofErr w:type="spellStart"/>
      <w:r>
        <w:rPr>
          <w:rFonts w:eastAsia="Times New Roman" w:cs="Times New Roman"/>
          <w:szCs w:val="24"/>
        </w:rPr>
        <w:t>Μπαλαούρα</w:t>
      </w:r>
      <w:proofErr w:type="spellEnd"/>
      <w:r>
        <w:rPr>
          <w:rFonts w:eastAsia="Times New Roman" w:cs="Times New Roman"/>
          <w:szCs w:val="24"/>
        </w:rPr>
        <w:t xml:space="preserve"> προς τον Υπουργό Αγροτικής Ανάπτυξης και Τροφίμων, σχετικά με το </w:t>
      </w:r>
      <w:r>
        <w:rPr>
          <w:rFonts w:eastAsia="Times New Roman" w:cs="Times New Roman"/>
          <w:szCs w:val="24"/>
        </w:rPr>
        <w:lastRenderedPageBreak/>
        <w:t xml:space="preserve">χρονοδιάγραμμα προκήρυξης του Μέτρου </w:t>
      </w:r>
      <w:r>
        <w:rPr>
          <w:rFonts w:eastAsia="Times New Roman" w:cs="Times New Roman"/>
          <w:szCs w:val="24"/>
        </w:rPr>
        <w:t xml:space="preserve">5.2 και τη χρήση του για την αποκατάσταση ζημιών σε πληγείσες από ακραία καιρικά φαινόμενα </w:t>
      </w:r>
      <w:proofErr w:type="spellStart"/>
      <w:r>
        <w:rPr>
          <w:rFonts w:eastAsia="Times New Roman" w:cs="Times New Roman"/>
          <w:szCs w:val="24"/>
        </w:rPr>
        <w:t>θερμοκηπιακές</w:t>
      </w:r>
      <w:proofErr w:type="spellEnd"/>
      <w:r>
        <w:rPr>
          <w:rFonts w:eastAsia="Times New Roman" w:cs="Times New Roman"/>
          <w:szCs w:val="24"/>
        </w:rPr>
        <w:t xml:space="preserve"> εγκαταστάσεις.</w:t>
      </w:r>
    </w:p>
    <w:p w14:paraId="2FBA6E77"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2. Η με αριθμό 938/6-6-2017 επίκαιρη ερώτηση 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Αγροτικής Αν</w:t>
      </w:r>
      <w:r>
        <w:rPr>
          <w:rFonts w:eastAsia="Times New Roman" w:cs="Times New Roman"/>
          <w:szCs w:val="24"/>
        </w:rPr>
        <w:t>άπτυξης και Τροφίμων, με θέμα: «επιτακτική ανάγκη ολοκληρωμένων πολιτικών διαχείρισης στην καταπολέμηση των κουνουπιών από την πολιτεία».</w:t>
      </w:r>
    </w:p>
    <w:p w14:paraId="2FBA6E78"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3. Η με αριθμό 922/1-6-2017 επίκαιρη ερώτηση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Ελένης </w:t>
      </w:r>
      <w:proofErr w:type="spellStart"/>
      <w:r>
        <w:rPr>
          <w:rFonts w:eastAsia="Times New Roman" w:cs="Times New Roman"/>
          <w:szCs w:val="24"/>
        </w:rPr>
        <w:t>Ζαρού</w:t>
      </w:r>
      <w:r>
        <w:rPr>
          <w:rFonts w:eastAsia="Times New Roman" w:cs="Times New Roman"/>
          <w:szCs w:val="24"/>
        </w:rPr>
        <w:t>λια</w:t>
      </w:r>
      <w:proofErr w:type="spellEnd"/>
      <w:r>
        <w:rPr>
          <w:rFonts w:eastAsia="Times New Roman" w:cs="Times New Roman"/>
          <w:szCs w:val="24"/>
        </w:rPr>
        <w:t xml:space="preserve"> προς τον Υπουργό Εξωτερικών, με θέμα: «η Παγκόσμια Τράπεζα «χαρίζει» το Αιγαίο στην Τουρκία».</w:t>
      </w:r>
    </w:p>
    <w:p w14:paraId="2FBA6E79"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4. Η με αριθμό 945/6-6-2017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Εμμανουήλ Συντυχάκη προς τον Υπουργό Εσωτερικών, με</w:t>
      </w:r>
      <w:r>
        <w:rPr>
          <w:rFonts w:eastAsia="Times New Roman" w:cs="Times New Roman"/>
          <w:szCs w:val="24"/>
        </w:rPr>
        <w:t xml:space="preserve"> θέμα: «άμεση </w:t>
      </w:r>
      <w:proofErr w:type="spellStart"/>
      <w:r>
        <w:rPr>
          <w:rFonts w:eastAsia="Times New Roman" w:cs="Times New Roman"/>
          <w:szCs w:val="24"/>
        </w:rPr>
        <w:t>επαναπρόσληψη</w:t>
      </w:r>
      <w:proofErr w:type="spellEnd"/>
      <w:r>
        <w:rPr>
          <w:rFonts w:eastAsia="Times New Roman" w:cs="Times New Roman"/>
          <w:szCs w:val="24"/>
        </w:rPr>
        <w:t xml:space="preserve"> του απολυμένου προσωπικού στη ΔΕΥΑ Ηρακλείου Κρήτης».</w:t>
      </w:r>
    </w:p>
    <w:p w14:paraId="2FBA6E7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5. Η με αριθμό 932/2-6-2017 επίκαιρη ερώτηση του Βουλευτή Β΄ Αθηνών του Ποταμιού κ. Γεωργίου </w:t>
      </w:r>
      <w:proofErr w:type="spellStart"/>
      <w:r>
        <w:rPr>
          <w:rFonts w:eastAsia="Times New Roman" w:cs="Times New Roman"/>
          <w:szCs w:val="24"/>
        </w:rPr>
        <w:t>Αμυρά</w:t>
      </w:r>
      <w:proofErr w:type="spellEnd"/>
      <w:r>
        <w:rPr>
          <w:rFonts w:eastAsia="Times New Roman" w:cs="Times New Roman"/>
          <w:szCs w:val="24"/>
        </w:rPr>
        <w:t xml:space="preserve"> προς την Υπουργό Πολιτισμού και Αθλητισμού, σχετικά με τα ωράρια μουσείων κ</w:t>
      </w:r>
      <w:r>
        <w:rPr>
          <w:rFonts w:eastAsia="Times New Roman" w:cs="Times New Roman"/>
          <w:szCs w:val="24"/>
        </w:rPr>
        <w:t>αι αρχαιολογικών χώρων κατά τη θερινή περίοδο.</w:t>
      </w:r>
    </w:p>
    <w:p w14:paraId="2FBA6E7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6. Η με αριθμό 946/6-6-2017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Εσωτερικών, σχετικά με τους εργαζόμενους στο «Βοήθεια στο Σπίτι» και </w:t>
      </w:r>
      <w:r>
        <w:rPr>
          <w:rFonts w:eastAsia="Times New Roman" w:cs="Times New Roman"/>
          <w:szCs w:val="24"/>
        </w:rPr>
        <w:t xml:space="preserve">τη μετατροπή των </w:t>
      </w:r>
      <w:proofErr w:type="spellStart"/>
      <w:r>
        <w:rPr>
          <w:rFonts w:eastAsia="Times New Roman" w:cs="Times New Roman"/>
          <w:szCs w:val="24"/>
        </w:rPr>
        <w:t>συμβάσεών</w:t>
      </w:r>
      <w:proofErr w:type="spellEnd"/>
      <w:r>
        <w:rPr>
          <w:rFonts w:eastAsia="Times New Roman" w:cs="Times New Roman"/>
          <w:szCs w:val="24"/>
        </w:rPr>
        <w:t xml:space="preserve"> τους σε αορίστου χρόνου.</w:t>
      </w:r>
    </w:p>
    <w:p w14:paraId="2FBA6E7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ΑΝΑΦΟΡΕΣ - ΕΡΩΤΗΣΕΙΣ </w:t>
      </w:r>
      <w:r>
        <w:rPr>
          <w:rFonts w:eastAsia="Times New Roman" w:cs="Times New Roman"/>
          <w:szCs w:val="24"/>
        </w:rPr>
        <w:t>(Άρθρο 130 παρ</w:t>
      </w:r>
      <w:r>
        <w:rPr>
          <w:rFonts w:eastAsia="Times New Roman" w:cs="Times New Roman"/>
          <w:szCs w:val="24"/>
        </w:rPr>
        <w:t>άγραφος</w:t>
      </w:r>
      <w:r>
        <w:rPr>
          <w:rFonts w:eastAsia="Times New Roman" w:cs="Times New Roman"/>
          <w:szCs w:val="24"/>
        </w:rPr>
        <w:t xml:space="preserve"> 5</w:t>
      </w:r>
      <w:r>
        <w:rPr>
          <w:rFonts w:eastAsia="Times New Roman" w:cs="Times New Roman"/>
          <w:szCs w:val="24"/>
        </w:rPr>
        <w:t xml:space="preserve"> 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2FBA6E7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1. Η με αριθμό 4924/7-4-2017 ερώτηση του Βουλευτή Ευβοίας του Συνασπισμού Ριζοσπαστικής Αριστεράς κ. Γεωργίου Ακριώτη προς τον Υπουρ</w:t>
      </w:r>
      <w:r>
        <w:rPr>
          <w:rFonts w:eastAsia="Times New Roman" w:cs="Times New Roman"/>
          <w:szCs w:val="24"/>
        </w:rPr>
        <w:t>γό Αγροτικής Ανάπτυξης και Τροφίμων, σχετικά με το πιστοποιητικό επαγγελματικής ικανότητας οδηγών και συνοδών του ΥΠΑΑΤ.</w:t>
      </w:r>
    </w:p>
    <w:p w14:paraId="2FBA6E7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2. Η με αριθμό 3025/31-1-2017 ερώτηση της Βουλευτού Αττικής της Δημοκρατικής Συμπαράταξης ΠΑΣΟΚ – ΔΗΜΑΡ κ</w:t>
      </w:r>
      <w:r>
        <w:rPr>
          <w:rFonts w:eastAsia="Times New Roman" w:cs="Times New Roman"/>
          <w:szCs w:val="24"/>
        </w:rPr>
        <w:t>.</w:t>
      </w:r>
      <w:r>
        <w:rPr>
          <w:rFonts w:eastAsia="Times New Roman" w:cs="Times New Roman"/>
          <w:szCs w:val="24"/>
        </w:rPr>
        <w:t xml:space="preserve">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r>
        <w:rPr>
          <w:rFonts w:eastAsia="Times New Roman" w:cs="Times New Roman"/>
          <w:szCs w:val="24"/>
        </w:rPr>
        <w:t>προς την Υπουργό Εργασίας, Κοινωνικής Ασφάλισης και Κοινωνικής Αλληλεγγύης, σχετικά με τις νέες περικοπές συντάξεων στους συνταξιούχους αγρότες και μη, που απασχολούνται σε αγροτικές εκμεταλλεύσεις.</w:t>
      </w:r>
    </w:p>
    <w:p w14:paraId="2FBA6E7F"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3. Η με αριθμό 2883/25-1-2017 ερώτηση του Βουλευτή Ηρακλε</w:t>
      </w:r>
      <w:r>
        <w:rPr>
          <w:rFonts w:eastAsia="Times New Roman" w:cs="Times New Roman"/>
          <w:szCs w:val="24"/>
        </w:rPr>
        <w:t xml:space="preserve">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w:t>
      </w:r>
      <w:r>
        <w:rPr>
          <w:rFonts w:eastAsia="Times New Roman" w:cs="Times New Roman"/>
          <w:szCs w:val="24"/>
        </w:rPr>
        <w:lastRenderedPageBreak/>
        <w:t>προς την Υπουργό Εργασίας, Κοινωνικής Ασφάλισης και Κοινωνικής Αλληλεγγύης, σχετικά με την άμεση εφαρμογή της ΚΥΑ περί οικονομικής ενίσχυσης Α</w:t>
      </w:r>
      <w:r>
        <w:rPr>
          <w:rFonts w:eastAsia="Times New Roman" w:cs="Times New Roman"/>
          <w:szCs w:val="24"/>
        </w:rPr>
        <w:t>Μ</w:t>
      </w:r>
      <w:r>
        <w:rPr>
          <w:rFonts w:eastAsia="Times New Roman" w:cs="Times New Roman"/>
          <w:szCs w:val="24"/>
        </w:rPr>
        <w:t xml:space="preserve">ΕΑ και στους ασφαλισμένους του </w:t>
      </w:r>
      <w:r>
        <w:rPr>
          <w:rFonts w:eastAsia="Times New Roman" w:cs="Times New Roman"/>
          <w:szCs w:val="24"/>
        </w:rPr>
        <w:t>δ</w:t>
      </w:r>
      <w:r>
        <w:rPr>
          <w:rFonts w:eastAsia="Times New Roman" w:cs="Times New Roman"/>
          <w:szCs w:val="24"/>
        </w:rPr>
        <w:t>ημοσίου</w:t>
      </w:r>
    </w:p>
    <w:p w14:paraId="2FBA6E8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επίσης, να ανακοινώσω στο Σώμα ότι η Διαρκής Επιτροπή Παραγωγής και Εμπορίου καταθέτει την Έκθεσή της στο σχέδιο νόμου του Υπουργείου Αγροτικής Ανάπτυξης και Τροφίμων</w:t>
      </w:r>
      <w:r>
        <w:rPr>
          <w:rFonts w:eastAsia="Times New Roman" w:cs="Times New Roman"/>
          <w:szCs w:val="24"/>
        </w:rPr>
        <w:t>:</w:t>
      </w:r>
      <w:r>
        <w:rPr>
          <w:rFonts w:eastAsia="Times New Roman" w:cs="Times New Roman"/>
          <w:szCs w:val="24"/>
        </w:rPr>
        <w:t xml:space="preserve"> «Κύρωση της τροποποιημένης Συμφωνίας για την Ίδρ</w:t>
      </w:r>
      <w:r>
        <w:rPr>
          <w:rFonts w:eastAsia="Times New Roman" w:cs="Times New Roman"/>
          <w:szCs w:val="24"/>
        </w:rPr>
        <w:t>υση της Γενικής Επιτροπής Αλιείας για τη Μεσόγειο».</w:t>
      </w:r>
    </w:p>
    <w:p w14:paraId="2FBA6E81" w14:textId="77777777" w:rsidR="00067EEA" w:rsidRDefault="008C5681">
      <w:pPr>
        <w:spacing w:line="600" w:lineRule="auto"/>
        <w:ind w:firstLine="720"/>
        <w:jc w:val="both"/>
        <w:rPr>
          <w:rFonts w:eastAsia="Times New Roman" w:cs="Times New Roman"/>
          <w:b/>
          <w:szCs w:val="24"/>
        </w:rPr>
      </w:pPr>
      <w:r>
        <w:rPr>
          <w:rFonts w:eastAsia="Times New Roman" w:cs="Times New Roman"/>
          <w:szCs w:val="24"/>
        </w:rPr>
        <w:t>Κυρίες και κύριοι συνάδελφοι, εισερχόμαστε στην ημερήσια διάταξη της</w:t>
      </w:r>
    </w:p>
    <w:p w14:paraId="2FBA6E82" w14:textId="77777777" w:rsidR="00067EEA" w:rsidRDefault="008C5681">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FBA6E83" w14:textId="77777777" w:rsidR="00067EEA" w:rsidRDefault="008C5681">
      <w:pPr>
        <w:spacing w:line="600" w:lineRule="auto"/>
        <w:ind w:firstLine="720"/>
        <w:jc w:val="both"/>
        <w:rPr>
          <w:rFonts w:eastAsia="Times New Roman"/>
          <w:szCs w:val="24"/>
        </w:rPr>
      </w:pPr>
      <w:r>
        <w:rPr>
          <w:rFonts w:eastAsia="Times New Roman"/>
          <w:szCs w:val="24"/>
        </w:rPr>
        <w:t xml:space="preserve">Μόνη συζήτηση και ψήφιση επί της αρχής, των άρθρων και του συνόλου των σχεδίων νόμου του Υπουργείου Πολιτισμού και Αθλητισμού: </w:t>
      </w:r>
    </w:p>
    <w:p w14:paraId="2FBA6E84" w14:textId="77777777" w:rsidR="00067EEA" w:rsidRDefault="008C5681">
      <w:pPr>
        <w:spacing w:line="600" w:lineRule="auto"/>
        <w:ind w:firstLine="720"/>
        <w:jc w:val="both"/>
        <w:rPr>
          <w:rFonts w:eastAsia="Times New Roman"/>
          <w:szCs w:val="24"/>
        </w:rPr>
      </w:pPr>
      <w:r>
        <w:rPr>
          <w:rFonts w:eastAsia="Times New Roman"/>
          <w:szCs w:val="24"/>
        </w:rPr>
        <w:t>α) «Κύρωση του Μνημονίου Κατανόησης στον τομέα του Αθλητισμού μεταξύ του Υπουργείου Πολιτισμού και Αθλητισμού της Ελληνικής Δημο</w:t>
      </w:r>
      <w:r>
        <w:rPr>
          <w:rFonts w:eastAsia="Times New Roman"/>
          <w:szCs w:val="24"/>
        </w:rPr>
        <w:t xml:space="preserve">κρατίας και του Υπουργείου Νεολαίας και Αθλητισμού της Αραβικής Δημοκρατίας της Αιγύπτου» </w:t>
      </w:r>
    </w:p>
    <w:p w14:paraId="2FBA6E85" w14:textId="77777777" w:rsidR="00067EEA" w:rsidRDefault="008C5681">
      <w:pPr>
        <w:spacing w:line="600" w:lineRule="auto"/>
        <w:ind w:firstLine="720"/>
        <w:jc w:val="both"/>
        <w:rPr>
          <w:rFonts w:eastAsia="Times New Roman"/>
          <w:szCs w:val="24"/>
        </w:rPr>
      </w:pPr>
      <w:r>
        <w:rPr>
          <w:rFonts w:eastAsia="Times New Roman"/>
          <w:szCs w:val="24"/>
        </w:rPr>
        <w:lastRenderedPageBreak/>
        <w:t>β) «Κύρωση του Μνημονίου Κατανόησης για συνεργασία στον τομέα του Αθλητισμού μεταξύ του Υπουργείου Πολιτισμού και Αθλητισμού της Ελληνικής Δημοκρατίας και του Υπουργ</w:t>
      </w:r>
      <w:r>
        <w:rPr>
          <w:rFonts w:eastAsia="Times New Roman"/>
          <w:szCs w:val="24"/>
        </w:rPr>
        <w:t>είου Νεότητας και Αθλητισμού της Δημοκρατίας του Ιράκ».</w:t>
      </w:r>
    </w:p>
    <w:p w14:paraId="2FBA6E86" w14:textId="77777777" w:rsidR="00067EEA" w:rsidRDefault="008C5681">
      <w:pPr>
        <w:spacing w:line="600" w:lineRule="auto"/>
        <w:ind w:firstLine="720"/>
        <w:jc w:val="both"/>
        <w:rPr>
          <w:rFonts w:eastAsia="Times New Roman"/>
          <w:szCs w:val="24"/>
        </w:rPr>
      </w:pPr>
      <w:r>
        <w:rPr>
          <w:rFonts w:eastAsia="Times New Roman"/>
          <w:szCs w:val="24"/>
        </w:rPr>
        <w:t>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w:t>
      </w:r>
      <w:r>
        <w:rPr>
          <w:rFonts w:eastAsia="Times New Roman"/>
          <w:szCs w:val="24"/>
        </w:rPr>
        <w:t xml:space="preserve"> αντίρρηση επί της αρχής της κυρώσεως αυτών των μνημονίων κατανόησης.</w:t>
      </w:r>
    </w:p>
    <w:p w14:paraId="2FBA6E87" w14:textId="77777777" w:rsidR="00067EEA" w:rsidRDefault="008C5681">
      <w:pPr>
        <w:spacing w:line="600" w:lineRule="auto"/>
        <w:ind w:firstLine="720"/>
        <w:jc w:val="both"/>
        <w:rPr>
          <w:rFonts w:eastAsia="Times New Roman"/>
          <w:szCs w:val="24"/>
        </w:rPr>
      </w:pPr>
      <w:r>
        <w:rPr>
          <w:rFonts w:eastAsia="Times New Roman"/>
          <w:szCs w:val="24"/>
        </w:rPr>
        <w:t>Προτείνω, λοιπόν, να γίνει ενιαία συζήτηση επί των ανωτέρω νομοσχεδίων και να λάβουν τον λόγο όσοι έχουν αντίρρηση και επιθυμούν, βεβαίως, να λάβουν τον λόγο επί των κυρώσεων για πέντε λ</w:t>
      </w:r>
      <w:r>
        <w:rPr>
          <w:rFonts w:eastAsia="Times New Roman"/>
          <w:szCs w:val="24"/>
        </w:rPr>
        <w:t>επτά.</w:t>
      </w:r>
    </w:p>
    <w:p w14:paraId="2FBA6E88" w14:textId="77777777" w:rsidR="00067EEA" w:rsidRDefault="008C5681">
      <w:pPr>
        <w:spacing w:line="600" w:lineRule="auto"/>
        <w:ind w:firstLine="720"/>
        <w:jc w:val="both"/>
        <w:rPr>
          <w:rFonts w:eastAsia="Times New Roman"/>
          <w:szCs w:val="24"/>
        </w:rPr>
      </w:pPr>
      <w:r>
        <w:rPr>
          <w:rFonts w:eastAsia="Times New Roman"/>
          <w:szCs w:val="24"/>
        </w:rPr>
        <w:t>Το Σώμα σ</w:t>
      </w:r>
      <w:r>
        <w:rPr>
          <w:rFonts w:eastAsia="Times New Roman"/>
          <w:szCs w:val="24"/>
        </w:rPr>
        <w:t xml:space="preserve">υμφωνεί; </w:t>
      </w:r>
    </w:p>
    <w:p w14:paraId="2FBA6E89" w14:textId="77777777" w:rsidR="00067EEA" w:rsidRDefault="008C5681">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2FBA6E8A"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Έχω τη συναίνεση του Σώματος. Έχω εδώ τα Πρακτικά της Επιτροπής. Βλέπω ότι «υπέρ» ψήφισαν οι Ανεξάρτητοι Έλληνες και ο ΣΥΡΙΖΑ. Όλα τα άλλα κόμματα είχαν επιφύλαξ</w:t>
      </w:r>
      <w:r>
        <w:rPr>
          <w:rFonts w:eastAsia="Times New Roman" w:cs="Times New Roman"/>
          <w:szCs w:val="24"/>
        </w:rPr>
        <w:t>η. Το Κομμουνιστικό Κόμμα Ελλάδ</w:t>
      </w:r>
      <w:r>
        <w:rPr>
          <w:rFonts w:eastAsia="Times New Roman" w:cs="Times New Roman"/>
          <w:szCs w:val="24"/>
        </w:rPr>
        <w:t>α</w:t>
      </w:r>
      <w:r>
        <w:rPr>
          <w:rFonts w:eastAsia="Times New Roman" w:cs="Times New Roman"/>
          <w:szCs w:val="24"/>
        </w:rPr>
        <w:t>ς ψήφισε «παρών».</w:t>
      </w:r>
    </w:p>
    <w:p w14:paraId="2FBA6E8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Η Νέα Δημοκρατία θέλει να λάβει τον λόγο;</w:t>
      </w:r>
    </w:p>
    <w:p w14:paraId="2FBA6E8C"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lastRenderedPageBreak/>
        <w:t xml:space="preserve">ΑΝΝΑ ΚΑΡΑΜΑΝΛΗ: </w:t>
      </w:r>
      <w:r>
        <w:rPr>
          <w:rFonts w:eastAsia="Times New Roman" w:cs="Times New Roman"/>
          <w:szCs w:val="24"/>
        </w:rPr>
        <w:t>Κύριε Πρόεδρε, δεν έχουμε αντίρρηση. Υπερψηφίζουμε τις δύο κυρώσεις μνημονίων κατανόησης ανάμεσα στην Ελλάδα και τις χώρες του Ιράκ και της Αιγύπτου</w:t>
      </w:r>
      <w:r>
        <w:rPr>
          <w:rFonts w:eastAsia="Times New Roman" w:cs="Times New Roman"/>
          <w:szCs w:val="24"/>
        </w:rPr>
        <w:t xml:space="preserve">. Απλώς επιφυλαχτήκαμε να απαντήσουμε, γιατί φοβόμασταν μήπως κατατεθεί, συζητηθεί και υπερψηφιστεί προφανώς από την Κυβέρνηση κάποια τροπολογία, καθώς κατά πάγια τακτική η Κυβέρνηση ΣΥΡΙΖΑ-ΑΝΕΛ φέρνει τροπολογίες σε άσχετα, ως επί το </w:t>
      </w:r>
      <w:proofErr w:type="spellStart"/>
      <w:r>
        <w:rPr>
          <w:rFonts w:eastAsia="Times New Roman" w:cs="Times New Roman"/>
          <w:szCs w:val="24"/>
        </w:rPr>
        <w:t>πλείστον</w:t>
      </w:r>
      <w:proofErr w:type="spellEnd"/>
      <w:r>
        <w:rPr>
          <w:rFonts w:eastAsia="Times New Roman" w:cs="Times New Roman"/>
          <w:szCs w:val="24"/>
        </w:rPr>
        <w:t xml:space="preserve">, νομοσχέδια </w:t>
      </w:r>
      <w:r>
        <w:rPr>
          <w:rFonts w:eastAsia="Times New Roman" w:cs="Times New Roman"/>
          <w:szCs w:val="24"/>
        </w:rPr>
        <w:t>–εν προκειμένω, του Αθλητισμού που μας αφορά- και γι’ αυτό περιμέναμε να δούμε.</w:t>
      </w:r>
    </w:p>
    <w:p w14:paraId="2FBA6E8D" w14:textId="77777777" w:rsidR="00067EEA" w:rsidRDefault="008C5681">
      <w:pPr>
        <w:spacing w:line="600" w:lineRule="auto"/>
        <w:ind w:firstLine="720"/>
        <w:jc w:val="both"/>
        <w:rPr>
          <w:rFonts w:eastAsia="Times New Roman"/>
          <w:szCs w:val="24"/>
        </w:rPr>
      </w:pPr>
      <w:r>
        <w:rPr>
          <w:rFonts w:eastAsia="Times New Roman" w:cs="Times New Roman"/>
          <w:szCs w:val="24"/>
        </w:rPr>
        <w:t>Οπότε δεν έχουμε καμμία αντίρρηση. Τις υπερψηφίζουμε.</w:t>
      </w:r>
    </w:p>
    <w:p w14:paraId="2FBA6E8E"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Όσον αφορά τις τροπολογίες, θέλω να σας ενημερώσω -έκανα τη συζήτηση με τον κύριο Υπουργό</w:t>
      </w:r>
      <w:r>
        <w:rPr>
          <w:rFonts w:eastAsia="Times New Roman" w:cs="Times New Roman"/>
          <w:szCs w:val="24"/>
        </w:rPr>
        <w:t>- ότι έχει κατατεθεί μ</w:t>
      </w:r>
      <w:r>
        <w:rPr>
          <w:rFonts w:eastAsia="Times New Roman" w:cs="Times New Roman"/>
          <w:szCs w:val="24"/>
        </w:rPr>
        <w:t>ί</w:t>
      </w:r>
      <w:r>
        <w:rPr>
          <w:rFonts w:eastAsia="Times New Roman" w:cs="Times New Roman"/>
          <w:szCs w:val="24"/>
        </w:rPr>
        <w:t>α βουλευτική. Θα εξηγήσει, βεβαίως, ο Υπουργός τους λόγους για τους οποίους δεν θα την κάνει αποδεκτή. Επομένως δεν υπάρχει καμμία επί της ουσίας τροπολογία. Ήταν, δηλαδή, μία βουλευτική τροπολογία που ο κύριος Υπουργός, για λόγους π</w:t>
      </w:r>
      <w:r>
        <w:rPr>
          <w:rFonts w:eastAsia="Times New Roman" w:cs="Times New Roman"/>
          <w:szCs w:val="24"/>
        </w:rPr>
        <w:t>ου θα εξηγήσει ο ίδιος, δεν θα την κάνει αποδεκτή.</w:t>
      </w:r>
    </w:p>
    <w:p w14:paraId="2FBA6E8F"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Πάμε στη Δημοκρατική Συμπαράταξη.</w:t>
      </w:r>
    </w:p>
    <w:p w14:paraId="2FBA6E9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14:paraId="2FBA6E91"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πολύ, κύριε Πρόεδρε.</w:t>
      </w:r>
    </w:p>
    <w:p w14:paraId="2FBA6E92"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αυτά τα δύο μνημόνια συνεργασίας της Ελλάδας με την Αίγυπτο και της Ελλάδας με το Ιράκ έχουν ξεκινήσει από πολύ παλιά. Θεωρούμε ότι είναι κλειδί για την προώθηση της παγκόσμιας ειρήνης, όχι για </w:t>
      </w:r>
      <w:proofErr w:type="spellStart"/>
      <w:r>
        <w:rPr>
          <w:rFonts w:eastAsia="Times New Roman" w:cs="Times New Roman"/>
          <w:szCs w:val="24"/>
        </w:rPr>
        <w:t>ταρατατζούμ</w:t>
      </w:r>
      <w:proofErr w:type="spellEnd"/>
      <w:r>
        <w:rPr>
          <w:rFonts w:eastAsia="Times New Roman" w:cs="Times New Roman"/>
          <w:szCs w:val="24"/>
        </w:rPr>
        <w:t xml:space="preserve"> και </w:t>
      </w:r>
      <w:r>
        <w:rPr>
          <w:rFonts w:eastAsia="Times New Roman" w:cs="Times New Roman"/>
          <w:szCs w:val="24"/>
        </w:rPr>
        <w:t>φιέστες</w:t>
      </w:r>
      <w:r>
        <w:rPr>
          <w:rFonts w:eastAsia="Times New Roman" w:cs="Times New Roman"/>
          <w:szCs w:val="24"/>
        </w:rPr>
        <w:t xml:space="preserve"> λατινοαμερικάνικου τ</w:t>
      </w:r>
      <w:r>
        <w:rPr>
          <w:rFonts w:eastAsia="Times New Roman" w:cs="Times New Roman"/>
          <w:szCs w:val="24"/>
        </w:rPr>
        <w:t xml:space="preserve">ύπου και υπερπαραγωγές προς λαϊκή τέρψη, αλλά </w:t>
      </w:r>
      <w:r>
        <w:rPr>
          <w:rFonts w:eastAsia="Times New Roman" w:cs="Times New Roman"/>
          <w:szCs w:val="24"/>
        </w:rPr>
        <w:t>ως</w:t>
      </w:r>
      <w:r>
        <w:rPr>
          <w:rFonts w:eastAsia="Times New Roman" w:cs="Times New Roman"/>
          <w:szCs w:val="24"/>
        </w:rPr>
        <w:t xml:space="preserve"> λύση ανάπτυξης, προσφέροντας στη χώρα μας έναν ισχυρό ρόλο στην ευρύτερη περιοχή με σημαντικές προεκτάσεις και για την οικονομία μας. </w:t>
      </w:r>
    </w:p>
    <w:p w14:paraId="2FBA6E9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Δεδομένου δε ότι η ελληνική επιχειρηματικότητα σε αυτές τις χώρες εκπροσ</w:t>
      </w:r>
      <w:r>
        <w:rPr>
          <w:rFonts w:eastAsia="Times New Roman" w:cs="Times New Roman"/>
          <w:szCs w:val="24"/>
        </w:rPr>
        <w:t>ωπείται με μεγάλο αριθμό επιχειρήσεων και επενδύσεων, κυρίως στους τομείς των κατασκευών, της ενέργειας, της γεωργίας, των διατροφικών προϊόντων, των καταναλωτικών αγαθών, της τεχνολογίας των πληροφοριών, με δυνατότητες ακόμη μεγαλύτερης αύξησής τους, εμεί</w:t>
      </w:r>
      <w:r>
        <w:rPr>
          <w:rFonts w:eastAsia="Times New Roman" w:cs="Times New Roman"/>
          <w:szCs w:val="24"/>
        </w:rPr>
        <w:t>ς ως Δημοκρατική Συμπαράταξη ψηφίζουμε θετικά και χαιρόμαστε που, έστω και υπό τις παρούσες συνθήκες και παρά τα ακροβατικά, παρά τον διχαστικό της λόγο και την τακτική της Κυβέρνησης να γκρεμίζει ό,τι χτίσαμε τις τελευταίες δεκαετίες, συνεχίζει ένα έργο π</w:t>
      </w:r>
      <w:r>
        <w:rPr>
          <w:rFonts w:eastAsia="Times New Roman" w:cs="Times New Roman"/>
          <w:szCs w:val="24"/>
        </w:rPr>
        <w:t xml:space="preserve">ου ξεκίνησε πολύ πριν ο ΣΥΡΙΖΑ γίνει Κυβέρνηση. </w:t>
      </w:r>
    </w:p>
    <w:p w14:paraId="2FBA6E94"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πράγματι κρίμα, κυρίες και κύριοι συνάδελφοι, που τέτοιες συνεργασίες είναι μια σταγόνα σε έναν ωκεανό αλλοπρόσαλλης, ανεύθυνης και ανερμάτιστης πολιτικής. </w:t>
      </w:r>
    </w:p>
    <w:p w14:paraId="2FBA6E9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Πιστεύουμε ότι στα χέρια μας άλλης κυβέρνηση</w:t>
      </w:r>
      <w:r>
        <w:rPr>
          <w:rFonts w:eastAsia="Times New Roman" w:cs="Times New Roman"/>
          <w:szCs w:val="24"/>
        </w:rPr>
        <w:t xml:space="preserve">ς αυτά τα μνημόνια συνεργασίας θα μπορούσαν να είναι ο μπροστάρης μιας ανάπτυξης χωρίς λίτρα στους δανειστές μας. </w:t>
      </w:r>
    </w:p>
    <w:p w14:paraId="2FBA6E9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FBA6E97"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Ψηφίζετε και τις δύο συμφωνίες, κυρία </w:t>
      </w:r>
      <w:proofErr w:type="spellStart"/>
      <w:r>
        <w:rPr>
          <w:rFonts w:eastAsia="Times New Roman" w:cs="Times New Roman"/>
          <w:szCs w:val="24"/>
        </w:rPr>
        <w:t>Κεφαλίδου</w:t>
      </w:r>
      <w:proofErr w:type="spellEnd"/>
      <w:r>
        <w:rPr>
          <w:rFonts w:eastAsia="Times New Roman" w:cs="Times New Roman"/>
          <w:szCs w:val="24"/>
        </w:rPr>
        <w:t>;</w:t>
      </w:r>
    </w:p>
    <w:p w14:paraId="2FBA6E98"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 και τις δύο</w:t>
      </w:r>
      <w:r>
        <w:rPr>
          <w:rFonts w:eastAsia="Times New Roman" w:cs="Times New Roman"/>
          <w:szCs w:val="24"/>
        </w:rPr>
        <w:t>.</w:t>
      </w:r>
    </w:p>
    <w:p w14:paraId="2FBA6E99"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w:t>
      </w:r>
    </w:p>
    <w:p w14:paraId="2FBA6E9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Πάμε τώρα στον ειδικό αγορητή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Αντώνη Γρέγο. </w:t>
      </w:r>
    </w:p>
    <w:p w14:paraId="2FBA6E9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είχατε κρατήσει κι εσείς επιφυλάξεις. </w:t>
      </w:r>
    </w:p>
    <w:p w14:paraId="2FBA6E9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Ορίστε, έχετε τον λόγο για πέντε λεπτά.</w:t>
      </w:r>
    </w:p>
    <w:p w14:paraId="2FBA6E9D"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w:t>
      </w:r>
    </w:p>
    <w:p w14:paraId="2FBA6E9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Να ευχηθούμε, κατ’ αρχάς, καλή επιτυχία στους μαθητές που δίνουν εξετάσεις. </w:t>
      </w:r>
    </w:p>
    <w:p w14:paraId="2FBA6E9F"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Συζητάμε σήμερα την Κύρωση του Μνημονίου Κατανόησης στον τομέα του Αθλητισμού μεταξύ του Υπουργείου Πολιτισμού και Αθλητισμού της Ελ</w:t>
      </w:r>
      <w:r>
        <w:rPr>
          <w:rFonts w:eastAsia="Times New Roman" w:cs="Times New Roman"/>
          <w:szCs w:val="24"/>
        </w:rPr>
        <w:lastRenderedPageBreak/>
        <w:t xml:space="preserve">ληνικής Δημοκρατίας </w:t>
      </w:r>
      <w:r>
        <w:rPr>
          <w:rFonts w:eastAsia="Times New Roman" w:cs="Times New Roman"/>
          <w:szCs w:val="24"/>
        </w:rPr>
        <w:t xml:space="preserve">και του Υπουργείου Νεολαίας και Αθλητισμού της Αραβικής Δημοκρατίας της Αιγύπτου». Βεβαίως, η λέξη «μνημόνιο» παραπέμπει σε ανέχειες, στη φτωχοποίηση και στην εξαθλίωση. </w:t>
      </w:r>
    </w:p>
    <w:p w14:paraId="2FBA6EA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Με το εν λόγω μνημόνιο επιδιώκεται η ενθάρρυνση και η προώθηση της εργασίας σε ζητήμα</w:t>
      </w:r>
      <w:r>
        <w:rPr>
          <w:rFonts w:eastAsia="Times New Roman" w:cs="Times New Roman"/>
          <w:szCs w:val="24"/>
        </w:rPr>
        <w:t>τα πολύπλευρου αθλητικού ενδιαφέροντος. Να πούμε εδώ ότι το μνημόνιο αυτό έχει υπογραφεί στις 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2014 και σήμερα έρχεται προς κύρωση από τη Βουλή των Ελλήνων. Είπαμε ότι η αθλητική συνεργασία θα επιτευχθεί με διάφορους τρόπους: συνεργασία στον τομέα της </w:t>
      </w:r>
      <w:r>
        <w:rPr>
          <w:rFonts w:eastAsia="Times New Roman" w:cs="Times New Roman"/>
          <w:szCs w:val="24"/>
        </w:rPr>
        <w:t xml:space="preserve">έρευνας, στην ανάπτυξη των αθλημάτων, στον έλεγχο ντόπινγκ, στην ενίσχυση του θεσμού των Ολυμπιακών Αγώνων, στη </w:t>
      </w:r>
      <w:proofErr w:type="spellStart"/>
      <w:r>
        <w:rPr>
          <w:rFonts w:eastAsia="Times New Roman" w:cs="Times New Roman"/>
          <w:szCs w:val="24"/>
        </w:rPr>
        <w:t>συνδιοργάνωση</w:t>
      </w:r>
      <w:proofErr w:type="spellEnd"/>
      <w:r>
        <w:rPr>
          <w:rFonts w:eastAsia="Times New Roman" w:cs="Times New Roman"/>
          <w:szCs w:val="24"/>
        </w:rPr>
        <w:t xml:space="preserve"> αγώνων, στην συνεργασία σε τομείς ασφαλείας αθλητικών δραστηριοτήτων και άλλα πολλά. </w:t>
      </w:r>
    </w:p>
    <w:p w14:paraId="2FBA6EA1"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Ως έννοια, η συνεργασία στον αθλητισμό μεταξ</w:t>
      </w:r>
      <w:r>
        <w:rPr>
          <w:rFonts w:eastAsia="Times New Roman" w:cs="Times New Roman"/>
          <w:szCs w:val="24"/>
        </w:rPr>
        <w:t>ύ της πατρίδας μας και μιας άλλης χώρας δεν θα βρίσκει, φυσικά, κάποιον αντίθετο. Όπως σε κάθε τέτοιου είδους κύρωση, όμως, έτσι κι εδώ μας απασχολούν ουσιαστικά και βαθύτερα ζητήματα πέρα από το όποιο μνημόνιο συνεργασίας. Εν προκειμένω, έχουμε τη συνεργα</w:t>
      </w:r>
      <w:r>
        <w:rPr>
          <w:rFonts w:eastAsia="Times New Roman" w:cs="Times New Roman"/>
          <w:szCs w:val="24"/>
        </w:rPr>
        <w:t xml:space="preserve">σία στον τομέα του αθλητισμού με την Αίγυπτο. </w:t>
      </w:r>
      <w:r>
        <w:rPr>
          <w:rFonts w:eastAsia="Times New Roman" w:cs="Times New Roman"/>
          <w:szCs w:val="24"/>
        </w:rPr>
        <w:t>Σ</w:t>
      </w:r>
      <w:r>
        <w:rPr>
          <w:rFonts w:eastAsia="Times New Roman" w:cs="Times New Roman"/>
          <w:szCs w:val="24"/>
        </w:rPr>
        <w:t xml:space="preserve">ε ανάλογες κυρώσεις έχουμε τοποθετηθεί για τη γενικότερη σχέση της πατρίδας μας με την Αίγυπτο. </w:t>
      </w:r>
    </w:p>
    <w:p w14:paraId="2FBA6EA2"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Να πούμε εδώ ότι οι δεσμοί μας είναι πάρα πολύ στενοί. Είχαμε μ</w:t>
      </w:r>
      <w:r>
        <w:rPr>
          <w:rFonts w:eastAsia="Times New Roman" w:cs="Times New Roman"/>
          <w:szCs w:val="24"/>
        </w:rPr>
        <w:t>ί</w:t>
      </w:r>
      <w:r>
        <w:rPr>
          <w:rFonts w:eastAsia="Times New Roman" w:cs="Times New Roman"/>
          <w:szCs w:val="24"/>
        </w:rPr>
        <w:t>α μεγάλη ελληνική παροικία στην Αίγυπτο που αριθ</w:t>
      </w:r>
      <w:r>
        <w:rPr>
          <w:rFonts w:eastAsia="Times New Roman" w:cs="Times New Roman"/>
          <w:szCs w:val="24"/>
        </w:rPr>
        <w:t xml:space="preserve">μούσε περίπου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άτομα. Έχει βέβαια συρρικνωθεί αυτή η παροικία και σήμερα ζουν περίπου τέσσερις χιλιάδες Έλληνες. Οι μεγαλύτερες κοινότητες είναι αυτές του </w:t>
      </w:r>
      <w:proofErr w:type="spellStart"/>
      <w:r>
        <w:rPr>
          <w:rFonts w:eastAsia="Times New Roman" w:cs="Times New Roman"/>
          <w:szCs w:val="24"/>
        </w:rPr>
        <w:t>Καΐρου</w:t>
      </w:r>
      <w:proofErr w:type="spellEnd"/>
      <w:r>
        <w:rPr>
          <w:rFonts w:eastAsia="Times New Roman" w:cs="Times New Roman"/>
          <w:szCs w:val="24"/>
        </w:rPr>
        <w:t xml:space="preserve"> και της Αλεξάνδρειας. </w:t>
      </w:r>
    </w:p>
    <w:p w14:paraId="2FBA6EA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Όσον αφορά τον αθλητισμό, θα πρέπει να επισημάνο</w:t>
      </w:r>
      <w:r>
        <w:rPr>
          <w:rFonts w:eastAsia="Times New Roman" w:cs="Times New Roman"/>
          <w:szCs w:val="24"/>
        </w:rPr>
        <w:t xml:space="preserve">υμε ότι στην Αλεξάνδρεια υπήρχαν δώδεκα ελληνικοί αθλητικοί σύλλογοι που ανέπτυξαν έντονη δραστηριότητα συμμετέχοντας σε πάρα πολλά πρωταθλήματα. Επίσης, ενδεικτικά να αναφέρουμε τις </w:t>
      </w:r>
      <w:proofErr w:type="spellStart"/>
      <w:r>
        <w:rPr>
          <w:rFonts w:eastAsia="Times New Roman" w:cs="Times New Roman"/>
          <w:szCs w:val="24"/>
        </w:rPr>
        <w:t>παροικιακές</w:t>
      </w:r>
      <w:proofErr w:type="spellEnd"/>
      <w:r>
        <w:rPr>
          <w:rFonts w:eastAsia="Times New Roman" w:cs="Times New Roman"/>
          <w:szCs w:val="24"/>
        </w:rPr>
        <w:t xml:space="preserve"> αθλητικές ομάδες του </w:t>
      </w:r>
      <w:proofErr w:type="spellStart"/>
      <w:r>
        <w:rPr>
          <w:rFonts w:eastAsia="Times New Roman" w:cs="Times New Roman"/>
          <w:szCs w:val="24"/>
        </w:rPr>
        <w:t>Καΐρου</w:t>
      </w:r>
      <w:proofErr w:type="spellEnd"/>
      <w:r>
        <w:rPr>
          <w:rFonts w:eastAsia="Times New Roman" w:cs="Times New Roman"/>
          <w:szCs w:val="24"/>
        </w:rPr>
        <w:t>, τον Μικρασιατικό Αθλητικό Σύλλογ</w:t>
      </w:r>
      <w:r>
        <w:rPr>
          <w:rFonts w:eastAsia="Times New Roman" w:cs="Times New Roman"/>
          <w:szCs w:val="24"/>
        </w:rPr>
        <w:t xml:space="preserve">ο «Μίλων», ο οποίος ιδρύθηκε το 1873 στην Αλεξάνδρεια, τον Σύλλογο Ελλήνων </w:t>
      </w:r>
      <w:proofErr w:type="spellStart"/>
      <w:r>
        <w:rPr>
          <w:rFonts w:eastAsia="Times New Roman" w:cs="Times New Roman"/>
          <w:szCs w:val="24"/>
        </w:rPr>
        <w:t>Καΐρου</w:t>
      </w:r>
      <w:proofErr w:type="spellEnd"/>
      <w:r>
        <w:rPr>
          <w:rFonts w:eastAsia="Times New Roman" w:cs="Times New Roman"/>
          <w:szCs w:val="24"/>
        </w:rPr>
        <w:t xml:space="preserve"> και άλλους πολλούς. Άρα οι δεσμοί μεταξύ της πατρίδας μας και της Αιγύπτου ήταν στενοί και στον τομέα του αθλητισμού. </w:t>
      </w:r>
    </w:p>
    <w:p w14:paraId="2FBA6EA4"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Πέρα, όμως, από τη συνεργασία μας στον αθλητικό τομέα, </w:t>
      </w:r>
      <w:r>
        <w:rPr>
          <w:rFonts w:eastAsia="Times New Roman" w:cs="Times New Roman"/>
          <w:szCs w:val="24"/>
        </w:rPr>
        <w:t>θα πρέπει να μας ενδιαφέρουν και κάποιοι γενικότεροι παράμετροι. Αναφέρθηκα και στην Επιτροπή και εν τάχει θα πω ότι είναι πάρα πολύ σημαντικό ότι η Αίγυπτος έχει δεχτεί να προχωρήσει η οριοθέτηση της ΑΟΖ με την Ελλάδα, που συνιστά πλήρη αναγνώριση της επή</w:t>
      </w:r>
      <w:r>
        <w:rPr>
          <w:rFonts w:eastAsia="Times New Roman" w:cs="Times New Roman"/>
          <w:szCs w:val="24"/>
        </w:rPr>
        <w:t xml:space="preserve">ρειας του Καστελόριζου που αμφισβητεί αυτήν τη στιγμή η Τουρκία. Με το προηγούμενο καθεστώς </w:t>
      </w:r>
      <w:proofErr w:type="spellStart"/>
      <w:r>
        <w:rPr>
          <w:rFonts w:eastAsia="Times New Roman" w:cs="Times New Roman"/>
          <w:szCs w:val="24"/>
        </w:rPr>
        <w:t>Μόρσι</w:t>
      </w:r>
      <w:proofErr w:type="spellEnd"/>
      <w:r>
        <w:rPr>
          <w:rFonts w:eastAsia="Times New Roman" w:cs="Times New Roman"/>
          <w:szCs w:val="24"/>
        </w:rPr>
        <w:t xml:space="preserve">, που ήταν </w:t>
      </w:r>
      <w:r>
        <w:rPr>
          <w:rFonts w:eastAsia="Times New Roman" w:cs="Times New Roman"/>
          <w:szCs w:val="24"/>
        </w:rPr>
        <w:lastRenderedPageBreak/>
        <w:t xml:space="preserve">πολύ κοντά στην κυβέρνηση </w:t>
      </w:r>
      <w:proofErr w:type="spellStart"/>
      <w:r>
        <w:rPr>
          <w:rFonts w:eastAsia="Times New Roman" w:cs="Times New Roman"/>
          <w:szCs w:val="24"/>
        </w:rPr>
        <w:t>Ερντογάν</w:t>
      </w:r>
      <w:proofErr w:type="spellEnd"/>
      <w:r>
        <w:rPr>
          <w:rFonts w:eastAsia="Times New Roman" w:cs="Times New Roman"/>
          <w:szCs w:val="24"/>
        </w:rPr>
        <w:t xml:space="preserve">, η Αίγυπτος δεν αναγνώριζε την ελληνική ΑΟΖ. Εκτός από την ΑΟΖ, φυσικά, υπάρχουν και κοινά ενεργειακά συμφέροντα </w:t>
      </w:r>
      <w:r>
        <w:rPr>
          <w:rFonts w:eastAsia="Times New Roman" w:cs="Times New Roman"/>
          <w:szCs w:val="24"/>
        </w:rPr>
        <w:t>που άπτονται της μεταφοράς των κοιτασμάτων πετρελαίου και φυσικού αερίου.</w:t>
      </w:r>
    </w:p>
    <w:p w14:paraId="2FBA6EA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Αυτά, για να τονιστεί το συνολικό πλαίσιο που ενδεχομένως ξεφεύγει από το στενότερο πλαίσιο για τον τομέα για τον οποίο συζητάμε. Με αυτές τις σκέψεις για το συγκεκριμένο ψηφίζουμε «</w:t>
      </w:r>
      <w:r>
        <w:rPr>
          <w:rFonts w:eastAsia="Times New Roman" w:cs="Times New Roman"/>
          <w:szCs w:val="24"/>
        </w:rPr>
        <w:t>παρών».</w:t>
      </w:r>
    </w:p>
    <w:p w14:paraId="2FBA6EA6"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τις δύο συμβάσεις «παρών»;</w:t>
      </w:r>
    </w:p>
    <w:p w14:paraId="2FBA6EA7"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Ναι, θα σας πω και για τη δεύτερη.</w:t>
      </w:r>
    </w:p>
    <w:p w14:paraId="2FBA6EA8"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Βεβαίως, όπως είπαμε και στην </w:t>
      </w:r>
      <w:r>
        <w:rPr>
          <w:rFonts w:eastAsia="Times New Roman" w:cs="Times New Roman"/>
          <w:szCs w:val="24"/>
        </w:rPr>
        <w:t>ε</w:t>
      </w:r>
      <w:r>
        <w:rPr>
          <w:rFonts w:eastAsia="Times New Roman" w:cs="Times New Roman"/>
          <w:szCs w:val="24"/>
        </w:rPr>
        <w:t xml:space="preserve">πιτροπή, συζητάμε για μια ολυμπιακή εκεχειρία στη σκιά βομβιστικών επιθέσεων από ακραίους ισλαμιστές </w:t>
      </w:r>
      <w:r>
        <w:rPr>
          <w:rFonts w:eastAsia="Times New Roman" w:cs="Times New Roman"/>
          <w:szCs w:val="24"/>
        </w:rPr>
        <w:t>με πάρα πολλά θύματα Χριστιανούς σε Αίγυπτο και Ιράκ, επιθέσεις που δυστυχώς θα συνεχιστούν σε αυτές τις δύο χώρες και σε άλλες πόλεις της Ευρώπης.</w:t>
      </w:r>
    </w:p>
    <w:p w14:paraId="2FBA6EA9"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Όσον αφορά την κύρωση με το Ιράκ, με το εν λόγω μνημόνιο επιδιώκεται η ενθάρρυνση και προώθηση συνεργασίας σ</w:t>
      </w:r>
      <w:r>
        <w:rPr>
          <w:rFonts w:eastAsia="Times New Roman" w:cs="Times New Roman"/>
          <w:szCs w:val="24"/>
        </w:rPr>
        <w:t>ε ζητήματα αθλητικού ενδιαφέροντος. Το μνημόνιο αυτό έχει υπογραφεί στις 11</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2015 και σήμερα έρχεται προς κύρωση. Ψηφίζουμε επίσης «παρών» και σε αυτήν την κύρωση, με κάποιες επιφυλάξεις όσον αφορά το άρθρο 5, που αναφέρεται στα έξοδα.</w:t>
      </w:r>
    </w:p>
    <w:p w14:paraId="2FBA6EA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Έχουμε και κάποιες</w:t>
      </w:r>
      <w:r>
        <w:rPr>
          <w:rFonts w:eastAsia="Times New Roman" w:cs="Times New Roman"/>
          <w:szCs w:val="24"/>
        </w:rPr>
        <w:t xml:space="preserve"> γενικές παρατηρήσεις: Θεωρούμε ότι η ελληνική Κυβέρνηση φαίνεται αδύναμη να καταπολεμήσει και να αντιμετωπίσει τα προβλήματα που μαστίζουν τον αθλητισμό, όπως είναι η βία στα γήπεδα, ο παράνομος </w:t>
      </w:r>
      <w:proofErr w:type="spellStart"/>
      <w:r>
        <w:rPr>
          <w:rFonts w:eastAsia="Times New Roman" w:cs="Times New Roman"/>
          <w:szCs w:val="24"/>
        </w:rPr>
        <w:t>στοιχηματισμός</w:t>
      </w:r>
      <w:proofErr w:type="spellEnd"/>
      <w:r>
        <w:rPr>
          <w:rFonts w:eastAsia="Times New Roman" w:cs="Times New Roman"/>
          <w:szCs w:val="24"/>
        </w:rPr>
        <w:t>, η εμπορευματοποίηση, που έρχεται σε πλήρη αν</w:t>
      </w:r>
      <w:r>
        <w:rPr>
          <w:rFonts w:eastAsia="Times New Roman" w:cs="Times New Roman"/>
          <w:szCs w:val="24"/>
        </w:rPr>
        <w:t xml:space="preserve">τίθεση με την ολυμπιακή ιδέα, η διαφθορά, η διαπλοκή και πλήθος άλλων. </w:t>
      </w:r>
    </w:p>
    <w:p w14:paraId="2FBA6EA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Συμφωνούμε ότι ο αθλητισμός πρέπει να ενώνει, αλλά να μην ξεχνάμε ότι μπορεί να γίνει και αφορμή για ανεξέλεγκτες καταστάσεις, όπως στην περίπτωση της Γιουγκοσλαβίας.</w:t>
      </w:r>
    </w:p>
    <w:p w14:paraId="2FBA6EA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σοβαρή επισήμανση, κύριε Υπουργέ: Θα πρέπει να ενημερώσετε τις αθλητικές ομοσπονδίες του Ιράκ και της Αιγύπτου ότι δεν θα πρέπει να δέχονται εθνικές ομάδες και συλλόγους που χρησιμοποιούν τη λέξη «Μακεδονία», διότι αυτό είναι ξεκάθαρη παραποίηση της ιστο</w:t>
      </w:r>
      <w:r>
        <w:rPr>
          <w:rFonts w:eastAsia="Times New Roman" w:cs="Times New Roman"/>
          <w:szCs w:val="24"/>
        </w:rPr>
        <w:t xml:space="preserve">ρίας μας. Εμείς έχουμε στείλει από το 2012 επιστολές στις μεγάλες ομοσπονδίες, και στη </w:t>
      </w:r>
      <w:r>
        <w:rPr>
          <w:rFonts w:eastAsia="Times New Roman" w:cs="Times New Roman"/>
          <w:szCs w:val="24"/>
          <w:lang w:val="en-US"/>
        </w:rPr>
        <w:t>FIFA</w:t>
      </w:r>
      <w:r>
        <w:rPr>
          <w:rFonts w:eastAsia="Times New Roman" w:cs="Times New Roman"/>
          <w:szCs w:val="24"/>
        </w:rPr>
        <w:t xml:space="preserve"> και στη </w:t>
      </w:r>
      <w:r>
        <w:rPr>
          <w:rFonts w:eastAsia="Times New Roman" w:cs="Times New Roman"/>
          <w:szCs w:val="24"/>
          <w:lang w:val="en-US"/>
        </w:rPr>
        <w:t>FIBA</w:t>
      </w:r>
      <w:r>
        <w:rPr>
          <w:rFonts w:eastAsia="Times New Roman" w:cs="Times New Roman"/>
          <w:szCs w:val="24"/>
        </w:rPr>
        <w:t>, για το συγκεκριμένο θέμα.</w:t>
      </w:r>
    </w:p>
    <w:p w14:paraId="2FBA6EAD"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Ψηφίζουμε «παρών» και σε αυτήν.</w:t>
      </w:r>
    </w:p>
    <w:p w14:paraId="2FBA6EA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Ευχαριστώ.</w:t>
      </w:r>
    </w:p>
    <w:p w14:paraId="2FBA6EAF"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2FBA6EB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Προχωρούμε στον ειδικό αγορητή του</w:t>
      </w:r>
      <w:r>
        <w:rPr>
          <w:rFonts w:eastAsia="Times New Roman" w:cs="Times New Roman"/>
          <w:szCs w:val="24"/>
        </w:rPr>
        <w:t xml:space="preserve"> Κομμουνιστικού Κόμματος Ελλάδ</w:t>
      </w:r>
      <w:r>
        <w:rPr>
          <w:rFonts w:eastAsia="Times New Roman" w:cs="Times New Roman"/>
          <w:szCs w:val="24"/>
        </w:rPr>
        <w:t>α</w:t>
      </w:r>
      <w:r>
        <w:rPr>
          <w:rFonts w:eastAsia="Times New Roman" w:cs="Times New Roman"/>
          <w:szCs w:val="24"/>
        </w:rPr>
        <w:t xml:space="preserve">ς κ. </w:t>
      </w:r>
      <w:proofErr w:type="spellStart"/>
      <w:r>
        <w:rPr>
          <w:rFonts w:eastAsia="Times New Roman" w:cs="Times New Roman"/>
          <w:szCs w:val="24"/>
        </w:rPr>
        <w:t>Βαρδαλή</w:t>
      </w:r>
      <w:proofErr w:type="spellEnd"/>
      <w:r>
        <w:rPr>
          <w:rFonts w:eastAsia="Times New Roman" w:cs="Times New Roman"/>
          <w:szCs w:val="24"/>
        </w:rPr>
        <w:t>. Έχετε τον λόγο για πέντε λεπτά. Από ό,τι βλέπω, ψηφίσατε «παρών» και προφανώς παραμένετε. Ορίστε.</w:t>
      </w:r>
    </w:p>
    <w:p w14:paraId="2FBA6EB1"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2FBA6EB2"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Το ΚΚΕ βλέπει θετικά γενικά τις συμφωνίες που αναπτύσσουν τη φιλία </w:t>
      </w:r>
      <w:r>
        <w:rPr>
          <w:rFonts w:eastAsia="Times New Roman" w:cs="Times New Roman"/>
          <w:szCs w:val="24"/>
        </w:rPr>
        <w:t>μεταξύ των λαών. Τις εξετάζουμε, όμως, προσεκτικά, ακόμα και αν έχουν μικρά περιθώρια, με βασικό κριτήριο αν δημιουργούν όρους που βοηθούν στην ανάπτυξη της φιλίας και της συνεργασίας μεταξύ των λαών ή αν πρόκειται για συμφωνίες που υπηρετούν μεγάλα οικονο</w:t>
      </w:r>
      <w:r>
        <w:rPr>
          <w:rFonts w:eastAsia="Times New Roman" w:cs="Times New Roman"/>
          <w:szCs w:val="24"/>
        </w:rPr>
        <w:t>μικά συμφέροντα, πολιτικές επιδιώξεις που στρέφονται ενάντια στα συμφέροντα των λαών ή ακόμη αν είναι ενταγμένες στον σχεδιασμό γενικότερων ιμπεριαλιστικών κέντρων. Με αυτό το κριτήριο εξετάζουμε και τα μνημόνια συνεργασίας με Αίγυπτο και Ιράκ στον τομέα τ</w:t>
      </w:r>
      <w:r>
        <w:rPr>
          <w:rFonts w:eastAsia="Times New Roman" w:cs="Times New Roman"/>
          <w:szCs w:val="24"/>
        </w:rPr>
        <w:t>ου αθλητισμού.</w:t>
      </w:r>
    </w:p>
    <w:p w14:paraId="2FBA6EB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Όμως, μερικές αναφορές στα συγκεκριμένα μνημόνια κατανόησης που σήμερα συζητάμε, όπως για παράδειγμα ο ρόλος της αποκαλούμενης «ολυμπιακής εκεχειρίας», η εκτίμηση και η αξιολόγηση των Ολυμπιακών Αγώνων -όλοι γνωρίζετε πως έχουμε διαφορετική </w:t>
      </w:r>
      <w:r>
        <w:rPr>
          <w:rFonts w:eastAsia="Times New Roman" w:cs="Times New Roman"/>
          <w:szCs w:val="24"/>
        </w:rPr>
        <w:t>προσέγγιση σε αυτά τα ζητήματα- μάς οδηγούν να ψηφίσουμε «παρών» στα συγκεκριμένα μνημόνια συνεργασίας.</w:t>
      </w:r>
    </w:p>
    <w:p w14:paraId="2FBA6EB4"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Και αυτό γιατί:</w:t>
      </w:r>
    </w:p>
    <w:p w14:paraId="2FBA6EB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Πρώτον, </w:t>
      </w:r>
      <w:proofErr w:type="spellStart"/>
      <w:r>
        <w:rPr>
          <w:rFonts w:eastAsia="Times New Roman" w:cs="Times New Roman"/>
          <w:szCs w:val="24"/>
        </w:rPr>
        <w:t>οριοποιείται</w:t>
      </w:r>
      <w:proofErr w:type="spellEnd"/>
      <w:r>
        <w:rPr>
          <w:rFonts w:eastAsia="Times New Roman" w:cs="Times New Roman"/>
          <w:szCs w:val="24"/>
        </w:rPr>
        <w:t xml:space="preserve"> ο ρόλος των Ολυμπιακών Αγώνων, αν και είναι γνωστό σε όλους σας ότι αυτοί έχουν εμπορευματοποιηθεί, κυριαρχούν τα μ</w:t>
      </w:r>
      <w:r>
        <w:rPr>
          <w:rFonts w:eastAsia="Times New Roman" w:cs="Times New Roman"/>
          <w:szCs w:val="24"/>
        </w:rPr>
        <w:t>εγάλα οικονομικά συμφέροντα και έχουν μετατραπεί σε πεδίο πολιτικοοικονομικής διαπλοκής και μεγάλων σκανδάλων σε βάρος του αθλητισμού και της καλώς εννοούμενης άμιλλας.</w:t>
      </w:r>
    </w:p>
    <w:p w14:paraId="2FBA6EB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Δεύτερον, υμνούν την αποκαλούμενη «ολυμπιακή εκεχειρία» και βάζουν στόχο να εδραιωθεί μ</w:t>
      </w:r>
      <w:r>
        <w:rPr>
          <w:rFonts w:eastAsia="Times New Roman" w:cs="Times New Roman"/>
          <w:szCs w:val="24"/>
        </w:rPr>
        <w:t>άλιστα στη συλλογική συνείδηση της ανθρωπότητας. Μια τέτοια προσέγγιση, κατά τη γνώμη μας, οδηγεί ως μέσο παραπλάνησης των λαών, μια που στην πράξη αποσιωπά τις πραγματικές αιτίες των ιμπεριαλιστικών πολέμων και συγκαλύπτει τις ευθύνες των υπεύθυνων.</w:t>
      </w:r>
    </w:p>
    <w:p w14:paraId="2FBA6EB7"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Ακόμη</w:t>
      </w:r>
      <w:r>
        <w:rPr>
          <w:rFonts w:eastAsia="Times New Roman" w:cs="Times New Roman"/>
          <w:szCs w:val="24"/>
        </w:rPr>
        <w:t xml:space="preserve"> και αν παραβλέψει κανείς τον ρόλο των μη κυβερνητικών οργανώσεων, η παρουσίαση της ολυμπιακής εκεχειρίας, ως μέσο για την παύση των παγκόσμιων συγκρούσεων, κρύβει τις ιμπεριαλιστικές αντιθέσεις και τους ανταγωνισμούς για τις πηγές ενέργειας, τους δρόμους </w:t>
      </w:r>
      <w:r>
        <w:rPr>
          <w:rFonts w:eastAsia="Times New Roman" w:cs="Times New Roman"/>
          <w:szCs w:val="24"/>
        </w:rPr>
        <w:t>περάσματος, το μοίρασμα των αγορών, ως τη μόνη αιτία για το ξέσπασμα των ιμπεριαλιστικών πολέμων.</w:t>
      </w:r>
    </w:p>
    <w:p w14:paraId="2FBA6EB8" w14:textId="77777777" w:rsidR="00067EEA" w:rsidRDefault="008C5681">
      <w:pPr>
        <w:spacing w:line="600" w:lineRule="auto"/>
        <w:ind w:firstLine="720"/>
        <w:jc w:val="both"/>
        <w:rPr>
          <w:rFonts w:eastAsia="Times New Roman"/>
          <w:szCs w:val="24"/>
        </w:rPr>
      </w:pPr>
      <w:r>
        <w:rPr>
          <w:rFonts w:eastAsia="Times New Roman"/>
          <w:szCs w:val="24"/>
        </w:rPr>
        <w:lastRenderedPageBreak/>
        <w:t>Μ</w:t>
      </w:r>
      <w:r>
        <w:rPr>
          <w:rFonts w:eastAsia="Times New Roman"/>
          <w:szCs w:val="24"/>
        </w:rPr>
        <w:t>ί</w:t>
      </w:r>
      <w:r>
        <w:rPr>
          <w:rFonts w:eastAsia="Times New Roman"/>
          <w:szCs w:val="24"/>
        </w:rPr>
        <w:t xml:space="preserve">α τέτοια προσέγγιση κρύβει τον επικίνδυνο ρόλο του ΝΑΤΟ, των Ηνωμένων Πολιτειών της Αμερικής και της Ευρωπαϊκής Ένωσης στους πολέμους ευρύτερα στην περιοχή </w:t>
      </w:r>
      <w:r>
        <w:rPr>
          <w:rFonts w:eastAsia="Times New Roman"/>
          <w:szCs w:val="24"/>
        </w:rPr>
        <w:t xml:space="preserve">μας και μεταξύ αυτών και στον πολύχρονο πόλεμο του Ιράκ, ενώ </w:t>
      </w:r>
      <w:proofErr w:type="spellStart"/>
      <w:r>
        <w:rPr>
          <w:rFonts w:eastAsia="Times New Roman"/>
          <w:szCs w:val="24"/>
        </w:rPr>
        <w:t>οριοποιεί</w:t>
      </w:r>
      <w:proofErr w:type="spellEnd"/>
      <w:r>
        <w:rPr>
          <w:rFonts w:eastAsia="Times New Roman"/>
          <w:szCs w:val="24"/>
        </w:rPr>
        <w:t xml:space="preserve"> από την άλλη μεριά και τον ρόλο της Κυβέρνησης.</w:t>
      </w:r>
    </w:p>
    <w:p w14:paraId="2FBA6EB9" w14:textId="77777777" w:rsidR="00067EEA" w:rsidRDefault="008C5681">
      <w:pPr>
        <w:spacing w:line="600" w:lineRule="auto"/>
        <w:ind w:firstLine="720"/>
        <w:jc w:val="both"/>
        <w:rPr>
          <w:rFonts w:eastAsia="Times New Roman"/>
          <w:szCs w:val="24"/>
        </w:rPr>
      </w:pPr>
      <w:r>
        <w:rPr>
          <w:rFonts w:eastAsia="Times New Roman"/>
          <w:szCs w:val="24"/>
        </w:rPr>
        <w:t>Οι ιμπεριαλιστές είναι αυτοί που με το αίμα των λαών ξαναμοιράζουν τη γη και γι’ αυτό καλλιεργούν τις εθνικιστικές έχθρες ανάμεσα στους λ</w:t>
      </w:r>
      <w:r>
        <w:rPr>
          <w:rFonts w:eastAsia="Times New Roman"/>
          <w:szCs w:val="24"/>
        </w:rPr>
        <w:t xml:space="preserve">αούς. Οι ευθύνες της Κυβέρνησης ΣΥΡΙΖΑ - ΑΝΕΛ είναι τεράστιες, γιατί στο πλαίσιο της αναβάθμισης του ρόλου της αστικής τάξης της χώρας μας στην ευρύτερη περιοχή μπλέκει τη χώρα μας σε αυτούς τους ιμπεριαλιστικούς σχεδιασμούς και με τη συμφωνία του συνόλου </w:t>
      </w:r>
      <w:r>
        <w:rPr>
          <w:rFonts w:eastAsia="Times New Roman"/>
          <w:szCs w:val="24"/>
        </w:rPr>
        <w:t>των αστικών κομμάτων της Αντιπολίτευσης στη Βουλή πρωτοστατεί ως σημαιοφόρος των σχεδίων του ΝΑΤΟ και της Ευρωπαϊκής Ένωσης στην περιοχή.</w:t>
      </w:r>
    </w:p>
    <w:p w14:paraId="2FBA6EBA" w14:textId="77777777" w:rsidR="00067EEA" w:rsidRDefault="008C5681">
      <w:pPr>
        <w:spacing w:line="600" w:lineRule="auto"/>
        <w:ind w:firstLine="720"/>
        <w:jc w:val="both"/>
        <w:rPr>
          <w:rFonts w:eastAsia="Times New Roman"/>
          <w:szCs w:val="24"/>
        </w:rPr>
      </w:pPr>
      <w:r>
        <w:rPr>
          <w:rFonts w:eastAsia="Times New Roman"/>
          <w:szCs w:val="24"/>
        </w:rPr>
        <w:t>Για το κόμμα μας ο αθλητισμός είναι δικαίωμα για όλους και όχι για λίγους. Μπορεί και πρέπει να γίνει γέφυρα φιλίας αν</w:t>
      </w:r>
      <w:r>
        <w:rPr>
          <w:rFonts w:eastAsia="Times New Roman"/>
          <w:szCs w:val="24"/>
        </w:rPr>
        <w:t>άμεσα στους λαούς όλης της γης. Για το ΚΚΕ ο αθλητισμός, όπως και ο πολιτισμός, αποτελούν κοινωνικό αγαθό για κάθε νέο, μακριά από χορηγούς και διαφημιστικά πακέτα στα πλαίσια της πάλης για την ικανοποίηση όλων των σύγχρονων αναγκών.</w:t>
      </w:r>
    </w:p>
    <w:p w14:paraId="2FBA6EBB" w14:textId="77777777" w:rsidR="00067EEA" w:rsidRDefault="008C5681">
      <w:pPr>
        <w:spacing w:line="600" w:lineRule="auto"/>
        <w:ind w:firstLine="720"/>
        <w:jc w:val="both"/>
        <w:rPr>
          <w:rFonts w:eastAsia="Times New Roman"/>
          <w:szCs w:val="24"/>
        </w:rPr>
      </w:pPr>
      <w:r>
        <w:rPr>
          <w:rFonts w:eastAsia="Times New Roman"/>
          <w:szCs w:val="24"/>
        </w:rPr>
        <w:lastRenderedPageBreak/>
        <w:t>Για όλους τους παραπάν</w:t>
      </w:r>
      <w:r>
        <w:rPr>
          <w:rFonts w:eastAsia="Times New Roman"/>
          <w:szCs w:val="24"/>
        </w:rPr>
        <w:t xml:space="preserve">ω λόγους επαναλαμβάνω πως θα ψηφίσουμε «παρών» και στα δύο νομοσχέδια που κυρώνουν τα συγκεκριμένα </w:t>
      </w:r>
      <w:r>
        <w:rPr>
          <w:rFonts w:eastAsia="Times New Roman"/>
          <w:szCs w:val="24"/>
        </w:rPr>
        <w:t>μ</w:t>
      </w:r>
      <w:r>
        <w:rPr>
          <w:rFonts w:eastAsia="Times New Roman"/>
          <w:szCs w:val="24"/>
        </w:rPr>
        <w:t>νημόνια για τον αθλητισμό.</w:t>
      </w:r>
    </w:p>
    <w:p w14:paraId="2FBA6EBC" w14:textId="77777777" w:rsidR="00067EEA" w:rsidRDefault="008C5681">
      <w:pPr>
        <w:spacing w:line="600" w:lineRule="auto"/>
        <w:ind w:firstLine="720"/>
        <w:jc w:val="both"/>
        <w:rPr>
          <w:rFonts w:eastAsia="Times New Roman"/>
          <w:szCs w:val="24"/>
        </w:rPr>
      </w:pPr>
      <w:r>
        <w:rPr>
          <w:rFonts w:eastAsia="Times New Roman"/>
          <w:szCs w:val="24"/>
        </w:rPr>
        <w:t>Ευχαριστώ, κύριε Πρόεδρε.</w:t>
      </w:r>
    </w:p>
    <w:p w14:paraId="2FBA6EBD" w14:textId="77777777" w:rsidR="00067EEA" w:rsidRDefault="008C568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Προχωράμε στην Ένωση Κεντρώων. Το λόγο έχει ο ειδικός αγορητής της κ. </w:t>
      </w:r>
      <w:proofErr w:type="spellStart"/>
      <w:r>
        <w:rPr>
          <w:rFonts w:eastAsia="Times New Roman"/>
          <w:szCs w:val="24"/>
        </w:rPr>
        <w:t>Σαρίδης</w:t>
      </w:r>
      <w:proofErr w:type="spellEnd"/>
      <w:r>
        <w:rPr>
          <w:rFonts w:eastAsia="Times New Roman"/>
          <w:szCs w:val="24"/>
        </w:rPr>
        <w:t>.</w:t>
      </w:r>
    </w:p>
    <w:p w14:paraId="2FBA6EBE" w14:textId="77777777" w:rsidR="00067EEA" w:rsidRDefault="008C5681">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Ευχαριστώ, κύριε Πρόεδρε.</w:t>
      </w:r>
    </w:p>
    <w:p w14:paraId="2FBA6EBF" w14:textId="77777777" w:rsidR="00067EEA" w:rsidRDefault="008C5681">
      <w:pPr>
        <w:spacing w:line="600" w:lineRule="auto"/>
        <w:ind w:firstLine="720"/>
        <w:jc w:val="both"/>
        <w:rPr>
          <w:rFonts w:eastAsia="Times New Roman"/>
          <w:szCs w:val="24"/>
        </w:rPr>
      </w:pPr>
      <w:r>
        <w:rPr>
          <w:rFonts w:eastAsia="Times New Roman"/>
          <w:szCs w:val="24"/>
        </w:rPr>
        <w:t>Μετά τις τελευταίες εξελίξεις στην αραβική χερσόνησο η Αίγυπτος ζήτησε από την Ελλάδα να την εκπροσωπεί πλέον στο Κατάρ. Αυτό είναι μια ιδιαίτερα θετική εξέλιξη. Το πολιτικό κεφάλαιο που χρησιμοποιεί ο κ.</w:t>
      </w:r>
      <w:r>
        <w:rPr>
          <w:rFonts w:eastAsia="Times New Roman"/>
          <w:szCs w:val="24"/>
        </w:rPr>
        <w:t xml:space="preserve"> Κοτζιάς με πάρα πολύ μεγάλη επιδεξιότητα, για να υποστηρίξει και να στηρίξει τα ελληνικά συμφέροντα, χτίζεται κάθε φορά που υπερψηφίζει η ελληνική Βουλή τέτοιου είδους διεθνείς συμβάσεις.</w:t>
      </w:r>
    </w:p>
    <w:p w14:paraId="2FBA6EC0" w14:textId="77777777" w:rsidR="00067EEA" w:rsidRDefault="008C5681">
      <w:pPr>
        <w:spacing w:line="600" w:lineRule="auto"/>
        <w:ind w:firstLine="720"/>
        <w:jc w:val="both"/>
        <w:rPr>
          <w:rFonts w:eastAsia="Times New Roman"/>
          <w:szCs w:val="24"/>
        </w:rPr>
      </w:pPr>
      <w:r>
        <w:rPr>
          <w:rFonts w:eastAsia="Times New Roman"/>
          <w:szCs w:val="24"/>
        </w:rPr>
        <w:t>Η Ένωση Κεντρώων θα τις υπερψηφίσει.</w:t>
      </w:r>
    </w:p>
    <w:p w14:paraId="2FBA6EC1" w14:textId="77777777" w:rsidR="00067EEA" w:rsidRDefault="008C5681">
      <w:pPr>
        <w:spacing w:line="600" w:lineRule="auto"/>
        <w:ind w:firstLine="720"/>
        <w:jc w:val="both"/>
        <w:rPr>
          <w:rFonts w:eastAsia="Times New Roman"/>
          <w:szCs w:val="24"/>
        </w:rPr>
      </w:pPr>
      <w:r>
        <w:rPr>
          <w:rFonts w:eastAsia="Times New Roman"/>
          <w:szCs w:val="24"/>
        </w:rPr>
        <w:t>Ευχαριστώ πολύ.</w:t>
      </w:r>
    </w:p>
    <w:p w14:paraId="2FBA6EC2" w14:textId="77777777" w:rsidR="00067EEA" w:rsidRDefault="008C5681">
      <w:pPr>
        <w:spacing w:line="600" w:lineRule="auto"/>
        <w:ind w:firstLine="720"/>
        <w:jc w:val="both"/>
        <w:rPr>
          <w:rFonts w:eastAsia="Times New Roman"/>
          <w:szCs w:val="24"/>
        </w:rPr>
      </w:pPr>
      <w:r>
        <w:rPr>
          <w:rFonts w:eastAsia="Times New Roman"/>
          <w:b/>
          <w:szCs w:val="24"/>
        </w:rPr>
        <w:t>ΠΡΟΕΔΡΕΥΩΝ (Νι</w:t>
      </w:r>
      <w:r>
        <w:rPr>
          <w:rFonts w:eastAsia="Times New Roman"/>
          <w:b/>
          <w:szCs w:val="24"/>
        </w:rPr>
        <w:t>κήτας Κακλαμάνης):</w:t>
      </w:r>
      <w:r>
        <w:rPr>
          <w:rFonts w:eastAsia="Times New Roman"/>
          <w:szCs w:val="24"/>
        </w:rPr>
        <w:t xml:space="preserve"> Τελειώνουμε με τον ειδικό αγορητή του Ποταμιού.</w:t>
      </w:r>
    </w:p>
    <w:p w14:paraId="2FBA6EC3" w14:textId="77777777" w:rsidR="00067EEA" w:rsidRDefault="008C5681">
      <w:pPr>
        <w:spacing w:line="600" w:lineRule="auto"/>
        <w:ind w:firstLine="720"/>
        <w:jc w:val="both"/>
        <w:rPr>
          <w:rFonts w:eastAsia="Times New Roman"/>
          <w:szCs w:val="24"/>
        </w:rPr>
      </w:pPr>
      <w:r>
        <w:rPr>
          <w:rFonts w:eastAsia="Times New Roman"/>
          <w:b/>
          <w:szCs w:val="24"/>
        </w:rPr>
        <w:lastRenderedPageBreak/>
        <w:t xml:space="preserve">ΑΘΑΝΑΣΙΟΣ ΠΑΠΑΧΡΙΣΤΟΠΟΥΛΟΣ: </w:t>
      </w:r>
      <w:r>
        <w:rPr>
          <w:rFonts w:eastAsia="Times New Roman"/>
          <w:szCs w:val="24"/>
        </w:rPr>
        <w:t>Θα ήθελα τον λόγο, κύριε Πρόεδρε.</w:t>
      </w:r>
    </w:p>
    <w:p w14:paraId="2FBA6EC4" w14:textId="77777777" w:rsidR="00067EEA" w:rsidRDefault="008C568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Καθίστε, κύριε </w:t>
      </w:r>
      <w:proofErr w:type="spellStart"/>
      <w:r>
        <w:rPr>
          <w:rFonts w:eastAsia="Times New Roman"/>
          <w:szCs w:val="24"/>
        </w:rPr>
        <w:t>Παπαχριστόπουλε</w:t>
      </w:r>
      <w:proofErr w:type="spellEnd"/>
      <w:r>
        <w:rPr>
          <w:rFonts w:eastAsia="Times New Roman"/>
          <w:szCs w:val="24"/>
        </w:rPr>
        <w:t xml:space="preserve">. Εσείς έχετε ψηφίσει στην </w:t>
      </w:r>
      <w:r>
        <w:rPr>
          <w:rFonts w:eastAsia="Times New Roman"/>
          <w:szCs w:val="24"/>
        </w:rPr>
        <w:t>ε</w:t>
      </w:r>
      <w:r>
        <w:rPr>
          <w:rFonts w:eastAsia="Times New Roman"/>
          <w:szCs w:val="24"/>
        </w:rPr>
        <w:t xml:space="preserve">πιτροπή «υπέρ». Με βάση τον </w:t>
      </w:r>
      <w:r>
        <w:rPr>
          <w:rFonts w:eastAsia="Times New Roman"/>
          <w:szCs w:val="24"/>
        </w:rPr>
        <w:t xml:space="preserve">Κανονισμό τον λόγο παίρνουν όσοι είχαν κρατήσει επιφυλάξεις ή αρνητικές τοποθετήσεις. Αλλιώς θα έδινα πρώτα τον λόγο στον κ. </w:t>
      </w:r>
      <w:proofErr w:type="spellStart"/>
      <w:r>
        <w:rPr>
          <w:rFonts w:eastAsia="Times New Roman"/>
          <w:szCs w:val="24"/>
        </w:rPr>
        <w:t>Πάντζα</w:t>
      </w:r>
      <w:proofErr w:type="spellEnd"/>
      <w:r>
        <w:rPr>
          <w:rFonts w:eastAsia="Times New Roman"/>
          <w:szCs w:val="24"/>
        </w:rPr>
        <w:t>.</w:t>
      </w:r>
    </w:p>
    <w:p w14:paraId="2FBA6EC5" w14:textId="77777777" w:rsidR="00067EEA" w:rsidRDefault="008C5681">
      <w:pPr>
        <w:spacing w:line="600" w:lineRule="auto"/>
        <w:ind w:firstLine="720"/>
        <w:jc w:val="both"/>
        <w:rPr>
          <w:rFonts w:eastAsia="Times New Roman"/>
          <w:szCs w:val="24"/>
        </w:rPr>
      </w:pPr>
      <w:r>
        <w:rPr>
          <w:rFonts w:eastAsia="Times New Roman"/>
          <w:szCs w:val="24"/>
        </w:rPr>
        <w:t xml:space="preserve">Τελειώνουμε με τον κ. </w:t>
      </w:r>
      <w:proofErr w:type="spellStart"/>
      <w:r>
        <w:rPr>
          <w:rFonts w:eastAsia="Times New Roman"/>
          <w:szCs w:val="24"/>
        </w:rPr>
        <w:t>Μαυρωτά</w:t>
      </w:r>
      <w:proofErr w:type="spellEnd"/>
      <w:r>
        <w:rPr>
          <w:rFonts w:eastAsia="Times New Roman"/>
          <w:szCs w:val="24"/>
        </w:rPr>
        <w:t>, που είχε κρατήσει επιφυλάξεις. Μετά για δύο - τρία λεπτά, κατά παρέκκλιση του Κανονισμού, θα</w:t>
      </w:r>
      <w:r>
        <w:rPr>
          <w:rFonts w:eastAsia="Times New Roman"/>
          <w:szCs w:val="24"/>
        </w:rPr>
        <w:t xml:space="preserve"> ρωτήσω και τον κ. </w:t>
      </w:r>
      <w:proofErr w:type="spellStart"/>
      <w:r>
        <w:rPr>
          <w:rFonts w:eastAsia="Times New Roman"/>
          <w:szCs w:val="24"/>
        </w:rPr>
        <w:t>Πάντζα</w:t>
      </w:r>
      <w:proofErr w:type="spellEnd"/>
      <w:r>
        <w:rPr>
          <w:rFonts w:eastAsia="Times New Roman"/>
          <w:szCs w:val="24"/>
        </w:rPr>
        <w:t xml:space="preserve"> και εσάς εάν θέλετε να κάνετε μια τοποθέτηση. Αλλιώς τυπικά εσείς που είχατε ψηφίσει «υπέρ» δεν έχετε τον λόγο, αλλά επειδή έχουμε χρόνο θα σας τον δώσω.</w:t>
      </w:r>
    </w:p>
    <w:p w14:paraId="2FBA6EC6" w14:textId="77777777" w:rsidR="00067EEA" w:rsidRDefault="008C5681">
      <w:pPr>
        <w:spacing w:line="600" w:lineRule="auto"/>
        <w:ind w:firstLine="720"/>
        <w:jc w:val="both"/>
        <w:rPr>
          <w:rFonts w:eastAsia="Times New Roman"/>
          <w:szCs w:val="24"/>
        </w:rPr>
      </w:pPr>
      <w:r>
        <w:rPr>
          <w:rFonts w:eastAsia="Times New Roman"/>
          <w:szCs w:val="24"/>
        </w:rPr>
        <w:t xml:space="preserve">Τελειώνουμε, εννοούσα, με τον κ. </w:t>
      </w:r>
      <w:proofErr w:type="spellStart"/>
      <w:r>
        <w:rPr>
          <w:rFonts w:eastAsia="Times New Roman"/>
          <w:szCs w:val="24"/>
        </w:rPr>
        <w:t>Μαυρωτά</w:t>
      </w:r>
      <w:proofErr w:type="spellEnd"/>
      <w:r>
        <w:rPr>
          <w:rFonts w:eastAsia="Times New Roman"/>
          <w:szCs w:val="24"/>
        </w:rPr>
        <w:t>, σε ό,τι αφορά αυτούς που δεν είχαν</w:t>
      </w:r>
      <w:r>
        <w:rPr>
          <w:rFonts w:eastAsia="Times New Roman"/>
          <w:szCs w:val="24"/>
        </w:rPr>
        <w:t xml:space="preserve"> ψηφίσει «υπέρ».</w:t>
      </w:r>
    </w:p>
    <w:p w14:paraId="2FBA6EC7" w14:textId="77777777" w:rsidR="00067EEA" w:rsidRDefault="008C5681">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Μαυρωτά</w:t>
      </w:r>
      <w:proofErr w:type="spellEnd"/>
      <w:r>
        <w:rPr>
          <w:rFonts w:eastAsia="Times New Roman"/>
          <w:szCs w:val="24"/>
        </w:rPr>
        <w:t>, έχετε τον λόγο.</w:t>
      </w:r>
    </w:p>
    <w:p w14:paraId="2FBA6EC8" w14:textId="77777777" w:rsidR="00067EEA" w:rsidRDefault="008C5681">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Ευχαριστώ, κύριε Πρόεδρε.</w:t>
      </w:r>
    </w:p>
    <w:p w14:paraId="2FBA6EC9" w14:textId="77777777" w:rsidR="00067EEA" w:rsidRDefault="008C5681">
      <w:pPr>
        <w:spacing w:line="600" w:lineRule="auto"/>
        <w:ind w:firstLine="720"/>
        <w:jc w:val="both"/>
        <w:rPr>
          <w:rFonts w:eastAsia="Times New Roman"/>
          <w:szCs w:val="24"/>
        </w:rPr>
      </w:pPr>
      <w:r>
        <w:rPr>
          <w:rFonts w:eastAsia="Times New Roman"/>
          <w:szCs w:val="24"/>
        </w:rPr>
        <w:t xml:space="preserve">Ο λόγος της επιφύλαξης στις </w:t>
      </w:r>
      <w:r>
        <w:rPr>
          <w:rFonts w:eastAsia="Times New Roman"/>
          <w:szCs w:val="24"/>
        </w:rPr>
        <w:t>ε</w:t>
      </w:r>
      <w:r>
        <w:rPr>
          <w:rFonts w:eastAsia="Times New Roman"/>
          <w:szCs w:val="24"/>
        </w:rPr>
        <w:t xml:space="preserve">πιτροπές ήταν, προκειμένου να έχουμε τον λόγο, σε περίπτωση που ερχόντουσαν τροπολογίες στη συγκεκριμένη κύρωση. Γι’ αυτό είχαμε κρατήσει την επιφύλαξη. </w:t>
      </w:r>
    </w:p>
    <w:p w14:paraId="2FBA6ECA" w14:textId="77777777" w:rsidR="00067EEA" w:rsidRDefault="008C5681">
      <w:pPr>
        <w:spacing w:line="600" w:lineRule="auto"/>
        <w:ind w:firstLine="720"/>
        <w:jc w:val="both"/>
        <w:rPr>
          <w:rFonts w:eastAsia="Times New Roman"/>
          <w:szCs w:val="24"/>
        </w:rPr>
      </w:pPr>
      <w:r>
        <w:rPr>
          <w:rFonts w:eastAsia="Times New Roman"/>
          <w:szCs w:val="24"/>
        </w:rPr>
        <w:lastRenderedPageBreak/>
        <w:t>Κατά τα άλλα πιστεύουμε ότι γενικά ο αθλητισμός είναι μια δραστηριότητα που μπορεί να παίξει μεγάλο ρό</w:t>
      </w:r>
      <w:r>
        <w:rPr>
          <w:rFonts w:eastAsia="Times New Roman"/>
          <w:szCs w:val="24"/>
        </w:rPr>
        <w:t xml:space="preserve">λο στη σύσφιγξη των σχέσεων μεταξύ ανθρώπων και λαών ειδικά στο θέμα της κύρωσης του </w:t>
      </w:r>
      <w:r>
        <w:rPr>
          <w:rFonts w:eastAsia="Times New Roman"/>
          <w:szCs w:val="24"/>
        </w:rPr>
        <w:t>μ</w:t>
      </w:r>
      <w:r>
        <w:rPr>
          <w:rFonts w:eastAsia="Times New Roman"/>
          <w:szCs w:val="24"/>
        </w:rPr>
        <w:t xml:space="preserve">νημονίου </w:t>
      </w:r>
      <w:r>
        <w:rPr>
          <w:rFonts w:eastAsia="Times New Roman"/>
          <w:szCs w:val="24"/>
        </w:rPr>
        <w:t>κ</w:t>
      </w:r>
      <w:r>
        <w:rPr>
          <w:rFonts w:eastAsia="Times New Roman"/>
          <w:szCs w:val="24"/>
        </w:rPr>
        <w:t>ατανόησης με την Αίγυπτο, όπου εκεί υπάρχει -και υπήρχε- και μια ισχυρή ελληνική παροικία με μεγάλο αθλητικό παρελθόν, το οποίο προσπαθεί να το συνεχίσει και στ</w:t>
      </w:r>
      <w:r>
        <w:rPr>
          <w:rFonts w:eastAsia="Times New Roman"/>
          <w:szCs w:val="24"/>
        </w:rPr>
        <w:t xml:space="preserve">η χώρα μας. </w:t>
      </w:r>
    </w:p>
    <w:p w14:paraId="2FBA6ECB" w14:textId="77777777" w:rsidR="00067EEA" w:rsidRDefault="008C5681">
      <w:pPr>
        <w:spacing w:line="600" w:lineRule="auto"/>
        <w:ind w:firstLine="720"/>
        <w:jc w:val="both"/>
        <w:rPr>
          <w:rFonts w:eastAsia="Times New Roman"/>
          <w:szCs w:val="24"/>
        </w:rPr>
      </w:pPr>
      <w:r>
        <w:rPr>
          <w:rFonts w:eastAsia="Times New Roman"/>
          <w:szCs w:val="24"/>
        </w:rPr>
        <w:t xml:space="preserve">Θα θέλαμε πραγματικά να δούμε να ενισχύονται οι σχέσεις κυρίως σε θέματα αθλητικού τουρισμού, δηλαδή προετοιμασίες ομάδων, ομοσπονδιών, εθνικών ομάδων μεταξύ των δύο χωρών σε αθλήματα τα οποία είναι ανεπτυγμένα και στις δύο χώρες και, επίσης, </w:t>
      </w:r>
      <w:r>
        <w:rPr>
          <w:rFonts w:eastAsia="Times New Roman"/>
          <w:szCs w:val="24"/>
        </w:rPr>
        <w:t xml:space="preserve">στα θέματα καταπολέμησης του ντόπινγκ, όπου αυτά τα </w:t>
      </w:r>
      <w:r>
        <w:rPr>
          <w:rFonts w:eastAsia="Times New Roman"/>
          <w:szCs w:val="24"/>
        </w:rPr>
        <w:t>μ</w:t>
      </w:r>
      <w:r>
        <w:rPr>
          <w:rFonts w:eastAsia="Times New Roman"/>
          <w:szCs w:val="24"/>
        </w:rPr>
        <w:t xml:space="preserve">νημόνια </w:t>
      </w:r>
      <w:r>
        <w:rPr>
          <w:rFonts w:eastAsia="Times New Roman"/>
          <w:szCs w:val="24"/>
        </w:rPr>
        <w:t>κ</w:t>
      </w:r>
      <w:r>
        <w:rPr>
          <w:rFonts w:eastAsia="Times New Roman"/>
          <w:szCs w:val="24"/>
        </w:rPr>
        <w:t xml:space="preserve">ατανόησης μπορεί να παίξουν ένα μεγάλο ρόλο διευκόλυνσης συγκεκριμένων διαδικασιών. Οπότε και για τα δύο </w:t>
      </w:r>
      <w:r>
        <w:rPr>
          <w:rFonts w:eastAsia="Times New Roman"/>
          <w:szCs w:val="24"/>
        </w:rPr>
        <w:t>μ</w:t>
      </w:r>
      <w:r>
        <w:rPr>
          <w:rFonts w:eastAsia="Times New Roman"/>
          <w:szCs w:val="24"/>
        </w:rPr>
        <w:t xml:space="preserve">νημόνια </w:t>
      </w:r>
      <w:r>
        <w:rPr>
          <w:rFonts w:eastAsia="Times New Roman"/>
          <w:szCs w:val="24"/>
        </w:rPr>
        <w:t>κ</w:t>
      </w:r>
      <w:r>
        <w:rPr>
          <w:rFonts w:eastAsia="Times New Roman"/>
          <w:szCs w:val="24"/>
        </w:rPr>
        <w:t>ατανόησης είμαστε θετικοί ως προς την κύρωσή τους.</w:t>
      </w:r>
    </w:p>
    <w:p w14:paraId="2FBA6ECC" w14:textId="77777777" w:rsidR="00067EEA" w:rsidRDefault="008C5681">
      <w:pPr>
        <w:spacing w:line="600" w:lineRule="auto"/>
        <w:ind w:firstLine="720"/>
        <w:jc w:val="both"/>
        <w:rPr>
          <w:rFonts w:eastAsia="Times New Roman"/>
          <w:szCs w:val="24"/>
        </w:rPr>
      </w:pPr>
      <w:r>
        <w:rPr>
          <w:rFonts w:eastAsia="Times New Roman"/>
          <w:b/>
          <w:szCs w:val="24"/>
        </w:rPr>
        <w:t>ΠΡΟΕΔΡΕΥΩΝ (Νικήτας Κακλαμάν</w:t>
      </w:r>
      <w:r>
        <w:rPr>
          <w:rFonts w:eastAsia="Times New Roman"/>
          <w:b/>
          <w:szCs w:val="24"/>
        </w:rPr>
        <w:t xml:space="preserve">ης): </w:t>
      </w:r>
      <w:r>
        <w:rPr>
          <w:rFonts w:eastAsia="Times New Roman"/>
          <w:szCs w:val="24"/>
        </w:rPr>
        <w:t xml:space="preserve">Πριν δώσω τον λόγο στον κύριο Υπουργό, ρωτώ πρώτα τον κ. </w:t>
      </w:r>
      <w:proofErr w:type="spellStart"/>
      <w:r>
        <w:rPr>
          <w:rFonts w:eastAsia="Times New Roman"/>
          <w:szCs w:val="24"/>
        </w:rPr>
        <w:t>Πάντζα</w:t>
      </w:r>
      <w:proofErr w:type="spellEnd"/>
      <w:r>
        <w:rPr>
          <w:rFonts w:eastAsia="Times New Roman"/>
          <w:szCs w:val="24"/>
        </w:rPr>
        <w:t xml:space="preserve"> αν θέλει να πει κάτι για τρία λεπτά. Μετά θα δώσω τον λόγο στον κ. </w:t>
      </w:r>
      <w:proofErr w:type="spellStart"/>
      <w:r>
        <w:rPr>
          <w:rFonts w:eastAsia="Times New Roman"/>
          <w:szCs w:val="24"/>
        </w:rPr>
        <w:t>Παπαχριστόπουλο</w:t>
      </w:r>
      <w:proofErr w:type="spellEnd"/>
      <w:r>
        <w:rPr>
          <w:rFonts w:eastAsia="Times New Roman"/>
          <w:szCs w:val="24"/>
        </w:rPr>
        <w:t xml:space="preserve"> για άλλα τρία λεπτά.</w:t>
      </w:r>
    </w:p>
    <w:p w14:paraId="2FBA6ECD" w14:textId="77777777" w:rsidR="00067EEA" w:rsidRDefault="008C5681">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Πάντζα</w:t>
      </w:r>
      <w:proofErr w:type="spellEnd"/>
      <w:r>
        <w:rPr>
          <w:rFonts w:eastAsia="Times New Roman"/>
          <w:szCs w:val="24"/>
        </w:rPr>
        <w:t>, έχετε τον λόγο.</w:t>
      </w:r>
    </w:p>
    <w:p w14:paraId="2FBA6ECE" w14:textId="77777777" w:rsidR="00067EEA" w:rsidRDefault="008C5681">
      <w:pPr>
        <w:spacing w:line="600" w:lineRule="auto"/>
        <w:ind w:firstLine="720"/>
        <w:jc w:val="both"/>
        <w:rPr>
          <w:rFonts w:eastAsia="Times New Roman"/>
          <w:szCs w:val="24"/>
        </w:rPr>
      </w:pPr>
      <w:r>
        <w:rPr>
          <w:rFonts w:eastAsia="Times New Roman"/>
          <w:b/>
          <w:szCs w:val="24"/>
        </w:rPr>
        <w:t xml:space="preserve">ΓΕΩΡΓΙΟΣ ΠΑΝΤΖΑΣ: </w:t>
      </w:r>
      <w:r>
        <w:rPr>
          <w:rFonts w:eastAsia="Times New Roman"/>
          <w:szCs w:val="24"/>
        </w:rPr>
        <w:t xml:space="preserve">Όχι, κύριε Πρόεδρε, δεν τα </w:t>
      </w:r>
      <w:r>
        <w:rPr>
          <w:rFonts w:eastAsia="Times New Roman"/>
          <w:szCs w:val="24"/>
        </w:rPr>
        <w:t xml:space="preserve">χρειάζομαι τα τρία λεπτά. </w:t>
      </w:r>
    </w:p>
    <w:p w14:paraId="2FBA6ECF" w14:textId="77777777" w:rsidR="00067EEA" w:rsidRDefault="008C5681">
      <w:pPr>
        <w:spacing w:line="600" w:lineRule="auto"/>
        <w:ind w:firstLine="720"/>
        <w:jc w:val="both"/>
        <w:rPr>
          <w:rFonts w:eastAsia="Times New Roman"/>
          <w:szCs w:val="24"/>
        </w:rPr>
      </w:pPr>
      <w:r>
        <w:rPr>
          <w:rFonts w:eastAsia="Times New Roman"/>
          <w:szCs w:val="24"/>
        </w:rPr>
        <w:lastRenderedPageBreak/>
        <w:t xml:space="preserve">Χαίρομαι που πέρασαν με μεγάλη πλειοψηφία. </w:t>
      </w:r>
    </w:p>
    <w:p w14:paraId="2FBA6ED0" w14:textId="77777777" w:rsidR="00067EEA" w:rsidRDefault="008C5681">
      <w:pPr>
        <w:spacing w:line="600" w:lineRule="auto"/>
        <w:ind w:firstLine="720"/>
        <w:jc w:val="both"/>
        <w:rPr>
          <w:rFonts w:eastAsia="Times New Roman"/>
          <w:szCs w:val="24"/>
        </w:rPr>
      </w:pPr>
      <w:r>
        <w:rPr>
          <w:rFonts w:eastAsia="Times New Roman"/>
          <w:szCs w:val="24"/>
        </w:rPr>
        <w:t>Ευχαριστώ πολύ.</w:t>
      </w:r>
    </w:p>
    <w:p w14:paraId="2FBA6ED1" w14:textId="77777777" w:rsidR="00067EEA" w:rsidRDefault="008C568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 Ευχαριστώ πολύ.</w:t>
      </w:r>
    </w:p>
    <w:p w14:paraId="2FBA6ED2" w14:textId="77777777" w:rsidR="00067EEA" w:rsidRDefault="008C5681">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έχετε τον λόγο για τρία λεπτά.</w:t>
      </w:r>
    </w:p>
    <w:p w14:paraId="2FBA6ED3" w14:textId="77777777" w:rsidR="00067EEA" w:rsidRDefault="008C5681">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Ευχαριστώ, κύριε Πρόεδρε.</w:t>
      </w:r>
    </w:p>
    <w:p w14:paraId="2FBA6ED4" w14:textId="77777777" w:rsidR="00067EEA" w:rsidRDefault="008C5681">
      <w:pPr>
        <w:spacing w:line="600" w:lineRule="auto"/>
        <w:ind w:firstLine="720"/>
        <w:jc w:val="both"/>
        <w:rPr>
          <w:rFonts w:eastAsia="Times New Roman" w:cs="Times New Roman"/>
          <w:szCs w:val="24"/>
        </w:rPr>
      </w:pPr>
      <w:r>
        <w:rPr>
          <w:rFonts w:eastAsia="Times New Roman"/>
          <w:szCs w:val="24"/>
        </w:rPr>
        <w:t>Δεν</w:t>
      </w:r>
      <w:r>
        <w:rPr>
          <w:rFonts w:eastAsia="Times New Roman"/>
          <w:szCs w:val="24"/>
        </w:rPr>
        <w:t xml:space="preserve"> μπορώ να αντισταθώ στον πειρασμό να μιλήσω, γιατί πριν από λίγο </w:t>
      </w:r>
      <w:proofErr w:type="spellStart"/>
      <w:r>
        <w:rPr>
          <w:rFonts w:eastAsia="Times New Roman"/>
          <w:szCs w:val="24"/>
        </w:rPr>
        <w:t>αποτίσαμε</w:t>
      </w:r>
      <w:proofErr w:type="spellEnd"/>
      <w:r>
        <w:rPr>
          <w:rFonts w:eastAsia="Times New Roman"/>
          <w:szCs w:val="24"/>
        </w:rPr>
        <w:t xml:space="preserve"> ένα τελευταίο αντίο σε έναν πολιτικό που πραγματικά δίδαξε μετριοπάθεια, σωφροσύνη και τουλάχιστον χαμηλούς τόνους.</w:t>
      </w:r>
    </w:p>
    <w:p w14:paraId="2FBA6ED5"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Το λέω αυτό γιατί μου έκανε φοβερή εντύπωση. Το θυμάμαι. Ήμουν φο</w:t>
      </w:r>
      <w:r>
        <w:rPr>
          <w:rFonts w:eastAsia="Times New Roman" w:cs="Times New Roman"/>
          <w:szCs w:val="24"/>
        </w:rPr>
        <w:t xml:space="preserve">ιτητής όταν είδα δημοσιευμένη τη φωτογραφία του εκλιπόντος, του Κωνσταντίνου Μητσοτάκη που ούτε λίγο ούτε πολύ τον στιγμάτιζαν ότι ήταν συνεργάτης των Γερμανών. Και με αποδείξεις είδαμε τον άνθρωπο που δημοσίευσε τη φωτογραφία να θέλει να ζητήσει συγγνώμη </w:t>
      </w:r>
      <w:r>
        <w:rPr>
          <w:rFonts w:eastAsia="Times New Roman" w:cs="Times New Roman"/>
          <w:szCs w:val="24"/>
        </w:rPr>
        <w:t xml:space="preserve">μετά από μερικά χρόνια. </w:t>
      </w:r>
    </w:p>
    <w:p w14:paraId="2FBA6ED6"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Ηθική υποχρέωσή μας, λοιπόν, είναι να είμαστε ειλικρινείς, να αποκαθίσταται στο τέλος η αλήθεια. Το λέω αυτό, διότι μπορεί να φαίνεται ότι δεν έχει σχέση, αλλά πιστεύω ότι έχει σχέση, όμως, με την εξής έννοια: Ο </w:t>
      </w:r>
      <w:proofErr w:type="spellStart"/>
      <w:r>
        <w:rPr>
          <w:rFonts w:eastAsia="Times New Roman" w:cs="Times New Roman"/>
          <w:szCs w:val="24"/>
        </w:rPr>
        <w:t>Τζέρεμι</w:t>
      </w:r>
      <w:proofErr w:type="spellEnd"/>
      <w:r>
        <w:rPr>
          <w:rFonts w:eastAsia="Times New Roman" w:cs="Times New Roman"/>
          <w:szCs w:val="24"/>
        </w:rPr>
        <w:t xml:space="preserve"> </w:t>
      </w:r>
      <w:proofErr w:type="spellStart"/>
      <w:r>
        <w:rPr>
          <w:rFonts w:eastAsia="Times New Roman" w:cs="Times New Roman"/>
          <w:szCs w:val="24"/>
        </w:rPr>
        <w:t>Κόρμπιν</w:t>
      </w:r>
      <w:proofErr w:type="spellEnd"/>
      <w:r>
        <w:rPr>
          <w:rFonts w:eastAsia="Times New Roman" w:cs="Times New Roman"/>
          <w:szCs w:val="24"/>
        </w:rPr>
        <w:t xml:space="preserve"> πρι</w:t>
      </w:r>
      <w:r>
        <w:rPr>
          <w:rFonts w:eastAsia="Times New Roman" w:cs="Times New Roman"/>
          <w:szCs w:val="24"/>
        </w:rPr>
        <w:t xml:space="preserve">ν από δεκατέσσερα χρόνια στο </w:t>
      </w:r>
      <w:r>
        <w:rPr>
          <w:rFonts w:eastAsia="Times New Roman" w:cs="Times New Roman"/>
          <w:szCs w:val="24"/>
          <w:lang w:val="en-US"/>
        </w:rPr>
        <w:t>Hyde</w:t>
      </w:r>
      <w:r>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xml:space="preserve"> μόνος, απομονωμένος τελείως, κόντρα στην τότε πολιτική Μπλερ και Μπους έλεγε ότι ο πόλεμος που </w:t>
      </w:r>
      <w:r>
        <w:rPr>
          <w:rFonts w:eastAsia="Times New Roman" w:cs="Times New Roman"/>
          <w:szCs w:val="24"/>
        </w:rPr>
        <w:lastRenderedPageBreak/>
        <w:t>ξεκινάει στο Ιράκ είναι ψεύτικος, δεν υπάρχουν πυρηνικά. Είχε απομονωθεί τότε και είχε κατηγορηθεί και για πράγματα απίστε</w:t>
      </w:r>
      <w:r>
        <w:rPr>
          <w:rFonts w:eastAsia="Times New Roman" w:cs="Times New Roman"/>
          <w:szCs w:val="24"/>
        </w:rPr>
        <w:t xml:space="preserve">υτα που δεν ισχύουν. Και σήμερα βλέπουμε την ειλικρίνεια αυτού του πολιτικού σιγά-σιγά να γίνεται κατανοητή από ένα μεγαλύτερο κομμάτι Βρετανών πολιτών. </w:t>
      </w:r>
    </w:p>
    <w:p w14:paraId="2FBA6ED7"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Θέλω, επίσης, με την ευκαιρία αυτού του νομοσχεδίου να πω ότι είναι τιμή το ότι η Αίγυπτος διάλεξε τον</w:t>
      </w:r>
      <w:r>
        <w:rPr>
          <w:rFonts w:eastAsia="Times New Roman" w:cs="Times New Roman"/>
          <w:szCs w:val="24"/>
        </w:rPr>
        <w:t xml:space="preserve"> Υπουργό Εξωτερικών της Ελλάδας να την εκπροσωπήσει σε αυτήν τη διένεξη που υπάρχει ανάμεσα στο Κατάρ…</w:t>
      </w:r>
    </w:p>
    <w:p w14:paraId="2FBA6ED8"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τον Υπουργό, την Ελλάδα, την </w:t>
      </w:r>
      <w:r>
        <w:rPr>
          <w:rFonts w:eastAsia="Times New Roman" w:cs="Times New Roman"/>
          <w:szCs w:val="24"/>
        </w:rPr>
        <w:t>π</w:t>
      </w:r>
      <w:r>
        <w:rPr>
          <w:rFonts w:eastAsia="Times New Roman" w:cs="Times New Roman"/>
          <w:szCs w:val="24"/>
        </w:rPr>
        <w:t>ρεσβεία της Ελλάδ</w:t>
      </w:r>
      <w:r>
        <w:rPr>
          <w:rFonts w:eastAsia="Times New Roman" w:cs="Times New Roman"/>
          <w:szCs w:val="24"/>
        </w:rPr>
        <w:t>α</w:t>
      </w:r>
      <w:r>
        <w:rPr>
          <w:rFonts w:eastAsia="Times New Roman" w:cs="Times New Roman"/>
          <w:szCs w:val="24"/>
        </w:rPr>
        <w:t xml:space="preserve">ς. Δεν διάλεξε πρόσωπο. Τη χώρα μας σαν εκπρόσωπό της στο Κατάρ. </w:t>
      </w:r>
    </w:p>
    <w:p w14:paraId="2FBA6ED9"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Αυτό είπα, κύριε Πρόεδρε. Τη χώρα μας διάλεξε. Ο Υπουργός Εξωτερικών εκπροσωπεί τη χώρα μας. Φαντάζομαι το ίδιο πράγμα λέμε. Τώρα μην κολλήσουμε εκεί. </w:t>
      </w:r>
    </w:p>
    <w:p w14:paraId="2FBA6EDA"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Είναι για εμάς ιδιαίτερα τιμητικό. Και επίσης, δεν έχω κανέναν δισταγμό να π</w:t>
      </w:r>
      <w:r>
        <w:rPr>
          <w:rFonts w:eastAsia="Times New Roman" w:cs="Times New Roman"/>
          <w:szCs w:val="24"/>
        </w:rPr>
        <w:t xml:space="preserve">ω ότι ο Ανδρέας Παπανδρέου -ας είναι αντίπαλος ή ό,τι θέλει- έβαλε ένα πολύ μεγάλο λιθάρι για τη φιλία με τον αραβικό κόσμο και τα αποτελέσματα τα εισπράττουμε. Είμαστε η μοναδική χώρα στον κόσμο, στην Ευρωπαϊκή Ένωση όπου δεν έχει γίνει ποτέ τρομοκρατικό </w:t>
      </w:r>
      <w:r>
        <w:rPr>
          <w:rFonts w:eastAsia="Times New Roman" w:cs="Times New Roman"/>
          <w:szCs w:val="24"/>
        </w:rPr>
        <w:t xml:space="preserve">χτύπημα τέτοιου είδους. </w:t>
      </w:r>
    </w:p>
    <w:p w14:paraId="2FBA6EDB"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θέλω, επίσης, να θυμίσω ότι η Αίγυπτος έχει κοινά συμφέροντα στην ΑΟΖ τη δική μας. Και το Ιράκ, είναι πολύπαθο και έχει ακόμα πάρα πολλά προβλήματα και έχασαν τη ζωή τους πάνω από τριακόσιοι πενήντα χιλιάδες άνθρωποι. </w:t>
      </w:r>
      <w:r>
        <w:rPr>
          <w:rFonts w:eastAsia="Times New Roman" w:cs="Times New Roman"/>
          <w:szCs w:val="24"/>
        </w:rPr>
        <w:t>Εγώ όχι μόνο χαιρετίζω, όχι μόνο υπερψηφίζουμε αυτήν την κίνηση, αλλά θέλουμε να τη δούμε να γιγαντώνεται. Δηλαδή την επίτευξη φιλίας με μικρές χώρες κάποιοι μπορεί να μην τις υπολογίζουν αλλά κάνουν λάθος. Είναι όφελος γι’ αυτή τη χώρα που δίδαξε πολιτισμ</w:t>
      </w:r>
      <w:r>
        <w:rPr>
          <w:rFonts w:eastAsia="Times New Roman" w:cs="Times New Roman"/>
          <w:szCs w:val="24"/>
        </w:rPr>
        <w:t>ό και δημοκρατία. Σαφώς υπερψηφίζουμε αυτό το νομοσχέδιο.</w:t>
      </w:r>
    </w:p>
    <w:p w14:paraId="2FBA6EDC"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FBA6EDD"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Υφυπουργός Αθλητισμού κ. Γεώργιος Βασιλειάδης. </w:t>
      </w:r>
    </w:p>
    <w:p w14:paraId="2FBA6EDE"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Κύριε Υπουργέ, αιτιολογήστε και το «όχι» σας στην τροπολογία, για τα Πρακτικά. </w:t>
      </w:r>
    </w:p>
    <w:p w14:paraId="2FBA6EDF" w14:textId="77777777" w:rsidR="00067EEA" w:rsidRDefault="008C5681">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ΒΑΣΙΛΕΙΑΔΗΣ (Υφυπουργός Αθλητισμού):</w:t>
      </w:r>
      <w:r>
        <w:rPr>
          <w:rFonts w:eastAsia="Times New Roman" w:cs="Times New Roman"/>
          <w:szCs w:val="24"/>
        </w:rPr>
        <w:t xml:space="preserve"> Μάλιστα, κύριε Πρόεδρε. </w:t>
      </w:r>
    </w:p>
    <w:p w14:paraId="2FBA6EE0"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χαίρομαι κι εγώ που με πολύ μεγάλη πλειοψηφία θα περάσουν οι δύο αυτές κυρώσεις του μνημονίου συνεργασίας μεταξύ της Ελλάδας και της Αιγύπτου και του </w:t>
      </w:r>
      <w:r>
        <w:rPr>
          <w:rFonts w:eastAsia="Times New Roman" w:cs="Times New Roman"/>
          <w:szCs w:val="24"/>
        </w:rPr>
        <w:t xml:space="preserve">Ιράκ. </w:t>
      </w:r>
    </w:p>
    <w:p w14:paraId="2FBA6EE1"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lastRenderedPageBreak/>
        <w:t xml:space="preserve">Η διπλωματία που γίνεται μέσω του αθλητισμού είναι κομβική στις νεότερες διπλωματικές, πολιτικές σχέσεις. Και νομίζω ότι είναι ένα πεδίο που βοηθάει την περαιτέρω σύσφιξη των σχέσεων της Ελλάδας με τον αραβικό κόσμο. </w:t>
      </w:r>
    </w:p>
    <w:p w14:paraId="2FBA6EE2"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 xml:space="preserve">Προσπαθούμε στην εξέλιξη αυτής </w:t>
      </w:r>
      <w:r>
        <w:rPr>
          <w:rFonts w:eastAsia="Times New Roman" w:cs="Times New Roman"/>
          <w:szCs w:val="24"/>
        </w:rPr>
        <w:t>της πολιτικής, αυτά τα μνημόνια συνεργασίας να τα εμπλουτίζουμε και με άλλες βασικές επιλογές της πολιτικής μας. Όπως θα διαπιστώσετε, επειδή και τα δύο μνημόνια έχουν μια απόσταση μεταξύ τους, προσπαθούμε να τονίζουμε τη θέση της γυναίκας στον αθλητισμό κ</w:t>
      </w:r>
      <w:r>
        <w:rPr>
          <w:rFonts w:eastAsia="Times New Roman" w:cs="Times New Roman"/>
          <w:szCs w:val="24"/>
        </w:rPr>
        <w:t xml:space="preserve">αι προσπαθούμε να θέτουμε και το θέμα του </w:t>
      </w:r>
      <w:r>
        <w:rPr>
          <w:rFonts w:eastAsia="Times New Roman" w:cs="Times New Roman"/>
          <w:szCs w:val="24"/>
          <w:lang w:val="en-US"/>
        </w:rPr>
        <w:t>match</w:t>
      </w:r>
      <w:r>
        <w:rPr>
          <w:rFonts w:eastAsia="Times New Roman" w:cs="Times New Roman"/>
          <w:szCs w:val="24"/>
        </w:rPr>
        <w:t xml:space="preserve"> </w:t>
      </w:r>
      <w:r>
        <w:rPr>
          <w:rFonts w:eastAsia="Times New Roman" w:cs="Times New Roman"/>
          <w:szCs w:val="24"/>
          <w:lang w:val="en-US"/>
        </w:rPr>
        <w:t>fixing</w:t>
      </w:r>
      <w:r>
        <w:rPr>
          <w:rFonts w:eastAsia="Times New Roman" w:cs="Times New Roman"/>
          <w:szCs w:val="24"/>
        </w:rPr>
        <w:t xml:space="preserve"> που ταλανίζει το σύνολο του αθλητικού και οικονομικού κόσμου σε παγκόσμιο επίπεδο. </w:t>
      </w:r>
    </w:p>
    <w:p w14:paraId="2FBA6EE3" w14:textId="77777777" w:rsidR="00067EEA" w:rsidRDefault="008C5681">
      <w:pPr>
        <w:spacing w:line="600" w:lineRule="auto"/>
        <w:ind w:firstLine="720"/>
        <w:jc w:val="both"/>
        <w:rPr>
          <w:rFonts w:eastAsia="Times New Roman" w:cs="Times New Roman"/>
          <w:szCs w:val="24"/>
        </w:rPr>
      </w:pPr>
      <w:r>
        <w:rPr>
          <w:rFonts w:eastAsia="Times New Roman" w:cs="Times New Roman"/>
          <w:szCs w:val="24"/>
        </w:rPr>
        <w:t>Εδώ θέλω να απαντήσω σε μια απορία για το ποι</w:t>
      </w:r>
      <w:r>
        <w:rPr>
          <w:rFonts w:eastAsia="Times New Roman" w:cs="Times New Roman"/>
          <w:szCs w:val="24"/>
        </w:rPr>
        <w:t>ο</w:t>
      </w:r>
      <w:r>
        <w:rPr>
          <w:rFonts w:eastAsia="Times New Roman" w:cs="Times New Roman"/>
          <w:szCs w:val="24"/>
        </w:rPr>
        <w:t>ν λόγο ίσως το ένα μνημόνιο συνεργασίας είναι λίγο πιο προωθημένο από τ</w:t>
      </w:r>
      <w:r>
        <w:rPr>
          <w:rFonts w:eastAsia="Times New Roman" w:cs="Times New Roman"/>
          <w:szCs w:val="24"/>
        </w:rPr>
        <w:t>α υπόλοιπα. Με αυτήν την πολιτική, με αυτή τη στρατηγική πορευόμαστε. Το αμέσως επόμενο διάστημα και συγκεκριμένα στα μέσα Ιουλίου στο Καζάν της Ρωσίας θα υπογραφούν και αντίστοιχες συμφωνίες και με την Ιαπωνία για τα θέματα των Ολυμπιακών Αγώνων –όπως γνω</w:t>
      </w:r>
      <w:r>
        <w:rPr>
          <w:rFonts w:eastAsia="Times New Roman" w:cs="Times New Roman"/>
          <w:szCs w:val="24"/>
        </w:rPr>
        <w:t xml:space="preserve">ρίζετε η Ιαπωνία φιλοξενεί τους επόμενους Ολυμπιακούς Αγώνες- αλλά και με την κυβέρνηση κατά πάσα πιθανότητα, γιατί είμαστε σε διαδικασία διαπραγμάτευσης ακόμα με την κυβέρνηση της Ρωσίας. Και θα προσπαθήσουμε να </w:t>
      </w:r>
      <w:proofErr w:type="spellStart"/>
      <w:r>
        <w:rPr>
          <w:rFonts w:eastAsia="Times New Roman" w:cs="Times New Roman"/>
          <w:szCs w:val="24"/>
        </w:rPr>
        <w:t>επανεκκινήσουμε</w:t>
      </w:r>
      <w:proofErr w:type="spellEnd"/>
      <w:r>
        <w:rPr>
          <w:rFonts w:eastAsia="Times New Roman" w:cs="Times New Roman"/>
          <w:szCs w:val="24"/>
        </w:rPr>
        <w:t xml:space="preserve"> το θέμα της ολυμπια</w:t>
      </w:r>
      <w:r>
        <w:rPr>
          <w:rFonts w:eastAsia="Times New Roman" w:cs="Times New Roman"/>
          <w:szCs w:val="24"/>
        </w:rPr>
        <w:lastRenderedPageBreak/>
        <w:t>κής εκεχ</w:t>
      </w:r>
      <w:r>
        <w:rPr>
          <w:rFonts w:eastAsia="Times New Roman" w:cs="Times New Roman"/>
          <w:szCs w:val="24"/>
        </w:rPr>
        <w:t xml:space="preserve">ειρίας –θα συμφωνήσω με την </w:t>
      </w:r>
      <w:r>
        <w:rPr>
          <w:rFonts w:eastAsia="Times New Roman" w:cs="Times New Roman"/>
          <w:szCs w:val="24"/>
        </w:rPr>
        <w:t>ε</w:t>
      </w:r>
      <w:r>
        <w:rPr>
          <w:rFonts w:eastAsia="Times New Roman" w:cs="Times New Roman"/>
          <w:szCs w:val="24"/>
        </w:rPr>
        <w:t xml:space="preserve">ισηγήτρια της Δημοκρατικής Συμπαράταξης- όχι με τους όρους των γιορτών και των κορδελών ευτυχίας, αλλά με τους όρους ουσιαστικής παρέμβασης. </w:t>
      </w:r>
    </w:p>
    <w:p w14:paraId="2FBA6EE4" w14:textId="77777777" w:rsidR="00067EEA" w:rsidRDefault="008C5681">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δυο λόγια σχετικά με την τροπολογία. Δεν θα την κάνω αποδεχτή για δύο </w:t>
      </w:r>
      <w:r>
        <w:rPr>
          <w:rFonts w:eastAsia="Times New Roman" w:cs="Times New Roman"/>
          <w:szCs w:val="24"/>
        </w:rPr>
        <w:t>λόγους. Κατ’ αρχ</w:t>
      </w:r>
      <w:r>
        <w:rPr>
          <w:rFonts w:eastAsia="Times New Roman" w:cs="Times New Roman"/>
          <w:szCs w:val="24"/>
        </w:rPr>
        <w:t>άς</w:t>
      </w:r>
      <w:r>
        <w:rPr>
          <w:rFonts w:eastAsia="Times New Roman" w:cs="Times New Roman"/>
          <w:szCs w:val="24"/>
        </w:rPr>
        <w:t>, αφορά το Υπουργείο Οικονομικών και τους όρους φορολόγησης, επομένως προφανώς θα πρέπει να υπάρξει μια μεγαλύτερη επεξεργασία για ένα τέτοιο ζήτημα. Από την άλλη, η εξαίρεση για το σύνολο της ακίνητης περιουσίας -γιατί εγώ αυτό καταλαβαί</w:t>
      </w:r>
      <w:r>
        <w:rPr>
          <w:rFonts w:eastAsia="Times New Roman" w:cs="Times New Roman"/>
          <w:szCs w:val="24"/>
        </w:rPr>
        <w:t xml:space="preserve">νω- ανά την επικράτεια για τις μονές του Αγίου Όρους ενδεχομένως δημιουργεί μεγαλύτερα δημοσιονομικά προβλήματα, που δεν μπορούν με μια τροπολογία να περάσουν από μια τέτοια διαδικασία. </w:t>
      </w:r>
    </w:p>
    <w:p w14:paraId="2FBA6EE5" w14:textId="77777777" w:rsidR="00067EEA" w:rsidRDefault="008C5681">
      <w:pPr>
        <w:spacing w:after="0" w:line="600" w:lineRule="auto"/>
        <w:ind w:firstLine="720"/>
        <w:jc w:val="both"/>
        <w:rPr>
          <w:rFonts w:eastAsia="Times New Roman" w:cs="Times New Roman"/>
          <w:szCs w:val="24"/>
        </w:rPr>
      </w:pPr>
      <w:r>
        <w:rPr>
          <w:rFonts w:eastAsia="Times New Roman" w:cs="Times New Roman"/>
          <w:szCs w:val="24"/>
        </w:rPr>
        <w:t xml:space="preserve">Επομένως, για το λόγο αυτό δεν την κάνω αποδεκτή, κύριε Πρόεδρε. </w:t>
      </w:r>
    </w:p>
    <w:p w14:paraId="2FBA6EE6" w14:textId="77777777" w:rsidR="00067EEA" w:rsidRDefault="008C5681">
      <w:pPr>
        <w:spacing w:after="0"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 </w:t>
      </w:r>
    </w:p>
    <w:p w14:paraId="2FBA6EE7"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Υπάρχει και ένας τρίτος τυπικός λόγος, το ότι δεν έχει έκθεση του Γενικού Λογιστηρίου του Κράτους, γιατί αφορά οικονομικό θέμα. </w:t>
      </w:r>
    </w:p>
    <w:p w14:paraId="2FBA6EE8"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Αθλητισμού):</w:t>
      </w:r>
      <w:r>
        <w:rPr>
          <w:rFonts w:eastAsia="Times New Roman" w:cs="Times New Roman"/>
          <w:szCs w:val="24"/>
        </w:rPr>
        <w:t xml:space="preserve"> Με καλύψατε. </w:t>
      </w:r>
    </w:p>
    <w:p w14:paraId="2FBA6EE9"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w:t>
      </w:r>
      <w:r>
        <w:rPr>
          <w:rFonts w:eastAsia="Times New Roman" w:cs="Times New Roman"/>
          <w:b/>
          <w:szCs w:val="24"/>
        </w:rPr>
        <w:t xml:space="preserve">ακλαμάνης): </w:t>
      </w:r>
      <w:r>
        <w:rPr>
          <w:rFonts w:eastAsia="Times New Roman" w:cs="Times New Roman"/>
          <w:szCs w:val="24"/>
        </w:rPr>
        <w:t xml:space="preserve">Κυρίες και κύριοι συνάδελφοι, κηρύσσεται περαιωμένη η συζήτηση επί της αρχής, των άρθρων και του </w:t>
      </w:r>
      <w:r>
        <w:rPr>
          <w:rFonts w:eastAsia="Times New Roman" w:cs="Times New Roman"/>
          <w:szCs w:val="24"/>
        </w:rPr>
        <w:lastRenderedPageBreak/>
        <w:t>συνόλου του σχεδίου νόμου του Υπουργείου Πολιτισμού και Αθλητισμού</w:t>
      </w:r>
      <w:r>
        <w:rPr>
          <w:rFonts w:eastAsia="Times New Roman" w:cs="Times New Roman"/>
          <w:szCs w:val="24"/>
        </w:rPr>
        <w:t>:</w:t>
      </w:r>
      <w:r>
        <w:rPr>
          <w:rFonts w:eastAsia="Times New Roman" w:cs="Times New Roman"/>
          <w:szCs w:val="24"/>
        </w:rPr>
        <w:t xml:space="preserve"> «Κύρωση του Μνημονίου Κατανόησης στο τομέα του </w:t>
      </w:r>
      <w:r>
        <w:rPr>
          <w:rFonts w:eastAsia="Times New Roman" w:cs="Times New Roman"/>
          <w:szCs w:val="24"/>
        </w:rPr>
        <w:t>Α</w:t>
      </w:r>
      <w:r>
        <w:rPr>
          <w:rFonts w:eastAsia="Times New Roman" w:cs="Times New Roman"/>
          <w:szCs w:val="24"/>
        </w:rPr>
        <w:t>θλητισμού μεταξύ του Υπουργείου</w:t>
      </w:r>
      <w:r>
        <w:rPr>
          <w:rFonts w:eastAsia="Times New Roman" w:cs="Times New Roman"/>
          <w:szCs w:val="24"/>
        </w:rPr>
        <w:t xml:space="preserve"> Πολιτισμού και Αθλητισμού της Ελληνικής Δημοκρατίας και του Υπουργείου Νεολαίας και Αθλητισμού της Αραβικής Δημοκρατίας της Αιγύπτου». </w:t>
      </w:r>
    </w:p>
    <w:p w14:paraId="2FBA6EEA" w14:textId="77777777" w:rsidR="00067EEA" w:rsidRDefault="008C568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w:t>
      </w:r>
    </w:p>
    <w:p w14:paraId="2FBA6EEB"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 xml:space="preserve">Ναι. </w:t>
      </w:r>
    </w:p>
    <w:p w14:paraId="2FBA6EEC"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Ναι. </w:t>
      </w:r>
    </w:p>
    <w:p w14:paraId="2FBA6EED"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 </w:t>
      </w:r>
    </w:p>
    <w:p w14:paraId="2FBA6EEE"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2FBA6EEF"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 </w:t>
      </w:r>
    </w:p>
    <w:p w14:paraId="2FBA6EF0"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 </w:t>
      </w:r>
    </w:p>
    <w:p w14:paraId="2FBA6EF1"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FBA6EF2"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 </w:t>
      </w:r>
    </w:p>
    <w:p w14:paraId="2FBA6EF3"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νομοσχέδιο του Υπουργείου Πολιτισμού και Αθλητισμού</w:t>
      </w:r>
      <w:r>
        <w:rPr>
          <w:rFonts w:eastAsia="Times New Roman" w:cs="Times New Roman"/>
          <w:szCs w:val="24"/>
        </w:rPr>
        <w:t>:</w:t>
      </w:r>
      <w:r>
        <w:rPr>
          <w:rFonts w:eastAsia="Times New Roman" w:cs="Times New Roman"/>
          <w:szCs w:val="24"/>
        </w:rPr>
        <w:t xml:space="preserve"> «Κύρωση του Μνημονίου Κατανόησης στον τομέα του </w:t>
      </w:r>
      <w:r>
        <w:rPr>
          <w:rFonts w:eastAsia="Times New Roman" w:cs="Times New Roman"/>
          <w:szCs w:val="24"/>
        </w:rPr>
        <w:t>Α</w:t>
      </w:r>
      <w:r>
        <w:rPr>
          <w:rFonts w:eastAsia="Times New Roman" w:cs="Times New Roman"/>
          <w:szCs w:val="24"/>
        </w:rPr>
        <w:t>θλητισμού μεταξύ του Υπουργείου Πολιτισμού και Αθλητισμού της Ελληνικής Δημοκρατίας και του Υπουργείου Νεολαίας και Αθλητισμού της Αραβικής Δημοκρατίας της Αιγύπτου» έγινε δεκτό κατά πλειοψηφία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σε μόνη συζ</w:t>
      </w:r>
      <w:r>
        <w:rPr>
          <w:rFonts w:eastAsia="Times New Roman" w:cs="Times New Roman"/>
          <w:szCs w:val="24"/>
        </w:rPr>
        <w:t>ήτηση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 της αρχής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άρθρ</w:t>
      </w:r>
      <w:r>
        <w:rPr>
          <w:rFonts w:eastAsia="Times New Roman" w:cs="Times New Roman"/>
          <w:szCs w:val="24"/>
        </w:rPr>
        <w:t>ων</w:t>
      </w:r>
      <w:r>
        <w:rPr>
          <w:rFonts w:eastAsia="Times New Roman" w:cs="Times New Roman"/>
          <w:szCs w:val="24"/>
        </w:rPr>
        <w:t xml:space="preserve"> και στο σύνολο και έχει ως εξής: </w:t>
      </w:r>
    </w:p>
    <w:p w14:paraId="2FBA6EF4" w14:textId="77777777" w:rsidR="00067EEA" w:rsidRDefault="008C5681">
      <w:pPr>
        <w:spacing w:after="0" w:line="600" w:lineRule="auto"/>
        <w:jc w:val="center"/>
        <w:rPr>
          <w:rFonts w:eastAsia="Times New Roman" w:cs="Times New Roman"/>
          <w:szCs w:val="24"/>
        </w:rPr>
      </w:pPr>
      <w:r>
        <w:rPr>
          <w:rFonts w:eastAsia="Times New Roman" w:cs="Times New Roman"/>
          <w:szCs w:val="24"/>
        </w:rPr>
        <w:t>(Να μπει η σελ.89</w:t>
      </w:r>
      <w:r w:rsidRPr="003D538F">
        <w:rPr>
          <w:rFonts w:eastAsia="Times New Roman" w:cs="Times New Roman"/>
          <w:szCs w:val="24"/>
        </w:rPr>
        <w:t>α</w:t>
      </w:r>
      <w:r w:rsidRPr="003D538F">
        <w:rPr>
          <w:rFonts w:eastAsia="Times New Roman" w:cs="Times New Roman"/>
          <w:szCs w:val="24"/>
        </w:rPr>
        <w:t>)</w:t>
      </w:r>
    </w:p>
    <w:p w14:paraId="2FBA6EF5"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κηρύσσεται περαιωμένη η συζήτηση επί της αρχής, των άρθρων και του συνόλου του σχεδίου νόμου του Υπουργείο</w:t>
      </w:r>
      <w:r>
        <w:rPr>
          <w:rFonts w:eastAsia="Times New Roman" w:cs="Times New Roman"/>
          <w:szCs w:val="24"/>
        </w:rPr>
        <w:t>υ Πολιτισμού και Αθλητισμού</w:t>
      </w:r>
      <w:r>
        <w:rPr>
          <w:rFonts w:eastAsia="Times New Roman" w:cs="Times New Roman"/>
          <w:szCs w:val="24"/>
        </w:rPr>
        <w:t>:</w:t>
      </w:r>
      <w:r>
        <w:rPr>
          <w:rFonts w:eastAsia="Times New Roman" w:cs="Times New Roman"/>
          <w:szCs w:val="24"/>
        </w:rPr>
        <w:t xml:space="preserve"> «Κύρωση του Μνημονίου Κατανόησης για συνεργασία στον τομέα του </w:t>
      </w:r>
      <w:r>
        <w:rPr>
          <w:rFonts w:eastAsia="Times New Roman" w:cs="Times New Roman"/>
          <w:szCs w:val="24"/>
        </w:rPr>
        <w:t>Α</w:t>
      </w:r>
      <w:r>
        <w:rPr>
          <w:rFonts w:eastAsia="Times New Roman" w:cs="Times New Roman"/>
          <w:szCs w:val="24"/>
        </w:rPr>
        <w:t xml:space="preserve">θλητισμού μεταξύ του Υπουργείου Πολιτισμού και Αθλητισμού της Ελληνικής Δημοκρατίας και του Υπουργείου Νεότητας και Αθλητισμού της Δημοκρατίας του Ιράκ». </w:t>
      </w:r>
    </w:p>
    <w:p w14:paraId="2FBA6EF6" w14:textId="77777777" w:rsidR="00067EEA" w:rsidRDefault="008C5681">
      <w:pPr>
        <w:spacing w:after="0" w:line="600" w:lineRule="auto"/>
        <w:ind w:firstLine="720"/>
        <w:jc w:val="both"/>
        <w:rPr>
          <w:rFonts w:eastAsia="Times New Roman" w:cs="Times New Roman"/>
          <w:szCs w:val="24"/>
        </w:rPr>
      </w:pPr>
      <w:r>
        <w:rPr>
          <w:rFonts w:eastAsia="Times New Roman" w:cs="Times New Roman"/>
          <w:szCs w:val="24"/>
        </w:rPr>
        <w:t>Ερωτάται</w:t>
      </w:r>
      <w:r>
        <w:rPr>
          <w:rFonts w:eastAsia="Times New Roman" w:cs="Times New Roman"/>
          <w:szCs w:val="24"/>
        </w:rPr>
        <w:t xml:space="preserve"> το Σώμα: Γίνεται δεκτό το νομοσχέδιο; </w:t>
      </w:r>
    </w:p>
    <w:p w14:paraId="2FBA6EF7"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 xml:space="preserve">Ναι. </w:t>
      </w:r>
    </w:p>
    <w:p w14:paraId="2FBA6EF8"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Ναι. </w:t>
      </w:r>
    </w:p>
    <w:p w14:paraId="2FBA6EF9"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 </w:t>
      </w:r>
    </w:p>
    <w:p w14:paraId="2FBA6EFA"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2FBA6EFB"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 </w:t>
      </w:r>
    </w:p>
    <w:p w14:paraId="2FBA6EFC"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 </w:t>
      </w:r>
    </w:p>
    <w:p w14:paraId="2FBA6EFD"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FBA6EFE"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 </w:t>
      </w:r>
    </w:p>
    <w:p w14:paraId="2FBA6EFF"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 το νομοσχέδιο του Υπουργείου Πολιτισμού και Αθλητισμού</w:t>
      </w:r>
      <w:r>
        <w:rPr>
          <w:rFonts w:eastAsia="Times New Roman" w:cs="Times New Roman"/>
          <w:szCs w:val="24"/>
        </w:rPr>
        <w:t>:</w:t>
      </w:r>
      <w:r>
        <w:rPr>
          <w:rFonts w:eastAsia="Times New Roman" w:cs="Times New Roman"/>
          <w:szCs w:val="24"/>
        </w:rPr>
        <w:t xml:space="preserve"> «Κύρωση του Μνημονίου Κατανόησης για συνεργασία στον τομέα του </w:t>
      </w:r>
      <w:r>
        <w:rPr>
          <w:rFonts w:eastAsia="Times New Roman" w:cs="Times New Roman"/>
          <w:szCs w:val="24"/>
        </w:rPr>
        <w:t xml:space="preserve">Αθλητισμού </w:t>
      </w:r>
      <w:r>
        <w:rPr>
          <w:rFonts w:eastAsia="Times New Roman" w:cs="Times New Roman"/>
          <w:szCs w:val="24"/>
        </w:rPr>
        <w:t>μεταξύ του Υπουργείου Πολιτισμού και Αθλητισμού της Ελληνικής Δημοκρατίας και του Υπο</w:t>
      </w:r>
      <w:r>
        <w:rPr>
          <w:rFonts w:eastAsia="Times New Roman" w:cs="Times New Roman"/>
          <w:szCs w:val="24"/>
        </w:rPr>
        <w:t>υργείου Νεότητας και Αθλητισμού της Δημοκρατίας του Ιράκ»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 της αρχής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άρθρ</w:t>
      </w:r>
      <w:r>
        <w:rPr>
          <w:rFonts w:eastAsia="Times New Roman" w:cs="Times New Roman"/>
          <w:szCs w:val="24"/>
        </w:rPr>
        <w:t>ων</w:t>
      </w:r>
      <w:r>
        <w:rPr>
          <w:rFonts w:eastAsia="Times New Roman" w:cs="Times New Roman"/>
          <w:szCs w:val="24"/>
        </w:rPr>
        <w:t xml:space="preserve"> και στο σύνολο και έχει ως εξής: </w:t>
      </w:r>
    </w:p>
    <w:p w14:paraId="2FBA6F00" w14:textId="77777777" w:rsidR="00067EEA" w:rsidRDefault="008C5681">
      <w:pPr>
        <w:jc w:val="center"/>
        <w:rPr>
          <w:rFonts w:eastAsia="Times New Roman" w:cs="Times New Roman"/>
          <w:szCs w:val="24"/>
        </w:rPr>
      </w:pPr>
      <w:r>
        <w:rPr>
          <w:rFonts w:eastAsia="Times New Roman" w:cs="Times New Roman"/>
          <w:szCs w:val="24"/>
        </w:rPr>
        <w:t>(</w:t>
      </w:r>
      <w:r>
        <w:rPr>
          <w:rFonts w:eastAsia="Times New Roman" w:cs="Times New Roman"/>
          <w:szCs w:val="24"/>
        </w:rPr>
        <w:t>Να μπει η</w:t>
      </w:r>
      <w:r>
        <w:rPr>
          <w:rFonts w:eastAsia="Times New Roman" w:cs="Times New Roman"/>
          <w:szCs w:val="24"/>
        </w:rPr>
        <w:t xml:space="preserve"> </w:t>
      </w:r>
      <w:r>
        <w:rPr>
          <w:rFonts w:eastAsia="Times New Roman" w:cs="Times New Roman"/>
          <w:szCs w:val="24"/>
        </w:rPr>
        <w:t>σελ.91</w:t>
      </w:r>
      <w:r w:rsidRPr="00B630D5">
        <w:rPr>
          <w:rFonts w:eastAsia="Times New Roman" w:cs="Times New Roman"/>
          <w:szCs w:val="24"/>
          <w:vertAlign w:val="superscript"/>
        </w:rPr>
        <w:t>α</w:t>
      </w:r>
      <w:r>
        <w:rPr>
          <w:rFonts w:eastAsia="Times New Roman" w:cs="Times New Roman"/>
          <w:szCs w:val="24"/>
        </w:rPr>
        <w:t>)</w:t>
      </w:r>
    </w:p>
    <w:p w14:paraId="2FBA6F01"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παρακαλώ</w:t>
      </w:r>
      <w:r>
        <w:rPr>
          <w:rFonts w:eastAsia="Times New Roman" w:cs="Times New Roman"/>
          <w:szCs w:val="24"/>
        </w:rPr>
        <w:t xml:space="preserve"> το Σώμα να εξουσιοδοτήσει το Προεδρείο για την υπ’ ευθύνη του επικύρωση των Πρακτικών ως προς την ψήφιση στο σύνολο των παραπάνω νομοσχεδίων. </w:t>
      </w:r>
    </w:p>
    <w:p w14:paraId="2FBA6F02"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 </w:t>
      </w:r>
    </w:p>
    <w:p w14:paraId="2FBA6F03"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w:t>
      </w:r>
      <w:r>
        <w:rPr>
          <w:rFonts w:eastAsia="Times New Roman" w:cs="Times New Roman"/>
          <w:szCs w:val="24"/>
        </w:rPr>
        <w:t>Σώμα παρέσχε τη ζητηθείσα εξου</w:t>
      </w:r>
      <w:r>
        <w:rPr>
          <w:rFonts w:eastAsia="Times New Roman" w:cs="Times New Roman"/>
          <w:szCs w:val="24"/>
        </w:rPr>
        <w:t xml:space="preserve">σιοδότηση. </w:t>
      </w:r>
    </w:p>
    <w:p w14:paraId="2FBA6F04" w14:textId="77777777" w:rsidR="00067EEA" w:rsidRDefault="008C5681">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έχουν διανεμηθεί τα Πρακτικά της Πέμπτης 30 Μαρτίου 2017, της Παρασκευής 31 Μαρτίου 2017 και της Δευτέρας 3 Απριλίου 2017 και ερωτάται το Σώμα αν τα επικυρώνει. </w:t>
      </w:r>
    </w:p>
    <w:p w14:paraId="2FBA6F05"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2FBA6F06"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w:t>
      </w:r>
      <w:r>
        <w:rPr>
          <w:rFonts w:eastAsia="Times New Roman" w:cs="Times New Roman"/>
          <w:b/>
          <w:szCs w:val="24"/>
        </w:rPr>
        <w:t xml:space="preserve">κήτας Κακλαμάνης): </w:t>
      </w:r>
      <w:r>
        <w:rPr>
          <w:rFonts w:eastAsia="Times New Roman" w:cs="Times New Roman"/>
          <w:szCs w:val="24"/>
        </w:rPr>
        <w:t xml:space="preserve">Συνεπώς τα Πρακτικά της Πέμπτης 30 Μαρτίου 2017, της Παρασκευής 31 Μαρτίου 2017 και της Δευτέρας 3 Απριλίου 2017 επικυρώθηκαν. </w:t>
      </w:r>
    </w:p>
    <w:p w14:paraId="2FBA6F07" w14:textId="77777777" w:rsidR="00067EEA" w:rsidRDefault="008C5681">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να λύσουμε τη συνεδρίαση; </w:t>
      </w:r>
    </w:p>
    <w:p w14:paraId="2FBA6F08"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w:t>
      </w:r>
      <w:r>
        <w:rPr>
          <w:rFonts w:eastAsia="Times New Roman" w:cs="Times New Roman"/>
          <w:szCs w:val="24"/>
        </w:rPr>
        <w:t xml:space="preserve">μάλιστα. </w:t>
      </w:r>
    </w:p>
    <w:p w14:paraId="2FBA6F09" w14:textId="77777777" w:rsidR="00067EEA" w:rsidRDefault="008C568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 συναίνεση του Σώματος και ώρα 12.33΄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8 Ιουνίου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w:t>
      </w:r>
      <w:r>
        <w:rPr>
          <w:rFonts w:eastAsia="Times New Roman" w:cs="Times New Roman"/>
          <w:szCs w:val="24"/>
        </w:rPr>
        <w:t>,</w:t>
      </w:r>
      <w:r>
        <w:rPr>
          <w:rFonts w:eastAsia="Times New Roman" w:cs="Times New Roman"/>
          <w:szCs w:val="24"/>
        </w:rPr>
        <w:t xml:space="preserve"> μόνη συζήτηση επί της αρχής, των άρθρων και του συνόλου της πρότασης νόμου αρμοδιότητας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«Εγγυημένο κοινωνικό εισόδημα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ενίσχυση </w:t>
      </w:r>
      <w:r>
        <w:rPr>
          <w:rFonts w:eastAsia="Times New Roman" w:cs="Times New Roman"/>
          <w:szCs w:val="24"/>
        </w:rPr>
        <w:t xml:space="preserve">κοινωνικής προστασίας και ένταξης», σύμφωνα με την ημερήσια διάταξη που έχει διανεμηθεί. </w:t>
      </w:r>
    </w:p>
    <w:p w14:paraId="2FBA6F0A" w14:textId="77777777" w:rsidR="00067EEA" w:rsidRDefault="008C5681">
      <w:pPr>
        <w:spacing w:after="0" w:line="600" w:lineRule="auto"/>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ΟΙ ΓΡΑΜΜΑΤΕΙΣ </w:t>
      </w:r>
    </w:p>
    <w:sectPr w:rsidR="00067E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trackRevisions/>
  <w:documentProtection w:edit="trackedChanges" w:enforcement="1" w:cryptProviderType="rsaFull" w:cryptAlgorithmClass="hash" w:cryptAlgorithmType="typeAny" w:cryptAlgorithmSid="4" w:cryptSpinCount="50000" w:hash="jh+vexc0wThz5OCROloK6lDIhBU=" w:salt="gk3vOtYwpTPnlSmEbiVG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EA"/>
    <w:rsid w:val="00067EEA"/>
    <w:rsid w:val="008C5681"/>
    <w:rsid w:val="00A71E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6D7A"/>
  <w15:docId w15:val="{95175879-420C-4532-9662-96150067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45CD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45C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457</MetadataID>
    <Session xmlns="641f345b-441b-4b81-9152-adc2e73ba5e1">Β´</Session>
    <Date xmlns="641f345b-441b-4b81-9152-adc2e73ba5e1">2017-06-06T21:00:00+00:00</Date>
    <Status xmlns="641f345b-441b-4b81-9152-adc2e73ba5e1">
      <Url>http://srv-sp1/praktika/Lists/Incoming_Metadata/EditForm.aspx?ID=457&amp;Source=/praktika/Recordings_Library/Forms/AllItems.aspx</Url>
      <Description>Δημοσιεύτηκε</Description>
    </Status>
    <Meeting xmlns="641f345b-441b-4b81-9152-adc2e73ba5e1">ΡΛ´</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5519F-AEA0-40C9-B61B-0B261E83E5C4}">
  <ds:schemaRef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purl.org/dc/terms/"/>
    <ds:schemaRef ds:uri="http://www.w3.org/XML/1998/namespace"/>
    <ds:schemaRef ds:uri="http://purl.org/dc/elements/1.1/"/>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79A59AD6-F50B-4A34-8DC3-0D6DD3F01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63BD96-1855-4BBF-B950-2F8E572366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88</Pages>
  <Words>15802</Words>
  <Characters>85335</Characters>
  <Application>Microsoft Office Word</Application>
  <DocSecurity>0</DocSecurity>
  <Lines>711</Lines>
  <Paragraphs>201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2017-06-14T10:17:00Z</dcterms:created>
  <dcterms:modified xsi:type="dcterms:W3CDTF">2017-06-14T10:17:00Z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