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B3275" w14:textId="77777777" w:rsidR="00D94065" w:rsidRPr="00D94065" w:rsidRDefault="00D94065" w:rsidP="00D94065">
      <w:pPr>
        <w:spacing w:after="0" w:line="360" w:lineRule="auto"/>
        <w:rPr>
          <w:ins w:id="0" w:author="Φλούδα Χριστίνα" w:date="2019-02-20T13:47:00Z"/>
          <w:rFonts w:eastAsia="Times New Roman"/>
          <w:szCs w:val="24"/>
          <w:lang w:eastAsia="en-US"/>
        </w:rPr>
      </w:pPr>
      <w:bookmarkStart w:id="1" w:name="_GoBack"/>
      <w:bookmarkEnd w:id="1"/>
      <w:ins w:id="2" w:author="Φλούδα Χριστίνα" w:date="2019-02-20T13:47:00Z">
        <w:r w:rsidRPr="00D9406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36B9B07" w14:textId="77777777" w:rsidR="00D94065" w:rsidRPr="00D94065" w:rsidRDefault="00D94065" w:rsidP="00D94065">
      <w:pPr>
        <w:spacing w:after="0" w:line="360" w:lineRule="auto"/>
        <w:rPr>
          <w:ins w:id="3" w:author="Φλούδα Χριστίνα" w:date="2019-02-20T13:47:00Z"/>
          <w:rFonts w:eastAsia="Times New Roman"/>
          <w:szCs w:val="24"/>
          <w:lang w:eastAsia="en-US"/>
        </w:rPr>
      </w:pPr>
    </w:p>
    <w:p w14:paraId="6227444A" w14:textId="77777777" w:rsidR="00D94065" w:rsidRPr="00D94065" w:rsidRDefault="00D94065" w:rsidP="00D94065">
      <w:pPr>
        <w:spacing w:after="0" w:line="360" w:lineRule="auto"/>
        <w:rPr>
          <w:ins w:id="4" w:author="Φλούδα Χριστίνα" w:date="2019-02-20T13:47:00Z"/>
          <w:rFonts w:eastAsia="Times New Roman"/>
          <w:szCs w:val="24"/>
          <w:lang w:eastAsia="en-US"/>
        </w:rPr>
      </w:pPr>
      <w:ins w:id="5" w:author="Φλούδα Χριστίνα" w:date="2019-02-20T13:47:00Z">
        <w:r w:rsidRPr="00D94065">
          <w:rPr>
            <w:rFonts w:eastAsia="Times New Roman"/>
            <w:szCs w:val="24"/>
            <w:lang w:eastAsia="en-US"/>
          </w:rPr>
          <w:t>ΠΙΝΑΚΑΣ ΠΕΡΙΕΧΟΜΕΝΩΝ</w:t>
        </w:r>
      </w:ins>
    </w:p>
    <w:p w14:paraId="1773C88A" w14:textId="77777777" w:rsidR="00D94065" w:rsidRPr="00D94065" w:rsidRDefault="00D94065" w:rsidP="00D94065">
      <w:pPr>
        <w:spacing w:after="0" w:line="360" w:lineRule="auto"/>
        <w:rPr>
          <w:ins w:id="6" w:author="Φλούδα Χριστίνα" w:date="2019-02-20T13:47:00Z"/>
          <w:rFonts w:eastAsia="Times New Roman"/>
          <w:szCs w:val="24"/>
          <w:lang w:eastAsia="en-US"/>
        </w:rPr>
      </w:pPr>
      <w:ins w:id="7" w:author="Φλούδα Χριστίνα" w:date="2019-02-20T13:47:00Z">
        <w:r w:rsidRPr="00D94065">
          <w:rPr>
            <w:rFonts w:eastAsia="Times New Roman"/>
            <w:szCs w:val="24"/>
            <w:lang w:eastAsia="en-US"/>
          </w:rPr>
          <w:t xml:space="preserve">ΙΖ΄ ΠΕΡΙΟΔΟΣ </w:t>
        </w:r>
      </w:ins>
    </w:p>
    <w:p w14:paraId="4FE1210F" w14:textId="77777777" w:rsidR="00D94065" w:rsidRPr="00D94065" w:rsidRDefault="00D94065" w:rsidP="00D94065">
      <w:pPr>
        <w:spacing w:after="0" w:line="360" w:lineRule="auto"/>
        <w:rPr>
          <w:ins w:id="8" w:author="Φλούδα Χριστίνα" w:date="2019-02-20T13:47:00Z"/>
          <w:rFonts w:eastAsia="Times New Roman"/>
          <w:szCs w:val="24"/>
          <w:lang w:eastAsia="en-US"/>
        </w:rPr>
      </w:pPr>
      <w:ins w:id="9" w:author="Φλούδα Χριστίνα" w:date="2019-02-20T13:47:00Z">
        <w:r w:rsidRPr="00D94065">
          <w:rPr>
            <w:rFonts w:eastAsia="Times New Roman"/>
            <w:szCs w:val="24"/>
            <w:lang w:eastAsia="en-US"/>
          </w:rPr>
          <w:t>ΠΡΟΕΔΡΕΥΟΜΕΝΗΣ ΚΟΙΝΟΒΟΥΛΕΥΤΙΚΗΣ ΔΗΜΟΚΡΑΤΙΑΣ</w:t>
        </w:r>
      </w:ins>
    </w:p>
    <w:p w14:paraId="0ABE2EDE" w14:textId="77777777" w:rsidR="00D94065" w:rsidRPr="00D94065" w:rsidRDefault="00D94065" w:rsidP="00D94065">
      <w:pPr>
        <w:spacing w:after="0" w:line="360" w:lineRule="auto"/>
        <w:rPr>
          <w:ins w:id="10" w:author="Φλούδα Χριστίνα" w:date="2019-02-20T13:47:00Z"/>
          <w:rFonts w:eastAsia="Times New Roman"/>
          <w:szCs w:val="24"/>
          <w:lang w:eastAsia="en-US"/>
        </w:rPr>
      </w:pPr>
      <w:ins w:id="11" w:author="Φλούδα Χριστίνα" w:date="2019-02-20T13:47:00Z">
        <w:r w:rsidRPr="00D94065">
          <w:rPr>
            <w:rFonts w:eastAsia="Times New Roman"/>
            <w:szCs w:val="24"/>
            <w:lang w:eastAsia="en-US"/>
          </w:rPr>
          <w:t>ΣΥΝΟΔΟΣ Δ΄</w:t>
        </w:r>
      </w:ins>
    </w:p>
    <w:p w14:paraId="3D18BC23" w14:textId="77777777" w:rsidR="00D94065" w:rsidRPr="00D94065" w:rsidRDefault="00D94065" w:rsidP="00D94065">
      <w:pPr>
        <w:spacing w:after="0" w:line="360" w:lineRule="auto"/>
        <w:rPr>
          <w:ins w:id="12" w:author="Φλούδα Χριστίνα" w:date="2019-02-20T13:47:00Z"/>
          <w:rFonts w:eastAsia="Times New Roman"/>
          <w:szCs w:val="24"/>
          <w:lang w:eastAsia="en-US"/>
        </w:rPr>
      </w:pPr>
    </w:p>
    <w:p w14:paraId="78F65B1C" w14:textId="77777777" w:rsidR="00D94065" w:rsidRPr="00D94065" w:rsidRDefault="00D94065" w:rsidP="00D94065">
      <w:pPr>
        <w:spacing w:after="0" w:line="360" w:lineRule="auto"/>
        <w:rPr>
          <w:ins w:id="13" w:author="Φλούδα Χριστίνα" w:date="2019-02-20T13:47:00Z"/>
          <w:rFonts w:eastAsia="Times New Roman"/>
          <w:szCs w:val="24"/>
          <w:lang w:eastAsia="en-US"/>
        </w:rPr>
      </w:pPr>
      <w:ins w:id="14" w:author="Φλούδα Χριστίνα" w:date="2019-02-20T13:47:00Z">
        <w:r w:rsidRPr="00D94065">
          <w:rPr>
            <w:rFonts w:eastAsia="Times New Roman"/>
            <w:szCs w:val="24"/>
            <w:lang w:eastAsia="en-US"/>
          </w:rPr>
          <w:t>ΣΥΝΕΔΡΙΑΣΗ ΟΓ΄</w:t>
        </w:r>
      </w:ins>
    </w:p>
    <w:p w14:paraId="1E123D8E" w14:textId="77777777" w:rsidR="00D94065" w:rsidRPr="00D94065" w:rsidRDefault="00D94065" w:rsidP="00D94065">
      <w:pPr>
        <w:spacing w:after="0" w:line="360" w:lineRule="auto"/>
        <w:rPr>
          <w:ins w:id="15" w:author="Φλούδα Χριστίνα" w:date="2019-02-20T13:47:00Z"/>
          <w:rFonts w:eastAsia="Times New Roman"/>
          <w:szCs w:val="24"/>
          <w:lang w:eastAsia="en-US"/>
        </w:rPr>
      </w:pPr>
      <w:ins w:id="16" w:author="Φλούδα Χριστίνα" w:date="2019-02-20T13:47:00Z">
        <w:r w:rsidRPr="00D94065">
          <w:rPr>
            <w:rFonts w:eastAsia="Times New Roman"/>
            <w:szCs w:val="24"/>
            <w:lang w:eastAsia="en-US"/>
          </w:rPr>
          <w:t>Δευτέρα  11 Φεβρουαρίου 2019</w:t>
        </w:r>
      </w:ins>
    </w:p>
    <w:p w14:paraId="3CD03825" w14:textId="77777777" w:rsidR="00D94065" w:rsidRPr="00D94065" w:rsidRDefault="00D94065" w:rsidP="00D94065">
      <w:pPr>
        <w:spacing w:after="0" w:line="360" w:lineRule="auto"/>
        <w:rPr>
          <w:ins w:id="17" w:author="Φλούδα Χριστίνα" w:date="2019-02-20T13:47:00Z"/>
          <w:rFonts w:eastAsia="Times New Roman"/>
          <w:szCs w:val="24"/>
          <w:lang w:eastAsia="en-US"/>
        </w:rPr>
      </w:pPr>
    </w:p>
    <w:p w14:paraId="1B06A8D4" w14:textId="77777777" w:rsidR="00D94065" w:rsidRPr="00D94065" w:rsidRDefault="00D94065" w:rsidP="00D94065">
      <w:pPr>
        <w:spacing w:after="0" w:line="360" w:lineRule="auto"/>
        <w:rPr>
          <w:ins w:id="18" w:author="Φλούδα Χριστίνα" w:date="2019-02-20T13:47:00Z"/>
          <w:rFonts w:eastAsia="Times New Roman"/>
          <w:szCs w:val="24"/>
          <w:lang w:eastAsia="en-US"/>
        </w:rPr>
      </w:pPr>
      <w:ins w:id="19" w:author="Φλούδα Χριστίνα" w:date="2019-02-20T13:47:00Z">
        <w:r w:rsidRPr="00D94065">
          <w:rPr>
            <w:rFonts w:eastAsia="Times New Roman"/>
            <w:szCs w:val="24"/>
            <w:lang w:eastAsia="en-US"/>
          </w:rPr>
          <w:t>ΘΕΜΑΤΑ</w:t>
        </w:r>
      </w:ins>
    </w:p>
    <w:p w14:paraId="69878822" w14:textId="77777777" w:rsidR="00D94065" w:rsidRPr="00D94065" w:rsidRDefault="00D94065" w:rsidP="00D94065">
      <w:pPr>
        <w:spacing w:after="0" w:line="360" w:lineRule="auto"/>
        <w:rPr>
          <w:ins w:id="20" w:author="Φλούδα Χριστίνα" w:date="2019-02-20T13:47:00Z"/>
          <w:rFonts w:eastAsia="Times New Roman"/>
          <w:szCs w:val="24"/>
          <w:lang w:eastAsia="en-US"/>
        </w:rPr>
      </w:pPr>
      <w:ins w:id="21" w:author="Φλούδα Χριστίνα" w:date="2019-02-20T13:47:00Z">
        <w:r w:rsidRPr="00D94065">
          <w:rPr>
            <w:rFonts w:eastAsia="Times New Roman"/>
            <w:szCs w:val="24"/>
            <w:lang w:eastAsia="en-US"/>
          </w:rPr>
          <w:t xml:space="preserve"> </w:t>
        </w:r>
        <w:r w:rsidRPr="00D94065">
          <w:rPr>
            <w:rFonts w:eastAsia="Times New Roman"/>
            <w:szCs w:val="24"/>
            <w:lang w:eastAsia="en-US"/>
          </w:rPr>
          <w:br/>
          <w:t xml:space="preserve">Α. ΕΙΔΙΚΑ ΘΕΜΑΤΑ </w:t>
        </w:r>
        <w:r w:rsidRPr="00D94065">
          <w:rPr>
            <w:rFonts w:eastAsia="Times New Roman"/>
            <w:szCs w:val="24"/>
            <w:lang w:eastAsia="en-US"/>
          </w:rPr>
          <w:br/>
          <w:t xml:space="preserve">1. Επικύρωση Πρακτικών, σελ. </w:t>
        </w:r>
        <w:r w:rsidRPr="00D94065">
          <w:rPr>
            <w:rFonts w:eastAsia="Times New Roman"/>
            <w:szCs w:val="24"/>
            <w:lang w:eastAsia="en-US"/>
          </w:rPr>
          <w:br/>
          <w:t xml:space="preserve">2. Ορκωμοσία του κ. Τέρενς - Σπένσερ - Νικολάου Κουίκ, σε αντικατάσταση του κ. Αθανάσιου </w:t>
        </w:r>
        <w:proofErr w:type="spellStart"/>
        <w:r w:rsidRPr="00D94065">
          <w:rPr>
            <w:rFonts w:eastAsia="Times New Roman"/>
            <w:szCs w:val="24"/>
            <w:lang w:eastAsia="en-US"/>
          </w:rPr>
          <w:t>Παπαχριστόπουλου</w:t>
        </w:r>
        <w:proofErr w:type="spellEnd"/>
        <w:r w:rsidRPr="00D94065">
          <w:rPr>
            <w:rFonts w:eastAsia="Times New Roman"/>
            <w:szCs w:val="24"/>
            <w:lang w:eastAsia="en-US"/>
          </w:rPr>
          <w:t xml:space="preserve"> που παραιτήθηκε, σελ. </w:t>
        </w:r>
        <w:r w:rsidRPr="00D94065">
          <w:rPr>
            <w:rFonts w:eastAsia="Times New Roman"/>
            <w:szCs w:val="24"/>
            <w:lang w:eastAsia="en-US"/>
          </w:rPr>
          <w:br/>
          <w:t xml:space="preserve">3. Ανακοινώνεται επιστολή του Βουλευτή κ. Τέρενς Κουίκ προς τον Πρόεδρο της Βουλής κ. Νικόλαο </w:t>
        </w:r>
        <w:proofErr w:type="spellStart"/>
        <w:r w:rsidRPr="00D94065">
          <w:rPr>
            <w:rFonts w:eastAsia="Times New Roman"/>
            <w:szCs w:val="24"/>
            <w:lang w:eastAsia="en-US"/>
          </w:rPr>
          <w:t>Βούτση</w:t>
        </w:r>
        <w:proofErr w:type="spellEnd"/>
        <w:r w:rsidRPr="00D94065">
          <w:rPr>
            <w:rFonts w:eastAsia="Times New Roman"/>
            <w:szCs w:val="24"/>
            <w:lang w:eastAsia="en-US"/>
          </w:rPr>
          <w:t xml:space="preserve">, με την οποία ενημερώνει ότι ως ανεξάρτητος Βουλευτής θα στηρίζει ως νομοθετικές πρωτοβουλίες της Κυβέρνησης, σελ. </w:t>
        </w:r>
        <w:r w:rsidRPr="00D94065">
          <w:rPr>
            <w:rFonts w:eastAsia="Times New Roman"/>
            <w:szCs w:val="24"/>
            <w:lang w:eastAsia="en-US"/>
          </w:rPr>
          <w:br/>
          <w:t xml:space="preserve">4. Επί διαδικαστικού θέματος, σελ. </w:t>
        </w:r>
        <w:r w:rsidRPr="00D94065">
          <w:rPr>
            <w:rFonts w:eastAsia="Times New Roman"/>
            <w:szCs w:val="24"/>
            <w:lang w:eastAsia="en-US"/>
          </w:rPr>
          <w:br/>
          <w:t xml:space="preserve"> </w:t>
        </w:r>
        <w:r w:rsidRPr="00D94065">
          <w:rPr>
            <w:rFonts w:eastAsia="Times New Roman"/>
            <w:szCs w:val="24"/>
            <w:lang w:eastAsia="en-US"/>
          </w:rPr>
          <w:br/>
          <w:t xml:space="preserve">Β. ΚΟΙΝΟΒΟΥΛΕΥΤΙΚΟΣ ΕΛΕΓΧΟΣ </w:t>
        </w:r>
        <w:r w:rsidRPr="00D94065">
          <w:rPr>
            <w:rFonts w:eastAsia="Times New Roman"/>
            <w:szCs w:val="24"/>
            <w:lang w:eastAsia="en-US"/>
          </w:rPr>
          <w:br/>
          <w:t xml:space="preserve">Ανακοίνωση αναφορών, σελ. </w:t>
        </w:r>
        <w:r w:rsidRPr="00D94065">
          <w:rPr>
            <w:rFonts w:eastAsia="Times New Roman"/>
            <w:szCs w:val="24"/>
            <w:lang w:eastAsia="en-US"/>
          </w:rPr>
          <w:br/>
          <w:t xml:space="preserve"> </w:t>
        </w:r>
        <w:r w:rsidRPr="00D94065">
          <w:rPr>
            <w:rFonts w:eastAsia="Times New Roman"/>
            <w:szCs w:val="24"/>
            <w:lang w:eastAsia="en-US"/>
          </w:rPr>
          <w:br/>
          <w:t xml:space="preserve">Γ. ΝΟΜΟΘΕΤΙΚΗ ΕΡΓΑΣΙΑ </w:t>
        </w:r>
        <w:r w:rsidRPr="00D94065">
          <w:rPr>
            <w:rFonts w:eastAsia="Times New Roman"/>
            <w:szCs w:val="24"/>
            <w:lang w:eastAsia="en-US"/>
          </w:rPr>
          <w:br/>
          <w:t xml:space="preserve">Κατάθεση σχεδίου νόμου:  </w:t>
        </w:r>
      </w:ins>
    </w:p>
    <w:p w14:paraId="0F7E6642" w14:textId="77777777" w:rsidR="00D94065" w:rsidRPr="00D94065" w:rsidRDefault="00D94065" w:rsidP="00D94065">
      <w:pPr>
        <w:spacing w:after="0" w:line="360" w:lineRule="auto"/>
        <w:rPr>
          <w:ins w:id="22" w:author="Φλούδα Χριστίνα" w:date="2019-02-20T13:47:00Z"/>
          <w:rFonts w:eastAsia="Times New Roman"/>
          <w:szCs w:val="24"/>
          <w:lang w:eastAsia="en-US"/>
        </w:rPr>
      </w:pPr>
      <w:ins w:id="23" w:author="Φλούδα Χριστίνα" w:date="2019-02-20T13:47:00Z">
        <w:r w:rsidRPr="00D94065">
          <w:rPr>
            <w:rFonts w:eastAsia="Times New Roman"/>
            <w:szCs w:val="24"/>
            <w:lang w:eastAsia="en-US"/>
          </w:rPr>
          <w:t xml:space="preserve">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Εργασίας, Κοινωνικής Ασφάλισης και Κοινωνικής Αλληλεγγύης, Δικαιοσύνης, Διαφάνειας και Ανθρωπίνων Δικαιωμάτων, Οικονομικών, Υποδομών και Μεταφορών, οι Αναπληρωτές Υπουργοί Οικονομικών, Οικονομίας και Ανάπτυξης, καθώς και η Υφυπουργός Οικονομικών, κατέθεσαν σήμερα 11 Φεβρουαρίου 2019 σχέδιο νόμου: «Εταιρικοί μετασχηματισμοί και εναρμόνιση του νομοθετικού πλαισίου με τις διατάξεις της Οδηγίας 2014/55/ΕΕ του Ευρωπαϊκού Κοινοβουλίου και του Συμβουλίου της 16ης Απριλίου 2014, για την έκδοση ηλεκτρονικών τιμολογίων στο πλαίσιο δημόσιων συμβάσεων», σελ. </w:t>
        </w:r>
        <w:r w:rsidRPr="00D94065">
          <w:rPr>
            <w:rFonts w:eastAsia="Times New Roman"/>
            <w:szCs w:val="24"/>
            <w:lang w:eastAsia="en-US"/>
          </w:rPr>
          <w:br/>
        </w:r>
      </w:ins>
    </w:p>
    <w:p w14:paraId="7F25A6A6" w14:textId="77777777" w:rsidR="00D94065" w:rsidRPr="00D94065" w:rsidRDefault="00D94065" w:rsidP="00D94065">
      <w:pPr>
        <w:spacing w:after="0" w:line="360" w:lineRule="auto"/>
        <w:rPr>
          <w:ins w:id="24" w:author="Φλούδα Χριστίνα" w:date="2019-02-20T13:47:00Z"/>
          <w:rFonts w:eastAsia="Times New Roman"/>
          <w:szCs w:val="24"/>
          <w:lang w:eastAsia="en-US"/>
        </w:rPr>
      </w:pPr>
    </w:p>
    <w:p w14:paraId="627722BE" w14:textId="77777777" w:rsidR="00D94065" w:rsidRPr="00D94065" w:rsidRDefault="00D94065" w:rsidP="00D94065">
      <w:pPr>
        <w:spacing w:after="0" w:line="360" w:lineRule="auto"/>
        <w:rPr>
          <w:ins w:id="25" w:author="Φλούδα Χριστίνα" w:date="2019-02-20T13:47:00Z"/>
          <w:rFonts w:eastAsia="Times New Roman"/>
          <w:szCs w:val="24"/>
          <w:lang w:eastAsia="en-US"/>
        </w:rPr>
      </w:pPr>
      <w:ins w:id="26" w:author="Φλούδα Χριστίνα" w:date="2019-02-20T13:47:00Z">
        <w:r w:rsidRPr="00D94065">
          <w:rPr>
            <w:rFonts w:eastAsia="Times New Roman"/>
            <w:szCs w:val="24"/>
            <w:lang w:eastAsia="en-US"/>
          </w:rPr>
          <w:t>ΠΡΟΕΔΡΕΥΩΝ</w:t>
        </w:r>
      </w:ins>
    </w:p>
    <w:p w14:paraId="0F7CB75B" w14:textId="77777777" w:rsidR="00D94065" w:rsidRPr="00D94065" w:rsidRDefault="00D94065" w:rsidP="00D94065">
      <w:pPr>
        <w:spacing w:after="0" w:line="360" w:lineRule="auto"/>
        <w:rPr>
          <w:ins w:id="27" w:author="Φλούδα Χριστίνα" w:date="2019-02-20T13:47:00Z"/>
          <w:rFonts w:eastAsia="Times New Roman"/>
          <w:szCs w:val="24"/>
          <w:lang w:eastAsia="en-US"/>
        </w:rPr>
      </w:pPr>
      <w:ins w:id="28" w:author="Φλούδα Χριστίνα" w:date="2019-02-20T13:47:00Z">
        <w:r w:rsidRPr="00D94065">
          <w:rPr>
            <w:rFonts w:eastAsia="Times New Roman"/>
            <w:szCs w:val="24"/>
            <w:lang w:eastAsia="en-US"/>
          </w:rPr>
          <w:t>ΓΕΩΡΓΙΑΔΗΣ Μ. , σελ.</w:t>
        </w:r>
        <w:r w:rsidRPr="00D94065">
          <w:rPr>
            <w:rFonts w:eastAsia="Times New Roman"/>
            <w:szCs w:val="24"/>
            <w:lang w:eastAsia="en-US"/>
          </w:rPr>
          <w:br/>
        </w:r>
      </w:ins>
    </w:p>
    <w:p w14:paraId="3E92D9DA" w14:textId="77777777" w:rsidR="00D94065" w:rsidRPr="00D94065" w:rsidRDefault="00D94065" w:rsidP="00D94065">
      <w:pPr>
        <w:spacing w:after="0" w:line="360" w:lineRule="auto"/>
        <w:rPr>
          <w:ins w:id="29" w:author="Φλούδα Χριστίνα" w:date="2019-02-20T13:47:00Z"/>
          <w:rFonts w:eastAsia="Times New Roman"/>
          <w:szCs w:val="24"/>
          <w:lang w:eastAsia="en-US"/>
        </w:rPr>
      </w:pPr>
    </w:p>
    <w:p w14:paraId="22BC5817" w14:textId="77777777" w:rsidR="00D94065" w:rsidRPr="00D94065" w:rsidRDefault="00D94065" w:rsidP="00D94065">
      <w:pPr>
        <w:spacing w:after="0" w:line="360" w:lineRule="auto"/>
        <w:rPr>
          <w:ins w:id="30" w:author="Φλούδα Χριστίνα" w:date="2019-02-20T13:47:00Z"/>
          <w:rFonts w:eastAsia="Times New Roman"/>
          <w:szCs w:val="24"/>
          <w:lang w:eastAsia="en-US"/>
        </w:rPr>
      </w:pPr>
      <w:ins w:id="31" w:author="Φλούδα Χριστίνα" w:date="2019-02-20T13:47:00Z">
        <w:r w:rsidRPr="00D94065">
          <w:rPr>
            <w:rFonts w:eastAsia="Times New Roman"/>
            <w:szCs w:val="24"/>
            <w:lang w:eastAsia="en-US"/>
          </w:rPr>
          <w:t>ΟΜΙΛΗΤΕΣ</w:t>
        </w:r>
      </w:ins>
    </w:p>
    <w:p w14:paraId="181141EF" w14:textId="2E8C204E" w:rsidR="00D94065" w:rsidRDefault="00D94065" w:rsidP="00D94065">
      <w:pPr>
        <w:spacing w:line="600" w:lineRule="auto"/>
        <w:ind w:firstLine="709"/>
        <w:jc w:val="center"/>
        <w:rPr>
          <w:ins w:id="32" w:author="Φλούδα Χριστίνα" w:date="2019-02-20T13:47:00Z"/>
          <w:rFonts w:eastAsia="Times New Roman"/>
          <w:szCs w:val="24"/>
        </w:rPr>
      </w:pPr>
      <w:ins w:id="33" w:author="Φλούδα Χριστίνα" w:date="2019-02-20T13:47:00Z">
        <w:r w:rsidRPr="00D94065">
          <w:rPr>
            <w:rFonts w:eastAsia="Times New Roman"/>
            <w:szCs w:val="24"/>
            <w:lang w:eastAsia="en-US"/>
          </w:rPr>
          <w:br/>
          <w:t>Επί διαδικαστικού θέματος:</w:t>
        </w:r>
        <w:r w:rsidRPr="00D94065">
          <w:rPr>
            <w:rFonts w:eastAsia="Times New Roman"/>
            <w:szCs w:val="24"/>
            <w:lang w:eastAsia="en-US"/>
          </w:rPr>
          <w:br/>
          <w:t>ΓΕΩΡΓΙΑΔΗΣ Μ. , σελ.</w:t>
        </w:r>
        <w:r w:rsidRPr="00D94065">
          <w:rPr>
            <w:rFonts w:eastAsia="Times New Roman"/>
            <w:szCs w:val="24"/>
            <w:lang w:eastAsia="en-US"/>
          </w:rPr>
          <w:br/>
        </w:r>
      </w:ins>
    </w:p>
    <w:p w14:paraId="33D54519" w14:textId="51AA948A" w:rsidR="00C803DB" w:rsidRDefault="00D94065">
      <w:pPr>
        <w:spacing w:line="600" w:lineRule="auto"/>
        <w:ind w:firstLine="709"/>
        <w:jc w:val="center"/>
        <w:rPr>
          <w:rFonts w:eastAsia="Times New Roman"/>
          <w:szCs w:val="24"/>
        </w:rPr>
      </w:pPr>
      <w:r>
        <w:rPr>
          <w:rFonts w:eastAsia="Times New Roman"/>
          <w:szCs w:val="24"/>
        </w:rPr>
        <w:t>ΠΡΑΚΤΙΚΑ ΒΟΥΛΗΣ</w:t>
      </w:r>
    </w:p>
    <w:p w14:paraId="33D5451A" w14:textId="77777777" w:rsidR="00C803DB" w:rsidRDefault="00D94065">
      <w:pPr>
        <w:spacing w:line="600" w:lineRule="auto"/>
        <w:ind w:firstLine="709"/>
        <w:jc w:val="center"/>
        <w:rPr>
          <w:rFonts w:eastAsia="Times New Roman"/>
          <w:szCs w:val="24"/>
        </w:rPr>
      </w:pPr>
      <w:r>
        <w:rPr>
          <w:rFonts w:eastAsia="Times New Roman"/>
          <w:szCs w:val="24"/>
        </w:rPr>
        <w:t>Ι</w:t>
      </w:r>
      <w:r>
        <w:rPr>
          <w:rFonts w:eastAsia="Times New Roman"/>
          <w:szCs w:val="24"/>
        </w:rPr>
        <w:t>Ζ΄ ΠΕΡΙΟΔΟΣ</w:t>
      </w:r>
    </w:p>
    <w:p w14:paraId="33D5451B" w14:textId="77777777" w:rsidR="00C803DB" w:rsidRDefault="00D94065">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33D5451C" w14:textId="77777777" w:rsidR="00C803DB" w:rsidRDefault="00D94065">
      <w:pPr>
        <w:spacing w:line="600" w:lineRule="auto"/>
        <w:ind w:firstLine="709"/>
        <w:jc w:val="center"/>
        <w:rPr>
          <w:rFonts w:eastAsia="Times New Roman"/>
          <w:szCs w:val="24"/>
        </w:rPr>
      </w:pPr>
      <w:r>
        <w:rPr>
          <w:rFonts w:eastAsia="Times New Roman"/>
          <w:szCs w:val="24"/>
        </w:rPr>
        <w:t>ΣΥΝΟΔΟΣ Δ΄</w:t>
      </w:r>
    </w:p>
    <w:p w14:paraId="33D5451D" w14:textId="77777777" w:rsidR="00C803DB" w:rsidRDefault="00D94065">
      <w:pPr>
        <w:spacing w:line="600" w:lineRule="auto"/>
        <w:ind w:firstLine="709"/>
        <w:jc w:val="center"/>
        <w:rPr>
          <w:rFonts w:eastAsia="Times New Roman" w:cs="Times New Roman"/>
          <w:szCs w:val="24"/>
        </w:rPr>
      </w:pPr>
      <w:r>
        <w:rPr>
          <w:rFonts w:eastAsia="Times New Roman" w:cs="Times New Roman"/>
          <w:szCs w:val="24"/>
        </w:rPr>
        <w:t>ΣΥΝΕΔΡΙΑΣΗ ΟΓ΄</w:t>
      </w:r>
    </w:p>
    <w:p w14:paraId="33D5451E" w14:textId="77777777" w:rsidR="00C803DB" w:rsidRDefault="00D94065">
      <w:pPr>
        <w:spacing w:line="600" w:lineRule="auto"/>
        <w:ind w:firstLine="709"/>
        <w:jc w:val="center"/>
        <w:rPr>
          <w:rFonts w:eastAsia="Times New Roman"/>
          <w:szCs w:val="24"/>
        </w:rPr>
      </w:pPr>
      <w:r>
        <w:rPr>
          <w:rFonts w:eastAsia="Times New Roman"/>
          <w:szCs w:val="24"/>
        </w:rPr>
        <w:t>Δευτέρα 11 Φεβρουαρίου 2019</w:t>
      </w:r>
    </w:p>
    <w:p w14:paraId="33D5451F" w14:textId="77777777" w:rsidR="00C803DB" w:rsidRDefault="00D94065">
      <w:pPr>
        <w:spacing w:line="600" w:lineRule="auto"/>
        <w:ind w:firstLine="720"/>
        <w:jc w:val="both"/>
        <w:rPr>
          <w:rFonts w:eastAsia="Times New Roman"/>
          <w:szCs w:val="24"/>
        </w:rPr>
      </w:pPr>
      <w:r>
        <w:rPr>
          <w:rFonts w:eastAsia="Times New Roman"/>
          <w:szCs w:val="24"/>
        </w:rPr>
        <w:t>Αθήνα, σήμερα στις 11 Φεβρουαρίου 2019, ημέρα Δευτέρα και ώρα 18.04΄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127816">
        <w:rPr>
          <w:rFonts w:eastAsia="Times New Roman"/>
          <w:b/>
          <w:szCs w:val="24"/>
        </w:rPr>
        <w:t>ΜΑΡΙΟΥ ΓΕΩΡΓΙΑΔΗ</w:t>
      </w:r>
      <w:r>
        <w:rPr>
          <w:rFonts w:eastAsia="Times New Roman"/>
          <w:szCs w:val="24"/>
        </w:rPr>
        <w:t>.</w:t>
      </w:r>
    </w:p>
    <w:p w14:paraId="33D54520" w14:textId="77777777" w:rsidR="00C803DB" w:rsidRDefault="00D94065">
      <w:pPr>
        <w:spacing w:line="600" w:lineRule="auto"/>
        <w:ind w:firstLine="720"/>
        <w:jc w:val="both"/>
        <w:rPr>
          <w:rFonts w:eastAsia="Times New Roman"/>
          <w:szCs w:val="24"/>
        </w:rPr>
      </w:pPr>
      <w:r w:rsidRPr="00B07AC2">
        <w:rPr>
          <w:rFonts w:eastAsia="Times New Roman"/>
          <w:b/>
          <w:szCs w:val="24"/>
        </w:rPr>
        <w:t>ΠΡΟΕΔΡΕΥΩΝ (Μάριος Γεωργιάδης):</w:t>
      </w:r>
      <w:r w:rsidRPr="00B07AC2">
        <w:rPr>
          <w:rFonts w:eastAsia="Times New Roman"/>
          <w:szCs w:val="24"/>
        </w:rPr>
        <w:t xml:space="preserve"> </w:t>
      </w:r>
      <w:r>
        <w:rPr>
          <w:rFonts w:eastAsia="Times New Roman"/>
          <w:szCs w:val="24"/>
        </w:rPr>
        <w:t>Κυρίες και κύριοι συνάδελφοι, αρχίζει η συνεδρίαση.</w:t>
      </w:r>
    </w:p>
    <w:p w14:paraId="33D54521" w14:textId="77777777" w:rsidR="00C803DB" w:rsidRDefault="00D94065">
      <w:pPr>
        <w:spacing w:line="600" w:lineRule="auto"/>
        <w:ind w:firstLine="720"/>
        <w:jc w:val="both"/>
        <w:rPr>
          <w:rFonts w:eastAsia="Times New Roman"/>
          <w:szCs w:val="24"/>
        </w:rPr>
      </w:pPr>
      <w:r>
        <w:rPr>
          <w:rFonts w:eastAsia="Times New Roman"/>
          <w:szCs w:val="24"/>
        </w:rPr>
        <w:t>(ΕΠΙΚΥΡΩΣΗ Π</w:t>
      </w:r>
      <w:r>
        <w:rPr>
          <w:rFonts w:eastAsia="Times New Roman"/>
          <w:szCs w:val="24"/>
        </w:rPr>
        <w:t xml:space="preserve">ΡΑΚΤΙΚΩΝ: Σύμφωνα με την από 8-2-2019 εξουσιοδότηση του Σώματος, επικυρώθηκαν με ευθύνη </w:t>
      </w:r>
      <w:r>
        <w:rPr>
          <w:rFonts w:eastAsia="Times New Roman"/>
          <w:szCs w:val="24"/>
        </w:rPr>
        <w:lastRenderedPageBreak/>
        <w:t xml:space="preserve">του Προεδρείου τα Πρακτικά της ΟΒ΄ </w:t>
      </w:r>
      <w:r>
        <w:rPr>
          <w:rFonts w:eastAsia="Times New Roman"/>
          <w:szCs w:val="24"/>
        </w:rPr>
        <w:t>συνεδριάσε</w:t>
      </w:r>
      <w:r>
        <w:rPr>
          <w:rFonts w:eastAsia="Times New Roman"/>
          <w:szCs w:val="24"/>
        </w:rPr>
        <w:t>ώς του</w:t>
      </w:r>
      <w:r>
        <w:rPr>
          <w:rFonts w:eastAsia="Times New Roman"/>
          <w:szCs w:val="24"/>
        </w:rPr>
        <w:t>, της Παρασκευής 8 Φεβρουαρίου 2019, σε ό,τι αφορά την ψήφιση στο σύνολο του σχεδίου νόμου: «</w:t>
      </w:r>
      <w:r w:rsidRPr="005E195F">
        <w:rPr>
          <w:rFonts w:eastAsia="Times New Roman"/>
          <w:szCs w:val="24"/>
        </w:rPr>
        <w:t>Κύρωση του Πρωτοκόλλου σ</w:t>
      </w:r>
      <w:r w:rsidRPr="005E195F">
        <w:rPr>
          <w:rFonts w:eastAsia="Times New Roman"/>
          <w:szCs w:val="24"/>
        </w:rPr>
        <w:t>τη Συνθήκη του Βορείου Ατλαντικού για την Προσχώρηση της Δημ</w:t>
      </w:r>
      <w:r>
        <w:rPr>
          <w:rFonts w:eastAsia="Times New Roman"/>
          <w:szCs w:val="24"/>
        </w:rPr>
        <w:t>οκρατίας της Βόρειας Μακεδονίας».)</w:t>
      </w:r>
    </w:p>
    <w:p w14:paraId="33D54522" w14:textId="77777777" w:rsidR="00C803DB" w:rsidRDefault="00D94065">
      <w:pPr>
        <w:spacing w:line="600" w:lineRule="auto"/>
        <w:ind w:firstLine="720"/>
        <w:jc w:val="both"/>
        <w:rPr>
          <w:rFonts w:eastAsia="Times New Roman"/>
          <w:szCs w:val="24"/>
        </w:rPr>
      </w:pPr>
      <w:r>
        <w:rPr>
          <w:rFonts w:eastAsia="Times New Roman"/>
          <w:szCs w:val="24"/>
        </w:rPr>
        <w:t>Θα προβούμε</w:t>
      </w:r>
      <w:r w:rsidRPr="005910CC">
        <w:rPr>
          <w:rFonts w:eastAsia="Times New Roman"/>
          <w:szCs w:val="24"/>
        </w:rPr>
        <w:t>, κατ’</w:t>
      </w:r>
      <w:r>
        <w:rPr>
          <w:rFonts w:eastAsia="Times New Roman"/>
          <w:szCs w:val="24"/>
        </w:rPr>
        <w:t xml:space="preserve"> αρχάς, στην ορκωμοσία του συναδέλφου κ. Τέρενς</w:t>
      </w:r>
      <w:r>
        <w:rPr>
          <w:rFonts w:eastAsia="Times New Roman"/>
          <w:szCs w:val="24"/>
        </w:rPr>
        <w:t xml:space="preserve"> – </w:t>
      </w:r>
      <w:r>
        <w:rPr>
          <w:rFonts w:eastAsia="Times New Roman"/>
          <w:szCs w:val="24"/>
        </w:rPr>
        <w:t>Σπένσερ</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Νικολάου Κουίκ, που αντικαθιστά τον κ. Αθανάσιο </w:t>
      </w:r>
      <w:proofErr w:type="spellStart"/>
      <w:r>
        <w:rPr>
          <w:rFonts w:eastAsia="Times New Roman"/>
          <w:szCs w:val="24"/>
        </w:rPr>
        <w:t>Παπαχριστόπουλο</w:t>
      </w:r>
      <w:proofErr w:type="spellEnd"/>
      <w:r>
        <w:rPr>
          <w:rFonts w:eastAsia="Times New Roman"/>
          <w:szCs w:val="24"/>
        </w:rPr>
        <w:t xml:space="preserve"> που παραιτήθηκε.</w:t>
      </w:r>
    </w:p>
    <w:p w14:paraId="33D54523" w14:textId="77777777" w:rsidR="00C803DB" w:rsidRDefault="00D94065">
      <w:pPr>
        <w:spacing w:line="600" w:lineRule="auto"/>
        <w:ind w:firstLine="720"/>
        <w:jc w:val="both"/>
        <w:rPr>
          <w:rFonts w:eastAsia="Times New Roman"/>
          <w:szCs w:val="24"/>
        </w:rPr>
      </w:pPr>
      <w:r>
        <w:rPr>
          <w:rFonts w:eastAsia="Times New Roman"/>
          <w:szCs w:val="24"/>
        </w:rPr>
        <w:t>Καλ</w:t>
      </w:r>
      <w:r>
        <w:rPr>
          <w:rFonts w:eastAsia="Times New Roman"/>
          <w:szCs w:val="24"/>
        </w:rPr>
        <w:t>είται ο συνάδελφος κ. Τέρενς</w:t>
      </w:r>
      <w:r>
        <w:rPr>
          <w:rFonts w:eastAsia="Times New Roman"/>
          <w:szCs w:val="24"/>
        </w:rPr>
        <w:t xml:space="preserve"> – </w:t>
      </w:r>
      <w:r>
        <w:rPr>
          <w:rFonts w:eastAsia="Times New Roman"/>
          <w:szCs w:val="24"/>
        </w:rPr>
        <w:t>Σπένσερ</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Νικόλαος Κουίκ να προσέλθει και να δώσει τον νενομισμένο από το Σύνταγμα και τον Κανονισμό της Βουλής όρκο ενώπιον του εκπροσώπου της Εκκλησίας.</w:t>
      </w:r>
    </w:p>
    <w:p w14:paraId="33D54524" w14:textId="77777777" w:rsidR="00C803DB" w:rsidRDefault="00D94065">
      <w:pPr>
        <w:spacing w:line="600" w:lineRule="auto"/>
        <w:ind w:firstLine="720"/>
        <w:jc w:val="both"/>
        <w:rPr>
          <w:rFonts w:eastAsia="Times New Roman"/>
          <w:szCs w:val="24"/>
        </w:rPr>
      </w:pPr>
      <w:r>
        <w:rPr>
          <w:rFonts w:eastAsia="Times New Roman"/>
          <w:szCs w:val="24"/>
        </w:rPr>
        <w:t>(Στο σημείο αυτό προσέρχεται ο Βουλευτής κ. Τέρενς</w:t>
      </w:r>
      <w:r>
        <w:rPr>
          <w:rFonts w:eastAsia="Times New Roman"/>
          <w:szCs w:val="24"/>
        </w:rPr>
        <w:t xml:space="preserve"> – </w:t>
      </w:r>
      <w:r>
        <w:rPr>
          <w:rFonts w:eastAsia="Times New Roman"/>
          <w:szCs w:val="24"/>
        </w:rPr>
        <w:t>Σπένσερ</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Νικόλαο</w:t>
      </w:r>
      <w:r>
        <w:rPr>
          <w:rFonts w:eastAsia="Times New Roman"/>
          <w:szCs w:val="24"/>
        </w:rPr>
        <w:t>ς Κουίκ και δίνει τον παρακάτω όρκο:</w:t>
      </w:r>
    </w:p>
    <w:p w14:paraId="33D54525" w14:textId="77777777" w:rsidR="00C803DB" w:rsidRDefault="00D94065">
      <w:pPr>
        <w:spacing w:line="600" w:lineRule="auto"/>
        <w:ind w:firstLine="720"/>
        <w:jc w:val="both"/>
        <w:rPr>
          <w:rFonts w:eastAsia="Times New Roman"/>
          <w:szCs w:val="24"/>
        </w:rPr>
      </w:pPr>
      <w:r>
        <w:rPr>
          <w:rFonts w:eastAsia="Times New Roman"/>
          <w:szCs w:val="24"/>
        </w:rPr>
        <w:t xml:space="preserve">«Ορκίζομαι στο όνομα της Αγίας και </w:t>
      </w:r>
      <w:proofErr w:type="spellStart"/>
      <w:r>
        <w:rPr>
          <w:rFonts w:eastAsia="Times New Roman"/>
          <w:szCs w:val="24"/>
        </w:rPr>
        <w:t>Ομοούσιας</w:t>
      </w:r>
      <w:proofErr w:type="spellEnd"/>
      <w:r>
        <w:rPr>
          <w:rFonts w:eastAsia="Times New Roman"/>
          <w:szCs w:val="24"/>
        </w:rPr>
        <w:t xml:space="preserve"> και Αδιαίρετης Τριάδος να είμαι πιστός στην πατρίδα και το δημοκρατικό πολίτευμα, να υπακούω στο Σύνταγμα και τους νόμους και να εκπληρώνω ευσυνείδητα τα καθήκοντά μου»)</w:t>
      </w:r>
    </w:p>
    <w:p w14:paraId="33D54526" w14:textId="77777777" w:rsidR="00C803DB" w:rsidRDefault="00D94065">
      <w:pPr>
        <w:spacing w:line="600" w:lineRule="auto"/>
        <w:ind w:firstLine="720"/>
        <w:jc w:val="both"/>
        <w:rPr>
          <w:rFonts w:eastAsia="Times New Roman"/>
          <w:szCs w:val="24"/>
        </w:rPr>
      </w:pPr>
      <w:r>
        <w:rPr>
          <w:rFonts w:eastAsia="Times New Roman"/>
          <w:szCs w:val="24"/>
        </w:rPr>
        <w:lastRenderedPageBreak/>
        <w:t>Άξιο</w:t>
      </w:r>
      <w:r>
        <w:rPr>
          <w:rFonts w:eastAsia="Times New Roman"/>
          <w:szCs w:val="24"/>
        </w:rPr>
        <w:t>ς, άξιος!</w:t>
      </w:r>
    </w:p>
    <w:p w14:paraId="33D54527" w14:textId="77777777" w:rsidR="00C803DB" w:rsidRDefault="00D94065">
      <w:pPr>
        <w:spacing w:line="600" w:lineRule="auto"/>
        <w:ind w:firstLine="720"/>
        <w:jc w:val="both"/>
        <w:rPr>
          <w:rFonts w:eastAsia="Times New Roman"/>
          <w:szCs w:val="24"/>
        </w:rPr>
      </w:pPr>
      <w:r>
        <w:rPr>
          <w:rFonts w:eastAsia="Times New Roman"/>
          <w:b/>
          <w:szCs w:val="24"/>
        </w:rPr>
        <w:t>ΠΟΛΛΟΙ</w:t>
      </w:r>
      <w:r w:rsidRPr="00370297">
        <w:rPr>
          <w:rFonts w:eastAsia="Times New Roman"/>
          <w:b/>
          <w:szCs w:val="24"/>
        </w:rPr>
        <w:t xml:space="preserve"> ΒΟΥΛΕΥΤΕΣ:</w:t>
      </w:r>
      <w:r w:rsidRPr="00370297">
        <w:rPr>
          <w:rFonts w:eastAsia="Times New Roman"/>
          <w:szCs w:val="24"/>
        </w:rPr>
        <w:t xml:space="preserve"> Άξιος, άξιος!</w:t>
      </w:r>
    </w:p>
    <w:p w14:paraId="33D54528" w14:textId="77777777" w:rsidR="00C803DB" w:rsidRDefault="00D94065">
      <w:pPr>
        <w:spacing w:line="600" w:lineRule="auto"/>
        <w:ind w:firstLine="720"/>
        <w:jc w:val="both"/>
        <w:rPr>
          <w:rFonts w:eastAsia="Times New Roman"/>
          <w:szCs w:val="24"/>
        </w:rPr>
      </w:pPr>
      <w:r w:rsidRPr="00B07AC2">
        <w:rPr>
          <w:rFonts w:eastAsia="Times New Roman"/>
          <w:b/>
          <w:szCs w:val="24"/>
        </w:rPr>
        <w:t>ΠΡΟΕΔΡΕΥΩΝ (Μάριος Γεωργιάδης):</w:t>
      </w:r>
      <w:r w:rsidRPr="00B07AC2">
        <w:rPr>
          <w:rFonts w:eastAsia="Times New Roman"/>
          <w:szCs w:val="24"/>
        </w:rPr>
        <w:t xml:space="preserve"> </w:t>
      </w:r>
      <w:r>
        <w:rPr>
          <w:rFonts w:eastAsia="Times New Roman"/>
          <w:szCs w:val="24"/>
        </w:rPr>
        <w:t>Σας εύχομαι καλή επιτυχία, κύριε συνάδελφε!</w:t>
      </w:r>
    </w:p>
    <w:p w14:paraId="33D54529" w14:textId="77777777" w:rsidR="00C803DB" w:rsidRDefault="00D94065">
      <w:pPr>
        <w:spacing w:line="600" w:lineRule="auto"/>
        <w:ind w:firstLine="720"/>
        <w:jc w:val="both"/>
        <w:rPr>
          <w:rFonts w:eastAsia="Times New Roman"/>
          <w:szCs w:val="24"/>
        </w:rPr>
      </w:pPr>
      <w:r>
        <w:rPr>
          <w:rFonts w:eastAsia="Times New Roman"/>
          <w:szCs w:val="24"/>
        </w:rPr>
        <w:t>Έχει έρθει και μια επιστολή από τον κ. Κουίκ, την οποία και θα αναγνώσω:</w:t>
      </w:r>
    </w:p>
    <w:p w14:paraId="33D5452A" w14:textId="77777777" w:rsidR="00C803DB" w:rsidRDefault="00D94065">
      <w:pPr>
        <w:spacing w:line="600" w:lineRule="auto"/>
        <w:ind w:firstLine="720"/>
        <w:jc w:val="both"/>
        <w:rPr>
          <w:rFonts w:eastAsia="Times New Roman"/>
          <w:szCs w:val="24"/>
        </w:rPr>
      </w:pPr>
      <w:r>
        <w:rPr>
          <w:rFonts w:eastAsia="Times New Roman"/>
          <w:szCs w:val="24"/>
        </w:rPr>
        <w:t>«Κύριε Πρόεδρε του Ελληνικού Κοινοβουλίου,</w:t>
      </w:r>
    </w:p>
    <w:p w14:paraId="33D5452B" w14:textId="77777777" w:rsidR="00C803DB" w:rsidRDefault="00D94065">
      <w:pPr>
        <w:spacing w:line="600" w:lineRule="auto"/>
        <w:ind w:firstLine="720"/>
        <w:jc w:val="both"/>
        <w:rPr>
          <w:rFonts w:eastAsia="Times New Roman"/>
          <w:szCs w:val="24"/>
        </w:rPr>
      </w:pPr>
      <w:r>
        <w:rPr>
          <w:rFonts w:eastAsia="Times New Roman"/>
          <w:szCs w:val="24"/>
        </w:rPr>
        <w:t xml:space="preserve">Μετά τη σημερινή ορκωμοσία μου ως εικοστός δεύτερος </w:t>
      </w:r>
      <w:r>
        <w:rPr>
          <w:rFonts w:eastAsia="Times New Roman"/>
          <w:szCs w:val="24"/>
        </w:rPr>
        <w:t xml:space="preserve">Ανεξάρτητος </w:t>
      </w:r>
      <w:r>
        <w:rPr>
          <w:rFonts w:eastAsia="Times New Roman"/>
          <w:szCs w:val="24"/>
        </w:rPr>
        <w:t>Βουλευτής του Ελληνικού Κοινοβουλίου, σας ενημερώνω ότι, ασκώντας το δικαίωμα που μου παρέχει το Σύνταγμα να ψηφίζω κατά συνείδηση, θα στηρίζω τις νομοθετικές πρωτοβουλίες της Κυβέρνησης, με β</w:t>
      </w:r>
      <w:r>
        <w:rPr>
          <w:rFonts w:eastAsia="Times New Roman"/>
          <w:szCs w:val="24"/>
        </w:rPr>
        <w:t>άση το σύνολο του κυβερνητικού προγράμματος που ψήφισαν δύο φορές, Ιανουάριο και Σεπτέμβριο 2015, τα τότε συγκυβερνώντα κόμματα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όπως και αυτές που απορρέουν από τον τελευταίο προϋπολογισμό, που επίσης ψήφισαν στο σύνολό του, τον Δεκέμβριο το</w:t>
      </w:r>
      <w:r>
        <w:rPr>
          <w:rFonts w:eastAsia="Times New Roman"/>
          <w:szCs w:val="24"/>
        </w:rPr>
        <w:t>υ 2018, τα τότε συγκυβερνώντα κόμματα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33D5452C" w14:textId="77777777" w:rsidR="00C803DB" w:rsidRDefault="00D94065">
      <w:pPr>
        <w:spacing w:line="600" w:lineRule="auto"/>
        <w:ind w:firstLine="720"/>
        <w:jc w:val="both"/>
        <w:rPr>
          <w:rFonts w:eastAsia="Times New Roman"/>
          <w:szCs w:val="24"/>
        </w:rPr>
      </w:pPr>
      <w:r>
        <w:rPr>
          <w:rFonts w:eastAsia="Times New Roman"/>
          <w:szCs w:val="24"/>
        </w:rPr>
        <w:lastRenderedPageBreak/>
        <w:t>Δηλαδή, ισχύει ό,τι είχα πει στο ταραχώδες Υπουργικό Συμβούλιο και το επανέλαβα με πρόσφατες δηλώσεις μου: «Θα στηρίξω την Κυβέρνηση μέχρι την τελευταία μέρα της συνταγματικής προθεσμίας της. Με τη δεδηλ</w:t>
      </w:r>
      <w:r>
        <w:rPr>
          <w:rFonts w:eastAsia="Times New Roman"/>
          <w:szCs w:val="24"/>
        </w:rPr>
        <w:t>ωμένη αυτή πρόθεσή μου, δεν κάνω στην άκρη για να διευκολύνω την απόπειρα επιστροφής εκείνων που κατέκλεψαν την Ελλάδα και ελπίζουν σε κουκουλώματα των ανομημάτων τους».</w:t>
      </w:r>
    </w:p>
    <w:p w14:paraId="33D5452D" w14:textId="77777777" w:rsidR="00C803DB" w:rsidRDefault="00D94065">
      <w:pPr>
        <w:spacing w:line="600" w:lineRule="auto"/>
        <w:ind w:firstLine="720"/>
        <w:jc w:val="both"/>
        <w:rPr>
          <w:rFonts w:eastAsia="Times New Roman"/>
          <w:szCs w:val="24"/>
        </w:rPr>
      </w:pPr>
      <w:r>
        <w:rPr>
          <w:rFonts w:eastAsia="Times New Roman"/>
          <w:szCs w:val="24"/>
        </w:rPr>
        <w:t>Με εκτίμηση</w:t>
      </w:r>
    </w:p>
    <w:p w14:paraId="33D5452E" w14:textId="77777777" w:rsidR="00C803DB" w:rsidRDefault="00D94065">
      <w:pPr>
        <w:spacing w:line="600" w:lineRule="auto"/>
        <w:ind w:firstLine="720"/>
        <w:jc w:val="both"/>
        <w:rPr>
          <w:rFonts w:eastAsia="Times New Roman"/>
          <w:szCs w:val="24"/>
        </w:rPr>
      </w:pPr>
      <w:r>
        <w:rPr>
          <w:rFonts w:eastAsia="Times New Roman"/>
          <w:szCs w:val="24"/>
        </w:rPr>
        <w:t>Τέρενς Κουίκ».</w:t>
      </w:r>
    </w:p>
    <w:p w14:paraId="33D5452F" w14:textId="77777777" w:rsidR="00C803DB" w:rsidRDefault="00D94065">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w:t>
      </w:r>
      <w:r>
        <w:rPr>
          <w:rFonts w:eastAsia="Times New Roman"/>
          <w:szCs w:val="24"/>
        </w:rPr>
        <w:t>στα Πρακτικά και έ</w:t>
      </w:r>
      <w:r>
        <w:rPr>
          <w:rFonts w:eastAsia="Times New Roman"/>
          <w:szCs w:val="24"/>
        </w:rPr>
        <w:t>χει ως εξής:</w:t>
      </w:r>
    </w:p>
    <w:p w14:paraId="33D54530" w14:textId="77777777" w:rsidR="00C803DB" w:rsidRDefault="00D94065">
      <w:pPr>
        <w:spacing w:line="600" w:lineRule="auto"/>
        <w:ind w:firstLine="720"/>
        <w:jc w:val="center"/>
        <w:rPr>
          <w:rFonts w:eastAsia="Times New Roman"/>
          <w:color w:val="FF0000"/>
          <w:szCs w:val="24"/>
        </w:rPr>
      </w:pPr>
      <w:r w:rsidRPr="00CC316B">
        <w:rPr>
          <w:rFonts w:eastAsia="Times New Roman"/>
          <w:color w:val="FF0000"/>
          <w:szCs w:val="24"/>
        </w:rPr>
        <w:t>(ΑΛΛΑΓΗ ΣΕΛΙΔΑΣ)</w:t>
      </w:r>
    </w:p>
    <w:p w14:paraId="33D54531" w14:textId="77777777" w:rsidR="00C803DB" w:rsidRDefault="00D94065">
      <w:pPr>
        <w:spacing w:line="600" w:lineRule="auto"/>
        <w:ind w:firstLine="720"/>
        <w:jc w:val="center"/>
        <w:rPr>
          <w:rFonts w:eastAsia="Times New Roman"/>
          <w:color w:val="FF0000"/>
          <w:szCs w:val="24"/>
        </w:rPr>
      </w:pPr>
      <w:r w:rsidRPr="00CC316B">
        <w:rPr>
          <w:rFonts w:eastAsia="Times New Roman"/>
          <w:color w:val="FF0000"/>
          <w:szCs w:val="24"/>
        </w:rPr>
        <w:t>(ΝΑ ΜΠΕΙ Η ΣΕΛΙΔΑ 4)</w:t>
      </w:r>
    </w:p>
    <w:p w14:paraId="33D54532" w14:textId="77777777" w:rsidR="00C803DB" w:rsidRDefault="00D94065">
      <w:pPr>
        <w:spacing w:line="600" w:lineRule="auto"/>
        <w:ind w:firstLine="720"/>
        <w:jc w:val="center"/>
        <w:rPr>
          <w:rFonts w:eastAsia="Times New Roman"/>
          <w:color w:val="FF0000"/>
          <w:szCs w:val="24"/>
        </w:rPr>
      </w:pPr>
      <w:r w:rsidRPr="00CC316B">
        <w:rPr>
          <w:rFonts w:eastAsia="Times New Roman"/>
          <w:color w:val="FF0000"/>
          <w:szCs w:val="24"/>
        </w:rPr>
        <w:t>(ΑΛΛΑΓΗ ΣΕΛΙΔΑΣ)</w:t>
      </w:r>
    </w:p>
    <w:p w14:paraId="33D54533" w14:textId="77777777" w:rsidR="00C803DB" w:rsidRDefault="00D94065">
      <w:pPr>
        <w:spacing w:line="600" w:lineRule="auto"/>
        <w:ind w:firstLine="720"/>
        <w:jc w:val="both"/>
        <w:rPr>
          <w:rFonts w:eastAsia="Times New Roman"/>
          <w:iCs/>
          <w:szCs w:val="24"/>
        </w:rPr>
      </w:pPr>
      <w:r>
        <w:rPr>
          <w:rFonts w:eastAsia="Times New Roman"/>
          <w:b/>
          <w:iCs/>
          <w:szCs w:val="24"/>
        </w:rPr>
        <w:t xml:space="preserve">ΠΡΟΕΔΡΕΥΩΝ (Μάριος Γεωργιάδης): </w:t>
      </w:r>
      <w:r>
        <w:rPr>
          <w:rFonts w:eastAsia="Times New Roman"/>
          <w:iCs/>
          <w:szCs w:val="24"/>
        </w:rPr>
        <w:t>Παρακαλείται ο κύριος Γραμματέας να ανακοινώσει τις αναφορές προς το Σώμα.</w:t>
      </w:r>
    </w:p>
    <w:p w14:paraId="33D54534" w14:textId="77777777" w:rsidR="00C803DB" w:rsidRDefault="00D94065">
      <w:pPr>
        <w:spacing w:line="600" w:lineRule="auto"/>
        <w:ind w:firstLine="720"/>
        <w:jc w:val="both"/>
        <w:rPr>
          <w:rFonts w:eastAsia="Times New Roman"/>
          <w:iCs/>
          <w:szCs w:val="24"/>
        </w:rPr>
      </w:pPr>
      <w:r>
        <w:rPr>
          <w:rFonts w:eastAsia="Times New Roman"/>
          <w:iCs/>
          <w:szCs w:val="24"/>
        </w:rPr>
        <w:lastRenderedPageBreak/>
        <w:t xml:space="preserve">(Ανακοινώνονται προς το Σώμα από τον Γραμματέα της Βουλής κ. Μάριο </w:t>
      </w:r>
      <w:proofErr w:type="spellStart"/>
      <w:r>
        <w:rPr>
          <w:rFonts w:eastAsia="Times New Roman"/>
          <w:iCs/>
          <w:szCs w:val="24"/>
        </w:rPr>
        <w:t>Κάτση</w:t>
      </w:r>
      <w:proofErr w:type="spellEnd"/>
      <w:r>
        <w:rPr>
          <w:rFonts w:eastAsia="Times New Roman"/>
          <w:iCs/>
          <w:szCs w:val="24"/>
        </w:rPr>
        <w:t xml:space="preserve">, </w:t>
      </w:r>
      <w:r>
        <w:rPr>
          <w:rFonts w:eastAsia="Times New Roman"/>
          <w:iCs/>
          <w:szCs w:val="24"/>
        </w:rPr>
        <w:t>Βουλευτή Θεσπρωτίας, τα ακόλουθα:</w:t>
      </w:r>
    </w:p>
    <w:p w14:paraId="33D54535" w14:textId="77777777" w:rsidR="00C803DB" w:rsidRDefault="00D94065">
      <w:pPr>
        <w:spacing w:line="600" w:lineRule="auto"/>
        <w:ind w:firstLine="720"/>
        <w:jc w:val="both"/>
        <w:rPr>
          <w:rFonts w:eastAsia="Times New Roman"/>
          <w:iCs/>
          <w:szCs w:val="24"/>
        </w:rPr>
      </w:pPr>
      <w:r>
        <w:rPr>
          <w:rFonts w:eastAsia="Times New Roman"/>
          <w:iCs/>
          <w:szCs w:val="24"/>
        </w:rPr>
        <w:t>Α. ΚΑΤΑΘΕΣΗ ΑΝΑΦΟΡΩΝ</w:t>
      </w:r>
    </w:p>
    <w:p w14:paraId="33D54536" w14:textId="77777777" w:rsidR="00C803DB" w:rsidRDefault="00D94065">
      <w:pPr>
        <w:spacing w:line="600" w:lineRule="auto"/>
        <w:ind w:firstLine="720"/>
        <w:jc w:val="center"/>
        <w:rPr>
          <w:rFonts w:eastAsia="Times New Roman"/>
          <w:iCs/>
          <w:szCs w:val="24"/>
        </w:rPr>
      </w:pPr>
      <w:r w:rsidRPr="000D3C17">
        <w:rPr>
          <w:rFonts w:eastAsia="Times New Roman"/>
          <w:iCs/>
          <w:color w:val="FF0000"/>
          <w:szCs w:val="24"/>
        </w:rPr>
        <w:t>(ΝΑ ΜΠΕΙ Η ΣΕΛΙΔΑ 6)</w:t>
      </w:r>
    </w:p>
    <w:p w14:paraId="33D54537" w14:textId="77777777" w:rsidR="00C803DB" w:rsidRDefault="00D94065">
      <w:pPr>
        <w:spacing w:line="600" w:lineRule="auto"/>
        <w:ind w:firstLine="720"/>
        <w:jc w:val="both"/>
        <w:rPr>
          <w:rFonts w:eastAsia="Times New Roman"/>
          <w:iCs/>
          <w:szCs w:val="24"/>
        </w:rPr>
      </w:pPr>
      <w:r>
        <w:rPr>
          <w:rFonts w:eastAsia="Times New Roman"/>
          <w:iCs/>
          <w:szCs w:val="24"/>
        </w:rPr>
        <w:t>Β. ΑΠΑΝΤΗΣΕΙΣ ΥΠΟΥΡΓΩΝ ΣΕ ΕΡΩΤΗΣΕΙΣ ΒΟΥΛΕΥΤΩΝ</w:t>
      </w:r>
    </w:p>
    <w:p w14:paraId="33D54538" w14:textId="77777777" w:rsidR="00C803DB" w:rsidRDefault="00D94065">
      <w:pPr>
        <w:spacing w:line="600" w:lineRule="auto"/>
        <w:ind w:firstLine="720"/>
        <w:jc w:val="center"/>
        <w:rPr>
          <w:rFonts w:eastAsia="Times New Roman"/>
          <w:iCs/>
          <w:color w:val="FF0000"/>
          <w:szCs w:val="24"/>
        </w:rPr>
      </w:pPr>
      <w:r w:rsidRPr="000D3C17">
        <w:rPr>
          <w:rFonts w:eastAsia="Times New Roman"/>
          <w:iCs/>
          <w:color w:val="FF0000"/>
          <w:szCs w:val="24"/>
        </w:rPr>
        <w:t>(ΝΑ ΜΠΕΙ Η ΣΕΛΙΔΑ 7)</w:t>
      </w:r>
    </w:p>
    <w:p w14:paraId="33D54539" w14:textId="77777777" w:rsidR="00C803DB" w:rsidRDefault="00D94065">
      <w:pPr>
        <w:spacing w:line="600" w:lineRule="auto"/>
        <w:ind w:firstLine="720"/>
        <w:jc w:val="center"/>
        <w:rPr>
          <w:rFonts w:eastAsia="Times New Roman"/>
          <w:iCs/>
          <w:szCs w:val="24"/>
        </w:rPr>
      </w:pPr>
      <w:r>
        <w:rPr>
          <w:rFonts w:eastAsia="Times New Roman"/>
          <w:iCs/>
          <w:color w:val="FF0000"/>
          <w:szCs w:val="24"/>
        </w:rPr>
        <w:t>(ΑΛΛΑΓΗ ΣΕΛΙΔΑΣ)</w:t>
      </w:r>
    </w:p>
    <w:p w14:paraId="33D5453A" w14:textId="77777777" w:rsidR="00C803DB" w:rsidRDefault="00D94065">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C94B39">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στο προγραμματισμένο για σήμερα </w:t>
      </w:r>
      <w:r>
        <w:rPr>
          <w:rFonts w:eastAsia="Times New Roman" w:cs="Times New Roman"/>
          <w:szCs w:val="24"/>
        </w:rPr>
        <w:t>δελτίο επικαίρων ερωτήσεων υπήρξαν έντεκα επίκαιρες ερωτήσεις προς συζήτηση, αλλά δεν θα συζητηθούν για τους εξής λόγους:</w:t>
      </w:r>
    </w:p>
    <w:p w14:paraId="33D5453B"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Συγκεκριμένα, η πρώτη με αριθμό 331/5-2-2019 επίκαιρη ερώτηση πρώτου κύκλου του Βουλευτή Αττικής του Συνασπισμού Ριζοσπαστικής Αριστερ</w:t>
      </w:r>
      <w:r>
        <w:rPr>
          <w:rFonts w:eastAsia="Times New Roman" w:cs="Times New Roman"/>
          <w:szCs w:val="24"/>
        </w:rPr>
        <w:t xml:space="preserve">άς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 Οικονομικών, με θέμα: «Φημολογούμενη κατάργηση της ΔΟΥ Αχαρνών»</w:t>
      </w:r>
      <w:r w:rsidRPr="00C36C24">
        <w:rPr>
          <w:rFonts w:eastAsia="Times New Roman" w:cs="Times New Roman"/>
          <w:szCs w:val="24"/>
        </w:rPr>
        <w:t xml:space="preserve">, </w:t>
      </w:r>
      <w:r>
        <w:rPr>
          <w:rFonts w:eastAsia="Times New Roman" w:cs="Times New Roman"/>
          <w:szCs w:val="24"/>
        </w:rPr>
        <w:t xml:space="preserve">δεν θα συζητηθεί λόγω </w:t>
      </w:r>
      <w:r>
        <w:rPr>
          <w:rFonts w:eastAsia="Times New Roman" w:cs="Times New Roman"/>
          <w:szCs w:val="24"/>
        </w:rPr>
        <w:lastRenderedPageBreak/>
        <w:t xml:space="preserve">κωλύματος της Υφυπουργού Οικονομικών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r>
        <w:rPr>
          <w:rFonts w:eastAsia="Times New Roman" w:cs="Times New Roman"/>
          <w:szCs w:val="24"/>
        </w:rPr>
        <w:t xml:space="preserve"> εξαιτίας φόρτου εργασίας.</w:t>
      </w:r>
    </w:p>
    <w:p w14:paraId="33D5453C"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328/4-2-2019 </w:t>
      </w:r>
      <w:r w:rsidRPr="00C94B39">
        <w:rPr>
          <w:rFonts w:eastAsia="Times New Roman" w:cs="Times New Roman"/>
          <w:szCs w:val="24"/>
        </w:rPr>
        <w:t>επί</w:t>
      </w:r>
      <w:r w:rsidRPr="00C94B39">
        <w:rPr>
          <w:rFonts w:eastAsia="Times New Roman" w:cs="Times New Roman"/>
          <w:szCs w:val="24"/>
        </w:rPr>
        <w:t xml:space="preserve">καιρη ερώτηση πρώτου κύκλου </w:t>
      </w:r>
      <w:r>
        <w:rPr>
          <w:rFonts w:eastAsia="Times New Roman" w:cs="Times New Roman"/>
          <w:szCs w:val="24"/>
        </w:rPr>
        <w:t xml:space="preserve">του Βουλευτή Α΄ Αθηνών της Νέας Δημοκρατίας κ. Βασιλείου </w:t>
      </w:r>
      <w:proofErr w:type="spellStart"/>
      <w:r>
        <w:rPr>
          <w:rFonts w:eastAsia="Times New Roman" w:cs="Times New Roman"/>
          <w:szCs w:val="24"/>
        </w:rPr>
        <w:t>Κικίλια</w:t>
      </w:r>
      <w:proofErr w:type="spellEnd"/>
      <w:r>
        <w:rPr>
          <w:rFonts w:eastAsia="Times New Roman" w:cs="Times New Roman"/>
          <w:szCs w:val="24"/>
        </w:rPr>
        <w:t xml:space="preserve"> προς τον Υπουργό Εθνικής Άμυνας, με θέμα: «Κρίσεις της Ανώτατης Ηγεσίας στις Ένοπλες Δυνάμεις (ΕΔ)»,</w:t>
      </w:r>
      <w:r w:rsidRPr="00C36C24">
        <w:rPr>
          <w:rFonts w:eastAsia="Times New Roman" w:cs="Times New Roman"/>
          <w:szCs w:val="24"/>
        </w:rPr>
        <w:t xml:space="preserve"> δεν θα συζητηθεί λόγω </w:t>
      </w:r>
      <w:r>
        <w:rPr>
          <w:rFonts w:eastAsia="Times New Roman" w:cs="Times New Roman"/>
          <w:szCs w:val="24"/>
        </w:rPr>
        <w:t>κωλύματος του</w:t>
      </w:r>
      <w:r w:rsidRPr="00C36C24">
        <w:rPr>
          <w:rFonts w:eastAsia="Times New Roman" w:cs="Times New Roman"/>
          <w:szCs w:val="24"/>
        </w:rPr>
        <w:t xml:space="preserve"> Υπουργού </w:t>
      </w:r>
      <w:r>
        <w:rPr>
          <w:rFonts w:eastAsia="Times New Roman" w:cs="Times New Roman"/>
          <w:szCs w:val="24"/>
        </w:rPr>
        <w:t>Εθνικής Άμυνας κ.</w:t>
      </w:r>
      <w:r>
        <w:rPr>
          <w:rFonts w:eastAsia="Times New Roman" w:cs="Times New Roman"/>
          <w:szCs w:val="24"/>
        </w:rPr>
        <w:t xml:space="preserve"> Αποστολάκη</w:t>
      </w:r>
      <w:r>
        <w:rPr>
          <w:rFonts w:eastAsia="Times New Roman" w:cs="Times New Roman"/>
          <w:szCs w:val="24"/>
        </w:rPr>
        <w:t>,</w:t>
      </w:r>
      <w:r>
        <w:rPr>
          <w:rFonts w:eastAsia="Times New Roman" w:cs="Times New Roman"/>
          <w:szCs w:val="24"/>
        </w:rPr>
        <w:t xml:space="preserve"> εξαιτίας φόρτου εργασίας.</w:t>
      </w:r>
    </w:p>
    <w:p w14:paraId="33D5453D"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316/29-1-2019 επίκαιρη ερώτηση πρώτου κύκλου του Βουλευτή Λακωνίας της Δημοκρατικής Συμπαράταξης κ. Λεωνίδα Γρηγοράκου προς τον Υπουργό Υγείας, με θέμα: «Καθυστερήσεις στη διακομιδή ασθενών από το ΕΚ</w:t>
      </w:r>
      <w:r>
        <w:rPr>
          <w:rFonts w:eastAsia="Times New Roman" w:cs="Times New Roman"/>
          <w:szCs w:val="24"/>
        </w:rPr>
        <w:t>ΑΒ σε Μονάδες Εντατικής Θεραπείας λόγω έλλειψης ιατρικού προσωπικού»</w:t>
      </w:r>
      <w:r w:rsidRPr="00C36C24">
        <w:rPr>
          <w:rFonts w:eastAsia="Times New Roman" w:cs="Times New Roman"/>
          <w:szCs w:val="24"/>
        </w:rPr>
        <w:t xml:space="preserve">, δεν θα συζητηθεί λόγω κωλύματος του </w:t>
      </w:r>
      <w:r>
        <w:rPr>
          <w:rFonts w:eastAsia="Times New Roman" w:cs="Times New Roman"/>
          <w:szCs w:val="24"/>
        </w:rPr>
        <w:t xml:space="preserve">Αναπληρωτή </w:t>
      </w:r>
      <w:r w:rsidRPr="00C36C24">
        <w:rPr>
          <w:rFonts w:eastAsia="Times New Roman" w:cs="Times New Roman"/>
          <w:szCs w:val="24"/>
        </w:rPr>
        <w:t>Υπουργού κ</w:t>
      </w:r>
      <w:r>
        <w:rPr>
          <w:rFonts w:eastAsia="Times New Roman" w:cs="Times New Roman"/>
          <w:szCs w:val="24"/>
        </w:rPr>
        <w:t>.</w:t>
      </w:r>
      <w:r w:rsidRPr="00C36C24">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r w:rsidRPr="00C36C24">
        <w:rPr>
          <w:rFonts w:eastAsia="Times New Roman" w:cs="Times New Roman"/>
          <w:szCs w:val="24"/>
        </w:rPr>
        <w:t xml:space="preserve"> </w:t>
      </w:r>
      <w:r>
        <w:rPr>
          <w:rFonts w:eastAsia="Times New Roman" w:cs="Times New Roman"/>
          <w:szCs w:val="24"/>
        </w:rPr>
        <w:t>εξαιτίας φ</w:t>
      </w:r>
      <w:r w:rsidRPr="00C36C24">
        <w:rPr>
          <w:rFonts w:eastAsia="Times New Roman" w:cs="Times New Roman"/>
          <w:szCs w:val="24"/>
        </w:rPr>
        <w:t>όρτο</w:t>
      </w:r>
      <w:r>
        <w:rPr>
          <w:rFonts w:eastAsia="Times New Roman" w:cs="Times New Roman"/>
          <w:szCs w:val="24"/>
        </w:rPr>
        <w:t>υ</w:t>
      </w:r>
      <w:r w:rsidRPr="00C36C24">
        <w:rPr>
          <w:rFonts w:eastAsia="Times New Roman" w:cs="Times New Roman"/>
          <w:szCs w:val="24"/>
        </w:rPr>
        <w:t xml:space="preserve"> εργασίας.</w:t>
      </w:r>
      <w:r>
        <w:rPr>
          <w:rFonts w:eastAsia="Times New Roman" w:cs="Times New Roman"/>
          <w:szCs w:val="24"/>
        </w:rPr>
        <w:t xml:space="preserve"> </w:t>
      </w:r>
    </w:p>
    <w:p w14:paraId="33D5453E"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332/5-2-2019 επίκαιρη ερώτηση πρώτου κύκλου του Βουλευτή Ηρακλείου του </w:t>
      </w:r>
      <w:r>
        <w:rPr>
          <w:rFonts w:eastAsia="Times New Roman" w:cs="Times New Roman"/>
          <w:szCs w:val="24"/>
        </w:rPr>
        <w:t xml:space="preserve">Κομμουνιστικού Κόμματος Ελλάδας κ. Εμμανουήλ Συντυχάκη προς τον Υπουργό </w:t>
      </w:r>
      <w:r>
        <w:rPr>
          <w:rFonts w:eastAsia="Times New Roman" w:cs="Times New Roman"/>
          <w:szCs w:val="24"/>
        </w:rPr>
        <w:lastRenderedPageBreak/>
        <w:t>Υγείας, σχετικά με «τα χρόνια προβλήματα της Ψυχιατρικής Κλινικής του Πανεπιστημιακού Γενικού Νοσοκομείου Ηρακλείου (ΠΑΓΝΗ)»</w:t>
      </w:r>
      <w:r w:rsidRPr="00C36C24">
        <w:rPr>
          <w:rFonts w:eastAsia="Times New Roman" w:cs="Times New Roman"/>
          <w:szCs w:val="24"/>
        </w:rPr>
        <w:t xml:space="preserve">, δεν θα συζητηθεί λόγω κωλύματος του </w:t>
      </w:r>
      <w:r>
        <w:rPr>
          <w:rFonts w:eastAsia="Times New Roman" w:cs="Times New Roman"/>
          <w:szCs w:val="24"/>
        </w:rPr>
        <w:t xml:space="preserve">Αναπληρωτή </w:t>
      </w:r>
      <w:r w:rsidRPr="00C36C24">
        <w:rPr>
          <w:rFonts w:eastAsia="Times New Roman" w:cs="Times New Roman"/>
          <w:szCs w:val="24"/>
        </w:rPr>
        <w:t>Υπουργού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εξαιτίας</w:t>
      </w:r>
      <w:r w:rsidRPr="00C36C24">
        <w:rPr>
          <w:rFonts w:eastAsia="Times New Roman" w:cs="Times New Roman"/>
          <w:szCs w:val="24"/>
        </w:rPr>
        <w:t xml:space="preserve"> φόρτο</w:t>
      </w:r>
      <w:r>
        <w:rPr>
          <w:rFonts w:eastAsia="Times New Roman" w:cs="Times New Roman"/>
          <w:szCs w:val="24"/>
        </w:rPr>
        <w:t>υ</w:t>
      </w:r>
      <w:r w:rsidRPr="00C36C24">
        <w:rPr>
          <w:rFonts w:eastAsia="Times New Roman" w:cs="Times New Roman"/>
          <w:szCs w:val="24"/>
        </w:rPr>
        <w:t xml:space="preserve"> εργασίας.</w:t>
      </w:r>
      <w:r>
        <w:rPr>
          <w:rFonts w:eastAsia="Times New Roman" w:cs="Times New Roman"/>
          <w:szCs w:val="24"/>
        </w:rPr>
        <w:t xml:space="preserve"> </w:t>
      </w:r>
    </w:p>
    <w:p w14:paraId="33D5453F"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329/4-2-2019 επίκαιρη ερώτηση δεύτερου κύκλου του Βουλευτή Δράμας της Νέας Δημοκρατίας κ. Δημητρίου Κυριαζίδη προς τον Υπουργό Υγείας, με θέμα: «Δημιουργία Τμήματος Βραχείας Νοσηλείας/Ογκολογικής Κλινικ</w:t>
      </w:r>
      <w:r>
        <w:rPr>
          <w:rFonts w:eastAsia="Times New Roman" w:cs="Times New Roman"/>
          <w:szCs w:val="24"/>
        </w:rPr>
        <w:t>ής στο Γενικό Νοσοκομείο Δράμας»</w:t>
      </w:r>
      <w:r w:rsidRPr="00C36C24">
        <w:rPr>
          <w:rFonts w:eastAsia="Times New Roman" w:cs="Times New Roman"/>
          <w:szCs w:val="24"/>
        </w:rPr>
        <w:t xml:space="preserve">, </w:t>
      </w:r>
      <w:r>
        <w:rPr>
          <w:rFonts w:eastAsia="Times New Roman" w:cs="Times New Roman"/>
          <w:szCs w:val="24"/>
        </w:rPr>
        <w:t xml:space="preserve">επίσης </w:t>
      </w:r>
      <w:r w:rsidRPr="00C36C24">
        <w:rPr>
          <w:rFonts w:eastAsia="Times New Roman" w:cs="Times New Roman"/>
          <w:szCs w:val="24"/>
        </w:rPr>
        <w:t xml:space="preserve">δεν θα συζητηθεί λόγω κωλύματος του </w:t>
      </w:r>
      <w:r>
        <w:rPr>
          <w:rFonts w:eastAsia="Times New Roman" w:cs="Times New Roman"/>
          <w:szCs w:val="24"/>
        </w:rPr>
        <w:t xml:space="preserve">Αναπληρωτή </w:t>
      </w:r>
      <w:r w:rsidRPr="00C36C24">
        <w:rPr>
          <w:rFonts w:eastAsia="Times New Roman" w:cs="Times New Roman"/>
          <w:szCs w:val="24"/>
        </w:rPr>
        <w:t>Υπουργού κ</w:t>
      </w:r>
      <w:r>
        <w:rPr>
          <w:rFonts w:eastAsia="Times New Roman" w:cs="Times New Roman"/>
          <w:szCs w:val="24"/>
        </w:rPr>
        <w:t>.</w:t>
      </w:r>
      <w:r w:rsidRPr="00C36C24">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εξαιτίας φόρτου</w:t>
      </w:r>
      <w:r w:rsidRPr="00C36C24">
        <w:rPr>
          <w:rFonts w:eastAsia="Times New Roman" w:cs="Times New Roman"/>
          <w:szCs w:val="24"/>
        </w:rPr>
        <w:t xml:space="preserve"> εργασίας.</w:t>
      </w:r>
      <w:r>
        <w:rPr>
          <w:rFonts w:eastAsia="Times New Roman" w:cs="Times New Roman"/>
          <w:szCs w:val="24"/>
        </w:rPr>
        <w:t xml:space="preserve"> </w:t>
      </w:r>
    </w:p>
    <w:p w14:paraId="33D54540"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322/4-2-2019 επίκαιρη ερώτηση δεύτερου κύκλου του Βουλευτή </w:t>
      </w:r>
      <w:r>
        <w:rPr>
          <w:rFonts w:eastAsia="Times New Roman" w:cs="Times New Roman"/>
          <w:szCs w:val="24"/>
        </w:rPr>
        <w:t xml:space="preserve">Λαρίσης </w:t>
      </w:r>
      <w:r>
        <w:rPr>
          <w:rFonts w:eastAsia="Times New Roman" w:cs="Times New Roman"/>
          <w:szCs w:val="24"/>
        </w:rPr>
        <w:t>της Δημοκρατικής Συμπαράταξης κ. Κ</w:t>
      </w:r>
      <w:r>
        <w:rPr>
          <w:rFonts w:eastAsia="Times New Roman" w:cs="Times New Roman"/>
          <w:szCs w:val="24"/>
        </w:rPr>
        <w:t xml:space="preserve">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με θέμα: «</w:t>
      </w:r>
      <w:proofErr w:type="spellStart"/>
      <w:r>
        <w:rPr>
          <w:rFonts w:eastAsia="Times New Roman" w:cs="Times New Roman"/>
          <w:szCs w:val="24"/>
        </w:rPr>
        <w:t>Υπερκοστολογήσεις</w:t>
      </w:r>
      <w:proofErr w:type="spellEnd"/>
      <w:r>
        <w:rPr>
          <w:rFonts w:eastAsia="Times New Roman" w:cs="Times New Roman"/>
          <w:szCs w:val="24"/>
        </w:rPr>
        <w:t xml:space="preserve"> με τα χημικοθεραπευτικά σκευάσματα»</w:t>
      </w:r>
      <w:r w:rsidRPr="00C36C24">
        <w:rPr>
          <w:rFonts w:eastAsia="Times New Roman" w:cs="Times New Roman"/>
          <w:szCs w:val="24"/>
        </w:rPr>
        <w:t xml:space="preserve">, δεν θα συζητηθεί λόγω κωλύματος του </w:t>
      </w:r>
      <w:r>
        <w:rPr>
          <w:rFonts w:eastAsia="Times New Roman" w:cs="Times New Roman"/>
          <w:szCs w:val="24"/>
        </w:rPr>
        <w:t xml:space="preserve">Αναπληρωτή </w:t>
      </w:r>
      <w:r w:rsidRPr="00C36C24">
        <w:rPr>
          <w:rFonts w:eastAsia="Times New Roman" w:cs="Times New Roman"/>
          <w:szCs w:val="24"/>
        </w:rPr>
        <w:t>Υπουργού κ</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εξαιτίας</w:t>
      </w:r>
      <w:r w:rsidRPr="00C36C24">
        <w:rPr>
          <w:rFonts w:eastAsia="Times New Roman" w:cs="Times New Roman"/>
          <w:szCs w:val="24"/>
        </w:rPr>
        <w:t xml:space="preserve"> φόρτο</w:t>
      </w:r>
      <w:r>
        <w:rPr>
          <w:rFonts w:eastAsia="Times New Roman" w:cs="Times New Roman"/>
          <w:szCs w:val="24"/>
        </w:rPr>
        <w:t>υ</w:t>
      </w:r>
      <w:r w:rsidRPr="00C36C24">
        <w:rPr>
          <w:rFonts w:eastAsia="Times New Roman" w:cs="Times New Roman"/>
          <w:szCs w:val="24"/>
        </w:rPr>
        <w:t xml:space="preserve"> εργασίας.</w:t>
      </w:r>
      <w:r>
        <w:rPr>
          <w:rFonts w:eastAsia="Times New Roman" w:cs="Times New Roman"/>
          <w:szCs w:val="24"/>
        </w:rPr>
        <w:t xml:space="preserve"> </w:t>
      </w:r>
    </w:p>
    <w:p w14:paraId="33D54541"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336/5-2-2019 επίκαιρη ερώτηση δε</w:t>
      </w:r>
      <w:r>
        <w:rPr>
          <w:rFonts w:eastAsia="Times New Roman" w:cs="Times New Roman"/>
          <w:szCs w:val="24"/>
        </w:rPr>
        <w:t xml:space="preserve">ύτερου κύκλου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(ΕΤΑΔ)-Ταμείο Αξιοποίησης Ιδιωτικής Περιου</w:t>
      </w:r>
      <w:r>
        <w:rPr>
          <w:rFonts w:eastAsia="Times New Roman" w:cs="Times New Roman"/>
          <w:szCs w:val="24"/>
        </w:rPr>
        <w:t>σίας του Δημοσίου (ΤΑΙΠΕΔ)»</w:t>
      </w:r>
      <w:r w:rsidRPr="00C36C24">
        <w:rPr>
          <w:rFonts w:eastAsia="Times New Roman" w:cs="Times New Roman"/>
          <w:szCs w:val="24"/>
        </w:rPr>
        <w:t xml:space="preserve">, δεν θα συζητηθεί λόγω κωλύματος του Υπουργού </w:t>
      </w:r>
      <w:r>
        <w:rPr>
          <w:rFonts w:eastAsia="Times New Roman" w:cs="Times New Roman"/>
          <w:szCs w:val="24"/>
        </w:rPr>
        <w:t xml:space="preserve">Οικονομικών κ. </w:t>
      </w:r>
      <w:proofErr w:type="spellStart"/>
      <w:r>
        <w:rPr>
          <w:rFonts w:eastAsia="Times New Roman" w:cs="Times New Roman"/>
          <w:szCs w:val="24"/>
        </w:rPr>
        <w:t>Τσακαλώτου</w:t>
      </w:r>
      <w:proofErr w:type="spellEnd"/>
      <w:r w:rsidRPr="00C36C24">
        <w:rPr>
          <w:rFonts w:eastAsia="Times New Roman" w:cs="Times New Roman"/>
          <w:szCs w:val="24"/>
        </w:rPr>
        <w:t xml:space="preserve">, </w:t>
      </w:r>
      <w:r>
        <w:rPr>
          <w:rFonts w:eastAsia="Times New Roman" w:cs="Times New Roman"/>
          <w:szCs w:val="24"/>
        </w:rPr>
        <w:t xml:space="preserve">ο οποίος βρίσκεται στο </w:t>
      </w:r>
      <w:proofErr w:type="spellStart"/>
      <w:r>
        <w:rPr>
          <w:rFonts w:eastAsia="Times New Roman" w:cs="Times New Roman"/>
          <w:szCs w:val="24"/>
          <w:lang w:val="en-US"/>
        </w:rPr>
        <w:t>Eurogroup</w:t>
      </w:r>
      <w:proofErr w:type="spellEnd"/>
      <w:r w:rsidRPr="00C36C24">
        <w:rPr>
          <w:rFonts w:eastAsia="Times New Roman" w:cs="Times New Roman"/>
          <w:szCs w:val="24"/>
        </w:rPr>
        <w:t>.</w:t>
      </w:r>
      <w:r>
        <w:rPr>
          <w:rFonts w:eastAsia="Times New Roman" w:cs="Times New Roman"/>
          <w:szCs w:val="24"/>
        </w:rPr>
        <w:t xml:space="preserve"> </w:t>
      </w:r>
    </w:p>
    <w:p w14:paraId="33D54542" w14:textId="77777777" w:rsidR="00C803DB" w:rsidRDefault="00D94065">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307/28-1-2019 επίκαιρη ερώτηση δεύτερου κύκλου του Βουλευτή Τρικάλων της Νέας Δημοκρατίας κ. Κωνσταν</w:t>
      </w:r>
      <w:r>
        <w:rPr>
          <w:rFonts w:eastAsia="Times New Roman" w:cs="Times New Roman"/>
          <w:szCs w:val="24"/>
        </w:rPr>
        <w:t>τίνου Σκρέκα προς τον Υπουργό Οικονομικών, με θέμα: «Υγιείς ξενοδοχειακές επιχειρήσεις κινδυνεύουν με «λουκέτο» λόγω καταλογισμού ΦΠΑ»</w:t>
      </w:r>
      <w:r w:rsidRPr="00C36C24">
        <w:rPr>
          <w:rFonts w:eastAsia="Times New Roman" w:cs="Times New Roman"/>
          <w:szCs w:val="24"/>
        </w:rPr>
        <w:t xml:space="preserve">, </w:t>
      </w:r>
      <w:r>
        <w:rPr>
          <w:rFonts w:eastAsia="Times New Roman" w:cs="Times New Roman"/>
          <w:szCs w:val="24"/>
        </w:rPr>
        <w:t xml:space="preserve">δεν θα συζητηθεί λόγω κωλύματος της Υφυπουργού Οικονομικών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r>
        <w:rPr>
          <w:rFonts w:eastAsia="Times New Roman" w:cs="Times New Roman"/>
          <w:szCs w:val="24"/>
        </w:rPr>
        <w:t xml:space="preserve"> εξαιτίας φόρτου εργασίας.</w:t>
      </w:r>
    </w:p>
    <w:p w14:paraId="33D54543"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w:t>
      </w:r>
      <w:r>
        <w:rPr>
          <w:rFonts w:eastAsia="Times New Roman" w:cs="Times New Roman"/>
          <w:szCs w:val="24"/>
        </w:rPr>
        <w:t xml:space="preserve">299/28-1-2019 επίκαιρη ερώτηση δεύτερου κύκλου </w:t>
      </w:r>
      <w:r w:rsidRPr="000E460A">
        <w:rPr>
          <w:rFonts w:eastAsia="Times New Roman" w:cs="Times New Roman"/>
          <w:szCs w:val="24"/>
        </w:rPr>
        <w:t xml:space="preserve">του Βουλευτή Σερρών της Δημοκρατικής Συμπαράταξης κ. </w:t>
      </w:r>
      <w:r w:rsidRPr="000E460A">
        <w:rPr>
          <w:rFonts w:eastAsia="Times New Roman" w:cs="Times New Roman"/>
          <w:bCs/>
          <w:szCs w:val="24"/>
        </w:rPr>
        <w:t>Μιχαήλ Τζελέπη</w:t>
      </w:r>
      <w:r w:rsidRPr="000E460A">
        <w:rPr>
          <w:rFonts w:eastAsia="Times New Roman" w:cs="Times New Roman"/>
          <w:b/>
          <w:bCs/>
          <w:szCs w:val="24"/>
        </w:rPr>
        <w:t xml:space="preserve"> </w:t>
      </w:r>
      <w:r w:rsidRPr="000E460A">
        <w:rPr>
          <w:rFonts w:eastAsia="Times New Roman" w:cs="Times New Roman"/>
          <w:szCs w:val="24"/>
        </w:rPr>
        <w:t xml:space="preserve">προς την Υπουργό </w:t>
      </w:r>
      <w:r w:rsidRPr="000E460A">
        <w:rPr>
          <w:rFonts w:eastAsia="Times New Roman" w:cs="Times New Roman"/>
          <w:bCs/>
          <w:szCs w:val="24"/>
        </w:rPr>
        <w:t>Προστασίας του Πολίτη,</w:t>
      </w:r>
      <w:r w:rsidRPr="000E460A">
        <w:rPr>
          <w:rFonts w:eastAsia="Times New Roman" w:cs="Times New Roman"/>
          <w:szCs w:val="24"/>
        </w:rPr>
        <w:t xml:space="preserve"> με θέμα: «Αυξημένη</w:t>
      </w:r>
      <w:r>
        <w:rPr>
          <w:rFonts w:eastAsia="Times New Roman" w:cs="Times New Roman"/>
          <w:szCs w:val="24"/>
        </w:rPr>
        <w:t xml:space="preserve"> η παραβατικότητα στον Νομό </w:t>
      </w:r>
      <w:r>
        <w:rPr>
          <w:rFonts w:eastAsia="Times New Roman" w:cs="Times New Roman"/>
          <w:szCs w:val="24"/>
        </w:rPr>
        <w:lastRenderedPageBreak/>
        <w:t xml:space="preserve">Σερρών και </w:t>
      </w:r>
      <w:proofErr w:type="spellStart"/>
      <w:r>
        <w:rPr>
          <w:rFonts w:eastAsia="Times New Roman" w:cs="Times New Roman"/>
          <w:szCs w:val="24"/>
        </w:rPr>
        <w:t>υποστελεχωμένη</w:t>
      </w:r>
      <w:proofErr w:type="spellEnd"/>
      <w:r>
        <w:rPr>
          <w:rFonts w:eastAsia="Times New Roman" w:cs="Times New Roman"/>
          <w:szCs w:val="24"/>
        </w:rPr>
        <w:t xml:space="preserve"> η Διεύθυνση Αστυνομίας Σερρών», δεν θα συζητηθεί λόγω κωλύματος της Υπουργού Προστασίας του Πολίτη </w:t>
      </w:r>
      <w:r>
        <w:rPr>
          <w:rFonts w:eastAsia="Times New Roman" w:cs="Times New Roman"/>
          <w:szCs w:val="24"/>
        </w:rPr>
        <w:t xml:space="preserve">κ.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εξαιτίας υποχρεώσεών της στο Υπουργείο.</w:t>
      </w:r>
    </w:p>
    <w:p w14:paraId="33D54544"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Η έκτη με αριθμό 283/21-1-2019</w:t>
      </w:r>
      <w:r w:rsidRPr="000E460A">
        <w:rPr>
          <w:rFonts w:eastAsia="Times New Roman" w:cs="Times New Roman"/>
          <w:szCs w:val="24"/>
        </w:rPr>
        <w:t xml:space="preserve"> </w:t>
      </w:r>
      <w:r>
        <w:rPr>
          <w:rFonts w:eastAsia="Times New Roman" w:cs="Times New Roman"/>
          <w:szCs w:val="24"/>
        </w:rPr>
        <w:t xml:space="preserve">επίκαιρη ερώτηση δεύτερου κύκλου του Βουλευτή Ηλείας της Δημοκρατικής </w:t>
      </w:r>
      <w:r>
        <w:rPr>
          <w:rFonts w:eastAsia="Times New Roman" w:cs="Times New Roman"/>
          <w:szCs w:val="24"/>
        </w:rPr>
        <w:t xml:space="preserve">Συμπαράταξης κ. </w:t>
      </w:r>
      <w:r>
        <w:rPr>
          <w:rFonts w:eastAsia="Times New Roman" w:cs="Times New Roman"/>
          <w:bCs/>
          <w:szCs w:val="24"/>
        </w:rPr>
        <w:t>Γιάν</w:t>
      </w:r>
      <w:r w:rsidRPr="000E460A">
        <w:rPr>
          <w:rFonts w:eastAsia="Times New Roman" w:cs="Times New Roman"/>
          <w:bCs/>
          <w:szCs w:val="24"/>
        </w:rPr>
        <w:t xml:space="preserve">νη </w:t>
      </w:r>
      <w:r w:rsidRPr="000E460A">
        <w:rPr>
          <w:rFonts w:eastAsia="Times New Roman" w:cs="Times New Roman"/>
          <w:bCs/>
          <w:szCs w:val="24"/>
        </w:rPr>
        <w:t>Κουτσούκου</w:t>
      </w:r>
      <w:r w:rsidRPr="000E460A">
        <w:rPr>
          <w:rFonts w:eastAsia="Times New Roman" w:cs="Times New Roman"/>
          <w:b/>
          <w:szCs w:val="24"/>
        </w:rPr>
        <w:t xml:space="preserve"> </w:t>
      </w:r>
      <w:r w:rsidRPr="000E460A">
        <w:rPr>
          <w:rFonts w:eastAsia="Times New Roman" w:cs="Times New Roman"/>
          <w:szCs w:val="24"/>
        </w:rPr>
        <w:t>π</w:t>
      </w:r>
      <w:r>
        <w:rPr>
          <w:rFonts w:eastAsia="Times New Roman" w:cs="Times New Roman"/>
          <w:szCs w:val="24"/>
        </w:rPr>
        <w:t xml:space="preserve">ρος τον Υπουργό </w:t>
      </w:r>
      <w:r w:rsidRPr="000E460A">
        <w:rPr>
          <w:rFonts w:eastAsia="Times New Roman" w:cs="Times New Roman"/>
          <w:bCs/>
          <w:szCs w:val="24"/>
        </w:rPr>
        <w:t>Οικονομικών,</w:t>
      </w:r>
      <w:r w:rsidRPr="000E460A">
        <w:rPr>
          <w:rFonts w:eastAsia="Times New Roman" w:cs="Times New Roman"/>
          <w:b/>
          <w:szCs w:val="24"/>
        </w:rPr>
        <w:t xml:space="preserve"> </w:t>
      </w:r>
      <w:r>
        <w:rPr>
          <w:rFonts w:eastAsia="Times New Roman" w:cs="Times New Roman"/>
          <w:szCs w:val="24"/>
        </w:rPr>
        <w:t xml:space="preserve">με θέμα: «Η σκοπιμότητα και η μεθόδευση της μεταφοράς στο </w:t>
      </w:r>
      <w:proofErr w:type="spellStart"/>
      <w:r>
        <w:rPr>
          <w:rFonts w:eastAsia="Times New Roman" w:cs="Times New Roman"/>
          <w:szCs w:val="24"/>
        </w:rPr>
        <w:t>Υπερταμείο</w:t>
      </w:r>
      <w:proofErr w:type="spellEnd"/>
      <w:r>
        <w:rPr>
          <w:rFonts w:eastAsia="Times New Roman" w:cs="Times New Roman"/>
          <w:szCs w:val="24"/>
        </w:rPr>
        <w:t xml:space="preserve"> κατ' απαίτηση των δανειστών πενήντα ενός ακινήτων του </w:t>
      </w:r>
      <w:r>
        <w:rPr>
          <w:rFonts w:eastAsia="Times New Roman" w:cs="Times New Roman"/>
          <w:szCs w:val="24"/>
        </w:rPr>
        <w:t xml:space="preserve">δημοσίου </w:t>
      </w:r>
      <w:r>
        <w:rPr>
          <w:rFonts w:eastAsia="Times New Roman" w:cs="Times New Roman"/>
          <w:szCs w:val="24"/>
        </w:rPr>
        <w:t>στον Δήμο Πύργου»,</w:t>
      </w:r>
      <w:r w:rsidRPr="000E460A">
        <w:rPr>
          <w:rFonts w:eastAsia="Times New Roman" w:cs="Times New Roman"/>
          <w:szCs w:val="24"/>
        </w:rPr>
        <w:t xml:space="preserve"> </w:t>
      </w:r>
      <w:r>
        <w:rPr>
          <w:rFonts w:eastAsia="Times New Roman" w:cs="Times New Roman"/>
          <w:szCs w:val="24"/>
        </w:rPr>
        <w:t>δεν θα συζητηθεί λόγω κωλύματος του Υπουρ</w:t>
      </w:r>
      <w:r>
        <w:rPr>
          <w:rFonts w:eastAsia="Times New Roman" w:cs="Times New Roman"/>
          <w:szCs w:val="24"/>
        </w:rPr>
        <w:t xml:space="preserve">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ο οποίος βρίσκεται στο </w:t>
      </w:r>
      <w:proofErr w:type="spellStart"/>
      <w:r>
        <w:rPr>
          <w:rFonts w:eastAsia="Times New Roman" w:cs="Times New Roman"/>
          <w:szCs w:val="24"/>
          <w:lang w:val="en-US"/>
        </w:rPr>
        <w:t>Eurogroup</w:t>
      </w:r>
      <w:proofErr w:type="spellEnd"/>
      <w:r w:rsidRPr="00B11079">
        <w:rPr>
          <w:rFonts w:eastAsia="Times New Roman" w:cs="Times New Roman"/>
          <w:szCs w:val="24"/>
        </w:rPr>
        <w:t>.</w:t>
      </w:r>
    </w:p>
    <w:p w14:paraId="33D54545"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281/21-1-2019 επίκαιρη ερώτηση δεύτερου κύκλου του </w:t>
      </w:r>
      <w:r>
        <w:rPr>
          <w:rFonts w:eastAsia="Times New Roman" w:cs="Times New Roman"/>
          <w:szCs w:val="24"/>
        </w:rPr>
        <w:t xml:space="preserve">Ανεξάρτητου </w:t>
      </w:r>
      <w:r>
        <w:rPr>
          <w:rFonts w:eastAsia="Times New Roman" w:cs="Times New Roman"/>
          <w:szCs w:val="24"/>
        </w:rPr>
        <w:t xml:space="preserve">Βουλευτή Β΄ Πειραιώς κ. </w:t>
      </w:r>
      <w:r w:rsidRPr="000E460A">
        <w:rPr>
          <w:rFonts w:eastAsia="Times New Roman" w:cs="Times New Roman"/>
          <w:bCs/>
          <w:szCs w:val="24"/>
        </w:rPr>
        <w:t>Δημητρίου Καμμένου</w:t>
      </w:r>
      <w:r>
        <w:rPr>
          <w:rFonts w:eastAsia="Times New Roman" w:cs="Times New Roman"/>
          <w:b/>
          <w:bCs/>
          <w:szCs w:val="24"/>
        </w:rPr>
        <w:t xml:space="preserve"> </w:t>
      </w:r>
      <w:r>
        <w:rPr>
          <w:rFonts w:eastAsia="Times New Roman" w:cs="Times New Roman"/>
          <w:szCs w:val="24"/>
        </w:rPr>
        <w:t xml:space="preserve">προς τον Υπουργό </w:t>
      </w:r>
      <w:r w:rsidRPr="000E460A">
        <w:rPr>
          <w:rFonts w:eastAsia="Times New Roman" w:cs="Times New Roman"/>
          <w:bCs/>
          <w:szCs w:val="24"/>
        </w:rPr>
        <w:t>Οικονομικών,</w:t>
      </w:r>
      <w:r w:rsidRPr="000E460A">
        <w:rPr>
          <w:rFonts w:eastAsia="Times New Roman" w:cs="Times New Roman"/>
          <w:b/>
          <w:szCs w:val="24"/>
        </w:rPr>
        <w:t xml:space="preserve"> </w:t>
      </w:r>
      <w:r>
        <w:rPr>
          <w:rFonts w:eastAsia="Times New Roman" w:cs="Times New Roman"/>
          <w:szCs w:val="24"/>
        </w:rPr>
        <w:t>με θέμα: «ΕΝΦΙΑ Οικοδομικών Συνεταιρ</w:t>
      </w:r>
      <w:r>
        <w:rPr>
          <w:rFonts w:eastAsia="Times New Roman" w:cs="Times New Roman"/>
          <w:szCs w:val="24"/>
        </w:rPr>
        <w:t>ισμών», δεν θα συζητηθεί λόγω κωλύματος της Υφυπουργού</w:t>
      </w:r>
      <w:r w:rsidRPr="00B11079">
        <w:rPr>
          <w:rFonts w:eastAsia="Times New Roman" w:cs="Times New Roman"/>
          <w:szCs w:val="24"/>
        </w:rPr>
        <w:t xml:space="preserve"> </w:t>
      </w:r>
      <w:r>
        <w:rPr>
          <w:rFonts w:eastAsia="Times New Roman" w:cs="Times New Roman"/>
          <w:szCs w:val="24"/>
        </w:rPr>
        <w:t xml:space="preserve">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εξαιτίας φόρτου εργασίας.</w:t>
      </w:r>
    </w:p>
    <w:p w14:paraId="33D54546"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262/9-1-2019 επίκαιρη ερώτηση δεύτερου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0E460A">
        <w:rPr>
          <w:rFonts w:eastAsia="Times New Roman" w:cs="Times New Roman"/>
          <w:bCs/>
          <w:szCs w:val="24"/>
        </w:rPr>
        <w:t>Χρήστου Παππά</w:t>
      </w:r>
      <w:r>
        <w:rPr>
          <w:rFonts w:eastAsia="Times New Roman" w:cs="Times New Roman"/>
          <w:szCs w:val="24"/>
        </w:rPr>
        <w:t xml:space="preserve"> προς τον</w:t>
      </w:r>
      <w:r>
        <w:rPr>
          <w:rFonts w:eastAsia="Times New Roman" w:cs="Times New Roman"/>
          <w:szCs w:val="24"/>
        </w:rPr>
        <w:t xml:space="preserve"> Υπουργό </w:t>
      </w:r>
      <w:r w:rsidRPr="000E460A">
        <w:rPr>
          <w:rFonts w:eastAsia="Times New Roman" w:cs="Times New Roman"/>
          <w:bCs/>
          <w:szCs w:val="24"/>
        </w:rPr>
        <w:t>Εθνικής Άμυνας,</w:t>
      </w:r>
      <w:r>
        <w:rPr>
          <w:rFonts w:eastAsia="Times New Roman" w:cs="Times New Roman"/>
          <w:szCs w:val="24"/>
        </w:rPr>
        <w:t xml:space="preserve"> με θέμα: «Επιτακτική ανάγκη αυξήσεως της στρατιωτικής θητείας», δεν θα συζητηθεί.</w:t>
      </w:r>
    </w:p>
    <w:p w14:paraId="33D54547"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Η πρώτη με αριθμό 2932/31-10-2018 ερώτηση του κύκλου αναφορών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ερωτήσεων του Βουλευτή Β΄ Αθηνών της Δημοκρατικής Συμπαράταξης κ. </w:t>
      </w:r>
      <w:r w:rsidRPr="000E460A">
        <w:rPr>
          <w:rFonts w:eastAsia="Times New Roman" w:cs="Times New Roman"/>
          <w:bCs/>
          <w:szCs w:val="24"/>
        </w:rPr>
        <w:t>Γεωργίου</w:t>
      </w:r>
      <w:r>
        <w:rPr>
          <w:rFonts w:eastAsia="Times New Roman" w:cs="Times New Roman"/>
          <w:bCs/>
          <w:szCs w:val="24"/>
        </w:rPr>
        <w:t xml:space="preserve"> </w:t>
      </w:r>
      <w:r w:rsidRPr="000E460A">
        <w:rPr>
          <w:rFonts w:eastAsia="Times New Roman" w:cs="Times New Roman"/>
          <w:bCs/>
          <w:szCs w:val="24"/>
        </w:rPr>
        <w:t>-</w:t>
      </w:r>
      <w:r>
        <w:rPr>
          <w:rFonts w:eastAsia="Times New Roman" w:cs="Times New Roman"/>
          <w:bCs/>
          <w:szCs w:val="24"/>
        </w:rPr>
        <w:t xml:space="preserve"> </w:t>
      </w:r>
      <w:r w:rsidRPr="000E460A">
        <w:rPr>
          <w:rFonts w:eastAsia="Times New Roman" w:cs="Times New Roman"/>
          <w:bCs/>
          <w:szCs w:val="24"/>
        </w:rPr>
        <w:t>Δημητρίου Καρρά</w:t>
      </w:r>
      <w:r>
        <w:rPr>
          <w:rFonts w:eastAsia="Times New Roman" w:cs="Times New Roman"/>
          <w:szCs w:val="24"/>
        </w:rPr>
        <w:t xml:space="preserve"> προς τον Υπουργό </w:t>
      </w:r>
      <w:r w:rsidRPr="000E460A">
        <w:rPr>
          <w:rFonts w:eastAsia="Times New Roman" w:cs="Times New Roman"/>
          <w:bCs/>
          <w:szCs w:val="24"/>
        </w:rPr>
        <w:t>Οικονομικών,</w:t>
      </w:r>
      <w:r w:rsidRPr="000E460A">
        <w:rPr>
          <w:rFonts w:eastAsia="Times New Roman" w:cs="Times New Roman"/>
          <w:b/>
          <w:szCs w:val="24"/>
        </w:rPr>
        <w:t xml:space="preserve"> </w:t>
      </w:r>
      <w:r>
        <w:rPr>
          <w:rFonts w:eastAsia="Times New Roman" w:cs="Times New Roman"/>
          <w:szCs w:val="24"/>
        </w:rPr>
        <w:t>με θέμα: «Αποδέσμευση του Δημοτικού Κλειστού Γυμναστηρίου «Νίκης 2</w:t>
      </w:r>
      <w:r w:rsidRPr="000E460A">
        <w:rPr>
          <w:rFonts w:eastAsia="Times New Roman" w:cs="Times New Roman"/>
          <w:szCs w:val="24"/>
          <w:vertAlign w:val="superscript"/>
        </w:rPr>
        <w:t>ου</w:t>
      </w:r>
      <w:r>
        <w:rPr>
          <w:rFonts w:eastAsia="Times New Roman" w:cs="Times New Roman"/>
          <w:szCs w:val="24"/>
        </w:rPr>
        <w:t xml:space="preserve"> Λυκείου» Αγίας Βαρβάρας από το </w:t>
      </w:r>
      <w:proofErr w:type="spellStart"/>
      <w:r>
        <w:rPr>
          <w:rFonts w:eastAsia="Times New Roman" w:cs="Times New Roman"/>
          <w:szCs w:val="24"/>
        </w:rPr>
        <w:t>Υπερταμείο</w:t>
      </w:r>
      <w:proofErr w:type="spellEnd"/>
      <w:r>
        <w:rPr>
          <w:rFonts w:eastAsia="Times New Roman" w:cs="Times New Roman"/>
          <w:szCs w:val="24"/>
        </w:rPr>
        <w:t xml:space="preserve">», 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ο οποίος βρίσκεται στο </w:t>
      </w:r>
      <w:proofErr w:type="spellStart"/>
      <w:r>
        <w:rPr>
          <w:rFonts w:eastAsia="Times New Roman" w:cs="Times New Roman"/>
          <w:szCs w:val="24"/>
          <w:lang w:val="en-US"/>
        </w:rPr>
        <w:t>Eu</w:t>
      </w:r>
      <w:r>
        <w:rPr>
          <w:rFonts w:eastAsia="Times New Roman" w:cs="Times New Roman"/>
          <w:szCs w:val="24"/>
          <w:lang w:val="en-US"/>
        </w:rPr>
        <w:t>rogroup</w:t>
      </w:r>
      <w:proofErr w:type="spellEnd"/>
      <w:r>
        <w:rPr>
          <w:rFonts w:eastAsia="Times New Roman" w:cs="Times New Roman"/>
          <w:szCs w:val="24"/>
        </w:rPr>
        <w:t>.</w:t>
      </w:r>
    </w:p>
    <w:p w14:paraId="33D54548" w14:textId="77777777" w:rsidR="00C803DB" w:rsidRDefault="00D94065">
      <w:pPr>
        <w:spacing w:line="600" w:lineRule="auto"/>
        <w:ind w:firstLine="720"/>
        <w:jc w:val="both"/>
        <w:rPr>
          <w:rFonts w:eastAsia="Times New Roman" w:cs="Times New Roman"/>
          <w:szCs w:val="24"/>
        </w:rPr>
      </w:pPr>
      <w:r w:rsidRPr="00017DD4">
        <w:rPr>
          <w:rFonts w:eastAsia="Times New Roman" w:cs="Times New Roman"/>
          <w:szCs w:val="24"/>
        </w:rPr>
        <w:t>Για όλα τα παραπάνω υπάρχει και σχετική επιστολή από τη Γραμματ</w:t>
      </w:r>
      <w:r>
        <w:rPr>
          <w:rFonts w:eastAsia="Times New Roman" w:cs="Times New Roman"/>
          <w:szCs w:val="24"/>
        </w:rPr>
        <w:t xml:space="preserve">εία της Κυβερνήσεως και τον κ. </w:t>
      </w:r>
      <w:proofErr w:type="spellStart"/>
      <w:r>
        <w:rPr>
          <w:rFonts w:eastAsia="Times New Roman" w:cs="Times New Roman"/>
          <w:szCs w:val="24"/>
        </w:rPr>
        <w:t>Καϊδατζή</w:t>
      </w:r>
      <w:proofErr w:type="spellEnd"/>
      <w:r>
        <w:rPr>
          <w:rFonts w:eastAsia="Times New Roman" w:cs="Times New Roman"/>
          <w:szCs w:val="24"/>
        </w:rPr>
        <w:t xml:space="preserve">. </w:t>
      </w:r>
    </w:p>
    <w:p w14:paraId="33D54549"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17DD4">
        <w:rPr>
          <w:rFonts w:eastAsia="Times New Roman" w:cs="Times New Roman"/>
          <w:szCs w:val="24"/>
        </w:rPr>
        <w:t>πριν κλείσουμε</w:t>
      </w:r>
      <w:r>
        <w:rPr>
          <w:rFonts w:eastAsia="Times New Roman" w:cs="Times New Roman"/>
          <w:szCs w:val="24"/>
        </w:rPr>
        <w:t xml:space="preserve"> τη συνεδρίαση </w:t>
      </w:r>
      <w:r>
        <w:rPr>
          <w:rFonts w:eastAsia="Times New Roman" w:cs="Times New Roman"/>
          <w:szCs w:val="24"/>
        </w:rPr>
        <w:t xml:space="preserve">έχω να κάνω και μια </w:t>
      </w:r>
      <w:r w:rsidRPr="00017DD4">
        <w:rPr>
          <w:rFonts w:eastAsia="Times New Roman" w:cs="Times New Roman"/>
          <w:szCs w:val="24"/>
        </w:rPr>
        <w:t xml:space="preserve">ανακοίνωση </w:t>
      </w:r>
      <w:r>
        <w:rPr>
          <w:rFonts w:eastAsia="Times New Roman" w:cs="Times New Roman"/>
          <w:szCs w:val="24"/>
        </w:rPr>
        <w:t>προς το Σώμα.</w:t>
      </w:r>
    </w:p>
    <w:p w14:paraId="33D5454A" w14:textId="77777777" w:rsidR="00C803DB" w:rsidRDefault="00D94065">
      <w:pPr>
        <w:spacing w:line="600" w:lineRule="auto"/>
        <w:ind w:firstLine="720"/>
        <w:jc w:val="both"/>
        <w:rPr>
          <w:rFonts w:eastAsia="Times New Roman" w:cs="Times New Roman"/>
          <w:szCs w:val="24"/>
        </w:rPr>
      </w:pPr>
      <w:r w:rsidRPr="00017DD4">
        <w:rPr>
          <w:rFonts w:eastAsia="Times New Roman" w:cs="Times New Roman"/>
          <w:szCs w:val="24"/>
        </w:rPr>
        <w:lastRenderedPageBreak/>
        <w:t>Ο Αντιπρόεδρος της Κυβέρνησης και Υπου</w:t>
      </w:r>
      <w:r w:rsidRPr="00017DD4">
        <w:rPr>
          <w:rFonts w:eastAsia="Times New Roman" w:cs="Times New Roman"/>
          <w:szCs w:val="24"/>
        </w:rPr>
        <w:t xml:space="preserve">ργός Οικονομίας </w:t>
      </w:r>
      <w:r>
        <w:rPr>
          <w:rFonts w:eastAsia="Times New Roman" w:cs="Times New Roman"/>
          <w:szCs w:val="24"/>
        </w:rPr>
        <w:t>κ</w:t>
      </w:r>
      <w:r w:rsidRPr="00017DD4">
        <w:rPr>
          <w:rFonts w:eastAsia="Times New Roman" w:cs="Times New Roman"/>
          <w:szCs w:val="24"/>
        </w:rPr>
        <w:t>αι Ανάπτυξης</w:t>
      </w:r>
      <w:r>
        <w:rPr>
          <w:rFonts w:eastAsia="Times New Roman" w:cs="Times New Roman"/>
          <w:szCs w:val="24"/>
        </w:rPr>
        <w:t>, οι</w:t>
      </w:r>
      <w:r w:rsidRPr="00017DD4">
        <w:rPr>
          <w:rFonts w:eastAsia="Times New Roman" w:cs="Times New Roman"/>
          <w:szCs w:val="24"/>
        </w:rPr>
        <w:t xml:space="preserve"> </w:t>
      </w:r>
      <w:r>
        <w:rPr>
          <w:rFonts w:eastAsia="Times New Roman" w:cs="Times New Roman"/>
          <w:szCs w:val="24"/>
        </w:rPr>
        <w:t xml:space="preserve">Υπουργοί </w:t>
      </w:r>
      <w:r w:rsidRPr="00017DD4">
        <w:rPr>
          <w:rFonts w:eastAsia="Times New Roman" w:cs="Times New Roman"/>
          <w:szCs w:val="24"/>
        </w:rPr>
        <w:t>Εσωτερικών</w:t>
      </w:r>
      <w:r>
        <w:rPr>
          <w:rFonts w:eastAsia="Times New Roman" w:cs="Times New Roman"/>
          <w:szCs w:val="24"/>
        </w:rPr>
        <w:t>, Ψηφιακής</w:t>
      </w:r>
      <w:r w:rsidRPr="00017DD4">
        <w:rPr>
          <w:rFonts w:eastAsia="Times New Roman" w:cs="Times New Roman"/>
          <w:szCs w:val="24"/>
        </w:rPr>
        <w:t xml:space="preserve"> Πολιτικής</w:t>
      </w:r>
      <w:r>
        <w:rPr>
          <w:rFonts w:eastAsia="Times New Roman" w:cs="Times New Roman"/>
          <w:szCs w:val="24"/>
        </w:rPr>
        <w:t>,</w:t>
      </w:r>
      <w:r w:rsidRPr="00017DD4">
        <w:rPr>
          <w:rFonts w:eastAsia="Times New Roman" w:cs="Times New Roman"/>
          <w:szCs w:val="24"/>
        </w:rPr>
        <w:t xml:space="preserve"> Τηλεπικοινωνιών και Ενημέρωσης</w:t>
      </w:r>
      <w:r>
        <w:rPr>
          <w:rFonts w:eastAsia="Times New Roman" w:cs="Times New Roman"/>
          <w:szCs w:val="24"/>
        </w:rPr>
        <w:t>,</w:t>
      </w:r>
      <w:r w:rsidRPr="00017DD4">
        <w:rPr>
          <w:rFonts w:eastAsia="Times New Roman" w:cs="Times New Roman"/>
          <w:szCs w:val="24"/>
        </w:rPr>
        <w:t xml:space="preserve"> Εθνικής Άμυνας</w:t>
      </w:r>
      <w:r>
        <w:rPr>
          <w:rFonts w:eastAsia="Times New Roman" w:cs="Times New Roman"/>
          <w:szCs w:val="24"/>
        </w:rPr>
        <w:t>,</w:t>
      </w:r>
      <w:r w:rsidRPr="00017DD4">
        <w:rPr>
          <w:rFonts w:eastAsia="Times New Roman" w:cs="Times New Roman"/>
          <w:szCs w:val="24"/>
        </w:rPr>
        <w:t xml:space="preserve"> Εργασίας</w:t>
      </w:r>
      <w:r>
        <w:rPr>
          <w:rFonts w:eastAsia="Times New Roman" w:cs="Times New Roman"/>
          <w:szCs w:val="24"/>
        </w:rPr>
        <w:t>,</w:t>
      </w:r>
      <w:r w:rsidRPr="00017DD4">
        <w:rPr>
          <w:rFonts w:eastAsia="Times New Roman" w:cs="Times New Roman"/>
          <w:szCs w:val="24"/>
        </w:rPr>
        <w:t xml:space="preserve"> Κοινωνικής Ασφάλισης και Κοινωνικής Αλληλεγγύης</w:t>
      </w:r>
      <w:r>
        <w:rPr>
          <w:rFonts w:eastAsia="Times New Roman" w:cs="Times New Roman"/>
          <w:szCs w:val="24"/>
        </w:rPr>
        <w:t>,</w:t>
      </w:r>
      <w:r w:rsidRPr="00017DD4">
        <w:rPr>
          <w:rFonts w:eastAsia="Times New Roman" w:cs="Times New Roman"/>
          <w:szCs w:val="24"/>
        </w:rPr>
        <w:t xml:space="preserve"> Δικαιοσύνης</w:t>
      </w:r>
      <w:r>
        <w:rPr>
          <w:rFonts w:eastAsia="Times New Roman" w:cs="Times New Roman"/>
          <w:szCs w:val="24"/>
        </w:rPr>
        <w:t>,</w:t>
      </w:r>
      <w:r w:rsidRPr="00017DD4">
        <w:rPr>
          <w:rFonts w:eastAsia="Times New Roman" w:cs="Times New Roman"/>
          <w:szCs w:val="24"/>
        </w:rPr>
        <w:t xml:space="preserve"> Διαφάνειας </w:t>
      </w:r>
      <w:r>
        <w:rPr>
          <w:rFonts w:eastAsia="Times New Roman" w:cs="Times New Roman"/>
          <w:szCs w:val="24"/>
        </w:rPr>
        <w:t>κ</w:t>
      </w:r>
      <w:r w:rsidRPr="00017DD4">
        <w:rPr>
          <w:rFonts w:eastAsia="Times New Roman" w:cs="Times New Roman"/>
          <w:szCs w:val="24"/>
        </w:rPr>
        <w:t>αι Ανθρωπίνων Δικαιωμάτων</w:t>
      </w:r>
      <w:r>
        <w:rPr>
          <w:rFonts w:eastAsia="Times New Roman" w:cs="Times New Roman"/>
          <w:szCs w:val="24"/>
        </w:rPr>
        <w:t>,</w:t>
      </w:r>
      <w:r w:rsidRPr="00017DD4">
        <w:rPr>
          <w:rFonts w:eastAsia="Times New Roman" w:cs="Times New Roman"/>
          <w:szCs w:val="24"/>
        </w:rPr>
        <w:t xml:space="preserve"> Οικονομικών</w:t>
      </w:r>
      <w:r>
        <w:rPr>
          <w:rFonts w:eastAsia="Times New Roman" w:cs="Times New Roman"/>
          <w:szCs w:val="24"/>
        </w:rPr>
        <w:t>,</w:t>
      </w:r>
      <w:r w:rsidRPr="00017DD4">
        <w:rPr>
          <w:rFonts w:eastAsia="Times New Roman" w:cs="Times New Roman"/>
          <w:szCs w:val="24"/>
        </w:rPr>
        <w:t xml:space="preserve"> Υποδομών και Μεταφορών</w:t>
      </w:r>
      <w:r>
        <w:rPr>
          <w:rFonts w:eastAsia="Times New Roman" w:cs="Times New Roman"/>
          <w:szCs w:val="24"/>
        </w:rPr>
        <w:t>,</w:t>
      </w:r>
      <w:r w:rsidRPr="00017DD4">
        <w:rPr>
          <w:rFonts w:eastAsia="Times New Roman" w:cs="Times New Roman"/>
          <w:szCs w:val="24"/>
        </w:rPr>
        <w:t xml:space="preserve"> οι Αναπληρωτές Υπουργοί Οικονομικών</w:t>
      </w:r>
      <w:r>
        <w:rPr>
          <w:rFonts w:eastAsia="Times New Roman" w:cs="Times New Roman"/>
          <w:szCs w:val="24"/>
        </w:rPr>
        <w:t>,</w:t>
      </w:r>
      <w:r w:rsidRPr="00017DD4">
        <w:rPr>
          <w:rFonts w:eastAsia="Times New Roman" w:cs="Times New Roman"/>
          <w:szCs w:val="24"/>
        </w:rPr>
        <w:t xml:space="preserve"> Οικονομίας και Ανάπτυξης</w:t>
      </w:r>
      <w:r>
        <w:rPr>
          <w:rFonts w:eastAsia="Times New Roman" w:cs="Times New Roman"/>
          <w:szCs w:val="24"/>
        </w:rPr>
        <w:t>,</w:t>
      </w:r>
      <w:r w:rsidRPr="00017DD4">
        <w:rPr>
          <w:rFonts w:eastAsia="Times New Roman" w:cs="Times New Roman"/>
          <w:szCs w:val="24"/>
        </w:rPr>
        <w:t xml:space="preserve"> καθώς και </w:t>
      </w:r>
      <w:r>
        <w:rPr>
          <w:rFonts w:eastAsia="Times New Roman" w:cs="Times New Roman"/>
          <w:szCs w:val="24"/>
        </w:rPr>
        <w:t xml:space="preserve">η </w:t>
      </w:r>
      <w:r w:rsidRPr="00017DD4">
        <w:rPr>
          <w:rFonts w:eastAsia="Times New Roman" w:cs="Times New Roman"/>
          <w:szCs w:val="24"/>
        </w:rPr>
        <w:t>Υ</w:t>
      </w:r>
      <w:r>
        <w:rPr>
          <w:rFonts w:eastAsia="Times New Roman" w:cs="Times New Roman"/>
          <w:szCs w:val="24"/>
        </w:rPr>
        <w:t>φυ</w:t>
      </w:r>
      <w:r w:rsidRPr="00017DD4">
        <w:rPr>
          <w:rFonts w:eastAsia="Times New Roman" w:cs="Times New Roman"/>
          <w:szCs w:val="24"/>
        </w:rPr>
        <w:t>πουργός Οικονομικών</w:t>
      </w:r>
      <w:r>
        <w:rPr>
          <w:rFonts w:eastAsia="Times New Roman" w:cs="Times New Roman"/>
          <w:szCs w:val="24"/>
        </w:rPr>
        <w:t>, κατέθεσαν</w:t>
      </w:r>
      <w:r w:rsidRPr="00017DD4">
        <w:rPr>
          <w:rFonts w:eastAsia="Times New Roman" w:cs="Times New Roman"/>
          <w:szCs w:val="24"/>
        </w:rPr>
        <w:t xml:space="preserve"> σήμερα 11 Φεβρουαρίου 2019 σχέδιο νόμου</w:t>
      </w:r>
      <w:r>
        <w:rPr>
          <w:rFonts w:eastAsia="Times New Roman" w:cs="Times New Roman"/>
          <w:szCs w:val="24"/>
        </w:rPr>
        <w:t>:</w:t>
      </w:r>
      <w:r w:rsidRPr="00017DD4">
        <w:rPr>
          <w:rFonts w:eastAsia="Times New Roman" w:cs="Times New Roman"/>
          <w:szCs w:val="24"/>
        </w:rPr>
        <w:t xml:space="preserve"> </w:t>
      </w:r>
      <w:r>
        <w:rPr>
          <w:rFonts w:eastAsia="Times New Roman" w:cs="Times New Roman"/>
          <w:szCs w:val="24"/>
        </w:rPr>
        <w:t>«</w:t>
      </w:r>
      <w:r w:rsidRPr="00017DD4">
        <w:rPr>
          <w:rFonts w:eastAsia="Times New Roman" w:cs="Times New Roman"/>
          <w:szCs w:val="24"/>
        </w:rPr>
        <w:t xml:space="preserve">Εταιρικοί μετασχηματισμοί και εναρμόνιση του νομοθετικού </w:t>
      </w:r>
      <w:r>
        <w:rPr>
          <w:rFonts w:eastAsia="Times New Roman" w:cs="Times New Roman"/>
          <w:szCs w:val="24"/>
        </w:rPr>
        <w:t>π</w:t>
      </w:r>
      <w:r w:rsidRPr="00017DD4">
        <w:rPr>
          <w:rFonts w:eastAsia="Times New Roman" w:cs="Times New Roman"/>
          <w:szCs w:val="24"/>
        </w:rPr>
        <w:t>λαισίου με τις διατάξε</w:t>
      </w:r>
      <w:r w:rsidRPr="00017DD4">
        <w:rPr>
          <w:rFonts w:eastAsia="Times New Roman" w:cs="Times New Roman"/>
          <w:szCs w:val="24"/>
        </w:rPr>
        <w:t>ις της Οδηγίας 2014</w:t>
      </w:r>
      <w:r>
        <w:rPr>
          <w:rFonts w:eastAsia="Times New Roman" w:cs="Times New Roman"/>
          <w:szCs w:val="24"/>
        </w:rPr>
        <w:t>/55/ΕΕ</w:t>
      </w:r>
      <w:r w:rsidRPr="00017DD4">
        <w:rPr>
          <w:rFonts w:eastAsia="Times New Roman" w:cs="Times New Roman"/>
          <w:szCs w:val="24"/>
        </w:rPr>
        <w:t xml:space="preserve"> του Ευρωπαϊκού Κοινοβουλίου και του Συμβουλίου της 16ης Απριλίου 2014</w:t>
      </w:r>
      <w:r>
        <w:rPr>
          <w:rFonts w:eastAsia="Times New Roman" w:cs="Times New Roman"/>
          <w:szCs w:val="24"/>
        </w:rPr>
        <w:t>,</w:t>
      </w:r>
      <w:r w:rsidRPr="00017DD4">
        <w:rPr>
          <w:rFonts w:eastAsia="Times New Roman" w:cs="Times New Roman"/>
          <w:szCs w:val="24"/>
        </w:rPr>
        <w:t xml:space="preserve"> για την έκδοση ηλεκτρονικών τιμολογίων στο πλαίσιο </w:t>
      </w:r>
      <w:r>
        <w:rPr>
          <w:rFonts w:eastAsia="Times New Roman" w:cs="Times New Roman"/>
          <w:szCs w:val="24"/>
        </w:rPr>
        <w:t>δ</w:t>
      </w:r>
      <w:r w:rsidRPr="00017DD4">
        <w:rPr>
          <w:rFonts w:eastAsia="Times New Roman" w:cs="Times New Roman"/>
          <w:szCs w:val="24"/>
        </w:rPr>
        <w:t>ημόσ</w:t>
      </w:r>
      <w:r>
        <w:rPr>
          <w:rFonts w:eastAsia="Times New Roman" w:cs="Times New Roman"/>
          <w:szCs w:val="24"/>
        </w:rPr>
        <w:t>ι</w:t>
      </w:r>
      <w:r w:rsidRPr="00017DD4">
        <w:rPr>
          <w:rFonts w:eastAsia="Times New Roman" w:cs="Times New Roman"/>
          <w:szCs w:val="24"/>
        </w:rPr>
        <w:t>ων συμβάσεων</w:t>
      </w:r>
      <w:r>
        <w:rPr>
          <w:rFonts w:eastAsia="Times New Roman" w:cs="Times New Roman"/>
          <w:szCs w:val="24"/>
        </w:rPr>
        <w:t>».</w:t>
      </w:r>
    </w:p>
    <w:p w14:paraId="33D5454B" w14:textId="77777777" w:rsidR="00C803DB" w:rsidRDefault="00D94065">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w:t>
      </w:r>
      <w:r w:rsidRPr="00017DD4">
        <w:rPr>
          <w:rFonts w:eastAsia="Times New Roman" w:cs="Times New Roman"/>
          <w:szCs w:val="24"/>
        </w:rPr>
        <w:t xml:space="preserve"> </w:t>
      </w:r>
      <w:r>
        <w:rPr>
          <w:rFonts w:eastAsia="Times New Roman" w:cs="Times New Roman"/>
          <w:szCs w:val="24"/>
        </w:rPr>
        <w:t>Ε</w:t>
      </w:r>
      <w:r w:rsidRPr="00017DD4">
        <w:rPr>
          <w:rFonts w:eastAsia="Times New Roman" w:cs="Times New Roman"/>
          <w:szCs w:val="24"/>
        </w:rPr>
        <w:t>πιτροπή</w:t>
      </w:r>
      <w:r>
        <w:rPr>
          <w:rFonts w:eastAsia="Times New Roman" w:cs="Times New Roman"/>
          <w:szCs w:val="24"/>
        </w:rPr>
        <w:t>.</w:t>
      </w:r>
    </w:p>
    <w:p w14:paraId="33D5454C" w14:textId="77777777" w:rsidR="00C803DB" w:rsidRDefault="00D94065">
      <w:pPr>
        <w:spacing w:line="600" w:lineRule="auto"/>
        <w:ind w:firstLine="720"/>
        <w:jc w:val="both"/>
        <w:rPr>
          <w:rFonts w:eastAsia="Times New Roman" w:cs="Times New Roman"/>
          <w:b/>
          <w:szCs w:val="24"/>
        </w:rPr>
      </w:pPr>
      <w:r>
        <w:rPr>
          <w:rFonts w:eastAsia="Times New Roman" w:cs="Times New Roman"/>
          <w:szCs w:val="24"/>
        </w:rPr>
        <w:t xml:space="preserve">Κυρίες και κύριοι συνάδελφοι, δέχεστε στο </w:t>
      </w:r>
      <w:r>
        <w:rPr>
          <w:rFonts w:eastAsia="Times New Roman" w:cs="Times New Roman"/>
          <w:szCs w:val="24"/>
        </w:rPr>
        <w:t>σημείο αυτό να λύσουμε τη συνεδρίαση;</w:t>
      </w:r>
    </w:p>
    <w:p w14:paraId="33D5454D" w14:textId="77777777" w:rsidR="00C803DB" w:rsidRDefault="00D9406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3D5454E" w14:textId="77777777" w:rsidR="00C803DB" w:rsidRDefault="00D94065">
      <w:pPr>
        <w:spacing w:line="600" w:lineRule="auto"/>
        <w:ind w:firstLine="720"/>
        <w:jc w:val="both"/>
        <w:rPr>
          <w:rFonts w:eastAsia="Times New Roman" w:cs="Times New Roman"/>
          <w:szCs w:val="24"/>
        </w:rPr>
      </w:pPr>
      <w:r w:rsidRPr="001C6047">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Με τη συναίνεση του Σώματος και ώρα 18.20΄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12 Φεβρουαρίου 2019 και ώρα 10.00΄, με αντικείμενο εργασιών του</w:t>
      </w:r>
      <w:r>
        <w:rPr>
          <w:rFonts w:eastAsia="Times New Roman" w:cs="Times New Roman"/>
          <w:szCs w:val="24"/>
        </w:rPr>
        <w:t xml:space="preserve"> Σώματος σύμφωνα με την ειδική ημερήσια διάταξη που έχει διανεμηθεί.</w:t>
      </w:r>
    </w:p>
    <w:p w14:paraId="33D5454F" w14:textId="77777777" w:rsidR="00C803DB" w:rsidRDefault="00D94065">
      <w:pPr>
        <w:tabs>
          <w:tab w:val="left" w:pos="989"/>
        </w:tabs>
        <w:spacing w:line="600" w:lineRule="auto"/>
        <w:ind w:firstLine="987"/>
        <w:jc w:val="both"/>
        <w:rPr>
          <w:rFonts w:eastAsia="Times New Roman" w:cs="Times New Roman"/>
          <w:szCs w:val="24"/>
        </w:rPr>
      </w:pPr>
      <w:r>
        <w:rPr>
          <w:rFonts w:eastAsia="Times New Roman" w:cs="Times New Roman"/>
          <w:szCs w:val="24"/>
        </w:rPr>
        <w:tab/>
      </w:r>
      <w:r>
        <w:rPr>
          <w:rFonts w:eastAsia="Times New Roman" w:cs="Times New Roman"/>
          <w:b/>
          <w:szCs w:val="24"/>
        </w:rPr>
        <w:t>Ο ΠΡΟΕΔΡΟΣ                                                 ΟΙ ΓΡΑΜΜΑΤΕΙΣ</w:t>
      </w:r>
    </w:p>
    <w:p w14:paraId="33D54550" w14:textId="77777777" w:rsidR="00C803DB" w:rsidRDefault="00C803DB">
      <w:pPr>
        <w:tabs>
          <w:tab w:val="left" w:pos="5380"/>
        </w:tabs>
        <w:rPr>
          <w:rFonts w:eastAsia="Times New Roman" w:cs="Times New Roman"/>
          <w:szCs w:val="24"/>
        </w:rPr>
      </w:pPr>
    </w:p>
    <w:sectPr w:rsidR="00C803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qECeQUFioxYUGlInOi0JrStK8bA=" w:salt="47tUlrMB13Y2rPiBepSO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DB"/>
    <w:rsid w:val="00C803DB"/>
    <w:rsid w:val="00D94065"/>
    <w:rsid w:val="00E429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4519"/>
  <w15:docId w15:val="{38321A9F-AD05-487B-AC24-6B6A149C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48C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4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784</MetadataID>
    <Session xmlns="641f345b-441b-4b81-9152-adc2e73ba5e1">Δ´</Session>
    <Date xmlns="641f345b-441b-4b81-9152-adc2e73ba5e1">2019-02-10T22:00:00+00:00</Date>
    <Status xmlns="641f345b-441b-4b81-9152-adc2e73ba5e1">
      <Url>https://intra.parliament.gr/praktika/Lists/Incoming_Metadata/EditForm.aspx?ID=784&amp;Source=/praktika/Recordings_Library/Forms/AllItems.aspx</Url>
      <Description>Δημοσιεύτηκε</Description>
    </Status>
    <Meeting xmlns="641f345b-441b-4b81-9152-adc2e73ba5e1">ΟΓ´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0F67C-BAC6-4FA7-B877-CF2FF4EDB999}">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835A10A2-EFD8-471E-8ADB-BCEE28830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C4721-763F-4996-BA04-C2C1AE12D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1734</Words>
  <Characters>9368</Characters>
  <Application>Microsoft Office Word</Application>
  <DocSecurity>0</DocSecurity>
  <Lines>78</Lines>
  <Paragraphs>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2019-02-20T11:47:00Z</dcterms:created>
  <dcterms:modified xsi:type="dcterms:W3CDTF">2019-02-20T11:47:00Z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