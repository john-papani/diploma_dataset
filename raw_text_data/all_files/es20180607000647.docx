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7CACB" w14:textId="77777777" w:rsidR="003A64EF" w:rsidRPr="003A64EF" w:rsidRDefault="003A64EF" w:rsidP="003A64EF">
      <w:pPr>
        <w:spacing w:after="0" w:line="360" w:lineRule="auto"/>
        <w:rPr>
          <w:ins w:id="0" w:author="Φλούδα Χριστίνα" w:date="2018-06-18T11:30:00Z"/>
          <w:rFonts w:eastAsia="Times New Roman"/>
          <w:szCs w:val="24"/>
          <w:lang w:eastAsia="en-US"/>
        </w:rPr>
      </w:pPr>
      <w:bookmarkStart w:id="1" w:name="_GoBack"/>
      <w:bookmarkEnd w:id="1"/>
      <w:ins w:id="2" w:author="Φλούδα Χριστίνα" w:date="2018-06-18T11:30:00Z">
        <w:r w:rsidRPr="003A64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6BAE2F" w14:textId="77777777" w:rsidR="003A64EF" w:rsidRPr="003A64EF" w:rsidRDefault="003A64EF" w:rsidP="003A64EF">
      <w:pPr>
        <w:spacing w:after="0" w:line="360" w:lineRule="auto"/>
        <w:rPr>
          <w:ins w:id="3" w:author="Φλούδα Χριστίνα" w:date="2018-06-18T11:30:00Z"/>
          <w:rFonts w:eastAsia="Times New Roman"/>
          <w:szCs w:val="24"/>
          <w:lang w:eastAsia="en-US"/>
        </w:rPr>
      </w:pPr>
    </w:p>
    <w:p w14:paraId="4805EBC8" w14:textId="77777777" w:rsidR="003A64EF" w:rsidRPr="003A64EF" w:rsidRDefault="003A64EF" w:rsidP="003A64EF">
      <w:pPr>
        <w:spacing w:after="0" w:line="360" w:lineRule="auto"/>
        <w:rPr>
          <w:ins w:id="4" w:author="Φλούδα Χριστίνα" w:date="2018-06-18T11:30:00Z"/>
          <w:rFonts w:eastAsia="Times New Roman"/>
          <w:szCs w:val="24"/>
          <w:lang w:eastAsia="en-US"/>
        </w:rPr>
      </w:pPr>
      <w:ins w:id="5" w:author="Φλούδα Χριστίνα" w:date="2018-06-18T11:30:00Z">
        <w:r w:rsidRPr="003A64EF">
          <w:rPr>
            <w:rFonts w:eastAsia="Times New Roman"/>
            <w:szCs w:val="24"/>
            <w:lang w:eastAsia="en-US"/>
          </w:rPr>
          <w:t>ΠΙΝΑΚΑΣ ΠΕΡΙΕΧΟΜΕΝΩΝ</w:t>
        </w:r>
      </w:ins>
    </w:p>
    <w:p w14:paraId="26334607" w14:textId="77777777" w:rsidR="003A64EF" w:rsidRPr="003A64EF" w:rsidRDefault="003A64EF" w:rsidP="003A64EF">
      <w:pPr>
        <w:spacing w:after="0" w:line="360" w:lineRule="auto"/>
        <w:rPr>
          <w:ins w:id="6" w:author="Φλούδα Χριστίνα" w:date="2018-06-18T11:30:00Z"/>
          <w:rFonts w:eastAsia="Times New Roman"/>
          <w:szCs w:val="24"/>
          <w:lang w:eastAsia="en-US"/>
        </w:rPr>
      </w:pPr>
      <w:ins w:id="7" w:author="Φλούδα Χριστίνα" w:date="2018-06-18T11:30:00Z">
        <w:r w:rsidRPr="003A64EF">
          <w:rPr>
            <w:rFonts w:eastAsia="Times New Roman"/>
            <w:szCs w:val="24"/>
            <w:lang w:eastAsia="en-US"/>
          </w:rPr>
          <w:t xml:space="preserve">ΙΖ΄ ΠΕΡΙΟΔΟΣ </w:t>
        </w:r>
      </w:ins>
    </w:p>
    <w:p w14:paraId="18124360" w14:textId="77777777" w:rsidR="003A64EF" w:rsidRPr="003A64EF" w:rsidRDefault="003A64EF" w:rsidP="003A64EF">
      <w:pPr>
        <w:spacing w:after="0" w:line="360" w:lineRule="auto"/>
        <w:rPr>
          <w:ins w:id="8" w:author="Φλούδα Χριστίνα" w:date="2018-06-18T11:30:00Z"/>
          <w:rFonts w:eastAsia="Times New Roman"/>
          <w:szCs w:val="24"/>
          <w:lang w:eastAsia="en-US"/>
        </w:rPr>
      </w:pPr>
      <w:ins w:id="9" w:author="Φλούδα Χριστίνα" w:date="2018-06-18T11:30:00Z">
        <w:r w:rsidRPr="003A64EF">
          <w:rPr>
            <w:rFonts w:eastAsia="Times New Roman"/>
            <w:szCs w:val="24"/>
            <w:lang w:eastAsia="en-US"/>
          </w:rPr>
          <w:t>ΠΡΟΕΔΡΕΥΟΜΕΝΗΣ ΚΟΙΝΟΒΟΥΛΕΥΤΙΚΗΣ ΔΗΜΟΚΡΑΤΙΑΣ</w:t>
        </w:r>
      </w:ins>
    </w:p>
    <w:p w14:paraId="0FAF82A2" w14:textId="77777777" w:rsidR="003A64EF" w:rsidRPr="003A64EF" w:rsidRDefault="003A64EF" w:rsidP="003A64EF">
      <w:pPr>
        <w:spacing w:after="0" w:line="360" w:lineRule="auto"/>
        <w:rPr>
          <w:ins w:id="10" w:author="Φλούδα Χριστίνα" w:date="2018-06-18T11:30:00Z"/>
          <w:rFonts w:eastAsia="Times New Roman"/>
          <w:szCs w:val="24"/>
          <w:lang w:eastAsia="en-US"/>
        </w:rPr>
      </w:pPr>
      <w:ins w:id="11" w:author="Φλούδα Χριστίνα" w:date="2018-06-18T11:30:00Z">
        <w:r w:rsidRPr="003A64EF">
          <w:rPr>
            <w:rFonts w:eastAsia="Times New Roman"/>
            <w:szCs w:val="24"/>
            <w:lang w:eastAsia="en-US"/>
          </w:rPr>
          <w:t>ΣΥΝΟΔΟΣ Γ΄</w:t>
        </w:r>
      </w:ins>
    </w:p>
    <w:p w14:paraId="5B3342A3" w14:textId="77777777" w:rsidR="003A64EF" w:rsidRPr="003A64EF" w:rsidRDefault="003A64EF" w:rsidP="003A64EF">
      <w:pPr>
        <w:spacing w:after="0" w:line="360" w:lineRule="auto"/>
        <w:rPr>
          <w:ins w:id="12" w:author="Φλούδα Χριστίνα" w:date="2018-06-18T11:30:00Z"/>
          <w:rFonts w:eastAsia="Times New Roman"/>
          <w:szCs w:val="24"/>
          <w:lang w:eastAsia="en-US"/>
        </w:rPr>
      </w:pPr>
    </w:p>
    <w:p w14:paraId="5890537C" w14:textId="77777777" w:rsidR="003A64EF" w:rsidRPr="003A64EF" w:rsidRDefault="003A64EF" w:rsidP="003A64EF">
      <w:pPr>
        <w:spacing w:after="0" w:line="360" w:lineRule="auto"/>
        <w:rPr>
          <w:ins w:id="13" w:author="Φλούδα Χριστίνα" w:date="2018-06-18T11:30:00Z"/>
          <w:rFonts w:eastAsia="Times New Roman"/>
          <w:szCs w:val="24"/>
          <w:lang w:eastAsia="en-US"/>
        </w:rPr>
      </w:pPr>
      <w:ins w:id="14" w:author="Φλούδα Χριστίνα" w:date="2018-06-18T11:30:00Z">
        <w:r w:rsidRPr="003A64EF">
          <w:rPr>
            <w:rFonts w:eastAsia="Times New Roman"/>
            <w:szCs w:val="24"/>
            <w:lang w:eastAsia="en-US"/>
          </w:rPr>
          <w:t>ΣΥΝΕΔΡΙΑΣΗ ΡΛΒ΄</w:t>
        </w:r>
      </w:ins>
    </w:p>
    <w:p w14:paraId="33DFA7F2" w14:textId="77777777" w:rsidR="003A64EF" w:rsidRPr="003A64EF" w:rsidRDefault="003A64EF" w:rsidP="003A64EF">
      <w:pPr>
        <w:spacing w:after="0" w:line="360" w:lineRule="auto"/>
        <w:rPr>
          <w:ins w:id="15" w:author="Φλούδα Χριστίνα" w:date="2018-06-18T11:30:00Z"/>
          <w:rFonts w:eastAsia="Times New Roman"/>
          <w:szCs w:val="24"/>
          <w:lang w:eastAsia="en-US"/>
        </w:rPr>
      </w:pPr>
      <w:ins w:id="16" w:author="Φλούδα Χριστίνα" w:date="2018-06-18T11:30:00Z">
        <w:r w:rsidRPr="003A64EF">
          <w:rPr>
            <w:rFonts w:eastAsia="Times New Roman"/>
            <w:szCs w:val="24"/>
            <w:lang w:eastAsia="en-US"/>
          </w:rPr>
          <w:t>Πέμπτη  7 Ιουνίου 2018</w:t>
        </w:r>
      </w:ins>
    </w:p>
    <w:p w14:paraId="263AB7F9" w14:textId="77777777" w:rsidR="003A64EF" w:rsidRPr="003A64EF" w:rsidRDefault="003A64EF" w:rsidP="003A64EF">
      <w:pPr>
        <w:spacing w:after="0" w:line="360" w:lineRule="auto"/>
        <w:rPr>
          <w:ins w:id="17" w:author="Φλούδα Χριστίνα" w:date="2018-06-18T11:30:00Z"/>
          <w:rFonts w:eastAsia="Times New Roman"/>
          <w:szCs w:val="24"/>
          <w:lang w:eastAsia="en-US"/>
        </w:rPr>
      </w:pPr>
    </w:p>
    <w:p w14:paraId="35B082C1" w14:textId="77777777" w:rsidR="003A64EF" w:rsidRPr="003A64EF" w:rsidRDefault="003A64EF" w:rsidP="003A64EF">
      <w:pPr>
        <w:spacing w:after="0" w:line="360" w:lineRule="auto"/>
        <w:rPr>
          <w:ins w:id="18" w:author="Φλούδα Χριστίνα" w:date="2018-06-18T11:30:00Z"/>
          <w:rFonts w:eastAsia="Times New Roman"/>
          <w:szCs w:val="24"/>
          <w:lang w:eastAsia="en-US"/>
        </w:rPr>
      </w:pPr>
      <w:ins w:id="19" w:author="Φλούδα Χριστίνα" w:date="2018-06-18T11:30:00Z">
        <w:r w:rsidRPr="003A64EF">
          <w:rPr>
            <w:rFonts w:eastAsia="Times New Roman"/>
            <w:szCs w:val="24"/>
            <w:lang w:eastAsia="en-US"/>
          </w:rPr>
          <w:t>ΘΕΜΑΤΑ</w:t>
        </w:r>
      </w:ins>
    </w:p>
    <w:p w14:paraId="4F9501E6" w14:textId="77777777" w:rsidR="003A64EF" w:rsidRPr="003A64EF" w:rsidRDefault="003A64EF" w:rsidP="003A64EF">
      <w:pPr>
        <w:spacing w:after="0" w:line="360" w:lineRule="auto"/>
        <w:rPr>
          <w:ins w:id="20" w:author="Φλούδα Χριστίνα" w:date="2018-06-18T11:30:00Z"/>
          <w:rFonts w:eastAsia="Times New Roman"/>
          <w:szCs w:val="24"/>
          <w:lang w:eastAsia="en-US"/>
        </w:rPr>
      </w:pPr>
      <w:ins w:id="21" w:author="Φλούδα Χριστίνα" w:date="2018-06-18T11:30:00Z">
        <w:r w:rsidRPr="003A64EF">
          <w:rPr>
            <w:rFonts w:eastAsia="Times New Roman"/>
            <w:szCs w:val="24"/>
            <w:lang w:eastAsia="en-US"/>
          </w:rPr>
          <w:t xml:space="preserve"> </w:t>
        </w:r>
        <w:r w:rsidRPr="003A64EF">
          <w:rPr>
            <w:rFonts w:eastAsia="Times New Roman"/>
            <w:szCs w:val="24"/>
            <w:lang w:eastAsia="en-US"/>
          </w:rPr>
          <w:br/>
          <w:t xml:space="preserve">Α. ΕΙΔΙΚΑ ΘΕΜΑΤΑ </w:t>
        </w:r>
        <w:r w:rsidRPr="003A64EF">
          <w:rPr>
            <w:rFonts w:eastAsia="Times New Roman"/>
            <w:szCs w:val="24"/>
            <w:lang w:eastAsia="en-US"/>
          </w:rPr>
          <w:br/>
          <w:t xml:space="preserve">1. Επικύρωση Πρακτικών, σελ. </w:t>
        </w:r>
        <w:r w:rsidRPr="003A64EF">
          <w:rPr>
            <w:rFonts w:eastAsia="Times New Roman"/>
            <w:szCs w:val="24"/>
            <w:lang w:eastAsia="en-US"/>
          </w:rPr>
          <w:br/>
          <w:t xml:space="preserve">2.  Άδεια απουσίας του Βουλευτή κ. Γ. Κουμουτσάκου, σελ. </w:t>
        </w:r>
        <w:r w:rsidRPr="003A64EF">
          <w:rPr>
            <w:rFonts w:eastAsia="Times New Roman"/>
            <w:szCs w:val="24"/>
            <w:lang w:eastAsia="en-US"/>
          </w:rPr>
          <w:br/>
          <w:t xml:space="preserve">3. Ανακοινώνεται ότι τη συνεδρίαση παρακολουθούν μαθητές από το 77ο Δημοτικό Σχολείο Αθήνας, το 10ο Δημοτικό Σχολείο Αγίων Αναργύρων, το 89ο Δημοτικό Σχολείο Αθήνας, το 3ο Δημοτικό Σχολείο Αμαλιάδας, το 2ο Δημοτικό Σχολείο Ναυπλίου, τ ο13ο Δημοτικό Σχολείο Τρικάλων, το 2ο Δημοτικό Σχολείο Νέας </w:t>
        </w:r>
        <w:proofErr w:type="spellStart"/>
        <w:r w:rsidRPr="003A64EF">
          <w:rPr>
            <w:rFonts w:eastAsia="Times New Roman"/>
            <w:szCs w:val="24"/>
            <w:lang w:eastAsia="en-US"/>
          </w:rPr>
          <w:t>Κυδωνίας</w:t>
        </w:r>
        <w:proofErr w:type="spellEnd"/>
        <w:r w:rsidRPr="003A64EF">
          <w:rPr>
            <w:rFonts w:eastAsia="Times New Roman"/>
            <w:szCs w:val="24"/>
            <w:lang w:eastAsia="en-US"/>
          </w:rPr>
          <w:t xml:space="preserve"> Χανίων, το 5ο Δημοτικό Σχολείο Τρικάλων, το 1ο Δημοτικό Σχολείο Σερρών, το 2ο Δημοτικό Σχολείο </w:t>
        </w:r>
        <w:proofErr w:type="spellStart"/>
        <w:r w:rsidRPr="003A64EF">
          <w:rPr>
            <w:rFonts w:eastAsia="Times New Roman"/>
            <w:szCs w:val="24"/>
            <w:lang w:eastAsia="en-US"/>
          </w:rPr>
          <w:t>Περαίας</w:t>
        </w:r>
        <w:proofErr w:type="spellEnd"/>
        <w:r w:rsidRPr="003A64EF">
          <w:rPr>
            <w:rFonts w:eastAsia="Times New Roman"/>
            <w:szCs w:val="24"/>
            <w:lang w:eastAsia="en-US"/>
          </w:rPr>
          <w:t xml:space="preserve"> Θεσσαλονίκης, τα Δημοτικά Σχολεία </w:t>
        </w:r>
        <w:proofErr w:type="spellStart"/>
        <w:r w:rsidRPr="003A64EF">
          <w:rPr>
            <w:rFonts w:eastAsia="Times New Roman"/>
            <w:szCs w:val="24"/>
            <w:lang w:eastAsia="en-US"/>
          </w:rPr>
          <w:t>Κιρκιζάτων</w:t>
        </w:r>
        <w:proofErr w:type="spellEnd"/>
        <w:r w:rsidRPr="003A64EF">
          <w:rPr>
            <w:rFonts w:eastAsia="Times New Roman"/>
            <w:szCs w:val="24"/>
            <w:lang w:eastAsia="en-US"/>
          </w:rPr>
          <w:t xml:space="preserve">  Άρτας, </w:t>
        </w:r>
        <w:proofErr w:type="spellStart"/>
        <w:r w:rsidRPr="003A64EF">
          <w:rPr>
            <w:rFonts w:eastAsia="Times New Roman"/>
            <w:szCs w:val="24"/>
            <w:lang w:eastAsia="en-US"/>
          </w:rPr>
          <w:t>Γραμμενίτσας</w:t>
        </w:r>
        <w:proofErr w:type="spellEnd"/>
        <w:r w:rsidRPr="003A64EF">
          <w:rPr>
            <w:rFonts w:eastAsia="Times New Roman"/>
            <w:szCs w:val="24"/>
            <w:lang w:eastAsia="en-US"/>
          </w:rPr>
          <w:t xml:space="preserve">  Άρτας, </w:t>
        </w:r>
        <w:proofErr w:type="spellStart"/>
        <w:r w:rsidRPr="003A64EF">
          <w:rPr>
            <w:rFonts w:eastAsia="Times New Roman"/>
            <w:szCs w:val="24"/>
            <w:lang w:eastAsia="en-US"/>
          </w:rPr>
          <w:t>Καλοβάτου</w:t>
        </w:r>
        <w:proofErr w:type="spellEnd"/>
        <w:r w:rsidRPr="003A64EF">
          <w:rPr>
            <w:rFonts w:eastAsia="Times New Roman"/>
            <w:szCs w:val="24"/>
            <w:lang w:eastAsia="en-US"/>
          </w:rPr>
          <w:t xml:space="preserve">  Άρτας, Ράχης  Άρτας, </w:t>
        </w:r>
        <w:proofErr w:type="spellStart"/>
        <w:r w:rsidRPr="003A64EF">
          <w:rPr>
            <w:rFonts w:eastAsia="Times New Roman"/>
            <w:szCs w:val="24"/>
            <w:lang w:eastAsia="en-US"/>
          </w:rPr>
          <w:t>Αμμοτόπου</w:t>
        </w:r>
        <w:proofErr w:type="spellEnd"/>
        <w:r w:rsidRPr="003A64EF">
          <w:rPr>
            <w:rFonts w:eastAsia="Times New Roman"/>
            <w:szCs w:val="24"/>
            <w:lang w:eastAsia="en-US"/>
          </w:rPr>
          <w:t xml:space="preserve">  Άρτας και Μηλιάς Πηγών  Άρτας, το Δημοτικό Σχολείο Καστελιού </w:t>
        </w:r>
        <w:proofErr w:type="spellStart"/>
        <w:r w:rsidRPr="003A64EF">
          <w:rPr>
            <w:rFonts w:eastAsia="Times New Roman"/>
            <w:szCs w:val="24"/>
            <w:lang w:eastAsia="en-US"/>
          </w:rPr>
          <w:t>Πεδιάδος</w:t>
        </w:r>
        <w:proofErr w:type="spellEnd"/>
        <w:r w:rsidRPr="003A64EF">
          <w:rPr>
            <w:rFonts w:eastAsia="Times New Roman"/>
            <w:szCs w:val="24"/>
            <w:lang w:eastAsia="en-US"/>
          </w:rPr>
          <w:t xml:space="preserve"> Ηρακλείου και το 37ο Δημοτικό Σχολείο Ηρακλείου, σελ. </w:t>
        </w:r>
        <w:r w:rsidRPr="003A64EF">
          <w:rPr>
            <w:rFonts w:eastAsia="Times New Roman"/>
            <w:szCs w:val="24"/>
            <w:lang w:eastAsia="en-US"/>
          </w:rPr>
          <w:br/>
          <w:t xml:space="preserve">4. Επί διαδικαστικού θέματος, σελ. </w:t>
        </w:r>
        <w:r w:rsidRPr="003A64EF">
          <w:rPr>
            <w:rFonts w:eastAsia="Times New Roman"/>
            <w:szCs w:val="24"/>
            <w:lang w:eastAsia="en-US"/>
          </w:rPr>
          <w:br/>
          <w:t xml:space="preserve"> </w:t>
        </w:r>
        <w:r w:rsidRPr="003A64EF">
          <w:rPr>
            <w:rFonts w:eastAsia="Times New Roman"/>
            <w:szCs w:val="24"/>
            <w:lang w:eastAsia="en-US"/>
          </w:rPr>
          <w:br/>
          <w:t xml:space="preserve">Β. ΚΟΙΝΟΒΟΥΛΕΥΤΙΚΟΣ ΕΛΕΓΧΟΣ </w:t>
        </w:r>
        <w:r w:rsidRPr="003A64EF">
          <w:rPr>
            <w:rFonts w:eastAsia="Times New Roman"/>
            <w:szCs w:val="24"/>
            <w:lang w:eastAsia="en-US"/>
          </w:rPr>
          <w:br/>
          <w:t xml:space="preserve">1. Ανακοίνωση του δελτίου επικαίρων ερωτήσεων της Παρασκευής 8 Ιουνίου 2018, σελ. </w:t>
        </w:r>
        <w:r w:rsidRPr="003A64EF">
          <w:rPr>
            <w:rFonts w:eastAsia="Times New Roman"/>
            <w:szCs w:val="24"/>
            <w:lang w:eastAsia="en-US"/>
          </w:rPr>
          <w:br/>
          <w:t xml:space="preserve">2. Συζήτηση επίκαιρης ερώτησης προς τον Υπουργό Υποδομών και Μεταφορών, με θέμα: «Ακύρωση της Υπουργικής Απόφασης για μετεγκατάσταση του Αμαξοστασίου του Ελληνικού με διασφάλιση και αναδιοργάνωση των εγκαταστάσεων για τη στήριξη του αναγκαίου συγκοινωνιακού έργου στο Λεκανοπέδιο», σελ. </w:t>
        </w:r>
        <w:r w:rsidRPr="003A64EF">
          <w:rPr>
            <w:rFonts w:eastAsia="Times New Roman"/>
            <w:szCs w:val="24"/>
            <w:lang w:eastAsia="en-US"/>
          </w:rPr>
          <w:br/>
          <w:t xml:space="preserve"> </w:t>
        </w:r>
        <w:r w:rsidRPr="003A64EF">
          <w:rPr>
            <w:rFonts w:eastAsia="Times New Roman"/>
            <w:szCs w:val="24"/>
            <w:lang w:eastAsia="en-US"/>
          </w:rPr>
          <w:br/>
          <w:t xml:space="preserve">Γ. ΝΟΜΟΘΕΤΙΚΗ ΕΡΓΑΣΙΑ </w:t>
        </w:r>
        <w:r w:rsidRPr="003A64EF">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«Αναδιοργάνωση των δομών υποστήριξης της πρωτοβάθμιας και δευτεροβάθμιας εκπαίδευσης και άλλες διατάξεις», σελ. </w:t>
        </w:r>
        <w:r w:rsidRPr="003A64EF">
          <w:rPr>
            <w:rFonts w:eastAsia="Times New Roman"/>
            <w:szCs w:val="24"/>
            <w:lang w:eastAsia="en-US"/>
          </w:rPr>
          <w:br/>
          <w:t>2. Κατάθεση Εκθέσεως Διαρκούς Επιτροπής:</w:t>
        </w:r>
      </w:ins>
    </w:p>
    <w:p w14:paraId="2276C1F4" w14:textId="77777777" w:rsidR="003A64EF" w:rsidRPr="003A64EF" w:rsidRDefault="003A64EF" w:rsidP="003A64EF">
      <w:pPr>
        <w:spacing w:after="0" w:line="360" w:lineRule="auto"/>
        <w:rPr>
          <w:ins w:id="22" w:author="Φλούδα Χριστίνα" w:date="2018-06-18T11:30:00Z"/>
          <w:rFonts w:eastAsia="Times New Roman"/>
          <w:szCs w:val="24"/>
          <w:lang w:eastAsia="en-US"/>
        </w:rPr>
      </w:pPr>
      <w:ins w:id="23" w:author="Φλούδα Χριστίνα" w:date="2018-06-18T11:30:00Z">
        <w:r w:rsidRPr="003A64EF">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«Αναδιοργάνωση των δομών υποστήριξης της πρωτοβάθμιας και δευτεροβάθμιας εκπαίδευσης και άλλες διατάξεις», σελ. </w:t>
        </w:r>
        <w:r w:rsidRPr="003A64EF">
          <w:rPr>
            <w:rFonts w:eastAsia="Times New Roman"/>
            <w:szCs w:val="24"/>
            <w:lang w:eastAsia="en-US"/>
          </w:rPr>
          <w:br/>
          <w:t>3. Κατάθεση σχεδίου νόμου:</w:t>
        </w:r>
      </w:ins>
    </w:p>
    <w:p w14:paraId="40FB689C" w14:textId="77777777" w:rsidR="003A64EF" w:rsidRPr="003A64EF" w:rsidRDefault="003A64EF" w:rsidP="003A64EF">
      <w:pPr>
        <w:spacing w:after="0" w:line="360" w:lineRule="auto"/>
        <w:rPr>
          <w:ins w:id="24" w:author="Φλούδα Χριστίνα" w:date="2018-06-18T11:30:00Z"/>
          <w:rFonts w:eastAsia="Times New Roman"/>
          <w:szCs w:val="24"/>
          <w:lang w:eastAsia="en-US"/>
        </w:rPr>
      </w:pPr>
      <w:ins w:id="25" w:author="Φλούδα Χριστίνα" w:date="2018-06-18T11:30:00Z">
        <w:r w:rsidRPr="003A64EF">
          <w:rPr>
            <w:rFonts w:eastAsia="Times New Roman"/>
            <w:szCs w:val="24"/>
            <w:lang w:eastAsia="en-US"/>
          </w:rPr>
          <w:t xml:space="preserve">Ο Αντιπρόεδρος της Κυβέρνησης και Υπουργός Οικονομίας και Ανάπτυξης, οι Υπουργοί Εσωτερικών, Δικαιοσύνης, Διαφάνειας και Ανθρωπίνων Δικαιωμάτων και Οικονομικών και οι Υφυπουργοί Οικονομίας και Ανάπτυξης και Οικονομικών κατέθεσαν την 5-6-2018 σχέδιο νόμου: «Αναμόρφωση του δικαίου των Ανωνύμων Εταιρειών», σελ. </w:t>
        </w:r>
        <w:r w:rsidRPr="003A64EF">
          <w:rPr>
            <w:rFonts w:eastAsia="Times New Roman"/>
            <w:szCs w:val="24"/>
            <w:lang w:eastAsia="en-US"/>
          </w:rPr>
          <w:br/>
        </w:r>
      </w:ins>
    </w:p>
    <w:p w14:paraId="07E900A4" w14:textId="77777777" w:rsidR="003A64EF" w:rsidRPr="003A64EF" w:rsidRDefault="003A64EF" w:rsidP="003A64EF">
      <w:pPr>
        <w:spacing w:after="0" w:line="360" w:lineRule="auto"/>
        <w:rPr>
          <w:ins w:id="26" w:author="Φλούδα Χριστίνα" w:date="2018-06-18T11:30:00Z"/>
          <w:rFonts w:eastAsia="Times New Roman"/>
          <w:szCs w:val="24"/>
          <w:lang w:eastAsia="en-US"/>
        </w:rPr>
      </w:pPr>
      <w:ins w:id="27" w:author="Φλούδα Χριστίνα" w:date="2018-06-18T11:30:00Z">
        <w:r w:rsidRPr="003A64EF">
          <w:rPr>
            <w:rFonts w:eastAsia="Times New Roman"/>
            <w:szCs w:val="24"/>
            <w:lang w:eastAsia="en-US"/>
          </w:rPr>
          <w:t>ΠΡΟΕΔΡΕΥΟΝΤΕΣ</w:t>
        </w:r>
      </w:ins>
    </w:p>
    <w:p w14:paraId="10CA507F" w14:textId="77777777" w:rsidR="003A64EF" w:rsidRPr="003A64EF" w:rsidRDefault="003A64EF" w:rsidP="003A64EF">
      <w:pPr>
        <w:spacing w:after="0" w:line="360" w:lineRule="auto"/>
        <w:rPr>
          <w:ins w:id="28" w:author="Φλούδα Χριστίνα" w:date="2018-06-18T11:30:00Z"/>
          <w:rFonts w:eastAsia="Times New Roman"/>
          <w:szCs w:val="24"/>
          <w:lang w:eastAsia="en-US"/>
        </w:rPr>
      </w:pPr>
    </w:p>
    <w:p w14:paraId="3C7EE577" w14:textId="77777777" w:rsidR="003A64EF" w:rsidRPr="003A64EF" w:rsidRDefault="003A64EF" w:rsidP="003A64EF">
      <w:pPr>
        <w:spacing w:after="0" w:line="360" w:lineRule="auto"/>
        <w:rPr>
          <w:ins w:id="29" w:author="Φλούδα Χριστίνα" w:date="2018-06-18T11:30:00Z"/>
          <w:rFonts w:eastAsia="Times New Roman"/>
          <w:szCs w:val="24"/>
          <w:lang w:eastAsia="en-US"/>
        </w:rPr>
      </w:pPr>
      <w:ins w:id="30" w:author="Φλούδα Χριστίνα" w:date="2018-06-18T11:30:00Z">
        <w:r w:rsidRPr="003A64EF">
          <w:rPr>
            <w:rFonts w:eastAsia="Times New Roman"/>
            <w:szCs w:val="24"/>
            <w:lang w:eastAsia="en-US"/>
          </w:rPr>
          <w:t>ΚΑΚΛΑΜΑΝΗΣ Ν. , σελ.</w:t>
        </w:r>
        <w:r w:rsidRPr="003A64EF">
          <w:rPr>
            <w:rFonts w:eastAsia="Times New Roman"/>
            <w:szCs w:val="24"/>
            <w:lang w:eastAsia="en-US"/>
          </w:rPr>
          <w:br/>
          <w:t>ΚΑΜΜΕΝΟΣ Δ. , σελ.</w:t>
        </w:r>
        <w:r w:rsidRPr="003A64EF">
          <w:rPr>
            <w:rFonts w:eastAsia="Times New Roman"/>
            <w:szCs w:val="24"/>
            <w:lang w:eastAsia="en-US"/>
          </w:rPr>
          <w:br/>
          <w:t>ΛΑΜΠΡΟΥΛΗΣ Γ. , σελ.</w:t>
        </w:r>
        <w:r w:rsidRPr="003A64EF">
          <w:rPr>
            <w:rFonts w:eastAsia="Times New Roman"/>
            <w:szCs w:val="24"/>
            <w:lang w:eastAsia="en-US"/>
          </w:rPr>
          <w:br/>
          <w:t>ΛΥΚΟΥΔΗΣ Σ. , σελ.</w:t>
        </w:r>
        <w:r w:rsidRPr="003A64EF">
          <w:rPr>
            <w:rFonts w:eastAsia="Times New Roman"/>
            <w:szCs w:val="24"/>
            <w:lang w:eastAsia="en-US"/>
          </w:rPr>
          <w:br/>
        </w:r>
      </w:ins>
    </w:p>
    <w:p w14:paraId="6B35CB16" w14:textId="77777777" w:rsidR="003A64EF" w:rsidRPr="003A64EF" w:rsidRDefault="003A64EF" w:rsidP="003A64EF">
      <w:pPr>
        <w:spacing w:after="0" w:line="360" w:lineRule="auto"/>
        <w:rPr>
          <w:ins w:id="31" w:author="Φλούδα Χριστίνα" w:date="2018-06-18T11:30:00Z"/>
          <w:rFonts w:eastAsia="Times New Roman"/>
          <w:szCs w:val="24"/>
          <w:lang w:eastAsia="en-US"/>
        </w:rPr>
      </w:pPr>
    </w:p>
    <w:p w14:paraId="09BD086D" w14:textId="77777777" w:rsidR="003A64EF" w:rsidRPr="003A64EF" w:rsidRDefault="003A64EF" w:rsidP="003A64EF">
      <w:pPr>
        <w:spacing w:after="0" w:line="360" w:lineRule="auto"/>
        <w:rPr>
          <w:ins w:id="32" w:author="Φλούδα Χριστίνα" w:date="2018-06-18T11:30:00Z"/>
          <w:rFonts w:eastAsia="Times New Roman"/>
          <w:szCs w:val="24"/>
          <w:lang w:eastAsia="en-US"/>
        </w:rPr>
      </w:pPr>
      <w:ins w:id="33" w:author="Φλούδα Χριστίνα" w:date="2018-06-18T11:30:00Z">
        <w:r w:rsidRPr="003A64EF">
          <w:rPr>
            <w:rFonts w:eastAsia="Times New Roman"/>
            <w:szCs w:val="24"/>
            <w:lang w:eastAsia="en-US"/>
          </w:rPr>
          <w:t>ΟΜΙΛΗΤΕΣ</w:t>
        </w:r>
      </w:ins>
    </w:p>
    <w:p w14:paraId="33F8F3C6" w14:textId="77777777" w:rsidR="003A64EF" w:rsidRPr="003A64EF" w:rsidRDefault="003A64EF" w:rsidP="003A64EF">
      <w:pPr>
        <w:spacing w:after="0" w:line="360" w:lineRule="auto"/>
        <w:rPr>
          <w:ins w:id="34" w:author="Φλούδα Χριστίνα" w:date="2018-06-18T11:30:00Z"/>
          <w:rFonts w:eastAsia="Times New Roman"/>
          <w:szCs w:val="24"/>
          <w:lang w:eastAsia="en-US"/>
        </w:rPr>
      </w:pPr>
      <w:ins w:id="35" w:author="Φλούδα Χριστίνα" w:date="2018-06-18T11:30:00Z">
        <w:r w:rsidRPr="003A64EF">
          <w:rPr>
            <w:rFonts w:eastAsia="Times New Roman"/>
            <w:szCs w:val="24"/>
            <w:lang w:eastAsia="en-US"/>
          </w:rPr>
          <w:br/>
          <w:t>Α. Επί διαδικαστικού θέματος:</w:t>
        </w:r>
        <w:r w:rsidRPr="003A64EF">
          <w:rPr>
            <w:rFonts w:eastAsia="Times New Roman"/>
            <w:szCs w:val="24"/>
            <w:lang w:eastAsia="en-US"/>
          </w:rPr>
          <w:br/>
          <w:t>ΑΝΑΓΝΩΣΤΟΠΟΥΛΟΥ Α. , σελ.</w:t>
        </w:r>
        <w:r w:rsidRPr="003A64EF">
          <w:rPr>
            <w:rFonts w:eastAsia="Times New Roman"/>
            <w:szCs w:val="24"/>
            <w:lang w:eastAsia="en-US"/>
          </w:rPr>
          <w:br/>
          <w:t>ΑΥΓΕΝΑΚΗΣ Ε. , σελ.</w:t>
        </w:r>
        <w:r w:rsidRPr="003A64EF">
          <w:rPr>
            <w:rFonts w:eastAsia="Times New Roman"/>
            <w:szCs w:val="24"/>
            <w:lang w:eastAsia="en-US"/>
          </w:rPr>
          <w:br/>
          <w:t>ΓΑΒΡΟΓΛΟΥ Κ. , σελ.</w:t>
        </w:r>
        <w:r w:rsidRPr="003A64EF">
          <w:rPr>
            <w:rFonts w:eastAsia="Times New Roman"/>
            <w:szCs w:val="24"/>
            <w:lang w:eastAsia="en-US"/>
          </w:rPr>
          <w:br/>
          <w:t>ΕΜΜΑΝΟΥΗΛΙΔΗΣ Δ. , σελ.</w:t>
        </w:r>
        <w:r w:rsidRPr="003A64EF">
          <w:rPr>
            <w:rFonts w:eastAsia="Times New Roman"/>
            <w:szCs w:val="24"/>
            <w:lang w:eastAsia="en-US"/>
          </w:rPr>
          <w:br/>
          <w:t>ΘΕΟΧΑΡΟΠΟΥΛΟΣ Α. , σελ.</w:t>
        </w:r>
        <w:r w:rsidRPr="003A64EF">
          <w:rPr>
            <w:rFonts w:eastAsia="Times New Roman"/>
            <w:szCs w:val="24"/>
            <w:lang w:eastAsia="en-US"/>
          </w:rPr>
          <w:br/>
          <w:t>ΚΑΚΛΑΜΑΝΗΣ Ν. , σελ.</w:t>
        </w:r>
        <w:r w:rsidRPr="003A64EF">
          <w:rPr>
            <w:rFonts w:eastAsia="Times New Roman"/>
            <w:szCs w:val="24"/>
            <w:lang w:eastAsia="en-US"/>
          </w:rPr>
          <w:br/>
          <w:t>ΚΑΜΜΕΝΟΣ Δ. , σελ.</w:t>
        </w:r>
        <w:r w:rsidRPr="003A64EF">
          <w:rPr>
            <w:rFonts w:eastAsia="Times New Roman"/>
            <w:szCs w:val="24"/>
            <w:lang w:eastAsia="en-US"/>
          </w:rPr>
          <w:br/>
          <w:t>ΚΕΛΛΑΣ Χ. , σελ.</w:t>
        </w:r>
        <w:r w:rsidRPr="003A64EF">
          <w:rPr>
            <w:rFonts w:eastAsia="Times New Roman"/>
            <w:szCs w:val="24"/>
            <w:lang w:eastAsia="en-US"/>
          </w:rPr>
          <w:br/>
          <w:t>ΛΑΜΠΡΟΥΛΗΣ Γ. , σελ.</w:t>
        </w:r>
        <w:r w:rsidRPr="003A64EF">
          <w:rPr>
            <w:rFonts w:eastAsia="Times New Roman"/>
            <w:szCs w:val="24"/>
            <w:lang w:eastAsia="en-US"/>
          </w:rPr>
          <w:br/>
          <w:t>ΛΥΚΟΥΔΗΣ Σ. , σελ.</w:t>
        </w:r>
        <w:r w:rsidRPr="003A64EF">
          <w:rPr>
            <w:rFonts w:eastAsia="Times New Roman"/>
            <w:szCs w:val="24"/>
            <w:lang w:eastAsia="en-US"/>
          </w:rPr>
          <w:br/>
          <w:t>ΜΑΥΡΩΤΑΣ Γ. , σελ.</w:t>
        </w:r>
        <w:r w:rsidRPr="003A64EF">
          <w:rPr>
            <w:rFonts w:eastAsia="Times New Roman"/>
            <w:szCs w:val="24"/>
            <w:lang w:eastAsia="en-US"/>
          </w:rPr>
          <w:br/>
          <w:t>ΤΖΑΒΑΡΑΣ Κ. , σελ.</w:t>
        </w:r>
        <w:r w:rsidRPr="003A64EF">
          <w:rPr>
            <w:rFonts w:eastAsia="Times New Roman"/>
            <w:szCs w:val="24"/>
            <w:lang w:eastAsia="en-US"/>
          </w:rPr>
          <w:br/>
          <w:t>ΦΩΤΑΚΗΣ Κ. , σελ.</w:t>
        </w:r>
        <w:r w:rsidRPr="003A64EF">
          <w:rPr>
            <w:rFonts w:eastAsia="Times New Roman"/>
            <w:szCs w:val="24"/>
            <w:lang w:eastAsia="en-US"/>
          </w:rPr>
          <w:br/>
          <w:t>ΧΡΙΣΤΟΦΙΛΟΠΟΥΛΟΥ Π. , σελ.</w:t>
        </w:r>
        <w:r w:rsidRPr="003A64EF">
          <w:rPr>
            <w:rFonts w:eastAsia="Times New Roman"/>
            <w:szCs w:val="24"/>
            <w:lang w:eastAsia="en-US"/>
          </w:rPr>
          <w:br/>
        </w:r>
        <w:r w:rsidRPr="003A64EF">
          <w:rPr>
            <w:rFonts w:eastAsia="Times New Roman"/>
            <w:szCs w:val="24"/>
            <w:lang w:eastAsia="en-US"/>
          </w:rPr>
          <w:br/>
          <w:t>Β. Επί των επικαίρων ερωτήσεων:</w:t>
        </w:r>
        <w:r w:rsidRPr="003A64EF">
          <w:rPr>
            <w:rFonts w:eastAsia="Times New Roman"/>
            <w:szCs w:val="24"/>
            <w:lang w:eastAsia="en-US"/>
          </w:rPr>
          <w:br/>
          <w:t>ΚΑΤΣΩΤΗΣ Χ. , σελ.</w:t>
        </w:r>
        <w:r w:rsidRPr="003A64EF">
          <w:rPr>
            <w:rFonts w:eastAsia="Times New Roman"/>
            <w:szCs w:val="24"/>
            <w:lang w:eastAsia="en-US"/>
          </w:rPr>
          <w:br/>
          <w:t>ΜΑΥΡΑΓΑΝΗΣ Ν. , σελ.</w:t>
        </w:r>
        <w:r w:rsidRPr="003A64EF">
          <w:rPr>
            <w:rFonts w:eastAsia="Times New Roman"/>
            <w:szCs w:val="24"/>
            <w:lang w:eastAsia="en-US"/>
          </w:rPr>
          <w:br/>
        </w:r>
        <w:r w:rsidRPr="003A64EF">
          <w:rPr>
            <w:rFonts w:eastAsia="Times New Roman"/>
            <w:szCs w:val="24"/>
            <w:lang w:eastAsia="en-US"/>
          </w:rPr>
          <w:br/>
          <w:t>Γ. Επί του σχεδίου νόμου του Υπουργείου Παιδείας,  Έρευνας και Θρησκευμάτων:</w:t>
        </w:r>
        <w:r w:rsidRPr="003A64EF">
          <w:rPr>
            <w:rFonts w:eastAsia="Times New Roman"/>
            <w:szCs w:val="24"/>
            <w:lang w:eastAsia="en-US"/>
          </w:rPr>
          <w:br/>
          <w:t>ΑΚΡΙΩΤΗΣ Γ. , σελ.</w:t>
        </w:r>
        <w:r w:rsidRPr="003A64EF">
          <w:rPr>
            <w:rFonts w:eastAsia="Times New Roman"/>
            <w:szCs w:val="24"/>
            <w:lang w:eastAsia="en-US"/>
          </w:rPr>
          <w:br/>
          <w:t>ΑΝΑΓΝΩΣΤΟΠΟΥΛΟΥ Α. , σελ.</w:t>
        </w:r>
        <w:r w:rsidRPr="003A64EF">
          <w:rPr>
            <w:rFonts w:eastAsia="Times New Roman"/>
            <w:szCs w:val="24"/>
            <w:lang w:eastAsia="en-US"/>
          </w:rPr>
          <w:br/>
          <w:t>ΑΝΔΡΙΑΝΟΣ Ι. , σελ.</w:t>
        </w:r>
        <w:r w:rsidRPr="003A64EF">
          <w:rPr>
            <w:rFonts w:eastAsia="Times New Roman"/>
            <w:szCs w:val="24"/>
            <w:lang w:eastAsia="en-US"/>
          </w:rPr>
          <w:br/>
          <w:t>ΑΝΤΩΝΙΟΥ Μ. , σελ.</w:t>
        </w:r>
        <w:r w:rsidRPr="003A64EF">
          <w:rPr>
            <w:rFonts w:eastAsia="Times New Roman"/>
            <w:szCs w:val="24"/>
            <w:lang w:eastAsia="en-US"/>
          </w:rPr>
          <w:br/>
          <w:t>ΑΥΓΕΝΑΚΗΣ Ε. , σελ.</w:t>
        </w:r>
        <w:r w:rsidRPr="003A64EF">
          <w:rPr>
            <w:rFonts w:eastAsia="Times New Roman"/>
            <w:szCs w:val="24"/>
            <w:lang w:eastAsia="en-US"/>
          </w:rPr>
          <w:br/>
          <w:t>ΒΑΚΗ Φ. , σελ.</w:t>
        </w:r>
        <w:r w:rsidRPr="003A64EF">
          <w:rPr>
            <w:rFonts w:eastAsia="Times New Roman"/>
            <w:szCs w:val="24"/>
            <w:lang w:eastAsia="en-US"/>
          </w:rPr>
          <w:br/>
          <w:t>ΓΑΒΡΟΓΛΟΥ Κ. , σελ.</w:t>
        </w:r>
        <w:r w:rsidRPr="003A64EF">
          <w:rPr>
            <w:rFonts w:eastAsia="Times New Roman"/>
            <w:szCs w:val="24"/>
            <w:lang w:eastAsia="en-US"/>
          </w:rPr>
          <w:br/>
          <w:t>ΓΕΝΝΗΜΑΤΑ Φ. , σελ.</w:t>
        </w:r>
        <w:r w:rsidRPr="003A64EF">
          <w:rPr>
            <w:rFonts w:eastAsia="Times New Roman"/>
            <w:szCs w:val="24"/>
            <w:lang w:eastAsia="en-US"/>
          </w:rPr>
          <w:br/>
          <w:t>ΓΕΩΡΓΑΝΤΑΣ Γ. , σελ.</w:t>
        </w:r>
        <w:r w:rsidRPr="003A64EF">
          <w:rPr>
            <w:rFonts w:eastAsia="Times New Roman"/>
            <w:szCs w:val="24"/>
            <w:lang w:eastAsia="en-US"/>
          </w:rPr>
          <w:br/>
          <w:t>ΓΕΩΡΓΙΑΔΗΣ Σ. , σελ.</w:t>
        </w:r>
        <w:r w:rsidRPr="003A64EF">
          <w:rPr>
            <w:rFonts w:eastAsia="Times New Roman"/>
            <w:szCs w:val="24"/>
            <w:lang w:eastAsia="en-US"/>
          </w:rPr>
          <w:br/>
          <w:t>ΓΚΙΟΥΛΕΚΑΣ Κ. , σελ.</w:t>
        </w:r>
        <w:r w:rsidRPr="003A64EF">
          <w:rPr>
            <w:rFonts w:eastAsia="Times New Roman"/>
            <w:szCs w:val="24"/>
            <w:lang w:eastAsia="en-US"/>
          </w:rPr>
          <w:br/>
          <w:t>ΓΡΕΓΟΣ Α. , σελ.</w:t>
        </w:r>
        <w:r w:rsidRPr="003A64EF">
          <w:rPr>
            <w:rFonts w:eastAsia="Times New Roman"/>
            <w:szCs w:val="24"/>
            <w:lang w:eastAsia="en-US"/>
          </w:rPr>
          <w:br/>
          <w:t>ΔΕΛΗΣ Ι. , σελ.</w:t>
        </w:r>
        <w:r w:rsidRPr="003A64EF">
          <w:rPr>
            <w:rFonts w:eastAsia="Times New Roman"/>
            <w:szCs w:val="24"/>
            <w:lang w:eastAsia="en-US"/>
          </w:rPr>
          <w:br/>
          <w:t>ΕΜΜΑΝΟΥΗΛΙΔΗΣ Δ. , σελ.</w:t>
        </w:r>
        <w:r w:rsidRPr="003A64EF">
          <w:rPr>
            <w:rFonts w:eastAsia="Times New Roman"/>
            <w:szCs w:val="24"/>
            <w:lang w:eastAsia="en-US"/>
          </w:rPr>
          <w:br/>
          <w:t>ΖΕΪΜΠΕΚ Χ. , σελ.</w:t>
        </w:r>
        <w:r w:rsidRPr="003A64EF">
          <w:rPr>
            <w:rFonts w:eastAsia="Times New Roman"/>
            <w:szCs w:val="24"/>
            <w:lang w:eastAsia="en-US"/>
          </w:rPr>
          <w:br/>
          <w:t>ΘΕΟΦΥΛΑΚΤΟΣ Ι. , σελ.</w:t>
        </w:r>
        <w:r w:rsidRPr="003A64EF">
          <w:rPr>
            <w:rFonts w:eastAsia="Times New Roman"/>
            <w:szCs w:val="24"/>
            <w:lang w:eastAsia="en-US"/>
          </w:rPr>
          <w:br/>
          <w:t>ΘΕΟΧΑΡΟΠΟΥΛΟΣ Α. , σελ.</w:t>
        </w:r>
        <w:r w:rsidRPr="003A64EF">
          <w:rPr>
            <w:rFonts w:eastAsia="Times New Roman"/>
            <w:szCs w:val="24"/>
            <w:lang w:eastAsia="en-US"/>
          </w:rPr>
          <w:br/>
          <w:t>ΘΗΒΑΙΟΣ Ν. , σελ.</w:t>
        </w:r>
        <w:r w:rsidRPr="003A64EF">
          <w:rPr>
            <w:rFonts w:eastAsia="Times New Roman"/>
            <w:szCs w:val="24"/>
            <w:lang w:eastAsia="en-US"/>
          </w:rPr>
          <w:br/>
          <w:t>ΚΑΡΑΜΑΝΛΗ  Ά. , σελ.</w:t>
        </w:r>
        <w:r w:rsidRPr="003A64EF">
          <w:rPr>
            <w:rFonts w:eastAsia="Times New Roman"/>
            <w:szCs w:val="24"/>
            <w:lang w:eastAsia="en-US"/>
          </w:rPr>
          <w:br/>
          <w:t>ΚΑΤΣΑΒΡΙΑ - ΣΙΩΡΟΠΟΥΛΟΥ Χ. , σελ.</w:t>
        </w:r>
        <w:r w:rsidRPr="003A64EF">
          <w:rPr>
            <w:rFonts w:eastAsia="Times New Roman"/>
            <w:szCs w:val="24"/>
            <w:lang w:eastAsia="en-US"/>
          </w:rPr>
          <w:br/>
          <w:t>ΚΑΤΣΑΦΑΔΟΣ Κ. , σελ.</w:t>
        </w:r>
        <w:r w:rsidRPr="003A64EF">
          <w:rPr>
            <w:rFonts w:eastAsia="Times New Roman"/>
            <w:szCs w:val="24"/>
            <w:lang w:eastAsia="en-US"/>
          </w:rPr>
          <w:br/>
          <w:t>ΚΑΤΣΙΚΗΣ Κ. , σελ.</w:t>
        </w:r>
        <w:r w:rsidRPr="003A64EF">
          <w:rPr>
            <w:rFonts w:eastAsia="Times New Roman"/>
            <w:szCs w:val="24"/>
            <w:lang w:eastAsia="en-US"/>
          </w:rPr>
          <w:br/>
          <w:t>ΚΕΛΛΑΣ Χ. , σελ.</w:t>
        </w:r>
        <w:r w:rsidRPr="003A64EF">
          <w:rPr>
            <w:rFonts w:eastAsia="Times New Roman"/>
            <w:szCs w:val="24"/>
            <w:lang w:eastAsia="en-US"/>
          </w:rPr>
          <w:br/>
          <w:t>ΚΕΡΑΜΕΩΣ Ν. , σελ.</w:t>
        </w:r>
        <w:r w:rsidRPr="003A64EF">
          <w:rPr>
            <w:rFonts w:eastAsia="Times New Roman"/>
            <w:szCs w:val="24"/>
            <w:lang w:eastAsia="en-US"/>
          </w:rPr>
          <w:br/>
          <w:t>ΚΕΦΑΛΙΔΟΥ Χ. , σελ.</w:t>
        </w:r>
        <w:r w:rsidRPr="003A64EF">
          <w:rPr>
            <w:rFonts w:eastAsia="Times New Roman"/>
            <w:szCs w:val="24"/>
            <w:lang w:eastAsia="en-US"/>
          </w:rPr>
          <w:br/>
          <w:t>ΚΕΦΑΛΟΓΙΑΝΝΗ  Ό. , σελ.</w:t>
        </w:r>
        <w:r w:rsidRPr="003A64EF">
          <w:rPr>
            <w:rFonts w:eastAsia="Times New Roman"/>
            <w:szCs w:val="24"/>
            <w:lang w:eastAsia="en-US"/>
          </w:rPr>
          <w:br/>
          <w:t>ΚΟΝΤΟΓΕΩΡΓΟΣ Κ. , σελ.</w:t>
        </w:r>
        <w:r w:rsidRPr="003A64EF">
          <w:rPr>
            <w:rFonts w:eastAsia="Times New Roman"/>
            <w:szCs w:val="24"/>
            <w:lang w:eastAsia="en-US"/>
          </w:rPr>
          <w:br/>
          <w:t>ΚΟΥΡΑΚΗΣ Α. , σελ.</w:t>
        </w:r>
        <w:r w:rsidRPr="003A64EF">
          <w:rPr>
            <w:rFonts w:eastAsia="Times New Roman"/>
            <w:szCs w:val="24"/>
            <w:lang w:eastAsia="en-US"/>
          </w:rPr>
          <w:br/>
          <w:t>ΚΩΝΣΤΑΝΤΙΝΕΑΣ Π. , σελ.</w:t>
        </w:r>
        <w:r w:rsidRPr="003A64EF">
          <w:rPr>
            <w:rFonts w:eastAsia="Times New Roman"/>
            <w:szCs w:val="24"/>
            <w:lang w:eastAsia="en-US"/>
          </w:rPr>
          <w:br/>
          <w:t>ΚΩΝΣΤΑΝΤΟΠΟΥΛΟΣ Δ. , σελ.</w:t>
        </w:r>
        <w:r w:rsidRPr="003A64EF">
          <w:rPr>
            <w:rFonts w:eastAsia="Times New Roman"/>
            <w:szCs w:val="24"/>
            <w:lang w:eastAsia="en-US"/>
          </w:rPr>
          <w:br/>
          <w:t>ΛΟΒΕΡΔΟΣ Α. , σελ.</w:t>
        </w:r>
        <w:r w:rsidRPr="003A64EF">
          <w:rPr>
            <w:rFonts w:eastAsia="Times New Roman"/>
            <w:szCs w:val="24"/>
            <w:lang w:eastAsia="en-US"/>
          </w:rPr>
          <w:br/>
          <w:t>ΜΑΥΡΩΤΑΣ Γ. , σελ.</w:t>
        </w:r>
        <w:r w:rsidRPr="003A64EF">
          <w:rPr>
            <w:rFonts w:eastAsia="Times New Roman"/>
            <w:szCs w:val="24"/>
            <w:lang w:eastAsia="en-US"/>
          </w:rPr>
          <w:br/>
          <w:t>ΜΕΓΑΛΟΜΥΣΤΑΚΑΣ Α. , σελ.</w:t>
        </w:r>
      </w:ins>
    </w:p>
    <w:p w14:paraId="6D89B6D4" w14:textId="70ACB2EA" w:rsidR="003A64EF" w:rsidRDefault="003A64EF" w:rsidP="003A64EF">
      <w:pPr>
        <w:spacing w:line="600" w:lineRule="auto"/>
        <w:ind w:firstLine="720"/>
        <w:jc w:val="center"/>
        <w:rPr>
          <w:ins w:id="36" w:author="Φλούδα Χριστίνα" w:date="2018-06-18T11:29:00Z"/>
          <w:rFonts w:eastAsia="Times New Roman"/>
          <w:szCs w:val="22"/>
        </w:rPr>
      </w:pPr>
      <w:ins w:id="37" w:author="Φλούδα Χριστίνα" w:date="2018-06-18T11:30:00Z">
        <w:r w:rsidRPr="003A64EF">
          <w:rPr>
            <w:rFonts w:eastAsia="Times New Roman"/>
            <w:szCs w:val="24"/>
            <w:lang w:eastAsia="en-US"/>
          </w:rPr>
          <w:t>ΜΗΤΑΦΙΔΗΣ Τ. , σελ.</w:t>
        </w:r>
        <w:r w:rsidRPr="003A64EF">
          <w:rPr>
            <w:rFonts w:eastAsia="Times New Roman"/>
            <w:szCs w:val="24"/>
            <w:lang w:eastAsia="en-US"/>
          </w:rPr>
          <w:br/>
          <w:t>ΜΙΧΕΛΗΣ Α. , σελ.</w:t>
        </w:r>
        <w:r w:rsidRPr="003A64EF">
          <w:rPr>
            <w:rFonts w:eastAsia="Times New Roman"/>
            <w:szCs w:val="24"/>
            <w:lang w:eastAsia="en-US"/>
          </w:rPr>
          <w:br/>
          <w:t>ΜΠΑΞΕΒΑΝΑΚΗΣ Δ. , σελ.</w:t>
        </w:r>
        <w:r w:rsidRPr="003A64EF">
          <w:rPr>
            <w:rFonts w:eastAsia="Times New Roman"/>
            <w:szCs w:val="24"/>
            <w:lang w:eastAsia="en-US"/>
          </w:rPr>
          <w:br/>
          <w:t>ΠΑΠΑΘΕΟΔΩΡΟΥ Θ. , σελ.</w:t>
        </w:r>
        <w:r w:rsidRPr="003A64EF">
          <w:rPr>
            <w:rFonts w:eastAsia="Times New Roman"/>
            <w:szCs w:val="24"/>
            <w:lang w:eastAsia="en-US"/>
          </w:rPr>
          <w:br/>
          <w:t>ΠΑΠΑΧΡΙΣΤΟΠΟΥΛΟΣ Α. , σελ.</w:t>
        </w:r>
        <w:r w:rsidRPr="003A64EF">
          <w:rPr>
            <w:rFonts w:eastAsia="Times New Roman"/>
            <w:szCs w:val="24"/>
            <w:lang w:eastAsia="en-US"/>
          </w:rPr>
          <w:br/>
          <w:t>ΠΑΠΠΑΣ Χ. , σελ.</w:t>
        </w:r>
        <w:r w:rsidRPr="003A64EF">
          <w:rPr>
            <w:rFonts w:eastAsia="Times New Roman"/>
            <w:szCs w:val="24"/>
            <w:lang w:eastAsia="en-US"/>
          </w:rPr>
          <w:br/>
          <w:t>ΡΙΖΟΥΛΗΣ Α. , σελ.</w:t>
        </w:r>
        <w:r w:rsidRPr="003A64EF">
          <w:rPr>
            <w:rFonts w:eastAsia="Times New Roman"/>
            <w:szCs w:val="24"/>
            <w:lang w:eastAsia="en-US"/>
          </w:rPr>
          <w:br/>
          <w:t>ΣΑΡΙΔΗΣ Ι. , σελ.</w:t>
        </w:r>
        <w:r w:rsidRPr="003A64EF">
          <w:rPr>
            <w:rFonts w:eastAsia="Times New Roman"/>
            <w:szCs w:val="24"/>
            <w:lang w:eastAsia="en-US"/>
          </w:rPr>
          <w:br/>
          <w:t>ΣΕΒΑΣΤΑΚΗΣ Δ. , σελ.</w:t>
        </w:r>
        <w:r w:rsidRPr="003A64EF">
          <w:rPr>
            <w:rFonts w:eastAsia="Times New Roman"/>
            <w:szCs w:val="24"/>
            <w:lang w:eastAsia="en-US"/>
          </w:rPr>
          <w:br/>
          <w:t>ΣΤΕΦΟΣ Ι. , σελ.</w:t>
        </w:r>
        <w:r w:rsidRPr="003A64EF">
          <w:rPr>
            <w:rFonts w:eastAsia="Times New Roman"/>
            <w:szCs w:val="24"/>
            <w:lang w:eastAsia="en-US"/>
          </w:rPr>
          <w:br/>
          <w:t>ΣΤΥΛΙΟΣ Γ. , σελ.</w:t>
        </w:r>
        <w:r w:rsidRPr="003A64EF">
          <w:rPr>
            <w:rFonts w:eastAsia="Times New Roman"/>
            <w:szCs w:val="24"/>
            <w:lang w:eastAsia="en-US"/>
          </w:rPr>
          <w:br/>
          <w:t>ΣΥΝΤΥΧΑΚΗΣ Ε. , σελ.</w:t>
        </w:r>
        <w:r w:rsidRPr="003A64EF">
          <w:rPr>
            <w:rFonts w:eastAsia="Times New Roman"/>
            <w:szCs w:val="24"/>
            <w:lang w:eastAsia="en-US"/>
          </w:rPr>
          <w:br/>
          <w:t>ΤΖΑΒΑΡΑΣ Κ. , σελ.</w:t>
        </w:r>
        <w:r w:rsidRPr="003A64EF">
          <w:rPr>
            <w:rFonts w:eastAsia="Times New Roman"/>
            <w:szCs w:val="24"/>
            <w:lang w:eastAsia="en-US"/>
          </w:rPr>
          <w:br/>
          <w:t>ΤΖΟΥΦΗ Μ. , σελ.</w:t>
        </w:r>
        <w:r w:rsidRPr="003A64EF">
          <w:rPr>
            <w:rFonts w:eastAsia="Times New Roman"/>
            <w:szCs w:val="24"/>
            <w:lang w:eastAsia="en-US"/>
          </w:rPr>
          <w:br/>
          <w:t>ΤΡΙΑΝΤΑΦΥΛΛΟΥ Μ. , σελ.</w:t>
        </w:r>
        <w:r w:rsidRPr="003A64EF">
          <w:rPr>
            <w:rFonts w:eastAsia="Times New Roman"/>
            <w:szCs w:val="24"/>
            <w:lang w:eastAsia="en-US"/>
          </w:rPr>
          <w:br/>
          <w:t>ΤΣΙΑΡΑΣ Κ. , σελ.</w:t>
        </w:r>
        <w:r w:rsidRPr="003A64EF">
          <w:rPr>
            <w:rFonts w:eastAsia="Times New Roman"/>
            <w:szCs w:val="24"/>
            <w:lang w:eastAsia="en-US"/>
          </w:rPr>
          <w:br/>
          <w:t>ΦΙΛΗΣ Ν. , σελ.</w:t>
        </w:r>
        <w:r w:rsidRPr="003A64EF">
          <w:rPr>
            <w:rFonts w:eastAsia="Times New Roman"/>
            <w:szCs w:val="24"/>
            <w:lang w:eastAsia="en-US"/>
          </w:rPr>
          <w:br/>
          <w:t>ΦΟΡΤΣΑΚΗΣ Θ. , σελ.</w:t>
        </w:r>
        <w:r w:rsidRPr="003A64EF">
          <w:rPr>
            <w:rFonts w:eastAsia="Times New Roman"/>
            <w:szCs w:val="24"/>
            <w:lang w:eastAsia="en-US"/>
          </w:rPr>
          <w:br/>
          <w:t>ΦΩΤΑΚΗΣ Κ. , σελ.</w:t>
        </w:r>
        <w:r w:rsidRPr="003A64EF">
          <w:rPr>
            <w:rFonts w:eastAsia="Times New Roman"/>
            <w:szCs w:val="24"/>
            <w:lang w:eastAsia="en-US"/>
          </w:rPr>
          <w:br/>
          <w:t>ΧΑΡΑΚΟΠΟΥΛΟΣ Μ. , σελ.</w:t>
        </w:r>
        <w:r w:rsidRPr="003A64EF">
          <w:rPr>
            <w:rFonts w:eastAsia="Times New Roman"/>
            <w:szCs w:val="24"/>
            <w:lang w:eastAsia="en-US"/>
          </w:rPr>
          <w:br/>
          <w:t>ΧΑΤΖΗΔΑΚΗΣ Κ. , σελ.</w:t>
        </w:r>
        <w:r w:rsidRPr="003A64EF">
          <w:rPr>
            <w:rFonts w:eastAsia="Times New Roman"/>
            <w:szCs w:val="24"/>
            <w:lang w:eastAsia="en-US"/>
          </w:rPr>
          <w:br/>
          <w:t>ΧΡΙΣΤΟΦΙΛΟΠΟΥΛΟΥ Π. , σελ.</w:t>
        </w:r>
        <w:r w:rsidRPr="003A64EF">
          <w:rPr>
            <w:rFonts w:eastAsia="Times New Roman"/>
            <w:szCs w:val="24"/>
            <w:lang w:eastAsia="en-US"/>
          </w:rPr>
          <w:br/>
        </w:r>
      </w:ins>
    </w:p>
    <w:p w14:paraId="06758BF8" w14:textId="02F78A85" w:rsidR="00866F2D" w:rsidRDefault="003A64EF">
      <w:pPr>
        <w:spacing w:line="600" w:lineRule="auto"/>
        <w:ind w:firstLine="720"/>
        <w:jc w:val="center"/>
        <w:rPr>
          <w:rFonts w:eastAsia="Times New Roman"/>
          <w:szCs w:val="22"/>
        </w:rPr>
      </w:pPr>
      <w:r w:rsidRPr="00664E90">
        <w:rPr>
          <w:rFonts w:eastAsia="Times New Roman"/>
          <w:szCs w:val="22"/>
        </w:rPr>
        <w:t>ΠΡΑΚΤΙΚΑ ΒΟΥΛΗΣ</w:t>
      </w:r>
    </w:p>
    <w:p w14:paraId="06758BF9" w14:textId="77777777" w:rsidR="00866F2D" w:rsidRDefault="003A64EF">
      <w:pPr>
        <w:spacing w:line="600" w:lineRule="auto"/>
        <w:ind w:firstLine="720"/>
        <w:jc w:val="center"/>
        <w:rPr>
          <w:rFonts w:eastAsia="Times New Roman"/>
          <w:szCs w:val="22"/>
        </w:rPr>
      </w:pPr>
      <w:r w:rsidRPr="00664E90">
        <w:rPr>
          <w:rFonts w:eastAsia="Times New Roman"/>
          <w:szCs w:val="22"/>
        </w:rPr>
        <w:t>Ι</w:t>
      </w:r>
      <w:r w:rsidRPr="00664E90">
        <w:rPr>
          <w:rFonts w:eastAsia="Times New Roman"/>
          <w:szCs w:val="22"/>
        </w:rPr>
        <w:t xml:space="preserve">Ζ΄ ΠΕΡΙΟΔΟΣ </w:t>
      </w:r>
    </w:p>
    <w:p w14:paraId="06758BFA" w14:textId="77777777" w:rsidR="00866F2D" w:rsidRDefault="003A64EF">
      <w:pPr>
        <w:spacing w:line="600" w:lineRule="auto"/>
        <w:ind w:firstLine="720"/>
        <w:jc w:val="center"/>
        <w:rPr>
          <w:rFonts w:eastAsia="Times New Roman"/>
          <w:szCs w:val="22"/>
        </w:rPr>
      </w:pPr>
      <w:r w:rsidRPr="00664E90">
        <w:rPr>
          <w:rFonts w:eastAsia="Times New Roman"/>
          <w:szCs w:val="22"/>
        </w:rPr>
        <w:t>ΠΡΟΕΔΡΕΥΟΜΕΝΗΣ ΚΟΙΝΟΒΟΥΛΕΥΤΙΚΗΣ ΔΗΜΟΚΡΑΤΙΑΣ</w:t>
      </w:r>
    </w:p>
    <w:p w14:paraId="06758BFB" w14:textId="77777777" w:rsidR="00866F2D" w:rsidRDefault="003A64EF">
      <w:pPr>
        <w:spacing w:line="600" w:lineRule="auto"/>
        <w:ind w:firstLine="720"/>
        <w:jc w:val="center"/>
        <w:rPr>
          <w:rFonts w:eastAsia="Times New Roman"/>
          <w:szCs w:val="22"/>
        </w:rPr>
      </w:pPr>
      <w:r w:rsidRPr="00664E90">
        <w:rPr>
          <w:rFonts w:eastAsia="Times New Roman"/>
          <w:szCs w:val="22"/>
        </w:rPr>
        <w:t>ΣΥΝΟΔΟΣ Γ΄</w:t>
      </w:r>
    </w:p>
    <w:p w14:paraId="06758BFC" w14:textId="77777777" w:rsidR="00866F2D" w:rsidRDefault="003A64EF">
      <w:pPr>
        <w:spacing w:line="600" w:lineRule="auto"/>
        <w:ind w:firstLine="720"/>
        <w:jc w:val="center"/>
        <w:rPr>
          <w:rFonts w:eastAsia="Times New Roman"/>
          <w:szCs w:val="22"/>
        </w:rPr>
      </w:pPr>
      <w:r w:rsidRPr="00664E90">
        <w:rPr>
          <w:rFonts w:eastAsia="Times New Roman"/>
          <w:szCs w:val="22"/>
        </w:rPr>
        <w:t>ΣΥΝΕΔΡΙΑΣΗ ΡΛΒ΄</w:t>
      </w:r>
    </w:p>
    <w:p w14:paraId="06758BFD" w14:textId="77777777" w:rsidR="00866F2D" w:rsidRDefault="003A64EF">
      <w:pPr>
        <w:spacing w:line="600" w:lineRule="auto"/>
        <w:ind w:firstLine="720"/>
        <w:jc w:val="center"/>
        <w:rPr>
          <w:rFonts w:eastAsia="Times New Roman"/>
          <w:szCs w:val="22"/>
        </w:rPr>
      </w:pPr>
      <w:r w:rsidRPr="00664E90">
        <w:rPr>
          <w:rFonts w:eastAsia="Times New Roman"/>
          <w:szCs w:val="22"/>
        </w:rPr>
        <w:t>Πέμπτη 7 Ιουνίου 2018</w:t>
      </w:r>
    </w:p>
    <w:p w14:paraId="06758BFE" w14:textId="77777777" w:rsidR="00866F2D" w:rsidRDefault="003A64EF">
      <w:pPr>
        <w:spacing w:line="600" w:lineRule="auto"/>
        <w:ind w:firstLine="720"/>
        <w:jc w:val="both"/>
        <w:rPr>
          <w:rFonts w:eastAsia="Times New Roman"/>
          <w:szCs w:val="22"/>
        </w:rPr>
      </w:pPr>
      <w:r w:rsidRPr="00664E90">
        <w:rPr>
          <w:rFonts w:eastAsia="Times New Roman"/>
          <w:szCs w:val="22"/>
        </w:rPr>
        <w:t>Αθήνα, σήμερα στις 7 Ιουνίου 2018, ημέρα Πέμπτη και ώρα 9.40΄</w:t>
      </w:r>
      <w:r w:rsidRPr="009731E3">
        <w:rPr>
          <w:rFonts w:eastAsia="Times New Roman"/>
          <w:szCs w:val="22"/>
        </w:rPr>
        <w:t>,</w:t>
      </w:r>
      <w:r w:rsidRPr="00664E90">
        <w:rPr>
          <w:rFonts w:eastAsia="Times New Roman"/>
          <w:szCs w:val="22"/>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64E90">
        <w:rPr>
          <w:rFonts w:eastAsia="Times New Roman"/>
          <w:b/>
          <w:szCs w:val="22"/>
        </w:rPr>
        <w:t>ΝΙΚΗΤΑ ΚΑΚΛΑΜΑΝΗ</w:t>
      </w:r>
      <w:r w:rsidRPr="00664E90">
        <w:rPr>
          <w:rFonts w:eastAsia="Times New Roman"/>
          <w:szCs w:val="22"/>
        </w:rPr>
        <w:t>.</w:t>
      </w:r>
    </w:p>
    <w:p w14:paraId="06758BFF" w14:textId="77777777" w:rsidR="00866F2D" w:rsidRDefault="003A64EF">
      <w:pPr>
        <w:spacing w:line="600" w:lineRule="auto"/>
        <w:ind w:firstLine="720"/>
        <w:jc w:val="both"/>
        <w:rPr>
          <w:rFonts w:eastAsia="Times New Roman"/>
          <w:szCs w:val="22"/>
        </w:rPr>
      </w:pPr>
      <w:r w:rsidRPr="00664E90">
        <w:rPr>
          <w:rFonts w:eastAsia="Times New Roman"/>
          <w:b/>
          <w:szCs w:val="22"/>
        </w:rPr>
        <w:t xml:space="preserve">ΠΡΟΕΔΡΕΥΩΝ (Νικήτας Κακλαμάνης): </w:t>
      </w:r>
      <w:r w:rsidRPr="00664E90">
        <w:rPr>
          <w:rFonts w:eastAsia="Times New Roman"/>
          <w:szCs w:val="22"/>
        </w:rPr>
        <w:t>Κυρίες και κύριοι συνάδελφοι, αρχίζει η συνεδρίαση.</w:t>
      </w:r>
    </w:p>
    <w:p w14:paraId="06758C00" w14:textId="77777777" w:rsidR="00866F2D" w:rsidRDefault="003A64EF">
      <w:pPr>
        <w:spacing w:line="600" w:lineRule="auto"/>
        <w:ind w:firstLine="720"/>
        <w:jc w:val="both"/>
        <w:rPr>
          <w:rFonts w:eastAsia="Times New Roman"/>
          <w:szCs w:val="22"/>
        </w:rPr>
      </w:pPr>
      <w:r w:rsidRPr="00664E90">
        <w:rPr>
          <w:rFonts w:eastAsia="Times New Roman"/>
          <w:szCs w:val="22"/>
        </w:rPr>
        <w:lastRenderedPageBreak/>
        <w:t xml:space="preserve">(ΕΠΙΚΥΡΩΣΗ </w:t>
      </w:r>
      <w:r w:rsidRPr="00664E90">
        <w:rPr>
          <w:rFonts w:eastAsia="Times New Roman"/>
          <w:szCs w:val="22"/>
        </w:rPr>
        <w:t>ΠΡΑΚΤΙΚΩΝ: Σύμφωνα με την από 5</w:t>
      </w:r>
      <w:r w:rsidRPr="00664E90">
        <w:rPr>
          <w:rFonts w:eastAsia="Times New Roman"/>
          <w:szCs w:val="22"/>
        </w:rPr>
        <w:t>-</w:t>
      </w:r>
      <w:r w:rsidRPr="00664E90">
        <w:rPr>
          <w:rFonts w:eastAsia="Times New Roman"/>
          <w:szCs w:val="22"/>
        </w:rPr>
        <w:t>6</w:t>
      </w:r>
      <w:r w:rsidRPr="00664E90">
        <w:rPr>
          <w:rFonts w:eastAsia="Times New Roman"/>
          <w:szCs w:val="22"/>
        </w:rPr>
        <w:t>-</w:t>
      </w:r>
      <w:r w:rsidRPr="00664E90">
        <w:rPr>
          <w:rFonts w:eastAsia="Times New Roman"/>
          <w:szCs w:val="22"/>
        </w:rPr>
        <w:t xml:space="preserve">2018 εξουσιοδότηση του Σώματος επικυρώθηκαν με ευθύνη του Προεδρείου τα Πρακτικά της ΡΛΑ΄ συνεδριάσεώς του, της Τρίτης 5 Ιουνίου 2018, σε ό,τι αφορά την ψήφιση στο </w:t>
      </w:r>
      <w:proofErr w:type="spellStart"/>
      <w:r w:rsidRPr="00664E90">
        <w:rPr>
          <w:rFonts w:eastAsia="Times New Roman"/>
          <w:szCs w:val="22"/>
        </w:rPr>
        <w:t>σύνολ</w:t>
      </w:r>
      <w:proofErr w:type="spellEnd"/>
      <w:r>
        <w:rPr>
          <w:rFonts w:eastAsia="Times New Roman"/>
          <w:szCs w:val="22"/>
          <w:lang w:val="en-US"/>
        </w:rPr>
        <w:t>o</w:t>
      </w:r>
      <w:r w:rsidRPr="00664E90">
        <w:rPr>
          <w:rFonts w:eastAsia="Times New Roman"/>
          <w:szCs w:val="22"/>
        </w:rPr>
        <w:t xml:space="preserve"> του σχεδίου νόμου: «Ενσωμάτωση στην ελληνική νομοθε</w:t>
      </w:r>
      <w:r w:rsidRPr="00664E90">
        <w:rPr>
          <w:rFonts w:eastAsia="Times New Roman"/>
          <w:szCs w:val="22"/>
        </w:rPr>
        <w:t>σία της Οδηγίας 2014/89/ΕΕ “περί θεσπίσεως πλαισίου για τον θαλάσσιο χωροταξικό σχεδιασμό” και άλλες διατάξεις»)</w:t>
      </w:r>
    </w:p>
    <w:p w14:paraId="06758C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w:t>
      </w:r>
      <w:r>
        <w:rPr>
          <w:rFonts w:eastAsia="Times New Roman" w:cs="Times New Roman"/>
          <w:szCs w:val="24"/>
        </w:rPr>
        <w:t xml:space="preserve">στο Σώμα </w:t>
      </w:r>
      <w:r>
        <w:rPr>
          <w:rFonts w:eastAsia="Times New Roman" w:cs="Times New Roman"/>
          <w:szCs w:val="24"/>
        </w:rPr>
        <w:t>το δελτίο επίκαιρων ερωτήσεων της Παρασκευής 8 Ιουνίου 2018.</w:t>
      </w:r>
    </w:p>
    <w:p w14:paraId="06758C02" w14:textId="77777777" w:rsidR="00866F2D" w:rsidRDefault="003A64EF">
      <w:pPr>
        <w:spacing w:line="600" w:lineRule="auto"/>
        <w:ind w:firstLine="720"/>
        <w:jc w:val="both"/>
        <w:rPr>
          <w:rFonts w:eastAsia="Times New Roman"/>
          <w:bCs/>
          <w:color w:val="000000"/>
          <w:szCs w:val="24"/>
        </w:rPr>
      </w:pPr>
      <w:r>
        <w:rPr>
          <w:rFonts w:eastAsia="Times New Roman"/>
          <w:bCs/>
          <w:color w:val="000000"/>
          <w:szCs w:val="24"/>
        </w:rPr>
        <w:t>Α. ΕΠΙΚΑΙΡΕΣ</w:t>
      </w:r>
      <w:r w:rsidRPr="00A43F44">
        <w:rPr>
          <w:rFonts w:eastAsia="Times New Roman"/>
          <w:bCs/>
          <w:color w:val="000000"/>
          <w:szCs w:val="24"/>
        </w:rPr>
        <w:t xml:space="preserve"> Ε</w:t>
      </w:r>
      <w:r>
        <w:rPr>
          <w:rFonts w:eastAsia="Times New Roman"/>
          <w:bCs/>
          <w:color w:val="000000"/>
          <w:szCs w:val="24"/>
        </w:rPr>
        <w:t>ΡΩ</w:t>
      </w:r>
      <w:r>
        <w:rPr>
          <w:rFonts w:eastAsia="Times New Roman"/>
          <w:bCs/>
          <w:color w:val="000000"/>
          <w:szCs w:val="24"/>
        </w:rPr>
        <w:t>ΤΗΣΕΙΣ Πρώτου Κ</w:t>
      </w:r>
      <w:r w:rsidRPr="00A43F44">
        <w:rPr>
          <w:rFonts w:eastAsia="Times New Roman"/>
          <w:bCs/>
          <w:color w:val="000000"/>
          <w:szCs w:val="24"/>
        </w:rPr>
        <w:t>ύκλου (Άρθρο 130 παρ</w:t>
      </w:r>
      <w:r>
        <w:rPr>
          <w:rFonts w:eastAsia="Times New Roman"/>
          <w:bCs/>
          <w:color w:val="000000"/>
          <w:szCs w:val="24"/>
        </w:rPr>
        <w:t>άγραφοι</w:t>
      </w:r>
      <w:r w:rsidRPr="00A43F44">
        <w:rPr>
          <w:rFonts w:eastAsia="Times New Roman"/>
          <w:bCs/>
          <w:color w:val="000000"/>
          <w:szCs w:val="24"/>
        </w:rPr>
        <w:t xml:space="preserve"> </w:t>
      </w:r>
      <w:r w:rsidRPr="00A43F44">
        <w:rPr>
          <w:rFonts w:eastAsia="Times New Roman"/>
          <w:bCs/>
          <w:color w:val="000000"/>
          <w:szCs w:val="24"/>
        </w:rPr>
        <w:t xml:space="preserve">2 και 3 </w:t>
      </w:r>
      <w:r>
        <w:rPr>
          <w:rFonts w:eastAsia="Times New Roman"/>
          <w:bCs/>
          <w:color w:val="000000"/>
          <w:szCs w:val="24"/>
        </w:rPr>
        <w:t>του Κανονισμού της</w:t>
      </w:r>
      <w:r w:rsidRPr="00A43F44">
        <w:rPr>
          <w:rFonts w:eastAsia="Times New Roman"/>
          <w:bCs/>
          <w:color w:val="000000"/>
          <w:szCs w:val="24"/>
        </w:rPr>
        <w:t xml:space="preserve"> Βουλής)</w:t>
      </w:r>
    </w:p>
    <w:p w14:paraId="06758C03"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1.- Η με αριθμό 1751/5-6-2018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Λέσβου της Νέας Δημοκρατίας κ.</w:t>
      </w:r>
      <w:r>
        <w:rPr>
          <w:rFonts w:eastAsia="Times New Roman"/>
          <w:color w:val="000000"/>
          <w:szCs w:val="24"/>
        </w:rPr>
        <w:t xml:space="preserve"> </w:t>
      </w:r>
      <w:r w:rsidRPr="00B97BE3">
        <w:rPr>
          <w:rFonts w:eastAsia="Times New Roman"/>
          <w:bCs/>
          <w:color w:val="000000"/>
          <w:szCs w:val="24"/>
        </w:rPr>
        <w:t>Χαράλαμπου Αθανασίου</w:t>
      </w:r>
      <w:r>
        <w:rPr>
          <w:rFonts w:eastAsia="Times New Roman"/>
          <w:b/>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Μεταναστευτικής Πολιτικής,</w:t>
      </w:r>
      <w:r>
        <w:rPr>
          <w:rFonts w:eastAsia="Times New Roman"/>
          <w:bCs/>
          <w:color w:val="000000"/>
          <w:szCs w:val="24"/>
        </w:rPr>
        <w:t xml:space="preserve"> </w:t>
      </w:r>
      <w:r w:rsidRPr="00A43F44">
        <w:rPr>
          <w:rFonts w:eastAsia="Times New Roman"/>
          <w:color w:val="000000"/>
          <w:szCs w:val="24"/>
        </w:rPr>
        <w:t xml:space="preserve">σχετικά με τη «λήψη </w:t>
      </w:r>
      <w:r w:rsidRPr="00A43F44">
        <w:rPr>
          <w:rFonts w:eastAsia="Times New Roman"/>
          <w:color w:val="000000"/>
          <w:szCs w:val="24"/>
        </w:rPr>
        <w:t xml:space="preserve">μέτρων προκειμένου να </w:t>
      </w:r>
      <w:proofErr w:type="spellStart"/>
      <w:r w:rsidRPr="00A43F44">
        <w:rPr>
          <w:rFonts w:eastAsia="Times New Roman"/>
          <w:color w:val="000000"/>
          <w:szCs w:val="24"/>
        </w:rPr>
        <w:t>αποσυμφορηθούν</w:t>
      </w:r>
      <w:proofErr w:type="spellEnd"/>
      <w:r w:rsidRPr="00A43F44">
        <w:rPr>
          <w:rFonts w:eastAsia="Times New Roman"/>
          <w:color w:val="000000"/>
          <w:szCs w:val="24"/>
        </w:rPr>
        <w:t xml:space="preserve"> τα νησιά του Ανατολικού Αιγαίου και ιδιαίτερα η Λέσβος».</w:t>
      </w:r>
    </w:p>
    <w:p w14:paraId="06758C04"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lastRenderedPageBreak/>
        <w:t xml:space="preserve">2.- Η με αριθμό 1742/4-6-2018 </w:t>
      </w:r>
      <w:r>
        <w:rPr>
          <w:rFonts w:eastAsia="Times New Roman"/>
          <w:color w:val="000000"/>
          <w:szCs w:val="24"/>
        </w:rPr>
        <w:t>επίκαιρη ε</w:t>
      </w:r>
      <w:r w:rsidRPr="00A43F44">
        <w:rPr>
          <w:rFonts w:eastAsia="Times New Roman"/>
          <w:color w:val="000000"/>
          <w:szCs w:val="24"/>
        </w:rPr>
        <w:t>ρώτηση του Βουλευτή Β΄ Αθηνών της Δημοκρατικής Συμπαράταξης ΠΑΣΟΚ – ΔΗΜΑΡ κ.</w:t>
      </w:r>
      <w:r>
        <w:rPr>
          <w:rFonts w:eastAsia="Times New Roman"/>
          <w:color w:val="000000"/>
          <w:szCs w:val="24"/>
        </w:rPr>
        <w:t xml:space="preserve"> </w:t>
      </w:r>
      <w:r w:rsidRPr="00B97BE3">
        <w:rPr>
          <w:rFonts w:eastAsia="Times New Roman"/>
          <w:bCs/>
          <w:color w:val="000000"/>
          <w:szCs w:val="24"/>
        </w:rPr>
        <w:t>Γεωργίου - Δημητρίου Καρρά</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Ο</w:t>
      </w:r>
      <w:r w:rsidRPr="00B97BE3">
        <w:rPr>
          <w:rFonts w:eastAsia="Times New Roman"/>
          <w:bCs/>
          <w:color w:val="000000"/>
          <w:szCs w:val="24"/>
        </w:rPr>
        <w:t>ικονομίας και Ανάπτυξης,</w:t>
      </w:r>
      <w:r>
        <w:rPr>
          <w:rFonts w:eastAsia="Times New Roman"/>
          <w:bCs/>
          <w:color w:val="000000"/>
          <w:szCs w:val="24"/>
        </w:rPr>
        <w:t xml:space="preserve"> </w:t>
      </w:r>
      <w:r w:rsidRPr="00A43F44">
        <w:rPr>
          <w:rFonts w:eastAsia="Times New Roman"/>
          <w:color w:val="000000"/>
          <w:szCs w:val="24"/>
        </w:rPr>
        <w:t>με θέμα: «Ανατρέπει η Κυβέρνηση, προς χάριν των πιστωτών, το νομοθετημένο δίχτυ προστασίας της παύσης παραγωγής τόκων των οφειλών των υπερχρεωμένων νοικοκυριών».</w:t>
      </w:r>
    </w:p>
    <w:p w14:paraId="06758C05"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3.- Η με αριθμό 1748/5-6-2018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Α΄ Θεσσαλ</w:t>
      </w:r>
      <w:r w:rsidRPr="00A43F44">
        <w:rPr>
          <w:rFonts w:eastAsia="Times New Roman"/>
          <w:color w:val="000000"/>
          <w:szCs w:val="24"/>
        </w:rPr>
        <w:t xml:space="preserve">ονίκης του Κομμουνιστικού Κόμματος </w:t>
      </w:r>
      <w:r w:rsidRPr="00A43F44">
        <w:rPr>
          <w:rFonts w:eastAsia="Times New Roman"/>
          <w:color w:val="000000"/>
          <w:szCs w:val="24"/>
        </w:rPr>
        <w:t>Ελλάδ</w:t>
      </w:r>
      <w:r>
        <w:rPr>
          <w:rFonts w:eastAsia="Times New Roman"/>
          <w:color w:val="000000"/>
          <w:szCs w:val="24"/>
        </w:rPr>
        <w:t>α</w:t>
      </w:r>
      <w:r w:rsidRPr="00A43F44">
        <w:rPr>
          <w:rFonts w:eastAsia="Times New Roman"/>
          <w:color w:val="000000"/>
          <w:szCs w:val="24"/>
        </w:rPr>
        <w:t xml:space="preserve">ς </w:t>
      </w:r>
      <w:r w:rsidRPr="00A43F44">
        <w:rPr>
          <w:rFonts w:eastAsia="Times New Roman"/>
          <w:color w:val="000000"/>
          <w:szCs w:val="24"/>
        </w:rPr>
        <w:t>κ.</w:t>
      </w:r>
      <w:r>
        <w:rPr>
          <w:rFonts w:eastAsia="Times New Roman"/>
          <w:color w:val="000000"/>
          <w:szCs w:val="24"/>
        </w:rPr>
        <w:t xml:space="preserve"> </w:t>
      </w:r>
      <w:r w:rsidRPr="00B97BE3">
        <w:rPr>
          <w:rFonts w:eastAsia="Times New Roman"/>
          <w:bCs/>
          <w:color w:val="000000"/>
          <w:szCs w:val="24"/>
        </w:rPr>
        <w:t>Ιωάννη Δελή</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Μεταναστευτικής Πολιτικής,</w:t>
      </w:r>
      <w:r>
        <w:rPr>
          <w:rFonts w:eastAsia="Times New Roman"/>
          <w:bCs/>
          <w:color w:val="000000"/>
          <w:szCs w:val="24"/>
        </w:rPr>
        <w:t xml:space="preserve"> </w:t>
      </w:r>
      <w:r w:rsidRPr="00A43F44">
        <w:rPr>
          <w:rFonts w:eastAsia="Times New Roman"/>
          <w:color w:val="000000"/>
          <w:szCs w:val="24"/>
        </w:rPr>
        <w:t>με θέμα: «Τραγικές συνθήκες στο Κέντρο Υποδοχής και Ταυτοποίησης (ΚΥΤ) Φυλακίου Ορεστιάδας.</w:t>
      </w:r>
    </w:p>
    <w:p w14:paraId="06758C06"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t xml:space="preserve">4.- Η με αριθμό 1741/4-6-2018 </w:t>
      </w:r>
      <w:r>
        <w:rPr>
          <w:rFonts w:eastAsia="Times New Roman"/>
          <w:color w:val="000000"/>
          <w:szCs w:val="24"/>
        </w:rPr>
        <w:t>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Α΄</w:t>
      </w:r>
      <w:r w:rsidRPr="00A43F44">
        <w:rPr>
          <w:rFonts w:eastAsia="Times New Roman"/>
          <w:color w:val="000000"/>
          <w:szCs w:val="24"/>
        </w:rPr>
        <w:t xml:space="preserve"> Θεσσαλονίκης της Ένωσης Κεντρώων κ.</w:t>
      </w:r>
      <w:r>
        <w:rPr>
          <w:rFonts w:eastAsia="Times New Roman"/>
          <w:color w:val="000000"/>
          <w:szCs w:val="24"/>
        </w:rPr>
        <w:t xml:space="preserve">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Περιβάλλοντος και Ενέργειας,</w:t>
      </w:r>
      <w:r>
        <w:rPr>
          <w:rFonts w:eastAsia="Times New Roman"/>
          <w:bCs/>
          <w:color w:val="000000"/>
          <w:szCs w:val="24"/>
        </w:rPr>
        <w:t xml:space="preserve"> </w:t>
      </w:r>
      <w:r w:rsidRPr="00A43F44">
        <w:rPr>
          <w:rFonts w:eastAsia="Times New Roman"/>
          <w:color w:val="000000"/>
          <w:szCs w:val="24"/>
        </w:rPr>
        <w:t xml:space="preserve">με θέμα: «Περί της νομιμότητας </w:t>
      </w:r>
      <w:proofErr w:type="spellStart"/>
      <w:r w:rsidRPr="00A43F44">
        <w:rPr>
          <w:rFonts w:eastAsia="Times New Roman"/>
          <w:color w:val="000000"/>
          <w:szCs w:val="24"/>
        </w:rPr>
        <w:t>αδειοδότησης</w:t>
      </w:r>
      <w:proofErr w:type="spellEnd"/>
      <w:r w:rsidRPr="00A43F44">
        <w:rPr>
          <w:rFonts w:eastAsia="Times New Roman"/>
          <w:color w:val="000000"/>
          <w:szCs w:val="24"/>
        </w:rPr>
        <w:t xml:space="preserve"> του μεταλλείου Σκουριών».</w:t>
      </w:r>
    </w:p>
    <w:p w14:paraId="06758C07" w14:textId="77777777" w:rsidR="00866F2D" w:rsidRDefault="003A64EF">
      <w:pPr>
        <w:spacing w:line="600" w:lineRule="auto"/>
        <w:ind w:firstLine="720"/>
        <w:jc w:val="both"/>
        <w:rPr>
          <w:rFonts w:eastAsia="Times New Roman"/>
          <w:color w:val="000000"/>
          <w:szCs w:val="24"/>
        </w:rPr>
      </w:pPr>
      <w:r>
        <w:rPr>
          <w:rFonts w:eastAsia="Times New Roman"/>
          <w:bCs/>
          <w:color w:val="000000"/>
          <w:szCs w:val="24"/>
        </w:rPr>
        <w:lastRenderedPageBreak/>
        <w:t>Β. ΕΠΙΚΑΙΡΕΣ</w:t>
      </w:r>
      <w:r w:rsidRPr="00B97BE3">
        <w:rPr>
          <w:rFonts w:eastAsia="Times New Roman"/>
          <w:bCs/>
          <w:color w:val="000000"/>
          <w:szCs w:val="24"/>
        </w:rPr>
        <w:t xml:space="preserve"> Ε</w:t>
      </w:r>
      <w:r>
        <w:rPr>
          <w:rFonts w:eastAsia="Times New Roman"/>
          <w:bCs/>
          <w:color w:val="000000"/>
          <w:szCs w:val="24"/>
        </w:rPr>
        <w:t>ΡΩΤΗΣΕΙΣ</w:t>
      </w:r>
      <w:r w:rsidRPr="00B97BE3">
        <w:rPr>
          <w:rFonts w:eastAsia="Times New Roman"/>
          <w:bCs/>
          <w:color w:val="000000"/>
          <w:szCs w:val="24"/>
        </w:rPr>
        <w:t xml:space="preserve"> </w:t>
      </w:r>
      <w:r>
        <w:rPr>
          <w:rFonts w:eastAsia="Times New Roman"/>
          <w:bCs/>
          <w:color w:val="000000"/>
          <w:szCs w:val="24"/>
        </w:rPr>
        <w:t>Δ</w:t>
      </w:r>
      <w:r w:rsidRPr="00B97BE3">
        <w:rPr>
          <w:rFonts w:eastAsia="Times New Roman"/>
          <w:bCs/>
          <w:color w:val="000000"/>
          <w:szCs w:val="24"/>
        </w:rPr>
        <w:t xml:space="preserve">εύτερου </w:t>
      </w:r>
      <w:r>
        <w:rPr>
          <w:rFonts w:eastAsia="Times New Roman"/>
          <w:bCs/>
          <w:color w:val="000000"/>
          <w:szCs w:val="24"/>
        </w:rPr>
        <w:t>Κ</w:t>
      </w:r>
      <w:r w:rsidRPr="00B97BE3">
        <w:rPr>
          <w:rFonts w:eastAsia="Times New Roman"/>
          <w:bCs/>
          <w:color w:val="000000"/>
          <w:szCs w:val="24"/>
        </w:rPr>
        <w:t xml:space="preserve">ύκλου (Άρθρο 130 </w:t>
      </w:r>
      <w:r w:rsidRPr="00A43F44">
        <w:rPr>
          <w:rFonts w:eastAsia="Times New Roman"/>
          <w:bCs/>
          <w:color w:val="000000"/>
          <w:szCs w:val="24"/>
        </w:rPr>
        <w:t>παρ</w:t>
      </w:r>
      <w:r>
        <w:rPr>
          <w:rFonts w:eastAsia="Times New Roman"/>
          <w:bCs/>
          <w:color w:val="000000"/>
          <w:szCs w:val="24"/>
        </w:rPr>
        <w:t>άγραφοι</w:t>
      </w:r>
      <w:r w:rsidRPr="00A43F44">
        <w:rPr>
          <w:rFonts w:eastAsia="Times New Roman"/>
          <w:bCs/>
          <w:color w:val="000000"/>
          <w:szCs w:val="24"/>
        </w:rPr>
        <w:t xml:space="preserve"> 2 και 3 </w:t>
      </w:r>
      <w:r>
        <w:rPr>
          <w:rFonts w:eastAsia="Times New Roman"/>
          <w:bCs/>
          <w:color w:val="000000"/>
          <w:szCs w:val="24"/>
        </w:rPr>
        <w:t>του Κανονισμού της</w:t>
      </w:r>
      <w:r w:rsidRPr="00A43F44">
        <w:rPr>
          <w:rFonts w:eastAsia="Times New Roman"/>
          <w:bCs/>
          <w:color w:val="000000"/>
          <w:szCs w:val="24"/>
        </w:rPr>
        <w:t xml:space="preserve"> Βουλής</w:t>
      </w:r>
      <w:r w:rsidRPr="00B97BE3" w:rsidDel="009E6094">
        <w:rPr>
          <w:rFonts w:eastAsia="Times New Roman"/>
          <w:bCs/>
          <w:color w:val="000000"/>
          <w:szCs w:val="24"/>
        </w:rPr>
        <w:t xml:space="preserve"> </w:t>
      </w:r>
      <w:r w:rsidRPr="00B97BE3">
        <w:rPr>
          <w:rFonts w:eastAsia="Times New Roman"/>
          <w:bCs/>
          <w:color w:val="000000"/>
          <w:szCs w:val="24"/>
        </w:rPr>
        <w:t>)</w:t>
      </w:r>
    </w:p>
    <w:p w14:paraId="06758C08"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1.- Η με αριθμό 1752/5-6-2018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 xml:space="preserve">ρώτηση της Βουλευτού Α΄ Αθηνών της Νέας Δημοκρατίας </w:t>
      </w:r>
      <w:r w:rsidRPr="00A43F44">
        <w:rPr>
          <w:rFonts w:eastAsia="Times New Roman"/>
          <w:color w:val="000000"/>
          <w:szCs w:val="24"/>
        </w:rPr>
        <w:t>κ</w:t>
      </w:r>
      <w:r>
        <w:rPr>
          <w:rFonts w:eastAsia="Times New Roman"/>
          <w:color w:val="000000"/>
          <w:szCs w:val="24"/>
        </w:rPr>
        <w:t xml:space="preserve">. </w:t>
      </w:r>
      <w:r w:rsidRPr="00B97BE3">
        <w:rPr>
          <w:rFonts w:eastAsia="Times New Roman"/>
          <w:bCs/>
          <w:color w:val="000000"/>
          <w:szCs w:val="24"/>
        </w:rPr>
        <w:t>Όλγας Κεφαλογιάννη</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Παιδείας, Έρευνας και Θρησκευμάτων,</w:t>
      </w:r>
      <w:r>
        <w:rPr>
          <w:rFonts w:eastAsia="Times New Roman"/>
          <w:bCs/>
          <w:color w:val="000000"/>
          <w:szCs w:val="24"/>
        </w:rPr>
        <w:t xml:space="preserve"> </w:t>
      </w:r>
      <w:r w:rsidRPr="00A43F44">
        <w:rPr>
          <w:rFonts w:eastAsia="Times New Roman"/>
          <w:color w:val="000000"/>
          <w:szCs w:val="24"/>
        </w:rPr>
        <w:t>με θέμα: «”Σχολή Διοίκησης Επιχειρήσεων και Τουριστικών Σπουδών”. Ακόμα μία εκκ</w:t>
      </w:r>
      <w:r w:rsidRPr="00A43F44">
        <w:rPr>
          <w:rFonts w:eastAsia="Times New Roman"/>
          <w:color w:val="000000"/>
          <w:szCs w:val="24"/>
        </w:rPr>
        <w:t>ρεμότητα της κυβέρνησης ΣΥΡΙΖΑ-ΑΝΕΛ».</w:t>
      </w:r>
    </w:p>
    <w:p w14:paraId="06758C09"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t xml:space="preserve">2.- Η με αριθμό 1730/30-5-2018 </w:t>
      </w:r>
      <w:r>
        <w:rPr>
          <w:rFonts w:eastAsia="Times New Roman"/>
          <w:color w:val="000000"/>
          <w:szCs w:val="24"/>
        </w:rPr>
        <w:t>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Α΄ Θεσσαλονίκης της Ένωσης Κεντρώων κ.</w:t>
      </w:r>
      <w:r>
        <w:rPr>
          <w:rFonts w:eastAsia="Times New Roman"/>
          <w:color w:val="000000"/>
          <w:szCs w:val="24"/>
        </w:rPr>
        <w:t xml:space="preserve"> </w:t>
      </w:r>
      <w:r w:rsidRPr="00B97BE3">
        <w:rPr>
          <w:rFonts w:eastAsia="Times New Roman"/>
          <w:bCs/>
          <w:color w:val="000000"/>
          <w:szCs w:val="24"/>
        </w:rPr>
        <w:t xml:space="preserve">Ιωάννη </w:t>
      </w:r>
      <w:proofErr w:type="spellStart"/>
      <w:r w:rsidRPr="00B97BE3">
        <w:rPr>
          <w:rFonts w:eastAsia="Times New Roman"/>
          <w:bCs/>
          <w:color w:val="000000"/>
          <w:szCs w:val="24"/>
        </w:rPr>
        <w:t>Σαρίδη</w:t>
      </w:r>
      <w:proofErr w:type="spellEnd"/>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Παιδείας, Έρευνας και Θρησκευμάτων,</w:t>
      </w:r>
      <w:r>
        <w:rPr>
          <w:rFonts w:eastAsia="Times New Roman"/>
          <w:bCs/>
          <w:color w:val="000000"/>
          <w:szCs w:val="24"/>
        </w:rPr>
        <w:t xml:space="preserve"> </w:t>
      </w:r>
      <w:r w:rsidRPr="00A43F44">
        <w:rPr>
          <w:rFonts w:eastAsia="Times New Roman"/>
          <w:color w:val="000000"/>
          <w:szCs w:val="24"/>
        </w:rPr>
        <w:t xml:space="preserve">με θέμα: «Έλλειμμα δημοκρατικής εκπροσώπησης </w:t>
      </w:r>
      <w:r w:rsidRPr="00A43F44">
        <w:rPr>
          <w:rFonts w:eastAsia="Times New Roman"/>
          <w:color w:val="000000"/>
          <w:szCs w:val="24"/>
        </w:rPr>
        <w:t>φοιτητών στο ΕΑΠ».</w:t>
      </w:r>
    </w:p>
    <w:p w14:paraId="06758C0A"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3.- Η με αριθμό 1704/25-5-2018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 xml:space="preserve">ρώτηση της Βουλευτού Β΄ Αθηνών της Νέας Δημοκρατίας </w:t>
      </w:r>
      <w:r w:rsidRPr="00A43F44">
        <w:rPr>
          <w:rFonts w:eastAsia="Times New Roman"/>
          <w:color w:val="000000"/>
          <w:szCs w:val="24"/>
        </w:rPr>
        <w:t>κ</w:t>
      </w:r>
      <w:r>
        <w:rPr>
          <w:rFonts w:eastAsia="Times New Roman"/>
          <w:color w:val="000000"/>
          <w:szCs w:val="24"/>
        </w:rPr>
        <w:t xml:space="preserve">. </w:t>
      </w:r>
      <w:r>
        <w:rPr>
          <w:rFonts w:eastAsia="Times New Roman"/>
          <w:bCs/>
          <w:color w:val="000000"/>
          <w:szCs w:val="24"/>
        </w:rPr>
        <w:t>Άννας</w:t>
      </w:r>
      <w:r>
        <w:rPr>
          <w:rFonts w:eastAsia="Times New Roman"/>
          <w:bCs/>
          <w:color w:val="000000"/>
          <w:szCs w:val="24"/>
        </w:rPr>
        <w:t xml:space="preserve"> - </w:t>
      </w:r>
      <w:r w:rsidRPr="00B97BE3">
        <w:rPr>
          <w:rFonts w:eastAsia="Times New Roman"/>
          <w:bCs/>
          <w:color w:val="000000"/>
          <w:szCs w:val="24"/>
        </w:rPr>
        <w:t>Μισέλ Ασημακοπούλου</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 xml:space="preserve">Ψηφιακής Πολιτικής, </w:t>
      </w:r>
      <w:r>
        <w:rPr>
          <w:rFonts w:eastAsia="Times New Roman"/>
          <w:bCs/>
          <w:color w:val="000000"/>
          <w:szCs w:val="24"/>
        </w:rPr>
        <w:t xml:space="preserve">Τηλεπικοινωνιών και Ενημέρωσης, </w:t>
      </w:r>
      <w:r w:rsidRPr="00A43F44">
        <w:rPr>
          <w:rFonts w:eastAsia="Times New Roman"/>
          <w:color w:val="000000"/>
          <w:szCs w:val="24"/>
        </w:rPr>
        <w:t xml:space="preserve">με θέμα: «Ταλαιπωρία και επιβάρυνση </w:t>
      </w:r>
      <w:r w:rsidRPr="00A43F44">
        <w:rPr>
          <w:rFonts w:eastAsia="Times New Roman"/>
          <w:color w:val="000000"/>
          <w:szCs w:val="24"/>
        </w:rPr>
        <w:lastRenderedPageBreak/>
        <w:t>των κατα</w:t>
      </w:r>
      <w:r w:rsidRPr="00A43F44">
        <w:rPr>
          <w:rFonts w:eastAsia="Times New Roman"/>
          <w:color w:val="000000"/>
          <w:szCs w:val="24"/>
        </w:rPr>
        <w:t>ναλωτών από την καθυστέρηση απόδοσης χρηματικών ποσών που έχουν καταβάλει στα ΕΛΤΑ για εξόφληση λογαριασμών της ΔΕΗ».</w:t>
      </w:r>
    </w:p>
    <w:p w14:paraId="06758C0B"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4.- Η με αριθμό 1611/7-5-2018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Κορινθίας της Νέας Δημοκρατίας κ.</w:t>
      </w:r>
      <w:r>
        <w:rPr>
          <w:rFonts w:eastAsia="Times New Roman"/>
          <w:color w:val="000000"/>
          <w:szCs w:val="24"/>
        </w:rPr>
        <w:t xml:space="preserve"> </w:t>
      </w:r>
      <w:r w:rsidRPr="00B97BE3">
        <w:rPr>
          <w:rFonts w:eastAsia="Times New Roman"/>
          <w:bCs/>
          <w:color w:val="000000"/>
          <w:szCs w:val="24"/>
        </w:rPr>
        <w:t>Χρίστου Δήμα</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b/>
          <w:bCs/>
          <w:color w:val="000000"/>
          <w:szCs w:val="24"/>
        </w:rPr>
        <w:t xml:space="preserve"> </w:t>
      </w:r>
      <w:r w:rsidRPr="00B97BE3">
        <w:rPr>
          <w:rFonts w:eastAsia="Times New Roman"/>
          <w:bCs/>
          <w:color w:val="000000"/>
          <w:szCs w:val="24"/>
        </w:rPr>
        <w:t>Οικονομίας και</w:t>
      </w:r>
      <w:r w:rsidRPr="00B97BE3">
        <w:rPr>
          <w:rFonts w:eastAsia="Times New Roman"/>
          <w:bCs/>
          <w:color w:val="000000"/>
          <w:szCs w:val="24"/>
        </w:rPr>
        <w:t xml:space="preserve"> Ανάπτυξης,</w:t>
      </w:r>
      <w:r>
        <w:rPr>
          <w:rFonts w:eastAsia="Times New Roman"/>
          <w:bCs/>
          <w:color w:val="000000"/>
          <w:szCs w:val="24"/>
        </w:rPr>
        <w:t xml:space="preserve"> </w:t>
      </w:r>
      <w:r w:rsidRPr="00A43F44">
        <w:rPr>
          <w:rFonts w:eastAsia="Times New Roman"/>
          <w:color w:val="000000"/>
          <w:szCs w:val="24"/>
        </w:rPr>
        <w:t>με θέμα: «Απορρόφηση πόρων ΕΣΠΑ 2014-2020».</w:t>
      </w:r>
    </w:p>
    <w:p w14:paraId="06758C0C"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t xml:space="preserve">5.- Η με αριθμό 1674/21-5-2018 </w:t>
      </w:r>
      <w:r>
        <w:rPr>
          <w:rFonts w:eastAsia="Times New Roman"/>
          <w:color w:val="000000"/>
          <w:szCs w:val="24"/>
        </w:rPr>
        <w:t>επίκαιρη ε</w:t>
      </w:r>
      <w:r w:rsidRPr="00A43F44">
        <w:rPr>
          <w:rFonts w:eastAsia="Times New Roman"/>
          <w:color w:val="000000"/>
          <w:szCs w:val="24"/>
        </w:rPr>
        <w:t>ρώτηση του Βουλευτή Λασιθίου της Νέας Δημοκρατίας κ.</w:t>
      </w:r>
      <w:r>
        <w:rPr>
          <w:rFonts w:eastAsia="Times New Roman"/>
          <w:color w:val="000000"/>
          <w:szCs w:val="24"/>
        </w:rPr>
        <w:t xml:space="preserve"> </w:t>
      </w:r>
      <w:r w:rsidRPr="00B97BE3">
        <w:rPr>
          <w:rFonts w:eastAsia="Times New Roman"/>
          <w:bCs/>
          <w:color w:val="000000"/>
          <w:szCs w:val="24"/>
        </w:rPr>
        <w:t xml:space="preserve">Ιωάννη </w:t>
      </w:r>
      <w:proofErr w:type="spellStart"/>
      <w:r w:rsidRPr="00B97BE3">
        <w:rPr>
          <w:rFonts w:eastAsia="Times New Roman"/>
          <w:bCs/>
          <w:color w:val="000000"/>
          <w:szCs w:val="24"/>
        </w:rPr>
        <w:t>Πλακιωτάκη</w:t>
      </w:r>
      <w:proofErr w:type="spellEnd"/>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Ναυτιλίας και Νησιωτικής Πολιτικής,</w:t>
      </w:r>
      <w:r>
        <w:rPr>
          <w:rFonts w:eastAsia="Times New Roman"/>
          <w:bCs/>
          <w:color w:val="000000"/>
          <w:szCs w:val="24"/>
        </w:rPr>
        <w:t xml:space="preserve"> </w:t>
      </w:r>
      <w:r w:rsidRPr="00A43F44">
        <w:rPr>
          <w:rFonts w:eastAsia="Times New Roman"/>
          <w:color w:val="000000"/>
          <w:szCs w:val="24"/>
        </w:rPr>
        <w:t>με θέμα: «Αξιοποίηση Χρηματοδοτήσεω</w:t>
      </w:r>
      <w:r w:rsidRPr="00A43F44">
        <w:rPr>
          <w:rFonts w:eastAsia="Times New Roman"/>
          <w:color w:val="000000"/>
          <w:szCs w:val="24"/>
        </w:rPr>
        <w:t>ν από Ταμεία Ε.Ε. για την προμήθεια νέων σκαφών του Λιμενικού Σώματος – Ελληνικής Ακτοφυλακής για την ενίσχυση της επιτήρησης των θαλασσίων συνόρων, την αποτελεσματική έρευνα και διάσωση και την καταπολέμηση του εγκλήματος στη θάλασσα».</w:t>
      </w:r>
    </w:p>
    <w:p w14:paraId="06758C0D"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t>6</w:t>
      </w:r>
      <w:r>
        <w:rPr>
          <w:rFonts w:eastAsia="Times New Roman"/>
          <w:color w:val="000000"/>
          <w:szCs w:val="24"/>
        </w:rPr>
        <w:t>.- Η με αριθμό 158</w:t>
      </w:r>
      <w:r>
        <w:rPr>
          <w:rFonts w:eastAsia="Times New Roman"/>
          <w:color w:val="000000"/>
          <w:szCs w:val="24"/>
        </w:rPr>
        <w:t>9/3-5-2018 ε</w:t>
      </w:r>
      <w:r w:rsidRPr="00A43F44">
        <w:rPr>
          <w:rFonts w:eastAsia="Times New Roman"/>
          <w:color w:val="000000"/>
          <w:szCs w:val="24"/>
        </w:rPr>
        <w:t xml:space="preserve">πίκαιρη </w:t>
      </w:r>
      <w:r>
        <w:rPr>
          <w:rFonts w:eastAsia="Times New Roman"/>
          <w:color w:val="000000"/>
          <w:szCs w:val="24"/>
        </w:rPr>
        <w:t>ε</w:t>
      </w:r>
      <w:r w:rsidRPr="00A43F44">
        <w:rPr>
          <w:rFonts w:eastAsia="Times New Roman"/>
          <w:color w:val="000000"/>
          <w:szCs w:val="24"/>
        </w:rPr>
        <w:t>ρώτηση του Βουλευτή Αρκαδίας της Δημ</w:t>
      </w:r>
      <w:r>
        <w:rPr>
          <w:rFonts w:eastAsia="Times New Roman"/>
          <w:color w:val="000000"/>
          <w:szCs w:val="24"/>
        </w:rPr>
        <w:t>οκρατικής Συμπαράταξης ΠΑΣΟΚ</w:t>
      </w:r>
      <w:r>
        <w:rPr>
          <w:rFonts w:eastAsia="Times New Roman"/>
          <w:color w:val="000000"/>
          <w:szCs w:val="24"/>
        </w:rPr>
        <w:t xml:space="preserve"> - </w:t>
      </w:r>
      <w:r w:rsidRPr="00A43F44">
        <w:rPr>
          <w:rFonts w:eastAsia="Times New Roman"/>
          <w:color w:val="000000"/>
          <w:szCs w:val="24"/>
        </w:rPr>
        <w:t>ΔΗΜΑΡ</w:t>
      </w:r>
      <w:r>
        <w:rPr>
          <w:rFonts w:eastAsia="Times New Roman"/>
          <w:color w:val="000000"/>
          <w:szCs w:val="24"/>
        </w:rPr>
        <w:t xml:space="preserve"> </w:t>
      </w:r>
      <w:r w:rsidRPr="00A43F44">
        <w:rPr>
          <w:rFonts w:eastAsia="Times New Roman"/>
          <w:color w:val="000000"/>
          <w:szCs w:val="24"/>
        </w:rPr>
        <w:t>κ.</w:t>
      </w:r>
      <w:r>
        <w:rPr>
          <w:rFonts w:eastAsia="Times New Roman"/>
          <w:color w:val="000000"/>
          <w:szCs w:val="24"/>
        </w:rPr>
        <w:t xml:space="preserve"> </w:t>
      </w:r>
      <w:r w:rsidRPr="00B97BE3">
        <w:rPr>
          <w:rFonts w:eastAsia="Times New Roman"/>
          <w:bCs/>
          <w:color w:val="000000"/>
          <w:szCs w:val="24"/>
        </w:rPr>
        <w:t>Οδυσσέα Κωνσταντινόπουλου</w:t>
      </w:r>
      <w:r>
        <w:rPr>
          <w:rFonts w:eastAsia="Times New Roman"/>
          <w:bCs/>
          <w:color w:val="000000"/>
          <w:szCs w:val="24"/>
        </w:rPr>
        <w:t xml:space="preserve"> </w:t>
      </w:r>
      <w:r w:rsidRPr="00A43F44">
        <w:rPr>
          <w:rFonts w:eastAsia="Times New Roman"/>
          <w:color w:val="000000"/>
          <w:szCs w:val="24"/>
        </w:rPr>
        <w:t xml:space="preserve">προς </w:t>
      </w:r>
      <w:r w:rsidRPr="00A43F44">
        <w:rPr>
          <w:rFonts w:eastAsia="Times New Roman"/>
          <w:color w:val="000000"/>
          <w:szCs w:val="24"/>
        </w:rPr>
        <w:lastRenderedPageBreak/>
        <w:t>τον Υπουργό</w:t>
      </w:r>
      <w:r>
        <w:rPr>
          <w:rFonts w:eastAsia="Times New Roman"/>
          <w:color w:val="000000"/>
          <w:szCs w:val="24"/>
        </w:rPr>
        <w:t xml:space="preserve"> </w:t>
      </w:r>
      <w:r w:rsidRPr="00B97BE3">
        <w:rPr>
          <w:rFonts w:eastAsia="Times New Roman"/>
          <w:bCs/>
          <w:color w:val="000000"/>
          <w:szCs w:val="24"/>
        </w:rPr>
        <w:t>Οικονομίας και Ανάπτυξ</w:t>
      </w:r>
      <w:r>
        <w:rPr>
          <w:rFonts w:eastAsia="Times New Roman"/>
          <w:bCs/>
          <w:color w:val="000000"/>
          <w:szCs w:val="24"/>
        </w:rPr>
        <w:t>ης, μ</w:t>
      </w:r>
      <w:r w:rsidRPr="00A43F44">
        <w:rPr>
          <w:rFonts w:eastAsia="Times New Roman"/>
          <w:color w:val="000000"/>
          <w:szCs w:val="24"/>
        </w:rPr>
        <w:t xml:space="preserve">ε θέμα: «Ελεγχόμενη </w:t>
      </w:r>
      <w:proofErr w:type="spellStart"/>
      <w:r w:rsidRPr="00A43F44">
        <w:rPr>
          <w:rFonts w:eastAsia="Times New Roman"/>
          <w:color w:val="000000"/>
          <w:szCs w:val="24"/>
        </w:rPr>
        <w:t>χωροθέτηση</w:t>
      </w:r>
      <w:proofErr w:type="spellEnd"/>
      <w:r w:rsidRPr="00A43F44">
        <w:rPr>
          <w:rFonts w:eastAsia="Times New Roman"/>
          <w:color w:val="000000"/>
          <w:szCs w:val="24"/>
        </w:rPr>
        <w:t xml:space="preserve"> των θερμοκηπίων παραγωγής και της μεταποιητικής μονάδας </w:t>
      </w:r>
      <w:r w:rsidRPr="00A43F44">
        <w:rPr>
          <w:rFonts w:eastAsia="Times New Roman"/>
          <w:color w:val="000000"/>
          <w:szCs w:val="24"/>
        </w:rPr>
        <w:t>επεξεργασίας και παραγωγής τελικών προϊόντων φαρμακευτικής κάνναβης».</w:t>
      </w:r>
    </w:p>
    <w:p w14:paraId="06758C0E" w14:textId="77777777" w:rsidR="00866F2D" w:rsidRDefault="003A64EF">
      <w:pPr>
        <w:spacing w:line="600" w:lineRule="auto"/>
        <w:ind w:firstLine="720"/>
        <w:jc w:val="both"/>
        <w:rPr>
          <w:rFonts w:eastAsia="Times New Roman"/>
          <w:color w:val="000000"/>
          <w:szCs w:val="24"/>
        </w:rPr>
      </w:pPr>
      <w:r w:rsidRPr="00B97BE3">
        <w:rPr>
          <w:rFonts w:eastAsia="Times New Roman"/>
          <w:bCs/>
          <w:color w:val="000000"/>
          <w:szCs w:val="24"/>
        </w:rPr>
        <w:t>ΑΝΑΦΟΡΕΣ</w:t>
      </w:r>
      <w:r>
        <w:rPr>
          <w:rFonts w:eastAsia="Times New Roman"/>
          <w:bCs/>
          <w:color w:val="000000"/>
          <w:szCs w:val="24"/>
        </w:rPr>
        <w:t xml:space="preserve"> </w:t>
      </w:r>
      <w:r w:rsidRPr="00B97BE3">
        <w:rPr>
          <w:rFonts w:eastAsia="Times New Roman"/>
          <w:bCs/>
          <w:color w:val="000000"/>
          <w:szCs w:val="24"/>
        </w:rPr>
        <w:t>-</w:t>
      </w:r>
      <w:r>
        <w:rPr>
          <w:rFonts w:eastAsia="Times New Roman"/>
          <w:bCs/>
          <w:color w:val="000000"/>
          <w:szCs w:val="24"/>
        </w:rPr>
        <w:t xml:space="preserve"> </w:t>
      </w:r>
      <w:r w:rsidRPr="00B97BE3">
        <w:rPr>
          <w:rFonts w:eastAsia="Times New Roman"/>
          <w:bCs/>
          <w:color w:val="000000"/>
          <w:szCs w:val="24"/>
        </w:rPr>
        <w:t>ΕΡΩΤΗΣΕΙΣ</w:t>
      </w:r>
      <w:r w:rsidRPr="00B97BE3">
        <w:rPr>
          <w:rFonts w:eastAsia="Times New Roman"/>
          <w:bCs/>
          <w:color w:val="000000"/>
          <w:szCs w:val="24"/>
        </w:rPr>
        <w:t xml:space="preserve"> (Άρθρο 130 παρ</w:t>
      </w:r>
      <w:r>
        <w:rPr>
          <w:rFonts w:eastAsia="Times New Roman"/>
          <w:bCs/>
          <w:color w:val="000000"/>
          <w:szCs w:val="24"/>
        </w:rPr>
        <w:t>άγραφος</w:t>
      </w:r>
      <w:r w:rsidRPr="00B97BE3">
        <w:rPr>
          <w:rFonts w:eastAsia="Times New Roman"/>
          <w:bCs/>
          <w:color w:val="000000"/>
          <w:szCs w:val="24"/>
        </w:rPr>
        <w:t xml:space="preserve"> </w:t>
      </w:r>
      <w:r w:rsidRPr="00B97BE3">
        <w:rPr>
          <w:rFonts w:eastAsia="Times New Roman"/>
          <w:bCs/>
          <w:color w:val="000000"/>
          <w:szCs w:val="24"/>
        </w:rPr>
        <w:t xml:space="preserve">5 </w:t>
      </w:r>
      <w:r>
        <w:rPr>
          <w:rFonts w:eastAsia="Times New Roman"/>
          <w:bCs/>
          <w:color w:val="000000"/>
          <w:szCs w:val="24"/>
        </w:rPr>
        <w:t>του Κανονισμού της</w:t>
      </w:r>
      <w:r w:rsidRPr="00B97BE3">
        <w:rPr>
          <w:rFonts w:eastAsia="Times New Roman"/>
          <w:bCs/>
          <w:color w:val="000000"/>
          <w:szCs w:val="24"/>
        </w:rPr>
        <w:t xml:space="preserve"> Βουλής)</w:t>
      </w:r>
    </w:p>
    <w:p w14:paraId="06758C0F" w14:textId="77777777" w:rsidR="00866F2D" w:rsidRDefault="003A64EF">
      <w:pPr>
        <w:spacing w:line="600" w:lineRule="auto"/>
        <w:ind w:firstLine="720"/>
        <w:jc w:val="both"/>
        <w:rPr>
          <w:rFonts w:eastAsia="Times New Roman"/>
          <w:color w:val="000000"/>
          <w:szCs w:val="24"/>
        </w:rPr>
      </w:pPr>
      <w:r w:rsidRPr="00A43F44">
        <w:rPr>
          <w:rFonts w:eastAsia="Times New Roman"/>
          <w:color w:val="000000"/>
          <w:szCs w:val="24"/>
        </w:rPr>
        <w:t xml:space="preserve">1.- Η με αριθμό 5185/17-4-2018 </w:t>
      </w:r>
      <w:r>
        <w:rPr>
          <w:rFonts w:eastAsia="Times New Roman"/>
          <w:color w:val="000000"/>
          <w:szCs w:val="24"/>
        </w:rPr>
        <w:t>ε</w:t>
      </w:r>
      <w:r w:rsidRPr="00A43F44">
        <w:rPr>
          <w:rFonts w:eastAsia="Times New Roman"/>
          <w:color w:val="000000"/>
          <w:szCs w:val="24"/>
        </w:rPr>
        <w:t>ρώτηση του Βουλευτή Αρκαδίας της Δημ</w:t>
      </w:r>
      <w:r>
        <w:rPr>
          <w:rFonts w:eastAsia="Times New Roman"/>
          <w:color w:val="000000"/>
          <w:szCs w:val="24"/>
        </w:rPr>
        <w:t>οκρατικής Συμπαράταξης ΠΑΣΟΚ</w:t>
      </w:r>
      <w:r>
        <w:rPr>
          <w:rFonts w:eastAsia="Times New Roman"/>
          <w:color w:val="000000"/>
          <w:szCs w:val="24"/>
        </w:rPr>
        <w:t xml:space="preserve"> - </w:t>
      </w:r>
      <w:r w:rsidRPr="00A43F44">
        <w:rPr>
          <w:rFonts w:eastAsia="Times New Roman"/>
          <w:color w:val="000000"/>
          <w:szCs w:val="24"/>
        </w:rPr>
        <w:t>ΔΗΜΑΡ κ.</w:t>
      </w:r>
      <w:r>
        <w:rPr>
          <w:rFonts w:eastAsia="Times New Roman"/>
          <w:color w:val="000000"/>
          <w:szCs w:val="24"/>
        </w:rPr>
        <w:t xml:space="preserve"> </w:t>
      </w:r>
      <w:r w:rsidRPr="00B97BE3">
        <w:rPr>
          <w:rFonts w:eastAsia="Times New Roman"/>
          <w:bCs/>
          <w:color w:val="000000"/>
          <w:szCs w:val="24"/>
        </w:rPr>
        <w:t>Οδυσσέ</w:t>
      </w:r>
      <w:r w:rsidRPr="00B97BE3">
        <w:rPr>
          <w:rFonts w:eastAsia="Times New Roman"/>
          <w:bCs/>
          <w:color w:val="000000"/>
          <w:szCs w:val="24"/>
        </w:rPr>
        <w:t>α Κωνσταντινόπουλου</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color w:val="000000"/>
          <w:szCs w:val="24"/>
        </w:rPr>
        <w:t xml:space="preserve"> </w:t>
      </w:r>
      <w:r w:rsidRPr="00B97BE3">
        <w:rPr>
          <w:rFonts w:eastAsia="Times New Roman"/>
          <w:bCs/>
          <w:color w:val="000000"/>
          <w:szCs w:val="24"/>
        </w:rPr>
        <w:t>Οικονομίας και Ανάπτυξης,</w:t>
      </w:r>
      <w:r>
        <w:rPr>
          <w:rFonts w:eastAsia="Times New Roman"/>
          <w:bCs/>
          <w:color w:val="000000"/>
          <w:szCs w:val="24"/>
        </w:rPr>
        <w:t xml:space="preserve"> </w:t>
      </w:r>
      <w:r w:rsidRPr="00A43F44">
        <w:rPr>
          <w:rFonts w:eastAsia="Times New Roman"/>
          <w:color w:val="000000"/>
          <w:szCs w:val="24"/>
        </w:rPr>
        <w:t>με θέμα: «Ένταξη έργου β΄</w:t>
      </w:r>
      <w:r>
        <w:rPr>
          <w:rFonts w:eastAsia="Times New Roman"/>
          <w:color w:val="000000"/>
          <w:szCs w:val="24"/>
        </w:rPr>
        <w:t xml:space="preserve"> </w:t>
      </w:r>
      <w:r w:rsidRPr="00A43F44">
        <w:rPr>
          <w:rFonts w:eastAsia="Times New Roman"/>
          <w:color w:val="000000"/>
          <w:szCs w:val="24"/>
        </w:rPr>
        <w:t>φάσης επέκτασης δικτύου διανομής τηλεθέρμανσης Μεγαλόπολης Αρκαδίας».</w:t>
      </w:r>
    </w:p>
    <w:p w14:paraId="06758C10"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2.- Η με αριθμό 4297/12-3-2018 ε</w:t>
      </w:r>
      <w:r w:rsidRPr="00A43F44">
        <w:rPr>
          <w:rFonts w:eastAsia="Times New Roman"/>
          <w:color w:val="000000"/>
          <w:szCs w:val="24"/>
        </w:rPr>
        <w:t xml:space="preserve">ρώτηση του Βουλευτή Β΄ Αθηνών της Δημοκρατικής Συμπαράταξης </w:t>
      </w:r>
      <w:r>
        <w:rPr>
          <w:rFonts w:eastAsia="Times New Roman"/>
          <w:color w:val="000000"/>
          <w:szCs w:val="24"/>
        </w:rPr>
        <w:t>ΠΑΣΟΚ</w:t>
      </w:r>
      <w:r>
        <w:rPr>
          <w:rFonts w:eastAsia="Times New Roman"/>
          <w:color w:val="000000"/>
          <w:szCs w:val="24"/>
        </w:rPr>
        <w:t xml:space="preserve"> - </w:t>
      </w:r>
      <w:r w:rsidRPr="00A43F44">
        <w:rPr>
          <w:rFonts w:eastAsia="Times New Roman"/>
          <w:color w:val="000000"/>
          <w:szCs w:val="24"/>
        </w:rPr>
        <w:t xml:space="preserve">ΔΗΜΑΡ </w:t>
      </w:r>
      <w:r w:rsidRPr="00A43F44">
        <w:rPr>
          <w:rFonts w:eastAsia="Times New Roman"/>
          <w:color w:val="000000"/>
          <w:szCs w:val="24"/>
        </w:rPr>
        <w:t>κ.</w:t>
      </w:r>
      <w:r>
        <w:rPr>
          <w:rFonts w:eastAsia="Times New Roman"/>
          <w:color w:val="000000"/>
          <w:szCs w:val="24"/>
        </w:rPr>
        <w:t xml:space="preserve"> </w:t>
      </w:r>
      <w:r w:rsidRPr="004E251E">
        <w:rPr>
          <w:rFonts w:eastAsia="Times New Roman"/>
          <w:bCs/>
          <w:color w:val="000000"/>
          <w:szCs w:val="24"/>
        </w:rPr>
        <w:t>Γεωργίου - Δημητρίου Καρρά</w:t>
      </w:r>
      <w:r>
        <w:rPr>
          <w:rFonts w:eastAsia="Times New Roman"/>
          <w:bCs/>
          <w:color w:val="000000"/>
          <w:szCs w:val="24"/>
        </w:rPr>
        <w:t xml:space="preserve"> </w:t>
      </w:r>
      <w:r w:rsidRPr="00A43F44">
        <w:rPr>
          <w:rFonts w:eastAsia="Times New Roman"/>
          <w:color w:val="000000"/>
          <w:szCs w:val="24"/>
        </w:rPr>
        <w:t>προς τον Υπουργό</w:t>
      </w:r>
      <w:r>
        <w:rPr>
          <w:rFonts w:eastAsia="Times New Roman"/>
          <w:b/>
          <w:bCs/>
          <w:color w:val="000000"/>
          <w:szCs w:val="24"/>
        </w:rPr>
        <w:t xml:space="preserve"> </w:t>
      </w:r>
      <w:r w:rsidRPr="004E251E">
        <w:rPr>
          <w:rFonts w:eastAsia="Times New Roman"/>
          <w:bCs/>
          <w:color w:val="000000"/>
          <w:szCs w:val="24"/>
        </w:rPr>
        <w:t>Οικονομίας και Ανάπτυξης,</w:t>
      </w:r>
      <w:r>
        <w:rPr>
          <w:rFonts w:eastAsia="Times New Roman"/>
          <w:bCs/>
          <w:color w:val="000000"/>
          <w:szCs w:val="24"/>
        </w:rPr>
        <w:t xml:space="preserve"> </w:t>
      </w:r>
      <w:r w:rsidRPr="00A43F44">
        <w:rPr>
          <w:rFonts w:eastAsia="Times New Roman"/>
          <w:color w:val="000000"/>
          <w:szCs w:val="24"/>
        </w:rPr>
        <w:t xml:space="preserve">σχετικά με τις προθέσεις της </w:t>
      </w:r>
      <w:r>
        <w:rPr>
          <w:rFonts w:eastAsia="Times New Roman"/>
          <w:color w:val="000000"/>
          <w:szCs w:val="24"/>
        </w:rPr>
        <w:t>κ</w:t>
      </w:r>
      <w:r w:rsidRPr="00A43F44">
        <w:rPr>
          <w:rFonts w:eastAsia="Times New Roman"/>
          <w:color w:val="000000"/>
          <w:szCs w:val="24"/>
        </w:rPr>
        <w:t xml:space="preserve">υβέρνησης </w:t>
      </w:r>
      <w:r w:rsidRPr="00A43F44">
        <w:rPr>
          <w:rFonts w:eastAsia="Times New Roman"/>
          <w:color w:val="000000"/>
          <w:szCs w:val="24"/>
        </w:rPr>
        <w:t xml:space="preserve">των ΗΠΑ </w:t>
      </w:r>
      <w:r w:rsidRPr="00A43F44">
        <w:rPr>
          <w:rFonts w:eastAsia="Times New Roman"/>
          <w:color w:val="000000"/>
          <w:szCs w:val="24"/>
        </w:rPr>
        <w:lastRenderedPageBreak/>
        <w:t>να επιβάλλει εισαγωγικούς δασμούς και τις επιπτώσεις του μέτρου στις ελληνικές εξαγωγές.</w:t>
      </w:r>
    </w:p>
    <w:p w14:paraId="06758C11" w14:textId="77777777" w:rsidR="00866F2D" w:rsidRDefault="003A64EF">
      <w:pPr>
        <w:tabs>
          <w:tab w:val="left" w:pos="3873"/>
        </w:tabs>
        <w:spacing w:line="600" w:lineRule="auto"/>
        <w:ind w:firstLine="720"/>
        <w:jc w:val="both"/>
        <w:rPr>
          <w:rFonts w:eastAsia="Times New Roman" w:cs="Times New Roman"/>
          <w:szCs w:val="24"/>
        </w:rPr>
      </w:pPr>
      <w:r w:rsidRPr="00FA73C6">
        <w:rPr>
          <w:rFonts w:eastAsia="Times New Roman" w:cs="Times New Roman"/>
          <w:szCs w:val="24"/>
        </w:rPr>
        <w:t xml:space="preserve">Κυρίες και κύριοι συνάδελφοι, εισερχόμαστε στη συζήτηση των </w:t>
      </w:r>
    </w:p>
    <w:p w14:paraId="06758C12" w14:textId="77777777" w:rsidR="00866F2D" w:rsidRDefault="003A64EF">
      <w:pPr>
        <w:tabs>
          <w:tab w:val="left" w:pos="3873"/>
        </w:tabs>
        <w:spacing w:line="600" w:lineRule="auto"/>
        <w:ind w:firstLine="720"/>
        <w:jc w:val="center"/>
        <w:rPr>
          <w:rFonts w:eastAsia="Times New Roman" w:cs="Times New Roman"/>
          <w:b/>
          <w:szCs w:val="24"/>
        </w:rPr>
      </w:pPr>
      <w:r w:rsidRPr="00F8239D">
        <w:rPr>
          <w:rFonts w:eastAsia="Times New Roman" w:cs="Times New Roman"/>
          <w:b/>
          <w:szCs w:val="24"/>
        </w:rPr>
        <w:t>ΕΠΙΚΑΙΡΩΝ ΕΡΩΤΗΣΕΩΝ</w:t>
      </w:r>
    </w:p>
    <w:p w14:paraId="06758C13"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Θα ανακοινώσω πρώτα τις επίκαιρες ερωτήσεις που δεν θα συζητηθούν.</w:t>
      </w:r>
    </w:p>
    <w:p w14:paraId="06758C14"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sidRPr="00FA73C6">
        <w:rPr>
          <w:rFonts w:eastAsia="Times New Roman" w:cs="Times New Roman"/>
          <w:szCs w:val="24"/>
        </w:rPr>
        <w:t>με αριθμό</w:t>
      </w:r>
      <w:r>
        <w:rPr>
          <w:rFonts w:eastAsia="Times New Roman" w:cs="Times New Roman"/>
          <w:szCs w:val="24"/>
        </w:rPr>
        <w:t xml:space="preserve"> 1734/4-6-2018 ε</w:t>
      </w:r>
      <w:r w:rsidRPr="00FA73C6">
        <w:rPr>
          <w:rFonts w:eastAsia="Times New Roman" w:cs="Times New Roman"/>
          <w:szCs w:val="24"/>
        </w:rPr>
        <w:t xml:space="preserve">πίκαιρη </w:t>
      </w:r>
      <w:r>
        <w:rPr>
          <w:rFonts w:eastAsia="Times New Roman" w:cs="Times New Roman"/>
          <w:szCs w:val="24"/>
        </w:rPr>
        <w:t>ε</w:t>
      </w:r>
      <w:r w:rsidRPr="00FA73C6">
        <w:rPr>
          <w:rFonts w:eastAsia="Times New Roman" w:cs="Times New Roman"/>
          <w:szCs w:val="24"/>
        </w:rPr>
        <w:t xml:space="preserve">ρώτηση </w:t>
      </w:r>
      <w:r>
        <w:rPr>
          <w:rFonts w:eastAsia="Times New Roman" w:cs="Times New Roman"/>
          <w:szCs w:val="24"/>
        </w:rPr>
        <w:t xml:space="preserve">πρώτου κύκλου </w:t>
      </w:r>
      <w:r w:rsidRPr="00FA73C6">
        <w:rPr>
          <w:rFonts w:eastAsia="Times New Roman" w:cs="Times New Roman"/>
          <w:szCs w:val="24"/>
        </w:rPr>
        <w:t>του Βουλευτή Εύβοιας του Συνασπισμού Ριζοσπασ</w:t>
      </w:r>
      <w:r w:rsidRPr="00FA73C6">
        <w:rPr>
          <w:rFonts w:eastAsia="Times New Roman" w:cs="Times New Roman"/>
          <w:szCs w:val="24"/>
        </w:rPr>
        <w:t xml:space="preserve">τικής Αριστεράς κ. Γεωργίου Ακριώτη προς την Υπουργό Πολιτισμού και Αθλητισμού, με </w:t>
      </w:r>
      <w:r>
        <w:rPr>
          <w:rFonts w:eastAsia="Times New Roman" w:cs="Times New Roman"/>
          <w:szCs w:val="24"/>
        </w:rPr>
        <w:t xml:space="preserve">θέμα: «Δημοτική αγορά Χαλκίδας», </w:t>
      </w:r>
      <w:r>
        <w:rPr>
          <w:rFonts w:eastAsia="Times New Roman" w:cs="Times New Roman"/>
          <w:szCs w:val="24"/>
        </w:rPr>
        <w:t xml:space="preserve">δεν θα συζητηθεί </w:t>
      </w:r>
      <w:r>
        <w:rPr>
          <w:rFonts w:eastAsia="Times New Roman" w:cs="Times New Roman"/>
          <w:szCs w:val="24"/>
        </w:rPr>
        <w:t xml:space="preserve">λόγω κωλύματος της Υπουργού Πολιτισμού, της κ. </w:t>
      </w:r>
      <w:proofErr w:type="spellStart"/>
      <w:r>
        <w:rPr>
          <w:rFonts w:eastAsia="Times New Roman" w:cs="Times New Roman"/>
          <w:szCs w:val="24"/>
        </w:rPr>
        <w:t>Κονιόρδου</w:t>
      </w:r>
      <w:proofErr w:type="spellEnd"/>
      <w:r>
        <w:rPr>
          <w:rFonts w:eastAsia="Times New Roman" w:cs="Times New Roman"/>
          <w:szCs w:val="24"/>
        </w:rPr>
        <w:t>, η οποία βρίσκεται στη Σύρο.</w:t>
      </w:r>
    </w:p>
    <w:p w14:paraId="06758C15"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FA73C6">
        <w:rPr>
          <w:rFonts w:eastAsia="Times New Roman" w:cs="Times New Roman"/>
          <w:szCs w:val="24"/>
        </w:rPr>
        <w:t xml:space="preserve"> </w:t>
      </w:r>
      <w:r>
        <w:rPr>
          <w:rFonts w:eastAsia="Times New Roman" w:cs="Times New Roman"/>
          <w:szCs w:val="24"/>
        </w:rPr>
        <w:t xml:space="preserve">πρώτη </w:t>
      </w:r>
      <w:r w:rsidRPr="007961F7">
        <w:rPr>
          <w:rFonts w:eastAsia="Times New Roman" w:cs="Times New Roman"/>
          <w:szCs w:val="24"/>
        </w:rPr>
        <w:t xml:space="preserve">με αριθμό 1750/5-6-2018 </w:t>
      </w:r>
      <w:r>
        <w:rPr>
          <w:rFonts w:eastAsia="Times New Roman" w:cs="Times New Roman"/>
          <w:szCs w:val="24"/>
        </w:rPr>
        <w:t>ε</w:t>
      </w:r>
      <w:r w:rsidRPr="007961F7">
        <w:rPr>
          <w:rFonts w:eastAsia="Times New Roman" w:cs="Times New Roman"/>
          <w:szCs w:val="24"/>
        </w:rPr>
        <w:t>πίκα</w:t>
      </w:r>
      <w:r w:rsidRPr="007961F7">
        <w:rPr>
          <w:rFonts w:eastAsia="Times New Roman" w:cs="Times New Roman"/>
          <w:szCs w:val="24"/>
        </w:rPr>
        <w:t xml:space="preserve">ιρη </w:t>
      </w:r>
      <w:r>
        <w:rPr>
          <w:rFonts w:eastAsia="Times New Roman" w:cs="Times New Roman"/>
          <w:szCs w:val="24"/>
        </w:rPr>
        <w:t>ε</w:t>
      </w:r>
      <w:r w:rsidRPr="007961F7">
        <w:rPr>
          <w:rFonts w:eastAsia="Times New Roman" w:cs="Times New Roman"/>
          <w:szCs w:val="24"/>
        </w:rPr>
        <w:t xml:space="preserve">ρώτηση </w:t>
      </w:r>
      <w:r>
        <w:rPr>
          <w:rFonts w:eastAsia="Times New Roman" w:cs="Times New Roman"/>
          <w:szCs w:val="24"/>
        </w:rPr>
        <w:t xml:space="preserve">δεύτερου κύκλου </w:t>
      </w:r>
      <w:r w:rsidRPr="007961F7">
        <w:rPr>
          <w:rFonts w:eastAsia="Times New Roman" w:cs="Times New Roman"/>
          <w:szCs w:val="24"/>
        </w:rPr>
        <w:t>της Βουλευ</w:t>
      </w:r>
      <w:r>
        <w:rPr>
          <w:rFonts w:eastAsia="Times New Roman" w:cs="Times New Roman"/>
          <w:szCs w:val="24"/>
        </w:rPr>
        <w:t>τού Σερρών της Νέας Δημοκρατίας</w:t>
      </w:r>
      <w:r w:rsidRPr="007961F7">
        <w:rPr>
          <w:rFonts w:eastAsia="Times New Roman" w:cs="Times New Roman"/>
          <w:szCs w:val="24"/>
        </w:rPr>
        <w:t xml:space="preserve"> κ</w:t>
      </w:r>
      <w:r>
        <w:rPr>
          <w:rFonts w:eastAsia="Times New Roman" w:cs="Times New Roman"/>
          <w:szCs w:val="24"/>
        </w:rPr>
        <w:t>.</w:t>
      </w:r>
      <w:r w:rsidRPr="007961F7">
        <w:rPr>
          <w:rFonts w:eastAsia="Times New Roman" w:cs="Times New Roman"/>
          <w:szCs w:val="24"/>
        </w:rPr>
        <w:t xml:space="preserve"> Φωτεινής Αραμπατζή προς την Υπουργό Πολιτισμού και Αθλητισμού, με θέμα: «Κίνδυνος </w:t>
      </w:r>
      <w:proofErr w:type="spellStart"/>
      <w:r w:rsidRPr="007961F7">
        <w:rPr>
          <w:rFonts w:eastAsia="Times New Roman" w:cs="Times New Roman"/>
          <w:szCs w:val="24"/>
        </w:rPr>
        <w:t>απένταξης</w:t>
      </w:r>
      <w:proofErr w:type="spellEnd"/>
      <w:r w:rsidRPr="007961F7">
        <w:rPr>
          <w:rFonts w:eastAsia="Times New Roman" w:cs="Times New Roman"/>
          <w:szCs w:val="24"/>
        </w:rPr>
        <w:t xml:space="preserve"> από το ΕΣΠΑ/ΣΕΣ 2014-</w:t>
      </w:r>
      <w:r w:rsidRPr="007961F7">
        <w:rPr>
          <w:rFonts w:eastAsia="Times New Roman" w:cs="Times New Roman"/>
          <w:szCs w:val="24"/>
        </w:rPr>
        <w:lastRenderedPageBreak/>
        <w:t>2020 των έργων της Αμφίπολης</w:t>
      </w:r>
      <w:r>
        <w:rPr>
          <w:rFonts w:eastAsia="Times New Roman" w:cs="Times New Roman"/>
          <w:szCs w:val="24"/>
        </w:rPr>
        <w:t xml:space="preserve"> </w:t>
      </w:r>
      <w:r w:rsidRPr="007961F7">
        <w:rPr>
          <w:rFonts w:eastAsia="Times New Roman" w:cs="Times New Roman"/>
          <w:szCs w:val="24"/>
        </w:rPr>
        <w:t>λόγω κωλυσιεργίας τ</w:t>
      </w:r>
      <w:r>
        <w:rPr>
          <w:rFonts w:eastAsia="Times New Roman" w:cs="Times New Roman"/>
          <w:szCs w:val="24"/>
        </w:rPr>
        <w:t xml:space="preserve">ου Υπουργείου </w:t>
      </w:r>
      <w:r>
        <w:rPr>
          <w:rFonts w:eastAsia="Times New Roman" w:cs="Times New Roman"/>
          <w:szCs w:val="24"/>
        </w:rPr>
        <w:t>Πολιτισμού»,</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της Υπουργού Πολιτισμού κ. </w:t>
      </w:r>
      <w:proofErr w:type="spellStart"/>
      <w:r>
        <w:rPr>
          <w:rFonts w:eastAsia="Times New Roman" w:cs="Times New Roman"/>
          <w:szCs w:val="24"/>
        </w:rPr>
        <w:t>Κονιόρδου</w:t>
      </w:r>
      <w:proofErr w:type="spellEnd"/>
      <w:r>
        <w:rPr>
          <w:rFonts w:eastAsia="Times New Roman" w:cs="Times New Roman"/>
          <w:szCs w:val="24"/>
        </w:rPr>
        <w:t>, η οποία βρίσκεται στη Σύρο.</w:t>
      </w:r>
    </w:p>
    <w:p w14:paraId="06758C16"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AA4485">
        <w:rPr>
          <w:rFonts w:eastAsia="Times New Roman" w:cs="Times New Roman"/>
          <w:szCs w:val="24"/>
        </w:rPr>
        <w:t xml:space="preserve"> </w:t>
      </w:r>
      <w:r>
        <w:rPr>
          <w:rFonts w:eastAsia="Times New Roman" w:cs="Times New Roman"/>
          <w:szCs w:val="24"/>
        </w:rPr>
        <w:t>δεύτερη με αριθμό 1749/5-6-2018 ε</w:t>
      </w:r>
      <w:r w:rsidRPr="00AA4485">
        <w:rPr>
          <w:rFonts w:eastAsia="Times New Roman" w:cs="Times New Roman"/>
          <w:szCs w:val="24"/>
        </w:rPr>
        <w:t xml:space="preserve">πίκαιρη </w:t>
      </w:r>
      <w:r>
        <w:rPr>
          <w:rFonts w:eastAsia="Times New Roman" w:cs="Times New Roman"/>
          <w:szCs w:val="24"/>
        </w:rPr>
        <w:t>ε</w:t>
      </w:r>
      <w:r w:rsidRPr="00AA4485">
        <w:rPr>
          <w:rFonts w:eastAsia="Times New Roman" w:cs="Times New Roman"/>
          <w:szCs w:val="24"/>
        </w:rPr>
        <w:t xml:space="preserve">ρώτηση </w:t>
      </w:r>
      <w:r>
        <w:rPr>
          <w:rFonts w:eastAsia="Times New Roman" w:cs="Times New Roman"/>
          <w:szCs w:val="24"/>
        </w:rPr>
        <w:t xml:space="preserve">πρώτου κύκλου </w:t>
      </w:r>
      <w:r w:rsidRPr="00AA4485">
        <w:rPr>
          <w:rFonts w:eastAsia="Times New Roman" w:cs="Times New Roman"/>
          <w:szCs w:val="24"/>
        </w:rPr>
        <w:t>της Βουλευτού Α΄ Αθηνών της Νέας Δημοκρατίας κ</w:t>
      </w:r>
      <w:r>
        <w:rPr>
          <w:rFonts w:eastAsia="Times New Roman" w:cs="Times New Roman"/>
          <w:szCs w:val="24"/>
        </w:rPr>
        <w:t>.</w:t>
      </w:r>
      <w:r w:rsidRPr="00AA4485">
        <w:rPr>
          <w:rFonts w:eastAsia="Times New Roman" w:cs="Times New Roman"/>
          <w:szCs w:val="24"/>
        </w:rPr>
        <w:t xml:space="preserve"> Όλγας Κεφαλογιάννη προς τον Υπου</w:t>
      </w:r>
      <w:r w:rsidRPr="00AA4485">
        <w:rPr>
          <w:rFonts w:eastAsia="Times New Roman" w:cs="Times New Roman"/>
          <w:szCs w:val="24"/>
        </w:rPr>
        <w:t xml:space="preserve">ργό Εσωτερικών, με θέμα: «Ανεξέλεγκτη παραβατικότητα στον περιβάλλοντα χώρο των </w:t>
      </w:r>
      <w:r>
        <w:rPr>
          <w:rFonts w:eastAsia="Times New Roman" w:cs="Times New Roman"/>
          <w:szCs w:val="24"/>
        </w:rPr>
        <w:t>π</w:t>
      </w:r>
      <w:r w:rsidRPr="00AA4485">
        <w:rPr>
          <w:rFonts w:eastAsia="Times New Roman" w:cs="Times New Roman"/>
          <w:szCs w:val="24"/>
        </w:rPr>
        <w:t xml:space="preserve">ανεπιστημιακών </w:t>
      </w:r>
      <w:r>
        <w:rPr>
          <w:rFonts w:eastAsia="Times New Roman" w:cs="Times New Roman"/>
          <w:szCs w:val="24"/>
        </w:rPr>
        <w:t>ι</w:t>
      </w:r>
      <w:r w:rsidRPr="00AA4485">
        <w:rPr>
          <w:rFonts w:eastAsia="Times New Roman" w:cs="Times New Roman"/>
          <w:szCs w:val="24"/>
        </w:rPr>
        <w:t>δρυμάτων</w:t>
      </w:r>
      <w:r w:rsidRPr="00AA4485">
        <w:rPr>
          <w:rFonts w:eastAsia="Times New Roman" w:cs="Times New Roman"/>
          <w:szCs w:val="24"/>
        </w:rPr>
        <w:t xml:space="preserve"> της Αθήνας και στην ευρύτερ</w:t>
      </w:r>
      <w:r>
        <w:rPr>
          <w:rFonts w:eastAsia="Times New Roman" w:cs="Times New Roman"/>
          <w:szCs w:val="24"/>
        </w:rPr>
        <w:t>η περιοχή του Πεδίου του Άρεως»,</w:t>
      </w:r>
      <w:r w:rsidRPr="009731E3">
        <w:rPr>
          <w:rFonts w:eastAsia="Times New Roman" w:cs="Times New Roman"/>
          <w:szCs w:val="24"/>
        </w:rPr>
        <w:t xml:space="preserve"> </w:t>
      </w:r>
      <w:r>
        <w:rPr>
          <w:rFonts w:eastAsia="Times New Roman" w:cs="Times New Roman"/>
          <w:szCs w:val="24"/>
        </w:rPr>
        <w:t>δεν θα συζητηθεί</w:t>
      </w:r>
      <w:r w:rsidRPr="002F3A28">
        <w:rPr>
          <w:rFonts w:eastAsia="Times New Roman" w:cs="Times New Roman"/>
          <w:szCs w:val="24"/>
        </w:rPr>
        <w:t xml:space="preserve"> </w:t>
      </w:r>
      <w:r>
        <w:rPr>
          <w:rFonts w:eastAsia="Times New Roman" w:cs="Times New Roman"/>
          <w:szCs w:val="24"/>
        </w:rPr>
        <w:t>λόγω κωλύματος του Αναπληρωτή Υπουργού Ε</w:t>
      </w:r>
      <w:r>
        <w:rPr>
          <w:rFonts w:eastAsia="Times New Roman" w:cs="Times New Roman"/>
          <w:szCs w:val="24"/>
        </w:rPr>
        <w:t>σ</w:t>
      </w:r>
      <w:r>
        <w:rPr>
          <w:rFonts w:eastAsia="Times New Roman" w:cs="Times New Roman"/>
          <w:szCs w:val="24"/>
        </w:rPr>
        <w:t xml:space="preserve">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w:t>
      </w:r>
      <w:r>
        <w:rPr>
          <w:rFonts w:eastAsia="Times New Roman" w:cs="Times New Roman"/>
          <w:szCs w:val="24"/>
        </w:rPr>
        <w:t>τησή του με το Πυροσβεστικό Σώμα και όλους τους συναρμόδιους φορείς για την αντιπυρική περίοδο τους τρέχοντος έτους.</w:t>
      </w:r>
    </w:p>
    <w:p w14:paraId="06758C17"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 με αριθμό 1698/24-5-2018 ε</w:t>
      </w:r>
      <w:r w:rsidRPr="00AA4485">
        <w:rPr>
          <w:rFonts w:eastAsia="Times New Roman" w:cs="Times New Roman"/>
          <w:szCs w:val="24"/>
        </w:rPr>
        <w:t xml:space="preserve">πίκαιρη </w:t>
      </w:r>
      <w:r>
        <w:rPr>
          <w:rFonts w:eastAsia="Times New Roman" w:cs="Times New Roman"/>
          <w:szCs w:val="24"/>
        </w:rPr>
        <w:t>ε</w:t>
      </w:r>
      <w:r w:rsidRPr="00AA4485">
        <w:rPr>
          <w:rFonts w:eastAsia="Times New Roman" w:cs="Times New Roman"/>
          <w:szCs w:val="24"/>
        </w:rPr>
        <w:t>ρώτηση</w:t>
      </w:r>
      <w:r>
        <w:rPr>
          <w:rFonts w:eastAsia="Times New Roman" w:cs="Times New Roman"/>
          <w:szCs w:val="24"/>
        </w:rPr>
        <w:t xml:space="preserve"> δεύτερου κύκλου</w:t>
      </w:r>
      <w:r w:rsidRPr="00AA4485">
        <w:rPr>
          <w:rFonts w:eastAsia="Times New Roman" w:cs="Times New Roman"/>
          <w:szCs w:val="24"/>
        </w:rPr>
        <w:t xml:space="preserve"> του Ε΄ Αντιπροέδρου της Βουλής και Βουλευτή Δωδεκανήσου της Δημοκρατική</w:t>
      </w:r>
      <w:r w:rsidRPr="00AA4485">
        <w:rPr>
          <w:rFonts w:eastAsia="Times New Roman" w:cs="Times New Roman"/>
          <w:szCs w:val="24"/>
        </w:rPr>
        <w:t xml:space="preserve">ς Συμπαράταξης </w:t>
      </w:r>
      <w:r>
        <w:rPr>
          <w:rFonts w:eastAsia="Times New Roman"/>
          <w:color w:val="000000"/>
          <w:szCs w:val="24"/>
        </w:rPr>
        <w:t xml:space="preserve">ΠΑΣΟΚ - </w:t>
      </w:r>
      <w:r w:rsidRPr="00A43F44">
        <w:rPr>
          <w:rFonts w:eastAsia="Times New Roman"/>
          <w:color w:val="000000"/>
          <w:szCs w:val="24"/>
        </w:rPr>
        <w:t xml:space="preserve">ΔΗΜΑΡ </w:t>
      </w:r>
      <w:r w:rsidRPr="00AA4485">
        <w:rPr>
          <w:rFonts w:eastAsia="Times New Roman" w:cs="Times New Roman"/>
          <w:szCs w:val="24"/>
        </w:rPr>
        <w:t xml:space="preserve">κ. Δημητρίου </w:t>
      </w:r>
      <w:proofErr w:type="spellStart"/>
      <w:r w:rsidRPr="00AA4485">
        <w:rPr>
          <w:rFonts w:eastAsia="Times New Roman" w:cs="Times New Roman"/>
          <w:szCs w:val="24"/>
        </w:rPr>
        <w:t>Κρεμαστινού</w:t>
      </w:r>
      <w:proofErr w:type="spellEnd"/>
      <w:r w:rsidRPr="00AA4485">
        <w:rPr>
          <w:rFonts w:eastAsia="Times New Roman" w:cs="Times New Roman"/>
          <w:szCs w:val="24"/>
        </w:rPr>
        <w:t xml:space="preserve"> προς τον Υπουργό Εσωτερικών, με θέμα: «Προβλήματα λειτουργίας της ΕΛ.ΑΣ. στη Δωδεκάνησο, μέσα στην τουριστική </w:t>
      </w:r>
      <w:r w:rsidRPr="00AA4485">
        <w:rPr>
          <w:rFonts w:eastAsia="Times New Roman" w:cs="Times New Roman"/>
          <w:szCs w:val="24"/>
        </w:rPr>
        <w:lastRenderedPageBreak/>
        <w:t>περίοδο»</w:t>
      </w:r>
      <w:r>
        <w:rPr>
          <w:rFonts w:eastAsia="Times New Roman" w:cs="Times New Roman"/>
          <w:szCs w:val="24"/>
        </w:rPr>
        <w:t>,</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w:t>
      </w:r>
      <w:r>
        <w:rPr>
          <w:rFonts w:eastAsia="Times New Roman" w:cs="Times New Roman"/>
          <w:szCs w:val="24"/>
        </w:rPr>
        <w:t xml:space="preserve"> η συνάντησή του με το Πυροσβεστικό Σώμα και όλους τους συναρμόδιους φορείς για την αντιπυρική περίοδο τους τρέχοντος έτους.</w:t>
      </w:r>
    </w:p>
    <w:p w14:paraId="06758C18"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5277EA">
        <w:rPr>
          <w:rFonts w:eastAsia="Times New Roman" w:cs="Times New Roman"/>
          <w:szCs w:val="24"/>
        </w:rPr>
        <w:t xml:space="preserve"> </w:t>
      </w:r>
      <w:r>
        <w:rPr>
          <w:rFonts w:eastAsia="Times New Roman" w:cs="Times New Roman"/>
          <w:szCs w:val="24"/>
        </w:rPr>
        <w:t>πέμπτη μ</w:t>
      </w:r>
      <w:r w:rsidRPr="005277EA">
        <w:rPr>
          <w:rFonts w:eastAsia="Times New Roman" w:cs="Times New Roman"/>
          <w:szCs w:val="24"/>
        </w:rPr>
        <w:t>ε αρ</w:t>
      </w:r>
      <w:r>
        <w:rPr>
          <w:rFonts w:eastAsia="Times New Roman" w:cs="Times New Roman"/>
          <w:szCs w:val="24"/>
        </w:rPr>
        <w:t>ιθμό 1715/29-5-2018 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 xml:space="preserve">του Βουλευτή Β΄ Αθηνών του Κομμουνιστικού Κόμματος </w:t>
      </w:r>
      <w:r w:rsidRPr="005277EA">
        <w:rPr>
          <w:rFonts w:eastAsia="Times New Roman" w:cs="Times New Roman"/>
          <w:szCs w:val="24"/>
        </w:rPr>
        <w:t>Ελλάδ</w:t>
      </w:r>
      <w:r>
        <w:rPr>
          <w:rFonts w:eastAsia="Times New Roman" w:cs="Times New Roman"/>
          <w:szCs w:val="24"/>
        </w:rPr>
        <w:t>α</w:t>
      </w:r>
      <w:r w:rsidRPr="005277EA">
        <w:rPr>
          <w:rFonts w:eastAsia="Times New Roman" w:cs="Times New Roman"/>
          <w:szCs w:val="24"/>
        </w:rPr>
        <w:t xml:space="preserve">ς </w:t>
      </w:r>
      <w:r w:rsidRPr="005277EA">
        <w:rPr>
          <w:rFonts w:eastAsia="Times New Roman" w:cs="Times New Roman"/>
          <w:szCs w:val="24"/>
        </w:rPr>
        <w:t xml:space="preserve">κ. Χρήστου </w:t>
      </w:r>
      <w:proofErr w:type="spellStart"/>
      <w:r w:rsidRPr="005277EA">
        <w:rPr>
          <w:rFonts w:eastAsia="Times New Roman" w:cs="Times New Roman"/>
          <w:szCs w:val="24"/>
        </w:rPr>
        <w:t>Κατσώτη</w:t>
      </w:r>
      <w:proofErr w:type="spellEnd"/>
      <w:r w:rsidRPr="005277EA">
        <w:rPr>
          <w:rFonts w:eastAsia="Times New Roman" w:cs="Times New Roman"/>
          <w:szCs w:val="24"/>
        </w:rPr>
        <w:t xml:space="preserve"> προς τον Υπουργό Εσωτερικών, με θέμα: «Μέτρα πρόληψης για την αποφυγή εκδήλωσης δασικών πυρκαγιών και αντιμετώπισης των συνεπειών τους ενόψει</w:t>
      </w:r>
      <w:r>
        <w:rPr>
          <w:rFonts w:eastAsia="Times New Roman" w:cs="Times New Roman"/>
          <w:szCs w:val="24"/>
        </w:rPr>
        <w:t xml:space="preserve"> της νέας αντιπυρικής περιόδου»,</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Υπουργού Εξωτερι</w:t>
      </w:r>
      <w:r>
        <w:rPr>
          <w:rFonts w:eastAsia="Times New Roman" w:cs="Times New Roman"/>
          <w:szCs w:val="24"/>
        </w:rPr>
        <w:t xml:space="preserve">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 συναρμόδιους φορείς για την αντιπυρική περίοδο τους τρέχοντος έτους.</w:t>
      </w:r>
    </w:p>
    <w:p w14:paraId="06758C19"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 με αριθμό 1672/21-5-2018 επίκαιρη 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του Βουλευτή Α΄ Πειραιά της Νέας Δημοκρατίας κ.</w:t>
      </w:r>
      <w:r w:rsidRPr="005277EA">
        <w:rPr>
          <w:rFonts w:eastAsia="Times New Roman" w:cs="Times New Roman"/>
          <w:szCs w:val="24"/>
        </w:rPr>
        <w:t xml:space="preserve"> Κωνσταντίνου Κατσαφάδου προς τον Υπουργό Εσωτερικών, με θέμα: «Αντιπυρική προετοιμασία της χώρας εν </w:t>
      </w:r>
      <w:r>
        <w:rPr>
          <w:rFonts w:eastAsia="Times New Roman" w:cs="Times New Roman"/>
          <w:szCs w:val="24"/>
        </w:rPr>
        <w:t>όψει της καλοκαιρινής περιόδου»,</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w:t>
      </w:r>
      <w:r>
        <w:rPr>
          <w:rFonts w:eastAsia="Times New Roman" w:cs="Times New Roman"/>
          <w:szCs w:val="24"/>
        </w:rPr>
        <w:lastRenderedPageBreak/>
        <w:t xml:space="preserve">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w:t>
      </w:r>
      <w:r>
        <w:rPr>
          <w:rFonts w:eastAsia="Times New Roman" w:cs="Times New Roman"/>
          <w:szCs w:val="24"/>
        </w:rPr>
        <w:t xml:space="preserve"> και όλους τους συναρμόδιους φορείς για την αντιπυρική περίοδο τους τρέχοντος έτους.</w:t>
      </w:r>
    </w:p>
    <w:p w14:paraId="06758C1A"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έβδομη με αριθμό 1673/21-5-2018 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 xml:space="preserve">του Βουλευτή Αχαΐας της Νέας Δημοκρατίας κ. Ανδρέα </w:t>
      </w:r>
      <w:proofErr w:type="spellStart"/>
      <w:r w:rsidRPr="005277EA">
        <w:rPr>
          <w:rFonts w:eastAsia="Times New Roman" w:cs="Times New Roman"/>
          <w:szCs w:val="24"/>
        </w:rPr>
        <w:t>Κατσανιώτη</w:t>
      </w:r>
      <w:proofErr w:type="spellEnd"/>
      <w:r w:rsidRPr="005277EA">
        <w:rPr>
          <w:rFonts w:eastAsia="Times New Roman" w:cs="Times New Roman"/>
          <w:szCs w:val="24"/>
        </w:rPr>
        <w:t xml:space="preserve"> προς τον Υπουργό Εσωτερικών, με θέμα: «Προ</w:t>
      </w:r>
      <w:r w:rsidRPr="005277EA">
        <w:rPr>
          <w:rFonts w:eastAsia="Times New Roman" w:cs="Times New Roman"/>
          <w:szCs w:val="24"/>
        </w:rPr>
        <w:t xml:space="preserve">βλήματα στον καταυλισμό </w:t>
      </w:r>
      <w:proofErr w:type="spellStart"/>
      <w:r w:rsidRPr="005277EA">
        <w:rPr>
          <w:rFonts w:eastAsia="Times New Roman" w:cs="Times New Roman"/>
          <w:szCs w:val="24"/>
        </w:rPr>
        <w:t>Ρομά</w:t>
      </w:r>
      <w:proofErr w:type="spellEnd"/>
      <w:r w:rsidRPr="005277EA">
        <w:rPr>
          <w:rFonts w:eastAsia="Times New Roman" w:cs="Times New Roman"/>
          <w:szCs w:val="24"/>
        </w:rPr>
        <w:t xml:space="preserve"> της </w:t>
      </w:r>
      <w:r>
        <w:rPr>
          <w:rFonts w:eastAsia="Times New Roman" w:cs="Times New Roman"/>
          <w:szCs w:val="24"/>
        </w:rPr>
        <w:t>Πάτρας»,</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 συναρμόδιους φορείς για την αντιπυρική περίοδο τους τρέχοντος έτους.</w:t>
      </w:r>
    </w:p>
    <w:p w14:paraId="06758C1B"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5277EA">
        <w:rPr>
          <w:rFonts w:eastAsia="Times New Roman" w:cs="Times New Roman"/>
          <w:szCs w:val="24"/>
        </w:rPr>
        <w:t xml:space="preserve"> </w:t>
      </w:r>
      <w:r>
        <w:rPr>
          <w:rFonts w:eastAsia="Times New Roman" w:cs="Times New Roman"/>
          <w:szCs w:val="24"/>
        </w:rPr>
        <w:t>όγδοη</w:t>
      </w:r>
      <w:r>
        <w:rPr>
          <w:rFonts w:eastAsia="Times New Roman" w:cs="Times New Roman"/>
          <w:szCs w:val="24"/>
        </w:rPr>
        <w:t xml:space="preserve"> με αριθμό 1609/7-5-2018 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 xml:space="preserve">του Βουλευτή Λάρισας της Νέας Δημοκρατίας κ. Μάξιμου </w:t>
      </w:r>
      <w:proofErr w:type="spellStart"/>
      <w:r w:rsidRPr="005277EA">
        <w:rPr>
          <w:rFonts w:eastAsia="Times New Roman" w:cs="Times New Roman"/>
          <w:szCs w:val="24"/>
        </w:rPr>
        <w:t>Χαρακόπουλο</w:t>
      </w:r>
      <w:r>
        <w:rPr>
          <w:rFonts w:eastAsia="Times New Roman" w:cs="Times New Roman"/>
          <w:szCs w:val="24"/>
        </w:rPr>
        <w:t>υ</w:t>
      </w:r>
      <w:proofErr w:type="spellEnd"/>
      <w:r w:rsidRPr="005277EA">
        <w:rPr>
          <w:rFonts w:eastAsia="Times New Roman" w:cs="Times New Roman"/>
          <w:szCs w:val="24"/>
        </w:rPr>
        <w:t xml:space="preserve"> προς τον Υπουργό Εσωτερικών, με θέμα: «Επιστολή διαμαρτυρίας και απ</w:t>
      </w:r>
      <w:r>
        <w:rPr>
          <w:rFonts w:eastAsia="Times New Roman" w:cs="Times New Roman"/>
          <w:szCs w:val="24"/>
        </w:rPr>
        <w:t>όγνωσης κατοίκων των Εξαρχείων»,</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w:t>
      </w:r>
      <w:r>
        <w:rPr>
          <w:rFonts w:eastAsia="Times New Roman" w:cs="Times New Roman"/>
          <w:szCs w:val="24"/>
        </w:rPr>
        <w:t xml:space="preserve">του Αναπληρωτή Υπουργού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 συναρμόδιους φορείς για την αντιπυρική περίοδο τους τρέχοντος έτους.</w:t>
      </w:r>
    </w:p>
    <w:p w14:paraId="06758C1C"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ένατη με αριθμό 1615/8-5-2018 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της Βουλευτού Ατ</w:t>
      </w:r>
      <w:r w:rsidRPr="005277EA">
        <w:rPr>
          <w:rFonts w:eastAsia="Times New Roman" w:cs="Times New Roman"/>
          <w:szCs w:val="24"/>
        </w:rPr>
        <w:t xml:space="preserve">τικής της Δημοκρατικής Συμπαράταξης </w:t>
      </w:r>
      <w:r>
        <w:rPr>
          <w:rFonts w:eastAsia="Times New Roman"/>
          <w:color w:val="000000"/>
          <w:szCs w:val="24"/>
        </w:rPr>
        <w:t xml:space="preserve">ΠΑΣΟΚ - </w:t>
      </w:r>
      <w:r w:rsidRPr="00A43F44">
        <w:rPr>
          <w:rFonts w:eastAsia="Times New Roman"/>
          <w:color w:val="000000"/>
          <w:szCs w:val="24"/>
        </w:rPr>
        <w:t xml:space="preserve">ΔΗΜΑΡ </w:t>
      </w:r>
      <w:r w:rsidRPr="005277EA">
        <w:rPr>
          <w:rFonts w:eastAsia="Times New Roman" w:cs="Times New Roman"/>
          <w:szCs w:val="24"/>
        </w:rPr>
        <w:t>κ</w:t>
      </w:r>
      <w:r>
        <w:rPr>
          <w:rFonts w:eastAsia="Times New Roman" w:cs="Times New Roman"/>
          <w:szCs w:val="24"/>
        </w:rPr>
        <w:t>.</w:t>
      </w:r>
      <w:r w:rsidRPr="005277EA">
        <w:rPr>
          <w:rFonts w:eastAsia="Times New Roman" w:cs="Times New Roman"/>
          <w:szCs w:val="24"/>
        </w:rPr>
        <w:t xml:space="preserve"> Εύης </w:t>
      </w:r>
      <w:proofErr w:type="spellStart"/>
      <w:r w:rsidRPr="005277EA">
        <w:rPr>
          <w:rFonts w:eastAsia="Times New Roman" w:cs="Times New Roman"/>
          <w:szCs w:val="24"/>
        </w:rPr>
        <w:t>Χριστοφιλοπούλου</w:t>
      </w:r>
      <w:proofErr w:type="spellEnd"/>
      <w:r w:rsidRPr="005277EA">
        <w:rPr>
          <w:rFonts w:eastAsia="Times New Roman" w:cs="Times New Roman"/>
          <w:szCs w:val="24"/>
        </w:rPr>
        <w:t xml:space="preserve"> προς τον Υπουργό Εσωτερικών, με θέμα: «Μηδενική ανοχή των κατοίκων των Εξαρχείων στην ανεπάρκεια σχεδίου αντιμετώπισης της επικί</w:t>
      </w:r>
      <w:r>
        <w:rPr>
          <w:rFonts w:eastAsia="Times New Roman" w:cs="Times New Roman"/>
          <w:szCs w:val="24"/>
        </w:rPr>
        <w:t>νδυνης κατάστασης στην περιοχή»,</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 συναρμόδιους φορείς για την αντιπυρική περίοδο τους τρέχοντος έτους.</w:t>
      </w:r>
    </w:p>
    <w:p w14:paraId="06758C1D"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FA73C6">
        <w:rPr>
          <w:rFonts w:eastAsia="Times New Roman" w:cs="Times New Roman"/>
          <w:szCs w:val="24"/>
        </w:rPr>
        <w:t xml:space="preserve"> </w:t>
      </w:r>
      <w:r>
        <w:rPr>
          <w:rFonts w:eastAsia="Times New Roman" w:cs="Times New Roman"/>
          <w:szCs w:val="24"/>
        </w:rPr>
        <w:t>δωδέκατη με αριθμό 1628/11-5-2018 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δεύτερου κύκλ</w:t>
      </w:r>
      <w:r>
        <w:rPr>
          <w:rFonts w:eastAsia="Times New Roman" w:cs="Times New Roman"/>
          <w:szCs w:val="24"/>
        </w:rPr>
        <w:t xml:space="preserve">ου </w:t>
      </w:r>
      <w:r w:rsidRPr="005277EA">
        <w:rPr>
          <w:rFonts w:eastAsia="Times New Roman" w:cs="Times New Roman"/>
          <w:szCs w:val="24"/>
        </w:rPr>
        <w:t>του Ανεξάρτητου Βουλευτή Β΄ Αθηνών κ. Ευσταθίου (Στάθη) Παναγούλη προς τον Υπουργό Εσωτερικών, με θέμα: «Εγκληματικότητα και κάθε λογής επιθέσεις από ανθρώπους του υποκό</w:t>
      </w:r>
      <w:r>
        <w:rPr>
          <w:rFonts w:eastAsia="Times New Roman" w:cs="Times New Roman"/>
          <w:szCs w:val="24"/>
        </w:rPr>
        <w:t xml:space="preserve">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w:t>
      </w:r>
      <w:r>
        <w:rPr>
          <w:rFonts w:eastAsia="Times New Roman" w:cs="Times New Roman"/>
          <w:szCs w:val="24"/>
        </w:rPr>
        <w:t xml:space="preserve">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 συναρμόδιους φορείς για την αντιπυρική περίοδο τους τρέχοντος έτους.</w:t>
      </w:r>
    </w:p>
    <w:p w14:paraId="06758C1E"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δέκατη τρίτη </w:t>
      </w:r>
      <w:r w:rsidRPr="005277EA">
        <w:rPr>
          <w:rFonts w:eastAsia="Times New Roman" w:cs="Times New Roman"/>
          <w:szCs w:val="24"/>
        </w:rPr>
        <w:t xml:space="preserve">με αριθμό 1638/15-5-2018 </w:t>
      </w:r>
      <w:r>
        <w:rPr>
          <w:rFonts w:eastAsia="Times New Roman" w:cs="Times New Roman"/>
          <w:szCs w:val="24"/>
        </w:rPr>
        <w:t>ε</w:t>
      </w:r>
      <w:r w:rsidRPr="005277EA">
        <w:rPr>
          <w:rFonts w:eastAsia="Times New Roman" w:cs="Times New Roman"/>
          <w:szCs w:val="24"/>
        </w:rPr>
        <w:t xml:space="preserve">πίκαιρη </w:t>
      </w:r>
      <w:r>
        <w:rPr>
          <w:rFonts w:eastAsia="Times New Roman" w:cs="Times New Roman"/>
          <w:szCs w:val="24"/>
        </w:rPr>
        <w:t>ε</w:t>
      </w:r>
      <w:r w:rsidRPr="005277EA">
        <w:rPr>
          <w:rFonts w:eastAsia="Times New Roman" w:cs="Times New Roman"/>
          <w:szCs w:val="24"/>
        </w:rPr>
        <w:t xml:space="preserve">ρώτηση </w:t>
      </w:r>
      <w:r>
        <w:rPr>
          <w:rFonts w:eastAsia="Times New Roman" w:cs="Times New Roman"/>
          <w:szCs w:val="24"/>
        </w:rPr>
        <w:t xml:space="preserve">δεύτερου κύκλου </w:t>
      </w:r>
      <w:r w:rsidRPr="005277EA">
        <w:rPr>
          <w:rFonts w:eastAsia="Times New Roman" w:cs="Times New Roman"/>
          <w:szCs w:val="24"/>
        </w:rPr>
        <w:t>της Βουλευτού Α΄ Αθηνών της</w:t>
      </w:r>
      <w:r w:rsidRPr="005277EA">
        <w:rPr>
          <w:rFonts w:eastAsia="Times New Roman" w:cs="Times New Roman"/>
          <w:szCs w:val="24"/>
        </w:rPr>
        <w:t xml:space="preserve"> Νέας Δημοκρατίας κ</w:t>
      </w:r>
      <w:r>
        <w:rPr>
          <w:rFonts w:eastAsia="Times New Roman" w:cs="Times New Roman"/>
          <w:szCs w:val="24"/>
        </w:rPr>
        <w:t>.</w:t>
      </w:r>
      <w:r w:rsidRPr="005277EA">
        <w:rPr>
          <w:rFonts w:eastAsia="Times New Roman" w:cs="Times New Roman"/>
          <w:szCs w:val="24"/>
        </w:rPr>
        <w:t xml:space="preserve"> Όλγας Κεφαλογιάννη προς τον Υπουργό Εσωτερικών, με θέμα: «Σε απόγνωση οι κάτοικοι των Εξαρχείων»</w:t>
      </w:r>
      <w:r>
        <w:rPr>
          <w:rFonts w:eastAsia="Times New Roman" w:cs="Times New Roman"/>
          <w:szCs w:val="24"/>
        </w:rPr>
        <w:t>,</w:t>
      </w:r>
      <w:r w:rsidRPr="002F3A28">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Εξωτερικών κ. </w:t>
      </w:r>
      <w:proofErr w:type="spellStart"/>
      <w:r>
        <w:rPr>
          <w:rFonts w:eastAsia="Times New Roman" w:cs="Times New Roman"/>
          <w:szCs w:val="24"/>
        </w:rPr>
        <w:t>Τόσκα</w:t>
      </w:r>
      <w:proofErr w:type="spellEnd"/>
      <w:r>
        <w:rPr>
          <w:rFonts w:eastAsia="Times New Roman" w:cs="Times New Roman"/>
          <w:szCs w:val="24"/>
        </w:rPr>
        <w:t>. Α</w:t>
      </w:r>
      <w:r>
        <w:rPr>
          <w:rFonts w:eastAsia="Times New Roman" w:cs="Times New Roman"/>
          <w:szCs w:val="24"/>
        </w:rPr>
        <w:t>ιτία η συνάντησή του με το Πυροσβεστικό Σώμα και όλους τους</w:t>
      </w:r>
      <w:r>
        <w:rPr>
          <w:rFonts w:eastAsia="Times New Roman" w:cs="Times New Roman"/>
          <w:szCs w:val="24"/>
        </w:rPr>
        <w:t xml:space="preserve"> συναρμόδιους φορείς για την αντιπυρική περίοδο τους τρέχοντος έτους.</w:t>
      </w:r>
    </w:p>
    <w:p w14:paraId="06758C1F"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 με αριθμό 1726/30-5-2018 </w:t>
      </w:r>
      <w:r>
        <w:rPr>
          <w:rFonts w:eastAsia="Times New Roman" w:cs="Times New Roman"/>
          <w:szCs w:val="24"/>
        </w:rPr>
        <w:t>επίκαιρη ε</w:t>
      </w:r>
      <w:r w:rsidRPr="00C3069A">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 xml:space="preserve">δεύτερου κύκλου </w:t>
      </w:r>
      <w:r w:rsidRPr="00C3069A">
        <w:rPr>
          <w:rFonts w:eastAsia="Times New Roman" w:cs="Times New Roman"/>
          <w:szCs w:val="24"/>
        </w:rPr>
        <w:t xml:space="preserve">του Ανεξάρτητου Βουλευτή Μεσσηνίας κ. Δημητρίου </w:t>
      </w:r>
      <w:proofErr w:type="spellStart"/>
      <w:r w:rsidRPr="00C3069A">
        <w:rPr>
          <w:rFonts w:eastAsia="Times New Roman" w:cs="Times New Roman"/>
          <w:szCs w:val="24"/>
        </w:rPr>
        <w:t>Κουκούτση</w:t>
      </w:r>
      <w:proofErr w:type="spellEnd"/>
      <w:r w:rsidRPr="00C3069A">
        <w:rPr>
          <w:rFonts w:eastAsia="Times New Roman" w:cs="Times New Roman"/>
          <w:szCs w:val="24"/>
        </w:rPr>
        <w:t xml:space="preserve"> προς τον Υπουργό Εξωτερικών, με θέμα: «Χαμηλότοκα δάνεια από τ</w:t>
      </w:r>
      <w:r w:rsidRPr="00C3069A">
        <w:rPr>
          <w:rFonts w:eastAsia="Times New Roman" w:cs="Times New Roman"/>
          <w:szCs w:val="24"/>
        </w:rPr>
        <w:t xml:space="preserve">ην τουρκική τράπεζα </w:t>
      </w:r>
      <w:proofErr w:type="spellStart"/>
      <w:r w:rsidRPr="00C3069A">
        <w:rPr>
          <w:rFonts w:eastAsia="Times New Roman" w:cs="Times New Roman"/>
          <w:szCs w:val="24"/>
        </w:rPr>
        <w:t>Ζιραάτ</w:t>
      </w:r>
      <w:proofErr w:type="spellEnd"/>
      <w:r w:rsidRPr="00C3069A">
        <w:rPr>
          <w:rFonts w:eastAsia="Times New Roman" w:cs="Times New Roman"/>
          <w:szCs w:val="24"/>
        </w:rPr>
        <w:t xml:space="preserve"> στους καπνοπαραγωγούς της Θράκης»</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απουσίας του Υπουργού Εξωτερικών κ. Νικόλαου Κοτζιά στο εξωτερικό. </w:t>
      </w:r>
    </w:p>
    <w:p w14:paraId="06758C20"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Η</w:t>
      </w:r>
      <w:r w:rsidRPr="000114CE">
        <w:rPr>
          <w:rFonts w:eastAsia="Times New Roman" w:cs="Times New Roman"/>
          <w:szCs w:val="24"/>
        </w:rPr>
        <w:t xml:space="preserve"> </w:t>
      </w:r>
      <w:r>
        <w:rPr>
          <w:rFonts w:eastAsia="Times New Roman" w:cs="Times New Roman"/>
          <w:szCs w:val="24"/>
        </w:rPr>
        <w:t xml:space="preserve">δέκατη με αριθμό 1554/24-4-2018 </w:t>
      </w:r>
      <w:r>
        <w:rPr>
          <w:rFonts w:eastAsia="Times New Roman" w:cs="Times New Roman"/>
          <w:szCs w:val="24"/>
        </w:rPr>
        <w:t>επίκαιρη ε</w:t>
      </w:r>
      <w:r w:rsidRPr="000114CE">
        <w:rPr>
          <w:rFonts w:eastAsia="Times New Roman" w:cs="Times New Roman"/>
          <w:szCs w:val="24"/>
        </w:rPr>
        <w:t xml:space="preserve">ρώτηση </w:t>
      </w:r>
      <w:r>
        <w:rPr>
          <w:rFonts w:eastAsia="Times New Roman" w:cs="Times New Roman"/>
          <w:szCs w:val="24"/>
        </w:rPr>
        <w:t>δεύτερου κύκλου τ</w:t>
      </w:r>
      <w:r w:rsidRPr="000114CE">
        <w:rPr>
          <w:rFonts w:eastAsia="Times New Roman" w:cs="Times New Roman"/>
          <w:szCs w:val="24"/>
        </w:rPr>
        <w:t xml:space="preserve">ου Βουλευτή Κιλκίς του Λαϊκού </w:t>
      </w:r>
      <w:r w:rsidRPr="000114CE">
        <w:rPr>
          <w:rFonts w:eastAsia="Times New Roman" w:cs="Times New Roman"/>
          <w:szCs w:val="24"/>
        </w:rPr>
        <w:t>Συνδέσμου</w:t>
      </w:r>
      <w:r>
        <w:rPr>
          <w:rFonts w:eastAsia="Times New Roman" w:cs="Times New Roman"/>
          <w:szCs w:val="24"/>
        </w:rPr>
        <w:t xml:space="preserve"> - </w:t>
      </w:r>
      <w:r w:rsidRPr="000114CE">
        <w:rPr>
          <w:rFonts w:eastAsia="Times New Roman" w:cs="Times New Roman"/>
          <w:szCs w:val="24"/>
        </w:rPr>
        <w:t xml:space="preserve">Χρυσή Αυγή κ. Χρήστου Χατζησάββα προς τον </w:t>
      </w:r>
      <w:r w:rsidRPr="000114CE">
        <w:rPr>
          <w:rFonts w:eastAsia="Times New Roman" w:cs="Times New Roman"/>
          <w:szCs w:val="24"/>
        </w:rPr>
        <w:lastRenderedPageBreak/>
        <w:t xml:space="preserve">Υπουργό Εσωτερικών, σχετικά με την «ανέγερση κτηρίου για τη στέγαση του </w:t>
      </w:r>
      <w:r>
        <w:rPr>
          <w:rFonts w:eastAsia="Times New Roman" w:cs="Times New Roman"/>
          <w:szCs w:val="24"/>
        </w:rPr>
        <w:t xml:space="preserve">Τμήματος Εθνικών Οδών </w:t>
      </w:r>
      <w:proofErr w:type="spellStart"/>
      <w:r>
        <w:rPr>
          <w:rFonts w:eastAsia="Times New Roman" w:cs="Times New Roman"/>
          <w:szCs w:val="24"/>
        </w:rPr>
        <w:t>Παιονίας</w:t>
      </w:r>
      <w:proofErr w:type="spellEnd"/>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Εσωτερικών κ. Νικόλαου </w:t>
      </w:r>
      <w:proofErr w:type="spellStart"/>
      <w:r>
        <w:rPr>
          <w:rFonts w:eastAsia="Times New Roman" w:cs="Times New Roman"/>
          <w:szCs w:val="24"/>
        </w:rPr>
        <w:t>Τόσκα</w:t>
      </w:r>
      <w:proofErr w:type="spellEnd"/>
      <w:r>
        <w:rPr>
          <w:rFonts w:eastAsia="Times New Roman" w:cs="Times New Roman"/>
          <w:szCs w:val="24"/>
        </w:rPr>
        <w:t xml:space="preserve">. Αιτία «δεν </w:t>
      </w:r>
      <w:r>
        <w:rPr>
          <w:rFonts w:eastAsia="Times New Roman" w:cs="Times New Roman"/>
          <w:szCs w:val="24"/>
        </w:rPr>
        <w:t>συζητούνται».</w:t>
      </w:r>
    </w:p>
    <w:p w14:paraId="06758C21"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Η</w:t>
      </w:r>
      <w:r w:rsidRPr="000114CE">
        <w:rPr>
          <w:rFonts w:eastAsia="Times New Roman" w:cs="Times New Roman"/>
          <w:szCs w:val="24"/>
        </w:rPr>
        <w:t xml:space="preserve"> </w:t>
      </w:r>
      <w:r>
        <w:rPr>
          <w:rFonts w:eastAsia="Times New Roman" w:cs="Times New Roman"/>
          <w:szCs w:val="24"/>
        </w:rPr>
        <w:t xml:space="preserve">ενδέκατη </w:t>
      </w:r>
      <w:r w:rsidRPr="000114CE">
        <w:rPr>
          <w:rFonts w:eastAsia="Times New Roman" w:cs="Times New Roman"/>
          <w:szCs w:val="24"/>
        </w:rPr>
        <w:t xml:space="preserve">με αριθμό 1151/26-2-2018 </w:t>
      </w:r>
      <w:r>
        <w:rPr>
          <w:rFonts w:eastAsia="Times New Roman" w:cs="Times New Roman"/>
          <w:szCs w:val="24"/>
        </w:rPr>
        <w:t>ε</w:t>
      </w:r>
      <w:r w:rsidRPr="000114CE">
        <w:rPr>
          <w:rFonts w:eastAsia="Times New Roman" w:cs="Times New Roman"/>
          <w:szCs w:val="24"/>
        </w:rPr>
        <w:t xml:space="preserve">πίκαιρη </w:t>
      </w:r>
      <w:r>
        <w:rPr>
          <w:rFonts w:eastAsia="Times New Roman" w:cs="Times New Roman"/>
          <w:szCs w:val="24"/>
        </w:rPr>
        <w:t>ε</w:t>
      </w:r>
      <w:r w:rsidRPr="000114CE">
        <w:rPr>
          <w:rFonts w:eastAsia="Times New Roman" w:cs="Times New Roman"/>
          <w:szCs w:val="24"/>
        </w:rPr>
        <w:t xml:space="preserve">ρώτηση </w:t>
      </w:r>
      <w:r>
        <w:rPr>
          <w:rFonts w:eastAsia="Times New Roman" w:cs="Times New Roman"/>
          <w:szCs w:val="24"/>
        </w:rPr>
        <w:t>δεύτερου κύκλου του</w:t>
      </w:r>
      <w:r w:rsidRPr="000114CE">
        <w:rPr>
          <w:rFonts w:eastAsia="Times New Roman" w:cs="Times New Roman"/>
          <w:szCs w:val="24"/>
        </w:rPr>
        <w:t xml:space="preserve"> Βουλευτή Κιλκίς του Λαϊκού Συνδέσμου</w:t>
      </w:r>
      <w:r>
        <w:rPr>
          <w:rFonts w:eastAsia="Times New Roman" w:cs="Times New Roman"/>
          <w:szCs w:val="24"/>
        </w:rPr>
        <w:t xml:space="preserve"> - </w:t>
      </w:r>
      <w:r w:rsidRPr="000114CE">
        <w:rPr>
          <w:rFonts w:eastAsia="Times New Roman" w:cs="Times New Roman"/>
          <w:szCs w:val="24"/>
        </w:rPr>
        <w:t>Χρυσή Αυγ</w:t>
      </w:r>
      <w:r>
        <w:rPr>
          <w:rFonts w:eastAsia="Times New Roman" w:cs="Times New Roman"/>
          <w:szCs w:val="24"/>
        </w:rPr>
        <w:t>ή</w:t>
      </w:r>
      <w:r w:rsidRPr="000114CE">
        <w:rPr>
          <w:rFonts w:eastAsia="Times New Roman" w:cs="Times New Roman"/>
          <w:szCs w:val="24"/>
        </w:rPr>
        <w:t xml:space="preserve"> κ. Χρήστου Χατζησάββα προς τον Υπουργό Εσωτερικών, με θέμα: «Ερωτήματα σχετικώς με την υπόθεση πράκτορα βάσ</w:t>
      </w:r>
      <w:r>
        <w:rPr>
          <w:rFonts w:eastAsia="Times New Roman" w:cs="Times New Roman"/>
          <w:szCs w:val="24"/>
        </w:rPr>
        <w:t>ει αποκαλύψε</w:t>
      </w:r>
      <w:r>
        <w:rPr>
          <w:rFonts w:eastAsia="Times New Roman" w:cs="Times New Roman"/>
          <w:szCs w:val="24"/>
        </w:rPr>
        <w:t xml:space="preserve">ων του Π. Καμμένου», </w:t>
      </w:r>
      <w:r>
        <w:rPr>
          <w:rFonts w:eastAsia="Times New Roman" w:cs="Times New Roman"/>
          <w:szCs w:val="24"/>
        </w:rPr>
        <w:t xml:space="preserve">δεν θα συζητηθεί </w:t>
      </w:r>
      <w:r>
        <w:rPr>
          <w:rFonts w:eastAsia="Times New Roman" w:cs="Times New Roman"/>
          <w:szCs w:val="24"/>
        </w:rPr>
        <w:t xml:space="preserve">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xml:space="preserve">. Αιτία «δεν συζητούνται».  </w:t>
      </w:r>
    </w:p>
    <w:p w14:paraId="06758C22"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1746/5-6-2018 </w:t>
      </w:r>
      <w:r>
        <w:rPr>
          <w:rFonts w:eastAsia="Times New Roman" w:cs="Times New Roman"/>
          <w:szCs w:val="24"/>
        </w:rPr>
        <w:t xml:space="preserve">επίκαιρη ερώτηση </w:t>
      </w:r>
      <w:r>
        <w:rPr>
          <w:rFonts w:eastAsia="Times New Roman" w:cs="Times New Roman"/>
          <w:szCs w:val="24"/>
        </w:rPr>
        <w:t xml:space="preserve">δεύτερου κύκλου της Βουλευτού Β΄ Πειραιά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szCs w:val="24"/>
        </w:rPr>
        <w:t xml:space="preserve">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Εσωτερικών, με θέμα: «Τραγικές οι συνέπειες από τη λειτουργία του ΧΥΤΑ Φυλής», </w:t>
      </w:r>
      <w:r>
        <w:rPr>
          <w:rFonts w:eastAsia="Times New Roman" w:cs="Times New Roman"/>
          <w:szCs w:val="24"/>
        </w:rPr>
        <w:t xml:space="preserve">δεν θα συζητηθεί </w:t>
      </w:r>
      <w:r>
        <w:rPr>
          <w:rFonts w:eastAsia="Times New Roman" w:cs="Times New Roman"/>
          <w:szCs w:val="24"/>
        </w:rPr>
        <w:t xml:space="preserve">λόγω αναρμοδιότητας. </w:t>
      </w:r>
    </w:p>
    <w:p w14:paraId="06758C23"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Για όλα αυτά, υπάρχει επιστολή του Γραμματέα της Κυβέρνησης που επιβεβαιώνει τις αιτίες τις οποίες σα</w:t>
      </w:r>
      <w:r>
        <w:rPr>
          <w:rFonts w:eastAsia="Times New Roman" w:cs="Times New Roman"/>
          <w:szCs w:val="24"/>
        </w:rPr>
        <w:t xml:space="preserve">ς είπα. </w:t>
      </w:r>
    </w:p>
    <w:p w14:paraId="06758C2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Γεώργιος Κουμουτσάκος ζητεί άδεια απουσίας στο εξωτερικό για </w:t>
      </w:r>
      <w:r>
        <w:rPr>
          <w:rFonts w:eastAsia="Times New Roman" w:cs="Times New Roman"/>
          <w:szCs w:val="24"/>
        </w:rPr>
        <w:t>τις 11</w:t>
      </w:r>
      <w:r>
        <w:rPr>
          <w:rFonts w:eastAsia="Times New Roman" w:cs="Times New Roman"/>
          <w:szCs w:val="24"/>
        </w:rPr>
        <w:t xml:space="preserve"> Ιουνίου</w:t>
      </w:r>
      <w:r>
        <w:rPr>
          <w:rFonts w:eastAsia="Times New Roman" w:cs="Times New Roman"/>
          <w:szCs w:val="24"/>
        </w:rPr>
        <w:t xml:space="preserve"> 2018</w:t>
      </w:r>
      <w:r>
        <w:rPr>
          <w:rFonts w:eastAsia="Times New Roman" w:cs="Times New Roman"/>
          <w:szCs w:val="24"/>
        </w:rPr>
        <w:t xml:space="preserve">. Η Βουλή εγκρίνει; </w:t>
      </w:r>
    </w:p>
    <w:p w14:paraId="06758C2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ΟΛΟΙ</w:t>
      </w:r>
      <w:r w:rsidRPr="004A0504">
        <w:rPr>
          <w:rFonts w:eastAsia="Times New Roman" w:cs="Times New Roman"/>
          <w:b/>
          <w:szCs w:val="24"/>
        </w:rPr>
        <w:t xml:space="preserve"> </w:t>
      </w:r>
      <w:r>
        <w:rPr>
          <w:rFonts w:eastAsia="Times New Roman" w:cs="Times New Roman"/>
          <w:b/>
          <w:szCs w:val="24"/>
        </w:rPr>
        <w:t xml:space="preserve">ΟΙ </w:t>
      </w:r>
      <w:r w:rsidRPr="004A0504">
        <w:rPr>
          <w:rFonts w:eastAsia="Times New Roman" w:cs="Times New Roman"/>
          <w:b/>
          <w:szCs w:val="24"/>
        </w:rPr>
        <w:t xml:space="preserve">ΒΟΥΛΕΥΤΕΣ: </w:t>
      </w:r>
      <w:r>
        <w:rPr>
          <w:rFonts w:eastAsia="Times New Roman" w:cs="Times New Roman"/>
          <w:szCs w:val="24"/>
        </w:rPr>
        <w:t xml:space="preserve">Μάλιστα, μάλιστα. </w:t>
      </w:r>
    </w:p>
    <w:p w14:paraId="06758C26" w14:textId="77777777" w:rsidR="00866F2D" w:rsidRDefault="003A64EF">
      <w:pPr>
        <w:spacing w:line="600" w:lineRule="auto"/>
        <w:ind w:firstLine="720"/>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6758C27"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Θα γίνει μόνο μία ερώτηση, θα απαντήσει ο Υφυπουργός Υποδομών κ. Νικόλαος Μαυραγάνης που είναι παρών και είναι η </w:t>
      </w:r>
      <w:r w:rsidRPr="000114CE">
        <w:rPr>
          <w:rFonts w:eastAsia="Times New Roman" w:cs="Times New Roman"/>
          <w:szCs w:val="24"/>
        </w:rPr>
        <w:t>με αριθμό</w:t>
      </w:r>
      <w:r>
        <w:rPr>
          <w:rFonts w:eastAsia="Times New Roman" w:cs="Times New Roman"/>
          <w:szCs w:val="24"/>
        </w:rPr>
        <w:t xml:space="preserve"> 1745/5-6-2018 επίκαιρη ε</w:t>
      </w:r>
      <w:r w:rsidRPr="00F114CF">
        <w:rPr>
          <w:rFonts w:eastAsia="Times New Roman" w:cs="Times New Roman"/>
          <w:szCs w:val="24"/>
        </w:rPr>
        <w:t xml:space="preserve">ρώτηση του Βουλευτή Β΄ Αθηνών του Κομμουνιστικού Κόμματος </w:t>
      </w:r>
      <w:r w:rsidRPr="00F114CF">
        <w:rPr>
          <w:rFonts w:eastAsia="Times New Roman" w:cs="Times New Roman"/>
          <w:szCs w:val="24"/>
        </w:rPr>
        <w:t>Ελλάδ</w:t>
      </w:r>
      <w:r>
        <w:rPr>
          <w:rFonts w:eastAsia="Times New Roman" w:cs="Times New Roman"/>
          <w:szCs w:val="24"/>
        </w:rPr>
        <w:t>α</w:t>
      </w:r>
      <w:r w:rsidRPr="00F114CF">
        <w:rPr>
          <w:rFonts w:eastAsia="Times New Roman" w:cs="Times New Roman"/>
          <w:szCs w:val="24"/>
        </w:rPr>
        <w:t xml:space="preserve">ς </w:t>
      </w:r>
      <w:r w:rsidRPr="00F114CF">
        <w:rPr>
          <w:rFonts w:eastAsia="Times New Roman" w:cs="Times New Roman"/>
          <w:szCs w:val="24"/>
        </w:rPr>
        <w:t xml:space="preserve">κ. Χρήστου </w:t>
      </w:r>
      <w:proofErr w:type="spellStart"/>
      <w:r w:rsidRPr="00F114CF">
        <w:rPr>
          <w:rFonts w:eastAsia="Times New Roman" w:cs="Times New Roman"/>
          <w:szCs w:val="24"/>
        </w:rPr>
        <w:t>Κατσώτη</w:t>
      </w:r>
      <w:proofErr w:type="spellEnd"/>
      <w:r w:rsidRPr="00F114CF">
        <w:rPr>
          <w:rFonts w:eastAsia="Times New Roman" w:cs="Times New Roman"/>
          <w:szCs w:val="24"/>
        </w:rPr>
        <w:t xml:space="preserve"> προς τον Υπουργό Υποδομώ</w:t>
      </w:r>
      <w:r w:rsidRPr="00F114CF">
        <w:rPr>
          <w:rFonts w:eastAsia="Times New Roman" w:cs="Times New Roman"/>
          <w:szCs w:val="24"/>
        </w:rPr>
        <w:t xml:space="preserve">ν και Μεταφορών, με θέμα: «Ακύρωση της Υπουργικής Απόφασης για μετεγκατάσταση του Αμαξοστασίου </w:t>
      </w:r>
      <w:r>
        <w:rPr>
          <w:rFonts w:eastAsia="Times New Roman" w:cs="Times New Roman"/>
          <w:szCs w:val="24"/>
        </w:rPr>
        <w:t xml:space="preserve">του </w:t>
      </w:r>
      <w:r w:rsidRPr="00F114CF">
        <w:rPr>
          <w:rFonts w:eastAsia="Times New Roman" w:cs="Times New Roman"/>
          <w:szCs w:val="24"/>
        </w:rPr>
        <w:t>Ελληνικού με διασφάλιση και αναδιοργάνωση των εγκαταστάσεων για τη στήριξη του αναγκαίου συγκοινωνιακού έργου στο Λεκανοπέδιο»</w:t>
      </w:r>
      <w:r>
        <w:rPr>
          <w:rFonts w:eastAsia="Times New Roman" w:cs="Times New Roman"/>
          <w:szCs w:val="24"/>
        </w:rPr>
        <w:t>.</w:t>
      </w:r>
    </w:p>
    <w:p w14:paraId="06758C28"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με μία μικρή ανοχή, αφού είναι και η μοναδική ερώτηση. </w:t>
      </w:r>
    </w:p>
    <w:p w14:paraId="06758C29"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06758C2A"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Κυβέρνηση, εκτός των άλλων δεσμεύσεων που έχει αναλάβει απέναντι στο κεφάλαιο, στα μνημόνια τα οποί</w:t>
      </w:r>
      <w:r>
        <w:rPr>
          <w:rFonts w:eastAsia="Times New Roman" w:cs="Times New Roman"/>
          <w:szCs w:val="24"/>
        </w:rPr>
        <w:t xml:space="preserve">α υλοποιεί, προχωράει και στο κλείσιμο του Αμαξοστασίου Ελληνικού. Το θέμα είναι πάρα πολύ σοβαρό γιατί αφορά </w:t>
      </w:r>
      <w:r>
        <w:rPr>
          <w:rFonts w:eastAsia="Times New Roman" w:cs="Times New Roman"/>
          <w:szCs w:val="24"/>
        </w:rPr>
        <w:t>σ</w:t>
      </w:r>
      <w:r>
        <w:rPr>
          <w:rFonts w:eastAsia="Times New Roman" w:cs="Times New Roman"/>
          <w:szCs w:val="24"/>
        </w:rPr>
        <w:t xml:space="preserve">τα εκατομμύρια των κατοίκων στο </w:t>
      </w:r>
      <w:r>
        <w:rPr>
          <w:rFonts w:eastAsia="Times New Roman" w:cs="Times New Roman"/>
          <w:szCs w:val="24"/>
        </w:rPr>
        <w:t xml:space="preserve">λεκανοπέδιο </w:t>
      </w:r>
      <w:r>
        <w:rPr>
          <w:rFonts w:eastAsia="Times New Roman" w:cs="Times New Roman"/>
          <w:szCs w:val="24"/>
        </w:rPr>
        <w:t xml:space="preserve">της Αττικής. Είναι ένα αμαξοστάσιο που στηρίζει όλο το συγκοινωνιακό έργο και ιδιαίτερα τις περιοχές </w:t>
      </w:r>
      <w:r>
        <w:rPr>
          <w:rFonts w:eastAsia="Times New Roman" w:cs="Times New Roman"/>
          <w:szCs w:val="24"/>
        </w:rPr>
        <w:t xml:space="preserve">αυτές που δεν έχει άλλο μέσο εκτός από τις λεωφορειακές γραμμές. </w:t>
      </w:r>
    </w:p>
    <w:p w14:paraId="06758C2B"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Ήδη το συγκοινωνιακό έργο είναι πολύ πίσω από τις ανάγκες που υπάρχουν σήμερα. Και είναι παραπάνω από βέβαιο ότι η χειροτέρευση θα είναι αυτή που θα κυριαρχήσει μετά το κλείσιμο που αμαξοστα</w:t>
      </w:r>
      <w:r>
        <w:rPr>
          <w:rFonts w:eastAsia="Times New Roman" w:cs="Times New Roman"/>
          <w:szCs w:val="24"/>
        </w:rPr>
        <w:t xml:space="preserve">σίου με βάση και την υπουργική απόφαση, η οποία το προβλέπει. </w:t>
      </w:r>
    </w:p>
    <w:p w14:paraId="06758C2C" w14:textId="77777777" w:rsidR="00866F2D" w:rsidRDefault="00866F2D">
      <w:pPr>
        <w:spacing w:line="600" w:lineRule="auto"/>
        <w:ind w:firstLine="720"/>
        <w:jc w:val="both"/>
        <w:rPr>
          <w:rFonts w:eastAsia="Times New Roman" w:cs="Times New Roman"/>
          <w:szCs w:val="24"/>
        </w:rPr>
      </w:pPr>
    </w:p>
    <w:p w14:paraId="06758C2D"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Αμαξοστάσιο Ελληνικού, εκεί που βρίσκεται, έχει μηδενική όχληση στον αστικό ιστό του </w:t>
      </w:r>
      <w:r>
        <w:rPr>
          <w:rFonts w:eastAsia="Times New Roman" w:cs="Times New Roman"/>
          <w:szCs w:val="24"/>
        </w:rPr>
        <w:t xml:space="preserve">λεκανοπεδίου </w:t>
      </w:r>
      <w:r>
        <w:rPr>
          <w:rFonts w:eastAsia="Times New Roman" w:cs="Times New Roman"/>
          <w:szCs w:val="24"/>
        </w:rPr>
        <w:t>και εξυπηρετεί, αν θέλετε, με πολύ λίγα νεκρά χιλιόμετρα, το Λεκανοπέδιο Αττικής, έχοντας κ</w:t>
      </w:r>
      <w:r>
        <w:rPr>
          <w:rFonts w:eastAsia="Times New Roman" w:cs="Times New Roman"/>
          <w:szCs w:val="24"/>
        </w:rPr>
        <w:t xml:space="preserve">αι μικρότερη ρύπανση και μικρότερη κατανάλωση ενέργειας. </w:t>
      </w:r>
    </w:p>
    <w:p w14:paraId="06758C2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06758C2F"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μελέτες, ιδιαίτερα του κ. </w:t>
      </w:r>
      <w:proofErr w:type="spellStart"/>
      <w:r>
        <w:rPr>
          <w:rFonts w:eastAsia="Times New Roman" w:cs="Times New Roman"/>
          <w:szCs w:val="24"/>
        </w:rPr>
        <w:t>Βόσκογλου</w:t>
      </w:r>
      <w:proofErr w:type="spellEnd"/>
      <w:r>
        <w:rPr>
          <w:rFonts w:eastAsia="Times New Roman" w:cs="Times New Roman"/>
          <w:szCs w:val="24"/>
        </w:rPr>
        <w:t xml:space="preserve">, ο οποίος </w:t>
      </w:r>
      <w:proofErr w:type="spellStart"/>
      <w:r>
        <w:rPr>
          <w:rFonts w:eastAsia="Times New Roman" w:cs="Times New Roman"/>
          <w:szCs w:val="24"/>
        </w:rPr>
        <w:t>εφιστά</w:t>
      </w:r>
      <w:proofErr w:type="spellEnd"/>
      <w:r>
        <w:rPr>
          <w:rFonts w:eastAsia="Times New Roman" w:cs="Times New Roman"/>
          <w:szCs w:val="24"/>
        </w:rPr>
        <w:t xml:space="preserve"> την προσοχή στην Κυβέρνηση γι’ αυτό</w:t>
      </w:r>
      <w:r>
        <w:rPr>
          <w:rFonts w:eastAsia="Times New Roman" w:cs="Times New Roman"/>
          <w:szCs w:val="24"/>
        </w:rPr>
        <w:t xml:space="preserve"> το σοβαρό ζήτημα και την καλεί να μην γίνει το κλείσιμο του αμαξοστασίου. Και βέβαια η Κυβέρνηση θα έπρεπε ήδη τριάμισι χρόνια τώρα</w:t>
      </w:r>
      <w:r>
        <w:rPr>
          <w:rFonts w:eastAsia="Times New Roman" w:cs="Times New Roman"/>
          <w:szCs w:val="24"/>
        </w:rPr>
        <w:t xml:space="preserve"> -</w:t>
      </w:r>
      <w:r>
        <w:rPr>
          <w:rFonts w:eastAsia="Times New Roman" w:cs="Times New Roman"/>
          <w:szCs w:val="24"/>
        </w:rPr>
        <w:t>μπορεί οι ευθύνες να είναι διαχρονικές</w:t>
      </w:r>
      <w:r>
        <w:rPr>
          <w:rFonts w:eastAsia="Times New Roman" w:cs="Times New Roman"/>
          <w:szCs w:val="24"/>
        </w:rPr>
        <w:t xml:space="preserve"> σ</w:t>
      </w:r>
      <w:r>
        <w:rPr>
          <w:rFonts w:eastAsia="Times New Roman" w:cs="Times New Roman"/>
          <w:szCs w:val="24"/>
        </w:rPr>
        <w:t>το ότι δεν διαπραγματεύτηκαν έστω αυτός ο χώρος να παραμείνει, για να μπορεί να εξ</w:t>
      </w:r>
      <w:r>
        <w:rPr>
          <w:rFonts w:eastAsia="Times New Roman" w:cs="Times New Roman"/>
          <w:szCs w:val="24"/>
        </w:rPr>
        <w:t>υπηρετήσει τα εκατομμύρια του επιβατικού κοινού στην Αθήνα</w:t>
      </w:r>
      <w:r>
        <w:rPr>
          <w:rFonts w:eastAsia="Times New Roman" w:cs="Times New Roman"/>
          <w:szCs w:val="24"/>
        </w:rPr>
        <w:t>-</w:t>
      </w:r>
      <w:r>
        <w:rPr>
          <w:rFonts w:eastAsia="Times New Roman" w:cs="Times New Roman"/>
          <w:szCs w:val="24"/>
        </w:rPr>
        <w:t>, ωστόσο, όμως, το πρόβλημα αυτό θα είναι πολύ σοβαρό το επόμενο διάστημα, γιατί η μετεγκατάσταση είναι αδύνατη. Το έργο αυτό που πρέπει να γίνει στην Αττική, που θα πρέπει να βελτιωθεί, είναι αδύν</w:t>
      </w:r>
      <w:r>
        <w:rPr>
          <w:rFonts w:eastAsia="Times New Roman" w:cs="Times New Roman"/>
          <w:szCs w:val="24"/>
        </w:rPr>
        <w:t xml:space="preserve">ατον να γίνει με την μεταφορά όλης </w:t>
      </w:r>
      <w:r>
        <w:rPr>
          <w:rFonts w:eastAsia="Times New Roman" w:cs="Times New Roman"/>
          <w:szCs w:val="24"/>
        </w:rPr>
        <w:lastRenderedPageBreak/>
        <w:t xml:space="preserve">αυτής της υποδομής στα υπόλοιπα αμαξοστάσια, τα οποία είναι πολύ μικρά, δεν χωράνε και το ζήτημα θα είναι πολύ σοβαρό. Πάντως, την επιλογή για το </w:t>
      </w:r>
      <w:proofErr w:type="spellStart"/>
      <w:r>
        <w:rPr>
          <w:rFonts w:eastAsia="Times New Roman" w:cs="Times New Roman"/>
          <w:szCs w:val="24"/>
        </w:rPr>
        <w:t>Θριάσιο</w:t>
      </w:r>
      <w:proofErr w:type="spellEnd"/>
      <w:r>
        <w:rPr>
          <w:rFonts w:eastAsia="Times New Roman" w:cs="Times New Roman"/>
          <w:szCs w:val="24"/>
        </w:rPr>
        <w:t xml:space="preserve"> οι συγκοινωνιολόγοι δεν την προκρίνουν, γιατί λένε ότι δεν αποτελεί</w:t>
      </w:r>
      <w:r>
        <w:rPr>
          <w:rFonts w:eastAsia="Times New Roman" w:cs="Times New Roman"/>
          <w:szCs w:val="24"/>
        </w:rPr>
        <w:t xml:space="preserve"> λύση στο μεγάλο πρόβλημα που θα υπάρξει στην Αττική. </w:t>
      </w:r>
    </w:p>
    <w:p w14:paraId="06758C30"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ερώτησή μας αφορά </w:t>
      </w:r>
      <w:r>
        <w:rPr>
          <w:rFonts w:eastAsia="Times New Roman" w:cs="Times New Roman"/>
          <w:szCs w:val="24"/>
        </w:rPr>
        <w:t xml:space="preserve">σε </w:t>
      </w:r>
      <w:r>
        <w:rPr>
          <w:rFonts w:eastAsia="Times New Roman" w:cs="Times New Roman"/>
          <w:szCs w:val="24"/>
        </w:rPr>
        <w:t>αυτό, εάν πράγματι προτίθεται η Κυβέρνηση να πάρει πίσω αυτή</w:t>
      </w:r>
      <w:r>
        <w:rPr>
          <w:rFonts w:eastAsia="Times New Roman" w:cs="Times New Roman"/>
          <w:szCs w:val="24"/>
        </w:rPr>
        <w:t>ν</w:t>
      </w:r>
      <w:r>
        <w:rPr>
          <w:rFonts w:eastAsia="Times New Roman" w:cs="Times New Roman"/>
          <w:szCs w:val="24"/>
        </w:rPr>
        <w:t xml:space="preserve"> την απόφαση και αν προτίθεται να διασφαλίσει τη συνέχιση της λειτουργίας του </w:t>
      </w:r>
      <w:r>
        <w:rPr>
          <w:rFonts w:eastAsia="Times New Roman" w:cs="Times New Roman"/>
          <w:szCs w:val="24"/>
        </w:rPr>
        <w:t xml:space="preserve">Αμαξοστασίου </w:t>
      </w:r>
      <w:r>
        <w:rPr>
          <w:rFonts w:eastAsia="Times New Roman" w:cs="Times New Roman"/>
          <w:szCs w:val="24"/>
        </w:rPr>
        <w:t>Ελληνικού, βεβαίως με αναδ</w:t>
      </w:r>
      <w:r>
        <w:rPr>
          <w:rFonts w:eastAsia="Times New Roman" w:cs="Times New Roman"/>
          <w:szCs w:val="24"/>
        </w:rPr>
        <w:t xml:space="preserve">ιοργάνωση και βελτίωση των εγκαταστάσεων και τη στήριξη του παρεχόμενου συγκοινωνιακού έργου στην Αττική. </w:t>
      </w:r>
    </w:p>
    <w:p w14:paraId="06758C31" w14:textId="77777777" w:rsidR="00866F2D" w:rsidRDefault="003A64EF">
      <w:pPr>
        <w:spacing w:line="600" w:lineRule="auto"/>
        <w:ind w:firstLine="720"/>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Το λόγο έχει ο Υφυπουργός Υποδομών και Μεταφορών κ. Νικόλαος Μαυραγάνης</w:t>
      </w:r>
      <w:r>
        <w:rPr>
          <w:rFonts w:eastAsia="Times New Roman" w:cs="Times New Roman"/>
          <w:szCs w:val="24"/>
        </w:rPr>
        <w:t>.</w:t>
      </w:r>
    </w:p>
    <w:p w14:paraId="06758C32" w14:textId="77777777" w:rsidR="00866F2D" w:rsidRDefault="003A64EF">
      <w:pPr>
        <w:spacing w:line="600" w:lineRule="auto"/>
        <w:ind w:firstLine="720"/>
        <w:jc w:val="both"/>
        <w:rPr>
          <w:rFonts w:eastAsia="Times New Roman" w:cs="Times New Roman"/>
          <w:szCs w:val="24"/>
        </w:rPr>
      </w:pPr>
      <w:r w:rsidRPr="00D36941">
        <w:rPr>
          <w:rFonts w:eastAsia="Times New Roman" w:cs="Times New Roman"/>
          <w:b/>
          <w:szCs w:val="24"/>
        </w:rPr>
        <w:t>ΝΙΚΟΛΑΟΣ ΜΑΥΡΑΓΑΝΗΣ (Υφυπουργός Υποδομών κα</w:t>
      </w:r>
      <w:r w:rsidRPr="00D36941">
        <w:rPr>
          <w:rFonts w:eastAsia="Times New Roman" w:cs="Times New Roman"/>
          <w:b/>
          <w:szCs w:val="24"/>
        </w:rPr>
        <w:t>ι Μεταφορών):</w:t>
      </w:r>
      <w:r>
        <w:rPr>
          <w:rFonts w:eastAsia="Times New Roman" w:cs="Times New Roman"/>
          <w:szCs w:val="24"/>
        </w:rPr>
        <w:t xml:space="preserve"> Ευχαριστώ, κύριε Πρόεδρε.</w:t>
      </w:r>
    </w:p>
    <w:p w14:paraId="06758C3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Βουλευτά, ευχαριστώ πολύ για την ερώτηση. Είναι απότοκος της ευαισθησίας που προσωπικά επιδεικνύετε διαχρονικά για τα φλέγοντα</w:t>
      </w:r>
      <w:r>
        <w:rPr>
          <w:rFonts w:eastAsia="Times New Roman" w:cs="Times New Roman"/>
          <w:szCs w:val="24"/>
        </w:rPr>
        <w:t xml:space="preserve"> </w:t>
      </w:r>
      <w:r>
        <w:rPr>
          <w:rFonts w:eastAsia="Times New Roman" w:cs="Times New Roman"/>
          <w:szCs w:val="24"/>
        </w:rPr>
        <w:t xml:space="preserve">κοινωνικά ζητήματα. </w:t>
      </w:r>
      <w:r>
        <w:rPr>
          <w:rFonts w:eastAsia="Times New Roman" w:cs="Times New Roman"/>
          <w:szCs w:val="24"/>
        </w:rPr>
        <w:lastRenderedPageBreak/>
        <w:t>Πράγματι, είναι γεγονός ότι βρήκαμε μια σύμβαση υπογεγραμμένη</w:t>
      </w:r>
      <w:r>
        <w:rPr>
          <w:rFonts w:eastAsia="Times New Roman" w:cs="Times New Roman"/>
          <w:szCs w:val="24"/>
        </w:rPr>
        <w:t xml:space="preserve"> και μάλιστα μια κακή σύμβαση. Μια σύμβαση, η οποία δεν είχε πρόνοιες ούτε για την απάλειψη της μετεγκατάστασης αυτής καθαυτής, που φέρνει πράγματι αναστάτωση, ούτε για την εξοικονόμηση των πόρων εκείνων που χρειάζονται για τη μετεγκατάσταση. Η σύμβαση αυτ</w:t>
      </w:r>
      <w:r>
        <w:rPr>
          <w:rFonts w:eastAsia="Times New Roman" w:cs="Times New Roman"/>
          <w:szCs w:val="24"/>
        </w:rPr>
        <w:t>ή επικυρώθηκε από τη Βουλή των Ελλήνων, δυστυχώς, τον Νοέμβριο του 2014 και αποτέλεσε νόμο του κράτους. Προσπαθήσαμε να το αλλάξουμε. Δεν μπορέσαμε να το αλλάξουμε.</w:t>
      </w:r>
    </w:p>
    <w:p w14:paraId="06758C3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Μέλημά μας είναι να υπάρξει η μικρότερη δυνατή αναστάτωση στον </w:t>
      </w:r>
      <w:r>
        <w:rPr>
          <w:rFonts w:eastAsia="Times New Roman" w:cs="Times New Roman"/>
          <w:szCs w:val="24"/>
        </w:rPr>
        <w:t>οργανισμό</w:t>
      </w:r>
      <w:r>
        <w:rPr>
          <w:rFonts w:eastAsia="Times New Roman" w:cs="Times New Roman"/>
          <w:szCs w:val="24"/>
        </w:rPr>
        <w:t>. Και αυτή η αναστά</w:t>
      </w:r>
      <w:r>
        <w:rPr>
          <w:rFonts w:eastAsia="Times New Roman" w:cs="Times New Roman"/>
          <w:szCs w:val="24"/>
        </w:rPr>
        <w:t xml:space="preserve">τωση η εσωτερική να μην τύχει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επιρροής στο θετικό συγκοινωνιακό έργο και άρα στον συμπολίτη μας, στον συνάνθρωπό μας, ο οποίος καθημερινά χρησιμοποιεί τα μέσα μαζικής μεταφοράς. Θα ήταν νομίζω πολύ έξω από τον προσανατολισμό του ανθρωπισμού, εάν επ</w:t>
      </w:r>
      <w:r>
        <w:rPr>
          <w:rFonts w:eastAsia="Times New Roman" w:cs="Times New Roman"/>
          <w:szCs w:val="24"/>
        </w:rPr>
        <w:t>ιβαρυνόντουσαν συνάνθρωποί μας στην καθημερινότητά τους από αυτή</w:t>
      </w:r>
      <w:r>
        <w:rPr>
          <w:rFonts w:eastAsia="Times New Roman" w:cs="Times New Roman"/>
          <w:szCs w:val="24"/>
        </w:rPr>
        <w:t>ν</w:t>
      </w:r>
      <w:r>
        <w:rPr>
          <w:rFonts w:eastAsia="Times New Roman" w:cs="Times New Roman"/>
          <w:szCs w:val="24"/>
        </w:rPr>
        <w:t xml:space="preserve"> την εσωτερική διεργασία του ΟΣΥ.</w:t>
      </w:r>
    </w:p>
    <w:p w14:paraId="06758C3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το οποίο μεριμνούμε, κύριε Βουλευτά, είναι οι μετεγκαταστάσεις να γίνουν διάσπαρτα στα αμαξοστάσια του </w:t>
      </w:r>
      <w:proofErr w:type="spellStart"/>
      <w:r>
        <w:rPr>
          <w:rFonts w:eastAsia="Times New Roman" w:cs="Times New Roman"/>
          <w:szCs w:val="24"/>
        </w:rPr>
        <w:t>Θριασίου</w:t>
      </w:r>
      <w:proofErr w:type="spellEnd"/>
      <w:r>
        <w:rPr>
          <w:rFonts w:eastAsia="Times New Roman" w:cs="Times New Roman"/>
          <w:szCs w:val="24"/>
        </w:rPr>
        <w:t>, όπως είπατε, αλλά και της Πέτρου Ράλλ</w:t>
      </w:r>
      <w:r>
        <w:rPr>
          <w:rFonts w:eastAsia="Times New Roman" w:cs="Times New Roman"/>
          <w:szCs w:val="24"/>
        </w:rPr>
        <w:t xml:space="preserve">η, της Πειραιώς, του Βοτανικού και της Ανθούσας. Θεωρούμε ότι με τη μεταφορά κάποιων οχημάτων παλιών και ευρισκομένων εν αχρησία, περίπου εβδομήντα δύο τον αριθμό, στο </w:t>
      </w:r>
      <w:proofErr w:type="spellStart"/>
      <w:r>
        <w:rPr>
          <w:rFonts w:eastAsia="Times New Roman" w:cs="Times New Roman"/>
          <w:szCs w:val="24"/>
        </w:rPr>
        <w:t>Θριάσιο</w:t>
      </w:r>
      <w:proofErr w:type="spellEnd"/>
      <w:r>
        <w:rPr>
          <w:rFonts w:eastAsia="Times New Roman" w:cs="Times New Roman"/>
          <w:szCs w:val="24"/>
        </w:rPr>
        <w:t xml:space="preserve"> Πεδίο θα εξοικονομήσουμε χωροταξικά εκείνο τον χώρο που χρειάζεται για να μπορέσ</w:t>
      </w:r>
      <w:r>
        <w:rPr>
          <w:rFonts w:eastAsia="Times New Roman" w:cs="Times New Roman"/>
          <w:szCs w:val="24"/>
        </w:rPr>
        <w:t xml:space="preserve">ουμε στα υπόλοιπα αμαξοστάσια που σας είπα να </w:t>
      </w:r>
      <w:proofErr w:type="spellStart"/>
      <w:r>
        <w:rPr>
          <w:rFonts w:eastAsia="Times New Roman" w:cs="Times New Roman"/>
          <w:szCs w:val="24"/>
        </w:rPr>
        <w:t>μετεγκαταστήσουμε</w:t>
      </w:r>
      <w:proofErr w:type="spellEnd"/>
      <w:r>
        <w:rPr>
          <w:rFonts w:eastAsia="Times New Roman" w:cs="Times New Roman"/>
          <w:szCs w:val="24"/>
        </w:rPr>
        <w:t xml:space="preserve"> τα τριακόσια περίπου λεωφορεία που βρίσκονται στο Ελληνικό. </w:t>
      </w:r>
    </w:p>
    <w:p w14:paraId="06758C3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Είναι πρόδηλο ότι αν αυτή</w:t>
      </w:r>
      <w:r>
        <w:rPr>
          <w:rFonts w:eastAsia="Times New Roman" w:cs="Times New Roman"/>
          <w:szCs w:val="24"/>
        </w:rPr>
        <w:t>ν</w:t>
      </w:r>
      <w:r>
        <w:rPr>
          <w:rFonts w:eastAsia="Times New Roman" w:cs="Times New Roman"/>
          <w:szCs w:val="24"/>
        </w:rPr>
        <w:t xml:space="preserve"> τη στιγμή ήταν στο χέρι μας, δεν θα κάναμε κα</w:t>
      </w:r>
      <w:r>
        <w:rPr>
          <w:rFonts w:eastAsia="Times New Roman" w:cs="Times New Roman"/>
          <w:szCs w:val="24"/>
        </w:rPr>
        <w:t>μ</w:t>
      </w:r>
      <w:r>
        <w:rPr>
          <w:rFonts w:eastAsia="Times New Roman" w:cs="Times New Roman"/>
          <w:szCs w:val="24"/>
        </w:rPr>
        <w:t>μία κίνηση προς αυτή</w:t>
      </w:r>
      <w:r>
        <w:rPr>
          <w:rFonts w:eastAsia="Times New Roman" w:cs="Times New Roman"/>
          <w:szCs w:val="24"/>
        </w:rPr>
        <w:t>ν</w:t>
      </w:r>
      <w:r>
        <w:rPr>
          <w:rFonts w:eastAsia="Times New Roman" w:cs="Times New Roman"/>
          <w:szCs w:val="24"/>
        </w:rPr>
        <w:t xml:space="preserve"> την κατεύθυνση. Είμαστε υποχρεωμένοι</w:t>
      </w:r>
      <w:r>
        <w:rPr>
          <w:rFonts w:eastAsia="Times New Roman" w:cs="Times New Roman"/>
          <w:szCs w:val="24"/>
        </w:rPr>
        <w:t xml:space="preserve"> να το κάνουμε. Θα το κάνουμε με τη μικρότερη δυνατή αναστάτωση, εξασφαλίζοντας πρώτα και κύρια τους εργαζόμενους -γιατί γνωρίζω πολύ καλά την ευαισθησία σας προς αυτή</w:t>
      </w:r>
      <w:r>
        <w:rPr>
          <w:rFonts w:eastAsia="Times New Roman" w:cs="Times New Roman"/>
          <w:szCs w:val="24"/>
        </w:rPr>
        <w:t>ν</w:t>
      </w:r>
      <w:r>
        <w:rPr>
          <w:rFonts w:eastAsia="Times New Roman" w:cs="Times New Roman"/>
          <w:szCs w:val="24"/>
        </w:rPr>
        <w:t xml:space="preserve"> την κατεύθυνση- οι οποίοι οποιαδήποτε πρόσθετη εργασία χρειαστεί να κάνουν, θα την αμει</w:t>
      </w:r>
      <w:r>
        <w:rPr>
          <w:rFonts w:eastAsia="Times New Roman" w:cs="Times New Roman"/>
          <w:szCs w:val="24"/>
        </w:rPr>
        <w:t>φθούν. Και δεύτερον, καμ</w:t>
      </w:r>
      <w:r>
        <w:rPr>
          <w:rFonts w:eastAsia="Times New Roman" w:cs="Times New Roman"/>
          <w:szCs w:val="24"/>
        </w:rPr>
        <w:t>μ</w:t>
      </w:r>
      <w:r>
        <w:rPr>
          <w:rFonts w:eastAsia="Times New Roman" w:cs="Times New Roman"/>
          <w:szCs w:val="24"/>
        </w:rPr>
        <w:t xml:space="preserve">ία απολύτως γραμμή λεωφορειακή δεν θα υποστεί αλλαγή </w:t>
      </w:r>
      <w:r>
        <w:rPr>
          <w:rFonts w:eastAsia="Times New Roman" w:cs="Times New Roman"/>
          <w:szCs w:val="24"/>
        </w:rPr>
        <w:lastRenderedPageBreak/>
        <w:t xml:space="preserve">σε πρώτο επίπεδο από τη μετεγκατάσταση αυτή. Και το τελικό συγκοινωνιακό έργο θα είναι ακριβώς το ίδιο. </w:t>
      </w:r>
    </w:p>
    <w:p w14:paraId="06758C3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8C3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24278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r>
        <w:rPr>
          <w:rFonts w:eastAsia="Times New Roman" w:cs="Times New Roman"/>
          <w:szCs w:val="24"/>
        </w:rPr>
        <w:t xml:space="preserve">. </w:t>
      </w:r>
    </w:p>
    <w:p w14:paraId="06758C39"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ΧΡΗΣΤΟΣ ΚΑΤΣΩΤΗΣ</w:t>
      </w:r>
      <w:r w:rsidRPr="00242785">
        <w:rPr>
          <w:rFonts w:eastAsia="Times New Roman" w:cs="Times New Roman"/>
          <w:b/>
          <w:szCs w:val="24"/>
        </w:rPr>
        <w:t>:</w:t>
      </w:r>
      <w:r>
        <w:rPr>
          <w:rFonts w:eastAsia="Times New Roman" w:cs="Times New Roman"/>
          <w:szCs w:val="24"/>
        </w:rPr>
        <w:t xml:space="preserve"> Ευχαριστώ, κύριε Πρόεδρε.</w:t>
      </w:r>
    </w:p>
    <w:p w14:paraId="06758C3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βέβαια και η απάντηση που δόθηκε από την </w:t>
      </w:r>
      <w:r>
        <w:rPr>
          <w:rFonts w:eastAsia="Times New Roman" w:cs="Times New Roman"/>
          <w:szCs w:val="24"/>
        </w:rPr>
        <w:t>υπηρεσία</w:t>
      </w:r>
      <w:r>
        <w:rPr>
          <w:rFonts w:eastAsia="Times New Roman" w:cs="Times New Roman"/>
          <w:szCs w:val="24"/>
        </w:rPr>
        <w:t xml:space="preserve">, που λέει ότι προετοιμάζεται για τη μετεγκατάσταση. Ωστόσο, όπως σας είπα, ο κ. </w:t>
      </w:r>
      <w:proofErr w:type="spellStart"/>
      <w:r>
        <w:rPr>
          <w:rFonts w:eastAsia="Times New Roman" w:cs="Times New Roman"/>
          <w:szCs w:val="24"/>
        </w:rPr>
        <w:t>Βόσκογλου</w:t>
      </w:r>
      <w:proofErr w:type="spellEnd"/>
      <w:r>
        <w:rPr>
          <w:rFonts w:eastAsia="Times New Roman" w:cs="Times New Roman"/>
          <w:szCs w:val="24"/>
        </w:rPr>
        <w:t xml:space="preserve"> σας </w:t>
      </w:r>
      <w:proofErr w:type="spellStart"/>
      <w:r>
        <w:rPr>
          <w:rFonts w:eastAsia="Times New Roman" w:cs="Times New Roman"/>
          <w:szCs w:val="24"/>
        </w:rPr>
        <w:t>εφιστά</w:t>
      </w:r>
      <w:proofErr w:type="spellEnd"/>
      <w:r>
        <w:rPr>
          <w:rFonts w:eastAsia="Times New Roman" w:cs="Times New Roman"/>
          <w:szCs w:val="24"/>
        </w:rPr>
        <w:t xml:space="preserve"> την προσοχή γιατί η οποιαδήποτε μετ</w:t>
      </w:r>
      <w:r>
        <w:rPr>
          <w:rFonts w:eastAsia="Times New Roman" w:cs="Times New Roman"/>
          <w:szCs w:val="24"/>
        </w:rPr>
        <w:t>εγκατάσταση, ιδιαίτερα στην Πέτρου Ράλλη, στον Πειραιά, στα Άνω Λιόσια, όπως είπατε, δεν είναι δυνατή λόγω του ότι οι θέσεις που μπορούν να δεχτούν είναι πολύ λίγες. Και αυτά τα λεωφορεία που είναι εκτός λειτουργίας</w:t>
      </w:r>
      <w:r>
        <w:rPr>
          <w:rFonts w:eastAsia="Times New Roman" w:cs="Times New Roman"/>
          <w:szCs w:val="24"/>
        </w:rPr>
        <w:t xml:space="preserve"> -</w:t>
      </w:r>
      <w:r>
        <w:rPr>
          <w:rFonts w:eastAsia="Times New Roman" w:cs="Times New Roman"/>
          <w:szCs w:val="24"/>
        </w:rPr>
        <w:t xml:space="preserve">που πάνε στο </w:t>
      </w:r>
      <w:proofErr w:type="spellStart"/>
      <w:r>
        <w:rPr>
          <w:rFonts w:eastAsia="Times New Roman" w:cs="Times New Roman"/>
          <w:szCs w:val="24"/>
        </w:rPr>
        <w:t>Θριάσιο</w:t>
      </w:r>
      <w:proofErr w:type="spellEnd"/>
      <w:r>
        <w:rPr>
          <w:rFonts w:eastAsia="Times New Roman" w:cs="Times New Roman"/>
          <w:szCs w:val="24"/>
        </w:rPr>
        <w:t>-</w:t>
      </w:r>
      <w:r>
        <w:rPr>
          <w:rFonts w:eastAsia="Times New Roman" w:cs="Times New Roman"/>
          <w:szCs w:val="24"/>
        </w:rPr>
        <w:t xml:space="preserve"> δεν είναι αρκετό </w:t>
      </w:r>
      <w:r>
        <w:rPr>
          <w:rFonts w:eastAsia="Times New Roman" w:cs="Times New Roman"/>
          <w:szCs w:val="24"/>
        </w:rPr>
        <w:t xml:space="preserve">για να δεχτούν τα υπόλοιπα αμαξοστάσια αυτό τον στόλο που είχε το Ελληνικό και εξυπηρετούσε συνολικά όλη την Αττική. </w:t>
      </w:r>
    </w:p>
    <w:p w14:paraId="06758C3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θέμα πάντως είναι σοβαρό. Λέτε ότι δεν μπορέσατε να αλλάξετε τη σύμβαση και να διασφαλίσετε ούτε αυτή την </w:t>
      </w:r>
      <w:r>
        <w:rPr>
          <w:rFonts w:eastAsia="Times New Roman" w:cs="Times New Roman"/>
          <w:szCs w:val="24"/>
        </w:rPr>
        <w:t xml:space="preserve">υπηρεσία </w:t>
      </w:r>
      <w:r>
        <w:rPr>
          <w:rFonts w:eastAsia="Times New Roman" w:cs="Times New Roman"/>
          <w:szCs w:val="24"/>
        </w:rPr>
        <w:t>στους</w:t>
      </w:r>
      <w:r>
        <w:rPr>
          <w:rFonts w:eastAsia="Times New Roman" w:cs="Times New Roman"/>
          <w:szCs w:val="24"/>
        </w:rPr>
        <w:t xml:space="preserve"> κατοίκους του </w:t>
      </w:r>
      <w:r>
        <w:rPr>
          <w:rFonts w:eastAsia="Times New Roman" w:cs="Times New Roman"/>
          <w:szCs w:val="24"/>
        </w:rPr>
        <w:t xml:space="preserve">λεκανοπεδίου </w:t>
      </w:r>
      <w:r>
        <w:rPr>
          <w:rFonts w:eastAsia="Times New Roman" w:cs="Times New Roman"/>
          <w:szCs w:val="24"/>
        </w:rPr>
        <w:t xml:space="preserve">ούτε καν την </w:t>
      </w:r>
      <w:r>
        <w:rPr>
          <w:rFonts w:eastAsia="Times New Roman" w:cs="Times New Roman"/>
          <w:szCs w:val="24"/>
        </w:rPr>
        <w:t xml:space="preserve">πυροσβεστική υπηρεσία </w:t>
      </w:r>
      <w:r>
        <w:rPr>
          <w:rFonts w:eastAsia="Times New Roman" w:cs="Times New Roman"/>
          <w:szCs w:val="24"/>
        </w:rPr>
        <w:t>που υπάρχει σήμερα μέσα στο Ελληνικό. Πάντως είναι γνωστό ότι σε αυτό</w:t>
      </w:r>
      <w:r>
        <w:rPr>
          <w:rFonts w:eastAsia="Times New Roman" w:cs="Times New Roman"/>
          <w:szCs w:val="24"/>
        </w:rPr>
        <w:t>ν</w:t>
      </w:r>
      <w:r>
        <w:rPr>
          <w:rFonts w:eastAsia="Times New Roman" w:cs="Times New Roman"/>
          <w:szCs w:val="24"/>
        </w:rPr>
        <w:t xml:space="preserve"> τον χώρο μιλάμε για εκατομμύρια τετραγωνικά μέτρα στεγασμένων χώρων, μια ολόκληρη πολιτεία, η οποία θα δημιουργηθεί και η </w:t>
      </w:r>
      <w:r>
        <w:rPr>
          <w:rFonts w:eastAsia="Times New Roman" w:cs="Times New Roman"/>
          <w:szCs w:val="24"/>
        </w:rPr>
        <w:t xml:space="preserve">οποία θα έχει ανάγκη, βέβαια, συγκοινωνιακού έργου. Για φανταστείτε: Λέει ο κ. </w:t>
      </w:r>
      <w:proofErr w:type="spellStart"/>
      <w:r>
        <w:rPr>
          <w:rFonts w:eastAsia="Times New Roman" w:cs="Times New Roman"/>
          <w:szCs w:val="24"/>
        </w:rPr>
        <w:t>Βόσκογλου</w:t>
      </w:r>
      <w:proofErr w:type="spellEnd"/>
      <w:r>
        <w:rPr>
          <w:rFonts w:eastAsia="Times New Roman" w:cs="Times New Roman"/>
          <w:szCs w:val="24"/>
        </w:rPr>
        <w:t xml:space="preserve"> -που πρέπει να τον πάρετε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γιατί έχει κάνει αρκετές μελέτες- ότι τα νεκρά χιλιόμετρα θα αυξηθούν κατά 45%. Καταλαβαίνετε, λοιπόν, ποια θα είναι η επιβά</w:t>
      </w:r>
      <w:r>
        <w:rPr>
          <w:rFonts w:eastAsia="Times New Roman" w:cs="Times New Roman"/>
          <w:szCs w:val="24"/>
        </w:rPr>
        <w:t xml:space="preserve">ρυνση μέσα στο </w:t>
      </w:r>
      <w:r>
        <w:rPr>
          <w:rFonts w:eastAsia="Times New Roman" w:cs="Times New Roman"/>
          <w:szCs w:val="24"/>
        </w:rPr>
        <w:t xml:space="preserve">λεκανοπέδιο </w:t>
      </w:r>
      <w:r>
        <w:rPr>
          <w:rFonts w:eastAsia="Times New Roman" w:cs="Times New Roman"/>
          <w:szCs w:val="24"/>
        </w:rPr>
        <w:t>εξαιτίας και αυτής της δόμησης που θα γίνει στο Ελληνικό με τα εκατομμύρια τετραγωνικά μέτρα στεγασμένων χώρων, αλλά και από όλη αυτή τη λειτουργία που θα πρέπει να υπάρξει, η οποία θα αυξήσει τους ρύπους στο Λεκανοπέδιο της Αττι</w:t>
      </w:r>
      <w:r>
        <w:rPr>
          <w:rFonts w:eastAsia="Times New Roman" w:cs="Times New Roman"/>
          <w:szCs w:val="24"/>
        </w:rPr>
        <w:t>κής.</w:t>
      </w:r>
    </w:p>
    <w:p w14:paraId="06758C3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Θεωρούμε ότι είναι πολύ σημαντική η απόφαση σας να αλλάξετε -να το πω έτσι- αυτόν τον σχεδιασμό και να επαναδιαπραγματευθείτε με την εταιρεία, προκειμένου να </w:t>
      </w:r>
      <w:r>
        <w:rPr>
          <w:rFonts w:eastAsia="Times New Roman" w:cs="Times New Roman"/>
          <w:szCs w:val="24"/>
        </w:rPr>
        <w:lastRenderedPageBreak/>
        <w:t>διασφαλιστεί ο χώρος. Εμείς βέβαια διαφωνούμε ριζικά με αυτήν την απόφαση, δηλαδή να δοθεί όλ</w:t>
      </w:r>
      <w:r>
        <w:rPr>
          <w:rFonts w:eastAsia="Times New Roman" w:cs="Times New Roman"/>
          <w:szCs w:val="24"/>
        </w:rPr>
        <w:t xml:space="preserve">ο το Ελληνικό για τέτοια αξιοποίηση, όπως και η Κυβέρνηση πριν είχε μια άλλη στάση απέναντι στην ιδιωτικοποίηση του Ελληνικού. Ωστόσο, υπάρχουν λειτουργίες οι οποίες θα πρέπει να διασφαλιστούν. Εμείς θεωρούμε ότι μία από αυτές τις λειτουργίες θα πρέπει να </w:t>
      </w:r>
      <w:r>
        <w:rPr>
          <w:rFonts w:eastAsia="Times New Roman" w:cs="Times New Roman"/>
          <w:szCs w:val="24"/>
        </w:rPr>
        <w:t>είναι και το αμαξοστάσιο του Ελληνικού, γιατί εξυπηρετεί τα εκατομμύρια του επιβατικού κοινού της Αττικής.</w:t>
      </w:r>
    </w:p>
    <w:p w14:paraId="06758C3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Με αυτήν την έκκληση, καλούμε την Κυβέρνηση να δει πολύ πιο σοβαρά το ζήτημα που θα δημιουργηθεί στο </w:t>
      </w:r>
      <w:r>
        <w:rPr>
          <w:rFonts w:eastAsia="Times New Roman" w:cs="Times New Roman"/>
          <w:szCs w:val="24"/>
        </w:rPr>
        <w:t xml:space="preserve">λεκανοπέδιο </w:t>
      </w:r>
      <w:r>
        <w:rPr>
          <w:rFonts w:eastAsia="Times New Roman" w:cs="Times New Roman"/>
          <w:szCs w:val="24"/>
        </w:rPr>
        <w:t xml:space="preserve">και να επανασχεδιάσει το θέμα του συγκοινωνιακού έργου, που θα πρέπει να υπάρξει και ιδιαίτερα του αμαξοστάσιου του Ελληνικού, που αφορά </w:t>
      </w:r>
      <w:r>
        <w:rPr>
          <w:rFonts w:eastAsia="Times New Roman" w:cs="Times New Roman"/>
          <w:szCs w:val="24"/>
        </w:rPr>
        <w:t>σ</w:t>
      </w:r>
      <w:r>
        <w:rPr>
          <w:rFonts w:eastAsia="Times New Roman" w:cs="Times New Roman"/>
          <w:szCs w:val="24"/>
        </w:rPr>
        <w:t>τη λειτουργία του ίδιου του Λεκανοπεδίου της Αττικής.</w:t>
      </w:r>
    </w:p>
    <w:p w14:paraId="06758C3E" w14:textId="77777777" w:rsidR="00866F2D" w:rsidRDefault="003A64EF">
      <w:pPr>
        <w:spacing w:line="600" w:lineRule="auto"/>
        <w:ind w:firstLine="720"/>
        <w:jc w:val="both"/>
        <w:rPr>
          <w:rFonts w:eastAsia="Times New Roman" w:cs="Times New Roman"/>
          <w:szCs w:val="24"/>
        </w:rPr>
      </w:pPr>
      <w:r w:rsidRPr="00014713">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06758C3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έχετε</w:t>
      </w:r>
      <w:r>
        <w:rPr>
          <w:rFonts w:eastAsia="Times New Roman" w:cs="Times New Roman"/>
          <w:szCs w:val="24"/>
        </w:rPr>
        <w:t xml:space="preserve"> τον λόγο.</w:t>
      </w:r>
    </w:p>
    <w:p w14:paraId="06758C40" w14:textId="77777777" w:rsidR="00866F2D" w:rsidRDefault="003A64EF">
      <w:pPr>
        <w:spacing w:line="600" w:lineRule="auto"/>
        <w:ind w:firstLine="720"/>
        <w:jc w:val="both"/>
        <w:rPr>
          <w:rFonts w:eastAsia="Times New Roman" w:cs="Times New Roman"/>
          <w:szCs w:val="24"/>
        </w:rPr>
      </w:pPr>
      <w:r w:rsidRPr="00014713">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Συμπληρωματικά και μόνο θα μιλήσω, κύριε Πρόεδρε.</w:t>
      </w:r>
    </w:p>
    <w:p w14:paraId="06758C4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Βουλευτά, να είστε βέβαιος ότι η Κυβέρνηση θέλει και δείχνει, γιατί είναι σύμφυτη με τον προσανατολισμό ανθρωπισμού και ανθρωποκεντρ</w:t>
      </w:r>
      <w:r>
        <w:rPr>
          <w:rFonts w:eastAsia="Times New Roman" w:cs="Times New Roman"/>
          <w:szCs w:val="24"/>
        </w:rPr>
        <w:t>ισμού που έχει χαράξει, ιδιαίτερη σημασία στις μεταφορές, στα μέσα μαζικής μεταφοράς, για τους εργαζομένους και τους συνανθρώπους μας. Και γι’ αυτόν τον λόγο έχουμε προτάξει την αδάπανη, δωρεάν μετακίνηση ευαίσθητων κοινωνικών ομάδων, όπως είναι οι άνεργοι</w:t>
      </w:r>
      <w:r>
        <w:rPr>
          <w:rFonts w:eastAsia="Times New Roman" w:cs="Times New Roman"/>
          <w:szCs w:val="24"/>
        </w:rPr>
        <w:t xml:space="preserve"> ή οι εμποδιζόμενοι συνάνθρωποι μας κ.α., με τα μέσα μαζικής μεταφοράς, πράγμα το οποίο δεν υπήρχε και είναι μια λαϊκή κατάκτηση των τελευταίων ετών. Είναι γεγονός πως έχουμε να αντιμετωπίσουμε μια δύσκολη κατάσταση. Και αυτήν τη δύσκολη κατάσταση σε πρώτο</w:t>
      </w:r>
      <w:r>
        <w:rPr>
          <w:rFonts w:eastAsia="Times New Roman" w:cs="Times New Roman"/>
          <w:szCs w:val="24"/>
        </w:rPr>
        <w:t xml:space="preserve"> στάδιο την αντιμετωπίζουμε με τον τρόπο που σας είπα.</w:t>
      </w:r>
    </w:p>
    <w:p w14:paraId="06758C4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Έχω την αίσθηση ότι επειδή καλύπτουμε τα εργασιακά ζητήματα και τις όποιες πρόσθετες εργασίες χρειαστούν να γίνουν από τους εργαζομένους -και θα αμειφθούν γι’ αυτά-, το τελικό αποτέλεσμα στο συγκοινωνιακό έργο θα είναι το ίδιο. Νομίζω ότι η </w:t>
      </w:r>
      <w:r>
        <w:rPr>
          <w:rFonts w:eastAsia="Times New Roman" w:cs="Times New Roman"/>
          <w:szCs w:val="24"/>
        </w:rPr>
        <w:lastRenderedPageBreak/>
        <w:t>έκθεση στην οπο</w:t>
      </w:r>
      <w:r>
        <w:rPr>
          <w:rFonts w:eastAsia="Times New Roman" w:cs="Times New Roman"/>
          <w:szCs w:val="24"/>
        </w:rPr>
        <w:t xml:space="preserve">ία αναφέρεστε έχει λάβει ως δεδομένο ότι όλη η μεταφορά θα γινόταν από το </w:t>
      </w:r>
      <w:proofErr w:type="spellStart"/>
      <w:r>
        <w:rPr>
          <w:rFonts w:eastAsia="Times New Roman" w:cs="Times New Roman"/>
          <w:szCs w:val="24"/>
        </w:rPr>
        <w:t>Θριάσιο</w:t>
      </w:r>
      <w:proofErr w:type="spellEnd"/>
      <w:r>
        <w:rPr>
          <w:rFonts w:eastAsia="Times New Roman" w:cs="Times New Roman"/>
          <w:szCs w:val="24"/>
        </w:rPr>
        <w:t xml:space="preserve"> και γι’ αυτό και προσθέτει τα 45%. Δεν θα είναι ακριβώς έτσι το αποτέλεσμα. </w:t>
      </w:r>
      <w:r w:rsidRPr="00C65711">
        <w:rPr>
          <w:rFonts w:eastAsia="Times New Roman" w:cs="Times New Roman"/>
          <w:szCs w:val="24"/>
        </w:rPr>
        <w:t>Πράγματι θα υπάρχει πρόσθεση</w:t>
      </w:r>
      <w:r>
        <w:rPr>
          <w:rFonts w:eastAsia="Times New Roman" w:cs="Times New Roman"/>
          <w:szCs w:val="24"/>
        </w:rPr>
        <w:t xml:space="preserve"> </w:t>
      </w:r>
      <w:proofErr w:type="spellStart"/>
      <w:r>
        <w:rPr>
          <w:rFonts w:eastAsia="Times New Roman" w:cs="Times New Roman"/>
          <w:szCs w:val="24"/>
        </w:rPr>
        <w:t>οχηματοχιλιόμετρων</w:t>
      </w:r>
      <w:proofErr w:type="spellEnd"/>
      <w:r w:rsidRPr="00C65711">
        <w:rPr>
          <w:rFonts w:eastAsia="Times New Roman" w:cs="Times New Roman"/>
          <w:szCs w:val="24"/>
        </w:rPr>
        <w:t>, αυτό είναι αδιαμφισβήτητο</w:t>
      </w:r>
      <w:r>
        <w:rPr>
          <w:rFonts w:eastAsia="Times New Roman" w:cs="Times New Roman"/>
          <w:szCs w:val="24"/>
        </w:rPr>
        <w:t>, δεν θα είναι ακριβώς ό</w:t>
      </w:r>
      <w:r>
        <w:rPr>
          <w:rFonts w:eastAsia="Times New Roman" w:cs="Times New Roman"/>
          <w:szCs w:val="24"/>
        </w:rPr>
        <w:t xml:space="preserve">μως τόσα πολλά. </w:t>
      </w:r>
    </w:p>
    <w:p w14:paraId="06758C4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Νομίζω ότι η τελική προσπάθειά μας πρέπει να είναι προς την κατεύθυνση να εξευρεθεί ένας χώρος -τον οποίο έχουμε εντοπίσει σε πρώτο επίπεδο-, ο οποίος πρέπει να είναι εγγύς του συγκεκριμένου χώρου στο παραλιακό μέτωπο και να μην προσθέτει </w:t>
      </w:r>
      <w:proofErr w:type="spellStart"/>
      <w:r>
        <w:rPr>
          <w:rFonts w:eastAsia="Times New Roman" w:cs="Times New Roman"/>
          <w:szCs w:val="24"/>
        </w:rPr>
        <w:t>οχηματοχιλιόμετρα</w:t>
      </w:r>
      <w:proofErr w:type="spellEnd"/>
      <w:r>
        <w:rPr>
          <w:rFonts w:eastAsia="Times New Roman" w:cs="Times New Roman"/>
          <w:szCs w:val="24"/>
        </w:rPr>
        <w:t xml:space="preserve">, ώστε να διευκολύνει ουσιαστικά το συγκοινωνιακό έργο του νοτίου πεδίου της Αττικής. </w:t>
      </w:r>
    </w:p>
    <w:p w14:paraId="06758C4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Είμαστε σε μια τελική διαβούλευση. Δεν είναι ώριμη η κατάσταση για να το ανακοινώσω από τη Βουλή. Θα ήταν πρόχειρο νομίζω εκ μέρους μου και δεν πρέπει ν</w:t>
      </w:r>
      <w:r>
        <w:rPr>
          <w:rFonts w:eastAsia="Times New Roman" w:cs="Times New Roman"/>
          <w:szCs w:val="24"/>
        </w:rPr>
        <w:t xml:space="preserve">α το κάνω. Νομίζω πως αυτή η προσωρινή λύση δεν θα πρέπει να είναι και η τελική ολιστική λύση και θα πρέπει να κυμανθούμε σε αυτό το οποίο είπατε, δηλαδή ότι η </w:t>
      </w:r>
      <w:r>
        <w:rPr>
          <w:rFonts w:eastAsia="Times New Roman" w:cs="Times New Roman"/>
          <w:szCs w:val="24"/>
        </w:rPr>
        <w:lastRenderedPageBreak/>
        <w:t xml:space="preserve">τελική λύση πρέπει να είναι εγγύς, για να μην προσθέτει </w:t>
      </w:r>
      <w:proofErr w:type="spellStart"/>
      <w:r>
        <w:rPr>
          <w:rFonts w:eastAsia="Times New Roman" w:cs="Times New Roman"/>
          <w:szCs w:val="24"/>
        </w:rPr>
        <w:t>οχηματοχιλιόμετρα</w:t>
      </w:r>
      <w:proofErr w:type="spellEnd"/>
      <w:r>
        <w:rPr>
          <w:rFonts w:eastAsia="Times New Roman" w:cs="Times New Roman"/>
          <w:szCs w:val="24"/>
        </w:rPr>
        <w:t xml:space="preserve"> και να διευκολύνει όσο</w:t>
      </w:r>
      <w:r>
        <w:rPr>
          <w:rFonts w:eastAsia="Times New Roman" w:cs="Times New Roman"/>
          <w:szCs w:val="24"/>
        </w:rPr>
        <w:t xml:space="preserve"> μπορούμε περισσότερο το επιβατικό κοινό.</w:t>
      </w:r>
    </w:p>
    <w:p w14:paraId="06758C45" w14:textId="77777777" w:rsidR="00866F2D" w:rsidRDefault="003A64EF">
      <w:pPr>
        <w:spacing w:line="600" w:lineRule="auto"/>
        <w:ind w:firstLine="720"/>
        <w:jc w:val="both"/>
        <w:rPr>
          <w:rFonts w:eastAsia="Times New Roman" w:cs="Times New Roman"/>
          <w:szCs w:val="24"/>
        </w:rPr>
      </w:pPr>
      <w:r w:rsidRPr="00014713">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14:paraId="06758C4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Ολοκληρώθηκε η συζήτηση της μιας και μοναδικής επίκαιρης ερώτησης.</w:t>
      </w:r>
    </w:p>
    <w:p w14:paraId="06758C4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ώρα είναι 9.55΄. Θα επανέλθουμε στις 10.15΄ με αντικείμενο εργασιών νομοθετική εργασία, σύμφωνα </w:t>
      </w:r>
      <w:r>
        <w:rPr>
          <w:rFonts w:eastAsia="Times New Roman" w:cs="Times New Roman"/>
          <w:szCs w:val="24"/>
        </w:rPr>
        <w:t xml:space="preserve">με την ημερήσια διάταξη που σας έχει διανεμηθεί. </w:t>
      </w:r>
    </w:p>
    <w:p w14:paraId="06758C4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Παρακαλώ πολύ οι γραμματείες των κομμάτων να ενημερώσουν και να στείλουν στην Αίθουσα τους </w:t>
      </w:r>
      <w:r>
        <w:rPr>
          <w:rFonts w:eastAsia="Times New Roman" w:cs="Times New Roman"/>
          <w:szCs w:val="24"/>
        </w:rPr>
        <w:t xml:space="preserve">εισηγητές </w:t>
      </w:r>
      <w:r>
        <w:rPr>
          <w:rFonts w:eastAsia="Times New Roman" w:cs="Times New Roman"/>
          <w:szCs w:val="24"/>
        </w:rPr>
        <w:t>τους και τους Κοινοβουλευτικούς Εκπροσώπους, ώστε να ξεκινήσουμε 10.15΄.</w:t>
      </w:r>
    </w:p>
    <w:p w14:paraId="06758C49"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(ΔΙΑΚΟΠΗ)</w:t>
      </w:r>
    </w:p>
    <w:p w14:paraId="06758C4A" w14:textId="77777777" w:rsidR="00866F2D" w:rsidRDefault="003A64EF">
      <w:pPr>
        <w:spacing w:line="600" w:lineRule="auto"/>
        <w:ind w:firstLine="720"/>
        <w:jc w:val="center"/>
        <w:rPr>
          <w:rFonts w:eastAsia="Times New Roman"/>
          <w:szCs w:val="24"/>
        </w:rPr>
      </w:pPr>
      <w:r>
        <w:rPr>
          <w:rFonts w:eastAsia="Times New Roman"/>
          <w:szCs w:val="24"/>
        </w:rPr>
        <w:t>(ΜΕΤΑ ΤΗ ΔΙΑΚΟΠΗ)</w:t>
      </w:r>
    </w:p>
    <w:p w14:paraId="06758C4B" w14:textId="77777777" w:rsidR="00866F2D" w:rsidRDefault="003A64EF">
      <w:pPr>
        <w:spacing w:line="600" w:lineRule="auto"/>
        <w:ind w:firstLine="720"/>
        <w:jc w:val="both"/>
        <w:rPr>
          <w:rFonts w:eastAsia="Times New Roman"/>
          <w:szCs w:val="24"/>
        </w:rPr>
      </w:pPr>
      <w:r w:rsidRPr="002927C6">
        <w:rPr>
          <w:rFonts w:eastAsia="Times New Roman"/>
          <w:b/>
          <w:szCs w:val="24"/>
        </w:rPr>
        <w:t>ΠΡΟΕ</w:t>
      </w:r>
      <w:r w:rsidRPr="002927C6">
        <w:rPr>
          <w:rFonts w:eastAsia="Times New Roman"/>
          <w:b/>
          <w:szCs w:val="24"/>
        </w:rPr>
        <w:t>ΔΡΕΥΩΝ (Νικήτας Κακλαμάνης):</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 </w:t>
      </w:r>
    </w:p>
    <w:p w14:paraId="06758C4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η Διαρκής Επιτροπή Μορφωτικών Υποθέσεων καταθέτει την έκθεσή της στο σχέδιο νόμου του Υπουργείου Παιδείας, Έρευνας και Θρησκευμάτω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«Αναδιοργάνωση των δομών υποστήριξης της πρωτοβάθμιας και δευτεροβάθμιας εκπαίδευσης και άλλες διατάξεις».</w:t>
      </w:r>
    </w:p>
    <w:p w14:paraId="06758C4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Αντιπρόεδρος της Κυβέρνησης και Υπουργός Οικονομίας και Ανάπτυξης, οι Υπουργοί Εσωτερικών, Δικαι</w:t>
      </w:r>
      <w:r>
        <w:rPr>
          <w:rFonts w:eastAsia="Times New Roman" w:cs="Times New Roman"/>
          <w:szCs w:val="24"/>
        </w:rPr>
        <w:t xml:space="preserve">οσύνης, Διαφάνειας και Ανθρωπίνων Δικαιωμάτων και Οικονομικών και οι Υφυπουργοί Οικονομίας και Ανάπτυξης και Οικονομικών κατέθεσαν </w:t>
      </w:r>
      <w:r>
        <w:rPr>
          <w:rFonts w:eastAsia="Times New Roman" w:cs="Times New Roman"/>
          <w:szCs w:val="24"/>
        </w:rPr>
        <w:t xml:space="preserve">στις </w:t>
      </w:r>
      <w:r>
        <w:rPr>
          <w:rFonts w:eastAsia="Times New Roman" w:cs="Times New Roman"/>
          <w:szCs w:val="24"/>
        </w:rPr>
        <w:t>5</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σχέδιο νόμου: «Αναμόρφωση του δικαίου των Ανωνύμων Εταιρειών».</w:t>
      </w:r>
    </w:p>
    <w:p w14:paraId="06758C4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χαρακτηριστεί από τη</w:t>
      </w:r>
      <w:r>
        <w:rPr>
          <w:rFonts w:eastAsia="Times New Roman" w:cs="Times New Roman"/>
          <w:szCs w:val="24"/>
        </w:rPr>
        <w:t>ν Κυβέρνηση ως επείγον</w:t>
      </w:r>
      <w:r>
        <w:rPr>
          <w:rFonts w:eastAsia="Times New Roman" w:cs="Times New Roman"/>
          <w:szCs w:val="24"/>
        </w:rPr>
        <w:t xml:space="preserve"> και έχει παραπεμφθεί </w:t>
      </w:r>
      <w:r>
        <w:rPr>
          <w:rFonts w:eastAsia="Times New Roman" w:cs="Times New Roman"/>
          <w:szCs w:val="24"/>
        </w:rPr>
        <w:t>στην αρμόδια Διαρκή Επιτροπή.</w:t>
      </w:r>
    </w:p>
    <w:p w14:paraId="06758C4F" w14:textId="77777777" w:rsidR="00866F2D" w:rsidRDefault="003A64EF">
      <w:pPr>
        <w:spacing w:line="600" w:lineRule="auto"/>
        <w:ind w:firstLine="720"/>
        <w:jc w:val="both"/>
        <w:rPr>
          <w:rFonts w:eastAsia="Times New Roman"/>
          <w:szCs w:val="24"/>
        </w:rPr>
      </w:pPr>
      <w:r>
        <w:rPr>
          <w:rFonts w:eastAsia="Times New Roman"/>
          <w:szCs w:val="24"/>
        </w:rPr>
        <w:t>Εισερχόμαστε</w:t>
      </w:r>
      <w:r>
        <w:rPr>
          <w:rFonts w:eastAsia="Times New Roman"/>
          <w:szCs w:val="24"/>
        </w:rPr>
        <w:t xml:space="preserve"> </w:t>
      </w:r>
      <w:r>
        <w:rPr>
          <w:rFonts w:eastAsia="Times New Roman"/>
          <w:szCs w:val="24"/>
        </w:rPr>
        <w:t xml:space="preserve">στη συμπληρωματική ημερήσια διάταξη της </w:t>
      </w:r>
    </w:p>
    <w:p w14:paraId="06758C50" w14:textId="77777777" w:rsidR="00866F2D" w:rsidRDefault="003A64EF">
      <w:pPr>
        <w:spacing w:line="600" w:lineRule="auto"/>
        <w:ind w:left="2160" w:firstLine="720"/>
        <w:jc w:val="both"/>
        <w:rPr>
          <w:rFonts w:eastAsia="Times New Roman"/>
          <w:b/>
          <w:szCs w:val="24"/>
        </w:rPr>
      </w:pPr>
      <w:r w:rsidRPr="00176405">
        <w:rPr>
          <w:rFonts w:eastAsia="Times New Roman"/>
          <w:b/>
          <w:szCs w:val="24"/>
        </w:rPr>
        <w:t xml:space="preserve">ΝΟΜΟΘΕΤΙΚΗΣ ΕΡΓΑΣΙΑΣ </w:t>
      </w:r>
    </w:p>
    <w:p w14:paraId="06758C5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«Αναδιοργάνωση των δομών υποστήριξης της πρωτοβάθμιας και δευτεροβάθμιας εκπαίδευσης και άλλες διατάξεις».</w:t>
      </w:r>
    </w:p>
    <w:p w14:paraId="06758C5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ανωτέρω σχέδιο νόμου χαρακτηρίστηκε από την Κυβέρνηση ως επε</w:t>
      </w:r>
      <w:r>
        <w:rPr>
          <w:rFonts w:eastAsia="Times New Roman" w:cs="Times New Roman"/>
          <w:szCs w:val="24"/>
        </w:rPr>
        <w:t>ίγον και η αρμόδια Διαρκής Επιτροπή Μορφωτικών Υποθέσεων αποδέχθηκε κατά πλειοψηφία τον χαρακτηρισμό του ως επείγοντος</w:t>
      </w:r>
      <w:r w:rsidRPr="00D62EE9">
        <w:rPr>
          <w:rFonts w:eastAsia="Times New Roman" w:cs="Times New Roman"/>
          <w:szCs w:val="24"/>
        </w:rPr>
        <w:t>,</w:t>
      </w:r>
      <w:r>
        <w:rPr>
          <w:rFonts w:eastAsia="Times New Roman" w:cs="Times New Roman"/>
          <w:szCs w:val="24"/>
        </w:rPr>
        <w:t xml:space="preserve"> σύμφωνα με το άρθρο 110 του Κανονισμού της Βουλής. </w:t>
      </w:r>
    </w:p>
    <w:p w14:paraId="06758C5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5 Ιουνίου 2018 τη συζήτηση</w:t>
      </w:r>
      <w:r>
        <w:rPr>
          <w:rFonts w:eastAsia="Times New Roman" w:cs="Times New Roman"/>
          <w:szCs w:val="24"/>
        </w:rPr>
        <w:t xml:space="preserve"> του νομοσχεδίου σε </w:t>
      </w:r>
      <w:r>
        <w:rPr>
          <w:rFonts w:eastAsia="Times New Roman" w:cs="Times New Roman"/>
          <w:szCs w:val="24"/>
        </w:rPr>
        <w:t xml:space="preserve">μία </w:t>
      </w:r>
      <w:r>
        <w:rPr>
          <w:rFonts w:eastAsia="Times New Roman" w:cs="Times New Roman"/>
          <w:szCs w:val="24"/>
        </w:rPr>
        <w:t xml:space="preserve">συνεδρίαση ενιαία επί της αρχής, των άρθρων, των τροπολογιών και του συνόλου. </w:t>
      </w:r>
    </w:p>
    <w:p w14:paraId="06758C5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ρωτήσω αν συμφωνεί το Σώμα, θέλω να υπενθυμίσω ότι από τη στιγμή που έχει χαρακτηριστεί κατά πλειοψηφία ως επείγον το νομοσχέδιο,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εισηγητές και αγορητές έχουν από δώδεκα λεπτά. Δευτερολογία έχουν μόνο οι εισηγητές και οι αγορητές. Οι ομιλητές έχουν πέντε λεπτά. Ανάλογα με το πόσοι συνάδελφοι θα εγγραφούν, αναφέρομαι ιδιαίτερα για τους συναδέλφους Βουλευτές, το Προεδρείο θα</w:t>
      </w:r>
      <w:r>
        <w:rPr>
          <w:rFonts w:eastAsia="Times New Roman" w:cs="Times New Roman"/>
          <w:szCs w:val="24"/>
        </w:rPr>
        <w:t xml:space="preserve"> δει αν μπορεί να δείξει μια μικρή ανοχή σχετικά με τα πέντε λεπτά. </w:t>
      </w:r>
    </w:p>
    <w:p w14:paraId="06758C5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Δεν κάνω προγραμματισμό της συνεδρίασης γιατί δεν ξέρουμε ακόμα πόσοι συνάδελφοι θα εγγραφούν. Η εγγραφή, ως γνωστόν, θα γίνει ηλεκτρονικά μόλις ανέβει στο Βήμα ο εισηγητής από τον ΣΥΡΙΖΑ</w:t>
      </w:r>
      <w:r>
        <w:rPr>
          <w:rFonts w:eastAsia="Times New Roman" w:cs="Times New Roman"/>
          <w:szCs w:val="24"/>
        </w:rPr>
        <w:t>, ο συνάδελφος κ. Μιχελής. Θα κλείσει μόλις κατέβει από το Βήμα ο γενικός εισηγητής της Νέας Δημοκρατίας κ. Αδριανός.</w:t>
      </w:r>
    </w:p>
    <w:p w14:paraId="06758C5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Σώμα</w:t>
      </w:r>
      <w:r>
        <w:rPr>
          <w:rFonts w:eastAsia="Times New Roman" w:cs="Times New Roman"/>
          <w:szCs w:val="24"/>
        </w:rPr>
        <w:t xml:space="preserve"> συμφωνεί</w:t>
      </w:r>
      <w:r>
        <w:rPr>
          <w:rFonts w:eastAsia="Times New Roman" w:cs="Times New Roman"/>
          <w:szCs w:val="24"/>
        </w:rPr>
        <w:t>;</w:t>
      </w:r>
    </w:p>
    <w:p w14:paraId="06758C57" w14:textId="77777777" w:rsidR="00866F2D" w:rsidRDefault="003A64EF">
      <w:pPr>
        <w:spacing w:line="600" w:lineRule="auto"/>
        <w:ind w:firstLine="720"/>
        <w:jc w:val="both"/>
        <w:rPr>
          <w:rFonts w:eastAsia="Times New Roman" w:cs="Times New Roman"/>
          <w:szCs w:val="24"/>
        </w:rPr>
      </w:pPr>
      <w:r w:rsidRPr="00E0036E">
        <w:rPr>
          <w:rFonts w:eastAsia="Times New Roman" w:cs="Times New Roman"/>
          <w:b/>
          <w:szCs w:val="24"/>
        </w:rPr>
        <w:t>ΠΟΛΛΟΙ ΒΟΥΛΕΥΤΕΣ:</w:t>
      </w:r>
      <w:r>
        <w:rPr>
          <w:rFonts w:eastAsia="Times New Roman" w:cs="Times New Roman"/>
          <w:szCs w:val="24"/>
        </w:rPr>
        <w:t xml:space="preserve"> Μάλιστα, μάλιστα.</w:t>
      </w:r>
    </w:p>
    <w:p w14:paraId="06758C58" w14:textId="77777777" w:rsidR="00866F2D" w:rsidRDefault="003A64EF">
      <w:pPr>
        <w:spacing w:line="600" w:lineRule="auto"/>
        <w:ind w:firstLine="720"/>
        <w:jc w:val="both"/>
        <w:rPr>
          <w:rFonts w:eastAsia="Times New Roman" w:cs="Times New Roman"/>
          <w:szCs w:val="24"/>
        </w:rPr>
      </w:pPr>
      <w:r w:rsidRPr="002927C6">
        <w:rPr>
          <w:rFonts w:eastAsia="Times New Roman"/>
          <w:b/>
          <w:szCs w:val="24"/>
        </w:rPr>
        <w:lastRenderedPageBreak/>
        <w:t>ΠΡΟΕΔΡΕΥΩΝ (Νικήτας Κακλαμάνης):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 xml:space="preserve"> κατά πλειοψηφία.</w:t>
      </w:r>
    </w:p>
    <w:p w14:paraId="06758C5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 είκοσι μαθητές και μαθήτριες και δύο συνοδοί εκπαιδευτικοί από το 77</w:t>
      </w:r>
      <w:r w:rsidRPr="00E0036E">
        <w:rPr>
          <w:rFonts w:eastAsia="Times New Roman" w:cs="Times New Roman"/>
          <w:szCs w:val="24"/>
          <w:vertAlign w:val="superscript"/>
        </w:rPr>
        <w:t>ο</w:t>
      </w:r>
      <w:r>
        <w:rPr>
          <w:rFonts w:eastAsia="Times New Roman" w:cs="Times New Roman"/>
          <w:szCs w:val="24"/>
        </w:rPr>
        <w:t xml:space="preserve"> Δημοτικό Σχολείο της Αθήνας.  </w:t>
      </w:r>
    </w:p>
    <w:p w14:paraId="06758C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Καλώς ορίσατε στη Βουλή.</w:t>
      </w:r>
    </w:p>
    <w:p w14:paraId="06758C5B"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w:t>
      </w:r>
      <w:r>
        <w:rPr>
          <w:rFonts w:eastAsia="Times New Roman" w:cs="Times New Roman"/>
          <w:szCs w:val="24"/>
        </w:rPr>
        <w:t xml:space="preserve"> της Βουλής</w:t>
      </w:r>
      <w:r>
        <w:rPr>
          <w:rFonts w:eastAsia="Times New Roman" w:cs="Times New Roman"/>
          <w:szCs w:val="24"/>
        </w:rPr>
        <w:t>)</w:t>
      </w:r>
    </w:p>
    <w:p w14:paraId="06758C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Πριν πάρει τον λόγο ο κ. Μιχελής, ο κύριος Υπουργός θέλει να κάνει κάποιες διευκρινίσεις, ώστε να τις ξέρουν οι εισηγητές εξαρχής. Απ’ ό,τι μου είπε, θα κατατεθούν αργότερα και γραπτώς, αλλά να κατατεθούν και προφορικά, ώσ</w:t>
      </w:r>
      <w:r>
        <w:rPr>
          <w:rFonts w:eastAsia="Times New Roman" w:cs="Times New Roman"/>
          <w:szCs w:val="24"/>
        </w:rPr>
        <w:t>τε πριν ανέβει στο Βήμα ο κ. Μιχελής να έχετε εικόνα των συμπληρώσεων που θέλει να κάνει.</w:t>
      </w:r>
    </w:p>
    <w:p w14:paraId="06758C5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σας βάζω χρόνο. </w:t>
      </w:r>
    </w:p>
    <w:p w14:paraId="06758C5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6758C5F" w14:textId="77777777" w:rsidR="00866F2D" w:rsidRDefault="003A64EF">
      <w:pPr>
        <w:spacing w:line="600" w:lineRule="auto"/>
        <w:ind w:firstLine="720"/>
        <w:jc w:val="both"/>
        <w:rPr>
          <w:rFonts w:eastAsia="Times New Roman" w:cs="Times New Roman"/>
          <w:szCs w:val="24"/>
        </w:rPr>
      </w:pPr>
      <w:r w:rsidRPr="00982CB8">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06758C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Καλημέρα σε όλες και όλους. Για τέσσερα σημεία θέλω να κάνω κάποιες διευκρινίσεις. </w:t>
      </w:r>
    </w:p>
    <w:p w14:paraId="06758C6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Πρώτον, για το θέμα της θητείας. Όπως ξέρετε, είμαστε υπέρ του να δίνεται ευκαιρία σε νέους υποψηφίους να διεκδικούν θέσεις, όπως επίσης σε άτομα που αποκτούν μια εμπειρία </w:t>
      </w:r>
      <w:r>
        <w:rPr>
          <w:rFonts w:eastAsia="Times New Roman" w:cs="Times New Roman"/>
          <w:szCs w:val="24"/>
        </w:rPr>
        <w:t>σε μια θέση να μπορούν να τη μεταφέρουν σε άλλη.</w:t>
      </w:r>
    </w:p>
    <w:p w14:paraId="06758C62" w14:textId="77777777" w:rsidR="00866F2D" w:rsidRDefault="003A64EF">
      <w:pPr>
        <w:spacing w:line="600" w:lineRule="auto"/>
        <w:ind w:firstLine="720"/>
        <w:jc w:val="both"/>
        <w:rPr>
          <w:rFonts w:eastAsia="Times New Roman"/>
          <w:szCs w:val="24"/>
        </w:rPr>
      </w:pPr>
      <w:r>
        <w:rPr>
          <w:rFonts w:eastAsia="Times New Roman"/>
          <w:szCs w:val="24"/>
        </w:rPr>
        <w:t>Παρ’ όλα αυτά, όμως, για λόγους ομαλής μετάβασης και μη αιφνιδιασμού, όπως ακριβώς κάναμε και με την επιλογή των διευθυντών των σχολείων πέρυσι, θα θεωρηθεί ως μία θητεία το σύνολο των θητειών που έχουν μέχρ</w:t>
      </w:r>
      <w:r>
        <w:rPr>
          <w:rFonts w:eastAsia="Times New Roman"/>
          <w:szCs w:val="24"/>
        </w:rPr>
        <w:t xml:space="preserve">ι τώρα. Θα παραμείνουμε στις δύο θητείες, αλλά μία θα είναι η θητεία που έχουν ολοκληρώσει μέχρι τώρα, άρα δίνεται η δυνατότητα σε όλα τα άτομα, σε όλα τα στελέχη να θέσουν υποψηφιότητα και να κριθούν. </w:t>
      </w:r>
    </w:p>
    <w:p w14:paraId="06758C63" w14:textId="77777777" w:rsidR="00866F2D" w:rsidRDefault="003A64EF">
      <w:pPr>
        <w:spacing w:line="600" w:lineRule="auto"/>
        <w:ind w:firstLine="720"/>
        <w:jc w:val="both"/>
        <w:rPr>
          <w:rFonts w:eastAsia="Times New Roman"/>
          <w:szCs w:val="24"/>
        </w:rPr>
      </w:pPr>
      <w:r>
        <w:rPr>
          <w:rFonts w:eastAsia="Times New Roman"/>
          <w:szCs w:val="24"/>
        </w:rPr>
        <w:lastRenderedPageBreak/>
        <w:t>Μαγνητοφώνηση της συνέντευξης</w:t>
      </w:r>
      <w:r w:rsidRPr="008452A9">
        <w:rPr>
          <w:rFonts w:eastAsia="Times New Roman"/>
          <w:szCs w:val="24"/>
        </w:rPr>
        <w:t xml:space="preserve">: </w:t>
      </w:r>
      <w:r>
        <w:rPr>
          <w:rFonts w:eastAsia="Times New Roman"/>
          <w:szCs w:val="24"/>
        </w:rPr>
        <w:t>Την είχαμε αποσύρει, δ</w:t>
      </w:r>
      <w:r>
        <w:rPr>
          <w:rFonts w:eastAsia="Times New Roman"/>
          <w:szCs w:val="24"/>
        </w:rPr>
        <w:t xml:space="preserve">ιότι δεν γίνεται πουθενά αλλού στο δημόσιο. Την επαναφέρουμε, για να μη θεωρηθεί ότι πάμε να κρύψουμε οτιδήποτε. Ο λόγος που την είχαμε αποσύρει, πέρα από το ότι σε όλες τις διαδικασίες του δημοσίου δεν υπάρχει, είναι ότι υπάρχει μια τεχνική δυσκολία στις </w:t>
      </w:r>
      <w:r>
        <w:rPr>
          <w:rFonts w:eastAsia="Times New Roman"/>
          <w:szCs w:val="24"/>
        </w:rPr>
        <w:t>περιφερειακές υπηρεσίες στην απομαγνητοφώνηση κ.λπ</w:t>
      </w:r>
      <w:r>
        <w:rPr>
          <w:rFonts w:eastAsia="Times New Roman"/>
          <w:szCs w:val="24"/>
        </w:rPr>
        <w:t>.</w:t>
      </w:r>
      <w:r>
        <w:rPr>
          <w:rFonts w:eastAsia="Times New Roman"/>
          <w:szCs w:val="24"/>
        </w:rPr>
        <w:t xml:space="preserve">. Για να μην υπάρχει κανένα ίχνος υποψίας, ως ο μόνος χώρος στο δημόσιο την επαναφέρουμε και θα κάνουμε το παν για να διευκολύνουμε και τις υπηρεσίες. </w:t>
      </w:r>
    </w:p>
    <w:p w14:paraId="06758C64" w14:textId="77777777" w:rsidR="00866F2D" w:rsidRDefault="003A64EF">
      <w:pPr>
        <w:spacing w:line="600" w:lineRule="auto"/>
        <w:ind w:firstLine="720"/>
        <w:jc w:val="both"/>
        <w:rPr>
          <w:rFonts w:eastAsia="Times New Roman"/>
          <w:szCs w:val="24"/>
        </w:rPr>
      </w:pPr>
      <w:r>
        <w:rPr>
          <w:rFonts w:eastAsia="Times New Roman"/>
          <w:szCs w:val="24"/>
        </w:rPr>
        <w:t xml:space="preserve">Το τρίτο θέμα έχει σχέση με τις ΔΙΕΠ, με την επιλογή </w:t>
      </w:r>
      <w:r>
        <w:rPr>
          <w:rFonts w:eastAsia="Times New Roman"/>
          <w:szCs w:val="24"/>
        </w:rPr>
        <w:t>των αναπληρωτών για τα σχολεία με τα προσφυγόπουλα. Εδώ υπήρξε ένας πλούσιος προβληματισμός, αλλά και ένας προβληματισμός που χαρακτηρίστηκε από μία έλλειψη, αν θέλετε, εμπιστοσύνης με την πολιτεία ότι αυτό θα προϊδεάσει τρόπους και κριτήρια μόνιμων διορισ</w:t>
      </w:r>
      <w:r>
        <w:rPr>
          <w:rFonts w:eastAsia="Times New Roman"/>
          <w:szCs w:val="24"/>
        </w:rPr>
        <w:t xml:space="preserve">μών. Επειδή δεν θέλουμε να υπάρχει καμμία τέτοια σκιά και επειδή θα αρχίσει η συζήτηση για τα θέματα των μόνιμων διορισμών, των κριτηρίων και των διαδικασιών για </w:t>
      </w:r>
      <w:r>
        <w:rPr>
          <w:rFonts w:eastAsia="Times New Roman"/>
          <w:szCs w:val="24"/>
        </w:rPr>
        <w:lastRenderedPageBreak/>
        <w:t>το σύστημα των μόνιμων διορισμών, αποσύρουμε αυτήν τη διάταξη ακριβώς για τον λόγο που είπα.</w:t>
      </w:r>
    </w:p>
    <w:p w14:paraId="06758C65" w14:textId="77777777" w:rsidR="00866F2D" w:rsidRDefault="003A64EF">
      <w:pPr>
        <w:spacing w:line="600" w:lineRule="auto"/>
        <w:ind w:firstLine="720"/>
        <w:jc w:val="both"/>
        <w:rPr>
          <w:rFonts w:eastAsia="Times New Roman"/>
          <w:szCs w:val="24"/>
        </w:rPr>
      </w:pPr>
      <w:r>
        <w:rPr>
          <w:rFonts w:eastAsia="Times New Roman"/>
          <w:szCs w:val="24"/>
        </w:rPr>
        <w:t>Τ</w:t>
      </w:r>
      <w:r>
        <w:rPr>
          <w:rFonts w:eastAsia="Times New Roman"/>
          <w:szCs w:val="24"/>
        </w:rPr>
        <w:t>έλος, για την παιδαγωγική επάρκεια, αυτή είναι η παιδαγωγική επάρκεια που δίνεται από τα πανεπιστήμια. Αυτό που έχουμε καταθέσει θέλω να είναι σαφές ότι έχει την εξής διαδικασία</w:t>
      </w:r>
      <w:r w:rsidRPr="008452A9">
        <w:rPr>
          <w:rFonts w:eastAsia="Times New Roman"/>
          <w:szCs w:val="24"/>
        </w:rPr>
        <w:t xml:space="preserve">: </w:t>
      </w:r>
      <w:r>
        <w:rPr>
          <w:rFonts w:eastAsia="Times New Roman"/>
          <w:szCs w:val="24"/>
          <w:lang w:val="en-US"/>
        </w:rPr>
        <w:t>To</w:t>
      </w:r>
      <w:r w:rsidRPr="008452A9">
        <w:rPr>
          <w:rFonts w:eastAsia="Times New Roman"/>
          <w:szCs w:val="24"/>
        </w:rPr>
        <w:t xml:space="preserve"> </w:t>
      </w:r>
      <w:r>
        <w:rPr>
          <w:rFonts w:eastAsia="Times New Roman"/>
          <w:szCs w:val="24"/>
        </w:rPr>
        <w:t>κάθε πανεπιστημιακό τμήμα που θέλει να δώσει παιδαγωγική επάρκεια καταρτίζ</w:t>
      </w:r>
      <w:r>
        <w:rPr>
          <w:rFonts w:eastAsia="Times New Roman"/>
          <w:szCs w:val="24"/>
        </w:rPr>
        <w:t>ει το πρόγραμμα των μαθημάτων που όταν τα παιδιά θα τα παρακολουθήσουν, παίρνουν και το πιστοποιητικό παιδαγωγικής επάρκειας. Το πρόγραμμα αυτό εγκρίνεται από τη γενική συνέλευση του τμήματος, πάει στη Σύγκλητο, το εγκρίνει η Σύγκλητος, δεν εμπλέκονται καθ</w:t>
      </w:r>
      <w:r>
        <w:rPr>
          <w:rFonts w:eastAsia="Times New Roman"/>
          <w:szCs w:val="24"/>
        </w:rPr>
        <w:t>όλου σ’ αυτήν τη διαδικασία το Υπουργείο και το ΙΕΠ και με απόφαση της Συγκλήτου δημοσιεύεται στην Εφημερίδα της Κυβερνήσεως και το συγκεκριμένο τμήμα έχει τη δυνατότητα παροχής της παιδαγωγικής επάρκειας.</w:t>
      </w:r>
    </w:p>
    <w:p w14:paraId="06758C66" w14:textId="77777777" w:rsidR="00866F2D" w:rsidRDefault="003A64EF">
      <w:pPr>
        <w:spacing w:line="600" w:lineRule="auto"/>
        <w:ind w:firstLine="720"/>
        <w:jc w:val="both"/>
        <w:rPr>
          <w:rFonts w:eastAsia="Times New Roman"/>
          <w:szCs w:val="24"/>
        </w:rPr>
      </w:pPr>
      <w:r>
        <w:rPr>
          <w:rFonts w:eastAsia="Times New Roman"/>
          <w:szCs w:val="24"/>
        </w:rPr>
        <w:t>Ευχαριστώ, κύριε Πρόεδρε.</w:t>
      </w:r>
    </w:p>
    <w:p w14:paraId="06758C67" w14:textId="77777777" w:rsidR="00866F2D" w:rsidRDefault="003A64EF">
      <w:pPr>
        <w:spacing w:line="600" w:lineRule="auto"/>
        <w:ind w:firstLine="720"/>
        <w:jc w:val="both"/>
        <w:rPr>
          <w:rFonts w:eastAsia="Times New Roman"/>
          <w:szCs w:val="24"/>
        </w:rPr>
      </w:pPr>
      <w:r w:rsidRPr="00D27B7B">
        <w:rPr>
          <w:rFonts w:eastAsia="Times New Roman"/>
          <w:b/>
          <w:szCs w:val="24"/>
        </w:rPr>
        <w:lastRenderedPageBreak/>
        <w:t>ΠΡΟΕΔΡΕΥΩΝ (Νικήτας Κακλ</w:t>
      </w:r>
      <w:r w:rsidRPr="00D27B7B">
        <w:rPr>
          <w:rFonts w:eastAsia="Times New Roman"/>
          <w:b/>
          <w:szCs w:val="24"/>
        </w:rPr>
        <w:t>αμάνης):</w:t>
      </w:r>
      <w:r w:rsidRPr="00D52DCD">
        <w:rPr>
          <w:rFonts w:eastAsia="Times New Roman"/>
          <w:szCs w:val="24"/>
        </w:rPr>
        <w:t xml:space="preserve"> </w:t>
      </w:r>
      <w:r>
        <w:rPr>
          <w:rFonts w:eastAsia="Times New Roman"/>
          <w:szCs w:val="24"/>
        </w:rPr>
        <w:t>Ο εισηγητής του ΣΥΡΙΖΑ κ. Μιχελής έχει τον λόγο.</w:t>
      </w:r>
    </w:p>
    <w:p w14:paraId="06758C68" w14:textId="77777777" w:rsidR="00866F2D" w:rsidRDefault="003A64EF">
      <w:pPr>
        <w:spacing w:line="600" w:lineRule="auto"/>
        <w:ind w:firstLine="720"/>
        <w:jc w:val="both"/>
        <w:rPr>
          <w:rFonts w:eastAsia="Times New Roman"/>
          <w:szCs w:val="24"/>
        </w:rPr>
      </w:pPr>
      <w:r w:rsidRPr="00D27B7B">
        <w:rPr>
          <w:rFonts w:eastAsia="Times New Roman"/>
          <w:b/>
          <w:szCs w:val="24"/>
        </w:rPr>
        <w:t xml:space="preserve">ΑΘΑΝΑΣΙΟΣ ΜΙΧΕΛΗΣ: </w:t>
      </w:r>
      <w:r>
        <w:rPr>
          <w:rFonts w:eastAsia="Times New Roman"/>
          <w:szCs w:val="24"/>
        </w:rPr>
        <w:t>Ευχαριστώ, κύριε Πρόεδρε.</w:t>
      </w:r>
    </w:p>
    <w:p w14:paraId="06758C69" w14:textId="77777777" w:rsidR="00866F2D" w:rsidRDefault="003A64EF">
      <w:pPr>
        <w:spacing w:line="600" w:lineRule="auto"/>
        <w:ind w:firstLine="720"/>
        <w:jc w:val="both"/>
        <w:rPr>
          <w:rFonts w:eastAsia="Times New Roman"/>
          <w:szCs w:val="24"/>
        </w:rPr>
      </w:pPr>
      <w:r>
        <w:rPr>
          <w:rFonts w:eastAsia="Times New Roman"/>
          <w:szCs w:val="24"/>
        </w:rPr>
        <w:t xml:space="preserve">Κυρίες και κύριοι συνάδελφοι, με το παρόν σχέδιο νόμου με τίτλο «Αναδιοργάνωση των δομών υποστήριξης της πρωτοβάθμιας και δευτεροβάθμιας εκπαίδευσης και </w:t>
      </w:r>
      <w:r>
        <w:rPr>
          <w:rFonts w:eastAsia="Times New Roman"/>
          <w:szCs w:val="24"/>
        </w:rPr>
        <w:t>άλλες διατάξεις» αντιμετωπίζεται το υπαρκτό πρόβλημα της αναγκαιότητας αναδιοργάνωσης των δομών και της διοίκησης, αλλά και του προγραμματισμού και της αποτίμησης του εκπαιδευτικού έργου στην εκπαίδευση. Προβλήματα που προέκυψαν από την πολύχρονη λειτουργί</w:t>
      </w:r>
      <w:r>
        <w:rPr>
          <w:rFonts w:eastAsia="Times New Roman"/>
          <w:szCs w:val="24"/>
        </w:rPr>
        <w:t>α δομών -που θα πρέπει να επισημάνω ότι κατ</w:t>
      </w:r>
      <w:r>
        <w:rPr>
          <w:rFonts w:eastAsia="Times New Roman"/>
          <w:szCs w:val="24"/>
        </w:rPr>
        <w:t>’ αρχάς</w:t>
      </w:r>
      <w:r>
        <w:rPr>
          <w:rFonts w:eastAsia="Times New Roman"/>
          <w:szCs w:val="24"/>
        </w:rPr>
        <w:t xml:space="preserve"> κρίνονται θετικές, αλλά ωστόσο αυτονομήθηκαν ως προς τη λειτουργία τους- οδήγησαν ώστε το προσδοκώμενο αποτέλεσμα στο εκπαιδευτικό τους έργο να είναι δυσανάλογο των δυνατοτήτων τους. </w:t>
      </w:r>
    </w:p>
    <w:p w14:paraId="06758C6A" w14:textId="77777777" w:rsidR="00866F2D" w:rsidRDefault="003A64EF">
      <w:pPr>
        <w:spacing w:line="600" w:lineRule="auto"/>
        <w:ind w:firstLine="720"/>
        <w:jc w:val="both"/>
        <w:rPr>
          <w:rFonts w:eastAsia="Times New Roman"/>
          <w:szCs w:val="24"/>
        </w:rPr>
      </w:pPr>
      <w:r>
        <w:rPr>
          <w:rFonts w:eastAsia="Times New Roman"/>
          <w:szCs w:val="24"/>
        </w:rPr>
        <w:lastRenderedPageBreak/>
        <w:t>Πολύ συνοπτικά στον π</w:t>
      </w:r>
      <w:r>
        <w:rPr>
          <w:rFonts w:eastAsia="Times New Roman"/>
          <w:szCs w:val="24"/>
        </w:rPr>
        <w:t>ρόλογο της εισήγησής μου θα ήθελα να σταθώ και να διευκρινίσω βασικά εκπαιδευτικά επίδικα στα οποία εντοπίζονται ιδεολογικές και πολιτικές διαφορές μας, που κατά συνέπεια επηρεάζουν τη στάση του καθένα μας, άσχετα εάν πολλές φορές αυτή η στάση μας επισκιάζ</w:t>
      </w:r>
      <w:r>
        <w:rPr>
          <w:rFonts w:eastAsia="Times New Roman"/>
          <w:szCs w:val="24"/>
        </w:rPr>
        <w:t xml:space="preserve">εται από διαδικαστικά ζητήματα, κυρίως από την Αντιπολίτευση. </w:t>
      </w:r>
    </w:p>
    <w:p w14:paraId="06758C6B" w14:textId="77777777" w:rsidR="00866F2D" w:rsidRDefault="003A64EF">
      <w:pPr>
        <w:spacing w:line="600" w:lineRule="auto"/>
        <w:ind w:firstLine="720"/>
        <w:jc w:val="both"/>
        <w:rPr>
          <w:rFonts w:eastAsia="Times New Roman"/>
          <w:szCs w:val="24"/>
        </w:rPr>
      </w:pPr>
      <w:r>
        <w:rPr>
          <w:rFonts w:eastAsia="Times New Roman"/>
          <w:szCs w:val="24"/>
        </w:rPr>
        <w:t>Θα επισημάνω, λοιπόν, ότι τα ζητήματα όπως το περιεχόμενο των αναλυτικών προγραμμάτων, η οργάνωση και η διοίκηση της εκπαίδευσης, το άνοιγμα του σχολείου στην κοινωνία με δράσεις πέραν του τυπι</w:t>
      </w:r>
      <w:r>
        <w:rPr>
          <w:rFonts w:eastAsia="Times New Roman"/>
          <w:szCs w:val="24"/>
        </w:rPr>
        <w:t>κού μαθήματος και τελευταία η αυτονομία της σχολικής μονάδας, είναι βασικά ζητήματα στα οποία είναι φανερό πως οι πολιτικές δυνάμεις της χώρας δεν έχουν όλες τις ίδιες απόψεις. Οι διαφορές αυτές εμφανίστηκαν έντονες τις τελευταίες δεκαετίες, όταν σύγχρονες</w:t>
      </w:r>
      <w:r>
        <w:rPr>
          <w:rFonts w:eastAsia="Times New Roman"/>
          <w:szCs w:val="24"/>
        </w:rPr>
        <w:t xml:space="preserve"> αντιλήψεις για τα παραπάνω επιχειρήθηκε να θεσμοθετηθούν, δηλαδή να αμφισβητήσουν θέσφατα, κατά τη συντηρητική παράταξη, του εκπαιδευτικού μας συστήματος. Ιστορικά στο νεοελληνικό κράτος η εκ</w:t>
      </w:r>
      <w:r>
        <w:rPr>
          <w:rFonts w:eastAsia="Times New Roman"/>
          <w:szCs w:val="24"/>
        </w:rPr>
        <w:lastRenderedPageBreak/>
        <w:t>παίδευση συγκροτήθηκε από αρχικούς στόχους, φυσικό επακόλουθο τω</w:t>
      </w:r>
      <w:r>
        <w:rPr>
          <w:rFonts w:eastAsia="Times New Roman"/>
          <w:szCs w:val="24"/>
        </w:rPr>
        <w:t>ν τότε αναγκών, οι οποίοι προφανώς στην πορεία εξελίχθηκαν, θα σημείωνα</w:t>
      </w:r>
      <w:r w:rsidRPr="0043168A">
        <w:rPr>
          <w:rFonts w:eastAsia="Times New Roman"/>
          <w:szCs w:val="24"/>
        </w:rPr>
        <w:t>,</w:t>
      </w:r>
      <w:r>
        <w:rPr>
          <w:rFonts w:eastAsia="Times New Roman"/>
          <w:szCs w:val="24"/>
        </w:rPr>
        <w:t xml:space="preserve"> με αργούς ρυθμούς. </w:t>
      </w:r>
    </w:p>
    <w:p w14:paraId="06758C6C" w14:textId="77777777" w:rsidR="00866F2D" w:rsidRDefault="003A64EF">
      <w:pPr>
        <w:spacing w:line="600" w:lineRule="auto"/>
        <w:ind w:firstLine="720"/>
        <w:jc w:val="both"/>
        <w:rPr>
          <w:rFonts w:eastAsia="Times New Roman"/>
          <w:szCs w:val="24"/>
        </w:rPr>
      </w:pPr>
      <w:r>
        <w:rPr>
          <w:rFonts w:eastAsia="Times New Roman"/>
          <w:szCs w:val="24"/>
        </w:rPr>
        <w:t xml:space="preserve">Σε πρόσφατη ομιλία μου στη Βουλή είχα επισημάνει πως η αύξηση των ετών υποχρεωτικής φοίτησης, η φοίτηση των κοριτσιών στο </w:t>
      </w:r>
      <w:r>
        <w:rPr>
          <w:rFonts w:eastAsia="Times New Roman"/>
          <w:szCs w:val="24"/>
        </w:rPr>
        <w:t>γυμνάσιο</w:t>
      </w:r>
      <w:r>
        <w:rPr>
          <w:rFonts w:eastAsia="Times New Roman"/>
          <w:szCs w:val="24"/>
        </w:rPr>
        <w:t>, η θεσμοθέτηση της δημοτικής γλώ</w:t>
      </w:r>
      <w:r>
        <w:rPr>
          <w:rFonts w:eastAsia="Times New Roman"/>
          <w:szCs w:val="24"/>
        </w:rPr>
        <w:t xml:space="preserve">σσας στο σχολείο, βρήκαν στο παρελθόν τη σθεναρή αντίσταση της συντηρητικής παράταξης στη χώρα. «Ιδεολογικές εμμονές της Αριστεράς» τις χαρακτήριζε τότε. Σήμερα τα αποδέχεται, όχι βέβαια όλη. </w:t>
      </w:r>
    </w:p>
    <w:p w14:paraId="06758C6D" w14:textId="77777777" w:rsidR="00866F2D" w:rsidRDefault="003A64EF">
      <w:pPr>
        <w:spacing w:line="600" w:lineRule="auto"/>
        <w:ind w:firstLine="720"/>
        <w:jc w:val="both"/>
        <w:rPr>
          <w:rFonts w:eastAsia="Times New Roman"/>
          <w:szCs w:val="24"/>
        </w:rPr>
      </w:pPr>
      <w:r>
        <w:rPr>
          <w:rFonts w:eastAsia="Times New Roman"/>
          <w:szCs w:val="24"/>
        </w:rPr>
        <w:t>Δύο αντικρουόμενες αντιλήψεις εκφράστηκαν στα καίρια αυτά εκπαι</w:t>
      </w:r>
      <w:r>
        <w:rPr>
          <w:rFonts w:eastAsia="Times New Roman"/>
          <w:szCs w:val="24"/>
        </w:rPr>
        <w:t xml:space="preserve">δευτικά επίδικα. Κατά τη μια, η </w:t>
      </w:r>
      <w:r w:rsidRPr="008C5BB6">
        <w:rPr>
          <w:rFonts w:eastAsia="Times New Roman"/>
          <w:szCs w:val="24"/>
        </w:rPr>
        <w:t xml:space="preserve">εκπαίδευση έπρεπε να περιορίζεται στο μάθημα στην τάξη, η δομή της έπρεπε να στηρίζεται </w:t>
      </w:r>
      <w:r>
        <w:rPr>
          <w:rFonts w:eastAsia="Times New Roman"/>
          <w:szCs w:val="24"/>
        </w:rPr>
        <w:t>στην</w:t>
      </w:r>
      <w:r w:rsidRPr="008C5BB6">
        <w:rPr>
          <w:rFonts w:eastAsia="Times New Roman"/>
          <w:szCs w:val="24"/>
        </w:rPr>
        <w:t xml:space="preserve"> ιεραρχία, αυστηρά δομημένη, κατά το κλασικό γραφειοκρατικό μοντέλο διοίκησης</w:t>
      </w:r>
      <w:r w:rsidRPr="0043168A">
        <w:rPr>
          <w:rFonts w:eastAsia="Times New Roman"/>
          <w:szCs w:val="24"/>
        </w:rPr>
        <w:t>,</w:t>
      </w:r>
      <w:r>
        <w:rPr>
          <w:rFonts w:eastAsia="Times New Roman"/>
          <w:szCs w:val="24"/>
        </w:rPr>
        <w:t xml:space="preserve"> κατά την ορολογία του </w:t>
      </w:r>
      <w:r>
        <w:rPr>
          <w:rFonts w:eastAsia="Times New Roman"/>
          <w:szCs w:val="24"/>
        </w:rPr>
        <w:t>Μαξ Βέμπερ</w:t>
      </w:r>
      <w:r>
        <w:rPr>
          <w:rFonts w:eastAsia="Times New Roman"/>
          <w:szCs w:val="24"/>
        </w:rPr>
        <w:t xml:space="preserve">. </w:t>
      </w:r>
    </w:p>
    <w:p w14:paraId="06758C6E" w14:textId="77777777" w:rsidR="00866F2D" w:rsidRDefault="003A64EF">
      <w:pPr>
        <w:spacing w:line="600" w:lineRule="auto"/>
        <w:ind w:firstLine="720"/>
        <w:jc w:val="both"/>
        <w:rPr>
          <w:rFonts w:eastAsia="Times New Roman"/>
          <w:szCs w:val="24"/>
        </w:rPr>
      </w:pPr>
      <w:r>
        <w:rPr>
          <w:rFonts w:eastAsia="Times New Roman"/>
          <w:szCs w:val="24"/>
        </w:rPr>
        <w:lastRenderedPageBreak/>
        <w:t>Κατά την ίδια αντί</w:t>
      </w:r>
      <w:r>
        <w:rPr>
          <w:rFonts w:eastAsia="Times New Roman"/>
          <w:szCs w:val="24"/>
        </w:rPr>
        <w:t>ληψη,</w:t>
      </w:r>
      <w:r w:rsidRPr="008C5BB6">
        <w:rPr>
          <w:rFonts w:eastAsia="Times New Roman"/>
          <w:szCs w:val="24"/>
        </w:rPr>
        <w:t xml:space="preserve"> η αξιολόγηση </w:t>
      </w:r>
      <w:r>
        <w:rPr>
          <w:rFonts w:eastAsia="Times New Roman"/>
          <w:szCs w:val="24"/>
        </w:rPr>
        <w:t xml:space="preserve">έπρεπε -και επιμένουν ότι </w:t>
      </w:r>
      <w:r w:rsidRPr="008C5BB6">
        <w:rPr>
          <w:rFonts w:eastAsia="Times New Roman"/>
          <w:szCs w:val="24"/>
        </w:rPr>
        <w:t>πρέπει</w:t>
      </w:r>
      <w:r>
        <w:rPr>
          <w:rFonts w:eastAsia="Times New Roman"/>
          <w:szCs w:val="24"/>
        </w:rPr>
        <w:t>-</w:t>
      </w:r>
      <w:r w:rsidRPr="008C5BB6">
        <w:rPr>
          <w:rFonts w:eastAsia="Times New Roman"/>
          <w:szCs w:val="24"/>
        </w:rPr>
        <w:t xml:space="preserve"> να είναι απόλυτα εξατομικευμένη και </w:t>
      </w:r>
      <w:r>
        <w:rPr>
          <w:rFonts w:eastAsia="Times New Roman"/>
          <w:szCs w:val="24"/>
        </w:rPr>
        <w:t xml:space="preserve">να συνδέεται </w:t>
      </w:r>
      <w:r w:rsidRPr="008C5BB6">
        <w:rPr>
          <w:rFonts w:eastAsia="Times New Roman"/>
          <w:szCs w:val="24"/>
        </w:rPr>
        <w:t>με την ατομική εξέλιξη του εκπαιδευτικού, όπως σε κάθε ιδιωτική επιχείρηση. Στο παρελθόν</w:t>
      </w:r>
      <w:r>
        <w:rPr>
          <w:rFonts w:eastAsia="Times New Roman"/>
          <w:szCs w:val="24"/>
        </w:rPr>
        <w:t>,</w:t>
      </w:r>
      <w:r w:rsidRPr="008C5BB6">
        <w:rPr>
          <w:rFonts w:eastAsia="Times New Roman"/>
          <w:szCs w:val="24"/>
        </w:rPr>
        <w:t xml:space="preserve"> δε, αυτή επικεντρώθηκε κυρίως στην προσωπικότητα και εξωσχολική δράση του εκπαιδευτικού και δευτερευόντως στο εκπαιδευτικό του έργο. Με βάση μια τέτοια αξιολόγηση επιλέγονταν τα στελέχη της ε</w:t>
      </w:r>
      <w:r>
        <w:rPr>
          <w:rFonts w:eastAsia="Times New Roman"/>
          <w:szCs w:val="24"/>
        </w:rPr>
        <w:t>κπαίδευσης. Έτσι πορευτήκαμε</w:t>
      </w:r>
      <w:r w:rsidRPr="008C5BB6">
        <w:rPr>
          <w:rFonts w:eastAsia="Times New Roman"/>
          <w:szCs w:val="24"/>
        </w:rPr>
        <w:t xml:space="preserve"> έως τις αρχές </w:t>
      </w:r>
      <w:r>
        <w:rPr>
          <w:rFonts w:eastAsia="Times New Roman"/>
          <w:szCs w:val="24"/>
        </w:rPr>
        <w:t xml:space="preserve">της δεκαετίας </w:t>
      </w:r>
      <w:r w:rsidRPr="008C5BB6">
        <w:rPr>
          <w:rFonts w:eastAsia="Times New Roman"/>
          <w:szCs w:val="24"/>
        </w:rPr>
        <w:t>του 198</w:t>
      </w:r>
      <w:r w:rsidRPr="008C5BB6">
        <w:rPr>
          <w:rFonts w:eastAsia="Times New Roman"/>
          <w:szCs w:val="24"/>
        </w:rPr>
        <w:t>0. Πρόκειται για τη συντηρητική τότε, νεοφιλελεύθερη σήμερα, άποψη.</w:t>
      </w:r>
    </w:p>
    <w:p w14:paraId="06758C6F"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 xml:space="preserve">Από την άλλη, οι σύγχρονες παιδαγωγικές απόψεις που προβλήθηκαν ακόμα και </w:t>
      </w:r>
      <w:r>
        <w:rPr>
          <w:rFonts w:eastAsia="Times New Roman"/>
          <w:szCs w:val="24"/>
        </w:rPr>
        <w:t>από</w:t>
      </w:r>
      <w:r w:rsidRPr="008C5BB6">
        <w:rPr>
          <w:rFonts w:eastAsia="Times New Roman"/>
          <w:szCs w:val="24"/>
        </w:rPr>
        <w:t xml:space="preserve"> το</w:t>
      </w:r>
      <w:r>
        <w:rPr>
          <w:rFonts w:eastAsia="Times New Roman"/>
          <w:szCs w:val="24"/>
        </w:rPr>
        <w:t>ν</w:t>
      </w:r>
      <w:r w:rsidRPr="008C5BB6">
        <w:rPr>
          <w:rFonts w:eastAsia="Times New Roman"/>
          <w:szCs w:val="24"/>
        </w:rPr>
        <w:t xml:space="preserve"> Μεσοπόλεμο από τους διανοούμενους της </w:t>
      </w:r>
      <w:r>
        <w:rPr>
          <w:rFonts w:eastAsia="Times New Roman"/>
          <w:szCs w:val="24"/>
        </w:rPr>
        <w:t>Α</w:t>
      </w:r>
      <w:r w:rsidRPr="008C5BB6">
        <w:rPr>
          <w:rFonts w:eastAsia="Times New Roman"/>
          <w:szCs w:val="24"/>
        </w:rPr>
        <w:t>ριστεράς</w:t>
      </w:r>
      <w:r>
        <w:rPr>
          <w:rFonts w:eastAsia="Times New Roman"/>
          <w:szCs w:val="24"/>
        </w:rPr>
        <w:t>, τότε,</w:t>
      </w:r>
      <w:r w:rsidRPr="008C5BB6">
        <w:rPr>
          <w:rFonts w:eastAsia="Times New Roman"/>
          <w:szCs w:val="24"/>
        </w:rPr>
        <w:t xml:space="preserve"> είχαν περιορισμένη εφαρμογή</w:t>
      </w:r>
      <w:r>
        <w:rPr>
          <w:rFonts w:eastAsia="Times New Roman"/>
          <w:szCs w:val="24"/>
        </w:rPr>
        <w:t>,</w:t>
      </w:r>
      <w:r w:rsidRPr="008C5BB6">
        <w:rPr>
          <w:rFonts w:eastAsia="Times New Roman"/>
          <w:szCs w:val="24"/>
        </w:rPr>
        <w:t xml:space="preserve"> </w:t>
      </w:r>
      <w:r>
        <w:rPr>
          <w:rFonts w:eastAsia="Times New Roman"/>
          <w:szCs w:val="24"/>
        </w:rPr>
        <w:t xml:space="preserve">αλλά σήμερα </w:t>
      </w:r>
      <w:r w:rsidRPr="008C5BB6">
        <w:rPr>
          <w:rFonts w:eastAsia="Times New Roman"/>
          <w:szCs w:val="24"/>
        </w:rPr>
        <w:t>όχι</w:t>
      </w:r>
      <w:r>
        <w:rPr>
          <w:rFonts w:eastAsia="Times New Roman"/>
          <w:szCs w:val="24"/>
        </w:rPr>
        <w:t>. Από τ</w:t>
      </w:r>
      <w:r>
        <w:rPr>
          <w:rFonts w:eastAsia="Times New Roman"/>
          <w:szCs w:val="24"/>
        </w:rPr>
        <w:t>η δεκαετία του ’</w:t>
      </w:r>
      <w:r w:rsidRPr="008C5BB6">
        <w:rPr>
          <w:rFonts w:eastAsia="Times New Roman"/>
          <w:szCs w:val="24"/>
        </w:rPr>
        <w:t>80 και στη συνέχεια, άρχισαν να τίθενται</w:t>
      </w:r>
      <w:r>
        <w:rPr>
          <w:rFonts w:eastAsia="Times New Roman"/>
          <w:szCs w:val="24"/>
        </w:rPr>
        <w:t xml:space="preserve"> οι</w:t>
      </w:r>
      <w:r w:rsidRPr="008C5BB6">
        <w:rPr>
          <w:rFonts w:eastAsia="Times New Roman"/>
          <w:szCs w:val="24"/>
        </w:rPr>
        <w:t xml:space="preserve"> βάσεις μιας νέας αντίληψης στην εκπαίδευση. </w:t>
      </w:r>
    </w:p>
    <w:p w14:paraId="06758C70"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Ως προς το περιεχόμενο, άλλαξαν τα αναλυτικά προγράμματα και ως προς την εκπαιδευτική διαδικασία, άρχισαν να λειτουργούν δράσεις υποστηρικτικές του εκπ</w:t>
      </w:r>
      <w:r w:rsidRPr="008C5BB6">
        <w:rPr>
          <w:rFonts w:eastAsia="Times New Roman"/>
          <w:szCs w:val="24"/>
        </w:rPr>
        <w:t xml:space="preserve">αιδευτικού έργου. Αναφέρω </w:t>
      </w:r>
      <w:r>
        <w:rPr>
          <w:rFonts w:eastAsia="Times New Roman"/>
          <w:szCs w:val="24"/>
        </w:rPr>
        <w:t>για παράδειγμα</w:t>
      </w:r>
      <w:r w:rsidRPr="008C5BB6">
        <w:rPr>
          <w:rFonts w:eastAsia="Times New Roman"/>
          <w:szCs w:val="24"/>
        </w:rPr>
        <w:t xml:space="preserve">: Η περιβαλλοντική εκπαίδευση, η αγωγή </w:t>
      </w:r>
      <w:r w:rsidRPr="008C5BB6">
        <w:rPr>
          <w:rFonts w:eastAsia="Times New Roman"/>
          <w:szCs w:val="24"/>
        </w:rPr>
        <w:lastRenderedPageBreak/>
        <w:t>υγείας, ο επαγγελματικός προσανατολισμός, η οργάνωση εργαστηριακών κέντρων</w:t>
      </w:r>
      <w:r>
        <w:rPr>
          <w:rFonts w:eastAsia="Times New Roman"/>
          <w:szCs w:val="24"/>
        </w:rPr>
        <w:t>,</w:t>
      </w:r>
      <w:r w:rsidRPr="008C5BB6">
        <w:rPr>
          <w:rFonts w:eastAsia="Times New Roman"/>
          <w:szCs w:val="24"/>
        </w:rPr>
        <w:t xml:space="preserve"> η ο</w:t>
      </w:r>
      <w:r>
        <w:rPr>
          <w:rFonts w:eastAsia="Times New Roman"/>
          <w:szCs w:val="24"/>
        </w:rPr>
        <w:t>ργάνωση κέντρων πληροφορικής,</w:t>
      </w:r>
      <w:r w:rsidRPr="008C5BB6">
        <w:rPr>
          <w:rFonts w:eastAsia="Times New Roman"/>
          <w:szCs w:val="24"/>
        </w:rPr>
        <w:t xml:space="preserve"> κέντρων υποστήριξης ειδικών εκπαιδευτικών αναγκών των μαθητών</w:t>
      </w:r>
      <w:r>
        <w:rPr>
          <w:rFonts w:eastAsia="Times New Roman"/>
          <w:szCs w:val="24"/>
        </w:rPr>
        <w:t xml:space="preserve"> και άλ</w:t>
      </w:r>
      <w:r>
        <w:rPr>
          <w:rFonts w:eastAsia="Times New Roman"/>
          <w:szCs w:val="24"/>
        </w:rPr>
        <w:t>λα</w:t>
      </w:r>
      <w:r w:rsidRPr="008C5BB6">
        <w:rPr>
          <w:rFonts w:eastAsia="Times New Roman"/>
          <w:szCs w:val="24"/>
        </w:rPr>
        <w:t>.</w:t>
      </w:r>
    </w:p>
    <w:p w14:paraId="06758C71"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 xml:space="preserve">Την ίδια εποχή αμφισβητήθηκε το αυστηρά δομημένο ιεραρχικό μοντέλο </w:t>
      </w:r>
      <w:r>
        <w:rPr>
          <w:rFonts w:eastAsia="Times New Roman"/>
          <w:szCs w:val="24"/>
        </w:rPr>
        <w:t xml:space="preserve">της διοίκησης </w:t>
      </w:r>
      <w:r w:rsidRPr="008C5BB6">
        <w:rPr>
          <w:rFonts w:eastAsia="Times New Roman"/>
          <w:szCs w:val="24"/>
        </w:rPr>
        <w:t>με στελέχη εσαεί και αντικαταστάθηκε από στελέχη επί θητεία. Αμφισβητήθηκε και καταργήθηκε το 1982 η εξατομικευμένη αξιολόγηση, χωρίς ωστόσο να προταθεί</w:t>
      </w:r>
      <w:r>
        <w:rPr>
          <w:rFonts w:eastAsia="Times New Roman"/>
          <w:szCs w:val="24"/>
        </w:rPr>
        <w:t xml:space="preserve"> και να εφαρμοστεί </w:t>
      </w:r>
      <w:r>
        <w:rPr>
          <w:rFonts w:eastAsia="Times New Roman"/>
          <w:szCs w:val="24"/>
        </w:rPr>
        <w:t>κάτι το σύγχρονο.</w:t>
      </w:r>
      <w:r w:rsidRPr="008C5BB6">
        <w:rPr>
          <w:rFonts w:eastAsia="Times New Roman"/>
          <w:szCs w:val="24"/>
        </w:rPr>
        <w:t xml:space="preserve"> </w:t>
      </w:r>
      <w:r>
        <w:rPr>
          <w:rFonts w:eastAsia="Times New Roman"/>
          <w:szCs w:val="24"/>
        </w:rPr>
        <w:t>Α</w:t>
      </w:r>
      <w:r w:rsidRPr="008C5BB6">
        <w:rPr>
          <w:rFonts w:eastAsia="Times New Roman"/>
          <w:szCs w:val="24"/>
        </w:rPr>
        <w:t xml:space="preserve">ποτέλεσμα </w:t>
      </w:r>
      <w:r>
        <w:rPr>
          <w:rFonts w:eastAsia="Times New Roman"/>
          <w:szCs w:val="24"/>
        </w:rPr>
        <w:t xml:space="preserve">αυτής της πορείας ήταν το 2013 </w:t>
      </w:r>
      <w:r w:rsidRPr="008C5BB6">
        <w:rPr>
          <w:rFonts w:eastAsia="Times New Roman"/>
          <w:szCs w:val="24"/>
        </w:rPr>
        <w:t xml:space="preserve">να επανέλθει </w:t>
      </w:r>
      <w:r>
        <w:rPr>
          <w:rFonts w:eastAsia="Times New Roman"/>
          <w:szCs w:val="24"/>
        </w:rPr>
        <w:t>με τη</w:t>
      </w:r>
      <w:r w:rsidRPr="008C5BB6">
        <w:rPr>
          <w:rFonts w:eastAsia="Times New Roman"/>
          <w:szCs w:val="24"/>
        </w:rPr>
        <w:t xml:space="preserve"> μορφή </w:t>
      </w:r>
      <w:r>
        <w:rPr>
          <w:rFonts w:eastAsia="Times New Roman"/>
          <w:szCs w:val="24"/>
        </w:rPr>
        <w:t xml:space="preserve">του </w:t>
      </w:r>
      <w:r>
        <w:rPr>
          <w:rFonts w:eastAsia="Times New Roman"/>
          <w:szCs w:val="24"/>
        </w:rPr>
        <w:t>π</w:t>
      </w:r>
      <w:r w:rsidRPr="008C5BB6">
        <w:rPr>
          <w:rFonts w:eastAsia="Times New Roman"/>
          <w:szCs w:val="24"/>
        </w:rPr>
        <w:t>ροεδρικ</w:t>
      </w:r>
      <w:r>
        <w:rPr>
          <w:rFonts w:eastAsia="Times New Roman"/>
          <w:szCs w:val="24"/>
        </w:rPr>
        <w:t>ού</w:t>
      </w:r>
      <w:r w:rsidRPr="008C5BB6">
        <w:rPr>
          <w:rFonts w:eastAsia="Times New Roman"/>
          <w:szCs w:val="24"/>
        </w:rPr>
        <w:t xml:space="preserve"> </w:t>
      </w:r>
      <w:r>
        <w:rPr>
          <w:rFonts w:eastAsia="Times New Roman"/>
          <w:szCs w:val="24"/>
        </w:rPr>
        <w:t>δ</w:t>
      </w:r>
      <w:r w:rsidRPr="008C5BB6">
        <w:rPr>
          <w:rFonts w:eastAsia="Times New Roman"/>
          <w:szCs w:val="24"/>
        </w:rPr>
        <w:t>ιατάγμα</w:t>
      </w:r>
      <w:r>
        <w:rPr>
          <w:rFonts w:eastAsia="Times New Roman"/>
          <w:szCs w:val="24"/>
        </w:rPr>
        <w:t>τος</w:t>
      </w:r>
      <w:r w:rsidRPr="008C5BB6">
        <w:rPr>
          <w:rFonts w:eastAsia="Times New Roman"/>
          <w:szCs w:val="24"/>
        </w:rPr>
        <w:t xml:space="preserve"> </w:t>
      </w:r>
      <w:r w:rsidRPr="008C5BB6">
        <w:rPr>
          <w:rFonts w:eastAsia="Times New Roman"/>
          <w:szCs w:val="24"/>
        </w:rPr>
        <w:t>152</w:t>
      </w:r>
      <w:r>
        <w:rPr>
          <w:rFonts w:eastAsia="Times New Roman"/>
          <w:szCs w:val="24"/>
        </w:rPr>
        <w:t>.</w:t>
      </w:r>
    </w:p>
    <w:p w14:paraId="06758C72"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Κρίσιμα ζητήματα που ανέκυψαν στην πορεία αυτή</w:t>
      </w:r>
      <w:r>
        <w:rPr>
          <w:rFonts w:eastAsia="Times New Roman"/>
          <w:szCs w:val="24"/>
        </w:rPr>
        <w:t>,</w:t>
      </w:r>
      <w:r w:rsidRPr="008C5BB6">
        <w:rPr>
          <w:rFonts w:eastAsia="Times New Roman"/>
          <w:szCs w:val="24"/>
        </w:rPr>
        <w:t xml:space="preserve"> </w:t>
      </w:r>
      <w:r>
        <w:rPr>
          <w:rFonts w:eastAsia="Times New Roman"/>
          <w:szCs w:val="24"/>
        </w:rPr>
        <w:t xml:space="preserve">από το 1980 έως σήμερα, είναι τα εξής: </w:t>
      </w:r>
    </w:p>
    <w:p w14:paraId="06758C73"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Πρώτον, </w:t>
      </w:r>
      <w:r w:rsidRPr="008C5BB6">
        <w:rPr>
          <w:rFonts w:eastAsia="Times New Roman"/>
          <w:szCs w:val="24"/>
        </w:rPr>
        <w:t xml:space="preserve">η σχετική έλλειψη συντονισμού της δράσης των υποστηρικτικών αυτών δομών. Δηλαδή, η κάθε υποστηρικτική δομή σχεδίαζε και υλοποιούσε </w:t>
      </w:r>
      <w:r>
        <w:rPr>
          <w:rFonts w:eastAsia="Times New Roman"/>
          <w:szCs w:val="24"/>
        </w:rPr>
        <w:t xml:space="preserve">πρόγραμμα, </w:t>
      </w:r>
      <w:r w:rsidRPr="008C5BB6">
        <w:rPr>
          <w:rFonts w:eastAsia="Times New Roman"/>
          <w:szCs w:val="24"/>
        </w:rPr>
        <w:t>ανεξάρτητα από τις άλλες και πολλές</w:t>
      </w:r>
      <w:r>
        <w:rPr>
          <w:rFonts w:eastAsia="Times New Roman"/>
          <w:szCs w:val="24"/>
        </w:rPr>
        <w:t xml:space="preserve"> φορές όχι απόλυτα προσαρμοσμένο</w:t>
      </w:r>
      <w:r w:rsidRPr="008C5BB6">
        <w:rPr>
          <w:rFonts w:eastAsia="Times New Roman"/>
          <w:szCs w:val="24"/>
        </w:rPr>
        <w:t xml:space="preserve"> στις ανάγκες και πιθανές ιδιαιτερότητες της </w:t>
      </w:r>
      <w:r>
        <w:rPr>
          <w:rFonts w:eastAsia="Times New Roman"/>
          <w:szCs w:val="24"/>
        </w:rPr>
        <w:t>συ</w:t>
      </w:r>
      <w:r>
        <w:rPr>
          <w:rFonts w:eastAsia="Times New Roman"/>
          <w:szCs w:val="24"/>
        </w:rPr>
        <w:t xml:space="preserve">γκεκριμένης </w:t>
      </w:r>
      <w:r w:rsidRPr="008C5BB6">
        <w:rPr>
          <w:rFonts w:eastAsia="Times New Roman"/>
          <w:szCs w:val="24"/>
        </w:rPr>
        <w:t xml:space="preserve">σχολικής μονάδας. </w:t>
      </w:r>
    </w:p>
    <w:p w14:paraId="06758C74"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η</w:t>
      </w:r>
      <w:r w:rsidRPr="008C5BB6">
        <w:rPr>
          <w:rFonts w:eastAsia="Times New Roman"/>
          <w:szCs w:val="24"/>
        </w:rPr>
        <w:t xml:space="preserve"> σχετική ασάφεια των προσόντων </w:t>
      </w:r>
      <w:r>
        <w:rPr>
          <w:rFonts w:eastAsia="Times New Roman"/>
          <w:szCs w:val="24"/>
        </w:rPr>
        <w:t>του στελέχους</w:t>
      </w:r>
      <w:r w:rsidRPr="008C5BB6">
        <w:rPr>
          <w:rFonts w:eastAsia="Times New Roman"/>
          <w:szCs w:val="24"/>
        </w:rPr>
        <w:t xml:space="preserve"> της εκπαίδευσης κατά τη μετάβαση από το αυστηρά</w:t>
      </w:r>
      <w:r>
        <w:rPr>
          <w:rFonts w:eastAsia="Times New Roman"/>
          <w:szCs w:val="24"/>
        </w:rPr>
        <w:t xml:space="preserve"> δομημένο</w:t>
      </w:r>
      <w:r w:rsidRPr="008C5BB6">
        <w:rPr>
          <w:rFonts w:eastAsia="Times New Roman"/>
          <w:szCs w:val="24"/>
        </w:rPr>
        <w:t xml:space="preserve"> ιεραρχικό σύστημα στο σύστημα </w:t>
      </w:r>
      <w:r>
        <w:rPr>
          <w:rFonts w:eastAsia="Times New Roman"/>
          <w:szCs w:val="24"/>
        </w:rPr>
        <w:t xml:space="preserve">επιλογής προσοντούχων με θητεία. </w:t>
      </w:r>
    </w:p>
    <w:p w14:paraId="06758C75"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Τρίτον, </w:t>
      </w:r>
      <w:r w:rsidRPr="008C5BB6">
        <w:rPr>
          <w:rFonts w:eastAsia="Times New Roman"/>
          <w:szCs w:val="24"/>
        </w:rPr>
        <w:t xml:space="preserve">η συμβουλευτική που σταδιακά </w:t>
      </w:r>
      <w:r>
        <w:rPr>
          <w:rFonts w:eastAsia="Times New Roman"/>
          <w:szCs w:val="24"/>
        </w:rPr>
        <w:t>εισ</w:t>
      </w:r>
      <w:r w:rsidRPr="008C5BB6">
        <w:rPr>
          <w:rFonts w:eastAsia="Times New Roman"/>
          <w:szCs w:val="24"/>
        </w:rPr>
        <w:t xml:space="preserve">ήχθη, </w:t>
      </w:r>
      <w:r w:rsidRPr="008C5BB6">
        <w:rPr>
          <w:rFonts w:eastAsia="Times New Roman"/>
          <w:szCs w:val="24"/>
        </w:rPr>
        <w:t>δεν συνδέθηκε με την όλη εκπαιδευτική διαδικασία, αλλά ήταν περιστασιακή.</w:t>
      </w:r>
    </w:p>
    <w:p w14:paraId="06758C76"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Τέταρτον, η</w:t>
      </w:r>
      <w:r w:rsidRPr="008C5BB6">
        <w:rPr>
          <w:rFonts w:eastAsia="Times New Roman"/>
          <w:szCs w:val="24"/>
        </w:rPr>
        <w:t xml:space="preserve"> έλλειψη σχεδιασμού, προγραμματισμού και αποτίμησης του εκπαιδευτικού έργου, ανά σχολείο, ήταν</w:t>
      </w:r>
      <w:r>
        <w:rPr>
          <w:rFonts w:eastAsia="Times New Roman"/>
          <w:szCs w:val="24"/>
        </w:rPr>
        <w:t xml:space="preserve"> και είναι</w:t>
      </w:r>
      <w:r w:rsidRPr="008C5BB6">
        <w:rPr>
          <w:rFonts w:eastAsia="Times New Roman"/>
          <w:szCs w:val="24"/>
        </w:rPr>
        <w:t xml:space="preserve"> εμφανής. Ο όποιος προγραμματισμός </w:t>
      </w:r>
      <w:proofErr w:type="spellStart"/>
      <w:r w:rsidRPr="008C5BB6">
        <w:rPr>
          <w:rFonts w:eastAsia="Times New Roman"/>
          <w:szCs w:val="24"/>
        </w:rPr>
        <w:t>προέκυπτε</w:t>
      </w:r>
      <w:proofErr w:type="spellEnd"/>
      <w:r w:rsidRPr="008C5BB6">
        <w:rPr>
          <w:rFonts w:eastAsia="Times New Roman"/>
          <w:szCs w:val="24"/>
        </w:rPr>
        <w:t xml:space="preserve"> συνήθως από την </w:t>
      </w:r>
      <w:r>
        <w:rPr>
          <w:rFonts w:eastAsia="Times New Roman"/>
          <w:szCs w:val="24"/>
        </w:rPr>
        <w:t>ατομικ</w:t>
      </w:r>
      <w:r>
        <w:rPr>
          <w:rFonts w:eastAsia="Times New Roman"/>
          <w:szCs w:val="24"/>
        </w:rPr>
        <w:t xml:space="preserve">ή </w:t>
      </w:r>
      <w:r w:rsidRPr="008C5BB6">
        <w:rPr>
          <w:rFonts w:eastAsia="Times New Roman"/>
          <w:szCs w:val="24"/>
        </w:rPr>
        <w:t>πρωτοβουλία</w:t>
      </w:r>
      <w:r>
        <w:rPr>
          <w:rFonts w:eastAsia="Times New Roman"/>
          <w:szCs w:val="24"/>
        </w:rPr>
        <w:t xml:space="preserve"> των</w:t>
      </w:r>
      <w:r w:rsidRPr="008C5BB6">
        <w:rPr>
          <w:rFonts w:eastAsia="Times New Roman"/>
          <w:szCs w:val="24"/>
        </w:rPr>
        <w:t xml:space="preserve"> διευθυντών και όχι ως συλλογικό αποτέλεσμα</w:t>
      </w:r>
      <w:r>
        <w:rPr>
          <w:rFonts w:eastAsia="Times New Roman"/>
          <w:szCs w:val="24"/>
        </w:rPr>
        <w:t xml:space="preserve"> των</w:t>
      </w:r>
      <w:r w:rsidRPr="008C5BB6">
        <w:rPr>
          <w:rFonts w:eastAsia="Times New Roman"/>
          <w:szCs w:val="24"/>
        </w:rPr>
        <w:t xml:space="preserve"> στελεχών και </w:t>
      </w:r>
      <w:r>
        <w:rPr>
          <w:rFonts w:eastAsia="Times New Roman"/>
          <w:szCs w:val="24"/>
        </w:rPr>
        <w:t>του συλλόγου</w:t>
      </w:r>
      <w:r w:rsidRPr="008C5BB6">
        <w:rPr>
          <w:rFonts w:eastAsia="Times New Roman"/>
          <w:szCs w:val="24"/>
        </w:rPr>
        <w:t>.</w:t>
      </w:r>
    </w:p>
    <w:p w14:paraId="06758C77"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lastRenderedPageBreak/>
        <w:t>Τέλ</w:t>
      </w:r>
      <w:r>
        <w:rPr>
          <w:rFonts w:eastAsia="Times New Roman"/>
          <w:szCs w:val="24"/>
        </w:rPr>
        <w:t>ος, πρέπει</w:t>
      </w:r>
      <w:r w:rsidRPr="008C5BB6">
        <w:rPr>
          <w:rFonts w:eastAsia="Times New Roman"/>
          <w:szCs w:val="24"/>
        </w:rPr>
        <w:t xml:space="preserve"> να επισημανθεί ότι στις σημερινές συνθήκες του έντονου ανταγωνισμού και της προβολής της ατομικότητας, η όποια συλλογικότητα -κατά συνέπεια και κοινων</w:t>
      </w:r>
      <w:r w:rsidRPr="008C5BB6">
        <w:rPr>
          <w:rFonts w:eastAsia="Times New Roman"/>
          <w:szCs w:val="24"/>
        </w:rPr>
        <w:t>ικότητα- που βιωματικά αποκτ</w:t>
      </w:r>
      <w:r>
        <w:rPr>
          <w:rFonts w:eastAsia="Times New Roman"/>
          <w:szCs w:val="24"/>
        </w:rPr>
        <w:t>ούν οι μαθητές μας</w:t>
      </w:r>
      <w:r w:rsidRPr="008C5BB6">
        <w:rPr>
          <w:rFonts w:eastAsia="Times New Roman"/>
          <w:szCs w:val="24"/>
        </w:rPr>
        <w:t xml:space="preserve"> από τη λειτουργία της σχολικής μονάδας</w:t>
      </w:r>
      <w:r>
        <w:rPr>
          <w:rFonts w:eastAsia="Times New Roman"/>
          <w:szCs w:val="24"/>
        </w:rPr>
        <w:t>,</w:t>
      </w:r>
      <w:r w:rsidRPr="008C5BB6">
        <w:rPr>
          <w:rFonts w:eastAsia="Times New Roman"/>
          <w:szCs w:val="24"/>
        </w:rPr>
        <w:t xml:space="preserve"> </w:t>
      </w:r>
      <w:r>
        <w:rPr>
          <w:rFonts w:eastAsia="Times New Roman"/>
          <w:szCs w:val="24"/>
        </w:rPr>
        <w:t xml:space="preserve">αλλά </w:t>
      </w:r>
      <w:r w:rsidRPr="008C5BB6">
        <w:rPr>
          <w:rFonts w:eastAsia="Times New Roman"/>
          <w:szCs w:val="24"/>
        </w:rPr>
        <w:t xml:space="preserve">και </w:t>
      </w:r>
      <w:r>
        <w:rPr>
          <w:rFonts w:eastAsia="Times New Roman"/>
          <w:szCs w:val="24"/>
        </w:rPr>
        <w:t>α</w:t>
      </w:r>
      <w:r w:rsidRPr="008C5BB6">
        <w:rPr>
          <w:rFonts w:eastAsia="Times New Roman"/>
          <w:szCs w:val="24"/>
        </w:rPr>
        <w:t>πό την ομάδα που λέγεται «</w:t>
      </w:r>
      <w:r>
        <w:rPr>
          <w:rFonts w:eastAsia="Times New Roman"/>
          <w:szCs w:val="24"/>
        </w:rPr>
        <w:t xml:space="preserve">σχολική </w:t>
      </w:r>
      <w:r w:rsidRPr="008C5BB6">
        <w:rPr>
          <w:rFonts w:eastAsia="Times New Roman"/>
          <w:szCs w:val="24"/>
        </w:rPr>
        <w:t xml:space="preserve">τάξη», σταδιακά </w:t>
      </w:r>
      <w:r>
        <w:rPr>
          <w:rFonts w:eastAsia="Times New Roman"/>
          <w:szCs w:val="24"/>
        </w:rPr>
        <w:t>αρχίζει</w:t>
      </w:r>
      <w:r w:rsidRPr="008C5BB6">
        <w:rPr>
          <w:rFonts w:eastAsia="Times New Roman"/>
          <w:szCs w:val="24"/>
        </w:rPr>
        <w:t xml:space="preserve"> να ατονεί.</w:t>
      </w:r>
    </w:p>
    <w:p w14:paraId="06758C78"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 xml:space="preserve">Αυτά ακριβώς τα σύγχρονα εκπαιδευτικά ζητήματα έρχεται να αντιμετωπίσει το παρόν </w:t>
      </w:r>
      <w:r>
        <w:rPr>
          <w:rFonts w:eastAsia="Times New Roman"/>
          <w:szCs w:val="24"/>
        </w:rPr>
        <w:t>νομοσχέδι</w:t>
      </w:r>
      <w:r>
        <w:rPr>
          <w:rFonts w:eastAsia="Times New Roman"/>
          <w:szCs w:val="24"/>
        </w:rPr>
        <w:t>ο με στόχο και προσδοκία να επιλυθούν</w:t>
      </w:r>
      <w:r w:rsidRPr="008C5BB6">
        <w:rPr>
          <w:rFonts w:eastAsia="Times New Roman"/>
          <w:szCs w:val="24"/>
        </w:rPr>
        <w:t>.</w:t>
      </w:r>
    </w:p>
    <w:p w14:paraId="06758C79"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C5BB6">
        <w:rPr>
          <w:rFonts w:eastAsia="Times New Roman"/>
          <w:szCs w:val="24"/>
        </w:rPr>
        <w:t>Κατά πρώτον, οργανώνει και καθοδηγεί ενιαία</w:t>
      </w:r>
      <w:r>
        <w:rPr>
          <w:rFonts w:eastAsia="Times New Roman"/>
          <w:szCs w:val="24"/>
        </w:rPr>
        <w:t>,</w:t>
      </w:r>
      <w:r w:rsidRPr="008C5BB6">
        <w:rPr>
          <w:rFonts w:eastAsia="Times New Roman"/>
          <w:szCs w:val="24"/>
        </w:rPr>
        <w:t xml:space="preserve"> παιδαγωγικά και επιστημονικά τις υπ</w:t>
      </w:r>
      <w:r>
        <w:rPr>
          <w:rFonts w:eastAsia="Times New Roman"/>
          <w:szCs w:val="24"/>
        </w:rPr>
        <w:t>άρχουσες υποστηρικτικές δομές. Τ</w:t>
      </w:r>
      <w:r w:rsidRPr="008C5BB6">
        <w:rPr>
          <w:rFonts w:eastAsia="Times New Roman"/>
          <w:szCs w:val="24"/>
        </w:rPr>
        <w:t>ο</w:t>
      </w:r>
      <w:r>
        <w:rPr>
          <w:rFonts w:eastAsia="Times New Roman"/>
          <w:szCs w:val="24"/>
        </w:rPr>
        <w:t>ν</w:t>
      </w:r>
      <w:r w:rsidRPr="008C5BB6">
        <w:rPr>
          <w:rFonts w:eastAsia="Times New Roman"/>
          <w:szCs w:val="24"/>
        </w:rPr>
        <w:t xml:space="preserve"> ρόλο της επιστημονικής και παιδαγωγικής στήριξης, οργάνωσης, </w:t>
      </w:r>
      <w:r>
        <w:rPr>
          <w:rFonts w:eastAsia="Times New Roman"/>
          <w:szCs w:val="24"/>
        </w:rPr>
        <w:t xml:space="preserve">προγραμματισμού και αποτίμησης </w:t>
      </w:r>
      <w:r w:rsidRPr="008C5BB6">
        <w:rPr>
          <w:rFonts w:eastAsia="Times New Roman"/>
          <w:szCs w:val="24"/>
        </w:rPr>
        <w:t xml:space="preserve">του έργου </w:t>
      </w:r>
      <w:r w:rsidRPr="008C5BB6">
        <w:rPr>
          <w:rFonts w:eastAsia="Times New Roman"/>
          <w:szCs w:val="24"/>
        </w:rPr>
        <w:t>αυτών έρχεται να εκπληρώσει το Περιφερειακό Κέντρο Εκπαιδευτικού Σχεδιασμού (ΠΕ</w:t>
      </w:r>
      <w:r>
        <w:rPr>
          <w:rFonts w:eastAsia="Times New Roman"/>
          <w:szCs w:val="24"/>
        </w:rPr>
        <w:t>ΚΕΣ</w:t>
      </w:r>
      <w:r w:rsidRPr="008C5BB6">
        <w:rPr>
          <w:rFonts w:eastAsia="Times New Roman"/>
          <w:szCs w:val="24"/>
        </w:rPr>
        <w:t xml:space="preserve">) κάθε περιφέρειας. Αυτό στελεχώνεται από </w:t>
      </w:r>
      <w:r>
        <w:rPr>
          <w:rFonts w:eastAsia="Times New Roman"/>
          <w:szCs w:val="24"/>
        </w:rPr>
        <w:t>το</w:t>
      </w:r>
      <w:r w:rsidRPr="008C5BB6">
        <w:rPr>
          <w:rFonts w:eastAsia="Times New Roman"/>
          <w:szCs w:val="24"/>
        </w:rPr>
        <w:t xml:space="preserve"> Σώμα</w:t>
      </w:r>
      <w:r>
        <w:rPr>
          <w:rFonts w:eastAsia="Times New Roman"/>
          <w:szCs w:val="24"/>
        </w:rPr>
        <w:t xml:space="preserve"> των</w:t>
      </w:r>
      <w:r w:rsidRPr="008C5BB6">
        <w:rPr>
          <w:rFonts w:eastAsia="Times New Roman"/>
          <w:szCs w:val="24"/>
        </w:rPr>
        <w:t xml:space="preserve"> Συντονιστών Εκπαιδευτικού Έργου</w:t>
      </w:r>
      <w:r>
        <w:rPr>
          <w:rFonts w:eastAsia="Times New Roman"/>
          <w:szCs w:val="24"/>
        </w:rPr>
        <w:t xml:space="preserve">: Στις είκοσι τέσσερις ΠΕΚΕΣ έχουμε πεντακόσια σαράντα </w:t>
      </w:r>
      <w:r w:rsidRPr="008C5BB6">
        <w:rPr>
          <w:rFonts w:eastAsia="Times New Roman"/>
          <w:szCs w:val="24"/>
        </w:rPr>
        <w:t>συνολικά</w:t>
      </w:r>
      <w:r>
        <w:rPr>
          <w:rFonts w:eastAsia="Times New Roman"/>
          <w:szCs w:val="24"/>
        </w:rPr>
        <w:t xml:space="preserve"> στελέχη</w:t>
      </w:r>
      <w:r w:rsidRPr="008C5BB6">
        <w:rPr>
          <w:rFonts w:eastAsia="Times New Roman"/>
          <w:szCs w:val="24"/>
        </w:rPr>
        <w:t xml:space="preserve"> στις </w:t>
      </w:r>
      <w:r>
        <w:rPr>
          <w:rFonts w:eastAsia="Times New Roman"/>
          <w:szCs w:val="24"/>
        </w:rPr>
        <w:t>δεκατρείς πε</w:t>
      </w:r>
      <w:r>
        <w:rPr>
          <w:rFonts w:eastAsia="Times New Roman"/>
          <w:szCs w:val="24"/>
        </w:rPr>
        <w:t xml:space="preserve">ριφέρειες </w:t>
      </w:r>
      <w:r w:rsidRPr="008C5BB6">
        <w:rPr>
          <w:rFonts w:eastAsia="Times New Roman"/>
          <w:szCs w:val="24"/>
        </w:rPr>
        <w:t xml:space="preserve">της χώρας. </w:t>
      </w:r>
    </w:p>
    <w:p w14:paraId="06758C7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εκπαιδευτικά στελέχη αυξημένων προσόντων αντιστοίχων των σχολικών συμβούλων. Οι τελευταίοι, που από το 1982 νόμος 1304, είχαν αντικαταστήσει τους αλήστου μνήμης επιθεωρητές ουδέποτε εξοπλίστηκαν με </w:t>
      </w:r>
      <w:proofErr w:type="spellStart"/>
      <w:r>
        <w:rPr>
          <w:rFonts w:eastAsia="Times New Roman" w:cs="Times New Roman"/>
          <w:szCs w:val="24"/>
        </w:rPr>
        <w:t>στοχευμένα</w:t>
      </w:r>
      <w:proofErr w:type="spellEnd"/>
      <w:r>
        <w:rPr>
          <w:rFonts w:eastAsia="Times New Roman" w:cs="Times New Roman"/>
          <w:szCs w:val="24"/>
        </w:rPr>
        <w:t xml:space="preserve"> καθήκοντα. </w:t>
      </w:r>
      <w:r>
        <w:rPr>
          <w:rFonts w:eastAsia="Times New Roman" w:cs="Times New Roman"/>
          <w:szCs w:val="24"/>
        </w:rPr>
        <w:t>Είχαν αφεθεί να ασκήσουν τα καθήκοντά τους κατά κανόνα κατά την κρίση και συνείδησή τους. Θα σημείωνα άλλοτε με επιτυχία, άλλοτε περιορισμένα.</w:t>
      </w:r>
    </w:p>
    <w:p w14:paraId="06758C7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Με ιδιαίτερη επιμέλεια, προσοχή και βαρύτητα αντιμετωπίζεται το θέμα της </w:t>
      </w:r>
      <w:proofErr w:type="spellStart"/>
      <w:r>
        <w:rPr>
          <w:rFonts w:eastAsia="Times New Roman" w:cs="Times New Roman"/>
          <w:szCs w:val="24"/>
        </w:rPr>
        <w:t>κοινωνικοψυχολογικής</w:t>
      </w:r>
      <w:proofErr w:type="spellEnd"/>
      <w:r>
        <w:rPr>
          <w:rFonts w:eastAsia="Times New Roman" w:cs="Times New Roman"/>
          <w:szCs w:val="24"/>
        </w:rPr>
        <w:t xml:space="preserve"> στήριξης των μαθητώ</w:t>
      </w:r>
      <w:r>
        <w:rPr>
          <w:rFonts w:eastAsia="Times New Roman" w:cs="Times New Roman"/>
          <w:szCs w:val="24"/>
        </w:rPr>
        <w:t xml:space="preserve">ν ιδιαίτερα αυτών που χρήζουν ειδικής αγωγής. Σε κάθε νομό της χώρας, και όχι μόνο, τα ιδρυόμενα εβδομήντα ένα κέντρα εκπαιδευτικής και συμβουλευτικής υποστήριξης ουσιαστικά </w:t>
      </w:r>
      <w:proofErr w:type="spellStart"/>
      <w:r>
        <w:rPr>
          <w:rFonts w:eastAsia="Times New Roman" w:cs="Times New Roman"/>
          <w:szCs w:val="24"/>
        </w:rPr>
        <w:t>εξακτινώνουν</w:t>
      </w:r>
      <w:proofErr w:type="spellEnd"/>
      <w:r>
        <w:rPr>
          <w:rFonts w:eastAsia="Times New Roman" w:cs="Times New Roman"/>
          <w:szCs w:val="24"/>
        </w:rPr>
        <w:t xml:space="preserve"> το συγκεκριμένο έργο των ΠΕΚΕΣ σε όλη την εκπαιδευτική περιφέρεια.</w:t>
      </w:r>
    </w:p>
    <w:p w14:paraId="06758C7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 xml:space="preserve">ράλληλα, τα κέντρα εκπαιδευτικής </w:t>
      </w:r>
      <w:proofErr w:type="spellStart"/>
      <w:r>
        <w:rPr>
          <w:rFonts w:eastAsia="Times New Roman" w:cs="Times New Roman"/>
          <w:szCs w:val="24"/>
        </w:rPr>
        <w:t>αειφορίας</w:t>
      </w:r>
      <w:proofErr w:type="spellEnd"/>
      <w:r>
        <w:rPr>
          <w:rFonts w:eastAsia="Times New Roman" w:cs="Times New Roman"/>
          <w:szCs w:val="24"/>
        </w:rPr>
        <w:t xml:space="preserve"> συνεχίζουν συντονισμένα πλέον το έργο των κέντρων περιβαλλοντικής εκπαίδευσης. Τα σχολεία οργανώνονται σε ευέλικτες ομάδες συνεργασίας υπό τον προγραμματισμό και την υποστήριξη των ΠΕΚΕΣ </w:t>
      </w:r>
      <w:r>
        <w:rPr>
          <w:rFonts w:eastAsia="Times New Roman" w:cs="Times New Roman"/>
          <w:szCs w:val="24"/>
        </w:rPr>
        <w:lastRenderedPageBreak/>
        <w:t>και την παιδαγωγική, επιστ</w:t>
      </w:r>
      <w:r>
        <w:rPr>
          <w:rFonts w:eastAsia="Times New Roman" w:cs="Times New Roman"/>
          <w:szCs w:val="24"/>
        </w:rPr>
        <w:t>ημονική υποστήριξη των Συντονιστών Εκπαιδευτικού Έργου.</w:t>
      </w:r>
    </w:p>
    <w:p w14:paraId="06758C7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Σχεδιάζεται, προγραμματίζεται και υλοποιείται εκπαιδευτικό έργο κατά ομάδες σχολείων τα οποία έχουν αυτονομία ως προς αυτό με τελικό στόχο την αποτίμηση, αξιολόγηση δηλαδή, του έργου τους και ανατροφο</w:t>
      </w:r>
      <w:r>
        <w:rPr>
          <w:rFonts w:eastAsia="Times New Roman" w:cs="Times New Roman"/>
          <w:szCs w:val="24"/>
        </w:rPr>
        <w:t>δότηση με βάση αυτή του σχεδιασμού και προγραμματισμού τους. Εισάγεται δηλαδή μιας σύγχρονης μορφής ουσιαστική αξιολόγηση του εκπαιδευτικού έργου μακριά από άστοχες και τραυματικές για τους εκπαιδευτικούς εμπειρίες του παρελθόντος.</w:t>
      </w:r>
    </w:p>
    <w:p w14:paraId="06758C7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επισημαί</w:t>
      </w:r>
      <w:r>
        <w:rPr>
          <w:rFonts w:eastAsia="Times New Roman" w:cs="Times New Roman"/>
          <w:szCs w:val="24"/>
        </w:rPr>
        <w:t xml:space="preserve">νεται πως η πρόσφατα προβαλλόμενη από τη νεοφιλελεύθερη παράταξη αυτονομία της σχολικής μονάδας δεν αφορά </w:t>
      </w:r>
      <w:r>
        <w:rPr>
          <w:rFonts w:eastAsia="Times New Roman" w:cs="Times New Roman"/>
          <w:szCs w:val="24"/>
        </w:rPr>
        <w:t>σ</w:t>
      </w:r>
      <w:r>
        <w:rPr>
          <w:rFonts w:eastAsia="Times New Roman" w:cs="Times New Roman"/>
          <w:szCs w:val="24"/>
        </w:rPr>
        <w:t xml:space="preserve">τα προλεγόμενα αλλά </w:t>
      </w:r>
      <w:r>
        <w:rPr>
          <w:rFonts w:eastAsia="Times New Roman" w:cs="Times New Roman"/>
          <w:szCs w:val="24"/>
        </w:rPr>
        <w:t>σ</w:t>
      </w:r>
      <w:r>
        <w:rPr>
          <w:rFonts w:eastAsia="Times New Roman" w:cs="Times New Roman"/>
          <w:szCs w:val="24"/>
        </w:rPr>
        <w:t>την αυτονομία διαχείρισης πόρων της σχολικής μονάδας. Με απλά λόγια, οι πόροι του σχολείου -χρηματοδότηση, εκπαιδευτικό προσωπικ</w:t>
      </w:r>
      <w:r>
        <w:rPr>
          <w:rFonts w:eastAsia="Times New Roman" w:cs="Times New Roman"/>
          <w:szCs w:val="24"/>
        </w:rPr>
        <w:t>ό- να διαχειρίζονται και από εξωγενείς παράγοντες πέραν του διευθυντή. Δηλαδή, με λίγα λόγια, αντιλήψεις αγοράς και για το σχολείο.</w:t>
      </w:r>
    </w:p>
    <w:p w14:paraId="06758C7F" w14:textId="77777777" w:rsidR="00866F2D" w:rsidRDefault="003A64EF">
      <w:pPr>
        <w:spacing w:line="600" w:lineRule="auto"/>
        <w:ind w:firstLine="720"/>
        <w:jc w:val="both"/>
        <w:rPr>
          <w:rFonts w:eastAsia="Times New Roman"/>
          <w:color w:val="252525"/>
          <w:szCs w:val="24"/>
        </w:rPr>
      </w:pPr>
      <w:r>
        <w:rPr>
          <w:rFonts w:eastAsia="Times New Roman" w:cs="Times New Roman"/>
          <w:szCs w:val="24"/>
        </w:rPr>
        <w:lastRenderedPageBreak/>
        <w:t>Συμπερασματικά θα σημείωνα πως η νέα δομή αντιμετωπίζεται ενιαία ως προς την επιστημονική και παιδαγωγική υποστήριξη, τις δύ</w:t>
      </w:r>
      <w:r>
        <w:rPr>
          <w:rFonts w:eastAsia="Times New Roman" w:cs="Times New Roman"/>
          <w:szCs w:val="24"/>
        </w:rPr>
        <w:t xml:space="preserve">ο βαθμίδες της υποχρεωτικής εκπαίδευσης, με χαρακτηριστικά τη συλλογικότητα στον σχεδιασμό, στον προγραμματισμό και την αποτίμηση του εκπαιδευτικού έργου, συλλογική αξιολόγηση με στόχο την ανατροφοδότηση και βελτίωση. Πρόκειται για βασική αντίθεση με τις </w:t>
      </w:r>
      <w:proofErr w:type="spellStart"/>
      <w:r>
        <w:rPr>
          <w:rFonts w:eastAsia="Times New Roman" w:cs="Times New Roman"/>
          <w:szCs w:val="24"/>
        </w:rPr>
        <w:t>π</w:t>
      </w:r>
      <w:r>
        <w:rPr>
          <w:rFonts w:eastAsia="Times New Roman" w:cs="Times New Roman"/>
          <w:szCs w:val="24"/>
        </w:rPr>
        <w:t>ροϋπάρχουσες</w:t>
      </w:r>
      <w:proofErr w:type="spellEnd"/>
      <w:r>
        <w:rPr>
          <w:rFonts w:eastAsia="Times New Roman" w:cs="Times New Roman"/>
          <w:szCs w:val="24"/>
        </w:rPr>
        <w:t xml:space="preserve"> </w:t>
      </w:r>
      <w:r w:rsidRPr="00C304A3">
        <w:rPr>
          <w:rFonts w:eastAsia="Times New Roman"/>
          <w:color w:val="252525"/>
          <w:szCs w:val="24"/>
        </w:rPr>
        <w:t>αξιολογήσεις επιθεωρητών έως το</w:t>
      </w:r>
      <w:r>
        <w:rPr>
          <w:rFonts w:eastAsia="Times New Roman"/>
          <w:color w:val="252525"/>
          <w:szCs w:val="24"/>
        </w:rPr>
        <w:t xml:space="preserve"> 1982, </w:t>
      </w:r>
      <w:r w:rsidRPr="00C304A3">
        <w:rPr>
          <w:rFonts w:eastAsia="Times New Roman"/>
          <w:color w:val="252525"/>
          <w:szCs w:val="24"/>
        </w:rPr>
        <w:t xml:space="preserve">τις μετέπειτα αποτυχούσες και βέβαια το πρόσφατο </w:t>
      </w:r>
      <w:r>
        <w:rPr>
          <w:rFonts w:eastAsia="Times New Roman"/>
          <w:color w:val="252525"/>
          <w:szCs w:val="24"/>
        </w:rPr>
        <w:t>π</w:t>
      </w:r>
      <w:r w:rsidRPr="00C304A3">
        <w:rPr>
          <w:rFonts w:eastAsia="Times New Roman"/>
          <w:color w:val="252525"/>
          <w:szCs w:val="24"/>
        </w:rPr>
        <w:t xml:space="preserve">ροεδρικό </w:t>
      </w:r>
      <w:r>
        <w:rPr>
          <w:rFonts w:eastAsia="Times New Roman"/>
          <w:color w:val="252525"/>
          <w:szCs w:val="24"/>
        </w:rPr>
        <w:t>δ</w:t>
      </w:r>
      <w:r w:rsidRPr="00C304A3">
        <w:rPr>
          <w:rFonts w:eastAsia="Times New Roman"/>
          <w:color w:val="252525"/>
          <w:szCs w:val="24"/>
        </w:rPr>
        <w:t>ιάταγμα</w:t>
      </w:r>
      <w:r w:rsidRPr="00C304A3">
        <w:rPr>
          <w:rFonts w:eastAsia="Times New Roman"/>
          <w:color w:val="252525"/>
          <w:szCs w:val="24"/>
        </w:rPr>
        <w:t xml:space="preserve"> 152 του 2013, αξιολογήσεις που ήταν ατομικές, αναφέρονταν πρωτίστως στον εκπαιδευτικό, δευτερευόντως στο έργο του και ελάχιστα στο </w:t>
      </w:r>
      <w:r>
        <w:rPr>
          <w:rFonts w:eastAsia="Times New Roman"/>
          <w:color w:val="252525"/>
          <w:szCs w:val="24"/>
        </w:rPr>
        <w:t xml:space="preserve">έργο του </w:t>
      </w:r>
      <w:r w:rsidRPr="00C304A3">
        <w:rPr>
          <w:rFonts w:eastAsia="Times New Roman"/>
          <w:color w:val="252525"/>
          <w:szCs w:val="24"/>
        </w:rPr>
        <w:t>σχολείο</w:t>
      </w:r>
      <w:r>
        <w:rPr>
          <w:rFonts w:eastAsia="Times New Roman"/>
          <w:color w:val="252525"/>
          <w:szCs w:val="24"/>
        </w:rPr>
        <w:t>υ</w:t>
      </w:r>
      <w:r w:rsidRPr="00C304A3">
        <w:rPr>
          <w:rFonts w:eastAsia="Times New Roman"/>
          <w:color w:val="252525"/>
          <w:szCs w:val="24"/>
        </w:rPr>
        <w:t>.</w:t>
      </w:r>
    </w:p>
    <w:p w14:paraId="06758C80" w14:textId="77777777" w:rsidR="00866F2D" w:rsidRDefault="003A64EF">
      <w:pPr>
        <w:spacing w:line="600" w:lineRule="auto"/>
        <w:ind w:firstLine="720"/>
        <w:jc w:val="both"/>
        <w:rPr>
          <w:rFonts w:eastAsia="Times New Roman"/>
          <w:color w:val="252525"/>
          <w:szCs w:val="24"/>
        </w:rPr>
      </w:pPr>
      <w:r w:rsidRPr="00C304A3">
        <w:rPr>
          <w:rFonts w:eastAsia="Times New Roman"/>
          <w:color w:val="252525"/>
          <w:szCs w:val="24"/>
        </w:rPr>
        <w:t>Δεύτερο σημαντικό ζήτημα που αντι</w:t>
      </w:r>
      <w:r>
        <w:rPr>
          <w:rFonts w:eastAsia="Times New Roman"/>
          <w:color w:val="252525"/>
          <w:szCs w:val="24"/>
        </w:rPr>
        <w:t>μετωπίζει το παρόν σχέδιο νόμου</w:t>
      </w:r>
      <w:r w:rsidRPr="00C304A3">
        <w:rPr>
          <w:rFonts w:eastAsia="Times New Roman"/>
          <w:color w:val="252525"/>
          <w:szCs w:val="24"/>
        </w:rPr>
        <w:t xml:space="preserve"> είναι αυτό της επιλογής των στελεχών της εκπαίδευσης.</w:t>
      </w:r>
      <w:r>
        <w:rPr>
          <w:rFonts w:eastAsia="Times New Roman"/>
          <w:color w:val="252525"/>
          <w:szCs w:val="24"/>
        </w:rPr>
        <w:t xml:space="preserve"> Ελάχιστοι μπήκαν στον κόπο να προβληματιστούν εάν η εκπαίδευση είναι </w:t>
      </w:r>
      <w:r w:rsidRPr="00C304A3">
        <w:rPr>
          <w:rFonts w:eastAsia="Times New Roman"/>
          <w:color w:val="252525"/>
          <w:szCs w:val="24"/>
        </w:rPr>
        <w:t xml:space="preserve">κάτι </w:t>
      </w:r>
      <w:r>
        <w:rPr>
          <w:rFonts w:eastAsia="Times New Roman"/>
          <w:color w:val="252525"/>
          <w:szCs w:val="24"/>
        </w:rPr>
        <w:t xml:space="preserve">το διακριτό από το άλλο </w:t>
      </w:r>
      <w:r w:rsidRPr="00C304A3">
        <w:rPr>
          <w:rFonts w:eastAsia="Times New Roman"/>
          <w:color w:val="252525"/>
          <w:szCs w:val="24"/>
        </w:rPr>
        <w:t>δημόσιο και βεβαίως,</w:t>
      </w:r>
      <w:r w:rsidRPr="00C304A3">
        <w:rPr>
          <w:rFonts w:eastAsia="Times New Roman"/>
          <w:color w:val="252525"/>
          <w:szCs w:val="24"/>
        </w:rPr>
        <w:t xml:space="preserve"> από τον ιδιωτικό τομέα. Η συντηρητική άποψη που κυριαρχούσε ενδιαφερόταν </w:t>
      </w:r>
      <w:r w:rsidRPr="00C304A3">
        <w:rPr>
          <w:rFonts w:eastAsia="Times New Roman"/>
          <w:color w:val="252525"/>
          <w:szCs w:val="24"/>
        </w:rPr>
        <w:t>κυρίως</w:t>
      </w:r>
      <w:r>
        <w:rPr>
          <w:rFonts w:eastAsia="Times New Roman"/>
          <w:color w:val="252525"/>
          <w:szCs w:val="24"/>
        </w:rPr>
        <w:t xml:space="preserve"> </w:t>
      </w:r>
      <w:r w:rsidRPr="00C304A3">
        <w:rPr>
          <w:rFonts w:eastAsia="Times New Roman"/>
          <w:color w:val="252525"/>
          <w:szCs w:val="24"/>
        </w:rPr>
        <w:t xml:space="preserve">για τον έλεγχο και λιγότερο για την ποιότητα </w:t>
      </w:r>
      <w:r>
        <w:rPr>
          <w:rFonts w:eastAsia="Times New Roman"/>
          <w:color w:val="252525"/>
          <w:szCs w:val="24"/>
        </w:rPr>
        <w:t xml:space="preserve">του </w:t>
      </w:r>
      <w:r w:rsidRPr="00C304A3">
        <w:rPr>
          <w:rFonts w:eastAsia="Times New Roman"/>
          <w:color w:val="252525"/>
          <w:szCs w:val="24"/>
        </w:rPr>
        <w:t xml:space="preserve">εκπαιδευτικού έργου. Γι' αυτό, </w:t>
      </w:r>
      <w:r w:rsidRPr="00C304A3">
        <w:rPr>
          <w:rFonts w:eastAsia="Times New Roman"/>
          <w:color w:val="252525"/>
          <w:szCs w:val="24"/>
        </w:rPr>
        <w:lastRenderedPageBreak/>
        <w:t>άλλωστε</w:t>
      </w:r>
      <w:r>
        <w:rPr>
          <w:rFonts w:eastAsia="Times New Roman"/>
          <w:color w:val="252525"/>
          <w:szCs w:val="24"/>
        </w:rPr>
        <w:t>,</w:t>
      </w:r>
      <w:r w:rsidRPr="00C304A3">
        <w:rPr>
          <w:rFonts w:eastAsia="Times New Roman"/>
          <w:color w:val="252525"/>
          <w:szCs w:val="24"/>
        </w:rPr>
        <w:t xml:space="preserve"> και η αξιολόγηση είχε χαρακτήρα ατομικό της προσωπικότητας και δράσης του εκπαιδευτικο</w:t>
      </w:r>
      <w:r w:rsidRPr="00C304A3">
        <w:rPr>
          <w:rFonts w:eastAsia="Times New Roman"/>
          <w:color w:val="252525"/>
          <w:szCs w:val="24"/>
        </w:rPr>
        <w:t xml:space="preserve">ύ στελέχους και όχι του </w:t>
      </w:r>
      <w:r>
        <w:rPr>
          <w:rFonts w:eastAsia="Times New Roman"/>
          <w:color w:val="252525"/>
          <w:szCs w:val="24"/>
        </w:rPr>
        <w:t>εκπαιδευτικού του έργου</w:t>
      </w:r>
      <w:r w:rsidRPr="00C304A3">
        <w:rPr>
          <w:rFonts w:eastAsia="Times New Roman"/>
          <w:color w:val="252525"/>
          <w:szCs w:val="24"/>
        </w:rPr>
        <w:t xml:space="preserve"> ή του </w:t>
      </w:r>
      <w:r>
        <w:rPr>
          <w:rFonts w:eastAsia="Times New Roman"/>
          <w:color w:val="252525"/>
          <w:szCs w:val="24"/>
        </w:rPr>
        <w:t>συνολικά</w:t>
      </w:r>
      <w:r w:rsidRPr="00C304A3">
        <w:rPr>
          <w:rFonts w:eastAsia="Times New Roman"/>
          <w:color w:val="252525"/>
          <w:szCs w:val="24"/>
        </w:rPr>
        <w:t xml:space="preserve"> παραγόμενου έργου της </w:t>
      </w:r>
      <w:r>
        <w:rPr>
          <w:rFonts w:eastAsia="Times New Roman"/>
          <w:color w:val="252525"/>
          <w:szCs w:val="24"/>
        </w:rPr>
        <w:t>ε</w:t>
      </w:r>
      <w:r w:rsidRPr="00C304A3">
        <w:rPr>
          <w:rFonts w:eastAsia="Times New Roman"/>
          <w:color w:val="252525"/>
          <w:szCs w:val="24"/>
        </w:rPr>
        <w:t xml:space="preserve">κπαιδευτικής </w:t>
      </w:r>
      <w:r>
        <w:rPr>
          <w:rFonts w:eastAsia="Times New Roman"/>
          <w:color w:val="252525"/>
          <w:szCs w:val="24"/>
        </w:rPr>
        <w:t>μ</w:t>
      </w:r>
      <w:r w:rsidRPr="00C304A3">
        <w:rPr>
          <w:rFonts w:eastAsia="Times New Roman"/>
          <w:color w:val="252525"/>
          <w:szCs w:val="24"/>
        </w:rPr>
        <w:t>ονάδας</w:t>
      </w:r>
      <w:r w:rsidRPr="00C304A3">
        <w:rPr>
          <w:rFonts w:eastAsia="Times New Roman"/>
          <w:color w:val="252525"/>
          <w:szCs w:val="24"/>
        </w:rPr>
        <w:t>. Γι’ αυτό και τα στελέχη παρέμεναν εσαεί</w:t>
      </w:r>
      <w:r>
        <w:rPr>
          <w:rFonts w:eastAsia="Times New Roman"/>
          <w:color w:val="252525"/>
          <w:szCs w:val="24"/>
        </w:rPr>
        <w:t>, έως τη συνταξιοδότησή τους.</w:t>
      </w:r>
    </w:p>
    <w:p w14:paraId="06758C81" w14:textId="77777777" w:rsidR="00866F2D" w:rsidRDefault="003A64EF">
      <w:pPr>
        <w:spacing w:line="600" w:lineRule="auto"/>
        <w:ind w:firstLine="720"/>
        <w:jc w:val="both"/>
        <w:rPr>
          <w:rFonts w:eastAsia="Times New Roman"/>
          <w:color w:val="252525"/>
          <w:szCs w:val="24"/>
        </w:rPr>
      </w:pPr>
      <w:r w:rsidRPr="00C304A3">
        <w:rPr>
          <w:rFonts w:eastAsia="Times New Roman"/>
          <w:color w:val="252525"/>
          <w:szCs w:val="24"/>
        </w:rPr>
        <w:t xml:space="preserve">Τα πρώτα βήματα επιλογής εκπαιδευτικών </w:t>
      </w:r>
      <w:r>
        <w:rPr>
          <w:rFonts w:eastAsia="Times New Roman"/>
          <w:color w:val="252525"/>
          <w:szCs w:val="24"/>
        </w:rPr>
        <w:t xml:space="preserve">στελεχών </w:t>
      </w:r>
      <w:r w:rsidRPr="00C304A3">
        <w:rPr>
          <w:rFonts w:eastAsia="Times New Roman"/>
          <w:color w:val="252525"/>
          <w:szCs w:val="24"/>
        </w:rPr>
        <w:t>με θητεία, πέραν της κλασικής ι</w:t>
      </w:r>
      <w:r w:rsidRPr="00C304A3">
        <w:rPr>
          <w:rFonts w:eastAsia="Times New Roman"/>
          <w:color w:val="252525"/>
          <w:szCs w:val="24"/>
        </w:rPr>
        <w:t>εραρχίας, έγιναν από τις</w:t>
      </w:r>
      <w:r>
        <w:rPr>
          <w:rFonts w:eastAsia="Times New Roman"/>
          <w:color w:val="252525"/>
          <w:szCs w:val="24"/>
        </w:rPr>
        <w:t xml:space="preserve"> αρχές της δεκαετίας του 1980 -τ</w:t>
      </w:r>
      <w:r w:rsidRPr="00C304A3">
        <w:rPr>
          <w:rFonts w:eastAsia="Times New Roman"/>
          <w:color w:val="252525"/>
          <w:szCs w:val="24"/>
        </w:rPr>
        <w:t xml:space="preserve">ο 1982 οι σχολικοί σύμβουλοι και το 1986 οι διευθυντές εκπαίδευσης </w:t>
      </w:r>
      <w:r>
        <w:rPr>
          <w:rFonts w:eastAsia="Times New Roman"/>
          <w:color w:val="252525"/>
          <w:szCs w:val="24"/>
        </w:rPr>
        <w:t xml:space="preserve">και οι διευθυντές </w:t>
      </w:r>
      <w:r w:rsidRPr="00C304A3">
        <w:rPr>
          <w:rFonts w:eastAsia="Times New Roman"/>
          <w:color w:val="252525"/>
          <w:szCs w:val="24"/>
        </w:rPr>
        <w:t>σχολικών μονάδων</w:t>
      </w:r>
      <w:r>
        <w:rPr>
          <w:rFonts w:eastAsia="Times New Roman"/>
          <w:color w:val="252525"/>
          <w:szCs w:val="24"/>
        </w:rPr>
        <w:t>-</w:t>
      </w:r>
      <w:r w:rsidRPr="00C304A3">
        <w:rPr>
          <w:rFonts w:eastAsia="Times New Roman"/>
          <w:color w:val="252525"/>
          <w:szCs w:val="24"/>
        </w:rPr>
        <w:t xml:space="preserve"> χωρίς όμως σταθερούς κανόνες επιλογής και χωρίς αξιολόγησ</w:t>
      </w:r>
      <w:r>
        <w:rPr>
          <w:rFonts w:eastAsia="Times New Roman"/>
          <w:color w:val="252525"/>
          <w:szCs w:val="24"/>
        </w:rPr>
        <w:t>η του εκπαιδευτικού τους έργου,</w:t>
      </w:r>
      <w:r w:rsidRPr="00C304A3">
        <w:rPr>
          <w:rFonts w:eastAsia="Times New Roman"/>
          <w:color w:val="252525"/>
          <w:szCs w:val="24"/>
        </w:rPr>
        <w:t xml:space="preserve"> με αποτέ</w:t>
      </w:r>
      <w:r w:rsidRPr="00C304A3">
        <w:rPr>
          <w:rFonts w:eastAsia="Times New Roman"/>
          <w:color w:val="252525"/>
          <w:szCs w:val="24"/>
        </w:rPr>
        <w:t>λεσμα να μην αποφευχθούν και κομματικές παρεμβάσεις. Αυτό αποτέλεσε το αδύναμο σημείο και δέχθηκε έντονη κριτική, κυρίως από τον εκπαιδευτικό κόσμο.</w:t>
      </w:r>
    </w:p>
    <w:p w14:paraId="06758C82" w14:textId="77777777" w:rsidR="00866F2D" w:rsidRDefault="003A64EF">
      <w:pPr>
        <w:spacing w:line="600" w:lineRule="auto"/>
        <w:ind w:firstLine="720"/>
        <w:jc w:val="both"/>
        <w:rPr>
          <w:rFonts w:eastAsia="Times New Roman"/>
          <w:color w:val="252525"/>
          <w:szCs w:val="24"/>
        </w:rPr>
      </w:pPr>
      <w:r>
        <w:rPr>
          <w:rFonts w:eastAsia="Times New Roman"/>
          <w:color w:val="252525"/>
          <w:szCs w:val="24"/>
        </w:rPr>
        <w:t xml:space="preserve">Σήμερα διαθέτοντας αυτήν την πολύχρονη εμπειρία βάσιμα υποστηρίζουμε πως: </w:t>
      </w:r>
    </w:p>
    <w:p w14:paraId="06758C83" w14:textId="77777777" w:rsidR="00866F2D" w:rsidRDefault="003A64EF">
      <w:pPr>
        <w:spacing w:line="600" w:lineRule="auto"/>
        <w:ind w:firstLine="720"/>
        <w:jc w:val="both"/>
        <w:rPr>
          <w:rFonts w:eastAsia="Times New Roman"/>
          <w:color w:val="252525"/>
          <w:szCs w:val="24"/>
        </w:rPr>
      </w:pPr>
      <w:r>
        <w:rPr>
          <w:rFonts w:eastAsia="Times New Roman"/>
          <w:color w:val="252525"/>
          <w:szCs w:val="24"/>
        </w:rPr>
        <w:lastRenderedPageBreak/>
        <w:t>Πρώτον, το κλασικό γραφειοκρατικ</w:t>
      </w:r>
      <w:r>
        <w:rPr>
          <w:rFonts w:eastAsia="Times New Roman"/>
          <w:color w:val="252525"/>
          <w:szCs w:val="24"/>
        </w:rPr>
        <w:t>ό ιεραρχικό μοντέλο της διοίκησης που από παλιά έχει εγκαταλειφθεί, καλώς εγκαταλείφθηκε. Όμως, απαιτούνται ενιαίοι και σταθεροί κανόνες, κριτήρια επιλογής στελεχών που θα συναρτώνται με τον χαρακτήρα του εκπαιδευτικού έργου. Δηλαδή ο εκπαιδευτικός που ασκ</w:t>
      </w:r>
      <w:r>
        <w:rPr>
          <w:rFonts w:eastAsia="Times New Roman"/>
          <w:color w:val="252525"/>
          <w:szCs w:val="24"/>
        </w:rPr>
        <w:t xml:space="preserve">εί διοίκηση δεν αποκόπτεται από το εκπαιδευτικό του έργο. Με απλά λόγια, δεν είναι μάνατζερ επιχείρησης. Ασκεί μεν διοίκηση, αλλά με έντονα τα χαρακτηριστικά της </w:t>
      </w:r>
      <w:proofErr w:type="spellStart"/>
      <w:r>
        <w:rPr>
          <w:rFonts w:eastAsia="Times New Roman"/>
          <w:color w:val="252525"/>
          <w:szCs w:val="24"/>
        </w:rPr>
        <w:t>συμμετοχικότητας</w:t>
      </w:r>
      <w:proofErr w:type="spellEnd"/>
      <w:r>
        <w:rPr>
          <w:rFonts w:eastAsia="Times New Roman"/>
          <w:color w:val="252525"/>
          <w:szCs w:val="24"/>
        </w:rPr>
        <w:t xml:space="preserve"> σε μονάδα εκπαίδευσης και παραμένει εκπαιδευτικός.</w:t>
      </w:r>
    </w:p>
    <w:p w14:paraId="06758C84" w14:textId="77777777" w:rsidR="00866F2D" w:rsidRDefault="003A64EF">
      <w:pPr>
        <w:spacing w:line="600" w:lineRule="auto"/>
        <w:ind w:firstLine="720"/>
        <w:jc w:val="both"/>
        <w:rPr>
          <w:rFonts w:eastAsia="Times New Roman"/>
          <w:szCs w:val="24"/>
        </w:rPr>
      </w:pPr>
      <w:r>
        <w:rPr>
          <w:rFonts w:eastAsia="Times New Roman"/>
          <w:szCs w:val="24"/>
        </w:rPr>
        <w:t>Επιπρόσθετα, πέραν της αξι</w:t>
      </w:r>
      <w:r>
        <w:rPr>
          <w:rFonts w:eastAsia="Times New Roman"/>
          <w:szCs w:val="24"/>
        </w:rPr>
        <w:t>ολόγησης του ως στέλεχος δεν παραλείπεται και η αξιολόγηση του εκπαιδευτικού του έργου και κατά την άσκηση των συγκεκριμένων καθηκόντων του.</w:t>
      </w:r>
    </w:p>
    <w:p w14:paraId="06758C85" w14:textId="77777777" w:rsidR="00866F2D" w:rsidRDefault="003A64EF">
      <w:pPr>
        <w:spacing w:line="600" w:lineRule="auto"/>
        <w:ind w:firstLine="720"/>
        <w:jc w:val="both"/>
        <w:rPr>
          <w:rFonts w:eastAsia="Times New Roman"/>
          <w:szCs w:val="24"/>
        </w:rPr>
      </w:pPr>
      <w:r>
        <w:rPr>
          <w:rFonts w:eastAsia="Times New Roman"/>
          <w:szCs w:val="24"/>
        </w:rPr>
        <w:t>Δεύτερον, τα κριτήρια επιλογής των στελεχών είναι σε γενικές γραμμές ίδια για όλες τις θέσεις, γιατί στηρίζονται σε</w:t>
      </w:r>
      <w:r>
        <w:rPr>
          <w:rFonts w:eastAsia="Times New Roman"/>
          <w:szCs w:val="24"/>
        </w:rPr>
        <w:t xml:space="preserve"> τρεις βασικούς πυλώνες στα ακαδημαϊκά τους προσόντα, στη διοικητική και διδακτική εμπειρία και στη συνολική συγκρότηση της προσωπικότητας που τεκμηριώνεται μέσα από συζήτηση - συνέντευξη ενώπιον </w:t>
      </w:r>
      <w:r>
        <w:rPr>
          <w:rFonts w:eastAsia="Times New Roman"/>
          <w:szCs w:val="24"/>
        </w:rPr>
        <w:t xml:space="preserve">συμβουλίου </w:t>
      </w:r>
      <w:r>
        <w:rPr>
          <w:rFonts w:eastAsia="Times New Roman"/>
          <w:szCs w:val="24"/>
        </w:rPr>
        <w:lastRenderedPageBreak/>
        <w:t>επιλογής</w:t>
      </w:r>
      <w:r>
        <w:rPr>
          <w:rFonts w:eastAsia="Times New Roman"/>
          <w:szCs w:val="24"/>
        </w:rPr>
        <w:t>. Η διάρκεια της θητείας στη συγκεκριμένη</w:t>
      </w:r>
      <w:r>
        <w:rPr>
          <w:rFonts w:eastAsia="Times New Roman"/>
          <w:szCs w:val="24"/>
        </w:rPr>
        <w:t xml:space="preserve"> θέση στελέχους δεν μπορεί να είναι εσαεί, περιορίζεται, αλλά με δυνατότητα μετάβασης σε άλλη θέση στελέχους.</w:t>
      </w:r>
    </w:p>
    <w:p w14:paraId="06758C86" w14:textId="77777777" w:rsidR="00866F2D" w:rsidRDefault="003A64E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λήξεως του χρόνου ομιλίας του κυρίου </w:t>
      </w:r>
      <w:r>
        <w:rPr>
          <w:rFonts w:eastAsia="Times New Roman"/>
          <w:szCs w:val="24"/>
        </w:rPr>
        <w:t>Βουλευτή</w:t>
      </w:r>
      <w:r>
        <w:rPr>
          <w:rFonts w:eastAsia="Times New Roman"/>
          <w:szCs w:val="24"/>
        </w:rPr>
        <w:t>)</w:t>
      </w:r>
    </w:p>
    <w:p w14:paraId="06758C87" w14:textId="77777777" w:rsidR="00866F2D" w:rsidRDefault="003A64EF">
      <w:pPr>
        <w:spacing w:line="600" w:lineRule="auto"/>
        <w:ind w:firstLine="720"/>
        <w:jc w:val="both"/>
        <w:rPr>
          <w:rFonts w:eastAsia="Times New Roman"/>
          <w:szCs w:val="24"/>
        </w:rPr>
      </w:pPr>
      <w:r>
        <w:rPr>
          <w:rFonts w:eastAsia="Times New Roman"/>
          <w:szCs w:val="24"/>
        </w:rPr>
        <w:t>Για πρώτη φορά μετά το 2000 που θεσπίστηκαν και το 2002 που ορ</w:t>
      </w:r>
      <w:r>
        <w:rPr>
          <w:rFonts w:eastAsia="Times New Roman"/>
          <w:szCs w:val="24"/>
        </w:rPr>
        <w:t>ίστηκαν με υπουργικές αποφάσεις οι περιφερειακοί διευθυντές εκπαίδευσης αυτοί πλέον θα επιλέγονται, όπως τα υπόλοιπα στελέχη, για να τελειώσει πλέον η συνεχής επίκληση αυτών που ενώ από το 2002 έως τώρα διόριζαν τους περιφερειακούς διευθυντές κατά τις επιλ</w:t>
      </w:r>
      <w:r>
        <w:rPr>
          <w:rFonts w:eastAsia="Times New Roman"/>
          <w:szCs w:val="24"/>
        </w:rPr>
        <w:t>ογές τους -θα σημειώσω, σύμφωνα με τον δικό τους νόμο- απέφυγαν να τον τροποποιήσουν για να συνεχίσουν να διορίζουν και σήμερα έρχονται εδώ και κατηγορούν τον ΣΥΡΙΖΑ ότι διορίζει και αυτός.</w:t>
      </w:r>
    </w:p>
    <w:p w14:paraId="06758C88" w14:textId="77777777" w:rsidR="00866F2D" w:rsidRDefault="003A64EF">
      <w:pPr>
        <w:spacing w:line="600" w:lineRule="auto"/>
        <w:ind w:firstLine="720"/>
        <w:jc w:val="both"/>
        <w:rPr>
          <w:rFonts w:eastAsia="Times New Roman"/>
          <w:szCs w:val="24"/>
        </w:rPr>
      </w:pPr>
      <w:r>
        <w:rPr>
          <w:rFonts w:eastAsia="Times New Roman"/>
          <w:szCs w:val="24"/>
        </w:rPr>
        <w:t>Ερώτηση</w:t>
      </w:r>
      <w:r w:rsidRPr="00DB5647">
        <w:rPr>
          <w:rFonts w:eastAsia="Times New Roman"/>
          <w:szCs w:val="24"/>
        </w:rPr>
        <w:t xml:space="preserve">: </w:t>
      </w:r>
      <w:r>
        <w:rPr>
          <w:rFonts w:eastAsia="Times New Roman"/>
          <w:szCs w:val="24"/>
        </w:rPr>
        <w:t xml:space="preserve">Συμφωνούν με την τροποποίηση που εισηγείται το παρόν </w:t>
      </w:r>
      <w:r>
        <w:rPr>
          <w:rFonts w:eastAsia="Times New Roman"/>
          <w:szCs w:val="24"/>
        </w:rPr>
        <w:t>σχέδιο νόμου; Περιμένω να ακούσω την άποψή τους.</w:t>
      </w:r>
    </w:p>
    <w:p w14:paraId="06758C89"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Η αξιολόγηση του εκπαιδευτικού έργου αποτελεί την επιτομή ενός σχεδιασμού, προγραμματισμού και υλοποίησης. Στόχος της η ανατροφοδότηση και η βελτίωση του ίδιου του έργου, κατά συνέπεια της σχολικής μονάδας. </w:t>
      </w:r>
    </w:p>
    <w:p w14:paraId="06758C8A" w14:textId="77777777" w:rsidR="00866F2D" w:rsidRDefault="003A64EF">
      <w:pPr>
        <w:spacing w:line="600" w:lineRule="auto"/>
        <w:ind w:firstLine="720"/>
        <w:jc w:val="both"/>
        <w:rPr>
          <w:rFonts w:eastAsia="Times New Roman"/>
          <w:szCs w:val="24"/>
        </w:rPr>
      </w:pPr>
      <w:r>
        <w:rPr>
          <w:rFonts w:eastAsia="Times New Roman"/>
          <w:szCs w:val="24"/>
        </w:rPr>
        <w:t xml:space="preserve">Το παρόν σχέδιο νόμου επιπρόσθετα ρυθμίζει ζητήματα ανασυγκρότησης και λειτουργίας του ΙΕΠ, ζητήματα εκπαίδευσης </w:t>
      </w:r>
      <w:proofErr w:type="spellStart"/>
      <w:r>
        <w:rPr>
          <w:rFonts w:eastAsia="Times New Roman"/>
          <w:szCs w:val="24"/>
        </w:rPr>
        <w:t>προσφυγοπαίδων</w:t>
      </w:r>
      <w:proofErr w:type="spellEnd"/>
      <w:r>
        <w:rPr>
          <w:rFonts w:eastAsia="Times New Roman"/>
          <w:szCs w:val="24"/>
        </w:rPr>
        <w:t>, διοικητικές ρυθμίσεις σε πρωτοβάθμια και δευτεροβάθμια εκπαίδευση, ζητήματα της αρχής διασφάλισης της ποιότητας της εκπαίδευση</w:t>
      </w:r>
      <w:r>
        <w:rPr>
          <w:rFonts w:eastAsia="Times New Roman"/>
          <w:szCs w:val="24"/>
        </w:rPr>
        <w:t xml:space="preserve">ς, ζητήματα της </w:t>
      </w:r>
      <w:proofErr w:type="spellStart"/>
      <w:r>
        <w:rPr>
          <w:rFonts w:eastAsia="Times New Roman"/>
          <w:szCs w:val="24"/>
        </w:rPr>
        <w:t>Σιβιτανιδείου</w:t>
      </w:r>
      <w:proofErr w:type="spellEnd"/>
      <w:r>
        <w:rPr>
          <w:rFonts w:eastAsia="Times New Roman"/>
          <w:szCs w:val="24"/>
        </w:rPr>
        <w:t xml:space="preserve"> Σχολής και Εθνικού Οργανισμού Εξετάσεων και άλλα.</w:t>
      </w:r>
    </w:p>
    <w:p w14:paraId="06758C8B" w14:textId="77777777" w:rsidR="00866F2D" w:rsidRDefault="003A64EF">
      <w:pPr>
        <w:spacing w:line="600" w:lineRule="auto"/>
        <w:ind w:firstLine="720"/>
        <w:jc w:val="both"/>
        <w:rPr>
          <w:rFonts w:eastAsia="Times New Roman"/>
          <w:szCs w:val="24"/>
        </w:rPr>
      </w:pPr>
      <w:r>
        <w:rPr>
          <w:rFonts w:eastAsia="Times New Roman"/>
          <w:szCs w:val="24"/>
        </w:rPr>
        <w:t>Ολοκληρώνοντας, επισημαίνω πως πρόκειται για ένα σχέδιο νόμου απόλυτα δομημένο στις σημερινές ανάγκες της εκπαίδευσης, που έλαβε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τα αποτελέσματα μιας </w:t>
      </w:r>
      <w:proofErr w:type="spellStart"/>
      <w:r>
        <w:rPr>
          <w:rFonts w:eastAsia="Times New Roman"/>
          <w:szCs w:val="24"/>
        </w:rPr>
        <w:t>προϋπάρχουσας</w:t>
      </w:r>
      <w:proofErr w:type="spellEnd"/>
      <w:r>
        <w:rPr>
          <w:rFonts w:eastAsia="Times New Roman"/>
          <w:szCs w:val="24"/>
        </w:rPr>
        <w:t xml:space="preserve"> εμπ</w:t>
      </w:r>
      <w:r>
        <w:rPr>
          <w:rFonts w:eastAsia="Times New Roman"/>
          <w:szCs w:val="24"/>
        </w:rPr>
        <w:t>ειρίας σε συνδυασμό με τις σύγχρονες απαιτήσεις της παιδαγωγικής.</w:t>
      </w:r>
    </w:p>
    <w:p w14:paraId="06758C8C"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εκπαίδευση αναγκαστικά ακολουθεί τις κοινωνικές αλλαγές. Αποτελεί, όμως, τον αδιαμφισβήτητο χώρο διαμόρφωσης της προσωπικότητας και προετοιμασίας ένταξης των </w:t>
      </w:r>
      <w:r>
        <w:rPr>
          <w:rFonts w:eastAsia="Times New Roman"/>
          <w:szCs w:val="24"/>
        </w:rPr>
        <w:t>νέων στην κοινωνία. Επιδιώκεται να αποτελεί τον χώρο συζήτησης ακόμα και αμφισβήτησης κοινωνικών θεσμών και δομών. Έτσι περιγράφεται ο ακαδημαϊκός της ρόλος από την εποχή του διαφωτισμού και της νεωτερικότητας, έτσι την βλέπουμε εμείς από την πλευρά μας. Γ</w:t>
      </w:r>
      <w:r>
        <w:rPr>
          <w:rFonts w:eastAsia="Times New Roman"/>
          <w:szCs w:val="24"/>
        </w:rPr>
        <w:t>νωρίζουμε ότι υπάρχει και η άλλη άποψη.</w:t>
      </w:r>
    </w:p>
    <w:p w14:paraId="06758C8D" w14:textId="77777777" w:rsidR="00866F2D" w:rsidRDefault="003A64EF">
      <w:pPr>
        <w:spacing w:line="600" w:lineRule="auto"/>
        <w:ind w:firstLine="720"/>
        <w:jc w:val="both"/>
        <w:rPr>
          <w:rFonts w:eastAsia="Times New Roman"/>
          <w:szCs w:val="24"/>
        </w:rPr>
      </w:pPr>
      <w:r>
        <w:rPr>
          <w:rFonts w:eastAsia="Times New Roman"/>
          <w:szCs w:val="24"/>
        </w:rPr>
        <w:t xml:space="preserve">Για αυτό εμείς προτείνουμε μέτρα και θεσμούς που προάγουν την δημοκρατία, τη συλλογικότητα, την κοινωνική ευαισθησία. Αυτά δεν μπορούν να λειτουργήσουν με τον εκπαιδευτικό ως υπάλληλο, με τη διοίκηση γραφειοκρατικής </w:t>
      </w:r>
      <w:r>
        <w:rPr>
          <w:rFonts w:eastAsia="Times New Roman"/>
          <w:szCs w:val="24"/>
        </w:rPr>
        <w:t>ιεραρχίας, χρησιμοποιώ τον όρο του Μαξ Βέμπερ και με στελέχη «</w:t>
      </w:r>
      <w:r>
        <w:rPr>
          <w:rFonts w:eastAsia="Times New Roman"/>
          <w:szCs w:val="24"/>
          <w:lang w:val="en-US"/>
        </w:rPr>
        <w:t>managers</w:t>
      </w:r>
      <w:r>
        <w:rPr>
          <w:rFonts w:eastAsia="Times New Roman"/>
          <w:szCs w:val="24"/>
        </w:rPr>
        <w:t>»</w:t>
      </w:r>
      <w:r>
        <w:rPr>
          <w:rFonts w:eastAsia="Times New Roman"/>
          <w:szCs w:val="24"/>
        </w:rPr>
        <w:t>,</w:t>
      </w:r>
      <w:r>
        <w:rPr>
          <w:rFonts w:eastAsia="Times New Roman"/>
          <w:szCs w:val="24"/>
        </w:rPr>
        <w:t xml:space="preserve"> χρησιμοποιώ τους νεοφιλελεύθερους όρους. Απαιτείται συλλογικός σχεδιασμός, προγραμματισμός, υλοποίηση και αξιολόγηση. </w:t>
      </w:r>
    </w:p>
    <w:p w14:paraId="06758C8E" w14:textId="77777777" w:rsidR="00866F2D" w:rsidRDefault="003A64EF">
      <w:pPr>
        <w:spacing w:line="600" w:lineRule="auto"/>
        <w:ind w:firstLine="720"/>
        <w:jc w:val="both"/>
        <w:rPr>
          <w:rFonts w:eastAsia="Times New Roman"/>
          <w:szCs w:val="24"/>
        </w:rPr>
      </w:pPr>
      <w:r>
        <w:rPr>
          <w:rFonts w:eastAsia="Times New Roman"/>
          <w:szCs w:val="24"/>
        </w:rPr>
        <w:lastRenderedPageBreak/>
        <w:t>Αυτό επιδιώκει το παρόν σχέδιο νόμου. Και καλώ πέραν της κυβερνη</w:t>
      </w:r>
      <w:r>
        <w:rPr>
          <w:rFonts w:eastAsia="Times New Roman"/>
          <w:szCs w:val="24"/>
        </w:rPr>
        <w:t xml:space="preserve">τικής παράταξης και τις πολιτικές δυνάμεις που τη δεκαετία του ’80 υπεραμύνθηκαν και θεσμοθέτησαν με βάση αυτές τις αρχές να το στηρίξουν. </w:t>
      </w:r>
    </w:p>
    <w:p w14:paraId="06758C8F" w14:textId="77777777" w:rsidR="00866F2D" w:rsidRDefault="003A64EF">
      <w:pPr>
        <w:spacing w:line="600" w:lineRule="auto"/>
        <w:ind w:firstLine="720"/>
        <w:jc w:val="both"/>
        <w:rPr>
          <w:rFonts w:eastAsia="Times New Roman"/>
          <w:szCs w:val="24"/>
        </w:rPr>
      </w:pPr>
      <w:r>
        <w:rPr>
          <w:rFonts w:eastAsia="Times New Roman"/>
          <w:szCs w:val="24"/>
        </w:rPr>
        <w:t>Σας ευχαριστώ.</w:t>
      </w:r>
    </w:p>
    <w:p w14:paraId="06758C90"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sidRPr="00104BD1">
        <w:rPr>
          <w:rFonts w:eastAsia="Times New Roman" w:cs="Times New Roman"/>
          <w:szCs w:val="24"/>
        </w:rPr>
        <w:t xml:space="preserve"> </w:t>
      </w:r>
      <w:r>
        <w:rPr>
          <w:rFonts w:eastAsia="Times New Roman" w:cs="Times New Roman"/>
          <w:szCs w:val="24"/>
        </w:rPr>
        <w:t>του ΣΥΡΙΖΑ)</w:t>
      </w:r>
    </w:p>
    <w:p w14:paraId="06758C91" w14:textId="77777777" w:rsidR="00866F2D" w:rsidRDefault="003A64EF">
      <w:pPr>
        <w:spacing w:line="600" w:lineRule="auto"/>
        <w:ind w:firstLine="720"/>
        <w:jc w:val="both"/>
        <w:rPr>
          <w:rFonts w:eastAsia="Times New Roman"/>
          <w:szCs w:val="24"/>
        </w:rPr>
      </w:pPr>
      <w:r w:rsidRPr="00D40125">
        <w:rPr>
          <w:rFonts w:eastAsia="Times New Roman"/>
          <w:b/>
          <w:szCs w:val="24"/>
        </w:rPr>
        <w:t>ΠΡΟΕΔΡΕΥΩΝ (Νικήτας Κακλαμάνης):</w:t>
      </w:r>
      <w:r w:rsidRPr="008C08E1">
        <w:rPr>
          <w:rFonts w:eastAsia="Times New Roman"/>
          <w:szCs w:val="24"/>
        </w:rPr>
        <w:t xml:space="preserve"> Κυρίες και κύριοι συνάδε</w:t>
      </w:r>
      <w:r w:rsidRPr="008C08E1">
        <w:rPr>
          <w:rFonts w:eastAsia="Times New Roman"/>
          <w:szCs w:val="24"/>
        </w:rPr>
        <w:t xml:space="preserve">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8C08E1">
        <w:rPr>
          <w:rFonts w:eastAsia="Times New Roman"/>
          <w:szCs w:val="24"/>
        </w:rPr>
        <w:t xml:space="preserve">λειτουργίας της Βουλής, είκοσι μαθητές και μαθήτριες και δύο εκπαιδευτικοί συνοδοί τους από το </w:t>
      </w:r>
      <w:r w:rsidRPr="008C08E1">
        <w:rPr>
          <w:rFonts w:eastAsia="Times New Roman"/>
          <w:szCs w:val="24"/>
        </w:rPr>
        <w:t>10</w:t>
      </w:r>
      <w:r w:rsidRPr="00153EDC">
        <w:rPr>
          <w:rFonts w:eastAsia="Times New Roman"/>
          <w:szCs w:val="24"/>
          <w:vertAlign w:val="superscript"/>
        </w:rPr>
        <w:t>ο</w:t>
      </w:r>
      <w:r>
        <w:rPr>
          <w:rFonts w:eastAsia="Times New Roman"/>
          <w:szCs w:val="24"/>
        </w:rPr>
        <w:t xml:space="preserve"> </w:t>
      </w:r>
      <w:r w:rsidRPr="008C08E1">
        <w:rPr>
          <w:rFonts w:eastAsia="Times New Roman"/>
          <w:szCs w:val="24"/>
        </w:rPr>
        <w:t xml:space="preserve">Δημοτικό Σχολείο των Αγίων Αναργύρων. </w:t>
      </w:r>
    </w:p>
    <w:p w14:paraId="06758C92" w14:textId="77777777" w:rsidR="00866F2D" w:rsidRDefault="003A64EF">
      <w:pPr>
        <w:spacing w:line="600" w:lineRule="auto"/>
        <w:ind w:firstLine="720"/>
        <w:jc w:val="both"/>
        <w:rPr>
          <w:rFonts w:eastAsia="Times New Roman"/>
          <w:szCs w:val="24"/>
        </w:rPr>
      </w:pPr>
      <w:r w:rsidRPr="008C08E1">
        <w:rPr>
          <w:rFonts w:eastAsia="Times New Roman"/>
          <w:szCs w:val="24"/>
        </w:rPr>
        <w:t xml:space="preserve">Η Βουλή τούς καλωσορίζει. </w:t>
      </w:r>
    </w:p>
    <w:p w14:paraId="06758C93" w14:textId="77777777" w:rsidR="00866F2D" w:rsidRDefault="003A64EF">
      <w:pPr>
        <w:spacing w:line="600" w:lineRule="auto"/>
        <w:ind w:firstLine="720"/>
        <w:jc w:val="center"/>
        <w:rPr>
          <w:rFonts w:eastAsia="Times New Roman"/>
          <w:szCs w:val="24"/>
        </w:rPr>
      </w:pPr>
      <w:r w:rsidRPr="008C08E1">
        <w:rPr>
          <w:rFonts w:eastAsia="Times New Roman"/>
          <w:szCs w:val="24"/>
        </w:rPr>
        <w:t>(Χειροκροτήματα απ’ όλες τις πτέρυγες της Βουλής)</w:t>
      </w:r>
    </w:p>
    <w:p w14:paraId="06758C94" w14:textId="77777777" w:rsidR="00866F2D" w:rsidRDefault="003A64EF">
      <w:pPr>
        <w:spacing w:line="600" w:lineRule="auto"/>
        <w:ind w:firstLine="720"/>
        <w:jc w:val="both"/>
        <w:rPr>
          <w:rFonts w:eastAsia="Times New Roman"/>
          <w:szCs w:val="24"/>
        </w:rPr>
      </w:pPr>
      <w:r>
        <w:rPr>
          <w:rFonts w:eastAsia="Times New Roman"/>
          <w:szCs w:val="24"/>
        </w:rPr>
        <w:lastRenderedPageBreak/>
        <w:t>Κυρίες και κύριοι συνάδελφοι, α</w:t>
      </w:r>
      <w:r w:rsidRPr="008C08E1">
        <w:rPr>
          <w:rFonts w:eastAsia="Times New Roman"/>
          <w:szCs w:val="24"/>
        </w:rPr>
        <w:t>κο</w:t>
      </w:r>
      <w:r>
        <w:rPr>
          <w:rFonts w:eastAsia="Times New Roman"/>
          <w:szCs w:val="24"/>
        </w:rPr>
        <w:t>ύστε με,</w:t>
      </w:r>
      <w:r>
        <w:rPr>
          <w:rFonts w:eastAsia="Times New Roman"/>
          <w:szCs w:val="24"/>
        </w:rPr>
        <w:t xml:space="preserve"> σας παρακαλώ. Απευθύνομαι ι</w:t>
      </w:r>
      <w:r w:rsidRPr="008C08E1">
        <w:rPr>
          <w:rFonts w:eastAsia="Times New Roman"/>
          <w:szCs w:val="24"/>
        </w:rPr>
        <w:t>διαίτερα στους συναδέλφους της κυβερνητικής πλειοψηφίας</w:t>
      </w:r>
      <w:r>
        <w:rPr>
          <w:rFonts w:eastAsia="Times New Roman"/>
          <w:szCs w:val="24"/>
        </w:rPr>
        <w:t>.</w:t>
      </w:r>
      <w:r w:rsidRPr="008C08E1">
        <w:rPr>
          <w:rFonts w:eastAsia="Times New Roman"/>
          <w:szCs w:val="24"/>
        </w:rPr>
        <w:t xml:space="preserve"> Όταν εγκρίνετε επείγοντα νομοσχέδια</w:t>
      </w:r>
      <w:r>
        <w:rPr>
          <w:rFonts w:eastAsia="Times New Roman"/>
          <w:szCs w:val="24"/>
        </w:rPr>
        <w:t>,</w:t>
      </w:r>
      <w:r w:rsidRPr="008C08E1">
        <w:rPr>
          <w:rFonts w:eastAsia="Times New Roman"/>
          <w:szCs w:val="24"/>
        </w:rPr>
        <w:t xml:space="preserve"> πρέπει να ξέρετε ότι το άρθρο 110 είναι σαφές. Μετά </w:t>
      </w:r>
      <w:r>
        <w:rPr>
          <w:rFonts w:eastAsia="Times New Roman"/>
          <w:szCs w:val="24"/>
        </w:rPr>
        <w:t>υ</w:t>
      </w:r>
      <w:r w:rsidRPr="008C08E1">
        <w:rPr>
          <w:rFonts w:eastAsia="Times New Roman"/>
          <w:szCs w:val="24"/>
        </w:rPr>
        <w:t>πάρχουν περιορισμοί στις ομιλίες. Δεν μπορεί να ψηφίζουμε τα νομοσχέδια ως επείγο</w:t>
      </w:r>
      <w:r w:rsidRPr="008C08E1">
        <w:rPr>
          <w:rFonts w:eastAsia="Times New Roman"/>
          <w:szCs w:val="24"/>
        </w:rPr>
        <w:t>ντα και μέσα στη Βουλή να λειτουργούν ως κανονικά τα νομοσχέδια. Δεν γίνεται.</w:t>
      </w:r>
    </w:p>
    <w:p w14:paraId="06758C95" w14:textId="77777777" w:rsidR="00866F2D" w:rsidRDefault="003A64EF">
      <w:pPr>
        <w:spacing w:line="600" w:lineRule="auto"/>
        <w:ind w:firstLine="720"/>
        <w:jc w:val="both"/>
        <w:rPr>
          <w:rFonts w:eastAsia="Times New Roman"/>
          <w:szCs w:val="24"/>
        </w:rPr>
      </w:pPr>
      <w:r w:rsidRPr="008C08E1">
        <w:rPr>
          <w:rFonts w:eastAsia="Times New Roman"/>
          <w:szCs w:val="24"/>
        </w:rPr>
        <w:t>Επειδή άφησα δεκαπέντε λεπτά τον συνάδελφο κ. Μιχελή</w:t>
      </w:r>
      <w:r>
        <w:rPr>
          <w:rFonts w:eastAsia="Times New Roman"/>
          <w:szCs w:val="24"/>
        </w:rPr>
        <w:t>,</w:t>
      </w:r>
      <w:r w:rsidRPr="008C08E1">
        <w:rPr>
          <w:rFonts w:eastAsia="Times New Roman"/>
          <w:szCs w:val="24"/>
        </w:rPr>
        <w:t xml:space="preserve"> για λόγους ισονομίας θα αφήσω δεκαπέντε λεπτά όλους τους εισηγητές και γενικούς αγορητές. Από εκεί και πέρα</w:t>
      </w:r>
      <w:r>
        <w:rPr>
          <w:rFonts w:eastAsia="Times New Roman"/>
          <w:szCs w:val="24"/>
        </w:rPr>
        <w:t>,</w:t>
      </w:r>
      <w:r w:rsidRPr="008C08E1">
        <w:rPr>
          <w:rFonts w:eastAsia="Times New Roman"/>
          <w:szCs w:val="24"/>
        </w:rPr>
        <w:t xml:space="preserve"> όμως</w:t>
      </w:r>
      <w:r>
        <w:rPr>
          <w:rFonts w:eastAsia="Times New Roman"/>
          <w:szCs w:val="24"/>
        </w:rPr>
        <w:t>,</w:t>
      </w:r>
      <w:r w:rsidRPr="008C08E1">
        <w:rPr>
          <w:rFonts w:eastAsia="Times New Roman"/>
          <w:szCs w:val="24"/>
        </w:rPr>
        <w:t xml:space="preserve"> έχουν ήδη</w:t>
      </w:r>
      <w:r w:rsidRPr="008C08E1">
        <w:rPr>
          <w:rFonts w:eastAsia="Times New Roman"/>
          <w:szCs w:val="24"/>
        </w:rPr>
        <w:t xml:space="preserve"> γραφτεί τριάντα τέσσερις συνάδελφοι. Δεν μπορεί ένας που ανεβαίνει στο Βήμα να αγνοεί τι γίνεται μετά από πίσω, ιδιαίτερα για τους συναδέλφους Βουλευτές που ο χρόνος τους είναι απελπιστικά λίγο</w:t>
      </w:r>
      <w:r>
        <w:rPr>
          <w:rFonts w:eastAsia="Times New Roman"/>
          <w:szCs w:val="24"/>
        </w:rPr>
        <w:t>ς,</w:t>
      </w:r>
      <w:r w:rsidRPr="008C08E1">
        <w:rPr>
          <w:rFonts w:eastAsia="Times New Roman"/>
          <w:szCs w:val="24"/>
        </w:rPr>
        <w:t xml:space="preserve"> όταν τα νομοσχέδια χαρακτηρίζονται ως επείγοντα. </w:t>
      </w:r>
    </w:p>
    <w:p w14:paraId="06758C96" w14:textId="77777777" w:rsidR="00866F2D" w:rsidRDefault="003A64EF">
      <w:pPr>
        <w:spacing w:line="600" w:lineRule="auto"/>
        <w:ind w:firstLine="720"/>
        <w:jc w:val="both"/>
        <w:rPr>
          <w:rFonts w:eastAsia="Times New Roman"/>
          <w:szCs w:val="24"/>
        </w:rPr>
      </w:pPr>
      <w:r w:rsidRPr="008C08E1">
        <w:rPr>
          <w:rFonts w:eastAsia="Times New Roman"/>
          <w:szCs w:val="24"/>
        </w:rPr>
        <w:t>Σας παρακ</w:t>
      </w:r>
      <w:r w:rsidRPr="008C08E1">
        <w:rPr>
          <w:rFonts w:eastAsia="Times New Roman"/>
          <w:szCs w:val="24"/>
        </w:rPr>
        <w:t xml:space="preserve">αλώ, λοιπόν, παίρνοντας ως δεδομένο ότι όλοι οι αγορητές και </w:t>
      </w:r>
      <w:r>
        <w:rPr>
          <w:rFonts w:eastAsia="Times New Roman"/>
          <w:szCs w:val="24"/>
          <w:lang w:val="en-US"/>
        </w:rPr>
        <w:t>oi</w:t>
      </w:r>
      <w:r w:rsidRPr="003A4616">
        <w:rPr>
          <w:rFonts w:eastAsia="Times New Roman"/>
          <w:szCs w:val="24"/>
        </w:rPr>
        <w:t xml:space="preserve"> </w:t>
      </w:r>
      <w:r w:rsidRPr="008C08E1">
        <w:rPr>
          <w:rFonts w:eastAsia="Times New Roman"/>
          <w:szCs w:val="24"/>
        </w:rPr>
        <w:t>εισηγητές θα έχουν δεκαπέντε λεπτά</w:t>
      </w:r>
      <w:r>
        <w:rPr>
          <w:rFonts w:eastAsia="Times New Roman"/>
          <w:szCs w:val="24"/>
        </w:rPr>
        <w:t>,</w:t>
      </w:r>
      <w:r w:rsidRPr="008C08E1">
        <w:rPr>
          <w:rFonts w:eastAsia="Times New Roman"/>
          <w:szCs w:val="24"/>
        </w:rPr>
        <w:t xml:space="preserve"> αφού άφησα τον κ. Μιχελή, </w:t>
      </w:r>
      <w:r>
        <w:rPr>
          <w:rFonts w:eastAsia="Times New Roman"/>
          <w:szCs w:val="24"/>
        </w:rPr>
        <w:t xml:space="preserve">μετά </w:t>
      </w:r>
      <w:r w:rsidRPr="008C08E1">
        <w:rPr>
          <w:rFonts w:eastAsia="Times New Roman"/>
          <w:szCs w:val="24"/>
        </w:rPr>
        <w:t>να είμαστε όσο μπορούμε πιο πειθαρχημένοι.</w:t>
      </w:r>
    </w:p>
    <w:p w14:paraId="06758C97" w14:textId="77777777" w:rsidR="00866F2D" w:rsidRDefault="003A64EF">
      <w:pPr>
        <w:spacing w:line="600" w:lineRule="auto"/>
        <w:ind w:firstLine="720"/>
        <w:jc w:val="both"/>
        <w:rPr>
          <w:rFonts w:eastAsia="Times New Roman"/>
          <w:szCs w:val="24"/>
        </w:rPr>
      </w:pPr>
      <w:r>
        <w:rPr>
          <w:rFonts w:eastAsia="Times New Roman"/>
          <w:b/>
          <w:szCs w:val="24"/>
        </w:rPr>
        <w:lastRenderedPageBreak/>
        <w:t xml:space="preserve">ΧΡΗΣΤΟΣ </w:t>
      </w:r>
      <w:r w:rsidRPr="008C08E1">
        <w:rPr>
          <w:rFonts w:eastAsia="Times New Roman"/>
          <w:b/>
          <w:szCs w:val="24"/>
        </w:rPr>
        <w:t>ΚΕΛΛΑΣ:</w:t>
      </w:r>
      <w:r w:rsidRPr="008C08E1">
        <w:rPr>
          <w:rFonts w:eastAsia="Times New Roman"/>
          <w:szCs w:val="24"/>
        </w:rPr>
        <w:t xml:space="preserve"> </w:t>
      </w:r>
      <w:r>
        <w:rPr>
          <w:rFonts w:eastAsia="Times New Roman"/>
          <w:szCs w:val="24"/>
        </w:rPr>
        <w:t>Οι Βουλευτές πόσο χρόνο θα έχουν</w:t>
      </w:r>
      <w:r w:rsidRPr="002D0892">
        <w:rPr>
          <w:rFonts w:eastAsia="Times New Roman"/>
          <w:szCs w:val="24"/>
        </w:rPr>
        <w:t xml:space="preserve">, </w:t>
      </w:r>
      <w:r>
        <w:rPr>
          <w:rFonts w:eastAsia="Times New Roman"/>
          <w:szCs w:val="24"/>
        </w:rPr>
        <w:t>κύριε Πρόεδρε;</w:t>
      </w:r>
    </w:p>
    <w:p w14:paraId="06758C98" w14:textId="77777777" w:rsidR="00866F2D" w:rsidRDefault="003A64EF">
      <w:pPr>
        <w:spacing w:line="600" w:lineRule="auto"/>
        <w:ind w:firstLine="720"/>
        <w:jc w:val="both"/>
        <w:rPr>
          <w:rFonts w:eastAsia="Times New Roman"/>
          <w:bCs/>
          <w:szCs w:val="24"/>
        </w:rPr>
      </w:pPr>
      <w:r w:rsidRPr="008C08E1">
        <w:rPr>
          <w:rFonts w:eastAsia="Times New Roman"/>
          <w:b/>
          <w:bCs/>
          <w:szCs w:val="24"/>
        </w:rPr>
        <w:t xml:space="preserve">ΠΡΟΕΔΡΕΥΩΝ (Νικήτας Κακλαμάνης): </w:t>
      </w:r>
      <w:r w:rsidRPr="008C08E1">
        <w:rPr>
          <w:rFonts w:eastAsia="Times New Roman"/>
          <w:bCs/>
          <w:szCs w:val="24"/>
        </w:rPr>
        <w:t>Πέραν του ότι το είπα</w:t>
      </w:r>
      <w:r>
        <w:rPr>
          <w:rFonts w:eastAsia="Times New Roman"/>
          <w:bCs/>
          <w:szCs w:val="24"/>
        </w:rPr>
        <w:t>,</w:t>
      </w:r>
      <w:r w:rsidRPr="008C08E1">
        <w:rPr>
          <w:rFonts w:eastAsia="Times New Roman"/>
          <w:bCs/>
          <w:szCs w:val="24"/>
        </w:rPr>
        <w:t xml:space="preserve"> ο Κανονισμός</w:t>
      </w:r>
      <w:r>
        <w:rPr>
          <w:rFonts w:eastAsia="Times New Roman"/>
          <w:bCs/>
          <w:szCs w:val="24"/>
        </w:rPr>
        <w:t xml:space="preserve"> είναι σαφής, είναι πέντε λεπτά μόνο για τους Βουλευτές.</w:t>
      </w:r>
    </w:p>
    <w:p w14:paraId="06758C99" w14:textId="77777777" w:rsidR="00866F2D" w:rsidRDefault="003A64EF">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Όμως, δίνετε παράταση στους εισηγητές και τους ειδικούς αγορητές. </w:t>
      </w:r>
    </w:p>
    <w:p w14:paraId="06758C9A" w14:textId="77777777" w:rsidR="00866F2D" w:rsidRDefault="003A64EF">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Καλά αφήστε, κύ</w:t>
      </w:r>
      <w:r>
        <w:rPr>
          <w:rFonts w:eastAsia="Times New Roman" w:cs="Times New Roman"/>
          <w:szCs w:val="24"/>
        </w:rPr>
        <w:t xml:space="preserve">ριε </w:t>
      </w:r>
      <w:proofErr w:type="spellStart"/>
      <w:r>
        <w:rPr>
          <w:rFonts w:eastAsia="Times New Roman" w:cs="Times New Roman"/>
          <w:szCs w:val="24"/>
        </w:rPr>
        <w:t>Κέλλα</w:t>
      </w:r>
      <w:proofErr w:type="spellEnd"/>
      <w:r>
        <w:rPr>
          <w:rFonts w:eastAsia="Times New Roman" w:cs="Times New Roman"/>
          <w:szCs w:val="24"/>
        </w:rPr>
        <w:t xml:space="preserve">, τώρα τι θα κάνουμε ως παράβαση. Ας δούμε πρώτα πόσοι θα </w:t>
      </w:r>
      <w:r>
        <w:rPr>
          <w:rFonts w:eastAsia="Times New Roman" w:cs="Times New Roman"/>
          <w:szCs w:val="24"/>
        </w:rPr>
        <w:t>εγγραφούν</w:t>
      </w:r>
      <w:r>
        <w:rPr>
          <w:rFonts w:eastAsia="Times New Roman" w:cs="Times New Roman"/>
          <w:szCs w:val="24"/>
        </w:rPr>
        <w:t xml:space="preserve">. </w:t>
      </w:r>
    </w:p>
    <w:p w14:paraId="06758C9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Ανδριανός. Εγώ βάζω τον κανονικό χρόνο αλλά, όπως είπα, όλοι οι αγορητές θα έχετε μια σχετική ανοχή. </w:t>
      </w:r>
    </w:p>
    <w:p w14:paraId="06758C9C" w14:textId="77777777" w:rsidR="00866F2D" w:rsidRDefault="003A64EF">
      <w:pPr>
        <w:spacing w:line="600" w:lineRule="auto"/>
        <w:ind w:firstLine="720"/>
        <w:jc w:val="both"/>
        <w:rPr>
          <w:rFonts w:eastAsia="Times New Roman" w:cs="Times New Roman"/>
          <w:szCs w:val="24"/>
        </w:rPr>
      </w:pPr>
      <w:r w:rsidRPr="00816D26">
        <w:rPr>
          <w:rFonts w:eastAsia="Times New Roman" w:cs="Times New Roman"/>
          <w:b/>
          <w:szCs w:val="24"/>
        </w:rPr>
        <w:t>ΙΩΑΝΝΗΣ ΑΝΔΡΙΑΝΟΣ: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06758C9D" w14:textId="77777777" w:rsidR="00866F2D" w:rsidRDefault="003A64EF">
      <w:pPr>
        <w:spacing w:line="600" w:lineRule="auto"/>
        <w:ind w:firstLine="720"/>
        <w:jc w:val="both"/>
        <w:rPr>
          <w:rFonts w:eastAsia="Times New Roman" w:cs="Times New Roman"/>
          <w:szCs w:val="24"/>
        </w:rPr>
      </w:pPr>
      <w:r w:rsidRPr="00A1004C">
        <w:rPr>
          <w:rFonts w:eastAsia="Times New Roman" w:cs="Times New Roman"/>
          <w:szCs w:val="24"/>
        </w:rPr>
        <w:t>Κυ</w:t>
      </w:r>
      <w:r w:rsidRPr="00A1004C">
        <w:rPr>
          <w:rFonts w:eastAsia="Times New Roman" w:cs="Times New Roman"/>
          <w:szCs w:val="24"/>
        </w:rPr>
        <w:t>ρίες και κύριοι συνάδελφοι</w:t>
      </w:r>
      <w:r>
        <w:rPr>
          <w:rFonts w:eastAsia="Times New Roman" w:cs="Times New Roman"/>
          <w:szCs w:val="24"/>
        </w:rPr>
        <w:t xml:space="preserve">, θέλω πρώτα απ’ όλα να ευχηθώ στα παιδιά που εξετάζονται αυτές τις ημέρες. Σήμερα ξεκινούν τις </w:t>
      </w:r>
      <w:r>
        <w:rPr>
          <w:rFonts w:eastAsia="Times New Roman" w:cs="Times New Roman"/>
          <w:szCs w:val="24"/>
        </w:rPr>
        <w:t xml:space="preserve">πανελλήνιες εξετάσεις </w:t>
      </w:r>
      <w:r>
        <w:rPr>
          <w:rFonts w:eastAsia="Times New Roman" w:cs="Times New Roman"/>
          <w:szCs w:val="24"/>
        </w:rPr>
        <w:t xml:space="preserve">οι υποψήφιοι </w:t>
      </w:r>
      <w:r>
        <w:rPr>
          <w:rFonts w:eastAsia="Times New Roman" w:cs="Times New Roman"/>
          <w:szCs w:val="24"/>
        </w:rPr>
        <w:lastRenderedPageBreak/>
        <w:t>μαθητές των ΕΠΑΛ και αύριο των ΓΕΛ. Εύχομαι, λοιπόν, καλή επιτυχία και καλή συνέχεια</w:t>
      </w:r>
      <w:r>
        <w:rPr>
          <w:rFonts w:eastAsia="Times New Roman" w:cs="Times New Roman"/>
          <w:szCs w:val="24"/>
        </w:rPr>
        <w:t xml:space="preserve">, ανεξάρτητα από το αποτέλεσμα. </w:t>
      </w:r>
    </w:p>
    <w:p w14:paraId="06758C9E" w14:textId="77777777" w:rsidR="00866F2D" w:rsidRDefault="003A64EF">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Όλη η Βουλή εύχεται στα παιδιά καλή δύναμη. </w:t>
      </w:r>
    </w:p>
    <w:p w14:paraId="06758C9F" w14:textId="77777777" w:rsidR="00866F2D" w:rsidRDefault="003A64EF">
      <w:pPr>
        <w:spacing w:line="600" w:lineRule="auto"/>
        <w:ind w:firstLine="720"/>
        <w:jc w:val="both"/>
        <w:rPr>
          <w:rFonts w:eastAsia="Times New Roman" w:cs="Times New Roman"/>
          <w:szCs w:val="24"/>
        </w:rPr>
      </w:pPr>
      <w:r w:rsidRPr="00816D26">
        <w:rPr>
          <w:rFonts w:eastAsia="Times New Roman" w:cs="Times New Roman"/>
          <w:b/>
          <w:szCs w:val="24"/>
        </w:rPr>
        <w:t>ΙΩΑΝΝΗΣ ΑΝΔΡΙΑΝΟΣ:</w:t>
      </w:r>
      <w:r>
        <w:rPr>
          <w:rFonts w:eastAsia="Times New Roman" w:cs="Times New Roman"/>
          <w:szCs w:val="24"/>
        </w:rPr>
        <w:t xml:space="preserve"> Καλή επιτυχία, λοιπόν, σε όλα τα παιδιά. </w:t>
      </w:r>
    </w:p>
    <w:p w14:paraId="06758CA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Ολοκληρώνεται, λοιπόν, σήμερα, με τη συζήτηση στην Ολομέλεια το </w:t>
      </w:r>
      <w:r>
        <w:rPr>
          <w:rFonts w:eastAsia="Times New Roman" w:cs="Times New Roman"/>
          <w:szCs w:val="24"/>
        </w:rPr>
        <w:t xml:space="preserve">νομοσχέδιο </w:t>
      </w:r>
      <w:r>
        <w:rPr>
          <w:rFonts w:eastAsia="Times New Roman" w:cs="Times New Roman"/>
          <w:szCs w:val="24"/>
        </w:rPr>
        <w:t>για τις δ</w:t>
      </w:r>
      <w:r>
        <w:rPr>
          <w:rFonts w:eastAsia="Times New Roman" w:cs="Times New Roman"/>
          <w:szCs w:val="24"/>
        </w:rPr>
        <w:t>ομές υποστήριξης, της πρωτοβάθμιας και δευτεροβάθμιας εκπαίδευσης, μια διαδικασία που σε καμ</w:t>
      </w:r>
      <w:r>
        <w:rPr>
          <w:rFonts w:eastAsia="Times New Roman" w:cs="Times New Roman"/>
          <w:szCs w:val="24"/>
        </w:rPr>
        <w:t>μ</w:t>
      </w:r>
      <w:r>
        <w:rPr>
          <w:rFonts w:eastAsia="Times New Roman" w:cs="Times New Roman"/>
          <w:szCs w:val="24"/>
        </w:rPr>
        <w:t xml:space="preserve">ιά περίπτωση δεν </w:t>
      </w:r>
      <w:proofErr w:type="spellStart"/>
      <w:r>
        <w:rPr>
          <w:rFonts w:eastAsia="Times New Roman" w:cs="Times New Roman"/>
          <w:szCs w:val="24"/>
        </w:rPr>
        <w:t>περιποιεί</w:t>
      </w:r>
      <w:proofErr w:type="spellEnd"/>
      <w:r>
        <w:rPr>
          <w:rFonts w:eastAsia="Times New Roman" w:cs="Times New Roman"/>
          <w:szCs w:val="24"/>
        </w:rPr>
        <w:t xml:space="preserve"> τιμή στο Κοινοβούλιο. </w:t>
      </w:r>
    </w:p>
    <w:p w14:paraId="06758CA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Όπως τονίσαμε μετ’ επιτάσεως τόσο στην επί της αρχής όσο και στην κατ’ άρθρο συζήτηση του νομοσχεδίου στην Επιτρο</w:t>
      </w:r>
      <w:r>
        <w:rPr>
          <w:rFonts w:eastAsia="Times New Roman" w:cs="Times New Roman"/>
          <w:szCs w:val="24"/>
        </w:rPr>
        <w:t>πή Μορφωτικών Υποθέσεων, η διαδικασία του επείγοντος που επελέγη για την επεξεργασία του συγκεκριμένου νομοσχεδίου σε κα</w:t>
      </w:r>
      <w:r>
        <w:rPr>
          <w:rFonts w:eastAsia="Times New Roman" w:cs="Times New Roman"/>
          <w:szCs w:val="24"/>
        </w:rPr>
        <w:t>μ</w:t>
      </w:r>
      <w:r>
        <w:rPr>
          <w:rFonts w:eastAsia="Times New Roman" w:cs="Times New Roman"/>
          <w:szCs w:val="24"/>
        </w:rPr>
        <w:lastRenderedPageBreak/>
        <w:t xml:space="preserve">μία περίπτωση δεν δικαιολογείται. Μάλιστα, όχι απλώς δεν δικαιολογείται αλλά αποκαλύπτει ολοφάνερα τον κεντρικό στόχο της </w:t>
      </w:r>
      <w:r w:rsidRPr="0094038A">
        <w:rPr>
          <w:rFonts w:eastAsia="Times New Roman" w:cs="Times New Roman"/>
          <w:szCs w:val="24"/>
        </w:rPr>
        <w:t>Κυβέρνηση</w:t>
      </w:r>
      <w:r>
        <w:rPr>
          <w:rFonts w:eastAsia="Times New Roman" w:cs="Times New Roman"/>
          <w:szCs w:val="24"/>
        </w:rPr>
        <w:t>ς πο</w:t>
      </w:r>
      <w:r>
        <w:rPr>
          <w:rFonts w:eastAsia="Times New Roman" w:cs="Times New Roman"/>
          <w:szCs w:val="24"/>
        </w:rPr>
        <w:t xml:space="preserve">υ δεν είναι άλλος από την κομματική άλωση της διοίκησης της εκπαίδευσης. </w:t>
      </w:r>
    </w:p>
    <w:p w14:paraId="06758CA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Είδαμε, λοιπόν την </w:t>
      </w:r>
      <w:r w:rsidRPr="0094038A">
        <w:rPr>
          <w:rFonts w:eastAsia="Times New Roman" w:cs="Times New Roman"/>
          <w:szCs w:val="24"/>
        </w:rPr>
        <w:t>Κυβέρνηση</w:t>
      </w:r>
      <w:r>
        <w:rPr>
          <w:rFonts w:eastAsia="Times New Roman" w:cs="Times New Roman"/>
          <w:szCs w:val="24"/>
        </w:rPr>
        <w:t xml:space="preserve"> να επιχειρεί πριν από λίγο διάστημα ακριβώς το ίδιο στον ευρύτερο δημόσιο τομέα όπου με φωτογραφικά κριτήρια επιλογής που θεσπίσατε, </w:t>
      </w:r>
      <w:r w:rsidRPr="00A1004C">
        <w:rPr>
          <w:rFonts w:eastAsia="Times New Roman" w:cs="Times New Roman"/>
          <w:szCs w:val="24"/>
        </w:rPr>
        <w:t>κυρίες και κύριοι συ</w:t>
      </w:r>
      <w:r w:rsidRPr="00A1004C">
        <w:rPr>
          <w:rFonts w:eastAsia="Times New Roman" w:cs="Times New Roman"/>
          <w:szCs w:val="24"/>
        </w:rPr>
        <w:t>νάδελφοι</w:t>
      </w:r>
      <w:r>
        <w:rPr>
          <w:rFonts w:eastAsia="Times New Roman" w:cs="Times New Roman"/>
          <w:szCs w:val="24"/>
        </w:rPr>
        <w:t xml:space="preserve"> της Πλειοψηφίας, κάνατε ανέκδοτο τη δήθεν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δημοσίου. </w:t>
      </w:r>
    </w:p>
    <w:p w14:paraId="06758CA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ίδιο ακριβώς επιχειρείτε να κάνετε τώρα και στην εκπαίδευση. Επιχειρείτε να ξηλώσετε χρήσιμες και δοκιμασμένες στον χρόνο δομές, να βάλετε στην άκρη ικανά και έμπειρα σ</w:t>
      </w:r>
      <w:r>
        <w:rPr>
          <w:rFonts w:eastAsia="Times New Roman" w:cs="Times New Roman"/>
          <w:szCs w:val="24"/>
        </w:rPr>
        <w:t xml:space="preserve">τελέχη για να ορίσετε κομματικούς θεματοφύλακες όπου γίνεται περισσότερο, όπου προλαβαίνετε περισσότερο, καθώς αντιλαμβάνεστε κάθε μέρα που περνά ολοένα και περισσότερο πως βρίσκεστε πλέον σε πορεία αποδρομής. </w:t>
      </w:r>
    </w:p>
    <w:p w14:paraId="06758CA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Επιχείρησε, λοιπόν, η </w:t>
      </w:r>
      <w:r w:rsidRPr="0094038A">
        <w:rPr>
          <w:rFonts w:eastAsia="Times New Roman" w:cs="Times New Roman"/>
          <w:szCs w:val="24"/>
        </w:rPr>
        <w:t>Κυβέρνηση</w:t>
      </w:r>
      <w:r>
        <w:rPr>
          <w:rFonts w:eastAsia="Times New Roman" w:cs="Times New Roman"/>
          <w:szCs w:val="24"/>
        </w:rPr>
        <w:t xml:space="preserve"> με τη διαδικα</w:t>
      </w:r>
      <w:r>
        <w:rPr>
          <w:rFonts w:eastAsia="Times New Roman" w:cs="Times New Roman"/>
          <w:szCs w:val="24"/>
        </w:rPr>
        <w:t>σία του επείγοντος να περιορίσει τις αντιδράσεις και την κατακραυγή που θα προκαλούσε αυτό το απαράδεκτο νομοθέτημα. Την πρώτη εκδοχή του νομοσχεδίου αυτού, ένα κείμενο με πενήντα ένα άρθρα, την έθεσε σε δημόσια διαβούλευση στις 16 Μαρτίου για δέκα μόλις μ</w:t>
      </w:r>
      <w:r>
        <w:rPr>
          <w:rFonts w:eastAsia="Times New Roman" w:cs="Times New Roman"/>
          <w:szCs w:val="24"/>
        </w:rPr>
        <w:t xml:space="preserve">έρες. Για δυόμισι μήνες το νομοσχέδιο έμεινε κλειδωμένο στο συρτάρι, περιμένοντας την κατάλληλη συγκυρία. Και την Παρασκευή που μας πέρασε λίγο πριν τα μεσάνυχτα, εν όψει των </w:t>
      </w:r>
      <w:r>
        <w:rPr>
          <w:rFonts w:eastAsia="Times New Roman" w:cs="Times New Roman"/>
          <w:szCs w:val="24"/>
        </w:rPr>
        <w:t xml:space="preserve">πανελλαδικών </w:t>
      </w:r>
      <w:r>
        <w:rPr>
          <w:rFonts w:eastAsia="Times New Roman" w:cs="Times New Roman"/>
          <w:szCs w:val="24"/>
        </w:rPr>
        <w:t>εξετάσεων, που παραδοσιακά κυριαρχούν στην εκπαιδευτική επικαιρότητα</w:t>
      </w:r>
      <w:r>
        <w:rPr>
          <w:rFonts w:eastAsia="Times New Roman" w:cs="Times New Roman"/>
          <w:szCs w:val="24"/>
        </w:rPr>
        <w:t xml:space="preserve">, κατατέθηκε ένα κείμενο μαμούθ με </w:t>
      </w:r>
      <w:proofErr w:type="spellStart"/>
      <w:r>
        <w:rPr>
          <w:rFonts w:eastAsia="Times New Roman" w:cs="Times New Roman"/>
          <w:szCs w:val="24"/>
        </w:rPr>
        <w:t>εκατόν</w:t>
      </w:r>
      <w:proofErr w:type="spellEnd"/>
      <w:r>
        <w:rPr>
          <w:rFonts w:eastAsia="Times New Roman" w:cs="Times New Roman"/>
          <w:szCs w:val="24"/>
        </w:rPr>
        <w:t xml:space="preserve"> δεκατρία άρθρα με πάνω από πεντακόσιες σελίδες, ένα νομοσχέδιο που αφορά ένα τεράστιο εύρος ζητημάτων για να επεξεργαστεί η </w:t>
      </w:r>
      <w:r>
        <w:rPr>
          <w:rFonts w:eastAsia="Times New Roman" w:cs="Times New Roman"/>
          <w:szCs w:val="24"/>
        </w:rPr>
        <w:t xml:space="preserve">επιτροπή </w:t>
      </w:r>
      <w:r>
        <w:rPr>
          <w:rFonts w:eastAsia="Times New Roman" w:cs="Times New Roman"/>
          <w:szCs w:val="24"/>
        </w:rPr>
        <w:t xml:space="preserve">με τη διαδικασία του επείγοντος. </w:t>
      </w:r>
    </w:p>
    <w:p w14:paraId="06758CA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Διαβάσαμε, λοιπόν, όλη τη σκληρή ανακοίνωση που</w:t>
      </w:r>
      <w:r>
        <w:rPr>
          <w:rFonts w:eastAsia="Times New Roman" w:cs="Times New Roman"/>
          <w:szCs w:val="24"/>
        </w:rPr>
        <w:t xml:space="preserve"> εξέδωσε η Εθνική Συνομοσπονδία Ατόμων με Αναπηρία και σας καταγγέλλει -αυτό δεν το λέμε εμείς, το λέει η Εθνική Συνομοσπονδία Ατόμων με Αναπηρία- ότι δεν κάνατε διάλογο μαζί τους, δεν κάνατε διαβούλευση για τα σημαντικά θέματα που θίγει το νομοσχέδιο και </w:t>
      </w:r>
      <w:r>
        <w:rPr>
          <w:rFonts w:eastAsia="Times New Roman" w:cs="Times New Roman"/>
          <w:szCs w:val="24"/>
        </w:rPr>
        <w:t xml:space="preserve">αφορούν τα </w:t>
      </w:r>
      <w:r>
        <w:rPr>
          <w:rFonts w:eastAsia="Times New Roman" w:cs="Times New Roman"/>
          <w:szCs w:val="24"/>
        </w:rPr>
        <w:lastRenderedPageBreak/>
        <w:t xml:space="preserve">μέλη της και τις οικογένειές τους. Και αυτό παρά τη ρητή υποχρέωση που απορρέει από τη σύμβαση των Ηνωμένων Εθνών για τα δικαιώματα των ατόμων με αναπηρία. </w:t>
      </w:r>
    </w:p>
    <w:p w14:paraId="06758CA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Καταθέτω αυτήν την ανακοίνωση για να υπάρχει στα Πρακτικά της Βουλής όπου σας κατακεραυνώνει για το γεγονός ότι δεν εκλήθη σε διάλογο για θέματα που την αφορούν, ενώ η πολιτεία έχει υποχρέωση να τους καλεί και μάλιστα αυτό, όπως επισημαίνω και </w:t>
      </w:r>
      <w:proofErr w:type="spellStart"/>
      <w:r>
        <w:rPr>
          <w:rFonts w:eastAsia="Times New Roman" w:cs="Times New Roman"/>
          <w:szCs w:val="24"/>
        </w:rPr>
        <w:t>προείπα</w:t>
      </w:r>
      <w:proofErr w:type="spellEnd"/>
      <w:r>
        <w:rPr>
          <w:rFonts w:eastAsia="Times New Roman" w:cs="Times New Roman"/>
          <w:szCs w:val="24"/>
        </w:rPr>
        <w:t>, απο</w:t>
      </w:r>
      <w:r>
        <w:rPr>
          <w:rFonts w:eastAsia="Times New Roman" w:cs="Times New Roman"/>
          <w:szCs w:val="24"/>
        </w:rPr>
        <w:t xml:space="preserve">ρρέει από τη </w:t>
      </w:r>
      <w:r>
        <w:rPr>
          <w:rFonts w:eastAsia="Times New Roman" w:cs="Times New Roman"/>
          <w:szCs w:val="24"/>
        </w:rPr>
        <w:t xml:space="preserve">σύμβαση </w:t>
      </w:r>
      <w:r>
        <w:rPr>
          <w:rFonts w:eastAsia="Times New Roman" w:cs="Times New Roman"/>
          <w:szCs w:val="24"/>
        </w:rPr>
        <w:t xml:space="preserve">των Ηνωμένων Εθνών. </w:t>
      </w:r>
    </w:p>
    <w:p w14:paraId="06758CA7" w14:textId="77777777" w:rsidR="00866F2D" w:rsidRDefault="003A64EF">
      <w:pPr>
        <w:spacing w:line="600" w:lineRule="auto"/>
        <w:ind w:firstLine="720"/>
        <w:jc w:val="both"/>
        <w:rPr>
          <w:rFonts w:eastAsia="Times New Roman" w:cs="Times New Roman"/>
          <w:szCs w:val="24"/>
        </w:rPr>
      </w:pPr>
      <w:r w:rsidRPr="008A1899">
        <w:rPr>
          <w:rFonts w:eastAsia="Times New Roman" w:cs="Times New Roman"/>
          <w:szCs w:val="24"/>
        </w:rPr>
        <w:t>(Στο σημείο αυτό ο Βουλευτής κ.</w:t>
      </w:r>
      <w:r>
        <w:rPr>
          <w:rFonts w:eastAsia="Times New Roman" w:cs="Times New Roman"/>
          <w:szCs w:val="24"/>
        </w:rPr>
        <w:t xml:space="preserve"> Ιωάννης Ανδριανός</w:t>
      </w:r>
      <w:r w:rsidRPr="008A1899">
        <w:rPr>
          <w:rFonts w:eastAsia="Times New Roman" w:cs="Times New Roman"/>
          <w:szCs w:val="24"/>
        </w:rPr>
        <w:t xml:space="preserve"> καταθέτει για τα Πρακτικά </w:t>
      </w:r>
      <w:r>
        <w:rPr>
          <w:rFonts w:eastAsia="Times New Roman" w:cs="Times New Roman"/>
          <w:szCs w:val="24"/>
        </w:rPr>
        <w:t>την προαναφερθείσα ανακοίνωση</w:t>
      </w:r>
      <w:r w:rsidRPr="008A1899">
        <w:rPr>
          <w:rFonts w:eastAsia="Times New Roman" w:cs="Times New Roman"/>
          <w:szCs w:val="24"/>
        </w:rPr>
        <w:t xml:space="preserve">, </w:t>
      </w:r>
      <w:r>
        <w:rPr>
          <w:rFonts w:eastAsia="Times New Roman" w:cs="Times New Roman"/>
          <w:szCs w:val="24"/>
        </w:rPr>
        <w:t>η οποία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6758C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αντί κάπως να συνετιστείτε από το σοβαρό αυτό ατόπημα, δεν διστάσατε, κύριε Υπουργέ, δεν αποφύγατε λίγο πολύ να πείτε πως αν έχει γίνει κάτι στην ειδική αγωγή στη χώρα, έγινε από την </w:t>
      </w:r>
      <w:r w:rsidRPr="0094038A">
        <w:rPr>
          <w:rFonts w:eastAsia="Times New Roman" w:cs="Times New Roman"/>
          <w:szCs w:val="24"/>
        </w:rPr>
        <w:t>Κυβέρνηση</w:t>
      </w:r>
      <w:r>
        <w:rPr>
          <w:rFonts w:eastAsia="Times New Roman" w:cs="Times New Roman"/>
          <w:szCs w:val="24"/>
        </w:rPr>
        <w:t xml:space="preserve"> </w:t>
      </w:r>
      <w:r w:rsidRPr="00C0242A">
        <w:rPr>
          <w:rFonts w:eastAsia="Times New Roman" w:cs="Times New Roman"/>
          <w:szCs w:val="24"/>
        </w:rPr>
        <w:t>ΣΥΡΙΖΑ</w:t>
      </w:r>
      <w:r>
        <w:rPr>
          <w:rFonts w:eastAsia="Times New Roman" w:cs="Times New Roman"/>
          <w:szCs w:val="24"/>
        </w:rPr>
        <w:t>-ΑΝΕΛ. Έτσι ακριβώς είπατε και σας το λέω από τα Πρα</w:t>
      </w:r>
      <w:r>
        <w:rPr>
          <w:rFonts w:eastAsia="Times New Roman" w:cs="Times New Roman"/>
          <w:szCs w:val="24"/>
        </w:rPr>
        <w:t xml:space="preserve">κτικά της Βουλής. </w:t>
      </w:r>
    </w:p>
    <w:p w14:paraId="06758C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Δηλαδή μέσα στα τρία αυτά χρόνια έγινε ό,τι δεν έχει γίνει στην ειδική αγωγή. Η Υφυπουργός σας είναι πολύ πιο προσεκτική. Δεν ισοπέδωσε το έργο των προηγούμενων κ</w:t>
      </w:r>
      <w:r w:rsidRPr="0094038A">
        <w:rPr>
          <w:rFonts w:eastAsia="Times New Roman" w:cs="Times New Roman"/>
          <w:szCs w:val="24"/>
        </w:rPr>
        <w:t>υβ</w:t>
      </w:r>
      <w:r>
        <w:rPr>
          <w:rFonts w:eastAsia="Times New Roman" w:cs="Times New Roman"/>
          <w:szCs w:val="24"/>
        </w:rPr>
        <w:t xml:space="preserve">ερνήσεων. Δεν ξεκινούν όλα από τη στιγμή που αναλάβατε εσείς και οι ΑΝΕΛ τη διακυβέρνηση. Γι’ αυτό πρέπει να είστε πολύ πιο προσεκτικοί. Πρόκειται για μια ατυχής και αμετροεπής δήλωση που αποκαλύπτει πρώτα απ’ όλα το δικό σας αδιέξοδο και δυστυχώς, όχι η </w:t>
      </w:r>
      <w:r>
        <w:rPr>
          <w:rFonts w:eastAsia="Times New Roman" w:cs="Times New Roman"/>
          <w:szCs w:val="24"/>
        </w:rPr>
        <w:t>μ</w:t>
      </w:r>
      <w:r>
        <w:rPr>
          <w:rFonts w:eastAsia="Times New Roman" w:cs="Times New Roman"/>
          <w:szCs w:val="24"/>
        </w:rPr>
        <w:t xml:space="preserve">όνη </w:t>
      </w:r>
      <w:r>
        <w:rPr>
          <w:rFonts w:eastAsia="Times New Roman" w:cs="Times New Roman"/>
          <w:szCs w:val="24"/>
        </w:rPr>
        <w:t xml:space="preserve">τέτοια ατυχής και αμετροεπής δήλωση που ακούσαμε από την πλευρά της </w:t>
      </w:r>
      <w:r w:rsidRPr="0094038A">
        <w:rPr>
          <w:rFonts w:eastAsia="Times New Roman" w:cs="Times New Roman"/>
          <w:szCs w:val="24"/>
        </w:rPr>
        <w:t>Κυβέρνηση</w:t>
      </w:r>
      <w:r>
        <w:rPr>
          <w:rFonts w:eastAsia="Times New Roman" w:cs="Times New Roman"/>
          <w:szCs w:val="24"/>
        </w:rPr>
        <w:t xml:space="preserve">ς, σε αυτήν τη διαδικασία της τελευταίες μέρες. </w:t>
      </w:r>
    </w:p>
    <w:p w14:paraId="06758CA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καταφέρατε, λοιπόν, να αποφύγετε τη σκληρή κριτική, τις αντιδράσεις και την κατακραυγή από την εκπαιδευτική κοινότητα και </w:t>
      </w:r>
      <w:r>
        <w:rPr>
          <w:rFonts w:eastAsia="Times New Roman" w:cs="Times New Roman"/>
          <w:szCs w:val="24"/>
        </w:rPr>
        <w:t xml:space="preserve">τους εμπλεκόμενους φορείς. Και δεν θα μπορούσε να είναι διαφορετικά για ένα νομοσχέδιο σαν και αυτό που συζητάμε αυτές τις μέρες. </w:t>
      </w:r>
    </w:p>
    <w:p w14:paraId="06758CA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 δούμε, λοιπόν, τι επιχειρείτε να κάνετε. Το πρώτο βήμα λοιπόν είναι να αποδημήσετε και να καταργήσετε υφιστάμενες εκπαιδευ</w:t>
      </w:r>
      <w:r>
        <w:rPr>
          <w:rFonts w:eastAsia="Times New Roman" w:cs="Times New Roman"/>
          <w:szCs w:val="24"/>
        </w:rPr>
        <w:t xml:space="preserve">τικές δομές και να τις αντικαταστήσετε άρον άρον χωρίς σοβαρούς σχεδιασμούς, εκτίμηση συνεπειών και προετοιμασία </w:t>
      </w:r>
      <w:r>
        <w:rPr>
          <w:rFonts w:eastAsia="Times New Roman" w:cs="Times New Roman"/>
          <w:szCs w:val="24"/>
        </w:rPr>
        <w:lastRenderedPageBreak/>
        <w:t xml:space="preserve">με νέες υδροκέφαλες πιο συγκεντρωτικές και γραφειοκρατικές και καταδικασμένες στην </w:t>
      </w:r>
      <w:proofErr w:type="spellStart"/>
      <w:r>
        <w:rPr>
          <w:rFonts w:eastAsia="Times New Roman" w:cs="Times New Roman"/>
          <w:szCs w:val="24"/>
        </w:rPr>
        <w:t>υποστελέχωση</w:t>
      </w:r>
      <w:proofErr w:type="spellEnd"/>
      <w:r>
        <w:rPr>
          <w:rFonts w:eastAsia="Times New Roman" w:cs="Times New Roman"/>
          <w:szCs w:val="24"/>
        </w:rPr>
        <w:t xml:space="preserve"> και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w:t>
      </w:r>
    </w:p>
    <w:p w14:paraId="06758CAC" w14:textId="77777777" w:rsidR="00866F2D" w:rsidRDefault="003A64EF">
      <w:pPr>
        <w:spacing w:line="600" w:lineRule="auto"/>
        <w:ind w:firstLine="720"/>
        <w:jc w:val="both"/>
        <w:rPr>
          <w:rFonts w:eastAsia="Times New Roman"/>
          <w:szCs w:val="24"/>
        </w:rPr>
      </w:pPr>
      <w:r>
        <w:rPr>
          <w:rFonts w:eastAsia="Times New Roman"/>
          <w:szCs w:val="24"/>
        </w:rPr>
        <w:t>Είναι τουλάχιστον ει</w:t>
      </w:r>
      <w:r>
        <w:rPr>
          <w:rFonts w:eastAsia="Times New Roman"/>
          <w:szCs w:val="24"/>
        </w:rPr>
        <w:t xml:space="preserve">ρωνικό το γεγονός ότι ισχυρίζεστε πως θεσμοθετείτε αποκεντρωμένες υπηρεσίες, αφού δημιουργείτε την </w:t>
      </w:r>
      <w:proofErr w:type="spellStart"/>
      <w:r>
        <w:rPr>
          <w:rFonts w:eastAsia="Times New Roman"/>
          <w:szCs w:val="24"/>
        </w:rPr>
        <w:t>υπερσυγκέντρωση</w:t>
      </w:r>
      <w:proofErr w:type="spellEnd"/>
      <w:r>
        <w:rPr>
          <w:rFonts w:eastAsia="Times New Roman"/>
          <w:szCs w:val="24"/>
        </w:rPr>
        <w:t xml:space="preserve"> στελεχών στις έδρες των περιφερειών και στη </w:t>
      </w:r>
      <w:r>
        <w:rPr>
          <w:rFonts w:eastAsia="Times New Roman"/>
          <w:szCs w:val="24"/>
        </w:rPr>
        <w:t>διεύθυνση εκπαίδευσης</w:t>
      </w:r>
      <w:r>
        <w:rPr>
          <w:rFonts w:eastAsia="Times New Roman"/>
          <w:szCs w:val="24"/>
        </w:rPr>
        <w:t xml:space="preserve"> και μεταφέρετε τη λήψη των αποφάσεων μακριά από τη σχολική μονάδα και την ε</w:t>
      </w:r>
      <w:r>
        <w:rPr>
          <w:rFonts w:eastAsia="Times New Roman"/>
          <w:szCs w:val="24"/>
        </w:rPr>
        <w:t xml:space="preserve">κπαιδευτική διαδικασία.  </w:t>
      </w:r>
    </w:p>
    <w:p w14:paraId="06758CAD" w14:textId="77777777" w:rsidR="00866F2D" w:rsidRDefault="003A64EF">
      <w:pPr>
        <w:spacing w:line="600" w:lineRule="auto"/>
        <w:ind w:firstLine="720"/>
        <w:jc w:val="both"/>
        <w:rPr>
          <w:rFonts w:eastAsia="Times New Roman"/>
          <w:szCs w:val="24"/>
        </w:rPr>
      </w:pPr>
      <w:r>
        <w:rPr>
          <w:rFonts w:eastAsia="Times New Roman"/>
          <w:szCs w:val="24"/>
        </w:rPr>
        <w:t xml:space="preserve">Καταργείτε εντελώς απροκάλυπτα και εκδικητικά τον θεσμό των </w:t>
      </w:r>
      <w:r>
        <w:rPr>
          <w:rFonts w:eastAsia="Times New Roman"/>
          <w:szCs w:val="24"/>
        </w:rPr>
        <w:t>σχολικών συμβούλων</w:t>
      </w:r>
      <w:r>
        <w:rPr>
          <w:rFonts w:eastAsia="Times New Roman"/>
          <w:szCs w:val="24"/>
        </w:rPr>
        <w:t>, έναν θεσμό που προσέφερε στην εκπαίδευση, μόνο και μόνο γιατί οι φορείς τους στήριξαν την αξιολόγηση. Μάλιστα, μιλήσατε για «μαγαζάκια», προσβάλλοντας</w:t>
      </w:r>
      <w:r>
        <w:rPr>
          <w:rFonts w:eastAsia="Times New Roman"/>
          <w:szCs w:val="24"/>
        </w:rPr>
        <w:t xml:space="preserve"> κατάφορα την προσφορά τους. Δεν έστησαν μαγαζάκια, ούτε ζητούν κάτι το ιδιαίτερο. Ζητούν, λοιπόν, να διεκδικήσουν και αυτοί, χωρίς εμπόδια, θέσεις που εσείς καθορίζετε το πλαίσιο για να επιλεγούν. </w:t>
      </w:r>
    </w:p>
    <w:p w14:paraId="06758CAE"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Τους αντικαθιστάτε, λοιπόν, από τους </w:t>
      </w:r>
      <w:r>
        <w:rPr>
          <w:rFonts w:eastAsia="Times New Roman"/>
          <w:szCs w:val="24"/>
        </w:rPr>
        <w:t>συντονιστές εκπαιδευ</w:t>
      </w:r>
      <w:r>
        <w:rPr>
          <w:rFonts w:eastAsia="Times New Roman"/>
          <w:szCs w:val="24"/>
        </w:rPr>
        <w:t>τικού έ</w:t>
      </w:r>
      <w:r>
        <w:rPr>
          <w:rFonts w:eastAsia="Times New Roman"/>
          <w:szCs w:val="24"/>
        </w:rPr>
        <w:t xml:space="preserve">ργου, από τα ΠΕΚΕΣ, αποκλείοντας, βεβαίως, τους νυν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υμβούλους από τη διεκδίκηση θέσης στη νέα δομή, με τεχνάσματα όπως το αντισυνταγματικό όριο των θητειών, που πριν από λίγο προσπαθήσατε να διορθώσετε. Η αντισυνταγματικότητα, όμως, εξακο</w:t>
      </w:r>
      <w:r>
        <w:rPr>
          <w:rFonts w:eastAsia="Times New Roman"/>
          <w:szCs w:val="24"/>
        </w:rPr>
        <w:t xml:space="preserve">λουθεί να υπάρχει, όπως και το πρόβλημα. Αυτό το βαφτίζετε «θετική αλλαγή», χωρίς να μας λέτε πώς είναι δυνατόν να λειτουργήσουν αποτελεσματικά τα ΠΕΚΕΣ την ώρα που οι προβλεπόμενες θέσεις για </w:t>
      </w:r>
      <w:r>
        <w:rPr>
          <w:rFonts w:eastAsia="Times New Roman"/>
          <w:szCs w:val="24"/>
        </w:rPr>
        <w:t>σ</w:t>
      </w:r>
      <w:r>
        <w:rPr>
          <w:rFonts w:eastAsia="Times New Roman"/>
          <w:szCs w:val="24"/>
        </w:rPr>
        <w:t xml:space="preserve">υντονιστές </w:t>
      </w:r>
      <w:r>
        <w:rPr>
          <w:rFonts w:eastAsia="Times New Roman"/>
          <w:szCs w:val="24"/>
        </w:rPr>
        <w:t>σ</w:t>
      </w:r>
      <w:r>
        <w:rPr>
          <w:rFonts w:eastAsia="Times New Roman"/>
          <w:szCs w:val="24"/>
        </w:rPr>
        <w:t xml:space="preserve">υμβουλευτικού </w:t>
      </w:r>
      <w:r>
        <w:rPr>
          <w:rFonts w:eastAsia="Times New Roman"/>
          <w:szCs w:val="24"/>
        </w:rPr>
        <w:t>έ</w:t>
      </w:r>
      <w:r>
        <w:rPr>
          <w:rFonts w:eastAsia="Times New Roman"/>
          <w:szCs w:val="24"/>
        </w:rPr>
        <w:t>ργου, ανά ειδικότητα, θα είναι κατά</w:t>
      </w:r>
      <w:r>
        <w:rPr>
          <w:rFonts w:eastAsia="Times New Roman"/>
          <w:szCs w:val="24"/>
        </w:rPr>
        <w:t xml:space="preserve"> πολύ λιγότερες από αυτές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 xml:space="preserve">υμβούλων. </w:t>
      </w:r>
    </w:p>
    <w:p w14:paraId="06758CAF" w14:textId="77777777" w:rsidR="00866F2D" w:rsidRDefault="003A64EF">
      <w:pPr>
        <w:spacing w:line="600" w:lineRule="auto"/>
        <w:ind w:firstLine="720"/>
        <w:jc w:val="both"/>
        <w:rPr>
          <w:rFonts w:eastAsia="Times New Roman"/>
          <w:szCs w:val="24"/>
        </w:rPr>
      </w:pPr>
      <w:r>
        <w:rPr>
          <w:rFonts w:eastAsia="Times New Roman"/>
          <w:szCs w:val="24"/>
        </w:rPr>
        <w:t>Παρόμοια συγχώνευση επιχειρείτε και με τα ΚΕΣΥ, στα οποία στριμώχνετε ένα ετερόκλιτο πλήθος ανομοιογενών διοικητικών, εκπαιδευτικών, υποστηρικτικών τεχνολογικών, διαγνωστικών και συμβουλευτικών-ενημερωτικώ</w:t>
      </w:r>
      <w:r>
        <w:rPr>
          <w:rFonts w:eastAsia="Times New Roman"/>
          <w:szCs w:val="24"/>
        </w:rPr>
        <w:t xml:space="preserve">ν δομών, αυξάνοντας αρμοδιότητες, χωρίς να διασφαλίζετε την απαιτούμενη στελέχωση, σε ένα σχήμα υπέρμετρα συγκεντρωτικό και γραφειοκρατικό. </w:t>
      </w:r>
    </w:p>
    <w:p w14:paraId="06758CB0" w14:textId="77777777" w:rsidR="00866F2D" w:rsidRDefault="003A64EF">
      <w:pPr>
        <w:spacing w:line="600" w:lineRule="auto"/>
        <w:ind w:firstLine="720"/>
        <w:jc w:val="both"/>
        <w:rPr>
          <w:rFonts w:eastAsia="Times New Roman"/>
          <w:szCs w:val="24"/>
        </w:rPr>
      </w:pPr>
      <w:r>
        <w:rPr>
          <w:rFonts w:eastAsia="Times New Roman"/>
          <w:szCs w:val="24"/>
        </w:rPr>
        <w:lastRenderedPageBreak/>
        <w:t>Ούτε εδώ απαντάτε πώς θα λειτουργήσουν αποτελεσματικά τα ΚΕΣΥ, όταν οι προβλεπόμενες θέσεις είναι ελάχιστες για τις</w:t>
      </w:r>
      <w:r>
        <w:rPr>
          <w:rFonts w:eastAsia="Times New Roman"/>
          <w:szCs w:val="24"/>
        </w:rPr>
        <w:t xml:space="preserve"> αρμοδιότητες που τους δίνετε. Είναι μόλις χίλιες εξήντα επτά οι θέσεις σε εβδομήντα ένα ΚΕΣΥ, όταν οι ανάγκες αυξάνονται ολοένα και περισσότερο, όταν δεν προβλέπετε καν την κάλυψη όλων των σχολικών μονάδων από Επιτροπές Διαγνωστικής Εκπαιδευτικής Αξιολόγη</w:t>
      </w:r>
      <w:r>
        <w:rPr>
          <w:rFonts w:eastAsia="Times New Roman"/>
          <w:szCs w:val="24"/>
        </w:rPr>
        <w:t xml:space="preserve">σης και Υποστήριξης, όταν καταργείτε τη συμμετοχή της ειδικότητας του </w:t>
      </w:r>
      <w:proofErr w:type="spellStart"/>
      <w:r>
        <w:rPr>
          <w:rFonts w:eastAsia="Times New Roman"/>
          <w:szCs w:val="24"/>
        </w:rPr>
        <w:t>παιδοψυχιάτρου</w:t>
      </w:r>
      <w:proofErr w:type="spellEnd"/>
      <w:r>
        <w:rPr>
          <w:rFonts w:eastAsia="Times New Roman"/>
          <w:szCs w:val="24"/>
        </w:rPr>
        <w:t>, αδιαφορώντας, ουσιαστικά, για το πώς θα γίνεται η διάγνωση προβλημάτων στις περιπτώσεις που οι γονείς, λόγω άγνοιας ή προκατάληψης, δεν απευθύνονται στις δομές της Πρωτοβ</w:t>
      </w:r>
      <w:r>
        <w:rPr>
          <w:rFonts w:eastAsia="Times New Roman"/>
          <w:szCs w:val="24"/>
        </w:rPr>
        <w:t xml:space="preserve">άθμιας Υγειονομικής Περίθαλψης. </w:t>
      </w:r>
    </w:p>
    <w:p w14:paraId="06758CB1" w14:textId="77777777" w:rsidR="00866F2D" w:rsidRDefault="003A64EF">
      <w:pPr>
        <w:spacing w:line="600" w:lineRule="auto"/>
        <w:ind w:firstLine="720"/>
        <w:jc w:val="both"/>
        <w:rPr>
          <w:rFonts w:eastAsia="Times New Roman"/>
          <w:szCs w:val="24"/>
        </w:rPr>
      </w:pPr>
      <w:r>
        <w:rPr>
          <w:rFonts w:eastAsia="Times New Roman"/>
          <w:szCs w:val="24"/>
        </w:rPr>
        <w:t>Ούτε, βεβαία, απαντάτε στο πώς ακριβώς θα καλυφθεί το κενό του Κέντρου Πληροφορικής και Νέων Τεχνολογιών που καταργείτε, το οποίο στελεχωνόταν από έμπειρους πληροφορικούς και τεχνικούς υπευθύνους και εξυπηρετούσε αποτελεσμα</w:t>
      </w:r>
      <w:r>
        <w:rPr>
          <w:rFonts w:eastAsia="Times New Roman"/>
          <w:szCs w:val="24"/>
        </w:rPr>
        <w:t xml:space="preserve">τικά τις ανάγκες των σχολείων με ελάχιστο κόστος.  </w:t>
      </w:r>
    </w:p>
    <w:p w14:paraId="06758CB2"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Ο ένας πυλώνας, λοιπόν, της προσπάθειάς σας να αλώσετε κομματικά τη διοίκηση της εκπαίδευσης είναι η κατάργηση δομών και η όπως-όπως αντικατάστασή τους. </w:t>
      </w:r>
    </w:p>
    <w:p w14:paraId="06758CB3" w14:textId="77777777" w:rsidR="00866F2D" w:rsidRDefault="003A64EF">
      <w:pPr>
        <w:spacing w:line="600" w:lineRule="auto"/>
        <w:ind w:firstLine="720"/>
        <w:jc w:val="both"/>
        <w:rPr>
          <w:rFonts w:eastAsia="Times New Roman"/>
          <w:szCs w:val="24"/>
        </w:rPr>
      </w:pPr>
      <w:r>
        <w:rPr>
          <w:rFonts w:eastAsia="Times New Roman"/>
          <w:szCs w:val="24"/>
        </w:rPr>
        <w:t>Ο άλλος είναι, βεβαίως, η επιλογή και η αξιολόγηση</w:t>
      </w:r>
      <w:r>
        <w:rPr>
          <w:rFonts w:eastAsia="Times New Roman"/>
          <w:szCs w:val="24"/>
        </w:rPr>
        <w:t xml:space="preserve"> των στελεχών. Κι εδώ κάνετε το εξής εξωφρενικό: Αντί να ξεκινήσετε τις επιλογές από την κορυφή, δηλαδή από τους περιφερειακούς διευθυντές, όπως είναι το λογικό και το δίκαιο κι όπως, άλλωστε, καθιστά υποχρεωτικό η Ευρωπαϊκή Επιτροπή από τον Δεκέμβρη του 2</w:t>
      </w:r>
      <w:r>
        <w:rPr>
          <w:rFonts w:eastAsia="Times New Roman"/>
          <w:szCs w:val="24"/>
        </w:rPr>
        <w:t xml:space="preserve">018 για την υπόλοιπη διοίκηση, εσείς τους ορίζετε </w:t>
      </w:r>
      <w:r>
        <w:rPr>
          <w:rFonts w:eastAsia="Times New Roman"/>
          <w:szCs w:val="24"/>
        </w:rPr>
        <w:t xml:space="preserve">προέδρους </w:t>
      </w:r>
      <w:r>
        <w:rPr>
          <w:rFonts w:eastAsia="Times New Roman"/>
          <w:szCs w:val="24"/>
        </w:rPr>
        <w:t xml:space="preserve">των Συμβουλίων Επιλογής. Ορίζετε, δηλαδή, </w:t>
      </w:r>
      <w:r>
        <w:rPr>
          <w:rFonts w:eastAsia="Times New Roman"/>
          <w:szCs w:val="24"/>
        </w:rPr>
        <w:t xml:space="preserve">προέδρους </w:t>
      </w:r>
      <w:r>
        <w:rPr>
          <w:rFonts w:eastAsia="Times New Roman"/>
          <w:szCs w:val="24"/>
        </w:rPr>
        <w:t>κομματικώς διορισμένα στελέχη, τους οποίους ξανά, με εξωφρενικό τρόπο, εξαιρέσατε από την αξιολόγηση λίγο καιρό πριν, χαρακτηρίζοντάς του μετακλ</w:t>
      </w:r>
      <w:r>
        <w:rPr>
          <w:rFonts w:eastAsia="Times New Roman"/>
          <w:szCs w:val="24"/>
        </w:rPr>
        <w:t xml:space="preserve">ητούς. </w:t>
      </w:r>
    </w:p>
    <w:p w14:paraId="06758CB4" w14:textId="77777777" w:rsidR="00866F2D" w:rsidRDefault="003A64EF">
      <w:pPr>
        <w:spacing w:line="600" w:lineRule="auto"/>
        <w:ind w:firstLine="720"/>
        <w:jc w:val="both"/>
        <w:rPr>
          <w:rFonts w:eastAsia="Times New Roman"/>
          <w:szCs w:val="24"/>
        </w:rPr>
      </w:pPr>
      <w:r>
        <w:rPr>
          <w:rFonts w:eastAsia="Times New Roman"/>
          <w:szCs w:val="24"/>
        </w:rPr>
        <w:t xml:space="preserve">Αυτοί, λοιπόν, οι κομματικά διορισμένοι, οι μετακλητοί, οι μη αξιολογημένοι, μας λέτε ότι θα κρίνουν τώρα αντικειμενικά. </w:t>
      </w:r>
    </w:p>
    <w:p w14:paraId="06758CB5" w14:textId="77777777" w:rsidR="00866F2D" w:rsidRDefault="003A64EF">
      <w:pPr>
        <w:spacing w:line="600" w:lineRule="auto"/>
        <w:ind w:firstLine="720"/>
        <w:jc w:val="both"/>
        <w:rPr>
          <w:rFonts w:eastAsia="Times New Roman"/>
          <w:szCs w:val="24"/>
        </w:rPr>
      </w:pPr>
      <w:r>
        <w:rPr>
          <w:rFonts w:eastAsia="Times New Roman"/>
          <w:szCs w:val="24"/>
        </w:rPr>
        <w:lastRenderedPageBreak/>
        <w:t>Και στην ερώτηση, γιατί δεν κρίνονται και δεν αξιολογούνται μέσω ΑΣΕΠ, ο Υπουργός απαντά: «Μα, δεν γνωρίζετε ότι δεν μπορεί να</w:t>
      </w:r>
      <w:r>
        <w:rPr>
          <w:rFonts w:eastAsia="Times New Roman"/>
          <w:szCs w:val="24"/>
        </w:rPr>
        <w:t xml:space="preserve"> γίνει, γιατί έχουμε πανελλαδικές εξετάσεις;». Και γιατί δεν το φέρατε νωρίτερα; Εσείς, μάλιστα, είπατε -και το επαναλάβατε πολλές φορές στην </w:t>
      </w:r>
      <w:r>
        <w:rPr>
          <w:rFonts w:eastAsia="Times New Roman"/>
          <w:szCs w:val="24"/>
        </w:rPr>
        <w:t>επιτροπή</w:t>
      </w:r>
      <w:r>
        <w:rPr>
          <w:rFonts w:eastAsia="Times New Roman"/>
          <w:szCs w:val="24"/>
        </w:rPr>
        <w:t xml:space="preserve">- ότι ήταν έτοιμο από το 2017, εδώ κι οκτώ μήνες. Γιατί, λοιπόν, το κρατάτε δυόμισι μήνες στο συρτάρι και </w:t>
      </w:r>
      <w:r>
        <w:rPr>
          <w:rFonts w:eastAsia="Times New Roman"/>
          <w:szCs w:val="24"/>
        </w:rPr>
        <w:t>το συζητάτε οκτώ μήνες; Δεν ξέρατε ότι αρχίζουν οι πανελλαδικές τώρα που φέρατε το νομοσχέδιο; Μήπως, δηλαδή, η επιλογή δεν είναι τυχαία;</w:t>
      </w:r>
      <w:r>
        <w:rPr>
          <w:rFonts w:eastAsia="Times New Roman"/>
          <w:szCs w:val="24"/>
        </w:rPr>
        <w:tab/>
        <w:t xml:space="preserve"> </w:t>
      </w:r>
    </w:p>
    <w:p w14:paraId="06758CB6" w14:textId="77777777" w:rsidR="00866F2D" w:rsidRDefault="003A64EF">
      <w:pPr>
        <w:spacing w:line="600" w:lineRule="auto"/>
        <w:ind w:firstLine="720"/>
        <w:jc w:val="both"/>
        <w:rPr>
          <w:rFonts w:eastAsia="Times New Roman"/>
          <w:szCs w:val="24"/>
        </w:rPr>
      </w:pPr>
      <w:r>
        <w:rPr>
          <w:rFonts w:eastAsia="Times New Roman"/>
          <w:szCs w:val="24"/>
        </w:rPr>
        <w:t xml:space="preserve">Για να κάνετε, λοιπόν, το έργο τους ευκολότερο, ορίζετε κριτήρια </w:t>
      </w:r>
      <w:proofErr w:type="spellStart"/>
      <w:r>
        <w:rPr>
          <w:rFonts w:eastAsia="Times New Roman"/>
          <w:szCs w:val="24"/>
        </w:rPr>
        <w:t>μοριοδότησης</w:t>
      </w:r>
      <w:proofErr w:type="spellEnd"/>
      <w:r>
        <w:rPr>
          <w:rFonts w:eastAsia="Times New Roman"/>
          <w:szCs w:val="24"/>
        </w:rPr>
        <w:t xml:space="preserve"> και επιλογής κομμένα και ραμμένα στα μ</w:t>
      </w:r>
      <w:r>
        <w:rPr>
          <w:rFonts w:eastAsia="Times New Roman"/>
          <w:szCs w:val="24"/>
        </w:rPr>
        <w:t xml:space="preserve">έτρα των μικροκομματικών σας επιδιώξεων. </w:t>
      </w:r>
    </w:p>
    <w:p w14:paraId="06758CB7" w14:textId="77777777" w:rsidR="00866F2D" w:rsidRDefault="003A64EF">
      <w:pPr>
        <w:spacing w:line="600" w:lineRule="auto"/>
        <w:ind w:firstLine="720"/>
        <w:jc w:val="both"/>
        <w:rPr>
          <w:rFonts w:eastAsia="Times New Roman"/>
          <w:szCs w:val="24"/>
        </w:rPr>
      </w:pPr>
      <w:r>
        <w:rPr>
          <w:rFonts w:eastAsia="Times New Roman"/>
          <w:szCs w:val="24"/>
        </w:rPr>
        <w:t>Πέρα, λοιπόν, από το αντισυνταγματικό όριο, που εξακολουθεί να υπάρχει παρά τη διόρθωση, που κάνατε, των θητειών, αποδίδετε υπερβολική βαρύτητα στη μη δομημένη συνέντευξη. Σήμερα μας είπατε, βεβαίως, ότι επαναφέρατ</w:t>
      </w:r>
      <w:r>
        <w:rPr>
          <w:rFonts w:eastAsia="Times New Roman"/>
          <w:szCs w:val="24"/>
        </w:rPr>
        <w:t xml:space="preserve">ε τη μαγνητοφωνημένη συνέντευξη. Ενώ την είχατε βάλει στη διαβούλευση, τη βγάλατε και τώρα την επαναφέρατε. Αυτή τη μη δομημένη συνέντευξη τη </w:t>
      </w:r>
      <w:proofErr w:type="spellStart"/>
      <w:r>
        <w:rPr>
          <w:rFonts w:eastAsia="Times New Roman"/>
          <w:szCs w:val="24"/>
        </w:rPr>
        <w:t>μοριοδοτείτε</w:t>
      </w:r>
      <w:proofErr w:type="spellEnd"/>
      <w:r>
        <w:rPr>
          <w:rFonts w:eastAsia="Times New Roman"/>
          <w:szCs w:val="24"/>
        </w:rPr>
        <w:t xml:space="preserve"> με δεκατέσσερα μόρια.</w:t>
      </w:r>
    </w:p>
    <w:p w14:paraId="06758C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Δεν αναγνωρίζετε ως διδακτική την υπηρεσία στελεχών, όπως οι </w:t>
      </w:r>
      <w:r>
        <w:rPr>
          <w:rFonts w:eastAsia="Times New Roman" w:cs="Times New Roman"/>
          <w:szCs w:val="24"/>
        </w:rPr>
        <w:t>σχολικοί σύμβουλοι</w:t>
      </w:r>
      <w:r>
        <w:rPr>
          <w:rFonts w:eastAsia="Times New Roman" w:cs="Times New Roman"/>
          <w:szCs w:val="24"/>
        </w:rPr>
        <w:t xml:space="preserve">, και την εξομοιώνετε με τη </w:t>
      </w:r>
      <w:proofErr w:type="spellStart"/>
      <w:r>
        <w:rPr>
          <w:rFonts w:eastAsia="Times New Roman" w:cs="Times New Roman"/>
          <w:szCs w:val="24"/>
        </w:rPr>
        <w:t>μοριοδότηση</w:t>
      </w:r>
      <w:proofErr w:type="spellEnd"/>
      <w:r>
        <w:rPr>
          <w:rFonts w:eastAsia="Times New Roman" w:cs="Times New Roman"/>
          <w:szCs w:val="24"/>
        </w:rPr>
        <w:t xml:space="preserve"> χαμηλόβαθμών στελεχών. Δίνετε, δηλαδή, υπερβολική </w:t>
      </w:r>
      <w:proofErr w:type="spellStart"/>
      <w:r>
        <w:rPr>
          <w:rFonts w:eastAsia="Times New Roman" w:cs="Times New Roman"/>
          <w:szCs w:val="24"/>
        </w:rPr>
        <w:t>μοριοδότηση</w:t>
      </w:r>
      <w:proofErr w:type="spellEnd"/>
      <w:r>
        <w:rPr>
          <w:rFonts w:eastAsia="Times New Roman" w:cs="Times New Roman"/>
          <w:szCs w:val="24"/>
        </w:rPr>
        <w:t xml:space="preserve"> στην προϋπηρεσία έναντι των αντικειμενικών προσόντων. </w:t>
      </w:r>
    </w:p>
    <w:p w14:paraId="06758C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αυτά είναι λίγα μόνο από τα πολλά ατοπήματα όσον αφορά στα κριτήρια, τα οποία ανέφερα πιο αναλυ</w:t>
      </w:r>
      <w:r>
        <w:rPr>
          <w:rFonts w:eastAsia="Times New Roman" w:cs="Times New Roman"/>
          <w:szCs w:val="24"/>
        </w:rPr>
        <w:t xml:space="preserve">τικά στη συζήτηση στην </w:t>
      </w:r>
      <w:r>
        <w:rPr>
          <w:rFonts w:eastAsia="Times New Roman" w:cs="Times New Roman"/>
          <w:szCs w:val="24"/>
        </w:rPr>
        <w:t>επιτροπή</w:t>
      </w:r>
      <w:r>
        <w:rPr>
          <w:rFonts w:eastAsia="Times New Roman" w:cs="Times New Roman"/>
          <w:szCs w:val="24"/>
        </w:rPr>
        <w:t>.</w:t>
      </w:r>
    </w:p>
    <w:p w14:paraId="06758CB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για να συμπληρώσετε το παζλ της ιδεοληψίας και της εξυπηρέτησης μικροκομματικών συμφερόντων, εξαιρείτε με το άρθρο 37 τους εκπαιδευτικούς από την αξιολόγηση, την οποία επιφυλάσσετε -όπως την επιφυλάσσετε- μόνο για τα στ</w:t>
      </w:r>
      <w:r>
        <w:rPr>
          <w:rFonts w:eastAsia="Times New Roman" w:cs="Times New Roman"/>
          <w:szCs w:val="24"/>
        </w:rPr>
        <w:t xml:space="preserve">ελέχη της εκπαίδευσης. </w:t>
      </w:r>
    </w:p>
    <w:p w14:paraId="06758CB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Πώς δικαιολογείτε αυτή την απόφαση; Όπως είπε ο Υπουργός περήφανα, καταργείτε το διαβόητο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152, «ένα νεοφιλελεύθερο έκτρωμα, που προέ</w:t>
      </w:r>
      <w:r>
        <w:rPr>
          <w:rFonts w:eastAsia="Times New Roman" w:cs="Times New Roman"/>
          <w:szCs w:val="24"/>
        </w:rPr>
        <w:lastRenderedPageBreak/>
        <w:t xml:space="preserve">βλεπε συγκεκριμένο και δεσμευτικό ποσοστό απολύσεων μέσα από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των εκπαιδευτικών». Αυτά ανέφερε η δήλωση που εξέδωσε ο Υπουργός Παιδείας κατά της Νέας Δημοκρατίας, στην ανακοίνωση της </w:t>
      </w:r>
      <w:proofErr w:type="spellStart"/>
      <w:r>
        <w:rPr>
          <w:rFonts w:eastAsia="Times New Roman" w:cs="Times New Roman"/>
          <w:szCs w:val="24"/>
        </w:rPr>
        <w:t>το</w:t>
      </w:r>
      <w:r>
        <w:rPr>
          <w:rFonts w:eastAsia="Times New Roman" w:cs="Times New Roman"/>
          <w:szCs w:val="24"/>
        </w:rPr>
        <w:t>μεάρχου</w:t>
      </w:r>
      <w:proofErr w:type="spellEnd"/>
      <w:r>
        <w:rPr>
          <w:rFonts w:eastAsia="Times New Roman" w:cs="Times New Roman"/>
          <w:szCs w:val="24"/>
        </w:rPr>
        <w:t xml:space="preserve"> μας, της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w:t>
      </w:r>
    </w:p>
    <w:p w14:paraId="06758CB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Υπάρχει, όμως, ένα μικρό πρόβλημα με αυτήν τη δήλωση. Και το πρόβλημα είναι -όπως επισημάναμε και στην </w:t>
      </w:r>
      <w:r>
        <w:rPr>
          <w:rFonts w:eastAsia="Times New Roman" w:cs="Times New Roman"/>
          <w:szCs w:val="24"/>
        </w:rPr>
        <w:t>επιτροπή</w:t>
      </w:r>
      <w:r>
        <w:rPr>
          <w:rFonts w:eastAsia="Times New Roman" w:cs="Times New Roman"/>
          <w:szCs w:val="24"/>
        </w:rPr>
        <w:t xml:space="preserve">- ότι πουθενά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152 δεν μιλά για απολύσεις εκπαιδευτικών. Και όχι μόνο αυτό, αλλά και ο ν.4250</w:t>
      </w:r>
      <w:r>
        <w:rPr>
          <w:rFonts w:eastAsia="Times New Roman" w:cs="Times New Roman"/>
          <w:szCs w:val="24"/>
        </w:rPr>
        <w:t xml:space="preserve">/2014 αναφέρεται ρητά σε αξιολόγηση δημοσίων υπαλλήλων, διοικητικών και όχι εκπαιδευτικών. Όμως, και η σχετική εγκύκλιος του Υπουργείου Διοικητικής Μεταρρύθμισης ρητά ξεκαθαρίζει ότι η ποσόστωση στην αξιολόγηση δεν ίσχυε για τους εκπαιδευτικούς. </w:t>
      </w:r>
    </w:p>
    <w:p w14:paraId="06758CB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ν υπάρχει, λοιπόν, κα</w:t>
      </w:r>
      <w:r>
        <w:rPr>
          <w:rFonts w:eastAsia="Times New Roman" w:cs="Times New Roman"/>
          <w:szCs w:val="24"/>
        </w:rPr>
        <w:t>μ</w:t>
      </w:r>
      <w:r>
        <w:rPr>
          <w:rFonts w:eastAsia="Times New Roman" w:cs="Times New Roman"/>
          <w:szCs w:val="24"/>
        </w:rPr>
        <w:t>μία σκιά και για να μην δημιουργείται καμ</w:t>
      </w:r>
      <w:r>
        <w:rPr>
          <w:rFonts w:eastAsia="Times New Roman" w:cs="Times New Roman"/>
          <w:szCs w:val="24"/>
        </w:rPr>
        <w:t>μ</w:t>
      </w:r>
      <w:r>
        <w:rPr>
          <w:rFonts w:eastAsia="Times New Roman" w:cs="Times New Roman"/>
          <w:szCs w:val="24"/>
        </w:rPr>
        <w:t>ία εντύπωση καταθέτω τα έγγραφα αυτά για τα Πρακτικά.</w:t>
      </w:r>
    </w:p>
    <w:p w14:paraId="06758CBE" w14:textId="77777777" w:rsidR="00866F2D" w:rsidRDefault="003A64EF">
      <w:pPr>
        <w:spacing w:line="600" w:lineRule="auto"/>
        <w:ind w:firstLine="720"/>
        <w:jc w:val="both"/>
        <w:rPr>
          <w:rFonts w:eastAsia="Times New Roman"/>
          <w:bCs/>
          <w:szCs w:val="24"/>
        </w:rPr>
      </w:pPr>
      <w:r w:rsidRPr="00663D20">
        <w:rPr>
          <w:rFonts w:eastAsia="Times New Roman" w:cs="Times New Roman"/>
          <w:szCs w:val="24"/>
        </w:rPr>
        <w:lastRenderedPageBreak/>
        <w:t>(</w:t>
      </w:r>
      <w:r>
        <w:rPr>
          <w:rFonts w:eastAsia="Times New Roman"/>
          <w:bCs/>
          <w:szCs w:val="24"/>
        </w:rPr>
        <w:t>Στο σημείο αυτό ο Βουλευτής</w:t>
      </w:r>
      <w:r w:rsidRPr="00663D20">
        <w:rPr>
          <w:rFonts w:eastAsia="Times New Roman"/>
          <w:bCs/>
          <w:szCs w:val="24"/>
        </w:rPr>
        <w:t xml:space="preserve"> κ. </w:t>
      </w:r>
      <w:r>
        <w:rPr>
          <w:rFonts w:eastAsia="Times New Roman"/>
          <w:bCs/>
          <w:szCs w:val="24"/>
        </w:rPr>
        <w:t>Ιωάννης Αδριανός</w:t>
      </w:r>
      <w:r w:rsidRPr="00960039">
        <w:rPr>
          <w:rFonts w:eastAsia="Times New Roman"/>
          <w:bCs/>
          <w:szCs w:val="24"/>
        </w:rPr>
        <w:t xml:space="preserve"> </w:t>
      </w:r>
      <w:r>
        <w:rPr>
          <w:rFonts w:eastAsia="Times New Roman"/>
          <w:bCs/>
          <w:szCs w:val="24"/>
        </w:rPr>
        <w:t>καταθέτει για τα Πρακτικά τα</w:t>
      </w:r>
      <w:r w:rsidRPr="00663D20">
        <w:rPr>
          <w:rFonts w:eastAsia="Times New Roman"/>
          <w:bCs/>
          <w:szCs w:val="24"/>
        </w:rPr>
        <w:t xml:space="preserve"> προαναφερθέν</w:t>
      </w:r>
      <w:r>
        <w:rPr>
          <w:rFonts w:eastAsia="Times New Roman"/>
          <w:bCs/>
          <w:szCs w:val="24"/>
        </w:rPr>
        <w:t>τα έγγραφα, τα οποία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w:t>
      </w:r>
      <w:r w:rsidRPr="00663D20">
        <w:rPr>
          <w:rFonts w:eastAsia="Times New Roman"/>
          <w:bCs/>
          <w:szCs w:val="24"/>
        </w:rPr>
        <w:t>μήματος Γραμματείας της Διεύθυνσης Στενογραφίας και Πρακτικών της Βουλής)</w:t>
      </w:r>
    </w:p>
    <w:p w14:paraId="06758CB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Να υπενθυμίσω, όμως, τι απάντησε ο Υπουργός όταν του επισήμανα ότι όλα αυτά δεν υπάρχουν στο </w:t>
      </w:r>
      <w:r>
        <w:rPr>
          <w:rFonts w:eastAsia="Times New Roman" w:cs="Times New Roman"/>
          <w:szCs w:val="24"/>
        </w:rPr>
        <w:t>προεδρικό διάταγμα</w:t>
      </w:r>
      <w:r>
        <w:rPr>
          <w:rFonts w:eastAsia="Times New Roman" w:cs="Times New Roman"/>
          <w:szCs w:val="24"/>
        </w:rPr>
        <w:t xml:space="preserve"> 152. Είπε, λοιπόν, ο Υπουργός: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152, παρ’ ότι δε</w:t>
      </w:r>
      <w:r>
        <w:rPr>
          <w:rFonts w:eastAsia="Times New Roman" w:cs="Times New Roman"/>
          <w:szCs w:val="24"/>
        </w:rPr>
        <w:t>ν το προβλέπει, έχει ταυτιστεί με την αξιολόγηση για να γίνουν απολύσεις. Αυτό δεν μπορεί να προσδώσει μία νομιμότητα στην αξιολόγηση. Άρα, πρέπει να καταργηθεί και γι’ αυτό το καταργούμε. Όλα τα άλλα είναι νομικίστικα».</w:t>
      </w:r>
    </w:p>
    <w:p w14:paraId="06758CC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κύριε Υπουργέ, το να μην ενδι</w:t>
      </w:r>
      <w:r>
        <w:rPr>
          <w:rFonts w:eastAsia="Times New Roman" w:cs="Times New Roman"/>
          <w:szCs w:val="24"/>
        </w:rPr>
        <w:t xml:space="preserve">αφέρει έναν πολιτικό η αλήθεια, αλλά το τι νομίζει, τι αισθάνεται και τι θα ήθελε ο ίδιος και το πολιτικό ακροατήριό του να είναι αλήθεια, στη γλώσσα της πολιτικής επιστήμης τα τελευταία χρόνια λέγεται «εναλλακτικά δεδομένα». Και επειδή ο κίνδυνος για την </w:t>
      </w:r>
      <w:r>
        <w:rPr>
          <w:rFonts w:eastAsia="Times New Roman" w:cs="Times New Roman"/>
          <w:szCs w:val="24"/>
        </w:rPr>
        <w:t xml:space="preserve">ίδια τη δημοκρατία εάν αρχίσουμε να </w:t>
      </w:r>
      <w:proofErr w:type="spellStart"/>
      <w:r>
        <w:rPr>
          <w:rFonts w:eastAsia="Times New Roman" w:cs="Times New Roman"/>
          <w:szCs w:val="24"/>
        </w:rPr>
        <w:t>σχετικοποιούμε</w:t>
      </w:r>
      <w:proofErr w:type="spellEnd"/>
      <w:r>
        <w:rPr>
          <w:rFonts w:eastAsia="Times New Roman" w:cs="Times New Roman"/>
          <w:szCs w:val="24"/>
        </w:rPr>
        <w:t xml:space="preserve"> την αλήθεια είναι πολύ μεγάλος -και πιστεύω ότι το αντιλαμβάνεστε πλήρως αυτό- σας καλώ να το λάβετε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ιδίως, μάλιστα, όταν </w:t>
      </w:r>
      <w:r>
        <w:rPr>
          <w:rFonts w:eastAsia="Times New Roman" w:cs="Times New Roman"/>
          <w:szCs w:val="24"/>
        </w:rPr>
        <w:lastRenderedPageBreak/>
        <w:t>τις τελευταίες μέρες ένα ακόμη στέλεχος της Κυβέρνησης, ο</w:t>
      </w:r>
      <w:r>
        <w:rPr>
          <w:rFonts w:eastAsia="Times New Roman" w:cs="Times New Roman"/>
          <w:szCs w:val="24"/>
        </w:rPr>
        <w:t xml:space="preserve"> Υπουργός Εξωτερικών, σε μια εξαιρετικά κρίσιμη στιγμή για τα εθνικά μας θέματα, επιχειρεί και αυτός να </w:t>
      </w:r>
      <w:proofErr w:type="spellStart"/>
      <w:r>
        <w:rPr>
          <w:rFonts w:eastAsia="Times New Roman" w:cs="Times New Roman"/>
          <w:szCs w:val="24"/>
        </w:rPr>
        <w:t>σχετικοποιήσει</w:t>
      </w:r>
      <w:proofErr w:type="spellEnd"/>
      <w:r>
        <w:rPr>
          <w:rFonts w:eastAsia="Times New Roman" w:cs="Times New Roman"/>
          <w:szCs w:val="24"/>
        </w:rPr>
        <w:t xml:space="preserve"> την αλήθεια. </w:t>
      </w:r>
    </w:p>
    <w:p w14:paraId="06758CC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λοιπόν, η Νέα Δημοκρατία, πιστεύουμε στην αξιολόγηση των εκπαιδευτικών ως αναγκαία προϋπόθεση για την ενίσχυση της π</w:t>
      </w:r>
      <w:r>
        <w:rPr>
          <w:rFonts w:eastAsia="Times New Roman" w:cs="Times New Roman"/>
          <w:szCs w:val="24"/>
        </w:rPr>
        <w:t>οιότητας στην εκπαίδευση. Πιστεύουμε ότι η αξιολόγηση είναι το αποτελεσματικότερο εργαλείο για να ενθαρρύνουμε και να επιβραβεύσουμε την καλή δουλειά και τη δημιουργικότητα, για να εντοπίζουμε τις βέλτιστες πρακτικές αλλά και τα σημεία όπου χρειάζεται βελτ</w:t>
      </w:r>
      <w:r>
        <w:rPr>
          <w:rFonts w:eastAsia="Times New Roman" w:cs="Times New Roman"/>
          <w:szCs w:val="24"/>
        </w:rPr>
        <w:t>ίωση.</w:t>
      </w:r>
    </w:p>
    <w:p w14:paraId="06758CC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Όπως τόνισα και στην </w:t>
      </w:r>
      <w:r>
        <w:rPr>
          <w:rFonts w:eastAsia="Times New Roman" w:cs="Times New Roman"/>
          <w:szCs w:val="24"/>
        </w:rPr>
        <w:t>επιτροπή</w:t>
      </w:r>
      <w:r>
        <w:rPr>
          <w:rFonts w:eastAsia="Times New Roman" w:cs="Times New Roman"/>
          <w:szCs w:val="24"/>
        </w:rPr>
        <w:t>, σήμερα όσοι εκπαιδευτικοί κάνουν καλά τη δουλειά τους, την κάνουν αποκλειστικά και μόνο από φιλότιμο, χωρίς αναγνώριση, χωρίς ενθάρρυνση, χωρίς ηθική, υλική και θεσμική επιβράβευση. Όσοι δεν κάνουν καλά τη δουλειά τους,</w:t>
      </w:r>
      <w:r>
        <w:rPr>
          <w:rFonts w:eastAsia="Times New Roman" w:cs="Times New Roman"/>
          <w:szCs w:val="24"/>
        </w:rPr>
        <w:t xml:space="preserve"> δεν έχουν κανένα κίνητρο, κα</w:t>
      </w:r>
      <w:r>
        <w:rPr>
          <w:rFonts w:eastAsia="Times New Roman" w:cs="Times New Roman"/>
          <w:szCs w:val="24"/>
        </w:rPr>
        <w:t>μ</w:t>
      </w:r>
      <w:r>
        <w:rPr>
          <w:rFonts w:eastAsia="Times New Roman" w:cs="Times New Roman"/>
          <w:szCs w:val="24"/>
        </w:rPr>
        <w:t xml:space="preserve">μία παρακίνηση για να βελτιωθούν. Και αυτό είναι άδικο. Και είναι άδικο για τους ευσυνείδητους εκπαιδευτικούς, είναι άδικο για όσους θέλουν να βελτιωθούν και δεν ξέρουν πώς, είναι άδικο για τα παιδιά και τις </w:t>
      </w:r>
      <w:r>
        <w:rPr>
          <w:rFonts w:eastAsia="Times New Roman" w:cs="Times New Roman"/>
          <w:szCs w:val="24"/>
        </w:rPr>
        <w:lastRenderedPageBreak/>
        <w:t xml:space="preserve">οικογένειές τους, </w:t>
      </w:r>
      <w:r>
        <w:rPr>
          <w:rFonts w:eastAsia="Times New Roman" w:cs="Times New Roman"/>
          <w:szCs w:val="24"/>
        </w:rPr>
        <w:t xml:space="preserve">που τους λέτε σήμερα ότι έχουμε ως κοινωνία ένα εργαλείο που διασφαλίζει καλύτερη ποιότητα στην εκπαίδευση. Και, πράγματι, είναι ένα εργαλείο που αποδεδειγμένα αποδίδει. Επιλέγετε, όμως, να μην το χρησιμοποιείτε, γιατί δήθεν διαφωνείτε με αυτό φιλοσοφικά, </w:t>
      </w:r>
      <w:r>
        <w:rPr>
          <w:rFonts w:eastAsia="Times New Roman" w:cs="Times New Roman"/>
          <w:szCs w:val="24"/>
        </w:rPr>
        <w:t>όταν όλοι ξέρουμε ότι εξυπηρετείτε ένα κομματικό ακροατήριο εις βάρος της εκπαίδευσης.</w:t>
      </w:r>
    </w:p>
    <w:p w14:paraId="06758CC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Εμείς είμαστε ξεκάθαροι. Δεσμευόμαστε να επαναφέρουμε την αξιολόγηση και στους διδάσκοντες -επώνυμα και τεκμηριωμένα- χωρίς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με δίκαια και αδιάβλητα</w:t>
      </w:r>
      <w:r>
        <w:rPr>
          <w:rFonts w:eastAsia="Times New Roman" w:cs="Times New Roman"/>
          <w:szCs w:val="24"/>
        </w:rPr>
        <w:t xml:space="preserve"> κριτήρια, ως εργαλείο δουλειάς πρώτα απ’ όλα για τους ίδιους τους εκπαιδευτικούς. Επίσης, δεσμευόμαστε να καταργήσουμε την παράλογη και ήδη </w:t>
      </w:r>
      <w:proofErr w:type="spellStart"/>
      <w:r>
        <w:rPr>
          <w:rFonts w:eastAsia="Times New Roman" w:cs="Times New Roman"/>
          <w:szCs w:val="24"/>
        </w:rPr>
        <w:t>κριθείσα</w:t>
      </w:r>
      <w:proofErr w:type="spellEnd"/>
      <w:r>
        <w:rPr>
          <w:rFonts w:eastAsia="Times New Roman" w:cs="Times New Roman"/>
          <w:szCs w:val="24"/>
        </w:rPr>
        <w:t xml:space="preserve"> ως αντισυνταγματική, με ειλημμένη απόφαση του </w:t>
      </w:r>
      <w:proofErr w:type="spellStart"/>
      <w:r>
        <w:rPr>
          <w:rFonts w:eastAsia="Times New Roman" w:cs="Times New Roman"/>
          <w:szCs w:val="24"/>
        </w:rPr>
        <w:t>ΣτΕ</w:t>
      </w:r>
      <w:proofErr w:type="spellEnd"/>
      <w:r>
        <w:rPr>
          <w:rFonts w:eastAsia="Times New Roman" w:cs="Times New Roman"/>
          <w:szCs w:val="24"/>
        </w:rPr>
        <w:t>, πρόβλεψη για αξιολόγηση των στελεχών της εκπαίδευσης απ</w:t>
      </w:r>
      <w:r>
        <w:rPr>
          <w:rFonts w:eastAsia="Times New Roman" w:cs="Times New Roman"/>
          <w:szCs w:val="24"/>
        </w:rPr>
        <w:t>ό τους υφισταμένους τους με ανώνυμα ερωτηματολόγια.</w:t>
      </w:r>
    </w:p>
    <w:p w14:paraId="06758CC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τους διευθυντές των σχολικών μονάδων το άρθρο 40 προβλέπει το εντελώς παράλογο, να αξιολογούνται από τους υφισταμένους, χωρίς να συμμετέχουν καν οι ίδιοι στην αξιολόγηση των υφισταμένων τους. </w:t>
      </w:r>
    </w:p>
    <w:p w14:paraId="06758CC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Ιδιαίτερα προβληματικές είναι, επίσης, και οι διατάξεις των άρθρων 53 έως 70 που αφορούν </w:t>
      </w:r>
      <w:r>
        <w:rPr>
          <w:rFonts w:eastAsia="Times New Roman" w:cs="Times New Roman"/>
          <w:szCs w:val="24"/>
        </w:rPr>
        <w:t>σ</w:t>
      </w:r>
      <w:r>
        <w:rPr>
          <w:rFonts w:eastAsia="Times New Roman" w:cs="Times New Roman"/>
          <w:szCs w:val="24"/>
        </w:rPr>
        <w:t>το Ινστιτούτο Εκπαιδευτικής Πολιτικής και βρίθουν φωτογραφικών διατάξεων «δημιουργικής ασάφειας» και νέων δαπανών, που δεν εκτιμώνται από το Γενικό Λογιστήριο του Κρά</w:t>
      </w:r>
      <w:r>
        <w:rPr>
          <w:rFonts w:eastAsia="Times New Roman" w:cs="Times New Roman"/>
          <w:szCs w:val="24"/>
        </w:rPr>
        <w:t>τους.</w:t>
      </w:r>
    </w:p>
    <w:p w14:paraId="06758CC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Πρόκειται για διατάξεις που προβλέπουν, μεταξύ άλλων, την παράλογη, αυτόματη ανανέωση της θητείας των μελών του ΔΣ, την ακατανόητη πρόβλεψη της δυνατότητας σύναψης δανείων από το ΙΕΠ, τη νομιμοποίηση παράνομων δαπανών, την απολύτως φωτογραφική παροχή της δ</w:t>
      </w:r>
      <w:r>
        <w:rPr>
          <w:rFonts w:eastAsia="Times New Roman" w:cs="Times New Roman"/>
          <w:szCs w:val="24"/>
        </w:rPr>
        <w:t xml:space="preserve">υνατότητας σε ιδιώτη, έμμισθο δικηγόρο, κατά παρέκκλιση των κείμενων διατάξεων, γενικών και ειδικών, να μετατάσσεται σαν να ήταν δημόσιος υπάλληλος σε δημόσιες υπηρεσίες και </w:t>
      </w:r>
      <w:r>
        <w:rPr>
          <w:rFonts w:eastAsia="Times New Roman" w:cs="Times New Roman"/>
          <w:szCs w:val="24"/>
        </w:rPr>
        <w:t>ανεξάρτητες αρχές</w:t>
      </w:r>
      <w:r>
        <w:rPr>
          <w:rFonts w:eastAsia="Times New Roman" w:cs="Times New Roman"/>
          <w:szCs w:val="24"/>
        </w:rPr>
        <w:t xml:space="preserve"> της Ελλάδας και του εξωτερικού. </w:t>
      </w:r>
    </w:p>
    <w:p w14:paraId="06758CC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Παρόμοια λογική είχε και η διασ</w:t>
      </w:r>
      <w:r>
        <w:rPr>
          <w:rFonts w:eastAsia="Times New Roman" w:cs="Times New Roman"/>
          <w:szCs w:val="24"/>
        </w:rPr>
        <w:t xml:space="preserve">φάλιση των προσόντων των μονίμων εκπαιδευτικών που αποσπώνται σε ΔΥΕΠ από εκείνα των αναπληρωτών, ώστε να επαναπροσληφθούν όσοι έχουν επιλεγεί παλαιότερα στα έργα που είχαν υλοποιήσει τα πανεπιστήμια για την εκπαίδευση των </w:t>
      </w:r>
      <w:proofErr w:type="spellStart"/>
      <w:r>
        <w:rPr>
          <w:rFonts w:eastAsia="Times New Roman" w:cs="Times New Roman"/>
          <w:szCs w:val="24"/>
        </w:rPr>
        <w:t>προσφυγοπαίδων</w:t>
      </w:r>
      <w:proofErr w:type="spellEnd"/>
      <w:r>
        <w:rPr>
          <w:rFonts w:eastAsia="Times New Roman" w:cs="Times New Roman"/>
          <w:szCs w:val="24"/>
        </w:rPr>
        <w:t>, αλλά και η διάταξ</w:t>
      </w:r>
      <w:r>
        <w:rPr>
          <w:rFonts w:eastAsia="Times New Roman" w:cs="Times New Roman"/>
          <w:szCs w:val="24"/>
        </w:rPr>
        <w:t>η του άρθρου 85 για την αλλαγή της σύνθεσης…</w:t>
      </w:r>
    </w:p>
    <w:p w14:paraId="06758CC8" w14:textId="77777777" w:rsidR="00866F2D" w:rsidRDefault="003A64EF">
      <w:pPr>
        <w:spacing w:line="600" w:lineRule="auto"/>
        <w:ind w:firstLine="720"/>
        <w:jc w:val="both"/>
        <w:rPr>
          <w:rFonts w:eastAsia="Times New Roman" w:cs="Times New Roman"/>
          <w:szCs w:val="24"/>
        </w:rPr>
      </w:pPr>
      <w:r w:rsidRPr="004C45A5">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Ανδριανέ</w:t>
      </w:r>
      <w:proofErr w:type="spellEnd"/>
      <w:r>
        <w:rPr>
          <w:rFonts w:eastAsia="Times New Roman" w:cs="Times New Roman"/>
          <w:szCs w:val="24"/>
        </w:rPr>
        <w:t>, τα υπόλοιπα στη δευτερολογία σας.</w:t>
      </w:r>
    </w:p>
    <w:p w14:paraId="06758CC9" w14:textId="77777777" w:rsidR="00866F2D" w:rsidRDefault="003A64EF">
      <w:pPr>
        <w:spacing w:line="600" w:lineRule="auto"/>
        <w:ind w:firstLine="720"/>
        <w:jc w:val="both"/>
        <w:rPr>
          <w:rFonts w:eastAsia="Times New Roman" w:cs="Times New Roman"/>
          <w:szCs w:val="24"/>
        </w:rPr>
      </w:pPr>
      <w:r w:rsidRPr="004C45A5">
        <w:rPr>
          <w:rFonts w:eastAsia="Times New Roman" w:cs="Times New Roman"/>
          <w:b/>
          <w:szCs w:val="24"/>
        </w:rPr>
        <w:t>ΙΩΑΝΝΗΣ ΑΝΔΡΙΑΝΟΣ:</w:t>
      </w:r>
      <w:r>
        <w:rPr>
          <w:rFonts w:eastAsia="Times New Roman" w:cs="Times New Roman"/>
          <w:szCs w:val="24"/>
        </w:rPr>
        <w:t xml:space="preserve"> Τελειώνω, κύριε Πρόεδρε. Στη δευτερολογία μου θα πω τα υπόλοιπα.</w:t>
      </w:r>
    </w:p>
    <w:p w14:paraId="06758C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επειδή πολλές φορές ο Υπουργός λέει ότι</w:t>
      </w:r>
      <w:r>
        <w:rPr>
          <w:rFonts w:eastAsia="Times New Roman" w:cs="Times New Roman"/>
          <w:szCs w:val="24"/>
        </w:rPr>
        <w:t xml:space="preserve"> η Νέα Δημοκρατία δεν έχει προτάσεις, έχουμε διατυπώσει προτάσεις, κύριε Υπουργέ: Τους άξονες της μεγαλύτερης αυτονομίας των σχολικών μονάδων και της αξιοσύνης, της διαφάνειας και του αδιάβλητου </w:t>
      </w:r>
      <w:r>
        <w:rPr>
          <w:rFonts w:eastAsia="Times New Roman" w:cs="Times New Roman"/>
          <w:szCs w:val="24"/>
        </w:rPr>
        <w:lastRenderedPageBreak/>
        <w:t xml:space="preserve">στην επιλογή των στελεχών της εκπαίδευσης, της ενίσχυσης και </w:t>
      </w:r>
      <w:r>
        <w:rPr>
          <w:rFonts w:eastAsia="Times New Roman" w:cs="Times New Roman"/>
          <w:szCs w:val="24"/>
        </w:rPr>
        <w:t xml:space="preserve">ουσιαστικής βελτίωσης θεσμών με αποδεδειγμένη προσφορά, όπως οι </w:t>
      </w:r>
      <w:r>
        <w:rPr>
          <w:rFonts w:eastAsia="Times New Roman" w:cs="Times New Roman"/>
          <w:szCs w:val="24"/>
        </w:rPr>
        <w:t>σχολικοί σύμβουλοι</w:t>
      </w:r>
      <w:r>
        <w:rPr>
          <w:rFonts w:eastAsia="Times New Roman" w:cs="Times New Roman"/>
          <w:szCs w:val="24"/>
        </w:rPr>
        <w:t xml:space="preserve">, της αξιολόγησης παντού με δίκαια κριτήρια, χωρίς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της ηθικής, υλικής και θεσμικής αναγνώρισης του ρόλου του εκπαιδευτικού, της ενθάρρυνσης της ποιότητα</w:t>
      </w:r>
      <w:r>
        <w:rPr>
          <w:rFonts w:eastAsia="Times New Roman" w:cs="Times New Roman"/>
          <w:szCs w:val="24"/>
        </w:rPr>
        <w:t xml:space="preserve">ς και της δημιουργικότητας παντού, της περαιτέρω ουσιαστικής στήριξης της </w:t>
      </w:r>
      <w:r>
        <w:rPr>
          <w:rFonts w:eastAsia="Times New Roman" w:cs="Times New Roman"/>
          <w:szCs w:val="24"/>
        </w:rPr>
        <w:t>ειδικής αγωγής</w:t>
      </w:r>
      <w:r>
        <w:rPr>
          <w:rFonts w:eastAsia="Times New Roman" w:cs="Times New Roman"/>
          <w:szCs w:val="24"/>
        </w:rPr>
        <w:t xml:space="preserve">. </w:t>
      </w:r>
    </w:p>
    <w:p w14:paraId="06758CC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Αυτό είναι το πλαίσιο των προτάσεών μας, γιατί παραπλανητικά λέτε ότι δεν υπάρχουν προτάσεις από τη Νέα Δημοκρατία. </w:t>
      </w:r>
    </w:p>
    <w:p w14:paraId="06758CC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Αυτές τις προτάσεις, λοιπόν, αυτήν την πολιτική,</w:t>
      </w:r>
      <w:r>
        <w:rPr>
          <w:rFonts w:eastAsia="Times New Roman" w:cs="Times New Roman"/>
          <w:szCs w:val="24"/>
        </w:rPr>
        <w:t xml:space="preserve"> σύντομα θα κληθεί να υλοποιήσει η </w:t>
      </w:r>
      <w:r>
        <w:rPr>
          <w:rFonts w:eastAsia="Times New Roman" w:cs="Times New Roman"/>
          <w:szCs w:val="24"/>
        </w:rPr>
        <w:t xml:space="preserve">κυβέρνηση </w:t>
      </w:r>
      <w:r>
        <w:rPr>
          <w:rFonts w:eastAsia="Times New Roman" w:cs="Times New Roman"/>
          <w:szCs w:val="24"/>
        </w:rPr>
        <w:t>της Νέας Δημοκρατίας και ο Κυριάκος Μητσοτάκης.</w:t>
      </w:r>
    </w:p>
    <w:p w14:paraId="06758CC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 αυτούς, λοιπόν, τους λόγους καταψηφίζουμε το νομοσχέδιο αυτό, που πιστεύουμε πως δεν ανταποκρίνεται στις ανάγκες της εκπαίδευσης, και δεσμευόμαστε να το καταργ</w:t>
      </w:r>
      <w:r>
        <w:rPr>
          <w:rFonts w:eastAsia="Times New Roman" w:cs="Times New Roman"/>
          <w:szCs w:val="24"/>
        </w:rPr>
        <w:t>ήσουμε, κατά προτεραιότητα, όταν αναλάβουμε την ευθύνη της διακυβέρνησης.</w:t>
      </w:r>
    </w:p>
    <w:p w14:paraId="06758CC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6758CCF"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758CD0" w14:textId="77777777" w:rsidR="00866F2D" w:rsidRDefault="003A64EF">
      <w:pPr>
        <w:spacing w:line="600" w:lineRule="auto"/>
        <w:ind w:firstLine="720"/>
        <w:jc w:val="both"/>
        <w:rPr>
          <w:rFonts w:eastAsia="Times New Roman" w:cs="Times New Roman"/>
          <w:szCs w:val="24"/>
        </w:rPr>
      </w:pPr>
      <w:r w:rsidRPr="004C45A5">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w:t>
      </w:r>
      <w:r>
        <w:rPr>
          <w:rFonts w:eastAsia="Times New Roman" w:cs="Times New Roman"/>
          <w:szCs w:val="24"/>
        </w:rPr>
        <w:t>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δεκαέξι μαθητές και μαθήτριες και ένας συνοδός εκπαιδευτικός από το 89</w:t>
      </w:r>
      <w:r w:rsidRPr="0069684B">
        <w:rPr>
          <w:rFonts w:eastAsia="Times New Roman" w:cs="Times New Roman"/>
          <w:szCs w:val="24"/>
          <w:vertAlign w:val="superscript"/>
        </w:rPr>
        <w:t>ο</w:t>
      </w:r>
      <w:r>
        <w:rPr>
          <w:rFonts w:eastAsia="Times New Roman" w:cs="Times New Roman"/>
          <w:szCs w:val="24"/>
        </w:rPr>
        <w:t xml:space="preserve"> Δημοτικό Σχολείο Αθήνας</w:t>
      </w:r>
      <w:r>
        <w:rPr>
          <w:rFonts w:eastAsia="Times New Roman" w:cs="Times New Roman"/>
          <w:szCs w:val="24"/>
        </w:rPr>
        <w:t>.</w:t>
      </w:r>
    </w:p>
    <w:p w14:paraId="06758CD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6758CD2"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758CD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από τη Δημοκρατική Συμπαράταξη, ο συνάδελφος κ. Δημήτριος Κωνσταντόπουλος.</w:t>
      </w:r>
    </w:p>
    <w:p w14:paraId="06758CD4" w14:textId="77777777" w:rsidR="00866F2D" w:rsidRDefault="003A64EF">
      <w:pPr>
        <w:spacing w:line="600" w:lineRule="auto"/>
        <w:ind w:firstLine="720"/>
        <w:jc w:val="both"/>
        <w:rPr>
          <w:rFonts w:eastAsia="Times New Roman" w:cs="Times New Roman"/>
          <w:szCs w:val="24"/>
        </w:rPr>
      </w:pPr>
      <w:r w:rsidRPr="000C4787">
        <w:rPr>
          <w:rFonts w:eastAsia="Times New Roman" w:cs="Times New Roman"/>
          <w:b/>
          <w:szCs w:val="24"/>
        </w:rPr>
        <w:t>ΔΗΜΗΤΡΙΟΣ ΚΩΝΣΤΑΝΤΟΠΟΥΛΟΣ:</w:t>
      </w:r>
      <w:r>
        <w:rPr>
          <w:rFonts w:eastAsia="Times New Roman" w:cs="Times New Roman"/>
          <w:szCs w:val="24"/>
        </w:rPr>
        <w:t xml:space="preserve"> Ευχαριστώ.</w:t>
      </w:r>
    </w:p>
    <w:p w14:paraId="06758CD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w:t>
      </w:r>
      <w:r>
        <w:rPr>
          <w:rFonts w:eastAsia="Times New Roman" w:cs="Times New Roman"/>
          <w:szCs w:val="24"/>
        </w:rPr>
        <w:t xml:space="preserve"> συνάδελφοι, κύριοι Υπουργοί, η σταθερή θέση της Κυβέρνησης να νομοθετεί με διαδικασίες </w:t>
      </w:r>
      <w:r>
        <w:rPr>
          <w:rFonts w:eastAsia="Times New Roman" w:cs="Times New Roman"/>
          <w:szCs w:val="24"/>
          <w:lang w:val="en-US"/>
        </w:rPr>
        <w:t>fast</w:t>
      </w:r>
      <w:r w:rsidRPr="0069684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επιβεβαιώνεται, δυστυχώς, για άλλη μια φορά. Έχουμε επανειλημμένα τονίσει ότι στα θέματα </w:t>
      </w:r>
      <w:r>
        <w:rPr>
          <w:rFonts w:eastAsia="Times New Roman" w:cs="Times New Roman"/>
          <w:szCs w:val="24"/>
        </w:rPr>
        <w:t xml:space="preserve">παιδείας </w:t>
      </w:r>
      <w:r>
        <w:rPr>
          <w:rFonts w:eastAsia="Times New Roman" w:cs="Times New Roman"/>
          <w:szCs w:val="24"/>
        </w:rPr>
        <w:t>χρειάζεται ευρύς διάλογος. Οι σημερινές δεν συμβάλουν στη σ</w:t>
      </w:r>
      <w:r>
        <w:rPr>
          <w:rFonts w:eastAsia="Times New Roman" w:cs="Times New Roman"/>
          <w:szCs w:val="24"/>
        </w:rPr>
        <w:t xml:space="preserve">ύνθεση και στην αναζήτηση ευρύτερων συγκλίσεων. Δεν μπορεί και δεν πρέπει να υποβαθμίζεται ο διάλογος για την </w:t>
      </w:r>
      <w:r>
        <w:rPr>
          <w:rFonts w:eastAsia="Times New Roman" w:cs="Times New Roman"/>
          <w:szCs w:val="24"/>
        </w:rPr>
        <w:t xml:space="preserve">παιδεία </w:t>
      </w:r>
      <w:r>
        <w:rPr>
          <w:rFonts w:eastAsia="Times New Roman" w:cs="Times New Roman"/>
          <w:szCs w:val="24"/>
        </w:rPr>
        <w:t xml:space="preserve">και να ακυρώνεται εν τοις </w:t>
      </w:r>
      <w:proofErr w:type="spellStart"/>
      <w:r>
        <w:rPr>
          <w:rFonts w:eastAsia="Times New Roman" w:cs="Times New Roman"/>
          <w:szCs w:val="24"/>
        </w:rPr>
        <w:t>πράγμασι</w:t>
      </w:r>
      <w:proofErr w:type="spellEnd"/>
      <w:r>
        <w:rPr>
          <w:rFonts w:eastAsia="Times New Roman" w:cs="Times New Roman"/>
          <w:szCs w:val="24"/>
        </w:rPr>
        <w:t xml:space="preserve"> η διαβούλευση. Στα ζητήματα που αφορούν </w:t>
      </w:r>
      <w:r>
        <w:rPr>
          <w:rFonts w:eastAsia="Times New Roman" w:cs="Times New Roman"/>
          <w:szCs w:val="24"/>
        </w:rPr>
        <w:t>σ</w:t>
      </w:r>
      <w:r>
        <w:rPr>
          <w:rFonts w:eastAsia="Times New Roman" w:cs="Times New Roman"/>
          <w:szCs w:val="24"/>
        </w:rPr>
        <w:t>την εκπαίδευση απαιτείται διάλογος, απαιτείται διαβούλευση. Δε</w:t>
      </w:r>
      <w:r>
        <w:rPr>
          <w:rFonts w:eastAsia="Times New Roman" w:cs="Times New Roman"/>
          <w:szCs w:val="24"/>
        </w:rPr>
        <w:t xml:space="preserve">ν φτάνει, όμως, να τον επικαλείται </w:t>
      </w:r>
      <w:r>
        <w:rPr>
          <w:rFonts w:eastAsia="Times New Roman" w:cs="Times New Roman"/>
          <w:szCs w:val="24"/>
        </w:rPr>
        <w:t>κάποιος</w:t>
      </w:r>
      <w:r>
        <w:rPr>
          <w:rFonts w:eastAsia="Times New Roman" w:cs="Times New Roman"/>
          <w:szCs w:val="24"/>
        </w:rPr>
        <w:t>. Πρέπει να τον επιδιώκει, αφού τον πιστεύει.</w:t>
      </w:r>
    </w:p>
    <w:p w14:paraId="06758CD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είχαμε επισημάνει στο παρελθόν την ανάγκη αναβάθμισης της λειτουργίας του ΕΣΥΠ. Πρόκειται για ένα </w:t>
      </w:r>
      <w:r>
        <w:rPr>
          <w:rFonts w:eastAsia="Times New Roman" w:cs="Times New Roman"/>
          <w:szCs w:val="24"/>
        </w:rPr>
        <w:t xml:space="preserve">όργανο </w:t>
      </w:r>
      <w:r>
        <w:rPr>
          <w:rFonts w:eastAsia="Times New Roman" w:cs="Times New Roman"/>
          <w:szCs w:val="24"/>
        </w:rPr>
        <w:t>άνευρο και αναποτελεσματικό, το οποίο στην πράξη εσείς το έ</w:t>
      </w:r>
      <w:r>
        <w:rPr>
          <w:rFonts w:eastAsia="Times New Roman" w:cs="Times New Roman"/>
          <w:szCs w:val="24"/>
        </w:rPr>
        <w:t>χετε ακυρώσει αφού έχει συνεδριάσει μόνο μία φορά.</w:t>
      </w:r>
    </w:p>
    <w:p w14:paraId="06758CD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Πρόεδρε, κατά τη διάρκεια της συζήτησης στην </w:t>
      </w:r>
      <w:r>
        <w:rPr>
          <w:rFonts w:eastAsia="Times New Roman" w:cs="Times New Roman"/>
          <w:szCs w:val="24"/>
        </w:rPr>
        <w:t xml:space="preserve">επιτροπή </w:t>
      </w:r>
      <w:r>
        <w:rPr>
          <w:rFonts w:eastAsia="Times New Roman" w:cs="Times New Roman"/>
          <w:szCs w:val="24"/>
        </w:rPr>
        <w:t xml:space="preserve">αναφέρθηκε κατά κόρον από την πολιτική ηγεσία το θέμα της αξιολόγησης,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152 </w:t>
      </w:r>
      <w:r>
        <w:rPr>
          <w:rFonts w:eastAsia="Times New Roman" w:cs="Times New Roman"/>
          <w:szCs w:val="24"/>
        </w:rPr>
        <w:lastRenderedPageBreak/>
        <w:t xml:space="preserve">και η δίχρονη </w:t>
      </w:r>
      <w:r>
        <w:rPr>
          <w:rFonts w:eastAsia="Times New Roman" w:cs="Times New Roman"/>
          <w:szCs w:val="24"/>
        </w:rPr>
        <w:t>προσχολική αγωγή</w:t>
      </w:r>
      <w:r>
        <w:rPr>
          <w:rFonts w:eastAsia="Times New Roman" w:cs="Times New Roman"/>
          <w:szCs w:val="24"/>
        </w:rPr>
        <w:t xml:space="preserve">, που σήμερα ουσιαστικά είναι υποχρεωτική. Να θυμίσω ότι οι αγώνες των εκπαιδευτικών για το ανοικτό δημοκρατικό σχολείο, με ίσες ευκαιρίες μόρφωσης για όλους, δικαιώθηκαν από τις κυβερνήσεις τις δικές μας, τις κυβερνήσεις ΠΑΣΟΚ. Εμείς καταργήσαμε τον </w:t>
      </w:r>
      <w:r>
        <w:rPr>
          <w:rFonts w:eastAsia="Times New Roman" w:cs="Times New Roman"/>
          <w:szCs w:val="24"/>
        </w:rPr>
        <w:t>επιθε</w:t>
      </w:r>
      <w:r>
        <w:rPr>
          <w:rFonts w:eastAsia="Times New Roman" w:cs="Times New Roman"/>
          <w:szCs w:val="24"/>
        </w:rPr>
        <w:t>ωρητή</w:t>
      </w:r>
      <w:r>
        <w:rPr>
          <w:rFonts w:eastAsia="Times New Roman" w:cs="Times New Roman"/>
          <w:szCs w:val="24"/>
        </w:rPr>
        <w:t xml:space="preserve">, εμείς </w:t>
      </w:r>
      <w:proofErr w:type="spellStart"/>
      <w:r>
        <w:rPr>
          <w:rFonts w:eastAsia="Times New Roman" w:cs="Times New Roman"/>
          <w:szCs w:val="24"/>
        </w:rPr>
        <w:t>ανωτατοποιήσαμε</w:t>
      </w:r>
      <w:proofErr w:type="spellEnd"/>
      <w:r>
        <w:rPr>
          <w:rFonts w:eastAsia="Times New Roman" w:cs="Times New Roman"/>
          <w:szCs w:val="24"/>
        </w:rPr>
        <w:t xml:space="preserve"> τις ακαδημίες με την ίδρυση των </w:t>
      </w:r>
      <w:r>
        <w:rPr>
          <w:rFonts w:eastAsia="Times New Roman" w:cs="Times New Roman"/>
          <w:szCs w:val="24"/>
        </w:rPr>
        <w:t>π</w:t>
      </w:r>
      <w:r>
        <w:rPr>
          <w:rFonts w:eastAsia="Times New Roman" w:cs="Times New Roman"/>
          <w:szCs w:val="24"/>
        </w:rPr>
        <w:t xml:space="preserve">ανεπιστημιακών </w:t>
      </w:r>
      <w:r>
        <w:rPr>
          <w:rFonts w:eastAsia="Times New Roman" w:cs="Times New Roman"/>
          <w:szCs w:val="24"/>
        </w:rPr>
        <w:t>π</w:t>
      </w:r>
      <w:r>
        <w:rPr>
          <w:rFonts w:eastAsia="Times New Roman" w:cs="Times New Roman"/>
          <w:szCs w:val="24"/>
        </w:rPr>
        <w:t xml:space="preserve">αιδαγωγικών </w:t>
      </w:r>
      <w:r>
        <w:rPr>
          <w:rFonts w:eastAsia="Times New Roman" w:cs="Times New Roman"/>
          <w:szCs w:val="24"/>
        </w:rPr>
        <w:t>τ</w:t>
      </w:r>
      <w:r>
        <w:rPr>
          <w:rFonts w:eastAsia="Times New Roman" w:cs="Times New Roman"/>
          <w:szCs w:val="24"/>
        </w:rPr>
        <w:t xml:space="preserve">μημάτων. </w:t>
      </w:r>
    </w:p>
    <w:p w14:paraId="06758CD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φτιάξατε εσείς τον νόμο - πλαίσιο 1566/1985. Δεν συγκεντρώσατε εσείς ένα διοικητικό μοντέλο της εκπαίδευσης με τη μεταφορά αρμοδιοτήτων στον Α΄ και Β΄ </w:t>
      </w:r>
      <w:r>
        <w:rPr>
          <w:rFonts w:eastAsia="Times New Roman" w:cs="Times New Roman"/>
          <w:szCs w:val="24"/>
        </w:rPr>
        <w:t xml:space="preserve">βαθμό </w:t>
      </w:r>
      <w:r>
        <w:rPr>
          <w:rFonts w:eastAsia="Times New Roman" w:cs="Times New Roman"/>
          <w:szCs w:val="24"/>
        </w:rPr>
        <w:t>τοπικής αυτοδιοίκησης</w:t>
      </w:r>
      <w:r>
        <w:rPr>
          <w:rFonts w:eastAsia="Times New Roman" w:cs="Times New Roman"/>
          <w:szCs w:val="24"/>
        </w:rPr>
        <w:t xml:space="preserve">. Δεν δημιουργήσατε εσείς τα ολοήμερα σχολεία, τα ΕΠΑΛ,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 xml:space="preserve">παγγελματική </w:t>
      </w:r>
      <w:r>
        <w:rPr>
          <w:rFonts w:eastAsia="Times New Roman" w:cs="Times New Roman"/>
          <w:szCs w:val="24"/>
        </w:rPr>
        <w:t>ε</w:t>
      </w:r>
      <w:r>
        <w:rPr>
          <w:rFonts w:eastAsia="Times New Roman" w:cs="Times New Roman"/>
          <w:szCs w:val="24"/>
        </w:rPr>
        <w:t>κπαίδευση. Δεν ανοίξατε εσείς τα πανεπιστήμια, ισότιμα για όλα την κοινωνία, ανεξάρτητα από την κοινωνική και οικονομική επιφάνεια και δεν στηρίξα</w:t>
      </w:r>
      <w:r>
        <w:rPr>
          <w:rFonts w:eastAsia="Times New Roman" w:cs="Times New Roman"/>
          <w:szCs w:val="24"/>
        </w:rPr>
        <w:t>τε την ελεύθερη διακίνηση ιδεών και το πανεπιστημιακό άσυλο.</w:t>
      </w:r>
    </w:p>
    <w:p w14:paraId="06758CD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λα</w:t>
      </w:r>
      <w:proofErr w:type="spellEnd"/>
      <w:r>
        <w:rPr>
          <w:rFonts w:eastAsia="Times New Roman" w:cs="Times New Roman"/>
          <w:szCs w:val="24"/>
        </w:rPr>
        <w:t xml:space="preserve"> τα παραπάνω είναι έργο μιας </w:t>
      </w:r>
      <w:r>
        <w:rPr>
          <w:rFonts w:eastAsia="Times New Roman" w:cs="Times New Roman"/>
          <w:szCs w:val="24"/>
        </w:rPr>
        <w:t>κυβέρνησης</w:t>
      </w:r>
      <w:r>
        <w:rPr>
          <w:rFonts w:eastAsia="Times New Roman" w:cs="Times New Roman"/>
          <w:szCs w:val="24"/>
        </w:rPr>
        <w:t xml:space="preserve">, της </w:t>
      </w:r>
      <w:r>
        <w:rPr>
          <w:rFonts w:eastAsia="Times New Roman" w:cs="Times New Roman"/>
          <w:szCs w:val="24"/>
        </w:rPr>
        <w:t xml:space="preserve">κυβέρνησης </w:t>
      </w:r>
      <w:r>
        <w:rPr>
          <w:rFonts w:eastAsia="Times New Roman" w:cs="Times New Roman"/>
          <w:szCs w:val="24"/>
        </w:rPr>
        <w:t>ΠΑΣΟΚ.</w:t>
      </w:r>
    </w:p>
    <w:p w14:paraId="06758CD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έγινε με τους αγώνες του προοδευτικού κινήματος και τις ιδανικές συνδικαλιστικές διεκδικήσεις των εργαζομένων; Πείτε μας </w:t>
      </w:r>
      <w:r>
        <w:rPr>
          <w:rFonts w:eastAsia="Times New Roman" w:cs="Times New Roman"/>
          <w:szCs w:val="24"/>
        </w:rPr>
        <w:t xml:space="preserve">μέχρι το 2004 μια αξιολόγηση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 στην εκπαίδευση, πείτε μας μια νομοθετική ρύθμιση χειραγώγησης της αυτονομίας της σχολικής μονάδας και της λειτουργίας του συλλόγου διδασκόντων. Δεν θα βρείτε. Και δεν θα βρείτε, γιατί εμείς, η Δημοκρατική</w:t>
      </w:r>
      <w:r>
        <w:rPr>
          <w:rFonts w:eastAsia="Times New Roman" w:cs="Times New Roman"/>
          <w:szCs w:val="24"/>
        </w:rPr>
        <w:t xml:space="preserve"> Συμπαράταξη, πιστεύουμε στο ανοικτό, δημοκρατικό, πολυπολιτισμικό σχολείο, γιατί εμείς τιμούμε τον εκπαιδευτικό και αναγνωρίζουμε το δύσκολο και πολύπλευρο έργο του.</w:t>
      </w:r>
    </w:p>
    <w:p w14:paraId="06758CD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Εμείς, ως </w:t>
      </w:r>
      <w:r>
        <w:rPr>
          <w:rFonts w:eastAsia="Times New Roman" w:cs="Times New Roman"/>
          <w:szCs w:val="24"/>
        </w:rPr>
        <w:t>κυβέρνηση</w:t>
      </w:r>
      <w:r>
        <w:rPr>
          <w:rFonts w:eastAsia="Times New Roman" w:cs="Times New Roman"/>
          <w:szCs w:val="24"/>
        </w:rPr>
        <w:t>, δεν είχαμε κάνει απολύσεις στην εκπαίδευση, κύριε Υπουργέ. Κάναμε πρ</w:t>
      </w:r>
      <w:r>
        <w:rPr>
          <w:rFonts w:eastAsia="Times New Roman" w:cs="Times New Roman"/>
          <w:szCs w:val="24"/>
        </w:rPr>
        <w:t>οσλήψεις και η αναλογία μαθητών ανά δάσκαλο ήταν ένας εκπαιδευτικός για δεκαοκτώ μαθητές στην πρωτοβάθμια εκπαίδευση. Σήμερα, με τις τριμελείς επιτροπές κατανομής του εκπαιδευτικού δυναμικού κατά διεύθυνση εκπαίδευσης, αυτή η αναλογία πολύ φοβάμαι ότι θα φ</w:t>
      </w:r>
      <w:r>
        <w:rPr>
          <w:rFonts w:eastAsia="Times New Roman" w:cs="Times New Roman"/>
          <w:szCs w:val="24"/>
        </w:rPr>
        <w:t>τάσει ένας εκπαιδευτικός ανά είκοσι πέντε μαθητές.</w:t>
      </w:r>
    </w:p>
    <w:p w14:paraId="06758CD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Να σας θυμίσω τη δική σας ρύθμιση για τα ολοήμερα. Πόσες θέσεις εργασίας αναπληρωτών, ειδικοτήτων, στέρησε από την εκπαίδευση και πόσους εκπαιδευτικούς οδήγησε στην ανεργία;</w:t>
      </w:r>
    </w:p>
    <w:p w14:paraId="06758CD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τη Δημοκρατική Συμπαράταξη,</w:t>
      </w:r>
      <w:r>
        <w:rPr>
          <w:rFonts w:eastAsia="Times New Roman" w:cs="Times New Roman"/>
          <w:szCs w:val="24"/>
        </w:rPr>
        <w:t xml:space="preserve"> η </w:t>
      </w:r>
      <w:proofErr w:type="spellStart"/>
      <w:r>
        <w:rPr>
          <w:rFonts w:eastAsia="Times New Roman" w:cs="Times New Roman"/>
          <w:szCs w:val="24"/>
        </w:rPr>
        <w:t>αυτοαξιολόγηση</w:t>
      </w:r>
      <w:proofErr w:type="spellEnd"/>
      <w:r>
        <w:rPr>
          <w:rFonts w:eastAsia="Times New Roman" w:cs="Times New Roman"/>
          <w:szCs w:val="24"/>
        </w:rPr>
        <w:t xml:space="preserve"> της σχολικής μονάδας και η αξιολόγηση των στελεχών εκπαίδευσης είναι μια θέση μας διαχρονική. Σήμερα, σας καλωσορίζουμε στη θέση μας και να είστε βέβαιοι ότι θα στηρίξουμε ουσιαστικά αυτή τη διαδικασία, για την ποιότητα, για τη βελτίωση τ</w:t>
      </w:r>
      <w:r>
        <w:rPr>
          <w:rFonts w:eastAsia="Times New Roman" w:cs="Times New Roman"/>
          <w:szCs w:val="24"/>
        </w:rPr>
        <w:t>ου εκπαιδευτικού συστήματος.</w:t>
      </w:r>
    </w:p>
    <w:p w14:paraId="06758CD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την προσχολική αγωγή, όλοι ξέρουν το πολύπλευρο έργο μας για τη λειτουργία του νηπιαγωγείου. Η δίχρονη υποχρεωτική προσχολική αγωγή είναι ένα μεγάλο βήμα, κύριε Υπουργέ, και απαίτηση όλων μας. Οι προβληματισμοί α</w:t>
      </w:r>
      <w:r>
        <w:rPr>
          <w:rFonts w:eastAsia="Times New Roman" w:cs="Times New Roman"/>
          <w:szCs w:val="24"/>
        </w:rPr>
        <w:t xml:space="preserve">φορούσαν </w:t>
      </w:r>
      <w:r>
        <w:rPr>
          <w:rFonts w:eastAsia="Times New Roman" w:cs="Times New Roman"/>
          <w:szCs w:val="24"/>
        </w:rPr>
        <w:t>σ</w:t>
      </w:r>
      <w:r>
        <w:rPr>
          <w:rFonts w:eastAsia="Times New Roman" w:cs="Times New Roman"/>
          <w:szCs w:val="24"/>
        </w:rPr>
        <w:t xml:space="preserve">τη δυνατότητα εφαρμογής της ρύθμισης και είναι πολύ σημαντικό ότι σήμερα η </w:t>
      </w:r>
      <w:r>
        <w:rPr>
          <w:rFonts w:eastAsia="Times New Roman" w:cs="Times New Roman"/>
          <w:szCs w:val="24"/>
        </w:rPr>
        <w:t xml:space="preserve">αυτοδιοίκηση </w:t>
      </w:r>
      <w:r>
        <w:rPr>
          <w:rFonts w:eastAsia="Times New Roman" w:cs="Times New Roman"/>
          <w:szCs w:val="24"/>
        </w:rPr>
        <w:t>έχει σταθεί πολύτιμος αρωγός σ’ αυτήν την προσπάθεια.</w:t>
      </w:r>
    </w:p>
    <w:p w14:paraId="06758CD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βιώνουμε μια από τις μεγαλύτερες οικονομικές και κοινωνικές κρίσεις του τε</w:t>
      </w:r>
      <w:r>
        <w:rPr>
          <w:rFonts w:eastAsia="Times New Roman" w:cs="Times New Roman"/>
          <w:szCs w:val="24"/>
        </w:rPr>
        <w:t xml:space="preserve">λευταίου αιώνα, με την ανεργία και τη φυγή των νέων κατά χιλιάδες στο εξωτερικό, με το γνωστό </w:t>
      </w:r>
      <w:r>
        <w:rPr>
          <w:rFonts w:eastAsia="Times New Roman" w:cs="Times New Roman"/>
          <w:szCs w:val="24"/>
          <w:lang w:val="en-US"/>
        </w:rPr>
        <w:t>brain</w:t>
      </w:r>
      <w:r w:rsidRPr="00103FE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που έφυγαν όλα τα φωτεινά μυαλά. Έφυγαν τετρακόσιες πενήντα χιλιάδες νέοι άνθρωποι με πτυχία, μεταπτυχιακά, διδακτορικά. Γιατί; Γιατί δεν έβρισκαν ερ</w:t>
      </w:r>
      <w:r>
        <w:rPr>
          <w:rFonts w:eastAsia="Times New Roman" w:cs="Times New Roman"/>
          <w:szCs w:val="24"/>
        </w:rPr>
        <w:t xml:space="preserve">γασία. </w:t>
      </w:r>
    </w:p>
    <w:p w14:paraId="06758CE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Χρέος όλων μας, αγαπητοί συνάδελφοι, είναι να γυρίσουν αυτά τα παιδιά και πάλι στη χώρα τους, να γυρίσουν στην πατρίδα τους. Αυτή η γενιά –πιστεύω</w:t>
      </w:r>
      <w:r w:rsidRPr="00A778EC">
        <w:rPr>
          <w:rFonts w:eastAsia="Times New Roman" w:cs="Times New Roman"/>
          <w:szCs w:val="24"/>
        </w:rPr>
        <w:t>-</w:t>
      </w:r>
      <w:r>
        <w:rPr>
          <w:rFonts w:eastAsia="Times New Roman" w:cs="Times New Roman"/>
          <w:szCs w:val="24"/>
        </w:rPr>
        <w:t xml:space="preserve"> θα είναι και η γενιά που θα αλλάξει πραγματικά την Ελλάδα. Γιατί αυτή η γενιά και το μπορεί και το γ</w:t>
      </w:r>
      <w:r>
        <w:rPr>
          <w:rFonts w:eastAsia="Times New Roman" w:cs="Times New Roman"/>
          <w:szCs w:val="24"/>
        </w:rPr>
        <w:t>νωρίζει και το έχει.</w:t>
      </w:r>
    </w:p>
    <w:p w14:paraId="06758CE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βιώνουμε μια από τις μεγαλύτερες οικονομικές και κοινωνικές κρίσεις του τελευταίου αιώνα, όπως είπα. Αυτή η κρίση αναγκάζει πολλούς σήμερα να σκέπτονται με τι; Με εκπτώσεις στην παιδεία, με εκπτώσεις στο ε</w:t>
      </w:r>
      <w:r>
        <w:rPr>
          <w:rFonts w:eastAsia="Times New Roman" w:cs="Times New Roman"/>
          <w:szCs w:val="24"/>
        </w:rPr>
        <w:t xml:space="preserve">κπαιδευτικό σύστημα. </w:t>
      </w:r>
    </w:p>
    <w:p w14:paraId="06758CE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υποχρεωμένοι να κάνουμε τις αναγκαίες διοικητικές και γνωστικές προσαρμογές, γιατί; Γιατί χρειαζόμαστε ένα αποτελεσματικό, ευέλικτο και αποκεντρωμένο σύστημα διοίκησης στην εκπαίδευση. </w:t>
      </w:r>
    </w:p>
    <w:p w14:paraId="06758CE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Αυτή η προσπάθεια δεν ξεκινά σήμερα. Ξεκ</w:t>
      </w:r>
      <w:r>
        <w:rPr>
          <w:rFonts w:eastAsia="Times New Roman" w:cs="Times New Roman"/>
          <w:szCs w:val="24"/>
        </w:rPr>
        <w:t xml:space="preserve">ίνησε με τον ν.1304/1982 και συμπληρώθηκε από τις ρυθμίσεις του ν.1566/1985. Τότε σχεδιάστηκε μια οργάνωση διοίκησης, με την κεντρική υπηρεσία, τις διευθύνσεις και τα γραφεία. Με τον ν.2817/2000 και τον ν.2986/2002 έχουμε ένα ουσιαστικό βήμα αποκέντρωσης, </w:t>
      </w:r>
      <w:r>
        <w:rPr>
          <w:rFonts w:eastAsia="Times New Roman" w:cs="Times New Roman"/>
          <w:szCs w:val="24"/>
        </w:rPr>
        <w:t xml:space="preserve">συνδυασμένο με την ίδρυση των </w:t>
      </w:r>
      <w:r>
        <w:rPr>
          <w:rFonts w:eastAsia="Times New Roman" w:cs="Times New Roman"/>
          <w:szCs w:val="24"/>
        </w:rPr>
        <w:t>περιφερειακών διευθύνσεων</w:t>
      </w:r>
      <w:r>
        <w:rPr>
          <w:rFonts w:eastAsia="Times New Roman" w:cs="Times New Roman"/>
          <w:szCs w:val="24"/>
        </w:rPr>
        <w:t>.</w:t>
      </w:r>
    </w:p>
    <w:p w14:paraId="06758CE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εύρος, όμως, των αρμοδιοτήτων και το ουσιαστικό περιεχόμενο ως προς την κατεύθυνση, την υλοποίηση, την αξιολόγηση των στόχων, τη χάραξη της εκπαιδευτικής πολιτικής και την προσαρμογή στις τοπικές </w:t>
      </w:r>
      <w:r>
        <w:rPr>
          <w:rFonts w:eastAsia="Times New Roman" w:cs="Times New Roman"/>
          <w:szCs w:val="24"/>
        </w:rPr>
        <w:t>ιδιαιτερότητες είναι και παραμένουν μεγάλες προκλήσεις.</w:t>
      </w:r>
    </w:p>
    <w:p w14:paraId="06758CE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Εμείς, κύριε Υπουργέ, τολμήσαμε και δημιουργήσαμε δομές που στήριξαν τη λειτουργία του σχολείου, βοήθησαν το καθημερινό έργο των μάχιμων εκπαιδευτικών, οικοδόμησαν σχέσεις συμμετοχής και συνέργειας με</w:t>
      </w:r>
      <w:r>
        <w:rPr>
          <w:rFonts w:eastAsia="Times New Roman" w:cs="Times New Roman"/>
          <w:szCs w:val="24"/>
        </w:rPr>
        <w:t xml:space="preserve"> φορείς και με τα </w:t>
      </w:r>
      <w:proofErr w:type="spellStart"/>
      <w:r>
        <w:rPr>
          <w:rFonts w:eastAsia="Times New Roman" w:cs="Times New Roman"/>
          <w:szCs w:val="24"/>
        </w:rPr>
        <w:t>προνοιακά</w:t>
      </w:r>
      <w:proofErr w:type="spellEnd"/>
      <w:r>
        <w:rPr>
          <w:rFonts w:eastAsia="Times New Roman" w:cs="Times New Roman"/>
          <w:szCs w:val="24"/>
        </w:rPr>
        <w:t xml:space="preserve"> κινήματα. Δομές που άνοιξαν το σχολείο στην κοινωνία, στη γειτονιά, στους γονείς. Αυτές τις δομές σήμερα εσείς τις καταργείτε. Ακυρώνετε θεσμούς που εξέφραζαν αγώνες εκπαιδευτικών για δημοκρατία, για επαγγελματική αξιοπρέπεια.</w:t>
      </w:r>
    </w:p>
    <w:p w14:paraId="06758CE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θυμίσω, κύριε Υπουργέ, εδώ ότι ο νόμος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ορόσημο για το ανοικτό δημοκρατικό σχολείο, ο ν.1566/1985 της Κυβέρνησης τότε ΠΑΣΟΚ</w:t>
      </w:r>
      <w:r w:rsidRPr="00A778EC">
        <w:rPr>
          <w:rFonts w:eastAsia="Times New Roman" w:cs="Times New Roman"/>
          <w:szCs w:val="24"/>
        </w:rPr>
        <w:t>,</w:t>
      </w:r>
      <w:r>
        <w:rPr>
          <w:rFonts w:eastAsia="Times New Roman" w:cs="Times New Roman"/>
          <w:szCs w:val="24"/>
        </w:rPr>
        <w:t xml:space="preserve"> σχεδιάστηκε και γράφτηκε από εμπνευσμένους δασκάλους, που υπηρέτησαν το θεσμό του σχολικού συμβούλου, ένα θεσμό που διαχρονικά καταγράφεται με θετικό πρόσημο στον κλάδο των εκπαιδευτικών.</w:t>
      </w:r>
    </w:p>
    <w:p w14:paraId="06758CE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Προτείνονται σήμερα αλλαγές, οι οποίες έπρεπε να συντελεστούν σε ιδ</w:t>
      </w:r>
      <w:r>
        <w:rPr>
          <w:rFonts w:eastAsia="Times New Roman" w:cs="Times New Roman"/>
          <w:szCs w:val="24"/>
        </w:rPr>
        <w:t>ανικές συνθήκες, σε συνθήκες διαλόγου και διαβούλευσης. Είναι αλλαγές που αφορούν την ποιότητα λειτουργίας της σχολικής μονάδας και του έργου των εκπαιδευτικών.</w:t>
      </w:r>
    </w:p>
    <w:p w14:paraId="06758CE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σχέδιο νόμου για τις δομές υποστήριξης της εκπαίδευσης έχει στ</w:t>
      </w:r>
      <w:r>
        <w:rPr>
          <w:rFonts w:eastAsia="Times New Roman" w:cs="Times New Roman"/>
          <w:szCs w:val="24"/>
        </w:rPr>
        <w:t xml:space="preserve">όχο τη δραστική μείωση των δαπανών των σχολείων. Σύμφωνα με το νομοσχέδιο, καταργούνται τα ΠΕΚ, οι προϊστάμενοι παιδαγωγικής καθοδήγησης και οι σχολικοί σύμβουλοι. Στη θέση τους δημιουργούνται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σ</w:t>
      </w:r>
      <w:r>
        <w:rPr>
          <w:rFonts w:eastAsia="Times New Roman" w:cs="Times New Roman"/>
          <w:szCs w:val="24"/>
        </w:rPr>
        <w:t>χεδιασμού, τα ΠΕΚΕΣ και φ</w:t>
      </w:r>
      <w:r>
        <w:rPr>
          <w:rFonts w:eastAsia="Times New Roman" w:cs="Times New Roman"/>
          <w:szCs w:val="24"/>
        </w:rPr>
        <w:t xml:space="preserve">υσικά οι </w:t>
      </w:r>
      <w:proofErr w:type="spellStart"/>
      <w:r>
        <w:rPr>
          <w:rFonts w:eastAsia="Times New Roman" w:cs="Times New Roman"/>
          <w:szCs w:val="24"/>
        </w:rPr>
        <w:t>ΠΕΚΕΣιάτες</w:t>
      </w:r>
      <w:proofErr w:type="spellEnd"/>
      <w:r>
        <w:rPr>
          <w:rFonts w:eastAsia="Times New Roman" w:cs="Times New Roman"/>
          <w:szCs w:val="24"/>
        </w:rPr>
        <w:t xml:space="preserve"> σε επίπεδο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ιευθύνσεων.</w:t>
      </w:r>
    </w:p>
    <w:p w14:paraId="06758CE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ΠΕΚΕΣ, όπως περιγράφεται στο σχέδιο νόμου, στερείται βασικών θεσμοθετημένων αρμοδιοτήτων που σήμερα έχουν οι σχολικοί σύμβουλοι.</w:t>
      </w:r>
    </w:p>
    <w:p w14:paraId="06758CE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 αρχάς, είναι </w:t>
      </w:r>
      <w:proofErr w:type="spellStart"/>
      <w:r>
        <w:rPr>
          <w:rFonts w:eastAsia="Times New Roman" w:cs="Times New Roman"/>
          <w:szCs w:val="24"/>
        </w:rPr>
        <w:t>υποστελεχωμένο</w:t>
      </w:r>
      <w:proofErr w:type="spellEnd"/>
      <w:r>
        <w:rPr>
          <w:rFonts w:eastAsia="Times New Roman" w:cs="Times New Roman"/>
          <w:szCs w:val="24"/>
        </w:rPr>
        <w:t>, αφού ο αριθμός των νέων στελεχών</w:t>
      </w:r>
      <w:r>
        <w:rPr>
          <w:rFonts w:eastAsia="Times New Roman" w:cs="Times New Roman"/>
          <w:szCs w:val="24"/>
        </w:rPr>
        <w:t xml:space="preserve">, συντονιστές εκπαιδευτικού έργου, μειώνεται πλέον κατά 40% σε σχέση με τον σημερινό αριθμό των σχολικών συμβούλων, από τους οκτακόσιους τριάντα πέντε φθάνουμε στους πεντακόσιους σαράντα. </w:t>
      </w:r>
    </w:p>
    <w:p w14:paraId="06758CE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Σε επίπεδο διευθύνσεων συγχωνεύονται υποστηρικτικές δομές ζωτικής σ</w:t>
      </w:r>
      <w:r>
        <w:rPr>
          <w:rFonts w:eastAsia="Times New Roman" w:cs="Times New Roman"/>
          <w:szCs w:val="24"/>
        </w:rPr>
        <w:t xml:space="preserve">ημασίας, όπως τα ΚΕΔΔΥ, </w:t>
      </w:r>
      <w:r>
        <w:rPr>
          <w:rFonts w:eastAsia="Times New Roman" w:cs="Times New Roman"/>
          <w:szCs w:val="24"/>
        </w:rPr>
        <w:t>σ</w:t>
      </w:r>
      <w:r>
        <w:rPr>
          <w:rFonts w:eastAsia="Times New Roman" w:cs="Times New Roman"/>
          <w:szCs w:val="24"/>
        </w:rPr>
        <w:t xml:space="preserve">υμβουλευτικοί </w:t>
      </w:r>
      <w:r>
        <w:rPr>
          <w:rFonts w:eastAsia="Times New Roman" w:cs="Times New Roman"/>
          <w:szCs w:val="24"/>
        </w:rPr>
        <w:t>σ</w:t>
      </w:r>
      <w:r>
        <w:rPr>
          <w:rFonts w:eastAsia="Times New Roman" w:cs="Times New Roman"/>
          <w:szCs w:val="24"/>
        </w:rPr>
        <w:t xml:space="preserve">ταθμοί </w:t>
      </w:r>
      <w:r>
        <w:rPr>
          <w:rFonts w:eastAsia="Times New Roman" w:cs="Times New Roman"/>
          <w:szCs w:val="24"/>
        </w:rPr>
        <w:t>ν</w:t>
      </w:r>
      <w:r>
        <w:rPr>
          <w:rFonts w:eastAsia="Times New Roman" w:cs="Times New Roman"/>
          <w:szCs w:val="24"/>
        </w:rPr>
        <w:t xml:space="preserve">έων, ΚΕΣΥΠ και ΚΕΠΛΗΝΕΤ και δημιουργούνται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ποστήριξης, τα ΚΕΣΥ, τα οποία θα είναι κοινά και για τις δύο βαθμίδες εκπαίδευσης.</w:t>
      </w:r>
    </w:p>
    <w:p w14:paraId="06758CE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κατάσταση, κύριε Υπουργέ, που διαμορφώνεται στην ειδικ</w:t>
      </w:r>
      <w:r>
        <w:rPr>
          <w:rFonts w:eastAsia="Times New Roman" w:cs="Times New Roman"/>
          <w:szCs w:val="24"/>
        </w:rPr>
        <w:t xml:space="preserve">ή αγωγή είναι ακόμη πιο κρίσιμη. Καταργούνται τα ΚΕΔΔΥ και μαζί με αυτά και η αναγκαία </w:t>
      </w:r>
      <w:proofErr w:type="spellStart"/>
      <w:r>
        <w:rPr>
          <w:rFonts w:eastAsia="Times New Roman" w:cs="Times New Roman"/>
          <w:szCs w:val="24"/>
        </w:rPr>
        <w:t>διαφοροδιάγνωση</w:t>
      </w:r>
      <w:proofErr w:type="spellEnd"/>
      <w:r>
        <w:rPr>
          <w:rFonts w:eastAsia="Times New Roman" w:cs="Times New Roman"/>
          <w:szCs w:val="24"/>
        </w:rPr>
        <w:t xml:space="preserve"> των μαθητών με ειδικές εκπαιδευτικές ανάγκες. Η διαδικασία αυτή θα γίνεται πλέον από θεσμούς της εκπαίδευσης. Αυτό, κύριε Υπουργέ, θα έχει τραγικές συνέπ</w:t>
      </w:r>
      <w:r>
        <w:rPr>
          <w:rFonts w:eastAsia="Times New Roman" w:cs="Times New Roman"/>
          <w:szCs w:val="24"/>
        </w:rPr>
        <w:t xml:space="preserve">ειες για τους μαθητές και τις οικογένειες των παιδιών με ειδικές εκπαιδευτικές ανάγκες. </w:t>
      </w:r>
    </w:p>
    <w:p w14:paraId="06758CE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ίδια λογική συρρίκνωσης παρατηρείται και στη μετεξέλιξη των ΚΠΕ,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ε</w:t>
      </w:r>
      <w:r>
        <w:rPr>
          <w:rFonts w:eastAsia="Times New Roman" w:cs="Times New Roman"/>
          <w:szCs w:val="24"/>
        </w:rPr>
        <w:t xml:space="preserve">κπαίδευσης. Αυτά μετονομάζονται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για την </w:t>
      </w:r>
      <w:proofErr w:type="spellStart"/>
      <w:r>
        <w:rPr>
          <w:rFonts w:eastAsia="Times New Roman" w:cs="Times New Roman"/>
          <w:szCs w:val="24"/>
        </w:rPr>
        <w:t>α</w:t>
      </w:r>
      <w:r>
        <w:rPr>
          <w:rFonts w:eastAsia="Times New Roman" w:cs="Times New Roman"/>
          <w:szCs w:val="24"/>
        </w:rPr>
        <w:t>ειφορία</w:t>
      </w:r>
      <w:proofErr w:type="spellEnd"/>
      <w:r>
        <w:rPr>
          <w:rFonts w:eastAsia="Times New Roman" w:cs="Times New Roman"/>
          <w:szCs w:val="24"/>
        </w:rPr>
        <w:t>.</w:t>
      </w:r>
      <w:r>
        <w:rPr>
          <w:rFonts w:eastAsia="Times New Roman" w:cs="Times New Roman"/>
          <w:szCs w:val="24"/>
        </w:rPr>
        <w:t xml:space="preserve"> Σε αυτά θα ενσωματωθούν οι αρμοδιότητες των υπευθύνων περιβαλλοντικής εκπαίδευσης, αγωγής υγείας, πολιτιστικών θεμάτων. Εδώ θα δημιουργηθεί, δηλαδή, ένας αχταρμάς, όλα μαζί! </w:t>
      </w:r>
    </w:p>
    <w:p w14:paraId="06758CE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να σας θυμίσω ότι για τις επιλογές στελεχών στην εκπαίδευ</w:t>
      </w:r>
      <w:r>
        <w:rPr>
          <w:rFonts w:eastAsia="Times New Roman" w:cs="Times New Roman"/>
          <w:szCs w:val="24"/>
        </w:rPr>
        <w:t>ση μέχρι το 2015 είχαμε ένα νόμο ή ένα προεδρικό διάταγμα για κάθε κυβερνητική θητεία. Από το 2015 μέχρι σήμερα αυτός είναι ο τέταρτος νόμος που φέρνετε για επιλογές. Δηλαδή, τρεισήμισι χρόνια τρεις Υπουργοί και τρεισήμισι χρόνια τέσσερις νόμοι! Τα συμπερά</w:t>
      </w:r>
      <w:r>
        <w:rPr>
          <w:rFonts w:eastAsia="Times New Roman" w:cs="Times New Roman"/>
          <w:szCs w:val="24"/>
        </w:rPr>
        <w:t>σματα δικά σας.</w:t>
      </w:r>
    </w:p>
    <w:p w14:paraId="06758CE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εάν αυτή η διαδικασία δεν συνιστά εμμονή ελέγχου των στελεχών εκπαίδευσης, τότε τι συνιστά; Ποια η σπουδή της; Ο ν.3848/2010 ήταν, κατά γενική ομολογία, ο νόμος με τις πλέον αντικειμενικές επιλογές, ένας νόμος ο οποίος είχε ψ</w:t>
      </w:r>
      <w:r>
        <w:rPr>
          <w:rFonts w:eastAsia="Times New Roman" w:cs="Times New Roman"/>
          <w:szCs w:val="24"/>
        </w:rPr>
        <w:t>ηφιστεί –να θυμίσω- από τα 2/3 της Βουλής. Αυτός ο νόμος πήγε στο καλάθι.</w:t>
      </w:r>
    </w:p>
    <w:p w14:paraId="06758CF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 ν.3848 μιλούσε για τη δομημένη συνέντευξη, την τράπεζα θεμάτων, τα συμβούλια κύρους, δηλώσεις προτίμησης μετά την ολοκλήρωση των διαδικασιών. Μας ρωτάτε, τι έχουμε να προτείνουμε γ</w:t>
      </w:r>
      <w:r>
        <w:rPr>
          <w:rFonts w:eastAsia="Times New Roman" w:cs="Times New Roman"/>
          <w:szCs w:val="24"/>
        </w:rPr>
        <w:t>ια το σύστημα επιλογών. Σας απαντάμε: Τρία χρόνια τώρα ο ν.3848/2010, με τις απαραίτητες μικρές βελτιώσεις, είναι για εμάς ένα σταθερό σημείο αναφοράς.</w:t>
      </w:r>
    </w:p>
    <w:p w14:paraId="06758CF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Να θυμίσω ότι σ’ αυτόν τον νόμο προβλέπεται η απόκτηση πιστοποιητικού διοικητικής και καθοδηγητικής επάρ</w:t>
      </w:r>
      <w:r>
        <w:rPr>
          <w:rFonts w:eastAsia="Times New Roman" w:cs="Times New Roman"/>
          <w:szCs w:val="24"/>
        </w:rPr>
        <w:t>κειας από τα ΕΚΔΔΑ. Μ</w:t>
      </w:r>
      <w:r>
        <w:rPr>
          <w:rFonts w:eastAsia="Times New Roman" w:cs="Times New Roman"/>
          <w:szCs w:val="24"/>
        </w:rPr>
        <w:t>ί</w:t>
      </w:r>
      <w:r>
        <w:rPr>
          <w:rFonts w:eastAsia="Times New Roman" w:cs="Times New Roman"/>
          <w:szCs w:val="24"/>
        </w:rPr>
        <w:t>α διαδικασία που θα έλυνε οριστικά το θέμα της αποτίμησης της προσωπικότητας, της επάρκειας στη ξένη γλώσσα και της ικανότητας στην άσκηση της διοίκησης.</w:t>
      </w:r>
    </w:p>
    <w:p w14:paraId="06758CF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δεν μπορέσαμε να γενικεύσουμε, αν και το ξεκινήσαμε. Εσείς, βέβαια, αντί ν</w:t>
      </w:r>
      <w:r>
        <w:rPr>
          <w:rFonts w:eastAsia="Times New Roman" w:cs="Times New Roman"/>
          <w:szCs w:val="24"/>
        </w:rPr>
        <w:t xml:space="preserve">α το συνεχίσετε, το καταργήσατε. Αφορίσατε τη συνέντευξη, </w:t>
      </w:r>
      <w:proofErr w:type="spellStart"/>
      <w:r>
        <w:rPr>
          <w:rFonts w:eastAsia="Times New Roman" w:cs="Times New Roman"/>
          <w:szCs w:val="24"/>
        </w:rPr>
        <w:t>αποδομήσατε</w:t>
      </w:r>
      <w:proofErr w:type="spellEnd"/>
      <w:r>
        <w:rPr>
          <w:rFonts w:eastAsia="Times New Roman" w:cs="Times New Roman"/>
          <w:szCs w:val="24"/>
        </w:rPr>
        <w:t xml:space="preserve"> τα συμβούλια κύρους και μας παρουσιάσατε με το ν.4327/2015 μ</w:t>
      </w:r>
      <w:r>
        <w:rPr>
          <w:rFonts w:eastAsia="Times New Roman" w:cs="Times New Roman"/>
          <w:szCs w:val="24"/>
        </w:rPr>
        <w:t>ί</w:t>
      </w:r>
      <w:r>
        <w:rPr>
          <w:rFonts w:eastAsia="Times New Roman" w:cs="Times New Roman"/>
          <w:szCs w:val="24"/>
        </w:rPr>
        <w:t xml:space="preserve">α πρόταση, η οποία τι προέβλεπε; Προέβλεπε ουσιαστικά την εκλογή των στελεχών της εκπαίδευσης. </w:t>
      </w:r>
    </w:p>
    <w:p w14:paraId="06758CF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Άρα δηλαδή, εδώ τι βλέπουμε; </w:t>
      </w:r>
      <w:r>
        <w:rPr>
          <w:rFonts w:eastAsia="Times New Roman" w:cs="Times New Roman"/>
          <w:szCs w:val="24"/>
        </w:rPr>
        <w:t xml:space="preserve">Βλέπουμε μια </w:t>
      </w:r>
      <w:proofErr w:type="spellStart"/>
      <w:r>
        <w:rPr>
          <w:rFonts w:eastAsia="Times New Roman" w:cs="Times New Roman"/>
          <w:szCs w:val="24"/>
        </w:rPr>
        <w:t>μοριοδότηση</w:t>
      </w:r>
      <w:proofErr w:type="spellEnd"/>
      <w:r>
        <w:rPr>
          <w:rFonts w:eastAsia="Times New Roman" w:cs="Times New Roman"/>
          <w:szCs w:val="24"/>
        </w:rPr>
        <w:t xml:space="preserve">, η οποία είναι ένα λάστιχο. Και λάστιχο είναι η </w:t>
      </w:r>
      <w:proofErr w:type="spellStart"/>
      <w:r>
        <w:rPr>
          <w:rFonts w:eastAsia="Times New Roman" w:cs="Times New Roman"/>
          <w:szCs w:val="24"/>
        </w:rPr>
        <w:t>μοριοδότηση</w:t>
      </w:r>
      <w:proofErr w:type="spellEnd"/>
      <w:r>
        <w:rPr>
          <w:rFonts w:eastAsia="Times New Roman" w:cs="Times New Roman"/>
          <w:szCs w:val="24"/>
        </w:rPr>
        <w:t xml:space="preserve"> της διδακτικής υπηρεσίας. Ένα εκκρεμές είναι η </w:t>
      </w:r>
      <w:proofErr w:type="spellStart"/>
      <w:r>
        <w:rPr>
          <w:rFonts w:eastAsia="Times New Roman" w:cs="Times New Roman"/>
          <w:szCs w:val="24"/>
        </w:rPr>
        <w:t>μοριοδότηση</w:t>
      </w:r>
      <w:proofErr w:type="spellEnd"/>
      <w:r>
        <w:rPr>
          <w:rFonts w:eastAsia="Times New Roman" w:cs="Times New Roman"/>
          <w:szCs w:val="24"/>
        </w:rPr>
        <w:t xml:space="preserve"> των επιστημονικών προσόντων και η συνέντευξη </w:t>
      </w:r>
      <w:proofErr w:type="spellStart"/>
      <w:r>
        <w:rPr>
          <w:rFonts w:eastAsia="Times New Roman" w:cs="Times New Roman"/>
          <w:szCs w:val="24"/>
        </w:rPr>
        <w:t>πολυεργαλείο</w:t>
      </w:r>
      <w:proofErr w:type="spellEnd"/>
      <w:r>
        <w:rPr>
          <w:rFonts w:eastAsia="Times New Roman" w:cs="Times New Roman"/>
          <w:szCs w:val="24"/>
        </w:rPr>
        <w:t xml:space="preserve"> στα χέρια των ανερχόμενων συμβουλίων επιλογής.</w:t>
      </w:r>
    </w:p>
    <w:p w14:paraId="06758CF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Γιατί κ</w:t>
      </w:r>
      <w:r>
        <w:rPr>
          <w:rFonts w:eastAsia="Times New Roman" w:cs="Times New Roman"/>
          <w:szCs w:val="24"/>
        </w:rPr>
        <w:t>αταργείτε με σχέδιο νόμου τη δομημένη συνέντευξη, την τράπεζα θεμάτων; Γιατί οι δηλώσεις προτίμησης πριν τη συνέντευξη; Όλα αυτά είναι ερωτήματα.</w:t>
      </w:r>
    </w:p>
    <w:p w14:paraId="06758CF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 σας θυμίσω ότι ήταν μια ρύθμιση που με τη δική μας παρέμβαση αλλάξατε στον προηγούμενο νόμο, στον ν.4473/20</w:t>
      </w:r>
      <w:r>
        <w:rPr>
          <w:rFonts w:eastAsia="Times New Roman" w:cs="Times New Roman"/>
          <w:szCs w:val="24"/>
        </w:rPr>
        <w:t xml:space="preserve">17, για τις επιλογές. </w:t>
      </w:r>
    </w:p>
    <w:p w14:paraId="06758CF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θέσαμε τις κόκκινες γραμμές μας, όπως: </w:t>
      </w:r>
    </w:p>
    <w:p w14:paraId="06758CF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Επιλογή κάθετα, ξεκινώντας από τους περιφερειακούς διευθυντές, τους διευθυντές εκπαίδευσης, τους σχολικούς συμβούλους και τους διευθυντές σχολικών μονάδων. Και αυτό βέβαια,</w:t>
      </w:r>
      <w:r>
        <w:rPr>
          <w:rFonts w:eastAsia="Times New Roman" w:cs="Times New Roman"/>
          <w:szCs w:val="24"/>
        </w:rPr>
        <w:t xml:space="preserve"> για να μπορεί να υπάρξει κινητικότητα.</w:t>
      </w:r>
    </w:p>
    <w:p w14:paraId="06758CF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Δεύτερον, είπαμε συμβούλια κύρους με τη συμμετοχή του ΑΣΕΠ και το ΕΚΔΔΑ. </w:t>
      </w:r>
    </w:p>
    <w:p w14:paraId="06758CF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Τρίτον, είπαμε δομημένη συνέντευξη. </w:t>
      </w:r>
    </w:p>
    <w:p w14:paraId="06758CF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Σήμερα, είπατε ότι επαναφέρετε ουσιαστικά τη μαγνητοφώνηση. Αυτό το χαιρετίζουμε. Θα ήταν όμως πολύ σημαντική, κύριε Υπουργέ, η επαναφορά της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rPr>
        <w:t>θ</w:t>
      </w:r>
      <w:r>
        <w:rPr>
          <w:rFonts w:eastAsia="Times New Roman" w:cs="Times New Roman"/>
          <w:szCs w:val="24"/>
        </w:rPr>
        <w:t xml:space="preserve">εμάτων. </w:t>
      </w:r>
    </w:p>
    <w:p w14:paraId="06758CF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Φυσικά, συνεχίζοντας, σας λέω ότι είναι κόκκινη</w:t>
      </w:r>
      <w:r>
        <w:rPr>
          <w:rFonts w:eastAsia="Times New Roman" w:cs="Times New Roman"/>
          <w:szCs w:val="24"/>
        </w:rPr>
        <w:t xml:space="preserve"> γραμμή η προσμέτρηση διδακτικής υπηρεσίας για όλα τα στελέχη επί θητεία, διότι όταν κλήθηκαν να αναλάβουν μια θέση ευθύνης με θητεία, γνώριζαν ότι ο χρόνος που θα έμεναν σε αυτή τη θέση θα ήταν της διδακτικής υπηρεσίας. </w:t>
      </w:r>
      <w:r>
        <w:rPr>
          <w:rFonts w:eastAsia="Times New Roman" w:cs="Times New Roman"/>
          <w:szCs w:val="24"/>
        </w:rPr>
        <w:t>Ε</w:t>
      </w:r>
      <w:r>
        <w:rPr>
          <w:rFonts w:eastAsia="Times New Roman" w:cs="Times New Roman"/>
          <w:szCs w:val="24"/>
        </w:rPr>
        <w:t>ρχόμαστε εμείς, εκ των υστέρων ουσ</w:t>
      </w:r>
      <w:r>
        <w:rPr>
          <w:rFonts w:eastAsia="Times New Roman" w:cs="Times New Roman"/>
          <w:szCs w:val="24"/>
        </w:rPr>
        <w:t>ιαστικά, να ακυρώσουμε την προσπάθειά τους φυσικά και τη διδακτική τους υπηρεσία που ήταν σε μ</w:t>
      </w:r>
      <w:r>
        <w:rPr>
          <w:rFonts w:eastAsia="Times New Roman" w:cs="Times New Roman"/>
          <w:szCs w:val="24"/>
        </w:rPr>
        <w:t>ί</w:t>
      </w:r>
      <w:r>
        <w:rPr>
          <w:rFonts w:eastAsia="Times New Roman" w:cs="Times New Roman"/>
          <w:szCs w:val="24"/>
        </w:rPr>
        <w:t xml:space="preserve">α θέση, όπως είπα, θητείας, καθώς και τη μεταβατικότητα στο μέτρο των θητειών και μόνο για την ίδια θέση. </w:t>
      </w:r>
    </w:p>
    <w:p w14:paraId="06758CF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την πρώτη μέρα συζήτησης του νομοσχεδίο</w:t>
      </w:r>
      <w:r>
        <w:rPr>
          <w:rFonts w:eastAsia="Times New Roman" w:cs="Times New Roman"/>
          <w:szCs w:val="24"/>
        </w:rPr>
        <w:t xml:space="preserve">υ σας είπαμε ότι ως Δημοκρατική Συμπαράταξη θα καταψηφίσουμε το εν λόγω νομοσχέδιο, ένα νομοσχέδιο το οποίο είχε στη διαβούλευση πενήντα δύο άρθρα. Κατέληξε να έρθει προς συζήτηση στην Επιτροπή Μορφωτικών Υποθέσεων με </w:t>
      </w:r>
      <w:proofErr w:type="spellStart"/>
      <w:r>
        <w:rPr>
          <w:rFonts w:eastAsia="Times New Roman" w:cs="Times New Roman"/>
          <w:szCs w:val="24"/>
        </w:rPr>
        <w:t>εκατόν</w:t>
      </w:r>
      <w:proofErr w:type="spellEnd"/>
      <w:r>
        <w:rPr>
          <w:rFonts w:eastAsia="Times New Roman" w:cs="Times New Roman"/>
          <w:szCs w:val="24"/>
        </w:rPr>
        <w:t xml:space="preserve"> δεκατέσσερα άρθρα. Σας ζητήσαμε</w:t>
      </w:r>
      <w:r>
        <w:rPr>
          <w:rFonts w:eastAsia="Times New Roman" w:cs="Times New Roman"/>
          <w:szCs w:val="24"/>
        </w:rPr>
        <w:t xml:space="preserve"> να πάρετε πίσω ουσιαστικά τα άρθρα, τα οποία δεν μπήκαν στη διαβούλευση και σας βάλαμε και τις κόκκινες γραμμές που εμείς θεωρούσαμε ότι έπρεπε να </w:t>
      </w:r>
      <w:r>
        <w:rPr>
          <w:rFonts w:eastAsia="Times New Roman" w:cs="Times New Roman"/>
          <w:szCs w:val="24"/>
        </w:rPr>
        <w:lastRenderedPageBreak/>
        <w:t>μπουν για το καλό της εκπαίδευσης. Εσείς δεν το κάνατε, γι’ αυτό και καταψηφίσαμε το νομοσχέδιο επί της αρχή</w:t>
      </w:r>
      <w:r>
        <w:rPr>
          <w:rFonts w:eastAsia="Times New Roman" w:cs="Times New Roman"/>
          <w:szCs w:val="24"/>
        </w:rPr>
        <w:t xml:space="preserve">ς. </w:t>
      </w:r>
    </w:p>
    <w:p w14:paraId="06758CF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ο χώρος της εκπαίδευσης είναι ένας χώρος διαβούλευσης και διαλόγου, όπως είπα και πριν. Σας καλούμε έστω και τώρα να κάνετε δεκτές τις προτάσεις μας για να σταματήσει το ράβε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ξήλωνε και για να μην υπάρξει ουσιαστικά ένας πέμπτο νομοσχέ</w:t>
      </w:r>
      <w:r>
        <w:rPr>
          <w:rFonts w:eastAsia="Times New Roman" w:cs="Times New Roman"/>
          <w:szCs w:val="24"/>
        </w:rPr>
        <w:t xml:space="preserve">διο που θα έρθει στη Βουλή προς συζήτηση και ψήφιση από τους Βουλευτές. </w:t>
      </w:r>
    </w:p>
    <w:p w14:paraId="06758CF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8C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w:t>
      </w:r>
      <w:r>
        <w:rPr>
          <w:rFonts w:eastAsia="Times New Roman" w:cs="Times New Roman"/>
          <w:szCs w:val="24"/>
        </w:rPr>
        <w:t xml:space="preserve">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ΠΑΣΟΚ </w:t>
      </w:r>
      <w:r>
        <w:rPr>
          <w:rFonts w:eastAsia="Times New Roman" w:cs="Times New Roman"/>
          <w:szCs w:val="24"/>
        </w:rPr>
        <w:t>-</w:t>
      </w:r>
      <w:r>
        <w:rPr>
          <w:rFonts w:eastAsia="Times New Roman" w:cs="Times New Roman"/>
          <w:szCs w:val="24"/>
        </w:rPr>
        <w:t xml:space="preserve"> ΔΗΜΑΡ)</w:t>
      </w:r>
    </w:p>
    <w:p w14:paraId="06758D00" w14:textId="77777777" w:rsidR="00866F2D" w:rsidRDefault="003A64EF">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Ευχαριστούμε. </w:t>
      </w:r>
    </w:p>
    <w:p w14:paraId="06758D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Χρυσ</w:t>
      </w:r>
      <w:r>
        <w:rPr>
          <w:rFonts w:eastAsia="Times New Roman" w:cs="Times New Roman"/>
          <w:szCs w:val="24"/>
        </w:rPr>
        <w:t xml:space="preserve">ής Αυγής κ. Αντώνιος Γρέγος. </w:t>
      </w:r>
    </w:p>
    <w:p w14:paraId="06758D0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06758D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Καταγγείλαμε και στην </w:t>
      </w:r>
      <w:r>
        <w:rPr>
          <w:rFonts w:eastAsia="Times New Roman" w:cs="Times New Roman"/>
          <w:szCs w:val="24"/>
        </w:rPr>
        <w:t>ε</w:t>
      </w:r>
      <w:r>
        <w:rPr>
          <w:rFonts w:eastAsia="Times New Roman" w:cs="Times New Roman"/>
          <w:szCs w:val="24"/>
        </w:rPr>
        <w:t>πιτροπή τη διαδικασία του επείγοντος και σε αυτό το νομοσχέδιο. Και είπαμε ότι είναι επείγον -για να μην πω κατεπείγον- να καταργηθεί, επιτέλους, ο απαράδεκτος</w:t>
      </w:r>
      <w:r>
        <w:rPr>
          <w:rFonts w:eastAsia="Times New Roman" w:cs="Times New Roman"/>
          <w:szCs w:val="24"/>
        </w:rPr>
        <w:t xml:space="preserve"> θεσμός του πανεπιστημιακού ασύλου, αυτού του ασύλου τρομοκρατών και εγκληματιών σε όλα τα πανεπιστημιακά ιδρύματα. Είναι ένας θεσμός που δεν έχει κα</w:t>
      </w:r>
      <w:r>
        <w:rPr>
          <w:rFonts w:eastAsia="Times New Roman" w:cs="Times New Roman"/>
          <w:szCs w:val="24"/>
        </w:rPr>
        <w:t>μ</w:t>
      </w:r>
      <w:r>
        <w:rPr>
          <w:rFonts w:eastAsia="Times New Roman" w:cs="Times New Roman"/>
          <w:szCs w:val="24"/>
        </w:rPr>
        <w:t xml:space="preserve">μία αξία και το μόνο που παρέχει είναι άσυλο σε τρομοκράτες και δολοφόνους. </w:t>
      </w:r>
    </w:p>
    <w:p w14:paraId="06758D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Καταγγέλθηκε και από τους φορ</w:t>
      </w:r>
      <w:r>
        <w:rPr>
          <w:rFonts w:eastAsia="Times New Roman" w:cs="Times New Roman"/>
          <w:szCs w:val="24"/>
        </w:rPr>
        <w:t xml:space="preserve">είς το ότι πάρα πολλά άρθρα του νομοσχεδίου δεν μπήκαν σε διαβούλευση. Είναι και αυτό ενδεικτικό της δημοκρατικής λειτουργίας της Κυβέρνησης! </w:t>
      </w:r>
    </w:p>
    <w:p w14:paraId="06758D0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Έχουμε να κάνουμε με ένα νομοσχέδιο εξπρές, το οποίο, χωρίς να συντρέχει κανένας λόγος, κατατίθεται -όπως είπαμε-</w:t>
      </w:r>
      <w:r>
        <w:rPr>
          <w:rFonts w:eastAsia="Times New Roman" w:cs="Times New Roman"/>
          <w:szCs w:val="24"/>
        </w:rPr>
        <w:t xml:space="preserve"> με τη διαδικασία του επείγοντος. Οι ειδικοί στη διαστρέβλωση και στον εμπαιγμό κυβερνώντες ισχυρίζονται ότι ετέθη το νομοσχέδιο σε διαβούλευση. Η αλήθεια, όμως, είναι ότι εξήντα άρθρα προστέθηκαν χωρίς διαβούλευση, τα οποία, βεβαίως, είναι </w:t>
      </w:r>
      <w:proofErr w:type="spellStart"/>
      <w:r>
        <w:rPr>
          <w:rFonts w:eastAsia="Times New Roman" w:cs="Times New Roman"/>
          <w:szCs w:val="24"/>
        </w:rPr>
        <w:t>μνημονιακές</w:t>
      </w:r>
      <w:proofErr w:type="spellEnd"/>
      <w:r>
        <w:rPr>
          <w:rFonts w:eastAsia="Times New Roman" w:cs="Times New Roman"/>
          <w:szCs w:val="24"/>
        </w:rPr>
        <w:t xml:space="preserve"> επι</w:t>
      </w:r>
      <w:r>
        <w:rPr>
          <w:rFonts w:eastAsia="Times New Roman" w:cs="Times New Roman"/>
          <w:szCs w:val="24"/>
        </w:rPr>
        <w:t xml:space="preserve">ταγές. </w:t>
      </w:r>
    </w:p>
    <w:p w14:paraId="06758D0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Το μόρφωμα της πολιτικής ανυποληψίας και άκρατου αμοραλισμού διατείνεται επίσης -και μάλιστα, σε υψηλούς τόνους- ότι το σχέδιο νόμου αντίκειται στην </w:t>
      </w:r>
      <w:proofErr w:type="spellStart"/>
      <w:r>
        <w:rPr>
          <w:rFonts w:eastAsia="Times New Roman" w:cs="Times New Roman"/>
          <w:szCs w:val="24"/>
        </w:rPr>
        <w:t>τιμωρητική</w:t>
      </w:r>
      <w:proofErr w:type="spellEnd"/>
      <w:r>
        <w:rPr>
          <w:rFonts w:eastAsia="Times New Roman" w:cs="Times New Roman"/>
          <w:szCs w:val="24"/>
        </w:rPr>
        <w:t xml:space="preserve"> μεταχείριση της αξιολογήσεως, ενώ σαν αντίδοτο φέρνουν την </w:t>
      </w:r>
      <w:proofErr w:type="spellStart"/>
      <w:r>
        <w:rPr>
          <w:rFonts w:eastAsia="Times New Roman" w:cs="Times New Roman"/>
          <w:szCs w:val="24"/>
        </w:rPr>
        <w:t>αυτοαξιολόγηση</w:t>
      </w:r>
      <w:proofErr w:type="spellEnd"/>
      <w:r>
        <w:rPr>
          <w:rFonts w:eastAsia="Times New Roman" w:cs="Times New Roman"/>
          <w:szCs w:val="24"/>
        </w:rPr>
        <w:t xml:space="preserve">. Φυσικά, η </w:t>
      </w:r>
      <w:proofErr w:type="spellStart"/>
      <w:r>
        <w:rPr>
          <w:rFonts w:eastAsia="Times New Roman" w:cs="Times New Roman"/>
          <w:szCs w:val="24"/>
        </w:rPr>
        <w:t>αυτ</w:t>
      </w:r>
      <w:r>
        <w:rPr>
          <w:rFonts w:eastAsia="Times New Roman" w:cs="Times New Roman"/>
          <w:szCs w:val="24"/>
        </w:rPr>
        <w:t>οαξιολόγηση</w:t>
      </w:r>
      <w:proofErr w:type="spellEnd"/>
      <w:r>
        <w:rPr>
          <w:rFonts w:eastAsia="Times New Roman" w:cs="Times New Roman"/>
          <w:szCs w:val="24"/>
        </w:rPr>
        <w:t xml:space="preserve"> δεν συνιστά κα</w:t>
      </w:r>
      <w:r>
        <w:rPr>
          <w:rFonts w:eastAsia="Times New Roman" w:cs="Times New Roman"/>
          <w:szCs w:val="24"/>
        </w:rPr>
        <w:t>μ</w:t>
      </w:r>
      <w:r>
        <w:rPr>
          <w:rFonts w:eastAsia="Times New Roman" w:cs="Times New Roman"/>
          <w:szCs w:val="24"/>
        </w:rPr>
        <w:t xml:space="preserve">μία σοβαρή λύση, καθώς επιτυγχάνεται ένα είδος ανταλλαγής φιλοφρονήσεων χωρίς να αξιολογείται ο εκπαιδευτικός. </w:t>
      </w:r>
    </w:p>
    <w:p w14:paraId="06758D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σχέδιο νόμου έπρεπε να αποσυρθεί. Επιβάλλει έναν ασφυκτικό έλεγχο και συνιστά στην ουσία ωμή παρέμβαση της Κ</w:t>
      </w:r>
      <w:r>
        <w:rPr>
          <w:rFonts w:eastAsia="Times New Roman" w:cs="Times New Roman"/>
          <w:szCs w:val="24"/>
        </w:rPr>
        <w:t>υβέρνησης στη διοίκηση, αλλά και στο ίδιο το εκπαιδευτικό σύστημα. Είναι -θα λέγαμε- μ</w:t>
      </w:r>
      <w:r>
        <w:rPr>
          <w:rFonts w:eastAsia="Times New Roman" w:cs="Times New Roman"/>
          <w:szCs w:val="24"/>
        </w:rPr>
        <w:t>ί</w:t>
      </w:r>
      <w:r>
        <w:rPr>
          <w:rFonts w:eastAsia="Times New Roman" w:cs="Times New Roman"/>
          <w:szCs w:val="24"/>
        </w:rPr>
        <w:t xml:space="preserve">α εκτροπή, από την οποία το εκπαιδευτικό σύστημα θα κάνει πάρα πολλά χρόνια να επανέλθει. </w:t>
      </w:r>
    </w:p>
    <w:p w14:paraId="06758D0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εικόνα της ελληνικής εκπαίδευσης είναι αποκαρδιωτική και απαξιώνεται και άλλ</w:t>
      </w:r>
      <w:r>
        <w:rPr>
          <w:rFonts w:eastAsia="Times New Roman" w:cs="Times New Roman"/>
          <w:szCs w:val="24"/>
        </w:rPr>
        <w:t xml:space="preserve">ο από το παρόν σχέδιο νόμου. Οι σχολικοί σύμβουλοι εξοβελίζονται, καθώς, όπως είπε ο κ. </w:t>
      </w:r>
      <w:proofErr w:type="spellStart"/>
      <w:r>
        <w:rPr>
          <w:rFonts w:eastAsia="Times New Roman" w:cs="Times New Roman"/>
          <w:szCs w:val="24"/>
        </w:rPr>
        <w:t>Γαβρόγλου</w:t>
      </w:r>
      <w:proofErr w:type="spellEnd"/>
      <w:r>
        <w:rPr>
          <w:rFonts w:eastAsia="Times New Roman" w:cs="Times New Roman"/>
          <w:szCs w:val="24"/>
        </w:rPr>
        <w:t xml:space="preserve">, δεν ελέγχονται. </w:t>
      </w:r>
    </w:p>
    <w:p w14:paraId="06758D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Πολλά από τα σχολικά εγχειρίδια είναι αντιεπιστημονικά, αναπαράγουν το δόγμα του πολιτικού μαρξισμού</w:t>
      </w:r>
      <w:r w:rsidRPr="00785382">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είναι εναρμονισμένα με τις επιταγές των νέων καιρών </w:t>
      </w:r>
      <w:r w:rsidRPr="00F331DF">
        <w:rPr>
          <w:rFonts w:eastAsia="Times New Roman"/>
          <w:bCs/>
        </w:rPr>
        <w:t>και</w:t>
      </w:r>
      <w:r>
        <w:rPr>
          <w:rFonts w:eastAsia="Times New Roman" w:cs="Times New Roman"/>
          <w:szCs w:val="24"/>
        </w:rPr>
        <w:t xml:space="preserve"> της παγκοσμιοποίησης. Οι μαθητές είναι υπεραρκετοί σε κάθε τάξη, γεγονός που καθιστά τη μαθησιακή διαδικασία μια παρωδία. </w:t>
      </w:r>
    </w:p>
    <w:p w14:paraId="06758D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Εμάς, η θέση μας είναι ότι θα πρέπει να </w:t>
      </w:r>
      <w:proofErr w:type="spellStart"/>
      <w:r>
        <w:rPr>
          <w:rFonts w:eastAsia="Times New Roman" w:cs="Times New Roman"/>
          <w:szCs w:val="24"/>
        </w:rPr>
        <w:t>αποσυμφορηθούν</w:t>
      </w:r>
      <w:proofErr w:type="spellEnd"/>
      <w:r>
        <w:rPr>
          <w:rFonts w:eastAsia="Times New Roman" w:cs="Times New Roman"/>
          <w:szCs w:val="24"/>
        </w:rPr>
        <w:t xml:space="preserve"> οι σχολικές τάξεις, ν</w:t>
      </w:r>
      <w:r>
        <w:rPr>
          <w:rFonts w:eastAsia="Times New Roman" w:cs="Times New Roman"/>
          <w:szCs w:val="24"/>
        </w:rPr>
        <w:t xml:space="preserve">α γίνουν ευέλικτα τμήματα και οι μαθητές να μην υπερβαίνουν τους είκοσι. Μόνο έτσι θα τεθεί υπό έλεγχο το ζήτημα της συμφόρησης των τάξεων και θα αντιμετωπιστούν όλα τα απορρέοντα απ’ αυτή προβλήματα. Επίσης, προτείνουμε άμεση επικοινωνία μαθητών </w:t>
      </w:r>
      <w:r w:rsidRPr="00F331DF">
        <w:rPr>
          <w:rFonts w:eastAsia="Times New Roman"/>
          <w:bCs/>
        </w:rPr>
        <w:t>και</w:t>
      </w:r>
      <w:r>
        <w:rPr>
          <w:rFonts w:eastAsia="Times New Roman" w:cs="Times New Roman"/>
          <w:szCs w:val="24"/>
        </w:rPr>
        <w:t xml:space="preserve"> εκπαι</w:t>
      </w:r>
      <w:r>
        <w:rPr>
          <w:rFonts w:eastAsia="Times New Roman" w:cs="Times New Roman"/>
          <w:szCs w:val="24"/>
        </w:rPr>
        <w:t xml:space="preserve">δευτικού, πιο θερμό κλίμα για την οικοδόμηση σχέσεων εμπιστοσύνης και την ανάπτυξη μιας αμεσότητας. </w:t>
      </w:r>
    </w:p>
    <w:p w14:paraId="06758D0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Τα σχολεία συγχωνεύονται, με αποτέλεσμα να συνθλίβεται η παιδεία. Τα ΚΕΔΔΥ καταργούνται, γιατί λένε ότι δεν ανταποκρίθηκαν στις απαιτήσεις, αλλά αναβαθμίζο</w:t>
      </w:r>
      <w:r>
        <w:rPr>
          <w:rFonts w:eastAsia="Times New Roman" w:cs="Times New Roman"/>
          <w:szCs w:val="24"/>
        </w:rPr>
        <w:t xml:space="preserve">νται τα ΚΕΣΥ, τα οποία θα κληθούν να καλύψουν ένα ευρύ φάσμα αναγκών, κάτι το οποίο </w:t>
      </w:r>
      <w:r>
        <w:rPr>
          <w:rFonts w:eastAsia="Times New Roman" w:cs="Times New Roman"/>
          <w:szCs w:val="24"/>
        </w:rPr>
        <w:lastRenderedPageBreak/>
        <w:t xml:space="preserve">φυσικά στην πράξη είναι αδύνατον. Όλα αυτά τα μέτρα θυμίζουν μπακαλίστικες πρακτικές, </w:t>
      </w:r>
      <w:r w:rsidRPr="00D66BCA">
        <w:rPr>
          <w:rFonts w:eastAsia="Times New Roman"/>
          <w:bCs/>
        </w:rPr>
        <w:t>είναι</w:t>
      </w:r>
      <w:r>
        <w:rPr>
          <w:rFonts w:eastAsia="Times New Roman" w:cs="Times New Roman"/>
          <w:szCs w:val="24"/>
        </w:rPr>
        <w:t xml:space="preserve"> μέτρα του ποδιού </w:t>
      </w:r>
      <w:r w:rsidRPr="00F331DF">
        <w:rPr>
          <w:rFonts w:eastAsia="Times New Roman"/>
          <w:bCs/>
        </w:rPr>
        <w:t>και</w:t>
      </w:r>
      <w:r>
        <w:rPr>
          <w:rFonts w:eastAsia="Times New Roman" w:cs="Times New Roman"/>
          <w:szCs w:val="24"/>
        </w:rPr>
        <w:t xml:space="preserve"> μπαλώματα, για να ικανοποιηθούν φυσικά οι </w:t>
      </w:r>
      <w:proofErr w:type="spellStart"/>
      <w:r>
        <w:rPr>
          <w:rFonts w:eastAsia="Times New Roman" w:cs="Times New Roman"/>
          <w:szCs w:val="24"/>
        </w:rPr>
        <w:t>μνημονιακοί</w:t>
      </w:r>
      <w:proofErr w:type="spellEnd"/>
      <w:r>
        <w:rPr>
          <w:rFonts w:eastAsia="Times New Roman" w:cs="Times New Roman"/>
          <w:szCs w:val="24"/>
        </w:rPr>
        <w:t xml:space="preserve"> εταίρ</w:t>
      </w:r>
      <w:r>
        <w:rPr>
          <w:rFonts w:eastAsia="Times New Roman" w:cs="Times New Roman"/>
          <w:szCs w:val="24"/>
        </w:rPr>
        <w:t xml:space="preserve">οι. </w:t>
      </w:r>
    </w:p>
    <w:p w14:paraId="06758D0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συνένωση όλων των υποστηρικτικών δομών της πρωτοβάθμιας και της δευτεροβάθμιας εκπαίδευσης έχει ως αποτέλεσμα την οικοδόμηση ενός συγκεντρωτικού και άκαμπτου συστήματος, </w:t>
      </w:r>
      <w:r w:rsidRPr="006D0B78">
        <w:rPr>
          <w:rFonts w:eastAsia="Times New Roman" w:cs="Times New Roman"/>
          <w:bCs/>
          <w:shd w:val="clear" w:color="auto" w:fill="FFFFFF"/>
        </w:rPr>
        <w:t>το οποίο</w:t>
      </w:r>
      <w:r>
        <w:rPr>
          <w:rFonts w:eastAsia="Times New Roman" w:cs="Times New Roman"/>
          <w:szCs w:val="24"/>
        </w:rPr>
        <w:t xml:space="preserve"> φυσικά, λόγω της δομής του, είναι δύσκολο να φέρει εις πέρας το έργο τ</w:t>
      </w:r>
      <w:r>
        <w:rPr>
          <w:rFonts w:eastAsia="Times New Roman" w:cs="Times New Roman"/>
          <w:szCs w:val="24"/>
        </w:rPr>
        <w:t xml:space="preserve">ου </w:t>
      </w:r>
      <w:r w:rsidRPr="00F331DF">
        <w:rPr>
          <w:rFonts w:eastAsia="Times New Roman"/>
          <w:bCs/>
        </w:rPr>
        <w:t>και</w:t>
      </w:r>
      <w:r>
        <w:rPr>
          <w:rFonts w:eastAsia="Times New Roman" w:cs="Times New Roman"/>
          <w:szCs w:val="24"/>
        </w:rPr>
        <w:t xml:space="preserve"> να καλύψει τις ανάγκες που αναφύονται. Οι ατέλειες, οι παρεκκλίσεις και τα λάθη πρέπει να βελτιώνονται μέσα από μ</w:t>
      </w:r>
      <w:r>
        <w:rPr>
          <w:rFonts w:eastAsia="Times New Roman" w:cs="Times New Roman"/>
          <w:szCs w:val="24"/>
        </w:rPr>
        <w:t>ί</w:t>
      </w:r>
      <w:r>
        <w:rPr>
          <w:rFonts w:eastAsia="Times New Roman" w:cs="Times New Roman"/>
          <w:szCs w:val="24"/>
        </w:rPr>
        <w:t xml:space="preserve">α διαδικασία ενδελεχούς αξιολόγησης και όχι να καταργούνται δομές και να ιδρύονται άλλες. </w:t>
      </w:r>
    </w:p>
    <w:p w14:paraId="06758D0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 αυτήν την αξιολόγηση των υφισταμένων δομ</w:t>
      </w:r>
      <w:r>
        <w:rPr>
          <w:rFonts w:eastAsia="Times New Roman" w:cs="Times New Roman"/>
          <w:szCs w:val="24"/>
        </w:rPr>
        <w:t xml:space="preserve">ών έπρεπε κυρίως να ρωτηθούν οι σχολικές μονάδες και οι εκπαιδευτικοί προς τους οποίους απευθύνονται οι υποστηρικτικές δομές. Όμως, κάτι τέτοιο δυστυχώς δεν έγινε. </w:t>
      </w:r>
    </w:p>
    <w:p w14:paraId="06758D0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ΠΕΚΕΣ, πώς είναι δυνατόν να ασκούν το έργο τους εξ αποστάσεως -το είπαμε και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όταν η ίδια η Κυβέρνηση χρεώνει λάθη στους σχολικούς συμβούλους; </w:t>
      </w:r>
    </w:p>
    <w:p w14:paraId="06758D0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Πώς γίνεται τα είκοσι τέσσερα ΠΕΚΕΣ να λειτουργήσουν, όταν οι προβλεπόμενες θέσεις για τους συντονιστές εκπαιδευτικού έργου ανά ειδικότητα θα είναι κατά πολύ λιγότερες απ’ αυτ</w:t>
      </w:r>
      <w:r>
        <w:rPr>
          <w:rFonts w:eastAsia="Times New Roman" w:cs="Times New Roman"/>
          <w:szCs w:val="24"/>
        </w:rPr>
        <w:t>ές των σχολικών συμβούλων; Θα είναι πεντακόσιες σαράντα από οκτακόσιες δέκα. Άρα ο κάθε συντονιστής θα πρέπει να υποστηρίξει πολύ μεγαλύτερο αριθμό σχολικών μονάδων. Η τοποθέτηση των συντονιστών στις περιφερειακές διευθύνσεις και όχι στις διευθύνσεις εκπαί</w:t>
      </w:r>
      <w:r>
        <w:rPr>
          <w:rFonts w:eastAsia="Times New Roman" w:cs="Times New Roman"/>
          <w:szCs w:val="24"/>
        </w:rPr>
        <w:t xml:space="preserve">δευσης ενισχύει τον συγκεντρωτισμό και ενθαρρύνει τον έλεγχο και τις παρεμβάσεις προς τις σχολικές μονάδες. </w:t>
      </w:r>
    </w:p>
    <w:p w14:paraId="06758D1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Όσο για τις δομές προσφύγων, οι διατάξεις είναι απαράδεκτες. Όταν το εκπαιδευτικό σύστημα νοσεί,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και διατίθενται τα απαραίτητα</w:t>
      </w:r>
      <w:r>
        <w:rPr>
          <w:rFonts w:eastAsia="Times New Roman" w:cs="Times New Roman"/>
          <w:szCs w:val="24"/>
        </w:rPr>
        <w:t xml:space="preserve"> κονδύλια για την αναβάθμιση και εξυγίανση της εκπαίδευσης, ξαφνικά, ως δια μαγείας, ιδρύονται </w:t>
      </w:r>
      <w:r>
        <w:rPr>
          <w:rFonts w:eastAsia="Times New Roman" w:cs="Times New Roman"/>
          <w:szCs w:val="24"/>
        </w:rPr>
        <w:lastRenderedPageBreak/>
        <w:t>τα ΔΥΕΠ, για να συνδράμουν μια αόριστη και αλλογενή μάζα των λεγόμενων «</w:t>
      </w:r>
      <w:proofErr w:type="spellStart"/>
      <w:r>
        <w:rPr>
          <w:rFonts w:eastAsia="Times New Roman" w:cs="Times New Roman"/>
          <w:szCs w:val="24"/>
        </w:rPr>
        <w:t>λαθροπαίδων</w:t>
      </w:r>
      <w:proofErr w:type="spellEnd"/>
      <w:r>
        <w:rPr>
          <w:rFonts w:eastAsia="Times New Roman" w:cs="Times New Roman"/>
          <w:szCs w:val="24"/>
        </w:rPr>
        <w:t>», τα παιδιά των λαθρομεταναστών δηλαδή. Εν τέλει, αυτό έχει σαν στόχο να ενσω</w:t>
      </w:r>
      <w:r>
        <w:rPr>
          <w:rFonts w:eastAsia="Times New Roman" w:cs="Times New Roman"/>
          <w:szCs w:val="24"/>
        </w:rPr>
        <w:t xml:space="preserve">ματωθούν στην ελληνική κοινωνία. Είναι, όμως, πραγματικά απίστευτο ότι σε κάθε, μα σε κάθε νομοσχέδιο, φέρνετε διατάξεις που αφορούν λαθρομετανάστες -όποιο νομοσχέδιο και να είναι αυτό. </w:t>
      </w:r>
    </w:p>
    <w:p w14:paraId="06758D1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να επανέρθω στο θέμα των ΔΥΕΠ, δημιουργούνται Δομές Υποδοχής Εκπα</w:t>
      </w:r>
      <w:r>
        <w:rPr>
          <w:rFonts w:eastAsia="Times New Roman" w:cs="Times New Roman"/>
          <w:szCs w:val="24"/>
        </w:rPr>
        <w:t>ίδευσης Προσφύγων, με σκοπό την ένταξη των παιδιών των λαθρομεταναστών στο εκπαιδευτικό σύστημα της χώρας. Εδώ, λοιπόν, είναι και το σημείο που φανερώνει την εμμονή του ΣΥΡΙΖΑ σχετικά με τους μετανάστες και τους λαθρομετανάστες πρόσφυγες και οτιδήποτε εκ τ</w:t>
      </w:r>
      <w:r>
        <w:rPr>
          <w:rFonts w:eastAsia="Times New Roman" w:cs="Times New Roman"/>
          <w:szCs w:val="24"/>
        </w:rPr>
        <w:t xml:space="preserve">ης αλλοδαπής. </w:t>
      </w:r>
    </w:p>
    <w:p w14:paraId="06758D1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είναι δυνατή η ενσωμάτωση των λαθρομεταναστών σε μια ευρωπαϊκή χώρα όπως η Ελλάδα, καθώς πρόκειται για άτομα από χώρες της Αφρικής και της Ασίας, που έχουν μεγαλώσει με διαφορετικές αξίες </w:t>
      </w:r>
      <w:r w:rsidRPr="00F331DF">
        <w:rPr>
          <w:rFonts w:eastAsia="Times New Roman"/>
          <w:bCs/>
        </w:rPr>
        <w:t>και</w:t>
      </w:r>
      <w:r>
        <w:rPr>
          <w:rFonts w:eastAsia="Times New Roman" w:cs="Times New Roman"/>
          <w:szCs w:val="24"/>
        </w:rPr>
        <w:t xml:space="preserve"> ήθη, διαφορετική θρησκεία και γλώσσα. Επομένω</w:t>
      </w:r>
      <w:r>
        <w:rPr>
          <w:rFonts w:eastAsia="Times New Roman" w:cs="Times New Roman"/>
          <w:szCs w:val="24"/>
        </w:rPr>
        <w:t xml:space="preserve">ς, η ενσωμάτωσή τους είναι αδύνατη και δρα εναντίον του γηγενούς </w:t>
      </w:r>
      <w:r>
        <w:rPr>
          <w:rFonts w:eastAsia="Times New Roman" w:cs="Times New Roman"/>
          <w:szCs w:val="24"/>
        </w:rPr>
        <w:lastRenderedPageBreak/>
        <w:t>πληθυσμού. Ας μην ξεχνάμε πως συνάμα με τη λαθρομετανάστευση παρουσιάστηκε και μ</w:t>
      </w:r>
      <w:r>
        <w:rPr>
          <w:rFonts w:eastAsia="Times New Roman" w:cs="Times New Roman"/>
          <w:szCs w:val="24"/>
        </w:rPr>
        <w:t>ί</w:t>
      </w:r>
      <w:r>
        <w:rPr>
          <w:rFonts w:eastAsia="Times New Roman" w:cs="Times New Roman"/>
          <w:szCs w:val="24"/>
        </w:rPr>
        <w:t xml:space="preserve">α έξαρση ξεχασμένων ασθενειών στην Ευρώπη. </w:t>
      </w:r>
    </w:p>
    <w:p w14:paraId="06758D1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καλό θα είναι να σημειωθεί ότι η Κυβέρνηση του ΣΥΡΙΖΑ σε π</w:t>
      </w:r>
      <w:r>
        <w:rPr>
          <w:rFonts w:eastAsia="Times New Roman" w:cs="Times New Roman"/>
          <w:szCs w:val="24"/>
        </w:rPr>
        <w:t>ολλά άρθρα προβλέπει θέσεις διδασκαλίας για εκπαιδευτικούς μουσουλμανικής θρησκείας. Ουσιαστικά, το ελληνικό κράτος θα πληρώνει με τα λεφτά των φορολογούμενων Ελλήνων δασκάλους, οι οποίοι θα λένε στους Ελληνόπαιδες της Θράκης ότι είναι παιδιά Τούρκων, όπως</w:t>
      </w:r>
      <w:r>
        <w:rPr>
          <w:rFonts w:eastAsia="Times New Roman" w:cs="Times New Roman"/>
          <w:szCs w:val="24"/>
        </w:rPr>
        <w:t xml:space="preserve"> πρόσφατα συνέβη σε σχολείο της Θράκης, παρουσία μουσουλμάνου Βουλευτή του ΣΥΡΙΖΑ. </w:t>
      </w:r>
    </w:p>
    <w:p w14:paraId="06758D1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Καλό είναι να προσθέσουμε ότι η Κυβέρνηση με αυτό το νομοσχέδιο πολλαπλασιάζει τη γραφειοκρατία στον δημόσιο τομέα, αυτή τη φορά στον </w:t>
      </w:r>
      <w:r>
        <w:rPr>
          <w:rFonts w:eastAsia="Times New Roman" w:cs="Times New Roman"/>
          <w:szCs w:val="24"/>
        </w:rPr>
        <w:t xml:space="preserve">χώρο της εκπαίδευσης, δημιουργώντας χιλιάδες διαφορετικές δομές, οι οποίες στην ουσία δεν επιτελούν κάποιο συγκεκριμένο λειτούργημα. </w:t>
      </w:r>
    </w:p>
    <w:p w14:paraId="06758D1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Πρόκειται, λοιπόν, για ένα ξεκάθαρα απαράδεκτο απ’ όλες τις απόψεις, νομοσχέδιο, σε επίπεδο εθνικό, εκπαιδευτικό και διοικ</w:t>
      </w:r>
      <w:r>
        <w:rPr>
          <w:rFonts w:eastAsia="Times New Roman" w:cs="Times New Roman"/>
          <w:szCs w:val="24"/>
        </w:rPr>
        <w:t xml:space="preserve">ητικό. </w:t>
      </w:r>
    </w:p>
    <w:p w14:paraId="06758D1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αναφερθώ σε κάποιες διατάξεις που αφορούν την ειδική αγωγή. Στο προτεινόμενο σχέδιο νόμου γίνεται λόγος για κατάργηση δομών και δημιουργία νέων, για τοποθετήσεις προσωπικού, αλλά και προϊσταμένων. </w:t>
      </w:r>
    </w:p>
    <w:p w14:paraId="06758D1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Απ’ όλες αυτές τις προτεινόμενες διατάξεις προκ</w:t>
      </w:r>
      <w:r>
        <w:rPr>
          <w:rFonts w:eastAsia="Times New Roman"/>
          <w:szCs w:val="24"/>
        </w:rPr>
        <w:t>ύπτουν, όμως, ερωτήματα: Οι γονείς που έχουν ραντεβού σε λίγες μέρες στο ΚΕΔΥΥ και θα πάνε στο ΚΕΣΥΥ ποιον θα βρουν εκεί να τους εξυπηρετήσει; Θα έχει προλάβει να τοποθετηθεί προσωπικό και προϊστάμενοι; Ακόμη και αν το προσωπικό παραμείνει το ίδιο με το υφ</w:t>
      </w:r>
      <w:r>
        <w:rPr>
          <w:rFonts w:eastAsia="Times New Roman"/>
          <w:szCs w:val="24"/>
        </w:rPr>
        <w:t xml:space="preserve">ιστάμενο από την προηγούμενη δομή, με τους προϊσταμένους τι θα γίνει; Ποιος θα προΐσταται και θα προσυπογράφει τις εισηγήσεις των τριμερών επιτροπών για να πάρουν οι γονείς τις άδειες και να πάνε στα ειδικά σχολεία; Θα πρέπει οι γονείς να κλείσουν εκ νέου </w:t>
      </w:r>
      <w:r>
        <w:rPr>
          <w:rFonts w:eastAsia="Times New Roman"/>
          <w:szCs w:val="24"/>
        </w:rPr>
        <w:t>ραντεβού, προκειμένου να εξεταστούν τα παιδιά τους.</w:t>
      </w:r>
    </w:p>
    <w:p w14:paraId="06758D1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 xml:space="preserve">Σε αυτό το χάος που δημιούργησε 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στην ειδική αγωγή, επιδιώκοντας την τοποθέτηση προϊσταμένου της αρεσκείας της και τη δημιουργία κι εκεί κομματικού στρατού, οι μόνοι που θί</w:t>
      </w:r>
      <w:r>
        <w:rPr>
          <w:rFonts w:eastAsia="Times New Roman"/>
          <w:szCs w:val="24"/>
        </w:rPr>
        <w:t xml:space="preserve">γονται πραγματικά είναι οι μαθητές και οι γονείς, αλλά και οι διευθυντές των </w:t>
      </w:r>
      <w:r>
        <w:rPr>
          <w:rFonts w:eastAsia="Times New Roman"/>
          <w:szCs w:val="24"/>
        </w:rPr>
        <w:t>ε</w:t>
      </w:r>
      <w:r>
        <w:rPr>
          <w:rFonts w:eastAsia="Times New Roman"/>
          <w:szCs w:val="24"/>
        </w:rPr>
        <w:t xml:space="preserve">ιδικών </w:t>
      </w:r>
      <w:r>
        <w:rPr>
          <w:rFonts w:eastAsia="Times New Roman"/>
          <w:szCs w:val="24"/>
        </w:rPr>
        <w:t>σ</w:t>
      </w:r>
      <w:r>
        <w:rPr>
          <w:rFonts w:eastAsia="Times New Roman"/>
          <w:szCs w:val="24"/>
        </w:rPr>
        <w:t xml:space="preserve">χολικών </w:t>
      </w:r>
      <w:r>
        <w:rPr>
          <w:rFonts w:eastAsia="Times New Roman"/>
          <w:szCs w:val="24"/>
        </w:rPr>
        <w:t>μ</w:t>
      </w:r>
      <w:r>
        <w:rPr>
          <w:rFonts w:eastAsia="Times New Roman"/>
          <w:szCs w:val="24"/>
        </w:rPr>
        <w:t>ονάδων, οι οποίοι για μ</w:t>
      </w:r>
      <w:r>
        <w:rPr>
          <w:rFonts w:eastAsia="Times New Roman"/>
          <w:szCs w:val="24"/>
        </w:rPr>
        <w:t>ί</w:t>
      </w:r>
      <w:r>
        <w:rPr>
          <w:rFonts w:eastAsia="Times New Roman"/>
          <w:szCs w:val="24"/>
        </w:rPr>
        <w:t xml:space="preserve">α ακόμη φορά θα κληθούν να κουβαλήσουν τον σταυρό της ιδιαιτερότητας στη χρονική αυτή στιγμή που ξεκινούν οι εγγραφές για το νέο σχολικό </w:t>
      </w:r>
      <w:r>
        <w:rPr>
          <w:rFonts w:eastAsia="Times New Roman"/>
          <w:szCs w:val="24"/>
        </w:rPr>
        <w:t>έτος.</w:t>
      </w:r>
    </w:p>
    <w:p w14:paraId="06758D19"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Επίσης, θα πρέπει να προστεθεί στο σχέδιο νόμου πρόβλεψη για την ιδιαιτερότητα της μεταφοράς των μαθητών, οι οποίοι φοιτούν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06758D1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Ειδικότερα, το πρόβλημα εντοπίζεται στη νέα πλατφόρμα, στην οποία καταχωρούνται τα στοιχεία των ε</w:t>
      </w:r>
      <w:r>
        <w:rPr>
          <w:rFonts w:eastAsia="Times New Roman"/>
          <w:szCs w:val="24"/>
        </w:rPr>
        <w:t>ν λόγω μαθητών από τους διευθυντές όλων των σχολείων, τα οποία στοιχεία παραλαμβάνει η αρμόδια περιφέρεια, προκειμένου να προκηρύξει διαγωνισμούς μεταφοράς μαθητών συνολικά, χρησιμοποιώντας τα δεδομένα αυτά.</w:t>
      </w:r>
    </w:p>
    <w:p w14:paraId="06758D1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Όμως, θα πρέπει να υπάρξει ειδική μέριμνα και πρ</w:t>
      </w:r>
      <w:r>
        <w:rPr>
          <w:rFonts w:eastAsia="Times New Roman"/>
          <w:szCs w:val="24"/>
        </w:rPr>
        <w:t xml:space="preserve">όβλεψη για δημιουργία ξεχωριστής πλατφόρμας καταχώρησης των μαθητών, οι οποίοι φοιτούν σε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 προκειμένου να μπορούν να εξυπηρετούνται αυτοί ξεχωριστά ανάλογα με τις ανάγκες τους, καθώς δεν μπορούν σε πολλές περιπτώσεις να χρησιμοποιούν</w:t>
      </w:r>
      <w:r>
        <w:rPr>
          <w:rFonts w:eastAsia="Times New Roman"/>
          <w:szCs w:val="24"/>
        </w:rPr>
        <w:t xml:space="preserve"> τα μέσα μαζικής μεταφοράς, όπως οι υπόλοιποι μαθητές.</w:t>
      </w:r>
    </w:p>
    <w:p w14:paraId="06758D1C"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Επίσης, απαιτείται ιδιαίτερη μέριμνα για μαθητές, οι οποίοι φοιτούν στη </w:t>
      </w:r>
      <w:r>
        <w:rPr>
          <w:rFonts w:eastAsia="Times New Roman"/>
          <w:szCs w:val="24"/>
        </w:rPr>
        <w:t>μ</w:t>
      </w:r>
      <w:r>
        <w:rPr>
          <w:rFonts w:eastAsia="Times New Roman"/>
          <w:szCs w:val="24"/>
        </w:rPr>
        <w:t xml:space="preserve">ονάδα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 και έχουν εισαχθεί στο πρόγραμμα μεταφοράς της περιφέρειας, πλην όμως ο σχετικός διαγωνισμός κηρύσσεται</w:t>
      </w:r>
      <w:r>
        <w:rPr>
          <w:rFonts w:eastAsia="Times New Roman"/>
          <w:szCs w:val="24"/>
        </w:rPr>
        <w:t xml:space="preserve"> άγονος –το είπαμε και στη </w:t>
      </w:r>
      <w:r>
        <w:rPr>
          <w:rFonts w:eastAsia="Times New Roman"/>
          <w:szCs w:val="24"/>
        </w:rPr>
        <w:t>ε</w:t>
      </w:r>
      <w:r>
        <w:rPr>
          <w:rFonts w:eastAsia="Times New Roman"/>
          <w:szCs w:val="24"/>
        </w:rPr>
        <w:t>πιτροπή- διότι δεν εμφανίζεται ο ενδιαφερόμενος επαγγελματίας μεταφορέας, με αποτέλεσμα οι εν λόγω μαθητές να μην μπορούν να μεταβούν στη σχολική μονάδα. Αυτές οι παρατηρήσεις αφορούν κυρίως το άρθρο 51 και κάποια άλλα, στα οποί</w:t>
      </w:r>
      <w:r>
        <w:rPr>
          <w:rFonts w:eastAsia="Times New Roman"/>
          <w:szCs w:val="24"/>
        </w:rPr>
        <w:t>α θα αναφερθώ αργότερα.</w:t>
      </w:r>
    </w:p>
    <w:p w14:paraId="06758D1D"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 xml:space="preserve">Δυστυχώς, σε όλα αυτό το συνονθύλευμα απουσιάζει η πρόβλεψη για την παροχή ειδικού βοηθητικού προσωπικού εξατομικευμένα σε μαθητές με εξειδικευμένες παθήσεις που φοιτούν στα </w:t>
      </w:r>
      <w:r>
        <w:rPr>
          <w:rFonts w:eastAsia="Times New Roman"/>
          <w:szCs w:val="24"/>
        </w:rPr>
        <w:t>ε</w:t>
      </w:r>
      <w:r>
        <w:rPr>
          <w:rFonts w:eastAsia="Times New Roman"/>
          <w:szCs w:val="24"/>
        </w:rPr>
        <w:t xml:space="preserve">ιδικά </w:t>
      </w:r>
      <w:r>
        <w:rPr>
          <w:rFonts w:eastAsia="Times New Roman"/>
          <w:szCs w:val="24"/>
        </w:rPr>
        <w:t>δ</w:t>
      </w:r>
      <w:r>
        <w:rPr>
          <w:rFonts w:eastAsia="Times New Roman"/>
          <w:szCs w:val="24"/>
        </w:rPr>
        <w:t xml:space="preserve">ημόσια </w:t>
      </w:r>
      <w:r>
        <w:rPr>
          <w:rFonts w:eastAsia="Times New Roman"/>
          <w:szCs w:val="24"/>
        </w:rPr>
        <w:t>γ</w:t>
      </w:r>
      <w:r>
        <w:rPr>
          <w:rFonts w:eastAsia="Times New Roman"/>
          <w:szCs w:val="24"/>
        </w:rPr>
        <w:t>υμνάσια.</w:t>
      </w:r>
    </w:p>
    <w:p w14:paraId="06758D1E"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Θα πρόσφερε πραγματικά έργο το αρ</w:t>
      </w:r>
      <w:r>
        <w:rPr>
          <w:rFonts w:eastAsia="Times New Roman"/>
          <w:szCs w:val="24"/>
        </w:rPr>
        <w:t xml:space="preserve">μόδιο Υπουργείο, αν άφηνε στην άκρη για λίγο τις τοποθετήσεις διευθυντών και προϊσταμένων και </w:t>
      </w:r>
      <w:proofErr w:type="spellStart"/>
      <w:r>
        <w:rPr>
          <w:rFonts w:eastAsia="Times New Roman"/>
          <w:szCs w:val="24"/>
        </w:rPr>
        <w:t>ασχολιόταν</w:t>
      </w:r>
      <w:proofErr w:type="spellEnd"/>
      <w:r>
        <w:rPr>
          <w:rFonts w:eastAsia="Times New Roman"/>
          <w:szCs w:val="24"/>
        </w:rPr>
        <w:t xml:space="preserve"> με τους γονείς, οι οποίοι εγγράφουν, αλλά δεν στέλνουν τα παιδιά τους στα </w:t>
      </w:r>
      <w:r>
        <w:rPr>
          <w:rFonts w:eastAsia="Times New Roman"/>
          <w:szCs w:val="24"/>
        </w:rPr>
        <w:t>ε</w:t>
      </w:r>
      <w:r>
        <w:rPr>
          <w:rFonts w:eastAsia="Times New Roman"/>
          <w:szCs w:val="24"/>
        </w:rPr>
        <w:t xml:space="preserve">ιδικά </w:t>
      </w:r>
      <w:r>
        <w:rPr>
          <w:rFonts w:eastAsia="Times New Roman"/>
          <w:szCs w:val="24"/>
        </w:rPr>
        <w:t>δ</w:t>
      </w:r>
      <w:r>
        <w:rPr>
          <w:rFonts w:eastAsia="Times New Roman"/>
          <w:szCs w:val="24"/>
        </w:rPr>
        <w:t xml:space="preserve">ημόσια </w:t>
      </w:r>
      <w:r>
        <w:rPr>
          <w:rFonts w:eastAsia="Times New Roman"/>
          <w:szCs w:val="24"/>
        </w:rPr>
        <w:t>γ</w:t>
      </w:r>
      <w:r>
        <w:rPr>
          <w:rFonts w:eastAsia="Times New Roman"/>
          <w:szCs w:val="24"/>
        </w:rPr>
        <w:t>υμνάσια κάθε χρόνο, διότι δεν έχουν την οικονομική δυνατότητα</w:t>
      </w:r>
      <w:r>
        <w:rPr>
          <w:rFonts w:eastAsia="Times New Roman"/>
          <w:szCs w:val="24"/>
        </w:rPr>
        <w:t xml:space="preserve"> να πληρώσουν ιδιώτη συνοδό.</w:t>
      </w:r>
    </w:p>
    <w:p w14:paraId="06758D1F"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Για παράδειγμα, οι γονείς των μαθητών με επιληψία χρήζουν άμεσα την παροχή ατομικά ειδικού βοηθητικού προσωπικού, προκειμένου να μπορέσουν να φοιτήσουν τα παιδιά τους στα </w:t>
      </w:r>
      <w:r>
        <w:rPr>
          <w:rFonts w:eastAsia="Times New Roman"/>
          <w:szCs w:val="24"/>
        </w:rPr>
        <w:t>ε</w:t>
      </w:r>
      <w:r>
        <w:rPr>
          <w:rFonts w:eastAsia="Times New Roman"/>
          <w:szCs w:val="24"/>
        </w:rPr>
        <w:t xml:space="preserve">ιδικά </w:t>
      </w:r>
      <w:r>
        <w:rPr>
          <w:rFonts w:eastAsia="Times New Roman"/>
          <w:szCs w:val="24"/>
        </w:rPr>
        <w:t>δ</w:t>
      </w:r>
      <w:r>
        <w:rPr>
          <w:rFonts w:eastAsia="Times New Roman"/>
          <w:szCs w:val="24"/>
        </w:rPr>
        <w:t xml:space="preserve">ημόσια </w:t>
      </w:r>
      <w:r>
        <w:rPr>
          <w:rFonts w:eastAsia="Times New Roman"/>
          <w:szCs w:val="24"/>
        </w:rPr>
        <w:t>γ</w:t>
      </w:r>
      <w:r>
        <w:rPr>
          <w:rFonts w:eastAsia="Times New Roman"/>
          <w:szCs w:val="24"/>
        </w:rPr>
        <w:t>υμνάσια, διότι χωρίς το ατομικό βοηθητικ</w:t>
      </w:r>
      <w:r>
        <w:rPr>
          <w:rFonts w:eastAsia="Times New Roman"/>
          <w:szCs w:val="24"/>
        </w:rPr>
        <w:t>ό προσωπικό, οι μαθητές αυτοί κινδυνεύουν άμεσα.</w:t>
      </w:r>
    </w:p>
    <w:p w14:paraId="06758D20"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Να παρασχεθεί, λοιπόν, η δυνατότητα στα ΚΕΣΥΥ να μπορούν να εισηγηθούν τη χορήγηση ατομικού ειδικού βοηθητικού προσωπικού σ’ αυτές τις κατηγορίες των μαθητών, που διαφορετικά απέχουν ολοκληρωτικά από τη μαθη</w:t>
      </w:r>
      <w:r>
        <w:rPr>
          <w:rFonts w:eastAsia="Times New Roman"/>
          <w:szCs w:val="24"/>
        </w:rPr>
        <w:t xml:space="preserve">τική ζωή. Ο διευθυντής του </w:t>
      </w:r>
      <w:r>
        <w:rPr>
          <w:rFonts w:eastAsia="Times New Roman"/>
          <w:szCs w:val="24"/>
        </w:rPr>
        <w:t>ε</w:t>
      </w:r>
      <w:r>
        <w:rPr>
          <w:rFonts w:eastAsia="Times New Roman"/>
          <w:szCs w:val="24"/>
        </w:rPr>
        <w:t xml:space="preserve">ιδικού </w:t>
      </w:r>
      <w:r>
        <w:rPr>
          <w:rFonts w:eastAsia="Times New Roman"/>
          <w:szCs w:val="24"/>
        </w:rPr>
        <w:t>δ</w:t>
      </w:r>
      <w:r>
        <w:rPr>
          <w:rFonts w:eastAsia="Times New Roman"/>
          <w:szCs w:val="24"/>
        </w:rPr>
        <w:t xml:space="preserve">ημοσίου </w:t>
      </w:r>
      <w:r>
        <w:rPr>
          <w:rFonts w:eastAsia="Times New Roman"/>
          <w:szCs w:val="24"/>
        </w:rPr>
        <w:t>γ</w:t>
      </w:r>
      <w:r>
        <w:rPr>
          <w:rFonts w:eastAsia="Times New Roman"/>
          <w:szCs w:val="24"/>
        </w:rPr>
        <w:t>υμνασίου δεν μπορεί να αποκτήσει βοηθητικό προσωπικό τέτοιο.</w:t>
      </w:r>
    </w:p>
    <w:p w14:paraId="06758D21"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Στο άρθρο 90 -αφορά τις ίδιες διατάξεις- χρήζει ανάλυσης ο τρόπος με τον οποίον κοστολογούνται οι παραβάσεις των φορέων μη τυπικής εκπαίδευσης. Με ποι</w:t>
      </w:r>
      <w:r>
        <w:rPr>
          <w:rFonts w:eastAsia="Times New Roman"/>
          <w:szCs w:val="24"/>
        </w:rPr>
        <w:t>ον μαθηματικό τύπο υπολογίζεται, για παράδειγμα, ότι σ’ έναν φορέα μη τυπικής εκπαίδευσης, που παραπλανά τους καταναλωτές, θα επιβληθεί πρόστιμο ποσού 3.000 ευρώ; Μπορεί ο εν λόγω φορέας μη τυπικής εκπαίδευσης μέσω της παραπλανητικής διαφήμισης να απέκτησε</w:t>
      </w:r>
      <w:r>
        <w:rPr>
          <w:rFonts w:eastAsia="Times New Roman"/>
          <w:szCs w:val="24"/>
        </w:rPr>
        <w:t xml:space="preserve"> πεντακόσιους σπουδαστές. Αν του επιβληθεί πρόστιμο ύψους τριών χιλιάδων ευρώ, όταν ο φορέας αυτός αποκομίζει 150.000 ευρώ, προβάλλοντας ψευδείς υπηρεσίες, τότε ουσιαστικά εξωθούνται και οι υπόλοιποι φορείς να ακολουθήσουν τη ίδια τακτική.</w:t>
      </w:r>
    </w:p>
    <w:p w14:paraId="06758D22"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 xml:space="preserve">Τα ίδια περίπου </w:t>
      </w:r>
      <w:r>
        <w:rPr>
          <w:rFonts w:eastAsia="Times New Roman"/>
          <w:szCs w:val="24"/>
        </w:rPr>
        <w:t>ισχύουν και για τις υπόλοιπες καταγεγραμμένες παραβάσεις.</w:t>
      </w:r>
    </w:p>
    <w:p w14:paraId="06758D23"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Θα κάνω μ</w:t>
      </w:r>
      <w:r>
        <w:rPr>
          <w:rFonts w:eastAsia="Times New Roman"/>
          <w:szCs w:val="24"/>
        </w:rPr>
        <w:t>ί</w:t>
      </w:r>
      <w:r>
        <w:rPr>
          <w:rFonts w:eastAsia="Times New Roman"/>
          <w:szCs w:val="24"/>
        </w:rPr>
        <w:t>α παρατήρηση για το άρθρο 103. Με την προτεινόμενη διάταξη δίνεται παράταση στις συμβάσεις προσωπικού του Ελληνικού Ανοιχτού Πανεπιστημίου. Δεν θα την ψηφίσουμε αυτήν.</w:t>
      </w:r>
    </w:p>
    <w:p w14:paraId="06758D24"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Το άρθρο 105 αφορά τ</w:t>
      </w:r>
      <w:r>
        <w:rPr>
          <w:rFonts w:eastAsia="Times New Roman"/>
          <w:szCs w:val="24"/>
        </w:rPr>
        <w:t xml:space="preserve">ις άδειες διδασκαλίας σε φροντιστήρια, κέντρα ξένων γλωσσών και σε άδειες κατ’ </w:t>
      </w:r>
      <w:proofErr w:type="spellStart"/>
      <w:r>
        <w:rPr>
          <w:rFonts w:eastAsia="Times New Roman"/>
          <w:szCs w:val="24"/>
        </w:rPr>
        <w:t>οίκον</w:t>
      </w:r>
      <w:proofErr w:type="spellEnd"/>
      <w:r>
        <w:rPr>
          <w:rFonts w:eastAsia="Times New Roman"/>
          <w:szCs w:val="24"/>
        </w:rPr>
        <w:t xml:space="preserve"> διδασκαλίας. Η διάταξη αυτή περιλαμβάνεται στο μνημόνιο 3. Είχαμε πει και πριν ότι αυτό το νομοσχέδιο, όπως και τα υπόλοιπα, είναι καθαρές </w:t>
      </w:r>
      <w:proofErr w:type="spellStart"/>
      <w:r>
        <w:rPr>
          <w:rFonts w:eastAsia="Times New Roman"/>
          <w:szCs w:val="24"/>
        </w:rPr>
        <w:t>μνημονιακές</w:t>
      </w:r>
      <w:proofErr w:type="spellEnd"/>
      <w:r>
        <w:rPr>
          <w:rFonts w:eastAsia="Times New Roman"/>
          <w:szCs w:val="24"/>
        </w:rPr>
        <w:t xml:space="preserve"> δεσμεύσεις και είναι</w:t>
      </w:r>
      <w:r>
        <w:rPr>
          <w:rFonts w:eastAsia="Times New Roman"/>
          <w:szCs w:val="24"/>
        </w:rPr>
        <w:t xml:space="preserve"> ένας από τους λόγους για τους οποίους το καταψηφίζουμε και αυτό.</w:t>
      </w:r>
    </w:p>
    <w:p w14:paraId="06758D25"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Θέλουμε να πούμε ότι ως Χρυσή Αυγή θέλουμε και αγωνιζόμαστε για μ</w:t>
      </w:r>
      <w:r>
        <w:rPr>
          <w:rFonts w:eastAsia="Times New Roman"/>
          <w:szCs w:val="24"/>
        </w:rPr>
        <w:t>ί</w:t>
      </w:r>
      <w:r>
        <w:rPr>
          <w:rFonts w:eastAsia="Times New Roman"/>
          <w:szCs w:val="24"/>
        </w:rPr>
        <w:t>α εθνική παιδεία αντάξια του λαού μας, που έχει τεράστια ιστορία. Να δώσουμε και πάλι τα εύσημα και τα συγχαρητήρια σε όσους</w:t>
      </w:r>
      <w:r>
        <w:rPr>
          <w:rFonts w:eastAsia="Times New Roman"/>
          <w:szCs w:val="24"/>
        </w:rPr>
        <w:t xml:space="preserve"> γονείς και στα παιδιά -είδα πάρα πολλά παιδιά- συμμετείχαν στα συλλαλητήρια για τη Μακεδονία μας. </w:t>
      </w:r>
    </w:p>
    <w:p w14:paraId="06758D2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είμαστε εδώ να υπερασπιστούμε την ιστορία μας, τον πολιτισμό μας, το ιερό όνομα της Μακεδονίας μας. </w:t>
      </w:r>
    </w:p>
    <w:p w14:paraId="06758D2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758D28" w14:textId="77777777" w:rsidR="00866F2D" w:rsidRDefault="003A64EF">
      <w:pPr>
        <w:spacing w:line="600" w:lineRule="auto"/>
        <w:ind w:firstLine="709"/>
        <w:jc w:val="center"/>
        <w:rPr>
          <w:rFonts w:eastAsia="Times New Roman" w:cs="Times New Roman"/>
          <w:szCs w:val="24"/>
        </w:rPr>
      </w:pPr>
      <w:r w:rsidRPr="00B819E1">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Χρυσής Αυγής</w:t>
      </w:r>
      <w:r w:rsidRPr="00B819E1">
        <w:rPr>
          <w:rFonts w:eastAsia="Times New Roman" w:cs="Times New Roman"/>
          <w:szCs w:val="24"/>
        </w:rPr>
        <w:t>)</w:t>
      </w:r>
    </w:p>
    <w:p w14:paraId="06758D2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Τον λόγο έχει ο ειδικός αγορητής από το ΚΚΕ κ. Εμμανουήλ Συντυχάκης. </w:t>
      </w:r>
    </w:p>
    <w:p w14:paraId="06758D2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6758D2B"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06758D2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ο βασικός στόχος της Κυβέρνησης με το παρόν σχέδιο νόμου δεν είναι η στήριξη του σχολείου και του εκπαιδευτικού, ούτε η επιστημονική και παιδαγωγική αναβάθμιση της εκπαιδευτικής διαδικασίας, ούτε η πραγμάτωση του οράματος</w:t>
      </w:r>
      <w:r>
        <w:rPr>
          <w:rFonts w:eastAsia="Times New Roman" w:cs="Times New Roman"/>
          <w:szCs w:val="24"/>
        </w:rPr>
        <w:t xml:space="preserve"> για ένα σχολείο δημόσιο, δημοκρατικό και συνεργατικό, όπως αναφέρει η αιτιολογική έκθεση. </w:t>
      </w:r>
    </w:p>
    <w:p w14:paraId="06758D2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Οι διατάξεις του σχεδίου νόμου δεν έχουν καμμία σχέση με τις απόλυτες προτεραιότητες για τη στήριξη της εκπαίδευσης, όπως είναι οι χιλιάδες μόνιμοι διορισμοί, η ανα</w:t>
      </w:r>
      <w:r>
        <w:rPr>
          <w:rFonts w:eastAsia="Times New Roman" w:cs="Times New Roman"/>
          <w:szCs w:val="24"/>
        </w:rPr>
        <w:t xml:space="preserve">βάθμιση των υποδομών, οι σοβαρές αλλαγές στα αναλυτικά προγράμματα, στα σχολικά βιβλία, τα μέτρα στήριξης των πιο αδύναμων μαθητών, η ενίσχυση της ειδικής αγωγής και εκπαίδευσης. </w:t>
      </w:r>
    </w:p>
    <w:p w14:paraId="06758D2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κυβερνητικός αντιδραστικός αντιεκπαιδευτικός σχεδιασμός προετοιμάζει το έδ</w:t>
      </w:r>
      <w:r>
        <w:rPr>
          <w:rFonts w:eastAsia="Times New Roman" w:cs="Times New Roman"/>
          <w:szCs w:val="24"/>
        </w:rPr>
        <w:t>αφος για νέες, πιο βαθιές και αντιδραστικές ανατροπές στο περιεχόμενο και τη λειτουργία του σχολείου, στους στόχους της εκπαίδευσης. Πρόκειται για σχεδιασμό παρόμοιο με εκείνους της Νέας Δημοκρατίας και του ΠΑΣΟΚ παλιότερα, στη βάση της στρατηγικής της Ευρ</w:t>
      </w:r>
      <w:r>
        <w:rPr>
          <w:rFonts w:eastAsia="Times New Roman" w:cs="Times New Roman"/>
          <w:szCs w:val="24"/>
        </w:rPr>
        <w:t>ωπαϊκής Ένωσης, των εκθέσεων του ΟΟΣΑ, του ΣΕΒ και των αγορών, άμεσα μέτρα, πρόσδεση του περιεχομένου της γνώσης του εκπαιδευτικού έργου, των εκπαιδευτικών και μαθητών στις ανάγκες της κερδοφορίας των επιχειρηματικών ομίλων, της καπιταλιστικής ανάπτυξης γε</w:t>
      </w:r>
      <w:r>
        <w:rPr>
          <w:rFonts w:eastAsia="Times New Roman" w:cs="Times New Roman"/>
          <w:szCs w:val="24"/>
        </w:rPr>
        <w:t xml:space="preserve">νικότερα για φθηνό εργατικό δυναμικό, προσαρμογή στην ευελιξία της αγοράς, τη διά βίου μάθηση. </w:t>
      </w:r>
    </w:p>
    <w:p w14:paraId="06758D2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το παρόν σχέδιο νόμου, μαζί με όλες τις άλλες εκσυγχρονιστικές μεταρρυθμιστικές δήθεν παρεμβάσεις, προετοιμάζει το έδαφος για να </w:t>
      </w:r>
      <w:proofErr w:type="spellStart"/>
      <w:r>
        <w:rPr>
          <w:rFonts w:eastAsia="Times New Roman" w:cs="Times New Roman"/>
          <w:szCs w:val="24"/>
        </w:rPr>
        <w:t>οικοδομηθεί</w:t>
      </w:r>
      <w:proofErr w:type="spellEnd"/>
      <w:r>
        <w:rPr>
          <w:rFonts w:eastAsia="Times New Roman" w:cs="Times New Roman"/>
          <w:szCs w:val="24"/>
        </w:rPr>
        <w:t xml:space="preserve"> το α</w:t>
      </w:r>
      <w:r>
        <w:rPr>
          <w:rFonts w:eastAsia="Times New Roman" w:cs="Times New Roman"/>
          <w:szCs w:val="24"/>
        </w:rPr>
        <w:t xml:space="preserve">υτόνομο ταξικά κατηγοριοποιημένο σχολείο της αγοράς. </w:t>
      </w:r>
    </w:p>
    <w:p w14:paraId="06758D30"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διαφοροποιημένο αποκεντρωμένο σχολείο πρέπει να ανταποκρίνεται, όπως αναφέρει η αιτιολογική έκθεση, στην ετερογένεια των αναγκών των μαθητών. Καμμία –μα, καμμία!- σχέση δεν έχει με τη βασική κοινωνικ</w:t>
      </w:r>
      <w:r>
        <w:rPr>
          <w:rFonts w:eastAsia="Times New Roman" w:cs="Times New Roman"/>
          <w:szCs w:val="24"/>
        </w:rPr>
        <w:t xml:space="preserve">ή ανάγκη σήμερα, που είναι η εξασφάλιση μιας ενιαίας δημόσιας δωρεάν ολοκληρωμένης και καθολικού χαρακτήρα γενικής παιδείας στο περιεχόμενο, στη δομή και τη λειτουργία για όλα τα παιδιά ισότιμα, χωρίς ταξικές διακρίσεις. </w:t>
      </w:r>
    </w:p>
    <w:p w14:paraId="06758D31"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ταξικό σχολείο όχι απλώς παραμέ</w:t>
      </w:r>
      <w:r>
        <w:rPr>
          <w:rFonts w:eastAsia="Times New Roman" w:cs="Times New Roman"/>
          <w:szCs w:val="24"/>
        </w:rPr>
        <w:t xml:space="preserve">νει ταξικό, αλλά επιπλέον η Κυβέρνηση προσπαθεί να φορτώσει τα αδιέξοδα της αντιλαϊκής πολιτικής και τα προβλήματα του σχολείου στους ίδιους τους εκπαιδευτικούς, τους μαθητές και τους γονείς. Πρόκειται για βαθύτατα αντιδραστική αντίληψη. </w:t>
      </w:r>
    </w:p>
    <w:p w14:paraId="06758D32"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ενίσχυση του λε</w:t>
      </w:r>
      <w:r>
        <w:rPr>
          <w:rFonts w:eastAsia="Times New Roman" w:cs="Times New Roman"/>
          <w:szCs w:val="24"/>
        </w:rPr>
        <w:t xml:space="preserve">γόμενου κοινωνικού ρόλου του σχολείου δεν είναι άλλη από την ενίσχυση του ταξικού ρόλου του σχολείου στην κοινωνία, αφού είναι κατ’ εικόνα και ομοίωσή του. </w:t>
      </w:r>
    </w:p>
    <w:p w14:paraId="06758D33"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οι νέες δομές που προβλέπει το σχέδιο νόμου, τα ΠΕΚΕΣ και τα ΚΕΑ, θα παίξουν –κα</w:t>
      </w:r>
      <w:r>
        <w:rPr>
          <w:rFonts w:eastAsia="Times New Roman" w:cs="Times New Roman"/>
          <w:szCs w:val="24"/>
        </w:rPr>
        <w:t>τά τη γνώμη μας- τον ρόλο μηχανισμών ενίσχυσης του ταξικά διαφοροποιημένου σχολείου της αγοράς, ενώ η επιλογή των στελεχών που θα πλαισιώνουν αυτούς τους μηχανισμούς θα είναι στη βάση ενός καθοριστικού κριτηρίου, αν αποδέχονται να υπηρετούν πιστά το νέο σχ</w:t>
      </w:r>
      <w:r>
        <w:rPr>
          <w:rFonts w:eastAsia="Times New Roman" w:cs="Times New Roman"/>
          <w:szCs w:val="24"/>
        </w:rPr>
        <w:t xml:space="preserve">ολείο της αγοράς. </w:t>
      </w:r>
    </w:p>
    <w:p w14:paraId="06758D34"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ΠΕΚΕΣ ουσιαστικά θα διαδραματίσουν ρόλο μικρών Υπουργείων Παιδείας, που θα παίζουν καθοριστικό ρόλο στη χάραξη της εκπαιδευτικής πολιτικής, θα αναλάβουν κομβικό ρόλο στην οργάνωση και προώθηση της διαδικασίας της αξιολόγησης, στον έλε</w:t>
      </w:r>
      <w:r>
        <w:rPr>
          <w:rFonts w:eastAsia="Times New Roman" w:cs="Times New Roman"/>
          <w:szCs w:val="24"/>
        </w:rPr>
        <w:t>γχο των νέων δομών έως και το επίπεδο του σχολείου. Θα λειτουργούν παράλληλα και ως μηχανισμοί χειραγώγησης των εκπαιδευτικών, προκειμένου να υπη</w:t>
      </w:r>
      <w:r>
        <w:rPr>
          <w:rFonts w:eastAsia="Times New Roman" w:cs="Times New Roman"/>
          <w:szCs w:val="24"/>
        </w:rPr>
        <w:lastRenderedPageBreak/>
        <w:t xml:space="preserve">ρετηθεί το νέο σχολείο της αμάθειας, των χορηγών, των μετρήσιμων δεικτών των επιχειρηματικών ομίλων, οι οποίοι </w:t>
      </w:r>
      <w:r>
        <w:rPr>
          <w:rFonts w:eastAsia="Times New Roman" w:cs="Times New Roman"/>
          <w:szCs w:val="24"/>
        </w:rPr>
        <w:t xml:space="preserve">θα ελέγχουν και θα διαμορφώνουν το περιεχόμενο της γνώσης, τα αναλυτικά προγράμματα, τη δομή και αναλόγως θα χρηματοδοτούν ή θα συγχρηματοδοτούν τις σχολικές μονάδες και τις διαφοροποιημένες δράσεις τους. </w:t>
      </w:r>
    </w:p>
    <w:p w14:paraId="06758D3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βάση αυτή θα γίνεται και η αξιολόγηση των δομώ</w:t>
      </w:r>
      <w:r>
        <w:rPr>
          <w:rFonts w:eastAsia="Times New Roman" w:cs="Times New Roman"/>
          <w:szCs w:val="24"/>
        </w:rPr>
        <w:t>ν, των στελεχών και των σχολικών μονάδων. Η αξιολόγηση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αποτίμηση είναι άμεσα δεμένη με το περιεχόμενο της δουλειάς του εκπαιδευτικού και την κατηγοριοποίηση των σχολείων, προκειμένου να ξεχωρίσει τους εκπαιδευτικούς και τις σχολικές μονάδες που καλύτερα </w:t>
      </w:r>
      <w:r>
        <w:rPr>
          <w:rFonts w:eastAsia="Times New Roman" w:cs="Times New Roman"/>
          <w:szCs w:val="24"/>
        </w:rPr>
        <w:t>θα προωθούν τις αξίες του επιχειρηματικού πνεύματος και του ανταγωνισμού, τη σύνδεσή τους με τις επιχειρήσεις, τα επιμελητήρια, την τοπική διοίκηση, την ικανότητα να αναθέτουν βασικές λειτουργίες, όπως καθαριότητα, φύλαξη και άλλες, σε κάθε μορφή επιχειρημ</w:t>
      </w:r>
      <w:r>
        <w:rPr>
          <w:rFonts w:eastAsia="Times New Roman" w:cs="Times New Roman"/>
          <w:szCs w:val="24"/>
        </w:rPr>
        <w:t xml:space="preserve">ατικής δράσης, ιδιωτικής ή συνεργατικής, όπως ΜΚΟ, εργολάβους, ΚΟΙΝΣΕΠ και σε κάθε καρυδιάς καρύδι. </w:t>
      </w:r>
    </w:p>
    <w:p w14:paraId="06758D3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κατάργηση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152 και πλευρών του ν.3848 παραμένει κενό γράμμα. Οι ίδιες προβλέψεις και οι ίδιες διατάξεις επανέρχονται στο σώμα τ</w:t>
      </w:r>
      <w:r>
        <w:rPr>
          <w:rFonts w:eastAsia="Times New Roman" w:cs="Times New Roman"/>
          <w:szCs w:val="24"/>
        </w:rPr>
        <w:t xml:space="preserve">ου σχεδίου νόμου μέσα από τη διαδικασία αξιολόγησης των στελεχών της εκπαίδευσης, αλλά και τη διαδικασία αποτίμησης του εκπαιδευτικού έργου της σχολικής μονάδας. </w:t>
      </w:r>
    </w:p>
    <w:p w14:paraId="06758D3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Στην επιλογή στελεχών το σχέδιο νόμου ενσωματώνει αυτούσιο όλο το νομοθετικό πλαίσιο των κυβε</w:t>
      </w:r>
      <w:r>
        <w:rPr>
          <w:rFonts w:eastAsia="Times New Roman" w:cs="Times New Roman"/>
          <w:szCs w:val="24"/>
        </w:rPr>
        <w:t>ρνήσεων της Νέας Δημοκρατίας και του ΠΑΣΟΚ. Οι νόμοι Μητσοτάκη, Διαμαντοπούλου και Αρβανιτόπουλου ζουν και βασιλεύουν. Τα κριτήρια στην επιλογή στελεχών δεν θα αφορούν μόνον την επιστημονική επάρκεια και την υπηρεσιακή διαδρομή του καθενός, αλλά και την πρ</w:t>
      </w:r>
      <w:r>
        <w:rPr>
          <w:rFonts w:eastAsia="Times New Roman" w:cs="Times New Roman"/>
          <w:szCs w:val="24"/>
        </w:rPr>
        <w:t xml:space="preserve">οσωπικότητα και τη γενική συγκρότηση του υποψηφίου. Σε αυτά συμπεριλαμβάνεται η αποδοχή και στήριξη αυτής της πολιτικής. Σε αυτό το πλαίσιο εντάσσεται και η «αμαρτωλή» συνέντευξη. </w:t>
      </w:r>
    </w:p>
    <w:p w14:paraId="06758D3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E07C9E">
        <w:rPr>
          <w:rFonts w:eastAsia="Times New Roman" w:cs="Times New Roman"/>
          <w:szCs w:val="24"/>
        </w:rPr>
        <w:t>Αρχή</w:t>
      </w:r>
      <w:r>
        <w:rPr>
          <w:rFonts w:eastAsia="Times New Roman" w:cs="Times New Roman"/>
          <w:szCs w:val="24"/>
        </w:rPr>
        <w:t xml:space="preserve"> Διασφάλισης και Πιστοποίησης Ποιότητας στην πρωτοβάθμια και στη δευτ</w:t>
      </w:r>
      <w:r>
        <w:rPr>
          <w:rFonts w:eastAsia="Times New Roman" w:cs="Times New Roman"/>
          <w:szCs w:val="24"/>
        </w:rPr>
        <w:t>εροβάθμια εκπαίδευση όχι μόνον δεν καταργείται, αλλά αναβαθμίζεται, αναπτύσσοντας ολοκληρωμένο πληροφορικό σύστημα διαχείρισης και βάσεις δεδομένων της αξιολόγησης του εκπαιδευτικού συστήματος, σε συνεργασία με το Υπουργείο Παιδείας.</w:t>
      </w:r>
    </w:p>
    <w:p w14:paraId="06758D3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ο Σ</w:t>
      </w:r>
      <w:r>
        <w:rPr>
          <w:rFonts w:eastAsia="Times New Roman" w:cs="Times New Roman"/>
          <w:szCs w:val="24"/>
        </w:rPr>
        <w:t>ΥΡΙΖΑ ποτέ δεν έκρυψε είτε ως Αντιπολίτευση είτε ως Κυβέρνηση ότι είναι υπέρ της προώθησης της αξιολόγησης, δηλαδή ενός αντιδραστικού κρατικού ελέγχου στη δουλειά των εκπαιδευτικών και στη ζωή του σχολείου. Παρακάμπτει το γεγονός ότι στον καπιταλισμό η αξι</w:t>
      </w:r>
      <w:r>
        <w:rPr>
          <w:rFonts w:eastAsia="Times New Roman" w:cs="Times New Roman"/>
          <w:szCs w:val="24"/>
        </w:rPr>
        <w:t>ολόγηση είναι μία. Δεν υπάρχουν δύο ειδών, δεν υπάρχει καλή και κακή ως προς το περιεχόμενο και τις επιδιώξεις. Μπορεί στις μορφές να αλλάζει, αλλά σε τελική ανάλυση όταν μιλάμε για αξιολόγηση μέσα σε αυτό το σύστημα, στο πλαίσιο, δηλαδή, της καπιταλιστική</w:t>
      </w:r>
      <w:r>
        <w:rPr>
          <w:rFonts w:eastAsia="Times New Roman" w:cs="Times New Roman"/>
          <w:szCs w:val="24"/>
        </w:rPr>
        <w:t>ς οικονομίας, μιλάμε για τον αντιδραστικό και ασφυκτικό κρατικό έλεγχο στην εκπαίδευση και στους εκπαιδευτικούς, με στόχο την ταχύτερη προσαρμογή της εκπαίδευσης στις απαιτήσεις των επιχειρηματικών ομίλων.</w:t>
      </w:r>
    </w:p>
    <w:p w14:paraId="06758D3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επιτρέψτε μου να αναφερθώ σε τέ</w:t>
      </w:r>
      <w:r>
        <w:rPr>
          <w:rFonts w:eastAsia="Times New Roman" w:cs="Times New Roman"/>
          <w:szCs w:val="24"/>
        </w:rPr>
        <w:t>σσερις επιπλέον σημαντικές πλευρές του σχεδίου νόμου.</w:t>
      </w:r>
    </w:p>
    <w:p w14:paraId="06758D3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Πρώτον, το νομοσχέδιο έρχεται να αλλάξει ριζικά το τοπίο στην ειδική αγωγή, σε βάρος των παιδιών με ειδικές εκπαιδευτικές ανάγκες. Καταργεί τα ΚΕΔΔΥ, που αφομοιώνονται στα ΚΕΣΥ, μαζί με άλλες υπηρεσίες </w:t>
      </w:r>
      <w:r>
        <w:rPr>
          <w:rFonts w:eastAsia="Times New Roman" w:cs="Times New Roman"/>
          <w:szCs w:val="24"/>
        </w:rPr>
        <w:t>που δεν σχετίζονται με την ειδική αγωγή, όπως τα ΚΕΣΥΠ και τους συμβουλευτικούς σταθμούς νέων, εξυπηρετώντας προφανώς την πολιτική εξοικονόμησης πόρων και προσωπικού.</w:t>
      </w:r>
    </w:p>
    <w:p w14:paraId="06758D3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θα είναι σε βάρος της ειδικής αγωγής, που συνιστά σύνθετη παιδαγωγική παρέμβαση, που</w:t>
      </w:r>
      <w:r>
        <w:rPr>
          <w:rFonts w:eastAsia="Times New Roman" w:cs="Times New Roman"/>
          <w:szCs w:val="24"/>
        </w:rPr>
        <w:t xml:space="preserve"> χρήζει επιστημονικής και ταυτόχρονα εξατομικευμένης στήριξης των παιδιών με ειδικές εκπαιδευτικές ανάγκες και ως εκ τούτου απαιτεί πολλαπλάσια δαπάνη, προτεραιότητα και αναβαθμισμένες παροχές. </w:t>
      </w:r>
    </w:p>
    <w:p w14:paraId="06758D3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Το ερώτημα που τίθεται και είναι εύλογο: Ανταποκρίθηκαν τα ΚΕ</w:t>
      </w:r>
      <w:r>
        <w:rPr>
          <w:rFonts w:eastAsia="Times New Roman" w:cs="Times New Roman"/>
          <w:szCs w:val="24"/>
        </w:rPr>
        <w:t xml:space="preserve">ΔΔΥ στο σύνθετο και απαιτητικό έργο τους; Σίγουρα η λειτουργία τους είναι ελλειμματική και συμβαδίζει με τη γενική εικόνα της ειδικής αγωγής και εκπαίδευσης. </w:t>
      </w:r>
    </w:p>
    <w:p w14:paraId="06758D3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Πέρα, όμως, από την όποια επιστημονική συζήτηση ή διχογνωμία για το περιεχόμενο, όχι τόσο των δια</w:t>
      </w:r>
      <w:r>
        <w:rPr>
          <w:rFonts w:eastAsia="Times New Roman" w:cs="Times New Roman"/>
          <w:szCs w:val="24"/>
        </w:rPr>
        <w:t xml:space="preserve">γνώσεων, όσο για το ποιο σχολικό πλαίσιο είναι κατάλληλο για το παιδί με ειδικές εκπαιδευτικές ανάγκες, το ΚΕΔΔΥ από συγκρότησής του διασφάλιζε -στο μέτρο του δυνατού πάντα- αυτό που αποτελεί επιστημονικό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 χάραξη εκπαιδευτικής πολιτική</w:t>
      </w:r>
      <w:r>
        <w:rPr>
          <w:rFonts w:eastAsia="Times New Roman" w:cs="Times New Roman"/>
          <w:szCs w:val="24"/>
        </w:rPr>
        <w:t xml:space="preserve">ς στον τομέα της ειδικής αγωγής και παρέμβασης: τη γνωμάτευση. </w:t>
      </w:r>
    </w:p>
    <w:p w14:paraId="06758D3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Αυτός ο ρόλος αποτελεί τη βάση για την παραπέρα αναβάθμιση και επέκτασή τους και όχι την κατάργησή τους, γιατί για να χαραχθεί η ανάλογη εκπαιδευτική πολιτική στον τομέα της ειδικής αγωγής, να</w:t>
      </w:r>
      <w:r>
        <w:rPr>
          <w:rFonts w:eastAsia="Times New Roman" w:cs="Times New Roman"/>
          <w:szCs w:val="24"/>
        </w:rPr>
        <w:t xml:space="preserve"> διοριστεί το ανάλογο ειδικό εκπαιδευτικό προσωπικό, ειδικό βοηθητικό, ειδικό επιστημονικό, το πρώτο θεμελιακό επιστημονικό βήμα </w:t>
      </w:r>
      <w:r>
        <w:rPr>
          <w:rFonts w:eastAsia="Times New Roman" w:cs="Times New Roman"/>
          <w:szCs w:val="24"/>
        </w:rPr>
        <w:lastRenderedPageBreak/>
        <w:t>είναι η διάγνωση και καταγραφή των παιδιών που χρήζουν ειδικής στήριξης. Παραπέρα, για να ιδρυθούν νέες εκπαιδευτικές δομές χρε</w:t>
      </w:r>
      <w:r>
        <w:rPr>
          <w:rFonts w:eastAsia="Times New Roman" w:cs="Times New Roman"/>
          <w:szCs w:val="24"/>
        </w:rPr>
        <w:t xml:space="preserve">ιάζεται πρώτα από όλα να εντοπιστούν και να καταγραφούν οι ανάγκες. Εάν συνυπολογίσει κανείς όλες τις επιπλέον αρμοδιότητες που τους ανατίθενται, κατανοεί το μέγεθος της υποβάθμισης της ειδικής αγωγής. </w:t>
      </w:r>
    </w:p>
    <w:p w14:paraId="06758D4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Επιπλέον, από τις θέσεις που συστήνονται καταργείται,</w:t>
      </w:r>
      <w:r>
        <w:rPr>
          <w:rFonts w:eastAsia="Times New Roman" w:cs="Times New Roman"/>
          <w:szCs w:val="24"/>
        </w:rPr>
        <w:t xml:space="preserve"> με πρόσχημα την </w:t>
      </w:r>
      <w:proofErr w:type="spellStart"/>
      <w:r>
        <w:rPr>
          <w:rFonts w:eastAsia="Times New Roman" w:cs="Times New Roman"/>
          <w:szCs w:val="24"/>
        </w:rPr>
        <w:t>ιατρικοποίηση</w:t>
      </w:r>
      <w:proofErr w:type="spellEnd"/>
      <w:r>
        <w:rPr>
          <w:rFonts w:eastAsia="Times New Roman" w:cs="Times New Roman"/>
          <w:szCs w:val="24"/>
        </w:rPr>
        <w:t xml:space="preserve"> της παιδαγωγικής διαδικασίας, η ειδικότητα του </w:t>
      </w:r>
      <w:proofErr w:type="spellStart"/>
      <w:r>
        <w:rPr>
          <w:rFonts w:eastAsia="Times New Roman" w:cs="Times New Roman"/>
          <w:szCs w:val="24"/>
        </w:rPr>
        <w:t>παιδονευρολόγου</w:t>
      </w:r>
      <w:proofErr w:type="spellEnd"/>
      <w:r>
        <w:rPr>
          <w:rFonts w:eastAsia="Times New Roman" w:cs="Times New Roman"/>
          <w:szCs w:val="24"/>
        </w:rPr>
        <w:t xml:space="preserve">. Στην ουσία, καταργείται η διεπιστημονική ματιά για να προσεγγίσεις ολόπλευρα και όσο γίνεται πιο αντικειμενικά και σφαιρικά την ειδική δυσκολία. Καταργώντας την </w:t>
      </w:r>
      <w:r>
        <w:rPr>
          <w:rFonts w:eastAsia="Times New Roman" w:cs="Times New Roman"/>
          <w:szCs w:val="24"/>
        </w:rPr>
        <w:t xml:space="preserve">ειδικότητα του </w:t>
      </w:r>
      <w:proofErr w:type="spellStart"/>
      <w:r>
        <w:rPr>
          <w:rFonts w:eastAsia="Times New Roman" w:cs="Times New Roman"/>
          <w:szCs w:val="24"/>
        </w:rPr>
        <w:t>παιδονευρολόγου</w:t>
      </w:r>
      <w:proofErr w:type="spellEnd"/>
      <w:r>
        <w:rPr>
          <w:rFonts w:eastAsia="Times New Roman" w:cs="Times New Roman"/>
          <w:szCs w:val="24"/>
        </w:rPr>
        <w:t xml:space="preserve">, καταργείς το στέρεο έδαφος για να ευδοκιμήσει η ειδική παιδαγωγική και αναγκάζεις τους γονείς να ξαναβάλουν βαθιά του χέρι στην τσέπη για να απευθυνθούν στα ιδιωτικά κέντρα γνωμάτευσης και να χρυσοπληρώσουν ιδιωτικά πια την </w:t>
      </w:r>
      <w:r>
        <w:rPr>
          <w:rFonts w:eastAsia="Times New Roman" w:cs="Times New Roman"/>
          <w:szCs w:val="24"/>
        </w:rPr>
        <w:t xml:space="preserve">υπηρεσία τους. </w:t>
      </w:r>
    </w:p>
    <w:p w14:paraId="06758D4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μέσα από το νομοσχέδιο τίθενται ένα σωρό από καινούργια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φτάσει ένας γονέας με το παιδί του στο ΚΕΣΥ και να πάρει τελικά την αξιολογική περιγραφική έκθεση. Έτσι, για να κάνει αίτηση ο γονέας, θα πρέπει να αποφ</w:t>
      </w:r>
      <w:r>
        <w:rPr>
          <w:rFonts w:eastAsia="Times New Roman" w:cs="Times New Roman"/>
          <w:szCs w:val="24"/>
        </w:rPr>
        <w:t xml:space="preserve">ανθεί με τεκμηριωμένη εισήγηση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δ</w:t>
      </w:r>
      <w:r>
        <w:rPr>
          <w:rFonts w:eastAsia="Times New Roman" w:cs="Times New Roman"/>
          <w:szCs w:val="24"/>
        </w:rPr>
        <w:t>ιδασκόντων, αφού πρώτα αποδείξει ότι πήρε όλα τα αναγκαία μέτρα, έχει υλοποιήσει βραχύχρονα προγράμματα, έχει πειραματιστεί με το παιδί και δεν έχει κάποιο αποτέλεσμα.</w:t>
      </w:r>
    </w:p>
    <w:p w14:paraId="06758D4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Τι σημαίνουν, όμως, τα παραπάνω; Το επιστημ</w:t>
      </w:r>
      <w:r>
        <w:rPr>
          <w:rFonts w:eastAsia="Times New Roman" w:cs="Times New Roman"/>
          <w:szCs w:val="24"/>
        </w:rPr>
        <w:t xml:space="preserve">ονικό </w:t>
      </w:r>
      <w:proofErr w:type="spellStart"/>
      <w:r>
        <w:rPr>
          <w:rFonts w:eastAsia="Times New Roman" w:cs="Times New Roman"/>
          <w:szCs w:val="24"/>
        </w:rPr>
        <w:t>προαπαιτούμενο</w:t>
      </w:r>
      <w:proofErr w:type="spellEnd"/>
      <w:r>
        <w:rPr>
          <w:rFonts w:eastAsia="Times New Roman" w:cs="Times New Roman"/>
          <w:szCs w:val="24"/>
        </w:rPr>
        <w:t xml:space="preserve">, η απαρχή της ειδικής παιδαγωγικής παρέμβασης, η αξιολογική έκθεση που δεν είναι καν γνωμάτευση μετατίθενται για το απώτερο μέλλον με τον πολύτιμο χρόνο να τρέχει σε βάρος του παιδιού. </w:t>
      </w:r>
    </w:p>
    <w:p w14:paraId="06758D4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Μάλιστα, ο υπεύθυνος δάσκαλος επικοινωνίας με το </w:t>
      </w:r>
      <w:r>
        <w:rPr>
          <w:rFonts w:eastAsia="Times New Roman" w:cs="Times New Roman"/>
          <w:szCs w:val="24"/>
        </w:rPr>
        <w:t xml:space="preserve">ΚΕΣΥ μπορεί να είναι της ειδικής αγωγής, αλλά αν δεν υπάρχει, θα αναλαμβάνει δάσκαλος της γενικής. Πώς είναι δυνατόν στα γενικά σχολεία που τα τμήματα μπορεί να είναι </w:t>
      </w:r>
      <w:proofErr w:type="spellStart"/>
      <w:r>
        <w:rPr>
          <w:rFonts w:eastAsia="Times New Roman" w:cs="Times New Roman"/>
          <w:szCs w:val="24"/>
        </w:rPr>
        <w:t>εικοσιπεντάρια</w:t>
      </w:r>
      <w:proofErr w:type="spellEnd"/>
      <w:r>
        <w:rPr>
          <w:rFonts w:eastAsia="Times New Roman" w:cs="Times New Roman"/>
          <w:szCs w:val="24"/>
        </w:rPr>
        <w:t xml:space="preserve">, που χάνονται διδακτικές ώρες γιατί δεν καλύπτονται τα κενά με διορισμούς </w:t>
      </w:r>
      <w:r>
        <w:rPr>
          <w:rFonts w:eastAsia="Times New Roman" w:cs="Times New Roman"/>
          <w:szCs w:val="24"/>
        </w:rPr>
        <w:t xml:space="preserve">εκπαιδευτικών και </w:t>
      </w:r>
      <w:r>
        <w:rPr>
          <w:rFonts w:eastAsia="Times New Roman" w:cs="Times New Roman"/>
          <w:szCs w:val="24"/>
        </w:rPr>
        <w:lastRenderedPageBreak/>
        <w:t>υπάρχουν τεράστια κενά στην ειδική αγωγή, να υλοποιούνται βραχύχρονα προγράμματα ειδικής εκπαίδευσης με όποιον εκπαιδευτικό περισσεύει;</w:t>
      </w:r>
    </w:p>
    <w:p w14:paraId="06758D4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ΚΚΕ, κυρίες και κύριοι συνάδελφοι, παλεύει σθεναρά για το δικαίωμα στη διάκριση του παιδιού που έχει ειδικές παιδαγωγικές ανάγκες. Αποτελεί μέτρο προόδου της κοινωνίας ο βαθμός της αναβαθμισμένης διακριτής επιστημονικά σύγχρονης στήριξης αυτών των παιδι</w:t>
      </w:r>
      <w:r>
        <w:rPr>
          <w:rFonts w:eastAsia="Times New Roman" w:cs="Times New Roman"/>
          <w:szCs w:val="24"/>
        </w:rPr>
        <w:t>ών. Είναι επιστημονικά σύγχρονο να υπάρχει καθολική δημόσια και δωρεάν πρώιμη διάγνωση και παρέμβαση από τη στιγμή της σύλληψης της γέννησης του παιδιού. Είναι αναγκαίο να καταρτίζεται από τα πρώτα βήματα της προσχολικής ηλικίας και καθ’ όλη τη διάρκεια τω</w:t>
      </w:r>
      <w:r>
        <w:rPr>
          <w:rFonts w:eastAsia="Times New Roman" w:cs="Times New Roman"/>
          <w:szCs w:val="24"/>
        </w:rPr>
        <w:t>ν σχολικών χρόνων ενιαίο επιστημονικό πρόγραμμα που θα θέτει τους γενικούς σκοπούς και στόχους και, ταυτόχρονα, μέσα σε αυτό το πλαίσιο θα γίνεται η αναγκαία εξειδίκευση ανά περίπτωση παιδιού.</w:t>
      </w:r>
    </w:p>
    <w:p w14:paraId="06758D4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Επειδή δεν προλαβαίνω να αναφερθώ στα ΚΕΑ και στις </w:t>
      </w:r>
      <w:r>
        <w:rPr>
          <w:rFonts w:eastAsia="Times New Roman" w:cs="Times New Roman"/>
          <w:szCs w:val="24"/>
        </w:rPr>
        <w:t>ο</w:t>
      </w:r>
      <w:r>
        <w:rPr>
          <w:rFonts w:eastAsia="Times New Roman" w:cs="Times New Roman"/>
          <w:szCs w:val="24"/>
        </w:rPr>
        <w:t xml:space="preserve">μάδες </w:t>
      </w:r>
      <w:r>
        <w:rPr>
          <w:rFonts w:eastAsia="Times New Roman" w:cs="Times New Roman"/>
          <w:szCs w:val="24"/>
        </w:rPr>
        <w:t>σ</w:t>
      </w:r>
      <w:r>
        <w:rPr>
          <w:rFonts w:eastAsia="Times New Roman" w:cs="Times New Roman"/>
          <w:szCs w:val="24"/>
        </w:rPr>
        <w:t xml:space="preserve">χολείων –θα αναφερθώ στη δευτερολογία μου- θα μιλήσω σε σχέση με την εκπαίδευση των προσφυγόπουλων στο τέταρτο μέρος του νομοσχεδίου. Εδώ, πραγματικά, η Κυβέρνηση </w:t>
      </w:r>
      <w:r>
        <w:rPr>
          <w:rFonts w:eastAsia="Times New Roman" w:cs="Times New Roman"/>
          <w:szCs w:val="24"/>
        </w:rPr>
        <w:lastRenderedPageBreak/>
        <w:t>το έχει τερματίσει. Από το 2015 έχουμε στη χώρα μας μαζικές αφίξεις ξεριζωμένων. Τρίτη σχολικ</w:t>
      </w:r>
      <w:r>
        <w:rPr>
          <w:rFonts w:eastAsia="Times New Roman" w:cs="Times New Roman"/>
          <w:szCs w:val="24"/>
        </w:rPr>
        <w:t>ή χρονιά και δεν έχει αντιμετωπιστεί το ζήτημα με τα προσφυγόπουλα. Τα όσα λέτε απέχουν έτη φωτός από τις πραγματικές εκπαιδευτικές –και άλλες- ανάγκες των προσφυγόπουλων. Απορούμε τι έχει γίνει με εκείνη την Επιτροπή που είχε συστήσει το Υπουργείο Παιδεία</w:t>
      </w:r>
      <w:r>
        <w:rPr>
          <w:rFonts w:eastAsia="Times New Roman" w:cs="Times New Roman"/>
          <w:szCs w:val="24"/>
        </w:rPr>
        <w:t xml:space="preserve">ς επί κ. Φίλη, νομίζω. Υπάρχει; Λειτούργησε; Αν λειτούργησε, ποιο ήταν το πόρισμά της; </w:t>
      </w:r>
    </w:p>
    <w:p w14:paraId="06758D4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Τα άρθρα του σχεδίου νόμου εστιάζουν στην κεντρική διοικητική διάρθρωση και στις δομές υποδοχής για την εκπαίδευση των προσφυγόπουλων. Απουσιάζει οποιοδήποτε άλλο μέτρο</w:t>
      </w:r>
      <w:r>
        <w:rPr>
          <w:rFonts w:eastAsia="Times New Roman" w:cs="Times New Roman"/>
          <w:szCs w:val="24"/>
        </w:rPr>
        <w:t xml:space="preserve"> που αφορά το κύριο, δηλαδή τα κανονικά σχολεία στα οποία κατευθύνεται η μεγάλη μάζα των προσφυγόπουλων, κάτι που αποτελούσε και κυβερνητική δέσμευση. Αυτό αποτυπώνεται από την απουσία οποιασδήποτε μνείας για σημαντικά θέματα, όπως για το περιεχόμενο της ε</w:t>
      </w:r>
      <w:r>
        <w:rPr>
          <w:rFonts w:eastAsia="Times New Roman" w:cs="Times New Roman"/>
          <w:szCs w:val="24"/>
        </w:rPr>
        <w:t xml:space="preserve">κπαίδευσης αυτών των παιδιών, την οριστικοποίηση των τμημάτων από το καλοκαίρι από τη στιγμή που υπάρχει διαρκής ροή προσφυγόπουλων, τη μη αναγνώριση στην αποτύπωση των εκπαιδευτικών αναγκών </w:t>
      </w:r>
      <w:r>
        <w:rPr>
          <w:rFonts w:eastAsia="Times New Roman" w:cs="Times New Roman"/>
          <w:szCs w:val="24"/>
        </w:rPr>
        <w:lastRenderedPageBreak/>
        <w:t>για επιπλέον διαφοροποιημένα τμήματα που νομιμοποιούνται κύρια γύ</w:t>
      </w:r>
      <w:r>
        <w:rPr>
          <w:rFonts w:eastAsia="Times New Roman" w:cs="Times New Roman"/>
          <w:szCs w:val="24"/>
        </w:rPr>
        <w:t>ρω από την εκμάθηση της γλώσσας, τη μη έγκαιρη λήψη μέτρων για τις τάξεις υποδοχής, τη μη πρόσληψη ψυχολόγων, διερμηνέων, μεταφραστών και όλου του απαραίτητου ανθρώπινου δυναμικού για τη στήριξη αυτών των μαθητών, την ανυπαρξία μέτρων μέσα από τις δημόσιες</w:t>
      </w:r>
      <w:r>
        <w:rPr>
          <w:rFonts w:eastAsia="Times New Roman" w:cs="Times New Roman"/>
          <w:szCs w:val="24"/>
        </w:rPr>
        <w:t xml:space="preserve"> δομές υγείας –εμβόλια, εξετάσεις- τη μη ύπαρξη δεύτερου εκπαιδευτικού στην τάξη προκειμένου να στηριχθεί μ</w:t>
      </w:r>
      <w:r>
        <w:rPr>
          <w:rFonts w:eastAsia="Times New Roman" w:cs="Times New Roman"/>
          <w:szCs w:val="24"/>
        </w:rPr>
        <w:t>ί</w:t>
      </w:r>
      <w:r>
        <w:rPr>
          <w:rFonts w:eastAsia="Times New Roman" w:cs="Times New Roman"/>
          <w:szCs w:val="24"/>
        </w:rPr>
        <w:t>α διαφοροποιημένη εξατομικευμένη μάθηση, την πλήρη ανεπάρκεια σε βιβλία, ειδικό υλικό, εξειδικευμένα ευέλικτα προγράμματα, τη μη διασφάλιση των εκπα</w:t>
      </w:r>
      <w:r>
        <w:rPr>
          <w:rFonts w:eastAsia="Times New Roman" w:cs="Times New Roman"/>
          <w:szCs w:val="24"/>
        </w:rPr>
        <w:t>ιδευτικών από τις αυθαίρετες παρεμβάσεις των ΜΚΟ στη λειτουργία του σχολείου, καθώς επίσης και τη σίτιση αυτών των παιδιών</w:t>
      </w:r>
    </w:p>
    <w:p w14:paraId="06758D4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ΚΚΕ θα ψηφίσει «</w:t>
      </w:r>
      <w:r>
        <w:rPr>
          <w:rFonts w:eastAsia="Times New Roman" w:cs="Times New Roman"/>
          <w:szCs w:val="24"/>
        </w:rPr>
        <w:t>παρών</w:t>
      </w:r>
      <w:r>
        <w:rPr>
          <w:rFonts w:eastAsia="Times New Roman" w:cs="Times New Roman"/>
          <w:szCs w:val="24"/>
        </w:rPr>
        <w:t>» σε όλα αυτά τα άρθρα για τα προσφυγόπουλα, εκτός του άρθρου 80, το οποίο αφορά την πρόσληψη αναπληρωτών εκτ</w:t>
      </w:r>
      <w:r>
        <w:rPr>
          <w:rFonts w:eastAsia="Times New Roman" w:cs="Times New Roman"/>
          <w:szCs w:val="24"/>
        </w:rPr>
        <w:t>ός των κανονικών πινάκων,</w:t>
      </w:r>
      <w:r w:rsidRPr="004F6A7A">
        <w:rPr>
          <w:rFonts w:eastAsia="Times New Roman" w:cs="Times New Roman"/>
          <w:szCs w:val="24"/>
        </w:rPr>
        <w:t xml:space="preserve"> </w:t>
      </w:r>
      <w:r>
        <w:rPr>
          <w:rFonts w:eastAsia="Times New Roman" w:cs="Times New Roman"/>
          <w:szCs w:val="24"/>
        </w:rPr>
        <w:t>όπου ψηφίζουμε «</w:t>
      </w:r>
      <w:r>
        <w:rPr>
          <w:rFonts w:eastAsia="Times New Roman" w:cs="Times New Roman"/>
          <w:szCs w:val="24"/>
        </w:rPr>
        <w:t>κατά</w:t>
      </w:r>
      <w:r>
        <w:rPr>
          <w:rFonts w:eastAsia="Times New Roman" w:cs="Times New Roman"/>
          <w:szCs w:val="24"/>
        </w:rPr>
        <w:t xml:space="preserve">». </w:t>
      </w:r>
    </w:p>
    <w:p w14:paraId="06758D4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Το αποσύραμε αυτό. </w:t>
      </w:r>
    </w:p>
    <w:p w14:paraId="06758D49"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Κυρίες και κύριοι συνάδελφοι -για να κλείσω- το τρίτο μνημόνιο που όλα τα κόμματα ψήφισαν βάζε</w:t>
      </w:r>
      <w:r>
        <w:rPr>
          <w:rFonts w:eastAsia="Times New Roman" w:cs="Times New Roman"/>
          <w:szCs w:val="24"/>
        </w:rPr>
        <w:t xml:space="preserve">ι ξεκάθαρα ότι οι αλλαγές στην εκπαίδευση θα ελέγχονται με βάση τις εκθέσεις του ΟΟΣΑ. </w:t>
      </w:r>
    </w:p>
    <w:p w14:paraId="06758D4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Πρέπει να πείτε την αλήθεια. Εσείς εκτίθεστε όταν λέτε ότι επαναφέρατε την κανονικότητα στα σχολεία, διότι οι λαϊκές οικογένειες γνωρίζουν ποια είναι η πραγματικότητα π</w:t>
      </w:r>
      <w:r>
        <w:rPr>
          <w:rFonts w:eastAsia="Times New Roman" w:cs="Times New Roman"/>
          <w:szCs w:val="24"/>
        </w:rPr>
        <w:t xml:space="preserve">ου βιώνουν τα παιδιά μέσα στα σχολεία. </w:t>
      </w:r>
    </w:p>
    <w:p w14:paraId="06758D4B"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Το ΚΚΕ δεν αντιμετωπίζει τις όποιες αλλαγές αμήχανα</w:t>
      </w:r>
      <w:r w:rsidRPr="00A06878">
        <w:rPr>
          <w:rFonts w:eastAsia="Times New Roman" w:cs="Times New Roman"/>
          <w:szCs w:val="24"/>
        </w:rPr>
        <w:t>,</w:t>
      </w:r>
      <w:r>
        <w:rPr>
          <w:rFonts w:eastAsia="Times New Roman" w:cs="Times New Roman"/>
          <w:szCs w:val="24"/>
        </w:rPr>
        <w:t xml:space="preserve"> ούτε αναπολεί παλαιότερες εποχές. Η κριτική μας δείχνει μπροστά, προς το μέλλον. </w:t>
      </w:r>
      <w:r>
        <w:rPr>
          <w:rFonts w:eastAsia="Times New Roman" w:cs="Times New Roman"/>
          <w:szCs w:val="24"/>
        </w:rPr>
        <w:t>Γ</w:t>
      </w:r>
      <w:r>
        <w:rPr>
          <w:rFonts w:eastAsia="Times New Roman" w:cs="Times New Roman"/>
          <w:szCs w:val="24"/>
        </w:rPr>
        <w:t>ι’ αυτό μπορούμε να απαντάμε και στο σήμερα με αιτήματα και στόχους πάλης για απο</w:t>
      </w:r>
      <w:r>
        <w:rPr>
          <w:rFonts w:eastAsia="Times New Roman" w:cs="Times New Roman"/>
          <w:szCs w:val="24"/>
        </w:rPr>
        <w:t>κλειστικά δημόσια δωρεάν παιδεία για όλα τα παιδιά, για σχολείο που θα μορφώνει, θα διαπαιδαγωγεί και δεν θα εξοντώνει, για ενιαία δωδεκάχρονη και δίχρονη υποχρεωτική προσχολική αγωγή για όλα τα παιδιά, για σύγχρονα αναλυτικά προγράμματα και περιεχόμενο δι</w:t>
      </w:r>
      <w:r>
        <w:rPr>
          <w:rFonts w:eastAsia="Times New Roman" w:cs="Times New Roman"/>
          <w:szCs w:val="24"/>
        </w:rPr>
        <w:t xml:space="preserve">δασκαλίας που θα προάγει τη γενική επιστημονική γνώση και όχι τις στείρες δεξιότητες, για την κατάργηση της επιχειρηματικής δραστηριότητας στην παιδεία, για μόνιμη και </w:t>
      </w:r>
      <w:r>
        <w:rPr>
          <w:rFonts w:eastAsia="Times New Roman" w:cs="Times New Roman"/>
          <w:szCs w:val="24"/>
        </w:rPr>
        <w:lastRenderedPageBreak/>
        <w:t>σταθερή δουλειά για όλους με μαζικούς, μόνιμους διορισμούς εκπαιδευτικών, για εξίσωση τω</w:t>
      </w:r>
      <w:r>
        <w:rPr>
          <w:rFonts w:eastAsia="Times New Roman" w:cs="Times New Roman"/>
          <w:szCs w:val="24"/>
        </w:rPr>
        <w:t>ν δικαιωμάτων των αναπληρωτών με των μονίμων.</w:t>
      </w:r>
    </w:p>
    <w:p w14:paraId="06758D4C"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Μόνο το ΚΚΕ έχει ξεκάθαρη θέση. Διότι η πρόταση για ενιαίο δωδεκάχρονο σύγχρονο σχολείο γενικής παιδείας είναι ρεαλιστική, είναι αναγκαία και πρωτοπόρα, είναι απάντηση προοδευτική για τις ανάγκες του λαού. Όπως</w:t>
      </w:r>
      <w:r>
        <w:rPr>
          <w:rFonts w:eastAsia="Times New Roman" w:cs="Times New Roman"/>
          <w:szCs w:val="24"/>
        </w:rPr>
        <w:t xml:space="preserve"> προοδευτικός και συνάμα επαναστατικός είναι ο αγώνας για μ</w:t>
      </w:r>
      <w:r>
        <w:rPr>
          <w:rFonts w:eastAsia="Times New Roman" w:cs="Times New Roman"/>
          <w:szCs w:val="24"/>
        </w:rPr>
        <w:t>ί</w:t>
      </w:r>
      <w:r>
        <w:rPr>
          <w:rFonts w:eastAsia="Times New Roman" w:cs="Times New Roman"/>
          <w:szCs w:val="24"/>
        </w:rPr>
        <w:t>α ριζικά διαφορετική κοινωνία όπου το κριτήριο θα είναι η πλήρης ικανοποίηση των σύγχρονων αναγκών για δουλειά, μόρφωση, υγεία, ζωή με δικαιώματα.</w:t>
      </w:r>
    </w:p>
    <w:p w14:paraId="06758D4D" w14:textId="77777777" w:rsidR="00866F2D" w:rsidRDefault="003A64EF">
      <w:pPr>
        <w:tabs>
          <w:tab w:val="left" w:pos="3873"/>
        </w:tabs>
        <w:spacing w:line="600" w:lineRule="auto"/>
        <w:ind w:firstLine="720"/>
        <w:jc w:val="both"/>
        <w:rPr>
          <w:rFonts w:eastAsia="Times New Roman" w:cs="Times New Roman"/>
          <w:szCs w:val="24"/>
        </w:rPr>
      </w:pPr>
      <w:r w:rsidRPr="002775A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Συντυχάκη,</w:t>
      </w:r>
      <w:r>
        <w:rPr>
          <w:rFonts w:eastAsia="Times New Roman" w:cs="Times New Roman"/>
          <w:szCs w:val="24"/>
        </w:rPr>
        <w:t xml:space="preserve"> κλείστε, σας παρακαλώ.</w:t>
      </w:r>
    </w:p>
    <w:p w14:paraId="06758D4E"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Μόνο ο σοσιαλισμός, </w:t>
      </w:r>
      <w:r w:rsidRPr="002170BF">
        <w:rPr>
          <w:rFonts w:eastAsia="Times New Roman" w:cs="Times New Roman"/>
          <w:szCs w:val="24"/>
        </w:rPr>
        <w:t>κυρίες και κύριοι</w:t>
      </w:r>
      <w:r>
        <w:rPr>
          <w:rFonts w:eastAsia="Times New Roman" w:cs="Times New Roman"/>
          <w:szCs w:val="24"/>
        </w:rPr>
        <w:t xml:space="preserve">, </w:t>
      </w:r>
      <w:r w:rsidRPr="00224BE3">
        <w:rPr>
          <w:rFonts w:eastAsia="Times New Roman" w:cs="Times New Roman"/>
          <w:szCs w:val="24"/>
        </w:rPr>
        <w:t>μπορεί να</w:t>
      </w:r>
      <w:r>
        <w:rPr>
          <w:rFonts w:eastAsia="Times New Roman" w:cs="Times New Roman"/>
          <w:szCs w:val="24"/>
        </w:rPr>
        <w:t xml:space="preserve"> τα προσφέρει αυτά. Γι’ αυτή την κοινωνία μάχεται το ΚΚΕ, κόντρα στον δικό σας συμβιβασμό με τη σαπίλα του καπιταλισμού. </w:t>
      </w:r>
    </w:p>
    <w:p w14:paraId="06758D4F" w14:textId="77777777" w:rsidR="00866F2D" w:rsidRDefault="003A64EF">
      <w:pPr>
        <w:spacing w:line="600" w:lineRule="auto"/>
        <w:ind w:firstLine="720"/>
        <w:jc w:val="both"/>
        <w:rPr>
          <w:rFonts w:eastAsia="Times New Roman" w:cs="Times New Roman"/>
          <w:szCs w:val="24"/>
        </w:rPr>
      </w:pPr>
      <w:r w:rsidRPr="00480689">
        <w:rPr>
          <w:rFonts w:eastAsia="Times New Roman"/>
          <w:color w:val="000000"/>
          <w:szCs w:val="24"/>
        </w:rPr>
        <w:lastRenderedPageBreak/>
        <w:t>Ευχαριστώ, κύριε Πρόεδρε.</w:t>
      </w:r>
      <w:r>
        <w:rPr>
          <w:rFonts w:eastAsia="Times New Roman" w:cs="Times New Roman"/>
          <w:szCs w:val="24"/>
        </w:rPr>
        <w:t xml:space="preserve"> </w:t>
      </w:r>
    </w:p>
    <w:p w14:paraId="06758D5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ΓΑΒΡΟΓΛΟΥ (Υπουργός Παιδείας, Έρευνας και Θρησκευμάτων): </w:t>
      </w:r>
      <w:r w:rsidRPr="00A341B8">
        <w:rPr>
          <w:rFonts w:eastAsia="Times New Roman" w:cs="Times New Roman"/>
          <w:szCs w:val="24"/>
        </w:rPr>
        <w:t>Κύριε Πρόεδρε,</w:t>
      </w:r>
      <w:r>
        <w:rPr>
          <w:rFonts w:eastAsia="Times New Roman" w:cs="Times New Roman"/>
          <w:szCs w:val="24"/>
        </w:rPr>
        <w:t xml:space="preserve"> να επικαλεστώ την ιατρική σας ιδιότητα και να ζητήσω να χαμηλώσει ο ήχος, διότι όλοι θα πάθουμε ζημιά.</w:t>
      </w:r>
    </w:p>
    <w:p w14:paraId="06758D51" w14:textId="77777777" w:rsidR="00866F2D" w:rsidRDefault="003A64EF">
      <w:pPr>
        <w:spacing w:line="600" w:lineRule="auto"/>
        <w:ind w:firstLine="720"/>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δεν χρειάζεται η ιατρική, συμφωνώ μαζί σας. Είναι πολύ ευαίσθητο το καινούργιο σύστημα και ακούγεται καλύτερα όταν είναι χαμηλότερος ο τόνος.</w:t>
      </w:r>
    </w:p>
    <w:p w14:paraId="06758D5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Προχωράμε με τον κ. </w:t>
      </w:r>
      <w:proofErr w:type="spellStart"/>
      <w:r>
        <w:rPr>
          <w:rFonts w:eastAsia="Times New Roman" w:cs="Times New Roman"/>
          <w:szCs w:val="24"/>
        </w:rPr>
        <w:t>Κατσίκη</w:t>
      </w:r>
      <w:proofErr w:type="spellEnd"/>
      <w:r>
        <w:rPr>
          <w:rFonts w:eastAsia="Times New Roman" w:cs="Times New Roman"/>
          <w:szCs w:val="24"/>
        </w:rPr>
        <w:t xml:space="preserve"> ειδικό αγορητή από τους Ανεξάρτητους Έλληνες. </w:t>
      </w:r>
    </w:p>
    <w:p w14:paraId="06758D5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Κάνω παράκληση και εγώ να μιλάτε λίγο </w:t>
      </w:r>
      <w:r>
        <w:rPr>
          <w:rFonts w:eastAsia="Times New Roman" w:cs="Times New Roman"/>
          <w:szCs w:val="24"/>
        </w:rPr>
        <w:t>πιο μακριά από τα μικρόφωνα και πιο χαμηλόφωνα. Ακούγεται καλύτερα. Και γίνεται έτσι πιο κατανοητή η ομιλία.</w:t>
      </w:r>
    </w:p>
    <w:p w14:paraId="06758D5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sidRPr="00480689">
        <w:rPr>
          <w:rFonts w:eastAsia="Times New Roman"/>
          <w:color w:val="000000"/>
          <w:szCs w:val="24"/>
        </w:rPr>
        <w:t>Ευχαριστώ, κύριε Πρόεδρε.</w:t>
      </w:r>
      <w:r>
        <w:rPr>
          <w:rFonts w:eastAsia="Times New Roman" w:cs="Times New Roman"/>
          <w:szCs w:val="24"/>
        </w:rPr>
        <w:t xml:space="preserve"> </w:t>
      </w:r>
    </w:p>
    <w:p w14:paraId="06758D55" w14:textId="77777777" w:rsidR="00866F2D" w:rsidRDefault="003A64EF">
      <w:pPr>
        <w:spacing w:line="600" w:lineRule="auto"/>
        <w:ind w:firstLine="720"/>
        <w:jc w:val="both"/>
        <w:rPr>
          <w:rFonts w:eastAsia="Times New Roman" w:cs="Times New Roman"/>
          <w:szCs w:val="24"/>
        </w:rPr>
      </w:pPr>
      <w:r w:rsidRPr="002170BF">
        <w:rPr>
          <w:rFonts w:eastAsia="Times New Roman" w:cs="Times New Roman"/>
          <w:szCs w:val="24"/>
        </w:rPr>
        <w:lastRenderedPageBreak/>
        <w:t>Κ</w:t>
      </w:r>
      <w:r>
        <w:rPr>
          <w:rFonts w:eastAsia="Times New Roman" w:cs="Times New Roman"/>
          <w:szCs w:val="24"/>
        </w:rPr>
        <w:t>υρία Υπουργέ και κύριε Υπουργέ, κ</w:t>
      </w:r>
      <w:r w:rsidRPr="002170BF">
        <w:rPr>
          <w:rFonts w:eastAsia="Times New Roman" w:cs="Times New Roman"/>
          <w:szCs w:val="24"/>
        </w:rPr>
        <w:t>υρίες και κύριοι συνάδελφοι,</w:t>
      </w:r>
      <w:r>
        <w:rPr>
          <w:rFonts w:eastAsia="Times New Roman" w:cs="Times New Roman"/>
          <w:szCs w:val="24"/>
        </w:rPr>
        <w:t xml:space="preserve"> προσερχόμενοι σήμερα στη συνεδρίασ</w:t>
      </w:r>
      <w:r>
        <w:rPr>
          <w:rFonts w:eastAsia="Times New Roman" w:cs="Times New Roman"/>
          <w:szCs w:val="24"/>
        </w:rPr>
        <w:t>η της Ολομέλειας, σε συνέχεια των συνεδριάσεων που προηγήθηκαν, φρονώ πως έχουμε όλοι μας έχουμε διαπιστώσει εις βάθος τα ζητήματα που προέκυψαν από την αναθεώρηση των δομών της πρωτοβάθμιας και δευτεροβάθμιας εκπαίδευσης. Πρόκειται για ζητήματα που συνηγο</w:t>
      </w:r>
      <w:r>
        <w:rPr>
          <w:rFonts w:eastAsia="Times New Roman" w:cs="Times New Roman"/>
          <w:szCs w:val="24"/>
        </w:rPr>
        <w:t xml:space="preserve">ρούν στην αναγκαιότητα μετεξέλιξης των εκπαιδευτικών δομών, οδεύοντας σε ένα σύγχρονο ψηφιακό περιβάλλον </w:t>
      </w:r>
      <w:r w:rsidRPr="002F7918">
        <w:rPr>
          <w:rFonts w:eastAsia="Times New Roman" w:cs="Times New Roman"/>
          <w:szCs w:val="24"/>
        </w:rPr>
        <w:t>το οποίο</w:t>
      </w:r>
      <w:r>
        <w:rPr>
          <w:rFonts w:eastAsia="Times New Roman" w:cs="Times New Roman"/>
          <w:szCs w:val="24"/>
        </w:rPr>
        <w:t xml:space="preserve"> τόσο η γνώση όσο και η πληροφόρηση διαδέχονται πλέον ταχύτατα.</w:t>
      </w:r>
    </w:p>
    <w:p w14:paraId="06758D56" w14:textId="77777777" w:rsidR="00866F2D" w:rsidRDefault="003A64EF">
      <w:pPr>
        <w:spacing w:line="600" w:lineRule="auto"/>
        <w:ind w:firstLine="720"/>
        <w:jc w:val="both"/>
        <w:rPr>
          <w:rFonts w:eastAsia="Times New Roman"/>
          <w:color w:val="000000"/>
          <w:szCs w:val="24"/>
        </w:rPr>
      </w:pPr>
      <w:r>
        <w:rPr>
          <w:rFonts w:eastAsia="Times New Roman" w:cs="Times New Roman"/>
          <w:szCs w:val="24"/>
        </w:rPr>
        <w:t xml:space="preserve">Το Υπουργείο Παιδείας, τελώντας το χρέος που πηγάζει από τον θεσμικό του ρόλο, </w:t>
      </w:r>
      <w:r>
        <w:rPr>
          <w:rFonts w:eastAsia="Times New Roman" w:cs="Times New Roman"/>
          <w:szCs w:val="24"/>
        </w:rPr>
        <w:t>δεν δίστασε να προτείνει λύσεις που θα αναμορφώσουν το πεδίο των υπηρεσιακών δομών, με στόχο την εναρμόνιση με τις προκλήσεις του αύριο και με γνώμονα τη βέλτιστη διεκπεραίωση του έργου που προσφέρουν τα στελέχη της εκπαίδευσης.</w:t>
      </w:r>
      <w:r w:rsidRPr="00480689">
        <w:rPr>
          <w:rFonts w:eastAsia="Times New Roman"/>
          <w:color w:val="000000"/>
          <w:szCs w:val="24"/>
        </w:rPr>
        <w:t xml:space="preserve"> </w:t>
      </w:r>
    </w:p>
    <w:p w14:paraId="06758D57"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Αυτό είναι η σφαιρική προσ</w:t>
      </w:r>
      <w:r>
        <w:rPr>
          <w:rFonts w:eastAsia="Times New Roman"/>
          <w:color w:val="000000"/>
          <w:szCs w:val="24"/>
        </w:rPr>
        <w:t xml:space="preserve">έγγιση την οποία, κατά τη γνώμη μου, θα </w:t>
      </w:r>
      <w:r w:rsidRPr="002775AE">
        <w:rPr>
          <w:rFonts w:eastAsia="Times New Roman"/>
          <w:color w:val="000000"/>
          <w:szCs w:val="24"/>
        </w:rPr>
        <w:t>πρέπει να</w:t>
      </w:r>
      <w:r>
        <w:rPr>
          <w:rFonts w:eastAsia="Times New Roman"/>
          <w:color w:val="000000"/>
          <w:szCs w:val="24"/>
        </w:rPr>
        <w:t xml:space="preserve"> έχουμε διαρκώς κατά νου. Δεν θα </w:t>
      </w:r>
      <w:r w:rsidRPr="002775AE">
        <w:rPr>
          <w:rFonts w:eastAsia="Times New Roman"/>
          <w:color w:val="000000"/>
          <w:szCs w:val="24"/>
        </w:rPr>
        <w:t>πρέπει να</w:t>
      </w:r>
      <w:r>
        <w:rPr>
          <w:rFonts w:eastAsia="Times New Roman"/>
          <w:color w:val="000000"/>
          <w:szCs w:val="24"/>
        </w:rPr>
        <w:t xml:space="preserve"> μας προκαλεί φόβο. Θα </w:t>
      </w:r>
      <w:r w:rsidRPr="002775AE">
        <w:rPr>
          <w:rFonts w:eastAsia="Times New Roman"/>
          <w:color w:val="000000"/>
          <w:szCs w:val="24"/>
        </w:rPr>
        <w:t>πρέπει να</w:t>
      </w:r>
      <w:r>
        <w:rPr>
          <w:rFonts w:eastAsia="Times New Roman"/>
          <w:color w:val="000000"/>
          <w:szCs w:val="24"/>
        </w:rPr>
        <w:t xml:space="preserve"> συμφωνήσουμε πως η θεμελιώδης φιλοσοφία των αλλαγών που προτείνονται σήμερα </w:t>
      </w:r>
      <w:r>
        <w:rPr>
          <w:rFonts w:eastAsia="Times New Roman"/>
          <w:color w:val="000000"/>
          <w:szCs w:val="24"/>
        </w:rPr>
        <w:lastRenderedPageBreak/>
        <w:t>προς ψήφιση έγκειται στην εισαγωγή νέων διατάξεων που έχ</w:t>
      </w:r>
      <w:r>
        <w:rPr>
          <w:rFonts w:eastAsia="Times New Roman"/>
          <w:color w:val="000000"/>
          <w:szCs w:val="24"/>
        </w:rPr>
        <w:t xml:space="preserve">ουν στόχο τον δομικό μετασχηματισμό του εκπαιδευτικού περιβάλλοντος, </w:t>
      </w:r>
      <w:r w:rsidRPr="002775AE">
        <w:rPr>
          <w:rFonts w:eastAsia="Times New Roman"/>
          <w:bCs/>
          <w:color w:val="000000"/>
        </w:rPr>
        <w:t>προκειμένου να</w:t>
      </w:r>
      <w:r>
        <w:rPr>
          <w:rFonts w:eastAsia="Times New Roman"/>
          <w:color w:val="000000"/>
          <w:szCs w:val="24"/>
        </w:rPr>
        <w:t xml:space="preserve"> θωρακιστεί κατά το δυνατόν το λειτούργημα των στελεχών της εκπαίδευσης.</w:t>
      </w:r>
    </w:p>
    <w:p w14:paraId="06758D58" w14:textId="77777777" w:rsidR="00866F2D" w:rsidRDefault="003A64EF">
      <w:pPr>
        <w:spacing w:line="600" w:lineRule="auto"/>
        <w:ind w:firstLine="720"/>
        <w:jc w:val="both"/>
        <w:rPr>
          <w:rFonts w:eastAsia="Times New Roman"/>
          <w:color w:val="000000"/>
          <w:szCs w:val="24"/>
        </w:rPr>
      </w:pPr>
      <w:r>
        <w:rPr>
          <w:rFonts w:eastAsia="Times New Roman"/>
          <w:color w:val="000000"/>
          <w:szCs w:val="24"/>
        </w:rPr>
        <w:t>Το σημερινό υπό ψήφιση σχέδιο νόμου συνεχίζει να υλοποιεί δομικές αλλαγές που έχει δεσμευθεί να προω</w:t>
      </w:r>
      <w:r>
        <w:rPr>
          <w:rFonts w:eastAsia="Times New Roman"/>
          <w:color w:val="000000"/>
          <w:szCs w:val="24"/>
        </w:rPr>
        <w:t xml:space="preserve">θεί η </w:t>
      </w:r>
      <w:r w:rsidRPr="0006521C">
        <w:rPr>
          <w:rFonts w:eastAsia="Times New Roman"/>
          <w:color w:val="000000"/>
          <w:szCs w:val="24"/>
        </w:rPr>
        <w:t>Κυβέρνηση</w:t>
      </w:r>
      <w:r>
        <w:rPr>
          <w:rFonts w:eastAsia="Times New Roman"/>
          <w:color w:val="000000"/>
          <w:szCs w:val="24"/>
        </w:rPr>
        <w:t xml:space="preserve"> </w:t>
      </w:r>
      <w:r w:rsidRPr="0006521C">
        <w:rPr>
          <w:rFonts w:eastAsia="Times New Roman"/>
          <w:color w:val="000000"/>
          <w:szCs w:val="24"/>
        </w:rPr>
        <w:t>ΣΥΡΙΖΑ</w:t>
      </w:r>
      <w:r>
        <w:rPr>
          <w:rFonts w:eastAsia="Times New Roman"/>
          <w:color w:val="000000"/>
          <w:szCs w:val="24"/>
        </w:rPr>
        <w:t xml:space="preserve"> </w:t>
      </w:r>
      <w:r w:rsidRPr="0006521C">
        <w:rPr>
          <w:rFonts w:eastAsia="Times New Roman"/>
          <w:color w:val="000000"/>
          <w:szCs w:val="24"/>
        </w:rPr>
        <w:t>-</w:t>
      </w:r>
      <w:r>
        <w:rPr>
          <w:rFonts w:eastAsia="Times New Roman"/>
          <w:color w:val="000000"/>
          <w:szCs w:val="24"/>
        </w:rPr>
        <w:t xml:space="preserve"> </w:t>
      </w:r>
      <w:r w:rsidRPr="0006521C">
        <w:rPr>
          <w:rFonts w:eastAsia="Times New Roman"/>
          <w:color w:val="000000"/>
          <w:szCs w:val="24"/>
        </w:rPr>
        <w:t>ΑΝΕΛ</w:t>
      </w:r>
      <w:r>
        <w:rPr>
          <w:rFonts w:eastAsia="Times New Roman"/>
          <w:color w:val="000000"/>
          <w:szCs w:val="24"/>
        </w:rPr>
        <w:t xml:space="preserve">, στο πλαίσιο ουσιωδών μεταρρυθμίσεων για την παιδεία. Η διαρκής από το 2009 </w:t>
      </w:r>
      <w:r w:rsidRPr="0006521C">
        <w:rPr>
          <w:rFonts w:eastAsia="Times New Roman"/>
          <w:color w:val="000000"/>
          <w:szCs w:val="24"/>
        </w:rPr>
        <w:t>οικονομ</w:t>
      </w:r>
      <w:r>
        <w:rPr>
          <w:rFonts w:eastAsia="Times New Roman"/>
          <w:color w:val="000000"/>
          <w:szCs w:val="24"/>
        </w:rPr>
        <w:t xml:space="preserve">ικά επιβαλλόμενη καθημερινότητα των Ελλήνων πολιτών έχει προσφέρει σοβαρές συνέπειες στην κοινωνική ζωή όλων μας. </w:t>
      </w:r>
    </w:p>
    <w:p w14:paraId="06758D59" w14:textId="77777777" w:rsidR="00866F2D" w:rsidRDefault="003A64EF">
      <w:pPr>
        <w:spacing w:line="600" w:lineRule="auto"/>
        <w:ind w:firstLine="720"/>
        <w:jc w:val="both"/>
        <w:rPr>
          <w:rFonts w:eastAsia="Times New Roman" w:cs="Times New Roman"/>
          <w:szCs w:val="24"/>
        </w:rPr>
      </w:pPr>
      <w:r>
        <w:rPr>
          <w:rFonts w:eastAsia="Times New Roman"/>
          <w:color w:val="000000"/>
          <w:szCs w:val="24"/>
        </w:rPr>
        <w:t xml:space="preserve">Σε ένα περιβάλλον, λοιπόν, </w:t>
      </w:r>
      <w:r>
        <w:rPr>
          <w:rFonts w:eastAsia="Times New Roman"/>
          <w:color w:val="000000"/>
          <w:szCs w:val="24"/>
        </w:rPr>
        <w:t xml:space="preserve">που τα κύρια χαρακτηριστικά του είναι η ρευστότητα και η αβεβαιότητα αναδεικνύεται επιβεβλημένη η ανάγκη επανασχεδιασμού των εκπαιδευτικών δομών της χώρας. Η ισχυροποίηση του πυλώνα της εκπαίδευσης είναι πλέον </w:t>
      </w:r>
      <w:proofErr w:type="spellStart"/>
      <w:r>
        <w:rPr>
          <w:rFonts w:eastAsia="Times New Roman"/>
          <w:color w:val="000000"/>
          <w:szCs w:val="24"/>
        </w:rPr>
        <w:t>προαπαιτούμενο</w:t>
      </w:r>
      <w:proofErr w:type="spellEnd"/>
      <w:r>
        <w:rPr>
          <w:rFonts w:eastAsia="Times New Roman"/>
          <w:color w:val="000000"/>
          <w:szCs w:val="24"/>
        </w:rPr>
        <w:t xml:space="preserve"> -για να χρησιμοποιήσω και μ</w:t>
      </w:r>
      <w:r>
        <w:rPr>
          <w:rFonts w:eastAsia="Times New Roman"/>
          <w:color w:val="000000"/>
          <w:szCs w:val="24"/>
        </w:rPr>
        <w:t>ί</w:t>
      </w:r>
      <w:r>
        <w:rPr>
          <w:rFonts w:eastAsia="Times New Roman"/>
          <w:color w:val="000000"/>
          <w:szCs w:val="24"/>
        </w:rPr>
        <w:t>α λ</w:t>
      </w:r>
      <w:r>
        <w:rPr>
          <w:rFonts w:eastAsia="Times New Roman"/>
          <w:color w:val="000000"/>
          <w:szCs w:val="24"/>
        </w:rPr>
        <w:t xml:space="preserve">έξη η οποία στις μέρες μας είναι συχνότερη και από το «καλημέρα»- στην προσπάθεια </w:t>
      </w:r>
      <w:proofErr w:type="spellStart"/>
      <w:r>
        <w:rPr>
          <w:rFonts w:eastAsia="Times New Roman"/>
          <w:color w:val="000000"/>
          <w:szCs w:val="24"/>
        </w:rPr>
        <w:t>εξορθολογισμού</w:t>
      </w:r>
      <w:proofErr w:type="spellEnd"/>
      <w:r>
        <w:rPr>
          <w:rFonts w:eastAsia="Times New Roman"/>
          <w:color w:val="000000"/>
          <w:szCs w:val="24"/>
        </w:rPr>
        <w:t xml:space="preserve"> και ενίσχυσης του </w:t>
      </w:r>
      <w:r>
        <w:rPr>
          <w:rFonts w:eastAsia="Times New Roman"/>
          <w:color w:val="000000"/>
          <w:szCs w:val="24"/>
        </w:rPr>
        <w:lastRenderedPageBreak/>
        <w:t>δημόσιου χαρακτήρα της εκπαίδευσης, με στόχο τη βελτίωση της ποιότητας και της αποτελεσματικότητας του εκπαιδευτικού έργου.</w:t>
      </w:r>
    </w:p>
    <w:p w14:paraId="06758D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 περιφερειακός ε</w:t>
      </w:r>
      <w:r>
        <w:rPr>
          <w:rFonts w:eastAsia="Times New Roman" w:cs="Times New Roman"/>
          <w:szCs w:val="24"/>
        </w:rPr>
        <w:t>κπαιδευτικός σχεδιασμός που εισηγείται το παρόν σχέδιο νόμου και η σταδιακή αποκέντρωση του εκπαιδευτικού συστήματος οδηγεί στην ενίσχυση της διαδικασίας συμμετοχής όλων των βασικών συντελεστών της εκπαίδευσης στην οργάνωση και τη διοίκησή της.</w:t>
      </w:r>
    </w:p>
    <w:p w14:paraId="06758D5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δημιουργί</w:t>
      </w:r>
      <w:r>
        <w:rPr>
          <w:rFonts w:eastAsia="Times New Roman" w:cs="Times New Roman"/>
          <w:szCs w:val="24"/>
        </w:rPr>
        <w:t>α των Περιφερειακών Κέντρων Εκπαιδευτικού Σχεδιασμού, που καλύπτουν χωροταξικά το σύνολο της χώρας, εξασφαλίζει την απαραίτητη συλλογική και διεπιστημονική συνεργασία, καθώς και τον συντονισμό των δράσεων σε επίπεδο περιφέρειας. Η ετερογένεια των αναγκών κ</w:t>
      </w:r>
      <w:r>
        <w:rPr>
          <w:rFonts w:eastAsia="Times New Roman" w:cs="Times New Roman"/>
          <w:szCs w:val="24"/>
        </w:rPr>
        <w:t xml:space="preserve">αι η πολυμορφία των ενδιαφερόντων των μαθητών αιτιολογεί την ανάγκη δημιουργίας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κπαιδευτικής και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ποστήριξης, με την ιδιαίτερα σημαντική αποστολή της υποστήριξης των σχολικών μονάδων και της διασφάλισης της ισότιμης πρόσβασης όλ</w:t>
      </w:r>
      <w:r>
        <w:rPr>
          <w:rFonts w:eastAsia="Times New Roman" w:cs="Times New Roman"/>
          <w:szCs w:val="24"/>
        </w:rPr>
        <w:t>ων ανεξαιρέτως των μαθητών στην εκπαίδευση.</w:t>
      </w:r>
    </w:p>
    <w:p w14:paraId="06758D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Στη δίνη της παρούσας οικονομικής συγκυρίας και στην προσπάθεια καταπολέμησης της ανεργίας, η αρμοδιότητα των Κέντρων αυτών στην παροχή συμβουλευτικών υπηρεσιών σε ζητήματα επαγγελματικού προσανατολισμού και σύνδ</w:t>
      </w:r>
      <w:r>
        <w:rPr>
          <w:rFonts w:eastAsia="Times New Roman" w:cs="Times New Roman"/>
          <w:szCs w:val="24"/>
        </w:rPr>
        <w:t>εσης της εκπαίδευσης με την αγορά εργασίας καθιστά τη λειτουργία τους εξαιρετικά υποστηρικτική όχι μόνο για τη σχολική κοινότητα, αλλά για το κοινωνικό σύνολο εν γένει.</w:t>
      </w:r>
    </w:p>
    <w:p w14:paraId="06758D5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σχέδιο νόμου περιλαμβάνει μεταξύ άλλων διατάξεις που θεσμοθετούν την ύπαρξη δε</w:t>
      </w:r>
      <w:r>
        <w:rPr>
          <w:rFonts w:eastAsia="Times New Roman" w:cs="Times New Roman"/>
          <w:szCs w:val="24"/>
        </w:rPr>
        <w:t>ύτερου υποδιευθυντή στα δημοτικά σχολεία με μεγάλο αριθμό μαθητών, αύξηση επιδόματος προϊσταμένων και ολιγοθέσιων δημοτικών σχολείων και των νηπιαγωγείων, ενώ βάζει τέλος στην τετραετή φοίτηση των νυχτερινών λυκείων, μετατρέποντάς την σε τριετή.</w:t>
      </w:r>
    </w:p>
    <w:p w14:paraId="06758D5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πολυπλοκότητα των σύγχρονων εκπαιδευτικών αναγκών επιβάλλει την εξέλιξη του θεσμού των σχολικών συμβούλων, καθώς η άσκηση της επιστημονικής και παιδα</w:t>
      </w:r>
      <w:r>
        <w:rPr>
          <w:rFonts w:eastAsia="Times New Roman" w:cs="Times New Roman"/>
          <w:szCs w:val="24"/>
        </w:rPr>
        <w:lastRenderedPageBreak/>
        <w:t>γωγικής υποστήριξης που παρέχουν θα πρέπει να πραγματοποιείται με τρόπο διεπιστημονικό και συνεργατικό, ενα</w:t>
      </w:r>
      <w:r>
        <w:rPr>
          <w:rFonts w:eastAsia="Times New Roman" w:cs="Times New Roman"/>
          <w:szCs w:val="24"/>
        </w:rPr>
        <w:t>ρμονισμένο με τις διαρκείς εξελίξεις στον χώρο της παιδαγωγικής.</w:t>
      </w:r>
    </w:p>
    <w:p w14:paraId="06758D5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αντιμετώπισή τους, όμως, δεν προσιδιάζει στον τρόπο και στη σοβαρότητα που η πολιτική ηγεσία του Υπουργείου Παιδείας διαχειρίζεται τα στελέχη της εκπαίδευσης. Η αποτίμηση του έργου που παρε</w:t>
      </w:r>
      <w:r>
        <w:rPr>
          <w:rFonts w:eastAsia="Times New Roman" w:cs="Times New Roman"/>
          <w:szCs w:val="24"/>
        </w:rPr>
        <w:t xml:space="preserve">ίχαν αποτελεί όρο </w:t>
      </w:r>
      <w:r>
        <w:rPr>
          <w:rFonts w:eastAsia="Times New Roman" w:cs="Times New Roman"/>
          <w:szCs w:val="24"/>
          <w:lang w:val="en-US"/>
        </w:rPr>
        <w:t>sine</w:t>
      </w:r>
      <w:r w:rsidRPr="004F3853">
        <w:rPr>
          <w:rFonts w:eastAsia="Times New Roman" w:cs="Times New Roman"/>
          <w:szCs w:val="24"/>
        </w:rPr>
        <w:t xml:space="preserve"> </w:t>
      </w:r>
      <w:r>
        <w:rPr>
          <w:rFonts w:eastAsia="Times New Roman" w:cs="Times New Roman"/>
          <w:szCs w:val="24"/>
          <w:lang w:val="en-US"/>
        </w:rPr>
        <w:t>qua</w:t>
      </w:r>
      <w:r w:rsidRPr="004F3853">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για την αξιοποίησή τους ή μη. Ο αποκλεισμός τους από τη διεκδίκηση θέσεων ευθύνης ίδιας ή ανωτέρου επιπέδου με την αυθαίρετη ρήτρα των δύο θητειών ενέχει το στοιχείο του αιφνιδιασμού και του </w:t>
      </w:r>
      <w:proofErr w:type="spellStart"/>
      <w:r>
        <w:rPr>
          <w:rFonts w:eastAsia="Times New Roman" w:cs="Times New Roman"/>
          <w:szCs w:val="24"/>
        </w:rPr>
        <w:t>τιμωρητισμού</w:t>
      </w:r>
      <w:proofErr w:type="spellEnd"/>
      <w:r>
        <w:rPr>
          <w:rFonts w:eastAsia="Times New Roman" w:cs="Times New Roman"/>
          <w:szCs w:val="24"/>
        </w:rPr>
        <w:t>. Κριτήριο αποδοχής με</w:t>
      </w:r>
      <w:r>
        <w:rPr>
          <w:rFonts w:eastAsia="Times New Roman" w:cs="Times New Roman"/>
          <w:szCs w:val="24"/>
        </w:rPr>
        <w:t>ταρρυθμίσεων κάθε είδους αποτελεί πάντοτε η εξασφάλιση της ομαλής μετάβασης από τη μ</w:t>
      </w:r>
      <w:r>
        <w:rPr>
          <w:rFonts w:eastAsia="Times New Roman" w:cs="Times New Roman"/>
          <w:szCs w:val="24"/>
        </w:rPr>
        <w:t>ί</w:t>
      </w:r>
      <w:r>
        <w:rPr>
          <w:rFonts w:eastAsia="Times New Roman" w:cs="Times New Roman"/>
          <w:szCs w:val="24"/>
        </w:rPr>
        <w:t>α κατάσταση στην άλλη. Οι βίαιες μεταβολές δεν ωφέλησαν ποτέ κανέναν.</w:t>
      </w:r>
    </w:p>
    <w:p w14:paraId="06758D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πρέπει, λοιπόν, στους ανθρώπους αυτούς να δοθεί η δυνατότητα διεκδίκησης της επανεπιλογής τους, χω</w:t>
      </w:r>
      <w:r>
        <w:rPr>
          <w:rFonts w:eastAsia="Times New Roman" w:cs="Times New Roman"/>
          <w:szCs w:val="24"/>
        </w:rPr>
        <w:t>ρίς όρους και προϋποθέσεις, σε αυτή την πρώτη εφαρμογή.</w:t>
      </w:r>
    </w:p>
    <w:p w14:paraId="06758D6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Ελπίζω δε, κύριε Υπουργέ, να μην εφευρεθεί ως λύση ο εξοστρακισμός τους σε άλλη περιφέρεια, προκειμένου να είναι υποψήφιοι, γιατί στις σημερινές οικονομικές συνθήκες αυτό και αν ήταν μέτρο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w:t>
      </w:r>
    </w:p>
    <w:p w14:paraId="06758D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Αναφέρομαι, λοιπόν, εκ νέου στην αντίρρηση που διατύπωσα σχετικά με τη θητεία των στελεχών εκπαίδευσης, όπως αυτή ορίζεται στην τρίτη παράγραφο του άρθρου 30. Βέβαια, θυμίζω πως η εν λόγω διάταξη απαγορεύει την υποψηφιότητα για τρίτη διαδοχική </w:t>
      </w:r>
      <w:r>
        <w:rPr>
          <w:rFonts w:eastAsia="Times New Roman" w:cs="Times New Roman"/>
          <w:szCs w:val="24"/>
        </w:rPr>
        <w:t>θητεία στα στελέχη που υπηρέτησαν σε θέσεις οι οποίες με την παράγραφο 2 του άρθρου 21 θεωρούνται όμοιες.</w:t>
      </w:r>
    </w:p>
    <w:p w14:paraId="06758D6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Βέβαια, σήμερα το πρωί πληροφορήθηκα, κύριε Υπουργέ, πως δώσατε σε έναν βαθμό μ</w:t>
      </w:r>
      <w:r>
        <w:rPr>
          <w:rFonts w:eastAsia="Times New Roman" w:cs="Times New Roman"/>
          <w:szCs w:val="24"/>
        </w:rPr>
        <w:t>ί</w:t>
      </w:r>
      <w:r>
        <w:rPr>
          <w:rFonts w:eastAsia="Times New Roman" w:cs="Times New Roman"/>
          <w:szCs w:val="24"/>
        </w:rPr>
        <w:t>α λύση και ικανοποιήσατε σε έναν βαθμό, επίσης, τη δική μας ένσταση, λ</w:t>
      </w:r>
      <w:r>
        <w:rPr>
          <w:rFonts w:eastAsia="Times New Roman" w:cs="Times New Roman"/>
          <w:szCs w:val="24"/>
        </w:rPr>
        <w:t>έγοντας πως οι προηγούμενες θητείες θα λογίζονται ως μία και μετά την εφαρμογή του παρόντος νομοθετήματος θα έχουν το δικαίωμα για άλλη μ</w:t>
      </w:r>
      <w:r>
        <w:rPr>
          <w:rFonts w:eastAsia="Times New Roman" w:cs="Times New Roman"/>
          <w:szCs w:val="24"/>
        </w:rPr>
        <w:t>ί</w:t>
      </w:r>
      <w:r>
        <w:rPr>
          <w:rFonts w:eastAsia="Times New Roman" w:cs="Times New Roman"/>
          <w:szCs w:val="24"/>
        </w:rPr>
        <w:t>α θητεία.</w:t>
      </w:r>
    </w:p>
    <w:p w14:paraId="06758D6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υνεχίζω λέγοντας ότι με την παράγραφο 2 του άρθρου 21 </w:t>
      </w:r>
      <w:r w:rsidRPr="00B324F9">
        <w:rPr>
          <w:rFonts w:eastAsia="Times New Roman" w:cs="Times New Roman"/>
          <w:szCs w:val="24"/>
        </w:rPr>
        <w:t>-</w:t>
      </w:r>
      <w:r>
        <w:rPr>
          <w:rFonts w:eastAsia="Times New Roman" w:cs="Times New Roman"/>
          <w:szCs w:val="24"/>
        </w:rPr>
        <w:t>εκείνο που είχαμε πει και στις επιτροπές και επαναλα</w:t>
      </w:r>
      <w:r>
        <w:rPr>
          <w:rFonts w:eastAsia="Times New Roman" w:cs="Times New Roman"/>
          <w:szCs w:val="24"/>
        </w:rPr>
        <w:t>μβάνουμε και σήμερα</w:t>
      </w:r>
      <w:r w:rsidRPr="00B324F9">
        <w:rPr>
          <w:rFonts w:eastAsia="Times New Roman" w:cs="Times New Roman"/>
          <w:szCs w:val="24"/>
        </w:rPr>
        <w:t>-</w:t>
      </w:r>
      <w:r>
        <w:rPr>
          <w:rFonts w:eastAsia="Times New Roman" w:cs="Times New Roman"/>
          <w:szCs w:val="24"/>
        </w:rPr>
        <w:t xml:space="preserve"> σχετικά με τις θέσεις οι οποίες θεωρούνται όμοιες, επαναλαμβάνουμε ότι δεν είναι όμοιες</w:t>
      </w:r>
      <w:r w:rsidRPr="00B324F9">
        <w:rPr>
          <w:rFonts w:eastAsia="Times New Roman" w:cs="Times New Roman"/>
          <w:szCs w:val="24"/>
        </w:rPr>
        <w:t>,</w:t>
      </w:r>
      <w:r>
        <w:rPr>
          <w:rFonts w:eastAsia="Times New Roman" w:cs="Times New Roman"/>
          <w:szCs w:val="24"/>
        </w:rPr>
        <w:t xml:space="preserve"> όπως αυτό αναδεικνύεται και από το ίδιο το νομοθέτημα</w:t>
      </w:r>
      <w:r w:rsidRPr="00B324F9">
        <w:rPr>
          <w:rFonts w:eastAsia="Times New Roman" w:cs="Times New Roman"/>
          <w:szCs w:val="24"/>
        </w:rPr>
        <w:t>,</w:t>
      </w:r>
      <w:r>
        <w:rPr>
          <w:rFonts w:eastAsia="Times New Roman" w:cs="Times New Roman"/>
          <w:szCs w:val="24"/>
        </w:rPr>
        <w:t xml:space="preserve"> το οποίο στο </w:t>
      </w:r>
      <w:r>
        <w:rPr>
          <w:rFonts w:eastAsia="Times New Roman" w:cs="Times New Roman"/>
          <w:szCs w:val="24"/>
        </w:rPr>
        <w:t xml:space="preserve">άρθρο 38 παράγραφος 1 εδάφιο γ΄ προβλέπει πως οι συντονιστές εκπαιδευτικού έργου, δηλαδή οι νυν σχολικοί σύμβουλοι, αξιολογούνται από τον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δ</w:t>
      </w:r>
      <w:r>
        <w:rPr>
          <w:rFonts w:eastAsia="Times New Roman" w:cs="Times New Roman"/>
          <w:szCs w:val="24"/>
        </w:rPr>
        <w:t xml:space="preserve">ιευθυντή </w:t>
      </w:r>
      <w:r>
        <w:rPr>
          <w:rFonts w:eastAsia="Times New Roman" w:cs="Times New Roman"/>
          <w:szCs w:val="24"/>
        </w:rPr>
        <w:t>ε</w:t>
      </w:r>
      <w:r>
        <w:rPr>
          <w:rFonts w:eastAsia="Times New Roman" w:cs="Times New Roman"/>
          <w:szCs w:val="24"/>
        </w:rPr>
        <w:t xml:space="preserve">κπαίδευσης. </w:t>
      </w:r>
    </w:p>
    <w:p w14:paraId="06758D6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επίσης, αναφέρατε λαμβάνοντας στην έναρξη της σημερινής συνεδρίασης πρώ</w:t>
      </w:r>
      <w:r>
        <w:rPr>
          <w:rFonts w:eastAsia="Times New Roman" w:cs="Times New Roman"/>
          <w:szCs w:val="24"/>
        </w:rPr>
        <w:t>τος τον λόγο ήταν ότι δεν θα λαμβάνονται υπόψιν αναδρομικά θητείες αυτών των ανθρώπων ως όμοιους μεταξύ τους, ώστε να εμπίπτουν –εάν κατάλαβα καλά- στην απαγορευτική παράμετρο των δύο θητειών σε κάθε μια υποψηφιότητα. Δηλαδή, θα πρέπει να ξεκινάει, εάν αυτ</w:t>
      </w:r>
      <w:r>
        <w:rPr>
          <w:rFonts w:eastAsia="Times New Roman" w:cs="Times New Roman"/>
          <w:szCs w:val="24"/>
        </w:rPr>
        <w:t xml:space="preserve">ό τελικά προκριθεί από πλευράς σας, κύριε </w:t>
      </w:r>
      <w:proofErr w:type="spellStart"/>
      <w:r>
        <w:rPr>
          <w:rFonts w:eastAsia="Times New Roman" w:cs="Times New Roman"/>
          <w:szCs w:val="24"/>
        </w:rPr>
        <w:t>Γαβρόγλου</w:t>
      </w:r>
      <w:proofErr w:type="spellEnd"/>
      <w:r>
        <w:rPr>
          <w:rFonts w:eastAsia="Times New Roman" w:cs="Times New Roman"/>
          <w:szCs w:val="24"/>
        </w:rPr>
        <w:t>, μετά την ψήφιση του παρόντος σχεδίου νόμου. Δηλαδή, εάν κατάλαβα καλά, για την υποψηφιότητά του σε άλλες θέσεις δεν θα λογίζονται προηγούμενες δύο θητείες, αλλά θα έχουν το δικαίωμα, από το νομοθέτημα κα</w:t>
      </w:r>
      <w:r>
        <w:rPr>
          <w:rFonts w:eastAsia="Times New Roman" w:cs="Times New Roman"/>
          <w:szCs w:val="24"/>
        </w:rPr>
        <w:t xml:space="preserve">ι μετά, να έχουν ολοκληρωμένες δύο </w:t>
      </w:r>
      <w:r>
        <w:rPr>
          <w:rFonts w:eastAsia="Times New Roman" w:cs="Times New Roman"/>
          <w:szCs w:val="24"/>
        </w:rPr>
        <w:lastRenderedPageBreak/>
        <w:t xml:space="preserve">θητείες χωρίς συμψηφισμό με θέσεις του παρελθόντος. Εγώ αυτό εισέπραξα. </w:t>
      </w:r>
      <w:r>
        <w:rPr>
          <w:rFonts w:eastAsia="Times New Roman" w:cs="Times New Roman"/>
          <w:szCs w:val="24"/>
        </w:rPr>
        <w:t>Ε</w:t>
      </w:r>
      <w:r>
        <w:rPr>
          <w:rFonts w:eastAsia="Times New Roman" w:cs="Times New Roman"/>
          <w:szCs w:val="24"/>
        </w:rPr>
        <w:t>άν είναι έτσι, πράγματι δεν θεωρούνται όμοιες οι θέσεις, ώστε να εμπίπτουν ως θητείες αναδρομικά, που λογίζονται θητείες που θα συμψηφίζονται ώστε ν</w:t>
      </w:r>
      <w:r>
        <w:rPr>
          <w:rFonts w:eastAsia="Times New Roman" w:cs="Times New Roman"/>
          <w:szCs w:val="24"/>
        </w:rPr>
        <w:t>α μην έχουν δύο αλλά μ</w:t>
      </w:r>
      <w:r>
        <w:rPr>
          <w:rFonts w:eastAsia="Times New Roman" w:cs="Times New Roman"/>
          <w:szCs w:val="24"/>
        </w:rPr>
        <w:t>ί</w:t>
      </w:r>
      <w:r>
        <w:rPr>
          <w:rFonts w:eastAsia="Times New Roman" w:cs="Times New Roman"/>
          <w:szCs w:val="24"/>
        </w:rPr>
        <w:t>α, όπως θα έχουν ως σχολικοί σύμβουλοι.</w:t>
      </w:r>
    </w:p>
    <w:p w14:paraId="06758D6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Ως Ανεξάρτητοι Έλληνες χαιρετίζουμε βέβαια κάθε προσπάθεια επανασχεδιασμού των δομών, η οποία θα βοηθήσει να αντιμετωπιστούν οι δυσλειτουργίες της εκπαίδευσης και να προωθηθεί πλέον ένα μοντέλο</w:t>
      </w:r>
      <w:r>
        <w:rPr>
          <w:rFonts w:eastAsia="Times New Roman" w:cs="Times New Roman"/>
          <w:szCs w:val="24"/>
        </w:rPr>
        <w:t xml:space="preserve"> ευέλικτο ανταποκρινόμενο στις απαιτήσεις κάθε σύγχρονης κοινωνίας. Έναν τέτοιο σχεδιασμό αποτελεί και η πρόταση για την αλλαγή του τρόπου αξιολόγησης των στελεχών της εκπαίδευσης, τα οποία θα κληθούν να διοικήσουν τις νέες δομές. </w:t>
      </w:r>
    </w:p>
    <w:p w14:paraId="06758D6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Συναινούμε στην καθιέρωσ</w:t>
      </w:r>
      <w:r>
        <w:rPr>
          <w:rFonts w:eastAsia="Times New Roman" w:cs="Times New Roman"/>
          <w:szCs w:val="24"/>
        </w:rPr>
        <w:t>η ανώτατου ορίου διάρκειας της θητείας των επιλεγέντων προκειμένου να διασφαλιστεί η διαρκής ανατροφοδότηση των στελεχών στην εκπαιδευτική πράξη. Αυτό, όμως, για να μην ενέχει στοιχείο αιφνιδιασμού, θα πρέπει να στερείται αναδρομικότητας -όπως κάθε κανόνας</w:t>
      </w:r>
      <w:r>
        <w:rPr>
          <w:rFonts w:eastAsia="Times New Roman" w:cs="Times New Roman"/>
          <w:szCs w:val="24"/>
        </w:rPr>
        <w:t xml:space="preserve"> δικαίου- και το πεδίο εφαρμογής του </w:t>
      </w:r>
      <w:r>
        <w:rPr>
          <w:rFonts w:eastAsia="Times New Roman" w:cs="Times New Roman"/>
          <w:szCs w:val="24"/>
        </w:rPr>
        <w:lastRenderedPageBreak/>
        <w:t xml:space="preserve">να ξεκινάει από την ημέρα δημοσίευσης στην Εφημερίδα της Κυβερνήσεως του παρόντος νομοθετήματος. </w:t>
      </w:r>
    </w:p>
    <w:p w14:paraId="06758D6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Άλλο ένα σημείο το οποίο θα μπορούσε να ισχυριστεί κάποιος πως υποκρύπτει ένα στοιχείο απαξίας, θα έλεγα, προς τα στελέχη</w:t>
      </w:r>
      <w:r>
        <w:rPr>
          <w:rFonts w:eastAsia="Times New Roman" w:cs="Times New Roman"/>
          <w:szCs w:val="24"/>
        </w:rPr>
        <w:t xml:space="preserve"> αυτά είναι η ουσιαστικά μη </w:t>
      </w:r>
      <w:proofErr w:type="spellStart"/>
      <w:r>
        <w:rPr>
          <w:rFonts w:eastAsia="Times New Roman" w:cs="Times New Roman"/>
          <w:szCs w:val="24"/>
        </w:rPr>
        <w:t>μοριοδότηση</w:t>
      </w:r>
      <w:proofErr w:type="spellEnd"/>
      <w:r>
        <w:rPr>
          <w:rFonts w:eastAsia="Times New Roman" w:cs="Times New Roman"/>
          <w:szCs w:val="24"/>
        </w:rPr>
        <w:t xml:space="preserve"> τους. Το έργο των σχολικών συμβούλων είναι άρτια </w:t>
      </w:r>
      <w:proofErr w:type="spellStart"/>
      <w:r>
        <w:rPr>
          <w:rFonts w:eastAsia="Times New Roman" w:cs="Times New Roman"/>
          <w:szCs w:val="24"/>
        </w:rPr>
        <w:t>συναρτημένο</w:t>
      </w:r>
      <w:proofErr w:type="spellEnd"/>
      <w:r>
        <w:rPr>
          <w:rFonts w:eastAsia="Times New Roman" w:cs="Times New Roman"/>
          <w:szCs w:val="24"/>
        </w:rPr>
        <w:t xml:space="preserve"> με τη σχολική μονάδα και επομένως, αφενός η θητεία τους θα πρέπει να αναγνωριστεί ως διδακτική προϋπηρεσία και αφετέρου, η </w:t>
      </w:r>
      <w:proofErr w:type="spellStart"/>
      <w:r>
        <w:rPr>
          <w:rFonts w:eastAsia="Times New Roman" w:cs="Times New Roman"/>
          <w:szCs w:val="24"/>
        </w:rPr>
        <w:t>μοριοδότηση</w:t>
      </w:r>
      <w:proofErr w:type="spellEnd"/>
      <w:r>
        <w:rPr>
          <w:rFonts w:eastAsia="Times New Roman" w:cs="Times New Roman"/>
          <w:szCs w:val="24"/>
        </w:rPr>
        <w:t xml:space="preserve"> τους δεν θα πρέπει ν</w:t>
      </w:r>
      <w:r>
        <w:rPr>
          <w:rFonts w:eastAsia="Times New Roman" w:cs="Times New Roman"/>
          <w:szCs w:val="24"/>
        </w:rPr>
        <w:t>α διαφέρει από αυτήν της άσκησης καθηκόντων στις σχολικές μονάδες.</w:t>
      </w:r>
    </w:p>
    <w:p w14:paraId="06758D6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στη </w:t>
      </w:r>
      <w:proofErr w:type="spellStart"/>
      <w:r>
        <w:rPr>
          <w:rFonts w:eastAsia="Times New Roman" w:cs="Times New Roman"/>
          <w:szCs w:val="24"/>
        </w:rPr>
        <w:t>μοριοδότηση</w:t>
      </w:r>
      <w:proofErr w:type="spellEnd"/>
      <w:r>
        <w:rPr>
          <w:rFonts w:eastAsia="Times New Roman" w:cs="Times New Roman"/>
          <w:szCs w:val="24"/>
        </w:rPr>
        <w:t xml:space="preserve"> της διοικητικής εμπειρίας, όπως αυτή ορίζεται στο άρθρο 24 παράγραφος 3, εδάφιο α) , αλλά και στη </w:t>
      </w:r>
      <w:proofErr w:type="spellStart"/>
      <w:r>
        <w:rPr>
          <w:rFonts w:eastAsia="Times New Roman" w:cs="Times New Roman"/>
          <w:szCs w:val="24"/>
        </w:rPr>
        <w:t>μοριοδότηση</w:t>
      </w:r>
      <w:proofErr w:type="spellEnd"/>
      <w:r>
        <w:rPr>
          <w:rFonts w:eastAsia="Times New Roman" w:cs="Times New Roman"/>
          <w:szCs w:val="24"/>
        </w:rPr>
        <w:t xml:space="preserve"> της διδακτικής εμπειρίας, η οποία ορίζεται</w:t>
      </w:r>
      <w:r>
        <w:rPr>
          <w:rFonts w:eastAsia="Times New Roman" w:cs="Times New Roman"/>
          <w:szCs w:val="24"/>
        </w:rPr>
        <w:t xml:space="preserve"> στην παράγραφο 3 εδάφιο β) του ιδίου άρθρου. </w:t>
      </w:r>
    </w:p>
    <w:p w14:paraId="06758D6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θεωρούμε πως θα πρέπει να προστεθεί στη </w:t>
      </w:r>
      <w:proofErr w:type="spellStart"/>
      <w:r>
        <w:rPr>
          <w:rFonts w:eastAsia="Times New Roman" w:cs="Times New Roman"/>
          <w:szCs w:val="24"/>
        </w:rPr>
        <w:t>μοριοδότηση</w:t>
      </w:r>
      <w:proofErr w:type="spellEnd"/>
      <w:r>
        <w:rPr>
          <w:rFonts w:eastAsia="Times New Roman" w:cs="Times New Roman"/>
          <w:szCs w:val="24"/>
        </w:rPr>
        <w:t xml:space="preserve"> της διοικητικής εμπειρίας και περίπτωση στελεχών που έχουν διατελέσει διευθυντές </w:t>
      </w:r>
      <w:r>
        <w:rPr>
          <w:rFonts w:eastAsia="Times New Roman" w:cs="Times New Roman"/>
          <w:szCs w:val="24"/>
        </w:rPr>
        <w:lastRenderedPageBreak/>
        <w:t>περιφερειακών, επιμορφωτικών κέντρων με μ</w:t>
      </w:r>
      <w:r>
        <w:rPr>
          <w:rFonts w:eastAsia="Times New Roman" w:cs="Times New Roman"/>
          <w:szCs w:val="24"/>
        </w:rPr>
        <w:t>ί</w:t>
      </w:r>
      <w:r>
        <w:rPr>
          <w:rFonts w:eastAsia="Times New Roman" w:cs="Times New Roman"/>
          <w:szCs w:val="24"/>
        </w:rPr>
        <w:t>α μονάδα α</w:t>
      </w:r>
      <w:r>
        <w:rPr>
          <w:rFonts w:eastAsia="Times New Roman" w:cs="Times New Roman"/>
          <w:szCs w:val="24"/>
        </w:rPr>
        <w:t xml:space="preserve">νά έτος και έως τέσσερις κατά ανώτατο όριο. </w:t>
      </w:r>
    </w:p>
    <w:p w14:paraId="06758D6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καθώς η </w:t>
      </w:r>
      <w:proofErr w:type="spellStart"/>
      <w:r>
        <w:rPr>
          <w:rFonts w:eastAsia="Times New Roman" w:cs="Times New Roman"/>
          <w:szCs w:val="24"/>
        </w:rPr>
        <w:t>μοριοδότηση</w:t>
      </w:r>
      <w:proofErr w:type="spellEnd"/>
      <w:r>
        <w:rPr>
          <w:rFonts w:eastAsia="Times New Roman" w:cs="Times New Roman"/>
          <w:szCs w:val="24"/>
        </w:rPr>
        <w:t xml:space="preserve"> της διδακτικής εμπειρίας είναι διαφορετική για τους σχολικούς συμβούλους από αυτή των εκπαιδευτικών των σχολικών μονάδων, προτείνουμε να </w:t>
      </w:r>
      <w:proofErr w:type="spellStart"/>
      <w:r>
        <w:rPr>
          <w:rFonts w:eastAsia="Times New Roman" w:cs="Times New Roman"/>
          <w:szCs w:val="24"/>
        </w:rPr>
        <w:t>μοριοδοτούνται</w:t>
      </w:r>
      <w:proofErr w:type="spellEnd"/>
      <w:r>
        <w:rPr>
          <w:rFonts w:eastAsia="Times New Roman" w:cs="Times New Roman"/>
          <w:szCs w:val="24"/>
        </w:rPr>
        <w:t xml:space="preserve"> τουλάχιστον ισομερώς.</w:t>
      </w:r>
    </w:p>
    <w:p w14:paraId="06758D6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Συνεχίζ</w:t>
      </w:r>
      <w:r>
        <w:rPr>
          <w:rFonts w:eastAsia="Times New Roman" w:cs="Times New Roman"/>
          <w:szCs w:val="24"/>
        </w:rPr>
        <w:t>οντας, θα ήθελα εκ νέου να παραθέσω συγκεκριμένες διατάξεις για τις οποίες απηύθυνα έκκληση στην ηγεσία του Υπουργείου Παιδείας να επιδείξει τη δέουσα πολιτική βούληση και να επανεξετάσει τα περιθώρια νομοτεχνικών βελτιώσεων.</w:t>
      </w:r>
    </w:p>
    <w:p w14:paraId="06758D6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w:t>
      </w:r>
      <w:r>
        <w:rPr>
          <w:rFonts w:eastAsia="Times New Roman" w:cs="Times New Roman"/>
          <w:szCs w:val="24"/>
        </w:rPr>
        <w:t>υδούνι λήξεως του χρόνου ομιλίας του κυρίου Βουλευτή)</w:t>
      </w:r>
    </w:p>
    <w:p w14:paraId="06758D6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προσπαθήσω να αναφερθώ κωδικοποιημένα και κατά το δυνατόν επιγραμματικά, χάριν οικονομίας χρόνου: </w:t>
      </w:r>
    </w:p>
    <w:p w14:paraId="06758D6F" w14:textId="77777777" w:rsidR="00866F2D" w:rsidRDefault="003A64E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2 παράγραφος 1 εδάφιο </w:t>
      </w:r>
      <w:proofErr w:type="spellStart"/>
      <w:r>
        <w:rPr>
          <w:rFonts w:eastAsia="Times New Roman" w:cs="Times New Roman"/>
          <w:szCs w:val="24"/>
        </w:rPr>
        <w:t>στ</w:t>
      </w:r>
      <w:proofErr w:type="spellEnd"/>
      <w:r>
        <w:rPr>
          <w:rFonts w:eastAsia="Times New Roman" w:cs="Times New Roman"/>
          <w:szCs w:val="24"/>
        </w:rPr>
        <w:t>) προτείνουμε να προστεθούν και οι μακροχρόνιες αναρρωτικές άδειες</w:t>
      </w:r>
      <w:r>
        <w:rPr>
          <w:rFonts w:eastAsia="Times New Roman" w:cs="Times New Roman"/>
          <w:szCs w:val="24"/>
        </w:rPr>
        <w:t xml:space="preserve"> εκπαιδευτικών που ασθενούν από </w:t>
      </w:r>
      <w:proofErr w:type="spellStart"/>
      <w:r>
        <w:rPr>
          <w:rFonts w:eastAsia="Times New Roman" w:cs="Times New Roman"/>
          <w:szCs w:val="24"/>
        </w:rPr>
        <w:t>δυσίατες</w:t>
      </w:r>
      <w:proofErr w:type="spellEnd"/>
      <w:r>
        <w:rPr>
          <w:rFonts w:eastAsia="Times New Roman" w:cs="Times New Roman"/>
          <w:szCs w:val="24"/>
        </w:rPr>
        <w:t xml:space="preserve"> ή ανίατες νόσους, στις άδειες που λογίζονται ως διδακτική υπηρεσία στις οποίες ως γνωστόν περιλαμβάνονται οι άδειες κύησης, λοχείας και ανατροφής τέκνων. Επιπλέον, ζητούμε τη διατήρηση των Κέντρων Πληροφορικής και Ν</w:t>
      </w:r>
      <w:r>
        <w:rPr>
          <w:rFonts w:eastAsia="Times New Roman" w:cs="Times New Roman"/>
          <w:szCs w:val="24"/>
        </w:rPr>
        <w:t>έων Τεχνολογιών και όχι την κατάργηση αυτών που προβλέπει το άρθρο 14.</w:t>
      </w:r>
    </w:p>
    <w:p w14:paraId="06758D7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22 και την παράγραφο 3, προτείνουμε την αφαίρεση του κριτηρίου της ξένης γλώσσας ως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επιλογή σε θέση συντονιστή εκπαιδευτικού έργου, ενώ για τη</w:t>
      </w:r>
      <w:r>
        <w:rPr>
          <w:rFonts w:eastAsia="Times New Roman" w:cs="Times New Roman"/>
          <w:szCs w:val="24"/>
        </w:rPr>
        <w:t>ν παράγραφο 9, εδάφιο β</w:t>
      </w:r>
      <w:r w:rsidRPr="00031F92">
        <w:rPr>
          <w:rFonts w:eastAsia="Times New Roman" w:cs="Times New Roman"/>
          <w:szCs w:val="24"/>
        </w:rPr>
        <w:t>)</w:t>
      </w:r>
      <w:r>
        <w:rPr>
          <w:rFonts w:eastAsia="Times New Roman" w:cs="Times New Roman"/>
          <w:szCs w:val="24"/>
        </w:rPr>
        <w:t>, του ιδίου άρθρου ζητούμε από το Υπουργείο να αποσαφηνίσει δύο σημεία</w:t>
      </w:r>
      <w:r w:rsidRPr="000845E3">
        <w:rPr>
          <w:rFonts w:eastAsia="Times New Roman" w:cs="Times New Roman"/>
          <w:szCs w:val="24"/>
        </w:rPr>
        <w:t xml:space="preserve">: </w:t>
      </w:r>
      <w:r>
        <w:rPr>
          <w:rFonts w:eastAsia="Times New Roman" w:cs="Times New Roman"/>
          <w:szCs w:val="24"/>
        </w:rPr>
        <w:t>Πρώτον, να προσδιορίσει αν η συγκεκριμένη απαλλαγή είναι αποτέλεσμα διοικητικού μέτρου ή πειθαρχικής ποινής, δεδομένου ότι διαφοροποιείται ο χρόνος που η κύρωση</w:t>
      </w:r>
      <w:r>
        <w:rPr>
          <w:rFonts w:eastAsia="Times New Roman" w:cs="Times New Roman"/>
          <w:szCs w:val="24"/>
        </w:rPr>
        <w:t xml:space="preserve"> αυτή διατηρείται στον υπηρεσιακό φάκελο του υπαλλήλου, εκπαιδευτικού εν προκειμένω. Και δεύτερον, να προσδιοριστεί το χρονικό διάστημα που ένας απαλλαγείς από θέση ευθύνης που κατείχε </w:t>
      </w:r>
      <w:r>
        <w:rPr>
          <w:rFonts w:eastAsia="Times New Roman" w:cs="Times New Roman"/>
          <w:szCs w:val="24"/>
        </w:rPr>
        <w:lastRenderedPageBreak/>
        <w:t>εκπαιδευτικός στερείται του δικαιώματος υποβολής αίτησης υποψηφιότητας,</w:t>
      </w:r>
      <w:r>
        <w:rPr>
          <w:rFonts w:eastAsia="Times New Roman" w:cs="Times New Roman"/>
          <w:szCs w:val="24"/>
        </w:rPr>
        <w:t xml:space="preserve"> όταν από τις διατάξεις υπερκείμενου νόμου, όπως ο Υπαλληλικός Κώδικας, προβλέπεται χρονικό διάστημα δύο ετών, άρθρο 86, παράγραφος 15.</w:t>
      </w:r>
    </w:p>
    <w:p w14:paraId="06758D7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Επιπλέον, αναφορικά με την υποβολή δήλωσης προτίμησης για την τοποθέτηση των υποψηφίων σε συγκεκριμένη θέση, όπως αυτό ο</w:t>
      </w:r>
      <w:r>
        <w:rPr>
          <w:rFonts w:eastAsia="Times New Roman" w:cs="Times New Roman"/>
          <w:szCs w:val="24"/>
        </w:rPr>
        <w:t>ρίζεται στην παράγραφο 4 του άρθρου 27, απευθύνουμε έκκληση και αναμένουμε την απάντησή σας η δήλωση αυτή να υποβάλλεται, κύριε Υπουργέ, μετά την ολοκλήρωση των πινάκων κατάταξης, βάσει των μετρήσιμων κριτηρίων και πριν από τη διαδικασία της συνέντευξης.</w:t>
      </w:r>
    </w:p>
    <w:p w14:paraId="06758D7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λείνοντας</w:t>
      </w:r>
      <w:r w:rsidRPr="00031F92">
        <w:rPr>
          <w:rFonts w:eastAsia="Times New Roman" w:cs="Times New Roman"/>
          <w:szCs w:val="24"/>
        </w:rPr>
        <w:t>,</w:t>
      </w:r>
      <w:r>
        <w:rPr>
          <w:rFonts w:eastAsia="Times New Roman" w:cs="Times New Roman"/>
          <w:szCs w:val="24"/>
        </w:rPr>
        <w:t xml:space="preserve"> δεν θα μπορούσα να παραλείψω το άρθρο 80 και ειδικότερα την παράγραφο 1 και την παράγραφο 4 αυτού, σύμφωνα με τις οποίες η προϋπηρεσία στις δομές υποδοχής για την εκπαίδευση των </w:t>
      </w:r>
      <w:proofErr w:type="spellStart"/>
      <w:r>
        <w:rPr>
          <w:rFonts w:eastAsia="Times New Roman" w:cs="Times New Roman"/>
          <w:szCs w:val="24"/>
        </w:rPr>
        <w:t>προσφυγοπαίδων</w:t>
      </w:r>
      <w:proofErr w:type="spellEnd"/>
      <w:r>
        <w:rPr>
          <w:rFonts w:eastAsia="Times New Roman" w:cs="Times New Roman"/>
          <w:szCs w:val="24"/>
        </w:rPr>
        <w:t xml:space="preserve"> εμφανίζεται να κατέχει ειδικό βάρος μεγαλύτερο από ά</w:t>
      </w:r>
      <w:r>
        <w:rPr>
          <w:rFonts w:eastAsia="Times New Roman" w:cs="Times New Roman"/>
          <w:szCs w:val="24"/>
        </w:rPr>
        <w:t>λλων αναπληρωτών εκπαιδευτικών. Κανείς δεν διαφωνεί προς το έργο της εν λόγω…</w:t>
      </w:r>
    </w:p>
    <w:p w14:paraId="06758D73"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sidRPr="000C1ABD">
        <w:rPr>
          <w:rFonts w:eastAsia="Times New Roman" w:cs="Times New Roman"/>
          <w:b/>
          <w:szCs w:val="24"/>
        </w:rPr>
        <w:t>:</w:t>
      </w:r>
      <w:r w:rsidRPr="000C1ABD">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δεν ήσασταν εδώ. Το άρθρο 80 το απέσυρε ο Υπουργός. </w:t>
      </w:r>
    </w:p>
    <w:p w14:paraId="06758D7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0C1ABD">
        <w:rPr>
          <w:rFonts w:eastAsia="Times New Roman" w:cs="Times New Roman"/>
          <w:b/>
          <w:szCs w:val="24"/>
        </w:rPr>
        <w:t>:</w:t>
      </w:r>
      <w:r>
        <w:rPr>
          <w:rFonts w:eastAsia="Times New Roman" w:cs="Times New Roman"/>
          <w:szCs w:val="24"/>
        </w:rPr>
        <w:t xml:space="preserve"> Στην αρχή της συνεδρίασης, κύριε συνάδελφε.</w:t>
      </w:r>
    </w:p>
    <w:p w14:paraId="06758D7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Έκανε στην έναρξη της συνεδρίασης κάποιες ανακοινώσεις. </w:t>
      </w:r>
    </w:p>
    <w:p w14:paraId="06758D7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sidRPr="000C1ABD">
        <w:rPr>
          <w:rFonts w:eastAsia="Times New Roman" w:cs="Times New Roman"/>
          <w:b/>
          <w:szCs w:val="24"/>
        </w:rPr>
        <w:t>:</w:t>
      </w:r>
      <w:r>
        <w:rPr>
          <w:rFonts w:eastAsia="Times New Roman" w:cs="Times New Roman"/>
          <w:szCs w:val="24"/>
        </w:rPr>
        <w:t xml:space="preserve"> Α, το αποσύρατε, γι’ αυτή τη διάκριση μεταξύ όσων υπηρετούν στις προσφυγικές δομές και στους άλλου</w:t>
      </w:r>
      <w:r>
        <w:rPr>
          <w:rFonts w:eastAsia="Times New Roman" w:cs="Times New Roman"/>
          <w:szCs w:val="24"/>
        </w:rPr>
        <w:t>ς…</w:t>
      </w:r>
    </w:p>
    <w:p w14:paraId="06758D77"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0C1ABD">
        <w:rPr>
          <w:rFonts w:eastAsia="Times New Roman" w:cs="Times New Roman"/>
          <w:b/>
          <w:szCs w:val="24"/>
        </w:rPr>
        <w:t>:</w:t>
      </w:r>
      <w:r>
        <w:rPr>
          <w:rFonts w:eastAsia="Times New Roman" w:cs="Times New Roman"/>
          <w:szCs w:val="24"/>
        </w:rPr>
        <w:t xml:space="preserve"> Οπότε ολοκληρώστε, παρακαλώ.</w:t>
      </w:r>
    </w:p>
    <w:p w14:paraId="06758D7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sidRPr="000C1ABD">
        <w:rPr>
          <w:rFonts w:eastAsia="Times New Roman" w:cs="Times New Roman"/>
          <w:b/>
          <w:szCs w:val="24"/>
        </w:rPr>
        <w:t>:</w:t>
      </w:r>
      <w:r>
        <w:rPr>
          <w:rFonts w:eastAsia="Times New Roman" w:cs="Times New Roman"/>
          <w:szCs w:val="24"/>
        </w:rPr>
        <w:t xml:space="preserve"> Ωραία. Σας ευχαριστώ πάρα πολύ, κύριε Πρόεδρε.</w:t>
      </w:r>
    </w:p>
    <w:p w14:paraId="06758D7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Οπότε, τελειώνοντας καταληκτικά, κυρίες και κύριοι συνάδελφοι, το μεγαλύτερο μέρος των προτεινόμενων οργανωτικών παρεμβάσεων και αλλαγών, πλην ελαχίστων </w:t>
      </w:r>
      <w:r>
        <w:rPr>
          <w:rFonts w:eastAsia="Times New Roman" w:cs="Times New Roman"/>
          <w:szCs w:val="24"/>
        </w:rPr>
        <w:lastRenderedPageBreak/>
        <w:t>σημείων τού υπό ψήφιση σχεδίου νόμου, θεωρούμε πως κινούνται στη σωστή κατεύθυνση στο πλαίσιο ενός συνο</w:t>
      </w:r>
      <w:r>
        <w:rPr>
          <w:rFonts w:eastAsia="Times New Roman" w:cs="Times New Roman"/>
          <w:szCs w:val="24"/>
        </w:rPr>
        <w:t xml:space="preserve">λικού προγραμματισμού διαρθρωτικών κινήσεων με στόχο την επίλυση μακροχρόνιων ζητημάτων της εκπαιδευτικής κοινότητας. </w:t>
      </w:r>
    </w:p>
    <w:p w14:paraId="06758D7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τις διατάξεις του σημερινού σχεδίου νόμου προτείνονται θεμελιακές και ουσιώδεις αλλαγές στην οργάνωση και τη στελέχωση των δημοσίων υπ</w:t>
      </w:r>
      <w:r>
        <w:rPr>
          <w:rFonts w:eastAsia="Times New Roman" w:cs="Times New Roman"/>
          <w:szCs w:val="24"/>
        </w:rPr>
        <w:t xml:space="preserve">ηρεσιών της πρωτοβάθμιας και δευτεροβάθμιας εκπαίδευσης, οι οποίες στο μεγαλύτερο μέρος τους προσεγγίστηκαν με αίσθημα ευθύνης απέναντι στο σύνολο της εκπαιδευτικής κοινότητας. </w:t>
      </w:r>
    </w:p>
    <w:p w14:paraId="06758D7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Οι Ανεξάρτητοι Έλληνες υπερψηφίσαμε επί της αρχής και επί των άρθρων υπό την α</w:t>
      </w:r>
      <w:r>
        <w:rPr>
          <w:rFonts w:eastAsia="Times New Roman" w:cs="Times New Roman"/>
          <w:szCs w:val="24"/>
        </w:rPr>
        <w:t>ίρεση ότι μ</w:t>
      </w:r>
      <w:r>
        <w:rPr>
          <w:rFonts w:eastAsia="Times New Roman" w:cs="Times New Roman"/>
          <w:szCs w:val="24"/>
        </w:rPr>
        <w:t>ί</w:t>
      </w:r>
      <w:r>
        <w:rPr>
          <w:rFonts w:eastAsia="Times New Roman" w:cs="Times New Roman"/>
          <w:szCs w:val="24"/>
        </w:rPr>
        <w:t>α σειρά ενστάσεών μας θα ληφθεί υπ</w:t>
      </w:r>
      <w:r>
        <w:rPr>
          <w:rFonts w:eastAsia="Times New Roman" w:cs="Times New Roman"/>
          <w:szCs w:val="24"/>
        </w:rPr>
        <w:t xml:space="preserve">’ </w:t>
      </w:r>
      <w:r>
        <w:rPr>
          <w:rFonts w:eastAsia="Times New Roman" w:cs="Times New Roman"/>
          <w:szCs w:val="24"/>
        </w:rPr>
        <w:t>όψη -ήδη έχει ληφθεί ένα μεγάλο κομμάτι και ευχαριστώ- από την ηγεσία του Υπουργείου Παιδείας και θα επιβεβαιώσει την εποικοδομητική μας συνδρομή στον κοινοβουλευτικό διάλογο.</w:t>
      </w:r>
    </w:p>
    <w:p w14:paraId="06758D7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8D7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w:t>
      </w:r>
      <w:r>
        <w:rPr>
          <w:rFonts w:eastAsia="Times New Roman" w:cs="Times New Roman"/>
          <w:b/>
          <w:szCs w:val="24"/>
        </w:rPr>
        <w:t>τας Κακλαμάνης)</w:t>
      </w:r>
      <w:r w:rsidRPr="000C1ABD">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 Ποτάμι κ. Γιώργος </w:t>
      </w:r>
      <w:proofErr w:type="spellStart"/>
      <w:r>
        <w:rPr>
          <w:rFonts w:eastAsia="Times New Roman" w:cs="Times New Roman"/>
          <w:szCs w:val="24"/>
        </w:rPr>
        <w:t>Μαυρωτάς</w:t>
      </w:r>
      <w:proofErr w:type="spellEnd"/>
      <w:r>
        <w:rPr>
          <w:rFonts w:eastAsia="Times New Roman" w:cs="Times New Roman"/>
          <w:szCs w:val="24"/>
        </w:rPr>
        <w:t>.</w:t>
      </w:r>
    </w:p>
    <w:p w14:paraId="06758D7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Γιώργο, η Βουλιαγμένη δεν τα κατάφερε φέτος. Πέσατε πάνω σε Ολυμπιακό φορμαρισμένο. Τι να κάνουμε;  </w:t>
      </w:r>
    </w:p>
    <w:p w14:paraId="06758D7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0C1ABD">
        <w:rPr>
          <w:rFonts w:eastAsia="Times New Roman" w:cs="Times New Roman"/>
          <w:b/>
          <w:szCs w:val="24"/>
        </w:rPr>
        <w:t>:</w:t>
      </w:r>
      <w:r>
        <w:rPr>
          <w:rFonts w:eastAsia="Times New Roman" w:cs="Times New Roman"/>
          <w:szCs w:val="24"/>
        </w:rPr>
        <w:t xml:space="preserve"> Ναι. Και ο Ολυμπιακός πάει και για το </w:t>
      </w:r>
      <w:r>
        <w:rPr>
          <w:rFonts w:eastAsia="Times New Roman" w:cs="Times New Roman"/>
          <w:szCs w:val="24"/>
          <w:lang w:val="en-GB"/>
        </w:rPr>
        <w:t>Champions</w:t>
      </w:r>
      <w:r w:rsidRPr="000C1ABD">
        <w:rPr>
          <w:rFonts w:eastAsia="Times New Roman" w:cs="Times New Roman"/>
          <w:szCs w:val="24"/>
        </w:rPr>
        <w:t xml:space="preserve"> </w:t>
      </w:r>
      <w:r>
        <w:rPr>
          <w:rFonts w:eastAsia="Times New Roman" w:cs="Times New Roman"/>
          <w:szCs w:val="24"/>
          <w:lang w:val="en-GB"/>
        </w:rPr>
        <w:t>Lea</w:t>
      </w:r>
      <w:r>
        <w:rPr>
          <w:rFonts w:eastAsia="Times New Roman" w:cs="Times New Roman"/>
          <w:szCs w:val="24"/>
          <w:lang w:val="en-GB"/>
        </w:rPr>
        <w:t>gue</w:t>
      </w:r>
      <w:r>
        <w:rPr>
          <w:rFonts w:eastAsia="Times New Roman" w:cs="Times New Roman"/>
          <w:szCs w:val="24"/>
        </w:rPr>
        <w:t xml:space="preserve"> αυτές τις ημέρες. Να τον προσέχετε, κύριε Πρόεδρε.</w:t>
      </w:r>
    </w:p>
    <w:p w14:paraId="06758D8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0C1ABD">
        <w:rPr>
          <w:rFonts w:eastAsia="Times New Roman" w:cs="Times New Roman"/>
          <w:b/>
          <w:szCs w:val="24"/>
        </w:rPr>
        <w:t>:</w:t>
      </w:r>
      <w:r>
        <w:rPr>
          <w:rFonts w:eastAsia="Times New Roman" w:cs="Times New Roman"/>
          <w:szCs w:val="24"/>
        </w:rPr>
        <w:t xml:space="preserve"> Άντε, να του ευχηθούμε «καλή επιτυχία».</w:t>
      </w:r>
    </w:p>
    <w:p w14:paraId="06758D8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0C1ABD">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Καλή επιτυχία και στον Ολυμπιακό. Καλή επιτυχία και στα παιδιά που ξεκινάνε σήμερα και αύριο τις πανελλαδικές</w:t>
      </w:r>
      <w:r>
        <w:rPr>
          <w:rFonts w:eastAsia="Times New Roman" w:cs="Times New Roman"/>
          <w:szCs w:val="24"/>
        </w:rPr>
        <w:t xml:space="preserve"> τους εξετάσεις -</w:t>
      </w:r>
      <w:proofErr w:type="spellStart"/>
      <w:r>
        <w:rPr>
          <w:rFonts w:eastAsia="Times New Roman" w:cs="Times New Roman"/>
          <w:szCs w:val="24"/>
        </w:rPr>
        <w:t>εκατόν</w:t>
      </w:r>
      <w:proofErr w:type="spellEnd"/>
      <w:r>
        <w:rPr>
          <w:rFonts w:eastAsia="Times New Roman" w:cs="Times New Roman"/>
          <w:szCs w:val="24"/>
        </w:rPr>
        <w:t xml:space="preserve"> τέσσερις χιλιάδες παιδιά- συμπεριλαμβανομένου και του μικρού μου γιου. Καλή τους επιτυχία!</w:t>
      </w:r>
    </w:p>
    <w:p w14:paraId="06758D8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Συζητάμε, λοιπόν, σήμερα το νομοσχέδιο με τίτλο την αναδιοργάνωση των δομών εκπαίδευσης και περιεχόμενο την αποδιοργάνωση των δομών εκπαίδευσ</w:t>
      </w:r>
      <w:r>
        <w:rPr>
          <w:rFonts w:eastAsia="Times New Roman" w:cs="Times New Roman"/>
          <w:szCs w:val="24"/>
        </w:rPr>
        <w:t xml:space="preserve">ης, αλλά και των κοινοβουλευτικών διαδικασιών. Πρόκειται για ένα νομοσχέδιο που ήρθε στα κλεφτά: στις 22.20΄ το βράδυ της Παρασκευής για να συζητηθεί από τη Δευτέρα μέχρι χθες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ντί ο κύριος Υπουργός να ζητήσει συγγνώμη γι’ αυτές τις απαράδεκ</w:t>
      </w:r>
      <w:r>
        <w:rPr>
          <w:rFonts w:eastAsia="Times New Roman" w:cs="Times New Roman"/>
          <w:szCs w:val="24"/>
        </w:rPr>
        <w:t>τες κοινοβουλευτικές διαδικασίες, προσπάθησε να βγει και από πάνω λέγοντας ότι είναι οκτώ μήνες και το συζητάει με τους φορείς. Ποιο; Τα πενήντα μόνο άρθρα που αφορούν τις δομές εκπαίδευσης, τις επιλογές στελεχών, που και αυτά όμως άλλαξαν στην τελευταία τ</w:t>
      </w:r>
      <w:r>
        <w:rPr>
          <w:rFonts w:eastAsia="Times New Roman" w:cs="Times New Roman"/>
          <w:szCs w:val="24"/>
        </w:rPr>
        <w:t xml:space="preserve">ους μορφή. </w:t>
      </w:r>
    </w:p>
    <w:p w14:paraId="06758D8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έστω και έτσι, το Υπουργείο συζητάει οκτώ μήνες εκτός Βουλής με τους διάφορους φορείς και μόλις τρεις μέρες στη Βουλή με τα κόμματα. </w:t>
      </w:r>
      <w:r>
        <w:rPr>
          <w:rFonts w:eastAsia="Times New Roman" w:cs="Times New Roman"/>
          <w:szCs w:val="24"/>
        </w:rPr>
        <w:t>Μ</w:t>
      </w:r>
      <w:r>
        <w:rPr>
          <w:rFonts w:eastAsia="Times New Roman" w:cs="Times New Roman"/>
          <w:szCs w:val="24"/>
        </w:rPr>
        <w:t>ετά, ο κύριος Υπουργός αναρωτιέται γιατί διαμαρτυρόμαστε, όταν σε αντίστοιχες περιπτώσεις ο ΣΥΡΙΖΑ, όταν</w:t>
      </w:r>
      <w:r>
        <w:rPr>
          <w:rFonts w:eastAsia="Times New Roman" w:cs="Times New Roman"/>
          <w:szCs w:val="24"/>
        </w:rPr>
        <w:t xml:space="preserve"> ήταν στην αντιπολίτευση, δεν άφηνε να τελειώσει η συνεδρίαση.</w:t>
      </w:r>
    </w:p>
    <w:p w14:paraId="06758D8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προχθές τους φορείς. Επικριτικοί οι περισσότεροι, συμφωνώντας ως επί το </w:t>
      </w:r>
      <w:proofErr w:type="spellStart"/>
      <w:r>
        <w:rPr>
          <w:rFonts w:eastAsia="Times New Roman" w:cs="Times New Roman"/>
          <w:szCs w:val="24"/>
        </w:rPr>
        <w:t>πλείστον</w:t>
      </w:r>
      <w:proofErr w:type="spellEnd"/>
      <w:r>
        <w:rPr>
          <w:rFonts w:eastAsia="Times New Roman" w:cs="Times New Roman"/>
          <w:szCs w:val="24"/>
        </w:rPr>
        <w:t xml:space="preserve"> με αυτά που είπαμε. Ότι, δηλαδή, κάνετε αλλαγές στις δομές εκπαίδευσης σε ένα σύστημα που δεν είχε αξιο</w:t>
      </w:r>
      <w:r>
        <w:rPr>
          <w:rFonts w:eastAsia="Times New Roman" w:cs="Times New Roman"/>
          <w:szCs w:val="24"/>
        </w:rPr>
        <w:t xml:space="preserve">λογηθεί ποτέ, χωρίς κάποια μελέτη πάνω στην οποία να βασιζόμαστε, περισσότερο σαν άσκηση επί </w:t>
      </w:r>
      <w:proofErr w:type="spellStart"/>
      <w:r>
        <w:rPr>
          <w:rFonts w:eastAsia="Times New Roman" w:cs="Times New Roman"/>
          <w:szCs w:val="24"/>
        </w:rPr>
        <w:t>χάρτου</w:t>
      </w:r>
      <w:proofErr w:type="spellEnd"/>
      <w:r>
        <w:rPr>
          <w:rFonts w:eastAsia="Times New Roman" w:cs="Times New Roman"/>
          <w:szCs w:val="24"/>
        </w:rPr>
        <w:t xml:space="preserve"> με ολίγη από ρεβανσισμό και </w:t>
      </w:r>
      <w:proofErr w:type="spellStart"/>
      <w:r>
        <w:rPr>
          <w:rFonts w:eastAsia="Times New Roman" w:cs="Times New Roman"/>
          <w:szCs w:val="24"/>
        </w:rPr>
        <w:t>πελατειασμό</w:t>
      </w:r>
      <w:proofErr w:type="spellEnd"/>
      <w:r>
        <w:rPr>
          <w:rFonts w:eastAsia="Times New Roman" w:cs="Times New Roman"/>
          <w:szCs w:val="24"/>
        </w:rPr>
        <w:t xml:space="preserve">. </w:t>
      </w:r>
    </w:p>
    <w:p w14:paraId="06758D8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Ακόμα και τώρα κατακλυζόμαστε από </w:t>
      </w:r>
      <w:r>
        <w:rPr>
          <w:rFonts w:eastAsia="Times New Roman" w:cs="Times New Roman"/>
          <w:szCs w:val="24"/>
          <w:lang w:val="en-US"/>
        </w:rPr>
        <w:t>email</w:t>
      </w:r>
      <w:r w:rsidRPr="003A18EA">
        <w:rPr>
          <w:rFonts w:eastAsia="Times New Roman" w:cs="Times New Roman"/>
          <w:szCs w:val="24"/>
        </w:rPr>
        <w:t xml:space="preserve">, </w:t>
      </w:r>
      <w:r>
        <w:rPr>
          <w:rFonts w:eastAsia="Times New Roman" w:cs="Times New Roman"/>
          <w:szCs w:val="24"/>
        </w:rPr>
        <w:t xml:space="preserve">υπομνήματα φορέων, με προτεινόμενες αλλαγές, διορθώσεις, παραλήψεις, αδικίες, αποτέλεσμα βέβαια αυτής της επιταχυνόμενης διαδικασίας. </w:t>
      </w:r>
    </w:p>
    <w:p w14:paraId="06758D8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Δυστυχώς, επιλέξατε μ</w:t>
      </w:r>
      <w:r>
        <w:rPr>
          <w:rFonts w:eastAsia="Times New Roman" w:cs="Times New Roman"/>
          <w:szCs w:val="24"/>
        </w:rPr>
        <w:t>ί</w:t>
      </w:r>
      <w:r>
        <w:rPr>
          <w:rFonts w:eastAsia="Times New Roman" w:cs="Times New Roman"/>
          <w:szCs w:val="24"/>
        </w:rPr>
        <w:t>α πολύ ακατάλληλη διαδικασία για ένα πολύ κρίσιμο νομοσχέδιο. Ο Υπουργός, μάλιστα, είπε περήφανα δυ</w:t>
      </w:r>
      <w:r>
        <w:rPr>
          <w:rFonts w:eastAsia="Times New Roman" w:cs="Times New Roman"/>
          <w:szCs w:val="24"/>
        </w:rPr>
        <w:t>ο-τρεις φορές στις επιτροπές ότι το πόνημα στηρίζεται στα πορίσματα της ΟΛΜΕ και της ΔΟΕ του 1999, του περασμένου αιώνα, που έμεναν στα συρτάρια. Και το ερώτημα είναι: Γιατί πήγατε τόσο πίσω; Είχατε στο συρτάρι σας το πόρισμα του κ. Λιάκου, από τον Μάιο το</w:t>
      </w:r>
      <w:r>
        <w:rPr>
          <w:rFonts w:eastAsia="Times New Roman" w:cs="Times New Roman"/>
          <w:szCs w:val="24"/>
        </w:rPr>
        <w:t xml:space="preserve">υ 2016 -επί υπουργίας του κ. Φίλη, αν δεν </w:t>
      </w:r>
      <w:proofErr w:type="spellStart"/>
      <w:r>
        <w:rPr>
          <w:rFonts w:eastAsia="Times New Roman" w:cs="Times New Roman"/>
          <w:szCs w:val="24"/>
        </w:rPr>
        <w:t>απατώμαι</w:t>
      </w:r>
      <w:proofErr w:type="spellEnd"/>
      <w:r>
        <w:rPr>
          <w:rFonts w:eastAsia="Times New Roman" w:cs="Times New Roman"/>
          <w:szCs w:val="24"/>
        </w:rPr>
        <w:t xml:space="preserve">- που λέει σχεδόν τα αντίθετα από αυτά που κάνετε </w:t>
      </w:r>
      <w:r>
        <w:rPr>
          <w:rFonts w:eastAsia="Times New Roman" w:cs="Times New Roman"/>
          <w:szCs w:val="24"/>
        </w:rPr>
        <w:lastRenderedPageBreak/>
        <w:t>σήμερα. Γιατί, λοιπόν, να έχετε «ευαγγέλιο» τις απόψεις των συνδικαλιστικών φορέων και όχι των επιστημόνων; Άλλωστε, αν θυμάμαι καλά, ήσασταν κι εσείς, κύρι</w:t>
      </w:r>
      <w:r>
        <w:rPr>
          <w:rFonts w:eastAsia="Times New Roman" w:cs="Times New Roman"/>
          <w:szCs w:val="24"/>
        </w:rPr>
        <w:t>ε Υπουργέ, μέλος της επιστημονικής αυτής ομάδας.</w:t>
      </w:r>
    </w:p>
    <w:p w14:paraId="06758D8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ξεκινήσω από τις επιλογές στελεχών, που μονοπώλησαν το ενδιαφέρον, κυρίως σε ό,τι αφορά τους σχολικούς συμβούλους που καταργούνται και γίνονται πλέον συντονιστές εκπαιδευτικού έργου. Θα επαναλάβω κάποιες </w:t>
      </w:r>
      <w:r>
        <w:rPr>
          <w:rFonts w:eastAsia="Times New Roman" w:cs="Times New Roman"/>
          <w:szCs w:val="24"/>
        </w:rPr>
        <w:t xml:space="preserve">ερωτήσεις που έκανα και στις επιτροπές, τις οποίες απέφυγε να απαντήσει ο κύριος Υπουργός και αρκέστηκε να κάνει αντιπολίτευση στην Αντιπολίτευση περισσότερο. </w:t>
      </w:r>
    </w:p>
    <w:p w14:paraId="06758D8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Πρώτο και σημαντικότερο: Η Κυβέρνηση επαίρεται ότι καταργεί τον διορισμό των περιφερειακών διευθ</w:t>
      </w:r>
      <w:r>
        <w:rPr>
          <w:rFonts w:eastAsia="Times New Roman" w:cs="Times New Roman"/>
          <w:szCs w:val="24"/>
        </w:rPr>
        <w:t xml:space="preserve">υντών, όπως γινόταν από την εκάστοτε κυβέρνηση -όπως γινόταν επί Νέας Δημοκρατίας, επί ΠΑΣΟΚ, καθώς και από τον ΣΥΡΙΖΑ τελευταία- και τώρα θα προκηρύσσει ανοιχτά τις θέσεις. Μπράβο! </w:t>
      </w:r>
      <w:r>
        <w:rPr>
          <w:rFonts w:eastAsia="Times New Roman" w:cs="Times New Roman"/>
          <w:szCs w:val="24"/>
        </w:rPr>
        <w:t>Ε</w:t>
      </w:r>
      <w:r>
        <w:rPr>
          <w:rFonts w:eastAsia="Times New Roman" w:cs="Times New Roman"/>
          <w:szCs w:val="24"/>
        </w:rPr>
        <w:t>μείς να χτυπήσουμε παλαμάκια σε αυτό, αρκεί να ξεκινήσετε από εκεί τις επ</w:t>
      </w:r>
      <w:r>
        <w:rPr>
          <w:rFonts w:eastAsia="Times New Roman" w:cs="Times New Roman"/>
          <w:szCs w:val="24"/>
        </w:rPr>
        <w:t xml:space="preserve">ιλογές και όχι να τα αφήνετε για το τέλος, αφού </w:t>
      </w:r>
      <w:r>
        <w:rPr>
          <w:rFonts w:eastAsia="Times New Roman" w:cs="Times New Roman"/>
          <w:szCs w:val="24"/>
        </w:rPr>
        <w:lastRenderedPageBreak/>
        <w:t xml:space="preserve">οι δικοί σας μετακλητοί περιφερειακοί διευθυντές έχουν επιλέξει όλα τα από κάτω στελέχη. Αυτό δεν είναι </w:t>
      </w:r>
      <w:proofErr w:type="spellStart"/>
      <w:r>
        <w:rPr>
          <w:rFonts w:eastAsia="Times New Roman" w:cs="Times New Roman"/>
          <w:szCs w:val="24"/>
        </w:rPr>
        <w:t>αποκομματικοποίηση</w:t>
      </w:r>
      <w:proofErr w:type="spellEnd"/>
      <w:r>
        <w:rPr>
          <w:rFonts w:eastAsia="Times New Roman" w:cs="Times New Roman"/>
          <w:szCs w:val="24"/>
        </w:rPr>
        <w:t xml:space="preserve">. Είναι ακριβώς το αντίθετο, είναι «Κομματικοποίηση», με το «Κ» </w:t>
      </w:r>
      <w:r w:rsidRPr="003D6A82">
        <w:rPr>
          <w:rFonts w:eastAsia="Times New Roman" w:cs="Times New Roman"/>
          <w:szCs w:val="24"/>
        </w:rPr>
        <w:t>κεφαλαίο</w:t>
      </w:r>
      <w:r>
        <w:rPr>
          <w:rFonts w:eastAsia="Times New Roman" w:cs="Times New Roman"/>
          <w:szCs w:val="24"/>
        </w:rPr>
        <w:t>. Και αν θέλετ</w:t>
      </w:r>
      <w:r>
        <w:rPr>
          <w:rFonts w:eastAsia="Times New Roman" w:cs="Times New Roman"/>
          <w:szCs w:val="24"/>
        </w:rPr>
        <w:t>ε να με διαψεύσετε, ξεκινήστε τις κρίσεις από τους περιφερειακούς διευθυντές. Δεν είδα να το αναφέρετε στις διορθώσεις που έχετε κάνει στο νομοσχέδιο.</w:t>
      </w:r>
    </w:p>
    <w:p w14:paraId="06758D8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Επόμενο ερώτημα: Είναι δυνατόν για όλα τα στελέχη εκπαίδευσης, περιφερειακούς διευθυντές, διευθυντές εκπα</w:t>
      </w:r>
      <w:r>
        <w:rPr>
          <w:rFonts w:eastAsia="Times New Roman" w:cs="Times New Roman"/>
          <w:szCs w:val="24"/>
        </w:rPr>
        <w:t xml:space="preserve">ίδευσης, συντονιστές εκπαιδευτικού έργου, τα κριτήρια να είναι για όλους τα ίδια και ίδια η </w:t>
      </w:r>
      <w:proofErr w:type="spellStart"/>
      <w:r>
        <w:rPr>
          <w:rFonts w:eastAsia="Times New Roman" w:cs="Times New Roman"/>
          <w:szCs w:val="24"/>
        </w:rPr>
        <w:t>μοριοδότηση</w:t>
      </w:r>
      <w:proofErr w:type="spellEnd"/>
      <w:r>
        <w:rPr>
          <w:rFonts w:eastAsia="Times New Roman" w:cs="Times New Roman"/>
          <w:szCs w:val="24"/>
        </w:rPr>
        <w:t>; Ακούσατε να το λένε αυτό και πολλοί φορείς στην ακρόαση των φορέων. Η αίσθηση μου είναι ότι δεν μελετήσατε επαρκώς το θέμα ή θεωρείτε ότι είναι «όλοι γ</w:t>
      </w:r>
      <w:r>
        <w:rPr>
          <w:rFonts w:eastAsia="Times New Roman" w:cs="Times New Roman"/>
          <w:szCs w:val="24"/>
        </w:rPr>
        <w:t>ια όλα». Μ</w:t>
      </w:r>
      <w:r>
        <w:rPr>
          <w:rFonts w:eastAsia="Times New Roman" w:cs="Times New Roman"/>
          <w:szCs w:val="24"/>
        </w:rPr>
        <w:t>ί</w:t>
      </w:r>
      <w:r>
        <w:rPr>
          <w:rFonts w:eastAsia="Times New Roman" w:cs="Times New Roman"/>
          <w:szCs w:val="24"/>
        </w:rPr>
        <w:t>α διοικητική αντίληψη άστοχη, για να μην πω επικίνδυνη.</w:t>
      </w:r>
    </w:p>
    <w:p w14:paraId="06758D8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Επίσης είναι δυνατόν όταν επιλέγουμε στελέχη εκπαίδευσης, που το βασικό τους καθήκον θα είναι οι διοικητικές αρμοδιότητες, παρόλα αυτά η διοικητική εμπειρία να παίρνει </w:t>
      </w:r>
      <w:r>
        <w:rPr>
          <w:rFonts w:eastAsia="Times New Roman" w:cs="Times New Roman"/>
          <w:szCs w:val="24"/>
          <w:lang w:val="en-US"/>
        </w:rPr>
        <w:t>maximum</w:t>
      </w:r>
      <w:r w:rsidRPr="00576668">
        <w:rPr>
          <w:rFonts w:eastAsia="Times New Roman" w:cs="Times New Roman"/>
          <w:szCs w:val="24"/>
        </w:rPr>
        <w:t xml:space="preserve"> </w:t>
      </w:r>
      <w:r>
        <w:rPr>
          <w:rFonts w:eastAsia="Times New Roman" w:cs="Times New Roman"/>
          <w:szCs w:val="24"/>
        </w:rPr>
        <w:t>τέσσερα μόρια</w:t>
      </w:r>
      <w:r>
        <w:rPr>
          <w:rFonts w:eastAsia="Times New Roman" w:cs="Times New Roman"/>
          <w:szCs w:val="24"/>
        </w:rPr>
        <w:t>, ενώ η διδακτική να παίρνει δέκα μόρια;</w:t>
      </w:r>
    </w:p>
    <w:p w14:paraId="06758D8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δυνατόν η </w:t>
      </w:r>
      <w:proofErr w:type="spellStart"/>
      <w:r>
        <w:rPr>
          <w:rFonts w:eastAsia="Times New Roman" w:cs="Times New Roman"/>
          <w:szCs w:val="24"/>
        </w:rPr>
        <w:t>μοριοδότηση</w:t>
      </w:r>
      <w:proofErr w:type="spellEnd"/>
      <w:r>
        <w:rPr>
          <w:rFonts w:eastAsia="Times New Roman" w:cs="Times New Roman"/>
          <w:szCs w:val="24"/>
        </w:rPr>
        <w:t xml:space="preserve"> στα κριτήρια να είναι τόσο ασφυκτικά εγκλωβισμένη και περιορισμένη, ώστε να ευνοούνται συγκεκριμένες ομάδες και να πλήττονται άλλες; Για το συγκεκριμένο μάλιστα, σας δώσαμε συγκεκ</w:t>
      </w:r>
      <w:r>
        <w:rPr>
          <w:rFonts w:eastAsia="Times New Roman" w:cs="Times New Roman"/>
          <w:szCs w:val="24"/>
        </w:rPr>
        <w:t xml:space="preserve">ριμένη δεικτική πρόταση </w:t>
      </w:r>
      <w:proofErr w:type="spellStart"/>
      <w:r>
        <w:rPr>
          <w:rFonts w:eastAsia="Times New Roman" w:cs="Times New Roman"/>
          <w:szCs w:val="24"/>
        </w:rPr>
        <w:t>μοριοδότησης</w:t>
      </w:r>
      <w:proofErr w:type="spellEnd"/>
      <w:r>
        <w:rPr>
          <w:rFonts w:eastAsia="Times New Roman" w:cs="Times New Roman"/>
          <w:szCs w:val="24"/>
        </w:rPr>
        <w:t xml:space="preserve"> που προλάβαμε και ετοιμάσαμε σε αυτές τις </w:t>
      </w:r>
      <w:r>
        <w:rPr>
          <w:rFonts w:eastAsia="Times New Roman" w:cs="Times New Roman"/>
          <w:szCs w:val="24"/>
          <w:lang w:val="en-US"/>
        </w:rPr>
        <w:t>fast</w:t>
      </w:r>
      <w:r w:rsidRPr="00576668">
        <w:rPr>
          <w:rFonts w:eastAsia="Times New Roman" w:cs="Times New Roman"/>
          <w:szCs w:val="24"/>
        </w:rPr>
        <w:t xml:space="preserve"> </w:t>
      </w:r>
      <w:r>
        <w:rPr>
          <w:rFonts w:eastAsia="Times New Roman" w:cs="Times New Roman"/>
          <w:szCs w:val="24"/>
          <w:lang w:val="en-US"/>
        </w:rPr>
        <w:t>track</w:t>
      </w:r>
      <w:r w:rsidRPr="00576668">
        <w:rPr>
          <w:rFonts w:eastAsia="Times New Roman" w:cs="Times New Roman"/>
          <w:szCs w:val="24"/>
        </w:rPr>
        <w:t xml:space="preserve"> </w:t>
      </w:r>
      <w:r>
        <w:rPr>
          <w:rFonts w:eastAsia="Times New Roman" w:cs="Times New Roman"/>
          <w:szCs w:val="24"/>
        </w:rPr>
        <w:t>διαδικασίες, μ</w:t>
      </w:r>
      <w:r>
        <w:rPr>
          <w:rFonts w:eastAsia="Times New Roman" w:cs="Times New Roman"/>
          <w:szCs w:val="24"/>
        </w:rPr>
        <w:t>ί</w:t>
      </w:r>
      <w:r>
        <w:rPr>
          <w:rFonts w:eastAsia="Times New Roman" w:cs="Times New Roman"/>
          <w:szCs w:val="24"/>
        </w:rPr>
        <w:t>α πιο δίκαιη και πιο αποτελεσματική, κατά τη γνώμη μας.</w:t>
      </w:r>
    </w:p>
    <w:p w14:paraId="06758D8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ντρεπόμαστε, λοιπόν, να κάνουμε προτάσεις, κύριε Υπουργέ, όπως είπατε στην </w:t>
      </w:r>
      <w:r>
        <w:rPr>
          <w:rFonts w:eastAsia="Times New Roman" w:cs="Times New Roman"/>
          <w:szCs w:val="24"/>
        </w:rPr>
        <w:t>ε</w:t>
      </w:r>
      <w:r>
        <w:rPr>
          <w:rFonts w:eastAsia="Times New Roman" w:cs="Times New Roman"/>
          <w:szCs w:val="24"/>
        </w:rPr>
        <w:t xml:space="preserve">πιτροπή. Εσείς </w:t>
      </w:r>
      <w:r>
        <w:rPr>
          <w:rFonts w:eastAsia="Times New Roman" w:cs="Times New Roman"/>
          <w:szCs w:val="24"/>
        </w:rPr>
        <w:t xml:space="preserve">μάλλον ντρέπεστε να τις κάνετε αποδεκτές. Δεν άκουσα να αποδέχεστε κάποιες από τις αλλαγές που κάναμε στη </w:t>
      </w:r>
      <w:proofErr w:type="spellStart"/>
      <w:r>
        <w:rPr>
          <w:rFonts w:eastAsia="Times New Roman" w:cs="Times New Roman"/>
          <w:szCs w:val="24"/>
        </w:rPr>
        <w:t>μοριοδότηση</w:t>
      </w:r>
      <w:proofErr w:type="spellEnd"/>
      <w:r>
        <w:rPr>
          <w:rFonts w:eastAsia="Times New Roman" w:cs="Times New Roman"/>
          <w:szCs w:val="24"/>
        </w:rPr>
        <w:t>, εκτός αν κάτι προκύψει στη διάρκεια της συνεδρίασης. Άρα μην χύνετε κροκοδείλια δάκρυα ότι δεν κάνουμε προτάσεις. Είναι υποκριτικό εκ μέρ</w:t>
      </w:r>
      <w:r>
        <w:rPr>
          <w:rFonts w:eastAsia="Times New Roman" w:cs="Times New Roman"/>
          <w:szCs w:val="24"/>
        </w:rPr>
        <w:t xml:space="preserve">ους σας. </w:t>
      </w:r>
    </w:p>
    <w:p w14:paraId="06758D8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πρωτοσυζητήσουμε</w:t>
      </w:r>
      <w:proofErr w:type="spellEnd"/>
      <w:r>
        <w:rPr>
          <w:rFonts w:eastAsia="Times New Roman" w:cs="Times New Roman"/>
          <w:szCs w:val="24"/>
        </w:rPr>
        <w:t xml:space="preserve">, όμως, στις κοινοβουλευτικές διαδικασίες που επιλέξατε μέσα σε δέκα ώρες; Γι’ αυτό διαμαρτυρόμαστε, επειδή ουσιαστικά μας ακυρώνετε και δεν μπορούν αυτές οι συζητήσεις να γίνονται σε μυστικά ραντεβού μετά τις συνεδριάσεις. </w:t>
      </w:r>
    </w:p>
    <w:p w14:paraId="06758D8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Εξήγησα προχθές ότι είναι δίκαιο να υπάρξει μια πίστωση χρόνου για όσους σχολικούς συμβούλους μιλούν ξένες γλώσσες, αλλά δεν έχουν πιστοποιητικό γλωσσομάθειας. Να μην αποκλείονται, να τους δοθεί λίγος χρόνος. </w:t>
      </w:r>
    </w:p>
    <w:p w14:paraId="06758D8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τις θητείες -σας άκουσα το πρωί-, αναστέλ</w:t>
      </w:r>
      <w:r>
        <w:rPr>
          <w:rFonts w:eastAsia="Times New Roman" w:cs="Times New Roman"/>
          <w:szCs w:val="24"/>
        </w:rPr>
        <w:t xml:space="preserve">λεται το μέτρο στην πρώτη εφαρμογή. Προφανώς, αυτό γίνεται επειδή το υποδεικνύει και η έκθεση της Επιστημονικής Υπηρεσίας της Βουλής, αλλά εξακολουθούμε να θεωρούμε λάθος το μέτρο παρά την προσωρινή ασπιρίνη που δίνετε. Ο περιορισμός των θητειών είναι ένα </w:t>
      </w:r>
      <w:r>
        <w:rPr>
          <w:rFonts w:eastAsia="Times New Roman" w:cs="Times New Roman"/>
          <w:szCs w:val="24"/>
        </w:rPr>
        <w:t>οριζόντιο μέτρο που αποδεικνύει την αποτυχία του συστήματος. Ένας οριζόντιος κόφτης, για να μην μπαίνετε στον μπελά του να εφαρμόζεται και να τηρείται μια σωστή αξιολόγηση.</w:t>
      </w:r>
    </w:p>
    <w:p w14:paraId="06758D90" w14:textId="77777777" w:rsidR="00866F2D" w:rsidRDefault="003A64EF">
      <w:pPr>
        <w:spacing w:line="600" w:lineRule="auto"/>
        <w:ind w:firstLine="720"/>
        <w:jc w:val="both"/>
        <w:rPr>
          <w:rFonts w:eastAsia="Times New Roman"/>
          <w:szCs w:val="24"/>
        </w:rPr>
      </w:pPr>
      <w:r>
        <w:rPr>
          <w:rFonts w:eastAsia="Times New Roman"/>
          <w:szCs w:val="24"/>
        </w:rPr>
        <w:t>Κλείνοντας με το θέμα των σχολικών συμβούλων που μονοπώλησε λίγο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πολύ το ενδιαφέρ</w:t>
      </w:r>
      <w:r>
        <w:rPr>
          <w:rFonts w:eastAsia="Times New Roman"/>
          <w:szCs w:val="24"/>
        </w:rPr>
        <w:t xml:space="preserve">ον για το νομοσχέδιο, πρέπει να είναι ισόβιοι οι σχολικοί σύμβουλοι; Ασφαλώς και όχι. Έναν καλό, όμως, και φιλότιμο σχολικό σύμβουλο μετά από έξι χρόνια πρέπει υποχρεωτικά να τον αλλάζεις; Ασφαλώς και όχι πάλι. Ποιο, λοιπόν, είναι το </w:t>
      </w:r>
      <w:r>
        <w:rPr>
          <w:rFonts w:eastAsia="Times New Roman"/>
          <w:szCs w:val="24"/>
        </w:rPr>
        <w:lastRenderedPageBreak/>
        <w:t>κλειδί για να ισορροπή</w:t>
      </w:r>
      <w:r>
        <w:rPr>
          <w:rFonts w:eastAsia="Times New Roman"/>
          <w:szCs w:val="24"/>
        </w:rPr>
        <w:t>σει το σύστημα; Αυτό που αποφεύγετε όπως ο διάβολος το λιβάνι, η αξιολόγηση. Όχι, λοιπόν, στεγανά, όχι κλειστό κλαμπ το σώμα των σχολικών συμβούλων, αλλά όχι και</w:t>
      </w:r>
      <w:r w:rsidRPr="00BF6860">
        <w:rPr>
          <w:rFonts w:eastAsia="Times New Roman"/>
          <w:szCs w:val="24"/>
        </w:rPr>
        <w:t xml:space="preserve"> </w:t>
      </w:r>
      <w:r>
        <w:rPr>
          <w:rFonts w:eastAsia="Times New Roman"/>
          <w:szCs w:val="24"/>
        </w:rPr>
        <w:t>οριζόντια μέτρα επί δικαίων και αδίκων για να γίνει απλώς μία ανανέωση του στόλου με πλοία που</w:t>
      </w:r>
      <w:r>
        <w:rPr>
          <w:rFonts w:eastAsia="Times New Roman"/>
          <w:szCs w:val="24"/>
        </w:rPr>
        <w:t xml:space="preserve"> θα έχουν τη δική σας σημαία. </w:t>
      </w:r>
    </w:p>
    <w:p w14:paraId="06758D91" w14:textId="77777777" w:rsidR="00866F2D" w:rsidRDefault="003A64EF">
      <w:pPr>
        <w:spacing w:line="600" w:lineRule="auto"/>
        <w:ind w:firstLine="720"/>
        <w:jc w:val="both"/>
        <w:rPr>
          <w:rFonts w:eastAsia="Times New Roman"/>
          <w:szCs w:val="24"/>
        </w:rPr>
      </w:pPr>
      <w:r>
        <w:rPr>
          <w:rFonts w:eastAsia="Times New Roman"/>
          <w:szCs w:val="24"/>
        </w:rPr>
        <w:t>Επειδή μιλήσατε χθες και για «μαγαζάκια», εμείς –να ξέρετε- αντιστεκόμαστε στον χώρο της εκπαίδευσης και στα «μαγαζάκια» και στις «</w:t>
      </w:r>
      <w:proofErr w:type="spellStart"/>
      <w:r>
        <w:rPr>
          <w:rFonts w:eastAsia="Times New Roman"/>
          <w:szCs w:val="24"/>
        </w:rPr>
        <w:t>μαγαζάρες</w:t>
      </w:r>
      <w:proofErr w:type="spellEnd"/>
      <w:r>
        <w:rPr>
          <w:rFonts w:eastAsia="Times New Roman"/>
          <w:szCs w:val="24"/>
        </w:rPr>
        <w:t xml:space="preserve">». </w:t>
      </w:r>
    </w:p>
    <w:p w14:paraId="06758D92" w14:textId="77777777" w:rsidR="00866F2D" w:rsidRDefault="003A64EF">
      <w:pPr>
        <w:spacing w:line="600" w:lineRule="auto"/>
        <w:ind w:firstLine="720"/>
        <w:jc w:val="both"/>
        <w:rPr>
          <w:rFonts w:eastAsia="Times New Roman"/>
          <w:szCs w:val="24"/>
        </w:rPr>
      </w:pPr>
      <w:r>
        <w:rPr>
          <w:rFonts w:eastAsia="Times New Roman"/>
          <w:szCs w:val="24"/>
        </w:rPr>
        <w:t xml:space="preserve">Πάμε, λοιπόν, και στο θέμα της αξιολόγησης των εκπαιδευτικών. Με τα άρθρα 37 έως </w:t>
      </w:r>
      <w:r>
        <w:rPr>
          <w:rFonts w:eastAsia="Times New Roman"/>
          <w:szCs w:val="24"/>
        </w:rPr>
        <w:t>42 εισάγεται σύστημα αξιολόγησης για τα στελέχη εκπαίδευσης. Μόνο για τα στελέχη εκπαίδευσης; Όχι για τους μάχιμους εκπαιδευτικούς στις τάξεις; Αξιολόγηση των μετόπισθεν και όχι της πρώτης γραμμής; Να πηγαίνουν, δηλαδή, στα τυφλά, να μην ξέρουν αν κάνουν κ</w:t>
      </w:r>
      <w:r>
        <w:rPr>
          <w:rFonts w:eastAsia="Times New Roman"/>
          <w:szCs w:val="24"/>
        </w:rPr>
        <w:t xml:space="preserve">αλά τη δουλειά τους, να μην ανταμείβονται, να μην έχουν κίνητρο; </w:t>
      </w:r>
    </w:p>
    <w:p w14:paraId="06758D93" w14:textId="77777777" w:rsidR="00866F2D" w:rsidRDefault="003A64EF">
      <w:pPr>
        <w:spacing w:line="600" w:lineRule="auto"/>
        <w:ind w:firstLine="720"/>
        <w:jc w:val="both"/>
        <w:rPr>
          <w:rFonts w:eastAsia="Times New Roman"/>
          <w:szCs w:val="24"/>
        </w:rPr>
      </w:pPr>
      <w:r>
        <w:rPr>
          <w:rFonts w:eastAsia="Times New Roman"/>
          <w:szCs w:val="24"/>
        </w:rPr>
        <w:t xml:space="preserve">Ο Πρόεδρος της ΟΛΜΕ είπε προχθές στους φορείς ότι σε περίοδο μνημονίων η ατομική αξιολόγηση έχει ως στόχο τη μισθολογική καθήλωση, τη διαθεσιμότητα και τις </w:t>
      </w:r>
      <w:r>
        <w:rPr>
          <w:rFonts w:eastAsia="Times New Roman"/>
          <w:szCs w:val="24"/>
        </w:rPr>
        <w:lastRenderedPageBreak/>
        <w:t xml:space="preserve">απολύσεις. Να περιμένουμε, δηλαδή </w:t>
      </w:r>
      <w:r>
        <w:rPr>
          <w:rFonts w:eastAsia="Times New Roman"/>
          <w:szCs w:val="24"/>
        </w:rPr>
        <w:t>κι εμείς τον Αύγουστο που, όπως λέτε, θα βγούμε από τα μνημόνια για να δούμε σωστή αξιολόγηση των εκπαιδευτικών.</w:t>
      </w:r>
    </w:p>
    <w:p w14:paraId="06758D94" w14:textId="77777777" w:rsidR="00866F2D" w:rsidRDefault="003A64EF">
      <w:pPr>
        <w:spacing w:line="600" w:lineRule="auto"/>
        <w:ind w:firstLine="720"/>
        <w:jc w:val="both"/>
        <w:rPr>
          <w:rFonts w:eastAsia="Times New Roman"/>
          <w:szCs w:val="24"/>
        </w:rPr>
      </w:pPr>
      <w:r>
        <w:rPr>
          <w:rFonts w:eastAsia="Times New Roman"/>
          <w:szCs w:val="24"/>
        </w:rPr>
        <w:t xml:space="preserve">Επειδή σας άκουσα επανειλημμένα να λέτε «αφού η πολιτεία δεν τους δίνει αυτά που πρέπει, πώς ζητάει να τους αξιολογήσει», το ίδιο μπορεί να </w:t>
      </w:r>
      <w:r>
        <w:rPr>
          <w:rFonts w:eastAsia="Times New Roman"/>
          <w:szCs w:val="24"/>
        </w:rPr>
        <w:t xml:space="preserve">πει ο κάθε Υπουργός, γιατί ακριβώς πουθενά η πολιτεία δεν δίνει αυτά που πρέπει στους λειτουργούς της. Ειδικά, όμως, στην εκπαίδευση να ξέρετε ότι δεν είναι η πολιτεία που ζητάει την αξιολόγηση, αλλά η κοινωνία. </w:t>
      </w:r>
    </w:p>
    <w:p w14:paraId="06758D95" w14:textId="77777777" w:rsidR="00866F2D" w:rsidRDefault="003A64EF">
      <w:pPr>
        <w:spacing w:line="600" w:lineRule="auto"/>
        <w:ind w:firstLine="720"/>
        <w:jc w:val="both"/>
        <w:rPr>
          <w:rFonts w:eastAsia="Times New Roman"/>
          <w:szCs w:val="24"/>
        </w:rPr>
      </w:pPr>
      <w:r>
        <w:rPr>
          <w:rFonts w:eastAsia="Times New Roman"/>
          <w:szCs w:val="24"/>
        </w:rPr>
        <w:t>Αφήστε, λοιπόν, αυτήν την καραμέλα και πείτ</w:t>
      </w:r>
      <w:r>
        <w:rPr>
          <w:rFonts w:eastAsia="Times New Roman"/>
          <w:szCs w:val="24"/>
        </w:rPr>
        <w:t xml:space="preserve">ε ότι δεν κάνετε αξιολόγηση γιατί δεν το θέλουν οι συντεχνιακές νοοτροπίες του περιβάλλοντός σας, για να είμαστε εξηγημένοι και να μην </w:t>
      </w:r>
      <w:proofErr w:type="spellStart"/>
      <w:r>
        <w:rPr>
          <w:rFonts w:eastAsia="Times New Roman"/>
          <w:szCs w:val="24"/>
        </w:rPr>
        <w:t>κοροϊδευόμαστε</w:t>
      </w:r>
      <w:proofErr w:type="spellEnd"/>
      <w:r>
        <w:rPr>
          <w:rFonts w:eastAsia="Times New Roman"/>
          <w:szCs w:val="24"/>
        </w:rPr>
        <w:t>. Η ουσία είναι ότι θέλετε να συντηρήσετε τα φοβικά σύνδρομα απέναντι στην αξιολόγηση, γι’ αυτό την έχετε μ</w:t>
      </w:r>
      <w:r>
        <w:rPr>
          <w:rFonts w:eastAsia="Times New Roman"/>
          <w:szCs w:val="24"/>
        </w:rPr>
        <w:t xml:space="preserve">ετατρέψει σε μπαμπούλα, προβάλλοντάς την ως </w:t>
      </w:r>
      <w:proofErr w:type="spellStart"/>
      <w:r>
        <w:rPr>
          <w:rFonts w:eastAsia="Times New Roman"/>
          <w:szCs w:val="24"/>
        </w:rPr>
        <w:t>τιμωρητικό</w:t>
      </w:r>
      <w:proofErr w:type="spellEnd"/>
      <w:r>
        <w:rPr>
          <w:rFonts w:eastAsia="Times New Roman"/>
          <w:szCs w:val="24"/>
        </w:rPr>
        <w:t xml:space="preserve"> εργαλείο και όχι ως εργαλείο </w:t>
      </w:r>
      <w:proofErr w:type="spellStart"/>
      <w:r>
        <w:rPr>
          <w:rFonts w:eastAsia="Times New Roman"/>
          <w:szCs w:val="24"/>
        </w:rPr>
        <w:t>κινητροδότησης</w:t>
      </w:r>
      <w:proofErr w:type="spellEnd"/>
      <w:r>
        <w:rPr>
          <w:rFonts w:eastAsia="Times New Roman"/>
          <w:szCs w:val="24"/>
        </w:rPr>
        <w:t xml:space="preserve">. </w:t>
      </w:r>
    </w:p>
    <w:p w14:paraId="06758D96" w14:textId="77777777" w:rsidR="00866F2D" w:rsidRDefault="003A64EF">
      <w:pPr>
        <w:spacing w:line="600" w:lineRule="auto"/>
        <w:ind w:firstLine="720"/>
        <w:jc w:val="both"/>
        <w:rPr>
          <w:rFonts w:eastAsia="Times New Roman"/>
          <w:szCs w:val="24"/>
        </w:rPr>
      </w:pPr>
      <w:r>
        <w:rPr>
          <w:rFonts w:eastAsia="Times New Roman"/>
          <w:szCs w:val="24"/>
        </w:rPr>
        <w:lastRenderedPageBreak/>
        <w:t>Αυτό βέβαια σας βολεύει στο πολιτικό σας αφήγημα, στην αντιπαράθεση που έχετε με τη Νέα Δημοκρατία, αλλά -δεν βολεύει την εκπαίδευση που χωρίς αξιολόγηση ό</w:t>
      </w:r>
      <w:r>
        <w:rPr>
          <w:rFonts w:eastAsia="Times New Roman"/>
          <w:szCs w:val="24"/>
        </w:rPr>
        <w:t>λων των βαθμίδων της, δεν μπορεί να προχωρήσει. Εξ</w:t>
      </w:r>
      <w:r>
        <w:rPr>
          <w:rFonts w:eastAsia="Times New Roman"/>
          <w:szCs w:val="24"/>
        </w:rPr>
        <w:t xml:space="preserve"> </w:t>
      </w:r>
      <w:r>
        <w:rPr>
          <w:rFonts w:eastAsia="Times New Roman"/>
          <w:szCs w:val="24"/>
        </w:rPr>
        <w:t xml:space="preserve">άλλου, πώς θα βελτιώσεις κάτι αν πρώτα δεν το μετρήσεις; </w:t>
      </w:r>
    </w:p>
    <w:p w14:paraId="06758D97" w14:textId="77777777" w:rsidR="00866F2D" w:rsidRDefault="003A64EF">
      <w:pPr>
        <w:spacing w:line="600" w:lineRule="auto"/>
        <w:ind w:firstLine="720"/>
        <w:jc w:val="both"/>
        <w:rPr>
          <w:rFonts w:eastAsia="Times New Roman"/>
          <w:szCs w:val="24"/>
        </w:rPr>
      </w:pPr>
      <w:r>
        <w:rPr>
          <w:rFonts w:eastAsia="Times New Roman"/>
          <w:szCs w:val="24"/>
        </w:rPr>
        <w:t>Δεν έχετε, λοιπόν, κάτι άλλο να δώσετε στους εκπαιδευτικούς και τι κάνετε; Συντηρείτε τον φόβο απέναντι στην αξιολόγηση, ώστε μετά να έρχεστε ως «π</w:t>
      </w:r>
      <w:r>
        <w:rPr>
          <w:rFonts w:eastAsia="Times New Roman"/>
          <w:szCs w:val="24"/>
        </w:rPr>
        <w:t>ατερούλης» να τους προστατεύσετε απ’ αυτό.</w:t>
      </w:r>
    </w:p>
    <w:p w14:paraId="06758D98" w14:textId="77777777" w:rsidR="00866F2D" w:rsidRDefault="003A64EF">
      <w:pPr>
        <w:spacing w:line="600" w:lineRule="auto"/>
        <w:ind w:firstLine="720"/>
        <w:jc w:val="both"/>
        <w:rPr>
          <w:rFonts w:eastAsia="Times New Roman"/>
          <w:szCs w:val="24"/>
        </w:rPr>
      </w:pPr>
      <w:r>
        <w:rPr>
          <w:rFonts w:eastAsia="Times New Roman"/>
          <w:szCs w:val="24"/>
        </w:rPr>
        <w:t>Ας περάσουμε στις διατάξεις που αφορούν το ΙΕΠ. Ενώ υποτίθεται ότι επιδιώκεται η θεσμική αναβάθμιση και αναδιοργάνωση ενός επιστημονικού φορέα, προκειμένου να επιτελέσει ένα διευρυμένο έργο σ’ ένα σύγχρονο πλαίσιο</w:t>
      </w:r>
      <w:r>
        <w:rPr>
          <w:rFonts w:eastAsia="Times New Roman"/>
          <w:szCs w:val="24"/>
        </w:rPr>
        <w:t xml:space="preserve">, οι εισαγόμενες ρυθμίσεις καταφέρνουν να του προσδώσουν χαρακτήρα δημόσιας υπηρεσίας, με τα όποια χαρακτηριστικά παθογένειας αυτή φέρει. Η στελέχωση πραγματοποιείται κατά κύριο λόγο με αποσπάσεις από τον δημόσιο τομέα. Τι να </w:t>
      </w:r>
      <w:proofErr w:type="spellStart"/>
      <w:r>
        <w:rPr>
          <w:rFonts w:eastAsia="Times New Roman"/>
          <w:szCs w:val="24"/>
        </w:rPr>
        <w:t>πρωτοεπισημάνουμε</w:t>
      </w:r>
      <w:proofErr w:type="spellEnd"/>
      <w:r>
        <w:rPr>
          <w:rFonts w:eastAsia="Times New Roman"/>
          <w:szCs w:val="24"/>
        </w:rPr>
        <w:t>; Τις αλλαγές</w:t>
      </w:r>
      <w:r>
        <w:rPr>
          <w:rFonts w:eastAsia="Times New Roman"/>
          <w:szCs w:val="24"/>
        </w:rPr>
        <w:t xml:space="preserve"> στο επιστημονικό προσωπικό με αύξηση κατά δεκαπέντε του αριθμού των συμβούλων </w:t>
      </w:r>
      <w:r>
        <w:rPr>
          <w:rFonts w:eastAsia="Times New Roman"/>
          <w:szCs w:val="24"/>
        </w:rPr>
        <w:lastRenderedPageBreak/>
        <w:t>που πλέον προκύπτουν αποκλειστικά με αποσπάσεις; Την κάλυψη των διοικητικών αναγκών με ως ογδόντα αποσπασμένους εκπαιδευτικούς; Θα μείνει τελικά κανείς στην τάξη να κάνει μάθημα</w:t>
      </w:r>
      <w:r>
        <w:rPr>
          <w:rFonts w:eastAsia="Times New Roman"/>
          <w:szCs w:val="24"/>
        </w:rPr>
        <w:t xml:space="preserve"> ή μας απασχολεί μόνο να γυρίσουν οι σχολικοί σύμβουλοι στην τάξη, στο σπίτι </w:t>
      </w:r>
      <w:r>
        <w:rPr>
          <w:rFonts w:eastAsia="Times New Roman"/>
          <w:szCs w:val="24"/>
        </w:rPr>
        <w:t>τους</w:t>
      </w:r>
      <w:r>
        <w:rPr>
          <w:rFonts w:eastAsia="Times New Roman"/>
          <w:szCs w:val="24"/>
        </w:rPr>
        <w:t xml:space="preserve">, όπως ακούσαμε προχθές, απ’ όπου όμως τώρα ανοίγετε διάπλατα την πόρτα για να φύγουν κάποιοι άλλοι, προφανώς δικοί σας; «Ήταν δίκαιο, έγινε πράξη». </w:t>
      </w:r>
    </w:p>
    <w:p w14:paraId="06758D99" w14:textId="77777777" w:rsidR="00866F2D" w:rsidRDefault="003A64EF">
      <w:pPr>
        <w:spacing w:line="600" w:lineRule="auto"/>
        <w:ind w:firstLine="720"/>
        <w:jc w:val="both"/>
        <w:rPr>
          <w:rFonts w:eastAsia="Times New Roman"/>
          <w:szCs w:val="24"/>
        </w:rPr>
      </w:pPr>
      <w:r>
        <w:rPr>
          <w:rFonts w:eastAsia="Times New Roman"/>
          <w:szCs w:val="24"/>
        </w:rPr>
        <w:t xml:space="preserve">Πάμε στο άρθρο 85 για τη </w:t>
      </w:r>
      <w:proofErr w:type="spellStart"/>
      <w:r>
        <w:rPr>
          <w:rFonts w:eastAsia="Times New Roman"/>
          <w:szCs w:val="24"/>
        </w:rPr>
        <w:t>Σιβιτανίδειο</w:t>
      </w:r>
      <w:proofErr w:type="spellEnd"/>
      <w:r>
        <w:rPr>
          <w:rFonts w:eastAsia="Times New Roman"/>
          <w:szCs w:val="24"/>
        </w:rPr>
        <w:t>, ένα ιστορικό σχολείο με πολύπλευρη προσφορά. Μαθητές της, αν δεν το ξέρετε, έχουν φτιάξει τα καθίσματα εδώ στη Βουλή, στα γραφεία που καθόμαστε. Τα είπαμε και χθες. Εδώ καθιερώνεται η συμμετοχή των εργαζομένων και των εκπαιδευτικών και των δι</w:t>
      </w:r>
      <w:r>
        <w:rPr>
          <w:rFonts w:eastAsia="Times New Roman"/>
          <w:szCs w:val="24"/>
        </w:rPr>
        <w:t xml:space="preserve">οικητικών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της </w:t>
      </w:r>
      <w:r>
        <w:rPr>
          <w:rFonts w:eastAsia="Times New Roman"/>
          <w:szCs w:val="24"/>
        </w:rPr>
        <w:t>σ</w:t>
      </w:r>
      <w:r>
        <w:rPr>
          <w:rFonts w:eastAsia="Times New Roman"/>
          <w:szCs w:val="24"/>
        </w:rPr>
        <w:t xml:space="preserve">χολής. Από επταμελές γίνεται εννεαμελές. Η πρότασή μας, όπως την είπαμε και στις </w:t>
      </w:r>
      <w:r>
        <w:rPr>
          <w:rFonts w:eastAsia="Times New Roman"/>
          <w:szCs w:val="24"/>
        </w:rPr>
        <w:t>ε</w:t>
      </w:r>
      <w:r>
        <w:rPr>
          <w:rFonts w:eastAsia="Times New Roman"/>
          <w:szCs w:val="24"/>
        </w:rPr>
        <w:t xml:space="preserve">πιτροπές, είναι οι εκπρόσωποι των εργαζομένων να προκύπτουν απ’ όλους τους εργαζόμενους με ψηφοφορία και όχι μόνο από τον εκλεκτό σας </w:t>
      </w:r>
      <w:r>
        <w:rPr>
          <w:rFonts w:eastAsia="Times New Roman"/>
          <w:szCs w:val="24"/>
        </w:rPr>
        <w:t xml:space="preserve">συνδικαλιστικό φορέα που είναι η ΟΛΜΕ. </w:t>
      </w:r>
    </w:p>
    <w:p w14:paraId="06758D9A"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Στο άρθρο 90 σάς καλούμε να δείτε το υπόμνημα που έστειλε η ΓΣΕΒΕΕ με την οποία, κατά ομολογία και του κ. </w:t>
      </w:r>
      <w:proofErr w:type="spellStart"/>
      <w:r>
        <w:rPr>
          <w:rFonts w:eastAsia="Times New Roman"/>
          <w:szCs w:val="24"/>
        </w:rPr>
        <w:t>Μπαξεβανάκη</w:t>
      </w:r>
      <w:proofErr w:type="spellEnd"/>
      <w:r>
        <w:rPr>
          <w:rFonts w:eastAsia="Times New Roman"/>
          <w:szCs w:val="24"/>
        </w:rPr>
        <w:t>, είχατε πολύ καλή συνεργασία. Εκεί κρούει τον κώδωνα του κινδύνου για τις μη τυπικές μορφές εκπαίδ</w:t>
      </w:r>
      <w:r>
        <w:rPr>
          <w:rFonts w:eastAsia="Times New Roman"/>
          <w:szCs w:val="24"/>
        </w:rPr>
        <w:t xml:space="preserve">ευσης και επιμόρφωσης που δεν είναι επιδοτούμενες και που κινδυνεύουν, προκαλώντας συγχρόνως ένα πλήγμα στην ταχεία και έγκαιρη επιμόρφωση, άρα και στην οικονομία. </w:t>
      </w:r>
      <w:r>
        <w:rPr>
          <w:rFonts w:eastAsia="Times New Roman"/>
          <w:szCs w:val="24"/>
        </w:rPr>
        <w:t>Μήπως πρέπει να βρούμε λοιπόν, μ</w:t>
      </w:r>
      <w:r>
        <w:rPr>
          <w:rFonts w:eastAsia="Times New Roman"/>
          <w:szCs w:val="24"/>
        </w:rPr>
        <w:t>ί</w:t>
      </w:r>
      <w:r>
        <w:rPr>
          <w:rFonts w:eastAsia="Times New Roman"/>
          <w:szCs w:val="24"/>
        </w:rPr>
        <w:t xml:space="preserve">α χρυσή τομή μεταξύ αξιοπιστίας και ευελιξίας; Δείτε το αν </w:t>
      </w:r>
      <w:r>
        <w:rPr>
          <w:rFonts w:eastAsia="Times New Roman"/>
          <w:szCs w:val="24"/>
        </w:rPr>
        <w:t xml:space="preserve">θέλετε, κύριε </w:t>
      </w:r>
      <w:proofErr w:type="spellStart"/>
      <w:r>
        <w:rPr>
          <w:rFonts w:eastAsia="Times New Roman"/>
          <w:szCs w:val="24"/>
        </w:rPr>
        <w:t>Μπαξεβανάκη</w:t>
      </w:r>
      <w:proofErr w:type="spellEnd"/>
      <w:r>
        <w:rPr>
          <w:rFonts w:eastAsia="Times New Roman"/>
          <w:szCs w:val="24"/>
        </w:rPr>
        <w:t>.</w:t>
      </w:r>
    </w:p>
    <w:p w14:paraId="06758D9B" w14:textId="77777777" w:rsidR="00866F2D" w:rsidRDefault="003A64E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Η΄ Αντιπρόεδρος της Βουλής κ. </w:t>
      </w:r>
      <w:r w:rsidRPr="00991E9F">
        <w:rPr>
          <w:rFonts w:eastAsia="Times New Roman"/>
          <w:b/>
          <w:szCs w:val="24"/>
        </w:rPr>
        <w:t>ΔΗΜΗΤΡΙΟΣ ΚΑΜΜΕΝΟΣ</w:t>
      </w:r>
      <w:r>
        <w:rPr>
          <w:rFonts w:eastAsia="Times New Roman"/>
          <w:szCs w:val="24"/>
        </w:rPr>
        <w:t>)</w:t>
      </w:r>
    </w:p>
    <w:p w14:paraId="06758D9C" w14:textId="77777777" w:rsidR="00866F2D" w:rsidRDefault="003A64EF">
      <w:pPr>
        <w:spacing w:line="600" w:lineRule="auto"/>
        <w:ind w:firstLine="720"/>
        <w:jc w:val="both"/>
        <w:rPr>
          <w:rFonts w:eastAsia="Times New Roman"/>
          <w:szCs w:val="24"/>
        </w:rPr>
      </w:pPr>
      <w:r>
        <w:rPr>
          <w:rFonts w:eastAsia="Times New Roman"/>
          <w:szCs w:val="24"/>
        </w:rPr>
        <w:t xml:space="preserve">Πάμε στο άρθρο 102 για τους επισκέπτες καθηγητές στα ΑΕΙ που μιλάει για τους αναγνωρισμένους Έλληνες επιστήμονες του εξωτερικού </w:t>
      </w:r>
      <w:r>
        <w:rPr>
          <w:rFonts w:eastAsia="Times New Roman"/>
          <w:szCs w:val="24"/>
        </w:rPr>
        <w:t>αυτούς που δεν τους θέλατε στα συμβούλια ιδρυμάτων και τους είχατε χαρακτηρίσει κάποιοι και ως αφελείς. Με το παρόν άρθρο περιορίζετε τη διδασκαλία τους μόνο σε μεταπτυχιακά και σεμινάρια. Η ερώτηση είναι γιατί. Είχε λειτουργήσει το μέτρο και υπήρξαν κάποι</w:t>
      </w:r>
      <w:r>
        <w:rPr>
          <w:rFonts w:eastAsia="Times New Roman"/>
          <w:szCs w:val="24"/>
        </w:rPr>
        <w:t xml:space="preserve">ες δυσλειτουργίες </w:t>
      </w:r>
      <w:r>
        <w:rPr>
          <w:rFonts w:eastAsia="Times New Roman"/>
          <w:szCs w:val="24"/>
        </w:rPr>
        <w:lastRenderedPageBreak/>
        <w:t>να μας πείτε ή είπατε έτσι «Ας κάνουμε άλλη μ</w:t>
      </w:r>
      <w:r>
        <w:rPr>
          <w:rFonts w:eastAsia="Times New Roman"/>
          <w:szCs w:val="24"/>
        </w:rPr>
        <w:t>ί</w:t>
      </w:r>
      <w:r>
        <w:rPr>
          <w:rFonts w:eastAsia="Times New Roman"/>
          <w:szCs w:val="24"/>
        </w:rPr>
        <w:t xml:space="preserve">α επέμβαση στα πανεπιστήμια. Καιρό είχαμε»; </w:t>
      </w:r>
    </w:p>
    <w:p w14:paraId="06758D9D" w14:textId="77777777" w:rsidR="00866F2D" w:rsidRDefault="003A64E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εως του χρόνου ομιλίας</w:t>
      </w:r>
      <w:r>
        <w:rPr>
          <w:rFonts w:eastAsia="Times New Roman"/>
          <w:szCs w:val="24"/>
        </w:rPr>
        <w:t xml:space="preserve"> του κυρίου Βουλευτή)</w:t>
      </w:r>
    </w:p>
    <w:p w14:paraId="06758D9E" w14:textId="77777777" w:rsidR="00866F2D" w:rsidRDefault="003A64EF">
      <w:pPr>
        <w:spacing w:line="600" w:lineRule="auto"/>
        <w:ind w:firstLine="720"/>
        <w:jc w:val="both"/>
        <w:rPr>
          <w:rFonts w:eastAsia="Times New Roman"/>
          <w:szCs w:val="24"/>
        </w:rPr>
      </w:pPr>
      <w:r>
        <w:rPr>
          <w:rFonts w:eastAsia="Times New Roman"/>
          <w:szCs w:val="24"/>
        </w:rPr>
        <w:t xml:space="preserve">Κύριε Πρόεδρε, θέλω δύο λεπτά ακόμα. </w:t>
      </w:r>
    </w:p>
    <w:p w14:paraId="06758D9F" w14:textId="77777777" w:rsidR="00866F2D" w:rsidRDefault="003A64EF">
      <w:pPr>
        <w:spacing w:line="600" w:lineRule="auto"/>
        <w:ind w:firstLine="720"/>
        <w:jc w:val="both"/>
        <w:rPr>
          <w:rFonts w:eastAsia="Times New Roman"/>
          <w:szCs w:val="24"/>
        </w:rPr>
      </w:pPr>
      <w:r>
        <w:rPr>
          <w:rFonts w:eastAsia="Times New Roman"/>
          <w:szCs w:val="24"/>
        </w:rPr>
        <w:t>Για το άρθρο 107 που αφορ</w:t>
      </w:r>
      <w:r>
        <w:rPr>
          <w:rFonts w:eastAsia="Times New Roman"/>
          <w:szCs w:val="24"/>
        </w:rPr>
        <w:t xml:space="preserve">ά στα φροντιστήρια είπαμε να καλέσουμε στους φορείς και την ΟΕΦΕ, την Ομοσπονδία δηλαδή, για να μας εξηγήσει πού είναι το πρόβλημα που εντοπίζει. Δεν έγινε κάτι τέτοιο αποδεκτό. </w:t>
      </w:r>
      <w:r>
        <w:rPr>
          <w:rFonts w:eastAsia="Times New Roman"/>
          <w:szCs w:val="24"/>
        </w:rPr>
        <w:t>Τ</w:t>
      </w:r>
      <w:r>
        <w:rPr>
          <w:rFonts w:eastAsia="Times New Roman"/>
          <w:szCs w:val="24"/>
        </w:rPr>
        <w:t>ο ερώτημα είναι να δούμε μήπως προσθέτουμε περισσότερη γραφειοκρατία, όταν ήδ</w:t>
      </w:r>
      <w:r>
        <w:rPr>
          <w:rFonts w:eastAsia="Times New Roman"/>
          <w:szCs w:val="24"/>
        </w:rPr>
        <w:t xml:space="preserve">η υπάρχει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για να γίνεται ο απαραίτητος έλεγχος. </w:t>
      </w:r>
    </w:p>
    <w:p w14:paraId="06758DA0" w14:textId="77777777" w:rsidR="00866F2D" w:rsidRDefault="003A64EF">
      <w:pPr>
        <w:spacing w:line="600" w:lineRule="auto"/>
        <w:ind w:firstLine="720"/>
        <w:jc w:val="both"/>
        <w:rPr>
          <w:rFonts w:eastAsia="Times New Roman"/>
          <w:szCs w:val="24"/>
        </w:rPr>
      </w:pPr>
      <w:r>
        <w:rPr>
          <w:rFonts w:eastAsia="Times New Roman"/>
          <w:szCs w:val="24"/>
        </w:rPr>
        <w:t xml:space="preserve">Το άρθρο 108 για τους ΕΔΙΠ των ΤΕΙ και των πανεπιστημίων έφυγε. Ελπίζω να μην έφυγε και η έγνοια σας για την αποκατάσταση των αδικιών στον συγκεκριμένο </w:t>
      </w:r>
      <w:r>
        <w:rPr>
          <w:rFonts w:eastAsia="Times New Roman"/>
          <w:szCs w:val="24"/>
        </w:rPr>
        <w:lastRenderedPageBreak/>
        <w:t xml:space="preserve">κλάδο, δηλαδή, ισοτιμία μεταξύ τους και ίση </w:t>
      </w:r>
      <w:r>
        <w:rPr>
          <w:rFonts w:eastAsia="Times New Roman"/>
          <w:szCs w:val="24"/>
        </w:rPr>
        <w:t xml:space="preserve">μεταχείριση μισθολογικά με τον υπόλοιπο δημόσιο τομέα. Όχι παιδιά και αποπαίδια. </w:t>
      </w:r>
    </w:p>
    <w:p w14:paraId="06758DA1" w14:textId="77777777" w:rsidR="00866F2D" w:rsidRDefault="003A64EF">
      <w:pPr>
        <w:spacing w:line="600" w:lineRule="auto"/>
        <w:ind w:firstLine="720"/>
        <w:jc w:val="both"/>
        <w:rPr>
          <w:rFonts w:eastAsia="Times New Roman"/>
          <w:szCs w:val="24"/>
        </w:rPr>
      </w:pPr>
      <w:r>
        <w:rPr>
          <w:rFonts w:eastAsia="Times New Roman"/>
          <w:szCs w:val="24"/>
        </w:rPr>
        <w:t>Κλείνοντας, θέλω να πω ότι το συγκεκριμένο σχέδιο για τις δομές εκπαίδευσης δεν μας έπεισε ότι στηρίζεται σε ένα μελετημένο σχέδιο. Η επικαλούμενη αποκέντρωση είναι στην ουσί</w:t>
      </w:r>
      <w:r>
        <w:rPr>
          <w:rFonts w:eastAsia="Times New Roman"/>
          <w:szCs w:val="24"/>
        </w:rPr>
        <w:t>α περιφερειακή συγκέντρωση. Τελικά ούτε τις οικονομίες κλίμακας ενός κεντρικού οργανισμού έχει, αλλά ούτε και την εγγύτητα στη σχολική μονάδα. Οι δομές έχουν προβληματική στελέχωση, κάτι που είπαμε στις επιτροπές, το εντόπισαν και οι φορείς, το λένε και στ</w:t>
      </w:r>
      <w:r>
        <w:rPr>
          <w:rFonts w:eastAsia="Times New Roman"/>
          <w:szCs w:val="24"/>
        </w:rPr>
        <w:t xml:space="preserve">α υπομνήματά τους. Για τις επιλογές στελεχών το πρώτο είναι ότι οι επιλογές πρέπει να γίνουν από πάνω προς τα κάτω και όχι να ξεκινήσετε με οδηγούς της διαδικασίας τα κομματικά σας στελέχη. Μόνο έτσι θα μας πείσετε ότι δεν </w:t>
      </w:r>
      <w:proofErr w:type="spellStart"/>
      <w:r>
        <w:rPr>
          <w:rFonts w:eastAsia="Times New Roman"/>
          <w:szCs w:val="24"/>
        </w:rPr>
        <w:t>οικοδομείτε</w:t>
      </w:r>
      <w:proofErr w:type="spellEnd"/>
      <w:r>
        <w:rPr>
          <w:rFonts w:eastAsia="Times New Roman"/>
          <w:szCs w:val="24"/>
        </w:rPr>
        <w:t xml:space="preserve"> κομματικό κράτος. </w:t>
      </w:r>
    </w:p>
    <w:p w14:paraId="06758DA2" w14:textId="77777777" w:rsidR="00866F2D" w:rsidRDefault="003A64EF">
      <w:pPr>
        <w:spacing w:line="600" w:lineRule="auto"/>
        <w:ind w:firstLine="720"/>
        <w:jc w:val="both"/>
        <w:rPr>
          <w:rFonts w:eastAsia="Times New Roman"/>
          <w:szCs w:val="24"/>
        </w:rPr>
      </w:pPr>
      <w:r>
        <w:rPr>
          <w:rFonts w:eastAsia="Times New Roman"/>
          <w:szCs w:val="24"/>
        </w:rPr>
        <w:t>Δε</w:t>
      </w:r>
      <w:r>
        <w:rPr>
          <w:rFonts w:eastAsia="Times New Roman"/>
          <w:szCs w:val="24"/>
        </w:rPr>
        <w:t xml:space="preserve">ύτερον, βγάλτε τους τεχνητούς περιορισμούς, ώστε όλοι να κριθούν ισότιμα αν είναι ικανοί ή όχι. </w:t>
      </w:r>
    </w:p>
    <w:p w14:paraId="06758DA3" w14:textId="77777777" w:rsidR="00866F2D" w:rsidRDefault="003A64EF">
      <w:pPr>
        <w:spacing w:line="600" w:lineRule="auto"/>
        <w:ind w:firstLine="720"/>
        <w:jc w:val="both"/>
        <w:rPr>
          <w:rFonts w:eastAsia="Times New Roman"/>
          <w:szCs w:val="24"/>
        </w:rPr>
      </w:pPr>
      <w:r>
        <w:rPr>
          <w:rFonts w:eastAsia="Times New Roman"/>
          <w:szCs w:val="24"/>
        </w:rPr>
        <w:lastRenderedPageBreak/>
        <w:t>Τρίτον, κάντε μ</w:t>
      </w:r>
      <w:r>
        <w:rPr>
          <w:rFonts w:eastAsia="Times New Roman"/>
          <w:szCs w:val="24"/>
        </w:rPr>
        <w:t>ί</w:t>
      </w:r>
      <w:r>
        <w:rPr>
          <w:rFonts w:eastAsia="Times New Roman"/>
          <w:szCs w:val="24"/>
        </w:rPr>
        <w:t xml:space="preserve">α πιο ορθολογική </w:t>
      </w:r>
      <w:proofErr w:type="spellStart"/>
      <w:r>
        <w:rPr>
          <w:rFonts w:eastAsia="Times New Roman"/>
          <w:szCs w:val="24"/>
        </w:rPr>
        <w:t>μοριοδότηση</w:t>
      </w:r>
      <w:proofErr w:type="spellEnd"/>
      <w:r>
        <w:rPr>
          <w:rFonts w:eastAsia="Times New Roman"/>
          <w:szCs w:val="24"/>
        </w:rPr>
        <w:t xml:space="preserve"> και όχι επιλεκτική, ώστε να θιγούν κάποιοι και να ευνοηθούν κάποιοι άλλοι. Ακούστε και τις προτάσεις μας. Δεν είνα</w:t>
      </w:r>
      <w:r>
        <w:rPr>
          <w:rFonts w:eastAsia="Times New Roman"/>
          <w:szCs w:val="24"/>
        </w:rPr>
        <w:t xml:space="preserve">ι κακό. </w:t>
      </w:r>
    </w:p>
    <w:p w14:paraId="06758DA4" w14:textId="77777777" w:rsidR="00866F2D" w:rsidRDefault="003A64EF">
      <w:pPr>
        <w:spacing w:line="600" w:lineRule="auto"/>
        <w:ind w:firstLine="720"/>
        <w:jc w:val="both"/>
        <w:rPr>
          <w:rFonts w:eastAsia="Times New Roman"/>
          <w:szCs w:val="24"/>
        </w:rPr>
      </w:pPr>
      <w:r>
        <w:rPr>
          <w:rFonts w:eastAsia="Times New Roman"/>
          <w:szCs w:val="24"/>
        </w:rPr>
        <w:t xml:space="preserve">Γενικά, φτιάξτε ένα σύστημα βιώσιμο που να αντέχει στο μέλλον και όχι ένα σύστημα που θα εξυπηρετεί τις τρέχουσες ανάγκες σας. </w:t>
      </w:r>
    </w:p>
    <w:p w14:paraId="06758DA5" w14:textId="77777777" w:rsidR="00866F2D" w:rsidRDefault="003A64EF">
      <w:pPr>
        <w:spacing w:line="600" w:lineRule="auto"/>
        <w:ind w:firstLine="720"/>
        <w:jc w:val="both"/>
        <w:rPr>
          <w:rFonts w:eastAsia="Times New Roman"/>
          <w:szCs w:val="24"/>
        </w:rPr>
      </w:pPr>
      <w:r>
        <w:rPr>
          <w:rFonts w:eastAsia="Times New Roman"/>
          <w:szCs w:val="24"/>
        </w:rPr>
        <w:t>Και έρχομαι σε κάτι τελευταίο, αλλά ίσως πιο σημαντικό. Αποενοχοποιείστε την αξιολόγηση. Δίνετε το λάθος μήνυμα στην κο</w:t>
      </w:r>
      <w:r>
        <w:rPr>
          <w:rFonts w:eastAsia="Times New Roman"/>
          <w:szCs w:val="24"/>
        </w:rPr>
        <w:t xml:space="preserve">ινωνία. </w:t>
      </w:r>
      <w:r>
        <w:rPr>
          <w:rFonts w:eastAsia="Times New Roman"/>
          <w:szCs w:val="24"/>
        </w:rPr>
        <w:t>Τ</w:t>
      </w:r>
      <w:r>
        <w:rPr>
          <w:rFonts w:eastAsia="Times New Roman"/>
          <w:szCs w:val="24"/>
        </w:rPr>
        <w:t>ο κυριότερο, μην έχετε μ</w:t>
      </w:r>
      <w:r>
        <w:rPr>
          <w:rFonts w:eastAsia="Times New Roman"/>
          <w:szCs w:val="24"/>
        </w:rPr>
        <w:t>ί</w:t>
      </w:r>
      <w:r>
        <w:rPr>
          <w:rFonts w:eastAsia="Times New Roman"/>
          <w:szCs w:val="24"/>
        </w:rPr>
        <w:t xml:space="preserve">α αλαζονική, ειρωνική στάση απέναντι στην Αντιπολίτευση όταν μάλιστα κάνει προτάσεις και όχι στείρα αντιπολίτευση, όπως κάνατε εσείς όταν ήσασταν στην </w:t>
      </w:r>
      <w:r>
        <w:rPr>
          <w:rFonts w:eastAsia="Times New Roman"/>
          <w:szCs w:val="24"/>
        </w:rPr>
        <w:t>α</w:t>
      </w:r>
      <w:r>
        <w:rPr>
          <w:rFonts w:eastAsia="Times New Roman"/>
          <w:szCs w:val="24"/>
        </w:rPr>
        <w:t>ντιπολίτευση. Ξέρετε ότι σε πολλά έχουμε δίκιο, αλλά σας δένουν τα χέρ</w:t>
      </w:r>
      <w:r>
        <w:rPr>
          <w:rFonts w:eastAsia="Times New Roman"/>
          <w:szCs w:val="24"/>
        </w:rPr>
        <w:t>ια πολλές ιδεοληψίες και αφηγήματα που έχουν χτίσει καριέρες, αλλά έχουν γκρεμίσει τον εκπαιδευτικό ιστό. Απαλλαγείτε απ’ αυτά και κοιτάξτε μπροστά πού πάει ο κόσμος για να μην χάσουμε το τρένο. Όχι, δηλαδή, εμείς, αλλά τα παιδιά μας.</w:t>
      </w:r>
    </w:p>
    <w:p w14:paraId="06758DA6" w14:textId="77777777" w:rsidR="00866F2D" w:rsidRDefault="003A64EF">
      <w:pPr>
        <w:spacing w:line="600" w:lineRule="auto"/>
        <w:ind w:firstLine="720"/>
        <w:jc w:val="both"/>
        <w:rPr>
          <w:rFonts w:eastAsia="Times New Roman"/>
          <w:szCs w:val="24"/>
        </w:rPr>
      </w:pPr>
      <w:r>
        <w:rPr>
          <w:rFonts w:eastAsia="Times New Roman"/>
          <w:szCs w:val="24"/>
        </w:rPr>
        <w:t xml:space="preserve">Ευχαριστώ πολύ. </w:t>
      </w:r>
    </w:p>
    <w:p w14:paraId="06758DA7" w14:textId="77777777" w:rsidR="00866F2D" w:rsidRDefault="003A64EF">
      <w:pPr>
        <w:spacing w:line="600" w:lineRule="auto"/>
        <w:ind w:firstLine="720"/>
        <w:jc w:val="center"/>
        <w:rPr>
          <w:rFonts w:eastAsia="Times New Roman"/>
          <w:szCs w:val="24"/>
        </w:rPr>
      </w:pPr>
      <w:r>
        <w:rPr>
          <w:rFonts w:eastAsia="Times New Roman"/>
          <w:szCs w:val="24"/>
        </w:rPr>
        <w:lastRenderedPageBreak/>
        <w:t>(Χειροκροτήματα)</w:t>
      </w:r>
    </w:p>
    <w:p w14:paraId="06758DA8" w14:textId="77777777" w:rsidR="00866F2D" w:rsidRDefault="003A64EF">
      <w:pPr>
        <w:spacing w:line="600" w:lineRule="auto"/>
        <w:ind w:firstLine="720"/>
        <w:jc w:val="both"/>
        <w:rPr>
          <w:rFonts w:eastAsia="Times New Roman"/>
          <w:szCs w:val="24"/>
        </w:rPr>
      </w:pPr>
      <w:r w:rsidRPr="00DF7672">
        <w:rPr>
          <w:rFonts w:eastAsia="Times New Roman"/>
          <w:b/>
          <w:szCs w:val="24"/>
        </w:rPr>
        <w:t>ΠΡΟΕΔΡΕΥΩΝ (Δημήτριος Καμμένος):</w:t>
      </w:r>
      <w:r>
        <w:rPr>
          <w:rFonts w:eastAsia="Times New Roman"/>
          <w:szCs w:val="24"/>
        </w:rPr>
        <w:t xml:space="preserve"> 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ενημερώθηκαν για την ιστορία του κτηρίου και τον τρόπο οργά</w:t>
      </w:r>
      <w:r>
        <w:rPr>
          <w:rFonts w:eastAsia="Times New Roman"/>
          <w:szCs w:val="24"/>
        </w:rPr>
        <w:t>νωσης και λειτουργίας της Βουλής και ξεναγήθηκαν στην έκθεση της αίθουσας «ΕΛΕΥΘΕΡΙΟΣ ΒΕΝΙΖΕΛΟΣ» τριάντα οκτώ μαθήτριες και μαθητές και τρεις συνοδοί εκπαιδευτικοί από το 3</w:t>
      </w:r>
      <w:r w:rsidRPr="00967E70">
        <w:rPr>
          <w:rFonts w:eastAsia="Times New Roman"/>
          <w:szCs w:val="24"/>
          <w:vertAlign w:val="superscript"/>
        </w:rPr>
        <w:t>ο</w:t>
      </w:r>
      <w:r>
        <w:rPr>
          <w:rFonts w:eastAsia="Times New Roman"/>
          <w:szCs w:val="24"/>
        </w:rPr>
        <w:t xml:space="preserve"> Δημοτικό Σχολείο Αμαλιάδας. </w:t>
      </w:r>
    </w:p>
    <w:p w14:paraId="06758DA9" w14:textId="77777777" w:rsidR="00866F2D" w:rsidRDefault="003A64EF">
      <w:pPr>
        <w:spacing w:line="600" w:lineRule="auto"/>
        <w:ind w:firstLine="720"/>
        <w:jc w:val="both"/>
        <w:rPr>
          <w:rFonts w:eastAsia="Times New Roman"/>
          <w:szCs w:val="24"/>
        </w:rPr>
      </w:pPr>
      <w:r>
        <w:rPr>
          <w:rFonts w:eastAsia="Times New Roman"/>
          <w:szCs w:val="24"/>
        </w:rPr>
        <w:t>Η Βουλή σάς καλωσορίζει.</w:t>
      </w:r>
    </w:p>
    <w:p w14:paraId="06758DAA" w14:textId="77777777" w:rsidR="00866F2D" w:rsidRDefault="003A64EF">
      <w:pPr>
        <w:spacing w:line="600" w:lineRule="auto"/>
        <w:ind w:firstLine="720"/>
        <w:jc w:val="center"/>
        <w:rPr>
          <w:rFonts w:eastAsia="Times New Roman"/>
          <w:szCs w:val="24"/>
        </w:rPr>
      </w:pPr>
      <w:r>
        <w:rPr>
          <w:rFonts w:eastAsia="Times New Roman"/>
          <w:szCs w:val="24"/>
        </w:rPr>
        <w:t>(Χειροκροτήματα απ’ όλες τις</w:t>
      </w:r>
      <w:r>
        <w:rPr>
          <w:rFonts w:eastAsia="Times New Roman"/>
          <w:szCs w:val="24"/>
        </w:rPr>
        <w:t xml:space="preserve"> πτέρυγες</w:t>
      </w:r>
      <w:r>
        <w:rPr>
          <w:rFonts w:eastAsia="Times New Roman"/>
          <w:szCs w:val="24"/>
        </w:rPr>
        <w:t xml:space="preserve"> της Βουλής</w:t>
      </w:r>
      <w:r>
        <w:rPr>
          <w:rFonts w:eastAsia="Times New Roman"/>
          <w:szCs w:val="24"/>
        </w:rPr>
        <w:t>)</w:t>
      </w:r>
    </w:p>
    <w:p w14:paraId="06758DAB" w14:textId="77777777" w:rsidR="00866F2D" w:rsidRDefault="003A64EF">
      <w:pPr>
        <w:spacing w:line="600" w:lineRule="auto"/>
        <w:ind w:firstLine="720"/>
        <w:jc w:val="both"/>
        <w:rPr>
          <w:rFonts w:eastAsia="Times New Roman"/>
          <w:szCs w:val="24"/>
        </w:rPr>
      </w:pPr>
      <w:r>
        <w:rPr>
          <w:rFonts w:eastAsia="Times New Roman"/>
          <w:szCs w:val="24"/>
        </w:rPr>
        <w:t xml:space="preserve">Τον λόγο έχει ο κ. Μεγαλομύστακας. </w:t>
      </w:r>
    </w:p>
    <w:p w14:paraId="06758DAC" w14:textId="77777777" w:rsidR="00866F2D" w:rsidRDefault="003A64EF">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Ευχαριστώ, κύριε Πρόεδρε.</w:t>
      </w:r>
    </w:p>
    <w:p w14:paraId="06758DAD" w14:textId="77777777" w:rsidR="00866F2D" w:rsidRDefault="003A64EF">
      <w:pPr>
        <w:spacing w:line="600" w:lineRule="auto"/>
        <w:ind w:firstLine="720"/>
        <w:jc w:val="both"/>
        <w:rPr>
          <w:rFonts w:eastAsia="Times New Roman"/>
          <w:szCs w:val="24"/>
        </w:rPr>
      </w:pPr>
      <w:r>
        <w:rPr>
          <w:rFonts w:eastAsia="Times New Roman"/>
          <w:szCs w:val="24"/>
        </w:rPr>
        <w:t>Κυρίες και κύριοι συνάδελφοι, κυρία και κύριοι Υπουργοί, θα ήθελα πριν ξεκινήσω να ευχηθώ καλή επιτυχία σε όλους τους νέους που σήμερα ξεκινούν α</w:t>
      </w:r>
      <w:r>
        <w:rPr>
          <w:rFonts w:eastAsia="Times New Roman"/>
          <w:szCs w:val="24"/>
        </w:rPr>
        <w:t xml:space="preserve">υτόν τον αγώνα </w:t>
      </w:r>
      <w:r>
        <w:rPr>
          <w:rFonts w:eastAsia="Times New Roman"/>
          <w:szCs w:val="24"/>
        </w:rPr>
        <w:lastRenderedPageBreak/>
        <w:t>των πανελληνίων. Ελπίζουμε ο καθένας να καταφέρει αυτά που έχει βάλει ως στόχο. Να ευχηθούμε ότι θα τους βοηθήσουμε και εμείς αλλάζοντας λίγο τα πράγματα. Ξέρουμε πολύ καλά ότι αυτή τη στιγμή τα παιδιά έχουν δύσκολο αγώνα. Νομίζω ότι γι’ αυτ</w:t>
      </w:r>
      <w:r>
        <w:rPr>
          <w:rFonts w:eastAsia="Times New Roman"/>
          <w:szCs w:val="24"/>
        </w:rPr>
        <w:t xml:space="preserve">ό την απόλυτη ευθύνη την έχουμε εμείς. </w:t>
      </w:r>
    </w:p>
    <w:p w14:paraId="06758DAE" w14:textId="77777777" w:rsidR="00866F2D" w:rsidRDefault="003A64EF">
      <w:pPr>
        <w:spacing w:line="600" w:lineRule="auto"/>
        <w:ind w:firstLine="720"/>
        <w:jc w:val="both"/>
        <w:rPr>
          <w:rFonts w:eastAsia="Times New Roman"/>
          <w:szCs w:val="24"/>
        </w:rPr>
      </w:pPr>
      <w:r>
        <w:rPr>
          <w:rFonts w:eastAsia="Times New Roman"/>
          <w:szCs w:val="24"/>
        </w:rPr>
        <w:t xml:space="preserve">Πριν ξεκινήσω να μιλάω για το νομοσχέδιο, θα ήθελα να σας αποδείξουμε και σήμερα ότι η διαβούλευση και η συζήτηση που εσείς είχατε πει ότι έχει γίνει, πολύ απλά δεν έγινε, καταθέτοντας τρεις επιστολές που μας έχουν </w:t>
      </w:r>
      <w:r>
        <w:rPr>
          <w:rFonts w:eastAsia="Times New Roman"/>
          <w:szCs w:val="24"/>
        </w:rPr>
        <w:t>στείλει οι φορείς που ήρθαν χθες, αλλά και σήμερα το πρωί. Οι περισσότεροι φορείς αυτό μας έχουν τονίσει. Αυτό σας λέμε όλοι εδώ μέσα. Δεν φτάνουν οι οκτώ μήνες για τα μισά άρθρα, όπως είπατε εσείς.</w:t>
      </w:r>
    </w:p>
    <w:p w14:paraId="06758DAF" w14:textId="77777777" w:rsidR="00866F2D" w:rsidRDefault="003A64EF">
      <w:pPr>
        <w:spacing w:line="600" w:lineRule="auto"/>
        <w:ind w:firstLine="540"/>
        <w:jc w:val="both"/>
        <w:rPr>
          <w:rFonts w:eastAsia="Times New Roman"/>
          <w:szCs w:val="24"/>
        </w:rPr>
      </w:pPr>
      <w:r w:rsidRPr="00C453AA">
        <w:rPr>
          <w:rFonts w:eastAsia="Times New Roman"/>
          <w:szCs w:val="24"/>
        </w:rPr>
        <w:t>(</w:t>
      </w:r>
      <w:r>
        <w:rPr>
          <w:rFonts w:eastAsia="Times New Roman"/>
          <w:szCs w:val="24"/>
        </w:rPr>
        <w:t>Στο σημείο αυτό ο Βουλευτής κ. Αναστάσιος Μεγ</w:t>
      </w:r>
      <w:r>
        <w:rPr>
          <w:rFonts w:eastAsia="Times New Roman"/>
          <w:szCs w:val="24"/>
        </w:rPr>
        <w:t>α</w:t>
      </w:r>
      <w:r>
        <w:rPr>
          <w:rFonts w:eastAsia="Times New Roman"/>
          <w:szCs w:val="24"/>
        </w:rPr>
        <w:t>λομύστακας</w:t>
      </w:r>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τα 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06758DB0"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Είδατε ότι και ο εταίρος σας στην Κυβέρνηση δεν είναι απόλυτα σύμφωνος, δεν είχε την πλήρη </w:t>
      </w:r>
      <w:r>
        <w:rPr>
          <w:rFonts w:eastAsia="Times New Roman"/>
          <w:szCs w:val="24"/>
        </w:rPr>
        <w:t>ενημέρωση. Και δεν είναι μομφή προσωπική, αλλά κατά της συνεργασίας σας. Δηλαδή, δεν μπορώ να καταλάβω πώς όταν αυτά τα δύο κόμματα, που θα ψηφίσουν αυτό το νομοσχέδιο, όπως μας είπατε εσείς, δεν έχουν απόλυτη σύμπνοια, επιθυμείτε τα υπόλοιπα κόμματα αυτού</w:t>
      </w:r>
      <w:r>
        <w:rPr>
          <w:rFonts w:eastAsia="Times New Roman"/>
          <w:szCs w:val="24"/>
        </w:rPr>
        <w:t xml:space="preserve"> του Κοινοβουλίου να έρθουν και να υποστηρίξουν κάτι για το οποίο δεν είναι σίγουροι. </w:t>
      </w:r>
    </w:p>
    <w:p w14:paraId="06758DB1"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σας λέω πως όλα σε αυτό το νομοσχέδιο είναι αρνητικά. Σίγουρα, όμως, δεν έχουν ελεγχθεί όλα και δεν έχουν αξιολογηθεί όπως θα έπρεπε. Η αξιολόγηση, όπως ξέρετε, δεν </w:t>
      </w:r>
      <w:r>
        <w:rPr>
          <w:rFonts w:eastAsia="Times New Roman"/>
          <w:szCs w:val="24"/>
        </w:rPr>
        <w:t>είναι κακό πράγμα. Θα αναφερθώ, όμως, στη συνέχεια σε αυτό.</w:t>
      </w:r>
    </w:p>
    <w:p w14:paraId="06758DB2"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Παρακολουθώντας κάποιος τις επιτροπές και σήμερα την Ολομέλεια, το μεγαλύτερο ζήτημα που έχει προκύψει -και νομίζω ότι μπορεί να το παρατηρήσει ο καθένας- είναι η στήριξη του επιχειρήματος ότι εσε</w:t>
      </w:r>
      <w:r>
        <w:rPr>
          <w:rFonts w:eastAsia="Times New Roman"/>
          <w:szCs w:val="24"/>
        </w:rPr>
        <w:t xml:space="preserve">ίς με αυτό το νομοσχέδιο θέλετε να καλύψετε και να τοποθετήσετε δικούς σας ανθρώπους σε θέσεις ευθύνης. </w:t>
      </w:r>
    </w:p>
    <w:p w14:paraId="06758DB3"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Με την επιλογή σας, λοιπόν, να καταργήσετε στην ουσία ή να αντικαταστήσετε το θεσμό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υμβούλου, μπορεί εσείς να πιστεύετε ότι θα καταφέρετε</w:t>
      </w:r>
      <w:r>
        <w:rPr>
          <w:rFonts w:eastAsia="Times New Roman"/>
          <w:szCs w:val="24"/>
        </w:rPr>
        <w:t xml:space="preserve"> να βγάλετε κάποιους που, ενδεχομένως, έχουν τοποθετηθεί από προηγούμενες κυβερνήσεις, ωστόσο αυτό δεν είναι το ζητούμενο στο εκπαιδευτικό μας σύστημα. Το μοντέλο που θα έπρεπε να ακολουθήσετε κατ’ εμάς, είναι πρώτα απ’ όλα να αξιολογήσετε, να δείτε -γιατί</w:t>
      </w:r>
      <w:r>
        <w:rPr>
          <w:rFonts w:eastAsia="Times New Roman"/>
          <w:szCs w:val="24"/>
        </w:rPr>
        <w:t xml:space="preserve"> αυτή είναι η υποχρέωσή σας ως Κυβέρνηση, ως πολιτική ηγεσία αυτού του τόπου- αν τα </w:t>
      </w:r>
      <w:r>
        <w:rPr>
          <w:rFonts w:eastAsia="Times New Roman"/>
          <w:szCs w:val="24"/>
        </w:rPr>
        <w:t>ό</w:t>
      </w:r>
      <w:r>
        <w:rPr>
          <w:rFonts w:eastAsia="Times New Roman"/>
          <w:szCs w:val="24"/>
        </w:rPr>
        <w:t xml:space="preserve">ργανα και οι υπάρχουσες δομές λειτουργούν σωστά. </w:t>
      </w:r>
    </w:p>
    <w:p w14:paraId="06758DB4"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Εμείς δεν έχουμε την εικόνα ότι όλοι οι </w:t>
      </w:r>
      <w:r>
        <w:rPr>
          <w:rFonts w:eastAsia="Times New Roman"/>
          <w:szCs w:val="24"/>
        </w:rPr>
        <w:t>σ</w:t>
      </w:r>
      <w:r>
        <w:rPr>
          <w:rFonts w:eastAsia="Times New Roman"/>
          <w:szCs w:val="24"/>
        </w:rPr>
        <w:t xml:space="preserve">χολικοί </w:t>
      </w:r>
      <w:r>
        <w:rPr>
          <w:rFonts w:eastAsia="Times New Roman"/>
          <w:szCs w:val="24"/>
        </w:rPr>
        <w:t>σ</w:t>
      </w:r>
      <w:r>
        <w:rPr>
          <w:rFonts w:eastAsia="Times New Roman"/>
          <w:szCs w:val="24"/>
        </w:rPr>
        <w:t xml:space="preserve">ύμβουλοι ή ότι το </w:t>
      </w:r>
      <w:r>
        <w:rPr>
          <w:rFonts w:eastAsia="Times New Roman"/>
          <w:szCs w:val="24"/>
        </w:rPr>
        <w:t>ό</w:t>
      </w:r>
      <w:r>
        <w:rPr>
          <w:rFonts w:eastAsia="Times New Roman"/>
          <w:szCs w:val="24"/>
        </w:rPr>
        <w:t xml:space="preserve">ργανο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υμβούλων δεν λειτουργούσε με τον</w:t>
      </w:r>
      <w:r>
        <w:rPr>
          <w:rFonts w:eastAsia="Times New Roman"/>
          <w:szCs w:val="24"/>
        </w:rPr>
        <w:t xml:space="preserve"> τρόπο που έπρεπε. Σίγουρα υπήρχαν κάποιες παθογένειες, σίγουρα υπήρχαν κάποια προβλήματα, ωστόσο εμείς θα έπρεπε να τα βελτιώσουμε αυτά. </w:t>
      </w:r>
    </w:p>
    <w:p w14:paraId="06758DB5"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μοντέλο που θα πρέπει να ακολουθήσουμε, ενδεχομένως, δεν είναι αυτό των ΠΕΚΕΣ, των ΚΕΣΥ και των </w:t>
      </w:r>
      <w:r>
        <w:rPr>
          <w:rFonts w:eastAsia="Times New Roman"/>
          <w:szCs w:val="24"/>
        </w:rPr>
        <w:t>σ</w:t>
      </w:r>
      <w:r>
        <w:rPr>
          <w:rFonts w:eastAsia="Times New Roman"/>
          <w:szCs w:val="24"/>
        </w:rPr>
        <w:t xml:space="preserve">υντονιστών </w:t>
      </w:r>
      <w:r>
        <w:rPr>
          <w:rFonts w:eastAsia="Times New Roman"/>
          <w:szCs w:val="24"/>
        </w:rPr>
        <w:t>ε</w:t>
      </w:r>
      <w:r>
        <w:rPr>
          <w:rFonts w:eastAsia="Times New Roman"/>
          <w:szCs w:val="24"/>
        </w:rPr>
        <w:t>κπαιδ</w:t>
      </w:r>
      <w:r>
        <w:rPr>
          <w:rFonts w:eastAsia="Times New Roman"/>
          <w:szCs w:val="24"/>
        </w:rPr>
        <w:t xml:space="preserve">ευτικού </w:t>
      </w:r>
      <w:r>
        <w:rPr>
          <w:rFonts w:eastAsia="Times New Roman"/>
          <w:szCs w:val="24"/>
        </w:rPr>
        <w:t>έ</w:t>
      </w:r>
      <w:r>
        <w:rPr>
          <w:rFonts w:eastAsia="Times New Roman"/>
          <w:szCs w:val="24"/>
        </w:rPr>
        <w:t xml:space="preserve">ργου. Για εμάς θα έπρεπε να </w:t>
      </w:r>
      <w:r>
        <w:rPr>
          <w:rFonts w:eastAsia="Times New Roman"/>
          <w:szCs w:val="24"/>
        </w:rPr>
        <w:lastRenderedPageBreak/>
        <w:t>δημιουργηθεί μια σοβαρή διεπιστημονική επιτροπή, όπου αυτή θα είναι κοντά στο εκπαιδευτικό μας σύστημα, κοντά στα σχολεία, στα πανεπιστήμια, στα παιδιά, σε ιδρύματα που έχουν σχέση με παιδιά, για να μπορούν να γνωμοδοτή</w:t>
      </w:r>
      <w:r>
        <w:rPr>
          <w:rFonts w:eastAsia="Times New Roman"/>
          <w:szCs w:val="24"/>
        </w:rPr>
        <w:t xml:space="preserve">σουν. Στη συνέχεια, αυτοί θα έπρεπε να δείξουν το δρόμο στους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 xml:space="preserve">υμβούλους, οι οποίοι έχουν άμεση σχέση με τα σχολεία. Δεν έχουν καμμία απολύτως σχέση τα ΠΕΚΕΣ που μπορεί να είναι σε άλλον νομό, μπορεί και στην ίδια περιφέρεια. Ήταν καθημερινή η επαφή και η τριβή των </w:t>
      </w:r>
      <w:r>
        <w:rPr>
          <w:rFonts w:eastAsia="Times New Roman"/>
          <w:szCs w:val="24"/>
        </w:rPr>
        <w:t>σ</w:t>
      </w:r>
      <w:r>
        <w:rPr>
          <w:rFonts w:eastAsia="Times New Roman"/>
          <w:szCs w:val="24"/>
        </w:rPr>
        <w:t>υμβούλων με τις σχολικές μονάδες και αυτό για εμάς μ</w:t>
      </w:r>
      <w:r>
        <w:rPr>
          <w:rFonts w:eastAsia="Times New Roman"/>
          <w:szCs w:val="24"/>
        </w:rPr>
        <w:t>όνο θετικό ήταν. Και θα έπρεπε αυτή η ομάδα των άριστων -αν και εσείς αποφεύγετε να χρησιμοποιείτε αυτή τη λέξη, μιας και κάποιοι από σας θεωρούν και χολέρα ακόμα την αριστεία- αυτών που έχουν διαπρέψει, αυτών που είναι ενδεδειγμένοι στο είδος τους, να δημ</w:t>
      </w:r>
      <w:r>
        <w:rPr>
          <w:rFonts w:eastAsia="Times New Roman"/>
          <w:szCs w:val="24"/>
        </w:rPr>
        <w:t xml:space="preserve">ιουργήσουν μια ομάδα όπου θα λύνουν προβλήματα. </w:t>
      </w:r>
    </w:p>
    <w:p w14:paraId="06758DB6"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άκουσα προσεκτικά και στις επιτροπές αλλά και σε δηλώσεις σας εκτός Βουλής, να λέτε ότι «η σύγχρονη κοινωνία έχει και σύγχρονα προβλήματα». Ναι, έχει. Έχει τον εθισμό, όπως πολύ καλά είπατε, σε τεχνολογι</w:t>
      </w:r>
      <w:r>
        <w:rPr>
          <w:rFonts w:eastAsia="Times New Roman"/>
          <w:szCs w:val="24"/>
        </w:rPr>
        <w:t xml:space="preserve">κά μέσα, έχει το </w:t>
      </w:r>
      <w:r>
        <w:rPr>
          <w:rFonts w:eastAsia="Times New Roman"/>
          <w:szCs w:val="24"/>
          <w:lang w:val="en-US"/>
        </w:rPr>
        <w:t>bullying</w:t>
      </w:r>
      <w:r>
        <w:rPr>
          <w:rFonts w:eastAsia="Times New Roman"/>
          <w:szCs w:val="24"/>
        </w:rPr>
        <w:t xml:space="preserve">, έχει τον </w:t>
      </w:r>
      <w:r>
        <w:rPr>
          <w:rFonts w:eastAsia="Times New Roman"/>
          <w:szCs w:val="24"/>
        </w:rPr>
        <w:lastRenderedPageBreak/>
        <w:t>ρατσισμό, έχει παρά πολλά ζητήματα που πρέπει να αντιμετωπιστούν. Ωστόσο δεν βλέπουμε ότι με τη δομή που φέρνετε, με αυτό το νέο νομοσχέδιο, θα υπάρξει λύση σε αυτά τα σοβαρά προβλήματα. Νομίζω ότι αποξενώνετε τους υπεύθ</w:t>
      </w:r>
      <w:r>
        <w:rPr>
          <w:rFonts w:eastAsia="Times New Roman"/>
          <w:szCs w:val="24"/>
        </w:rPr>
        <w:t>υνους φορείς από το πρόβλημα, από κει που είναι το σχολείο. Σε όλη την Ελλάδα το πρόβλημα είναι ότι μεγάλο μέρος των παιδιών έχουν εθιστεί στα τεχνολογικά μέσα. Είναι πρόβλημα για όλη την Ελλάδα το φαινόμενο του εκφοβισμού. Είναι πρόβλημα για όλη την Ελλάδ</w:t>
      </w:r>
      <w:r>
        <w:rPr>
          <w:rFonts w:eastAsia="Times New Roman"/>
          <w:szCs w:val="24"/>
        </w:rPr>
        <w:t>α ο ρατσισμός. Δεν λέω ότι είναι όλοι οι Έλληνες έτσι, αλλά υπάρχει παντού. Σε αυτό θέλω να καταλήξω.</w:t>
      </w:r>
    </w:p>
    <w:p w14:paraId="06758DB7"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szCs w:val="24"/>
        </w:rPr>
        <w:t xml:space="preserve">Επομένως θα έπρεπε να είναι πιο ολοκληρωτική η λύση του. Δεν μπορεί κάθε περιφέρεια να έχει τον δικό της τρόπο που προσεγγίζει το πρόβλημα. </w:t>
      </w:r>
      <w:r>
        <w:rPr>
          <w:rFonts w:eastAsia="Times New Roman" w:cs="Times New Roman"/>
          <w:szCs w:val="24"/>
        </w:rPr>
        <w:t>Αυτή ήταν η δο</w:t>
      </w:r>
      <w:r>
        <w:rPr>
          <w:rFonts w:eastAsia="Times New Roman" w:cs="Times New Roman"/>
          <w:szCs w:val="24"/>
        </w:rPr>
        <w:t xml:space="preserve">υλειά των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σ</w:t>
      </w:r>
      <w:r>
        <w:rPr>
          <w:rFonts w:eastAsia="Times New Roman" w:cs="Times New Roman"/>
          <w:szCs w:val="24"/>
        </w:rPr>
        <w:t xml:space="preserve">υμβούλων, να δώσουν τη λύση στα σχολεία με την άμεση επαφή τους. </w:t>
      </w:r>
    </w:p>
    <w:p w14:paraId="06758D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Μιλάτε για προβλήματα. Πιστεύουμε ότι για να λύσουμε τα προβλήματα στο εκπαιδευτικό μας σύστημα δεν πρέπει σε κα</w:t>
      </w:r>
      <w:r>
        <w:rPr>
          <w:rFonts w:eastAsia="Times New Roman" w:cs="Times New Roman"/>
          <w:szCs w:val="24"/>
        </w:rPr>
        <w:t>μ</w:t>
      </w:r>
      <w:r>
        <w:rPr>
          <w:rFonts w:eastAsia="Times New Roman" w:cs="Times New Roman"/>
          <w:szCs w:val="24"/>
        </w:rPr>
        <w:t>μία περίπτωση να αρχίσουμε από την κορυφή. Πρέπει να βάλο</w:t>
      </w:r>
      <w:r>
        <w:rPr>
          <w:rFonts w:eastAsia="Times New Roman" w:cs="Times New Roman"/>
          <w:szCs w:val="24"/>
        </w:rPr>
        <w:t>υμε τις βάσεις. Πρέπει να δώσουμε τα εργαλεία σε αυτούς που θα είναι υπεύθυνοι να αλλάξουν και να βελτιώσουν το εκπαιδευτικό μας σύστημα.</w:t>
      </w:r>
    </w:p>
    <w:p w14:paraId="06758D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ποια είναι αυτά; Είναι τα βιβλία. Πόσα χρόνια έχουμε να αλλάξουμε βιβλία; Είναι τα προγράμματα σπουδών. Είναι ο αρ</w:t>
      </w:r>
      <w:r>
        <w:rPr>
          <w:rFonts w:eastAsia="Times New Roman" w:cs="Times New Roman"/>
          <w:szCs w:val="24"/>
        </w:rPr>
        <w:t>ιθμός των παιδιών σε κάθε αίθουσα. Είναι η κάλυψη των θέσεων έγκαιρα. Δεν μπορούμε να έχουμε προσλήψεις αναπληρωτών λίγο πριν το Πάσχα, αλλά και μετά το Πάσχα, για μια σχολική χρονιά που θα τελειώσει τον Ιούνιο, όταν, μάλιστα, αυτές οι προσλήψεις αφορούν τ</w:t>
      </w:r>
      <w:r>
        <w:rPr>
          <w:rFonts w:eastAsia="Times New Roman" w:cs="Times New Roman"/>
          <w:szCs w:val="24"/>
        </w:rPr>
        <w:t xml:space="preserve">ην Παράλληλη Στήριξη, δηλαδή ένα είδος ειδικής εκπαίδευσης και αγωγής. </w:t>
      </w:r>
    </w:p>
    <w:p w14:paraId="06758DB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Δεν είμαστε έτοιμοι. Αυτά τα προβλήματα πρέπει να λύσουμε. Πρέπει να δούμε ποια είναι τα μόνιμα πλέον κενά που υπάρχουν στα σχολεία μας και στη συνέχεια να προχωρήσουμε και να αλλάξουμ</w:t>
      </w:r>
      <w:r>
        <w:rPr>
          <w:rFonts w:eastAsia="Times New Roman" w:cs="Times New Roman"/>
          <w:szCs w:val="24"/>
        </w:rPr>
        <w:t xml:space="preserve">ε τις δομές διοίκησης. Γιατί αν αλλάξουμε τη διοίκηση </w:t>
      </w:r>
      <w:r>
        <w:rPr>
          <w:rFonts w:eastAsia="Times New Roman" w:cs="Times New Roman"/>
          <w:szCs w:val="24"/>
        </w:rPr>
        <w:lastRenderedPageBreak/>
        <w:t>και δεν έχει αυτή η νέα διοίκηση τα εργαλεία και τα μέσα να βελτιώσει τα προβλήματα που υπάρχουν, τότε δεν πρόκειται να αλλάξει και τίποτα.</w:t>
      </w:r>
    </w:p>
    <w:p w14:paraId="06758DB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Ακούσατε πολύ καλά -και σας το είπα και στην </w:t>
      </w:r>
      <w:r>
        <w:rPr>
          <w:rFonts w:eastAsia="Times New Roman" w:cs="Times New Roman"/>
          <w:szCs w:val="24"/>
        </w:rPr>
        <w:t>ε</w:t>
      </w:r>
      <w:r>
        <w:rPr>
          <w:rFonts w:eastAsia="Times New Roman" w:cs="Times New Roman"/>
          <w:szCs w:val="24"/>
        </w:rPr>
        <w:t>πιτροπή- ότι η μ</w:t>
      </w:r>
      <w:r>
        <w:rPr>
          <w:rFonts w:eastAsia="Times New Roman" w:cs="Times New Roman"/>
          <w:szCs w:val="24"/>
        </w:rPr>
        <w:t>είζονα Αντιπολίτευση, η οποία ελπίζει ότι θα είναι στην επόμενη εκλογική αναμέτρηση η νικητήρια δύναμη, λέει ότι θα τα καταργήσει όλα αυτά που φέρνετε. Δεν θα έπρεπε να το σκεφτούμε αυτό από πριν; Και είναι λυπηρό και εξοργιστικό για τους ανθρώπους που μας</w:t>
      </w:r>
      <w:r>
        <w:rPr>
          <w:rFonts w:eastAsia="Times New Roman" w:cs="Times New Roman"/>
          <w:szCs w:val="24"/>
        </w:rPr>
        <w:t xml:space="preserve"> ακούν αυτή τη στιγμή, όταν ξέρουν ότι η κάθε κυβέρνηση έρχεται και κάνει τα δικά της. Κι εσείς σε αυτό το νομοσχέδιο είχατε διατάξεις -λέτε, βέβαια, ότι θα επαναφέρετε τη μαγνητοφωνημένη συνέντευξη- που είχε φέρει ο προηγούμενος Υπουργός σας κι εσείς έρχε</w:t>
      </w:r>
      <w:r>
        <w:rPr>
          <w:rFonts w:eastAsia="Times New Roman" w:cs="Times New Roman"/>
          <w:szCs w:val="24"/>
        </w:rPr>
        <w:t>στε και τις αλλάζετε.</w:t>
      </w:r>
    </w:p>
    <w:p w14:paraId="06758DB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το θέλουμε αυτό. Και σε αυτό που σας λέω δεν είμαι μόνος μου. Ακόμη και ο Βουλευτής του δικού σας κόμματος, ο κ. </w:t>
      </w:r>
      <w:proofErr w:type="spellStart"/>
      <w:r>
        <w:rPr>
          <w:rFonts w:eastAsia="Times New Roman" w:cs="Times New Roman"/>
          <w:szCs w:val="24"/>
        </w:rPr>
        <w:t>Στέφος</w:t>
      </w:r>
      <w:proofErr w:type="spellEnd"/>
      <w:r>
        <w:rPr>
          <w:rFonts w:eastAsia="Times New Roman" w:cs="Times New Roman"/>
          <w:szCs w:val="24"/>
        </w:rPr>
        <w:t>, είπε -τον άκουσα προσεκτικά- «πρέπει να αλλάξουμε πολλά». Συγκεκριμένα, είχε αναφέρει και αυτός τον αριθμό τω</w:t>
      </w:r>
      <w:r>
        <w:rPr>
          <w:rFonts w:eastAsia="Times New Roman" w:cs="Times New Roman"/>
          <w:szCs w:val="24"/>
        </w:rPr>
        <w:t xml:space="preserve">ν παιδιών στα νηπιαγωγεία, αλλά και άλλα προβλήματα που υπάρχουν. </w:t>
      </w:r>
    </w:p>
    <w:p w14:paraId="06758DB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Δεν φτάνει, λοιπόν, μόνο αυτό και το πιο σημαντικό είναι ότι δεν θα έπρεπε να αρχίζουμε από αυτό. Σε πολλά νομοσχέδια που φέρνετε, θέλετε να δώσετε τη λύση, αλλά με έναν πολύ παράδοξο τρόπο</w:t>
      </w:r>
      <w:r>
        <w:rPr>
          <w:rFonts w:eastAsia="Times New Roman" w:cs="Times New Roman"/>
          <w:szCs w:val="24"/>
        </w:rPr>
        <w:t xml:space="preserve">. Δεν γίνεται να βλέπουμε το δέντρο μπροστά μας και να κρύβει το βουνό από πίσω. </w:t>
      </w:r>
    </w:p>
    <w:p w14:paraId="06758DB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αρχή, το νομοσχέδιο αυτό έχει και θετικά. Ένα από αυτά είναι -ως ιδέα- η δημιουργία δομών υποδοχής για την εκπαίδευση των </w:t>
      </w:r>
      <w:proofErr w:type="spellStart"/>
      <w:r>
        <w:rPr>
          <w:rFonts w:eastAsia="Times New Roman" w:cs="Times New Roman"/>
          <w:szCs w:val="24"/>
        </w:rPr>
        <w:t>προσφυγόπαιδων</w:t>
      </w:r>
      <w:proofErr w:type="spellEnd"/>
      <w:r>
        <w:rPr>
          <w:rFonts w:eastAsia="Times New Roman" w:cs="Times New Roman"/>
          <w:szCs w:val="24"/>
        </w:rPr>
        <w:t>. Είναι πολύ σημαντ</w:t>
      </w:r>
      <w:r>
        <w:rPr>
          <w:rFonts w:eastAsia="Times New Roman" w:cs="Times New Roman"/>
          <w:szCs w:val="24"/>
        </w:rPr>
        <w:t>ικό το να οργανώσουμε τέτοιου είδους δομές και ήδη έχουμε αργήσει. Ξέρω ότι το πρόβλημα ήταν πολύ μεγάλο. Ωστόσο, όταν μιλάμε για παιδιά, θα πρέπει να λειτουργούμε πολύ πιο γρήγορα, να βρισκόμαστε σε εγρήγορση. Πρέπει να δίνεται άμεση λύση σε αυτά τα προβλ</w:t>
      </w:r>
      <w:r>
        <w:rPr>
          <w:rFonts w:eastAsia="Times New Roman" w:cs="Times New Roman"/>
          <w:szCs w:val="24"/>
        </w:rPr>
        <w:t xml:space="preserve">ήματα. Δεν μπορούμε να βλέπουμε να παραγκωνίζονται αυτά τα παιδιά, να βρίσκονται στο περιθώριο της κοινωνίας μας. </w:t>
      </w:r>
    </w:p>
    <w:p w14:paraId="06758DB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Επομένως, εμείς αυτό το θέλαμε και χθες, αν γινόταν, γιατί αυτά τα παιδιά, χωρίς αυτές τις δομές, δεν μπορούν να ενταχθούν άμεσα στην ελληνικ</w:t>
      </w:r>
      <w:r>
        <w:rPr>
          <w:rFonts w:eastAsia="Times New Roman" w:cs="Times New Roman"/>
          <w:szCs w:val="24"/>
        </w:rPr>
        <w:t xml:space="preserve">ή εκπαίδευση. Γι’ αυτό </w:t>
      </w:r>
      <w:r>
        <w:rPr>
          <w:rFonts w:eastAsia="Times New Roman" w:cs="Times New Roman"/>
          <w:szCs w:val="24"/>
        </w:rPr>
        <w:lastRenderedPageBreak/>
        <w:t>υπήρξαν και οι αντιδράσεις που είδατε από τους γονείς, χωρίς, όμως, να τους δικαιολογώ, γιατί σε πολλές περιπτώσεις ήταν παράλογοι. Αν, όμως, δεν υπάρχει ενημέρωση και πολύπλευρη γνώση των καταστάσεων, σε κα</w:t>
      </w:r>
      <w:r>
        <w:rPr>
          <w:rFonts w:eastAsia="Times New Roman" w:cs="Times New Roman"/>
          <w:szCs w:val="24"/>
        </w:rPr>
        <w:t>μ</w:t>
      </w:r>
      <w:r>
        <w:rPr>
          <w:rFonts w:eastAsia="Times New Roman" w:cs="Times New Roman"/>
          <w:szCs w:val="24"/>
        </w:rPr>
        <w:t>μία περίπτωση δεν θα έχου</w:t>
      </w:r>
      <w:r>
        <w:rPr>
          <w:rFonts w:eastAsia="Times New Roman" w:cs="Times New Roman"/>
          <w:szCs w:val="24"/>
        </w:rPr>
        <w:t>με και το επιθυμητό αποτέλεσμα.</w:t>
      </w:r>
    </w:p>
    <w:p w14:paraId="06758DC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θέλουμε «παιδιά των φαναριών» -να το πω έτσι-, δεν θέλουμε παιδιά που θα είναι έξω από τα σχολεία και παραγκωνισμένα, όπως έχουμε πάρα πολλά τώρα από συγκεκριμένες κοινωνικές ομάδες. Είναι απαράδεκτο, για μένα, να ζούμε </w:t>
      </w:r>
      <w:r>
        <w:rPr>
          <w:rFonts w:eastAsia="Times New Roman" w:cs="Times New Roman"/>
          <w:szCs w:val="24"/>
        </w:rPr>
        <w:t>στο 2018 και να υπάρχουν ακόμη παιδιά που ζητιανεύουν, παιδιά τα οποία είναι περιπλανώμενα από πόλη σε πόλη. Και ζητιανεύουν γιατί; Δεν θα έπρεπε εκείνη την ώρα να βρίσκονται στα σχολεία τους; Δεν θέλουμε να δούμε ανάλογα φαινόμενα με τα παιδιά των προσφύγ</w:t>
      </w:r>
      <w:r>
        <w:rPr>
          <w:rFonts w:eastAsia="Times New Roman" w:cs="Times New Roman"/>
          <w:szCs w:val="24"/>
        </w:rPr>
        <w:t>ων, γιατί κάποια από αυτά θα μείνουν και στην Ελλάδα.</w:t>
      </w:r>
    </w:p>
    <w:p w14:paraId="06758DC1" w14:textId="77777777" w:rsidR="00866F2D" w:rsidRDefault="003A64EF">
      <w:pPr>
        <w:spacing w:line="600" w:lineRule="auto"/>
        <w:ind w:firstLine="720"/>
        <w:jc w:val="both"/>
        <w:rPr>
          <w:rFonts w:eastAsia="Times New Roman"/>
          <w:szCs w:val="24"/>
        </w:rPr>
      </w:pPr>
      <w:r>
        <w:rPr>
          <w:rFonts w:eastAsia="Times New Roman"/>
          <w:szCs w:val="24"/>
        </w:rPr>
        <w:t xml:space="preserve">Επομένως επικροτούμε μια τέτοια κίνηση και είμαστε εδώ για να ελέγχουμε και να παρατηρούμε το πώς εξελίσσεται αυτή η κατάσταση. </w:t>
      </w:r>
    </w:p>
    <w:p w14:paraId="06758DC2" w14:textId="77777777" w:rsidR="00866F2D" w:rsidRDefault="003A64EF">
      <w:pPr>
        <w:spacing w:line="600" w:lineRule="auto"/>
        <w:ind w:firstLine="720"/>
        <w:jc w:val="both"/>
        <w:rPr>
          <w:rFonts w:eastAsia="Times New Roman"/>
          <w:szCs w:val="24"/>
        </w:rPr>
      </w:pPr>
      <w:r>
        <w:rPr>
          <w:rFonts w:eastAsia="Times New Roman"/>
          <w:szCs w:val="24"/>
        </w:rPr>
        <w:lastRenderedPageBreak/>
        <w:t>Πάμε τώρα στο δεύτερο πιο σημαντικό θέμα αυτού του νομοσχεδίου, που είναι</w:t>
      </w:r>
      <w:r>
        <w:rPr>
          <w:rFonts w:eastAsia="Times New Roman"/>
          <w:szCs w:val="24"/>
        </w:rPr>
        <w:t xml:space="preserve"> η αξιολόγηση. Η αξιολόγηση δεν είναι κάτι κακό, γιατί και εσείς τη χρησιμοποιείτε. Και αυτό το λέω και για τον </w:t>
      </w:r>
      <w:r>
        <w:rPr>
          <w:rFonts w:eastAsia="Times New Roman"/>
          <w:szCs w:val="24"/>
        </w:rPr>
        <w:t>ε</w:t>
      </w:r>
      <w:r>
        <w:rPr>
          <w:rFonts w:eastAsia="Times New Roman"/>
          <w:szCs w:val="24"/>
        </w:rPr>
        <w:t>ισηγητή του ΚΚΕ, ο οποίος είπε ότι η αξιολόγηση του καπιταλισμού είναι μια. Δεν είναι μια. Αξιολόγηση είναι να στοχαζόμαστε, να βλέπουμε πού πά</w:t>
      </w:r>
      <w:r>
        <w:rPr>
          <w:rFonts w:eastAsia="Times New Roman"/>
          <w:szCs w:val="24"/>
        </w:rPr>
        <w:t>με σωστά και πού πάμε λάθος, τι γίνεται, έτσι ώστε όχι μόνο να υπάρχει τιμωρία -η τιμωρία να μην υπάρχει κιόλας- αλλά να υπάρχει εντοπισμός του προβλήματος και προσπάθεια για να το λύσουμε. Και θα έπρεπε αυτόν που τα πάει καλά, να τον επικροτεί, να τον επι</w:t>
      </w:r>
      <w:r>
        <w:rPr>
          <w:rFonts w:eastAsia="Times New Roman"/>
          <w:szCs w:val="24"/>
        </w:rPr>
        <w:t xml:space="preserve">βραβεύει, για να δοθούν κίνητρα. Αυτό είναι. Δεν μπορούμε χωρίς να ξέρουμε πού πάμε ή αν αυτό που κάνουμε είναι σωστό ή λάθος, να λέμε ότι η </w:t>
      </w:r>
      <w:r>
        <w:rPr>
          <w:rFonts w:eastAsia="Times New Roman"/>
          <w:szCs w:val="24"/>
        </w:rPr>
        <w:t>π</w:t>
      </w:r>
      <w:r>
        <w:rPr>
          <w:rFonts w:eastAsia="Times New Roman"/>
          <w:szCs w:val="24"/>
        </w:rPr>
        <w:t>αιδεία μας ή οποιοσδήποτε άλλος τομέας πάει καλά.</w:t>
      </w:r>
    </w:p>
    <w:p w14:paraId="06758DC3" w14:textId="77777777" w:rsidR="00866F2D" w:rsidRDefault="003A64EF">
      <w:pPr>
        <w:spacing w:line="600" w:lineRule="auto"/>
        <w:ind w:firstLine="720"/>
        <w:jc w:val="both"/>
        <w:rPr>
          <w:rFonts w:eastAsia="Times New Roman"/>
          <w:szCs w:val="24"/>
        </w:rPr>
      </w:pPr>
      <w:r>
        <w:rPr>
          <w:rFonts w:eastAsia="Times New Roman"/>
          <w:szCs w:val="24"/>
        </w:rPr>
        <w:t>Σας άκουσα να μιλάτε, επίσης, για το πώς πρέπει να γίνεται η αξι</w:t>
      </w:r>
      <w:r>
        <w:rPr>
          <w:rFonts w:eastAsia="Times New Roman"/>
          <w:szCs w:val="24"/>
        </w:rPr>
        <w:t>ολόγηση, γιατί πολλοί γονείς -που όντως ισχύει αυτό- μπορεί να μπαίνουν σε μια σχολική μονάδα, έχοντας στο μυαλό τους ότι όλα γίνονται λάθος, κουνώντας το δάχτυλο στους εκπαιδευτικούς. Ναι, υπάρχουν και αυτά τα φαινόμενα. Το ξέρω πολύ καλά.</w:t>
      </w:r>
    </w:p>
    <w:p w14:paraId="06758DC4" w14:textId="77777777" w:rsidR="00866F2D" w:rsidRDefault="003A64EF">
      <w:pPr>
        <w:spacing w:line="600" w:lineRule="auto"/>
        <w:ind w:firstLine="720"/>
        <w:jc w:val="both"/>
        <w:rPr>
          <w:rFonts w:eastAsia="Times New Roman"/>
          <w:szCs w:val="24"/>
        </w:rPr>
      </w:pPr>
      <w:r>
        <w:rPr>
          <w:rFonts w:eastAsia="Times New Roman"/>
          <w:szCs w:val="24"/>
        </w:rPr>
        <w:lastRenderedPageBreak/>
        <w:t>Ωστόσο έχουμε α</w:t>
      </w:r>
      <w:r>
        <w:rPr>
          <w:rFonts w:eastAsia="Times New Roman"/>
          <w:szCs w:val="24"/>
        </w:rPr>
        <w:t xml:space="preserve">ναρωτηθεί γιατί υπάρχουν; Υπάρχουν γιατί δεν έχουμε καταφέρει μέχρι σήμερα να δείξουμε και στους γονείς ποιο είναι το σωστό για τα παιδιά τους. Και έχουμε κάνει ερωτήσεις και έχουμε θέσει πάρα πολλές φορές το ζήτημα από εδώ, από την έδρα, για τις </w:t>
      </w:r>
      <w:r>
        <w:rPr>
          <w:rFonts w:eastAsia="Times New Roman"/>
          <w:szCs w:val="24"/>
        </w:rPr>
        <w:t>σ</w:t>
      </w:r>
      <w:r>
        <w:rPr>
          <w:rFonts w:eastAsia="Times New Roman"/>
          <w:szCs w:val="24"/>
        </w:rPr>
        <w:t xml:space="preserve">χολές </w:t>
      </w:r>
      <w:r>
        <w:rPr>
          <w:rFonts w:eastAsia="Times New Roman"/>
          <w:szCs w:val="24"/>
        </w:rPr>
        <w:t>γ</w:t>
      </w:r>
      <w:r>
        <w:rPr>
          <w:rFonts w:eastAsia="Times New Roman"/>
          <w:szCs w:val="24"/>
        </w:rPr>
        <w:t>ο</w:t>
      </w:r>
      <w:r>
        <w:rPr>
          <w:rFonts w:eastAsia="Times New Roman"/>
          <w:szCs w:val="24"/>
        </w:rPr>
        <w:t>νέων, για να ξέρουν και οι γονείς ποιο είναι το σωστό για τα παιδιά τους. Διότι πολλοί γονείς από την υπερβολική τους αγάπη -γι’ αυτό δεν πρέπει να παρεξηγούμε ποτέ και κάποιους από τους γονείς και δεν</w:t>
      </w:r>
      <w:r w:rsidRPr="00737232">
        <w:rPr>
          <w:rFonts w:eastAsia="Times New Roman"/>
          <w:szCs w:val="24"/>
        </w:rPr>
        <w:t xml:space="preserve"> </w:t>
      </w:r>
      <w:r>
        <w:rPr>
          <w:rFonts w:eastAsia="Times New Roman"/>
          <w:szCs w:val="24"/>
        </w:rPr>
        <w:t>νομίζω ότι υπάρχει άνθρωπος εδώ μέσα που θα αμφισβητήσ</w:t>
      </w:r>
      <w:r>
        <w:rPr>
          <w:rFonts w:eastAsia="Times New Roman"/>
          <w:szCs w:val="24"/>
        </w:rPr>
        <w:t>ει τη σχέση γονέα - παιδιού- μπορεί να πέφτουν σε λάθη. Γι’ αυτό είμαστε εμείς εδώ, για να δείχνουμε τον σωστό δρόμο.</w:t>
      </w:r>
    </w:p>
    <w:p w14:paraId="06758DC5" w14:textId="77777777" w:rsidR="00866F2D" w:rsidRDefault="003A64EF">
      <w:pPr>
        <w:spacing w:line="600" w:lineRule="auto"/>
        <w:ind w:firstLine="720"/>
        <w:jc w:val="both"/>
        <w:rPr>
          <w:rFonts w:eastAsia="Times New Roman"/>
          <w:szCs w:val="24"/>
        </w:rPr>
      </w:pPr>
      <w:r>
        <w:rPr>
          <w:rFonts w:eastAsia="Times New Roman"/>
          <w:szCs w:val="24"/>
        </w:rPr>
        <w:t xml:space="preserve">Επομένως θα πρέπει να έχουμε μια πιο διευρυμένη αντίληψη και να βάλουμε το μυαλό μας να λειτουργήσει λίγο διαφορετικά, έτσι ώστε να δούμε </w:t>
      </w:r>
      <w:r>
        <w:rPr>
          <w:rFonts w:eastAsia="Times New Roman"/>
          <w:szCs w:val="24"/>
        </w:rPr>
        <w:t xml:space="preserve">ότι το πρόβλημα δεν είναι μόνο στη διοίκηση, αλλά σε ολόκληρο το σύστημα. Θα πρέπει να βελτιώσουμε πρώτα τη βάση και στη συνέχεια να πάμε στη διοίκηση. </w:t>
      </w:r>
    </w:p>
    <w:p w14:paraId="06758DC6" w14:textId="77777777" w:rsidR="00866F2D" w:rsidRDefault="003A64EF">
      <w:pPr>
        <w:spacing w:line="600" w:lineRule="auto"/>
        <w:ind w:firstLine="720"/>
        <w:jc w:val="both"/>
        <w:rPr>
          <w:rFonts w:eastAsia="Times New Roman"/>
          <w:szCs w:val="24"/>
        </w:rPr>
      </w:pPr>
      <w:r>
        <w:rPr>
          <w:rFonts w:eastAsia="Times New Roman"/>
          <w:szCs w:val="24"/>
        </w:rPr>
        <w:t xml:space="preserve">Αυτό που μας λείπει, δυστυχώς, από το πολιτικό σύστημα είναι ότι δεν αφουγκραζόμαστε στο 100% την κοινωνία μας. Και ένα τρανό παράδειγμα αυτού του φαινομένου </w:t>
      </w:r>
      <w:r>
        <w:rPr>
          <w:rFonts w:eastAsia="Times New Roman"/>
          <w:szCs w:val="24"/>
        </w:rPr>
        <w:lastRenderedPageBreak/>
        <w:t xml:space="preserve">είναι το γεγονός ότι έρχεστε να καταργήσετε μαζί με 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 xml:space="preserve">υμβούλους και τα </w:t>
      </w:r>
      <w:r>
        <w:rPr>
          <w:rFonts w:eastAsia="Times New Roman"/>
          <w:szCs w:val="24"/>
        </w:rPr>
        <w:t>κ</w:t>
      </w:r>
      <w:r>
        <w:rPr>
          <w:rFonts w:eastAsia="Times New Roman"/>
          <w:szCs w:val="24"/>
        </w:rPr>
        <w:t xml:space="preserve">έντρα </w:t>
      </w:r>
      <w:r>
        <w:rPr>
          <w:rFonts w:eastAsia="Times New Roman"/>
          <w:szCs w:val="24"/>
        </w:rPr>
        <w:t>π</w:t>
      </w:r>
      <w:r>
        <w:rPr>
          <w:rFonts w:eastAsia="Times New Roman"/>
          <w:szCs w:val="24"/>
        </w:rPr>
        <w:t xml:space="preserve">ληροφορικής και </w:t>
      </w:r>
      <w:r>
        <w:rPr>
          <w:rFonts w:eastAsia="Times New Roman"/>
          <w:szCs w:val="24"/>
        </w:rPr>
        <w:t>ν</w:t>
      </w:r>
      <w:r>
        <w:rPr>
          <w:rFonts w:eastAsia="Times New Roman"/>
          <w:szCs w:val="24"/>
        </w:rPr>
        <w:t xml:space="preserve">έων </w:t>
      </w:r>
      <w:r>
        <w:rPr>
          <w:rFonts w:eastAsia="Times New Roman"/>
          <w:szCs w:val="24"/>
        </w:rPr>
        <w:t>τ</w:t>
      </w:r>
      <w:r>
        <w:rPr>
          <w:rFonts w:eastAsia="Times New Roman"/>
          <w:szCs w:val="24"/>
        </w:rPr>
        <w:t xml:space="preserve">εχνολογιών. </w:t>
      </w:r>
    </w:p>
    <w:p w14:paraId="06758DC7" w14:textId="77777777" w:rsidR="00866F2D" w:rsidRDefault="003A64EF">
      <w:pPr>
        <w:spacing w:line="600" w:lineRule="auto"/>
        <w:ind w:firstLine="720"/>
        <w:jc w:val="both"/>
        <w:rPr>
          <w:rFonts w:eastAsia="Times New Roman"/>
          <w:szCs w:val="24"/>
        </w:rPr>
      </w:pPr>
      <w:r>
        <w:rPr>
          <w:rFonts w:eastAsia="Times New Roman"/>
          <w:szCs w:val="24"/>
        </w:rPr>
        <w:t>Ξέρουμε όλοι εδώ μέσα ή οφείλουμε να γνωρίζουμε, ότι το παρόν και το μέλλον είναι οι νέες τεχνολογίες και η πληροφορική. Όλα πλέον γίνονται μέσω ενός έξυπνου κινητού τηλεφώνου, μέσω μιας ταμπλέτας, μέσω ενός υπολογιστή. Τ</w:t>
      </w:r>
      <w:r>
        <w:rPr>
          <w:rFonts w:eastAsia="Times New Roman"/>
          <w:szCs w:val="24"/>
        </w:rPr>
        <w:t>α πάντα! Στην Ελλάδα μάλλον το θεωρούμε πολύ ξένο όλο αυτό. Και αυτό δικαιολογείται. Αυτό πρέπει να το μάθουμε στα παιδιά μας μέσω των μαθημάτων και των εργαστηρίων πληροφορικής, που θα έπρεπε να έχουν πολύ ιδιαίτερη θέση στο εκπαιδευτικό μας πρόγραμμα, πρ</w:t>
      </w:r>
      <w:r>
        <w:rPr>
          <w:rFonts w:eastAsia="Times New Roman"/>
          <w:szCs w:val="24"/>
        </w:rPr>
        <w:t>άγμα που δεν συμβαίνει.</w:t>
      </w:r>
    </w:p>
    <w:p w14:paraId="06758DC8" w14:textId="77777777" w:rsidR="00866F2D" w:rsidRDefault="003A64EF">
      <w:pPr>
        <w:spacing w:line="600" w:lineRule="auto"/>
        <w:ind w:firstLine="720"/>
        <w:jc w:val="both"/>
        <w:rPr>
          <w:rFonts w:eastAsia="Times New Roman"/>
          <w:szCs w:val="24"/>
        </w:rPr>
      </w:pPr>
      <w:r>
        <w:rPr>
          <w:rFonts w:eastAsia="Times New Roman"/>
          <w:szCs w:val="24"/>
        </w:rPr>
        <w:t xml:space="preserve">Είπα και στις </w:t>
      </w:r>
      <w:r>
        <w:rPr>
          <w:rFonts w:eastAsia="Times New Roman"/>
          <w:szCs w:val="24"/>
        </w:rPr>
        <w:t>ε</w:t>
      </w:r>
      <w:r>
        <w:rPr>
          <w:rFonts w:eastAsia="Times New Roman"/>
          <w:szCs w:val="24"/>
        </w:rPr>
        <w:t>πιτροπές, το λέω και τώρα, ότι οι περισσότεροι υπολογιστές που έχουμε στα εργαστήρια είναι απαρχαιωμένοι. Τα λογισμικά που δουλεύονται, είναι από τις αρχές τις προηγούμενης δεκαετίας. Πώς θέλετε εσείς να δημιουργήσουμ</w:t>
      </w:r>
      <w:r>
        <w:rPr>
          <w:rFonts w:eastAsia="Times New Roman"/>
          <w:szCs w:val="24"/>
        </w:rPr>
        <w:t xml:space="preserve">ε παιδιά που θα μπορέσουν να ορθοποδήσουν στη μετέπειτα ζωή τους; </w:t>
      </w:r>
    </w:p>
    <w:p w14:paraId="06758DC9"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Αυτά τα </w:t>
      </w:r>
      <w:r>
        <w:rPr>
          <w:rFonts w:eastAsia="Times New Roman"/>
          <w:szCs w:val="24"/>
        </w:rPr>
        <w:t>κ</w:t>
      </w:r>
      <w:r>
        <w:rPr>
          <w:rFonts w:eastAsia="Times New Roman"/>
          <w:szCs w:val="24"/>
        </w:rPr>
        <w:t>έντρα ήταν που προσπαθούσαν να διορθώσουν -όσο μπορούσαν, βέβαια, με τα μέσα που διέθεταν- τα προβλήματα αυτά που σας προανέφερα.</w:t>
      </w:r>
    </w:p>
    <w:p w14:paraId="06758D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Επομένως</w:t>
      </w:r>
      <w:r w:rsidRPr="00CE29F3">
        <w:rPr>
          <w:rFonts w:eastAsia="Times New Roman" w:cs="Times New Roman"/>
          <w:szCs w:val="24"/>
        </w:rPr>
        <w:t>,</w:t>
      </w:r>
      <w:r>
        <w:rPr>
          <w:rFonts w:eastAsia="Times New Roman" w:cs="Times New Roman"/>
          <w:szCs w:val="24"/>
        </w:rPr>
        <w:t xml:space="preserve"> για εμάς, σε κα</w:t>
      </w:r>
      <w:r>
        <w:rPr>
          <w:rFonts w:eastAsia="Times New Roman" w:cs="Times New Roman"/>
          <w:szCs w:val="24"/>
        </w:rPr>
        <w:t>μ</w:t>
      </w:r>
      <w:r>
        <w:rPr>
          <w:rFonts w:eastAsia="Times New Roman" w:cs="Times New Roman"/>
          <w:szCs w:val="24"/>
        </w:rPr>
        <w:t>μία περίπτωση δεν θα έπρ</w:t>
      </w:r>
      <w:r>
        <w:rPr>
          <w:rFonts w:eastAsia="Times New Roman" w:cs="Times New Roman"/>
          <w:szCs w:val="24"/>
        </w:rPr>
        <w:t xml:space="preserve">επε να καταργηθούν. Θα έπρεπε να ενισχυθούν για να μπορέσουμε, επιτέλους ,να συμπλεύσουμε με τις εξελίξεις που συμβαίνουν στην κοινωνία μας. </w:t>
      </w:r>
    </w:p>
    <w:p w14:paraId="06758DCB"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Γνωρίζετε…</w:t>
      </w:r>
    </w:p>
    <w:p w14:paraId="06758DCC"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t>ΑΝΑΣΤΑΣΙΟΣ ΜΕΓΑΛΟΜΥΣΤΑΚΑΣ:</w:t>
      </w:r>
      <w:r>
        <w:rPr>
          <w:rFonts w:eastAsia="Times New Roman" w:cs="Times New Roman"/>
          <w:szCs w:val="24"/>
        </w:rPr>
        <w:t xml:space="preserve"> Πολύ κ</w:t>
      </w:r>
      <w:r>
        <w:rPr>
          <w:rFonts w:eastAsia="Times New Roman" w:cs="Times New Roman"/>
          <w:szCs w:val="24"/>
        </w:rPr>
        <w:t>αλά γνωρίζω, ναι.</w:t>
      </w:r>
    </w:p>
    <w:p w14:paraId="06758DCD"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Θέλετε να πείτε τι δουλειά έκαναν; </w:t>
      </w:r>
    </w:p>
    <w:p w14:paraId="06758DCE"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t>ΑΝΑΣΤΑΣΙΟΣ ΜΕΓΑΛΟΜΥΣΤΑΚΑΣ:</w:t>
      </w:r>
      <w:r>
        <w:rPr>
          <w:rFonts w:eastAsia="Times New Roman" w:cs="Times New Roman"/>
          <w:szCs w:val="24"/>
        </w:rPr>
        <w:t xml:space="preserve"> Τα πάντα έκαναν. Μπορεί να διόρθωναν υπολογιστές, μπορεί να συμβούλευαν το πώς θα γίνουν αυτά τα μαθήματα</w:t>
      </w:r>
      <w:r>
        <w:rPr>
          <w:rFonts w:eastAsia="Times New Roman" w:cs="Times New Roman"/>
          <w:szCs w:val="24"/>
        </w:rPr>
        <w:t xml:space="preserve">. Αυτούς τους χρειαζόμασταν. </w:t>
      </w:r>
    </w:p>
    <w:p w14:paraId="06758DCF"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Ενώ έχουμε καθηγητές πληροφορικής στα σχολεία όμως. </w:t>
      </w:r>
    </w:p>
    <w:p w14:paraId="06758DD0"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t>ΑΝΑΣΤΑΣΙΟΣ ΜΕΓΑΛΟΜΥΣΤΑΚΑΣ:</w:t>
      </w:r>
      <w:r>
        <w:rPr>
          <w:rFonts w:eastAsia="Times New Roman" w:cs="Times New Roman"/>
          <w:szCs w:val="24"/>
        </w:rPr>
        <w:t xml:space="preserve"> Όπου έχουμε. Δεν είναι έτσι ακριβώς. </w:t>
      </w:r>
    </w:p>
    <w:p w14:paraId="06758DD1" w14:textId="77777777" w:rsidR="00866F2D" w:rsidRDefault="003A64EF">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Ολοκλ</w:t>
      </w:r>
      <w:r>
        <w:rPr>
          <w:rFonts w:eastAsia="Times New Roman" w:cs="Times New Roman"/>
          <w:szCs w:val="24"/>
        </w:rPr>
        <w:t xml:space="preserve">ηρώστε, κύριε Μεγαλομύστακα, αν έχετε την καλοσύνη. </w:t>
      </w:r>
    </w:p>
    <w:p w14:paraId="06758DD2" w14:textId="77777777" w:rsidR="00866F2D" w:rsidRDefault="003A64EF">
      <w:pPr>
        <w:spacing w:line="600" w:lineRule="auto"/>
        <w:ind w:firstLine="720"/>
        <w:jc w:val="both"/>
        <w:rPr>
          <w:rFonts w:eastAsia="Times New Roman" w:cs="Times New Roman"/>
          <w:szCs w:val="24"/>
        </w:rPr>
      </w:pPr>
      <w:r w:rsidRPr="008119D4">
        <w:rPr>
          <w:rFonts w:eastAsia="Times New Roman" w:cs="Times New Roman"/>
          <w:b/>
          <w:szCs w:val="24"/>
        </w:rPr>
        <w:t>ΑΝΑΣΤΑΣΙΟΣ ΜΕΓΑΛΟΜΥΣΤΑΚΑΣ:</w:t>
      </w:r>
      <w:r>
        <w:rPr>
          <w:rFonts w:eastAsia="Times New Roman" w:cs="Times New Roman"/>
          <w:szCs w:val="24"/>
        </w:rPr>
        <w:t xml:space="preserve"> Μάλιστα, κύριε Πρόεδρε. </w:t>
      </w:r>
    </w:p>
    <w:p w14:paraId="06758DD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μας λείπει είναι σοβαρότητα και ειλικρίνεια. Αν αποκτήσουμε αυτές τις δύο αρετές, τότε μπορεί και να ανατρέψουμε όλη την εικόνα που έχει η κοι</w:t>
      </w:r>
      <w:r>
        <w:rPr>
          <w:rFonts w:eastAsia="Times New Roman" w:cs="Times New Roman"/>
          <w:szCs w:val="24"/>
        </w:rPr>
        <w:t xml:space="preserve">νωνία για εμάς. Ελπίζω αυτό να το κάνουμε άμεσα και νομίζω ότι σε αυτό ελπίζουν και όλοι οι Έλληνες πολίτες. </w:t>
      </w:r>
    </w:p>
    <w:p w14:paraId="06758DD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8DD5"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6758DD6" w14:textId="77777777" w:rsidR="00866F2D" w:rsidRDefault="003A64EF">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06758DD7" w14:textId="77777777" w:rsidR="00866F2D" w:rsidRDefault="00866F2D">
      <w:pPr>
        <w:spacing w:line="600" w:lineRule="auto"/>
        <w:ind w:firstLine="720"/>
        <w:jc w:val="center"/>
        <w:rPr>
          <w:rFonts w:eastAsia="Times New Roman" w:cs="Times New Roman"/>
          <w:szCs w:val="24"/>
        </w:rPr>
      </w:pPr>
    </w:p>
    <w:p w14:paraId="06758DD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Τον λόγο έχει ο Υπουργό</w:t>
      </w:r>
      <w:r>
        <w:rPr>
          <w:rFonts w:eastAsia="Times New Roman" w:cs="Times New Roman"/>
          <w:szCs w:val="24"/>
        </w:rPr>
        <w:t xml:space="preserve">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για την εισήγησή του.</w:t>
      </w:r>
    </w:p>
    <w:p w14:paraId="06758DD9"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06758DD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προσπαθήσω να απαντήσω σε ορισμένες κριτικές και να αναδείξω την αρχιτεκτονική του σχεδίου που έχουμε καταθέσει. Δεν θα φωνάζω, για να μην είμαι και τόσο κουραστικός, αλλά το γεγονός ότι δεν θα φωνάζω δεν σημαίνει ότι δεν θα είμαι κατηγορηματικός σε αυτ</w:t>
      </w:r>
      <w:r>
        <w:rPr>
          <w:rFonts w:eastAsia="Times New Roman" w:cs="Times New Roman"/>
          <w:szCs w:val="24"/>
        </w:rPr>
        <w:t xml:space="preserve">ά που λέω. </w:t>
      </w:r>
    </w:p>
    <w:p w14:paraId="06758DD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Συμφωνούμε όλες και όλοι ότι το νομοσχέδιο αυτό, η βασική του φιλοσοφία, είναι δημοσιοποιημένη από την ημερίδα που έγινε με την ΟΛΜΕ, τη ΔΟΕ και την Πανελλήνια Σχολικών Συμβούλων από τις 24 Οκτωβρίου. Όποιο κόμμα θεωρεί υπεύθυνο τον εαυτό του γ</w:t>
      </w:r>
      <w:r>
        <w:rPr>
          <w:rFonts w:eastAsia="Times New Roman" w:cs="Times New Roman"/>
          <w:szCs w:val="24"/>
        </w:rPr>
        <w:t xml:space="preserve">ια τέτοια ζητήματα, είχε άπειρο χρόνο να τα διαβάσει, να τα σχολιάσει, να </w:t>
      </w:r>
      <w:r>
        <w:rPr>
          <w:rFonts w:eastAsia="Times New Roman" w:cs="Times New Roman"/>
          <w:szCs w:val="24"/>
        </w:rPr>
        <w:lastRenderedPageBreak/>
        <w:t xml:space="preserve">μας στείλει απόψεις, όπως κι έγινε. Και δεν είναι σωστό το να μην λέτε ποιοι ζητήσατε να σας ενημερώσουμε για τις λεπτομέρειες του νομοσχεδίου ήδη από τότε. Και στείλαμε στελέχη και </w:t>
      </w:r>
      <w:r>
        <w:rPr>
          <w:rFonts w:eastAsia="Times New Roman" w:cs="Times New Roman"/>
          <w:szCs w:val="24"/>
        </w:rPr>
        <w:t xml:space="preserve">σας ενημέρωσαν. </w:t>
      </w:r>
    </w:p>
    <w:p w14:paraId="06758DD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πρέπει, λοιπόν, να υπάρχει μία ευθύνη των κομμάτων, διότι τα γραφειοκρατικά τερτίπια ή διάφορα ζητήματα «όχι ανέβηκε τότε στη διαβούλευση», «όχι δεν ανέβηκε», δεν συνιστούν άλλοθι για τη μη υπεύθυνη στάση των κομμάτων για το νομοσχέδιο.</w:t>
      </w:r>
      <w:r>
        <w:rPr>
          <w:rFonts w:eastAsia="Times New Roman" w:cs="Times New Roman"/>
          <w:szCs w:val="24"/>
        </w:rPr>
        <w:t xml:space="preserve"> Από τις 24 Οκτωβρίου έχει ανέβει τρεις φορές στη διαβούλευση και έχουν γίνει συζητήσεις. </w:t>
      </w:r>
    </w:p>
    <w:p w14:paraId="06758DD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Υπάρχει, όμως, και κάτι άλλα και νομίζω τελικά ότι αυτό ενοχλεί. Τα τρία τελευταία χρόνια είναι απολύτως σαφές σε όλη την κοινωνία, ότι έχουμε μπει σε μια νέα περίοδ</w:t>
      </w:r>
      <w:r>
        <w:rPr>
          <w:rFonts w:eastAsia="Times New Roman" w:cs="Times New Roman"/>
          <w:szCs w:val="24"/>
        </w:rPr>
        <w:t xml:space="preserve">ο για την εκπαίδευση. Έχουν γίνει πάρα πολλά πράγματα και έχει ήδη αρχίσει η αύξηση της χρηματοδότησης τα τελευταία δύο χρόνια. Και εδώ θα παρακαλούσα την Αντιπολίτευση να δει αν ακολουθεί την πολιτική που ο κ. Μητσοτάκης τη λέει με έναν πάρα </w:t>
      </w:r>
      <w:r>
        <w:rPr>
          <w:rFonts w:eastAsia="Times New Roman" w:cs="Times New Roman"/>
          <w:szCs w:val="24"/>
        </w:rPr>
        <w:lastRenderedPageBreak/>
        <w:t>πολύ απλό τρό</w:t>
      </w:r>
      <w:r>
        <w:rPr>
          <w:rFonts w:eastAsia="Times New Roman" w:cs="Times New Roman"/>
          <w:szCs w:val="24"/>
        </w:rPr>
        <w:t xml:space="preserve">πο. Λέει: «Όταν θα έρθουμε στα πράγματα, θα καταργήσουμε τους νόμους του Μπαλτά, του Φίλη και του </w:t>
      </w:r>
      <w:proofErr w:type="spellStart"/>
      <w:r>
        <w:rPr>
          <w:rFonts w:eastAsia="Times New Roman" w:cs="Times New Roman"/>
          <w:szCs w:val="24"/>
        </w:rPr>
        <w:t>Γαβρόγλου</w:t>
      </w:r>
      <w:proofErr w:type="spellEnd"/>
      <w:r>
        <w:rPr>
          <w:rFonts w:eastAsia="Times New Roman" w:cs="Times New Roman"/>
          <w:szCs w:val="24"/>
        </w:rPr>
        <w:t>». Είναι μια ενδιαφέρουσα πολιτική. Έτσι δεν είναι; Δεν νομίζω μετά τη Μεταπολίτευση να έχει εκφραστεί με τόση σαφήνεια μια τέτοια πολιτική. Όμως, θα</w:t>
      </w:r>
      <w:r>
        <w:rPr>
          <w:rFonts w:eastAsia="Times New Roman" w:cs="Times New Roman"/>
          <w:szCs w:val="24"/>
        </w:rPr>
        <w:t xml:space="preserve"> παρακαλούσα την Αντιπολίτευση αν το πιστεύει αυτό, να το δηλώνει, αν δεν το πιστεύει, να διαφοροποιηθεί. </w:t>
      </w:r>
    </w:p>
    <w:p w14:paraId="06758DD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Διότι ρωτάω: Θα καταργήσετε την επιστροφή εκείνων που ήταν σε διαθεσιμότητα στα σχολεία, τους δυόμισι χιλιάδες εκπαιδευτικούς, τους διοικητικούς; Θα </w:t>
      </w:r>
      <w:r>
        <w:rPr>
          <w:rFonts w:eastAsia="Times New Roman" w:cs="Times New Roman"/>
          <w:szCs w:val="24"/>
        </w:rPr>
        <w:t>καταργήσετε τον ενιαίο χαρακτήρα της πρωτοβάθμιας εκπαίδευσης ή θα καταργήσετε τα ολοήμερα, τα οποία επεκτάθηκαν και στα ολιγοθέσια; Είναι τρεισήμισι χιλιάδες αυτά και οχτακόσια πενήντα τα ολιγοθέσια. Μήπως θα καταργήσετε το δίκτυο των χιλίων βιβλιοθηκών κ</w:t>
      </w:r>
      <w:r>
        <w:rPr>
          <w:rFonts w:eastAsia="Times New Roman" w:cs="Times New Roman"/>
          <w:szCs w:val="24"/>
        </w:rPr>
        <w:t xml:space="preserve">αι τη δίχρονη υποχρεωτική εκπαίδευση; </w:t>
      </w:r>
      <w:proofErr w:type="spellStart"/>
      <w:r>
        <w:rPr>
          <w:rFonts w:eastAsia="Times New Roman" w:cs="Times New Roman"/>
          <w:szCs w:val="24"/>
        </w:rPr>
        <w:t>Εκατόν</w:t>
      </w:r>
      <w:proofErr w:type="spellEnd"/>
      <w:r>
        <w:rPr>
          <w:rFonts w:eastAsia="Times New Roman" w:cs="Times New Roman"/>
          <w:szCs w:val="24"/>
        </w:rPr>
        <w:t xml:space="preserve"> ογδόντα τέσσερις δήμαρχοι έχουν υπογράψει. </w:t>
      </w:r>
    </w:p>
    <w:p w14:paraId="06758DDF" w14:textId="77777777" w:rsidR="00866F2D" w:rsidRDefault="003A64EF">
      <w:pPr>
        <w:spacing w:line="600" w:lineRule="auto"/>
        <w:ind w:firstLine="720"/>
        <w:jc w:val="both"/>
        <w:rPr>
          <w:rFonts w:eastAsia="Times New Roman"/>
          <w:szCs w:val="24"/>
        </w:rPr>
      </w:pPr>
      <w:r>
        <w:rPr>
          <w:rFonts w:eastAsia="Times New Roman"/>
          <w:szCs w:val="24"/>
        </w:rPr>
        <w:t xml:space="preserve">Μήπως θα καταργήσετε τα τετράμηνα που καθιερώθηκαν στα </w:t>
      </w:r>
      <w:r>
        <w:rPr>
          <w:rFonts w:eastAsia="Times New Roman"/>
          <w:szCs w:val="24"/>
        </w:rPr>
        <w:t>γ</w:t>
      </w:r>
      <w:r>
        <w:rPr>
          <w:rFonts w:eastAsia="Times New Roman"/>
          <w:szCs w:val="24"/>
        </w:rPr>
        <w:t xml:space="preserve">υμνάσια; Μήπως θα καταργήσετε τα τέσσερα εξεταζόμενα μαθήματα στο τέλος της Δ’ </w:t>
      </w:r>
      <w:r>
        <w:rPr>
          <w:rFonts w:eastAsia="Times New Roman"/>
          <w:szCs w:val="24"/>
        </w:rPr>
        <w:t>λ</w:t>
      </w:r>
      <w:r>
        <w:rPr>
          <w:rFonts w:eastAsia="Times New Roman"/>
          <w:szCs w:val="24"/>
        </w:rPr>
        <w:t xml:space="preserve">υκείου και θα </w:t>
      </w:r>
      <w:r>
        <w:rPr>
          <w:rFonts w:eastAsia="Times New Roman"/>
          <w:szCs w:val="24"/>
        </w:rPr>
        <w:lastRenderedPageBreak/>
        <w:t>επαναφέρετε τα δε</w:t>
      </w:r>
      <w:r>
        <w:rPr>
          <w:rFonts w:eastAsia="Times New Roman"/>
          <w:szCs w:val="24"/>
        </w:rPr>
        <w:t xml:space="preserve">κατρία; Μήπως θα καταργηθεί η «θεματική εβδομάδα»; Θυμάστε διάφοροι τι λέγατε πέρυσι; Γιατί δεν τα λέτε και φέτος αυτά; Μήπως θα ακυρώσετε την ίδρυση των τριάντα έξι σχολικών μονάδων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 xml:space="preserve">γωγής και των πεντακοσίων εβδομήντα </w:t>
      </w:r>
      <w:r>
        <w:rPr>
          <w:rFonts w:eastAsia="Times New Roman"/>
          <w:szCs w:val="24"/>
        </w:rPr>
        <w:t>τ</w:t>
      </w:r>
      <w:r>
        <w:rPr>
          <w:rFonts w:eastAsia="Times New Roman"/>
          <w:szCs w:val="24"/>
        </w:rPr>
        <w:t xml:space="preserve">μημάτων </w:t>
      </w:r>
      <w:r>
        <w:rPr>
          <w:rFonts w:eastAsia="Times New Roman"/>
          <w:szCs w:val="24"/>
        </w:rPr>
        <w:t>έ</w:t>
      </w:r>
      <w:r>
        <w:rPr>
          <w:rFonts w:eastAsia="Times New Roman"/>
          <w:szCs w:val="24"/>
        </w:rPr>
        <w:t xml:space="preserve">νταξης, καθώς και </w:t>
      </w:r>
      <w:r>
        <w:rPr>
          <w:rFonts w:eastAsia="Times New Roman"/>
          <w:szCs w:val="24"/>
        </w:rPr>
        <w:t xml:space="preserve">όλες τις πρωτοβουλίες για την αποκατάσταση των καταργημένων ειδικοτήτων στα ΕΠΑΛ; </w:t>
      </w:r>
    </w:p>
    <w:p w14:paraId="06758DE0" w14:textId="77777777" w:rsidR="00866F2D" w:rsidRDefault="003A64EF">
      <w:pPr>
        <w:spacing w:line="600" w:lineRule="auto"/>
        <w:ind w:firstLine="720"/>
        <w:jc w:val="both"/>
        <w:rPr>
          <w:rFonts w:eastAsia="Times New Roman"/>
          <w:szCs w:val="24"/>
        </w:rPr>
      </w:pPr>
      <w:r>
        <w:rPr>
          <w:rFonts w:eastAsia="Times New Roman"/>
          <w:szCs w:val="24"/>
        </w:rPr>
        <w:t>Μήπως θα ακυρώσετε τη μαθητεία; Μήπως θα ακυρώσετε την ίδρυση του Πανεπιστημίου Δυτικής Αττικής; Μήπως θα ακυρώσετε όλο και περισσότεροι φοιτητές και φοιτήτριες να πηγαίνουν</w:t>
      </w:r>
      <w:r>
        <w:rPr>
          <w:rFonts w:eastAsia="Times New Roman"/>
          <w:szCs w:val="24"/>
        </w:rPr>
        <w:t xml:space="preserve"> σε μεταπτυχιακά χωρίς δίδακτρα; Μήπως θα ακυρώσετε τα διετή; Μήπως θα ακυρώσετε το νέο σύστημα εκλογής πρυτάνεων; Μήπως θα ακυρώσετε τις μετεγγραφές των αδελφών φοιτητών ή θα ακυρώσετε τις συνέργειες ανάμεσα στα πανεπιστήμια και τα ΤΕΙ; Μήπως θα ακυρώσετε</w:t>
      </w:r>
      <w:r>
        <w:rPr>
          <w:rFonts w:eastAsia="Times New Roman"/>
          <w:szCs w:val="24"/>
        </w:rPr>
        <w:t xml:space="preserve"> όλες τις πρωτοβουλίες για την εκπαίδευση όλων των προσφύγων; </w:t>
      </w:r>
    </w:p>
    <w:p w14:paraId="06758DE1" w14:textId="77777777" w:rsidR="00866F2D" w:rsidRDefault="003A64EF">
      <w:pPr>
        <w:spacing w:line="600" w:lineRule="auto"/>
        <w:ind w:firstLine="720"/>
        <w:jc w:val="both"/>
        <w:rPr>
          <w:rFonts w:eastAsia="Times New Roman"/>
          <w:szCs w:val="24"/>
        </w:rPr>
      </w:pPr>
      <w:r>
        <w:rPr>
          <w:rFonts w:eastAsia="Times New Roman"/>
          <w:szCs w:val="24"/>
        </w:rPr>
        <w:t xml:space="preserve">Έχω κι άλλα, αλλά δεν θα τα πω. </w:t>
      </w:r>
    </w:p>
    <w:p w14:paraId="06758DE2" w14:textId="77777777" w:rsidR="00866F2D" w:rsidRDefault="003A64EF">
      <w:pPr>
        <w:spacing w:line="600" w:lineRule="auto"/>
        <w:ind w:firstLine="720"/>
        <w:jc w:val="both"/>
        <w:rPr>
          <w:rFonts w:eastAsia="Times New Roman"/>
          <w:szCs w:val="24"/>
        </w:rPr>
      </w:pPr>
      <w:r>
        <w:rPr>
          <w:rFonts w:eastAsia="Times New Roman"/>
          <w:szCs w:val="24"/>
        </w:rPr>
        <w:lastRenderedPageBreak/>
        <w:t>Εδώ, λοιπόν, θέλει μία προσοχή. Πείτε ποια απ’ αυτά θεωρείτε ότι είναι σε σωστή κατεύθυνση και θα τα ενισχύσουμε όλοι μαζί και ποια είναι πίσω από αυτή τη μονοκ</w:t>
      </w:r>
      <w:r>
        <w:rPr>
          <w:rFonts w:eastAsia="Times New Roman"/>
          <w:szCs w:val="24"/>
        </w:rPr>
        <w:t xml:space="preserve">οντυλιά, «όταν θα έρθουμε στα πράγματα, θα καταργήσουμε τους νόμους του Μπαλτά, του Φίλη και του </w:t>
      </w:r>
      <w:proofErr w:type="spellStart"/>
      <w:r>
        <w:rPr>
          <w:rFonts w:eastAsia="Times New Roman"/>
          <w:szCs w:val="24"/>
        </w:rPr>
        <w:t>Γαβρόγλου</w:t>
      </w:r>
      <w:proofErr w:type="spellEnd"/>
      <w:r>
        <w:rPr>
          <w:rFonts w:eastAsia="Times New Roman"/>
          <w:szCs w:val="24"/>
        </w:rPr>
        <w:t>». Αν διαφωνείτε, διαφοροποιηθείτε! Αν δεν διαφοροποιηθείτε, η σιωπή σημαίνει παραδοχή μιας τέτοιας πολιτικής!</w:t>
      </w:r>
    </w:p>
    <w:p w14:paraId="06758DE3" w14:textId="77777777" w:rsidR="00866F2D" w:rsidRDefault="003A64EF">
      <w:pPr>
        <w:spacing w:line="600" w:lineRule="auto"/>
        <w:ind w:firstLine="720"/>
        <w:jc w:val="both"/>
        <w:rPr>
          <w:rFonts w:eastAsia="Times New Roman"/>
          <w:szCs w:val="24"/>
        </w:rPr>
      </w:pPr>
      <w:r>
        <w:rPr>
          <w:rFonts w:eastAsia="Times New Roman"/>
          <w:szCs w:val="24"/>
        </w:rPr>
        <w:t xml:space="preserve">Τις μέρες που συζητήσαμε στην Επιτροπή </w:t>
      </w:r>
      <w:r>
        <w:rPr>
          <w:rFonts w:eastAsia="Times New Roman"/>
          <w:szCs w:val="24"/>
        </w:rPr>
        <w:t xml:space="preserve">Μορφωτικών Υποθέσεων, αλλά και σήμερα, έχουν αναδειχθεί δύο εντελώς διαφορετικοί τρόποι για το πώς κανείς προσεγγίζει τα θέματα υποστήριξης της εκπαίδευσης. </w:t>
      </w:r>
    </w:p>
    <w:p w14:paraId="06758DE4" w14:textId="77777777" w:rsidR="00866F2D" w:rsidRDefault="003A64EF">
      <w:pPr>
        <w:spacing w:line="600" w:lineRule="auto"/>
        <w:ind w:firstLine="720"/>
        <w:jc w:val="both"/>
        <w:rPr>
          <w:rFonts w:eastAsia="Times New Roman"/>
          <w:szCs w:val="24"/>
        </w:rPr>
      </w:pPr>
      <w:r>
        <w:rPr>
          <w:rFonts w:eastAsia="Times New Roman"/>
          <w:szCs w:val="24"/>
        </w:rPr>
        <w:t xml:space="preserve">Ο πρώτος είναι ο εξής: Πέρα από την κριτική που έχει ασκηθεί, υπάρχει κάποια εναλλακτική πρόταση; </w:t>
      </w:r>
      <w:r>
        <w:rPr>
          <w:rFonts w:eastAsia="Times New Roman"/>
          <w:szCs w:val="24"/>
        </w:rPr>
        <w:t xml:space="preserve">Υπάρχει; Δεν έχει εκφραστεί. Κριτική μπόλικη! Κι εγώ να τη δεχθώ και για χάρη συζήτησης όλη. Υπάρχει, όμως, μία άλλη πρόταση, μία άλλη φιλοσοφία, μία άλλη αρχιτεκτονική; Δεν υπάρχει. Εκτός αν την κρύβετε επιμελώς. </w:t>
      </w:r>
    </w:p>
    <w:p w14:paraId="06758DE5" w14:textId="77777777" w:rsidR="00866F2D" w:rsidRDefault="003A64EF">
      <w:pPr>
        <w:spacing w:line="600" w:lineRule="auto"/>
        <w:ind w:firstLine="720"/>
        <w:jc w:val="both"/>
        <w:rPr>
          <w:rFonts w:eastAsia="Times New Roman"/>
          <w:szCs w:val="24"/>
        </w:rPr>
      </w:pPr>
      <w:r>
        <w:rPr>
          <w:rFonts w:eastAsia="Times New Roman"/>
          <w:szCs w:val="24"/>
        </w:rPr>
        <w:lastRenderedPageBreak/>
        <w:t>Το δεύτερο -κι αυτό, αν θέλετε, είναι πολ</w:t>
      </w:r>
      <w:r>
        <w:rPr>
          <w:rFonts w:eastAsia="Times New Roman"/>
          <w:szCs w:val="24"/>
        </w:rPr>
        <w:t xml:space="preserve">ύ </w:t>
      </w:r>
      <w:proofErr w:type="spellStart"/>
      <w:r>
        <w:rPr>
          <w:rFonts w:eastAsia="Times New Roman"/>
          <w:szCs w:val="24"/>
        </w:rPr>
        <w:t>σοκαριστικό</w:t>
      </w:r>
      <w:proofErr w:type="spellEnd"/>
      <w:r>
        <w:rPr>
          <w:rFonts w:eastAsia="Times New Roman"/>
          <w:szCs w:val="24"/>
        </w:rPr>
        <w:t>- είναι το εξής: Δεν μπορείτε να βγείτε από τον τρόπο σκέψης που κυριαρχείται από την κομματικοποίηση. Δεν μπορείτε να σκεφτείτε κάτι άλλο. Θεωρείτε ότι το μόνο ντέρτι όλων είναι να κομματικοποιήσουν. Μήπως υπάρχουν κι άλλο τρόποι σκέψης; Μήπω</w:t>
      </w:r>
      <w:r>
        <w:rPr>
          <w:rFonts w:eastAsia="Times New Roman"/>
          <w:szCs w:val="24"/>
        </w:rPr>
        <w:t>ς την κοινωνία έξω δεν την ενδιαφέρει καν η κομματικοποίηση; Και ξέρετε κάτι; Κι αυτό δεν το παίρνω προσωπικά προφανώς, αλλά δεν είναι καλό. Μην νομίζετε ότι είμαστε και τόσο χαζοί, διότι αν θέλαμε να κομματικοποιήσουμε, έχουμε πολύ καλές συνταγές από εσάς</w:t>
      </w:r>
      <w:r>
        <w:rPr>
          <w:rFonts w:eastAsia="Times New Roman"/>
          <w:szCs w:val="24"/>
        </w:rPr>
        <w:t xml:space="preserve">. Είχαμε κανέναν λόγο να επινοήσουμε νέα σχήματα κομματικοποίησης; Δεν είμαστε τόσο ανόητοι. </w:t>
      </w:r>
    </w:p>
    <w:p w14:paraId="06758DE6" w14:textId="77777777" w:rsidR="00866F2D" w:rsidRDefault="003A64EF">
      <w:pPr>
        <w:spacing w:line="600" w:lineRule="auto"/>
        <w:ind w:firstLine="720"/>
        <w:jc w:val="both"/>
        <w:rPr>
          <w:rFonts w:eastAsia="Times New Roman" w:cs="Times New Roman"/>
          <w:szCs w:val="24"/>
        </w:rPr>
      </w:pPr>
      <w:r>
        <w:rPr>
          <w:rFonts w:eastAsia="Times New Roman"/>
          <w:szCs w:val="24"/>
        </w:rPr>
        <w:t>Να σας πω μία πάρα πολύ ωραία συνταγή: Δεν θα πω Υπουργούς, δεν θα πω ονόματα, δεν θα θίξω υπολήψεις. Γίνονται εκλογές κάποιον Μάρτιο. Τον Σεπτέμβριο, τέσσερις μή</w:t>
      </w:r>
      <w:r>
        <w:rPr>
          <w:rFonts w:eastAsia="Times New Roman"/>
          <w:szCs w:val="24"/>
        </w:rPr>
        <w:t xml:space="preserve">νες αργότερα, παύονται από τα καθήκοντά τους, με υπουργική απόφαση, διακόσιοι πενήντα έξι </w:t>
      </w:r>
      <w:r>
        <w:rPr>
          <w:rFonts w:eastAsia="Times New Roman"/>
          <w:szCs w:val="24"/>
        </w:rPr>
        <w:t>π</w:t>
      </w:r>
      <w:r>
        <w:rPr>
          <w:rFonts w:eastAsia="Times New Roman"/>
          <w:szCs w:val="24"/>
        </w:rPr>
        <w:t xml:space="preserve">ροϊστάμενοι </w:t>
      </w:r>
      <w:r>
        <w:rPr>
          <w:rFonts w:eastAsia="Times New Roman"/>
          <w:szCs w:val="24"/>
        </w:rPr>
        <w:t>γ</w:t>
      </w:r>
      <w:r>
        <w:rPr>
          <w:rFonts w:eastAsia="Times New Roman"/>
          <w:szCs w:val="24"/>
        </w:rPr>
        <w:t xml:space="preserve">ραφείων </w:t>
      </w:r>
      <w:r>
        <w:rPr>
          <w:rFonts w:eastAsia="Times New Roman"/>
          <w:szCs w:val="24"/>
        </w:rPr>
        <w:t>π</w:t>
      </w:r>
      <w:r>
        <w:rPr>
          <w:rFonts w:eastAsia="Times New Roman"/>
          <w:szCs w:val="24"/>
        </w:rPr>
        <w:t xml:space="preserve">ρωτοβάθμιας και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 xml:space="preserve">κπαίδευσης κι </w:t>
      </w:r>
      <w:proofErr w:type="spellStart"/>
      <w:r>
        <w:rPr>
          <w:rFonts w:eastAsia="Times New Roman"/>
          <w:szCs w:val="24"/>
        </w:rPr>
        <w:t>εκατόν</w:t>
      </w:r>
      <w:proofErr w:type="spellEnd"/>
      <w:r>
        <w:rPr>
          <w:rFonts w:eastAsia="Times New Roman"/>
          <w:szCs w:val="24"/>
        </w:rPr>
        <w:t xml:space="preserve"> δεκαέξι </w:t>
      </w:r>
      <w:r>
        <w:rPr>
          <w:rFonts w:eastAsia="Times New Roman"/>
          <w:szCs w:val="24"/>
        </w:rPr>
        <w:t>δ</w:t>
      </w:r>
      <w:r>
        <w:rPr>
          <w:rFonts w:eastAsia="Times New Roman"/>
          <w:szCs w:val="24"/>
        </w:rPr>
        <w:t xml:space="preserve">ιευθυντές </w:t>
      </w:r>
      <w:r>
        <w:rPr>
          <w:rFonts w:eastAsia="Times New Roman"/>
          <w:szCs w:val="24"/>
        </w:rPr>
        <w:t>π</w:t>
      </w:r>
      <w:r>
        <w:rPr>
          <w:rFonts w:eastAsia="Times New Roman"/>
          <w:szCs w:val="24"/>
        </w:rPr>
        <w:t xml:space="preserve">ρωτοβάθμιας και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 xml:space="preserve">κπαίδευσης. </w:t>
      </w:r>
      <w:r>
        <w:rPr>
          <w:rFonts w:eastAsia="Times New Roman" w:cs="Times New Roman"/>
          <w:szCs w:val="24"/>
        </w:rPr>
        <w:t>Σχεδόν τετρακόσιοι, δηλαδή</w:t>
      </w:r>
      <w:r>
        <w:rPr>
          <w:rFonts w:eastAsia="Times New Roman" w:cs="Times New Roman"/>
          <w:szCs w:val="24"/>
        </w:rPr>
        <w:t xml:space="preserve">, άνθρωποι παύονται με υπουργική απόφαση, όταν </w:t>
      </w:r>
      <w:r>
        <w:rPr>
          <w:rFonts w:eastAsia="Times New Roman" w:cs="Times New Roman"/>
          <w:szCs w:val="24"/>
        </w:rPr>
        <w:lastRenderedPageBreak/>
        <w:t xml:space="preserve">αυτοί είχαν κριθεί -οι άνθρωποι αυτοί στις δουλειές τους είχαν επιλεγεί με κρίση- και διορίζονται άλλοι ως προσωρινοί για τρία χρόνια. </w:t>
      </w:r>
    </w:p>
    <w:p w14:paraId="06758DE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Είναι -δυστυχώς για την πατρίδα μας!- μία από τις πολλές συνταγές, γιατί </w:t>
      </w:r>
      <w:r>
        <w:rPr>
          <w:rFonts w:eastAsia="Times New Roman" w:cs="Times New Roman"/>
          <w:szCs w:val="24"/>
        </w:rPr>
        <w:t xml:space="preserve">το σύστημα ήταν πάρα πολύ εφευρετικό στο να έχει συνταγές κομματικοποίησης. </w:t>
      </w:r>
    </w:p>
    <w:p w14:paraId="06758DE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λοιπόν, το καλύτερο που θα μπορούσαμε να κάνουμε είναι να αντιγράψουμε μία απ’ αυτές τις συνταγές. Και αυτό ακριβώς δεν θέλουμε να κάνουμε. Και δεν θέλουμε να το κάνουμε γι</w:t>
      </w:r>
      <w:r>
        <w:rPr>
          <w:rFonts w:eastAsia="Times New Roman" w:cs="Times New Roman"/>
          <w:szCs w:val="24"/>
        </w:rPr>
        <w:t>ατί ο κόσμος, η κοινωνία -και βγείτε έξω να μιλήσετε με την κοινωνία- έχει μπουχτίσει με αυτό τον λόγο περί κομματικοποίησης. Ευτυχώς στην κοινωνία δεν είναι όλοι οι πολίτες μέλη κομμάτων. Ευτυχώς στην κοινωνία υπάρχουν άτομα που θέλουν να προσφέρουν. Ευτυ</w:t>
      </w:r>
      <w:r>
        <w:rPr>
          <w:rFonts w:eastAsia="Times New Roman" w:cs="Times New Roman"/>
          <w:szCs w:val="24"/>
        </w:rPr>
        <w:t xml:space="preserve">χώς η κοινωνία δεν κυριαρχείται από τη λογική και την κουλτούρα της κομματικοποίησης. </w:t>
      </w:r>
    </w:p>
    <w:p w14:paraId="06758DE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όμως, είστε τόσο ανασφαλείς που θεωρείτε ότι όλοι σκεφτόμαστε με τους ίδιους όρους. Και σας λέω, μην μας υποτιμάτε. Εάν θέλαμε να σκεφτούμε με τους ίδιους όρους, </w:t>
      </w:r>
      <w:r>
        <w:rPr>
          <w:rFonts w:eastAsia="Times New Roman" w:cs="Times New Roman"/>
          <w:szCs w:val="24"/>
        </w:rPr>
        <w:t xml:space="preserve">είχαμε τι να αντιγράψουμε. Το κάνατε χρόνια τώρα, έως πολύ πρόσφατα. </w:t>
      </w:r>
    </w:p>
    <w:p w14:paraId="06758DE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 αυτό εμείς λέμε ότι από το </w:t>
      </w:r>
      <w:proofErr w:type="spellStart"/>
      <w:r>
        <w:rPr>
          <w:rFonts w:eastAsia="Times New Roman" w:cs="Times New Roman"/>
          <w:szCs w:val="24"/>
        </w:rPr>
        <w:t>προσωποκεντρικό</w:t>
      </w:r>
      <w:proofErr w:type="spellEnd"/>
      <w:r>
        <w:rPr>
          <w:rFonts w:eastAsia="Times New Roman" w:cs="Times New Roman"/>
          <w:szCs w:val="24"/>
        </w:rPr>
        <w:t xml:space="preserve"> πάμε στο συλλογικό. Και ποιο είναι το συλλογικό; Πυρήνας του συλλογικού είναι ο σύλλογος διδασκόντων.</w:t>
      </w:r>
    </w:p>
    <w:p w14:paraId="06758DE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άλλο, γιατί </w:t>
      </w:r>
      <w:r>
        <w:rPr>
          <w:rFonts w:eastAsia="Times New Roman" w:cs="Times New Roman"/>
          <w:szCs w:val="24"/>
        </w:rPr>
        <w:t>μαζί με την αδυναμία να κατανοήσετε ότι η κοινωνία πια είναι αλλού, δεν μπορείτε να κατανοήσετε και τις συγκλονιστικές αλλαγές που συντελούνται στην κοινωνία. Τα τελευταία δέκα χρόνια αναδύεται μια νέα κοινωνία, μία κοινωνία με προβλήματα, με νέες πραγματι</w:t>
      </w:r>
      <w:r>
        <w:rPr>
          <w:rFonts w:eastAsia="Times New Roman" w:cs="Times New Roman"/>
          <w:szCs w:val="24"/>
        </w:rPr>
        <w:t>κότητες. Είναι μία κοινωνία που τα νέα αυτά ζητήματα ξεχειλίζουν και εκφράζονται μέσα στο σχολείο.</w:t>
      </w:r>
    </w:p>
    <w:p w14:paraId="06758DE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 πούμε για τις ριζικές αλλαγές που έχουν αναδειχθεί ως προς την πρόσβαση στη γνώση; Να πούμε για τις νέες αξίες που υπάρχουν στην οικογενειακή ζωή, στη φιλ</w:t>
      </w:r>
      <w:r>
        <w:rPr>
          <w:rFonts w:eastAsia="Times New Roman" w:cs="Times New Roman"/>
          <w:szCs w:val="24"/>
        </w:rPr>
        <w:t xml:space="preserve">ία ανάμεσα στους νέους ανθρώπους; Να πούμε για την εξοικείωση της κοινωνίας </w:t>
      </w:r>
      <w:r>
        <w:rPr>
          <w:rFonts w:eastAsia="Times New Roman" w:cs="Times New Roman"/>
          <w:szCs w:val="24"/>
        </w:rPr>
        <w:lastRenderedPageBreak/>
        <w:t>με τη βία; Να πούμε για κάτι που ενδεχομένως γίνεται για πρώτη φορά στην ιστορία της ανθρωπότητας, ότι μάζες και μάζες νέων ανθρώπων είναι εθισμένοι όχι μόνο σε ουσίες αλλά στα τεχ</w:t>
      </w:r>
      <w:r>
        <w:rPr>
          <w:rFonts w:eastAsia="Times New Roman" w:cs="Times New Roman"/>
          <w:szCs w:val="24"/>
        </w:rPr>
        <w:t>νουργήματα; Σε ένα τεχνούργημα, στο κινητό!</w:t>
      </w:r>
    </w:p>
    <w:p w14:paraId="06758DE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Αυτά είναι νέα φαινόμενα. Αυτά τα φαινόμενα πρέπει να τα καταλάβουμε. Και αυτά τα φαινόμενα έχουν εκφράσεις μέσα στη σχολική ζωή. Ποιος θα τα καταλάβει; Οι εκπαιδευτικοί οι ίδιοι. Οι εκπαιδευτικοί είναι οι πιο ευ</w:t>
      </w:r>
      <w:r>
        <w:rPr>
          <w:rFonts w:eastAsia="Times New Roman" w:cs="Times New Roman"/>
          <w:szCs w:val="24"/>
        </w:rPr>
        <w:t xml:space="preserve">αίσθητοι φορείς, οι οποίοι πιάνουν, μυρίζονται, εντοπίζουν και προτείνουν λύσεις σε τέτοια προβλήματα. Γι’ αυτό και λέμε ότι οι εκπαιδευτικοί πρέπει να είναι μέσα στον σύλλογο των εκπαιδευτικών και σε συνεννόηση με αυτές τις δομές. Γιατί; Διότι το σχολείο </w:t>
      </w:r>
      <w:r>
        <w:rPr>
          <w:rFonts w:eastAsia="Times New Roman" w:cs="Times New Roman"/>
          <w:szCs w:val="24"/>
        </w:rPr>
        <w:t>είναι ένας κοινωνικός θεσμός. Και μην προσπαθείτε να το απομονώσετε από την κοινωνία. Μην προσπαθείτε να θεωρήσετε ότι το σχολείο είναι ένας θεσμός, όπου το μόνο πράγμα που γίνεται είναι η μαθησιακή διαδικασία. Επί δεκαετίες, επί αιώνες ολόκληρους το σχολε</w:t>
      </w:r>
      <w:r>
        <w:rPr>
          <w:rFonts w:eastAsia="Times New Roman" w:cs="Times New Roman"/>
          <w:szCs w:val="24"/>
        </w:rPr>
        <w:t xml:space="preserve">ίο δεν ήταν μόνο ένας θεσμός για μάθηση. Βεβαίως, κυρίαρχη είναι η μάθηση. Όμως, είναι και όλα τα άλλα </w:t>
      </w:r>
      <w:r>
        <w:rPr>
          <w:rFonts w:eastAsia="Times New Roman" w:cs="Times New Roman"/>
          <w:szCs w:val="24"/>
        </w:rPr>
        <w:lastRenderedPageBreak/>
        <w:t xml:space="preserve">προβλήματα. Είναι η κοινωνικοποίηση των παιδιών, οι συζητήσεις, οι γονείς που έρχονται και θέλουν να αντιμετωπίσουν και δικά τους προβλήματα. Αυτά είναι </w:t>
      </w:r>
      <w:r>
        <w:rPr>
          <w:rFonts w:eastAsia="Times New Roman" w:cs="Times New Roman"/>
          <w:szCs w:val="24"/>
        </w:rPr>
        <w:t xml:space="preserve">τα σοβαρά προβλήματα των ημερών μας. </w:t>
      </w:r>
    </w:p>
    <w:p w14:paraId="06758DE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να σας πω κάτι; Εγώ λέω στις δευτερολογίες και στις συζητήσεις με άλλους συναδέλφους να πέσει λίγο ο τόνος της καταστροφολογίας, γιατί δεν γίνεται πιστευτή η καταστροφολογία. Θα είχε νόημα η καταστροφολογία εάν επι</w:t>
      </w:r>
      <w:r>
        <w:rPr>
          <w:rFonts w:eastAsia="Times New Roman" w:cs="Times New Roman"/>
          <w:szCs w:val="24"/>
        </w:rPr>
        <w:t>κυρωνόταν, εάν επιβεβαιωνόταν. Να σας θυμίσω τι λέγατε όταν πέρυσι, τέτοια εποχή, ψηφίζαμε το νομοσχέδιο για τους διευθυντές των σχολείων;</w:t>
      </w:r>
    </w:p>
    <w:p w14:paraId="06758DE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Θυμάστε την καταστροφή που είχατε φέρει, όταν συζητιόταν ο νόμος για τα πανεπιστήμια, για το Πανεπιστήμιο Δυτικής Αττ</w:t>
      </w:r>
      <w:r>
        <w:rPr>
          <w:rFonts w:eastAsia="Times New Roman" w:cs="Times New Roman"/>
          <w:szCs w:val="24"/>
        </w:rPr>
        <w:t xml:space="preserve">ικής, για το ολοήμερο σχολείο, για τη θεματική εβδομάδα, για τη δίχρονη προσχολική εκπαίδευση; </w:t>
      </w:r>
    </w:p>
    <w:p w14:paraId="06758DF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μου έκανε εντύπωση η αγόρευση του εκπροσώπου του ΚΚΕ, ο οποίος μίλησε για δωδεκάχρονη εκπαίδευση. Υποψιάζομαι γι’ αυτόν τον λόγο δεν ψηφίσατε και τη </w:t>
      </w:r>
      <w:r>
        <w:rPr>
          <w:rFonts w:eastAsia="Times New Roman" w:cs="Times New Roman"/>
          <w:szCs w:val="24"/>
        </w:rPr>
        <w:t>δίχρονη υποχρεωτική εκπαίδευση. Αυτά είναι καινούργια φαινόμενα και δεν καταλαβαίνω γιατί δεν μας τα λέτε, εκτός αν το είχατε ψηφίσει και δεν το ξέρουμε, επειδή σας βλέπω και χαμογελάτε.</w:t>
      </w:r>
    </w:p>
    <w:p w14:paraId="06758DF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Κοιτάξτε, για το θέμα της θητείας είπαμε τη διαφοροποίησή μας και πάμ</w:t>
      </w:r>
      <w:r>
        <w:rPr>
          <w:rFonts w:eastAsia="Times New Roman" w:cs="Times New Roman"/>
          <w:szCs w:val="24"/>
        </w:rPr>
        <w:t xml:space="preserve">ε παρακάτω. Αλλά υπάρχει και κάτι άλλο: Όσο άξιος και αν είναι κάποιος, δεν έχει κανένα δικαίωμα να είναι ισόβιος σε μία θέση. Οι άξιοι μπορούν να προσφέρουν παντού. Αν είναι δε και εκπαιδευτικοί, τόσο το καλύτερο. Όλα τα υπόλοιπα δεν θέλω να πω τι είναι. </w:t>
      </w:r>
    </w:p>
    <w:p w14:paraId="06758DF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Λέω, λοιπόν, ότι δεν υπάρχουν αναντικατάστατοι, δεν υπάρχουν ισόβιοι και κυρίως ελπίζω να μην υπάρχουν και άτομα που τους τρομάζει η εκπαιδευτική πράξη. Διότι, αν θεωρούν ότι είναι και ισόβιοι και αναντικατάστατοι και τους τρομάζει να ξανα</w:t>
      </w:r>
      <w:r>
        <w:rPr>
          <w:rFonts w:eastAsia="Times New Roman" w:cs="Times New Roman"/>
          <w:szCs w:val="24"/>
        </w:rPr>
        <w:lastRenderedPageBreak/>
        <w:t>πηγαίνουν πίσω σ</w:t>
      </w:r>
      <w:r>
        <w:rPr>
          <w:rFonts w:eastAsia="Times New Roman" w:cs="Times New Roman"/>
          <w:szCs w:val="24"/>
        </w:rPr>
        <w:t xml:space="preserve">την τάξη, νομίζω το καλύτερο είναι να πουν «διάλεξα λάθος επάγγελμα, ας πάω σε ένα άλλο επάγγελμα, μήπως και τα καταφέρω εκεί καλύτερα». Αυτή είναι η φιλοσοφία της θητείας. </w:t>
      </w:r>
    </w:p>
    <w:p w14:paraId="06758DF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για να μην αιφνιδιάσουμε, κάνουμε τη ρύθμιση που κάνουμε, αλλά να ξέρετε ότι α</w:t>
      </w:r>
      <w:r>
        <w:rPr>
          <w:rFonts w:eastAsia="Times New Roman" w:cs="Times New Roman"/>
          <w:szCs w:val="24"/>
        </w:rPr>
        <w:t>υτή είναι η φιλοσοφία μας, αυτή είναι η φιλοσοφία της Αριστεράς και αυτή ακριβώς θα υπερασπιστούμε.</w:t>
      </w:r>
    </w:p>
    <w:p w14:paraId="06758DF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Έχουν λεχθεί άπειρα πράγματα για την αξιολόγηση. Ξέρετε, υπάρχει ένας δημόσιος λόγος πολλές φορές που ο λαός μας λέει «άντε να αποδείξεις ότι δεν είσαι ελέφ</w:t>
      </w:r>
      <w:r>
        <w:rPr>
          <w:rFonts w:eastAsia="Times New Roman" w:cs="Times New Roman"/>
          <w:szCs w:val="24"/>
        </w:rPr>
        <w:t xml:space="preserve">αντας». Εδώ κοντεύει να θεωρήσουμε ότι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152 ήταν η μεγαλύτερη ευχή στην ελληνική κοινωνία από ιδρύσεώς της. Διότι εδώ αμφισβητήθηκαν οι απολύσεις και οι διαθεσιμότητες διότι μας λένε «μα, πείτε μας σε ποια παράγραφο λέει ότι πρέπει να </w:t>
      </w:r>
      <w:r>
        <w:rPr>
          <w:rFonts w:eastAsia="Times New Roman" w:cs="Times New Roman"/>
          <w:szCs w:val="24"/>
        </w:rPr>
        <w:t>απολύσουμε»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6758DF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Κοιτάξτε, η κοινωνία δεν λειτουργεί έτσι. Μπορεί να λειτουργούν έτσι τα δικαστήρια, αλλά η κοινωνία δεν λειτουργεί έτσι. Είναι ή δεν είναι το 152 το βασικό εργαλείο που οδήγησε σε διαθεσιμότητες και απολύσεις στην εκπαίδευση, ναι ή όχι;</w:t>
      </w:r>
      <w:r>
        <w:rPr>
          <w:rFonts w:eastAsia="Times New Roman" w:cs="Times New Roman"/>
          <w:szCs w:val="24"/>
        </w:rPr>
        <w:t xml:space="preserve"> Υπάρχει κάποιος που να λέει «δεν ήταν»; Διότι το 152 χρησιμοποιήθηκε ως το ιδεολογικό άλλοθι και το φυσικό εργαλείο για να γίνουν αυτά τα ρεζιλίκια που έγιναν.</w:t>
      </w:r>
    </w:p>
    <w:p w14:paraId="06758DF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Επειδή κάνετε ερωτήσεις, θα σας απαντήσουμε, κύριε Υπουργέ.</w:t>
      </w:r>
    </w:p>
    <w:p w14:paraId="06758DF7"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sidRPr="003B7E38">
        <w:rPr>
          <w:rFonts w:eastAsia="Times New Roman" w:cs="Times New Roman"/>
          <w:b/>
          <w:szCs w:val="24"/>
        </w:rPr>
        <w:t>ΚΩΝΣΤΑΝΤΙΝΟΣ ΓΑΒΡΟΓΛ</w:t>
      </w:r>
      <w:r w:rsidRPr="003B7E38">
        <w:rPr>
          <w:rFonts w:eastAsia="Times New Roman" w:cs="Times New Roman"/>
          <w:b/>
          <w:szCs w:val="24"/>
        </w:rPr>
        <w:t xml:space="preserve">ΟΥ (Υπουργός Παιδείας, Έρευνας και Θρησκευμάτων): </w:t>
      </w:r>
      <w:r>
        <w:rPr>
          <w:rFonts w:eastAsia="Times New Roman" w:cs="Times New Roman"/>
          <w:szCs w:val="24"/>
        </w:rPr>
        <w:t>Όταν έλθει η σειρά σας, θα μου απαντήσετε. Δεν είπατε όχι.</w:t>
      </w:r>
    </w:p>
    <w:p w14:paraId="06758DF8"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Η απάντηση είναι όχι.</w:t>
      </w:r>
    </w:p>
    <w:p w14:paraId="06758DF9"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sidRPr="003B7E38">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Η κ. </w:t>
      </w:r>
      <w:proofErr w:type="spellStart"/>
      <w:r>
        <w:rPr>
          <w:rFonts w:eastAsia="Times New Roman" w:cs="Times New Roman"/>
          <w:szCs w:val="24"/>
        </w:rPr>
        <w:t>Κεραμέως</w:t>
      </w:r>
      <w:proofErr w:type="spellEnd"/>
      <w:r>
        <w:rPr>
          <w:rFonts w:eastAsia="Times New Roman" w:cs="Times New Roman"/>
          <w:szCs w:val="24"/>
        </w:rPr>
        <w:t xml:space="preserve"> λέει όχι. Είναι τόσο όχι ώ</w:t>
      </w:r>
      <w:r>
        <w:rPr>
          <w:rFonts w:eastAsia="Times New Roman" w:cs="Times New Roman"/>
          <w:szCs w:val="24"/>
        </w:rPr>
        <w:t xml:space="preserve">στε η Αξιωματική Αντιπολίτευση ευτυχώς, για πρώτη φορά, αναγκάστηκε να δηλώσει ότι την όποια αξιολόγηση θέλει δεν </w:t>
      </w:r>
      <w:r>
        <w:rPr>
          <w:rFonts w:eastAsia="Times New Roman" w:cs="Times New Roman"/>
          <w:szCs w:val="24"/>
        </w:rPr>
        <w:lastRenderedPageBreak/>
        <w:t>πρέπει να είναι ταυτισμένη με τιμωρία. Πρώτη φορά! Εγώ δεν το ξανάκουσα, γιατί σας παρακολουθώ πάρα πολύ καλά, όπως ξέρετε.</w:t>
      </w:r>
    </w:p>
    <w:p w14:paraId="06758DFA"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Πρώτη φορά;</w:t>
      </w:r>
    </w:p>
    <w:p w14:paraId="06758DFB"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sidRPr="003B7E38">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Αυτό είναι καλό. Το να αλλάζουμε απόψεις είναι πολύ καλό πράγμα φτάνει να είναι τεκμηριωμένες και το χαιρέτησα και το χαιρετίζω και τώρα.</w:t>
      </w:r>
    </w:p>
    <w:p w14:paraId="06758DFC"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Εκείνο, βεβαίως, που μου κάνει τρομ</w:t>
      </w:r>
      <w:r>
        <w:rPr>
          <w:rFonts w:eastAsia="Times New Roman" w:cs="Times New Roman"/>
          <w:szCs w:val="24"/>
        </w:rPr>
        <w:t>ερή εντύπωση είναι η άνεση με την οποία έρχεται το ΚΚΕ και λέει ότι η κατάργηση του 152 και του ν.3848 παραμένει κενό γράμμα. «Έλεος» είναι η απάντηση. Αν είναι η παλιά λογική όσο χειρότερα είναι οι πολίτες τόσο καλύτερα για κάποιους, μείνετε εκεί. Αλλά οι</w:t>
      </w:r>
      <w:r>
        <w:rPr>
          <w:rFonts w:eastAsia="Times New Roman" w:cs="Times New Roman"/>
          <w:szCs w:val="24"/>
        </w:rPr>
        <w:t xml:space="preserve"> πολίτες έχουν το δικαίωμα η ζωή τους να μη χειροτερεύει κάθε μέρα.</w:t>
      </w:r>
    </w:p>
    <w:p w14:paraId="06758DFD"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Λοιπόν το 152 και η κατάργηση του ν.3848 να ξέρετε ότι δεν είναι κενό γράμμα. Το ξέρουν οι εκπαιδευτικοί, το ξέρουν οι απολυμένοι, το ξέρουν όσοι ήταν σε διαθεσιμότητα. </w:t>
      </w:r>
    </w:p>
    <w:p w14:paraId="06758DFE"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το ξέρουν όλοι</w:t>
      </w:r>
      <w:r>
        <w:rPr>
          <w:rFonts w:eastAsia="Times New Roman" w:cs="Times New Roman"/>
          <w:szCs w:val="24"/>
        </w:rPr>
        <w:t xml:space="preserve"> όσοι, επίσης, προωθούν αυτή την περίεργη ιδεολογία της αντικειμενικότητας, γιατί εδώ ακούσαμε και αυτό. Και, ξέρετε, η ηγεμονική ιδεολογία αναδεικνύει την αντικειμενικότητα σαν ένα άλλο εργαλείο, σαν κάτι που είναι φυσιολογικό.</w:t>
      </w:r>
    </w:p>
    <w:p w14:paraId="06758D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είναι έτσι, γιατί στην </w:t>
      </w:r>
      <w:r>
        <w:rPr>
          <w:rFonts w:eastAsia="Times New Roman" w:cs="Times New Roman"/>
          <w:szCs w:val="24"/>
        </w:rPr>
        <w:t xml:space="preserve">κοινωνία δεν υπάρχουν ουδέτερα πράγματα. Επειδή δεν υπάρχουν ουδέτερα πράγματα, δεν υπάρχουν </w:t>
      </w:r>
      <w:proofErr w:type="spellStart"/>
      <w:r>
        <w:rPr>
          <w:rFonts w:eastAsia="Times New Roman" w:cs="Times New Roman"/>
          <w:szCs w:val="24"/>
        </w:rPr>
        <w:t>σχετικισμοί</w:t>
      </w:r>
      <w:proofErr w:type="spellEnd"/>
      <w:r>
        <w:rPr>
          <w:rFonts w:eastAsia="Times New Roman" w:cs="Times New Roman"/>
          <w:szCs w:val="24"/>
        </w:rPr>
        <w:t xml:space="preserve">, κύριε </w:t>
      </w:r>
      <w:proofErr w:type="spellStart"/>
      <w:r>
        <w:rPr>
          <w:rFonts w:eastAsia="Times New Roman" w:cs="Times New Roman"/>
          <w:szCs w:val="24"/>
        </w:rPr>
        <w:t>Ανδριανέ</w:t>
      </w:r>
      <w:proofErr w:type="spellEnd"/>
      <w:r>
        <w:rPr>
          <w:rFonts w:eastAsia="Times New Roman" w:cs="Times New Roman"/>
          <w:szCs w:val="24"/>
        </w:rPr>
        <w:t xml:space="preserve">. Άλλο ο σχετικισμός, άλλο ο κοινωνικός προσδιορισμός διαφόρων διαστάσεων της καθημερινότητας. Διότι θεωρούν διάφοροι ότι αυτό που είπα </w:t>
      </w:r>
      <w:r>
        <w:rPr>
          <w:rFonts w:eastAsia="Times New Roman" w:cs="Times New Roman"/>
          <w:szCs w:val="24"/>
        </w:rPr>
        <w:t>είναι μια σχεδόν ανοησία, δηλαδή το ότι η πολιτεία δεν έχει ηθική υποχρέωση να ενισχύει τους εκπαιδευτικούς και ότι η μόνη υποχρέωση της πολιτείας είναι να πηγαίνει με το δάχτυλο και να λέει «έκανες καλά τη δουλειά σου, δεν έκανες καλά, φύγε, έλα εσύ»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Όχι, η πολιτεία έχει και </w:t>
      </w:r>
      <w:r>
        <w:rPr>
          <w:rFonts w:eastAsia="Times New Roman" w:cs="Times New Roman"/>
          <w:szCs w:val="24"/>
        </w:rPr>
        <w:lastRenderedPageBreak/>
        <w:t>ηθική υποχρέωση να τους επιμορφώνει, να βελτιώνει τις συνθήκες εργασίας, να τους βάζει συμμέτοχους στη βελτίωση κ.λπ.</w:t>
      </w:r>
      <w:r>
        <w:rPr>
          <w:rFonts w:eastAsia="Times New Roman" w:cs="Times New Roman"/>
          <w:szCs w:val="24"/>
        </w:rPr>
        <w:t>.</w:t>
      </w:r>
      <w:r>
        <w:rPr>
          <w:rFonts w:eastAsia="Times New Roman" w:cs="Times New Roman"/>
          <w:szCs w:val="24"/>
        </w:rPr>
        <w:t xml:space="preserve"> Και ξέρετε πόσο πίσω είναι η πολιτεία σε αυτά τα ζητήματα. </w:t>
      </w:r>
    </w:p>
    <w:p w14:paraId="06758E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Δεν μπορεί, λοιπόν, η πολιτεία να έχει το ηθικό κ</w:t>
      </w:r>
      <w:r>
        <w:rPr>
          <w:rFonts w:eastAsia="Times New Roman" w:cs="Times New Roman"/>
          <w:szCs w:val="24"/>
        </w:rPr>
        <w:t xml:space="preserve">αι πολιτικό αυτό δικαίωμα. Για αυτό και εμείς λέμε </w:t>
      </w:r>
      <w:proofErr w:type="spellStart"/>
      <w:r>
        <w:rPr>
          <w:rFonts w:eastAsia="Times New Roman" w:cs="Times New Roman"/>
          <w:szCs w:val="24"/>
        </w:rPr>
        <w:t>αυτοαξιολόγηση</w:t>
      </w:r>
      <w:proofErr w:type="spellEnd"/>
      <w:r>
        <w:rPr>
          <w:rFonts w:eastAsia="Times New Roman" w:cs="Times New Roman"/>
          <w:szCs w:val="24"/>
        </w:rPr>
        <w:t xml:space="preserve"> της σχολικής μονάδας. Αρχίζουμε από εκεί. Διότι έχουμε εμπιστοσύνη στους εκπαιδευτικούς. Όλοι οι εκπαιδευτικοί κάνουν καλά τη δουλειά τους; Μην μπούμε σε αυτό, προφανώς και όχι. Αυτό ισχύει </w:t>
      </w:r>
      <w:r>
        <w:rPr>
          <w:rFonts w:eastAsia="Times New Roman" w:cs="Times New Roman"/>
          <w:szCs w:val="24"/>
        </w:rPr>
        <w:t>αν όλοι οι πολιτικοί είναι καλοί κ.λπ</w:t>
      </w:r>
      <w:r>
        <w:rPr>
          <w:rFonts w:eastAsia="Times New Roman" w:cs="Times New Roman"/>
          <w:szCs w:val="24"/>
        </w:rPr>
        <w:t>.</w:t>
      </w:r>
      <w:r>
        <w:rPr>
          <w:rFonts w:eastAsia="Times New Roman" w:cs="Times New Roman"/>
          <w:szCs w:val="24"/>
        </w:rPr>
        <w:t xml:space="preserve">. Δεν είναι εκεί το θέμα. Έχουμε, όμως, εμπιστοσύνη σε αυτό το κοινωνικό στρώμα, ναι ή όχι; Αν του έχουμε εμπιστοσύνη, δεν μπορούμε απλώς να λέμε έχουμε εμπιστοσύνη και πάμε παρακάτω και το βγάζουμε έξω από τις όποιες </w:t>
      </w:r>
      <w:r>
        <w:rPr>
          <w:rFonts w:eastAsia="Times New Roman" w:cs="Times New Roman"/>
          <w:szCs w:val="24"/>
        </w:rPr>
        <w:t xml:space="preserve">διαδικασίες της καθημερινότητας. Για αυτό λέμε, αντιγράφοντας τις αποφάσεις της ΟΛΜΕ και της ΔΟΕ, τις οποίες μέχρι σήμερα δεν τις έχουν αποκηρύξει, εμείς προχωρήσαμε στην </w:t>
      </w:r>
      <w:proofErr w:type="spellStart"/>
      <w:r>
        <w:rPr>
          <w:rFonts w:eastAsia="Times New Roman" w:cs="Times New Roman"/>
          <w:szCs w:val="24"/>
        </w:rPr>
        <w:t>αυτοαξιολόγηση</w:t>
      </w:r>
      <w:proofErr w:type="spellEnd"/>
      <w:r>
        <w:rPr>
          <w:rFonts w:eastAsia="Times New Roman" w:cs="Times New Roman"/>
          <w:szCs w:val="24"/>
        </w:rPr>
        <w:t xml:space="preserve"> της σχολικής μονάδας και την κρίση τους για το πώς θα βελτιωθούν τα πρ</w:t>
      </w:r>
      <w:r>
        <w:rPr>
          <w:rFonts w:eastAsia="Times New Roman" w:cs="Times New Roman"/>
          <w:szCs w:val="24"/>
        </w:rPr>
        <w:t xml:space="preserve">άγματα. </w:t>
      </w:r>
    </w:p>
    <w:p w14:paraId="06758E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Όλα τα υπόλοιπα είναι γραφειοκρατικές λογικές. Όποιους τρομάζουν οι συλλογικότητες, όποιους τρομάζει η συλλογική έκφραση των εκπαιδευτικών, να το πουν. Αλλά αυτή είναι η μια θέση δική μας, είναι μια θέση της Αριστεράς. </w:t>
      </w:r>
    </w:p>
    <w:p w14:paraId="06758E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Κλείνω με το εξής. Διότι μπ</w:t>
      </w:r>
      <w:r>
        <w:rPr>
          <w:rFonts w:eastAsia="Times New Roman" w:cs="Times New Roman"/>
          <w:szCs w:val="24"/>
        </w:rPr>
        <w:t xml:space="preserve">ορεί εγώ να μην το κατάλαβα και άρα αφήνουμε και ένα περιθώριο να κάνουμε λάθος. Εγώ δεν κατάλαβα να υπάρχει πρόταση για μια άλλη φιλοσοφία και μια άλλη αρχιτεκτονική. Δηλαδή, ή θα αποφασίσουμε ότι το σημερινό καθεστώς ως αρχιτεκτονική και φιλοσοφία είναι </w:t>
      </w:r>
      <w:r>
        <w:rPr>
          <w:rFonts w:eastAsia="Times New Roman" w:cs="Times New Roman"/>
          <w:szCs w:val="24"/>
        </w:rPr>
        <w:t>μια χαρά και να το βελτιώσουμε ή θα προταθεί κάποιο άλλο που τρεις μέρες στις επιτροπές και μετά τις εισηγήσεις δεν έχει προταθεί ή θα βελτιώσουμε αυτό που προτείνουμε. Δεν υπάρχει τέταρτη λύση. Ή το σημερινό, αλλά βγείτε και πείτε ότι το σημερινό είναι μι</w:t>
      </w:r>
      <w:r>
        <w:rPr>
          <w:rFonts w:eastAsia="Times New Roman" w:cs="Times New Roman"/>
          <w:szCs w:val="24"/>
        </w:rPr>
        <w:t>α χαρά ως αρχιτεκτονική και φιλοσοφία, δηλαδή προσωποπαγές, το ένα, το άλλο κ.λπ. και πρέπει να βελτιωθεί ή πείτε ότι έχουμε ένα κρυφό χαρτί και θα το βγάλουμε μετά τις εκλογές ή πείτε ότι αυτό που προτείνουμε ως αρχιτεκτονική και φιλοσοφία είναι σωστό και</w:t>
      </w:r>
      <w:r>
        <w:rPr>
          <w:rFonts w:eastAsia="Times New Roman" w:cs="Times New Roman"/>
          <w:szCs w:val="24"/>
        </w:rPr>
        <w:t xml:space="preserve"> έχει τις εξής αδυναμίες. Δεν υπάρχει τέταρτη οδός. </w:t>
      </w:r>
    </w:p>
    <w:p w14:paraId="06758E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τουλάχιστον σε αυτό να συνεννοηθούμε. Για αυτό και όταν λέμε ψηφίζουμε επί της αρχής κ.λπ., να δούμε αν όταν ψηφίζουμε, έχουμε και μια εναλλακτική πρόταση ή απλώς είναι ένας γενικός μηδενισμός. </w:t>
      </w:r>
      <w:r>
        <w:rPr>
          <w:rFonts w:eastAsia="Times New Roman" w:cs="Times New Roman"/>
          <w:szCs w:val="24"/>
        </w:rPr>
        <w:t>Και επειδή όλοι μιλήσατε για την εθνική σημασία της παιδείας κ.λπ., θα έλεγα ότι αν τυχόν το πιστεύετε αυτό, τότε πραγματικά θα πρέπει να μας πείτε ποιο είναι το δικό σας σχέδιο. Διότι αν δεν έχετε, είστε λογικά υποχρεωμένοι –λογικά, όχι πολιτικά- να υιοθε</w:t>
      </w:r>
      <w:r>
        <w:rPr>
          <w:rFonts w:eastAsia="Times New Roman" w:cs="Times New Roman"/>
          <w:szCs w:val="24"/>
        </w:rPr>
        <w:t>τήσετε το δικό μας.</w:t>
      </w:r>
    </w:p>
    <w:p w14:paraId="06758E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8E05"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8E06" w14:textId="77777777" w:rsidR="00866F2D" w:rsidRDefault="003A64EF">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κύριο Υπουργό. </w:t>
      </w:r>
    </w:p>
    <w:p w14:paraId="06758E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την άδεια του Σώματος, παρακαλώ να δώσουμε μια προτεραιότητα στον κ. Κουράκη να κάνει την εισήγησή του.</w:t>
      </w:r>
    </w:p>
    <w:p w14:paraId="06758E0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6758E09" w14:textId="77777777" w:rsidR="00866F2D" w:rsidRDefault="003A64EF">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Ευχαριστώ πολύ.</w:t>
      </w:r>
    </w:p>
    <w:p w14:paraId="06758E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Θα ακολουθήσει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Νέας Δημοκρατίας ο κ. Τζαβάρας και τέσσερις συνάδελφοι Βουλευτές και ο κ. Θεοχαρόπουλος. Θα πηγαίνουμε ένας και τέσσερις.</w:t>
      </w:r>
    </w:p>
    <w:p w14:paraId="06758E0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 κ. Κουράκης έχει τον λόγο.</w:t>
      </w:r>
    </w:p>
    <w:p w14:paraId="06758E0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ΑΝΑΣΤΑΣΙΟΣ ΚΟΥΡΑΚΗΣ (Α΄ Αντιπρόεδρος της Βουλής): </w:t>
      </w:r>
      <w:r>
        <w:rPr>
          <w:rFonts w:eastAsia="Times New Roman" w:cs="Times New Roman"/>
          <w:szCs w:val="24"/>
        </w:rPr>
        <w:t>Ευχαριστώ, κύριε Πρόεδρε, ευχαριστώ, κύριοι Βουλευτές.</w:t>
      </w:r>
    </w:p>
    <w:p w14:paraId="06758E0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εντάσσεται σε μια γενικότερη προσπάθεια προοδευτικής ανασυγκρότησης της δημόσιας εκπαίδ</w:t>
      </w:r>
      <w:r>
        <w:rPr>
          <w:rFonts w:eastAsia="Times New Roman" w:cs="Times New Roman"/>
          <w:szCs w:val="24"/>
        </w:rPr>
        <w:t xml:space="preserve">ευσης και στο πλαίσιο αυτό έρχεται να συγκρουστεί με νοοτροπίες και πρακτικές βαθιά ριζωμένες στην καθημερινότητα της εκπαιδευτικής διαδικασίας. </w:t>
      </w:r>
    </w:p>
    <w:p w14:paraId="06758E0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συνέχεια αυτών που είπε προηγουμένως ο Υπουργός, σχετικά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152/2013, το οποίο προέβλ</w:t>
      </w:r>
      <w:r>
        <w:rPr>
          <w:rFonts w:eastAsia="Times New Roman" w:cs="Times New Roman"/>
          <w:szCs w:val="24"/>
        </w:rPr>
        <w:t xml:space="preserve">επε να εφαρμοστεί μία ατομική ιεραρχική </w:t>
      </w:r>
      <w:r>
        <w:rPr>
          <w:rFonts w:eastAsia="Times New Roman" w:cs="Times New Roman"/>
          <w:szCs w:val="24"/>
        </w:rPr>
        <w:lastRenderedPageBreak/>
        <w:t>αξιολόγηση που να συνδέεται με τη μισθολογική ανέλιξη, θέλω να πω ότι αυτό θα είχε ως αποτέλεσμα να δημιουργούνται εκπαιδευτικοί πολλαπλών κατηγοριών.</w:t>
      </w:r>
    </w:p>
    <w:p w14:paraId="06758E0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σας ερωτώ: Πόσο αντικειμενική μπορεί να είναι η σύνδεση της α</w:t>
      </w:r>
      <w:r>
        <w:rPr>
          <w:rFonts w:eastAsia="Times New Roman" w:cs="Times New Roman"/>
          <w:szCs w:val="24"/>
        </w:rPr>
        <w:t xml:space="preserve">τομικής αξιολόγησης με τις επιδόσεις των μαθητών σε μια Ελλάδα με ιδιαίτερο μαθητικό πληθυσμό ανά περιοχή ή ανά περιφέρεια; Πώς μπορούμε, δηλαδή, να κρίνουμε, αξιολογώντας τους εκπαιδευτικούς από τις σχολικές επιδόσεις; Δηλαδή, ένα </w:t>
      </w:r>
      <w:proofErr w:type="spellStart"/>
      <w:r>
        <w:rPr>
          <w:rFonts w:eastAsia="Times New Roman" w:cs="Times New Roman"/>
          <w:szCs w:val="24"/>
        </w:rPr>
        <w:t>σχολειό</w:t>
      </w:r>
      <w:proofErr w:type="spellEnd"/>
      <w:r>
        <w:rPr>
          <w:rFonts w:eastAsia="Times New Roman" w:cs="Times New Roman"/>
          <w:szCs w:val="24"/>
        </w:rPr>
        <w:t xml:space="preserve"> που έχει πολλούς</w:t>
      </w:r>
      <w:r>
        <w:rPr>
          <w:rFonts w:eastAsia="Times New Roman" w:cs="Times New Roman"/>
          <w:szCs w:val="24"/>
        </w:rPr>
        <w:t xml:space="preserve"> μαθητές στις πανελλήνιες να έχουν περάσει στην ανώτατη εκπαίδευση, είναι καλό </w:t>
      </w:r>
      <w:proofErr w:type="spellStart"/>
      <w:r>
        <w:rPr>
          <w:rFonts w:eastAsia="Times New Roman" w:cs="Times New Roman"/>
          <w:szCs w:val="24"/>
        </w:rPr>
        <w:t>σχολειό</w:t>
      </w:r>
      <w:proofErr w:type="spellEnd"/>
      <w:r>
        <w:rPr>
          <w:rFonts w:eastAsia="Times New Roman" w:cs="Times New Roman"/>
          <w:szCs w:val="24"/>
        </w:rPr>
        <w:t xml:space="preserve">; Αυτό δεν λαμβάνει καθόλου υπ’ </w:t>
      </w:r>
      <w:proofErr w:type="spellStart"/>
      <w:r>
        <w:rPr>
          <w:rFonts w:eastAsia="Times New Roman" w:cs="Times New Roman"/>
          <w:szCs w:val="24"/>
        </w:rPr>
        <w:t>όψιν</w:t>
      </w:r>
      <w:proofErr w:type="spellEnd"/>
      <w:r>
        <w:rPr>
          <w:rFonts w:eastAsia="Times New Roman" w:cs="Times New Roman"/>
          <w:szCs w:val="24"/>
        </w:rPr>
        <w:t xml:space="preserve"> τις εκπαιδευτικές ανισότητες, το μορφωτικό επίπεδο, τις </w:t>
      </w:r>
      <w:proofErr w:type="spellStart"/>
      <w:r>
        <w:rPr>
          <w:rFonts w:eastAsia="Times New Roman" w:cs="Times New Roman"/>
          <w:szCs w:val="24"/>
        </w:rPr>
        <w:t>κοινωνικο</w:t>
      </w:r>
      <w:proofErr w:type="spellEnd"/>
      <w:r>
        <w:rPr>
          <w:rFonts w:eastAsia="Times New Roman" w:cs="Times New Roman"/>
          <w:szCs w:val="24"/>
        </w:rPr>
        <w:t>-οικονομικές συνθήκες. Παραδείγματος χάρ</w:t>
      </w:r>
      <w:r>
        <w:rPr>
          <w:rFonts w:eastAsia="Times New Roman" w:cs="Times New Roman"/>
          <w:szCs w:val="24"/>
        </w:rPr>
        <w:t>ιν</w:t>
      </w:r>
      <w:r>
        <w:rPr>
          <w:rFonts w:eastAsia="Times New Roman" w:cs="Times New Roman"/>
          <w:szCs w:val="24"/>
        </w:rPr>
        <w:t xml:space="preserve">, δεν είναι πολύ καλό ένα </w:t>
      </w:r>
      <w:proofErr w:type="spellStart"/>
      <w:r>
        <w:rPr>
          <w:rFonts w:eastAsia="Times New Roman" w:cs="Times New Roman"/>
          <w:szCs w:val="24"/>
        </w:rPr>
        <w:t>σχολειό</w:t>
      </w:r>
      <w:proofErr w:type="spellEnd"/>
      <w:r>
        <w:rPr>
          <w:rFonts w:eastAsia="Times New Roman" w:cs="Times New Roman"/>
          <w:szCs w:val="24"/>
        </w:rPr>
        <w:t xml:space="preserve"> που εκπαιδεύει </w:t>
      </w:r>
      <w:proofErr w:type="spellStart"/>
      <w:r>
        <w:rPr>
          <w:rFonts w:eastAsia="Times New Roman" w:cs="Times New Roman"/>
          <w:szCs w:val="24"/>
        </w:rPr>
        <w:t>Ρομά</w:t>
      </w:r>
      <w:proofErr w:type="spellEnd"/>
      <w:r>
        <w:rPr>
          <w:rFonts w:eastAsia="Times New Roman" w:cs="Times New Roman"/>
          <w:szCs w:val="24"/>
        </w:rPr>
        <w:t xml:space="preserve"> ή πρόσφυγες, παρ’ όλο που δεν θα έχει ούτε μια επιτυχία στο πανεπιστήμιο, εάν έχει κατορθώσει να μειώσει τη σχολική διαρροή; Σε αυτή την περίπτωση οι εκπαιδευτικοί θα τιμωρηθούν και πολύ περισσότερο, θα τιμωρηθούν με απόλυση, όπ</w:t>
      </w:r>
      <w:r>
        <w:rPr>
          <w:rFonts w:eastAsia="Times New Roman" w:cs="Times New Roman"/>
          <w:szCs w:val="24"/>
        </w:rPr>
        <w:t>ως έχει συμβεί επί Υπουργίας του κ. Μητσοτάκη στο αντίστοιχο Υπουργείο;</w:t>
      </w:r>
    </w:p>
    <w:p w14:paraId="06758E1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Εδώ πρέπει να πω ότι η εμμονή του Προέδρου της Νέας Δημοκρατίας να μην καταργηθεί το υπάρχον θεσμικό πλαίσιο στην αξιολόγηση δεν είναι ξεκομμένη από τις προτάσεις που κατά καιρούς έχει</w:t>
      </w:r>
      <w:r>
        <w:rPr>
          <w:rFonts w:eastAsia="Times New Roman" w:cs="Times New Roman"/>
          <w:szCs w:val="24"/>
        </w:rPr>
        <w:t xml:space="preserve"> διατυπώσει στα εκπαιδευτικά ζητήματα, προτάσεις με σαφές πρόσημο που δικαιολογούν την εξίσωση «παιδεία </w:t>
      </w:r>
      <w:proofErr w:type="spellStart"/>
      <w:r>
        <w:rPr>
          <w:rFonts w:eastAsia="Times New Roman" w:cs="Times New Roman"/>
          <w:szCs w:val="24"/>
        </w:rPr>
        <w:t>ίσον</w:t>
      </w:r>
      <w:proofErr w:type="spellEnd"/>
      <w:r>
        <w:rPr>
          <w:rFonts w:eastAsia="Times New Roman" w:cs="Times New Roman"/>
          <w:szCs w:val="24"/>
        </w:rPr>
        <w:t xml:space="preserve"> εμπόρευμα». Θυμάστε την έκφραση ότι οι μαθητές είναι πελάτες. Έτσι, λοιπόν, οι προτάσεις που έχουν διατυπωθεί από τον Πρόεδρο της Νέας Δημοκρατίας </w:t>
      </w:r>
      <w:r>
        <w:rPr>
          <w:rFonts w:eastAsia="Times New Roman" w:cs="Times New Roman"/>
          <w:szCs w:val="24"/>
        </w:rPr>
        <w:t xml:space="preserve">και το κόμμα της Νέας Δημοκρατίας, από τη δημιουργία «αυτόνομων σχολείων» με τη δυνατότητα επιλογής προσωπικού και προγραμμάτων σπουδών μέχρι την εξάρτηση της χρηματοδότησης των πανεπιστημίων από την απόδοσή τους και τη δυνατότητα σε καθηγητές </w:t>
      </w:r>
      <w:r>
        <w:rPr>
          <w:rFonts w:eastAsia="Times New Roman" w:cs="Times New Roman"/>
          <w:szCs w:val="24"/>
        </w:rPr>
        <w:t>ι</w:t>
      </w:r>
      <w:r>
        <w:rPr>
          <w:rFonts w:eastAsia="Times New Roman" w:cs="Times New Roman"/>
          <w:szCs w:val="24"/>
        </w:rPr>
        <w:t>δρυμάτων να</w:t>
      </w:r>
      <w:r>
        <w:rPr>
          <w:rFonts w:eastAsia="Times New Roman" w:cs="Times New Roman"/>
          <w:szCs w:val="24"/>
        </w:rPr>
        <w:t xml:space="preserve"> ιδρύουν επιχειρήσεις, καταλαβαίνετε ότι όλα αυτά συνδέονται και με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w:t>
      </w:r>
    </w:p>
    <w:p w14:paraId="06758E1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λέμε ότι αυτή η αξιολόγηση θα γίνεται, όπως είπε προηγουμένως και ο Υπουργός, με βάση στόχους, οι οποίοι στόχοι τίθενται από τη σχολική μονάδα και τους εκπ</w:t>
      </w:r>
      <w:r>
        <w:rPr>
          <w:rFonts w:eastAsia="Times New Roman" w:cs="Times New Roman"/>
          <w:szCs w:val="24"/>
        </w:rPr>
        <w:t>αιδευτικούς, στους οποίους έχουμε απόλυτη εμπιστοσύνη.</w:t>
      </w:r>
    </w:p>
    <w:p w14:paraId="06758E1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Πάω τώρα σε ένα άλλο θέμα που είχα αναπτύξει δι’ ολίγον και στην </w:t>
      </w:r>
      <w:r>
        <w:rPr>
          <w:rFonts w:eastAsia="Times New Roman" w:cs="Times New Roman"/>
          <w:szCs w:val="24"/>
        </w:rPr>
        <w:t>ε</w:t>
      </w:r>
      <w:r>
        <w:rPr>
          <w:rFonts w:eastAsia="Times New Roman" w:cs="Times New Roman"/>
          <w:szCs w:val="24"/>
        </w:rPr>
        <w:t xml:space="preserve">πιτροπή. Όπως γνωρίζετε, παλαιότερα στο Υπουργείο Παιδείας υπήρχε ένα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ε</w:t>
      </w:r>
      <w:r>
        <w:rPr>
          <w:rFonts w:eastAsia="Times New Roman" w:cs="Times New Roman"/>
          <w:szCs w:val="24"/>
        </w:rPr>
        <w:t xml:space="preserve">κπαίδευσης, το οποίο υπαγόταν στη Διεύθυνση Σπουδών. Πρόσφατα έγινε μια ουσιαστική αλλαγή στο οργανόγραμμα και συστάθηκε εκ νέου η Διεύθυνση Υποστήριξης Προγραμμάτων και Εκπαίδευσης για την </w:t>
      </w:r>
      <w:proofErr w:type="spellStart"/>
      <w:r>
        <w:rPr>
          <w:rFonts w:eastAsia="Times New Roman" w:cs="Times New Roman"/>
          <w:szCs w:val="24"/>
        </w:rPr>
        <w:t>Αειφορία</w:t>
      </w:r>
      <w:proofErr w:type="spellEnd"/>
      <w:r>
        <w:rPr>
          <w:rFonts w:eastAsia="Times New Roman" w:cs="Times New Roman"/>
          <w:szCs w:val="24"/>
        </w:rPr>
        <w:t>, η οποία διαρθρώνεται με τέσσερα διακριτά τμήματα, γεγονό</w:t>
      </w:r>
      <w:r>
        <w:rPr>
          <w:rFonts w:eastAsia="Times New Roman" w:cs="Times New Roman"/>
          <w:szCs w:val="24"/>
        </w:rPr>
        <w:t xml:space="preserve">ς που ανέδειξε τη σημασία που δίνει η Κυβέρνησή μας στις θεματικές της εκπαίδευσης για το περιβάλλον και την </w:t>
      </w:r>
      <w:proofErr w:type="spellStart"/>
      <w:r>
        <w:rPr>
          <w:rFonts w:eastAsia="Times New Roman" w:cs="Times New Roman"/>
          <w:szCs w:val="24"/>
        </w:rPr>
        <w:t>αειφορία</w:t>
      </w:r>
      <w:proofErr w:type="spellEnd"/>
      <w:r>
        <w:rPr>
          <w:rFonts w:eastAsia="Times New Roman" w:cs="Times New Roman"/>
          <w:szCs w:val="24"/>
        </w:rPr>
        <w:t>, για τη σχολική αγωγή και προαγωγή της υγείας, για τα πολιτισμικά θέματα και την αξιοποίηση της εκπαιδευτικής τηλεόρασης στην εκπαιδευτική</w:t>
      </w:r>
      <w:r>
        <w:rPr>
          <w:rFonts w:eastAsia="Times New Roman" w:cs="Times New Roman"/>
          <w:szCs w:val="24"/>
        </w:rPr>
        <w:t xml:space="preserve"> διαδικασία ως προτεραιότητας στη σχολική κοινότητα. </w:t>
      </w:r>
    </w:p>
    <w:p w14:paraId="06758E1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Αυτή η προτεραιότητα αποτυπώνεται σ’ αυτό το σχέδιο νόμου σε μια νέα δομή σε επίπεδο διεύθυνσης εκπαίδευσης, κοινή για την πρωτοβάθμια και δευτεροβάθμια εκπαίδευση, τα Κέντρα Εκπαίδευσης για την </w:t>
      </w:r>
      <w:proofErr w:type="spellStart"/>
      <w:r>
        <w:rPr>
          <w:rFonts w:eastAsia="Times New Roman" w:cs="Times New Roman"/>
          <w:szCs w:val="24"/>
        </w:rPr>
        <w:t>Αειφορί</w:t>
      </w:r>
      <w:r>
        <w:rPr>
          <w:rFonts w:eastAsia="Times New Roman" w:cs="Times New Roman"/>
          <w:szCs w:val="24"/>
        </w:rPr>
        <w:t>α</w:t>
      </w:r>
      <w:proofErr w:type="spellEnd"/>
      <w:r>
        <w:rPr>
          <w:rFonts w:eastAsia="Times New Roman" w:cs="Times New Roman"/>
          <w:szCs w:val="24"/>
        </w:rPr>
        <w:t xml:space="preserve">, στην οποία ενσωματώνονται οι </w:t>
      </w:r>
      <w:r>
        <w:rPr>
          <w:rFonts w:eastAsia="Times New Roman" w:cs="Times New Roman"/>
          <w:szCs w:val="24"/>
        </w:rPr>
        <w:lastRenderedPageBreak/>
        <w:t>τρεις άλλες θεματικές της περιβαλλοντικής εκπαίδευσης, της αγωγής και προαγωγής υγείας και πολιτιστικών θεμάτων.</w:t>
      </w:r>
    </w:p>
    <w:p w14:paraId="06758E1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θέμα είναι ότι στα ΚΕΑ, τα οποία ιδρύονται για να υπηρετήσουν τις αρχές της </w:t>
      </w:r>
      <w:proofErr w:type="spellStart"/>
      <w:r>
        <w:rPr>
          <w:rFonts w:eastAsia="Times New Roman" w:cs="Times New Roman"/>
          <w:szCs w:val="24"/>
        </w:rPr>
        <w:t>αειφορίας</w:t>
      </w:r>
      <w:proofErr w:type="spellEnd"/>
      <w:r>
        <w:rPr>
          <w:rFonts w:eastAsia="Times New Roman" w:cs="Times New Roman"/>
          <w:szCs w:val="24"/>
        </w:rPr>
        <w:t>, σε πρώτη φάση έρχοντα</w:t>
      </w:r>
      <w:r>
        <w:rPr>
          <w:rFonts w:eastAsia="Times New Roman" w:cs="Times New Roman"/>
          <w:szCs w:val="24"/>
        </w:rPr>
        <w:t xml:space="preserve">ι κυρίως οι εκπαιδευτικοί που δουλεύουν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ε</w:t>
      </w:r>
      <w:r>
        <w:rPr>
          <w:rFonts w:eastAsia="Times New Roman" w:cs="Times New Roman"/>
          <w:szCs w:val="24"/>
        </w:rPr>
        <w:t xml:space="preserve">κπαίδευσης να ενσωματωθούν και πολύ φοβάμαι ότι εάν δεν υπάρξουν ρυθμίσεις, στις οποίες θα αναφερθώ παρακάτω, με την ενισχυμένη </w:t>
      </w:r>
      <w:proofErr w:type="spellStart"/>
      <w:r>
        <w:rPr>
          <w:rFonts w:eastAsia="Times New Roman" w:cs="Times New Roman"/>
          <w:szCs w:val="24"/>
        </w:rPr>
        <w:t>μοριοδότηση</w:t>
      </w:r>
      <w:proofErr w:type="spellEnd"/>
      <w:r>
        <w:rPr>
          <w:rFonts w:eastAsia="Times New Roman" w:cs="Times New Roman"/>
          <w:szCs w:val="24"/>
        </w:rPr>
        <w:t xml:space="preserve"> που παίρνουν, σχεδόν όλα τα ΚΕΑ θα στελεχωθούν α</w:t>
      </w:r>
      <w:r>
        <w:rPr>
          <w:rFonts w:eastAsia="Times New Roman" w:cs="Times New Roman"/>
          <w:szCs w:val="24"/>
        </w:rPr>
        <w:t xml:space="preserve">πό συναδέλφους που προωθούν –και καλά κάνουν- το αντικείμενό τους, της περιβαλλοντικής εκπαίδευσης, δηλαδή θα έχουν μια μονοκαλλιέργεια –επιτρέψτε μου την έκφραση- στο κομμάτι περιβάλλον. </w:t>
      </w:r>
    </w:p>
    <w:p w14:paraId="06758E1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θέλω να κάνουμε, κύριε Υπουργέ, με μια νομοτεχνική παρέμβα</w:t>
      </w:r>
      <w:r>
        <w:rPr>
          <w:rFonts w:eastAsia="Times New Roman" w:cs="Times New Roman"/>
          <w:szCs w:val="24"/>
        </w:rPr>
        <w:t xml:space="preserve">ση, είναι να προβλέψουμε ισόρροπη ή αναλογική –ή όπως αλλιώς θέλετε- ποσόστωση στα ΚΕΑ και των τριών αντικειμένων, δηλαδή και της περιβαλλοντικής εκπαίδευσης και της αγωγής υγείας και των πολιτιστικών θεμάτων. </w:t>
      </w:r>
      <w:r w:rsidRPr="005B4787">
        <w:rPr>
          <w:rFonts w:eastAsia="Times New Roman" w:cs="Times New Roman"/>
          <w:szCs w:val="24"/>
        </w:rPr>
        <w:t xml:space="preserve">Αλλιώς, θα δούμε αυτό που γίνεται σε </w:t>
      </w:r>
      <w:r w:rsidRPr="005B4787">
        <w:rPr>
          <w:rFonts w:eastAsia="Times New Roman" w:cs="Times New Roman"/>
          <w:szCs w:val="24"/>
        </w:rPr>
        <w:lastRenderedPageBreak/>
        <w:t>όλη την Ε</w:t>
      </w:r>
      <w:r w:rsidRPr="005B4787">
        <w:rPr>
          <w:rFonts w:eastAsia="Times New Roman" w:cs="Times New Roman"/>
          <w:szCs w:val="24"/>
        </w:rPr>
        <w:t xml:space="preserve">λλάδα σήμερα, τα αντικείμενα αυτά, με τις αδυναμίες τους, να προωθούνται σχεδόν ικανοποιητικά -θα θέλαμε, βεβαίως, περισσότερη ενίσχυση, ιδίως στα περιφερειακά τμήματα- να παρέχονται όλα από τους συναδέλφους καθηγητές στα </w:t>
      </w:r>
      <w:r>
        <w:rPr>
          <w:rFonts w:eastAsia="Times New Roman" w:cs="Times New Roman"/>
          <w:szCs w:val="24"/>
        </w:rPr>
        <w:t>κ</w:t>
      </w:r>
      <w:r w:rsidRPr="005B4787">
        <w:rPr>
          <w:rFonts w:eastAsia="Times New Roman" w:cs="Times New Roman"/>
          <w:szCs w:val="24"/>
        </w:rPr>
        <w:t xml:space="preserve">έντρα </w:t>
      </w:r>
      <w:r>
        <w:rPr>
          <w:rFonts w:eastAsia="Times New Roman" w:cs="Times New Roman"/>
          <w:szCs w:val="24"/>
        </w:rPr>
        <w:t>π</w:t>
      </w:r>
      <w:r w:rsidRPr="005B4787">
        <w:rPr>
          <w:rFonts w:eastAsia="Times New Roman" w:cs="Times New Roman"/>
          <w:szCs w:val="24"/>
        </w:rPr>
        <w:t xml:space="preserve">εριβαλλοντικής </w:t>
      </w:r>
      <w:r>
        <w:rPr>
          <w:rFonts w:eastAsia="Times New Roman" w:cs="Times New Roman"/>
          <w:szCs w:val="24"/>
        </w:rPr>
        <w:t>ε</w:t>
      </w:r>
      <w:r w:rsidRPr="005B4787">
        <w:rPr>
          <w:rFonts w:eastAsia="Times New Roman" w:cs="Times New Roman"/>
          <w:szCs w:val="24"/>
        </w:rPr>
        <w:t>κπαίδευσης.</w:t>
      </w:r>
      <w:r>
        <w:rPr>
          <w:rFonts w:eastAsia="Times New Roman" w:cs="Times New Roman"/>
          <w:szCs w:val="24"/>
        </w:rPr>
        <w:t xml:space="preserve"> </w:t>
      </w:r>
    </w:p>
    <w:p w14:paraId="06758E1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Νομίζω ότι η λύση θα ήταν μια νομοτεχνική βελτίωση του τύπου «στην παιδαγωγική ομάδα, η οποία συγκροτείται με ποσόστωση μελών, ως προς την ισόρροπη σύνθεση, για τη δυνατότητα υποστήριξης και των τριών θεματικών της </w:t>
      </w:r>
      <w:proofErr w:type="spellStart"/>
      <w:r>
        <w:rPr>
          <w:rFonts w:eastAsia="Times New Roman" w:cs="Times New Roman"/>
          <w:szCs w:val="24"/>
        </w:rPr>
        <w:t>αειφορικής</w:t>
      </w:r>
      <w:proofErr w:type="spellEnd"/>
      <w:r>
        <w:rPr>
          <w:rFonts w:eastAsia="Times New Roman" w:cs="Times New Roman"/>
          <w:szCs w:val="24"/>
        </w:rPr>
        <w:t xml:space="preserve"> εκπαίδευσης, δηλα</w:t>
      </w:r>
      <w:r>
        <w:rPr>
          <w:rFonts w:eastAsia="Times New Roman" w:cs="Times New Roman"/>
          <w:szCs w:val="24"/>
        </w:rPr>
        <w:t xml:space="preserve">δή την περιβαλλοντική εκπαίδευση, την αγωγή υγείας και τον πολιτισμό». Αυτή μπορεί να είναι μια λύση στο ζήτημα αυτό. </w:t>
      </w:r>
    </w:p>
    <w:p w14:paraId="06758E1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η αγωγή υγείας, ιδιαίτερα στις μέρες μας, αποκτά μια πολύ μεγάλη σημασία. Υπάρχουν νέες προκλήσεις -το είπε </w:t>
      </w:r>
      <w:r>
        <w:rPr>
          <w:rFonts w:eastAsia="Times New Roman" w:cs="Times New Roman"/>
          <w:szCs w:val="24"/>
        </w:rPr>
        <w:t xml:space="preserve">και ο Υπουργός προηγουμένως- πολύ μεγάλες αλλαγές στην κοινωνία, αλλαγές στην δομή της οικογένειας. </w:t>
      </w:r>
    </w:p>
    <w:p w14:paraId="06758E1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Ήδη τα νομοθετήματα που ψηφίσαμε σχετικά με τα ζητήματα της ταυτότητας φύλλου, το σύμφωνο συμβίωσης και την αναδοχή τέκνων προϋποθέτουν ότι θα πρέπει να συ</w:t>
      </w:r>
      <w:r>
        <w:rPr>
          <w:rFonts w:eastAsia="Times New Roman" w:cs="Times New Roman"/>
          <w:szCs w:val="24"/>
        </w:rPr>
        <w:t xml:space="preserve">ζητηθούν αυτά τα ζητήματα μέσα στα σχολεία. Το ίδιο </w:t>
      </w:r>
      <w:r w:rsidRPr="00066016">
        <w:rPr>
          <w:rFonts w:eastAsia="Times New Roman"/>
          <w:bCs/>
          <w:shd w:val="clear" w:color="auto" w:fill="FFFFFF"/>
        </w:rPr>
        <w:t>θα</w:t>
      </w:r>
      <w:r>
        <w:rPr>
          <w:rFonts w:eastAsia="Times New Roman"/>
          <w:bCs/>
        </w:rPr>
        <w:t xml:space="preserve"> </w:t>
      </w:r>
      <w:r w:rsidRPr="00066016">
        <w:rPr>
          <w:rFonts w:eastAsia="Times New Roman"/>
          <w:bCs/>
        </w:rPr>
        <w:t>πρέπει</w:t>
      </w:r>
      <w:r>
        <w:rPr>
          <w:rFonts w:eastAsia="Times New Roman"/>
          <w:bCs/>
        </w:rPr>
        <w:t xml:space="preserve"> να γίνει και για τον</w:t>
      </w:r>
      <w:r>
        <w:rPr>
          <w:rFonts w:eastAsia="Times New Roman" w:cs="Times New Roman"/>
          <w:szCs w:val="24"/>
        </w:rPr>
        <w:t xml:space="preserve"> σεβασμό στη διαφορετικότητα. Νομίζω ότι είμαστε υποχρεωμένοι να αναβαθμίσουμε τον ρόλο της αγωγής υγείας, επαναλαμβάνω, όχι σε βάρος των άλλων αντικειμένων, αλλά με μια ισόρ</w:t>
      </w:r>
      <w:r>
        <w:rPr>
          <w:rFonts w:eastAsia="Times New Roman" w:cs="Times New Roman"/>
          <w:szCs w:val="24"/>
        </w:rPr>
        <w:t xml:space="preserve">ροπη ανάπτυξη. </w:t>
      </w:r>
    </w:p>
    <w:p w14:paraId="06758E1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Τέλος υπάρχει ένα πολύ σημαντικό ζήτημα, κύριε Υπουργέ.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 είχαμε συζητήσει και μαζί μια φορά. Θα πρέπει το Υπουργείο να κάνει ένα πρωτόκολλο συνεργασίας ανάμεσα στους φορείς της εκπαίδευσης και τους υποστηρικτικούς θεσμούς, όπως</w:t>
      </w:r>
      <w:r>
        <w:rPr>
          <w:rFonts w:eastAsia="Times New Roman" w:cs="Times New Roman"/>
          <w:szCs w:val="24"/>
        </w:rPr>
        <w:t xml:space="preserve"> είναι τα </w:t>
      </w:r>
      <w:proofErr w:type="spellStart"/>
      <w:r>
        <w:rPr>
          <w:rFonts w:eastAsia="Times New Roman" w:cs="Times New Roman"/>
          <w:szCs w:val="24"/>
        </w:rPr>
        <w:t>ιατροπαιδαγωγικά</w:t>
      </w:r>
      <w:proofErr w:type="spellEnd"/>
      <w:r>
        <w:rPr>
          <w:rFonts w:eastAsia="Times New Roman" w:cs="Times New Roman"/>
          <w:szCs w:val="24"/>
        </w:rPr>
        <w:t xml:space="preserve"> κέντρα, τα κέντρα πρόληψης, οι ψυχοκοινωνικές υπηρεσίες των δήμων, με σκοπό τη διαχείριση της κρίσης στις σχολικές μονάδες. Αναφέρω ως παραδείγματα την απόπειρα αυτοκτονίας, το </w:t>
      </w:r>
      <w:proofErr w:type="spellStart"/>
      <w:r>
        <w:rPr>
          <w:rFonts w:eastAsia="Times New Roman" w:cs="Times New Roman"/>
          <w:szCs w:val="24"/>
        </w:rPr>
        <w:t>μπούλινγκ</w:t>
      </w:r>
      <w:proofErr w:type="spellEnd"/>
      <w:r>
        <w:rPr>
          <w:rFonts w:eastAsia="Times New Roman" w:cs="Times New Roman"/>
          <w:szCs w:val="24"/>
        </w:rPr>
        <w:t xml:space="preserve">, την έλλειψη σεβασμού στη διαφορετικότητα </w:t>
      </w:r>
      <w:r>
        <w:rPr>
          <w:rFonts w:eastAsia="Times New Roman" w:cs="Times New Roman"/>
          <w:szCs w:val="24"/>
        </w:rPr>
        <w:t>κ</w:t>
      </w:r>
      <w:r>
        <w:rPr>
          <w:rFonts w:eastAsia="Times New Roman" w:cs="Times New Roman"/>
          <w:szCs w:val="24"/>
        </w:rPr>
        <w:t>.</w:t>
      </w:r>
      <w:r>
        <w:rPr>
          <w:rFonts w:eastAsia="Times New Roman" w:cs="Times New Roman"/>
          <w:szCs w:val="24"/>
        </w:rPr>
        <w:t xml:space="preserve">λπ. Ξέρω ότι είναι στη λογική σας αυτά. </w:t>
      </w:r>
    </w:p>
    <w:p w14:paraId="06758E1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ότι νομίζω πως με </w:t>
      </w:r>
      <w:r w:rsidRPr="00833F6A">
        <w:rPr>
          <w:rFonts w:eastAsia="Times New Roman"/>
          <w:bCs/>
          <w:shd w:val="clear" w:color="auto" w:fill="FFFFFF"/>
        </w:rPr>
        <w:t>μια</w:t>
      </w:r>
      <w:r>
        <w:rPr>
          <w:rFonts w:eastAsia="Times New Roman" w:cs="Times New Roman"/>
          <w:szCs w:val="24"/>
        </w:rPr>
        <w:t xml:space="preserve"> νομοτεχνική βελτίωση γύρω από την ποσόστωση μπορούν όλοι αυτοί οι συνάδελφοι, που όλα αυτά τα χρόνια πάλευαν το ζήτημα της αγωγής υγείας, τόσο όσον αφορά την πρόληψη, όσο </w:t>
      </w:r>
      <w:r w:rsidRPr="00F331DF">
        <w:rPr>
          <w:rFonts w:eastAsia="Times New Roman"/>
          <w:bCs/>
        </w:rPr>
        <w:t>και</w:t>
      </w:r>
      <w:r>
        <w:rPr>
          <w:rFonts w:eastAsia="Times New Roman" w:cs="Times New Roman"/>
          <w:szCs w:val="24"/>
        </w:rPr>
        <w:t xml:space="preserve"> όσο</w:t>
      </w:r>
      <w:r>
        <w:rPr>
          <w:rFonts w:eastAsia="Times New Roman" w:cs="Times New Roman"/>
          <w:szCs w:val="24"/>
        </w:rPr>
        <w:t xml:space="preserve">ν αφορά την αντιμετώπιση, να έχουν τη θέση τους μέσα στο νομοσχέδιο, σε μια σύγχρονη ελληνική πραγματικότητα. </w:t>
      </w:r>
    </w:p>
    <w:p w14:paraId="06758E1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758E1C" w14:textId="77777777" w:rsidR="00866F2D" w:rsidRDefault="003A64EF">
      <w:pPr>
        <w:spacing w:line="600" w:lineRule="auto"/>
        <w:ind w:firstLine="720"/>
        <w:jc w:val="both"/>
        <w:rPr>
          <w:rFonts w:eastAsia="Times New Roman"/>
          <w:bCs/>
        </w:rPr>
      </w:pPr>
      <w:r w:rsidRPr="00DC2A4B">
        <w:rPr>
          <w:rFonts w:eastAsia="Times New Roman"/>
          <w:b/>
          <w:bCs/>
        </w:rPr>
        <w:t>ΠΡΟΕΔΡΕΥΩΝ (Δημήτριος Καμμένος):</w:t>
      </w:r>
      <w:r w:rsidRPr="00DC2A4B">
        <w:rPr>
          <w:rFonts w:eastAsia="Times New Roman"/>
          <w:bCs/>
        </w:rPr>
        <w:t xml:space="preserve"> </w:t>
      </w:r>
      <w:r>
        <w:rPr>
          <w:rFonts w:eastAsia="Times New Roman"/>
          <w:bCs/>
        </w:rPr>
        <w:t xml:space="preserve">Ευχαριστούμε πολύ τον κ. Κουράκη. </w:t>
      </w:r>
    </w:p>
    <w:p w14:paraId="06758E1D" w14:textId="77777777" w:rsidR="00866F2D" w:rsidRDefault="003A64EF">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w:t>
      </w:r>
      <w:r w:rsidRPr="00111BFF">
        <w:rPr>
          <w:rFonts w:eastAsia="Times New Roman" w:cs="Times New Roman"/>
        </w:rPr>
        <w:t xml:space="preserve">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πέντε</w:t>
      </w:r>
      <w:r w:rsidRPr="00111BFF">
        <w:rPr>
          <w:rFonts w:eastAsia="Times New Roman" w:cs="Times New Roman"/>
        </w:rPr>
        <w:t xml:space="preserve"> μαθήτριες και μαθητές και </w:t>
      </w:r>
      <w:r>
        <w:rPr>
          <w:rFonts w:eastAsia="Times New Roman" w:cs="Times New Roman"/>
        </w:rPr>
        <w:t>δύο</w:t>
      </w:r>
      <w:r w:rsidRPr="00111BFF">
        <w:rPr>
          <w:rFonts w:eastAsia="Times New Roman" w:cs="Times New Roman"/>
        </w:rPr>
        <w:t xml:space="preserve"> εκπ</w:t>
      </w:r>
      <w:r>
        <w:rPr>
          <w:rFonts w:eastAsia="Times New Roman" w:cs="Times New Roman"/>
        </w:rPr>
        <w:t xml:space="preserve">αιδευτικοί συνοδοί τους από το </w:t>
      </w:r>
      <w:r w:rsidRPr="00111BFF">
        <w:rPr>
          <w:rFonts w:eastAsia="Times New Roman" w:cs="Times New Roman"/>
        </w:rPr>
        <w:t>2</w:t>
      </w:r>
      <w:r w:rsidRPr="00111BFF">
        <w:rPr>
          <w:rFonts w:eastAsia="Times New Roman" w:cs="Times New Roman"/>
          <w:vertAlign w:val="superscript"/>
        </w:rPr>
        <w:t>ο</w:t>
      </w:r>
      <w:r w:rsidRPr="00111BFF">
        <w:rPr>
          <w:rFonts w:eastAsia="Times New Roman" w:cs="Times New Roman"/>
        </w:rPr>
        <w:t xml:space="preserve"> Δημοτικό Σχολείο </w:t>
      </w:r>
      <w:r>
        <w:rPr>
          <w:rFonts w:eastAsia="Times New Roman" w:cs="Times New Roman"/>
        </w:rPr>
        <w:t>Ναυπλίου</w:t>
      </w:r>
      <w:r w:rsidRPr="00111BFF">
        <w:rPr>
          <w:rFonts w:eastAsia="Times New Roman" w:cs="Times New Roman"/>
        </w:rPr>
        <w:t xml:space="preserve">. </w:t>
      </w:r>
    </w:p>
    <w:p w14:paraId="06758E1E" w14:textId="77777777" w:rsidR="00866F2D" w:rsidRDefault="003A64EF">
      <w:pPr>
        <w:spacing w:line="600" w:lineRule="auto"/>
        <w:ind w:firstLine="720"/>
        <w:jc w:val="both"/>
        <w:rPr>
          <w:rFonts w:eastAsia="Times New Roman" w:cs="Times New Roman"/>
        </w:rPr>
      </w:pPr>
      <w:r w:rsidRPr="00111BFF">
        <w:rPr>
          <w:rFonts w:eastAsia="Times New Roman" w:cs="Times New Roman"/>
        </w:rPr>
        <w:lastRenderedPageBreak/>
        <w:t xml:space="preserve">Η Βουλή </w:t>
      </w:r>
      <w:r>
        <w:rPr>
          <w:rFonts w:eastAsia="Times New Roman" w:cs="Times New Roman"/>
        </w:rPr>
        <w:t>σάς</w:t>
      </w:r>
      <w:r w:rsidRPr="00111BFF">
        <w:rPr>
          <w:rFonts w:eastAsia="Times New Roman" w:cs="Times New Roman"/>
        </w:rPr>
        <w:t xml:space="preserve"> καλωσορίζει. </w:t>
      </w:r>
    </w:p>
    <w:p w14:paraId="06758E1F" w14:textId="77777777" w:rsidR="00866F2D" w:rsidRDefault="003A64EF">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6758E2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Κωνσταντίνος </w:t>
      </w:r>
      <w:r>
        <w:rPr>
          <w:rFonts w:eastAsia="Times New Roman" w:cs="Times New Roman"/>
          <w:szCs w:val="24"/>
        </w:rPr>
        <w:t xml:space="preserve">Τζαβάρας, για δώδεκα λεπτά. </w:t>
      </w:r>
    </w:p>
    <w:p w14:paraId="06758E2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06758E2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παρόλο που κάθε φορά, όταν έχω να αντιμετωπίσω τις τοποθετήσεις σας, διακατέχομαι από τις πιο φιλόφρονες διαθέσεις, γιατί πράγματι είστε μια προσωπικότητα στο</w:t>
      </w:r>
      <w:r>
        <w:rPr>
          <w:rFonts w:eastAsia="Times New Roman" w:cs="Times New Roman"/>
          <w:szCs w:val="24"/>
        </w:rPr>
        <w:t xml:space="preserve">ν χώρο της εκπαίδευσης, εν τούτοις σήμερα αυτό που κυρίως με εξοργίζει, αλλά θα συγκρατηθώ, δεν είναι η ιδιοφυία που επιδείξατε αλλά η </w:t>
      </w:r>
      <w:proofErr w:type="spellStart"/>
      <w:r>
        <w:rPr>
          <w:rFonts w:eastAsia="Times New Roman" w:cs="Times New Roman"/>
          <w:szCs w:val="24"/>
        </w:rPr>
        <w:t>ιδιο-υφία</w:t>
      </w:r>
      <w:proofErr w:type="spellEnd"/>
      <w:r>
        <w:rPr>
          <w:rFonts w:eastAsia="Times New Roman" w:cs="Times New Roman"/>
          <w:szCs w:val="24"/>
        </w:rPr>
        <w:t xml:space="preserve"> σας. </w:t>
      </w:r>
    </w:p>
    <w:p w14:paraId="06758E23" w14:textId="77777777" w:rsidR="00866F2D" w:rsidRDefault="003A64EF">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proofErr w:type="spellStart"/>
      <w:r>
        <w:rPr>
          <w:rFonts w:eastAsia="Times New Roman" w:cs="Times New Roman"/>
          <w:szCs w:val="24"/>
        </w:rPr>
        <w:t>Ιδιό</w:t>
      </w:r>
      <w:proofErr w:type="spellEnd"/>
      <w:r>
        <w:rPr>
          <w:rFonts w:eastAsia="Times New Roman" w:cs="Times New Roman"/>
          <w:szCs w:val="24"/>
        </w:rPr>
        <w:t>…;</w:t>
      </w:r>
    </w:p>
    <w:p w14:paraId="06758E2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w:t>
      </w:r>
      <w:proofErr w:type="spellStart"/>
      <w:r>
        <w:rPr>
          <w:rFonts w:eastAsia="Times New Roman" w:cs="Times New Roman"/>
          <w:szCs w:val="24"/>
        </w:rPr>
        <w:t>ιδι</w:t>
      </w:r>
      <w:r>
        <w:rPr>
          <w:rFonts w:eastAsia="Times New Roman" w:cs="Times New Roman"/>
          <w:szCs w:val="24"/>
        </w:rPr>
        <w:t>ο-υφία</w:t>
      </w:r>
      <w:proofErr w:type="spellEnd"/>
      <w:r>
        <w:rPr>
          <w:rFonts w:eastAsia="Times New Roman" w:cs="Times New Roman"/>
          <w:szCs w:val="24"/>
        </w:rPr>
        <w:t xml:space="preserve"> σας. </w:t>
      </w:r>
    </w:p>
    <w:p w14:paraId="06758E25" w14:textId="77777777" w:rsidR="00866F2D" w:rsidRDefault="003A64EF">
      <w:pPr>
        <w:spacing w:line="600" w:lineRule="auto"/>
        <w:ind w:firstLine="720"/>
        <w:jc w:val="both"/>
        <w:rPr>
          <w:rFonts w:eastAsia="Times New Roman" w:cs="Times New Roman"/>
          <w:szCs w:val="24"/>
        </w:rPr>
      </w:pPr>
      <w:r w:rsidRPr="00571977">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Α, μάλιστα. </w:t>
      </w:r>
    </w:p>
    <w:p w14:paraId="06758E2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Είχατε ένα ιδιαίτερο ύφος, απευθυνόμενος στην Αξιωματική Αντιπολίτευση. Είχατε ένα ύφος μιας πληρότητας ιδεολογικής απέναντι σε έναν αντί</w:t>
      </w:r>
      <w:r>
        <w:rPr>
          <w:rFonts w:eastAsia="Times New Roman" w:cs="Times New Roman"/>
          <w:szCs w:val="24"/>
        </w:rPr>
        <w:t>παλο που τον θεωρείτε παρακατιανό -όχι μόνο εσείς, αλλά και ο εισηγητής σας.</w:t>
      </w:r>
    </w:p>
    <w:p w14:paraId="06758E27" w14:textId="77777777" w:rsidR="00866F2D" w:rsidRDefault="003A64EF">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είναι έτσι. </w:t>
      </w:r>
    </w:p>
    <w:p w14:paraId="06758E2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Επιτέλους, ως Κοινοβουλευτικός Εκπρόσωπος της Νέας Δημοκρατίας, θέλω </w:t>
      </w:r>
      <w:r>
        <w:rPr>
          <w:rFonts w:eastAsia="Times New Roman" w:cs="Times New Roman"/>
          <w:szCs w:val="24"/>
        </w:rPr>
        <w:t xml:space="preserve">να θέσω εν αρχή της ομιλίας μου ένα προκαταρκτικό ζήτημα. </w:t>
      </w:r>
    </w:p>
    <w:p w14:paraId="06758E29" w14:textId="77777777" w:rsidR="00866F2D" w:rsidRDefault="003A64EF">
      <w:pPr>
        <w:spacing w:line="600" w:lineRule="auto"/>
        <w:ind w:firstLine="720"/>
        <w:jc w:val="both"/>
        <w:rPr>
          <w:rFonts w:eastAsia="Times New Roman" w:cs="Times New Roman"/>
          <w:b/>
          <w:szCs w:val="24"/>
        </w:rPr>
      </w:pPr>
      <w:r>
        <w:rPr>
          <w:rFonts w:eastAsia="Times New Roman" w:cs="Times New Roman"/>
          <w:szCs w:val="24"/>
        </w:rPr>
        <w:lastRenderedPageBreak/>
        <w:t>Εμείς δεν είμαστε η συντηρητική παράταξη. Και αυτό οφείλατε να το ξέρετε. Δεν είμαστε ούτε νεοφιλελεύθεροι. Και αυτό επίσης έπρεπε να το έχετε πληροφορηθεί. Εμείς είμαστε φιλελεύθεροι. Και φιλελεύθ</w:t>
      </w:r>
      <w:r>
        <w:rPr>
          <w:rFonts w:eastAsia="Times New Roman" w:cs="Times New Roman"/>
          <w:szCs w:val="24"/>
        </w:rPr>
        <w:t>εροι, αν δεν έχετε πληροφορηθεί ακόμα τις ιστορικές εξελίξεις του 1989, είναι εκείνοι που υιοθετούν τη μόνη ιδεολογία που, στηριγμένη στην πίστη στην ελευθερία, στην αναλογική ισότητα και στη δικαιοσύνη, έχει θριαμβεύσει. Αυτή τη στιγμή είναι η κυρίαρχη ιδ</w:t>
      </w:r>
      <w:r>
        <w:rPr>
          <w:rFonts w:eastAsia="Times New Roman" w:cs="Times New Roman"/>
          <w:szCs w:val="24"/>
        </w:rPr>
        <w:t xml:space="preserve">εολογία σε όλον τον πολιτισμένο κόσμο. </w:t>
      </w:r>
    </w:p>
    <w:p w14:paraId="06758E2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Αλλά με τη σειρά μου, θα ήθελα να σας ρωτήσω, κύριοι συνάδελφοι: Εσείς τι είστε; Είστε Αριστεροί ριζοσπάστες; Είστε κομμουνιστές; Είστε κεντροαριστεροί; Είστε </w:t>
      </w:r>
      <w:proofErr w:type="spellStart"/>
      <w:r>
        <w:rPr>
          <w:rFonts w:eastAsia="Times New Roman" w:cs="Times New Roman"/>
          <w:szCs w:val="24"/>
        </w:rPr>
        <w:t>νεοκομμουνιστές</w:t>
      </w:r>
      <w:proofErr w:type="spellEnd"/>
      <w:r>
        <w:rPr>
          <w:rFonts w:eastAsia="Times New Roman" w:cs="Times New Roman"/>
          <w:szCs w:val="24"/>
        </w:rPr>
        <w:t xml:space="preserve">; Είστε λαϊκιστές; Είστε </w:t>
      </w:r>
      <w:proofErr w:type="spellStart"/>
      <w:r>
        <w:rPr>
          <w:rFonts w:eastAsia="Times New Roman" w:cs="Times New Roman"/>
          <w:szCs w:val="24"/>
        </w:rPr>
        <w:t>εθνικολαϊκιστές</w:t>
      </w:r>
      <w:proofErr w:type="spellEnd"/>
      <w:r>
        <w:rPr>
          <w:rFonts w:eastAsia="Times New Roman" w:cs="Times New Roman"/>
          <w:szCs w:val="24"/>
        </w:rPr>
        <w:t xml:space="preserve">; </w:t>
      </w:r>
      <w:r>
        <w:rPr>
          <w:rFonts w:eastAsia="Times New Roman" w:cs="Times New Roman"/>
          <w:szCs w:val="24"/>
        </w:rPr>
        <w:t xml:space="preserve">Είστε πατερναλιστές μιας λογικής που εδώ και </w:t>
      </w:r>
      <w:proofErr w:type="spellStart"/>
      <w:r>
        <w:rPr>
          <w:rFonts w:eastAsia="Times New Roman" w:cs="Times New Roman"/>
          <w:szCs w:val="24"/>
        </w:rPr>
        <w:t>εκατόν</w:t>
      </w:r>
      <w:proofErr w:type="spellEnd"/>
      <w:r>
        <w:rPr>
          <w:rFonts w:eastAsia="Times New Roman" w:cs="Times New Roman"/>
          <w:szCs w:val="24"/>
        </w:rPr>
        <w:t xml:space="preserve"> πενήντα, διακόσια χρόνια προσπαθεί να αλλάξει τον κόσμο και όλο προσποιείστε ότι η επανάσταση δεν έχει γίνει ακόμη, ενώ όλοι ξέρουν, ακόμη και οι πέτρες, ότι η επανάσταση έγινε το 1917 και απέτυχε; Τι παρ</w:t>
      </w:r>
      <w:r>
        <w:rPr>
          <w:rFonts w:eastAsia="Times New Roman" w:cs="Times New Roman"/>
          <w:szCs w:val="24"/>
        </w:rPr>
        <w:t xml:space="preserve">ιστάνετε δηλαδή; </w:t>
      </w:r>
    </w:p>
    <w:p w14:paraId="06758E2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Ειλικρινά, κύριε Υπουργέ, δεν έχετε εσείς καμ</w:t>
      </w:r>
      <w:r>
        <w:rPr>
          <w:rFonts w:eastAsia="Times New Roman" w:cs="Times New Roman"/>
          <w:szCs w:val="24"/>
        </w:rPr>
        <w:t>μ</w:t>
      </w:r>
      <w:r>
        <w:rPr>
          <w:rFonts w:eastAsia="Times New Roman" w:cs="Times New Roman"/>
          <w:szCs w:val="24"/>
        </w:rPr>
        <w:t xml:space="preserve">ία ανάγκη να εμφανίζεστε εδώ με αυτό το πατρικό ύφος απέναντι στους αντιπάλους σας. Ούτε βεβαίως έχετε το δικαίωμα το κοινοβουλευτικό να ζητάτε προτάσεις από την Αντιπολίτευση ή σχέδια. Διότι </w:t>
      </w:r>
      <w:r>
        <w:rPr>
          <w:rFonts w:eastAsia="Times New Roman" w:cs="Times New Roman"/>
          <w:szCs w:val="24"/>
        </w:rPr>
        <w:t xml:space="preserve">εδώ η διαδικασία είναι πολιτική. Διότι εδώ υπάρχει μόνο μια σχέση: Η Κυβέρνηση που φέρνει νομοσχέδια και η Βουλή, η οποία τα συζητάει και τα ψηφίζει. Τα συζητάει, όμως. Δεν έρχεται εδώ ο Υπουργός να μας απευθύνει με επηρμένη την </w:t>
      </w:r>
      <w:proofErr w:type="spellStart"/>
      <w:r>
        <w:rPr>
          <w:rFonts w:eastAsia="Times New Roman" w:cs="Times New Roman"/>
          <w:szCs w:val="24"/>
        </w:rPr>
        <w:t>οφρύν</w:t>
      </w:r>
      <w:proofErr w:type="spellEnd"/>
      <w:r>
        <w:rPr>
          <w:rFonts w:eastAsia="Times New Roman" w:cs="Times New Roman"/>
          <w:szCs w:val="24"/>
        </w:rPr>
        <w:t xml:space="preserve"> ένα διάγγελμα και να </w:t>
      </w:r>
      <w:r>
        <w:rPr>
          <w:rFonts w:eastAsia="Times New Roman" w:cs="Times New Roman"/>
          <w:szCs w:val="24"/>
        </w:rPr>
        <w:t xml:space="preserve">μας πει ότι αυτή η Κυβέρνηση εκφράζει τις εγγενείς τάσεις της ιστορίας για σωτηρία των ανθρώπων. Αυτά έχουν τελειώσει. Τα </w:t>
      </w:r>
      <w:proofErr w:type="spellStart"/>
      <w:r>
        <w:rPr>
          <w:rFonts w:eastAsia="Times New Roman" w:cs="Times New Roman"/>
          <w:szCs w:val="24"/>
        </w:rPr>
        <w:t>σωτηριολογικά</w:t>
      </w:r>
      <w:proofErr w:type="spellEnd"/>
      <w:r>
        <w:rPr>
          <w:rFonts w:eastAsia="Times New Roman" w:cs="Times New Roman"/>
          <w:szCs w:val="24"/>
        </w:rPr>
        <w:t xml:space="preserve"> ζητήματα της ιστορίας έχουν τελειώσει. Και τελείωσαν με τον πιο εφιαλτικό τρόπο από τον ναζισμό και τον σταλινισμό. Επιτ</w:t>
      </w:r>
      <w:r>
        <w:rPr>
          <w:rFonts w:eastAsia="Times New Roman" w:cs="Times New Roman"/>
          <w:szCs w:val="24"/>
        </w:rPr>
        <w:t xml:space="preserve">έλους, συγκρατηθείτε κι ελάτε να συζητήσουμε για τα μεγάλα προβλήματα της παιδείας και της εκπαίδευσης. </w:t>
      </w:r>
    </w:p>
    <w:p w14:paraId="06758E2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Βέβαια, κύριε Υπουργέ, θα περίμενα από εσάς σήμερα να μας εξηγήσετε γιατί επιμένετε σε αυτόν τον τρόπο επιλογής των στελεχών της εκπαίδευσης, από τη στιγμή </w:t>
      </w:r>
      <w:r>
        <w:rPr>
          <w:rFonts w:eastAsia="Times New Roman" w:cs="Times New Roman"/>
          <w:szCs w:val="24"/>
        </w:rPr>
        <w:lastRenderedPageBreak/>
        <w:t>που ήδη έχετε την απόφαση της ολομέλειας του Συμβουλίου της Επικρατείας, την απόφαση 711/2017, που σ</w:t>
      </w:r>
      <w:r>
        <w:rPr>
          <w:rFonts w:eastAsia="Times New Roman" w:cs="Times New Roman"/>
          <w:szCs w:val="24"/>
        </w:rPr>
        <w:t>ας εξηγεί για ποιον λόγο πρέπει αυτή τη συγκεκριμένη μεθοδολογία να την αφήσετε κατά μέρους. Γιατί σας το λέει; Διότι δεν σέβεται βασικές αρχές του Συντάγματος που προκύπτουν από τις διατάξεις των άρθρων 4 και 5 και είναι η αρχή της αξιοκρατίας, η αρχή της</w:t>
      </w:r>
      <w:r>
        <w:rPr>
          <w:rFonts w:eastAsia="Times New Roman" w:cs="Times New Roman"/>
          <w:szCs w:val="24"/>
        </w:rPr>
        <w:t xml:space="preserve"> ισότητας και η αρχή της αμεροληψίας. Αυτές εσείς τις θεωρείτε αστικές συνήθειες; Αυτές τις αρχές θεωρείτε εσείς που έχετε το προνόμιο να εκπροσωπείτε τον λαό με την ιδεολογία αυτή τη συγκεχυμένη, εν πάση </w:t>
      </w:r>
      <w:proofErr w:type="spellStart"/>
      <w:r>
        <w:rPr>
          <w:rFonts w:eastAsia="Times New Roman" w:cs="Times New Roman"/>
          <w:szCs w:val="24"/>
        </w:rPr>
        <w:t>περιπτώσει</w:t>
      </w:r>
      <w:proofErr w:type="spellEnd"/>
      <w:r>
        <w:rPr>
          <w:rFonts w:eastAsia="Times New Roman" w:cs="Times New Roman"/>
          <w:szCs w:val="24"/>
        </w:rPr>
        <w:t>, αυτή τη θολούρα στην οποία κολυμπάτε; Κ</w:t>
      </w:r>
      <w:r>
        <w:rPr>
          <w:rFonts w:eastAsia="Times New Roman" w:cs="Times New Roman"/>
          <w:szCs w:val="24"/>
        </w:rPr>
        <w:t xml:space="preserve">αι μάλιστα, εγώ προσωπικά είμαι ευτυχής που πολλοί από εσάς παίρνουν τον λόγο και εκθειάζουν και λατρεύουν και υπερασπίζονται την ιδεολογία των ανθρωπίνων δικαιωμάτων. </w:t>
      </w:r>
    </w:p>
    <w:p w14:paraId="06758E2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Αυτή η ανθρωπολογία όμως των ανθρωπίνων δικαιωμάτων -πρέπει να το παραδεχθείτε- δεν είν</w:t>
      </w:r>
      <w:r>
        <w:rPr>
          <w:rFonts w:eastAsia="Times New Roman" w:cs="Times New Roman"/>
          <w:szCs w:val="24"/>
        </w:rPr>
        <w:t xml:space="preserve">αι ούτε κομμουνιστική ούτε </w:t>
      </w:r>
      <w:r>
        <w:rPr>
          <w:rFonts w:eastAsia="Times New Roman" w:cs="Times New Roman"/>
          <w:szCs w:val="24"/>
        </w:rPr>
        <w:t>α</w:t>
      </w:r>
      <w:r>
        <w:rPr>
          <w:rFonts w:eastAsia="Times New Roman" w:cs="Times New Roman"/>
          <w:szCs w:val="24"/>
        </w:rPr>
        <w:t>ριστερή με την έννοια που εσείς πρεσβεύετε και δεν έχει κα</w:t>
      </w:r>
      <w:r>
        <w:rPr>
          <w:rFonts w:eastAsia="Times New Roman" w:cs="Times New Roman"/>
          <w:szCs w:val="24"/>
        </w:rPr>
        <w:t>μ</w:t>
      </w:r>
      <w:r>
        <w:rPr>
          <w:rFonts w:eastAsia="Times New Roman" w:cs="Times New Roman"/>
          <w:szCs w:val="24"/>
        </w:rPr>
        <w:t xml:space="preserve">μία σχέση με όλα αυτά τα ιδεολογήματα που μας αραδιάζετε εδώ </w:t>
      </w:r>
      <w:r>
        <w:rPr>
          <w:rFonts w:eastAsia="Times New Roman" w:cs="Times New Roman"/>
          <w:szCs w:val="24"/>
        </w:rPr>
        <w:lastRenderedPageBreak/>
        <w:t xml:space="preserve">καθημερινά. Είναι μια ιδεολογία που είναι η πεμπτουσία του </w:t>
      </w:r>
      <w:proofErr w:type="spellStart"/>
      <w:r>
        <w:rPr>
          <w:rFonts w:eastAsia="Times New Roman" w:cs="Times New Roman"/>
          <w:szCs w:val="24"/>
        </w:rPr>
        <w:t>προτάγματος</w:t>
      </w:r>
      <w:proofErr w:type="spellEnd"/>
      <w:r>
        <w:rPr>
          <w:rFonts w:eastAsia="Times New Roman" w:cs="Times New Roman"/>
          <w:szCs w:val="24"/>
        </w:rPr>
        <w:t xml:space="preserve"> του ιδεολογικού διαφωτισμού, με τον οποίο εσείς δεν μπορεί να έχετε καμία σχέση όταν καταγγέλλετε ως αστικές, παρωχημένες κα</w:t>
      </w:r>
      <w:r>
        <w:rPr>
          <w:rFonts w:eastAsia="Times New Roman" w:cs="Times New Roman"/>
          <w:szCs w:val="24"/>
        </w:rPr>
        <w:t xml:space="preserve">ι ξεπερασμένες αρχές την αρχή της ισότητας, την αρχή της αξιοκρατίας, την αρχή της αμεροληψίας, την αρχή της </w:t>
      </w:r>
      <w:proofErr w:type="spellStart"/>
      <w:r>
        <w:rPr>
          <w:rFonts w:eastAsia="Times New Roman" w:cs="Times New Roman"/>
          <w:szCs w:val="24"/>
        </w:rPr>
        <w:t>αξιακής</w:t>
      </w:r>
      <w:proofErr w:type="spellEnd"/>
      <w:r>
        <w:rPr>
          <w:rFonts w:eastAsia="Times New Roman" w:cs="Times New Roman"/>
          <w:szCs w:val="24"/>
        </w:rPr>
        <w:t xml:space="preserve"> ουδετερότητας του κράτους. </w:t>
      </w:r>
    </w:p>
    <w:p w14:paraId="06758E2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σας ενδιαφέρει, κύριε Υπουργέ, είναι γνωστό πια. Είναι η απόλαυση του να είστε επικεφαλής ενός κρατικο</w:t>
      </w:r>
      <w:r>
        <w:rPr>
          <w:rFonts w:eastAsia="Times New Roman" w:cs="Times New Roman"/>
          <w:szCs w:val="24"/>
        </w:rPr>
        <w:t>ύ μηχανισμού, ο οποίος δεν κάνει τίποτε άλλο από το να αναδιανέμει εισοδήματα και να απονέμει προνόμια και εξουσιαστικά σύμβολα στους «ημετέρους» σας, στους ανθρώπους χάρ</w:t>
      </w:r>
      <w:r>
        <w:rPr>
          <w:rFonts w:eastAsia="Times New Roman" w:cs="Times New Roman"/>
          <w:szCs w:val="24"/>
        </w:rPr>
        <w:t>ιν</w:t>
      </w:r>
      <w:r>
        <w:rPr>
          <w:rFonts w:eastAsia="Times New Roman" w:cs="Times New Roman"/>
          <w:szCs w:val="24"/>
        </w:rPr>
        <w:t xml:space="preserve"> των οποίων μας έχετε φέρει σήμερα και αυτές τις συγκεκριμένες διατάξεις. </w:t>
      </w:r>
    </w:p>
    <w:p w14:paraId="06758E2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Όλοι γνωρ</w:t>
      </w:r>
      <w:r>
        <w:rPr>
          <w:rFonts w:eastAsia="Times New Roman" w:cs="Times New Roman"/>
          <w:szCs w:val="24"/>
        </w:rPr>
        <w:t xml:space="preserve">ίζουμε τον τρόπο με τον οποίο εξοικονομείτε τα πράγματα, τόσο στον τομέα της επιλογής του προσωπικού της διοίκησης της εκπαίδευσης, όσο και στην </w:t>
      </w:r>
      <w:r>
        <w:rPr>
          <w:rFonts w:eastAsia="Times New Roman" w:cs="Times New Roman"/>
          <w:szCs w:val="24"/>
        </w:rPr>
        <w:lastRenderedPageBreak/>
        <w:t>αξιολόγηση απέναντι στην οποία εκφράζετε μια δυσανεξία. Διότι προφανώς δεν μπορείτε να αντιληφθείτε τι σημαίνει</w:t>
      </w:r>
      <w:r>
        <w:rPr>
          <w:rFonts w:eastAsia="Times New Roman" w:cs="Times New Roman"/>
          <w:szCs w:val="24"/>
        </w:rPr>
        <w:t xml:space="preserve"> αξιολόγηση και πράγματι σας εμποδίζουν διάφορες ιδεοληψίες. </w:t>
      </w:r>
    </w:p>
    <w:p w14:paraId="06758E30"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Μα, πέστε μου, είναι δυνατόν; Ανοίγω μια παρέκβαση και θα επανέλθω. Το άρθρο 47 μας κάνει να σκεφτούμε ότι για εσάς η </w:t>
      </w:r>
      <w:proofErr w:type="spellStart"/>
      <w:r>
        <w:rPr>
          <w:rFonts w:eastAsia="Times New Roman"/>
          <w:szCs w:val="24"/>
        </w:rPr>
        <w:t>αυτοαξιολόγηση</w:t>
      </w:r>
      <w:proofErr w:type="spellEnd"/>
      <w:r>
        <w:rPr>
          <w:rFonts w:eastAsia="Times New Roman"/>
          <w:szCs w:val="24"/>
        </w:rPr>
        <w:t xml:space="preserve"> είναι ένα συλλογικό ψυχόδραμα το οποίο λαμβάνει χώρα μέσα σε </w:t>
      </w:r>
      <w:r>
        <w:rPr>
          <w:rFonts w:eastAsia="Times New Roman"/>
          <w:szCs w:val="24"/>
        </w:rPr>
        <w:t>συνεδρίαση του συλλόγου των καθηγητών μιας σχολικής μονάδας, όπου εκεί γίνεται απολογισμός πεπραγμένων και προγραμματισμός του έργου της επόμενης χρονιάς. Αυτό έχει να κάνει σε καμ</w:t>
      </w:r>
      <w:r>
        <w:rPr>
          <w:rFonts w:eastAsia="Times New Roman"/>
          <w:szCs w:val="24"/>
        </w:rPr>
        <w:t>μ</w:t>
      </w:r>
      <w:r>
        <w:rPr>
          <w:rFonts w:eastAsia="Times New Roman"/>
          <w:szCs w:val="24"/>
        </w:rPr>
        <w:t xml:space="preserve">ία -δεν ξέρω σε ποια, θα μας την πείτε αν μπορεί να ισχύσει- φιλοσοφία που </w:t>
      </w:r>
      <w:r>
        <w:rPr>
          <w:rFonts w:eastAsia="Times New Roman"/>
          <w:szCs w:val="24"/>
        </w:rPr>
        <w:t xml:space="preserve">να υποστηρίζει την αξιολόγηση με την έννοια της απόδοσης της αξίας σε ένα συγκεκριμένο πρόσωπο; Αυτό σημαίνει αξιολόγηση. </w:t>
      </w:r>
    </w:p>
    <w:p w14:paraId="06758E31"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Και η αξία, προς Θεού, δεν είναι προσωπική υπόθεση. Η αξία δεν είναι </w:t>
      </w:r>
      <w:proofErr w:type="spellStart"/>
      <w:r>
        <w:rPr>
          <w:rFonts w:eastAsia="Times New Roman"/>
          <w:szCs w:val="24"/>
        </w:rPr>
        <w:t>αυτοκαθορισμός</w:t>
      </w:r>
      <w:proofErr w:type="spellEnd"/>
      <w:r>
        <w:rPr>
          <w:rFonts w:eastAsia="Times New Roman"/>
          <w:szCs w:val="24"/>
        </w:rPr>
        <w:t xml:space="preserve">. Η αξία δεν είναι η ιδέα που έχει το πρόσωπο για </w:t>
      </w:r>
      <w:r>
        <w:rPr>
          <w:rFonts w:eastAsia="Times New Roman"/>
          <w:szCs w:val="24"/>
        </w:rPr>
        <w:t xml:space="preserve">τον εαυτό του. Η αξία δεν έχει να κάνει με ιδεοληψίες σαν κι αυτές που μας αραδιάσατε προηγουμένως. Η αξία </w:t>
      </w:r>
      <w:r>
        <w:rPr>
          <w:rFonts w:eastAsia="Times New Roman"/>
          <w:szCs w:val="24"/>
        </w:rPr>
        <w:lastRenderedPageBreak/>
        <w:t>είναι αυτό που μας απονέμουν οι άλλοι. Και μας το απονέμουν ακριβώς γιατί έχουμε πετύχει μέσα σε έναν συγκεκριμένο χώρο κοινωνικής δράσης. Αυτή είναι</w:t>
      </w:r>
      <w:r>
        <w:rPr>
          <w:rFonts w:eastAsia="Times New Roman"/>
          <w:szCs w:val="24"/>
        </w:rPr>
        <w:t xml:space="preserve"> η αξία και μάλιστα πολύ ορθά κάνετε διάκριση μεταξύ του εκπαιδευτικού πεδίου και του πεδίου της δημόσιας διοίκησης, γιατί πράγματι αυτό το εκπαιδευτικό πεδίο έχει μια ιδιαίτερη σημασία για την αναπαραγωγή της κοινωνίας, όχι για την καταγραφή των επαναστατ</w:t>
      </w:r>
      <w:r>
        <w:rPr>
          <w:rFonts w:eastAsia="Times New Roman"/>
          <w:szCs w:val="24"/>
        </w:rPr>
        <w:t xml:space="preserve">ικών αλλαγών που μας λέτε εδώ. </w:t>
      </w:r>
    </w:p>
    <w:p w14:paraId="06758E32"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Και λυπάμαι όταν εσείς, ένας μορφωμένος πανεπιστημιακός, έρχεστε εδώ και εκτίθεστε απέναντι σε λογικούς και μορφωμένους ανθρώπους που σας ακούνε. Και αυτό που στο τέλος μένει ως καταστάλαγμα των όσων ακούσαμε είναι ο στίχος </w:t>
      </w:r>
      <w:r>
        <w:rPr>
          <w:rFonts w:eastAsia="Times New Roman"/>
          <w:szCs w:val="24"/>
        </w:rPr>
        <w:t xml:space="preserve">του Έκτορα </w:t>
      </w:r>
      <w:proofErr w:type="spellStart"/>
      <w:r>
        <w:rPr>
          <w:rFonts w:eastAsia="Times New Roman"/>
          <w:szCs w:val="24"/>
        </w:rPr>
        <w:t>Κακναβάτου</w:t>
      </w:r>
      <w:proofErr w:type="spellEnd"/>
      <w:r>
        <w:rPr>
          <w:rFonts w:eastAsia="Times New Roman"/>
          <w:szCs w:val="24"/>
        </w:rPr>
        <w:t xml:space="preserve"> ότι «Διατελείτε εν </w:t>
      </w:r>
      <w:proofErr w:type="spellStart"/>
      <w:r>
        <w:rPr>
          <w:rFonts w:eastAsia="Times New Roman"/>
          <w:szCs w:val="24"/>
        </w:rPr>
        <w:t>πλήρει</w:t>
      </w:r>
      <w:proofErr w:type="spellEnd"/>
      <w:r>
        <w:rPr>
          <w:rFonts w:eastAsia="Times New Roman"/>
          <w:szCs w:val="24"/>
        </w:rPr>
        <w:t xml:space="preserve"> συγχύσει αθώος». Γιατί πράγματι δεν μπορώ να σας καταλογίσω δόλο. Είστε πολύ ευπρεπής για να σας καταλογίσω δόλο. Απλώς είστε ένας άνθρωπος που προσπαθεί μέσα από ψευδαισθήσεις και αυταπάτες ιδεοληπτικές να ο</w:t>
      </w:r>
      <w:r>
        <w:rPr>
          <w:rFonts w:eastAsia="Times New Roman"/>
          <w:szCs w:val="24"/>
        </w:rPr>
        <w:t xml:space="preserve">δηγήσει την Κυβέρνησή του, την παράταξή του στην άλωση του εκπαιδευτικού χώρου, χωρίς καμιά συναίσθηση του ότι αυτόν τον χώρο τον παραδίδει </w:t>
      </w:r>
      <w:r>
        <w:rPr>
          <w:rFonts w:eastAsia="Times New Roman"/>
          <w:szCs w:val="24"/>
        </w:rPr>
        <w:lastRenderedPageBreak/>
        <w:t>σε μια αχρησία, σε μια ανυποληψία, σε μια ουσιαστικά υπονόμευση, ώστε να μην ικανοποιεί τη βασική του αποστολή.</w:t>
      </w:r>
    </w:p>
    <w:p w14:paraId="06758E33"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Και </w:t>
      </w:r>
      <w:r>
        <w:rPr>
          <w:rFonts w:eastAsia="Times New Roman"/>
          <w:szCs w:val="24"/>
        </w:rPr>
        <w:t>θα σας πω γιατί πληθωρικά ο εισηγητής σας αναφέρθηκε στον Μαξ Βέμπερ. Μα, είναι δυνατόν να αγνοείτε ότι μετά τον Μαξ Βέμπερ υπήρξαν κοινωνιολόγοι της εκπαίδευσης, σοφοί άνθρωποι, που πράγματι μας έχουν αποκαλύψει συγκλονιστικές αλήθειες για τον τρόπο που λ</w:t>
      </w:r>
      <w:r>
        <w:rPr>
          <w:rFonts w:eastAsia="Times New Roman"/>
          <w:szCs w:val="24"/>
        </w:rPr>
        <w:t xml:space="preserve">ειτουργεί η εκπαίδευση; </w:t>
      </w:r>
    </w:p>
    <w:p w14:paraId="06758E34"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Δηλαδή, αυτά τα πολύ συγκεκριμένα αποκαλυπτικά κείμενα των εργασιών του Πιερ </w:t>
      </w:r>
      <w:proofErr w:type="spellStart"/>
      <w:r>
        <w:rPr>
          <w:rFonts w:eastAsia="Times New Roman"/>
          <w:szCs w:val="24"/>
        </w:rPr>
        <w:t>Μπουβιέ</w:t>
      </w:r>
      <w:proofErr w:type="spellEnd"/>
      <w:r>
        <w:rPr>
          <w:rFonts w:eastAsia="Times New Roman"/>
          <w:szCs w:val="24"/>
        </w:rPr>
        <w:t xml:space="preserve"> και του Ζαν Κλοντ </w:t>
      </w:r>
      <w:proofErr w:type="spellStart"/>
      <w:r>
        <w:rPr>
          <w:rFonts w:eastAsia="Times New Roman"/>
          <w:szCs w:val="24"/>
        </w:rPr>
        <w:t>Πασερόν</w:t>
      </w:r>
      <w:proofErr w:type="spellEnd"/>
      <w:r>
        <w:rPr>
          <w:rFonts w:eastAsia="Times New Roman"/>
          <w:szCs w:val="24"/>
        </w:rPr>
        <w:t xml:space="preserve"> μπόρεσαν να μας αποσαφηνίσουν πλήρως το τι συμβαίνει στην εκπαίδευση και κυρίως μας οδήγησαν να σκεφτούμε και να είμαστε</w:t>
      </w:r>
      <w:r>
        <w:rPr>
          <w:rFonts w:eastAsia="Times New Roman"/>
          <w:szCs w:val="24"/>
        </w:rPr>
        <w:t xml:space="preserve"> πλέον συνειδητοί και οργανωτικοί παράγοντες για να φτιάξουμε ένα εκπαιδευτικό σύστημα που στον τομέα της επιλογής, κύριε Υπουργέ, δεν θα κάνει τίποτα άλλο από το να κατανέμει το «Συμβολικό κεφάλαιο», όπως το λέει ο </w:t>
      </w:r>
      <w:proofErr w:type="spellStart"/>
      <w:r>
        <w:rPr>
          <w:rFonts w:eastAsia="Times New Roman"/>
          <w:szCs w:val="24"/>
        </w:rPr>
        <w:t>Μπουβιέ</w:t>
      </w:r>
      <w:proofErr w:type="spellEnd"/>
      <w:r>
        <w:rPr>
          <w:rFonts w:eastAsia="Times New Roman"/>
          <w:szCs w:val="24"/>
        </w:rPr>
        <w:t xml:space="preserve">, που δεν είναι τίποτα άλλο παρά </w:t>
      </w:r>
      <w:r>
        <w:rPr>
          <w:rFonts w:eastAsia="Times New Roman"/>
          <w:szCs w:val="24"/>
        </w:rPr>
        <w:t xml:space="preserve">μέσα για επίτευξη εκπαιδευτικών σκοπών που αξιοποιούν την κοινωνική αναγνώριση, το κύρος, τη μόρφωση, την προσωπική ικανότητα. </w:t>
      </w:r>
    </w:p>
    <w:p w14:paraId="06758E35"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lastRenderedPageBreak/>
        <w:t>Αυτά ακριβώς πρέπει να τα κατανείμετε όχι με κριτήρια ιδεοληπτικά και κομματικά, αλλά με κριτήρια αξιοκρατικά. Και αξιοκρατικά μ</w:t>
      </w:r>
      <w:r>
        <w:rPr>
          <w:rFonts w:eastAsia="Times New Roman"/>
          <w:szCs w:val="24"/>
        </w:rPr>
        <w:t xml:space="preserve">ε βάση τη διάταξη του άρθρου 5 του Συντάγματος είναι εκείνα τα κριτήρια που δεν εμποδίζουν τον πολίτη να έχει πρόσβαση σε μια δημόσια θέση αξιοποιώντας την προσωπική του ικανότητα και τη γνώση και την πείρα που έχει αποκτήσει. </w:t>
      </w:r>
    </w:p>
    <w:p w14:paraId="06758E36"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Αυτή ακριβώς λέγεται αξιοκρα</w:t>
      </w:r>
      <w:r>
        <w:rPr>
          <w:rFonts w:eastAsia="Times New Roman"/>
          <w:szCs w:val="24"/>
        </w:rPr>
        <w:t xml:space="preserve">τία και προκύπτει από το Σύνταγμα. Κι εσείς λογικά θα έπρεπε, επειδή, όπως κάποτε έλεγε ο Πρωθυπουργός, είστε κάθε λέξη από το Σύνταγμα του 1975, να μην τα θεωρείτε αυτά κούφια λόγια και να έρχεστε εδώ και να μας λέτε «Μα, τι σημαίνει αντικειμενικότητα;». </w:t>
      </w:r>
      <w:r>
        <w:rPr>
          <w:rFonts w:eastAsia="Times New Roman"/>
          <w:szCs w:val="24"/>
        </w:rPr>
        <w:t xml:space="preserve">Μπα, τι σημαίνει αντικειμενικότητα; Δεν υπάρχει αντικειμενικότητα. Όλοι ζούμε τη φαντασίωσή μας. Όλοι ζούμε απομονωμένοι μέσα σε ένα προσωπικό ή μέσα σε ένα συλλογικό περιβάλλον, που αυτό που μας στερεί είναι τη δυνατότητα να καταλάβουμε τι συμβαίνει στον </w:t>
      </w:r>
      <w:r>
        <w:rPr>
          <w:rFonts w:eastAsia="Times New Roman"/>
          <w:szCs w:val="24"/>
        </w:rPr>
        <w:t>έξω κόσμο.</w:t>
      </w:r>
    </w:p>
    <w:p w14:paraId="06758E3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Πώς να το κάνουμε, κύριε Υπουργέ; Ο άνθρωπος πράγματι έχει μια οντολογική μοναξιά. Είναι το μόνο ον, το μόνο πράγμα σ’ αυτόν τον κόσμο, που είναι υποχρεωμένο να έχει μια σχέση με τον εαυτό του. Όμως, εσείς το παρακάνατε. Εσείς έχετε μόνο και απο</w:t>
      </w:r>
      <w:r>
        <w:rPr>
          <w:rFonts w:eastAsia="Times New Roman"/>
          <w:szCs w:val="24"/>
        </w:rPr>
        <w:t xml:space="preserve">κλειστικά κάθε μέρα εδώ που έρχεστε σχέση με τους εαυτούς σας και με αυτούς που εκπροσωπείτε. </w:t>
      </w:r>
    </w:p>
    <w:p w14:paraId="06758E3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6758E39"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Αν, λοιπόν, θέλετε να μάθετε, υπάρχει και μια άλλη παράταξη που διαρκώς την υ</w:t>
      </w:r>
      <w:r>
        <w:rPr>
          <w:rFonts w:eastAsia="Times New Roman"/>
          <w:szCs w:val="24"/>
        </w:rPr>
        <w:t>ποτιμάτε, που είναι η φιλελεύθερη παράταξη, που εκφράζεται σ’ αυτό εδώ το πλαίσιο της Βουλής από τη Νέα Δημοκρατία και η οποία ενδιαφέρεται να καλλιεργεί και μια δημιουργική σχέση με τον κόσμο. Και αυτή η δημιουργική σχέση με τον κόσμο, να ξέρετε, δεν μπορ</w:t>
      </w:r>
      <w:r>
        <w:rPr>
          <w:rFonts w:eastAsia="Times New Roman"/>
          <w:szCs w:val="24"/>
        </w:rPr>
        <w:t xml:space="preserve">εί να στηρίζεται σ’ αυτού του είδους τα μηχανήματα που στήνετε για να απολαμβάνετε την ικανοποίηση και να το λέτε, μάλιστα, γυμνής της εξουσίας. </w:t>
      </w:r>
    </w:p>
    <w:p w14:paraId="06758E3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Υπάρχει ένα σύστημα συμβόλων. Υπάρχει ένα συμβολικό στερέωμα, το οποίο καθημερινά το κακοποιείτε και μαζί με α</w:t>
      </w:r>
      <w:r>
        <w:rPr>
          <w:rFonts w:eastAsia="Times New Roman"/>
          <w:szCs w:val="24"/>
        </w:rPr>
        <w:t>υτό κακοποιείτε τη γλώσσα, τη λογική, τους θεσμούς, γιατί μέσα σ’ όλη αυτή τη σύγχυση, στην οποία περιπλανάσθε, δεν μπορείτε να αντιληφθείτε ότι σ’ αυτόν τον τόπο υπάρχουν και ανάγκες, αλλά όχι ανάγκες τέτοιες σαν κι αυτές που εσείς εδώ μας απαριθμήσατε. Υ</w:t>
      </w:r>
      <w:r>
        <w:rPr>
          <w:rFonts w:eastAsia="Times New Roman"/>
          <w:szCs w:val="24"/>
        </w:rPr>
        <w:t xml:space="preserve">πάρχουν ανάγκες σαν κι αυτές που ο Πρωθυπουργός σήμερα -και προς τιμήν του- ανακοίνωσε με μία δήλωση του, την οποία η Νέα Δημοκρατία την προσυπογράφει: «Η παιδεία είναι επένδυση στο μέλλον». </w:t>
      </w:r>
    </w:p>
    <w:p w14:paraId="06758E3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Όμως, όταν έχουμε να αντιμετωπίσουμε την αφεντιά σας, τον Υπουργ</w:t>
      </w:r>
      <w:r>
        <w:rPr>
          <w:rFonts w:eastAsia="Times New Roman"/>
          <w:szCs w:val="24"/>
        </w:rPr>
        <w:t xml:space="preserve">ό της Παιδείας, με αυτό το ύφος από του Βήματος τούτου και αυτό το κακογραφημένο και το </w:t>
      </w:r>
      <w:proofErr w:type="spellStart"/>
      <w:r>
        <w:rPr>
          <w:rFonts w:eastAsia="Times New Roman"/>
          <w:szCs w:val="24"/>
        </w:rPr>
        <w:t>γονατογραφημένο</w:t>
      </w:r>
      <w:proofErr w:type="spellEnd"/>
      <w:r>
        <w:rPr>
          <w:rFonts w:eastAsia="Times New Roman"/>
          <w:szCs w:val="24"/>
        </w:rPr>
        <w:t xml:space="preserve"> νομοσχέδιο, θέλω εγώ να σας ρωτήσω: Εσείς σε ποιο μέλλον επενδύετε ως Υπουργός αυτής της Κυβέρνησης; Μπορείτε να μας πείτε;</w:t>
      </w:r>
    </w:p>
    <w:p w14:paraId="06758E3C"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Ευχαριστώ πολύ.</w:t>
      </w:r>
    </w:p>
    <w:p w14:paraId="06758E3D" w14:textId="77777777" w:rsidR="00866F2D" w:rsidRDefault="003A64EF">
      <w:pPr>
        <w:tabs>
          <w:tab w:val="left" w:pos="2940"/>
        </w:tabs>
        <w:spacing w:line="600" w:lineRule="auto"/>
        <w:ind w:firstLine="720"/>
        <w:jc w:val="center"/>
        <w:rPr>
          <w:rFonts w:eastAsia="Times New Roman"/>
          <w:szCs w:val="24"/>
        </w:rPr>
      </w:pPr>
      <w:r>
        <w:rPr>
          <w:rFonts w:eastAsia="Times New Roman"/>
          <w:szCs w:val="24"/>
        </w:rPr>
        <w:t>(Χειροκροτήμ</w:t>
      </w:r>
      <w:r>
        <w:rPr>
          <w:rFonts w:eastAsia="Times New Roman"/>
          <w:szCs w:val="24"/>
        </w:rPr>
        <w:t>ατα από την πτέρυγα της Νέας Δημοκρατίας)</w:t>
      </w:r>
    </w:p>
    <w:p w14:paraId="06758E3E"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lastRenderedPageBreak/>
        <w:t>ΠΡΟΕΔΡΕΥΩΝ (Δημήτριος Καμμένος):</w:t>
      </w:r>
      <w:r>
        <w:rPr>
          <w:rFonts w:eastAsia="Times New Roman"/>
          <w:szCs w:val="24"/>
        </w:rPr>
        <w:t xml:space="preserve"> Ευχαριστούμε πολύ τον κ. Τζαβάρα.</w:t>
      </w:r>
    </w:p>
    <w:p w14:paraId="06758E3F"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θα μπορούσα να έχω τον λόγο;</w:t>
      </w:r>
    </w:p>
    <w:p w14:paraId="06758E40"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t>ΠΡΟΕΔΡΕΥΩΝ (Δημήτριος Καμμένος):</w:t>
      </w:r>
      <w:r>
        <w:rPr>
          <w:rFonts w:eastAsia="Times New Roman"/>
          <w:szCs w:val="24"/>
        </w:rPr>
        <w:t xml:space="preserve"> </w:t>
      </w:r>
      <w:r>
        <w:rPr>
          <w:rFonts w:eastAsia="Times New Roman"/>
          <w:szCs w:val="24"/>
        </w:rPr>
        <w:t>Παρακαλώ, κύριε Υπουργέ, αλλά πολύ σύντομα, ώστε να προχωρήσουμε στους ομιλητές.</w:t>
      </w:r>
    </w:p>
    <w:p w14:paraId="06758E41"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t>ΚΩΝΣΤΑΝΤΙΝΟΣ ΓΑΒΡΟΓΛΟΥ (Υπουργός Παιδείας, Έρευνας και Θρησκευμάτων):</w:t>
      </w:r>
      <w:r>
        <w:rPr>
          <w:rFonts w:eastAsia="Times New Roman"/>
          <w:szCs w:val="24"/>
        </w:rPr>
        <w:t xml:space="preserve"> Είχα την αυταπάτη προφανώς ότι συζητάμε ένα νομοσχέδιο για τις υποστηρικτικές δομές.</w:t>
      </w:r>
    </w:p>
    <w:p w14:paraId="06758E42" w14:textId="77777777" w:rsidR="00866F2D" w:rsidRDefault="003A64EF">
      <w:pPr>
        <w:tabs>
          <w:tab w:val="left" w:pos="2940"/>
        </w:tabs>
        <w:spacing w:line="600" w:lineRule="auto"/>
        <w:ind w:firstLine="720"/>
        <w:jc w:val="center"/>
        <w:rPr>
          <w:rFonts w:eastAsia="Times New Roman"/>
          <w:szCs w:val="24"/>
        </w:rPr>
      </w:pPr>
      <w:r>
        <w:rPr>
          <w:rFonts w:eastAsia="Times New Roman"/>
          <w:szCs w:val="24"/>
        </w:rPr>
        <w:t xml:space="preserve">(Θόρυβος στην </w:t>
      </w:r>
      <w:r>
        <w:rPr>
          <w:rFonts w:eastAsia="Times New Roman"/>
          <w:szCs w:val="24"/>
        </w:rPr>
        <w:t>Αίθουσα)</w:t>
      </w:r>
    </w:p>
    <w:p w14:paraId="06758E43"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t>ΠΡΟΕΔΡΕΥΩΝ (Δημήτριος Καμμένος):</w:t>
      </w:r>
      <w:r>
        <w:rPr>
          <w:rFonts w:eastAsia="Times New Roman"/>
          <w:szCs w:val="24"/>
        </w:rPr>
        <w:t xml:space="preserve"> Σας παρακαλώ, κυρίες και κύριοι συνάδελφοι.  Απαντά ο Υπουργός. Παρακαλώ κάντε ησυχία για να προχωρήσουμε γρήγορα.</w:t>
      </w:r>
    </w:p>
    <w:p w14:paraId="06758E44"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Αντ’ αυτού, κύριε Τζαβάρα, έγ</w:t>
      </w:r>
      <w:r>
        <w:rPr>
          <w:rFonts w:eastAsia="Times New Roman"/>
          <w:szCs w:val="24"/>
        </w:rPr>
        <w:t>ινε ένα εξαιρετικά ενδιαφέρον σεμινάριο με τίτλο: «Το ψυχογράφημα του Υπουργού Παιδείας». Ευχαριστώ τον κ. Τζαβάρα, γιατί, πράγματι, έδωσε πολύτιμες σκέψεις ως προς τον ψυχισμό μου.</w:t>
      </w:r>
    </w:p>
    <w:p w14:paraId="06758E45" w14:textId="77777777" w:rsidR="00866F2D" w:rsidRDefault="003A64EF">
      <w:pPr>
        <w:tabs>
          <w:tab w:val="left" w:pos="2940"/>
        </w:tabs>
        <w:spacing w:line="600" w:lineRule="auto"/>
        <w:ind w:firstLine="720"/>
        <w:jc w:val="both"/>
        <w:rPr>
          <w:rFonts w:eastAsia="Times New Roman"/>
          <w:szCs w:val="24"/>
        </w:rPr>
      </w:pPr>
      <w:r w:rsidRPr="00594CAB">
        <w:rPr>
          <w:rFonts w:eastAsia="Times New Roman"/>
          <w:b/>
          <w:szCs w:val="24"/>
        </w:rPr>
        <w:t>ΠΡΟΕΔΡΕΥΩΝ (Δημήτριος Καμμένος):</w:t>
      </w:r>
      <w:r>
        <w:rPr>
          <w:rFonts w:eastAsia="Times New Roman"/>
          <w:szCs w:val="24"/>
        </w:rPr>
        <w:t xml:space="preserve"> Μένουν όλα στα Πρακτικά, κύριε Υπουργέ.</w:t>
      </w:r>
    </w:p>
    <w:p w14:paraId="06758E46" w14:textId="77777777" w:rsidR="00866F2D" w:rsidRDefault="003A64EF">
      <w:pPr>
        <w:tabs>
          <w:tab w:val="left" w:pos="2940"/>
        </w:tabs>
        <w:spacing w:line="600" w:lineRule="auto"/>
        <w:ind w:firstLine="720"/>
        <w:jc w:val="both"/>
        <w:rPr>
          <w:rFonts w:eastAsia="Times New Roman"/>
          <w:szCs w:val="24"/>
        </w:rPr>
      </w:pPr>
      <w:r w:rsidRPr="00594CAB">
        <w:rPr>
          <w:rFonts w:eastAsia="Times New Roman"/>
          <w:b/>
          <w:szCs w:val="24"/>
        </w:rPr>
        <w:t>Κ</w:t>
      </w:r>
      <w:r w:rsidRPr="00594CAB">
        <w:rPr>
          <w:rFonts w:eastAsia="Times New Roman"/>
          <w:b/>
          <w:szCs w:val="24"/>
        </w:rPr>
        <w:t>ΩΝΣΤΑΝΤΙΝΟΣ ΓΑΒΡΟΓΛΟΥ (Υπουργός Παιδείας, Έρευνας και Θρησκευμάτων):</w:t>
      </w:r>
      <w:r>
        <w:rPr>
          <w:rFonts w:eastAsia="Times New Roman"/>
          <w:szCs w:val="24"/>
        </w:rPr>
        <w:t xml:space="preserve"> Με αυτό ως δεδομένο, θα ήθελα να διαφοροποιηθώ σε ένα και μόνο πράγμα, ότι πριν μίλησα μ’ έναν τρόπο πατερναλιστικό.</w:t>
      </w:r>
    </w:p>
    <w:p w14:paraId="06758E4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Επειδή παρά τη δημοσιονομική στενότητα που υπάρχει, σε λίγο όσοι καθόμ</w:t>
      </w:r>
      <w:r>
        <w:rPr>
          <w:rFonts w:eastAsia="Times New Roman"/>
          <w:szCs w:val="24"/>
        </w:rPr>
        <w:t xml:space="preserve">αστε εδώ θα ζητήσουμε από τη Βουλή αποζημίωση για τα αυτιά μας, όταν μιλάμε ήρεμα δεν σημαίνει «πατερναλιστικό». Εντάξει; Άρα, το να φωνάζουμε δεν είναι το αντίθετο του πατερναλιστικού. </w:t>
      </w:r>
    </w:p>
    <w:p w14:paraId="06758E4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Θα παρακαλούσα, λοιπόν, όλους από εδώ και στο εξής να κρατήσουμε λίγο</w:t>
      </w:r>
      <w:r>
        <w:rPr>
          <w:rFonts w:eastAsia="Times New Roman"/>
          <w:szCs w:val="24"/>
        </w:rPr>
        <w:t xml:space="preserve"> τους τόνους και για λόγους υγείας, αν μη τι άλλο.</w:t>
      </w:r>
    </w:p>
    <w:p w14:paraId="06758E49" w14:textId="77777777" w:rsidR="00866F2D" w:rsidRDefault="003A64EF">
      <w:pPr>
        <w:tabs>
          <w:tab w:val="left" w:pos="2940"/>
        </w:tabs>
        <w:spacing w:line="600" w:lineRule="auto"/>
        <w:ind w:firstLine="720"/>
        <w:jc w:val="both"/>
        <w:rPr>
          <w:rFonts w:eastAsia="Times New Roman"/>
          <w:szCs w:val="24"/>
        </w:rPr>
      </w:pPr>
      <w:r w:rsidRPr="00594CAB">
        <w:rPr>
          <w:rFonts w:eastAsia="Times New Roman"/>
          <w:b/>
          <w:szCs w:val="24"/>
        </w:rPr>
        <w:t>ΚΩΝΣΤΑΝΤΙΝΟΣ ΤΖΑΒΑΡΑΣ:</w:t>
      </w:r>
      <w:r>
        <w:rPr>
          <w:rFonts w:eastAsia="Times New Roman"/>
          <w:szCs w:val="24"/>
        </w:rPr>
        <w:t xml:space="preserve"> Κύριε Πρόεδρε, παρακαλώ θέλω τον λόγο για να απαντήσω, γιατί ο κύριος απευθύνθηκε προσωπικά σε εμένα. </w:t>
      </w:r>
    </w:p>
    <w:p w14:paraId="06758E4A" w14:textId="77777777" w:rsidR="00866F2D" w:rsidRDefault="003A64EF">
      <w:pPr>
        <w:tabs>
          <w:tab w:val="left" w:pos="2940"/>
        </w:tabs>
        <w:spacing w:line="600" w:lineRule="auto"/>
        <w:ind w:firstLine="720"/>
        <w:jc w:val="both"/>
        <w:rPr>
          <w:rFonts w:eastAsia="Times New Roman"/>
          <w:szCs w:val="24"/>
        </w:rPr>
      </w:pPr>
      <w:r w:rsidRPr="00861DB8">
        <w:rPr>
          <w:rFonts w:eastAsia="Times New Roman"/>
          <w:b/>
          <w:szCs w:val="24"/>
        </w:rPr>
        <w:t>ΠΡΟΕΔΡΕΥΩΝ (Δημήτριος Καμμένος):</w:t>
      </w:r>
      <w:r>
        <w:rPr>
          <w:rFonts w:eastAsia="Times New Roman"/>
          <w:szCs w:val="24"/>
        </w:rPr>
        <w:t xml:space="preserve"> Κύριε Τζαβάρα, όχι σας παρακαλώ. </w:t>
      </w:r>
    </w:p>
    <w:p w14:paraId="06758E4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Παρακαλώ τον</w:t>
      </w:r>
      <w:r>
        <w:rPr>
          <w:rFonts w:eastAsia="Times New Roman"/>
          <w:szCs w:val="24"/>
        </w:rPr>
        <w:t xml:space="preserve"> κ. </w:t>
      </w:r>
      <w:proofErr w:type="spellStart"/>
      <w:r>
        <w:rPr>
          <w:rFonts w:eastAsia="Times New Roman"/>
          <w:szCs w:val="24"/>
        </w:rPr>
        <w:t>Χαρακόπουλο</w:t>
      </w:r>
      <w:proofErr w:type="spellEnd"/>
      <w:r>
        <w:rPr>
          <w:rFonts w:eastAsia="Times New Roman"/>
          <w:szCs w:val="24"/>
        </w:rPr>
        <w:t xml:space="preserve"> να έρθει. Είναι ο πρώτος ομιλητής, ο πρώτος Βουλευτής.</w:t>
      </w:r>
    </w:p>
    <w:p w14:paraId="06758E4C"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Για ένα λεπτό, κύριε Πρόεδρε.</w:t>
      </w:r>
    </w:p>
    <w:p w14:paraId="06758E4D" w14:textId="77777777" w:rsidR="00866F2D" w:rsidRDefault="003A64EF">
      <w:pPr>
        <w:tabs>
          <w:tab w:val="left" w:pos="2940"/>
        </w:tabs>
        <w:spacing w:line="600" w:lineRule="auto"/>
        <w:ind w:firstLine="720"/>
        <w:jc w:val="both"/>
        <w:rPr>
          <w:rFonts w:eastAsia="Times New Roman"/>
          <w:szCs w:val="24"/>
        </w:rPr>
      </w:pPr>
      <w:r w:rsidRPr="000870E5">
        <w:rPr>
          <w:rFonts w:eastAsia="Times New Roman"/>
          <w:b/>
          <w:szCs w:val="24"/>
        </w:rPr>
        <w:t>ΠΡΟΕΔΡΕΥΩΝ (Δημήτριος Καμμένος):</w:t>
      </w:r>
      <w:r>
        <w:rPr>
          <w:rFonts w:eastAsia="Times New Roman"/>
          <w:szCs w:val="24"/>
        </w:rPr>
        <w:t xml:space="preserve"> Ορίστε, έχετε τον λόγο μέχρι να έρθει στο Βήμα ο κ. </w:t>
      </w:r>
      <w:proofErr w:type="spellStart"/>
      <w:r>
        <w:rPr>
          <w:rFonts w:eastAsia="Times New Roman"/>
          <w:szCs w:val="24"/>
        </w:rPr>
        <w:t>Χαρακόπουλος</w:t>
      </w:r>
      <w:proofErr w:type="spellEnd"/>
      <w:r>
        <w:rPr>
          <w:rFonts w:eastAsia="Times New Roman"/>
          <w:szCs w:val="24"/>
        </w:rPr>
        <w:t>.</w:t>
      </w:r>
    </w:p>
    <w:p w14:paraId="06758E4E"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Υπου</w:t>
      </w:r>
      <w:r>
        <w:rPr>
          <w:rFonts w:eastAsia="Times New Roman"/>
          <w:szCs w:val="24"/>
        </w:rPr>
        <w:t>ργέ, πραγματικά θα ήμουν ευγνώμων αν αντί του ύψους και της έντασης της φωνής μου, που έχει σχέση βέβαια με την ψυχή μου –προσέξτε!-, μου απαντούσατε στο περιεχόμενο των όσων είπα.</w:t>
      </w:r>
    </w:p>
    <w:p w14:paraId="06758E4F"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Πάντως τα σχετικά με την ένταση της φωνής τα έχει εξηγήσει ο Φρόιντ. Συμπωμ</w:t>
      </w:r>
      <w:r>
        <w:rPr>
          <w:rFonts w:eastAsia="Times New Roman"/>
          <w:szCs w:val="24"/>
        </w:rPr>
        <w:t xml:space="preserve">ατικά με παραπέμπετε πάλι σε </w:t>
      </w:r>
      <w:proofErr w:type="spellStart"/>
      <w:r>
        <w:rPr>
          <w:rFonts w:eastAsia="Times New Roman"/>
          <w:szCs w:val="24"/>
        </w:rPr>
        <w:t>ψυχολογισμούς</w:t>
      </w:r>
      <w:proofErr w:type="spellEnd"/>
      <w:r>
        <w:rPr>
          <w:rFonts w:eastAsia="Times New Roman"/>
          <w:szCs w:val="24"/>
        </w:rPr>
        <w:t>. «Η ανατομία είναι το πεπρωμένο». Μην το ξεχνάτε.</w:t>
      </w:r>
    </w:p>
    <w:p w14:paraId="06758E50" w14:textId="77777777" w:rsidR="00866F2D" w:rsidRDefault="003A64EF">
      <w:pPr>
        <w:tabs>
          <w:tab w:val="left" w:pos="2940"/>
        </w:tabs>
        <w:spacing w:line="600" w:lineRule="auto"/>
        <w:ind w:firstLine="720"/>
        <w:jc w:val="both"/>
        <w:rPr>
          <w:rFonts w:eastAsia="Times New Roman"/>
          <w:szCs w:val="24"/>
        </w:rPr>
      </w:pPr>
      <w:r w:rsidRPr="0045211E">
        <w:rPr>
          <w:rFonts w:eastAsia="Times New Roman"/>
          <w:b/>
          <w:szCs w:val="24"/>
        </w:rPr>
        <w:t>ΠΡΟΕΔΡΕΥΩΝ (Δημήτριος Καμμένος):</w:t>
      </w:r>
      <w:r>
        <w:rPr>
          <w:rFonts w:eastAsia="Times New Roman"/>
          <w:szCs w:val="24"/>
        </w:rPr>
        <w:t xml:space="preserve"> Ευχαριστούμε πολύ. Τα σημερινά Πρακτικά έχουν ιδιαίτερο ακαδημαϊκό ενδιαφέρον.</w:t>
      </w:r>
    </w:p>
    <w:p w14:paraId="06758E51"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έχετε τον λόγο για πέντε λεπτά.</w:t>
      </w:r>
    </w:p>
    <w:p w14:paraId="06758E52" w14:textId="77777777" w:rsidR="00866F2D" w:rsidRDefault="003A64EF">
      <w:pPr>
        <w:tabs>
          <w:tab w:val="left" w:pos="2940"/>
        </w:tabs>
        <w:spacing w:line="600" w:lineRule="auto"/>
        <w:ind w:firstLine="720"/>
        <w:jc w:val="both"/>
        <w:rPr>
          <w:rFonts w:eastAsia="Times New Roman"/>
          <w:szCs w:val="24"/>
        </w:rPr>
      </w:pPr>
      <w:r w:rsidRPr="0045211E">
        <w:rPr>
          <w:rFonts w:eastAsia="Times New Roman"/>
          <w:b/>
          <w:szCs w:val="24"/>
        </w:rPr>
        <w:t xml:space="preserve">ΜΑΞΙΜΟΣ ΧΑΡΑΚΟΠΟΥΛΟΣ: </w:t>
      </w:r>
      <w:r>
        <w:rPr>
          <w:rFonts w:eastAsia="Times New Roman"/>
          <w:szCs w:val="24"/>
        </w:rPr>
        <w:t>Ευχαριστώ, κύριε Πρόεδρε.</w:t>
      </w:r>
    </w:p>
    <w:p w14:paraId="06758E53"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ας επανέλθουμε στο πεπρωμένο της παιδείας. </w:t>
      </w:r>
    </w:p>
    <w:p w14:paraId="06758E54" w14:textId="77777777" w:rsidR="00866F2D" w:rsidRDefault="003A64EF">
      <w:pPr>
        <w:tabs>
          <w:tab w:val="left" w:pos="2940"/>
        </w:tabs>
        <w:spacing w:line="600" w:lineRule="auto"/>
        <w:ind w:firstLine="720"/>
        <w:jc w:val="both"/>
        <w:rPr>
          <w:rFonts w:eastAsia="Times New Roman" w:cs="Times New Roman"/>
          <w:szCs w:val="24"/>
        </w:rPr>
      </w:pPr>
      <w:r>
        <w:rPr>
          <w:rFonts w:eastAsia="Times New Roman"/>
          <w:szCs w:val="24"/>
        </w:rPr>
        <w:t>Σε μια ευνομούμενη πολιτεία κυρίαρχο στοιχείο είναι η εκπαίδευση, διότι βάσει αυτής διαμορφώνεται ο ιδανικός πολίτης. Η δημόσια παιδεί</w:t>
      </w:r>
      <w:r>
        <w:rPr>
          <w:rFonts w:eastAsia="Times New Roman"/>
          <w:szCs w:val="24"/>
        </w:rPr>
        <w:t xml:space="preserve">α είναι ο βασικός μηχανισμός κοινωνικής κινητικότητας, είναι το μέσο που δίνει τη δυνατότητα ευκαιριών κοινωνικής ανόδου σε παιδιά από φτωχές </w:t>
      </w:r>
      <w:proofErr w:type="spellStart"/>
      <w:r>
        <w:rPr>
          <w:rFonts w:eastAsia="Times New Roman"/>
          <w:szCs w:val="24"/>
        </w:rPr>
        <w:t>οικογένειες.</w:t>
      </w:r>
      <w:r>
        <w:rPr>
          <w:rFonts w:eastAsia="Times New Roman" w:cs="Times New Roman"/>
          <w:szCs w:val="24"/>
        </w:rPr>
        <w:t>Με</w:t>
      </w:r>
      <w:proofErr w:type="spellEnd"/>
      <w:r>
        <w:rPr>
          <w:rFonts w:eastAsia="Times New Roman" w:cs="Times New Roman"/>
          <w:szCs w:val="24"/>
        </w:rPr>
        <w:t xml:space="preserve"> όχημα την παιδεία μπορούν να ανοίξουν νέους ορίζοντες και να αδράξουν ευκαιρίες στη ζωή τους. </w:t>
      </w:r>
    </w:p>
    <w:p w14:paraId="06758E5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Προϋ</w:t>
      </w:r>
      <w:r>
        <w:rPr>
          <w:rFonts w:eastAsia="Times New Roman" w:cs="Times New Roman"/>
          <w:szCs w:val="24"/>
        </w:rPr>
        <w:t xml:space="preserve">πόθεση, όμως, για αυτό είναι η υψηλή ποιότητα της παρεχόμενης γνώσης, βασικό εφόδιο σε ένα άκρως ανταγωνιστικό παγκόσμιο περιβάλλον εργασίας. </w:t>
      </w:r>
    </w:p>
    <w:p w14:paraId="06758E5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Όσοι, λοιπόν, ομνύουν στην άμβλυνση των ταξικών διαφορών θα έπρεπε όχι απλά να αξιώνουν, αλλά να πρωτοστατούν στο</w:t>
      </w:r>
      <w:r>
        <w:rPr>
          <w:rFonts w:eastAsia="Times New Roman" w:cs="Times New Roman"/>
          <w:szCs w:val="24"/>
        </w:rPr>
        <w:t xml:space="preserve"> αίτημα αναβάθμισης του επιπέδου των παρεχόμενων σπουδών του δημόσιου σχολείου. Οι εύποροι, έτσι και αλλιώς, έχουν τη δυνατότητα να επιλέξουν για τα παιδιά τους κάποια από τα καλά ιδιωτικά σχολεία. </w:t>
      </w:r>
    </w:p>
    <w:p w14:paraId="06758E5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όμως, διασφαλίζονται τα υψηλά </w:t>
      </w:r>
      <w:r>
        <w:rPr>
          <w:rFonts w:eastAsia="Times New Roman" w:cs="Times New Roman"/>
          <w:szCs w:val="24"/>
          <w:lang w:val="en-US"/>
        </w:rPr>
        <w:t>standard</w:t>
      </w:r>
      <w:r w:rsidRPr="00706728">
        <w:rPr>
          <w:rFonts w:eastAsia="Times New Roman" w:cs="Times New Roman"/>
          <w:szCs w:val="24"/>
        </w:rPr>
        <w:t xml:space="preserve"> </w:t>
      </w:r>
      <w:r>
        <w:rPr>
          <w:rFonts w:eastAsia="Times New Roman" w:cs="Times New Roman"/>
          <w:szCs w:val="24"/>
        </w:rPr>
        <w:t xml:space="preserve">του δημόσιου </w:t>
      </w:r>
      <w:r>
        <w:rPr>
          <w:rFonts w:eastAsia="Times New Roman" w:cs="Times New Roman"/>
          <w:szCs w:val="24"/>
        </w:rPr>
        <w:t>σχολείου; Πρώτα από όλα, είναι εκ των ων ουκ άνευ η προαγωγή της ευγενούς άμιλλας μεταξύ των παιδιών, η καλλιέργεια της αριστείας, να μάθουν δηλαδή τα παιδιά να θέτουν υψηλούς στόχους στη ζωή τους και να τους κατακτούν. Απαραίτητος, βεβαίως, στην ψηφιακή ε</w:t>
      </w:r>
      <w:r>
        <w:rPr>
          <w:rFonts w:eastAsia="Times New Roman" w:cs="Times New Roman"/>
          <w:szCs w:val="24"/>
        </w:rPr>
        <w:t>ποχή που ζούμε, όπου οι εξελίξεις τρέχουν με ταχύτητα, είναι ο σύγχρονος υλικοτεχνικός εξοπλισμός. Ωστόσο, τη μεγαλύτερη αξία έχει το ανθρώπινο δυναμικό που υπηρετεί την εκπαίδευση.</w:t>
      </w:r>
    </w:p>
    <w:p w14:paraId="06758E58"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Υποχρέωση, επομένως, της πολιτείας είναι να επιλέγει τους αρίστους για τις</w:t>
      </w:r>
      <w:r>
        <w:rPr>
          <w:rFonts w:eastAsia="Times New Roman" w:cs="Times New Roman"/>
          <w:szCs w:val="24"/>
        </w:rPr>
        <w:t xml:space="preserve"> θέσεις ευθύνης, να διατρέχει κάθε επιλογή των στελεχών της εκπαίδευσης η αξιοκρατία και φυσικά, καθώς ζούμε σε έναν κόσμο που αλλάζει, είναι επιβεβλημένη η διά βίου εκπαίδευση, η διαρκής μετεκπαίδευση των εκπαιδευτικών, δασκάλων και καθηγητών. Η αξιολόγησ</w:t>
      </w:r>
      <w:r>
        <w:rPr>
          <w:rFonts w:eastAsia="Times New Roman" w:cs="Times New Roman"/>
          <w:szCs w:val="24"/>
        </w:rPr>
        <w:t xml:space="preserve">η όλων είναι εργαλείο </w:t>
      </w:r>
      <w:proofErr w:type="spellStart"/>
      <w:r>
        <w:rPr>
          <w:rFonts w:eastAsia="Times New Roman" w:cs="Times New Roman"/>
          <w:szCs w:val="24"/>
        </w:rPr>
        <w:t>αυτοβελτίωσης</w:t>
      </w:r>
      <w:proofErr w:type="spellEnd"/>
      <w:r>
        <w:rPr>
          <w:rFonts w:eastAsia="Times New Roman" w:cs="Times New Roman"/>
          <w:szCs w:val="24"/>
        </w:rPr>
        <w:t xml:space="preserve"> της εκπαιδευτικής διαδικασίας. </w:t>
      </w:r>
    </w:p>
    <w:p w14:paraId="06758E5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η πολιτεία έχει υποχρέωση να παρέχει ειδική αγωγή σε παιδιά με ειδικές ανάγκες. Θα έλεγα ότι το επίπεδο της ειδικής αγωγής είναι και μέτρο πολιτισμού κάθε κοινωνίας. </w:t>
      </w:r>
    </w:p>
    <w:p w14:paraId="06758E5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απαντά, λοιπόν, το υπό συζήτηση νομοσχέδιο σε αυτά τα </w:t>
      </w:r>
      <w:r>
        <w:rPr>
          <w:rFonts w:eastAsia="Times New Roman" w:cs="Times New Roman"/>
          <w:szCs w:val="24"/>
          <w:lang w:val="en-US"/>
        </w:rPr>
        <w:t>standard</w:t>
      </w:r>
      <w:r>
        <w:rPr>
          <w:rFonts w:eastAsia="Times New Roman" w:cs="Times New Roman"/>
          <w:szCs w:val="24"/>
        </w:rPr>
        <w:t xml:space="preserve"> που επιβάλλονται για την αναβάθμιση της δημόσιας παιδείας; Προάγει την αξιοκρατία στην επιλογή των στελεχών της εκπαίδευσης; Καλλιεργεί την αριστεία, ή μήπως προωθεί την αξιολόγηση; Και ακό</w:t>
      </w:r>
      <w:r>
        <w:rPr>
          <w:rFonts w:eastAsia="Times New Roman" w:cs="Times New Roman"/>
          <w:szCs w:val="24"/>
        </w:rPr>
        <w:t xml:space="preserve">μη, διευκολύνει την πρόσβαση στην ειδική αγωγή; </w:t>
      </w:r>
    </w:p>
    <w:p w14:paraId="06758E5B"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κυρίες και κύριοι συνάδελφοι, τίποτα από όλα αυτά δεν κάνει. Αντιθέτως, επιβεβαιώνει την παροιμιώδη αλλεργία της Κυβέρνησης στην αριστεία -που έχετε χαρακτηρίσει ρετσινιά- απαξιώνει την αξιοκρατία </w:t>
      </w:r>
      <w:r>
        <w:rPr>
          <w:rFonts w:eastAsia="Times New Roman" w:cs="Times New Roman"/>
          <w:szCs w:val="24"/>
        </w:rPr>
        <w:t xml:space="preserve">και εξοβελίζει στο πυρ το εξώτερον την αξιολόγηση των εκπαιδευτικών, που είναι αυτονόητη σε όλες τις κανονικές χώρες ως κίνητρο βελτίωσης, αλλά και εμπέδωση του αισθήματος δικαιοσύνης. </w:t>
      </w:r>
    </w:p>
    <w:p w14:paraId="06758E5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υπηρετεί τη λογική της ήσσονος προσπάθειας </w:t>
      </w:r>
      <w:r>
        <w:rPr>
          <w:rFonts w:eastAsia="Times New Roman" w:cs="Times New Roman"/>
          <w:szCs w:val="24"/>
        </w:rPr>
        <w:t xml:space="preserve">που διατρέχει όλη τη φιλοσοφία σας. </w:t>
      </w:r>
    </w:p>
    <w:p w14:paraId="06758E5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Καταργεί στην πράξη τους σχολικούς συμβούλους, για τους οποίους θετικές απόψεις έχουν διατυπωθεί από επιστημονικές ενώσεις, παιδαγωγικούς και πανεπιστημιακούς φορείς. Καταθέτω στα Πρακτικά σειρά ανακοινώσεων. </w:t>
      </w:r>
    </w:p>
    <w:p w14:paraId="06758E5E" w14:textId="77777777" w:rsidR="00866F2D" w:rsidRDefault="003A64EF">
      <w:pPr>
        <w:spacing w:line="600" w:lineRule="auto"/>
        <w:ind w:firstLine="720"/>
        <w:jc w:val="both"/>
        <w:rPr>
          <w:rFonts w:eastAsia="Times New Roman" w:cs="Times New Roman"/>
          <w:szCs w:val="24"/>
        </w:rPr>
      </w:pPr>
      <w:r w:rsidRPr="004B2E64">
        <w:rPr>
          <w:rFonts w:eastAsia="Times New Roman" w:cs="Times New Roman"/>
          <w:szCs w:val="24"/>
        </w:rPr>
        <w:t>(Στο</w:t>
      </w:r>
      <w:r>
        <w:rPr>
          <w:rFonts w:eastAsia="Times New Roman" w:cs="Times New Roman"/>
          <w:szCs w:val="24"/>
        </w:rPr>
        <w:t xml:space="preserve"> σημε</w:t>
      </w:r>
      <w:r>
        <w:rPr>
          <w:rFonts w:eastAsia="Times New Roman" w:cs="Times New Roman"/>
          <w:szCs w:val="24"/>
        </w:rPr>
        <w:t xml:space="preserve">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06758E5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Καταργείτε τους σχολικούς συμβούλους, που είναι β</w:t>
      </w:r>
      <w:r>
        <w:rPr>
          <w:rFonts w:eastAsia="Times New Roman" w:cs="Times New Roman"/>
          <w:szCs w:val="24"/>
        </w:rPr>
        <w:t xml:space="preserve">ασικός θεσμός υποστήριξης του σχολείου και τον αντικαθιστάτε με ένα γραφειοκρατικό και απρόσωπο όργανο, εντελώς απόμακρο από τη σχολική μονάδα και τον εκπαιδευτικό. </w:t>
      </w:r>
    </w:p>
    <w:p w14:paraId="06758E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και η όλη διαδικασία επιλογής των στελεχών της εκπαίδευσης υπηρετεί την κομματικοποίηση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Οι διορισμένοι περιφερειακοί διευθυντές, για τους οποίους γίναμε ρεζίλι στην Ευρωβουλή, θα προΐστανται των συμβουλίων επιλογής μαζί με τους</w:t>
      </w:r>
      <w:r>
        <w:rPr>
          <w:rFonts w:eastAsia="Times New Roman" w:cs="Times New Roman"/>
          <w:szCs w:val="24"/>
        </w:rPr>
        <w:t xml:space="preserve"> ήδη διευθυντές εκπαίδευσης που επελέγησαν από τον ΣΥΡΙΖΑ με κριτήρια που κρίθηκαν αντισυνταγματικά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06758E6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βλέπω ότι δεν είναι στο έδρανο. </w:t>
      </w:r>
    </w:p>
    <w:p w14:paraId="06758E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Στην τελευταία διαδικασία επιλογής διευθυντών στα σχολεία δευτεροβάθμιας εκπαίδευσης στη </w:t>
      </w:r>
      <w:r>
        <w:rPr>
          <w:rFonts w:eastAsia="Times New Roman" w:cs="Times New Roman"/>
          <w:szCs w:val="24"/>
        </w:rPr>
        <w:t xml:space="preserve">Λάρισα καταγγέλθηκε ότι σε πολλές περιπτώσεις η προφορική βαθμολόγηση ανέτρεψε πλήρως την κατάταξη που δημιουργήθηκε με βάση την αντικειμενική </w:t>
      </w:r>
      <w:proofErr w:type="spellStart"/>
      <w:r>
        <w:rPr>
          <w:rFonts w:eastAsia="Times New Roman" w:cs="Times New Roman"/>
          <w:szCs w:val="24"/>
        </w:rPr>
        <w:t>μοριοδότηση</w:t>
      </w:r>
      <w:proofErr w:type="spellEnd"/>
      <w:r>
        <w:rPr>
          <w:rFonts w:eastAsia="Times New Roman" w:cs="Times New Roman"/>
          <w:szCs w:val="24"/>
        </w:rPr>
        <w:t xml:space="preserve">. </w:t>
      </w:r>
    </w:p>
    <w:p w14:paraId="06758E6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Απηύθυνα ερώτηση στον Υπουργό στις 10 Νοεμβρίου 2017, στην οποία ποτέ δεν απάντησε. </w:t>
      </w:r>
    </w:p>
    <w:p w14:paraId="06758E64"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(Στο σημείο αυ</w:t>
      </w:r>
      <w:r w:rsidRPr="00C255F0">
        <w:rPr>
          <w:rFonts w:eastAsia="Times New Roman" w:cs="Times New Roman"/>
          <w:szCs w:val="24"/>
        </w:rPr>
        <w:t xml:space="preserve">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6758E6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 Ολοκληρώνω σε ένα λεπτό, κύριε Πρόεδρε. </w:t>
      </w:r>
    </w:p>
    <w:p w14:paraId="06758E6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νομοσχέδιο που φέρατε, κύριοι της Κυβέρνησης, προφανώς είναι η απάντηση, καθώς διευρύνει σε όλα τα στελέχη της εκπαίδευσης τη βαρύτητα της συ</w:t>
      </w:r>
      <w:r>
        <w:rPr>
          <w:rFonts w:eastAsia="Times New Roman" w:cs="Times New Roman"/>
          <w:szCs w:val="24"/>
        </w:rPr>
        <w:t xml:space="preserve">νέντευξης για την επιλογή των «ημετέρων». Όμορφος κόσμος αγγελικά πλασμένος! </w:t>
      </w:r>
    </w:p>
    <w:p w14:paraId="06758E6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με τα ΚΕΣΥ η ειδική αγωγή κινδυνεύει να μετατραπεί σε αντικείμενο πειραματισμού σε βάρος των οικογενειών των μαθητών με ειδικές εκπαιδευτικές ανάγκες και αναπηρία. </w:t>
      </w:r>
    </w:p>
    <w:p w14:paraId="06758E6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w:t>
      </w:r>
      <w:r>
        <w:rPr>
          <w:rFonts w:eastAsia="Times New Roman" w:cs="Times New Roman"/>
          <w:szCs w:val="24"/>
        </w:rPr>
        <w:t xml:space="preserve">ίες και κύριοι συνάδελφοι, είναι καιρός να μπει ένα τέλος στον κατήφορο του εκπαιδευτικού συστήματος. Δέσμευσή μας είναι η κατάργηση κάθε διάταξης νόμου που επιβάλλει τη λογική της ισοπέδωσης και του κομματισμού στην εκπαίδευση. </w:t>
      </w:r>
    </w:p>
    <w:p w14:paraId="06758E6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Ως Κυβέρνηση θα προχωρήσου</w:t>
      </w:r>
      <w:r>
        <w:rPr>
          <w:rFonts w:eastAsia="Times New Roman" w:cs="Times New Roman"/>
          <w:szCs w:val="24"/>
        </w:rPr>
        <w:t xml:space="preserve">με θα προχωρήσουμε σε επιλογή των ανωτάτων στελεχών της εκπαίδευσης μέσω ΑΣΕΠ, μία πρόταση που εισηγήθηκα όταν είχα την ευθύνη του Τομέα Παιδείας της Νέας Δημοκρατίας και χαίρομαι που υιοθετήθηκε από την ηγεσία του </w:t>
      </w:r>
      <w:r>
        <w:rPr>
          <w:rFonts w:eastAsia="Times New Roman" w:cs="Times New Roman"/>
          <w:szCs w:val="24"/>
        </w:rPr>
        <w:t>κ</w:t>
      </w:r>
      <w:r>
        <w:rPr>
          <w:rFonts w:eastAsia="Times New Roman" w:cs="Times New Roman"/>
          <w:szCs w:val="24"/>
        </w:rPr>
        <w:t>όμματός μου</w:t>
      </w:r>
      <w:r w:rsidRPr="00DB0E48">
        <w:rPr>
          <w:rFonts w:eastAsia="Times New Roman" w:cs="Times New Roman"/>
          <w:szCs w:val="24"/>
        </w:rPr>
        <w:t>.</w:t>
      </w:r>
    </w:p>
    <w:p w14:paraId="06758E6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Ήρθε η ώρα να κοιτάξουμε μπ</w:t>
      </w:r>
      <w:r>
        <w:rPr>
          <w:rFonts w:eastAsia="Times New Roman" w:cs="Times New Roman"/>
          <w:szCs w:val="24"/>
        </w:rPr>
        <w:t xml:space="preserve">ροστά με ορθολογισμό και να βγάλουμε την </w:t>
      </w:r>
      <w:r>
        <w:rPr>
          <w:rFonts w:eastAsia="Times New Roman" w:cs="Times New Roman"/>
          <w:szCs w:val="24"/>
        </w:rPr>
        <w:t>π</w:t>
      </w:r>
      <w:r>
        <w:rPr>
          <w:rFonts w:eastAsia="Times New Roman" w:cs="Times New Roman"/>
          <w:szCs w:val="24"/>
        </w:rPr>
        <w:t>αιδεία από το τέλμα, όπου την έχει ρίξει ο λαϊκισμός, να αποκαταστήσουμε την αξιοκρατία σε όλη τη δομή της εκπαίδευσης και να αναδείξουμε την αριστεία ως κοινωνική αρετή.</w:t>
      </w:r>
    </w:p>
    <w:p w14:paraId="06758E6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8E6C"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06758E6D" w14:textId="77777777" w:rsidR="00866F2D" w:rsidRDefault="003A64EF">
      <w:pPr>
        <w:spacing w:line="600" w:lineRule="auto"/>
        <w:ind w:firstLine="720"/>
        <w:jc w:val="both"/>
        <w:rPr>
          <w:rFonts w:eastAsia="Times New Roman" w:cs="Times New Roman"/>
          <w:szCs w:val="24"/>
        </w:rPr>
      </w:pPr>
      <w:r w:rsidRPr="00B9268F">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Χαρακόπουλε</w:t>
      </w:r>
      <w:proofErr w:type="spellEnd"/>
      <w:r>
        <w:rPr>
          <w:rFonts w:eastAsia="Times New Roman" w:cs="Times New Roman"/>
          <w:szCs w:val="24"/>
        </w:rPr>
        <w:t>.</w:t>
      </w:r>
    </w:p>
    <w:p w14:paraId="06758E6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Προχωράμε στον επόμενο ομιλητή, στον κ. Θεόδωρο Παπαθεοδώρου,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6758E6F" w14:textId="77777777" w:rsidR="00866F2D" w:rsidRDefault="003A64EF">
      <w:pPr>
        <w:spacing w:line="600" w:lineRule="auto"/>
        <w:ind w:firstLine="720"/>
        <w:jc w:val="both"/>
        <w:rPr>
          <w:rFonts w:eastAsia="Times New Roman" w:cs="Times New Roman"/>
          <w:szCs w:val="24"/>
        </w:rPr>
      </w:pPr>
      <w:r w:rsidRPr="00DA28B5">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Ευχαριστώ, κύριε Πρόεδρε.</w:t>
      </w:r>
    </w:p>
    <w:p w14:paraId="06758E7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ριοι Υπουργοί, ήθελα να ξεκινήσω με μία αναφορά και ένα σχόλιο για την τοποθέτηση του κυρίου Υπουργού προηγουμένως -θα τον περιμένω-, λέγοντας ότι το υπό συζήτηση σχέδιο νόμου μπορεί να αντανακλά τις απόψεις του ΣΥΡΙΖΑ γι’ αυτό που ονομάζουμε αρχιτεκτονική</w:t>
      </w:r>
      <w:r>
        <w:rPr>
          <w:rFonts w:eastAsia="Times New Roman" w:cs="Times New Roman"/>
          <w:szCs w:val="24"/>
        </w:rPr>
        <w:t xml:space="preserve"> της εκπαίδευσης και των εκπαιδευτικών δομών, αλλά δεν έχει την υποστήριξη του εκπαιδευτικού κόσμου και δημιουργεί μια σειρά από σημαντικά προβλήματα στους εκπαιδευτικούς θεσμούς, τους οποίους υποτίθεται ότι έρχεται να αναβαθμίσει. </w:t>
      </w:r>
    </w:p>
    <w:p w14:paraId="06758E7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Οι βασικές δομές που εισάγετε, κυρίες και κύριοι συνάδελφοι του ΣΥΡΙΖΑ και των ΑΝΕΛ, με αυτό το νομοσχέδιο είναι στο μεγαλύτερο ποσοστό τους ένα μείγμα γραφειοκρατικής και καθεστωτικής αντίληψης για την εκπαίδευση, καθοδηγούμενες από ελεγχόμενα πολιτικά κα</w:t>
      </w:r>
      <w:r>
        <w:rPr>
          <w:rFonts w:eastAsia="Times New Roman" w:cs="Times New Roman"/>
          <w:szCs w:val="24"/>
        </w:rPr>
        <w:t xml:space="preserve">ι διοικητικά από κέντρα-όργανα. </w:t>
      </w:r>
    </w:p>
    <w:p w14:paraId="06758E7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θα καταψηφίσουμε, γιατί βρισκόμαστε σε πλήρη αντίθεση με αυτή την πολιτική, κυρίως όμως γιατί στις δομές της εκπαίδευσης που εισάγετε, δεν υπάρχει όραμα αριστείας, δεν υπάρχει όραμα ηγεσίας, δεν υπάρχει όραμα διοίκηση</w:t>
      </w:r>
      <w:r>
        <w:rPr>
          <w:rFonts w:eastAsia="Times New Roman" w:cs="Times New Roman"/>
          <w:szCs w:val="24"/>
        </w:rPr>
        <w:t xml:space="preserve">ς, δεν υπάρχει όραμα αξιολόγησης δομών και προσωπικού, δεν υπάρχει όραμα για την εξέλιξη του εκπαιδευτικού έργου. </w:t>
      </w:r>
    </w:p>
    <w:p w14:paraId="06758E7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Ενδεικτικό, όμως, της δικής σας αντίληψης είναι η κατάργηση πολλών από τους θεσμούς που είχαν μπολιάσει την εκπαιδευτική πράξη, είχαν δημιουργήσει πεποίθηση αποτελεσματικότητας και των οποίων η ποιότητα θα μπορούσε να αναβαθμιστεί -με όποια λάθη είχαν γίνε</w:t>
      </w:r>
      <w:r>
        <w:rPr>
          <w:rFonts w:eastAsia="Times New Roman" w:cs="Times New Roman"/>
          <w:szCs w:val="24"/>
        </w:rPr>
        <w:t xml:space="preserve">ι- και η λειτουργία τους να εκσυγχρονιστεί. Μάλλον γι’ αυτόν τον λόγο έγινε η κατάργηση των σχολικών συμβούλων, των ΠΕΚ –η τελευταία οργανωμένη </w:t>
      </w:r>
      <w:r>
        <w:rPr>
          <w:rFonts w:eastAsia="Times New Roman" w:cs="Times New Roman"/>
          <w:szCs w:val="24"/>
        </w:rPr>
        <w:lastRenderedPageBreak/>
        <w:t xml:space="preserve">δομή επιμόρφωσης των εκπαιδευτικών-, των ΚΕΔΔΥ και μαζί με αυτά και η αναγκαία </w:t>
      </w:r>
      <w:proofErr w:type="spellStart"/>
      <w:r>
        <w:rPr>
          <w:rFonts w:eastAsia="Times New Roman" w:cs="Times New Roman"/>
          <w:szCs w:val="24"/>
        </w:rPr>
        <w:t>διαφοροδιάγνωση</w:t>
      </w:r>
      <w:proofErr w:type="spellEnd"/>
      <w:r>
        <w:rPr>
          <w:rFonts w:eastAsia="Times New Roman" w:cs="Times New Roman"/>
          <w:szCs w:val="24"/>
        </w:rPr>
        <w:t xml:space="preserve"> των μαθητών με ει</w:t>
      </w:r>
      <w:r>
        <w:rPr>
          <w:rFonts w:eastAsia="Times New Roman" w:cs="Times New Roman"/>
          <w:szCs w:val="24"/>
        </w:rPr>
        <w:t xml:space="preserve">δικές εκπαιδευτικές ανάγκες. </w:t>
      </w:r>
    </w:p>
    <w:p w14:paraId="06758E7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Ειδικότερα, με την ίδρυση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σ</w:t>
      </w:r>
      <w:r>
        <w:rPr>
          <w:rFonts w:eastAsia="Times New Roman" w:cs="Times New Roman"/>
          <w:szCs w:val="24"/>
        </w:rPr>
        <w:t xml:space="preserve">χεδιασμού -τα ΠΕΚΕΣ, στο άρθρο 4- εγκαινιάζεται η πλήρης απαλλαγή του Υπουργείου Παιδείας από την ευθύνη πραγματικής και ουσιαστικής υποστήριξης του εκπαιδευτικού </w:t>
      </w:r>
      <w:r>
        <w:rPr>
          <w:rFonts w:eastAsia="Times New Roman" w:cs="Times New Roman"/>
          <w:szCs w:val="24"/>
        </w:rPr>
        <w:t xml:space="preserve">έργου και των εκπαιδευτικών. </w:t>
      </w:r>
    </w:p>
    <w:p w14:paraId="06758E7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πλήθος των αρμοδιοτήτων του νέου θεσμού στον οποίο συγκεντρώνονται ευθύνες παιδαγωγικές, διοικητικές, γνωμοδοτικές, εκπαιδευτικού σχεδιασμού και αποτίμησης του εκπαιδευτικού έργου, επιμορφωτικές, συμβουλευτικής γονέων, συντ</w:t>
      </w:r>
      <w:r>
        <w:rPr>
          <w:rFonts w:eastAsia="Times New Roman" w:cs="Times New Roman"/>
          <w:szCs w:val="24"/>
        </w:rPr>
        <w:t xml:space="preserve">ονισμού άλλων εκπαιδευτικών φορέων, προσδίδει στον θεσμό αυτόν χαρακτηριστικά όχι σχεδιασμού, αλλά γραφειοκρατικής άσκησης εκπαιδευτικής πολιτικής. </w:t>
      </w:r>
    </w:p>
    <w:p w14:paraId="06758E7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Τα κέντρα αυτά -τα ΠΕΚΕΣ- γίνονται δίπλα στον περιφερειακό διευθυντή εκπαίδευσης. Επομένως καταλαβαίνετε ότ</w:t>
      </w:r>
      <w:r>
        <w:rPr>
          <w:rFonts w:eastAsia="Times New Roman" w:cs="Times New Roman"/>
          <w:szCs w:val="24"/>
        </w:rPr>
        <w:t>ι διοικητικά και οργανωτικά το μόνο που κάνετε είναι να ντουμπλάρετε τις δομές.</w:t>
      </w:r>
    </w:p>
    <w:p w14:paraId="06758E7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εντύπωση προκαλεί -και θα το πω αυτό για όλους τους συναδέλφους, θα ήθελα να το πω στον κύριο Υπουργό, αν ήταν εδώ- το γεγονός, κυρίες και κύριοι συνάδελφοι, ότι τα ΠΕΚΕ</w:t>
      </w:r>
      <w:r>
        <w:rPr>
          <w:rFonts w:eastAsia="Times New Roman" w:cs="Times New Roman"/>
          <w:szCs w:val="24"/>
        </w:rPr>
        <w:t>Σ υποστηρίζονται στο έργο τους από το ΙΕΠ -είναι στο άρθρο 4- και τη Γενική Διεύθυνση Σπουδών Πρωτοβάθμιας και Δευτεροβάθμιας Εκπαίδευσης του Υπουργείου Παιδείας, αντί να συμβαίνει το ακριβώς αντίθετο, δηλαδή τα περιφερειακά κέντρα να είναι εκείνα τα οποία</w:t>
      </w:r>
      <w:r>
        <w:rPr>
          <w:rFonts w:eastAsia="Times New Roman" w:cs="Times New Roman"/>
          <w:szCs w:val="24"/>
        </w:rPr>
        <w:t xml:space="preserve"> υποστηρίζουν τη δομή και τη λειτουργία του Υπουργείου, όπως γίνεται παντού στον κόσμο. </w:t>
      </w:r>
    </w:p>
    <w:p w14:paraId="06758E7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εντύπωση προκαλεί -και νομίζω ότι αυτό θα πρέπει να το ακούσουμε για να το αλλάξουμε- το γεγονός  ότι στις πολλές και ποικίλες αρ</w:t>
      </w:r>
      <w:r>
        <w:rPr>
          <w:rFonts w:eastAsia="Times New Roman" w:cs="Times New Roman"/>
          <w:szCs w:val="24"/>
        </w:rPr>
        <w:t xml:space="preserve">μοδιότητες των ΠΕΚΕΣ δεν κρίνατε σκόπιμο να εντάξετε τον συντονισμό των δράσεων για την καταπολέμηση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των φαινομένων ρατσισμού </w:t>
      </w:r>
      <w:r>
        <w:rPr>
          <w:rFonts w:eastAsia="Times New Roman" w:cs="Times New Roman"/>
          <w:szCs w:val="24"/>
        </w:rPr>
        <w:lastRenderedPageBreak/>
        <w:t>και ξενοφοβίας στις σχολικές μονάδες.</w:t>
      </w:r>
      <w:r>
        <w:rPr>
          <w:rFonts w:eastAsia="Times New Roman" w:cs="Times New Roman"/>
          <w:szCs w:val="24"/>
        </w:rPr>
        <w:t xml:space="preserve"> </w:t>
      </w:r>
      <w:r>
        <w:rPr>
          <w:rFonts w:eastAsia="Times New Roman" w:cs="Times New Roman"/>
          <w:szCs w:val="24"/>
        </w:rPr>
        <w:t>Ήταν μια εξαιρετική παρέμβαση που είχαμε εγκαινιάσει μαζί με το σχ</w:t>
      </w:r>
      <w:r>
        <w:rPr>
          <w:rFonts w:eastAsia="Times New Roman" w:cs="Times New Roman"/>
          <w:szCs w:val="24"/>
        </w:rPr>
        <w:t>ετικό Παρατηρητήριο το 2012. Είχε αγκαλιαστεί από την εκπαιδευτική κοινότητα, αλλά και αυτό καταλαβαίνω ότι είναι ζήτημα αντίληψης, καθώς θυμάμαι πολύ καλά τις χλιαρές αντιδράσεις τότε του ΣΥΡΙΖΑ γι’ αυτό το μέτρο.</w:t>
      </w:r>
    </w:p>
    <w:p w14:paraId="06758E7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17 και την κατάργηση </w:t>
      </w:r>
      <w:r>
        <w:rPr>
          <w:rFonts w:eastAsia="Times New Roman" w:cs="Times New Roman"/>
          <w:szCs w:val="24"/>
        </w:rPr>
        <w:t>του θεσμού των σχολικών συμβούλων, το μόνο που είναι σίγουρο είναι ότι δεν αποτελεί έναν κεραυνό εν αιθρία, αλλά επιβεβαίωση μιας αναγγελίας θανάτου.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επί τρία χρόνια, αφού πρώτα λοιδόρησε τους εκπαιδευτικούς του θεσμού αυτού, στηρ</w:t>
      </w:r>
      <w:r>
        <w:rPr>
          <w:rFonts w:eastAsia="Times New Roman" w:cs="Times New Roman"/>
          <w:szCs w:val="24"/>
        </w:rPr>
        <w:t xml:space="preserve">ιζόμενη στα στελέχη του κυβερνητικού συνδικαλισμού, τα οποία διαλαλούσαν ότι οι σχολικοί σύμβουλοι στο σύνολό τους είναι εκφραστές των γερμανοτσολιάδων, </w:t>
      </w:r>
      <w:proofErr w:type="spellStart"/>
      <w:r>
        <w:rPr>
          <w:rFonts w:eastAsia="Times New Roman" w:cs="Times New Roman"/>
          <w:szCs w:val="24"/>
        </w:rPr>
        <w:t>μνημονιακών</w:t>
      </w:r>
      <w:proofErr w:type="spellEnd"/>
      <w:r>
        <w:rPr>
          <w:rFonts w:eastAsia="Times New Roman" w:cs="Times New Roman"/>
          <w:szCs w:val="24"/>
        </w:rPr>
        <w:t xml:space="preserve"> αφεντικών, των πολιτικών των μνημονίων, υποβάθμισε έτσι τελείως τον θεσμό, τον αφυδάτωσε κα</w:t>
      </w:r>
      <w:r>
        <w:rPr>
          <w:rFonts w:eastAsia="Times New Roman" w:cs="Times New Roman"/>
          <w:szCs w:val="24"/>
        </w:rPr>
        <w:t>ι σήμερα ανοίγει και τυπικά ο δρόμος για την κατάργησή του.</w:t>
      </w:r>
    </w:p>
    <w:p w14:paraId="06758E7A" w14:textId="77777777" w:rsidR="00866F2D" w:rsidRDefault="003A64EF">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6758E7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Θα χρειαστώ ένα λεπτό, κύριε Πρόεδρε, αν έχετε την καλοσύνη.</w:t>
      </w:r>
    </w:p>
    <w:p w14:paraId="06758E7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Ως προς τον θεσμό του σχολικού συμβούλου, χαίρομαι </w:t>
      </w:r>
      <w:r>
        <w:rPr>
          <w:rFonts w:eastAsia="Times New Roman" w:cs="Times New Roman"/>
          <w:szCs w:val="24"/>
        </w:rPr>
        <w:t>που η Νέα Δημοκρατία είπε πόσο είχε επιτύχει μέσα από τη διαδρομή του, μέσα από τα λάθη του, αλλά ο θεσμός του σχολικού συμβούλου γεννήθηκε το 1982 από μεγάλους αγώνες των εκπαιδευτικών, από τη Μεταπολίτευση και μετά, ενάντια στον διοικητικό αυταρχισμό της</w:t>
      </w:r>
      <w:r>
        <w:rPr>
          <w:rFonts w:eastAsia="Times New Roman" w:cs="Times New Roman"/>
          <w:szCs w:val="24"/>
        </w:rPr>
        <w:t xml:space="preserve"> περιόδου του επιθεωρητή και εμπνεύστηκε και υποστηρίχθηκε από κορυφαίους Έλληνες παιδαγωγούς.</w:t>
      </w:r>
    </w:p>
    <w:p w14:paraId="06758E7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Τι κάνετε σήμερα; Ενώ ήταν μια επιλογή που τοποθετούσε τον σχολικό σύμβουλο κοντά στο σχολείο, δίπλα στον εκπαιδευτικό, κριτικό συνεργάτη και συμπαραστάτη στο έρ</w:t>
      </w:r>
      <w:r>
        <w:rPr>
          <w:rFonts w:eastAsia="Times New Roman" w:cs="Times New Roman"/>
          <w:szCs w:val="24"/>
        </w:rPr>
        <w:t xml:space="preserve">γο του, σήμερα </w:t>
      </w:r>
      <w:proofErr w:type="spellStart"/>
      <w:r>
        <w:rPr>
          <w:rFonts w:eastAsia="Times New Roman" w:cs="Times New Roman"/>
          <w:szCs w:val="24"/>
        </w:rPr>
        <w:t>γραφειοκρατικοποιείτε</w:t>
      </w:r>
      <w:proofErr w:type="spellEnd"/>
      <w:r>
        <w:rPr>
          <w:rFonts w:eastAsia="Times New Roman" w:cs="Times New Roman"/>
          <w:szCs w:val="24"/>
        </w:rPr>
        <w:t xml:space="preserve"> αυτή τη δομή, τη βάζετε μέσα στο ΠΕΚΕΣ και από εκεί και πέρα, απλώς ακυρώνετε την λειτουργία του στην πράξη, μια λειτουργία για την οποία γνωρίζουμε από παλιά ότι όχι μόνο δεν ήσασταν υπέρ της, αλλά θεωρούσατε ότι ο εκπ</w:t>
      </w:r>
      <w:r>
        <w:rPr>
          <w:rFonts w:eastAsia="Times New Roman" w:cs="Times New Roman"/>
          <w:szCs w:val="24"/>
        </w:rPr>
        <w:t>αιδευτικός αυτός, δηλαδή ο σχολικός σύμβουλος, ήταν ένα περιττός θεσμός.</w:t>
      </w:r>
    </w:p>
    <w:p w14:paraId="06758E7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 την αξιολόγηση των στελεχών την εκπαίδευσης η ερώτηση είναι πάρα πολύ απλή: Γιατί μόνο για την αξιολόγηση των στελεχών της εκπαίδευσης πρέπει να μιλήσουμε και όχι για την αξιολόγη</w:t>
      </w:r>
      <w:r>
        <w:rPr>
          <w:rFonts w:eastAsia="Times New Roman" w:cs="Times New Roman"/>
          <w:szCs w:val="24"/>
        </w:rPr>
        <w:t>ση των δομών και κυρίως του προσωπικού, των μάχιμων εκπαιδευτικών της τάξης; Και εκεί χρειάζεται η αξιολόγηση κατά προτεραιότητα. Με αυτό το οποίο εισάγετε σήμερα καταστρατηγείτε κάθε έννοια αντικειμενικής αξιολόγησης, αφού μέσω του ερωτηματολογίου ενισχύε</w:t>
      </w:r>
      <w:r>
        <w:rPr>
          <w:rFonts w:eastAsia="Times New Roman" w:cs="Times New Roman"/>
          <w:szCs w:val="24"/>
        </w:rPr>
        <w:t>ται η αυθαιρεσία, ο υποκειμενισμός, η υποκρισία της εφαρμογής μιας δήθεν δημοκρατικής αξιολόγησης από κάτω, καθώς και η καλλιέργεια καχυποψίας και πελατειακών σχέσεων. Δεν μπορεί να λειτουργήσει έτσι. Θυμίζει και αντιγράφει ως προς την κλίμακα βαθμολόγησης</w:t>
      </w:r>
      <w:r>
        <w:rPr>
          <w:rFonts w:eastAsia="Times New Roman" w:cs="Times New Roman"/>
          <w:szCs w:val="24"/>
        </w:rPr>
        <w:t xml:space="preserve"> και του περιγραφικού τρόπου και τους χαρακτηρισμούς, μοντέλα που έχουν την πηγή τους και τις αναφορές τους στην εποχή του αυταρχικού </w:t>
      </w:r>
      <w:proofErr w:type="spellStart"/>
      <w:r>
        <w:rPr>
          <w:rFonts w:eastAsia="Times New Roman" w:cs="Times New Roman"/>
          <w:szCs w:val="24"/>
        </w:rPr>
        <w:t>επιθεωρητισμού</w:t>
      </w:r>
      <w:proofErr w:type="spellEnd"/>
      <w:r>
        <w:rPr>
          <w:rFonts w:eastAsia="Times New Roman" w:cs="Times New Roman"/>
          <w:szCs w:val="24"/>
        </w:rPr>
        <w:t>, του αυταρχικού μοντέλου. Δεν κάνετε τίποτα άλλο παρά να εξελίσσετε αυτό το μοντέλο.</w:t>
      </w:r>
    </w:p>
    <w:p w14:paraId="06758E7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τελειώσω, ενώ υπάρχ</w:t>
      </w:r>
      <w:r>
        <w:rPr>
          <w:rFonts w:eastAsia="Times New Roman" w:cs="Times New Roman"/>
          <w:szCs w:val="24"/>
        </w:rPr>
        <w:t xml:space="preserve">ουν πάρα πολλά άλλα να πούμε -και επειδή ήταν εδώ και ο κ. </w:t>
      </w:r>
      <w:proofErr w:type="spellStart"/>
      <w:r>
        <w:rPr>
          <w:rFonts w:eastAsia="Times New Roman" w:cs="Times New Roman"/>
          <w:szCs w:val="24"/>
        </w:rPr>
        <w:t>Φωτάκης</w:t>
      </w:r>
      <w:proofErr w:type="spellEnd"/>
      <w:r>
        <w:rPr>
          <w:rFonts w:eastAsia="Times New Roman" w:cs="Times New Roman"/>
          <w:szCs w:val="24"/>
        </w:rPr>
        <w:t xml:space="preserve">- με μια ερώτηση: Είναι δυνατόν να μεταβιβάζονται, ενώ είχαμε φτιάξει </w:t>
      </w:r>
      <w:r>
        <w:rPr>
          <w:rFonts w:eastAsia="Times New Roman" w:cs="Times New Roman"/>
          <w:szCs w:val="24"/>
        </w:rPr>
        <w:lastRenderedPageBreak/>
        <w:t>το ΕΛΙΔΕΚ -το έχετε στελεχώσει το ΕΛΙΔΕΚ- αυτή τη στιγμή πόροι και δραστηριότητές του στη ΓΓΕΤ έναντι παρακράτησης 5%; Γ</w:t>
      </w:r>
      <w:r>
        <w:rPr>
          <w:rFonts w:eastAsia="Times New Roman" w:cs="Times New Roman"/>
          <w:szCs w:val="24"/>
        </w:rPr>
        <w:t>ιατί γίνεται αυτό; Πάρα πολύ απλά, γιατί το ΕΛΙΔΕΚ δεν το φτιάξατε ποτέ, δεν λειτούργησε ποτέ και σας χρειάζεται αυτή τη στιγμή κάποιος να τρέξει τα προγράμματα.</w:t>
      </w:r>
    </w:p>
    <w:p w14:paraId="06758E8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Ολοκληρώνω τη φράση μου με αυτό. Μου έκανε εντύπωση το γεγονός ότι ο κύριος Υπουργός τοποθετήθ</w:t>
      </w:r>
      <w:r>
        <w:rPr>
          <w:rFonts w:eastAsia="Times New Roman" w:cs="Times New Roman"/>
          <w:szCs w:val="24"/>
        </w:rPr>
        <w:t>ηκε και χθες -τον άκουσα με πολλή προσοχή-</w:t>
      </w:r>
      <w:r w:rsidRPr="008A20F5">
        <w:rPr>
          <w:rFonts w:eastAsia="Times New Roman" w:cs="Times New Roman"/>
          <w:szCs w:val="24"/>
        </w:rPr>
        <w:t>,</w:t>
      </w:r>
      <w:r>
        <w:rPr>
          <w:rFonts w:eastAsia="Times New Roman" w:cs="Times New Roman"/>
          <w:szCs w:val="24"/>
        </w:rPr>
        <w:t xml:space="preserve"> αλλά και σήμερα. Τοποθετήθηκε στη Βουλή, αλλά και στην </w:t>
      </w:r>
      <w:r>
        <w:rPr>
          <w:rFonts w:eastAsia="Times New Roman" w:cs="Times New Roman"/>
          <w:szCs w:val="24"/>
        </w:rPr>
        <w:t>ε</w:t>
      </w:r>
      <w:r>
        <w:rPr>
          <w:rFonts w:eastAsia="Times New Roman" w:cs="Times New Roman"/>
          <w:szCs w:val="24"/>
        </w:rPr>
        <w:t xml:space="preserve">πιτροπή. Ήρθε να πει πόσο κακή είναι η Αντιπολίτευση που δεν έχει εναλλακτικές προτάσεις. Ίσως δεν άκουσε το γεγονός ότι η αντίθεση από όλα ή σχεδόν όλα τα </w:t>
      </w:r>
      <w:r>
        <w:rPr>
          <w:rFonts w:eastAsia="Times New Roman" w:cs="Times New Roman"/>
          <w:szCs w:val="24"/>
        </w:rPr>
        <w:t>κόμματα της Αντιπολίτευσης έχει να κάνει με τον τρόπο και την αρχιτεκτονική που θέλει να δομήσει στην εκπαίδευση.</w:t>
      </w:r>
    </w:p>
    <w:p w14:paraId="06758E8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δεύτερο είναι ότι ήρθε να πει ότι χαλάει «μαγαζάκια» και από την άλλη πλευρά, φτιάχνει ένα τεράστιο μαγαζί που γράφει πάνω «ΣΥΡΙΖΑ». Ούτε κ</w:t>
      </w:r>
      <w:r>
        <w:rPr>
          <w:rFonts w:eastAsia="Times New Roman" w:cs="Times New Roman"/>
          <w:szCs w:val="24"/>
        </w:rPr>
        <w:t>αν ΑΝΕΛ!</w:t>
      </w:r>
    </w:p>
    <w:p w14:paraId="06758E8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Το τρίτο, που είναι πολύ βασικό και έχει σημασία και σας το λέω, είναι ότι ο κύριος Υπουργός μάς είπε ότι σήμερα δεν υπάρχει όχι μόνο πρόταση, αλλά δεν ήρθε να υπερασπιστεί το δικό του νομοσχέδιο.</w:t>
      </w:r>
    </w:p>
    <w:p w14:paraId="06758E83" w14:textId="77777777" w:rsidR="00866F2D" w:rsidRDefault="003A64EF">
      <w:pPr>
        <w:spacing w:line="600" w:lineRule="auto"/>
        <w:ind w:firstLine="720"/>
        <w:jc w:val="both"/>
        <w:rPr>
          <w:rFonts w:eastAsia="Times New Roman" w:cs="Times New Roman"/>
          <w:szCs w:val="24"/>
        </w:rPr>
      </w:pPr>
      <w:r w:rsidRPr="00460A8C">
        <w:rPr>
          <w:rFonts w:eastAsia="Times New Roman" w:cs="Times New Roman"/>
          <w:b/>
          <w:szCs w:val="24"/>
        </w:rPr>
        <w:t>ΠΡΟΕΔΡΕΥΩΝ (</w:t>
      </w:r>
      <w:r>
        <w:rPr>
          <w:rFonts w:eastAsia="Times New Roman" w:cs="Times New Roman"/>
          <w:b/>
          <w:szCs w:val="24"/>
        </w:rPr>
        <w:t>Δημήτριος Καμμένος</w:t>
      </w:r>
      <w:r w:rsidRPr="00460A8C">
        <w:rPr>
          <w:rFonts w:eastAsia="Times New Roman" w:cs="Times New Roman"/>
          <w:b/>
          <w:szCs w:val="24"/>
        </w:rPr>
        <w:t>):</w:t>
      </w:r>
      <w:r w:rsidRPr="00460A8C">
        <w:rPr>
          <w:rFonts w:eastAsia="Times New Roman" w:cs="Times New Roman"/>
          <w:szCs w:val="24"/>
        </w:rPr>
        <w:t xml:space="preserve"> </w:t>
      </w:r>
      <w:r>
        <w:rPr>
          <w:rFonts w:eastAsia="Times New Roman" w:cs="Times New Roman"/>
          <w:szCs w:val="24"/>
        </w:rPr>
        <w:t xml:space="preserve">Κύριε συνάδελφε, </w:t>
      </w:r>
      <w:r>
        <w:rPr>
          <w:rFonts w:eastAsia="Times New Roman" w:cs="Times New Roman"/>
          <w:szCs w:val="24"/>
        </w:rPr>
        <w:t xml:space="preserve">σας παρακαλώ! Φτάσατε το </w:t>
      </w:r>
      <w:proofErr w:type="spellStart"/>
      <w:r>
        <w:rPr>
          <w:rFonts w:eastAsia="Times New Roman" w:cs="Times New Roman"/>
          <w:szCs w:val="24"/>
        </w:rPr>
        <w:t>οκτώμισι</w:t>
      </w:r>
      <w:proofErr w:type="spellEnd"/>
      <w:r>
        <w:rPr>
          <w:rFonts w:eastAsia="Times New Roman" w:cs="Times New Roman"/>
          <w:szCs w:val="24"/>
        </w:rPr>
        <w:t xml:space="preserve"> λεπτά.</w:t>
      </w:r>
    </w:p>
    <w:p w14:paraId="06758E8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Είναι περίεργο το γεγονός ότι και στη δική του τοποθέτηση χθες και στη σημερινή τοποθέτηση σε είκοσι λεπτά δεν ακούστηκε ούτε μια παράγραφος με την οποία να υποστηρίζει το δικό του νομοσχέδιο.</w:t>
      </w:r>
    </w:p>
    <w:p w14:paraId="06758E85" w14:textId="77777777" w:rsidR="00866F2D" w:rsidRDefault="003A64EF">
      <w:pPr>
        <w:spacing w:line="600" w:lineRule="auto"/>
        <w:ind w:firstLine="720"/>
        <w:jc w:val="both"/>
        <w:rPr>
          <w:rFonts w:eastAsia="Times New Roman" w:cs="Times New Roman"/>
          <w:szCs w:val="24"/>
        </w:rPr>
      </w:pPr>
      <w:r w:rsidRPr="009967A7">
        <w:rPr>
          <w:rFonts w:eastAsia="Times New Roman" w:cs="Times New Roman"/>
          <w:b/>
          <w:szCs w:val="24"/>
        </w:rPr>
        <w:t>ΠΡΟΕΔΡΕΥΩΝ (Δημήτριος Καμμένος):</w:t>
      </w:r>
      <w:r w:rsidRPr="009967A7">
        <w:rPr>
          <w:rFonts w:eastAsia="Times New Roman" w:cs="Times New Roman"/>
          <w:szCs w:val="24"/>
        </w:rPr>
        <w:t xml:space="preserve"> </w:t>
      </w:r>
      <w:r>
        <w:rPr>
          <w:rFonts w:eastAsia="Times New Roman" w:cs="Times New Roman"/>
          <w:szCs w:val="24"/>
        </w:rPr>
        <w:t>Ευχαριστούμε πολύ.</w:t>
      </w:r>
    </w:p>
    <w:p w14:paraId="06758E8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Όσο για τον εκπαιδευτικό κόσμο</w:t>
      </w:r>
      <w:r w:rsidRPr="00B60230">
        <w:rPr>
          <w:rFonts w:eastAsia="Times New Roman" w:cs="Times New Roman"/>
          <w:szCs w:val="24"/>
        </w:rPr>
        <w:t xml:space="preserve"> </w:t>
      </w:r>
      <w:r>
        <w:rPr>
          <w:rFonts w:eastAsia="Times New Roman" w:cs="Times New Roman"/>
          <w:szCs w:val="24"/>
        </w:rPr>
        <w:t xml:space="preserve">–και τελειώνω μ’ αυτό, κύριε Πρόεδρε- ξέρω ότι πραγματικά αυτός απέρριψε στο σύνολό του αυτό το νομοσχέδιο. Κάποιες συνδικαλιστικές οργανώσεις που </w:t>
      </w:r>
      <w:proofErr w:type="spellStart"/>
      <w:r>
        <w:rPr>
          <w:rFonts w:eastAsia="Times New Roman" w:cs="Times New Roman"/>
          <w:szCs w:val="24"/>
        </w:rPr>
        <w:t>πρόσκεινται</w:t>
      </w:r>
      <w:proofErr w:type="spellEnd"/>
      <w:r>
        <w:rPr>
          <w:rFonts w:eastAsia="Times New Roman" w:cs="Times New Roman"/>
          <w:szCs w:val="24"/>
        </w:rPr>
        <w:t xml:space="preserve"> στο ΣΥΡΙΖΑ, φυσικά όχι. Όμως, θα σας πω εξ εμπειρίας πως δεν υπάρχει νομοσχέδιο για την παιδεία </w:t>
      </w:r>
      <w:r>
        <w:rPr>
          <w:rFonts w:eastAsia="Times New Roman" w:cs="Times New Roman"/>
          <w:szCs w:val="24"/>
        </w:rPr>
        <w:lastRenderedPageBreak/>
        <w:t>π</w:t>
      </w:r>
      <w:r>
        <w:rPr>
          <w:rFonts w:eastAsia="Times New Roman" w:cs="Times New Roman"/>
          <w:szCs w:val="24"/>
        </w:rPr>
        <w:t xml:space="preserve">ου να περπάτησε χωρίς να έχει τον εκπαιδευτικό κόσμο μαζί του. Η ζωή θα δείξει. Εγώ σας λέω πάντως ότι εδώ υπάρχει αναγγελία αποτυχίας. </w:t>
      </w:r>
    </w:p>
    <w:p w14:paraId="06758E87" w14:textId="77777777" w:rsidR="00866F2D" w:rsidRDefault="003A64EF">
      <w:pPr>
        <w:spacing w:line="600" w:lineRule="auto"/>
        <w:ind w:firstLine="720"/>
        <w:jc w:val="both"/>
        <w:rPr>
          <w:rFonts w:eastAsia="Times New Roman" w:cs="Times New Roman"/>
          <w:szCs w:val="24"/>
        </w:rPr>
      </w:pPr>
      <w:r w:rsidRPr="00E13402">
        <w:rPr>
          <w:rFonts w:eastAsia="Times New Roman" w:cs="Times New Roman"/>
          <w:szCs w:val="24"/>
        </w:rPr>
        <w:t>(Χειροκροτήματα από την πτέρυγα της Δημοκρατικής Συμπαράτα</w:t>
      </w:r>
      <w:r>
        <w:rPr>
          <w:rFonts w:eastAsia="Times New Roman" w:cs="Times New Roman"/>
          <w:szCs w:val="24"/>
        </w:rPr>
        <w:t>ξ</w:t>
      </w:r>
      <w:r w:rsidRPr="00E13402">
        <w:rPr>
          <w:rFonts w:eastAsia="Times New Roman" w:cs="Times New Roman"/>
          <w:szCs w:val="24"/>
        </w:rPr>
        <w:t>ης ΠΑΣΟΚ</w:t>
      </w:r>
      <w:r>
        <w:rPr>
          <w:rFonts w:eastAsia="Times New Roman" w:cs="Times New Roman"/>
          <w:szCs w:val="24"/>
        </w:rPr>
        <w:t xml:space="preserve"> </w:t>
      </w:r>
      <w:r w:rsidRPr="00E13402">
        <w:rPr>
          <w:rFonts w:eastAsia="Times New Roman" w:cs="Times New Roman"/>
          <w:szCs w:val="24"/>
        </w:rPr>
        <w:t>-</w:t>
      </w:r>
      <w:r>
        <w:rPr>
          <w:rFonts w:eastAsia="Times New Roman" w:cs="Times New Roman"/>
          <w:szCs w:val="24"/>
        </w:rPr>
        <w:t xml:space="preserve"> </w:t>
      </w:r>
      <w:r w:rsidRPr="00E13402">
        <w:rPr>
          <w:rFonts w:eastAsia="Times New Roman" w:cs="Times New Roman"/>
          <w:szCs w:val="24"/>
        </w:rPr>
        <w:t>ΔΗΜΑΡ</w:t>
      </w:r>
      <w:r>
        <w:rPr>
          <w:rFonts w:eastAsia="Times New Roman" w:cs="Times New Roman"/>
          <w:szCs w:val="24"/>
        </w:rPr>
        <w:t>)</w:t>
      </w:r>
    </w:p>
    <w:p w14:paraId="06758E88" w14:textId="77777777" w:rsidR="00866F2D" w:rsidRDefault="003A64EF">
      <w:pPr>
        <w:spacing w:line="600" w:lineRule="auto"/>
        <w:ind w:firstLine="720"/>
        <w:jc w:val="both"/>
        <w:rPr>
          <w:rFonts w:eastAsia="Times New Roman" w:cs="Times New Roman"/>
        </w:rPr>
      </w:pPr>
      <w:r w:rsidRPr="00625381">
        <w:rPr>
          <w:rFonts w:eastAsia="Times New Roman" w:cs="Times New Roman"/>
          <w:b/>
          <w:szCs w:val="24"/>
        </w:rPr>
        <w:t>ΠΡΟΕΔΡΕΥΩΝ (Δημήτριος Καμμένος):</w:t>
      </w:r>
      <w:r>
        <w:rPr>
          <w:rFonts w:eastAsia="Times New Roman" w:cs="Times New Roman"/>
          <w:b/>
          <w:szCs w:val="24"/>
        </w:rPr>
        <w:t xml:space="preserve"> </w:t>
      </w:r>
      <w:r w:rsidRPr="004118C3">
        <w:rPr>
          <w:rFonts w:eastAsia="Times New Roman" w:cs="Times New Roman"/>
        </w:rPr>
        <w:t>Κυρίες κα</w:t>
      </w:r>
      <w:r w:rsidRPr="004118C3">
        <w:rPr>
          <w:rFonts w:eastAsia="Times New Roman" w:cs="Times New Roman"/>
        </w:rPr>
        <w:t>ι κύριοι συνάδελφοι, έχω την τιμή να ανακοινώσω στο Σώμα ότι τη συνεδρίασή μας παρακολουθούν από τα άνω δυ</w:t>
      </w:r>
      <w:r>
        <w:rPr>
          <w:rFonts w:eastAsia="Times New Roman" w:cs="Times New Roman"/>
        </w:rPr>
        <w:t>τικά θεωρεία, αφού προηγουμένως συμμετείχαν στο εκπαιδευτικό πρόγραμμα «Ε</w:t>
      </w:r>
      <w:r>
        <w:rPr>
          <w:rFonts w:eastAsia="Times New Roman" w:cs="Times New Roman"/>
        </w:rPr>
        <w:t>ργαστήρι</w:t>
      </w:r>
      <w:r>
        <w:rPr>
          <w:rFonts w:eastAsia="Times New Roman" w:cs="Times New Roman"/>
        </w:rPr>
        <w:t xml:space="preserve"> Δ</w:t>
      </w:r>
      <w:r>
        <w:rPr>
          <w:rFonts w:eastAsia="Times New Roman" w:cs="Times New Roman"/>
        </w:rPr>
        <w:t>ημοκρατίας</w:t>
      </w:r>
      <w:r>
        <w:rPr>
          <w:rFonts w:eastAsia="Times New Roman" w:cs="Times New Roman"/>
        </w:rPr>
        <w:t>» που οργανώνει το Ίδρυμα της Βουλής</w:t>
      </w:r>
      <w:r w:rsidRPr="004118C3">
        <w:rPr>
          <w:rFonts w:eastAsia="Times New Roman" w:cs="Times New Roman"/>
        </w:rPr>
        <w:t xml:space="preserve">, </w:t>
      </w:r>
      <w:r>
        <w:rPr>
          <w:rFonts w:eastAsia="Times New Roman" w:cs="Times New Roman"/>
        </w:rPr>
        <w:t xml:space="preserve">δεκαοκτώ </w:t>
      </w:r>
      <w:r w:rsidRPr="004118C3">
        <w:rPr>
          <w:rFonts w:eastAsia="Times New Roman" w:cs="Times New Roman"/>
        </w:rPr>
        <w:t>μαθητές κα</w:t>
      </w:r>
      <w:r w:rsidRPr="004118C3">
        <w:rPr>
          <w:rFonts w:eastAsia="Times New Roman" w:cs="Times New Roman"/>
        </w:rPr>
        <w:t>ι μαθήτριες και τέσσερις εκπαιδευτικοί συνοδοί τους από το 1</w:t>
      </w:r>
      <w:r>
        <w:rPr>
          <w:rFonts w:eastAsia="Times New Roman" w:cs="Times New Roman"/>
        </w:rPr>
        <w:t>3</w:t>
      </w:r>
      <w:r w:rsidRPr="004118C3">
        <w:rPr>
          <w:rFonts w:eastAsia="Times New Roman" w:cs="Times New Roman"/>
          <w:vertAlign w:val="superscript"/>
        </w:rPr>
        <w:t>ο</w:t>
      </w:r>
      <w:r>
        <w:rPr>
          <w:rFonts w:eastAsia="Times New Roman" w:cs="Times New Roman"/>
        </w:rPr>
        <w:t xml:space="preserve"> Δημοτικό Σχολείο Τρικάλων</w:t>
      </w:r>
      <w:r w:rsidRPr="004118C3">
        <w:rPr>
          <w:rFonts w:eastAsia="Times New Roman" w:cs="Times New Roman"/>
        </w:rPr>
        <w:t xml:space="preserve">. </w:t>
      </w:r>
    </w:p>
    <w:p w14:paraId="06758E89" w14:textId="77777777" w:rsidR="00866F2D" w:rsidRDefault="003A64EF">
      <w:pPr>
        <w:spacing w:line="600" w:lineRule="auto"/>
        <w:ind w:firstLine="720"/>
        <w:jc w:val="both"/>
        <w:rPr>
          <w:rFonts w:eastAsia="Times New Roman" w:cs="Times New Roman"/>
        </w:rPr>
      </w:pPr>
      <w:r w:rsidRPr="004118C3">
        <w:rPr>
          <w:rFonts w:eastAsia="Times New Roman" w:cs="Times New Roman"/>
        </w:rPr>
        <w:t xml:space="preserve">Η Βουλή </w:t>
      </w:r>
      <w:r>
        <w:rPr>
          <w:rFonts w:eastAsia="Times New Roman" w:cs="Times New Roman"/>
        </w:rPr>
        <w:t>σάς</w:t>
      </w:r>
      <w:r w:rsidRPr="004118C3">
        <w:rPr>
          <w:rFonts w:eastAsia="Times New Roman" w:cs="Times New Roman"/>
        </w:rPr>
        <w:t xml:space="preserve"> καλωσορίζει. </w:t>
      </w:r>
    </w:p>
    <w:p w14:paraId="06758E8A" w14:textId="77777777" w:rsidR="00866F2D" w:rsidRDefault="003A64EF">
      <w:pPr>
        <w:spacing w:line="600" w:lineRule="auto"/>
        <w:ind w:firstLine="720"/>
        <w:jc w:val="center"/>
        <w:rPr>
          <w:rFonts w:eastAsia="Times New Roman" w:cs="Times New Roman"/>
        </w:rPr>
      </w:pPr>
      <w:r w:rsidRPr="004118C3">
        <w:rPr>
          <w:rFonts w:eastAsia="Times New Roman" w:cs="Times New Roman"/>
        </w:rPr>
        <w:t>(Χειροκροτήματα απ’ όλες τις πτέρυγες της Βουλής)</w:t>
      </w:r>
    </w:p>
    <w:p w14:paraId="06758E8B" w14:textId="77777777" w:rsidR="00866F2D" w:rsidRDefault="003A64EF">
      <w:pPr>
        <w:spacing w:line="600" w:lineRule="auto"/>
        <w:ind w:firstLine="720"/>
        <w:jc w:val="both"/>
        <w:rPr>
          <w:rFonts w:eastAsia="Times New Roman" w:cs="Times New Roman"/>
        </w:rPr>
      </w:pPr>
      <w:r>
        <w:rPr>
          <w:rFonts w:eastAsia="Times New Roman" w:cs="Times New Roman"/>
        </w:rPr>
        <w:lastRenderedPageBreak/>
        <w:t xml:space="preserve">Κύριοι συνάδελφοι, εδώ θα ήθελα να μου δώσετε λίγο χρόνο να διαβάσω ότι το συγκεκριμένο σχολείο αρίστευσε, καθώς απέσπασε το πρώτο παγκόσμιο βραβείο από την </w:t>
      </w:r>
      <w:r>
        <w:rPr>
          <w:rFonts w:eastAsia="Times New Roman" w:cs="Times New Roman"/>
          <w:lang w:val="en-US"/>
        </w:rPr>
        <w:t>UNESCO</w:t>
      </w:r>
      <w:r w:rsidRPr="00813AB0">
        <w:rPr>
          <w:rFonts w:eastAsia="Times New Roman" w:cs="Times New Roman"/>
        </w:rPr>
        <w:t xml:space="preserve"> </w:t>
      </w:r>
      <w:r>
        <w:rPr>
          <w:rFonts w:eastAsia="Times New Roman" w:cs="Times New Roman"/>
        </w:rPr>
        <w:t xml:space="preserve">με το έργο ζωγραφικής «Αγκαλιά και φως … χαρά και ελπίδα». Ήταν ένα βραβείο μεταξύ δέκα χιλιάδων σχολείων από όλον τον πλανήτη. Το θέμα του διαγωνισμού ήταν «Ανοίγουμε την καρδιά και τον νου μας στους πρόσφυγες» και η βράβευση έγινε στην </w:t>
      </w:r>
      <w:r>
        <w:rPr>
          <w:rFonts w:eastAsia="Times New Roman" w:cs="Times New Roman"/>
        </w:rPr>
        <w:t>έ</w:t>
      </w:r>
      <w:r>
        <w:rPr>
          <w:rFonts w:eastAsia="Times New Roman" w:cs="Times New Roman"/>
        </w:rPr>
        <w:t xml:space="preserve">δρα της </w:t>
      </w:r>
      <w:r>
        <w:rPr>
          <w:rFonts w:eastAsia="Times New Roman" w:cs="Times New Roman"/>
          <w:lang w:val="en-US"/>
        </w:rPr>
        <w:t>UNESCO</w:t>
      </w:r>
      <w:r>
        <w:rPr>
          <w:rFonts w:eastAsia="Times New Roman" w:cs="Times New Roman"/>
        </w:rPr>
        <w:t xml:space="preserve"> στ</w:t>
      </w:r>
      <w:r>
        <w:rPr>
          <w:rFonts w:eastAsia="Times New Roman" w:cs="Times New Roman"/>
        </w:rPr>
        <w:t xml:space="preserve">ο Παρίσι τον περασμένο Ιούλιο. </w:t>
      </w:r>
    </w:p>
    <w:p w14:paraId="06758E8C" w14:textId="77777777" w:rsidR="00866F2D" w:rsidRDefault="003A64EF">
      <w:pPr>
        <w:spacing w:line="600" w:lineRule="auto"/>
        <w:ind w:firstLine="720"/>
        <w:jc w:val="both"/>
        <w:rPr>
          <w:rFonts w:eastAsia="Times New Roman" w:cs="Times New Roman"/>
        </w:rPr>
      </w:pPr>
      <w:r>
        <w:rPr>
          <w:rFonts w:eastAsia="Times New Roman" w:cs="Times New Roman"/>
        </w:rPr>
        <w:t>Νομίζω ότι αξίζουν συγχαρητήρια στα παιδιά!</w:t>
      </w:r>
    </w:p>
    <w:p w14:paraId="06758E8D" w14:textId="77777777" w:rsidR="00866F2D" w:rsidRDefault="003A64EF">
      <w:pPr>
        <w:spacing w:line="600" w:lineRule="auto"/>
        <w:ind w:firstLine="720"/>
        <w:jc w:val="center"/>
        <w:rPr>
          <w:rFonts w:eastAsia="Times New Roman" w:cs="Times New Roman"/>
        </w:rPr>
      </w:pPr>
      <w:r w:rsidRPr="004118C3">
        <w:rPr>
          <w:rFonts w:eastAsia="Times New Roman" w:cs="Times New Roman"/>
        </w:rPr>
        <w:t>(Χειροκροτήματα απ’ όλες τις πτέρυγες της Βουλής)</w:t>
      </w:r>
    </w:p>
    <w:p w14:paraId="06758E8E" w14:textId="77777777" w:rsidR="00866F2D" w:rsidRDefault="003A64EF">
      <w:pPr>
        <w:tabs>
          <w:tab w:val="left" w:pos="3119"/>
        </w:tabs>
        <w:spacing w:line="600" w:lineRule="auto"/>
        <w:ind w:firstLine="720"/>
        <w:jc w:val="both"/>
        <w:rPr>
          <w:rFonts w:eastAsia="Times New Roman" w:cs="Times New Roman"/>
        </w:rPr>
      </w:pPr>
      <w:r>
        <w:rPr>
          <w:rFonts w:eastAsia="Times New Roman" w:cs="Times New Roman"/>
        </w:rPr>
        <w:t xml:space="preserve">Επίσης, </w:t>
      </w:r>
      <w:r w:rsidRPr="00703F1D">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w:t>
      </w:r>
      <w:r w:rsidRPr="00703F1D">
        <w:rPr>
          <w:rFonts w:eastAsia="Times New Roman" w:cs="Times New Roman"/>
        </w:rPr>
        <w:t xml:space="preserve">ήθηκαν στην έκθεση της αίθουσας </w:t>
      </w:r>
      <w:r>
        <w:rPr>
          <w:rFonts w:eastAsia="Times New Roman" w:cs="Times New Roman"/>
        </w:rPr>
        <w:t>«</w:t>
      </w:r>
      <w:r w:rsidRPr="00703F1D">
        <w:rPr>
          <w:rFonts w:eastAsia="Times New Roman" w:cs="Times New Roman"/>
        </w:rPr>
        <w:t>ΕΛΕΥΘΕΡΙΟΣ ΒΕΝΙΖΕΛΟΣ</w:t>
      </w:r>
      <w:r>
        <w:rPr>
          <w:rFonts w:eastAsia="Times New Roman" w:cs="Times New Roman"/>
        </w:rPr>
        <w:t>»</w:t>
      </w:r>
      <w:r w:rsidRPr="00703F1D">
        <w:rPr>
          <w:rFonts w:eastAsia="Times New Roman" w:cs="Times New Roman"/>
        </w:rPr>
        <w:t xml:space="preserve"> και ενημερώθηκαν για την ιστορία του κτηρίου και τον τρόπο οργάνωσης και λειτουργίας της Βουλής, τριάντα </w:t>
      </w:r>
      <w:r>
        <w:rPr>
          <w:rFonts w:eastAsia="Times New Roman" w:cs="Times New Roman"/>
        </w:rPr>
        <w:t>επτά</w:t>
      </w:r>
      <w:r w:rsidRPr="00703F1D">
        <w:rPr>
          <w:rFonts w:eastAsia="Times New Roman" w:cs="Times New Roman"/>
        </w:rPr>
        <w:t xml:space="preserve"> μαθητές </w:t>
      </w:r>
      <w:r w:rsidRPr="00703F1D">
        <w:rPr>
          <w:rFonts w:eastAsia="Times New Roman" w:cs="Times New Roman"/>
        </w:rPr>
        <w:lastRenderedPageBreak/>
        <w:t>και μαθήτριες και τέσσερις εκπ</w:t>
      </w:r>
      <w:r>
        <w:rPr>
          <w:rFonts w:eastAsia="Times New Roman" w:cs="Times New Roman"/>
        </w:rPr>
        <w:t xml:space="preserve">αιδευτικοί συνοδοί τους από το </w:t>
      </w:r>
      <w:r w:rsidRPr="00703F1D">
        <w:rPr>
          <w:rFonts w:eastAsia="Times New Roman" w:cs="Times New Roman"/>
        </w:rPr>
        <w:t>2</w:t>
      </w:r>
      <w:r w:rsidRPr="00703F1D">
        <w:rPr>
          <w:rFonts w:eastAsia="Times New Roman" w:cs="Times New Roman"/>
          <w:vertAlign w:val="superscript"/>
        </w:rPr>
        <w:t>ο</w:t>
      </w:r>
      <w:r w:rsidRPr="00703F1D">
        <w:rPr>
          <w:rFonts w:eastAsia="Times New Roman" w:cs="Times New Roman"/>
        </w:rPr>
        <w:t xml:space="preserve"> Δημοτικό Σχολείο </w:t>
      </w:r>
      <w:r>
        <w:rPr>
          <w:rFonts w:eastAsia="Times New Roman" w:cs="Times New Roman"/>
        </w:rPr>
        <w:t>Νέ</w:t>
      </w:r>
      <w:r>
        <w:rPr>
          <w:rFonts w:eastAsia="Times New Roman" w:cs="Times New Roman"/>
        </w:rPr>
        <w:t xml:space="preserve">ας </w:t>
      </w:r>
      <w:proofErr w:type="spellStart"/>
      <w:r>
        <w:rPr>
          <w:rFonts w:eastAsia="Times New Roman" w:cs="Times New Roman"/>
        </w:rPr>
        <w:t>Κυδωνίας</w:t>
      </w:r>
      <w:proofErr w:type="spellEnd"/>
      <w:r>
        <w:rPr>
          <w:rFonts w:eastAsia="Times New Roman" w:cs="Times New Roman"/>
        </w:rPr>
        <w:t xml:space="preserve"> Χανίων</w:t>
      </w:r>
      <w:r w:rsidRPr="00703F1D">
        <w:rPr>
          <w:rFonts w:eastAsia="Times New Roman" w:cs="Times New Roman"/>
        </w:rPr>
        <w:t xml:space="preserve">. </w:t>
      </w:r>
    </w:p>
    <w:p w14:paraId="06758E8F" w14:textId="77777777" w:rsidR="00866F2D" w:rsidRDefault="003A64EF">
      <w:pPr>
        <w:spacing w:line="600" w:lineRule="auto"/>
        <w:ind w:firstLine="720"/>
        <w:jc w:val="both"/>
        <w:rPr>
          <w:rFonts w:eastAsia="Times New Roman" w:cs="Times New Roman"/>
        </w:rPr>
      </w:pPr>
      <w:r w:rsidRPr="00703F1D">
        <w:rPr>
          <w:rFonts w:eastAsia="Times New Roman" w:cs="Times New Roman"/>
        </w:rPr>
        <w:t xml:space="preserve">Η Βουλή </w:t>
      </w:r>
      <w:r>
        <w:rPr>
          <w:rFonts w:eastAsia="Times New Roman" w:cs="Times New Roman"/>
        </w:rPr>
        <w:t>σάς</w:t>
      </w:r>
      <w:r w:rsidRPr="00703F1D">
        <w:rPr>
          <w:rFonts w:eastAsia="Times New Roman" w:cs="Times New Roman"/>
        </w:rPr>
        <w:t xml:space="preserve"> καλωσορίζει. </w:t>
      </w:r>
    </w:p>
    <w:p w14:paraId="06758E90" w14:textId="77777777" w:rsidR="00866F2D" w:rsidRDefault="003A64EF">
      <w:pPr>
        <w:spacing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06758E9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Πέτρος </w:t>
      </w:r>
      <w:proofErr w:type="spellStart"/>
      <w:r>
        <w:rPr>
          <w:rFonts w:eastAsia="Times New Roman" w:cs="Times New Roman"/>
          <w:szCs w:val="24"/>
        </w:rPr>
        <w:t>Κωνσταντινέας</w:t>
      </w:r>
      <w:proofErr w:type="spellEnd"/>
      <w:r>
        <w:rPr>
          <w:rFonts w:eastAsia="Times New Roman" w:cs="Times New Roman"/>
          <w:szCs w:val="24"/>
        </w:rPr>
        <w:t xml:space="preserve"> από τον ΣΥΡΙΖΑ για πέντε λεπτά.</w:t>
      </w:r>
    </w:p>
    <w:p w14:paraId="06758E9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Ευχαριστώ, κύριε Πρόεδρε. </w:t>
      </w:r>
    </w:p>
    <w:p w14:paraId="06758E93" w14:textId="77777777" w:rsidR="00866F2D" w:rsidRDefault="003A64EF">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η εκπαίδ</w:t>
      </w:r>
      <w:r>
        <w:rPr>
          <w:rFonts w:eastAsia="Times New Roman" w:cs="Times New Roman"/>
          <w:szCs w:val="24"/>
        </w:rPr>
        <w:t>ευση αναγκαστικά ακολουθεί τις κοινωνικές αλλαγές που έχουμε σήμερα. Όμως, αποτελεί και τον χώρο διαμόρφωσης της προσωπικότητας και της προετοιμασίας ένταξης των νέων σε αυτή την κοινωνία.</w:t>
      </w:r>
    </w:p>
    <w:p w14:paraId="06758E9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σχέδιο νόμου με τίτλο</w:t>
      </w:r>
      <w:r>
        <w:rPr>
          <w:rFonts w:eastAsia="Times New Roman" w:cs="Times New Roman"/>
          <w:szCs w:val="24"/>
        </w:rPr>
        <w:t>:</w:t>
      </w:r>
      <w:r>
        <w:rPr>
          <w:rFonts w:eastAsia="Times New Roman" w:cs="Times New Roman"/>
          <w:szCs w:val="24"/>
        </w:rPr>
        <w:t xml:space="preserve"> «Αναδιοργάνωση των δομών υποστήριξη</w:t>
      </w:r>
      <w:r>
        <w:rPr>
          <w:rFonts w:eastAsia="Times New Roman" w:cs="Times New Roman"/>
          <w:szCs w:val="24"/>
        </w:rPr>
        <w:t>ς της πρωτοβάθμιας και της δευτεροβάθμιας εκπαίδευσης και άλλες διατάξεις» αντιμετωπί</w:t>
      </w:r>
      <w:r>
        <w:rPr>
          <w:rFonts w:eastAsia="Times New Roman" w:cs="Times New Roman"/>
          <w:szCs w:val="24"/>
        </w:rPr>
        <w:lastRenderedPageBreak/>
        <w:t xml:space="preserve">ζει το υπαρκτό πρόβλημα της αναδιοργάνωσης των δομών της διοίκησης και της εκπαίδευσης καθώς και του προγραμματισμού και της αποτίμησης του εκπαιδευτικού έργου που έχουμε </w:t>
      </w:r>
      <w:r>
        <w:rPr>
          <w:rFonts w:eastAsia="Times New Roman" w:cs="Times New Roman"/>
          <w:szCs w:val="24"/>
        </w:rPr>
        <w:t xml:space="preserve">σήμερα και της αξιοκρατικής επιλογής των στελεχών αυτής. </w:t>
      </w:r>
    </w:p>
    <w:p w14:paraId="06758E9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μια διαρκώς μεταβαλλόμενη πραγματικότητα με πολλαπλές συνέπειες στην κοινωνική ζωή των ατόμων, η ανάγκη για επανασχεδιασμό εκπαιδευτικών πολιτικών καθίσταται σήμερα πιο απαραίτητη παρά ποτέ. Στο </w:t>
      </w:r>
      <w:r>
        <w:rPr>
          <w:rFonts w:eastAsia="Times New Roman" w:cs="Times New Roman"/>
          <w:szCs w:val="24"/>
        </w:rPr>
        <w:t>πλαίσιο υποστήριξης των σχολικών μονάδων και του εκπαιδευτικού έργου, αυτή η ανάγκη μεταβαίνει από μονοπρόσωπα όργανα προς μια δυναμική σχέση ανάμεσα στο σχολείο και στις δομές υποστήριξης. Πραγματοποιείται, λοιπόν, μια από κοινού διαμόρφωση των εκπαιδευτι</w:t>
      </w:r>
      <w:r>
        <w:rPr>
          <w:rFonts w:eastAsia="Times New Roman" w:cs="Times New Roman"/>
          <w:szCs w:val="24"/>
        </w:rPr>
        <w:t xml:space="preserve">κών στόχων, των παιδαγωγικών πρακτικών, των μορφών εξέτασης και διαμορφωτικής αξιολόγησης από τις σχολικές μονάδες και τις ομάδες των σχολείων, που δεν είχαν κανένα λόγο, με τη συνεργασία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κπαιδευτικής και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 xml:space="preserve">ποστήριξης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κπαίδευσης για την </w:t>
      </w:r>
      <w:proofErr w:type="spellStart"/>
      <w:r>
        <w:rPr>
          <w:rFonts w:eastAsia="Times New Roman" w:cs="Times New Roman"/>
          <w:szCs w:val="24"/>
        </w:rPr>
        <w:t>α</w:t>
      </w:r>
      <w:r>
        <w:rPr>
          <w:rFonts w:eastAsia="Times New Roman" w:cs="Times New Roman"/>
          <w:szCs w:val="24"/>
        </w:rPr>
        <w:t>ειφορία</w:t>
      </w:r>
      <w:proofErr w:type="spellEnd"/>
      <w:r>
        <w:rPr>
          <w:rFonts w:eastAsia="Times New Roman" w:cs="Times New Roman"/>
          <w:szCs w:val="24"/>
        </w:rPr>
        <w:t xml:space="preserve"> και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σ</w:t>
      </w:r>
      <w:r>
        <w:rPr>
          <w:rFonts w:eastAsia="Times New Roman" w:cs="Times New Roman"/>
          <w:szCs w:val="24"/>
        </w:rPr>
        <w:t>χεδιασμού.</w:t>
      </w:r>
    </w:p>
    <w:p w14:paraId="06758E9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Έτσι, σήμερα δημιουργείται μια νέα δυναμική στο ελληνικό εκπαιδευτικό σύστημα. Πιο συγκεκριμένα είναι πολύ σημαντικό το γεγονός ότι η θεσμοθέτηση των νέων υποστηρικ</w:t>
      </w:r>
      <w:r>
        <w:rPr>
          <w:rFonts w:eastAsia="Times New Roman" w:cs="Times New Roman"/>
          <w:szCs w:val="24"/>
        </w:rPr>
        <w:t xml:space="preserve">τικών δομών της εκπαίδευσης σε επίπεδο εκπαιδευτικής περιφέρειας και σε επίπεδο εκπαιδευτικών </w:t>
      </w:r>
      <w:r>
        <w:rPr>
          <w:rFonts w:eastAsia="Times New Roman" w:cs="Times New Roman"/>
          <w:szCs w:val="24"/>
        </w:rPr>
        <w:t>δ</w:t>
      </w:r>
      <w:r>
        <w:rPr>
          <w:rFonts w:eastAsia="Times New Roman" w:cs="Times New Roman"/>
          <w:szCs w:val="24"/>
        </w:rPr>
        <w:t xml:space="preserve">ιευθύνσεων αντικαθιστά την αντίθετη δράση πολλών μονοπρόσωπων στην </w:t>
      </w:r>
      <w:r>
        <w:rPr>
          <w:rFonts w:eastAsia="Times New Roman" w:cs="Times New Roman"/>
          <w:szCs w:val="24"/>
        </w:rPr>
        <w:t xml:space="preserve">πλειονότητα </w:t>
      </w:r>
      <w:r>
        <w:rPr>
          <w:rFonts w:eastAsia="Times New Roman" w:cs="Times New Roman"/>
          <w:szCs w:val="24"/>
        </w:rPr>
        <w:t>τους θεσμών, όπως για παράδειγμα οι σχολικοί σύμβουλοι, οι υπεύθυνοι σχολικών δρασ</w:t>
      </w:r>
      <w:r>
        <w:rPr>
          <w:rFonts w:eastAsia="Times New Roman" w:cs="Times New Roman"/>
          <w:szCs w:val="24"/>
        </w:rPr>
        <w:t>τηριοτήτων και άλλοι, με τη συλλογικότητα στο σχέδιο και τη δράση αυτών.</w:t>
      </w:r>
    </w:p>
    <w:p w14:paraId="06758E9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Μέσα από το συλλογικό σχεδιασμό και δράση που θα έχουν μέλη των τριών νέων δομών θα παράγεται η διεπιστημονική προσέγγιση στον περιφερειακό σχεδιασμό αυτής τόσο των επιμορφωτικών αναγ</w:t>
      </w:r>
      <w:r>
        <w:rPr>
          <w:rFonts w:eastAsia="Times New Roman" w:cs="Times New Roman"/>
          <w:szCs w:val="24"/>
        </w:rPr>
        <w:t>κών των εκπαιδευτικών -που έχουμε σήμερα μεγάλη ανάγκη και το βλέπουμε- όσο και των αναγκαίων παρεμβάσεων σε ψυχοκοινωνικό και παιδαγωγικό επίπεδο για τη στήριξη του εκπαιδευτικού έργου στα σχολεία μας.</w:t>
      </w:r>
    </w:p>
    <w:p w14:paraId="06758E98"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Καθιερώνεται ο συλλογικός προγραμματισμός και η αποτί</w:t>
      </w:r>
      <w:r>
        <w:rPr>
          <w:rFonts w:eastAsia="Times New Roman" w:cs="Times New Roman"/>
          <w:szCs w:val="24"/>
        </w:rPr>
        <w:t xml:space="preserve">μηση του έργου της σχολικής μονάδας από τους ίδιους τους συλλόγους διδασκόντων. Ενδυναμώνεται η παιδαγωγική αυτονομία των εκπαιδευτικών. Καταργείται το θεσμικό πλαίσιο του </w:t>
      </w:r>
      <w:r>
        <w:rPr>
          <w:rFonts w:eastAsia="Times New Roman" w:cs="Times New Roman"/>
          <w:szCs w:val="24"/>
        </w:rPr>
        <w:t>π.δ.</w:t>
      </w:r>
      <w:r w:rsidRPr="00057658">
        <w:rPr>
          <w:rFonts w:eastAsia="Times New Roman" w:cs="Times New Roman"/>
          <w:szCs w:val="24"/>
        </w:rPr>
        <w:t>152/2013</w:t>
      </w:r>
      <w:r>
        <w:rPr>
          <w:rFonts w:eastAsia="Times New Roman" w:cs="Times New Roman"/>
          <w:szCs w:val="24"/>
        </w:rPr>
        <w:t xml:space="preserve"> της ατομικής </w:t>
      </w:r>
      <w:proofErr w:type="spellStart"/>
      <w:r>
        <w:rPr>
          <w:rFonts w:eastAsia="Times New Roman" w:cs="Times New Roman"/>
          <w:szCs w:val="24"/>
        </w:rPr>
        <w:t>τιμωρητικής</w:t>
      </w:r>
      <w:proofErr w:type="spellEnd"/>
      <w:r>
        <w:rPr>
          <w:rFonts w:eastAsia="Times New Roman" w:cs="Times New Roman"/>
          <w:szCs w:val="24"/>
        </w:rPr>
        <w:t xml:space="preserve"> αξιολόγησης των εκπαιδευτικών. Αυτά που λέγαμε</w:t>
      </w:r>
      <w:r>
        <w:rPr>
          <w:rFonts w:eastAsia="Times New Roman" w:cs="Times New Roman"/>
          <w:szCs w:val="24"/>
        </w:rPr>
        <w:t xml:space="preserve"> και πριν</w:t>
      </w:r>
      <w:r w:rsidRPr="007C45F9">
        <w:rPr>
          <w:rFonts w:eastAsia="Times New Roman" w:cs="Times New Roman"/>
          <w:szCs w:val="24"/>
        </w:rPr>
        <w:t>,</w:t>
      </w:r>
      <w:r>
        <w:rPr>
          <w:rFonts w:eastAsia="Times New Roman" w:cs="Times New Roman"/>
          <w:szCs w:val="24"/>
        </w:rPr>
        <w:t xml:space="preserve"> τα λέμε και τώρα.</w:t>
      </w:r>
    </w:p>
    <w:p w14:paraId="06758E99"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Καταργείται, επίσης, το θεσμικό πλαίσιο που έχει συνδέσει την </w:t>
      </w:r>
      <w:proofErr w:type="spellStart"/>
      <w:r>
        <w:rPr>
          <w:rFonts w:eastAsia="Times New Roman" w:cs="Times New Roman"/>
          <w:szCs w:val="24"/>
        </w:rPr>
        <w:t>αυτοαξιολόγηση</w:t>
      </w:r>
      <w:proofErr w:type="spellEnd"/>
      <w:r>
        <w:rPr>
          <w:rFonts w:eastAsia="Times New Roman" w:cs="Times New Roman"/>
          <w:szCs w:val="24"/>
        </w:rPr>
        <w:t xml:space="preserve"> που θέλατε εσείς, κύριοι, των σχολικών μονάδων με την κατηγοριοποίησή τους. Θεσμοθετείται η αξιολόγηση των στελεχών της εκπαίδευσης από τους προϊστάμε</w:t>
      </w:r>
      <w:r>
        <w:rPr>
          <w:rFonts w:eastAsia="Times New Roman" w:cs="Times New Roman"/>
          <w:szCs w:val="24"/>
        </w:rPr>
        <w:t>νους, αλλά και από τους υφιστάμενούς τους. Η επιλογή όλων των στελεχών της εκπαίδευσης θα γίνεται με ενιαία κριτήρια, με όριο θητειών σε κάθε θέση ευθύνης.</w:t>
      </w:r>
    </w:p>
    <w:p w14:paraId="06758E9A" w14:textId="77777777" w:rsidR="00866F2D" w:rsidRDefault="003A64EF">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συνεχίζουμε στον δρόμο του εκδημοκρατισμού, που το φωνάζουμε τόσα χρόν</w:t>
      </w:r>
      <w:r>
        <w:rPr>
          <w:rFonts w:eastAsia="Times New Roman" w:cs="Times New Roman"/>
          <w:szCs w:val="24"/>
        </w:rPr>
        <w:t xml:space="preserve">ια, της εκπαίδευσης και αγωνιζόμαστε για ένα σύγχρονο πλαίσιο καθηκόντων όλων των στελεχών της εκπαίδευσης καθώς και για τη μεταφορά αρμοδιοτήτων στη σχολική μονάδα και στον σύλλογο διδασκόντων. Το </w:t>
      </w:r>
      <w:r w:rsidRPr="00823F09">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lastRenderedPageBreak/>
        <w:t>βάζει οριστικά στην άκρη νομοθετήματα των προηγ</w:t>
      </w:r>
      <w:r>
        <w:rPr>
          <w:rFonts w:eastAsia="Times New Roman" w:cs="Times New Roman"/>
          <w:szCs w:val="24"/>
        </w:rPr>
        <w:t xml:space="preserve">ούμενων </w:t>
      </w:r>
      <w:r>
        <w:rPr>
          <w:rFonts w:eastAsia="Times New Roman" w:cs="Times New Roman"/>
          <w:szCs w:val="24"/>
        </w:rPr>
        <w:t>κ</w:t>
      </w:r>
      <w:r w:rsidRPr="001850F1">
        <w:rPr>
          <w:rFonts w:eastAsia="Times New Roman" w:cs="Times New Roman"/>
          <w:szCs w:val="24"/>
        </w:rPr>
        <w:t>υβ</w:t>
      </w:r>
      <w:r>
        <w:rPr>
          <w:rFonts w:eastAsia="Times New Roman" w:cs="Times New Roman"/>
          <w:szCs w:val="24"/>
        </w:rPr>
        <w:t xml:space="preserve">ερνήσεων της </w:t>
      </w:r>
      <w:r w:rsidRPr="00654FD3">
        <w:rPr>
          <w:rFonts w:eastAsia="Times New Roman" w:cs="Times New Roman"/>
          <w:szCs w:val="24"/>
        </w:rPr>
        <w:t>Νέας Δημοκρατίας</w:t>
      </w:r>
      <w:r>
        <w:rPr>
          <w:rFonts w:eastAsia="Times New Roman" w:cs="Times New Roman"/>
          <w:szCs w:val="24"/>
        </w:rPr>
        <w:t xml:space="preserve"> και του ΠΑΣΟΚ που είχαν φέρει ένα βαρύ πλήγμα στο σημερινό εκπαιδευτικό σύστημα με τον ν.3848/2010 και το </w:t>
      </w:r>
      <w:r>
        <w:rPr>
          <w:rFonts w:eastAsia="Times New Roman" w:cs="Times New Roman"/>
          <w:szCs w:val="24"/>
        </w:rPr>
        <w:t>π.δ.</w:t>
      </w:r>
      <w:r>
        <w:rPr>
          <w:rFonts w:eastAsia="Times New Roman" w:cs="Times New Roman"/>
          <w:szCs w:val="24"/>
        </w:rPr>
        <w:t>152/2013.</w:t>
      </w:r>
    </w:p>
    <w:p w14:paraId="06758E9B"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Κάνουμε μια προσπάθεια –γιατί μας παρακολουθούν από τα θεωρεία και τα παιδιά</w:t>
      </w:r>
      <w:r w:rsidRPr="008D6CB1">
        <w:rPr>
          <w:rFonts w:eastAsia="Times New Roman" w:cs="Times New Roman"/>
          <w:szCs w:val="24"/>
        </w:rPr>
        <w:t xml:space="preserve"> </w:t>
      </w:r>
      <w:r>
        <w:rPr>
          <w:rFonts w:eastAsia="Times New Roman" w:cs="Times New Roman"/>
          <w:szCs w:val="24"/>
        </w:rPr>
        <w:t>από το σχολείο- γι</w:t>
      </w:r>
      <w:r>
        <w:rPr>
          <w:rFonts w:eastAsia="Times New Roman" w:cs="Times New Roman"/>
          <w:szCs w:val="24"/>
        </w:rPr>
        <w:t xml:space="preserve">α τον εκδημοκρατισμό όλων των δομών των σχολείων. Το κοστούμι της αντιδημοκρατικής αντιμετώπισης των εκπαιδευτικών -που μας ακούνε από τα δυτικά της </w:t>
      </w:r>
      <w:r w:rsidRPr="00840C4C">
        <w:rPr>
          <w:rFonts w:eastAsia="Times New Roman" w:cs="Times New Roman"/>
          <w:szCs w:val="24"/>
        </w:rPr>
        <w:t>Βουλή</w:t>
      </w:r>
      <w:r>
        <w:rPr>
          <w:rFonts w:eastAsia="Times New Roman" w:cs="Times New Roman"/>
          <w:szCs w:val="24"/>
        </w:rPr>
        <w:t>ς- από τις προηγούμενες κ</w:t>
      </w:r>
      <w:r w:rsidRPr="001850F1">
        <w:rPr>
          <w:rFonts w:eastAsia="Times New Roman" w:cs="Times New Roman"/>
          <w:szCs w:val="24"/>
        </w:rPr>
        <w:t>υβ</w:t>
      </w:r>
      <w:r>
        <w:rPr>
          <w:rFonts w:eastAsia="Times New Roman" w:cs="Times New Roman"/>
          <w:szCs w:val="24"/>
        </w:rPr>
        <w:t xml:space="preserve">ερνήσεις εμείς έχουμε σκοπό, αφού μας έφερε ο ελληνικός λαός εδώ που </w:t>
      </w:r>
      <w:r>
        <w:rPr>
          <w:rFonts w:eastAsia="Times New Roman" w:cs="Times New Roman"/>
          <w:szCs w:val="24"/>
        </w:rPr>
        <w:t>είμαστε, να το ξηλώσουμε ραφή</w:t>
      </w:r>
      <w:r>
        <w:rPr>
          <w:rFonts w:eastAsia="Times New Roman" w:cs="Times New Roman"/>
          <w:szCs w:val="24"/>
        </w:rPr>
        <w:t>-</w:t>
      </w:r>
      <w:r>
        <w:rPr>
          <w:rFonts w:eastAsia="Times New Roman" w:cs="Times New Roman"/>
          <w:szCs w:val="24"/>
        </w:rPr>
        <w:t>ραφή.</w:t>
      </w:r>
    </w:p>
    <w:p w14:paraId="06758E9C"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 πολύ.</w:t>
      </w:r>
    </w:p>
    <w:p w14:paraId="06758E9D"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Pr="00AD407F">
        <w:rPr>
          <w:rFonts w:eastAsia="Times New Roman" w:cs="Times New Roman"/>
          <w:szCs w:val="24"/>
        </w:rPr>
        <w:t>του ΣΥΡΙΖΑ</w:t>
      </w:r>
      <w:r>
        <w:rPr>
          <w:rFonts w:eastAsia="Times New Roman" w:cs="Times New Roman"/>
          <w:szCs w:val="24"/>
        </w:rPr>
        <w:t>)</w:t>
      </w:r>
    </w:p>
    <w:p w14:paraId="06758E9E" w14:textId="77777777" w:rsidR="00866F2D" w:rsidRDefault="003A64EF">
      <w:pPr>
        <w:tabs>
          <w:tab w:val="left" w:pos="3873"/>
        </w:tabs>
        <w:spacing w:line="600" w:lineRule="auto"/>
        <w:ind w:firstLine="720"/>
        <w:jc w:val="both"/>
        <w:rPr>
          <w:rFonts w:eastAsia="Times New Roman" w:cs="Times New Roman"/>
          <w:szCs w:val="24"/>
        </w:rPr>
      </w:pPr>
      <w:r w:rsidRPr="003D24B6">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τον κ. </w:t>
      </w:r>
      <w:proofErr w:type="spellStart"/>
      <w:r>
        <w:rPr>
          <w:rFonts w:eastAsia="Times New Roman" w:cs="Times New Roman"/>
          <w:szCs w:val="24"/>
        </w:rPr>
        <w:t>Κωνσταντινέα</w:t>
      </w:r>
      <w:proofErr w:type="spellEnd"/>
      <w:r>
        <w:rPr>
          <w:rFonts w:eastAsia="Times New Roman" w:cs="Times New Roman"/>
          <w:szCs w:val="24"/>
        </w:rPr>
        <w:t>.</w:t>
      </w:r>
    </w:p>
    <w:p w14:paraId="06758E9F"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για πέντε λεπτά ο επόμενος ομιλητής, ο κ. Χρήστος </w:t>
      </w:r>
      <w:proofErr w:type="spellStart"/>
      <w:r>
        <w:rPr>
          <w:rFonts w:eastAsia="Times New Roman" w:cs="Times New Roman"/>
          <w:szCs w:val="24"/>
        </w:rPr>
        <w:t>Κέλλας</w:t>
      </w:r>
      <w:proofErr w:type="spellEnd"/>
      <w:r>
        <w:rPr>
          <w:rFonts w:eastAsia="Times New Roman" w:cs="Times New Roman"/>
          <w:szCs w:val="24"/>
        </w:rPr>
        <w:t>,</w:t>
      </w:r>
      <w:r>
        <w:rPr>
          <w:rFonts w:eastAsia="Times New Roman" w:cs="Times New Roman"/>
          <w:szCs w:val="24"/>
        </w:rPr>
        <w:t xml:space="preserve"> από τη </w:t>
      </w:r>
      <w:r w:rsidRPr="00391AB7">
        <w:rPr>
          <w:rFonts w:eastAsia="Times New Roman" w:cs="Times New Roman"/>
          <w:szCs w:val="24"/>
        </w:rPr>
        <w:t>Νέα Δ</w:t>
      </w:r>
      <w:r w:rsidRPr="00391AB7">
        <w:rPr>
          <w:rFonts w:eastAsia="Times New Roman" w:cs="Times New Roman"/>
          <w:szCs w:val="24"/>
        </w:rPr>
        <w:t>ημοκρατία</w:t>
      </w:r>
      <w:r>
        <w:rPr>
          <w:rFonts w:eastAsia="Times New Roman" w:cs="Times New Roman"/>
          <w:szCs w:val="24"/>
        </w:rPr>
        <w:t>.</w:t>
      </w:r>
    </w:p>
    <w:p w14:paraId="06758EA0"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w:t>
      </w:r>
      <w:r w:rsidRPr="00480689">
        <w:rPr>
          <w:rFonts w:eastAsia="Times New Roman"/>
          <w:color w:val="000000"/>
          <w:szCs w:val="24"/>
        </w:rPr>
        <w:t>Ευχαριστώ</w:t>
      </w:r>
      <w:r>
        <w:rPr>
          <w:rFonts w:eastAsia="Times New Roman"/>
          <w:color w:val="000000"/>
          <w:szCs w:val="24"/>
        </w:rPr>
        <w:t xml:space="preserve"> πολύ</w:t>
      </w:r>
      <w:r w:rsidRPr="00480689">
        <w:rPr>
          <w:rFonts w:eastAsia="Times New Roman"/>
          <w:color w:val="000000"/>
          <w:szCs w:val="24"/>
        </w:rPr>
        <w:t>, κύριε Πρόεδρε.</w:t>
      </w:r>
      <w:r>
        <w:rPr>
          <w:rFonts w:eastAsia="Times New Roman" w:cs="Times New Roman"/>
          <w:szCs w:val="24"/>
        </w:rPr>
        <w:t xml:space="preserve"> </w:t>
      </w:r>
    </w:p>
    <w:p w14:paraId="06758EA1" w14:textId="77777777" w:rsidR="00866F2D" w:rsidRDefault="003A64EF">
      <w:pPr>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η </w:t>
      </w:r>
      <w:r w:rsidRPr="001850F1">
        <w:rPr>
          <w:rFonts w:eastAsia="Times New Roman" w:cs="Times New Roman"/>
          <w:szCs w:val="24"/>
        </w:rPr>
        <w:t>Κυβέρνηση</w:t>
      </w:r>
      <w:r>
        <w:rPr>
          <w:rFonts w:eastAsia="Times New Roman" w:cs="Times New Roman"/>
          <w:szCs w:val="24"/>
        </w:rPr>
        <w:t xml:space="preserve"> με το παρόν σχέδιο νόμου, </w:t>
      </w:r>
      <w:r w:rsidRPr="002F7918">
        <w:rPr>
          <w:rFonts w:eastAsia="Times New Roman" w:cs="Times New Roman"/>
          <w:szCs w:val="24"/>
        </w:rPr>
        <w:t>το οποίο</w:t>
      </w:r>
      <w:r>
        <w:rPr>
          <w:rFonts w:eastAsia="Times New Roman" w:cs="Times New Roman"/>
          <w:szCs w:val="24"/>
        </w:rPr>
        <w:t xml:space="preserve"> έφερε νύ</w:t>
      </w:r>
      <w:r>
        <w:rPr>
          <w:rFonts w:eastAsia="Times New Roman" w:cs="Times New Roman"/>
          <w:szCs w:val="24"/>
        </w:rPr>
        <w:t>κ</w:t>
      </w:r>
      <w:r>
        <w:rPr>
          <w:rFonts w:eastAsia="Times New Roman" w:cs="Times New Roman"/>
          <w:szCs w:val="24"/>
        </w:rPr>
        <w:t xml:space="preserve">τα και με τη διαδικασία του επείγοντος, επιχειρεί να προκαλέσει ένα ακόμα πλήγμα στην πρωτοβάθμια, </w:t>
      </w:r>
      <w:r>
        <w:rPr>
          <w:rFonts w:eastAsia="Times New Roman" w:cs="Times New Roman"/>
          <w:szCs w:val="24"/>
        </w:rPr>
        <w:t xml:space="preserve">τη δευτεροβάθμια εκπαίδευση και την ειδική αγωγή. Για μια ακόμη φορά βλέπουμε την </w:t>
      </w:r>
      <w:r w:rsidRPr="001850F1">
        <w:rPr>
          <w:rFonts w:eastAsia="Times New Roman" w:cs="Times New Roman"/>
          <w:szCs w:val="24"/>
        </w:rPr>
        <w:t>Κυβέρνηση</w:t>
      </w:r>
      <w:r>
        <w:rPr>
          <w:rFonts w:eastAsia="Times New Roman" w:cs="Times New Roman"/>
          <w:szCs w:val="24"/>
        </w:rPr>
        <w:t xml:space="preserve"> να απαξιώνει οτιδήποτε έχει σχέση με την αριστεία, την αξιοκρατία και τη λειτουργικότητα, εγκαθιστώντας στη θέση τους μηχανισμούς</w:t>
      </w:r>
      <w:r>
        <w:rPr>
          <w:rFonts w:eastAsia="Times New Roman" w:cs="Times New Roman"/>
          <w:szCs w:val="24"/>
        </w:rPr>
        <w:t>, οι οποίοι</w:t>
      </w:r>
      <w:r>
        <w:rPr>
          <w:rFonts w:eastAsia="Times New Roman" w:cs="Times New Roman"/>
          <w:szCs w:val="24"/>
        </w:rPr>
        <w:t xml:space="preserve"> θα είναι κομματικά ελεγ</w:t>
      </w:r>
      <w:r>
        <w:rPr>
          <w:rFonts w:eastAsia="Times New Roman" w:cs="Times New Roman"/>
          <w:szCs w:val="24"/>
        </w:rPr>
        <w:t>χόμενοι.</w:t>
      </w:r>
    </w:p>
    <w:p w14:paraId="06758EA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Αποτελεί πραγματικό κατόρθωμα, </w:t>
      </w:r>
      <w:r w:rsidRPr="00390D90">
        <w:rPr>
          <w:rFonts w:eastAsia="Times New Roman" w:cs="Times New Roman"/>
          <w:szCs w:val="24"/>
        </w:rPr>
        <w:t>κύριε Υπουργέ,</w:t>
      </w:r>
      <w:r>
        <w:rPr>
          <w:rFonts w:eastAsia="Times New Roman" w:cs="Times New Roman"/>
          <w:szCs w:val="24"/>
        </w:rPr>
        <w:t xml:space="preserve"> το γεγονός ότι καταφέρατε να στρέψετε εναντίον σας όλους τους εμπλεκόμενους φορείς, την Πανελλήνια Ένωση Σχολικών Συμβούλων, την Πανελλήνια Ένωση Διευθυντών Σχολικών Μονάδων, τον </w:t>
      </w:r>
      <w:r>
        <w:rPr>
          <w:rFonts w:eastAsia="Times New Roman" w:cs="Times New Roman"/>
          <w:szCs w:val="24"/>
        </w:rPr>
        <w:lastRenderedPageBreak/>
        <w:t>Πανελλήνιο Σύλλογο Αναπληρωτών Δασκάλων, την Πανελλήνια Ένωση Εκπαιδευτών γι</w:t>
      </w:r>
      <w:r>
        <w:rPr>
          <w:rFonts w:eastAsia="Times New Roman" w:cs="Times New Roman"/>
          <w:szCs w:val="24"/>
        </w:rPr>
        <w:t>α την Περιβαλλοντική Εκπαίδευση και λοιπά.</w:t>
      </w:r>
    </w:p>
    <w:p w14:paraId="06758EA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Βεβαίως, αποτελεί παγκόσμια πρωτοτυπία, </w:t>
      </w:r>
      <w:r w:rsidRPr="00390D90">
        <w:rPr>
          <w:rFonts w:eastAsia="Times New Roman" w:cs="Times New Roman"/>
          <w:szCs w:val="24"/>
        </w:rPr>
        <w:t>κύριε Υπουργέ,</w:t>
      </w:r>
      <w:r>
        <w:rPr>
          <w:rFonts w:eastAsia="Times New Roman" w:cs="Times New Roman"/>
          <w:szCs w:val="24"/>
        </w:rPr>
        <w:t xml:space="preserve"> να συζητιέται </w:t>
      </w:r>
      <w:r w:rsidRPr="00823F09">
        <w:rPr>
          <w:rFonts w:eastAsia="Times New Roman" w:cs="Times New Roman"/>
          <w:szCs w:val="24"/>
        </w:rPr>
        <w:t>νομοσχέδιο</w:t>
      </w:r>
      <w:r>
        <w:rPr>
          <w:rFonts w:eastAsia="Times New Roman" w:cs="Times New Roman"/>
          <w:szCs w:val="24"/>
        </w:rPr>
        <w:t xml:space="preserve"> για άτομα με αναπηρία, η Υφυπουργός να επαίρεται για την πολύ καλή συνεργασία με την </w:t>
      </w:r>
      <w:r>
        <w:rPr>
          <w:rFonts w:eastAsia="Times New Roman" w:cs="Times New Roman"/>
          <w:szCs w:val="24"/>
        </w:rPr>
        <w:t>ΕΣΑΜΕΑ</w:t>
      </w:r>
      <w:r>
        <w:rPr>
          <w:rFonts w:eastAsia="Times New Roman" w:cs="Times New Roman"/>
          <w:szCs w:val="24"/>
        </w:rPr>
        <w:t xml:space="preserve"> και το ίδιο απόγευμα η </w:t>
      </w:r>
      <w:r>
        <w:rPr>
          <w:rFonts w:eastAsia="Times New Roman" w:cs="Times New Roman"/>
          <w:szCs w:val="24"/>
        </w:rPr>
        <w:t>ΕΣΑΜΕΑ</w:t>
      </w:r>
      <w:r>
        <w:rPr>
          <w:rFonts w:eastAsia="Times New Roman" w:cs="Times New Roman"/>
          <w:szCs w:val="24"/>
        </w:rPr>
        <w:t xml:space="preserve"> να εκδίδει </w:t>
      </w:r>
      <w:r>
        <w:rPr>
          <w:rFonts w:eastAsia="Times New Roman" w:cs="Times New Roman"/>
          <w:szCs w:val="24"/>
        </w:rPr>
        <w:t>δ</w:t>
      </w:r>
      <w:r>
        <w:rPr>
          <w:rFonts w:eastAsia="Times New Roman" w:cs="Times New Roman"/>
          <w:szCs w:val="24"/>
        </w:rPr>
        <w:t xml:space="preserve">ελτίο Τύπου και να λέει τα εξής. Διαβάζω: «Το </w:t>
      </w:r>
      <w:r w:rsidRPr="00823F09">
        <w:rPr>
          <w:rFonts w:eastAsia="Times New Roman" w:cs="Times New Roman"/>
          <w:szCs w:val="24"/>
        </w:rPr>
        <w:t>νομοσχέδιο</w:t>
      </w:r>
      <w:r>
        <w:rPr>
          <w:rFonts w:eastAsia="Times New Roman" w:cs="Times New Roman"/>
          <w:szCs w:val="24"/>
        </w:rPr>
        <w:t xml:space="preserve"> έρχεται, χωρίς καμμία διαβούλευση και ενημέρωση για τις ρυθμίσεις που προωθεί, αιφνιδιαστικά ως επείγον,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του τα ίδια τα άτομα με αναπηρία για τα οποία νομοθετεί». Και κατα</w:t>
      </w:r>
      <w:r>
        <w:rPr>
          <w:rFonts w:eastAsia="Times New Roman" w:cs="Times New Roman"/>
          <w:szCs w:val="24"/>
        </w:rPr>
        <w:t xml:space="preserve">λήγει η </w:t>
      </w:r>
      <w:r>
        <w:rPr>
          <w:rFonts w:eastAsia="Times New Roman" w:cs="Times New Roman"/>
          <w:szCs w:val="24"/>
        </w:rPr>
        <w:t>ΕΣΑΜΕΑ</w:t>
      </w:r>
      <w:r>
        <w:rPr>
          <w:rFonts w:eastAsia="Times New Roman" w:cs="Times New Roman"/>
          <w:szCs w:val="24"/>
        </w:rPr>
        <w:t xml:space="preserve"> πως «είναι ευθύνη του Υπουργείου Παιδείας, έστω και τώρα, να αντιληφθεί τον λάθος δρόμο που ακολουθεί». Αυτό, λοιπόν, λέγεται άριστη συνεργασία!</w:t>
      </w:r>
    </w:p>
    <w:p w14:paraId="06758EA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Καταθέτω την ανακοίνωση της </w:t>
      </w:r>
      <w:r>
        <w:rPr>
          <w:rFonts w:eastAsia="Times New Roman" w:cs="Times New Roman"/>
          <w:szCs w:val="24"/>
        </w:rPr>
        <w:t>ΕΣΑΜΕΑ</w:t>
      </w:r>
      <w:r>
        <w:rPr>
          <w:rFonts w:eastAsia="Times New Roman" w:cs="Times New Roman"/>
          <w:szCs w:val="24"/>
        </w:rPr>
        <w:t xml:space="preserve"> στα Πρακτικά.</w:t>
      </w:r>
    </w:p>
    <w:p w14:paraId="06758EA5" w14:textId="77777777" w:rsidR="00866F2D" w:rsidRDefault="003A64EF">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Χρήστος </w:t>
      </w:r>
      <w:proofErr w:type="spellStart"/>
      <w:r>
        <w:rPr>
          <w:rFonts w:eastAsia="Times New Roman" w:cs="Times New Roman"/>
        </w:rPr>
        <w:t>Κέλλας</w:t>
      </w:r>
      <w:proofErr w:type="spellEnd"/>
      <w:r>
        <w:rPr>
          <w:rFonts w:eastAsia="Times New Roman" w:cs="Times New Roman"/>
        </w:rPr>
        <w:t xml:space="preserve"> </w:t>
      </w:r>
      <w:r>
        <w:rPr>
          <w:rFonts w:eastAsia="Times New Roman" w:cs="Times New Roman"/>
        </w:rPr>
        <w:t>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034655">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06758EA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Όσον αφορά τις δομές τώρα, το σχέδιο νόμου αντί να αποκεντρώνει και να ενισχύει την υποστήριξη τ</w:t>
      </w:r>
      <w:r>
        <w:rPr>
          <w:rFonts w:eastAsia="Times New Roman" w:cs="Times New Roman"/>
          <w:szCs w:val="24"/>
        </w:rPr>
        <w:t>ου σχολείου στον φυσικό του χώρο, δημιουργεί στη θέση του μ</w:t>
      </w:r>
      <w:r>
        <w:rPr>
          <w:rFonts w:eastAsia="Times New Roman" w:cs="Times New Roman"/>
          <w:szCs w:val="24"/>
        </w:rPr>
        <w:t>ί</w:t>
      </w:r>
      <w:r>
        <w:rPr>
          <w:rFonts w:eastAsia="Times New Roman" w:cs="Times New Roman"/>
          <w:szCs w:val="24"/>
        </w:rPr>
        <w:t>α δυσλειτουργική και υδροκέφαλη δομή, απομακρυσμένη από το σχολικό περιβάλλον. Συστήνονται σε περιφερειακό επίπεδο τα ΠΕΚΕΣ, στα οποία ενσωματώνονται τα τμήματα επιστημονικής καθοδήγησης και οι σχ</w:t>
      </w:r>
      <w:r>
        <w:rPr>
          <w:rFonts w:eastAsia="Times New Roman" w:cs="Times New Roman"/>
          <w:szCs w:val="24"/>
        </w:rPr>
        <w:t xml:space="preserve">ολικοί σύμβουλοι. Σε επίπεδο διεύθυνσης εκπαίδευσης συστήνονται τα ΚΕΣΥ,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κπαιδευτικής και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ποστήριξης, στα οποία θα ενσωματωθούν τα υπάρχοντα ΚΕΔΥ, το ΚΕΣΥΠ και οι συμβουλευτικοί σταθμοί νέων.</w:t>
      </w:r>
    </w:p>
    <w:p w14:paraId="06758EA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Από το </w:t>
      </w:r>
      <w:r w:rsidRPr="00823F09">
        <w:rPr>
          <w:rFonts w:eastAsia="Times New Roman" w:cs="Times New Roman"/>
          <w:szCs w:val="24"/>
        </w:rPr>
        <w:t>νομοσχέδιο</w:t>
      </w:r>
      <w:r>
        <w:rPr>
          <w:rFonts w:eastAsia="Times New Roman" w:cs="Times New Roman"/>
          <w:szCs w:val="24"/>
        </w:rPr>
        <w:t xml:space="preserve"> απουσιάζει η θέσπιση ο</w:t>
      </w:r>
      <w:r>
        <w:rPr>
          <w:rFonts w:eastAsia="Times New Roman" w:cs="Times New Roman"/>
          <w:szCs w:val="24"/>
        </w:rPr>
        <w:t>δικού χάρτη για τη δράση των ΚΕΣΥ και κυρίως η πρόβλεψη για τις συνέργειες και την αλληλεπίδραση στην οποία θα βρίσκονται με τα ΠΕΚΕΣ.</w:t>
      </w:r>
    </w:p>
    <w:p w14:paraId="06758E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Επίσης, δεν υφίστανται εχέγγυα λειτουργίας για τα ΚΕΣΥ και είναι αμφίβολο αν θα στελεχωθούν με επαρκές προσωπικό, καθόσον</w:t>
      </w:r>
      <w:r>
        <w:rPr>
          <w:rFonts w:eastAsia="Times New Roman" w:cs="Times New Roman"/>
          <w:szCs w:val="24"/>
        </w:rPr>
        <w:t xml:space="preserve"> ναι μεν τα ΚΕΔΔΥ από εξήντα δύο γίνονται εβδομήντα ένα ΚΕΣΥ, το λειτουργικό προσωπικό όμως, δυστυχώς, παραμένει το ίδιο για πενταπλάσια δουλειά.</w:t>
      </w:r>
    </w:p>
    <w:p w14:paraId="06758E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όσον αφορά τη χρηματοδότηση, την έχετε εξασφαλίσει; Από πού ακριβώς είναι αυτές οι πιστώσεις; Και πόσες εί</w:t>
      </w:r>
      <w:r>
        <w:rPr>
          <w:rFonts w:eastAsia="Times New Roman" w:cs="Times New Roman"/>
          <w:szCs w:val="24"/>
        </w:rPr>
        <w:t>ναι;</w:t>
      </w:r>
    </w:p>
    <w:p w14:paraId="06758EA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ορίζεται η μετάθεση αρμοδιοτήτων με το πρόσχημα της αποκέντρωσης στις αποψιλωμένες από εξειδικευμένο επιστημονικό προσωπικό ΕΔΕΑΥ, 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δ</w:t>
      </w:r>
      <w:r>
        <w:rPr>
          <w:rFonts w:eastAsia="Times New Roman" w:cs="Times New Roman"/>
          <w:szCs w:val="24"/>
        </w:rPr>
        <w:t xml:space="preserve">ιαγνωστικής </w:t>
      </w:r>
      <w:r>
        <w:rPr>
          <w:rFonts w:eastAsia="Times New Roman" w:cs="Times New Roman"/>
          <w:szCs w:val="24"/>
        </w:rPr>
        <w:t>ε</w:t>
      </w:r>
      <w:r>
        <w:rPr>
          <w:rFonts w:eastAsia="Times New Roman" w:cs="Times New Roman"/>
          <w:szCs w:val="24"/>
        </w:rPr>
        <w:t xml:space="preserve">κπαιδευτικής </w:t>
      </w:r>
      <w:r>
        <w:rPr>
          <w:rFonts w:eastAsia="Times New Roman" w:cs="Times New Roman"/>
          <w:szCs w:val="24"/>
        </w:rPr>
        <w:t>α</w:t>
      </w:r>
      <w:r>
        <w:rPr>
          <w:rFonts w:eastAsia="Times New Roman" w:cs="Times New Roman"/>
          <w:szCs w:val="24"/>
        </w:rPr>
        <w:t xml:space="preserve">ξιολόγησης και </w:t>
      </w:r>
      <w:r>
        <w:rPr>
          <w:rFonts w:eastAsia="Times New Roman" w:cs="Times New Roman"/>
          <w:szCs w:val="24"/>
        </w:rPr>
        <w:t>υ</w:t>
      </w:r>
      <w:r>
        <w:rPr>
          <w:rFonts w:eastAsia="Times New Roman" w:cs="Times New Roman"/>
          <w:szCs w:val="24"/>
        </w:rPr>
        <w:t>ποστήριξης. Εδώ μάλλον μιλάμε για αποποίηση και μετά</w:t>
      </w:r>
      <w:r>
        <w:rPr>
          <w:rFonts w:eastAsia="Times New Roman" w:cs="Times New Roman"/>
          <w:szCs w:val="24"/>
        </w:rPr>
        <w:t>θεση ευθυνών ενός ευθυνόφοβου Υπουργείου Παιδείας παρά για μετάθεση αρμοδιοτήτων.</w:t>
      </w:r>
    </w:p>
    <w:p w14:paraId="06758EA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προωθείται η </w:t>
      </w:r>
      <w:proofErr w:type="spellStart"/>
      <w:r>
        <w:rPr>
          <w:rFonts w:eastAsia="Times New Roman" w:cs="Times New Roman"/>
          <w:szCs w:val="24"/>
        </w:rPr>
        <w:t>ιατρικοποίηση</w:t>
      </w:r>
      <w:proofErr w:type="spellEnd"/>
      <w:r>
        <w:rPr>
          <w:rFonts w:eastAsia="Times New Roman" w:cs="Times New Roman"/>
          <w:szCs w:val="24"/>
        </w:rPr>
        <w:t xml:space="preserve"> των μαθησιακών δυσκολιών. Οι αξιολογήσεις των μαθητών αντί να λαμβάνουν χώρα σε παιδαγωγικό και εκπαιδευτικό διεπιστημονικό πλαίσιο, θα </w:t>
      </w:r>
      <w:r>
        <w:rPr>
          <w:rFonts w:eastAsia="Times New Roman" w:cs="Times New Roman"/>
          <w:szCs w:val="24"/>
        </w:rPr>
        <w:t xml:space="preserve">αποδοθούν σταδιακά σε φορείς του Υπουργείου Υγείας, σε απόλυτα ιατρικό και νοσοκομειακό περιβάλλον, αναβιώνοντας στη μνήμη μας τις ουρές στα </w:t>
      </w:r>
      <w:proofErr w:type="spellStart"/>
      <w:r>
        <w:rPr>
          <w:rFonts w:eastAsia="Times New Roman" w:cs="Times New Roman"/>
          <w:szCs w:val="24"/>
        </w:rPr>
        <w:t>ιατροπαιδαγωγικά</w:t>
      </w:r>
      <w:proofErr w:type="spellEnd"/>
      <w:r>
        <w:rPr>
          <w:rFonts w:eastAsia="Times New Roman" w:cs="Times New Roman"/>
          <w:szCs w:val="24"/>
        </w:rPr>
        <w:t xml:space="preserve"> κέντρα για απλές διαγνώσεις ανάπηρων παιδιών και των παιδιών με ειδικές εκπαιδευτικές ανάγκες.</w:t>
      </w:r>
    </w:p>
    <w:p w14:paraId="06758EA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Υπουργέ, μήπως τελικά υποστηρίζετε μια </w:t>
      </w:r>
      <w:proofErr w:type="spellStart"/>
      <w:r>
        <w:rPr>
          <w:rFonts w:eastAsia="Times New Roman" w:cs="Times New Roman"/>
          <w:szCs w:val="24"/>
        </w:rPr>
        <w:t>αίολη</w:t>
      </w:r>
      <w:proofErr w:type="spellEnd"/>
      <w:r>
        <w:rPr>
          <w:rFonts w:eastAsia="Times New Roman" w:cs="Times New Roman"/>
          <w:szCs w:val="24"/>
        </w:rPr>
        <w:t xml:space="preserve"> </w:t>
      </w:r>
      <w:r>
        <w:rPr>
          <w:rFonts w:eastAsia="Times New Roman" w:cs="Times New Roman"/>
          <w:szCs w:val="24"/>
        </w:rPr>
        <w:t>και κατ’ επίφαση μεταρρύθμιση, την οποία σ</w:t>
      </w:r>
      <w:r>
        <w:rPr>
          <w:rFonts w:eastAsia="Times New Roman" w:cs="Times New Roman"/>
          <w:szCs w:val="24"/>
        </w:rPr>
        <w:t>ά</w:t>
      </w:r>
      <w:r>
        <w:rPr>
          <w:rFonts w:eastAsia="Times New Roman" w:cs="Times New Roman"/>
          <w:szCs w:val="24"/>
        </w:rPr>
        <w:t>ς εισηγήθηκαν μεν οι σύμβουλοί σας, οι οποίοι όμως δεν έχουν κα</w:t>
      </w:r>
      <w:r>
        <w:rPr>
          <w:rFonts w:eastAsia="Times New Roman" w:cs="Times New Roman"/>
          <w:szCs w:val="24"/>
        </w:rPr>
        <w:t>μ</w:t>
      </w:r>
      <w:r>
        <w:rPr>
          <w:rFonts w:eastAsia="Times New Roman" w:cs="Times New Roman"/>
          <w:szCs w:val="24"/>
        </w:rPr>
        <w:t>μία επαφή με την πραγματικότητα και επιθυμούν απλώς να προκαλέσουν το χάος για να αναρριχηθούν και να</w:t>
      </w:r>
      <w:r>
        <w:rPr>
          <w:rFonts w:eastAsia="Times New Roman" w:cs="Times New Roman"/>
          <w:szCs w:val="24"/>
        </w:rPr>
        <w:t xml:space="preserve"> επικρατήσουν οι ημέτεροι;</w:t>
      </w:r>
    </w:p>
    <w:p w14:paraId="06758EA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Για τον θεσμό του </w:t>
      </w:r>
      <w:r>
        <w:rPr>
          <w:rFonts w:eastAsia="Times New Roman" w:cs="Times New Roman"/>
          <w:szCs w:val="24"/>
        </w:rPr>
        <w:t>σ</w:t>
      </w:r>
      <w:r>
        <w:rPr>
          <w:rFonts w:eastAsia="Times New Roman" w:cs="Times New Roman"/>
          <w:szCs w:val="24"/>
        </w:rPr>
        <w:t xml:space="preserve">χολικού </w:t>
      </w:r>
      <w:r>
        <w:rPr>
          <w:rFonts w:eastAsia="Times New Roman" w:cs="Times New Roman"/>
          <w:szCs w:val="24"/>
        </w:rPr>
        <w:t>σ</w:t>
      </w:r>
      <w:r>
        <w:rPr>
          <w:rFonts w:eastAsia="Times New Roman" w:cs="Times New Roman"/>
          <w:szCs w:val="24"/>
        </w:rPr>
        <w:t>υμβούλου διαπιστώνεται μ</w:t>
      </w:r>
      <w:r>
        <w:rPr>
          <w:rFonts w:eastAsia="Times New Roman" w:cs="Times New Roman"/>
          <w:szCs w:val="24"/>
        </w:rPr>
        <w:t>ί</w:t>
      </w:r>
      <w:r>
        <w:rPr>
          <w:rFonts w:eastAsia="Times New Roman" w:cs="Times New Roman"/>
          <w:szCs w:val="24"/>
        </w:rPr>
        <w:t xml:space="preserve">α έκδηλη τάση αναξιοκρατίας και εκδικητικότητας του τελευταίου και μοναδικού υποστηρικτικού θεσμού σε επίπεδο σχολικής μονάδας, </w:t>
      </w:r>
      <w:r>
        <w:rPr>
          <w:rFonts w:eastAsia="Times New Roman" w:cs="Times New Roman"/>
          <w:szCs w:val="24"/>
        </w:rPr>
        <w:t xml:space="preserve">ο οποίος </w:t>
      </w:r>
      <w:r>
        <w:rPr>
          <w:rFonts w:eastAsia="Times New Roman" w:cs="Times New Roman"/>
          <w:szCs w:val="24"/>
        </w:rPr>
        <w:t xml:space="preserve">διαχειρίζεται τις κρίσεις των σχολείων </w:t>
      </w:r>
      <w:r>
        <w:rPr>
          <w:rFonts w:eastAsia="Times New Roman" w:cs="Times New Roman"/>
          <w:szCs w:val="24"/>
        </w:rPr>
        <w:t xml:space="preserve">και παρέχει </w:t>
      </w:r>
      <w:r>
        <w:rPr>
          <w:rFonts w:eastAsia="Times New Roman" w:cs="Times New Roman"/>
          <w:szCs w:val="24"/>
        </w:rPr>
        <w:lastRenderedPageBreak/>
        <w:t>έμπρακτα συμβουλευτικές υπηρεσίες και κοινωνική αρωγή σε μαθητές και γονείς σε συνεργασία με τους εκπαιδευτικούς στη σχολική τάξη.</w:t>
      </w:r>
    </w:p>
    <w:p w14:paraId="06758EA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υποκατάσταση των συμβούλων με τους συντονιστές εκπαιδευτικού έργου εκτιμάται ότι θα λειτουργήσει αντιπαραγωγικά</w:t>
      </w:r>
      <w:r>
        <w:rPr>
          <w:rFonts w:eastAsia="Times New Roman" w:cs="Times New Roman"/>
          <w:szCs w:val="24"/>
        </w:rPr>
        <w:t xml:space="preserve"> προς τον εκσυγχρονισμό και την αποκέντρωση του ελληνικού εκπαιδευτικού συστήματος, εγκαθιστώντας μια νέα δομή, απομακρυσμένη από την καθημερινή υποστήριξη των σχολικών μονάδων.</w:t>
      </w:r>
    </w:p>
    <w:p w14:paraId="06758EA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Άκουσα μετ’ εκπλήξεως τον κύριο Υπουργό να λέει</w:t>
      </w:r>
      <w:r w:rsidRPr="000D5DF5">
        <w:rPr>
          <w:rFonts w:eastAsia="Times New Roman" w:cs="Times New Roman"/>
          <w:szCs w:val="24"/>
        </w:rPr>
        <w:t>:</w:t>
      </w:r>
      <w:r>
        <w:rPr>
          <w:rFonts w:eastAsia="Times New Roman" w:cs="Times New Roman"/>
          <w:szCs w:val="24"/>
        </w:rPr>
        <w:t xml:space="preserve"> «Υπάρχει άλλη πρόταση;». Εγώ </w:t>
      </w:r>
      <w:r>
        <w:rPr>
          <w:rFonts w:eastAsia="Times New Roman" w:cs="Times New Roman"/>
          <w:szCs w:val="24"/>
        </w:rPr>
        <w:t>θα ρωτήσω, κύριε Υπουργέ</w:t>
      </w:r>
      <w:r w:rsidRPr="000D5DF5">
        <w:rPr>
          <w:rFonts w:eastAsia="Times New Roman" w:cs="Times New Roman"/>
          <w:szCs w:val="24"/>
        </w:rPr>
        <w:t>:</w:t>
      </w:r>
      <w:r>
        <w:rPr>
          <w:rFonts w:eastAsia="Times New Roman" w:cs="Times New Roman"/>
          <w:szCs w:val="24"/>
        </w:rPr>
        <w:t xml:space="preserve"> Εσείς ζητήσατε πρόταση άλλου; Ακριβώς το αντίθετο. Προσπαθούν να σας συναντήσουν διάφοροι σύλλογοι σχετικά με το νομοσχέδιο και τους αρνείστε εδώ και οκτώ μήνες. Και, βεβαίως, υπάρχει άλλη πρόταση. Και υπάρχει και πρόταση </w:t>
      </w:r>
      <w:r>
        <w:rPr>
          <w:rFonts w:eastAsia="Times New Roman" w:cs="Times New Roman"/>
          <w:szCs w:val="24"/>
        </w:rPr>
        <w:t xml:space="preserve">της </w:t>
      </w:r>
      <w:r>
        <w:rPr>
          <w:rFonts w:eastAsia="Times New Roman" w:cs="Times New Roman"/>
          <w:szCs w:val="24"/>
        </w:rPr>
        <w:t>ΠΕΣΣ</w:t>
      </w:r>
      <w:r>
        <w:rPr>
          <w:rFonts w:eastAsia="Times New Roman" w:cs="Times New Roman"/>
          <w:szCs w:val="24"/>
        </w:rPr>
        <w:t>, της Πανελλήνιας Ένωσης Σχολικών Συμβούλων, δεκασέλιδη, στον πρώην Υπουργό, τον κ. Φίλη, εδώ και έναν χρόνο.</w:t>
      </w:r>
    </w:p>
    <w:p w14:paraId="06758EB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w:t>
      </w:r>
      <w:r>
        <w:rPr>
          <w:rFonts w:eastAsia="Times New Roman" w:cs="Times New Roman"/>
          <w:szCs w:val="24"/>
        </w:rPr>
        <w:t>π</w:t>
      </w:r>
      <w:r>
        <w:rPr>
          <w:rFonts w:eastAsia="Times New Roman" w:cs="Times New Roman"/>
          <w:szCs w:val="24"/>
        </w:rPr>
        <w:t>.δ.</w:t>
      </w:r>
      <w:r>
        <w:rPr>
          <w:rFonts w:eastAsia="Times New Roman" w:cs="Times New Roman"/>
          <w:szCs w:val="24"/>
        </w:rPr>
        <w:t>152</w:t>
      </w:r>
      <w:r>
        <w:rPr>
          <w:rFonts w:eastAsia="Times New Roman" w:cs="Times New Roman"/>
          <w:szCs w:val="24"/>
        </w:rPr>
        <w:t>/2013</w:t>
      </w:r>
      <w:r>
        <w:rPr>
          <w:rFonts w:eastAsia="Times New Roman" w:cs="Times New Roman"/>
          <w:szCs w:val="24"/>
        </w:rPr>
        <w:t>, στο οποίο αναφερθήκατε</w:t>
      </w:r>
      <w:r w:rsidRPr="000D5DF5">
        <w:rPr>
          <w:rFonts w:eastAsia="Times New Roman" w:cs="Times New Roman"/>
          <w:szCs w:val="24"/>
        </w:rPr>
        <w:t>:</w:t>
      </w:r>
      <w:r>
        <w:rPr>
          <w:rFonts w:eastAsia="Times New Roman" w:cs="Times New Roman"/>
          <w:szCs w:val="24"/>
        </w:rPr>
        <w:t xml:space="preserve"> Λυπάμαι που δεν ξέρετε τι έλεγε το </w:t>
      </w:r>
      <w:r>
        <w:rPr>
          <w:rFonts w:eastAsia="Times New Roman" w:cs="Times New Roman"/>
          <w:szCs w:val="24"/>
        </w:rPr>
        <w:t>π.δ.</w:t>
      </w:r>
      <w:r>
        <w:rPr>
          <w:rFonts w:eastAsia="Times New Roman" w:cs="Times New Roman"/>
          <w:szCs w:val="24"/>
        </w:rPr>
        <w:t>152</w:t>
      </w:r>
      <w:r>
        <w:rPr>
          <w:rFonts w:eastAsia="Times New Roman" w:cs="Times New Roman"/>
          <w:szCs w:val="24"/>
        </w:rPr>
        <w:t>/2013</w:t>
      </w:r>
      <w:r>
        <w:rPr>
          <w:rFonts w:eastAsia="Times New Roman" w:cs="Times New Roman"/>
          <w:szCs w:val="24"/>
        </w:rPr>
        <w:t xml:space="preserve">. Με το </w:t>
      </w:r>
      <w:r>
        <w:rPr>
          <w:rFonts w:eastAsia="Times New Roman" w:cs="Times New Roman"/>
          <w:szCs w:val="24"/>
        </w:rPr>
        <w:t>π.δ.</w:t>
      </w:r>
      <w:r>
        <w:rPr>
          <w:rFonts w:eastAsia="Times New Roman" w:cs="Times New Roman"/>
          <w:szCs w:val="24"/>
        </w:rPr>
        <w:t>152</w:t>
      </w:r>
      <w:r>
        <w:rPr>
          <w:rFonts w:eastAsia="Times New Roman" w:cs="Times New Roman"/>
          <w:szCs w:val="24"/>
        </w:rPr>
        <w:t>/2013</w:t>
      </w:r>
      <w:r>
        <w:rPr>
          <w:rFonts w:eastAsia="Times New Roman" w:cs="Times New Roman"/>
          <w:szCs w:val="24"/>
        </w:rPr>
        <w:t xml:space="preserve"> δεν υπήρξε κα</w:t>
      </w:r>
      <w:r>
        <w:rPr>
          <w:rFonts w:eastAsia="Times New Roman" w:cs="Times New Roman"/>
          <w:szCs w:val="24"/>
        </w:rPr>
        <w:t>μ</w:t>
      </w:r>
      <w:r>
        <w:rPr>
          <w:rFonts w:eastAsia="Times New Roman" w:cs="Times New Roman"/>
          <w:szCs w:val="24"/>
        </w:rPr>
        <w:t xml:space="preserve">μία απόλυση </w:t>
      </w:r>
      <w:r>
        <w:rPr>
          <w:rFonts w:eastAsia="Times New Roman" w:cs="Times New Roman"/>
          <w:szCs w:val="24"/>
        </w:rPr>
        <w:t xml:space="preserve">εκπαιδευτικού. Με το </w:t>
      </w:r>
      <w:r>
        <w:rPr>
          <w:rFonts w:eastAsia="Times New Roman" w:cs="Times New Roman"/>
          <w:szCs w:val="24"/>
        </w:rPr>
        <w:t>π.δ.</w:t>
      </w:r>
      <w:r>
        <w:rPr>
          <w:rFonts w:eastAsia="Times New Roman" w:cs="Times New Roman"/>
          <w:szCs w:val="24"/>
        </w:rPr>
        <w:t>152</w:t>
      </w:r>
      <w:r>
        <w:rPr>
          <w:rFonts w:eastAsia="Times New Roman" w:cs="Times New Roman"/>
          <w:szCs w:val="24"/>
        </w:rPr>
        <w:t>/2013</w:t>
      </w:r>
      <w:r>
        <w:rPr>
          <w:rFonts w:eastAsia="Times New Roman" w:cs="Times New Roman"/>
          <w:szCs w:val="24"/>
        </w:rPr>
        <w:t xml:space="preserve"> απλώς αξιολογήθηκαν στελέχη της εκπαίδευσης. Κα</w:t>
      </w:r>
      <w:r>
        <w:rPr>
          <w:rFonts w:eastAsia="Times New Roman" w:cs="Times New Roman"/>
          <w:szCs w:val="24"/>
        </w:rPr>
        <w:t>μ</w:t>
      </w:r>
      <w:r>
        <w:rPr>
          <w:rFonts w:eastAsia="Times New Roman" w:cs="Times New Roman"/>
          <w:szCs w:val="24"/>
        </w:rPr>
        <w:t>μία απόλυση δεν υπήρξε πουθενά.</w:t>
      </w:r>
    </w:p>
    <w:p w14:paraId="06758EB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έρχομαι </w:t>
      </w:r>
      <w:r>
        <w:rPr>
          <w:rFonts w:eastAsia="Times New Roman" w:cs="Times New Roman"/>
          <w:szCs w:val="24"/>
        </w:rPr>
        <w:t xml:space="preserve">στους περιφερειακούς διευθυντές και στους διευθυντές εκπαίδευσης, οι οποίοι επιλέγονται από κεντρικό συμβούλιο υπό την </w:t>
      </w:r>
      <w:r>
        <w:rPr>
          <w:rFonts w:eastAsia="Times New Roman" w:cs="Times New Roman"/>
          <w:szCs w:val="24"/>
        </w:rPr>
        <w:t>προεδρία στελέχους του ΑΣΕΠ. Οι συντονιστές εκπαιδευτικού έργου και οι προϊστάμενοι των ΚΕΣΥ επιλέγονται από το εκάστοτε περιφερειακό συμβούλιο με επικεφαλής τον περιφερειακό διευθυντή εκπαίδευσης ως πρόεδρο.</w:t>
      </w:r>
    </w:p>
    <w:p w14:paraId="06758EB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Γιατί, κύριε Υπουργέ, να μην επιλέγονται και οι</w:t>
      </w:r>
      <w:r>
        <w:rPr>
          <w:rFonts w:eastAsia="Times New Roman" w:cs="Times New Roman"/>
          <w:szCs w:val="24"/>
        </w:rPr>
        <w:t xml:space="preserve"> συντονιστές από κεντρικό συμβούλιο, αν θέλετε να μιλάμε για αναβάθμιση του θεσμού; Γιατί προφανώς άλλες είναι οι επιδιώξεις σας. Τις καταλαβαίνει ο καθένας. Διότι οι περιφερειακοί διευθυντές είναι κομματικά στελέχη, απόλυτα ελεγχόμενα, ενώ στην περίπτωση </w:t>
      </w:r>
      <w:r>
        <w:rPr>
          <w:rFonts w:eastAsia="Times New Roman" w:cs="Times New Roman"/>
          <w:szCs w:val="24"/>
        </w:rPr>
        <w:t xml:space="preserve">του κεντρικού συμβουλίου με ΑΣΕΠ, ΕΚΔΔΑ και μέλη ΔΕΠ, δεν θα ήταν απόλυτα ελεγχόμενη η διαδικασία. </w:t>
      </w:r>
      <w:r>
        <w:rPr>
          <w:rFonts w:eastAsia="Times New Roman" w:cs="Times New Roman"/>
          <w:szCs w:val="24"/>
        </w:rPr>
        <w:lastRenderedPageBreak/>
        <w:t xml:space="preserve">Και πώς είναι δυνατόν να προΐσταται του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ε</w:t>
      </w:r>
      <w:r>
        <w:rPr>
          <w:rFonts w:eastAsia="Times New Roman" w:cs="Times New Roman"/>
          <w:szCs w:val="24"/>
        </w:rPr>
        <w:t>πιλογής περιφερειακός διευθυντής, ο οποίος πρώτον, είναι μετακλητός, δεύτερον, έχει λιγότερα προσόντα από</w:t>
      </w:r>
      <w:r>
        <w:rPr>
          <w:rFonts w:eastAsia="Times New Roman" w:cs="Times New Roman"/>
          <w:szCs w:val="24"/>
        </w:rPr>
        <w:t xml:space="preserve"> τους κρινόμενους και τρίτον, ο ίδιος δεν έχει αξιολογηθεί; Μπορεί, λοιπόν, να κρίνει αξιολογημένα στελέχη; Να γιατί μιλάμε για προσπάθειά σας να ελέγξετε την εκπαίδευση και να προωθήσετε κομματικούς σας φίλους.</w:t>
      </w:r>
    </w:p>
    <w:p w14:paraId="06758EB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γιατί δεν προχωράτε άμεσα και κατά προτε</w:t>
      </w:r>
      <w:r>
        <w:rPr>
          <w:rFonts w:eastAsia="Times New Roman" w:cs="Times New Roman"/>
          <w:szCs w:val="24"/>
        </w:rPr>
        <w:t xml:space="preserve">ραιότητα στην επιλογή διευθυντών εκπαίδευσης, των οποίων η θητεία λήγει σε ένα μήνα; Και βέβαια, η δικαιολογία που είπατε στην </w:t>
      </w:r>
      <w:r>
        <w:rPr>
          <w:rFonts w:eastAsia="Times New Roman" w:cs="Times New Roman"/>
          <w:szCs w:val="24"/>
        </w:rPr>
        <w:t>ε</w:t>
      </w:r>
      <w:r>
        <w:rPr>
          <w:rFonts w:eastAsia="Times New Roman" w:cs="Times New Roman"/>
          <w:szCs w:val="24"/>
        </w:rPr>
        <w:t>πιτροπή, ότι επίκεινται πανελλήνιες εξετάσεις, ηχεί το ίδιο αστεία με τη δικαιολογία του επείγοντος του νομοσχεδίου, επειδή λέει</w:t>
      </w:r>
      <w:r>
        <w:rPr>
          <w:rFonts w:eastAsia="Times New Roman" w:cs="Times New Roman"/>
          <w:szCs w:val="24"/>
        </w:rPr>
        <w:t xml:space="preserve"> αρχίζουν </w:t>
      </w:r>
      <w:r>
        <w:rPr>
          <w:rFonts w:eastAsia="Times New Roman" w:cs="Times New Roman"/>
          <w:szCs w:val="24"/>
        </w:rPr>
        <w:t>θ</w:t>
      </w:r>
      <w:r>
        <w:rPr>
          <w:rFonts w:eastAsia="Times New Roman" w:cs="Times New Roman"/>
          <w:szCs w:val="24"/>
        </w:rPr>
        <w:t xml:space="preserve">ερινά </w:t>
      </w:r>
      <w:r>
        <w:rPr>
          <w:rFonts w:eastAsia="Times New Roman" w:cs="Times New Roman"/>
          <w:szCs w:val="24"/>
        </w:rPr>
        <w:t>τ</w:t>
      </w:r>
      <w:r>
        <w:rPr>
          <w:rFonts w:eastAsia="Times New Roman" w:cs="Times New Roman"/>
          <w:szCs w:val="24"/>
        </w:rPr>
        <w:t>μήματα στις 16 Ιουλίου. Άλλες είναι οι βουλές σας. Και μακάρι -θα χαρώ ιδιαίτερα- να με διαψεύσετε.</w:t>
      </w:r>
    </w:p>
    <w:p w14:paraId="06758EB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Περαιτέρω, θεσπίζονται οι διαδικασίες αξιολόγησης των στελεχών ανορθόδοξα, από κάτω προς τα πάνω. Και ξεκινάτε από τους συντονιστές εκπαιδ</w:t>
      </w:r>
      <w:r>
        <w:rPr>
          <w:rFonts w:eastAsia="Times New Roman" w:cs="Times New Roman"/>
          <w:szCs w:val="24"/>
        </w:rPr>
        <w:t>ευτικού έργου, τους οποίους προσπαθείτε να πετσοκόψετε με διαδοχικούς κόφτες. Σήμερα κάνατε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διόρθωση, στην οποία τους δίνετε τη δυνατότητα τα στελέχη</w:t>
      </w:r>
      <w:r>
        <w:rPr>
          <w:rFonts w:eastAsia="Times New Roman" w:cs="Times New Roman"/>
          <w:szCs w:val="24"/>
        </w:rPr>
        <w:t>, τα οποία</w:t>
      </w:r>
      <w:r>
        <w:rPr>
          <w:rFonts w:eastAsia="Times New Roman" w:cs="Times New Roman"/>
          <w:szCs w:val="24"/>
        </w:rPr>
        <w:t xml:space="preserve"> έχουν ήδη δύο θητείες να υποβάλουν ακόμα μία φορά. Όμως, τι θα γίνει με τη γλωσσομάθεια; Τι </w:t>
      </w:r>
      <w:r>
        <w:rPr>
          <w:rFonts w:eastAsia="Times New Roman" w:cs="Times New Roman"/>
          <w:szCs w:val="24"/>
        </w:rPr>
        <w:t>θα γίνει με τη μείωση θέσεων από οκτακόσιες πενήντα σε πεντακόσιες σαράντα; Γιατί το κάνατε αυτό; Προφανώς, μόνο το καλό της εκπαίδευσης δεν έχετε στο μυαλό σας.</w:t>
      </w:r>
    </w:p>
    <w:p w14:paraId="06758EB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C372C9">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αν έχετε την καλοσύνη να ολοκληρώσετε, παρακ</w:t>
      </w:r>
      <w:r>
        <w:rPr>
          <w:rFonts w:eastAsia="Times New Roman" w:cs="Times New Roman"/>
          <w:szCs w:val="24"/>
        </w:rPr>
        <w:t>αλώ.</w:t>
      </w:r>
    </w:p>
    <w:p w14:paraId="06758EB6"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ΧΡΗΣΤΟΣ ΚΕΛΛΑΣ:</w:t>
      </w:r>
      <w:r>
        <w:rPr>
          <w:rFonts w:eastAsia="Times New Roman" w:cs="Times New Roman"/>
          <w:szCs w:val="24"/>
        </w:rPr>
        <w:t xml:space="preserve"> Τελειώνω, κύριε Πρόεδρε.</w:t>
      </w:r>
    </w:p>
    <w:p w14:paraId="06758EB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Έρχομαι στη </w:t>
      </w:r>
      <w:proofErr w:type="spellStart"/>
      <w:r>
        <w:rPr>
          <w:rFonts w:eastAsia="Times New Roman" w:cs="Times New Roman"/>
          <w:szCs w:val="24"/>
        </w:rPr>
        <w:t>μοριοδότηση</w:t>
      </w:r>
      <w:proofErr w:type="spellEnd"/>
      <w:r>
        <w:rPr>
          <w:rFonts w:eastAsia="Times New Roman" w:cs="Times New Roman"/>
          <w:szCs w:val="24"/>
        </w:rPr>
        <w:t xml:space="preserve">, </w:t>
      </w:r>
      <w:r>
        <w:rPr>
          <w:rFonts w:eastAsia="Times New Roman" w:cs="Times New Roman"/>
          <w:szCs w:val="24"/>
        </w:rPr>
        <w:t xml:space="preserve">στην οποία </w:t>
      </w:r>
      <w:r>
        <w:rPr>
          <w:rFonts w:eastAsia="Times New Roman" w:cs="Times New Roman"/>
          <w:szCs w:val="24"/>
        </w:rPr>
        <w:t>ο τρόπος είναι απαράδεκτος και η συνέντευξη αναδεικνύεται σε κυρίαρχο ρυθμιστή της επιλογής στελεχών, αφού ισοδυναμεί με το 82% των επιστημονικών προσόντων. Δημιουργεί μια φα</w:t>
      </w:r>
      <w:r>
        <w:rPr>
          <w:rFonts w:eastAsia="Times New Roman" w:cs="Times New Roman"/>
          <w:szCs w:val="24"/>
        </w:rPr>
        <w:t>νερά ετεροβαρή σχέση, η οποία δημιουργεί προβλήματα εγκυρότητας και αξιοπιστίας.</w:t>
      </w:r>
    </w:p>
    <w:p w14:paraId="06758E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 όλα αυτά δεν λέμε απλώς «</w:t>
      </w:r>
      <w:r>
        <w:rPr>
          <w:rFonts w:eastAsia="Times New Roman" w:cs="Times New Roman"/>
          <w:szCs w:val="24"/>
        </w:rPr>
        <w:t>ό</w:t>
      </w:r>
      <w:r>
        <w:rPr>
          <w:rFonts w:eastAsia="Times New Roman" w:cs="Times New Roman"/>
          <w:szCs w:val="24"/>
        </w:rPr>
        <w:t>χι» στο νομοσχέδιο, λέμε «πάρτε το πίσω». Ειδάλλως, μόλις γίνουμε Κυβέρνηση, θα το καταργήσουμε, διότι αυτό είναι το δίκαιο και θα γίνει πράξη.</w:t>
      </w:r>
    </w:p>
    <w:p w14:paraId="06758E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w:t>
      </w:r>
    </w:p>
    <w:p w14:paraId="06758EBA" w14:textId="77777777" w:rsidR="00866F2D" w:rsidRDefault="003A64EF">
      <w:pPr>
        <w:spacing w:line="600" w:lineRule="auto"/>
        <w:ind w:firstLine="720"/>
        <w:jc w:val="both"/>
        <w:rPr>
          <w:rFonts w:eastAsia="Times New Roman" w:cs="Times New Roman"/>
          <w:szCs w:val="24"/>
        </w:rPr>
      </w:pPr>
      <w:r w:rsidRPr="003853DA">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w:t>
      </w:r>
      <w:proofErr w:type="spellStart"/>
      <w:r>
        <w:rPr>
          <w:rFonts w:eastAsia="Times New Roman" w:cs="Times New Roman"/>
          <w:szCs w:val="24"/>
        </w:rPr>
        <w:t>Κέλλα</w:t>
      </w:r>
      <w:proofErr w:type="spellEnd"/>
      <w:r>
        <w:rPr>
          <w:rFonts w:eastAsia="Times New Roman" w:cs="Times New Roman"/>
          <w:szCs w:val="24"/>
        </w:rPr>
        <w:t>.</w:t>
      </w:r>
    </w:p>
    <w:p w14:paraId="06758EB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κυρία Υφυπουργός θέλει να λάβει τον λόγο για λίγο.</w:t>
      </w:r>
    </w:p>
    <w:p w14:paraId="06758EB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Ορίστε, κυρία Υφυπουργέ, έχετε τον λόγο.</w:t>
      </w:r>
    </w:p>
    <w:p w14:paraId="06758EBD" w14:textId="77777777" w:rsidR="00866F2D" w:rsidRDefault="003A64EF">
      <w:pPr>
        <w:spacing w:line="600" w:lineRule="auto"/>
        <w:ind w:firstLine="720"/>
        <w:jc w:val="both"/>
        <w:rPr>
          <w:rFonts w:eastAsia="Times New Roman" w:cs="Times New Roman"/>
          <w:szCs w:val="24"/>
        </w:rPr>
      </w:pPr>
      <w:r w:rsidRPr="005D39E5">
        <w:rPr>
          <w:rFonts w:eastAsia="Times New Roman" w:cs="Times New Roman"/>
          <w:b/>
          <w:szCs w:val="24"/>
        </w:rPr>
        <w:t>ΜΕΡΟΠΗ ΤΖΟΥΦΗ (Υφυπουργός Παιδείας, Έρευνας και Θρησκευμάτων):</w:t>
      </w:r>
      <w:r>
        <w:rPr>
          <w:rFonts w:eastAsia="Times New Roman" w:cs="Times New Roman"/>
          <w:szCs w:val="24"/>
        </w:rPr>
        <w:t xml:space="preserve"> Ευχαριστώ, κύριε Πρόεδρε.</w:t>
      </w:r>
    </w:p>
    <w:p w14:paraId="06758EB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Θέλω να κάνω μ</w:t>
      </w:r>
      <w:r>
        <w:rPr>
          <w:rFonts w:eastAsia="Times New Roman" w:cs="Times New Roman"/>
          <w:szCs w:val="24"/>
        </w:rPr>
        <w:t>ί</w:t>
      </w:r>
      <w:r>
        <w:rPr>
          <w:rFonts w:eastAsia="Times New Roman" w:cs="Times New Roman"/>
          <w:szCs w:val="24"/>
        </w:rPr>
        <w:t xml:space="preserve">α απαραίτητη διευκρίνιση, διότι από το πρωί ακούω να επαναλαμβάνεται κάτι, για το οποίο έχω δώσει τις απαντήσεις. Μάλιστα, ο κ. </w:t>
      </w:r>
      <w:proofErr w:type="spellStart"/>
      <w:r>
        <w:rPr>
          <w:rFonts w:eastAsia="Times New Roman" w:cs="Times New Roman"/>
          <w:szCs w:val="24"/>
        </w:rPr>
        <w:t>Κέλλας</w:t>
      </w:r>
      <w:proofErr w:type="spellEnd"/>
      <w:r>
        <w:rPr>
          <w:rFonts w:eastAsia="Times New Roman" w:cs="Times New Roman"/>
          <w:szCs w:val="24"/>
        </w:rPr>
        <w:t xml:space="preserve"> μο</w:t>
      </w:r>
      <w:r>
        <w:rPr>
          <w:rFonts w:eastAsia="Times New Roman" w:cs="Times New Roman"/>
          <w:szCs w:val="24"/>
        </w:rPr>
        <w:t>ύ</w:t>
      </w:r>
      <w:r>
        <w:rPr>
          <w:rFonts w:eastAsia="Times New Roman" w:cs="Times New Roman"/>
          <w:szCs w:val="24"/>
        </w:rPr>
        <w:t xml:space="preserve"> είπε ότι επαίρομαι για τη συνεργασία με την </w:t>
      </w:r>
      <w:r>
        <w:rPr>
          <w:rFonts w:eastAsia="Times New Roman" w:cs="Times New Roman"/>
          <w:szCs w:val="24"/>
        </w:rPr>
        <w:t>ΕΣΑΜΕΑ</w:t>
      </w:r>
      <w:r>
        <w:rPr>
          <w:rFonts w:eastAsia="Times New Roman" w:cs="Times New Roman"/>
          <w:szCs w:val="24"/>
        </w:rPr>
        <w:t xml:space="preserve">. Ο κ. </w:t>
      </w:r>
      <w:proofErr w:type="spellStart"/>
      <w:r>
        <w:rPr>
          <w:rFonts w:eastAsia="Times New Roman" w:cs="Times New Roman"/>
          <w:szCs w:val="24"/>
        </w:rPr>
        <w:t>Κέλλας</w:t>
      </w:r>
      <w:proofErr w:type="spellEnd"/>
      <w:r>
        <w:rPr>
          <w:rFonts w:eastAsia="Times New Roman" w:cs="Times New Roman"/>
          <w:szCs w:val="24"/>
        </w:rPr>
        <w:t xml:space="preserve"> ξέρει πάρα πολύ καλά, από την κοινή διαδρομή που είχαμε στις διάφορες επιτροπές, ότι αυτή η συνεργασία </w:t>
      </w:r>
      <w:r>
        <w:rPr>
          <w:rFonts w:eastAsia="Times New Roman" w:cs="Times New Roman"/>
          <w:szCs w:val="24"/>
        </w:rPr>
        <w:lastRenderedPageBreak/>
        <w:t xml:space="preserve">υπήρχε. Είπα και στις επιτροπές, ως υπεύθυνη στο Τμήμα Δικαιωμάτων -ξέρετε πολύ καλά- και στην </w:t>
      </w:r>
      <w:r>
        <w:rPr>
          <w:rFonts w:eastAsia="Times New Roman" w:cs="Times New Roman"/>
          <w:szCs w:val="24"/>
        </w:rPr>
        <w:t>Ε</w:t>
      </w:r>
      <w:r>
        <w:rPr>
          <w:rFonts w:eastAsia="Times New Roman" w:cs="Times New Roman"/>
          <w:szCs w:val="24"/>
        </w:rPr>
        <w:t>πιτροπή Ισότητας, ότι καταλήξαμε σε ένα πόρ</w:t>
      </w:r>
      <w:r>
        <w:rPr>
          <w:rFonts w:eastAsia="Times New Roman" w:cs="Times New Roman"/>
          <w:szCs w:val="24"/>
        </w:rPr>
        <w:t>ισμα που αφορούσε τους ανθρώπους με αναπηρία, το οποίο, μάλιστα, στήριξαν οι περισσότερες πτέρυγες της Βουλής. Επίσης, ξέρετε και την επαγγελματική μου ιδιότητα -είμαι καθηγήτρια παιδιατρικής νευρολογίας-, μέσω της οποίας πάρα πολλά χρόνια έχω σχέση με την</w:t>
      </w:r>
      <w:r>
        <w:rPr>
          <w:rFonts w:eastAsia="Times New Roman" w:cs="Times New Roman"/>
          <w:szCs w:val="24"/>
        </w:rPr>
        <w:t xml:space="preserve"> οικογένεια και τα παιδιά με αναπηρία.</w:t>
      </w:r>
    </w:p>
    <w:p w14:paraId="06758EB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Σχετικά με τη διαμαρτυρία την οποία καταθέτει η </w:t>
      </w:r>
      <w:r>
        <w:rPr>
          <w:rFonts w:eastAsia="Times New Roman" w:cs="Times New Roman"/>
          <w:szCs w:val="24"/>
        </w:rPr>
        <w:t>ΕΣΑΜΕΑ</w:t>
      </w:r>
      <w:r>
        <w:rPr>
          <w:rFonts w:eastAsia="Times New Roman" w:cs="Times New Roman"/>
          <w:szCs w:val="24"/>
        </w:rPr>
        <w:t xml:space="preserve">, πρέπει να σας πω ότι στον διάλογο των άρθρων που αφορούσαν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και εκπαίδευση, ο φορέας των γονέων των παιδιών έχει καταθέσει τα σχόλια του, τα οποί</w:t>
      </w:r>
      <w:r>
        <w:rPr>
          <w:rFonts w:eastAsia="Times New Roman" w:cs="Times New Roman"/>
          <w:szCs w:val="24"/>
        </w:rPr>
        <w:t>α λάβαμε πολύ σοβαρώς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εκεί και πέρα, σε αυτούς του τρεις μήνες που βρίσκομαι σε αυτό το πόστο, συμμετείχα σε δύο δημόσιες διαλογικές συζητήσεις -σε μια ήμασταν και μαζί, κύριε </w:t>
      </w:r>
      <w:proofErr w:type="spellStart"/>
      <w:r>
        <w:rPr>
          <w:rFonts w:eastAsia="Times New Roman" w:cs="Times New Roman"/>
          <w:szCs w:val="24"/>
        </w:rPr>
        <w:t>Κέλλα</w:t>
      </w:r>
      <w:proofErr w:type="spellEnd"/>
      <w:r>
        <w:rPr>
          <w:rFonts w:eastAsia="Times New Roman" w:cs="Times New Roman"/>
          <w:szCs w:val="24"/>
        </w:rPr>
        <w:t xml:space="preserve">, αν δεν κάνω λάθος- με πρόσκληση της </w:t>
      </w:r>
      <w:r>
        <w:rPr>
          <w:rFonts w:eastAsia="Times New Roman" w:cs="Times New Roman"/>
          <w:szCs w:val="24"/>
        </w:rPr>
        <w:t>ΕΣΑΜΕΑ</w:t>
      </w:r>
      <w:r>
        <w:rPr>
          <w:rFonts w:eastAsia="Times New Roman" w:cs="Times New Roman"/>
          <w:szCs w:val="24"/>
        </w:rPr>
        <w:t xml:space="preserve"> και της ΓΣΕΕ να </w:t>
      </w:r>
      <w:r>
        <w:rPr>
          <w:rFonts w:eastAsia="Times New Roman" w:cs="Times New Roman"/>
          <w:szCs w:val="24"/>
        </w:rPr>
        <w:t>παρα</w:t>
      </w:r>
      <w:r>
        <w:rPr>
          <w:rFonts w:eastAsia="Times New Roman" w:cs="Times New Roman"/>
          <w:szCs w:val="24"/>
        </w:rPr>
        <w:lastRenderedPageBreak/>
        <w:t>βρεθούμε και να μιλήσουμε για τα ζητήματα της εκπαίδευσης και των παιδιών με αναπηρία. Ήταν μια μακρά ανοι</w:t>
      </w:r>
      <w:r>
        <w:rPr>
          <w:rFonts w:eastAsia="Times New Roman" w:cs="Times New Roman"/>
          <w:szCs w:val="24"/>
        </w:rPr>
        <w:t>κ</w:t>
      </w:r>
      <w:r>
        <w:rPr>
          <w:rFonts w:eastAsia="Times New Roman" w:cs="Times New Roman"/>
          <w:szCs w:val="24"/>
        </w:rPr>
        <w:t>τή διαλογική συζήτηση με φορείς, με γονείς, με παιδιά και υπήρξε και δεύτερη σε συνεργασία με το Υπουργείο Παιδείας.</w:t>
      </w:r>
    </w:p>
    <w:p w14:paraId="06758EC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Σχετικά με το γεγονός ότι δε</w:t>
      </w:r>
      <w:r>
        <w:rPr>
          <w:rFonts w:eastAsia="Times New Roman" w:cs="Times New Roman"/>
          <w:szCs w:val="24"/>
        </w:rPr>
        <w:t xml:space="preserve">ν εκλήθη η </w:t>
      </w:r>
      <w:r>
        <w:rPr>
          <w:rFonts w:eastAsia="Times New Roman" w:cs="Times New Roman"/>
          <w:szCs w:val="24"/>
        </w:rPr>
        <w:t>ΕΣΑΜΕΑ</w:t>
      </w:r>
      <w:r>
        <w:rPr>
          <w:rFonts w:eastAsia="Times New Roman" w:cs="Times New Roman"/>
          <w:szCs w:val="24"/>
        </w:rPr>
        <w:t xml:space="preserve">, όπως ξέρετε, αυτό ήταν μια απόφαση για την οποία δεν έχει ευθύνη το Υπουργείο. Στην προσπάθεια να κληθεί ένας συγκεκριμένος αριθμός φορέων, έγινε ενός τέτοιου τύπου διαχείριση από το Προεδρείο. Θεωρώ ότι η σχέση μας με την </w:t>
      </w:r>
      <w:r>
        <w:rPr>
          <w:rFonts w:eastAsia="Times New Roman" w:cs="Times New Roman"/>
          <w:szCs w:val="24"/>
        </w:rPr>
        <w:t>ΕΣΑΜΕΑ</w:t>
      </w:r>
      <w:r>
        <w:rPr>
          <w:rFonts w:eastAsia="Times New Roman" w:cs="Times New Roman"/>
          <w:szCs w:val="24"/>
        </w:rPr>
        <w:t xml:space="preserve"> είναι δ</w:t>
      </w:r>
      <w:r>
        <w:rPr>
          <w:rFonts w:eastAsia="Times New Roman" w:cs="Times New Roman"/>
          <w:szCs w:val="24"/>
        </w:rPr>
        <w:t>ιαχρονική και θα συνεχίσει να υπάρχει. Το Υπουργείο πάντοτε έχει ανοι</w:t>
      </w:r>
      <w:r>
        <w:rPr>
          <w:rFonts w:eastAsia="Times New Roman" w:cs="Times New Roman"/>
          <w:szCs w:val="24"/>
        </w:rPr>
        <w:t>κ</w:t>
      </w:r>
      <w:r>
        <w:rPr>
          <w:rFonts w:eastAsia="Times New Roman" w:cs="Times New Roman"/>
          <w:szCs w:val="24"/>
        </w:rPr>
        <w:t>τές τις πόρτες σε αυτή τη συζήτηση.</w:t>
      </w:r>
    </w:p>
    <w:p w14:paraId="06758EC1"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ΠΡΟΕΔΡΕΥΩΝ (Δημήτριος Καμμένος):</w:t>
      </w:r>
      <w:r>
        <w:rPr>
          <w:rFonts w:eastAsia="Times New Roman" w:cs="Times New Roman"/>
          <w:szCs w:val="24"/>
        </w:rPr>
        <w:t xml:space="preserve"> Ευχαριστούμε την κυρία Υπουργό.</w:t>
      </w:r>
    </w:p>
    <w:p w14:paraId="06758EC2"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ΧΡΗΣΤΟΣ ΚΕΛΛΑΣ:</w:t>
      </w:r>
      <w:r>
        <w:rPr>
          <w:rFonts w:eastAsia="Times New Roman" w:cs="Times New Roman"/>
          <w:szCs w:val="24"/>
        </w:rPr>
        <w:t xml:space="preserve"> Κύριε Πρόεδρε, μπορώ να έχω τον λόγο;</w:t>
      </w:r>
    </w:p>
    <w:p w14:paraId="06758EC3"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ΠΡΟΕΔΡΕΥΩΝ (Δημήτριος Καμμένος)</w:t>
      </w:r>
      <w:r w:rsidRPr="007E7B1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απάντηση, κύριε </w:t>
      </w:r>
      <w:proofErr w:type="spellStart"/>
      <w:r>
        <w:rPr>
          <w:rFonts w:eastAsia="Times New Roman" w:cs="Times New Roman"/>
          <w:szCs w:val="24"/>
        </w:rPr>
        <w:t>Κέλλα</w:t>
      </w:r>
      <w:proofErr w:type="spellEnd"/>
      <w:r>
        <w:rPr>
          <w:rFonts w:eastAsia="Times New Roman" w:cs="Times New Roman"/>
          <w:szCs w:val="24"/>
        </w:rPr>
        <w:t>. Παρακαλώ πολύ τον κ. Τσιάρα να έλθει στο Βήμα.</w:t>
      </w:r>
    </w:p>
    <w:p w14:paraId="06758EC4"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Μισό λεπτό δώστε μου, κύριε Πρόεδρε. Χρήζει απάντησης.</w:t>
      </w:r>
    </w:p>
    <w:p w14:paraId="06758EC5"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lastRenderedPageBreak/>
        <w:t>ΠΡΟΕΔΡΕΥΩΝ (Δημήτριος Καμμένος):</w:t>
      </w:r>
      <w:r>
        <w:rPr>
          <w:rFonts w:eastAsia="Times New Roman" w:cs="Times New Roman"/>
          <w:b/>
          <w:szCs w:val="24"/>
        </w:rPr>
        <w:t xml:space="preserve"> </w:t>
      </w:r>
      <w:r>
        <w:rPr>
          <w:rFonts w:eastAsia="Times New Roman" w:cs="Times New Roman"/>
          <w:szCs w:val="24"/>
        </w:rPr>
        <w:t>Δεν χρειάζεται να ανοίξουμε διάλογο. Είναι ο συνάδελφος σας, μετά ο κ. Θεοχα</w:t>
      </w:r>
      <w:r>
        <w:rPr>
          <w:rFonts w:eastAsia="Times New Roman" w:cs="Times New Roman"/>
          <w:szCs w:val="24"/>
        </w:rPr>
        <w:t>ρόπουλος και μετά θα έλθει και η κ</w:t>
      </w:r>
      <w:r>
        <w:rPr>
          <w:rFonts w:eastAsia="Times New Roman" w:cs="Times New Roman"/>
          <w:szCs w:val="24"/>
        </w:rPr>
        <w:t>.</w:t>
      </w:r>
      <w:r>
        <w:rPr>
          <w:rFonts w:eastAsia="Times New Roman" w:cs="Times New Roman"/>
          <w:szCs w:val="24"/>
        </w:rPr>
        <w:t xml:space="preserve"> Γεννηματά.</w:t>
      </w:r>
    </w:p>
    <w:p w14:paraId="06758EC6" w14:textId="77777777" w:rsidR="00866F2D" w:rsidRDefault="003A64EF">
      <w:pPr>
        <w:spacing w:line="600" w:lineRule="auto"/>
        <w:ind w:firstLine="720"/>
        <w:jc w:val="both"/>
        <w:rPr>
          <w:rFonts w:eastAsia="Times New Roman" w:cs="Times New Roman"/>
          <w:szCs w:val="24"/>
        </w:rPr>
      </w:pPr>
      <w:r w:rsidRPr="007E7B19">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Τριάντα δευτερόλεπτα δώστε μου, κύριε Πρόεδρε.</w:t>
      </w:r>
    </w:p>
    <w:p w14:paraId="06758EC7"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δίνω είκοσι δευτερόλεπτα!</w:t>
      </w:r>
    </w:p>
    <w:p w14:paraId="06758EC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πολύ.</w:t>
      </w:r>
    </w:p>
    <w:p w14:paraId="06758EC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Κυρία Υπουργέ, δεν διαφωνώ με όλα αυτά που λέτε για</w:t>
      </w:r>
      <w:r>
        <w:rPr>
          <w:rFonts w:eastAsia="Times New Roman" w:cs="Times New Roman"/>
          <w:szCs w:val="24"/>
        </w:rPr>
        <w:t xml:space="preserve"> τις επιτροπές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όμως, γεγονός ότι δεν εκλήθη η </w:t>
      </w:r>
      <w:r>
        <w:rPr>
          <w:rFonts w:eastAsia="Times New Roman" w:cs="Times New Roman"/>
          <w:szCs w:val="24"/>
        </w:rPr>
        <w:t>ΕΣΑΜΕΑ</w:t>
      </w:r>
      <w:r>
        <w:rPr>
          <w:rFonts w:eastAsia="Times New Roman" w:cs="Times New Roman"/>
          <w:szCs w:val="24"/>
        </w:rPr>
        <w:t xml:space="preserve"> και γι’ αυτό βγάζει αυτή</w:t>
      </w:r>
      <w:r>
        <w:rPr>
          <w:rFonts w:eastAsia="Times New Roman" w:cs="Times New Roman"/>
          <w:szCs w:val="24"/>
        </w:rPr>
        <w:t xml:space="preserve"> τη σφοδρή ανακοίνωση εναντίον σας. Ναι, τα προηγούμενα χρόνια είχατε συνεργασία για άλλα θέματα, για το νομοσχέδιο, όμως, σας λέει ότι είστε στο λάθος δρόμο και δεν εκλήθη στην </w:t>
      </w:r>
      <w:r>
        <w:rPr>
          <w:rFonts w:eastAsia="Times New Roman" w:cs="Times New Roman"/>
          <w:szCs w:val="24"/>
        </w:rPr>
        <w:t>ε</w:t>
      </w:r>
      <w:r>
        <w:rPr>
          <w:rFonts w:eastAsia="Times New Roman" w:cs="Times New Roman"/>
          <w:szCs w:val="24"/>
        </w:rPr>
        <w:t>πιτροπή.</w:t>
      </w:r>
    </w:p>
    <w:p w14:paraId="06758E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Όσον αφορά στην ιατρική σας ιδιότητα, ήθελα να πω ότι κι εγώ είμαι ι</w:t>
      </w:r>
      <w:r>
        <w:rPr>
          <w:rFonts w:eastAsia="Times New Roman" w:cs="Times New Roman"/>
          <w:szCs w:val="24"/>
        </w:rPr>
        <w:t>ατρ</w:t>
      </w:r>
      <w:r>
        <w:rPr>
          <w:rFonts w:eastAsia="Times New Roman" w:cs="Times New Roman"/>
          <w:szCs w:val="24"/>
        </w:rPr>
        <w:t>ό</w:t>
      </w:r>
      <w:r>
        <w:rPr>
          <w:rFonts w:eastAsia="Times New Roman" w:cs="Times New Roman"/>
          <w:szCs w:val="24"/>
        </w:rPr>
        <w:t xml:space="preserve">ς. Το ξέρετε πάρα πολύ καλά. Δεν είναι προσωπικό το θέμα. Είναι καθαρά πολιτικό. Κι εγώ </w:t>
      </w:r>
      <w:r>
        <w:rPr>
          <w:rFonts w:eastAsia="Times New Roman" w:cs="Times New Roman"/>
          <w:szCs w:val="24"/>
        </w:rPr>
        <w:lastRenderedPageBreak/>
        <w:t>είχα σχέση με τα παιδιά</w:t>
      </w:r>
      <w:r>
        <w:rPr>
          <w:rFonts w:eastAsia="Times New Roman" w:cs="Times New Roman"/>
          <w:szCs w:val="24"/>
        </w:rPr>
        <w:t xml:space="preserve"> με ειδικές ανάγκες</w:t>
      </w:r>
      <w:r>
        <w:rPr>
          <w:rFonts w:eastAsia="Times New Roman" w:cs="Times New Roman"/>
          <w:szCs w:val="24"/>
        </w:rPr>
        <w:t xml:space="preserve"> και μάλιστα στενότερη, καθότι η σύζυγός μου είναι επί τριάντα χρόνια ψυχολόγος σε ειδικό σχολείο. Θα σας πω, λοιπόν, ότι </w:t>
      </w:r>
      <w:r>
        <w:rPr>
          <w:rFonts w:eastAsia="Times New Roman" w:cs="Times New Roman"/>
          <w:szCs w:val="24"/>
        </w:rPr>
        <w:t>έχω στενότερη σχέση από ό,τι έχετε εσείς.</w:t>
      </w:r>
    </w:p>
    <w:p w14:paraId="06758EC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8EC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w:t>
      </w:r>
    </w:p>
    <w:p w14:paraId="06758EC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Ευχαριστούμε πολύ και τον κ. Θεοχαρόπουλο, που έδωσε την έγκρισή του για να προηγηθεί ο κ. Τσιάρας. Να καταγραφεί στα Πρακτικά.</w:t>
      </w:r>
    </w:p>
    <w:p w14:paraId="06758EC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Τσιάρα, έχετε τον </w:t>
      </w:r>
      <w:r>
        <w:rPr>
          <w:rFonts w:eastAsia="Times New Roman" w:cs="Times New Roman"/>
          <w:szCs w:val="24"/>
        </w:rPr>
        <w:t>λόγο.</w:t>
      </w:r>
    </w:p>
    <w:p w14:paraId="06758ECF" w14:textId="77777777" w:rsidR="00866F2D" w:rsidRDefault="003A64EF">
      <w:pPr>
        <w:spacing w:line="600" w:lineRule="auto"/>
        <w:ind w:firstLine="720"/>
        <w:jc w:val="both"/>
        <w:rPr>
          <w:rFonts w:eastAsia="Times New Roman" w:cs="Times New Roman"/>
          <w:szCs w:val="24"/>
        </w:rPr>
      </w:pPr>
      <w:r w:rsidRPr="006248D1">
        <w:rPr>
          <w:rFonts w:eastAsia="Times New Roman" w:cs="Times New Roman"/>
          <w:b/>
          <w:szCs w:val="24"/>
        </w:rPr>
        <w:t>ΚΩΝΣΤΑΝΤΙΝΟΣ ΤΣΙΑΡΑΣ:</w:t>
      </w:r>
      <w:r w:rsidRPr="006248D1">
        <w:rPr>
          <w:rFonts w:eastAsia="Times New Roman" w:cs="Times New Roman"/>
          <w:szCs w:val="24"/>
        </w:rPr>
        <w:t xml:space="preserve"> </w:t>
      </w:r>
      <w:r>
        <w:rPr>
          <w:rFonts w:eastAsia="Times New Roman" w:cs="Times New Roman"/>
          <w:szCs w:val="24"/>
        </w:rPr>
        <w:t>Σας ευχαριστώ, κύριε Πρόεδρε.</w:t>
      </w:r>
    </w:p>
    <w:p w14:paraId="06758ED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σημερινού νομοσχεδίου συμπίπτει χρονικά με την έναρξη των πανελλαδικών εξετάσεων, οι οποίες με την ολοκλήρωση τους -έχουν ακουστεί και οι σχετικές ευχές </w:t>
      </w:r>
      <w:r>
        <w:rPr>
          <w:rFonts w:eastAsia="Times New Roman" w:cs="Times New Roman"/>
          <w:szCs w:val="24"/>
        </w:rPr>
        <w:t>από το Προεδρείο νωρίτερα-, θα βάλουν ένα τέλος στην αγωνία χιλιάδων υποψηφίων και των οικογενειών τους.</w:t>
      </w:r>
    </w:p>
    <w:p w14:paraId="06758ED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δεν μπαίνει κανένα τέλος στην αγωνία χιλιάδων μαθητών, οι οποίοι θα παραμείνουν μέσα στις εκπαιδευτικές δομές τα επόμενα χρόνια, καθώς </w:t>
      </w:r>
      <w:r>
        <w:rPr>
          <w:rFonts w:eastAsia="Times New Roman" w:cs="Times New Roman"/>
          <w:szCs w:val="24"/>
        </w:rPr>
        <w:t>ακόμα δεν έχει ξεκαθαριστεί από το Υπουργείο το σύστημα εισαγωγικών εξετάσεων για τα επόμενα χρόνια.</w:t>
      </w:r>
    </w:p>
    <w:p w14:paraId="06758ED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φυσικά, όχι μόνο δεν μπαίνει κανένα τέλος, αλλά αντίθετα πολλαπλασιάζεται η αγωνία των μαθητών και των εκπαιδευτικών, οι οποίοι θα σηκώσουν όλο το βάρο</w:t>
      </w:r>
      <w:r>
        <w:rPr>
          <w:rFonts w:eastAsia="Times New Roman" w:cs="Times New Roman"/>
          <w:szCs w:val="24"/>
        </w:rPr>
        <w:t>ς των πειραματισμών του Υπουργείου Παιδείας, πάνω στο πολύπαθο μοντέλο διοίκησης της εκπαίδευσης, ένα βάρος, που έχει άμεσο αντίκτυπο πάνω στην ποιότητα της εκπαιδευτικής διαδικασίας.</w:t>
      </w:r>
    </w:p>
    <w:p w14:paraId="06758ED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θα αναλύσω προσωπικά, με λεπτομέρειες, το νομοθέτημα του κ. </w:t>
      </w:r>
      <w:proofErr w:type="spellStart"/>
      <w:r>
        <w:rPr>
          <w:rFonts w:eastAsia="Times New Roman" w:cs="Times New Roman"/>
          <w:szCs w:val="24"/>
        </w:rPr>
        <w:t>Γαβρόγλο</w:t>
      </w:r>
      <w:r>
        <w:rPr>
          <w:rFonts w:eastAsia="Times New Roman" w:cs="Times New Roman"/>
          <w:szCs w:val="24"/>
        </w:rPr>
        <w:t>υ</w:t>
      </w:r>
      <w:proofErr w:type="spellEnd"/>
      <w:r>
        <w:rPr>
          <w:rFonts w:eastAsia="Times New Roman" w:cs="Times New Roman"/>
          <w:szCs w:val="24"/>
        </w:rPr>
        <w:t>, ο οποίος όσο υποσχόταν εξαντλητικό διάλογο, άλλο τόσο φρόντισε να τον αποφύγει, επιλέγοντας, μάλιστα, να εισάγει το νομοσχέδιο που συζητάμε σήμερα με τη διαδικασία του επείγοντος.</w:t>
      </w:r>
    </w:p>
    <w:p w14:paraId="06758ED4"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Βεβαίως, δεν θα αναλύσω το νομοσχέδιο, γιατί ο </w:t>
      </w:r>
      <w:r>
        <w:rPr>
          <w:rFonts w:eastAsia="Times New Roman"/>
          <w:szCs w:val="24"/>
        </w:rPr>
        <w:t>ε</w:t>
      </w:r>
      <w:r>
        <w:rPr>
          <w:rFonts w:eastAsia="Times New Roman"/>
          <w:szCs w:val="24"/>
        </w:rPr>
        <w:t xml:space="preserve">ισηγητής της Αξιωματικής </w:t>
      </w:r>
      <w:r>
        <w:rPr>
          <w:rFonts w:eastAsia="Times New Roman"/>
          <w:szCs w:val="24"/>
        </w:rPr>
        <w:t>Αντιπολίτευσης, ο κ. Ανδριανός, ανέδειξε με καθαρότητα όλες τις πτυχές της κριτικής της Νέας Δημοκρατίας.</w:t>
      </w:r>
    </w:p>
    <w:p w14:paraId="06758ED5" w14:textId="77777777" w:rsidR="00866F2D" w:rsidRDefault="003A64EF">
      <w:pPr>
        <w:spacing w:line="600" w:lineRule="auto"/>
        <w:ind w:firstLine="720"/>
        <w:jc w:val="both"/>
        <w:rPr>
          <w:rFonts w:eastAsia="Times New Roman"/>
          <w:szCs w:val="24"/>
        </w:rPr>
      </w:pPr>
      <w:r>
        <w:rPr>
          <w:rFonts w:eastAsia="Times New Roman"/>
          <w:szCs w:val="24"/>
        </w:rPr>
        <w:t xml:space="preserve">Ωστόσο, είναι ένα νομοσχέδιο που επιχειρεί -και το έχουμε επισημάνει ουσιαστικά από την πρώτη στιγμή που μπήκε σε συζήτηση- να αλώσει τη διοίκηση της </w:t>
      </w:r>
      <w:r>
        <w:rPr>
          <w:rFonts w:eastAsia="Times New Roman"/>
          <w:szCs w:val="24"/>
        </w:rPr>
        <w:t xml:space="preserve">εκπαίδευσης με τρόπο απροκάλυπτα προκλητικό και προφανή, αφού θεσπίζει «κόφτη» για τους έχοντες διατελέσει ήδη δύο θητείες σε θέση διοίκησης. Η όψιμη νομοτεχνική βελτίωση που έφερε ο κύριος Υπουργός νωρίτερα, νομίζω ότι επί της ουσίας δεν αλλάζει απολύτως </w:t>
      </w:r>
      <w:r>
        <w:rPr>
          <w:rFonts w:eastAsia="Times New Roman"/>
          <w:szCs w:val="24"/>
        </w:rPr>
        <w:t>τίποτα.</w:t>
      </w:r>
    </w:p>
    <w:p w14:paraId="06758ED6" w14:textId="77777777" w:rsidR="00866F2D" w:rsidRDefault="003A64EF">
      <w:pPr>
        <w:spacing w:line="600" w:lineRule="auto"/>
        <w:ind w:firstLine="720"/>
        <w:jc w:val="both"/>
        <w:rPr>
          <w:rFonts w:eastAsia="Times New Roman"/>
          <w:szCs w:val="24"/>
        </w:rPr>
      </w:pPr>
      <w:r>
        <w:rPr>
          <w:rFonts w:eastAsia="Times New Roman"/>
          <w:szCs w:val="24"/>
        </w:rPr>
        <w:t>Είναι ένα νομοσχέδιο που καταργεί ανερυθρίαστα την αξιολόγηση των εκπαιδευτικών. Καταργεί, δηλαδή, την κινητήρια δύναμη της βελτίωσης της εκπαιδευτικής διαδικασίας και των ίδιων των εκπαιδευτικών. Καταργεί στην ουσία θεσμούς που έχουν αποδείξει μέσ</w:t>
      </w:r>
      <w:r>
        <w:rPr>
          <w:rFonts w:eastAsia="Times New Roman"/>
          <w:szCs w:val="24"/>
        </w:rPr>
        <w:t xml:space="preserve">α στον χρόνο ότι υποστηρίζουν σημαντικά την εκπαιδευτική διαδικασία, όπως ο θεσμός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υμβούλων.</w:t>
      </w:r>
    </w:p>
    <w:p w14:paraId="06758ED7"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Είναι ένα νομοσχέδιο που υποβαθμίζει κατάφωρα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γωγή, ρίχνοντας τις δομές της στον Καιάδα μιας νέας υπερτροφικής, υδροκεφαλικής δομής, εντε</w:t>
      </w:r>
      <w:r>
        <w:rPr>
          <w:rFonts w:eastAsia="Times New Roman"/>
          <w:szCs w:val="24"/>
        </w:rPr>
        <w:t>λώς απομακρυσμένης -αν όχι παντελώς αποκομμένης- από τα σχολεία και τις ανάγκες της εκπαιδευτικής κοινότητας των μαθητών και των εκπαιδευτικών.</w:t>
      </w:r>
    </w:p>
    <w:p w14:paraId="06758ED8" w14:textId="77777777" w:rsidR="00866F2D" w:rsidRDefault="003A64EF">
      <w:pPr>
        <w:spacing w:line="600" w:lineRule="auto"/>
        <w:ind w:firstLine="720"/>
        <w:jc w:val="both"/>
        <w:rPr>
          <w:rFonts w:eastAsia="Times New Roman"/>
          <w:szCs w:val="24"/>
        </w:rPr>
      </w:pPr>
      <w:r>
        <w:rPr>
          <w:rFonts w:eastAsia="Times New Roman"/>
          <w:szCs w:val="24"/>
        </w:rPr>
        <w:t>Θα ήθελα, ωστόσο, να σταθώ και να τονίσω λίγο περισσότερο τα θεσμικά ζητήματα που εγείρονται από τον τρόπο με το</w:t>
      </w:r>
      <w:r>
        <w:rPr>
          <w:rFonts w:eastAsia="Times New Roman"/>
          <w:szCs w:val="24"/>
        </w:rPr>
        <w:t>ν οποίον εισήχθη το νομοσχέδιο.</w:t>
      </w:r>
    </w:p>
    <w:p w14:paraId="06758ED9" w14:textId="77777777" w:rsidR="00866F2D" w:rsidRDefault="003A64EF">
      <w:pPr>
        <w:spacing w:line="600" w:lineRule="auto"/>
        <w:ind w:firstLine="720"/>
        <w:jc w:val="both"/>
        <w:rPr>
          <w:rFonts w:eastAsia="Times New Roman"/>
          <w:szCs w:val="24"/>
        </w:rPr>
      </w:pPr>
      <w:r>
        <w:rPr>
          <w:rFonts w:eastAsia="Times New Roman"/>
          <w:szCs w:val="24"/>
        </w:rPr>
        <w:t xml:space="preserve">Πρώτον, αυτό το νομοθέτημα είχε παρουσιαστεί για διαβούλευση αρχικά -νομίζω- τον Μάρτιο με </w:t>
      </w:r>
      <w:r>
        <w:rPr>
          <w:rFonts w:eastAsia="Times New Roman"/>
          <w:szCs w:val="24"/>
        </w:rPr>
        <w:t>πενήντα ένα</w:t>
      </w:r>
      <w:r>
        <w:rPr>
          <w:rFonts w:eastAsia="Times New Roman"/>
          <w:szCs w:val="24"/>
        </w:rPr>
        <w:t xml:space="preserve"> άρθρα, για να έχουμε τελικά στις 31 Μαΐου την παρουσίαση του τελικού σχεδίου νόμου με </w:t>
      </w:r>
      <w:proofErr w:type="spellStart"/>
      <w:r>
        <w:rPr>
          <w:rFonts w:eastAsia="Times New Roman"/>
          <w:szCs w:val="24"/>
        </w:rPr>
        <w:t>εκατόν</w:t>
      </w:r>
      <w:proofErr w:type="spellEnd"/>
      <w:r>
        <w:rPr>
          <w:rFonts w:eastAsia="Times New Roman"/>
          <w:szCs w:val="24"/>
        </w:rPr>
        <w:t xml:space="preserve"> δεκατρία</w:t>
      </w:r>
      <w:r>
        <w:rPr>
          <w:rFonts w:eastAsia="Times New Roman"/>
          <w:szCs w:val="24"/>
        </w:rPr>
        <w:t xml:space="preserve"> άρθρα. </w:t>
      </w:r>
    </w:p>
    <w:p w14:paraId="06758EDA" w14:textId="77777777" w:rsidR="00866F2D" w:rsidRDefault="003A64EF">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το πρώτο ζήτημα που τίθεται μέσα από μια πρακτική που σ’ έναν πολύ μικρό βαθμό επαναλαμβάνεται, αν προσθέσουμε και τις τροπολογίες της τελευταίας στιγμής, οι οποίες ήδη ξέρουμε ότι υπάρχουν, είναι ότι στην πραγματικότητα για δημόσια διαβούλευση έχει τεθεί</w:t>
      </w:r>
      <w:r>
        <w:rPr>
          <w:rFonts w:eastAsia="Times New Roman"/>
          <w:szCs w:val="24"/>
        </w:rPr>
        <w:t xml:space="preserve"> μόνο το 1/3 του σημερινού νομοσχεδίου.</w:t>
      </w:r>
    </w:p>
    <w:p w14:paraId="06758EDB" w14:textId="77777777" w:rsidR="00866F2D" w:rsidRDefault="003A64EF">
      <w:pPr>
        <w:spacing w:line="600" w:lineRule="auto"/>
        <w:jc w:val="both"/>
        <w:rPr>
          <w:rFonts w:eastAsia="Times New Roman"/>
          <w:szCs w:val="24"/>
        </w:rPr>
      </w:pPr>
      <w:r>
        <w:rPr>
          <w:rFonts w:eastAsia="Times New Roman"/>
          <w:szCs w:val="24"/>
        </w:rPr>
        <w:lastRenderedPageBreak/>
        <w:tab/>
        <w:t>Δεύτερον, όπως πολύ ορθά επισημάνθηκε και κατά την ακρόαση των φορέων, δεν πρόκειται απλά για ένα νομοσχέδιο, αλλά για ένα πολυνομοσχέδιο, γιατί στο εσωτερικό του περιλαμβάνει έξι διαφορετικούς νόμους. Πρώτον, τον ν</w:t>
      </w:r>
      <w:r>
        <w:rPr>
          <w:rFonts w:eastAsia="Times New Roman"/>
          <w:szCs w:val="24"/>
        </w:rPr>
        <w:t>όμο αναδιοργάνωσης ή ενδεχομένως αποδιοργάνωσης -ανάλογα με την πλευρά από την οποία το βλέπει κανείς- των δομών υποστήριξης. Υπάρχει δεύτερος νόμος για την επιλογή στελεχών. Υπάρχει τρίτος νόμος που είναι τα θέματα πρωτοβάθμιας και δευτεροβάθμιας. Υπάρχει</w:t>
      </w:r>
      <w:r>
        <w:rPr>
          <w:rFonts w:eastAsia="Times New Roman"/>
          <w:szCs w:val="24"/>
        </w:rPr>
        <w:t xml:space="preserve"> τέταρτος νόμος για το Ινστιτούτο Εκπαιδευτικής Πολιτικής. Υπάρχει πέμπτος νόμος για τις ΔΙΕΠ και έκτος νόμος είναι αυτός που περιγράφει τις λοιπές διατάξεις.</w:t>
      </w:r>
    </w:p>
    <w:p w14:paraId="06758EDC" w14:textId="77777777" w:rsidR="00866F2D" w:rsidRDefault="003A64EF">
      <w:pPr>
        <w:spacing w:line="600" w:lineRule="auto"/>
        <w:jc w:val="both"/>
        <w:rPr>
          <w:rFonts w:eastAsia="Times New Roman"/>
          <w:szCs w:val="24"/>
        </w:rPr>
      </w:pPr>
      <w:r>
        <w:rPr>
          <w:rFonts w:eastAsia="Times New Roman"/>
          <w:szCs w:val="24"/>
        </w:rPr>
        <w:tab/>
        <w:t>Το τρίτο ζήτημα είναι ένα ζήτημα θεσμικής υφής. Η εφαρμογή αυτού του νόμου, προκειμένου να κατασ</w:t>
      </w:r>
      <w:r>
        <w:rPr>
          <w:rFonts w:eastAsia="Times New Roman"/>
          <w:szCs w:val="24"/>
        </w:rPr>
        <w:t>τεί λειτουργικός, απαιτεί δεκάδες μεταβατικές υπουργικές αποφάσεις και είναι οξύμωρο, κύριοι Υπουργοί –ο κύριος Υπουργός άλλωστε δεν είναι εδώ- η εφαρμογή ενός τέτοιου νομοσχεδίου να επαφίεται σε τόσες πολλές κανονιστικές πράξεις.</w:t>
      </w:r>
    </w:p>
    <w:p w14:paraId="06758EDD" w14:textId="77777777" w:rsidR="00866F2D" w:rsidRDefault="003A64EF">
      <w:pPr>
        <w:spacing w:line="600" w:lineRule="auto"/>
        <w:jc w:val="both"/>
        <w:rPr>
          <w:rFonts w:eastAsia="Times New Roman"/>
          <w:szCs w:val="24"/>
        </w:rPr>
      </w:pPr>
      <w:r>
        <w:rPr>
          <w:rFonts w:eastAsia="Times New Roman"/>
          <w:szCs w:val="24"/>
        </w:rPr>
        <w:lastRenderedPageBreak/>
        <w:tab/>
        <w:t>Κύριοι Υπουργοί, το νομο</w:t>
      </w:r>
      <w:r>
        <w:rPr>
          <w:rFonts w:eastAsia="Times New Roman"/>
          <w:szCs w:val="24"/>
        </w:rPr>
        <w:t xml:space="preserve">θέτημα σάς εκθέτει πολλαπλώς και εκθέτει πολλαπλώς και τους συναδέλφους της κυβερνητικής </w:t>
      </w:r>
      <w:r>
        <w:rPr>
          <w:rFonts w:eastAsia="Times New Roman"/>
          <w:szCs w:val="24"/>
        </w:rPr>
        <w:t>π</w:t>
      </w:r>
      <w:r>
        <w:rPr>
          <w:rFonts w:eastAsia="Times New Roman"/>
          <w:szCs w:val="24"/>
        </w:rPr>
        <w:t>λειοψηφίας που θα κληθούν να το υπερψηφίσουν.</w:t>
      </w:r>
    </w:p>
    <w:p w14:paraId="06758EDE" w14:textId="77777777" w:rsidR="00866F2D" w:rsidRDefault="003A64EF">
      <w:pPr>
        <w:spacing w:line="600" w:lineRule="auto"/>
        <w:ind w:firstLine="720"/>
        <w:jc w:val="both"/>
        <w:rPr>
          <w:rFonts w:eastAsia="Times New Roman"/>
          <w:szCs w:val="24"/>
        </w:rPr>
      </w:pPr>
      <w:r>
        <w:rPr>
          <w:rFonts w:eastAsia="Times New Roman"/>
          <w:szCs w:val="24"/>
        </w:rPr>
        <w:t>Οφείλω να σας επισημάνω μια κραυγαλέα αντίθεση. Το πόρισμα του εθνικού διαλόγου το 2016 –μιλάμε για περίοδο διακυβέρνηση</w:t>
      </w:r>
      <w:r>
        <w:rPr>
          <w:rFonts w:eastAsia="Times New Roman"/>
          <w:szCs w:val="24"/>
        </w:rPr>
        <w:t xml:space="preserve">ς ΣΥΡΙΖΑ- στην </w:t>
      </w:r>
      <w:r>
        <w:rPr>
          <w:rFonts w:eastAsia="Times New Roman"/>
          <w:szCs w:val="24"/>
        </w:rPr>
        <w:t>ε</w:t>
      </w:r>
      <w:r>
        <w:rPr>
          <w:rFonts w:eastAsia="Times New Roman"/>
          <w:szCs w:val="24"/>
        </w:rPr>
        <w:t xml:space="preserve">πιτροπή του οποίου συμμετείχε ο κύριος Υπουργός, ο ίδιος ο κ. </w:t>
      </w:r>
      <w:proofErr w:type="spellStart"/>
      <w:r>
        <w:rPr>
          <w:rFonts w:eastAsia="Times New Roman"/>
          <w:szCs w:val="24"/>
        </w:rPr>
        <w:t>Γαβρόγλου</w:t>
      </w:r>
      <w:proofErr w:type="spellEnd"/>
      <w:r>
        <w:rPr>
          <w:rFonts w:eastAsia="Times New Roman"/>
          <w:szCs w:val="24"/>
        </w:rPr>
        <w:t xml:space="preserve"> και μάλιστα με την ιδιότητα του </w:t>
      </w:r>
      <w:r>
        <w:rPr>
          <w:rFonts w:eastAsia="Times New Roman"/>
          <w:szCs w:val="24"/>
        </w:rPr>
        <w:t>π</w:t>
      </w:r>
      <w:r>
        <w:rPr>
          <w:rFonts w:eastAsia="Times New Roman"/>
          <w:szCs w:val="24"/>
        </w:rPr>
        <w:t>ροέδρου της Επιτροπής Μορφωτικών Υποθέσεων, όχι μόνο δεν υποστήριζε την κατάργηση των σχολικών συμβούλων που ψηφίζουμε σήμερα στην ουσί</w:t>
      </w:r>
      <w:r>
        <w:rPr>
          <w:rFonts w:eastAsia="Times New Roman"/>
          <w:szCs w:val="24"/>
        </w:rPr>
        <w:t>α, αλλά αντίθετα πρότεινε σε μια εντελώς διαφορετική κατεύθυνση την αναβάθμιση του θεσμικού ρόλου των σχολικών συμβούλων.</w:t>
      </w:r>
    </w:p>
    <w:p w14:paraId="06758EDF" w14:textId="77777777" w:rsidR="00866F2D" w:rsidRDefault="003A64EF">
      <w:pPr>
        <w:spacing w:line="600" w:lineRule="auto"/>
        <w:jc w:val="both"/>
        <w:rPr>
          <w:rFonts w:eastAsia="Times New Roman"/>
          <w:szCs w:val="24"/>
        </w:rPr>
      </w:pPr>
      <w:r>
        <w:rPr>
          <w:rFonts w:eastAsia="Times New Roman"/>
          <w:szCs w:val="24"/>
        </w:rPr>
        <w:tab/>
        <w:t>Κύριοι συνάδελφοι της Πλειοψηφίας, σας καλέσαμε έγκαιρα να αποσύρετε το συγκεκριμένο νομοσχέδιο. Το έχουν πει και οι συνάδελφοι της Ν</w:t>
      </w:r>
      <w:r>
        <w:rPr>
          <w:rFonts w:eastAsia="Times New Roman"/>
          <w:szCs w:val="24"/>
        </w:rPr>
        <w:t xml:space="preserve">έας Δημοκρατίας. Στην καλύτερη περίπτωση, προσκολλημένοι στις εμμονές σας και τις ιδεοληψίες σας, στη </w:t>
      </w:r>
      <w:r>
        <w:rPr>
          <w:rFonts w:eastAsia="Times New Roman"/>
          <w:szCs w:val="24"/>
        </w:rPr>
        <w:lastRenderedPageBreak/>
        <w:t>χειρότερη στη μικροκομματική σας αντίληψη περί κομματικής διοίκησης του ευαίσθητου τομέα της παιδείας, δεν το πράξατε.</w:t>
      </w:r>
    </w:p>
    <w:p w14:paraId="06758EE0" w14:textId="77777777" w:rsidR="00866F2D" w:rsidRDefault="003A64EF">
      <w:pPr>
        <w:spacing w:line="600" w:lineRule="auto"/>
        <w:ind w:firstLine="720"/>
        <w:jc w:val="both"/>
        <w:rPr>
          <w:rFonts w:eastAsia="Times New Roman"/>
          <w:szCs w:val="24"/>
        </w:rPr>
      </w:pPr>
      <w:r>
        <w:rPr>
          <w:rFonts w:eastAsia="Times New Roman"/>
          <w:szCs w:val="24"/>
        </w:rPr>
        <w:t>Ωστόσο, ομολογώ ότι λίγο πριν τις ε</w:t>
      </w:r>
      <w:r>
        <w:rPr>
          <w:rFonts w:eastAsia="Times New Roman"/>
          <w:szCs w:val="24"/>
        </w:rPr>
        <w:t xml:space="preserve">πικείμενες εκλογές, αυτό εμάς ως Αξιωματική Αντιπολίτευση μάλλον λίγο μας απασχολεί, γιατί αυτόν τον νόμο του κ. </w:t>
      </w:r>
      <w:proofErr w:type="spellStart"/>
      <w:r>
        <w:rPr>
          <w:rFonts w:eastAsia="Times New Roman"/>
          <w:szCs w:val="24"/>
        </w:rPr>
        <w:t>Γαβρόγλου</w:t>
      </w:r>
      <w:proofErr w:type="spellEnd"/>
      <w:r>
        <w:rPr>
          <w:rFonts w:eastAsia="Times New Roman"/>
          <w:szCs w:val="24"/>
        </w:rPr>
        <w:t xml:space="preserve"> θα τον καταργήσει προφανώς η επόμενη κυβέρνηση. Θα τον καταργήσει σύντομα η κυβέρνηση της Νέας Δημοκρατίας, η κυβέρνηση του Κυριάκου </w:t>
      </w:r>
      <w:r>
        <w:rPr>
          <w:rFonts w:eastAsia="Times New Roman"/>
          <w:szCs w:val="24"/>
        </w:rPr>
        <w:t>Μητσοτάκη.</w:t>
      </w:r>
    </w:p>
    <w:p w14:paraId="06758EE1" w14:textId="77777777" w:rsidR="00866F2D" w:rsidRDefault="003A64EF">
      <w:pPr>
        <w:spacing w:line="600" w:lineRule="auto"/>
        <w:ind w:firstLine="720"/>
        <w:jc w:val="both"/>
        <w:rPr>
          <w:rFonts w:eastAsia="Times New Roman"/>
          <w:szCs w:val="24"/>
        </w:rPr>
      </w:pPr>
      <w:r>
        <w:rPr>
          <w:rFonts w:eastAsia="Times New Roman"/>
          <w:szCs w:val="24"/>
        </w:rPr>
        <w:t>Σας ευχαριστώ πολύ.</w:t>
      </w:r>
    </w:p>
    <w:p w14:paraId="06758EE2" w14:textId="77777777" w:rsidR="00866F2D" w:rsidRDefault="003A64EF">
      <w:pPr>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06758EE3" w14:textId="77777777" w:rsidR="00866F2D" w:rsidRDefault="003A64EF">
      <w:pPr>
        <w:spacing w:line="600" w:lineRule="auto"/>
        <w:ind w:firstLine="720"/>
        <w:jc w:val="both"/>
        <w:rPr>
          <w:rFonts w:eastAsia="Times New Roman"/>
          <w:szCs w:val="24"/>
        </w:rPr>
      </w:pPr>
      <w:r w:rsidRPr="00B165F4">
        <w:rPr>
          <w:rFonts w:eastAsia="Times New Roman"/>
          <w:b/>
          <w:szCs w:val="24"/>
        </w:rPr>
        <w:t>ΠΡΟΕΔΡΕΥΩΝ (Δημήτριος Καμμένος):</w:t>
      </w:r>
      <w:r w:rsidRPr="00B165F4">
        <w:rPr>
          <w:rFonts w:eastAsia="Times New Roman"/>
          <w:szCs w:val="24"/>
        </w:rPr>
        <w:t xml:space="preserve"> </w:t>
      </w:r>
      <w:r>
        <w:rPr>
          <w:rFonts w:eastAsia="Times New Roman"/>
          <w:szCs w:val="24"/>
        </w:rPr>
        <w:t>Ευχαριστούμε πολύ τον κ. Τσιάρα.</w:t>
      </w:r>
    </w:p>
    <w:p w14:paraId="06758EE4" w14:textId="77777777" w:rsidR="00866F2D" w:rsidRDefault="003A64EF">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Δημοκρατικής Συμπαράταξης ΠΑΣΟΚ – ΔΗΜΑΡ κ. Θεοχαρόπουλος </w:t>
      </w:r>
      <w:r>
        <w:rPr>
          <w:rFonts w:eastAsia="Times New Roman"/>
          <w:szCs w:val="24"/>
        </w:rPr>
        <w:t>για δώδεκα λεπτά.</w:t>
      </w:r>
    </w:p>
    <w:p w14:paraId="06758EE5" w14:textId="77777777" w:rsidR="00866F2D" w:rsidRDefault="003A64EF">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Κυρίες και κύριοι συνάδελφοι, με το σημερινό νομοσχέδιο για μ</w:t>
      </w:r>
      <w:r>
        <w:rPr>
          <w:rFonts w:eastAsia="Times New Roman"/>
          <w:szCs w:val="24"/>
        </w:rPr>
        <w:t>ί</w:t>
      </w:r>
      <w:r>
        <w:rPr>
          <w:rFonts w:eastAsia="Times New Roman"/>
          <w:szCs w:val="24"/>
        </w:rPr>
        <w:t xml:space="preserve">α ακόμα φορά ερχόμαστε αντιμέτωποι με την πρωτοφανή περιφρόνηση της ίδιας της κοινοβουλευτικής διαδικασίας. Και, φυσικά, μέσω αυτής και </w:t>
      </w:r>
      <w:r>
        <w:rPr>
          <w:rFonts w:eastAsia="Times New Roman"/>
          <w:szCs w:val="24"/>
        </w:rPr>
        <w:t>με την περιφρόν</w:t>
      </w:r>
      <w:r>
        <w:rPr>
          <w:rFonts w:eastAsia="Times New Roman"/>
          <w:szCs w:val="24"/>
        </w:rPr>
        <w:t xml:space="preserve">ηση </w:t>
      </w:r>
      <w:r>
        <w:rPr>
          <w:rFonts w:eastAsia="Times New Roman"/>
          <w:szCs w:val="24"/>
        </w:rPr>
        <w:t>του εκπαιδευτικού κόσμου.</w:t>
      </w:r>
    </w:p>
    <w:p w14:paraId="06758EE6" w14:textId="77777777" w:rsidR="00866F2D" w:rsidRDefault="003A64EF">
      <w:pPr>
        <w:spacing w:line="600" w:lineRule="auto"/>
        <w:ind w:firstLine="720"/>
        <w:jc w:val="both"/>
        <w:rPr>
          <w:rFonts w:eastAsia="Times New Roman"/>
          <w:szCs w:val="24"/>
        </w:rPr>
      </w:pPr>
      <w:r>
        <w:rPr>
          <w:rFonts w:eastAsia="Times New Roman"/>
          <w:szCs w:val="24"/>
        </w:rPr>
        <w:t xml:space="preserve">Στις 20 Μαρτίου δόθηκε στη δημοσιότητα και στη διαβούλευση το νομοσχέδιο με πενήντα ένα άρθρα. Τον Μάιο στην Επιτροπή Μορφωτικών Υποθέσεων κατατέθηκαν </w:t>
      </w:r>
      <w:proofErr w:type="spellStart"/>
      <w:r>
        <w:rPr>
          <w:rFonts w:eastAsia="Times New Roman"/>
          <w:szCs w:val="24"/>
        </w:rPr>
        <w:t>εκατόν</w:t>
      </w:r>
      <w:proofErr w:type="spellEnd"/>
      <w:r>
        <w:rPr>
          <w:rFonts w:eastAsia="Times New Roman"/>
          <w:szCs w:val="24"/>
        </w:rPr>
        <w:t xml:space="preserve"> δεκατρία άρθρα, πεντακόσιες ογδόντα έξι σελίδες</w:t>
      </w:r>
      <w:r>
        <w:rPr>
          <w:rFonts w:eastAsia="Times New Roman"/>
          <w:szCs w:val="24"/>
        </w:rPr>
        <w:t>,</w:t>
      </w:r>
      <w:r>
        <w:rPr>
          <w:rFonts w:eastAsia="Times New Roman"/>
          <w:szCs w:val="24"/>
        </w:rPr>
        <w:t xml:space="preserve"> με τη μορφή του επε</w:t>
      </w:r>
      <w:r>
        <w:rPr>
          <w:rFonts w:eastAsia="Times New Roman"/>
          <w:szCs w:val="24"/>
        </w:rPr>
        <w:t>ίγοντος, ενώ</w:t>
      </w:r>
      <w:r>
        <w:rPr>
          <w:rFonts w:eastAsia="Times New Roman"/>
          <w:szCs w:val="24"/>
        </w:rPr>
        <w:t xml:space="preserve"> </w:t>
      </w:r>
      <w:r>
        <w:rPr>
          <w:rFonts w:eastAsia="Times New Roman"/>
          <w:szCs w:val="24"/>
        </w:rPr>
        <w:t xml:space="preserve">το συγκεκριμένο νομοσχέδιο ήταν σε συζήτηση με τους φορείς για συγκεκριμένο χρονικό διάστημα. «Λες και είμαστε ντεκόρ», όπως είπε χαρακτηριστικά ένας Βουλευτής του Κινήματος Αλλαγής στις </w:t>
      </w:r>
      <w:r>
        <w:rPr>
          <w:rFonts w:eastAsia="Times New Roman"/>
          <w:szCs w:val="24"/>
        </w:rPr>
        <w:t>ε</w:t>
      </w:r>
      <w:r>
        <w:rPr>
          <w:rFonts w:eastAsia="Times New Roman"/>
          <w:szCs w:val="24"/>
        </w:rPr>
        <w:t xml:space="preserve">πιτροπές και λειτουργούμε στη Βουλή όχι για να κάνουμε </w:t>
      </w:r>
      <w:r>
        <w:rPr>
          <w:rFonts w:eastAsia="Times New Roman"/>
          <w:szCs w:val="24"/>
        </w:rPr>
        <w:t>προτάσεις, να βελτιώνουμε, να αλλάζουμε τα κακώς κείμενα, αλλά για να τα επιβεβαιώνουμε. Δεν θα παίξουμε, λοιπόν, αυτόν τον ρόλο.</w:t>
      </w:r>
    </w:p>
    <w:p w14:paraId="06758EE7" w14:textId="77777777" w:rsidR="00866F2D" w:rsidRDefault="003A64EF">
      <w:pPr>
        <w:spacing w:line="600" w:lineRule="auto"/>
        <w:ind w:firstLine="720"/>
        <w:jc w:val="both"/>
        <w:rPr>
          <w:rFonts w:eastAsia="Times New Roman"/>
          <w:szCs w:val="24"/>
        </w:rPr>
      </w:pPr>
      <w:r>
        <w:rPr>
          <w:rFonts w:eastAsia="Times New Roman"/>
          <w:szCs w:val="24"/>
        </w:rPr>
        <w:t>Σπεύσατε να δηλώσετε ότι πρέπει να βιαστούμε και να ολοκληρώσουμε τη διαδικασία για να μας βρει έτοιμους ο Σεπτέμβριος και η ν</w:t>
      </w:r>
      <w:r>
        <w:rPr>
          <w:rFonts w:eastAsia="Times New Roman"/>
          <w:szCs w:val="24"/>
        </w:rPr>
        <w:t xml:space="preserve">έα σχολική χρονιά. Κι αν είναι </w:t>
      </w:r>
      <w:r>
        <w:rPr>
          <w:rFonts w:eastAsia="Times New Roman"/>
          <w:szCs w:val="24"/>
        </w:rPr>
        <w:lastRenderedPageBreak/>
        <w:t>πραγματικά έτσι</w:t>
      </w:r>
      <w:r>
        <w:rPr>
          <w:rFonts w:eastAsia="Times New Roman"/>
          <w:szCs w:val="24"/>
        </w:rPr>
        <w:t>,</w:t>
      </w:r>
      <w:r>
        <w:rPr>
          <w:rFonts w:eastAsia="Times New Roman"/>
          <w:szCs w:val="24"/>
        </w:rPr>
        <w:t xml:space="preserve"> κι αν</w:t>
      </w:r>
      <w:r>
        <w:rPr>
          <w:rFonts w:eastAsia="Times New Roman"/>
          <w:szCs w:val="24"/>
        </w:rPr>
        <w:t>,</w:t>
      </w:r>
      <w:r>
        <w:rPr>
          <w:rFonts w:eastAsia="Times New Roman"/>
          <w:szCs w:val="24"/>
        </w:rPr>
        <w:t xml:space="preserve"> όντως δεν επιχειρείτε να περάσετε με </w:t>
      </w:r>
      <w:r>
        <w:rPr>
          <w:rFonts w:eastAsia="Times New Roman"/>
          <w:szCs w:val="24"/>
          <w:lang w:val="en-US"/>
        </w:rPr>
        <w:t>fast</w:t>
      </w:r>
      <w:r w:rsidRPr="00C6410B">
        <w:rPr>
          <w:rFonts w:eastAsia="Times New Roman"/>
          <w:szCs w:val="24"/>
        </w:rPr>
        <w:t xml:space="preserve"> </w:t>
      </w:r>
      <w:r>
        <w:rPr>
          <w:rFonts w:eastAsia="Times New Roman"/>
          <w:szCs w:val="24"/>
          <w:lang w:val="en-US"/>
        </w:rPr>
        <w:t>track</w:t>
      </w:r>
      <w:r>
        <w:rPr>
          <w:rFonts w:eastAsia="Times New Roman"/>
          <w:szCs w:val="24"/>
        </w:rPr>
        <w:t xml:space="preserve"> διαδικασίες σαρωτικές αλλαγές στην </w:t>
      </w:r>
      <w:r>
        <w:rPr>
          <w:rFonts w:eastAsia="Times New Roman"/>
          <w:szCs w:val="24"/>
        </w:rPr>
        <w:t>π</w:t>
      </w:r>
      <w:r>
        <w:rPr>
          <w:rFonts w:eastAsia="Times New Roman"/>
          <w:szCs w:val="24"/>
        </w:rPr>
        <w:t xml:space="preserve">αιδεία, είναι και τα </w:t>
      </w:r>
      <w:proofErr w:type="spellStart"/>
      <w:r>
        <w:rPr>
          <w:rFonts w:eastAsia="Times New Roman"/>
          <w:szCs w:val="24"/>
        </w:rPr>
        <w:t>εκατόν</w:t>
      </w:r>
      <w:proofErr w:type="spellEnd"/>
      <w:r>
        <w:rPr>
          <w:rFonts w:eastAsia="Times New Roman"/>
          <w:szCs w:val="24"/>
        </w:rPr>
        <w:t xml:space="preserve"> δεκατρία άρθρα επείγοντα για τον Σεπτέμβριο; Μπορώ να σας φέρω δεκάδες παραδείγματα τα οπ</w:t>
      </w:r>
      <w:r>
        <w:rPr>
          <w:rFonts w:eastAsia="Times New Roman"/>
          <w:szCs w:val="24"/>
        </w:rPr>
        <w:t xml:space="preserve">οία </w:t>
      </w:r>
      <w:r>
        <w:rPr>
          <w:rFonts w:eastAsia="Times New Roman"/>
          <w:szCs w:val="24"/>
        </w:rPr>
        <w:t>επιβεβαιώνουν ότι δεν είναι</w:t>
      </w:r>
      <w:r>
        <w:rPr>
          <w:rFonts w:eastAsia="Times New Roman"/>
          <w:szCs w:val="24"/>
        </w:rPr>
        <w:t xml:space="preserve">. Αποδεικνύετε και πάλι πόση σημασία δίνετε στη συνεννόηση για τόσο κρίσιμα ζητήματα. Εδώ και τρεισήμισι χρόνια δεν υπάρχει κανένα θεσμικό όργανο διαλόγου για θέματα </w:t>
      </w:r>
      <w:r>
        <w:rPr>
          <w:rFonts w:eastAsia="Times New Roman"/>
          <w:szCs w:val="24"/>
        </w:rPr>
        <w:t>π</w:t>
      </w:r>
      <w:r>
        <w:rPr>
          <w:rFonts w:eastAsia="Times New Roman"/>
          <w:szCs w:val="24"/>
        </w:rPr>
        <w:t xml:space="preserve">αιδείας. Με ευθύνη της Κυβέρνησής σας το Εθνικό Συμβούλιο </w:t>
      </w:r>
      <w:r>
        <w:rPr>
          <w:rFonts w:eastAsia="Times New Roman"/>
          <w:szCs w:val="24"/>
        </w:rPr>
        <w:t xml:space="preserve">Παιδείας δεν λειτούργησε ποτέ. Είναι άλλο ένα παράδειγμα </w:t>
      </w:r>
      <w:r>
        <w:rPr>
          <w:rFonts w:eastAsia="Times New Roman"/>
          <w:szCs w:val="24"/>
        </w:rPr>
        <w:t>που καταδεικνύει</w:t>
      </w:r>
      <w:r>
        <w:rPr>
          <w:rFonts w:eastAsia="Times New Roman"/>
          <w:szCs w:val="24"/>
        </w:rPr>
        <w:t xml:space="preserve"> ότι η Κυβέρνηση δεν επιδιώκει την εθνική συνεννόηση ακόμα και στα ζητήματα της </w:t>
      </w:r>
      <w:r>
        <w:rPr>
          <w:rFonts w:eastAsia="Times New Roman"/>
          <w:szCs w:val="24"/>
        </w:rPr>
        <w:t>π</w:t>
      </w:r>
      <w:r>
        <w:rPr>
          <w:rFonts w:eastAsia="Times New Roman"/>
          <w:szCs w:val="24"/>
        </w:rPr>
        <w:t>αιδείας, τα οποία είναι αυτά που κυρίως θα έπρεπε να μπορούν οι πολιτικές δυνάμεις να συνεννοούνται.</w:t>
      </w:r>
    </w:p>
    <w:p w14:paraId="06758EE8" w14:textId="77777777" w:rsidR="00866F2D" w:rsidRDefault="003A64EF">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 xml:space="preserve">αιδεία είναι ένα πολύτιμο κοινωνικό αγαθό, γιατί μια ποιοτική δημόσια εκπαίδευση, που αμβλύνει τις ανισότητες, την έχουν ανάγκη οι πιο αδύναμοι και κυρίως την έχει ανάγκη η χώρα. Όχι μόνο οι διεθνείς μελέτες, αλλά και οι πρακτικές συγκεκριμένων </w:t>
      </w:r>
      <w:r>
        <w:rPr>
          <w:rFonts w:eastAsia="Times New Roman"/>
          <w:szCs w:val="24"/>
        </w:rPr>
        <w:lastRenderedPageBreak/>
        <w:t>χωρών</w:t>
      </w:r>
      <w:r>
        <w:rPr>
          <w:rFonts w:eastAsia="Times New Roman"/>
          <w:szCs w:val="24"/>
        </w:rPr>
        <w:t>,</w:t>
      </w:r>
      <w:r>
        <w:rPr>
          <w:rFonts w:eastAsia="Times New Roman"/>
          <w:szCs w:val="24"/>
        </w:rPr>
        <w:t xml:space="preserve"> έ</w:t>
      </w:r>
      <w:r>
        <w:rPr>
          <w:rFonts w:eastAsia="Times New Roman"/>
          <w:szCs w:val="24"/>
        </w:rPr>
        <w:t xml:space="preserve">χουν δείξει ότι η εκπαίδευση αποτελεί έναν από τους σημαντικότερους παράγοντες για την οικονομική ανάπτυξη. Εκεί τίθεται η βάση της προσωπικότητας, της γνώσης, της καινοτομίας, της εξωστρέφειας. Έτσι </w:t>
      </w:r>
      <w:r>
        <w:rPr>
          <w:rFonts w:eastAsia="Times New Roman"/>
          <w:szCs w:val="24"/>
        </w:rPr>
        <w:t>κ</w:t>
      </w:r>
      <w:r>
        <w:rPr>
          <w:rFonts w:eastAsia="Times New Roman"/>
          <w:szCs w:val="24"/>
        </w:rPr>
        <w:t xml:space="preserve">τίζεται ο κόσμος του μέλλοντος. Με αυτόν τον τρόπο δεν </w:t>
      </w:r>
      <w:r>
        <w:rPr>
          <w:rFonts w:eastAsia="Times New Roman"/>
          <w:szCs w:val="24"/>
        </w:rPr>
        <w:t>γυρνάμε στο παρελθόν.</w:t>
      </w:r>
    </w:p>
    <w:p w14:paraId="06758EE9" w14:textId="77777777" w:rsidR="00866F2D" w:rsidRDefault="003A64EF">
      <w:pPr>
        <w:spacing w:line="600" w:lineRule="auto"/>
        <w:ind w:firstLine="720"/>
        <w:jc w:val="both"/>
        <w:rPr>
          <w:rFonts w:eastAsia="Times New Roman"/>
          <w:szCs w:val="24"/>
        </w:rPr>
      </w:pPr>
      <w:r>
        <w:rPr>
          <w:rFonts w:eastAsia="Times New Roman"/>
          <w:szCs w:val="24"/>
        </w:rPr>
        <w:t>Παρ’ όλο που ι</w:t>
      </w:r>
      <w:r>
        <w:rPr>
          <w:rFonts w:eastAsia="Times New Roman"/>
          <w:szCs w:val="24"/>
        </w:rPr>
        <w:t>σχυρίζεστε ότι αναδιοργανώνετε την εκπαίδευση</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ην αποδιοργανώνετε</w:t>
      </w:r>
      <w:r>
        <w:rPr>
          <w:rFonts w:eastAsia="Times New Roman"/>
          <w:szCs w:val="24"/>
        </w:rPr>
        <w:t xml:space="preserve"> </w:t>
      </w:r>
      <w:r>
        <w:rPr>
          <w:rFonts w:eastAsia="Times New Roman"/>
          <w:szCs w:val="24"/>
        </w:rPr>
        <w:t xml:space="preserve">πλήρως. Και η ομιλία του </w:t>
      </w:r>
      <w:r>
        <w:rPr>
          <w:rFonts w:eastAsia="Times New Roman"/>
          <w:szCs w:val="24"/>
        </w:rPr>
        <w:t>ε</w:t>
      </w:r>
      <w:r>
        <w:rPr>
          <w:rFonts w:eastAsia="Times New Roman"/>
          <w:szCs w:val="24"/>
        </w:rPr>
        <w:t xml:space="preserve">ισηγητή της Δημοκρατικής Συμπαράταξης </w:t>
      </w:r>
      <w:r>
        <w:rPr>
          <w:rFonts w:eastAsia="Times New Roman"/>
          <w:szCs w:val="24"/>
        </w:rPr>
        <w:t>κατ’ άρθρο</w:t>
      </w:r>
      <w:r>
        <w:rPr>
          <w:rFonts w:eastAsia="Times New Roman"/>
          <w:szCs w:val="24"/>
        </w:rPr>
        <w:t xml:space="preserve"> σ</w:t>
      </w:r>
      <w:r>
        <w:rPr>
          <w:rFonts w:eastAsia="Times New Roman"/>
          <w:szCs w:val="24"/>
        </w:rPr>
        <w:t>ά</w:t>
      </w:r>
      <w:r>
        <w:rPr>
          <w:rFonts w:eastAsia="Times New Roman"/>
          <w:szCs w:val="24"/>
        </w:rPr>
        <w:t>ς έδειξε πως το κάνετε αυτό. Έχετε προκαλέσει ίλιγγο στην κοινωνία, στους γο</w:t>
      </w:r>
      <w:r>
        <w:rPr>
          <w:rFonts w:eastAsia="Times New Roman"/>
          <w:szCs w:val="24"/>
        </w:rPr>
        <w:t>νείς, στους μαθητές, στους εκπαιδευτικούς με όσα αντιφατικά διαρρέετε κατά καιρούς ανάλογα με το μικροκομματικό σας συμφέρον.</w:t>
      </w:r>
    </w:p>
    <w:p w14:paraId="06758EEA" w14:textId="77777777" w:rsidR="00866F2D" w:rsidRDefault="003A64EF">
      <w:pPr>
        <w:spacing w:line="600" w:lineRule="auto"/>
        <w:ind w:firstLine="720"/>
        <w:jc w:val="both"/>
        <w:rPr>
          <w:rFonts w:eastAsia="Times New Roman"/>
          <w:szCs w:val="24"/>
        </w:rPr>
      </w:pPr>
      <w:r>
        <w:rPr>
          <w:rFonts w:eastAsia="Times New Roman"/>
          <w:szCs w:val="24"/>
        </w:rPr>
        <w:t>Πηγαίνω στο θέμα των πανελλαδικών εξετάσεων.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ευχηθούμε κάθε επιτυχία στους μαθητές. Ευχόμαστε να μπορέσουν απ’ αυτή</w:t>
      </w:r>
      <w:r>
        <w:rPr>
          <w:rFonts w:eastAsia="Times New Roman"/>
          <w:szCs w:val="24"/>
        </w:rPr>
        <w:t xml:space="preserve"> τη δοκιμασία να βγουν ουσιαστικά πιο ισχυροί και με τις γνώσεις που απαιτούνται. Έρχομαι, όμως, σε αυτό το θέμα για να αναδείξω </w:t>
      </w:r>
      <w:r>
        <w:rPr>
          <w:rFonts w:eastAsia="Times New Roman"/>
          <w:szCs w:val="24"/>
        </w:rPr>
        <w:t xml:space="preserve">πρωτίστως </w:t>
      </w:r>
      <w:r>
        <w:rPr>
          <w:rFonts w:eastAsia="Times New Roman"/>
          <w:szCs w:val="24"/>
        </w:rPr>
        <w:t xml:space="preserve">τον λαϊκισμό του κ. Τσίπρα. Υποσχέθηκε </w:t>
      </w:r>
      <w:r>
        <w:rPr>
          <w:rFonts w:eastAsia="Times New Roman"/>
          <w:szCs w:val="24"/>
        </w:rPr>
        <w:t>τον Αύ</w:t>
      </w:r>
      <w:r>
        <w:rPr>
          <w:rFonts w:eastAsia="Times New Roman"/>
          <w:szCs w:val="24"/>
        </w:rPr>
        <w:lastRenderedPageBreak/>
        <w:t xml:space="preserve">γουστο του 2017 </w:t>
      </w:r>
      <w:r>
        <w:rPr>
          <w:rFonts w:eastAsia="Times New Roman"/>
          <w:szCs w:val="24"/>
        </w:rPr>
        <w:t xml:space="preserve">αλλαγή στο </w:t>
      </w:r>
      <w:r>
        <w:rPr>
          <w:rFonts w:eastAsia="Times New Roman"/>
          <w:szCs w:val="24"/>
        </w:rPr>
        <w:t>λ</w:t>
      </w:r>
      <w:r>
        <w:rPr>
          <w:rFonts w:eastAsia="Times New Roman"/>
          <w:szCs w:val="24"/>
        </w:rPr>
        <w:t>ύκειο και στο σύστημα εισαγωγής στην τριτοβά</w:t>
      </w:r>
      <w:r>
        <w:rPr>
          <w:rFonts w:eastAsia="Times New Roman"/>
          <w:szCs w:val="24"/>
        </w:rPr>
        <w:t>θμια εκπαίδευση, κατάργηση των πανελληνίων εξετάσεων και ελεύθερη πρόσβαση. Και χρησιμοποιώ το «υποσχέθηκε», γιατί ως συνήθως με υποσχέσεις λειτουργεί.</w:t>
      </w:r>
    </w:p>
    <w:p w14:paraId="06758EEB" w14:textId="77777777" w:rsidR="00866F2D" w:rsidRDefault="003A64EF">
      <w:pPr>
        <w:spacing w:line="600" w:lineRule="auto"/>
        <w:ind w:firstLine="720"/>
        <w:jc w:val="both"/>
        <w:rPr>
          <w:rFonts w:eastAsia="Times New Roman"/>
          <w:szCs w:val="24"/>
        </w:rPr>
      </w:pPr>
      <w:r>
        <w:rPr>
          <w:rFonts w:eastAsia="Times New Roman"/>
          <w:szCs w:val="24"/>
        </w:rPr>
        <w:t>Στη διάρκεια του 2018 και μέχρι σήμερα έχετε δηλώσει στην Κυβέρνησή σας τα πάντα. Εθνικό απολυτήριο, παν</w:t>
      </w:r>
      <w:r>
        <w:rPr>
          <w:rFonts w:eastAsia="Times New Roman"/>
          <w:szCs w:val="24"/>
        </w:rPr>
        <w:t xml:space="preserve">ελλήνιες μετά το </w:t>
      </w:r>
      <w:r>
        <w:rPr>
          <w:rFonts w:eastAsia="Times New Roman"/>
          <w:szCs w:val="24"/>
        </w:rPr>
        <w:t>λ</w:t>
      </w:r>
      <w:r>
        <w:rPr>
          <w:rFonts w:eastAsia="Times New Roman"/>
          <w:szCs w:val="24"/>
        </w:rPr>
        <w:t xml:space="preserve">ύκειο, πανελλήνιες μέσα στο </w:t>
      </w:r>
      <w:r>
        <w:rPr>
          <w:rFonts w:eastAsia="Times New Roman"/>
          <w:szCs w:val="24"/>
        </w:rPr>
        <w:t>λ</w:t>
      </w:r>
      <w:r>
        <w:rPr>
          <w:rFonts w:eastAsia="Times New Roman"/>
          <w:szCs w:val="24"/>
        </w:rPr>
        <w:t xml:space="preserve">ύκειο, </w:t>
      </w:r>
      <w:proofErr w:type="spellStart"/>
      <w:r>
        <w:rPr>
          <w:rFonts w:eastAsia="Times New Roman"/>
          <w:szCs w:val="24"/>
        </w:rPr>
        <w:t>ενδοσχολικές</w:t>
      </w:r>
      <w:proofErr w:type="spellEnd"/>
      <w:r>
        <w:rPr>
          <w:rFonts w:eastAsia="Times New Roman"/>
          <w:szCs w:val="24"/>
        </w:rPr>
        <w:t xml:space="preserve"> εξετάσεις, κεντρικά οργανωμένες εξετάσεις, καθόλου εξετάσεις. Έχετε παλαβώσει τους πάντες. Η Κυβέρνησή σας, βέβαια, είναι συνηθισμένη σ</w:t>
      </w:r>
      <w:r>
        <w:rPr>
          <w:rFonts w:eastAsia="Times New Roman"/>
          <w:szCs w:val="24"/>
        </w:rPr>
        <w:t>ε</w:t>
      </w:r>
      <w:r>
        <w:rPr>
          <w:rFonts w:eastAsia="Times New Roman"/>
          <w:szCs w:val="24"/>
        </w:rPr>
        <w:t xml:space="preserve"> αυτές τις τακτικές. «Όχι» στα μνημόνια, αλλά «</w:t>
      </w:r>
      <w:r>
        <w:rPr>
          <w:rFonts w:eastAsia="Times New Roman"/>
          <w:szCs w:val="24"/>
        </w:rPr>
        <w:t>ν</w:t>
      </w:r>
      <w:r>
        <w:rPr>
          <w:rFonts w:eastAsia="Times New Roman"/>
          <w:szCs w:val="24"/>
        </w:rPr>
        <w:t>αι» σ</w:t>
      </w:r>
      <w:r>
        <w:rPr>
          <w:rFonts w:eastAsia="Times New Roman"/>
          <w:szCs w:val="24"/>
        </w:rPr>
        <w:t>ε σκληρότερα μνημόνια, καθαρή έξοδος</w:t>
      </w:r>
      <w:r>
        <w:rPr>
          <w:rFonts w:eastAsia="Times New Roman"/>
          <w:szCs w:val="24"/>
        </w:rPr>
        <w:t>,</w:t>
      </w:r>
      <w:r>
        <w:rPr>
          <w:rFonts w:eastAsia="Times New Roman"/>
          <w:szCs w:val="24"/>
        </w:rPr>
        <w:t xml:space="preserve"> αλλά με εντατική </w:t>
      </w:r>
      <w:proofErr w:type="spellStart"/>
      <w:r>
        <w:rPr>
          <w:rFonts w:eastAsia="Times New Roman"/>
          <w:szCs w:val="24"/>
        </w:rPr>
        <w:t>μεταμνημονιακή</w:t>
      </w:r>
      <w:proofErr w:type="spellEnd"/>
      <w:r>
        <w:rPr>
          <w:rFonts w:eastAsia="Times New Roman"/>
          <w:szCs w:val="24"/>
        </w:rPr>
        <w:t xml:space="preserve"> εποπτεία. Και πολλά άλλα. Με αυτόν τον τρόπο, όμως, στέλνετε τη λογική στο χρονοντούλαπο της ιστορίας.</w:t>
      </w:r>
    </w:p>
    <w:p w14:paraId="06758EEC" w14:textId="77777777" w:rsidR="00866F2D" w:rsidRDefault="003A64EF">
      <w:pPr>
        <w:spacing w:line="600" w:lineRule="auto"/>
        <w:ind w:firstLine="720"/>
        <w:jc w:val="both"/>
        <w:rPr>
          <w:rFonts w:eastAsia="Times New Roman"/>
          <w:szCs w:val="24"/>
        </w:rPr>
      </w:pPr>
      <w:r>
        <w:rPr>
          <w:rFonts w:eastAsia="Times New Roman"/>
          <w:szCs w:val="24"/>
        </w:rPr>
        <w:t xml:space="preserve">Κι αφού δώσατε στη δημοσιότητα το νομοσχέδιο για την αναμόρφωση του </w:t>
      </w:r>
      <w:r>
        <w:rPr>
          <w:rFonts w:eastAsia="Times New Roman"/>
          <w:szCs w:val="24"/>
        </w:rPr>
        <w:t>λ</w:t>
      </w:r>
      <w:r>
        <w:rPr>
          <w:rFonts w:eastAsia="Times New Roman"/>
          <w:szCs w:val="24"/>
        </w:rPr>
        <w:t>υκείου και του</w:t>
      </w:r>
      <w:r>
        <w:rPr>
          <w:rFonts w:eastAsia="Times New Roman"/>
          <w:szCs w:val="24"/>
        </w:rPr>
        <w:t xml:space="preserve"> συστήματος πρόσβασης, μόλις πριν λίγες μέρες το Υπουργείο άφησε να διαρρεύσει στον Τύπο η επιστροφή στον σύστημα των δεσμών. Δεν υπάρχουν λόγια.</w:t>
      </w:r>
    </w:p>
    <w:p w14:paraId="06758EED"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Ταυτοχρόνως, βέβαια, σήμερα ο κ. Τσίπρας, στο </w:t>
      </w:r>
      <w:r>
        <w:rPr>
          <w:rFonts w:eastAsia="Times New Roman"/>
          <w:szCs w:val="24"/>
          <w:lang w:val="en-US"/>
        </w:rPr>
        <w:t>tweet</w:t>
      </w:r>
      <w:r w:rsidRPr="00F63D72">
        <w:rPr>
          <w:rFonts w:eastAsia="Times New Roman"/>
          <w:szCs w:val="24"/>
        </w:rPr>
        <w:t xml:space="preserve"> </w:t>
      </w:r>
      <w:r>
        <w:rPr>
          <w:rFonts w:eastAsia="Times New Roman"/>
          <w:szCs w:val="24"/>
        </w:rPr>
        <w:t xml:space="preserve">που έκανε για τις πανελλαδικές εξετάσεις, αναφέρει ότι η </w:t>
      </w:r>
      <w:r>
        <w:rPr>
          <w:rFonts w:eastAsia="Times New Roman"/>
          <w:szCs w:val="24"/>
        </w:rPr>
        <w:t>π</w:t>
      </w:r>
      <w:r>
        <w:rPr>
          <w:rFonts w:eastAsia="Times New Roman"/>
          <w:szCs w:val="24"/>
        </w:rPr>
        <w:t xml:space="preserve">αιδεία είναι η επένδυση για το μέλλον του τόπου. Λέει χαρακτηριστικά: «Υπηρετούμε την αναβάθμιση της </w:t>
      </w:r>
      <w:r>
        <w:rPr>
          <w:rFonts w:eastAsia="Times New Roman"/>
          <w:szCs w:val="24"/>
        </w:rPr>
        <w:t>π</w:t>
      </w:r>
      <w:r>
        <w:rPr>
          <w:rFonts w:eastAsia="Times New Roman"/>
          <w:szCs w:val="24"/>
        </w:rPr>
        <w:t xml:space="preserve">αιδείας και του ρόλου της στην κοινωνία. Η επένδυση στην </w:t>
      </w:r>
      <w:r>
        <w:rPr>
          <w:rFonts w:eastAsia="Times New Roman"/>
          <w:szCs w:val="24"/>
        </w:rPr>
        <w:t>π</w:t>
      </w:r>
      <w:r>
        <w:rPr>
          <w:rFonts w:eastAsia="Times New Roman"/>
          <w:szCs w:val="24"/>
        </w:rPr>
        <w:t>αιδεία είναι επένδυση στο μέλλον του τόπου».</w:t>
      </w:r>
    </w:p>
    <w:p w14:paraId="06758EEE" w14:textId="77777777" w:rsidR="00866F2D" w:rsidRDefault="003A64EF">
      <w:pPr>
        <w:spacing w:line="600" w:lineRule="auto"/>
        <w:ind w:firstLine="720"/>
        <w:jc w:val="both"/>
        <w:rPr>
          <w:rFonts w:eastAsia="Times New Roman"/>
          <w:szCs w:val="24"/>
        </w:rPr>
      </w:pPr>
      <w:r>
        <w:rPr>
          <w:rFonts w:eastAsia="Times New Roman"/>
          <w:szCs w:val="24"/>
        </w:rPr>
        <w:t>Λέει</w:t>
      </w:r>
      <w:r>
        <w:rPr>
          <w:rFonts w:eastAsia="Times New Roman"/>
          <w:szCs w:val="24"/>
        </w:rPr>
        <w:t xml:space="preserve">, δηλαδή, ακριβώς τα αντίθετα απ’ αυτά που </w:t>
      </w:r>
      <w:r>
        <w:rPr>
          <w:rFonts w:eastAsia="Times New Roman"/>
          <w:szCs w:val="24"/>
        </w:rPr>
        <w:t>πράτ</w:t>
      </w:r>
      <w:r>
        <w:rPr>
          <w:rFonts w:eastAsia="Times New Roman"/>
          <w:szCs w:val="24"/>
        </w:rPr>
        <w:t>τει</w:t>
      </w:r>
      <w:r>
        <w:rPr>
          <w:rFonts w:eastAsia="Times New Roman"/>
          <w:szCs w:val="24"/>
        </w:rPr>
        <w:t xml:space="preserve">. Πράγματι η επένδυση είναι για τον τόπο η </w:t>
      </w:r>
      <w:r>
        <w:rPr>
          <w:rFonts w:eastAsia="Times New Roman"/>
          <w:szCs w:val="24"/>
        </w:rPr>
        <w:t>π</w:t>
      </w:r>
      <w:r>
        <w:rPr>
          <w:rFonts w:eastAsia="Times New Roman"/>
          <w:szCs w:val="24"/>
        </w:rPr>
        <w:t>αιδεία. Όμως, αυτό δεν υλοποιείται με τις συγκεκριμένες πολιτικές, γιατί η Κυβέρνησή σας κρίνεται πλέον από τις ασκούμενες πολιτικές, όχι από θεωρίες και λόγια.</w:t>
      </w:r>
    </w:p>
    <w:p w14:paraId="06758EEF" w14:textId="77777777" w:rsidR="00866F2D" w:rsidRDefault="003A64EF">
      <w:pPr>
        <w:spacing w:line="600" w:lineRule="auto"/>
        <w:ind w:firstLine="720"/>
        <w:jc w:val="both"/>
        <w:rPr>
          <w:rFonts w:eastAsia="Times New Roman"/>
          <w:szCs w:val="24"/>
        </w:rPr>
      </w:pPr>
      <w:r>
        <w:rPr>
          <w:rFonts w:eastAsia="Times New Roman"/>
          <w:szCs w:val="24"/>
        </w:rPr>
        <w:t xml:space="preserve">Για να το πούμε απλά για τις πανελλαδικές εξετάσεις, η όποια αλλαγή θέλει και συνεννόηση και υπευθυνότητα. Εν πάση </w:t>
      </w:r>
      <w:proofErr w:type="spellStart"/>
      <w:r>
        <w:rPr>
          <w:rFonts w:eastAsia="Times New Roman"/>
          <w:szCs w:val="24"/>
        </w:rPr>
        <w:t>περιπτώσει</w:t>
      </w:r>
      <w:proofErr w:type="spellEnd"/>
      <w:r>
        <w:rPr>
          <w:rFonts w:eastAsia="Times New Roman"/>
          <w:szCs w:val="24"/>
        </w:rPr>
        <w:t xml:space="preserve">, να μην χαθεί το επιτυχημένο σύστημα της αντικειμενικότητας και να δούμε πως μπορούμε να βελτιώσουμε την αξιοκρατία. </w:t>
      </w:r>
    </w:p>
    <w:p w14:paraId="06758EF0"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Γιατί εσείς,</w:t>
      </w:r>
      <w:r>
        <w:rPr>
          <w:rFonts w:eastAsia="Times New Roman"/>
          <w:szCs w:val="24"/>
        </w:rPr>
        <w:t xml:space="preserve"> με τον τρόπο που το χειρίζεστε, δημιουργείτε μια σύγχυση και κινδυνεύει να χαθεί και η αντικειμενικότητα και η αξιοκρατία.</w:t>
      </w:r>
    </w:p>
    <w:p w14:paraId="06758EF1" w14:textId="77777777" w:rsidR="00866F2D" w:rsidRDefault="003A64EF">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Άρα χρειάζεται πολ</w:t>
      </w:r>
      <w:r>
        <w:rPr>
          <w:rFonts w:eastAsia="Times New Roman"/>
          <w:szCs w:val="24"/>
        </w:rPr>
        <w:t>λή</w:t>
      </w:r>
      <w:r>
        <w:rPr>
          <w:rFonts w:eastAsia="Times New Roman"/>
          <w:szCs w:val="24"/>
        </w:rPr>
        <w:t xml:space="preserve"> μεγάλη προσοχή σε τέτοια ευαίσθητα θέματα</w:t>
      </w:r>
      <w:r>
        <w:rPr>
          <w:rFonts w:eastAsia="Times New Roman"/>
          <w:szCs w:val="24"/>
        </w:rPr>
        <w:t>,</w:t>
      </w:r>
      <w:r>
        <w:rPr>
          <w:rFonts w:eastAsia="Times New Roman"/>
          <w:szCs w:val="24"/>
        </w:rPr>
        <w:t xml:space="preserve"> όταν τα ανοίγουμε στο</w:t>
      </w:r>
      <w:r>
        <w:rPr>
          <w:rFonts w:eastAsia="Times New Roman"/>
          <w:szCs w:val="24"/>
        </w:rPr>
        <w:t>ν</w:t>
      </w:r>
      <w:r>
        <w:rPr>
          <w:rFonts w:eastAsia="Times New Roman"/>
          <w:szCs w:val="24"/>
        </w:rPr>
        <w:t xml:space="preserve"> δημόσιο διάλογο χωρίς να είμαστε προετοιμασμένοι για τις αλλαγές τις οποίες θα κάνουμε.</w:t>
      </w:r>
    </w:p>
    <w:p w14:paraId="06758EF2" w14:textId="77777777" w:rsidR="00866F2D" w:rsidRDefault="003A64EF">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Ταυτοχρόνως, βέβαια, το πλέον σημαντικό θέμα που πρέπει επιτέλους να αντιμετωπιστεί, είναι ότι όσο εντάσσεται η </w:t>
      </w:r>
      <w:r>
        <w:rPr>
          <w:rFonts w:eastAsia="Times New Roman"/>
          <w:szCs w:val="24"/>
        </w:rPr>
        <w:t>π</w:t>
      </w:r>
      <w:r>
        <w:rPr>
          <w:rFonts w:eastAsia="Times New Roman"/>
          <w:szCs w:val="24"/>
        </w:rPr>
        <w:t>αιδεία σε προγράμματα δογματικής λιτότητας, η χώρα δε</w:t>
      </w:r>
      <w:r>
        <w:rPr>
          <w:rFonts w:eastAsia="Times New Roman"/>
          <w:szCs w:val="24"/>
        </w:rPr>
        <w:t>ν θα υπερβαίνει την κρίση.</w:t>
      </w:r>
    </w:p>
    <w:p w14:paraId="06758EF3" w14:textId="77777777" w:rsidR="00866F2D" w:rsidRDefault="003A64EF">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Και εδώ έρχομαι σε μ</w:t>
      </w:r>
      <w:r>
        <w:rPr>
          <w:rFonts w:eastAsia="Times New Roman"/>
          <w:szCs w:val="24"/>
        </w:rPr>
        <w:t>ί</w:t>
      </w:r>
      <w:r>
        <w:rPr>
          <w:rFonts w:eastAsia="Times New Roman"/>
          <w:szCs w:val="24"/>
        </w:rPr>
        <w:t xml:space="preserve">α άλλη αντίφαση. Ενώ ουσιαστικά έχετε </w:t>
      </w:r>
      <w:proofErr w:type="spellStart"/>
      <w:r>
        <w:rPr>
          <w:rFonts w:eastAsia="Times New Roman"/>
          <w:szCs w:val="24"/>
        </w:rPr>
        <w:t>μνημονιακές</w:t>
      </w:r>
      <w:proofErr w:type="spellEnd"/>
      <w:r>
        <w:rPr>
          <w:rFonts w:eastAsia="Times New Roman"/>
          <w:szCs w:val="24"/>
        </w:rPr>
        <w:t xml:space="preserve"> δεσμεύσεις, </w:t>
      </w:r>
      <w:r>
        <w:rPr>
          <w:rFonts w:eastAsia="Times New Roman"/>
          <w:szCs w:val="24"/>
        </w:rPr>
        <w:t xml:space="preserve">οι οποίες </w:t>
      </w:r>
      <w:r>
        <w:rPr>
          <w:rFonts w:eastAsia="Times New Roman"/>
          <w:szCs w:val="24"/>
        </w:rPr>
        <w:t xml:space="preserve">αποδεικνύονται και από τις περικοπές που κάνετε εδώ -για παράδειγμα, η μείωση του αριθμού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 xml:space="preserve">υμβούλων, τώρα τους </w:t>
      </w:r>
      <w:r>
        <w:rPr>
          <w:rFonts w:eastAsia="Times New Roman"/>
          <w:szCs w:val="24"/>
        </w:rPr>
        <w:t xml:space="preserve">ονομάζετε </w:t>
      </w:r>
      <w:r>
        <w:rPr>
          <w:rFonts w:eastAsia="Times New Roman"/>
          <w:szCs w:val="24"/>
        </w:rPr>
        <w:t>α</w:t>
      </w:r>
      <w:r>
        <w:rPr>
          <w:rFonts w:eastAsia="Times New Roman"/>
          <w:szCs w:val="24"/>
        </w:rPr>
        <w:t>λλιώς- για να μειώσετε το κόστος, αναφέρεστε στην ομιλία σας στις επιτροπές σε μεταρρυθμίσεις και ξανά σε μεταρρυθμίσεις.</w:t>
      </w:r>
    </w:p>
    <w:p w14:paraId="06758EF4" w14:textId="77777777" w:rsidR="00866F2D" w:rsidRDefault="003A64EF">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ab/>
        <w:t xml:space="preserve">Τώρα, </w:t>
      </w:r>
      <w:r>
        <w:rPr>
          <w:rFonts w:eastAsia="Times New Roman"/>
          <w:szCs w:val="24"/>
        </w:rPr>
        <w:t xml:space="preserve">αληθινά </w:t>
      </w:r>
      <w:r>
        <w:rPr>
          <w:rFonts w:eastAsia="Times New Roman"/>
          <w:szCs w:val="24"/>
        </w:rPr>
        <w:t>υπάρχει κα</w:t>
      </w:r>
      <w:r>
        <w:rPr>
          <w:rFonts w:eastAsia="Times New Roman"/>
          <w:szCs w:val="24"/>
        </w:rPr>
        <w:t>μ</w:t>
      </w:r>
      <w:r>
        <w:rPr>
          <w:rFonts w:eastAsia="Times New Roman"/>
          <w:szCs w:val="24"/>
        </w:rPr>
        <w:t>μιά μεταρρυθμιστική πνοή σε αυτές τις αλλαγές; Εκτός αν συνεχίζουμε να κακοποιούμε τον όρο «μεταρρυθμίσεις».</w:t>
      </w:r>
      <w:r>
        <w:rPr>
          <w:rFonts w:eastAsia="Times New Roman"/>
          <w:szCs w:val="24"/>
        </w:rPr>
        <w:t xml:space="preserve"> Μεταρρυθμίσεις δεν είναι ούτε οι απορρυθμίσεις ούτε οι απλές ρυθμίσεις.</w:t>
      </w:r>
    </w:p>
    <w:p w14:paraId="06758EF5"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Μέσα σε αυτό το περιβάλλον, καταθέτετε, λοιπόν, και αυτό το νομοσχέδιο. Με τις ρυθμίσεις που προωθούνται, το εκπαιδευτικό σύστημα γίνεται πιο συγκεντρωτικό, ιεραρχικό και γραφειοκρατι</w:t>
      </w:r>
      <w:r>
        <w:rPr>
          <w:rFonts w:eastAsia="Times New Roman"/>
          <w:szCs w:val="24"/>
        </w:rPr>
        <w:t>κό. Η εκπαίδευση είναι ο κατ</w:t>
      </w:r>
      <w:r>
        <w:rPr>
          <w:rFonts w:eastAsia="Times New Roman"/>
          <w:szCs w:val="24"/>
        </w:rPr>
        <w:t xml:space="preserve">’ </w:t>
      </w:r>
      <w:r>
        <w:rPr>
          <w:rFonts w:eastAsia="Times New Roman"/>
          <w:szCs w:val="24"/>
        </w:rPr>
        <w:t xml:space="preserve">εξοχήν θεσμός που χρειάζεται να λειτουργεί αποκεντρωτικά. Και εσείς συγκεντρώνετε όλες τις υποστηρικτικές δομές για τα σχολεία. Συστήνετε τα ΠΕΚΕΣ, τα οποία απορροφούν πλέον τα </w:t>
      </w:r>
      <w:r>
        <w:rPr>
          <w:rFonts w:eastAsia="Times New Roman"/>
          <w:szCs w:val="24"/>
        </w:rPr>
        <w:t>τ</w:t>
      </w:r>
      <w:r>
        <w:rPr>
          <w:rFonts w:eastAsia="Times New Roman"/>
          <w:szCs w:val="24"/>
        </w:rPr>
        <w:t xml:space="preserve">μήματα </w:t>
      </w:r>
      <w:r>
        <w:rPr>
          <w:rFonts w:eastAsia="Times New Roman"/>
          <w:szCs w:val="24"/>
        </w:rPr>
        <w:t>ε</w:t>
      </w:r>
      <w:r>
        <w:rPr>
          <w:rFonts w:eastAsia="Times New Roman"/>
          <w:szCs w:val="24"/>
        </w:rPr>
        <w:t xml:space="preserve">πιστημονικής </w:t>
      </w:r>
      <w:r>
        <w:rPr>
          <w:rFonts w:eastAsia="Times New Roman"/>
          <w:szCs w:val="24"/>
        </w:rPr>
        <w:t>κ</w:t>
      </w:r>
      <w:r>
        <w:rPr>
          <w:rFonts w:eastAsia="Times New Roman"/>
          <w:szCs w:val="24"/>
        </w:rPr>
        <w:t>αθοδήγησης</w:t>
      </w:r>
      <w:r>
        <w:rPr>
          <w:rFonts w:eastAsia="Times New Roman"/>
          <w:szCs w:val="24"/>
        </w:rPr>
        <w:t>,</w:t>
      </w:r>
      <w:r>
        <w:rPr>
          <w:rFonts w:eastAsia="Times New Roman"/>
          <w:szCs w:val="24"/>
        </w:rPr>
        <w:t xml:space="preserve"> των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 xml:space="preserve">υμβούλων και των </w:t>
      </w:r>
      <w:r>
        <w:rPr>
          <w:rFonts w:eastAsia="Times New Roman"/>
          <w:szCs w:val="24"/>
        </w:rPr>
        <w:t>π</w:t>
      </w:r>
      <w:r>
        <w:rPr>
          <w:rFonts w:eastAsia="Times New Roman"/>
          <w:szCs w:val="24"/>
        </w:rPr>
        <w:t xml:space="preserve">εριφερειακών </w:t>
      </w:r>
      <w:r>
        <w:rPr>
          <w:rFonts w:eastAsia="Times New Roman"/>
          <w:szCs w:val="24"/>
        </w:rPr>
        <w:t>ε</w:t>
      </w:r>
      <w:r>
        <w:rPr>
          <w:rFonts w:eastAsia="Times New Roman"/>
          <w:szCs w:val="24"/>
        </w:rPr>
        <w:t xml:space="preserve">πιμορφωτικών </w:t>
      </w:r>
      <w:r>
        <w:rPr>
          <w:rFonts w:eastAsia="Times New Roman"/>
          <w:szCs w:val="24"/>
        </w:rPr>
        <w:t>κ</w:t>
      </w:r>
      <w:r>
        <w:rPr>
          <w:rFonts w:eastAsia="Times New Roman"/>
          <w:szCs w:val="24"/>
        </w:rPr>
        <w:t>έντρων. Στηρίζεται η νομοθετική σας αυτή πρωτοβουλία σε κα</w:t>
      </w:r>
      <w:r>
        <w:rPr>
          <w:rFonts w:eastAsia="Times New Roman"/>
          <w:szCs w:val="24"/>
        </w:rPr>
        <w:t>μ</w:t>
      </w:r>
      <w:r>
        <w:rPr>
          <w:rFonts w:eastAsia="Times New Roman"/>
          <w:szCs w:val="24"/>
        </w:rPr>
        <w:t xml:space="preserve">μιά πρόταση που να υπογράφεται από κάποια επιστημονική ομάδα; Αντιστοιχίζεται με καλές πρακτικές, </w:t>
      </w:r>
      <w:r>
        <w:rPr>
          <w:rFonts w:eastAsia="Times New Roman"/>
          <w:szCs w:val="24"/>
        </w:rPr>
        <w:t xml:space="preserve">οι οποίες </w:t>
      </w:r>
      <w:r>
        <w:rPr>
          <w:rFonts w:eastAsia="Times New Roman"/>
          <w:szCs w:val="24"/>
        </w:rPr>
        <w:t xml:space="preserve">έχουν </w:t>
      </w:r>
      <w:r>
        <w:rPr>
          <w:rFonts w:eastAsia="Times New Roman"/>
          <w:szCs w:val="24"/>
        </w:rPr>
        <w:t xml:space="preserve">τυχόν </w:t>
      </w:r>
      <w:r>
        <w:rPr>
          <w:rFonts w:eastAsia="Times New Roman"/>
          <w:szCs w:val="24"/>
        </w:rPr>
        <w:t>προκύψει από την εφαρμογή της;</w:t>
      </w:r>
    </w:p>
    <w:p w14:paraId="06758EF6"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Καταργείτε με απόλυτο τρόπο το</w:t>
      </w:r>
      <w:r>
        <w:rPr>
          <w:rFonts w:eastAsia="Times New Roman"/>
          <w:szCs w:val="24"/>
        </w:rPr>
        <w:t>ν</w:t>
      </w:r>
      <w:r>
        <w:rPr>
          <w:rFonts w:eastAsia="Times New Roman"/>
          <w:szCs w:val="24"/>
        </w:rPr>
        <w:t xml:space="preserve"> θεσμό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 xml:space="preserve">υμβούλου, τον βασικό υποστηρικτικό θεσμό κοντά στο σχολείο, και τον αντικαθιστάτε με ένα γραφειοκρατικό </w:t>
      </w:r>
      <w:r>
        <w:rPr>
          <w:rFonts w:eastAsia="Times New Roman"/>
          <w:szCs w:val="24"/>
        </w:rPr>
        <w:lastRenderedPageBreak/>
        <w:t xml:space="preserve">όργανο στην έδρα κάθε περιφέρειας. Δεν υπάρχει αμφιβολία ότι κάθε θεσμός έχει και τα προβλήματά του </w:t>
      </w:r>
      <w:r>
        <w:rPr>
          <w:rFonts w:eastAsia="Times New Roman"/>
          <w:szCs w:val="24"/>
        </w:rPr>
        <w:t>όταν λειτουργεί και πως αυτά πρέπει να τα βελτιώνουμε. Όχι, όμως, να καταργούμε, χωρίς να παίρνουμε τα θετικά και να προχωρούμε στη βελτίωσή τους.</w:t>
      </w:r>
    </w:p>
    <w:p w14:paraId="06758EF7"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Δίνετε, μάλιστα, και μεγαλύτερες ευθύνες</w:t>
      </w:r>
      <w:r>
        <w:rPr>
          <w:rFonts w:eastAsia="Times New Roman"/>
          <w:szCs w:val="24"/>
        </w:rPr>
        <w:t xml:space="preserve"> στη δομή αυτή</w:t>
      </w:r>
      <w:r>
        <w:rPr>
          <w:rFonts w:eastAsia="Times New Roman"/>
          <w:szCs w:val="24"/>
        </w:rPr>
        <w:t>, χωρίς να έχει στελεχωθεί επαρκώς από το απαραίτητο πρ</w:t>
      </w:r>
      <w:r>
        <w:rPr>
          <w:rFonts w:eastAsia="Times New Roman"/>
          <w:szCs w:val="24"/>
        </w:rPr>
        <w:t xml:space="preserve">οσωπικό. Όπως σας είπα, αντί να αναβαθμίσετε τον ρόλο των </w:t>
      </w:r>
      <w:r>
        <w:rPr>
          <w:rFonts w:eastAsia="Times New Roman"/>
          <w:szCs w:val="24"/>
        </w:rPr>
        <w:t>σ</w:t>
      </w:r>
      <w:r>
        <w:rPr>
          <w:rFonts w:eastAsia="Times New Roman"/>
          <w:szCs w:val="24"/>
        </w:rPr>
        <w:t xml:space="preserve">υντονιστών </w:t>
      </w:r>
      <w:r>
        <w:rPr>
          <w:rFonts w:eastAsia="Times New Roman"/>
          <w:szCs w:val="24"/>
        </w:rPr>
        <w:t>ε</w:t>
      </w:r>
      <w:r>
        <w:rPr>
          <w:rFonts w:eastAsia="Times New Roman"/>
          <w:szCs w:val="24"/>
        </w:rPr>
        <w:t xml:space="preserve">κπαιδευτικού </w:t>
      </w:r>
      <w:r>
        <w:rPr>
          <w:rFonts w:eastAsia="Times New Roman"/>
          <w:szCs w:val="24"/>
        </w:rPr>
        <w:t>έ</w:t>
      </w:r>
      <w:r>
        <w:rPr>
          <w:rFonts w:eastAsia="Times New Roman"/>
          <w:szCs w:val="24"/>
        </w:rPr>
        <w:t xml:space="preserve">ργου, μειώνετε τον αριθμό τους από οκτακόσιους σε πεντακόσιους σαράντα, αποδυναμώνοντας την παιδαγωγική και επιστημονική στήριξη. Και αλήθεια, βάσει ποιας μελέτης, ποιας </w:t>
      </w:r>
      <w:r>
        <w:rPr>
          <w:rFonts w:eastAsia="Times New Roman"/>
          <w:szCs w:val="24"/>
        </w:rPr>
        <w:t>λογικής, έχει προκύψει αυτός ο αριθμός;</w:t>
      </w:r>
    </w:p>
    <w:p w14:paraId="06758EF8"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Ταυτοχρόνως, είναι δυνατόν οι επιλογές των στελεχών εκπαίδευσης να ξεκινάνε ιεραρχικά από κάτω προς τα πάνω; Δηλαδή, πρώτα θα επιλεγούν οι </w:t>
      </w:r>
      <w:r>
        <w:rPr>
          <w:rFonts w:eastAsia="Times New Roman"/>
          <w:szCs w:val="24"/>
        </w:rPr>
        <w:t>σ</w:t>
      </w:r>
      <w:r>
        <w:rPr>
          <w:rFonts w:eastAsia="Times New Roman"/>
          <w:szCs w:val="24"/>
        </w:rPr>
        <w:t xml:space="preserve">υντονιστές </w:t>
      </w:r>
      <w:r>
        <w:rPr>
          <w:rFonts w:eastAsia="Times New Roman"/>
          <w:szCs w:val="24"/>
        </w:rPr>
        <w:t>ε</w:t>
      </w:r>
      <w:r>
        <w:rPr>
          <w:rFonts w:eastAsia="Times New Roman"/>
          <w:szCs w:val="24"/>
        </w:rPr>
        <w:t xml:space="preserve">κπαιδευτικού </w:t>
      </w:r>
      <w:r>
        <w:rPr>
          <w:rFonts w:eastAsia="Times New Roman"/>
          <w:szCs w:val="24"/>
        </w:rPr>
        <w:t>έ</w:t>
      </w:r>
      <w:r>
        <w:rPr>
          <w:rFonts w:eastAsia="Times New Roman"/>
          <w:szCs w:val="24"/>
        </w:rPr>
        <w:t>ργου -και μάλιστα από δικά σας στελέχη, περιφερεια</w:t>
      </w:r>
      <w:r>
        <w:rPr>
          <w:rFonts w:eastAsia="Times New Roman"/>
          <w:szCs w:val="24"/>
        </w:rPr>
        <w:t xml:space="preserve">κούς διευθυντές- μετά οι </w:t>
      </w:r>
      <w:r>
        <w:rPr>
          <w:rFonts w:eastAsia="Times New Roman"/>
          <w:szCs w:val="24"/>
        </w:rPr>
        <w:t>δ</w:t>
      </w:r>
      <w:r>
        <w:rPr>
          <w:rFonts w:eastAsia="Times New Roman"/>
          <w:szCs w:val="24"/>
        </w:rPr>
        <w:t xml:space="preserve">ιευθυντές </w:t>
      </w:r>
      <w:r>
        <w:rPr>
          <w:rFonts w:eastAsia="Times New Roman"/>
          <w:szCs w:val="24"/>
        </w:rPr>
        <w:t>ε</w:t>
      </w:r>
      <w:r>
        <w:rPr>
          <w:rFonts w:eastAsia="Times New Roman"/>
          <w:szCs w:val="24"/>
        </w:rPr>
        <w:t xml:space="preserve">κπαίδευσης και στο τέλος οι </w:t>
      </w:r>
      <w:r>
        <w:rPr>
          <w:rFonts w:eastAsia="Times New Roman"/>
          <w:szCs w:val="24"/>
        </w:rPr>
        <w:t>π</w:t>
      </w:r>
      <w:r>
        <w:rPr>
          <w:rFonts w:eastAsia="Times New Roman"/>
          <w:szCs w:val="24"/>
        </w:rPr>
        <w:t xml:space="preserve">εριφερειακοί </w:t>
      </w:r>
      <w:r>
        <w:rPr>
          <w:rFonts w:eastAsia="Times New Roman"/>
          <w:szCs w:val="24"/>
        </w:rPr>
        <w:t>δ</w:t>
      </w:r>
      <w:r>
        <w:rPr>
          <w:rFonts w:eastAsia="Times New Roman"/>
          <w:szCs w:val="24"/>
        </w:rPr>
        <w:t>ιευθυντές.</w:t>
      </w:r>
    </w:p>
    <w:p w14:paraId="06758EF9"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Αν δεν υποκρύπτονται πολιτικές σκοπιμότητες, σας καλούμε να διαλύσετε κάθε υποψία και να ξεκινήσετε τη διαδικασία από πάνω προς τα κάτω, μια αδιάβλητη διαδικασία που</w:t>
      </w:r>
      <w:r>
        <w:rPr>
          <w:rFonts w:eastAsia="Times New Roman"/>
          <w:szCs w:val="24"/>
        </w:rPr>
        <w:t xml:space="preserve"> θα προβλέπει αρχικά την επιλογή των </w:t>
      </w:r>
      <w:r>
        <w:rPr>
          <w:rFonts w:eastAsia="Times New Roman"/>
          <w:szCs w:val="24"/>
        </w:rPr>
        <w:t>π</w:t>
      </w:r>
      <w:r>
        <w:rPr>
          <w:rFonts w:eastAsia="Times New Roman"/>
          <w:szCs w:val="24"/>
        </w:rPr>
        <w:t xml:space="preserve">εριφερειακών </w:t>
      </w:r>
      <w:r>
        <w:rPr>
          <w:rFonts w:eastAsia="Times New Roman"/>
          <w:szCs w:val="24"/>
        </w:rPr>
        <w:t>δ</w:t>
      </w:r>
      <w:r>
        <w:rPr>
          <w:rFonts w:eastAsia="Times New Roman"/>
          <w:szCs w:val="24"/>
        </w:rPr>
        <w:t>ιευθυντών, μέσα από ανοι</w:t>
      </w:r>
      <w:r>
        <w:rPr>
          <w:rFonts w:eastAsia="Times New Roman"/>
          <w:szCs w:val="24"/>
        </w:rPr>
        <w:t>κ</w:t>
      </w:r>
      <w:r>
        <w:rPr>
          <w:rFonts w:eastAsia="Times New Roman"/>
          <w:szCs w:val="24"/>
        </w:rPr>
        <w:t>τή επιλογή</w:t>
      </w:r>
      <w:r>
        <w:rPr>
          <w:rFonts w:eastAsia="Times New Roman"/>
          <w:szCs w:val="24"/>
        </w:rPr>
        <w:t>,</w:t>
      </w:r>
      <w:r>
        <w:rPr>
          <w:rFonts w:eastAsia="Times New Roman"/>
          <w:szCs w:val="24"/>
        </w:rPr>
        <w:t xml:space="preserve"> και στη συνέχεια να ακολουθηθεί η κανονική σειρά.</w:t>
      </w:r>
    </w:p>
    <w:p w14:paraId="06758EFA"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τα κριτήρια που τίθενται για την επιλογή, χωρίς να υπάρχουν σαφείς προϋποθέσεις για την κάθε θέση ευθύνης,</w:t>
      </w:r>
      <w:r>
        <w:rPr>
          <w:rFonts w:eastAsia="Times New Roman"/>
          <w:szCs w:val="24"/>
        </w:rPr>
        <w:t xml:space="preserve"> θεσπίζετε τα ίδια κριτήρια για τη </w:t>
      </w:r>
      <w:proofErr w:type="spellStart"/>
      <w:r>
        <w:rPr>
          <w:rFonts w:eastAsia="Times New Roman"/>
          <w:szCs w:val="24"/>
        </w:rPr>
        <w:t>μοριοδότηση</w:t>
      </w:r>
      <w:proofErr w:type="spellEnd"/>
      <w:r>
        <w:rPr>
          <w:rFonts w:eastAsia="Times New Roman"/>
          <w:szCs w:val="24"/>
        </w:rPr>
        <w:t xml:space="preserve"> για όλους, ανεξαρτήτως αρμοδιοτήτων. Εξισώνετε τα πάντα, αλλά τα εξισώνετε προς τα κάτω.</w:t>
      </w:r>
    </w:p>
    <w:p w14:paraId="06758EFB"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απ’ ό,τι φαίνεται, δυστυχώς στην Κυβέρνησή σας δεν μαθαίνετε και από τα λάθη σας. Σε αυτό τον ευαίσθητο τομέα της </w:t>
      </w:r>
      <w:r>
        <w:rPr>
          <w:rFonts w:eastAsia="Times New Roman"/>
          <w:szCs w:val="24"/>
        </w:rPr>
        <w:t>π</w:t>
      </w:r>
      <w:r>
        <w:rPr>
          <w:rFonts w:eastAsia="Times New Roman"/>
          <w:szCs w:val="24"/>
        </w:rPr>
        <w:t>α</w:t>
      </w:r>
      <w:r>
        <w:rPr>
          <w:rFonts w:eastAsia="Times New Roman"/>
          <w:szCs w:val="24"/>
        </w:rPr>
        <w:t xml:space="preserve">ιδείας, η Κυβέρνηση δεν έχει ενδιαφερθεί για την αξιοκρατία, αλλά για να ελέγξει. Αυτό έπραξε το 2015 -αφού μιλάω για λάθη- και αυτό συνεχίζει να πράττει όσον αφορά τους δεκατρείς </w:t>
      </w:r>
      <w:r>
        <w:rPr>
          <w:rFonts w:eastAsia="Times New Roman"/>
          <w:szCs w:val="24"/>
        </w:rPr>
        <w:t>π</w:t>
      </w:r>
      <w:r>
        <w:rPr>
          <w:rFonts w:eastAsia="Times New Roman"/>
          <w:szCs w:val="24"/>
        </w:rPr>
        <w:t xml:space="preserve">εριφερειακούς </w:t>
      </w:r>
      <w:r>
        <w:rPr>
          <w:rFonts w:eastAsia="Times New Roman"/>
          <w:szCs w:val="24"/>
        </w:rPr>
        <w:t>δ</w:t>
      </w:r>
      <w:r>
        <w:rPr>
          <w:rFonts w:eastAsia="Times New Roman"/>
          <w:szCs w:val="24"/>
        </w:rPr>
        <w:t xml:space="preserve">ιευθυντές </w:t>
      </w:r>
      <w:r>
        <w:rPr>
          <w:rFonts w:eastAsia="Times New Roman"/>
          <w:szCs w:val="24"/>
        </w:rPr>
        <w:t>ε</w:t>
      </w:r>
      <w:r>
        <w:rPr>
          <w:rFonts w:eastAsia="Times New Roman"/>
          <w:szCs w:val="24"/>
        </w:rPr>
        <w:t>κπαίδευσης και την αλλαγή του τρόπου επιλογής του</w:t>
      </w:r>
      <w:r>
        <w:rPr>
          <w:rFonts w:eastAsia="Times New Roman"/>
          <w:szCs w:val="24"/>
        </w:rPr>
        <w:t xml:space="preserve">ς. Είχαν επιλεγεί δώδεκα από </w:t>
      </w:r>
      <w:r>
        <w:rPr>
          <w:rFonts w:eastAsia="Times New Roman"/>
          <w:szCs w:val="24"/>
        </w:rPr>
        <w:lastRenderedPageBreak/>
        <w:t>το</w:t>
      </w:r>
      <w:r>
        <w:rPr>
          <w:rFonts w:eastAsia="Times New Roman"/>
          <w:szCs w:val="24"/>
        </w:rPr>
        <w:t>ν</w:t>
      </w:r>
      <w:r>
        <w:rPr>
          <w:rFonts w:eastAsia="Times New Roman"/>
          <w:szCs w:val="24"/>
        </w:rPr>
        <w:t xml:space="preserve"> ΣΥΡΙΖΑ και ένας από τους ΑΝΕΛ. Το αποτέλεσμα, βέβαια, ήταν και αυτός ο νόμος να κριθεί αντισυνταγματικός.</w:t>
      </w:r>
    </w:p>
    <w:p w14:paraId="06758EFC"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Προτείνετε τώρα ένα νέο πλαίσιο επιλογής στελεχών, αντιεπιστημονικό και σε πολλά σημεία του αναξιοκρατικό. Θεσπίζετε </w:t>
      </w:r>
      <w:r>
        <w:rPr>
          <w:rFonts w:eastAsia="Times New Roman"/>
          <w:szCs w:val="24"/>
        </w:rPr>
        <w:t>αποκλεισμούς για όσους έχουν ήδη δύο θητείες -κάνατε εδώ μια βελτίωση, ουσιαστικά για να μην ισχύσει άμεσα- αλλά ουσιαστικά αποκλείετε με τον τρόπο αυτό, εκ των προτέρων, όλα τα στελέχη της εκπαίδευσης με εμπειρία στη διοίκηση.</w:t>
      </w:r>
    </w:p>
    <w:p w14:paraId="06758EFD" w14:textId="77777777" w:rsidR="00866F2D" w:rsidRDefault="003A64E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αν δεν ακούτε εμάς, σας </w:t>
      </w:r>
      <w:r>
        <w:rPr>
          <w:rFonts w:eastAsia="Times New Roman"/>
          <w:szCs w:val="24"/>
        </w:rPr>
        <w:t xml:space="preserve">το λέει η </w:t>
      </w:r>
      <w:r>
        <w:rPr>
          <w:rFonts w:eastAsia="Times New Roman"/>
          <w:szCs w:val="24"/>
        </w:rPr>
        <w:t>έ</w:t>
      </w:r>
      <w:r>
        <w:rPr>
          <w:rFonts w:eastAsia="Times New Roman"/>
          <w:szCs w:val="24"/>
        </w:rPr>
        <w:t>κθεση της Επιστημονικής Υπηρεσίας της Βουλής. «Γεννάται προβληματισμός…» -διαβάζω χαρακτηριστικά- «…εάν σύστημα ορίου θητειών, το οποίο τυγχάνει εφαρμογής, αποκλείοντας μείζονα αριθμό προσώπων που κατέχουν θέση ευθύνης, να κριθούν εκ νέου όχι μό</w:t>
      </w:r>
      <w:r>
        <w:rPr>
          <w:rFonts w:eastAsia="Times New Roman"/>
          <w:szCs w:val="24"/>
        </w:rPr>
        <w:t xml:space="preserve">νο για τις ίδιες αλλά και για όμοιες θέσεις και δη για λόγους άσχετους με τα προσόντα και την εμπειρία τους, είναι συμβατό με τις ανωτέρω αρχές». Αυτό ακριβώς το οποίο σας λέγαμε και προηγουμένως. Βέβαια, η </w:t>
      </w:r>
      <w:r>
        <w:rPr>
          <w:rFonts w:eastAsia="Times New Roman"/>
          <w:szCs w:val="24"/>
        </w:rPr>
        <w:t>έ</w:t>
      </w:r>
      <w:r>
        <w:rPr>
          <w:rFonts w:eastAsia="Times New Roman"/>
          <w:szCs w:val="24"/>
        </w:rPr>
        <w:t xml:space="preserve">κθεση </w:t>
      </w:r>
      <w:r>
        <w:rPr>
          <w:rFonts w:eastAsia="Times New Roman"/>
          <w:szCs w:val="24"/>
        </w:rPr>
        <w:t>της</w:t>
      </w:r>
      <w:r>
        <w:rPr>
          <w:rFonts w:eastAsia="Times New Roman"/>
          <w:szCs w:val="24"/>
        </w:rPr>
        <w:t xml:space="preserve"> Επιστημονικής Υπηρεσίας της Βουλής παρ</w:t>
      </w:r>
      <w:r>
        <w:rPr>
          <w:rFonts w:eastAsia="Times New Roman"/>
          <w:szCs w:val="24"/>
        </w:rPr>
        <w:t xml:space="preserve">ατηρεί και άλλα </w:t>
      </w:r>
      <w:r>
        <w:rPr>
          <w:rFonts w:eastAsia="Times New Roman"/>
          <w:szCs w:val="24"/>
        </w:rPr>
        <w:lastRenderedPageBreak/>
        <w:t xml:space="preserve">πράγματα, όπως τη συγκέντρωση αρμοδιοτήτων, για παράδειγμα, στο ΙΕΠ, στον </w:t>
      </w:r>
      <w:r>
        <w:rPr>
          <w:rFonts w:eastAsia="Times New Roman"/>
          <w:szCs w:val="24"/>
        </w:rPr>
        <w:t>κ</w:t>
      </w:r>
      <w:r>
        <w:rPr>
          <w:rFonts w:eastAsia="Times New Roman"/>
          <w:szCs w:val="24"/>
        </w:rPr>
        <w:t xml:space="preserve">ανονισμό </w:t>
      </w:r>
      <w:r>
        <w:rPr>
          <w:rFonts w:eastAsia="Times New Roman"/>
          <w:szCs w:val="24"/>
        </w:rPr>
        <w:t>ε</w:t>
      </w:r>
      <w:r>
        <w:rPr>
          <w:rFonts w:eastAsia="Times New Roman"/>
          <w:szCs w:val="24"/>
        </w:rPr>
        <w:t xml:space="preserve">σωτερικής </w:t>
      </w:r>
      <w:r>
        <w:rPr>
          <w:rFonts w:eastAsia="Times New Roman"/>
          <w:szCs w:val="24"/>
        </w:rPr>
        <w:t>λ</w:t>
      </w:r>
      <w:r>
        <w:rPr>
          <w:rFonts w:eastAsia="Times New Roman"/>
          <w:szCs w:val="24"/>
        </w:rPr>
        <w:t>ειτουργίας, όπου θα γίνεται με απόφαση του Υπουργού Παιδείας και Έρευνας. Και όπως λέει χαρακτηριστικά -και σωστά λέει- «η κατάρτιση πρέπει να γ</w:t>
      </w:r>
      <w:r>
        <w:rPr>
          <w:rFonts w:eastAsia="Times New Roman"/>
          <w:szCs w:val="24"/>
        </w:rPr>
        <w:t>ίνει με προεδρικό διάταγμα και όχι με υπουργική απόφαση».</w:t>
      </w:r>
    </w:p>
    <w:p w14:paraId="06758EF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βέβαια, υπάρχουν και πολλά</w:t>
      </w:r>
      <w:r w:rsidRPr="00E0359F">
        <w:rPr>
          <w:rFonts w:eastAsia="Times New Roman" w:cs="Times New Roman"/>
          <w:szCs w:val="24"/>
        </w:rPr>
        <w:t xml:space="preserve"> </w:t>
      </w:r>
      <w:r>
        <w:rPr>
          <w:rFonts w:eastAsia="Times New Roman" w:cs="Times New Roman"/>
          <w:szCs w:val="24"/>
        </w:rPr>
        <w:t xml:space="preserve">άλλα θέματα, όπως η </w:t>
      </w:r>
      <w:r>
        <w:rPr>
          <w:rFonts w:eastAsia="Times New Roman" w:cs="Times New Roman"/>
          <w:szCs w:val="24"/>
        </w:rPr>
        <w:t>δ</w:t>
      </w:r>
      <w:r>
        <w:rPr>
          <w:rFonts w:eastAsia="Times New Roman" w:cs="Times New Roman"/>
          <w:szCs w:val="24"/>
        </w:rPr>
        <w:t xml:space="preserve">ιδακτική </w:t>
      </w:r>
      <w:r>
        <w:rPr>
          <w:rFonts w:eastAsia="Times New Roman" w:cs="Times New Roman"/>
          <w:szCs w:val="24"/>
        </w:rPr>
        <w:t>υ</w:t>
      </w:r>
      <w:r>
        <w:rPr>
          <w:rFonts w:eastAsia="Times New Roman" w:cs="Times New Roman"/>
          <w:szCs w:val="24"/>
        </w:rPr>
        <w:t xml:space="preserve">πηρεσία των </w:t>
      </w:r>
      <w:r>
        <w:rPr>
          <w:rFonts w:eastAsia="Times New Roman" w:cs="Times New Roman"/>
          <w:szCs w:val="24"/>
        </w:rPr>
        <w:t>σ</w:t>
      </w:r>
      <w:r>
        <w:rPr>
          <w:rFonts w:eastAsia="Times New Roman" w:cs="Times New Roman"/>
          <w:szCs w:val="24"/>
        </w:rPr>
        <w:t xml:space="preserve">υντονιστών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έ</w:t>
      </w:r>
      <w:r>
        <w:rPr>
          <w:rFonts w:eastAsia="Times New Roman" w:cs="Times New Roman"/>
          <w:szCs w:val="24"/>
        </w:rPr>
        <w:t xml:space="preserve">ργου, όπως το ότι αναδεικνύετε τη συνέντευξη σε κυρίαρχο ρυθμιστή της επιλογής στελεχών, αφού </w:t>
      </w:r>
      <w:r>
        <w:rPr>
          <w:rFonts w:eastAsia="Times New Roman" w:cs="Times New Roman"/>
          <w:szCs w:val="24"/>
        </w:rPr>
        <w:t>όπως λέει στο υπόμνημά της η Πανελλήνια Ένωση Σχολικών Συμβούλων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συνέντευξη δημιουργεί μια φανερά ετεροβαρή σχέση η οποία δημιουργεί προβλήματα εγκυρότητας και αξιοπιστίας». Είχαμε τα προβλήματα την προηγούμενη δεκαετία, το 2008, με όλα αυτά τα ζητήματ</w:t>
      </w:r>
      <w:r>
        <w:rPr>
          <w:rFonts w:eastAsia="Times New Roman" w:cs="Times New Roman"/>
          <w:szCs w:val="24"/>
        </w:rPr>
        <w:t>α, τα έχουμε και τώρα με μ</w:t>
      </w:r>
      <w:r>
        <w:rPr>
          <w:rFonts w:eastAsia="Times New Roman" w:cs="Times New Roman"/>
          <w:szCs w:val="24"/>
        </w:rPr>
        <w:t>ί</w:t>
      </w:r>
      <w:r>
        <w:rPr>
          <w:rFonts w:eastAsia="Times New Roman" w:cs="Times New Roman"/>
          <w:szCs w:val="24"/>
        </w:rPr>
        <w:t>α άλλη μορφή.</w:t>
      </w:r>
    </w:p>
    <w:p w14:paraId="06758E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Το Κίνημα Αλλαγής, κυρίες και κύριοι Βουλευτές, ασκεί προγραμματική και όχι στείρα αντιπολίτευση. Κατέθεσε σαφείς βελτιωτικές προτάσεις. Επιμένουμε, για παράδειγμα, να υπάρξει συστηματική αξιολόγηση, όχι στεγανά, όχ</w:t>
      </w:r>
      <w:r>
        <w:rPr>
          <w:rFonts w:eastAsia="Times New Roman" w:cs="Times New Roman"/>
          <w:szCs w:val="24"/>
        </w:rPr>
        <w:t>ι κλειστό κλαμπ συντονιστών εκπαιδευτικού έργου.</w:t>
      </w:r>
    </w:p>
    <w:p w14:paraId="06758F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Βέβαια, η λέξη «αξιολόγηση» σάς φέρνει ταραχή. Με καμάρι δηλώσατε</w:t>
      </w:r>
      <w:r>
        <w:rPr>
          <w:rFonts w:eastAsia="Times New Roman" w:cs="Times New Roman"/>
          <w:szCs w:val="24"/>
        </w:rPr>
        <w:t xml:space="preserve">, κύριε Υπουργέ, </w:t>
      </w:r>
      <w:r>
        <w:rPr>
          <w:rFonts w:eastAsia="Times New Roman" w:cs="Times New Roman"/>
          <w:szCs w:val="24"/>
        </w:rPr>
        <w:t>πως οπωσδήποτε, ναι, καταργείτε την αξιολόγηση. Για να συνεννοηθούμε: Όπου ήταν λάθος δομημένη, να τη βελτιώσουμε, να την αλλ</w:t>
      </w:r>
      <w:r>
        <w:rPr>
          <w:rFonts w:eastAsia="Times New Roman" w:cs="Times New Roman"/>
          <w:szCs w:val="24"/>
        </w:rPr>
        <w:t>άξουμε. Όμως, αυτό που λέτε εσείς είναι ότι από εδώ και στο εξής δεν χρειάζεται καμ</w:t>
      </w:r>
      <w:r>
        <w:rPr>
          <w:rFonts w:eastAsia="Times New Roman" w:cs="Times New Roman"/>
          <w:szCs w:val="24"/>
        </w:rPr>
        <w:t>μ</w:t>
      </w:r>
      <w:r>
        <w:rPr>
          <w:rFonts w:eastAsia="Times New Roman" w:cs="Times New Roman"/>
          <w:szCs w:val="24"/>
        </w:rPr>
        <w:t>ία αξιολόγηση, γιατί δεν είμαστε έτοιμοι. Είναι δυνατόν να λέμε αυτή τη στιγμή στην ελληνική κοινωνία ότι σε έναν κλάδο, σε έναν τομέα δεν θεσμοθετούμε κανενός είδους αξιολ</w:t>
      </w:r>
      <w:r>
        <w:rPr>
          <w:rFonts w:eastAsia="Times New Roman" w:cs="Times New Roman"/>
          <w:szCs w:val="24"/>
        </w:rPr>
        <w:t>όγηση; Και είναι αυτός τρόπος με τον οποίον μπορούμε να προχωρήσουμε προς τα μπροστά;</w:t>
      </w:r>
    </w:p>
    <w:p w14:paraId="06758F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Ακούγοντας την ομιλία σας πραγματικά πιστεύω ότι αντιπολιτευόσασταν την Αντιπολίτευση. Την περισσότερη ώρα της ομιλίας σας την αφιερώσατε στο τι έκανε η Αντιπολίτευση. Ξέ</w:t>
      </w:r>
      <w:r>
        <w:rPr>
          <w:rFonts w:eastAsia="Times New Roman" w:cs="Times New Roman"/>
          <w:szCs w:val="24"/>
        </w:rPr>
        <w:t xml:space="preserve">ρετε, αποφεύγω πάρα πολύ να μιλάω με συμβουλές του είδους: «να </w:t>
      </w:r>
      <w:r>
        <w:rPr>
          <w:rFonts w:eastAsia="Times New Roman" w:cs="Times New Roman"/>
          <w:szCs w:val="24"/>
        </w:rPr>
        <w:lastRenderedPageBreak/>
        <w:t>βγούμε στην κοινωνία», «να βγείτε στην κοινωνία». Ο κόσμος έχει μπουχτίσει περί κομματικοποίησης. Και η κοινωνία λέει ότι έχει μπουχτίσει. Αυτή είναι η δική μας αντίληψη και αυτά πρέπει να αλλά</w:t>
      </w:r>
      <w:r>
        <w:rPr>
          <w:rFonts w:eastAsia="Times New Roman" w:cs="Times New Roman"/>
          <w:szCs w:val="24"/>
        </w:rPr>
        <w:t>ξουμε.</w:t>
      </w:r>
    </w:p>
    <w:p w14:paraId="06758F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εμάς δεν μας αφορά η αποδόμηση της πολιτικής σας. Αυτή έχει ήδη </w:t>
      </w:r>
      <w:proofErr w:type="spellStart"/>
      <w:r>
        <w:rPr>
          <w:rFonts w:eastAsia="Times New Roman" w:cs="Times New Roman"/>
          <w:szCs w:val="24"/>
        </w:rPr>
        <w:t>αποδομηθεί</w:t>
      </w:r>
      <w:proofErr w:type="spellEnd"/>
      <w:r>
        <w:rPr>
          <w:rFonts w:eastAsia="Times New Roman" w:cs="Times New Roman"/>
          <w:szCs w:val="24"/>
        </w:rPr>
        <w:t>. Μας αφορά να απελευθερώσουμε την εκπαίδευση από όσα σήμερα την καθηλώνουν, να της παρέχουμε ένα αποτελεσματικό και αποκεντρωμένο σύστημα διοίκησ</w:t>
      </w:r>
      <w:r>
        <w:rPr>
          <w:rFonts w:eastAsia="Times New Roman" w:cs="Times New Roman"/>
          <w:szCs w:val="24"/>
        </w:rPr>
        <w:t xml:space="preserve">ης. Στην </w:t>
      </w:r>
      <w:r>
        <w:rPr>
          <w:rFonts w:eastAsia="Times New Roman" w:cs="Times New Roman"/>
          <w:szCs w:val="24"/>
        </w:rPr>
        <w:t>π</w:t>
      </w:r>
      <w:r>
        <w:rPr>
          <w:rFonts w:eastAsia="Times New Roman" w:cs="Times New Roman"/>
          <w:szCs w:val="24"/>
        </w:rPr>
        <w:t>αιδεία, όμως, χρειάζεται εθνική συνεννόηση. Όχι εμμονές, όχι ιδεοληψίες. Απαιτούνται προοδευτικές τομές.</w:t>
      </w:r>
    </w:p>
    <w:p w14:paraId="06758F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Αυτές σχεδιάζουμε στη Δημοκρατική Συμπαράταξη και στο Κίνημα Αλλαγής. Είμαστε εδώ, απέναντι σε κάθε συντήρηση που κρατάει τον χώρο αλλά και τ</w:t>
      </w:r>
      <w:r>
        <w:rPr>
          <w:rFonts w:eastAsia="Times New Roman" w:cs="Times New Roman"/>
          <w:szCs w:val="24"/>
        </w:rPr>
        <w:t xml:space="preserve">η χώρα δέσμια παθογενειών. Εμείς σε αυτόν τον στόχο θα μείνουμε σταθεροί, γιατί το χρωστάμε πρωτίστως στη νέα γενιά. </w:t>
      </w:r>
    </w:p>
    <w:p w14:paraId="06758F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8F0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6758F06" w14:textId="77777777" w:rsidR="00866F2D" w:rsidRDefault="003A64EF">
      <w:pPr>
        <w:spacing w:line="600" w:lineRule="auto"/>
        <w:ind w:firstLine="720"/>
        <w:jc w:val="both"/>
        <w:rPr>
          <w:rFonts w:eastAsia="Times New Roman" w:cs="Times New Roman"/>
          <w:szCs w:val="24"/>
        </w:rPr>
      </w:pPr>
      <w:r w:rsidRPr="00895D3A">
        <w:rPr>
          <w:rFonts w:eastAsia="Times New Roman" w:cs="Times New Roman"/>
          <w:b/>
          <w:szCs w:val="24"/>
        </w:rPr>
        <w:t>ΠΡΟΕΔΡΕΥΩΝ (Δημήτριος Καμμένος):</w:t>
      </w:r>
      <w:r>
        <w:rPr>
          <w:rFonts w:eastAsia="Times New Roman" w:cs="Times New Roman"/>
          <w:szCs w:val="24"/>
        </w:rPr>
        <w:t xml:space="preserve"> Ευχαριστούμε,</w:t>
      </w:r>
      <w:r>
        <w:rPr>
          <w:rFonts w:eastAsia="Times New Roman" w:cs="Times New Roman"/>
          <w:szCs w:val="24"/>
        </w:rPr>
        <w:t xml:space="preserve"> κύριε Θεοχαρόπουλε.</w:t>
      </w:r>
    </w:p>
    <w:p w14:paraId="06758F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Παρακαλώ να έρθει στο Βήμα η Πρόεδρος της Κοινοβουλευτικής Ομάδας της Δημοκρατικής Συμπαράταξης κ. Φώφη Γεννηματά.</w:t>
      </w:r>
    </w:p>
    <w:p w14:paraId="06758F08" w14:textId="77777777" w:rsidR="00866F2D" w:rsidRDefault="003A64EF">
      <w:pPr>
        <w:spacing w:line="600" w:lineRule="auto"/>
        <w:ind w:firstLine="720"/>
        <w:jc w:val="both"/>
        <w:rPr>
          <w:rFonts w:eastAsia="Times New Roman" w:cs="Times New Roman"/>
          <w:szCs w:val="24"/>
        </w:rPr>
      </w:pPr>
      <w:r w:rsidRPr="00965087">
        <w:rPr>
          <w:rFonts w:eastAsia="Times New Roman" w:cs="Times New Roman"/>
          <w:b/>
          <w:szCs w:val="24"/>
        </w:rPr>
        <w:t>ΦΩ</w:t>
      </w:r>
      <w:r>
        <w:rPr>
          <w:rFonts w:eastAsia="Times New Roman" w:cs="Times New Roman"/>
          <w:b/>
          <w:szCs w:val="24"/>
        </w:rPr>
        <w:t>ΤΕΙΝΗ</w:t>
      </w:r>
      <w:r w:rsidRPr="00965087">
        <w:rPr>
          <w:rFonts w:eastAsia="Times New Roman" w:cs="Times New Roman"/>
          <w:b/>
          <w:szCs w:val="24"/>
        </w:rPr>
        <w:t xml:space="preserve"> </w:t>
      </w:r>
      <w:r>
        <w:rPr>
          <w:rFonts w:eastAsia="Times New Roman" w:cs="Times New Roman"/>
          <w:b/>
          <w:szCs w:val="24"/>
        </w:rPr>
        <w:t xml:space="preserve">(ΦΩΦΗ) </w:t>
      </w:r>
      <w:r w:rsidRPr="00965087">
        <w:rPr>
          <w:rFonts w:eastAsia="Times New Roman" w:cs="Times New Roman"/>
          <w:b/>
          <w:szCs w:val="24"/>
        </w:rPr>
        <w:t>ΓΕΝΝΗΜΑΤΑ (</w:t>
      </w:r>
      <w:r>
        <w:rPr>
          <w:rFonts w:eastAsia="Times New Roman" w:cs="Times New Roman"/>
          <w:b/>
          <w:szCs w:val="24"/>
        </w:rPr>
        <w:t>Πρόεδρος</w:t>
      </w:r>
      <w:r w:rsidRPr="00965087">
        <w:rPr>
          <w:rFonts w:eastAsia="Times New Roman" w:cs="Times New Roman"/>
          <w:b/>
          <w:szCs w:val="24"/>
        </w:rPr>
        <w:t xml:space="preserve"> της Δημοκρατικής Συμπαράταξης</w:t>
      </w:r>
      <w:r>
        <w:rPr>
          <w:rFonts w:eastAsia="Times New Roman" w:cs="Times New Roman"/>
          <w:b/>
          <w:szCs w:val="24"/>
        </w:rPr>
        <w:t xml:space="preserve">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sidRPr="00965087">
        <w:rPr>
          <w:rFonts w:eastAsia="Times New Roman" w:cs="Times New Roman"/>
          <w:b/>
          <w:szCs w:val="24"/>
        </w:rPr>
        <w:t>):</w:t>
      </w:r>
      <w:r>
        <w:rPr>
          <w:rFonts w:eastAsia="Times New Roman" w:cs="Times New Roman"/>
          <w:szCs w:val="24"/>
        </w:rPr>
        <w:t xml:space="preserve"> Ευχαριστώ πολύ, κύριε Πρόεδρε.</w:t>
      </w:r>
    </w:p>
    <w:p w14:paraId="06758F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Βουλευτές, η σκέψη μου σήμερα είναι σε όλα τα παιδιά που δίνουν τη μάχη των πανελλαδικών εξετάσεων, γεμάτα με άγχος αλλά και με πραγματική ελπίδα. Τους εύχομαι και τους ευχόμαστε καλή επιτυχία και δύναμη. Εύχομαι οι προσπάθειές τους να πιάσουν τ</w:t>
      </w:r>
      <w:r>
        <w:rPr>
          <w:rFonts w:eastAsia="Times New Roman" w:cs="Times New Roman"/>
          <w:szCs w:val="24"/>
        </w:rPr>
        <w:t>όπο, γιατί πράγματι οι σπουδές σήμερα είναι ένας σημαντικός στόχος για τα νέα παιδιά αλλά και ένα εξαιρετικό εφόδιο για τη ζωή τους.</w:t>
      </w:r>
    </w:p>
    <w:p w14:paraId="06758F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 αυτό ακριβώς στις περισσότερες χώρες σήμερα γύρω από τα συστήματα εκπαίδευσης διαμορφώνονται κοινωνικές και πολιτικές σ</w:t>
      </w:r>
      <w:r>
        <w:rPr>
          <w:rFonts w:eastAsia="Times New Roman" w:cs="Times New Roman"/>
          <w:szCs w:val="24"/>
        </w:rPr>
        <w:t>υναινέσεις. Και αυτό γιατί ο στόχος είναι κοινός, είναι ένας: Ένα εκπαιδευτικό σύστημα που προσφέρει γνώσεις και δεξιότητες, πολύτιμα εφόδια για τη ζωή των νέων παιδιών.</w:t>
      </w:r>
    </w:p>
    <w:p w14:paraId="06758F0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Δυστυχώς, ό,τι είναι αυτονόητο για την υπόλοιπη Ευρώπη και όλον τον κόσμο, για εμάς εδ</w:t>
      </w:r>
      <w:r>
        <w:rPr>
          <w:rFonts w:eastAsia="Times New Roman" w:cs="Times New Roman"/>
          <w:szCs w:val="24"/>
        </w:rPr>
        <w:t>ώ στην Ελλάδα εξακολουθεί να είναι το ζητούμενο. Ιδιαίτερα τώρα που ο κατήφορος δεν έχει τέλος με την πολιτική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στην εκπαίδευση. Προχειρότητα, πελατειακές σχέσεις, απαξίωση επιτυχημένων θεσμών και δομών, κυνήγι της αριστείας, ισ</w:t>
      </w:r>
      <w:r>
        <w:rPr>
          <w:rFonts w:eastAsia="Times New Roman" w:cs="Times New Roman"/>
          <w:szCs w:val="24"/>
        </w:rPr>
        <w:t>οπέδωση, διάλυση, οπισθοδρόμηση.</w:t>
      </w:r>
    </w:p>
    <w:p w14:paraId="06758F0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Έχετε, κύριε Υπουργέ, πλήρη επίγνωση της ζημιάς που έχετε κάνει όλα αυτά τα χρόνια στο</w:t>
      </w:r>
      <w:r>
        <w:rPr>
          <w:rFonts w:eastAsia="Times New Roman" w:cs="Times New Roman"/>
          <w:szCs w:val="24"/>
        </w:rPr>
        <w:t>ν</w:t>
      </w:r>
      <w:r>
        <w:rPr>
          <w:rFonts w:eastAsia="Times New Roman" w:cs="Times New Roman"/>
          <w:szCs w:val="24"/>
        </w:rPr>
        <w:t xml:space="preserve"> χώρο της δημόσιας εκπαίδευσης, γι’ αυτό αποφεύγετε τον διάλογο. Δεν αντέχετε την κριτική και επιλέγετε κάθε φορά γρήγορες διαδικασίες σ</w:t>
      </w:r>
      <w:r>
        <w:rPr>
          <w:rFonts w:eastAsia="Times New Roman" w:cs="Times New Roman"/>
          <w:szCs w:val="24"/>
        </w:rPr>
        <w:t>τη Βουλή για να μην ακουστεί η αντίθετη άποψη.</w:t>
      </w:r>
    </w:p>
    <w:p w14:paraId="06758F0D" w14:textId="77777777" w:rsidR="00866F2D" w:rsidRDefault="003A64EF">
      <w:pPr>
        <w:spacing w:line="600" w:lineRule="auto"/>
        <w:ind w:firstLine="720"/>
        <w:jc w:val="both"/>
        <w:rPr>
          <w:rFonts w:eastAsia="Times New Roman"/>
          <w:szCs w:val="24"/>
        </w:rPr>
      </w:pPr>
      <w:r>
        <w:rPr>
          <w:rFonts w:eastAsia="Times New Roman"/>
          <w:szCs w:val="24"/>
        </w:rPr>
        <w:lastRenderedPageBreak/>
        <w:t>Να ξέρετε, όμως, κάτι. Αυτή η δήθεν αριστερή πολιτική σας δεν είναι τίποτα άλλο από διευθετήσεις συμφερόντων που καταλήγει να είναι μια σκληρή, ταξική πολιτική.</w:t>
      </w:r>
    </w:p>
    <w:p w14:paraId="06758F0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w:t>
      </w:r>
      <w:r>
        <w:rPr>
          <w:rFonts w:eastAsia="Times New Roman" w:cs="Times New Roman"/>
          <w:szCs w:val="24"/>
        </w:rPr>
        <w:t xml:space="preserve"> Συμπαράταξης ΠΑΣΟΚ - ΔΗΜΑΡ)</w:t>
      </w:r>
    </w:p>
    <w:p w14:paraId="06758F0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Γιατί; Γιατί θίγει κυρίως τους νέους από τις λαϊκές τάξεις. Γιατί είναι ολοφάνερο ότι τα παιδιά των εύπορων οικογενειών </w:t>
      </w:r>
      <w:r>
        <w:rPr>
          <w:rFonts w:eastAsia="Times New Roman" w:cs="Times New Roman"/>
          <w:szCs w:val="24"/>
        </w:rPr>
        <w:t xml:space="preserve">βρίσκουν </w:t>
      </w:r>
      <w:r>
        <w:rPr>
          <w:rFonts w:eastAsia="Times New Roman" w:cs="Times New Roman"/>
          <w:szCs w:val="24"/>
        </w:rPr>
        <w:t xml:space="preserve">διεξόδους, </w:t>
      </w:r>
      <w:r>
        <w:rPr>
          <w:rFonts w:eastAsia="Times New Roman" w:cs="Times New Roman"/>
          <w:szCs w:val="24"/>
        </w:rPr>
        <w:t xml:space="preserve">βρίσκουν </w:t>
      </w:r>
      <w:r>
        <w:rPr>
          <w:rFonts w:eastAsia="Times New Roman" w:cs="Times New Roman"/>
          <w:szCs w:val="24"/>
        </w:rPr>
        <w:t>διέξοδο στην ιδιωτική εκπαίδευση και κυρίως στο εξωτερικό, διότι η φυγή στο εξ</w:t>
      </w:r>
      <w:r>
        <w:rPr>
          <w:rFonts w:eastAsia="Times New Roman" w:cs="Times New Roman"/>
          <w:szCs w:val="24"/>
        </w:rPr>
        <w:t>ωτερικό με τη δική σας πολιτική ξεκινά αμέσως μετά το λύκειο.</w:t>
      </w:r>
    </w:p>
    <w:p w14:paraId="06758F1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Βουλευτές, έχουμε να κάνουμε με ανθρώπους </w:t>
      </w:r>
      <w:r>
        <w:rPr>
          <w:rFonts w:eastAsia="Times New Roman" w:cs="Times New Roman"/>
          <w:szCs w:val="24"/>
        </w:rPr>
        <w:t>όμως,</w:t>
      </w:r>
      <w:r>
        <w:rPr>
          <w:rFonts w:eastAsia="Times New Roman" w:cs="Times New Roman"/>
          <w:szCs w:val="24"/>
        </w:rPr>
        <w:t xml:space="preserve"> και αντιλήψεις που το μέλλον του τόπου και της νέας γενιάς δεν είναι η προτεραιότητά τους, δεν τους ενδιαφέρει. Με την</w:t>
      </w:r>
      <w:r>
        <w:rPr>
          <w:rFonts w:eastAsia="Times New Roman" w:cs="Times New Roman"/>
          <w:szCs w:val="24"/>
        </w:rPr>
        <w:t xml:space="preserve"> πολιτική, δε, που ακολουθείτε και στον χώρο της παιδείας κουβαλάτε νερό στο μύλο της Νέας Δημοκρατίας, </w:t>
      </w:r>
      <w:r>
        <w:rPr>
          <w:rFonts w:eastAsia="Times New Roman" w:cs="Times New Roman"/>
          <w:szCs w:val="24"/>
        </w:rPr>
        <w:t xml:space="preserve">η οποία </w:t>
      </w:r>
      <w:r>
        <w:rPr>
          <w:rFonts w:eastAsia="Times New Roman" w:cs="Times New Roman"/>
          <w:szCs w:val="24"/>
        </w:rPr>
        <w:t xml:space="preserve">επιχειρεί να γίνει </w:t>
      </w:r>
      <w:r>
        <w:rPr>
          <w:rFonts w:eastAsia="Times New Roman" w:cs="Times New Roman"/>
          <w:szCs w:val="24"/>
        </w:rPr>
        <w:lastRenderedPageBreak/>
        <w:t>εγγυητής στο</w:t>
      </w:r>
      <w:r>
        <w:rPr>
          <w:rFonts w:eastAsia="Times New Roman" w:cs="Times New Roman"/>
          <w:szCs w:val="24"/>
        </w:rPr>
        <w:t>ν</w:t>
      </w:r>
      <w:r>
        <w:rPr>
          <w:rFonts w:eastAsia="Times New Roman" w:cs="Times New Roman"/>
          <w:szCs w:val="24"/>
        </w:rPr>
        <w:t xml:space="preserve"> χώρο της εκπαίδευσης χωρίς να έχει να παρουσιάσει τίποτα το καινοτόμο και χωρίς να πιστεύει πραγματικά στην αξί</w:t>
      </w:r>
      <w:r>
        <w:rPr>
          <w:rFonts w:eastAsia="Times New Roman" w:cs="Times New Roman"/>
          <w:szCs w:val="24"/>
        </w:rPr>
        <w:t>α της δημόσιας εκπαίδευσης.</w:t>
      </w:r>
    </w:p>
    <w:p w14:paraId="06758F1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6758F1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εγώ ερωτώ</w:t>
      </w:r>
      <w:r w:rsidRPr="00F75112">
        <w:rPr>
          <w:rFonts w:eastAsia="Times New Roman" w:cs="Times New Roman"/>
          <w:szCs w:val="24"/>
        </w:rPr>
        <w:t>:</w:t>
      </w:r>
      <w:r>
        <w:rPr>
          <w:rFonts w:eastAsia="Times New Roman" w:cs="Times New Roman"/>
          <w:szCs w:val="24"/>
        </w:rPr>
        <w:t xml:space="preserve"> Γιατί αλήθεια είναι επείγον να συζητηθεί με αυτή τη διαδικασία το νομοσχέδιο; Τι δεσμεύσεις έχετε αναλάβει; Γιατί ευτελίζετε την κοινοβο</w:t>
      </w:r>
      <w:r>
        <w:rPr>
          <w:rFonts w:eastAsia="Times New Roman" w:cs="Times New Roman"/>
          <w:szCs w:val="24"/>
        </w:rPr>
        <w:t>υλευτική διαδικασία με αυτόν τον τρόπο;</w:t>
      </w:r>
    </w:p>
    <w:p w14:paraId="06758F1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Προφανώς, λέω εγώ</w:t>
      </w:r>
      <w:r w:rsidRPr="00DB7367">
        <w:rPr>
          <w:rFonts w:eastAsia="Times New Roman" w:cs="Times New Roman"/>
          <w:szCs w:val="24"/>
        </w:rPr>
        <w:t>,</w:t>
      </w:r>
      <w:r>
        <w:rPr>
          <w:rFonts w:eastAsia="Times New Roman" w:cs="Times New Roman"/>
          <w:szCs w:val="24"/>
        </w:rPr>
        <w:t xml:space="preserve"> πριν από όλα για να πάρουν είδηση όσο γίνεται λιγότεροι πολίτες το τι ακριβώς επιχειρείτε να κάνετε για άλλη μ</w:t>
      </w:r>
      <w:r>
        <w:rPr>
          <w:rFonts w:eastAsia="Times New Roman" w:cs="Times New Roman"/>
          <w:szCs w:val="24"/>
        </w:rPr>
        <w:t>ί</w:t>
      </w:r>
      <w:r>
        <w:rPr>
          <w:rFonts w:eastAsia="Times New Roman" w:cs="Times New Roman"/>
          <w:szCs w:val="24"/>
        </w:rPr>
        <w:t xml:space="preserve">α φορά στην εκπαίδευση, αλλά δεν θα σας κάνουμε τη χάρη. </w:t>
      </w:r>
      <w:r>
        <w:rPr>
          <w:rFonts w:eastAsia="Times New Roman" w:cs="Times New Roman"/>
          <w:szCs w:val="24"/>
        </w:rPr>
        <w:t xml:space="preserve">Ας </w:t>
      </w:r>
      <w:r>
        <w:rPr>
          <w:rFonts w:eastAsia="Times New Roman" w:cs="Times New Roman"/>
          <w:szCs w:val="24"/>
        </w:rPr>
        <w:t>πάρουμε έν</w:t>
      </w:r>
      <w:r>
        <w:rPr>
          <w:rFonts w:eastAsia="Times New Roman" w:cs="Times New Roman"/>
          <w:szCs w:val="24"/>
        </w:rPr>
        <w:t>α</w:t>
      </w:r>
      <w:r>
        <w:rPr>
          <w:rFonts w:eastAsia="Times New Roman" w:cs="Times New Roman"/>
          <w:szCs w:val="24"/>
        </w:rPr>
        <w:t>-</w:t>
      </w:r>
      <w:r>
        <w:rPr>
          <w:rFonts w:eastAsia="Times New Roman" w:cs="Times New Roman"/>
          <w:szCs w:val="24"/>
        </w:rPr>
        <w:t>έ</w:t>
      </w:r>
      <w:r>
        <w:rPr>
          <w:rFonts w:eastAsia="Times New Roman" w:cs="Times New Roman"/>
          <w:szCs w:val="24"/>
        </w:rPr>
        <w:t xml:space="preserve">να τα </w:t>
      </w:r>
      <w:r>
        <w:rPr>
          <w:rFonts w:eastAsia="Times New Roman" w:cs="Times New Roman"/>
          <w:szCs w:val="24"/>
        </w:rPr>
        <w:t>ζητήματα</w:t>
      </w:r>
      <w:r>
        <w:rPr>
          <w:rFonts w:eastAsia="Times New Roman" w:cs="Times New Roman"/>
          <w:szCs w:val="24"/>
        </w:rPr>
        <w:t>:</w:t>
      </w:r>
    </w:p>
    <w:p w14:paraId="06758F1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Πρώτον, καταργείτε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για την αξιολόγηση των εκπαιδευτικών και άρον - άρον λόγω τρόικας επαναφέρετε την αξιολόγηση της σχολικής μονάδας που καθιερώθηκε την περίοδο 2010 - 2012. Μάλιστα. Τότε να θυμίσω απλά ότι την </w:t>
      </w:r>
      <w:r>
        <w:rPr>
          <w:rFonts w:eastAsia="Times New Roman" w:cs="Times New Roman"/>
          <w:szCs w:val="24"/>
        </w:rPr>
        <w:lastRenderedPageBreak/>
        <w:t>πετροβολούσατ</w:t>
      </w:r>
      <w:r>
        <w:rPr>
          <w:rFonts w:eastAsia="Times New Roman" w:cs="Times New Roman"/>
          <w:szCs w:val="24"/>
        </w:rPr>
        <w:t>ε και την καταργήσατε. Ράβε - ξήλωνε σε δουλειά να βρισκόμαστε και όλα αυτά εις βάρος πάντα της εκπαίδευσης.</w:t>
      </w:r>
    </w:p>
    <w:p w14:paraId="06758F1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Αλλά όσο σωστή είναι, κύριοι της Κυβέρνησης, η αξιολόγηση της εκπαιδευτικής μονάδας</w:t>
      </w:r>
      <w:r w:rsidRPr="00DB7367">
        <w:rPr>
          <w:rFonts w:eastAsia="Times New Roman" w:cs="Times New Roman"/>
          <w:szCs w:val="24"/>
        </w:rPr>
        <w:t>,</w:t>
      </w:r>
      <w:r>
        <w:rPr>
          <w:rFonts w:eastAsia="Times New Roman" w:cs="Times New Roman"/>
          <w:szCs w:val="24"/>
        </w:rPr>
        <w:t xml:space="preserve"> άλλο τόσο είναι σωστή και αναγκαία η αξιολόγηση του εκπαιδευτι</w:t>
      </w:r>
      <w:r>
        <w:rPr>
          <w:rFonts w:eastAsia="Times New Roman" w:cs="Times New Roman"/>
          <w:szCs w:val="24"/>
        </w:rPr>
        <w:t>κού. Το ένα πρέπει να συμπληρώνει το άλλο. Βέβαια, θα μου πείτε το ένα έχει ψήφους, το άλλο δεν έχει. Για να σοβαρολογούμε</w:t>
      </w:r>
      <w:r w:rsidRPr="00DB7367">
        <w:rPr>
          <w:rFonts w:eastAsia="Times New Roman" w:cs="Times New Roman"/>
          <w:szCs w:val="24"/>
        </w:rPr>
        <w:t>,</w:t>
      </w:r>
      <w:r>
        <w:rPr>
          <w:rFonts w:eastAsia="Times New Roman" w:cs="Times New Roman"/>
          <w:szCs w:val="24"/>
        </w:rPr>
        <w:t xml:space="preserve"> πρέπει να εγγυηθούμε την ασφάλεια για τη δουλειά του εκπαιδευτικού αλλά και να αξιολογείται η εξέλιξή του.</w:t>
      </w:r>
    </w:p>
    <w:p w14:paraId="06758F1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Δεύτερον, καταργείτε τον </w:t>
      </w:r>
      <w:r>
        <w:rPr>
          <w:rFonts w:eastAsia="Times New Roman" w:cs="Times New Roman"/>
          <w:szCs w:val="24"/>
        </w:rPr>
        <w:t>θεσμό των σχολικών συμβούλων, έναν από τους πιο δημοκρατικούς εκπαιδευτικούς θεσμούς που η καθιέρωσή του από την κυβέρνηση του Ανδρέα Παπανδρέου δικαίωσε τον αγώνα τον εκπαιδευτικών</w:t>
      </w:r>
      <w:r>
        <w:rPr>
          <w:rFonts w:eastAsia="Times New Roman" w:cs="Times New Roman"/>
          <w:szCs w:val="24"/>
        </w:rPr>
        <w:t xml:space="preserve">. Έναν </w:t>
      </w:r>
      <w:r>
        <w:rPr>
          <w:rFonts w:eastAsia="Times New Roman" w:cs="Times New Roman"/>
          <w:szCs w:val="24"/>
        </w:rPr>
        <w:t>θεσμό που διαχρονικά καταγράφηκε με θετικό πρόσημο, ενώ δεν είχε και</w:t>
      </w:r>
      <w:r>
        <w:rPr>
          <w:rFonts w:eastAsia="Times New Roman" w:cs="Times New Roman"/>
          <w:szCs w:val="24"/>
        </w:rPr>
        <w:t xml:space="preserve"> την απαιτούμενη στήριξη</w:t>
      </w:r>
      <w:r w:rsidRPr="00DB7367">
        <w:rPr>
          <w:rFonts w:eastAsia="Times New Roman" w:cs="Times New Roman"/>
          <w:szCs w:val="24"/>
        </w:rPr>
        <w:t>,</w:t>
      </w:r>
      <w:r>
        <w:rPr>
          <w:rFonts w:eastAsia="Times New Roman" w:cs="Times New Roman"/>
          <w:szCs w:val="24"/>
        </w:rPr>
        <w:t xml:space="preserve"> για να τα λέμε όλα, να μιλάμε με ειλικρίνεια. Οι σχολικοί σύμβουλοι προσέφεραν και προσφέρουν πολλά στην εκπαίδευση σε προβλήματα μαθησιακών δυσκολιών, </w:t>
      </w:r>
      <w:proofErr w:type="spellStart"/>
      <w:r>
        <w:rPr>
          <w:rFonts w:eastAsia="Times New Roman" w:cs="Times New Roman"/>
          <w:szCs w:val="24"/>
        </w:rPr>
        <w:t>ενδοσχολικών</w:t>
      </w:r>
      <w:proofErr w:type="spellEnd"/>
      <w:r>
        <w:rPr>
          <w:rFonts w:eastAsia="Times New Roman" w:cs="Times New Roman"/>
          <w:szCs w:val="24"/>
        </w:rPr>
        <w:t xml:space="preserve"> συγκρούσεων, σε προβλήματα με συμπεριφορές, σε θέματα παρεμβάσεων</w:t>
      </w:r>
      <w:r>
        <w:rPr>
          <w:rFonts w:eastAsia="Times New Roman" w:cs="Times New Roman"/>
          <w:szCs w:val="24"/>
        </w:rPr>
        <w:t xml:space="preserve"> </w:t>
      </w:r>
      <w:r>
        <w:rPr>
          <w:rFonts w:eastAsia="Times New Roman" w:cs="Times New Roman"/>
          <w:szCs w:val="24"/>
        </w:rPr>
        <w:lastRenderedPageBreak/>
        <w:t>από τους γονείς αλλά και τριβών μεταξύ των διδασκόντων</w:t>
      </w:r>
      <w:r w:rsidRPr="00DB7367">
        <w:rPr>
          <w:rFonts w:eastAsia="Times New Roman" w:cs="Times New Roman"/>
          <w:szCs w:val="24"/>
        </w:rPr>
        <w:t>,</w:t>
      </w:r>
      <w:r>
        <w:rPr>
          <w:rFonts w:eastAsia="Times New Roman" w:cs="Times New Roman"/>
          <w:szCs w:val="24"/>
        </w:rPr>
        <w:t xml:space="preserve"> γιατί είχαν και έχουν την επιστημονική γνώση, αλλά και την εμπειρία να αντιμετωπίσουν κρίσεις και να προτείνουν λύσεις</w:t>
      </w:r>
      <w:r w:rsidRPr="00DB7367">
        <w:rPr>
          <w:rFonts w:eastAsia="Times New Roman" w:cs="Times New Roman"/>
          <w:szCs w:val="24"/>
        </w:rPr>
        <w:t>.</w:t>
      </w:r>
    </w:p>
    <w:p w14:paraId="06758F1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Καταργείτε αυτόν τον θεσμό χωρίς καμμία αξιολόγηση, χωρίς να λαμβάνετ</w:t>
      </w:r>
      <w:r>
        <w:rPr>
          <w:rFonts w:eastAsia="Times New Roman" w:cs="Times New Roman"/>
          <w:szCs w:val="24"/>
        </w:rPr>
        <w:t>ε</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ούτε τις εκθέσεις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δ</w:t>
      </w:r>
      <w:r>
        <w:rPr>
          <w:rFonts w:eastAsia="Times New Roman" w:cs="Times New Roman"/>
          <w:szCs w:val="24"/>
        </w:rPr>
        <w:t>ιαλόγου που εσείς παραγγείλατε και στη θέση τους τι κάνετε; Δημιουργείτε νέα γραφειοκρατία για νέα ρουσφέτια.</w:t>
      </w:r>
    </w:p>
    <w:p w14:paraId="06758F1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Τρίτον, δημιουργείτε νέες πελατειακές σχέσεις στον πιο ευαίσθητο χώρο. Ακούστε. Στο</w:t>
      </w:r>
      <w:r>
        <w:rPr>
          <w:rFonts w:eastAsia="Times New Roman" w:cs="Times New Roman"/>
          <w:szCs w:val="24"/>
        </w:rPr>
        <w:t>ν</w:t>
      </w:r>
      <w:r>
        <w:rPr>
          <w:rFonts w:eastAsia="Times New Roman" w:cs="Times New Roman"/>
          <w:szCs w:val="24"/>
        </w:rPr>
        <w:t xml:space="preserve"> χώρο της εκπαίδευσης έχ</w:t>
      </w:r>
      <w:r>
        <w:rPr>
          <w:rFonts w:eastAsia="Times New Roman" w:cs="Times New Roman"/>
          <w:szCs w:val="24"/>
        </w:rPr>
        <w:t xml:space="preserve">ει ιδιαίτερη αξία το υπόδειγμα που προβάλει η πολιτεία, ότι σέβεται δηλαδή τις διαφανείς διαδικασίες και την αξιοκρατία. Αντί αυτού εισάγετε διαδικασίες και τρόπους </w:t>
      </w:r>
      <w:proofErr w:type="spellStart"/>
      <w:r>
        <w:rPr>
          <w:rFonts w:eastAsia="Times New Roman" w:cs="Times New Roman"/>
          <w:szCs w:val="24"/>
        </w:rPr>
        <w:t>μοριοδότησης</w:t>
      </w:r>
      <w:proofErr w:type="spellEnd"/>
      <w:r>
        <w:rPr>
          <w:rFonts w:eastAsia="Times New Roman" w:cs="Times New Roman"/>
          <w:szCs w:val="24"/>
        </w:rPr>
        <w:t xml:space="preserve"> που προετοιμάζουν την επιλογή των κολλητών και αρεστών του Υπουργού. Με πρωτοφ</w:t>
      </w:r>
      <w:r>
        <w:rPr>
          <w:rFonts w:eastAsia="Times New Roman" w:cs="Times New Roman"/>
          <w:szCs w:val="24"/>
        </w:rPr>
        <w:t xml:space="preserve">ανείς μεθοδεύσεις, όπως την επιλογή των στελεχών από κάτω προς τα πάνω, επιχειρείτε τη </w:t>
      </w:r>
      <w:r>
        <w:rPr>
          <w:rFonts w:eastAsia="Times New Roman" w:cs="Times New Roman"/>
          <w:szCs w:val="24"/>
        </w:rPr>
        <w:t>«</w:t>
      </w:r>
      <w:proofErr w:type="spellStart"/>
      <w:r>
        <w:rPr>
          <w:rFonts w:eastAsia="Times New Roman" w:cs="Times New Roman"/>
          <w:szCs w:val="24"/>
        </w:rPr>
        <w:t>συριζοποίηση</w:t>
      </w:r>
      <w:proofErr w:type="spellEnd"/>
      <w:r>
        <w:rPr>
          <w:rFonts w:eastAsia="Times New Roman" w:cs="Times New Roman"/>
          <w:szCs w:val="24"/>
        </w:rPr>
        <w:t>»</w:t>
      </w:r>
      <w:r>
        <w:rPr>
          <w:rFonts w:eastAsia="Times New Roman" w:cs="Times New Roman"/>
          <w:szCs w:val="24"/>
        </w:rPr>
        <w:t xml:space="preserve"> της εκπαίδευσης, δίνοντας το χειρότερο παράδειγμα ευνοιοκρατίας και κυριαρχίας του ρουσφετιού. Να γνωρίζετε, όμως, ότι αυτές σας οι παρεμβάσεις δεν θα μακ</w:t>
      </w:r>
      <w:r>
        <w:rPr>
          <w:rFonts w:eastAsia="Times New Roman" w:cs="Times New Roman"/>
          <w:szCs w:val="24"/>
        </w:rPr>
        <w:t xml:space="preserve">ροημερεύσουν. </w:t>
      </w:r>
      <w:r>
        <w:rPr>
          <w:rFonts w:eastAsia="Times New Roman" w:cs="Times New Roman"/>
          <w:szCs w:val="24"/>
        </w:rPr>
        <w:lastRenderedPageBreak/>
        <w:t>Είναι από τις πρώτες που πρέπει να καταργηθούν για να δοθεί το μήνυμα ότι επιτέλους σε αυτόν τον τόπο υπάρχει αξιοκρατία.</w:t>
      </w:r>
    </w:p>
    <w:p w14:paraId="06758F19" w14:textId="77777777" w:rsidR="00866F2D" w:rsidRDefault="003A64EF">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758F1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Τέταρτον, δημιουργείτε μεγάλα προβλήματα στ</w:t>
      </w:r>
      <w:r>
        <w:rPr>
          <w:rFonts w:eastAsia="Times New Roman" w:cs="Times New Roman"/>
          <w:szCs w:val="24"/>
        </w:rPr>
        <w:t>ην ειδική αγωγή. Αντί να ενισχυθεί η λειτουργία των ΚΕΔΔΥ και ιδιαίτερα στο κομμάτι της υποστήριξης, προβλέπεται η διάλυση</w:t>
      </w:r>
      <w:r>
        <w:rPr>
          <w:rFonts w:eastAsia="Times New Roman" w:cs="Times New Roman"/>
          <w:szCs w:val="24"/>
        </w:rPr>
        <w:t>-</w:t>
      </w:r>
      <w:r>
        <w:rPr>
          <w:rFonts w:eastAsia="Times New Roman" w:cs="Times New Roman"/>
          <w:szCs w:val="24"/>
        </w:rPr>
        <w:t xml:space="preserve">συγχώνευση. Επιστρέφουμε έτσι στο </w:t>
      </w:r>
      <w:proofErr w:type="spellStart"/>
      <w:r>
        <w:rPr>
          <w:rFonts w:eastAsia="Times New Roman" w:cs="Times New Roman"/>
          <w:szCs w:val="24"/>
        </w:rPr>
        <w:t>ιατροκεντρικό</w:t>
      </w:r>
      <w:proofErr w:type="spellEnd"/>
      <w:r>
        <w:rPr>
          <w:rFonts w:eastAsia="Times New Roman" w:cs="Times New Roman"/>
          <w:szCs w:val="24"/>
        </w:rPr>
        <w:t xml:space="preserve"> μοντέλο και σε ουρές για απλές διαγνώσεις και όχι σε ουσιαστικές διεπιστημονικές αξιο</w:t>
      </w:r>
      <w:r>
        <w:rPr>
          <w:rFonts w:eastAsia="Times New Roman" w:cs="Times New Roman"/>
          <w:szCs w:val="24"/>
        </w:rPr>
        <w:t>λογήσεις, με σκοπό την εκπαιδευτική υποστήριξη των μαθητών, όπως θα έπρεπε να είναι. Πρόκειται για ένα πισωγύρισμα δεκαετιών στον ευαίσθητο χώρο της ειδικής αγωγής. Ποιοι θα πληρώσουν το μάρμαρο; Πριν από όλους τα παιδιά και βεβαίως οι γονείς τους αλλά και</w:t>
      </w:r>
      <w:r>
        <w:rPr>
          <w:rFonts w:eastAsia="Times New Roman" w:cs="Times New Roman"/>
          <w:szCs w:val="24"/>
        </w:rPr>
        <w:t xml:space="preserve"> οι εκπαιδευτικοί.</w:t>
      </w:r>
    </w:p>
    <w:p w14:paraId="06758F1B" w14:textId="77777777" w:rsidR="00866F2D" w:rsidRDefault="003A64EF">
      <w:pPr>
        <w:spacing w:line="600" w:lineRule="auto"/>
        <w:ind w:firstLine="720"/>
        <w:jc w:val="both"/>
        <w:rPr>
          <w:rFonts w:eastAsia="Times New Roman" w:cs="Times New Roman"/>
          <w:szCs w:val="24"/>
        </w:rPr>
      </w:pPr>
      <w:r w:rsidRPr="00B05603">
        <w:rPr>
          <w:rFonts w:eastAsia="Times New Roman" w:cs="Times New Roman"/>
          <w:szCs w:val="24"/>
        </w:rPr>
        <w:lastRenderedPageBreak/>
        <w:t>Κυρίες και κύριοι Βουλευτές,</w:t>
      </w:r>
      <w:r>
        <w:rPr>
          <w:rFonts w:eastAsia="Times New Roman" w:cs="Times New Roman"/>
          <w:szCs w:val="24"/>
        </w:rPr>
        <w:t xml:space="preserve"> είναι αυτονόητο ότι καταψηφίζουμε αυτό το νομοσχέδιο. Είναι μια στάση ευθύνης απέναντι στα παιδιά, στις οικογένειες και στους εκπαιδευτικούς.</w:t>
      </w:r>
    </w:p>
    <w:p w14:paraId="06758F1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Θέλω, όμως, κύριε Υπουργέ, να σας επισημάνω ότι το νομοσχέδιο αυτό</w:t>
      </w:r>
      <w:r>
        <w:rPr>
          <w:rFonts w:eastAsia="Times New Roman" w:cs="Times New Roman"/>
          <w:szCs w:val="24"/>
        </w:rPr>
        <w:t xml:space="preserve"> δεν είναι το μόνο που θα στιγματίσει τη θητεία σας. Έχετε σοβαρότατες ευθύνες για την απαράδεκτη κατάσταση που επικρατεί και στην ανώτατη εκπαίδευση, κάτι που αφορά τόσο εσάς, αλλά κυρίως τον κ. Τσίπρα, τον ίδιο τον Πρωθυπουργό, που επιλέγει συνειδητά τον</w:t>
      </w:r>
      <w:r>
        <w:rPr>
          <w:rFonts w:eastAsia="Times New Roman" w:cs="Times New Roman"/>
          <w:szCs w:val="24"/>
        </w:rPr>
        <w:t xml:space="preserve"> δρόμο της υποβάθμισης για τα εκπαιδευτικά ιδρύματα. Έχετε εγκαταλείψει τα πανεπιστήμια στο έλεος της βίας και της ανομίας. Από κέντρα εκπαίδευσης και διακίνησης ιδεών τα μετατρέπετε με την ανοχή σας σε ορμητήρια διαφόρων ομάδων και κέντρα παρανομίας.</w:t>
      </w:r>
    </w:p>
    <w:p w14:paraId="06758F1D" w14:textId="77777777" w:rsidR="00866F2D" w:rsidRDefault="003A64EF">
      <w:pPr>
        <w:spacing w:line="600" w:lineRule="auto"/>
        <w:ind w:firstLine="720"/>
        <w:jc w:val="both"/>
        <w:rPr>
          <w:rFonts w:eastAsia="Times New Roman" w:cs="Times New Roman"/>
          <w:szCs w:val="24"/>
        </w:rPr>
      </w:pPr>
      <w:r w:rsidRPr="002B6632">
        <w:rPr>
          <w:rFonts w:eastAsia="Times New Roman" w:cs="Times New Roman"/>
          <w:szCs w:val="24"/>
        </w:rPr>
        <w:t>(Χει</w:t>
      </w:r>
      <w:r w:rsidRPr="002B6632">
        <w:rPr>
          <w:rFonts w:eastAsia="Times New Roman" w:cs="Times New Roman"/>
          <w:szCs w:val="24"/>
        </w:rPr>
        <w:t>ροκροτήματα από την πτέρυγα της Δημοκρατικής Συμπαράταξης ΠΑΣΟΚ – ΔΗΜΑΡ)</w:t>
      </w:r>
      <w:r>
        <w:rPr>
          <w:rFonts w:eastAsia="Times New Roman" w:cs="Times New Roman"/>
          <w:szCs w:val="24"/>
        </w:rPr>
        <w:t xml:space="preserve"> </w:t>
      </w:r>
    </w:p>
    <w:p w14:paraId="06758F1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Αυτή είναι η πραγματική κατάργηση του ασύλου.</w:t>
      </w:r>
    </w:p>
    <w:p w14:paraId="06758F1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Δείτε τι συμβαίνει στο Πολυτεχνείο, τι συμβαίνει στην ΑΣΟΕΕ, τι συμβαίνει στο Αριστοτέλειο Θεσσαλονίκης και σε τόσα άλλα.</w:t>
      </w:r>
    </w:p>
    <w:p w14:paraId="06758F2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Τέτοια μέρα δε</w:t>
      </w:r>
      <w:r>
        <w:rPr>
          <w:rFonts w:eastAsia="Times New Roman" w:cs="Times New Roman"/>
          <w:szCs w:val="24"/>
        </w:rPr>
        <w:t xml:space="preserve">ν μπορώ παρά να κλείσω την τοποθέτησή μου με την υποτιθέμενη κατάργηση των </w:t>
      </w:r>
      <w:r>
        <w:rPr>
          <w:rFonts w:eastAsia="Times New Roman" w:cs="Times New Roman"/>
          <w:szCs w:val="24"/>
        </w:rPr>
        <w:t>π</w:t>
      </w:r>
      <w:r>
        <w:rPr>
          <w:rFonts w:eastAsia="Times New Roman" w:cs="Times New Roman"/>
          <w:szCs w:val="24"/>
        </w:rPr>
        <w:t xml:space="preserve">ανελλαδικών </w:t>
      </w:r>
      <w:r>
        <w:rPr>
          <w:rFonts w:eastAsia="Times New Roman" w:cs="Times New Roman"/>
          <w:szCs w:val="24"/>
        </w:rPr>
        <w:t>ε</w:t>
      </w:r>
      <w:r>
        <w:rPr>
          <w:rFonts w:eastAsia="Times New Roman" w:cs="Times New Roman"/>
          <w:szCs w:val="24"/>
        </w:rPr>
        <w:t xml:space="preserve">ξετάσεων. Εδώ έχουμε το εξής </w:t>
      </w:r>
      <w:r>
        <w:rPr>
          <w:rFonts w:eastAsia="Times New Roman" w:cs="Times New Roman"/>
          <w:szCs w:val="24"/>
        </w:rPr>
        <w:t>φαινόμενο,</w:t>
      </w:r>
      <w:r>
        <w:rPr>
          <w:rFonts w:eastAsia="Times New Roman" w:cs="Times New Roman"/>
          <w:szCs w:val="24"/>
        </w:rPr>
        <w:t xml:space="preserve"> Δευτέρα, Τετάρτη, Παρασκευή τις καταργείτε. Τρίτη, Πέμπτη, Σάββατο τις επαναφέρετε. Επιτέλους σταματήστε τα παιχνίδια </w:t>
      </w:r>
      <w:r>
        <w:rPr>
          <w:rFonts w:eastAsia="Times New Roman" w:cs="Times New Roman"/>
          <w:szCs w:val="24"/>
        </w:rPr>
        <w:t>εις βάρος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παιδι</w:t>
      </w:r>
      <w:r>
        <w:rPr>
          <w:rFonts w:eastAsia="Times New Roman" w:cs="Times New Roman"/>
          <w:szCs w:val="24"/>
        </w:rPr>
        <w:t>ών</w:t>
      </w:r>
      <w:r>
        <w:rPr>
          <w:rFonts w:eastAsia="Times New Roman" w:cs="Times New Roman"/>
          <w:szCs w:val="24"/>
        </w:rPr>
        <w:t xml:space="preserve"> και τ</w:t>
      </w:r>
      <w:r>
        <w:rPr>
          <w:rFonts w:eastAsia="Times New Roman" w:cs="Times New Roman"/>
          <w:szCs w:val="24"/>
        </w:rPr>
        <w:t>ων</w:t>
      </w:r>
      <w:r>
        <w:rPr>
          <w:rFonts w:eastAsia="Times New Roman" w:cs="Times New Roman"/>
          <w:szCs w:val="24"/>
        </w:rPr>
        <w:t xml:space="preserve"> οικογ</w:t>
      </w:r>
      <w:r>
        <w:rPr>
          <w:rFonts w:eastAsia="Times New Roman" w:cs="Times New Roman"/>
          <w:szCs w:val="24"/>
        </w:rPr>
        <w:t>ε</w:t>
      </w:r>
      <w:r>
        <w:rPr>
          <w:rFonts w:eastAsia="Times New Roman" w:cs="Times New Roman"/>
          <w:szCs w:val="24"/>
        </w:rPr>
        <w:t>νει</w:t>
      </w:r>
      <w:r>
        <w:rPr>
          <w:rFonts w:eastAsia="Times New Roman" w:cs="Times New Roman"/>
          <w:szCs w:val="24"/>
        </w:rPr>
        <w:t>ών</w:t>
      </w:r>
      <w:r>
        <w:rPr>
          <w:rFonts w:eastAsia="Times New Roman" w:cs="Times New Roman"/>
          <w:szCs w:val="24"/>
        </w:rPr>
        <w:t xml:space="preserve"> τους.</w:t>
      </w:r>
    </w:p>
    <w:p w14:paraId="06758F21" w14:textId="77777777" w:rsidR="00866F2D" w:rsidRDefault="003A64EF">
      <w:pPr>
        <w:spacing w:line="600" w:lineRule="auto"/>
        <w:ind w:firstLine="720"/>
        <w:jc w:val="both"/>
        <w:rPr>
          <w:rFonts w:eastAsia="Times New Roman" w:cs="Times New Roman"/>
          <w:szCs w:val="24"/>
        </w:rPr>
      </w:pPr>
      <w:r w:rsidRPr="002B6632">
        <w:rPr>
          <w:rFonts w:eastAsia="Times New Roman" w:cs="Times New Roman"/>
          <w:szCs w:val="24"/>
        </w:rPr>
        <w:t>(Χειροκροτήματα από την πτέρυγα της Δημοκρατικής Συμπαράταξης ΠΑΣΟΚ – ΔΗΜΑΡ)</w:t>
      </w:r>
    </w:p>
    <w:p w14:paraId="06758F2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με τη θηλειά στον λαιμό στα ζητήματα της οικονομίας και την υποβάθμιση και ναρκοθέτηση στα ζητήματα της παιδείας </w:t>
      </w:r>
      <w:r>
        <w:rPr>
          <w:rFonts w:eastAsia="Times New Roman" w:cs="Times New Roman"/>
          <w:szCs w:val="24"/>
        </w:rPr>
        <w:t>δεν διαλύετε απλά το παρόν, υπονομεύετε το μέλλον. Ευτυχώς για τη χώρα η αντίστροφη μέτρηση για εσάς έχει αρχίσει.</w:t>
      </w:r>
    </w:p>
    <w:p w14:paraId="06758F23" w14:textId="77777777" w:rsidR="00866F2D" w:rsidRDefault="003A64EF">
      <w:pPr>
        <w:spacing w:line="600" w:lineRule="auto"/>
        <w:ind w:firstLine="720"/>
        <w:jc w:val="both"/>
        <w:rPr>
          <w:rFonts w:eastAsia="Times New Roman" w:cs="Times New Roman"/>
          <w:szCs w:val="24"/>
        </w:rPr>
      </w:pPr>
      <w:r w:rsidRPr="002B6632">
        <w:rPr>
          <w:rFonts w:eastAsia="Times New Roman" w:cs="Times New Roman"/>
          <w:szCs w:val="24"/>
        </w:rPr>
        <w:lastRenderedPageBreak/>
        <w:t>(Χειροκροτήματα από την πτέρυγα της Δημοκρατικής Συμπαράταξης ΠΑΣΟΚ – ΔΗΜΑΡ)</w:t>
      </w:r>
    </w:p>
    <w:p w14:paraId="06758F24" w14:textId="77777777" w:rsidR="00866F2D" w:rsidRDefault="003A64EF">
      <w:pPr>
        <w:spacing w:line="600" w:lineRule="auto"/>
        <w:ind w:firstLine="720"/>
        <w:jc w:val="both"/>
        <w:rPr>
          <w:rFonts w:eastAsia="Times New Roman" w:cs="Times New Roman"/>
          <w:szCs w:val="24"/>
        </w:rPr>
      </w:pPr>
      <w:r w:rsidRPr="00C645C5">
        <w:rPr>
          <w:rFonts w:eastAsia="Times New Roman" w:cs="Times New Roman"/>
          <w:b/>
          <w:szCs w:val="24"/>
        </w:rPr>
        <w:t>ΠΡΟΕΔΡΕΥΩΝ (Δημήτριος Καμμένος):</w:t>
      </w:r>
      <w:r w:rsidRPr="007D787A">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Γεννηματά.</w:t>
      </w:r>
    </w:p>
    <w:p w14:paraId="06758F25"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Κύριε Πρόεδρε, παρακαλώ τον λόγο.</w:t>
      </w:r>
    </w:p>
    <w:p w14:paraId="06758F26" w14:textId="77777777" w:rsidR="00866F2D" w:rsidRDefault="003A64EF">
      <w:pPr>
        <w:spacing w:line="600" w:lineRule="auto"/>
        <w:ind w:firstLine="720"/>
        <w:jc w:val="both"/>
        <w:rPr>
          <w:rFonts w:eastAsia="Times New Roman" w:cs="Times New Roman"/>
          <w:szCs w:val="24"/>
        </w:rPr>
      </w:pPr>
      <w:r w:rsidRPr="00C645C5">
        <w:rPr>
          <w:rFonts w:eastAsia="Times New Roman" w:cs="Times New Roman"/>
          <w:b/>
          <w:szCs w:val="24"/>
        </w:rPr>
        <w:t>ΠΡΟΕΔΡΕΥΩΝ (Δημήτριος Καμμένος):</w:t>
      </w:r>
      <w:r w:rsidRPr="007D787A">
        <w:rPr>
          <w:rFonts w:eastAsia="Times New Roman" w:cs="Times New Roman"/>
          <w:b/>
          <w:szCs w:val="24"/>
        </w:rPr>
        <w:t xml:space="preserve"> </w:t>
      </w:r>
      <w:r>
        <w:rPr>
          <w:rFonts w:eastAsia="Times New Roman" w:cs="Times New Roman"/>
          <w:szCs w:val="24"/>
        </w:rPr>
        <w:t xml:space="preserve">Τον λόγο έχει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06758F27"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w:t>
      </w:r>
      <w:r w:rsidRPr="00E96516">
        <w:rPr>
          <w:rFonts w:eastAsia="Times New Roman" w:cs="Times New Roman"/>
          <w:b/>
          <w:szCs w:val="24"/>
        </w:rPr>
        <w:t xml:space="preserve">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Δεν είχα την αυταπάτη </w:t>
      </w:r>
      <w:r>
        <w:rPr>
          <w:rFonts w:eastAsia="Times New Roman" w:cs="Times New Roman"/>
          <w:szCs w:val="24"/>
        </w:rPr>
        <w:t>ότι θα</w:t>
      </w:r>
      <w:r>
        <w:rPr>
          <w:rFonts w:eastAsia="Times New Roman" w:cs="Times New Roman"/>
          <w:szCs w:val="24"/>
        </w:rPr>
        <w:t xml:space="preserve"> καθίσει να ακούσει κάποιου είδους απάντηση η κ</w:t>
      </w:r>
      <w:r>
        <w:rPr>
          <w:rFonts w:eastAsia="Times New Roman" w:cs="Times New Roman"/>
          <w:szCs w:val="24"/>
        </w:rPr>
        <w:t>.</w:t>
      </w:r>
      <w:r>
        <w:rPr>
          <w:rFonts w:eastAsia="Times New Roman" w:cs="Times New Roman"/>
          <w:szCs w:val="24"/>
        </w:rPr>
        <w:t xml:space="preserve"> Γεννηματά. </w:t>
      </w:r>
    </w:p>
    <w:p w14:paraId="06758F2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(Θόρυβος από την </w:t>
      </w:r>
      <w:r w:rsidRPr="002B6632">
        <w:rPr>
          <w:rFonts w:eastAsia="Times New Roman" w:cs="Times New Roman"/>
          <w:szCs w:val="24"/>
        </w:rPr>
        <w:t>πτέρυγα της Δημοκρατικής Συμπαράταξης ΠΑΣΟΚ – ΔΗΜΑΡ)</w:t>
      </w:r>
      <w:r>
        <w:rPr>
          <w:rFonts w:eastAsia="Times New Roman" w:cs="Times New Roman"/>
          <w:szCs w:val="24"/>
        </w:rPr>
        <w:t xml:space="preserve"> </w:t>
      </w:r>
    </w:p>
    <w:p w14:paraId="06758F2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Ξέρετε, έχει μία σημασία…</w:t>
      </w:r>
    </w:p>
    <w:p w14:paraId="06758F2A" w14:textId="77777777" w:rsidR="00866F2D" w:rsidRDefault="003A64EF">
      <w:pPr>
        <w:spacing w:line="600" w:lineRule="auto"/>
        <w:ind w:firstLine="720"/>
        <w:jc w:val="both"/>
        <w:rPr>
          <w:rFonts w:eastAsia="Times New Roman" w:cs="Times New Roman"/>
          <w:szCs w:val="24"/>
        </w:rPr>
      </w:pPr>
      <w:r w:rsidRPr="00561D38">
        <w:rPr>
          <w:rFonts w:eastAsia="Times New Roman" w:cs="Times New Roman"/>
          <w:b/>
          <w:szCs w:val="24"/>
        </w:rPr>
        <w:lastRenderedPageBreak/>
        <w:t>Π</w:t>
      </w:r>
      <w:r>
        <w:rPr>
          <w:rFonts w:eastAsia="Times New Roman" w:cs="Times New Roman"/>
          <w:b/>
          <w:szCs w:val="24"/>
        </w:rPr>
        <w:t xml:space="preserve">ΡΟΕΔΡΕΥΩΝ (Δημήτριος Καμμένος): </w:t>
      </w:r>
      <w:r>
        <w:rPr>
          <w:rFonts w:eastAsia="Times New Roman" w:cs="Times New Roman"/>
          <w:szCs w:val="24"/>
        </w:rPr>
        <w:t>Κύριοι συνάδελφοι της Δημοκρατικής Συμπαράταξης, παρακαλώ λίγη ησυχία. Θα δώσει την απάντησή του ο Υπουργός να προχωρήσουμε. Ακούσαμε και την Πρόεδρό σας.</w:t>
      </w:r>
    </w:p>
    <w:p w14:paraId="06758F2B"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Από την αρχή πάλι.</w:t>
      </w:r>
    </w:p>
    <w:p w14:paraId="06758F2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Επειδή, προφανώς, ένα άτομο γράφει όλες τις ομιλίες, γιατί όλες είναι πανομοιότυπες. Μου έχει κάνει εντύπωση</w:t>
      </w:r>
      <w:r>
        <w:rPr>
          <w:rFonts w:eastAsia="Times New Roman" w:cs="Times New Roman"/>
          <w:szCs w:val="24"/>
        </w:rPr>
        <w:t>…</w:t>
      </w:r>
    </w:p>
    <w:p w14:paraId="06758F2D" w14:textId="77777777" w:rsidR="00866F2D" w:rsidRDefault="003A64EF">
      <w:pPr>
        <w:spacing w:line="600" w:lineRule="auto"/>
        <w:ind w:firstLine="720"/>
        <w:jc w:val="both"/>
        <w:rPr>
          <w:rFonts w:eastAsia="Times New Roman" w:cs="Times New Roman"/>
          <w:szCs w:val="24"/>
        </w:rPr>
      </w:pPr>
      <w:r w:rsidRPr="002B6632">
        <w:rPr>
          <w:rFonts w:eastAsia="Times New Roman" w:cs="Times New Roman"/>
          <w:szCs w:val="24"/>
        </w:rPr>
        <w:t>(</w:t>
      </w:r>
      <w:r>
        <w:rPr>
          <w:rFonts w:eastAsia="Times New Roman" w:cs="Times New Roman"/>
          <w:szCs w:val="24"/>
        </w:rPr>
        <w:t>Θόρυβος</w:t>
      </w:r>
      <w:r w:rsidRPr="002B6632">
        <w:rPr>
          <w:rFonts w:eastAsia="Times New Roman" w:cs="Times New Roman"/>
          <w:szCs w:val="24"/>
        </w:rPr>
        <w:t xml:space="preserve"> από την πτέρυγα της Δημοκρατικής Συμπαράταξης ΠΑΣΟΚ – ΔΗΜΑΡ)</w:t>
      </w:r>
      <w:r>
        <w:rPr>
          <w:rFonts w:eastAsia="Times New Roman" w:cs="Times New Roman"/>
          <w:szCs w:val="24"/>
        </w:rPr>
        <w:t xml:space="preserve"> </w:t>
      </w:r>
    </w:p>
    <w:p w14:paraId="06758F2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όχι, </w:t>
      </w:r>
      <w:r>
        <w:rPr>
          <w:rFonts w:eastAsia="Times New Roman" w:cs="Times New Roman"/>
          <w:szCs w:val="24"/>
        </w:rPr>
        <w:t>της Αξιωματικής Αντιπολίτευσης.</w:t>
      </w:r>
    </w:p>
    <w:p w14:paraId="06758F2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ειδικά των </w:t>
      </w:r>
      <w:r>
        <w:rPr>
          <w:rFonts w:eastAsia="Times New Roman" w:cs="Times New Roman"/>
          <w:szCs w:val="24"/>
        </w:rPr>
        <w:t xml:space="preserve">συναδέλφων της Δημοκρατικής Συμπαράταξης και του Κινήματος Αλλαγής βλέπω ότι είναι ολόιδια. Πραγματικά είναι ολόιδια. Προσέξτε λίγο, γιατί τα Πρακτικά αυτά κάποιοι θα τα μελετήσουν μια μέρα. </w:t>
      </w:r>
    </w:p>
    <w:p w14:paraId="06758F30" w14:textId="77777777" w:rsidR="00866F2D" w:rsidRDefault="003A64EF">
      <w:pPr>
        <w:spacing w:line="600" w:lineRule="auto"/>
        <w:ind w:firstLine="720"/>
        <w:jc w:val="both"/>
        <w:rPr>
          <w:rFonts w:eastAsia="Times New Roman" w:cs="Times New Roman"/>
          <w:szCs w:val="24"/>
        </w:rPr>
      </w:pPr>
      <w:r w:rsidRPr="00C66222">
        <w:rPr>
          <w:rFonts w:eastAsia="Times New Roman" w:cs="Times New Roman"/>
          <w:b/>
          <w:szCs w:val="24"/>
        </w:rPr>
        <w:lastRenderedPageBreak/>
        <w:t>ΠΑΡΑΣΚΕΥΗ ΧΡΙΣΤΟΦΙΛΟΠΟΥΛΟΥ:</w:t>
      </w:r>
      <w:r>
        <w:rPr>
          <w:rFonts w:eastAsia="Times New Roman" w:cs="Times New Roman"/>
          <w:szCs w:val="24"/>
        </w:rPr>
        <w:t xml:space="preserve"> Είκοσι δύο λεπτά δεν είπατε τίποτα γ</w:t>
      </w:r>
      <w:r>
        <w:rPr>
          <w:rFonts w:eastAsia="Times New Roman" w:cs="Times New Roman"/>
          <w:szCs w:val="24"/>
        </w:rPr>
        <w:t>ια το νομοσχέδιο. Τίποτα, μια λέξη δεν είπατε.</w:t>
      </w:r>
    </w:p>
    <w:p w14:paraId="06758F31"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Ήρεμα.</w:t>
      </w:r>
    </w:p>
    <w:p w14:paraId="06758F32" w14:textId="77777777" w:rsidR="00866F2D" w:rsidRDefault="003A64EF">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Παρακαλώ, ησυχία.</w:t>
      </w:r>
    </w:p>
    <w:p w14:paraId="06758F33" w14:textId="77777777" w:rsidR="00866F2D" w:rsidRDefault="003A64EF">
      <w:pPr>
        <w:spacing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Κοιτάξτε, ε</w:t>
      </w:r>
      <w:r>
        <w:rPr>
          <w:rFonts w:eastAsia="Times New Roman" w:cs="Times New Roman"/>
          <w:szCs w:val="24"/>
        </w:rPr>
        <w:t>ίπε η κ</w:t>
      </w:r>
      <w:r>
        <w:rPr>
          <w:rFonts w:eastAsia="Times New Roman" w:cs="Times New Roman"/>
          <w:szCs w:val="24"/>
        </w:rPr>
        <w:t>.</w:t>
      </w:r>
      <w:r>
        <w:rPr>
          <w:rFonts w:eastAsia="Times New Roman" w:cs="Times New Roman"/>
          <w:szCs w:val="24"/>
        </w:rPr>
        <w:t xml:space="preserve"> Γεννηματά ότι η </w:t>
      </w:r>
      <w:r w:rsidRPr="00246D67">
        <w:rPr>
          <w:rFonts w:eastAsia="Times New Roman" w:cs="Times New Roman"/>
          <w:szCs w:val="24"/>
        </w:rPr>
        <w:t>Νέα Δημοκρατία</w:t>
      </w:r>
      <w:r>
        <w:rPr>
          <w:rFonts w:eastAsia="Times New Roman" w:cs="Times New Roman"/>
          <w:szCs w:val="24"/>
        </w:rPr>
        <w:t xml:space="preserve"> δεν έχει να παρουσιάσει κάτι το καινοτόμο. Θα υπέθετε κανείς ότι έχει η ίδια.</w:t>
      </w:r>
    </w:p>
    <w:p w14:paraId="06758F34" w14:textId="77777777" w:rsidR="00866F2D" w:rsidRDefault="003A64EF">
      <w:pPr>
        <w:spacing w:line="600" w:lineRule="auto"/>
        <w:ind w:firstLine="720"/>
        <w:jc w:val="both"/>
        <w:rPr>
          <w:rFonts w:eastAsia="Times New Roman"/>
          <w:szCs w:val="24"/>
        </w:rPr>
      </w:pPr>
      <w:r>
        <w:rPr>
          <w:rFonts w:eastAsia="Times New Roman"/>
          <w:szCs w:val="24"/>
        </w:rPr>
        <w:t xml:space="preserve">Να σας πω κάτι; Εγώ δεν θέλω να ονοματίσω, αλλά υπάρχουν και ψάξτε τους Βουλευτές –όχι Βουλευτής- από την παράταξή σας που ήρθαν οι </w:t>
      </w:r>
      <w:r>
        <w:rPr>
          <w:rFonts w:eastAsia="Times New Roman"/>
          <w:szCs w:val="24"/>
        </w:rPr>
        <w:t>άνθρωποι, ζήτησαν ενημέρωση, τους ρωτήσαμε τι άλλο θέλουν, ώρες ολόκληρες καθίσαμε, διαφωνούσαμε, συμφωνούσαμε. Για εμάς αυτός είναι ο διάλογος. Καταλαβαίνω ότι υπάρχει ένα στοιχείο ενοχής και κανείς δεν θέλει να πει τι έχει κάνει.</w:t>
      </w:r>
    </w:p>
    <w:p w14:paraId="06758F35" w14:textId="77777777" w:rsidR="00866F2D" w:rsidRDefault="003A64EF">
      <w:pPr>
        <w:spacing w:line="600" w:lineRule="auto"/>
        <w:ind w:firstLine="720"/>
        <w:jc w:val="both"/>
        <w:rPr>
          <w:rFonts w:eastAsia="Times New Roman"/>
          <w:szCs w:val="24"/>
        </w:rPr>
      </w:pPr>
      <w:r>
        <w:rPr>
          <w:rFonts w:eastAsia="Times New Roman"/>
          <w:szCs w:val="24"/>
        </w:rPr>
        <w:lastRenderedPageBreak/>
        <w:t>Υπάρχει, όμως, κάτι άλλο</w:t>
      </w:r>
      <w:r>
        <w:rPr>
          <w:rFonts w:eastAsia="Times New Roman"/>
          <w:szCs w:val="24"/>
        </w:rPr>
        <w:t xml:space="preserve">. Μιλάτε για «κατάργηση </w:t>
      </w:r>
      <w:r>
        <w:rPr>
          <w:rFonts w:eastAsia="Times New Roman"/>
          <w:szCs w:val="24"/>
        </w:rPr>
        <w:t>σ</w:t>
      </w:r>
      <w:r>
        <w:rPr>
          <w:rFonts w:eastAsia="Times New Roman"/>
          <w:szCs w:val="24"/>
        </w:rPr>
        <w:t xml:space="preserve">χολικών </w:t>
      </w:r>
      <w:r>
        <w:rPr>
          <w:rFonts w:eastAsia="Times New Roman"/>
          <w:szCs w:val="24"/>
        </w:rPr>
        <w:t>σ</w:t>
      </w:r>
      <w:r>
        <w:rPr>
          <w:rFonts w:eastAsia="Times New Roman"/>
          <w:szCs w:val="24"/>
        </w:rPr>
        <w:t xml:space="preserve">υμβούλων», ξανά και ξανά και ξανά. Δεν καταργείται. Μπορούμε να το δεχθούμε αυτό; Παύει, όμως, η καθοδήγηση στο σχολείο να είναι κάτι </w:t>
      </w:r>
      <w:proofErr w:type="spellStart"/>
      <w:r>
        <w:rPr>
          <w:rFonts w:eastAsia="Times New Roman"/>
          <w:szCs w:val="24"/>
        </w:rPr>
        <w:t>προσωποκεντρικό</w:t>
      </w:r>
      <w:proofErr w:type="spellEnd"/>
      <w:r>
        <w:rPr>
          <w:rFonts w:eastAsia="Times New Roman"/>
          <w:szCs w:val="24"/>
        </w:rPr>
        <w:t xml:space="preserve">. Αυτό είναι μια αλλαγή φιλοσοφίας. Θέλετε να πείτε ότι καταργείται; Μην </w:t>
      </w:r>
      <w:r>
        <w:rPr>
          <w:rFonts w:eastAsia="Times New Roman"/>
          <w:szCs w:val="24"/>
        </w:rPr>
        <w:t xml:space="preserve">λέτε, όμως, ότι καταργείται ο </w:t>
      </w:r>
      <w:r>
        <w:rPr>
          <w:rFonts w:eastAsia="Times New Roman"/>
          <w:szCs w:val="24"/>
        </w:rPr>
        <w:t>σ</w:t>
      </w:r>
      <w:r>
        <w:rPr>
          <w:rFonts w:eastAsia="Times New Roman"/>
          <w:szCs w:val="24"/>
        </w:rPr>
        <w:t xml:space="preserve">χολικός </w:t>
      </w:r>
      <w:r>
        <w:rPr>
          <w:rFonts w:eastAsia="Times New Roman"/>
          <w:szCs w:val="24"/>
        </w:rPr>
        <w:t>σ</w:t>
      </w:r>
      <w:r>
        <w:rPr>
          <w:rFonts w:eastAsia="Times New Roman"/>
          <w:szCs w:val="24"/>
        </w:rPr>
        <w:t>ύμβουλος. Πείτε ότι καταργείται η λογική της προσωποπαγούς καθοδήγησης</w:t>
      </w:r>
      <w:r>
        <w:rPr>
          <w:rFonts w:eastAsia="Times New Roman"/>
          <w:szCs w:val="24"/>
        </w:rPr>
        <w:t>.</w:t>
      </w:r>
    </w:p>
    <w:p w14:paraId="06758F36" w14:textId="77777777" w:rsidR="00866F2D" w:rsidRDefault="003A64EF">
      <w:pPr>
        <w:spacing w:line="600" w:lineRule="auto"/>
        <w:ind w:firstLine="720"/>
        <w:jc w:val="both"/>
        <w:rPr>
          <w:rFonts w:eastAsia="Times New Roman"/>
          <w:szCs w:val="24"/>
        </w:rPr>
      </w:pPr>
      <w:r>
        <w:rPr>
          <w:rFonts w:eastAsia="Times New Roman"/>
          <w:szCs w:val="24"/>
        </w:rPr>
        <w:t>Εκείνο το οποίο δεν ανέχομαι είναι να λένε ότι «όλα αυτά γίνονται για να μπορούν να βολευτούν οι κολλητοί του Υπουργού». Εντάξει, δεν λέγονται α</w:t>
      </w:r>
      <w:r>
        <w:rPr>
          <w:rFonts w:eastAsia="Times New Roman"/>
          <w:szCs w:val="24"/>
        </w:rPr>
        <w:t>υτά τα πράγματα.</w:t>
      </w:r>
    </w:p>
    <w:p w14:paraId="06758F37" w14:textId="77777777" w:rsidR="00866F2D" w:rsidRDefault="003A64EF">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Όχι μόνο.</w:t>
      </w:r>
    </w:p>
    <w:p w14:paraId="06758F38" w14:textId="77777777" w:rsidR="00866F2D" w:rsidRDefault="003A64EF">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Όχι μόνο. Και κολλητοί άλλων. Μάλιστα. Άρα είναι του Υπουργού και της παρέας του, του ΣΥΡΙΖΑ όλου.</w:t>
      </w:r>
    </w:p>
    <w:p w14:paraId="06758F39" w14:textId="77777777" w:rsidR="00866F2D" w:rsidRDefault="003A64EF">
      <w:pPr>
        <w:spacing w:line="600" w:lineRule="auto"/>
        <w:ind w:firstLine="720"/>
        <w:jc w:val="both"/>
        <w:rPr>
          <w:rFonts w:eastAsia="Times New Roman"/>
          <w:szCs w:val="24"/>
        </w:rPr>
      </w:pPr>
      <w:r>
        <w:rPr>
          <w:rFonts w:eastAsia="Times New Roman"/>
          <w:szCs w:val="24"/>
        </w:rPr>
        <w:t xml:space="preserve">Σας το είπα, δεν ξέρω αν ήσασταν </w:t>
      </w:r>
      <w:r>
        <w:rPr>
          <w:rFonts w:eastAsia="Times New Roman"/>
          <w:szCs w:val="24"/>
        </w:rPr>
        <w:t xml:space="preserve">εδώ, αυτό θεωρώ ότι μας βάζει σε μια λογική ότι εμείς είμαστε πολύ κουτοί. Διότι μόνο κουτοί άνθρωποι θα έκαναν ένα ολόκληρο </w:t>
      </w:r>
      <w:r>
        <w:rPr>
          <w:rFonts w:eastAsia="Times New Roman"/>
          <w:szCs w:val="24"/>
        </w:rPr>
        <w:lastRenderedPageBreak/>
        <w:t>τέτοιο σύστημα για να φέρουν τους κολλητούς τους. Είχαμε πολύ καλά σχέδια να αντιγράψουμε. Το λέω και το ξαναλέω, ανόητος πρέπει να</w:t>
      </w:r>
      <w:r>
        <w:rPr>
          <w:rFonts w:eastAsia="Times New Roman"/>
          <w:szCs w:val="24"/>
        </w:rPr>
        <w:t xml:space="preserve"> είσαι για να κάνεις τέτοια δουλειά. Οι </w:t>
      </w:r>
      <w:r>
        <w:rPr>
          <w:rFonts w:eastAsia="Times New Roman"/>
          <w:szCs w:val="24"/>
        </w:rPr>
        <w:t>π</w:t>
      </w:r>
      <w:r>
        <w:rPr>
          <w:rFonts w:eastAsia="Times New Roman"/>
          <w:szCs w:val="24"/>
        </w:rPr>
        <w:t xml:space="preserve">εριφερειακοί </w:t>
      </w:r>
      <w:r>
        <w:rPr>
          <w:rFonts w:eastAsia="Times New Roman"/>
          <w:szCs w:val="24"/>
        </w:rPr>
        <w:t>δ</w:t>
      </w:r>
      <w:r>
        <w:rPr>
          <w:rFonts w:eastAsia="Times New Roman"/>
          <w:szCs w:val="24"/>
        </w:rPr>
        <w:t xml:space="preserve">ιευθυντές </w:t>
      </w:r>
      <w:r>
        <w:rPr>
          <w:rFonts w:eastAsia="Times New Roman"/>
          <w:szCs w:val="24"/>
        </w:rPr>
        <w:t>ε</w:t>
      </w:r>
      <w:r>
        <w:rPr>
          <w:rFonts w:eastAsia="Times New Roman"/>
          <w:szCs w:val="24"/>
        </w:rPr>
        <w:t>κπαίδευσης, που είναι πολιτικά στελέχη διορισμένα, ποιανού εφεύρεση ήταν, θυμάστε; Του ΠΑΣΟΚ, βεβαίως.</w:t>
      </w:r>
    </w:p>
    <w:p w14:paraId="06758F3A" w14:textId="77777777" w:rsidR="00866F2D" w:rsidRDefault="003A64EF">
      <w:pPr>
        <w:spacing w:line="600" w:lineRule="auto"/>
        <w:ind w:firstLine="720"/>
        <w:jc w:val="both"/>
        <w:rPr>
          <w:rFonts w:eastAsia="Times New Roman"/>
          <w:b/>
          <w:szCs w:val="24"/>
        </w:rPr>
      </w:pPr>
      <w:r>
        <w:rPr>
          <w:rFonts w:eastAsia="Times New Roman"/>
          <w:b/>
          <w:szCs w:val="24"/>
        </w:rPr>
        <w:t xml:space="preserve">ΧΡΗΣΤΟΣ ΚΕΛΛΑΣ: </w:t>
      </w:r>
      <w:r>
        <w:rPr>
          <w:rFonts w:eastAsia="Times New Roman"/>
          <w:szCs w:val="24"/>
        </w:rPr>
        <w:t>Ναι, αλλά έχετε και δικά σας στελέχη.</w:t>
      </w:r>
    </w:p>
    <w:p w14:paraId="06758F3B" w14:textId="77777777" w:rsidR="00866F2D" w:rsidRDefault="003A64EF">
      <w:pPr>
        <w:spacing w:line="600" w:lineRule="auto"/>
        <w:ind w:firstLine="720"/>
        <w:jc w:val="both"/>
        <w:rPr>
          <w:rFonts w:eastAsia="Times New Roman"/>
          <w:szCs w:val="24"/>
        </w:rPr>
      </w:pPr>
      <w:r>
        <w:rPr>
          <w:rFonts w:eastAsia="Times New Roman"/>
          <w:b/>
          <w:szCs w:val="24"/>
        </w:rPr>
        <w:t xml:space="preserve">ΚΩΝΣΤΑΝΤΙΝΟΣ ΓΑΒΡΟΓΛΟΥ (Υπουργός </w:t>
      </w:r>
      <w:r>
        <w:rPr>
          <w:rFonts w:eastAsia="Times New Roman"/>
          <w:b/>
          <w:szCs w:val="24"/>
        </w:rPr>
        <w:t xml:space="preserve">Παιδείας, Έρευνας και Θρησκευμάτων): </w:t>
      </w:r>
      <w:r>
        <w:rPr>
          <w:rFonts w:eastAsia="Times New Roman"/>
          <w:szCs w:val="24"/>
        </w:rPr>
        <w:t xml:space="preserve">Αυτά αλλάζουμε τώρα με </w:t>
      </w:r>
      <w:r>
        <w:rPr>
          <w:rFonts w:eastAsia="Times New Roman"/>
          <w:szCs w:val="24"/>
        </w:rPr>
        <w:t xml:space="preserve">το </w:t>
      </w:r>
      <w:r>
        <w:rPr>
          <w:rFonts w:eastAsia="Times New Roman"/>
          <w:szCs w:val="24"/>
        </w:rPr>
        <w:t>ΑΣΕΠ. Δεν έχετε διαβάσει.</w:t>
      </w:r>
    </w:p>
    <w:p w14:paraId="06758F3C" w14:textId="77777777" w:rsidR="00866F2D" w:rsidRDefault="003A64EF">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Υπήρχαν και δικά σας στελέχη </w:t>
      </w:r>
      <w:r>
        <w:rPr>
          <w:rFonts w:eastAsia="Times New Roman"/>
          <w:szCs w:val="24"/>
        </w:rPr>
        <w:t>π</w:t>
      </w:r>
      <w:r>
        <w:rPr>
          <w:rFonts w:eastAsia="Times New Roman"/>
          <w:szCs w:val="24"/>
        </w:rPr>
        <w:t xml:space="preserve">εριφερειακοί </w:t>
      </w:r>
      <w:r>
        <w:rPr>
          <w:rFonts w:eastAsia="Times New Roman"/>
          <w:szCs w:val="24"/>
        </w:rPr>
        <w:t>δ</w:t>
      </w:r>
      <w:r>
        <w:rPr>
          <w:rFonts w:eastAsia="Times New Roman"/>
          <w:szCs w:val="24"/>
        </w:rPr>
        <w:t>ιευθυντές.</w:t>
      </w:r>
    </w:p>
    <w:p w14:paraId="06758F3D" w14:textId="77777777" w:rsidR="00866F2D" w:rsidRDefault="003A64EF">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Σας παρακαλώ, αγαπητοί συνάδελφοι, μην ανοίγουμε διάλογο. Ας τε</w:t>
      </w:r>
      <w:r>
        <w:rPr>
          <w:rFonts w:eastAsia="Times New Roman"/>
          <w:szCs w:val="24"/>
        </w:rPr>
        <w:t>λειώσει ο Υπουργός για να προ</w:t>
      </w:r>
      <w:r>
        <w:rPr>
          <w:rFonts w:eastAsia="Times New Roman"/>
          <w:szCs w:val="24"/>
        </w:rPr>
        <w:t>χ</w:t>
      </w:r>
      <w:r>
        <w:rPr>
          <w:rFonts w:eastAsia="Times New Roman"/>
          <w:szCs w:val="24"/>
        </w:rPr>
        <w:t>ωρήσουμε. Είναι πολλοί οι ομιλητές.</w:t>
      </w:r>
    </w:p>
    <w:p w14:paraId="06758F3E" w14:textId="77777777" w:rsidR="00866F2D" w:rsidRDefault="003A64EF">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Ο κ. </w:t>
      </w:r>
      <w:proofErr w:type="spellStart"/>
      <w:r>
        <w:rPr>
          <w:rFonts w:eastAsia="Times New Roman"/>
          <w:szCs w:val="24"/>
        </w:rPr>
        <w:t>Κέλλας</w:t>
      </w:r>
      <w:proofErr w:type="spellEnd"/>
      <w:r>
        <w:rPr>
          <w:rFonts w:eastAsia="Times New Roman"/>
          <w:szCs w:val="24"/>
        </w:rPr>
        <w:t xml:space="preserve"> είπε κάτι σημαντικό. Να το κρατήσουμε, γιατί επιβεβαιώνει αυτά </w:t>
      </w:r>
      <w:r>
        <w:rPr>
          <w:rFonts w:eastAsia="Times New Roman"/>
          <w:szCs w:val="24"/>
        </w:rPr>
        <w:lastRenderedPageBreak/>
        <w:t>που προσπαθούμε να πούμε. Λέει ότι «υπήρχαν κ</w:t>
      </w:r>
      <w:r>
        <w:rPr>
          <w:rFonts w:eastAsia="Times New Roman"/>
          <w:szCs w:val="24"/>
        </w:rPr>
        <w:t>αι δικοί σας, όταν εμείς είχαμε διορίσει κάποιους».</w:t>
      </w:r>
    </w:p>
    <w:p w14:paraId="06758F3F" w14:textId="77777777" w:rsidR="00866F2D" w:rsidRDefault="003A64EF">
      <w:pPr>
        <w:spacing w:line="600" w:lineRule="auto"/>
        <w:ind w:firstLine="720"/>
        <w:jc w:val="both"/>
        <w:rPr>
          <w:rFonts w:eastAsia="Times New Roman"/>
          <w:szCs w:val="24"/>
        </w:rPr>
      </w:pPr>
      <w:r>
        <w:rPr>
          <w:rFonts w:eastAsia="Times New Roman"/>
          <w:szCs w:val="24"/>
        </w:rPr>
        <w:t xml:space="preserve">Εμείς είμαστε αντίθετοι στο «δικοί σας» και «δικοί μας». Το καταλαβαίνετε, ναι ή όχι; Αυτό που λέμε εμείς είναι να μην υπάρχουν αυτού του είδους οι «εξυπηρετήσεις». </w:t>
      </w:r>
    </w:p>
    <w:p w14:paraId="06758F40" w14:textId="77777777" w:rsidR="00866F2D" w:rsidRDefault="003A64EF">
      <w:pPr>
        <w:spacing w:line="600" w:lineRule="auto"/>
        <w:ind w:firstLine="720"/>
        <w:jc w:val="both"/>
        <w:rPr>
          <w:rFonts w:eastAsia="Times New Roman"/>
          <w:szCs w:val="24"/>
        </w:rPr>
      </w:pPr>
      <w:r>
        <w:rPr>
          <w:rFonts w:eastAsia="Times New Roman"/>
          <w:szCs w:val="24"/>
        </w:rPr>
        <w:t xml:space="preserve">Λέω, λοιπόν, χαιρετώντας αυτή την </w:t>
      </w:r>
      <w:r>
        <w:rPr>
          <w:rFonts w:eastAsia="Times New Roman"/>
          <w:szCs w:val="24"/>
        </w:rPr>
        <w:t xml:space="preserve">απίστευτη δουλειά που έχουν κάνει τα άτομα που εμείς έχουμε διορίσει και τώρα μπαίνουμε σε διαδικασίες αλλαγών, διότι έκαναν απίστευτη δουλειά, βρίσκονται μέσα σε ένα απίστευτο κατεστημένο στην εκπαίδευση, να προσπαθήσουμε να το αλλάξουμε και όποιοι είναι </w:t>
      </w:r>
      <w:r>
        <w:rPr>
          <w:rFonts w:eastAsia="Times New Roman"/>
          <w:szCs w:val="24"/>
        </w:rPr>
        <w:t>ικανοί να πάρουν αυτές τις θέσεις.</w:t>
      </w:r>
    </w:p>
    <w:p w14:paraId="06758F41" w14:textId="77777777" w:rsidR="00866F2D" w:rsidRDefault="003A64EF">
      <w:pPr>
        <w:spacing w:line="600" w:lineRule="auto"/>
        <w:ind w:firstLine="720"/>
        <w:jc w:val="both"/>
        <w:rPr>
          <w:rFonts w:eastAsia="Times New Roman"/>
          <w:szCs w:val="24"/>
        </w:rPr>
      </w:pPr>
      <w:r>
        <w:rPr>
          <w:rFonts w:eastAsia="Times New Roman"/>
          <w:szCs w:val="24"/>
        </w:rPr>
        <w:t>Το τελευταίο, όμως, που θέλω να πω είναι να μην υποτιμάει η κ. Γεννηματά, η οποία προφανώς δεν ξέρει τα ζητήματα η γυναίκα, ότι είναι ορμητήρια παρανομίας τα πανεπιστήμια. Υποτιμά την κοινωνία ολόκληρη. Να δούμε τι τα χαρ</w:t>
      </w:r>
      <w:r>
        <w:rPr>
          <w:rFonts w:eastAsia="Times New Roman"/>
          <w:szCs w:val="24"/>
        </w:rPr>
        <w:t xml:space="preserve">ακτηρίζει. Και την καλώ να πάμε μαζί σε διάφορα πανεπιστήμια. Μην μου πείτε κάτω στα Εξάρχεια. Να </w:t>
      </w:r>
      <w:r>
        <w:rPr>
          <w:rFonts w:eastAsia="Times New Roman"/>
          <w:szCs w:val="24"/>
        </w:rPr>
        <w:lastRenderedPageBreak/>
        <w:t>πάμε στα πανεπιστήμια. Είναι απαράδεκτη η κατάσταση αυτή, αλλά δεν είναι έτσι όλα τα πανεπιστήμια. Μην τα υποτιμάτε και τα υποβαθμίζετε.</w:t>
      </w:r>
    </w:p>
    <w:p w14:paraId="06758F42" w14:textId="77777777" w:rsidR="00866F2D" w:rsidRDefault="003A64EF">
      <w:pPr>
        <w:spacing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Καμμένος): </w:t>
      </w:r>
      <w:r>
        <w:rPr>
          <w:rFonts w:eastAsia="Times New Roman"/>
          <w:szCs w:val="24"/>
        </w:rPr>
        <w:t>Ευχαριστούμε.</w:t>
      </w:r>
    </w:p>
    <w:p w14:paraId="06758F43" w14:textId="77777777" w:rsidR="00866F2D" w:rsidRDefault="003A64EF">
      <w:pPr>
        <w:spacing w:line="600" w:lineRule="auto"/>
        <w:ind w:firstLine="720"/>
        <w:jc w:val="both"/>
        <w:rPr>
          <w:rFonts w:eastAsia="Times New Roman"/>
          <w:szCs w:val="24"/>
        </w:rPr>
      </w:pPr>
      <w:r w:rsidRPr="00263EEC">
        <w:rPr>
          <w:rFonts w:eastAsia="Times New Roman"/>
          <w:b/>
          <w:szCs w:val="24"/>
        </w:rPr>
        <w:t xml:space="preserve">ΑΘΑΝΑΣΙΟΣ ΘΕΟΧΑΡΟΠΟΥΛΟΣ: </w:t>
      </w:r>
      <w:r>
        <w:rPr>
          <w:rFonts w:eastAsia="Times New Roman"/>
          <w:szCs w:val="24"/>
        </w:rPr>
        <w:t>Κύριε Πρόεδρε, μπορώ να έχω τον λόγο;</w:t>
      </w:r>
    </w:p>
    <w:p w14:paraId="06758F44" w14:textId="77777777" w:rsidR="00866F2D" w:rsidRDefault="003A64EF">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Θεοχαρόπουλε, σας παρακαλώ.</w:t>
      </w:r>
    </w:p>
    <w:p w14:paraId="06758F45" w14:textId="77777777" w:rsidR="00866F2D" w:rsidRDefault="003A64EF">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Δεν πρέπει να γίνεται διάλογος στη Βουλή;</w:t>
      </w:r>
    </w:p>
    <w:p w14:paraId="06758F46" w14:textId="77777777" w:rsidR="00866F2D" w:rsidRDefault="003A64EF">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Εντάξει. Απευθύνθηκε στην κ. Γεννηματά και πρέπει να απαντήσει ο Κοινοβουλευτικός Εκπρόσωπος.</w:t>
      </w:r>
    </w:p>
    <w:p w14:paraId="06758F47" w14:textId="77777777" w:rsidR="00866F2D" w:rsidRDefault="003A64EF">
      <w:pPr>
        <w:spacing w:line="600" w:lineRule="auto"/>
        <w:ind w:firstLine="720"/>
        <w:jc w:val="both"/>
        <w:rPr>
          <w:rFonts w:eastAsia="Times New Roman"/>
          <w:szCs w:val="24"/>
        </w:rPr>
      </w:pPr>
      <w:r>
        <w:rPr>
          <w:rFonts w:eastAsia="Times New Roman"/>
          <w:szCs w:val="24"/>
        </w:rPr>
        <w:t>Ο κ. Θεοχαρόπουλος έχει</w:t>
      </w:r>
      <w:r>
        <w:rPr>
          <w:rFonts w:eastAsia="Times New Roman"/>
          <w:szCs w:val="24"/>
        </w:rPr>
        <w:t xml:space="preserve"> τον λόγο.</w:t>
      </w:r>
    </w:p>
    <w:p w14:paraId="06758F48" w14:textId="77777777" w:rsidR="00866F2D" w:rsidRDefault="003A64EF">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Υπουργέ, σας άκουσα με προσοχή.</w:t>
      </w:r>
    </w:p>
    <w:p w14:paraId="06758F49" w14:textId="77777777" w:rsidR="00866F2D" w:rsidRDefault="003A64EF">
      <w:pPr>
        <w:spacing w:line="600" w:lineRule="auto"/>
        <w:ind w:firstLine="720"/>
        <w:jc w:val="both"/>
        <w:rPr>
          <w:rFonts w:eastAsia="Times New Roman"/>
          <w:szCs w:val="24"/>
        </w:rPr>
      </w:pPr>
      <w:r>
        <w:rPr>
          <w:rFonts w:eastAsia="Times New Roman"/>
          <w:szCs w:val="24"/>
        </w:rPr>
        <w:t xml:space="preserve">Επειδή η κριτική μας ήταν </w:t>
      </w:r>
      <w:proofErr w:type="spellStart"/>
      <w:r>
        <w:rPr>
          <w:rFonts w:eastAsia="Times New Roman"/>
          <w:szCs w:val="24"/>
        </w:rPr>
        <w:t>στοχευμένη</w:t>
      </w:r>
      <w:proofErr w:type="spellEnd"/>
      <w:r>
        <w:rPr>
          <w:rFonts w:eastAsia="Times New Roman"/>
          <w:szCs w:val="24"/>
        </w:rPr>
        <w:t>, συγκεκριμένη, με επιχειρήμα</w:t>
      </w:r>
      <w:r>
        <w:rPr>
          <w:rFonts w:eastAsia="Times New Roman"/>
          <w:szCs w:val="24"/>
        </w:rPr>
        <w:t xml:space="preserve">τα, μάλλον αυτό ενόχλησε το Υπουργείο. Να σας πω </w:t>
      </w:r>
      <w:r>
        <w:rPr>
          <w:rFonts w:eastAsia="Times New Roman"/>
          <w:szCs w:val="24"/>
        </w:rPr>
        <w:t>ότι π</w:t>
      </w:r>
      <w:r>
        <w:rPr>
          <w:rFonts w:eastAsia="Times New Roman"/>
          <w:szCs w:val="24"/>
        </w:rPr>
        <w:t xml:space="preserve">ρώτον, δεν μπορούμε να δεχθούμε το </w:t>
      </w:r>
      <w:r>
        <w:rPr>
          <w:rFonts w:eastAsia="Times New Roman"/>
          <w:szCs w:val="24"/>
        </w:rPr>
        <w:lastRenderedPageBreak/>
        <w:t>καθηγητικό επικριτικό ύφος</w:t>
      </w:r>
      <w:r>
        <w:rPr>
          <w:rFonts w:eastAsia="Times New Roman"/>
          <w:szCs w:val="24"/>
        </w:rPr>
        <w:t>,</w:t>
      </w:r>
      <w:r>
        <w:rPr>
          <w:rFonts w:eastAsia="Times New Roman"/>
          <w:szCs w:val="24"/>
        </w:rPr>
        <w:t xml:space="preserve"> το οποίο είχατε πριν από λίγο</w:t>
      </w:r>
      <w:r>
        <w:rPr>
          <w:rFonts w:eastAsia="Times New Roman"/>
          <w:szCs w:val="24"/>
        </w:rPr>
        <w:t>,</w:t>
      </w:r>
      <w:r>
        <w:rPr>
          <w:rFonts w:eastAsia="Times New Roman"/>
          <w:szCs w:val="24"/>
        </w:rPr>
        <w:t xml:space="preserve"> ότι </w:t>
      </w:r>
      <w:r>
        <w:rPr>
          <w:rFonts w:eastAsia="Times New Roman"/>
          <w:szCs w:val="24"/>
        </w:rPr>
        <w:t xml:space="preserve">δηλαδή </w:t>
      </w:r>
      <w:r>
        <w:rPr>
          <w:rFonts w:eastAsia="Times New Roman"/>
          <w:szCs w:val="24"/>
        </w:rPr>
        <w:t xml:space="preserve">ένας γράφει τις ομιλίες και </w:t>
      </w:r>
      <w:r>
        <w:rPr>
          <w:rFonts w:eastAsia="Times New Roman"/>
          <w:szCs w:val="24"/>
        </w:rPr>
        <w:t>σ</w:t>
      </w:r>
      <w:r>
        <w:rPr>
          <w:rFonts w:eastAsia="Times New Roman"/>
          <w:szCs w:val="24"/>
        </w:rPr>
        <w:t>ε αυτή την λογική μας επικρίνατε. Ας απαντάτε στα ερωτήματα.</w:t>
      </w:r>
    </w:p>
    <w:p w14:paraId="06758F4A" w14:textId="77777777" w:rsidR="00866F2D" w:rsidRDefault="003A64EF">
      <w:pPr>
        <w:spacing w:line="600" w:lineRule="auto"/>
        <w:ind w:firstLine="720"/>
        <w:jc w:val="both"/>
        <w:rPr>
          <w:rFonts w:eastAsia="Times New Roman"/>
          <w:szCs w:val="24"/>
        </w:rPr>
      </w:pPr>
      <w:r>
        <w:rPr>
          <w:rFonts w:eastAsia="Times New Roman"/>
          <w:szCs w:val="24"/>
        </w:rPr>
        <w:t>Και βεβ</w:t>
      </w:r>
      <w:r>
        <w:rPr>
          <w:rFonts w:eastAsia="Times New Roman"/>
          <w:szCs w:val="24"/>
        </w:rPr>
        <w:t>αίως, οι ομιλίες όλης της Αντιπολίτευσης θα περιλαμβάνουν τα στοιχεία τα οποία βλέπουμε ότι είναι αδιέξοδα. Όταν, για παράδειγμα, στο θέμα της αξιολόγησης σ</w:t>
      </w:r>
      <w:r>
        <w:rPr>
          <w:rFonts w:eastAsia="Times New Roman"/>
          <w:szCs w:val="24"/>
        </w:rPr>
        <w:t>ά</w:t>
      </w:r>
      <w:r>
        <w:rPr>
          <w:rFonts w:eastAsia="Times New Roman"/>
          <w:szCs w:val="24"/>
        </w:rPr>
        <w:t>ς λέμε και σ</w:t>
      </w:r>
      <w:r>
        <w:rPr>
          <w:rFonts w:eastAsia="Times New Roman"/>
          <w:szCs w:val="24"/>
        </w:rPr>
        <w:t>ά</w:t>
      </w:r>
      <w:r>
        <w:rPr>
          <w:rFonts w:eastAsia="Times New Roman"/>
          <w:szCs w:val="24"/>
        </w:rPr>
        <w:t>ς αποδεικνύουμε ότι προχωράτε με αδιέξοδο τρόπο, πιθανόν πάρα πολλοί ομιλητές να σας τ</w:t>
      </w:r>
      <w:r>
        <w:rPr>
          <w:rFonts w:eastAsia="Times New Roman"/>
          <w:szCs w:val="24"/>
        </w:rPr>
        <w:t>ο αναδεικνύουν με τον ίδιο τρόπο. Γιατί αυτό είναι το πρόβλημα.</w:t>
      </w:r>
    </w:p>
    <w:p w14:paraId="06758F4B" w14:textId="77777777" w:rsidR="00866F2D" w:rsidRDefault="003A64EF">
      <w:pPr>
        <w:spacing w:line="600" w:lineRule="auto"/>
        <w:ind w:firstLine="720"/>
        <w:jc w:val="both"/>
        <w:rPr>
          <w:rFonts w:eastAsia="Times New Roman"/>
          <w:szCs w:val="24"/>
        </w:rPr>
      </w:pPr>
      <w:r>
        <w:rPr>
          <w:rFonts w:eastAsia="Times New Roman"/>
          <w:szCs w:val="24"/>
        </w:rPr>
        <w:t xml:space="preserve">Δεν λέτε, όμως, το ίδιο για τους φορείς που με έναν πανομοιότυπο τρόπο όλοι σας είπαν ότι αυτό που κάνετε με 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υμβούλους, ουσιαστικά,  είναι οπισθοδρομικό.</w:t>
      </w:r>
    </w:p>
    <w:p w14:paraId="06758F4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Διάβασα τα </w:t>
      </w:r>
      <w:r>
        <w:rPr>
          <w:rFonts w:eastAsia="Times New Roman" w:cs="Times New Roman"/>
          <w:szCs w:val="24"/>
        </w:rPr>
        <w:t>π</w:t>
      </w:r>
      <w:r>
        <w:rPr>
          <w:rFonts w:eastAsia="Times New Roman" w:cs="Times New Roman"/>
          <w:szCs w:val="24"/>
        </w:rPr>
        <w:t>ρακτικά τη</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πιτροπής. Όλοι οι φορείς </w:t>
      </w:r>
      <w:r>
        <w:rPr>
          <w:rFonts w:eastAsia="Times New Roman" w:cs="Times New Roman"/>
          <w:szCs w:val="24"/>
        </w:rPr>
        <w:t>σας το</w:t>
      </w:r>
      <w:r>
        <w:rPr>
          <w:rFonts w:eastAsia="Times New Roman" w:cs="Times New Roman"/>
          <w:szCs w:val="24"/>
        </w:rPr>
        <w:t xml:space="preserve"> </w:t>
      </w:r>
      <w:r>
        <w:rPr>
          <w:rFonts w:eastAsia="Times New Roman" w:cs="Times New Roman"/>
          <w:szCs w:val="24"/>
        </w:rPr>
        <w:t>είπαν</w:t>
      </w:r>
      <w:r>
        <w:rPr>
          <w:rFonts w:eastAsia="Times New Roman" w:cs="Times New Roman"/>
          <w:szCs w:val="24"/>
        </w:rPr>
        <w:t xml:space="preserve"> αυτό. Και στους φορείς -που σας το είπαν στις </w:t>
      </w:r>
      <w:r>
        <w:rPr>
          <w:rFonts w:eastAsia="Times New Roman" w:cs="Times New Roman"/>
          <w:szCs w:val="24"/>
        </w:rPr>
        <w:t>ε</w:t>
      </w:r>
      <w:r>
        <w:rPr>
          <w:rFonts w:eastAsia="Times New Roman" w:cs="Times New Roman"/>
          <w:szCs w:val="24"/>
        </w:rPr>
        <w:t>πιτροπές- ουσιαστικά τους γράφει ένας τις ομιλίες; Παρακαλώ, τουλάχιστον τα επιχειρήματα να είναι συγκεκριμένα, προγραμματικά.</w:t>
      </w:r>
    </w:p>
    <w:p w14:paraId="06758F4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είπατε ότι αναφερόμαστε </w:t>
      </w:r>
      <w:r>
        <w:rPr>
          <w:rFonts w:eastAsia="Times New Roman" w:cs="Times New Roman"/>
          <w:szCs w:val="24"/>
        </w:rPr>
        <w:t>στο ότι</w:t>
      </w:r>
      <w:r>
        <w:rPr>
          <w:rFonts w:eastAsia="Times New Roman" w:cs="Times New Roman"/>
          <w:szCs w:val="24"/>
        </w:rPr>
        <w:t xml:space="preserve"> </w:t>
      </w:r>
      <w:r>
        <w:rPr>
          <w:rFonts w:eastAsia="Times New Roman" w:cs="Times New Roman"/>
          <w:szCs w:val="24"/>
        </w:rPr>
        <w:t>ο στόχος των ρυθμίσεων πολλές φορές φαίνεται ότι είναι να βολευτούν οι άνθρωποι ουσιαστικά ενός στενού κύκλου μακριά από την αξιοκρατία. Εμείς το έχουμε τεκμηριώσει. Σας λέμε ότι βάλατε δεκατρείς περιφερειακούς διευθυντές το 2015, δώδεκα δικο</w:t>
      </w:r>
      <w:r>
        <w:rPr>
          <w:rFonts w:eastAsia="Times New Roman" w:cs="Times New Roman"/>
          <w:szCs w:val="24"/>
        </w:rPr>
        <w:t>ύς</w:t>
      </w:r>
      <w:r>
        <w:rPr>
          <w:rFonts w:eastAsia="Times New Roman" w:cs="Times New Roman"/>
          <w:szCs w:val="24"/>
        </w:rPr>
        <w:t xml:space="preserve"> σας και έν</w:t>
      </w:r>
      <w:r>
        <w:rPr>
          <w:rFonts w:eastAsia="Times New Roman" w:cs="Times New Roman"/>
          <w:szCs w:val="24"/>
        </w:rPr>
        <w:t>ας από τους ΑΝΕΛ, χωρίς κα</w:t>
      </w:r>
      <w:r>
        <w:rPr>
          <w:rFonts w:eastAsia="Times New Roman" w:cs="Times New Roman"/>
          <w:szCs w:val="24"/>
        </w:rPr>
        <w:t>μ</w:t>
      </w:r>
      <w:r>
        <w:rPr>
          <w:rFonts w:eastAsia="Times New Roman" w:cs="Times New Roman"/>
          <w:szCs w:val="24"/>
        </w:rPr>
        <w:t>μία αξιοκρατική διαδικασία.</w:t>
      </w:r>
    </w:p>
    <w:p w14:paraId="06758F4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είπα στην ομιλία μου ότι οι επιλογές των στελεχών εκπαίδευσης να ξεκινάνε ιεραρχικά από τα πάνω προς τα κάτω και όχι το αντίθετο. Πρώτα, δηλαδή, επιλέγετε τους συντονιστές εκπαιδευτικού έργου από δ</w:t>
      </w:r>
      <w:r>
        <w:rPr>
          <w:rFonts w:eastAsia="Times New Roman" w:cs="Times New Roman"/>
          <w:szCs w:val="24"/>
        </w:rPr>
        <w:t>ικά σας μάλιστα στελέχη –οι περιφερειακοί διευθυντές είναι ουσιαστικά δικοί σας μετακλητοί- μετά τους διευθυντές εκπαίδευσης και στο τέλος τους περιφερειακούς διευθυντές. Σας το είπαμε, σας προκαλέσαμε. Εάν δεν υποκρύπτονται πολιτικές σκοπιμότητες, να διαλ</w:t>
      </w:r>
      <w:r>
        <w:rPr>
          <w:rFonts w:eastAsia="Times New Roman" w:cs="Times New Roman"/>
          <w:szCs w:val="24"/>
        </w:rPr>
        <w:t>ύσετε κάθε υποψία και να ξεκινήσετε διαδικασία από τα πάνω προς τα κάτω. Αρνηθήκατε.</w:t>
      </w:r>
    </w:p>
    <w:p w14:paraId="06758F4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Συνεπώς επιβεβαιώνετε με αυτή την τακτική σας ουσιαστικά ότι σε αυτό το ζήτημα για άλλη μία φορά το μόνο που ενδιαφέρει την Κυβέρνησή σας είναι αυτό που σας είπε </w:t>
      </w:r>
      <w:r>
        <w:rPr>
          <w:rFonts w:eastAsia="Times New Roman" w:cs="Times New Roman"/>
          <w:szCs w:val="24"/>
        </w:rPr>
        <w:lastRenderedPageBreak/>
        <w:t xml:space="preserve">και η κ. </w:t>
      </w:r>
      <w:r>
        <w:rPr>
          <w:rFonts w:eastAsia="Times New Roman" w:cs="Times New Roman"/>
          <w:szCs w:val="24"/>
        </w:rPr>
        <w:t xml:space="preserve">Γεννηματά, να βολεύετε χωρίς αξιοκρατικές διαδικασίες έναν κόσμο σε μία </w:t>
      </w:r>
      <w:r>
        <w:rPr>
          <w:rFonts w:eastAsia="Times New Roman" w:cs="Times New Roman"/>
          <w:szCs w:val="24"/>
        </w:rPr>
        <w:t xml:space="preserve">χρονική περίοδο </w:t>
      </w:r>
      <w:r>
        <w:rPr>
          <w:rFonts w:eastAsia="Times New Roman" w:cs="Times New Roman"/>
          <w:szCs w:val="24"/>
        </w:rPr>
        <w:t xml:space="preserve">-από εδώ και στο εξής- η οποία είναι </w:t>
      </w:r>
      <w:proofErr w:type="spellStart"/>
      <w:r>
        <w:rPr>
          <w:rFonts w:eastAsia="Times New Roman" w:cs="Times New Roman"/>
          <w:szCs w:val="24"/>
        </w:rPr>
        <w:t>οιονεί</w:t>
      </w:r>
      <w:proofErr w:type="spellEnd"/>
      <w:r>
        <w:rPr>
          <w:rFonts w:eastAsia="Times New Roman" w:cs="Times New Roman"/>
          <w:szCs w:val="24"/>
        </w:rPr>
        <w:t xml:space="preserve"> προεκλογική.</w:t>
      </w:r>
    </w:p>
    <w:p w14:paraId="06758F5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Τέλος, για το θέμα του ασύλου. Το άσυλο είναι άσυλο ιδεών. Δεν είναι άσυλο εγκληματικών </w:t>
      </w:r>
      <w:r>
        <w:rPr>
          <w:rFonts w:eastAsia="Times New Roman" w:cs="Times New Roman"/>
          <w:szCs w:val="24"/>
        </w:rPr>
        <w:t xml:space="preserve">και </w:t>
      </w:r>
      <w:proofErr w:type="spellStart"/>
      <w:r>
        <w:rPr>
          <w:rFonts w:eastAsia="Times New Roman" w:cs="Times New Roman"/>
          <w:szCs w:val="24"/>
        </w:rPr>
        <w:t>παραβατικών</w:t>
      </w:r>
      <w:proofErr w:type="spellEnd"/>
      <w:r>
        <w:rPr>
          <w:rFonts w:eastAsia="Times New Roman" w:cs="Times New Roman"/>
          <w:szCs w:val="24"/>
        </w:rPr>
        <w:t xml:space="preserve"> </w:t>
      </w:r>
      <w:r>
        <w:rPr>
          <w:rFonts w:eastAsia="Times New Roman" w:cs="Times New Roman"/>
          <w:szCs w:val="24"/>
        </w:rPr>
        <w:t>ενεργειών. Κύριε Υπουργέ, αυτό το οποίο σας λέμε είναι ότι αρνείστε να δείτε ότι πρέπει να επιλύσουμε ένα θέμα με προοδευτικό τρόπο, να μην το αφήσουμε στις συντηρητικές δυνάμεις. Και πρέπει να το επιλύσουμε</w:t>
      </w:r>
      <w:r>
        <w:rPr>
          <w:rFonts w:eastAsia="Times New Roman" w:cs="Times New Roman"/>
          <w:szCs w:val="24"/>
        </w:rPr>
        <w:t>,</w:t>
      </w:r>
      <w:r>
        <w:rPr>
          <w:rFonts w:eastAsia="Times New Roman" w:cs="Times New Roman"/>
          <w:szCs w:val="24"/>
        </w:rPr>
        <w:t xml:space="preserve"> για να μην </w:t>
      </w:r>
      <w:r>
        <w:rPr>
          <w:rFonts w:eastAsia="Times New Roman" w:cs="Times New Roman"/>
          <w:szCs w:val="24"/>
        </w:rPr>
        <w:t>συμβαίνουν στον χώρο των πανεπιστημί</w:t>
      </w:r>
      <w:r>
        <w:rPr>
          <w:rFonts w:eastAsia="Times New Roman" w:cs="Times New Roman"/>
          <w:szCs w:val="24"/>
        </w:rPr>
        <w:t>ων αυτά που συμβαίνουν</w:t>
      </w:r>
      <w:r>
        <w:rPr>
          <w:rFonts w:eastAsia="Times New Roman" w:cs="Times New Roman"/>
          <w:szCs w:val="24"/>
        </w:rPr>
        <w:t>. Γιατί, πράγματι τα ελληνικά πανεπιστήμια μπορούν –εάν τους δώσουμε τη δυνατότητα- να αποτελέσουν εφαλτήριο νέων ιδεών για τη χώρα.</w:t>
      </w:r>
    </w:p>
    <w:p w14:paraId="06758F5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Αντί γι’ αυτό και πάλι δεν απαντήσατε κάτι. Είπατε να δούμε </w:t>
      </w:r>
      <w:r>
        <w:rPr>
          <w:rFonts w:eastAsia="Times New Roman" w:cs="Times New Roman"/>
          <w:szCs w:val="24"/>
        </w:rPr>
        <w:t xml:space="preserve">πως λειτουργούν </w:t>
      </w:r>
      <w:r>
        <w:rPr>
          <w:rFonts w:eastAsia="Times New Roman" w:cs="Times New Roman"/>
          <w:szCs w:val="24"/>
        </w:rPr>
        <w:t xml:space="preserve">τα πανεπιστήμια. Ξέρουμε </w:t>
      </w:r>
      <w:r>
        <w:rPr>
          <w:rFonts w:eastAsia="Times New Roman" w:cs="Times New Roman"/>
          <w:szCs w:val="24"/>
        </w:rPr>
        <w:t>πώς λειτουργούν τα πανεπιστήμια. Και εσείς τα ξέρετε, καθηγητής είστε. Συνεπώς νομίζω ότι πρέπει επιτέλους η πολιτεία με συγκεκριμένο τρόπο να απαντήσει στο συγκεκριμένο θέμα. Θέλουμε τα πανεπιστήμια να μην είναι ορμητή</w:t>
      </w:r>
      <w:r>
        <w:rPr>
          <w:rFonts w:eastAsia="Times New Roman" w:cs="Times New Roman"/>
          <w:szCs w:val="24"/>
        </w:rPr>
        <w:lastRenderedPageBreak/>
        <w:t xml:space="preserve">ρια τέτοιων εγκληματικών </w:t>
      </w:r>
      <w:r>
        <w:rPr>
          <w:rFonts w:eastAsia="Times New Roman" w:cs="Times New Roman"/>
          <w:szCs w:val="24"/>
        </w:rPr>
        <w:t xml:space="preserve">και </w:t>
      </w:r>
      <w:proofErr w:type="spellStart"/>
      <w:r>
        <w:rPr>
          <w:rFonts w:eastAsia="Times New Roman" w:cs="Times New Roman"/>
          <w:szCs w:val="24"/>
        </w:rPr>
        <w:t>παραβατι</w:t>
      </w:r>
      <w:r>
        <w:rPr>
          <w:rFonts w:eastAsia="Times New Roman" w:cs="Times New Roman"/>
          <w:szCs w:val="24"/>
        </w:rPr>
        <w:t>κών</w:t>
      </w:r>
      <w:proofErr w:type="spellEnd"/>
      <w:r>
        <w:rPr>
          <w:rFonts w:eastAsia="Times New Roman" w:cs="Times New Roman"/>
          <w:szCs w:val="24"/>
        </w:rPr>
        <w:t xml:space="preserve"> </w:t>
      </w:r>
      <w:r>
        <w:rPr>
          <w:rFonts w:eastAsia="Times New Roman" w:cs="Times New Roman"/>
          <w:szCs w:val="24"/>
        </w:rPr>
        <w:t>ενεργειών ή όχι; Σε αυτό πρέπει να απαντήσουμε, γιατί πράγματι πρέπει να προστατεύσουμε το άσυλο ιδεών και όχι το άσυλο εγκληματικών ενεργειών.</w:t>
      </w:r>
    </w:p>
    <w:p w14:paraId="06758F52" w14:textId="77777777" w:rsidR="00866F2D" w:rsidRDefault="003A64EF">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w:t>
      </w:r>
    </w:p>
    <w:p w14:paraId="06758F53" w14:textId="77777777" w:rsidR="00866F2D" w:rsidRDefault="003A64EF">
      <w:pPr>
        <w:spacing w:line="600" w:lineRule="auto"/>
        <w:ind w:firstLine="720"/>
        <w:jc w:val="both"/>
        <w:rPr>
          <w:rFonts w:eastAsia="Times New Roman"/>
          <w:bCs/>
          <w:szCs w:val="24"/>
        </w:rPr>
      </w:pPr>
      <w:r>
        <w:rPr>
          <w:rFonts w:eastAsia="Times New Roman"/>
          <w:bCs/>
          <w:szCs w:val="24"/>
        </w:rPr>
        <w:t xml:space="preserve">Πάντως, εάν μου επιτρέπετε, δεν πρέπει να γενικολογούμε </w:t>
      </w:r>
      <w:r>
        <w:rPr>
          <w:rFonts w:eastAsia="Times New Roman"/>
          <w:bCs/>
          <w:szCs w:val="24"/>
        </w:rPr>
        <w:t>και να λέμε ότι όλα τα πανεπιστήμια είναι ορμητήρια. Προς Θεού!</w:t>
      </w:r>
    </w:p>
    <w:p w14:paraId="06758F54" w14:textId="77777777" w:rsidR="00866F2D" w:rsidRDefault="003A64EF">
      <w:pPr>
        <w:spacing w:line="600" w:lineRule="auto"/>
        <w:ind w:firstLine="720"/>
        <w:jc w:val="both"/>
        <w:rPr>
          <w:rFonts w:eastAsia="Times New Roman"/>
          <w:bCs/>
          <w:szCs w:val="24"/>
        </w:rPr>
      </w:pPr>
      <w:r>
        <w:rPr>
          <w:rFonts w:eastAsia="Times New Roman"/>
          <w:bCs/>
          <w:szCs w:val="24"/>
        </w:rPr>
        <w:t xml:space="preserve">Κυρία Αντωνίου, μας </w:t>
      </w:r>
      <w:proofErr w:type="spellStart"/>
      <w:r>
        <w:rPr>
          <w:rFonts w:eastAsia="Times New Roman"/>
          <w:bCs/>
          <w:szCs w:val="24"/>
        </w:rPr>
        <w:t>συγχωρείτε</w:t>
      </w:r>
      <w:proofErr w:type="spellEnd"/>
      <w:r>
        <w:rPr>
          <w:rFonts w:eastAsia="Times New Roman"/>
          <w:bCs/>
          <w:szCs w:val="24"/>
        </w:rPr>
        <w:t>, επιτέλους ελάτε. Έχετε σηκωθεί και έχετε καθίσει τρεις φορές.</w:t>
      </w:r>
    </w:p>
    <w:p w14:paraId="06758F55" w14:textId="77777777" w:rsidR="00866F2D" w:rsidRDefault="003A64EF">
      <w:pPr>
        <w:spacing w:line="600" w:lineRule="auto"/>
        <w:ind w:firstLine="720"/>
        <w:jc w:val="both"/>
        <w:rPr>
          <w:rFonts w:eastAsia="Times New Roman"/>
          <w:bCs/>
          <w:szCs w:val="24"/>
        </w:rPr>
      </w:pPr>
      <w:r>
        <w:rPr>
          <w:rFonts w:eastAsia="Times New Roman"/>
          <w:bCs/>
          <w:szCs w:val="24"/>
        </w:rPr>
        <w:t>Ορίστε, έχετε τον λόγο.</w:t>
      </w:r>
    </w:p>
    <w:p w14:paraId="06758F56" w14:textId="77777777" w:rsidR="00866F2D" w:rsidRDefault="003A64EF">
      <w:pPr>
        <w:spacing w:line="600" w:lineRule="auto"/>
        <w:ind w:firstLine="720"/>
        <w:jc w:val="both"/>
        <w:rPr>
          <w:rFonts w:eastAsia="Times New Roman"/>
          <w:bCs/>
          <w:szCs w:val="24"/>
        </w:rPr>
      </w:pPr>
      <w:r w:rsidRPr="00D76FDE">
        <w:rPr>
          <w:rFonts w:eastAsia="Times New Roman"/>
          <w:b/>
          <w:bCs/>
          <w:szCs w:val="24"/>
        </w:rPr>
        <w:t>ΜΑΡΙΑ ΑΝΤΩΝΙΟΥ:</w:t>
      </w:r>
      <w:r>
        <w:rPr>
          <w:rFonts w:eastAsia="Times New Roman"/>
          <w:bCs/>
          <w:szCs w:val="24"/>
        </w:rPr>
        <w:t xml:space="preserve"> Ευχαριστώ, κύριε Πρόεδρε.</w:t>
      </w:r>
    </w:p>
    <w:p w14:paraId="06758F57" w14:textId="77777777" w:rsidR="00866F2D" w:rsidRDefault="003A64EF">
      <w:pPr>
        <w:spacing w:line="600" w:lineRule="auto"/>
        <w:ind w:firstLine="720"/>
        <w:jc w:val="both"/>
        <w:rPr>
          <w:rFonts w:eastAsia="Times New Roman"/>
          <w:bCs/>
          <w:szCs w:val="24"/>
        </w:rPr>
      </w:pPr>
      <w:r>
        <w:rPr>
          <w:rFonts w:eastAsia="Times New Roman"/>
          <w:bCs/>
          <w:szCs w:val="24"/>
        </w:rPr>
        <w:t xml:space="preserve">Κυρίες και κύριοι συνάδελφοι, ο </w:t>
      </w:r>
      <w:r>
        <w:rPr>
          <w:rFonts w:eastAsia="Times New Roman"/>
          <w:bCs/>
          <w:szCs w:val="24"/>
        </w:rPr>
        <w:t xml:space="preserve">λόγος –λέει- για πέντε λεπτά στους Βουλευτές για </w:t>
      </w:r>
      <w:proofErr w:type="spellStart"/>
      <w:r>
        <w:rPr>
          <w:rFonts w:eastAsia="Times New Roman"/>
          <w:bCs/>
          <w:szCs w:val="24"/>
        </w:rPr>
        <w:t>εκατόν</w:t>
      </w:r>
      <w:proofErr w:type="spellEnd"/>
      <w:r>
        <w:rPr>
          <w:rFonts w:eastAsia="Times New Roman"/>
          <w:bCs/>
          <w:szCs w:val="24"/>
        </w:rPr>
        <w:t xml:space="preserve"> δεκατρία</w:t>
      </w:r>
      <w:r>
        <w:rPr>
          <w:rFonts w:eastAsia="Times New Roman"/>
          <w:bCs/>
          <w:szCs w:val="24"/>
        </w:rPr>
        <w:t xml:space="preserve"> άρθρα και εκατοντάδες διατάξεις. Μόνο για το άρθρο 99 που αφορά </w:t>
      </w:r>
      <w:r>
        <w:rPr>
          <w:rFonts w:eastAsia="Times New Roman"/>
          <w:bCs/>
          <w:szCs w:val="24"/>
        </w:rPr>
        <w:lastRenderedPageBreak/>
        <w:t>την έρευνα, χρειάζεται κανείς δέκα λεπτά για να εξηγήσει στους πολίτες τι ακριβώς νομοθετείτε.</w:t>
      </w:r>
    </w:p>
    <w:p w14:paraId="06758F58" w14:textId="77777777" w:rsidR="00866F2D" w:rsidRDefault="003A64EF">
      <w:pPr>
        <w:spacing w:line="600" w:lineRule="auto"/>
        <w:ind w:firstLine="720"/>
        <w:jc w:val="both"/>
        <w:rPr>
          <w:rFonts w:eastAsia="Times New Roman"/>
          <w:bCs/>
          <w:szCs w:val="24"/>
        </w:rPr>
      </w:pPr>
      <w:r>
        <w:rPr>
          <w:rFonts w:eastAsia="Times New Roman"/>
          <w:bCs/>
          <w:szCs w:val="24"/>
        </w:rPr>
        <w:t>Κύριε Υπουργέ, φέρετε ακέραια τη</w:t>
      </w:r>
      <w:r>
        <w:rPr>
          <w:rFonts w:eastAsia="Times New Roman"/>
          <w:bCs/>
          <w:szCs w:val="24"/>
        </w:rPr>
        <w:t>ν ευθύνη για την απαράδεκτη κοινοβουλευτική διαδικασία, που μόνο δημοκρατική δεν μπορείς να τη χαρακτηρίσεις. Είστε εξάλλου της λογικής «γρήγορα, πρόχειρα, ιδεοληπτικά». «Ψεκάστε, σκουπίστε, τελειώσατε», μήπως δεν προλάβουν να ξεσηκωθούν αντιδράσεις.</w:t>
      </w:r>
    </w:p>
    <w:p w14:paraId="06758F59" w14:textId="77777777" w:rsidR="00866F2D" w:rsidRDefault="003A64EF">
      <w:pPr>
        <w:spacing w:line="600" w:lineRule="auto"/>
        <w:ind w:firstLine="720"/>
        <w:jc w:val="both"/>
        <w:rPr>
          <w:rFonts w:eastAsia="Times New Roman"/>
          <w:bCs/>
          <w:szCs w:val="24"/>
        </w:rPr>
      </w:pPr>
      <w:r>
        <w:rPr>
          <w:rFonts w:eastAsia="Times New Roman"/>
          <w:bCs/>
          <w:szCs w:val="24"/>
        </w:rPr>
        <w:t>Το πα</w:t>
      </w:r>
      <w:r>
        <w:rPr>
          <w:rFonts w:eastAsia="Times New Roman"/>
          <w:bCs/>
          <w:szCs w:val="24"/>
        </w:rPr>
        <w:t xml:space="preserve">ρόν, λοιπόν, νομοσχέδιο, αγαπητές </w:t>
      </w:r>
      <w:proofErr w:type="spellStart"/>
      <w:r>
        <w:rPr>
          <w:rFonts w:eastAsia="Times New Roman"/>
          <w:bCs/>
          <w:szCs w:val="24"/>
        </w:rPr>
        <w:t>συναδέλφισσες</w:t>
      </w:r>
      <w:proofErr w:type="spellEnd"/>
      <w:r>
        <w:rPr>
          <w:rFonts w:eastAsia="Times New Roman"/>
          <w:bCs/>
          <w:szCs w:val="24"/>
        </w:rPr>
        <w:t xml:space="preserve"> και συνάδελφοι, όπως ακούστηκε από τους φορείς, συγκεντρώνει σύσσωμη την αντίδραση της Αντιπολίτευσης αλλά και όλου του εκπαιδευτικού κόσμου. Άρα πάμε να δούμε για ποιον λόγο έρχονται αυτές οι εκατοντάδες δια</w:t>
      </w:r>
      <w:r>
        <w:rPr>
          <w:rFonts w:eastAsia="Times New Roman"/>
          <w:bCs/>
          <w:szCs w:val="24"/>
        </w:rPr>
        <w:t>τάξεις του παρόντος νομοσχεδίου.</w:t>
      </w:r>
    </w:p>
    <w:p w14:paraId="06758F5A" w14:textId="77777777" w:rsidR="00866F2D" w:rsidRDefault="003A64EF">
      <w:pPr>
        <w:spacing w:line="600" w:lineRule="auto"/>
        <w:ind w:firstLine="720"/>
        <w:jc w:val="both"/>
        <w:rPr>
          <w:rFonts w:eastAsia="Times New Roman"/>
          <w:bCs/>
          <w:szCs w:val="24"/>
        </w:rPr>
      </w:pPr>
      <w:r>
        <w:rPr>
          <w:rFonts w:eastAsia="Times New Roman"/>
          <w:bCs/>
          <w:szCs w:val="24"/>
        </w:rPr>
        <w:t>Γιατί; Γιατί πρόκειται για ένα νομοσχέδιο το οποίο εκφράζει τις βαθιές ιδεοληψίες της Κυβέρνησης και καταδεικνύει την προσπάθεια να εγκαθιδρύσει κομματικό στρατό και στον χώρο της διοίκησης της εκπαίδευσης. Δεν έχετε αφήσει</w:t>
      </w:r>
      <w:r>
        <w:rPr>
          <w:rFonts w:eastAsia="Times New Roman"/>
          <w:bCs/>
          <w:szCs w:val="24"/>
        </w:rPr>
        <w:t xml:space="preserve"> κανένα κομμάτι του </w:t>
      </w:r>
      <w:r>
        <w:rPr>
          <w:rFonts w:eastAsia="Times New Roman"/>
          <w:bCs/>
          <w:szCs w:val="24"/>
        </w:rPr>
        <w:lastRenderedPageBreak/>
        <w:t xml:space="preserve">δημοσίου τομέα άλλωστε αλώβητο από τις κομματικές σας παρεμβάσεις. Το είπε ξεκάθαρα χθες στην </w:t>
      </w:r>
      <w:r>
        <w:rPr>
          <w:rFonts w:eastAsia="Times New Roman"/>
          <w:bCs/>
          <w:szCs w:val="24"/>
        </w:rPr>
        <w:t>ε</w:t>
      </w:r>
      <w:r>
        <w:rPr>
          <w:rFonts w:eastAsia="Times New Roman"/>
          <w:bCs/>
          <w:szCs w:val="24"/>
        </w:rPr>
        <w:t xml:space="preserve">πιτροπή ο Υφυπουργός κ. </w:t>
      </w:r>
      <w:proofErr w:type="spellStart"/>
      <w:r>
        <w:rPr>
          <w:rFonts w:eastAsia="Times New Roman"/>
          <w:bCs/>
          <w:szCs w:val="24"/>
        </w:rPr>
        <w:t>Μπαξεβανάκης</w:t>
      </w:r>
      <w:proofErr w:type="spellEnd"/>
      <w:r>
        <w:rPr>
          <w:rFonts w:eastAsia="Times New Roman"/>
          <w:bCs/>
          <w:szCs w:val="24"/>
        </w:rPr>
        <w:t>. Χρησιμοποιώ ακριβώς τα λόγια του</w:t>
      </w:r>
      <w:r>
        <w:rPr>
          <w:rFonts w:eastAsia="Times New Roman"/>
          <w:bCs/>
          <w:szCs w:val="24"/>
        </w:rPr>
        <w:t>,</w:t>
      </w:r>
      <w:r>
        <w:rPr>
          <w:rFonts w:eastAsia="Times New Roman"/>
          <w:bCs/>
          <w:szCs w:val="24"/>
        </w:rPr>
        <w:t xml:space="preserve"> και καταθέτω τα </w:t>
      </w:r>
      <w:r>
        <w:rPr>
          <w:rFonts w:eastAsia="Times New Roman"/>
          <w:bCs/>
          <w:szCs w:val="24"/>
        </w:rPr>
        <w:t>π</w:t>
      </w:r>
      <w:r>
        <w:rPr>
          <w:rFonts w:eastAsia="Times New Roman"/>
          <w:bCs/>
          <w:szCs w:val="24"/>
        </w:rPr>
        <w:t xml:space="preserve">ρακτικά της χθεσινής </w:t>
      </w:r>
      <w:r>
        <w:rPr>
          <w:rFonts w:eastAsia="Times New Roman"/>
          <w:bCs/>
          <w:szCs w:val="24"/>
        </w:rPr>
        <w:t>ε</w:t>
      </w:r>
      <w:r>
        <w:rPr>
          <w:rFonts w:eastAsia="Times New Roman"/>
          <w:bCs/>
          <w:szCs w:val="24"/>
        </w:rPr>
        <w:t>πιτροπής:</w:t>
      </w:r>
    </w:p>
    <w:p w14:paraId="06758F5B" w14:textId="77777777" w:rsidR="00866F2D" w:rsidRDefault="003A64EF">
      <w:pPr>
        <w:spacing w:line="600" w:lineRule="auto"/>
        <w:ind w:firstLine="720"/>
        <w:jc w:val="both"/>
        <w:rPr>
          <w:rFonts w:eastAsia="Times New Roman"/>
          <w:bCs/>
          <w:szCs w:val="24"/>
        </w:rPr>
      </w:pPr>
      <w:r>
        <w:rPr>
          <w:rFonts w:eastAsia="Times New Roman"/>
          <w:bCs/>
          <w:szCs w:val="24"/>
        </w:rPr>
        <w:t xml:space="preserve">«Μην ανησυχείτε γι’ </w:t>
      </w:r>
      <w:r>
        <w:rPr>
          <w:rFonts w:eastAsia="Times New Roman"/>
          <w:bCs/>
          <w:szCs w:val="24"/>
        </w:rPr>
        <w:t xml:space="preserve">αυτό, συνάδελφοι, οι αριστεροί άνθρωποι δεν ενδιαφέρονται στη μεγάλη τους </w:t>
      </w:r>
      <w:r>
        <w:rPr>
          <w:rFonts w:eastAsia="Times New Roman"/>
          <w:bCs/>
          <w:szCs w:val="24"/>
        </w:rPr>
        <w:t xml:space="preserve">πλειονότητα </w:t>
      </w:r>
      <w:r>
        <w:rPr>
          <w:rFonts w:eastAsia="Times New Roman"/>
          <w:bCs/>
          <w:szCs w:val="24"/>
        </w:rPr>
        <w:t xml:space="preserve">για τις καρέκλες. Δεν βρίσκουμε ανθρώπους πρόθυμους να αναλάβουν </w:t>
      </w:r>
      <w:r>
        <w:rPr>
          <w:rFonts w:eastAsia="Times New Roman"/>
          <w:bCs/>
          <w:szCs w:val="24"/>
        </w:rPr>
        <w:t xml:space="preserve">πολλές από </w:t>
      </w:r>
      <w:r>
        <w:rPr>
          <w:rFonts w:eastAsia="Times New Roman"/>
          <w:bCs/>
          <w:szCs w:val="24"/>
        </w:rPr>
        <w:t>τις θέσεις ευθύνης».</w:t>
      </w:r>
    </w:p>
    <w:p w14:paraId="06758F5C" w14:textId="77777777" w:rsidR="00866F2D" w:rsidRDefault="003A64EF">
      <w:pPr>
        <w:spacing w:line="600" w:lineRule="auto"/>
        <w:ind w:firstLine="720"/>
        <w:jc w:val="both"/>
        <w:rPr>
          <w:rFonts w:eastAsia="Times New Roman"/>
          <w:bCs/>
          <w:szCs w:val="24"/>
        </w:rPr>
      </w:pPr>
      <w:r>
        <w:rPr>
          <w:rFonts w:eastAsia="Times New Roman"/>
          <w:bCs/>
          <w:szCs w:val="24"/>
        </w:rPr>
        <w:t xml:space="preserve">Μας είπε, δηλαδή, κατάμουτρα ότι ψάχνουν να στελεχώσουν τις θέσεις </w:t>
      </w:r>
      <w:r>
        <w:rPr>
          <w:rFonts w:eastAsia="Times New Roman"/>
          <w:bCs/>
          <w:szCs w:val="24"/>
        </w:rPr>
        <w:t>ευθύνης με δικούς τους! Αυτό, αγαπητοί συνάδελφοι, αποτελεί πιο παλιό και από το παλιό. Το καταθέτω στα Πρακτικά.</w:t>
      </w:r>
    </w:p>
    <w:p w14:paraId="06758F5D" w14:textId="77777777" w:rsidR="00866F2D" w:rsidRDefault="003A64EF">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η Βουλευτής κ. Μαρία Αντωνίου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 xml:space="preserve">ρχείο του Τμήματος </w:t>
      </w:r>
      <w:r>
        <w:rPr>
          <w:rFonts w:eastAsia="Times New Roman"/>
          <w:bCs/>
          <w:szCs w:val="24"/>
        </w:rPr>
        <w:t>Γραμματείας της Διεύθυνσης Στενογραφίας και Πρακτικών της Βουλής)</w:t>
      </w:r>
    </w:p>
    <w:p w14:paraId="06758F5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Αποτελεί, όμως, και κάτι άλλο, καταδεικνύει μια αλήθεια, ότι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οι αριστεροί δεν είναι πρόθυμοι να αναλάβουν θέσεις ευθύνης. Έχουν μάθει μόνο να κάνουν προπαγάνδα. Δεν έχουν μάθει να δο</w:t>
      </w:r>
      <w:r>
        <w:rPr>
          <w:rFonts w:eastAsia="Times New Roman" w:cs="Times New Roman"/>
          <w:szCs w:val="24"/>
        </w:rPr>
        <w:t>υλεύουν στη ζωή τους.</w:t>
      </w:r>
    </w:p>
    <w:p w14:paraId="06758F5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Ας δούμε ποιες είναι επίμαχες διατάξεις της εγκαθίδρυσης του κομματικού κράτους.</w:t>
      </w:r>
    </w:p>
    <w:p w14:paraId="06758F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9545B9">
        <w:rPr>
          <w:rFonts w:eastAsia="Times New Roman" w:cs="Times New Roman"/>
          <w:b/>
          <w:szCs w:val="24"/>
        </w:rPr>
        <w:t>ΣΠΥΡΙΔΩΝ ΛΥΚΟΥΔΗΣ</w:t>
      </w:r>
      <w:r>
        <w:rPr>
          <w:rFonts w:eastAsia="Times New Roman" w:cs="Times New Roman"/>
          <w:szCs w:val="24"/>
        </w:rPr>
        <w:t>)</w:t>
      </w:r>
    </w:p>
    <w:p w14:paraId="06758F6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Πρώτον, απομακρύνονται τα στελέχη που υπηρετούν ήδη σ</w:t>
      </w:r>
      <w:r>
        <w:rPr>
          <w:rFonts w:eastAsia="Times New Roman" w:cs="Times New Roman"/>
          <w:szCs w:val="24"/>
        </w:rPr>
        <w:t>τη διοίκηση της εκπαίδευσης ανεξάρτητα από την αξία, τα προσόντα, την εμπειρία τους. Θεσπίζετε μ</w:t>
      </w:r>
      <w:r>
        <w:rPr>
          <w:rFonts w:eastAsia="Times New Roman" w:cs="Times New Roman"/>
          <w:szCs w:val="24"/>
        </w:rPr>
        <w:t>ί</w:t>
      </w:r>
      <w:r>
        <w:rPr>
          <w:rFonts w:eastAsia="Times New Roman" w:cs="Times New Roman"/>
          <w:szCs w:val="24"/>
        </w:rPr>
        <w:t>α νέα διαδικασία επιλογής στελεχών με διαδικασίες και όρους πλήρως αναξιοκρατικές και αντισυνταγματικές. Έχετε συνηθίσει εκεί στο Υπουργείο να νομοθετείτε αντι</w:t>
      </w:r>
      <w:r>
        <w:rPr>
          <w:rFonts w:eastAsia="Times New Roman" w:cs="Times New Roman"/>
          <w:szCs w:val="24"/>
        </w:rPr>
        <w:t xml:space="preserve">συνταγματικά και να έρχονται οι αποφάσεις του </w:t>
      </w:r>
      <w:proofErr w:type="spellStart"/>
      <w:r>
        <w:rPr>
          <w:rFonts w:eastAsia="Times New Roman" w:cs="Times New Roman"/>
          <w:szCs w:val="24"/>
        </w:rPr>
        <w:t>ΣτΕ</w:t>
      </w:r>
      <w:proofErr w:type="spellEnd"/>
      <w:r>
        <w:rPr>
          <w:rFonts w:eastAsia="Times New Roman" w:cs="Times New Roman"/>
          <w:szCs w:val="24"/>
        </w:rPr>
        <w:t xml:space="preserve"> και να τις ανατρέπουν. Απουσία ΑΣΕΠ, απουσία ιεραρχίας στην επιλογή. Αντί να ξεκινήσετε από πάνω προς τα κάτω, εσείς </w:t>
      </w:r>
      <w:r>
        <w:rPr>
          <w:rFonts w:eastAsia="Times New Roman" w:cs="Times New Roman"/>
          <w:szCs w:val="24"/>
        </w:rPr>
        <w:lastRenderedPageBreak/>
        <w:t>ξεκινάτε από τους συντονιστές εκπαιδευτικού έργου. Μη αναγνώριση διδακτικής εμπειρίας. Κα</w:t>
      </w:r>
      <w:r>
        <w:rPr>
          <w:rFonts w:eastAsia="Times New Roman" w:cs="Times New Roman"/>
          <w:szCs w:val="24"/>
        </w:rPr>
        <w:t>ι φυσικά το πιο κραυγαλέο, το άρθρο 30, που σήμερα, μετά την έντονη κριτική, προσπαθείτε να το στρογγυλέψετε. Μια διάταξη που όμοιά της δεν υπήρξε πουθενά στη δημόσια διοίκηση και, δυστυχώς, στερούσε την εκπαίδευση από όλα τα έμπειρα στελέχη.</w:t>
      </w:r>
    </w:p>
    <w:p w14:paraId="06758F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Δεύτερον, κατ</w:t>
      </w:r>
      <w:r>
        <w:rPr>
          <w:rFonts w:eastAsia="Times New Roman" w:cs="Times New Roman"/>
          <w:szCs w:val="24"/>
        </w:rPr>
        <w:t xml:space="preserve">αργείτε τους σχολικούς συμβούλους, τον τελευταίο και μοναδικό υποστηρικτικό θεσμό σε επίπεδο σχολικής μονάδας, που έχει αποδεδειγμένα προσφέρει πάνω από τέσσερις δεκαετίες. Τις υφιστάμενες εκπαιδευτικές δομές με παράδοση ετών, κέντρα πληροφορικής και νέων </w:t>
      </w:r>
      <w:r>
        <w:rPr>
          <w:rFonts w:eastAsia="Times New Roman" w:cs="Times New Roman"/>
          <w:szCs w:val="24"/>
        </w:rPr>
        <w:t>τεχνολογιών, κέντρα περιβαλλοντικής εκπαίδευσης, γραφεία σχολικού προσανατολισμού, τις αντικαθιστάτε με νέες υδροκέφαλες και απρόσωπες δομές, μακριά από τη σχολική μονάδα και την εκπαιδευτική πράξη.</w:t>
      </w:r>
    </w:p>
    <w:p w14:paraId="06758F6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Τρίτον, καταργείτε με το άρθρο 37 την αξιολόγηση για τους</w:t>
      </w:r>
      <w:r>
        <w:rPr>
          <w:rFonts w:eastAsia="Times New Roman" w:cs="Times New Roman"/>
          <w:szCs w:val="24"/>
        </w:rPr>
        <w:t xml:space="preserve"> εκπαιδευτικούς. Είναι γνωστή η αποστροφή σας προς κάθε έννοια αξιολόγησης, αριστείας και αξιοκρατίας. Αλλά και αυτή η αξιολόγηση που προβλέπεται από τους υφισταμένους των διευθυντών </w:t>
      </w:r>
      <w:r>
        <w:rPr>
          <w:rFonts w:eastAsia="Times New Roman" w:cs="Times New Roman"/>
          <w:szCs w:val="24"/>
        </w:rPr>
        <w:lastRenderedPageBreak/>
        <w:t>των σχολικών μονάδων, από τους εκπαιδευτικούς, είναι με ανώνυμα ερωτηματο</w:t>
      </w:r>
      <w:r>
        <w:rPr>
          <w:rFonts w:eastAsia="Times New Roman" w:cs="Times New Roman"/>
          <w:szCs w:val="24"/>
        </w:rPr>
        <w:t>λόγια, χωρίς επώνυμη τεκμηριωμένη αιτιολόγηση και χωρίς τη δυνατότητα κάποιος εκπαιδευτικός να αμφισβητήσει και να αντικρούσει την κρίση κάποιων. Είναι μια αξιολόγηση που μόνο εσείς μπορείτε να τη σκεφτείτε, να την αντιληφθείτε και να τη νομοθετήσετε.</w:t>
      </w:r>
    </w:p>
    <w:p w14:paraId="06758F6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ε</w:t>
      </w:r>
      <w:r>
        <w:rPr>
          <w:rFonts w:eastAsia="Times New Roman" w:cs="Times New Roman"/>
          <w:szCs w:val="24"/>
        </w:rPr>
        <w:t xml:space="preserve">πικεντρωθώ, όμως, στο άρθρο 99, που περιλαμβάνει διατάξεις για την έρευνα, αν και δεν είναι ο χρόνος πολύς, αλλά θα προσπαθήσω. Διατάξεις που ουδέποτε τέθηκαν σε δημόσια διαβούλευση, για τις οποίες ο Αναπληρωτής Υπουργός, ο κ. </w:t>
      </w:r>
      <w:proofErr w:type="spellStart"/>
      <w:r>
        <w:rPr>
          <w:rFonts w:eastAsia="Times New Roman" w:cs="Times New Roman"/>
          <w:szCs w:val="24"/>
        </w:rPr>
        <w:t>Φωτάκης</w:t>
      </w:r>
      <w:proofErr w:type="spellEnd"/>
      <w:r>
        <w:rPr>
          <w:rFonts w:eastAsia="Times New Roman" w:cs="Times New Roman"/>
          <w:szCs w:val="24"/>
        </w:rPr>
        <w:t>, οφείλει να δώσει πολ</w:t>
      </w:r>
      <w:r>
        <w:rPr>
          <w:rFonts w:eastAsia="Times New Roman" w:cs="Times New Roman"/>
          <w:szCs w:val="24"/>
        </w:rPr>
        <w:t>λές απαντήσεις.</w:t>
      </w:r>
    </w:p>
    <w:p w14:paraId="06758F6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πρώτα απ’ όλα με τη διάταξη της παραγράφου 3 έρχεστε και επιβεβαιώνετε πλήρως όλες τις αιτιάσεις και την κριτική την οποία σας είχαμε ασκήσει κατά τη συζήτηση του νομοσχεδίου</w:t>
      </w:r>
      <w:r>
        <w:rPr>
          <w:rFonts w:eastAsia="Times New Roman" w:cs="Times New Roman"/>
          <w:szCs w:val="24"/>
        </w:rPr>
        <w:t>,</w:t>
      </w:r>
      <w:r>
        <w:rPr>
          <w:rFonts w:eastAsia="Times New Roman" w:cs="Times New Roman"/>
          <w:szCs w:val="24"/>
        </w:rPr>
        <w:t xml:space="preserve"> αλλά και με σειρά κοινοβουλευτικών ερωτήσεων, για</w:t>
      </w:r>
      <w:r>
        <w:rPr>
          <w:rFonts w:eastAsia="Times New Roman" w:cs="Times New Roman"/>
          <w:szCs w:val="24"/>
        </w:rPr>
        <w:t xml:space="preserve"> τη σύγκρουση συμφερόντων, </w:t>
      </w:r>
      <w:r>
        <w:rPr>
          <w:rFonts w:eastAsia="Times New Roman" w:cs="Times New Roman"/>
          <w:szCs w:val="24"/>
          <w:lang w:val="en-US"/>
        </w:rPr>
        <w:t>conflict</w:t>
      </w:r>
      <w:r w:rsidRPr="00DE010E">
        <w:rPr>
          <w:rFonts w:eastAsia="Times New Roman" w:cs="Times New Roman"/>
          <w:szCs w:val="24"/>
        </w:rPr>
        <w:t xml:space="preserve"> </w:t>
      </w:r>
      <w:r>
        <w:rPr>
          <w:rFonts w:eastAsia="Times New Roman" w:cs="Times New Roman"/>
          <w:szCs w:val="24"/>
          <w:lang w:val="en-US"/>
        </w:rPr>
        <w:t>of</w:t>
      </w:r>
      <w:r w:rsidRPr="00DE010E">
        <w:rPr>
          <w:rFonts w:eastAsia="Times New Roman" w:cs="Times New Roman"/>
          <w:szCs w:val="24"/>
        </w:rPr>
        <w:t xml:space="preserve"> </w:t>
      </w:r>
      <w:r>
        <w:rPr>
          <w:rFonts w:eastAsia="Times New Roman" w:cs="Times New Roman"/>
          <w:szCs w:val="24"/>
          <w:lang w:val="en-US"/>
        </w:rPr>
        <w:t>interest</w:t>
      </w:r>
      <w:r>
        <w:rPr>
          <w:rFonts w:eastAsia="Times New Roman" w:cs="Times New Roman"/>
          <w:szCs w:val="24"/>
        </w:rPr>
        <w:t>, των μελών των οργάνων του ΕΛΙΔΕΚ.</w:t>
      </w:r>
    </w:p>
    <w:p w14:paraId="06758F6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το φωνάζαμε από την πρώτη στιγμή ότι δεν μπορούν να συμμετέχουν στο </w:t>
      </w:r>
      <w:r>
        <w:rPr>
          <w:rFonts w:eastAsia="Times New Roman" w:cs="Times New Roman"/>
          <w:szCs w:val="24"/>
        </w:rPr>
        <w:t>ί</w:t>
      </w:r>
      <w:r>
        <w:rPr>
          <w:rFonts w:eastAsia="Times New Roman" w:cs="Times New Roman"/>
          <w:szCs w:val="24"/>
        </w:rPr>
        <w:t>δρυμα και στα όργανα οι εν δυνάμει δικαιούχοι. Δεν μπορεί να είναι οι ίδιοι αυτοί που υποβάλλουν προ</w:t>
      </w:r>
      <w:r>
        <w:rPr>
          <w:rFonts w:eastAsia="Times New Roman" w:cs="Times New Roman"/>
          <w:szCs w:val="24"/>
        </w:rPr>
        <w:t xml:space="preserve">τάσεις για χρηματοδότηση με αυτούς που αξιολογούν και αποφασίζουν, δηλαδή «Γιάννης </w:t>
      </w:r>
      <w:r>
        <w:rPr>
          <w:rFonts w:eastAsia="Times New Roman" w:cs="Times New Roman"/>
          <w:szCs w:val="24"/>
        </w:rPr>
        <w:t>πίνει</w:t>
      </w:r>
      <w:r>
        <w:rPr>
          <w:rFonts w:eastAsia="Times New Roman" w:cs="Times New Roman"/>
          <w:szCs w:val="24"/>
        </w:rPr>
        <w:t xml:space="preserve">, Γιάννης </w:t>
      </w:r>
      <w:r>
        <w:rPr>
          <w:rFonts w:eastAsia="Times New Roman" w:cs="Times New Roman"/>
          <w:szCs w:val="24"/>
        </w:rPr>
        <w:t>κερνάει</w:t>
      </w:r>
      <w:r>
        <w:rPr>
          <w:rFonts w:eastAsia="Times New Roman" w:cs="Times New Roman"/>
          <w:szCs w:val="24"/>
        </w:rPr>
        <w:t>» σας λέγαμε.</w:t>
      </w:r>
    </w:p>
    <w:p w14:paraId="06758F6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κύριε Υπουργέ, κύριε </w:t>
      </w:r>
      <w:proofErr w:type="spellStart"/>
      <w:r>
        <w:rPr>
          <w:rFonts w:eastAsia="Times New Roman" w:cs="Times New Roman"/>
          <w:szCs w:val="24"/>
        </w:rPr>
        <w:t>Γαβρόγλου</w:t>
      </w:r>
      <w:proofErr w:type="spellEnd"/>
      <w:r>
        <w:rPr>
          <w:rFonts w:eastAsia="Times New Roman" w:cs="Times New Roman"/>
          <w:szCs w:val="24"/>
        </w:rPr>
        <w:t>, ήσασταν εισηγητής αυτού του νομοσχεδίου. Και έρχεστε σήμερα και επιχειρείτε να συμμαζέψετε τα ασυμμάζ</w:t>
      </w:r>
      <w:r>
        <w:rPr>
          <w:rFonts w:eastAsia="Times New Roman" w:cs="Times New Roman"/>
          <w:szCs w:val="24"/>
        </w:rPr>
        <w:t xml:space="preserve">ευτα. Μετά το πλήθος των καταγγελιών για 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ξιολόγησης του ΕΛΙΔΕΚ, για τα μέλη τους και τον τρόπο που αποφασίζουν, όλοι έχουν αντιληφθεί αυτό που λέγαμε εξαρχής, ότι το ΕΛΙΔΕΚ δεν ήταν τίποτα παραπάνω από ένας μηχανισμός για να κατευθύνετε τη χ</w:t>
      </w:r>
      <w:r>
        <w:rPr>
          <w:rFonts w:eastAsia="Times New Roman" w:cs="Times New Roman"/>
          <w:szCs w:val="24"/>
        </w:rPr>
        <w:t>ρηματοδότηση εκεί που θέλατε. Αυτό αποδεικνύεται και γι’ αυτόν τον λόγο δεν το ψηφίσαμε.</w:t>
      </w:r>
    </w:p>
    <w:p w14:paraId="06758F6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 αυτόν τον λόγο, άλλωστε, θέλετε να το στελεχώσετε και με δικούς σας ανθρώπους. Πέρα από τους υπαλλήλους που ήδη έχετε πάει στο ΕΛΙΔΕΚ, έρχεστε με την παράγραφο 4 τ</w:t>
      </w:r>
      <w:r>
        <w:rPr>
          <w:rFonts w:eastAsia="Times New Roman" w:cs="Times New Roman"/>
          <w:szCs w:val="24"/>
        </w:rPr>
        <w:t xml:space="preserve">ου άρθρου 99 και κάνετε και κομματικό στρατό στους αποσπασμένους δημοσίους υπαλλήλους. Τι μας λέτε, λοιπόν, στην παράγραφο 4; Οι υποψήφιοι προς </w:t>
      </w:r>
      <w:r>
        <w:rPr>
          <w:rFonts w:eastAsia="Times New Roman" w:cs="Times New Roman"/>
          <w:szCs w:val="24"/>
        </w:rPr>
        <w:lastRenderedPageBreak/>
        <w:t>απόσπαση στο ΕΛΙΔΕΚ θα αξιολογούνται από τριμελή επιτροπή, η οποία –τι έκπληξη- θα ορίζεται και θα ελέγχεται απο</w:t>
      </w:r>
      <w:r>
        <w:rPr>
          <w:rFonts w:eastAsia="Times New Roman" w:cs="Times New Roman"/>
          <w:szCs w:val="24"/>
        </w:rPr>
        <w:t>λύτως από εσάς. Και, φυσικά, μιλάμε για αποσπάσεις κατά παράβαση των κείμενων διατάξεων. Σε όλα σας τα νομοσχέδια και παντού υπάρχει ο όρος «κατά παρέκκλιση των κείμενων διατάξεων». Απαντήστε μου, λοιπόν, γιατί δεν σας βολεύουν οι κείμενες διατάξεις.</w:t>
      </w:r>
    </w:p>
    <w:p w14:paraId="06758F6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τη</w:t>
      </w:r>
      <w:r>
        <w:rPr>
          <w:rFonts w:eastAsia="Times New Roman" w:cs="Times New Roman"/>
          <w:szCs w:val="24"/>
        </w:rPr>
        <w:t>ν παράγραφο 2 δίνετε στον εαυτό σας τη δυνατότητα αφ</w:t>
      </w:r>
      <w:r>
        <w:rPr>
          <w:rFonts w:eastAsia="Times New Roman" w:cs="Times New Roman"/>
          <w:szCs w:val="24"/>
        </w:rPr>
        <w:t xml:space="preserve">’ </w:t>
      </w:r>
      <w:r>
        <w:rPr>
          <w:rFonts w:eastAsia="Times New Roman" w:cs="Times New Roman"/>
          <w:szCs w:val="24"/>
        </w:rPr>
        <w:t>ενός να αυξήσετε, αναδρομικά λέτε, από 1 Σεπτεμβρίου 2016 τη χρηματοδότηση, τον προϋπολογισμό δράσεων-προσκλήσεων που έχουν ήδη προκηρυχθεί από το ΕΛΙΔΕΚ και αφ</w:t>
      </w:r>
      <w:r>
        <w:rPr>
          <w:rFonts w:eastAsia="Times New Roman" w:cs="Times New Roman"/>
          <w:szCs w:val="24"/>
        </w:rPr>
        <w:t xml:space="preserve">’ </w:t>
      </w:r>
      <w:r>
        <w:rPr>
          <w:rFonts w:eastAsia="Times New Roman" w:cs="Times New Roman"/>
          <w:szCs w:val="24"/>
        </w:rPr>
        <w:t>ετέρου να μεταφέρετε κονδύλια από τον πρ</w:t>
      </w:r>
      <w:r>
        <w:rPr>
          <w:rFonts w:eastAsia="Times New Roman" w:cs="Times New Roman"/>
          <w:szCs w:val="24"/>
        </w:rPr>
        <w:t>οϋπολογισμό του ΕΛΙΔΕΚ προς τον ΕΛΚΕ της ΓΓΕΤ.</w:t>
      </w:r>
    </w:p>
    <w:p w14:paraId="06758F6A"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σας ρωτάω, κύριε Υπουργέ, μια και είστε εδώ. Γιατί δεν προβαίνετε σε νέες τακτικές προκηρύξεις, για να υπάρχει μια συνέχεια και μια κανονικότητα των προκηρύ</w:t>
      </w:r>
      <w:r>
        <w:rPr>
          <w:rFonts w:eastAsia="Times New Roman" w:cs="Times New Roman"/>
          <w:szCs w:val="24"/>
        </w:rPr>
        <w:lastRenderedPageBreak/>
        <w:t>ξεων, παρά επιλέγετε να μοιράσετε αναδρομικά χρήμ</w:t>
      </w:r>
      <w:r>
        <w:rPr>
          <w:rFonts w:eastAsia="Times New Roman" w:cs="Times New Roman"/>
          <w:szCs w:val="24"/>
        </w:rPr>
        <w:t>ατα σε δράσεις που έχουν προκηρυχθεί πριν από δύο χρόνια; Μήπως κάποιες προτάσεις κάποιων φίλων δεν χώρεσαν για λίγο και θέλετε να τις βολέψετε;</w:t>
      </w:r>
    </w:p>
    <w:p w14:paraId="06758F6B"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Αντωνίου, ολοκληρώστε παρακαλώ.</w:t>
      </w:r>
    </w:p>
    <w:p w14:paraId="06758F6C"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Ολοκληρώνω, κύριε Πρόεδρε.</w:t>
      </w:r>
    </w:p>
    <w:p w14:paraId="06758F6D"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Στις παραγράφους 5 και 6 δίνετε τη δυνατότητα σε ερευνητικά </w:t>
      </w:r>
      <w:r>
        <w:rPr>
          <w:rFonts w:eastAsia="Times New Roman" w:cs="Times New Roman"/>
          <w:szCs w:val="24"/>
        </w:rPr>
        <w:t xml:space="preserve">κέντρα </w:t>
      </w:r>
      <w:r>
        <w:rPr>
          <w:rFonts w:eastAsia="Times New Roman" w:cs="Times New Roman"/>
          <w:szCs w:val="24"/>
        </w:rPr>
        <w:t xml:space="preserve">και στα ΑΕΙ να χορηγούν υποτροφίες, αλλά δεν μας λέτε τα κριτήρια και τις προϋποθέσεις και μάλλον μας δημιουργείται η εντύπωση και η υποψία, αν όχι η πεποίθηση, </w:t>
      </w:r>
      <w:r>
        <w:rPr>
          <w:rFonts w:eastAsia="Times New Roman" w:cs="Times New Roman"/>
          <w:szCs w:val="24"/>
        </w:rPr>
        <w:t xml:space="preserve">ότι αυτές οι υποτροφίες θα καταλήξουν όχι στους άριστους, αλλά στους αρεστούς. </w:t>
      </w:r>
    </w:p>
    <w:p w14:paraId="06758F6E"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σας παρακαλώ, ολοκληρώστε.</w:t>
      </w:r>
    </w:p>
    <w:p w14:paraId="06758F6F"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ΜΑΡΙΑ ΑΝΤΩΝΙΟΥ:</w:t>
      </w:r>
      <w:r>
        <w:rPr>
          <w:rFonts w:eastAsia="Times New Roman" w:cs="Times New Roman"/>
          <w:szCs w:val="24"/>
        </w:rPr>
        <w:t xml:space="preserve"> Κλείνοντας, όπως επισημάναμε, η κυβέρνηση του Κυριάκου Μητσοτάκη θα αποκαταστήσει όλ</w:t>
      </w:r>
      <w:r>
        <w:rPr>
          <w:rFonts w:eastAsia="Times New Roman" w:cs="Times New Roman"/>
          <w:szCs w:val="24"/>
        </w:rPr>
        <w:t>ους τους θιγόμενους θεσμούς, θα εξασφαλίσει μια αντικειμενική και δίκαιη αξιολόγηση για τους εκπαιδευτικούς, μια αξιοκρατική επιλογή στελεχών και ένα καλύτερο μέλλον για τον εκπαιδευτικό κόσμο, αλλά κυρίως για τα παιδιά μας που σήμερα ξεκινούν στις πανελλα</w:t>
      </w:r>
      <w:r>
        <w:rPr>
          <w:rFonts w:eastAsia="Times New Roman" w:cs="Times New Roman"/>
          <w:szCs w:val="24"/>
        </w:rPr>
        <w:t>δικές εξετάσεις και θέλω μέσα από την καρδιά μου να τους ευχηθώ καλή επιτυχία και καλή δύναμη.</w:t>
      </w:r>
    </w:p>
    <w:p w14:paraId="06758F70"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6758F71" w14:textId="77777777" w:rsidR="00866F2D" w:rsidRDefault="003A64EF">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758F72"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Κύριε Πρόεδ</w:t>
      </w:r>
      <w:r>
        <w:rPr>
          <w:rFonts w:eastAsia="Times New Roman" w:cs="Times New Roman"/>
          <w:szCs w:val="24"/>
        </w:rPr>
        <w:t xml:space="preserve">ρε, </w:t>
      </w:r>
      <w:r>
        <w:rPr>
          <w:rFonts w:eastAsia="Times New Roman" w:cs="Times New Roman"/>
          <w:szCs w:val="24"/>
        </w:rPr>
        <w:t xml:space="preserve">θα ήθελα </w:t>
      </w:r>
      <w:r>
        <w:rPr>
          <w:rFonts w:eastAsia="Times New Roman" w:cs="Times New Roman"/>
          <w:szCs w:val="24"/>
        </w:rPr>
        <w:t>τον λόγο.</w:t>
      </w:r>
    </w:p>
    <w:p w14:paraId="06758F73"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Θέλετε να κάνετε παρέμβαση ή σχολιασμό; Γιατί πρέπει να βάλουμε μία σειρά.</w:t>
      </w:r>
    </w:p>
    <w:p w14:paraId="06758F74"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Νομίζω ότι είναι μ</w:t>
      </w:r>
      <w:r>
        <w:rPr>
          <w:rFonts w:eastAsia="Times New Roman" w:cs="Times New Roman"/>
          <w:szCs w:val="24"/>
        </w:rPr>
        <w:t>ί</w:t>
      </w:r>
      <w:r>
        <w:rPr>
          <w:rFonts w:eastAsia="Times New Roman" w:cs="Times New Roman"/>
          <w:szCs w:val="24"/>
        </w:rPr>
        <w:t xml:space="preserve">α διευκρίνιση που πρέπει να κάνω. </w:t>
      </w:r>
    </w:p>
    <w:p w14:paraId="06758F75"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Ξέρετε, επειδή υπάρχει μία σειρά στους ομιλητές, πρέπει να αποφύγουμε να υπάρχει σχολιασμός στις ομιλίες των…</w:t>
      </w:r>
    </w:p>
    <w:p w14:paraId="06758F76"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Θέλω να κάνω …</w:t>
      </w:r>
    </w:p>
    <w:p w14:paraId="06758F77"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ιά φορά γίνεται και αυτό, αλλά καλύτερα είναι να κρατήσουμε για τις παρεμβάσεις μας τον σχολιασμό.</w:t>
      </w:r>
    </w:p>
    <w:p w14:paraId="06758F78"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Κύριε Πρόεδρε…</w:t>
      </w:r>
    </w:p>
    <w:p w14:paraId="06758F79"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w:t>
      </w:r>
      <w:r>
        <w:rPr>
          <w:rFonts w:eastAsia="Times New Roman" w:cs="Times New Roman"/>
          <w:szCs w:val="24"/>
        </w:rPr>
        <w:t xml:space="preserve"> Μιλάμε για </w:t>
      </w:r>
      <w:r>
        <w:rPr>
          <w:rFonts w:eastAsia="Times New Roman" w:cs="Times New Roman"/>
          <w:szCs w:val="24"/>
        </w:rPr>
        <w:t>τριάντα</w:t>
      </w:r>
      <w:r>
        <w:rPr>
          <w:rFonts w:eastAsia="Times New Roman" w:cs="Times New Roman"/>
          <w:szCs w:val="24"/>
        </w:rPr>
        <w:t xml:space="preserve"> δευτερόλεπτα, δηλαδή.</w:t>
      </w:r>
    </w:p>
    <w:p w14:paraId="06758F7A"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Μιλάμε για δύο λεπτά.</w:t>
      </w:r>
    </w:p>
    <w:p w14:paraId="06758F7B"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Δύο λεπτά, όμως, είναι παρέμβαση.</w:t>
      </w:r>
    </w:p>
    <w:p w14:paraId="06758F7C"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Πρόεδρε, αυτή η διαδικασία που απαντά ο Υπουργός μετά από κάθε συνάδελφο που λέει ένας Βουλευτής δεν είναι κοινοβουλευτική διαδικασία.</w:t>
      </w:r>
    </w:p>
    <w:p w14:paraId="06758F7D"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μπορεί να γίνει αυτό, σας παρακαλώ.</w:t>
      </w:r>
    </w:p>
    <w:p w14:paraId="06758F7E"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ένα λεπτό έχετε τον λόγο, αλλά παρακαλ</w:t>
      </w:r>
      <w:r>
        <w:rPr>
          <w:rFonts w:eastAsia="Times New Roman" w:cs="Times New Roman"/>
          <w:szCs w:val="24"/>
        </w:rPr>
        <w:t xml:space="preserve">ώ, μόνο για ένα λεπτό. </w:t>
      </w:r>
    </w:p>
    <w:p w14:paraId="06758F7F"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Ναι.</w:t>
      </w:r>
    </w:p>
    <w:p w14:paraId="06758F80"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Πολύ γρήγορα θα αναφερθώ κατ’ αρχ</w:t>
      </w:r>
      <w:r>
        <w:rPr>
          <w:rFonts w:eastAsia="Times New Roman" w:cs="Times New Roman"/>
          <w:szCs w:val="24"/>
        </w:rPr>
        <w:t>άς στο</w:t>
      </w:r>
      <w:r>
        <w:rPr>
          <w:rFonts w:eastAsia="Times New Roman" w:cs="Times New Roman"/>
          <w:szCs w:val="24"/>
        </w:rPr>
        <w:t xml:space="preserve"> ότι η παράγραφος 3, εγώ θα συμφωνούσα με την κ. Αντωνίου, κανονικά δεν θα έπρεπε να υπάρχει, γιατί αναφέρετ</w:t>
      </w:r>
      <w:r>
        <w:rPr>
          <w:rFonts w:eastAsia="Times New Roman" w:cs="Times New Roman"/>
          <w:szCs w:val="24"/>
        </w:rPr>
        <w:t>αι στο αυτονόητο.</w:t>
      </w:r>
    </w:p>
    <w:p w14:paraId="06758F81"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μέλη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το οποίο επιλέγει τις επιτροπές αξιολόγησης, κάνει τη διαδικασία αξιολόγησης και την τελική κατάταξη, δεν είναι δυνατόν να μετέχουν στη διαδικασία των προσκλήσεων, να υποβάλλουν δικές τους προτάσεις. </w:t>
      </w:r>
      <w:r>
        <w:rPr>
          <w:rFonts w:eastAsia="Times New Roman" w:cs="Times New Roman"/>
          <w:szCs w:val="24"/>
        </w:rPr>
        <w:t xml:space="preserve">Είναι αυτονόητο. Έλα, όμως, που υπάρχει μια πολύ μεγάλη καχυποψία από την ακαδημαϊκή κοινότητα. Μια καχυποψία που εδώ και πολλά χρόνια έχει δημιουργηθεί ότι τα πάντα είναι στημένα, τα πάντα γίνονται με τρόπο που δεν είναι ο σωστός. Γι’ αυτό τη βάλαμε αυτή </w:t>
      </w:r>
      <w:r>
        <w:rPr>
          <w:rFonts w:eastAsia="Times New Roman" w:cs="Times New Roman"/>
          <w:szCs w:val="24"/>
        </w:rPr>
        <w:t>την παράγραφο.</w:t>
      </w:r>
    </w:p>
    <w:p w14:paraId="06758F82"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εδώ να πω, επειδή αφήνετε κα υπόνοια ότι τη βάλαμε την παράγραφο για να ευνοήσουμε δικούς μας κομματικούς στρατούς, δικά μας παιδιά, ότι αυτό το στοιχείο είναι υποτιμητικό για τα μέλη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γιατί σημαίνει </w:t>
      </w:r>
      <w:r>
        <w:rPr>
          <w:rFonts w:eastAsia="Times New Roman" w:cs="Times New Roman"/>
          <w:szCs w:val="24"/>
        </w:rPr>
        <w:lastRenderedPageBreak/>
        <w:t>ότι</w:t>
      </w:r>
      <w:r>
        <w:rPr>
          <w:rFonts w:eastAsia="Times New Roman" w:cs="Times New Roman"/>
          <w:szCs w:val="24"/>
        </w:rPr>
        <w:t xml:space="preserve"> αυτά δεν είναι τα δικά μας παιδιά, κάτι το οποίο απέχει παντελώς από την άποψη του ΕΛΙΔΕΚ.</w:t>
      </w:r>
    </w:p>
    <w:p w14:paraId="06758F83"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06758F84"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Κύριε Πρόεδρε, έχει σημ</w:t>
      </w:r>
      <w:r>
        <w:rPr>
          <w:rFonts w:eastAsia="Times New Roman" w:cs="Times New Roman"/>
          <w:szCs w:val="24"/>
        </w:rPr>
        <w:t>ασία αυτό, γιατί …</w:t>
      </w:r>
    </w:p>
    <w:p w14:paraId="06758F85"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Μα, έχει σημασία…</w:t>
      </w:r>
    </w:p>
    <w:p w14:paraId="06758F86"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Έρευνας και Θρησκευμάτων</w:t>
      </w:r>
      <w:r>
        <w:rPr>
          <w:rFonts w:eastAsia="Times New Roman" w:cs="Times New Roman"/>
          <w:b/>
          <w:szCs w:val="24"/>
        </w:rPr>
        <w:t>):</w:t>
      </w:r>
      <w:r>
        <w:rPr>
          <w:rFonts w:eastAsia="Times New Roman" w:cs="Times New Roman"/>
          <w:szCs w:val="24"/>
        </w:rPr>
        <w:t xml:space="preserve"> Δημιουργούνται λαθεμένες εντυπώσεις είτε εξαιτίας άγνοιας είτε εξαιτίας μιας αγχωτικής </w:t>
      </w:r>
      <w:r>
        <w:rPr>
          <w:rFonts w:eastAsia="Times New Roman" w:cs="Times New Roman"/>
          <w:szCs w:val="24"/>
        </w:rPr>
        <w:t>Α</w:t>
      </w:r>
      <w:r>
        <w:rPr>
          <w:rFonts w:eastAsia="Times New Roman" w:cs="Times New Roman"/>
          <w:szCs w:val="24"/>
        </w:rPr>
        <w:t>ντιπολίτευσης και η</w:t>
      </w:r>
      <w:r>
        <w:rPr>
          <w:rFonts w:eastAsia="Times New Roman" w:cs="Times New Roman"/>
          <w:szCs w:val="24"/>
        </w:rPr>
        <w:t xml:space="preserve"> εντύπωση η λαθεμένη η οποία δημιουργείται είναι η εξής: Η αύξηση των προϋπολογισμών έγινε, διότι υπήρξαν χιλιάδες συμμετοχές στις προκηρύξεις που έχουν γίνει και βέβαια αυτό δεν αντανακλά τίποτα άλλο από το ότι επί επτά χρόνια υπήρχε απόλυτη ξηρασία και ω</w:t>
      </w:r>
      <w:r>
        <w:rPr>
          <w:rFonts w:eastAsia="Times New Roman" w:cs="Times New Roman"/>
          <w:szCs w:val="24"/>
        </w:rPr>
        <w:t>ς προς τις προσλήψεις και ως προς τις …</w:t>
      </w:r>
    </w:p>
    <w:p w14:paraId="06758F87"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ΜΑΡΙΑ ΑΝΤΩΝΙΟΥ:</w:t>
      </w:r>
      <w:r>
        <w:rPr>
          <w:rFonts w:eastAsia="Times New Roman" w:cs="Times New Roman"/>
          <w:szCs w:val="24"/>
        </w:rPr>
        <w:t xml:space="preserve"> </w:t>
      </w:r>
      <w:proofErr w:type="spellStart"/>
      <w:r>
        <w:rPr>
          <w:rFonts w:eastAsia="Times New Roman" w:cs="Times New Roman"/>
          <w:szCs w:val="24"/>
        </w:rPr>
        <w:t>Ξαναπροκηρύξτε</w:t>
      </w:r>
      <w:proofErr w:type="spellEnd"/>
      <w:r>
        <w:rPr>
          <w:rFonts w:eastAsia="Times New Roman" w:cs="Times New Roman"/>
          <w:szCs w:val="24"/>
        </w:rPr>
        <w:t>.</w:t>
      </w:r>
    </w:p>
    <w:p w14:paraId="06758F88"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06758F89" w14:textId="77777777" w:rsidR="00866F2D" w:rsidRDefault="003A64EF">
      <w:pPr>
        <w:spacing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w:t>
      </w:r>
      <w:r w:rsidRPr="00FF2A0A">
        <w:rPr>
          <w:rFonts w:eastAsia="Times New Roman" w:cs="Times New Roman"/>
        </w:rPr>
        <w:t>τον τρόπο οργάνωσης και λειτουργ</w:t>
      </w:r>
      <w:r>
        <w:rPr>
          <w:rFonts w:eastAsia="Times New Roman" w:cs="Times New Roman"/>
        </w:rPr>
        <w:t xml:space="preserve">ίας της Βουλής, σαράντα εννιά </w:t>
      </w:r>
      <w:r w:rsidRPr="00FF2A0A">
        <w:rPr>
          <w:rFonts w:eastAsia="Times New Roman" w:cs="Times New Roman"/>
        </w:rPr>
        <w:t xml:space="preserve">μαθήτριες και μαθητές </w:t>
      </w:r>
      <w:r>
        <w:rPr>
          <w:rFonts w:eastAsia="Times New Roman" w:cs="Times New Roman"/>
        </w:rPr>
        <w:t xml:space="preserve">και πέντε </w:t>
      </w:r>
      <w:r w:rsidRPr="00FF2A0A">
        <w:rPr>
          <w:rFonts w:eastAsia="Times New Roman" w:cs="Times New Roman"/>
        </w:rPr>
        <w:t>εκπ</w:t>
      </w:r>
      <w:r>
        <w:rPr>
          <w:rFonts w:eastAsia="Times New Roman" w:cs="Times New Roman"/>
        </w:rPr>
        <w:t>αιδευτικοί συνοδοί τους από το 5</w:t>
      </w:r>
      <w:r w:rsidRPr="000F77DE">
        <w:rPr>
          <w:rFonts w:eastAsia="Times New Roman" w:cs="Times New Roman"/>
          <w:vertAlign w:val="superscript"/>
        </w:rPr>
        <w:t>ο</w:t>
      </w:r>
      <w:r>
        <w:rPr>
          <w:rFonts w:eastAsia="Times New Roman" w:cs="Times New Roman"/>
        </w:rPr>
        <w:t xml:space="preserve"> </w:t>
      </w:r>
      <w:r w:rsidRPr="00FF2A0A">
        <w:rPr>
          <w:rFonts w:eastAsia="Times New Roman" w:cs="Times New Roman"/>
        </w:rPr>
        <w:t>Δημοτικό Σχολείο</w:t>
      </w:r>
      <w:r>
        <w:rPr>
          <w:rFonts w:eastAsia="Times New Roman" w:cs="Times New Roman"/>
        </w:rPr>
        <w:t xml:space="preserve"> Τρικάλων</w:t>
      </w:r>
      <w:r w:rsidRPr="00FF2A0A">
        <w:rPr>
          <w:rFonts w:eastAsia="Times New Roman" w:cs="Times New Roman"/>
        </w:rPr>
        <w:t>.</w:t>
      </w:r>
    </w:p>
    <w:p w14:paraId="06758F8A" w14:textId="77777777" w:rsidR="00866F2D" w:rsidRDefault="003A64EF">
      <w:pPr>
        <w:spacing w:line="600" w:lineRule="auto"/>
        <w:ind w:firstLine="720"/>
        <w:jc w:val="both"/>
        <w:rPr>
          <w:rFonts w:eastAsia="Times New Roman" w:cs="Times New Roman"/>
        </w:rPr>
      </w:pPr>
      <w:r w:rsidRPr="00FF2A0A">
        <w:rPr>
          <w:rFonts w:eastAsia="Times New Roman" w:cs="Times New Roman"/>
        </w:rPr>
        <w:t>Η Βουλή σ</w:t>
      </w:r>
      <w:r>
        <w:rPr>
          <w:rFonts w:eastAsia="Times New Roman" w:cs="Times New Roman"/>
        </w:rPr>
        <w:t>ά</w:t>
      </w:r>
      <w:r w:rsidRPr="00FF2A0A">
        <w:rPr>
          <w:rFonts w:eastAsia="Times New Roman" w:cs="Times New Roman"/>
        </w:rPr>
        <w:t xml:space="preserve">ς καλωσορίζει. </w:t>
      </w:r>
    </w:p>
    <w:p w14:paraId="06758F8B" w14:textId="77777777" w:rsidR="00866F2D" w:rsidRDefault="003A64EF">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06758F8C" w14:textId="77777777" w:rsidR="00866F2D" w:rsidRDefault="003A64EF">
      <w:pPr>
        <w:spacing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Κοντογιώργος</w:t>
      </w:r>
      <w:proofErr w:type="spellEnd"/>
      <w:r>
        <w:rPr>
          <w:rFonts w:eastAsia="Times New Roman" w:cs="Times New Roman"/>
        </w:rPr>
        <w:t xml:space="preserve"> έχει</w:t>
      </w:r>
      <w:r>
        <w:rPr>
          <w:rFonts w:eastAsia="Times New Roman" w:cs="Times New Roman"/>
        </w:rPr>
        <w:t xml:space="preserve"> τον λόγο.</w:t>
      </w:r>
    </w:p>
    <w:p w14:paraId="06758F8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ΚΩΝΣΤΑΝΤΙΝΟΣ</w:t>
      </w:r>
      <w:r w:rsidRPr="00D002CA">
        <w:rPr>
          <w:rFonts w:eastAsia="Times New Roman" w:cs="Times New Roman"/>
          <w:b/>
          <w:szCs w:val="24"/>
        </w:rPr>
        <w:t xml:space="preserve"> ΚΟΝΤΟΓΕΩΡΓΟΣ:</w:t>
      </w:r>
      <w:r>
        <w:rPr>
          <w:rFonts w:eastAsia="Times New Roman" w:cs="Times New Roman"/>
          <w:b/>
          <w:szCs w:val="24"/>
        </w:rPr>
        <w:t xml:space="preserve"> </w:t>
      </w:r>
      <w:r>
        <w:rPr>
          <w:rFonts w:eastAsia="Times New Roman" w:cs="Times New Roman"/>
          <w:szCs w:val="24"/>
        </w:rPr>
        <w:t xml:space="preserve">Κύριε Πρόεδρε, κυρίες και κύριοι Βουλευτές, πριν ξεκινήσω την ομιλία μου, επηρεασμένος από τις συνεχείς παρεμβάσεις του </w:t>
      </w:r>
      <w:r>
        <w:rPr>
          <w:rFonts w:eastAsia="Times New Roman" w:cs="Times New Roman"/>
          <w:szCs w:val="24"/>
        </w:rPr>
        <w:lastRenderedPageBreak/>
        <w:t>Υπουργού, θέλω να εκφράσω ένα ερώτημα που πλανάται συνολικά αυτές τις ημέρες στην κοινωνία.</w:t>
      </w:r>
    </w:p>
    <w:p w14:paraId="06758F8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εάν όντως αυτές οι αλλαγές που προτείνετε με το παρόν νομοσχέδιο είναι για το καλό μας, όπως είπατε, πώς είναι δυνατόν να αντιδρά στο σύνολό της η κοινωνία; Μπορείτε να μας το εξηγήσετε; Πώς είναι δυνατόν να αντιδρά στο σύνολό της η εκπαιδευτική κ</w:t>
      </w:r>
      <w:r>
        <w:rPr>
          <w:rFonts w:eastAsia="Times New Roman" w:cs="Times New Roman"/>
          <w:szCs w:val="24"/>
        </w:rPr>
        <w:t>οινότητα; Μπορείτε να δώσετε μια εξήγηση</w:t>
      </w:r>
      <w:r w:rsidRPr="00611A0F">
        <w:rPr>
          <w:rFonts w:eastAsia="Times New Roman" w:cs="Times New Roman"/>
          <w:szCs w:val="24"/>
        </w:rPr>
        <w:t xml:space="preserve">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w:t>
      </w:r>
    </w:p>
    <w:p w14:paraId="06758F8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Έρχομαι τώρα στην ομιλία μου.</w:t>
      </w:r>
    </w:p>
    <w:p w14:paraId="06758F9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άλλη μια φορά η Ολομέλεια της Βουλής καλείται με τη διαδικασία του επείγοντος να επεξεργαστεί σχέδιο νόμου, που αφορά μάλιστα στον ευαίσθητο το</w:t>
      </w:r>
      <w:r>
        <w:rPr>
          <w:rFonts w:eastAsia="Times New Roman" w:cs="Times New Roman"/>
          <w:szCs w:val="24"/>
        </w:rPr>
        <w:t>μέα της παιδείας. Για άλλη μ</w:t>
      </w:r>
      <w:r>
        <w:rPr>
          <w:rFonts w:eastAsia="Times New Roman" w:cs="Times New Roman"/>
          <w:szCs w:val="24"/>
        </w:rPr>
        <w:t>ί</w:t>
      </w:r>
      <w:r>
        <w:rPr>
          <w:rFonts w:eastAsia="Times New Roman" w:cs="Times New Roman"/>
          <w:szCs w:val="24"/>
        </w:rPr>
        <w:t>α φορά, ο Υπουργός Παιδείας γράφει στα παλαιότερα των υποδημάτων του το Σύνταγμα της χώρας και τον Κανονισμό της Βουλής, προφασιζόμενος φθηνές δικαιολογίες. Στην ουσία, όμως, θέλει στα «μουλωχτά» να περάσει νομοθετικές ρυθμίσει</w:t>
      </w:r>
      <w:r>
        <w:rPr>
          <w:rFonts w:eastAsia="Times New Roman" w:cs="Times New Roman"/>
          <w:szCs w:val="24"/>
        </w:rPr>
        <w:t xml:space="preserve">ς, οι οποίες </w:t>
      </w:r>
      <w:proofErr w:type="spellStart"/>
      <w:r>
        <w:rPr>
          <w:rFonts w:eastAsia="Times New Roman" w:cs="Times New Roman"/>
          <w:szCs w:val="24"/>
        </w:rPr>
        <w:t>υπακούουν</w:t>
      </w:r>
      <w:proofErr w:type="spellEnd"/>
      <w:r>
        <w:rPr>
          <w:rFonts w:eastAsia="Times New Roman" w:cs="Times New Roman"/>
          <w:szCs w:val="24"/>
        </w:rPr>
        <w:t xml:space="preserve"> μόνο στη λογική του </w:t>
      </w:r>
      <w:r>
        <w:rPr>
          <w:rFonts w:eastAsia="Times New Roman" w:cs="Times New Roman"/>
          <w:szCs w:val="24"/>
        </w:rPr>
        <w:lastRenderedPageBreak/>
        <w:t>ΣΥΡΙΖΑ και στην απόλυτη κομματικοποίηση που επιδιώκει σε όλες τις δομές της πρωτοβάθμιας και δευτεροβάθμιας εκπαίδευσης.</w:t>
      </w:r>
    </w:p>
    <w:p w14:paraId="06758F9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Δεν μας εκπλήσσει η συμπεριφορά του Υπουργού ούτε ο τρόπος που νομοθετεί. Εκείνο που μας εκπ</w:t>
      </w:r>
      <w:r>
        <w:rPr>
          <w:rFonts w:eastAsia="Times New Roman" w:cs="Times New Roman"/>
          <w:szCs w:val="24"/>
        </w:rPr>
        <w:t>λήσσει πραγματικά είναι η συμπεριφορά ορισμένων συναδέλφων του ΣΥΡΙΖΑ, οι οποίοι αν και έχουν υπηρετήσει σε όλες τις δομές υποστήριξης της εκπαίδευσης, ανακάλυψαν τις τελευταίες τρεις ημέρες τις τεράστιες ελλείψεις σε όλες αυτές τις δομές.</w:t>
      </w:r>
    </w:p>
    <w:p w14:paraId="06758F9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μια κανονική </w:t>
      </w:r>
      <w:r>
        <w:rPr>
          <w:rFonts w:eastAsia="Times New Roman" w:cs="Times New Roman"/>
          <w:szCs w:val="24"/>
        </w:rPr>
        <w:t>χώρα, με πολιτικούς που σέβονται το Σύνταγμα και τους δημοκρατικούς θεσμούς, κύριε Υπουργέ, η κάθε νομοθετική πρωτοβουλία θα πρέπει να υπακούει στις ανάγκες της σύγχρονης κοινωνίας και στην ανάγκη προσαρμογής σε καινοτομίες που εξασφαλίζουν τη συνεχή πρόοδ</w:t>
      </w:r>
      <w:r>
        <w:rPr>
          <w:rFonts w:eastAsia="Times New Roman" w:cs="Times New Roman"/>
          <w:szCs w:val="24"/>
        </w:rPr>
        <w:t>ό της.</w:t>
      </w:r>
    </w:p>
    <w:p w14:paraId="06758F9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Δυστυχώς και αυτή η νομοθετική πρωτοβουλία της Κυβέρνησης έχει όλη την εκπαιδευτική κοινότητα απέναντί της. Η δε τεκμηρίωσή της δεν πείθει ούτε τους κυβερνητικούς συνδικαλιστές.</w:t>
      </w:r>
    </w:p>
    <w:p w14:paraId="06758F9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Επειδή τόσο ο εισηγητής μας όσο και όλοι οι συνάδελφοι της Αντιπολίτευσ</w:t>
      </w:r>
      <w:r>
        <w:rPr>
          <w:rFonts w:eastAsia="Times New Roman" w:cs="Times New Roman"/>
          <w:szCs w:val="24"/>
        </w:rPr>
        <w:t>ης αλλά και οι εκπρόσωποι των φορέων «γκρέμισαν» κάθε επιχείρημα της Κυβέρνησης για τις αλλαγές που προτείνει το παρόν σχέδιο νόμου και για την οικονομία του χρόνου δεν θα επαναλάβω τα σχετικά με την αβελτηρία και τον καιροσκοπισμό της. Θα σταθώ, όμως, στι</w:t>
      </w:r>
      <w:r>
        <w:rPr>
          <w:rFonts w:eastAsia="Times New Roman" w:cs="Times New Roman"/>
          <w:szCs w:val="24"/>
        </w:rPr>
        <w:t>ς προβλέψεις του παρόντος σχεδίου νόμου και στις αλλαγές που προβλέπει στις δομές υποστήριξης της εκπαίδευσης των ατόμων με ειδικές ανάγκες.</w:t>
      </w:r>
    </w:p>
    <w:p w14:paraId="06758F9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θυμίσω στην Ολομέλεια ότι το 2016 η Κυβέρνηση ΣΥΡΙΖΑ-ΑΝΕΛ έκανε τον αποκαλούμενο εθνικό διάλογο για την παιδεία,</w:t>
      </w:r>
      <w:r>
        <w:rPr>
          <w:rFonts w:eastAsia="Times New Roman" w:cs="Times New Roman"/>
          <w:szCs w:val="24"/>
        </w:rPr>
        <w:t xml:space="preserve"> στα συμπεράσματά του οποίου η ειδική εκπαίδευση αποτελ</w:t>
      </w:r>
      <w:r>
        <w:rPr>
          <w:rFonts w:eastAsia="Times New Roman" w:cs="Times New Roman"/>
          <w:szCs w:val="24"/>
        </w:rPr>
        <w:t>ούσε</w:t>
      </w:r>
      <w:r>
        <w:rPr>
          <w:rFonts w:eastAsia="Times New Roman" w:cs="Times New Roman"/>
          <w:szCs w:val="24"/>
        </w:rPr>
        <w:t xml:space="preserve"> προτεραιότητα</w:t>
      </w:r>
      <w:r>
        <w:rPr>
          <w:rFonts w:eastAsia="Times New Roman" w:cs="Times New Roman"/>
          <w:szCs w:val="24"/>
        </w:rPr>
        <w:t>, ενώ</w:t>
      </w:r>
      <w:r>
        <w:rPr>
          <w:rFonts w:eastAsia="Times New Roman" w:cs="Times New Roman"/>
          <w:szCs w:val="24"/>
        </w:rPr>
        <w:t xml:space="preserve"> βασικός πυλώνας υποστήριξής της ήταν </w:t>
      </w:r>
      <w:r>
        <w:rPr>
          <w:rFonts w:eastAsia="Times New Roman" w:cs="Times New Roman"/>
          <w:szCs w:val="24"/>
        </w:rPr>
        <w:lastRenderedPageBreak/>
        <w:t>τα ΚΕΔΔΥ. Τι άλλαξε μέσα σε δ</w:t>
      </w:r>
      <w:r>
        <w:rPr>
          <w:rFonts w:eastAsia="Times New Roman" w:cs="Times New Roman"/>
          <w:szCs w:val="24"/>
        </w:rPr>
        <w:t>ύ</w:t>
      </w:r>
      <w:r>
        <w:rPr>
          <w:rFonts w:eastAsia="Times New Roman" w:cs="Times New Roman"/>
          <w:szCs w:val="24"/>
        </w:rPr>
        <w:t>ο χρόνια και ο κύριος Υπουργός, χωρίς κα</w:t>
      </w:r>
      <w:r>
        <w:rPr>
          <w:rFonts w:eastAsia="Times New Roman" w:cs="Times New Roman"/>
          <w:szCs w:val="24"/>
        </w:rPr>
        <w:t>μ</w:t>
      </w:r>
      <w:r>
        <w:rPr>
          <w:rFonts w:eastAsia="Times New Roman" w:cs="Times New Roman"/>
          <w:szCs w:val="24"/>
        </w:rPr>
        <w:t xml:space="preserve">μιά αξιολόγηση, καταργεί τα ΚΕΔΔΥ και προτείνει νέο θεσμό, το ΚΕΣΥ, </w:t>
      </w:r>
      <w:r>
        <w:rPr>
          <w:rFonts w:eastAsia="Times New Roman" w:cs="Times New Roman"/>
          <w:szCs w:val="24"/>
        </w:rPr>
        <w:t>υποβαθμίζοντας τον ρόλο τους; Μήπως το γεγονός ότι τότε ήταν Υπουργός ο κ. Φίλης;</w:t>
      </w:r>
    </w:p>
    <w:p w14:paraId="06758F9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Έχουν μετρηθεί οι συνέπειες για τους γονείς και τις οικογένειες των παιδιών με ειδικές ανάγκες, οι οποίοι με τον νέο θεσμό θα κληθούν να επισκέπτονται τα </w:t>
      </w:r>
      <w:proofErr w:type="spellStart"/>
      <w:r>
        <w:rPr>
          <w:rFonts w:eastAsia="Times New Roman" w:cs="Times New Roman"/>
          <w:szCs w:val="24"/>
        </w:rPr>
        <w:t>ιατροδιαγνωστικά</w:t>
      </w:r>
      <w:proofErr w:type="spellEnd"/>
      <w:r>
        <w:rPr>
          <w:rFonts w:eastAsia="Times New Roman" w:cs="Times New Roman"/>
          <w:szCs w:val="24"/>
        </w:rPr>
        <w:t xml:space="preserve"> κέν</w:t>
      </w:r>
      <w:r>
        <w:rPr>
          <w:rFonts w:eastAsia="Times New Roman" w:cs="Times New Roman"/>
          <w:szCs w:val="24"/>
        </w:rPr>
        <w:t>τρα, για να αξιολογηθούν τα παιδιά τους και για να καταρτίσουν προγράμματα ειδικής υποστήριξης;</w:t>
      </w:r>
    </w:p>
    <w:p w14:paraId="06758F9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Παράλληλα, υποβαθμίζει τον ρόλο των εκπαιδευτικών ειδικής αγωγής και ακυρώνει στην ουσία τη λειτουργία τους, αφού ξεκάθαρα έχουν δευτερεύοντα ρόλο στη διάγνωση </w:t>
      </w:r>
      <w:r>
        <w:rPr>
          <w:rFonts w:eastAsia="Times New Roman" w:cs="Times New Roman"/>
          <w:szCs w:val="24"/>
        </w:rPr>
        <w:t>και λειτουργία των νέων δομών ΠΕΚΕΣ και ΚΕΣΥ.</w:t>
      </w:r>
    </w:p>
    <w:p w14:paraId="06758F9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συζητούμενο σχέδιο νόμου με </w:t>
      </w:r>
      <w:proofErr w:type="spellStart"/>
      <w:r>
        <w:rPr>
          <w:rFonts w:eastAsia="Times New Roman" w:cs="Times New Roman"/>
          <w:szCs w:val="24"/>
        </w:rPr>
        <w:t>εκατόν</w:t>
      </w:r>
      <w:proofErr w:type="spellEnd"/>
      <w:r>
        <w:rPr>
          <w:rFonts w:eastAsia="Times New Roman" w:cs="Times New Roman"/>
          <w:szCs w:val="24"/>
        </w:rPr>
        <w:t xml:space="preserve"> δεκατρία άρθρα και πλήθος αποσπασματικών ρυθμίσεων είναι η μεγαλύτερη απόδειξη χειραγώγησης και κομματικού ελέγχου όλων των δομών στήριξης της </w:t>
      </w:r>
      <w:r>
        <w:rPr>
          <w:rFonts w:eastAsia="Times New Roman" w:cs="Times New Roman"/>
          <w:szCs w:val="24"/>
        </w:rPr>
        <w:t xml:space="preserve">πρωτοβάθμιας και </w:t>
      </w:r>
      <w:r>
        <w:rPr>
          <w:rFonts w:eastAsia="Times New Roman" w:cs="Times New Roman"/>
          <w:szCs w:val="24"/>
        </w:rPr>
        <w:lastRenderedPageBreak/>
        <w:t xml:space="preserve">δευτεροβάθμιας εκπαίδευσης. Καταργεί χρήσιμες και δοκιμασμένες στον χρόνο δομές της εκπαίδευσης με νέες αμφιβόλου αποτελεσματικότητας και κομματικά ελεγχόμενες, στις οποίες αντιτίθεται το σύνολο της εκπαιδευτικής κοινότητας. Καταργεί κάθε </w:t>
      </w:r>
      <w:r>
        <w:rPr>
          <w:rFonts w:eastAsia="Times New Roman" w:cs="Times New Roman"/>
          <w:szCs w:val="24"/>
        </w:rPr>
        <w:t>μορφής αντικειμενική αξιολόγηση των εκπαιδευτικών με «θολά», ανώνυμα συστήματα, τα οποία δεν συναντάς πουθενά στον πολιτισμένο κόσμο. Πειραματίζεται ανεύθυνα με τα παιδιά με ειδικές ανάγκες και με ειδικές μαθησιακές δυσκολίες, χωρίς την απαιτούμενη ευαισθη</w:t>
      </w:r>
      <w:r>
        <w:rPr>
          <w:rFonts w:eastAsia="Times New Roman" w:cs="Times New Roman"/>
          <w:szCs w:val="24"/>
        </w:rPr>
        <w:t>σία σε ένα τέτοιο σοβαρό θέμα.</w:t>
      </w:r>
    </w:p>
    <w:p w14:paraId="06758F99" w14:textId="77777777" w:rsidR="00866F2D" w:rsidRDefault="003A64EF">
      <w:pPr>
        <w:spacing w:line="600" w:lineRule="auto"/>
        <w:ind w:firstLine="720"/>
        <w:jc w:val="both"/>
        <w:rPr>
          <w:rFonts w:eastAsia="Times New Roman" w:cs="Times New Roman"/>
          <w:color w:val="000000" w:themeColor="text1"/>
          <w:szCs w:val="24"/>
        </w:rPr>
      </w:pPr>
      <w:r w:rsidRPr="0087019B">
        <w:rPr>
          <w:rFonts w:eastAsia="Times New Roman" w:cs="Times New Roman"/>
          <w:color w:val="000000" w:themeColor="text1"/>
          <w:szCs w:val="24"/>
        </w:rPr>
        <w:t xml:space="preserve">Το όλο εγχείρημα ανέλαβε να φέρει εις πέρας για άλλη μια φορά ο γνωστός για τον φαινομενικά μειλίχιο χαρακτήρα του κ. </w:t>
      </w:r>
      <w:proofErr w:type="spellStart"/>
      <w:r w:rsidRPr="0087019B">
        <w:rPr>
          <w:rFonts w:eastAsia="Times New Roman" w:cs="Times New Roman"/>
          <w:color w:val="000000" w:themeColor="text1"/>
          <w:szCs w:val="24"/>
        </w:rPr>
        <w:t>Γαβρόγλου</w:t>
      </w:r>
      <w:proofErr w:type="spellEnd"/>
      <w:r w:rsidRPr="0087019B">
        <w:rPr>
          <w:rFonts w:eastAsia="Times New Roman" w:cs="Times New Roman"/>
          <w:color w:val="000000" w:themeColor="text1"/>
          <w:szCs w:val="24"/>
        </w:rPr>
        <w:t xml:space="preserve">. Είναι απολύτως βέβαιο ότι με τη σημερινή τριλογία του </w:t>
      </w:r>
      <w:r>
        <w:rPr>
          <w:rFonts w:eastAsia="Times New Roman" w:cs="Times New Roman"/>
          <w:color w:val="000000" w:themeColor="text1"/>
          <w:szCs w:val="24"/>
        </w:rPr>
        <w:t>-</w:t>
      </w:r>
      <w:r w:rsidRPr="0087019B">
        <w:rPr>
          <w:rFonts w:eastAsia="Times New Roman" w:cs="Times New Roman"/>
          <w:color w:val="000000" w:themeColor="text1"/>
          <w:szCs w:val="24"/>
        </w:rPr>
        <w:t>προηγήθηκαν οι νόμοι για την ανώτατη εκπα</w:t>
      </w:r>
      <w:r w:rsidRPr="0087019B">
        <w:rPr>
          <w:rFonts w:eastAsia="Times New Roman" w:cs="Times New Roman"/>
          <w:color w:val="000000" w:themeColor="text1"/>
          <w:szCs w:val="24"/>
        </w:rPr>
        <w:t xml:space="preserve">ίδευση και την έρευνα- ολοκληρώνει το κομματικό καταστατικό του έργο. </w:t>
      </w:r>
    </w:p>
    <w:p w14:paraId="06758F9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του θυμίσω την αρχαία ρήση του Αγάθωνα, του τραγικού ποιητή: «Τον άρχοντα τριών δει </w:t>
      </w:r>
      <w:proofErr w:type="spellStart"/>
      <w:r>
        <w:rPr>
          <w:rFonts w:eastAsia="Times New Roman" w:cs="Times New Roman"/>
          <w:szCs w:val="24"/>
        </w:rPr>
        <w:t>μέμνησθαι</w:t>
      </w:r>
      <w:proofErr w:type="spellEnd"/>
      <w:r>
        <w:rPr>
          <w:rFonts w:eastAsia="Times New Roman" w:cs="Times New Roman"/>
          <w:szCs w:val="24"/>
        </w:rPr>
        <w:t>: Πρώτον, ότι ανθρώπων άρχει. Δεύτερον, ότι κατά νόμους άρχει. Τρίτον, ότι ουκ αεί άρχει»</w:t>
      </w:r>
      <w:r>
        <w:rPr>
          <w:rFonts w:eastAsia="Times New Roman" w:cs="Times New Roman"/>
          <w:szCs w:val="24"/>
        </w:rPr>
        <w:t xml:space="preserve">. </w:t>
      </w:r>
    </w:p>
    <w:p w14:paraId="06758F9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Σε ελεύθερη μετάφραση, κύριε Υπουργέ, στην προκειμένη περίπτωση πρέπει να έχετε κατά νου τρία πράγματα: Πρώτον, ότι διοικείτε ανθρώπους, δηλαδή πνευματικά όντα που έχουν κρίση, λογική και συναίσθημα. </w:t>
      </w:r>
    </w:p>
    <w:p w14:paraId="06758F9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w:t>
      </w:r>
      <w:r>
        <w:rPr>
          <w:rFonts w:eastAsia="Times New Roman" w:cs="Times New Roman"/>
          <w:szCs w:val="24"/>
        </w:rPr>
        <w:t>ου ομιλίας του κυρίου Βουλευτή)</w:t>
      </w:r>
    </w:p>
    <w:p w14:paraId="06758F9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μισό λεπτό. </w:t>
      </w:r>
    </w:p>
    <w:p w14:paraId="06758F9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Δεύτερον, ότι πρέπει να διοικείτε σύμφωνα με τους υφιστάμενους νόμους της πολιτείας, γραπτούς και άγραφους και</w:t>
      </w:r>
      <w:r>
        <w:rPr>
          <w:rFonts w:eastAsia="Times New Roman" w:cs="Times New Roman"/>
          <w:szCs w:val="24"/>
        </w:rPr>
        <w:t>,</w:t>
      </w:r>
      <w:r>
        <w:rPr>
          <w:rFonts w:eastAsia="Times New Roman" w:cs="Times New Roman"/>
          <w:szCs w:val="24"/>
        </w:rPr>
        <w:t xml:space="preserve"> συνεπώς, είναι απαράδεκτο να προβαίνετε σε υπερβάσεις, αυθαιρεσίας και α</w:t>
      </w:r>
      <w:r>
        <w:rPr>
          <w:rFonts w:eastAsia="Times New Roman" w:cs="Times New Roman"/>
          <w:szCs w:val="24"/>
        </w:rPr>
        <w:t xml:space="preserve">δικίες. </w:t>
      </w:r>
    </w:p>
    <w:p w14:paraId="06758F9F" w14:textId="77777777" w:rsidR="00866F2D" w:rsidRDefault="003A64EF">
      <w:pPr>
        <w:spacing w:line="600" w:lineRule="auto"/>
        <w:ind w:firstLine="720"/>
        <w:jc w:val="both"/>
        <w:rPr>
          <w:rFonts w:eastAsia="Times New Roman" w:cs="Times New Roman"/>
          <w:bCs/>
          <w:shd w:val="clear" w:color="auto" w:fill="FFFFFF"/>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w:t>
      </w:r>
      <w:r w:rsidRPr="002B5B2E">
        <w:rPr>
          <w:rFonts w:eastAsia="Times New Roman"/>
          <w:bCs/>
          <w:shd w:val="clear" w:color="auto" w:fill="FFFFFF"/>
        </w:rPr>
        <w:t>ότι</w:t>
      </w:r>
      <w:r>
        <w:rPr>
          <w:rFonts w:eastAsia="Times New Roman" w:cs="Times New Roman"/>
          <w:szCs w:val="24"/>
        </w:rPr>
        <w:t xml:space="preserve"> δεν θα διοικείτε αιώνια. Πλησιάζει η ώρα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εκπέσετε της υπουργίας σας </w:t>
      </w:r>
      <w:r w:rsidRPr="00F331DF">
        <w:rPr>
          <w:rFonts w:eastAsia="Times New Roman"/>
          <w:bCs/>
        </w:rPr>
        <w:t>και</w:t>
      </w:r>
      <w:r>
        <w:rPr>
          <w:rFonts w:eastAsia="Times New Roman" w:cs="Times New Roman"/>
          <w:szCs w:val="24"/>
        </w:rPr>
        <w:t xml:space="preserve"> τότε </w:t>
      </w:r>
      <w:r w:rsidRPr="00022913">
        <w:rPr>
          <w:rFonts w:eastAsia="Times New Roman"/>
          <w:bCs/>
          <w:shd w:val="clear" w:color="auto" w:fill="FFFFFF"/>
        </w:rPr>
        <w:t>θα</w:t>
      </w:r>
      <w:r>
        <w:rPr>
          <w:rFonts w:eastAsia="Times New Roman" w:cs="Times New Roman"/>
          <w:szCs w:val="24"/>
        </w:rPr>
        <w:t xml:space="preserve"> φανεί ξεκάθαρα εάν έχετε αφήσει αγαθές εντυπώσεις ή </w:t>
      </w:r>
      <w:r w:rsidRPr="00022913">
        <w:rPr>
          <w:rFonts w:eastAsia="Times New Roman"/>
          <w:bCs/>
          <w:shd w:val="clear" w:color="auto" w:fill="FFFFFF"/>
        </w:rPr>
        <w:t>θα</w:t>
      </w:r>
      <w:r>
        <w:rPr>
          <w:rFonts w:eastAsia="Times New Roman" w:cs="Times New Roman"/>
          <w:szCs w:val="24"/>
        </w:rPr>
        <w:t xml:space="preserve"> εισπράξετε τη χλεύη της </w:t>
      </w:r>
      <w:r w:rsidRPr="00703248">
        <w:rPr>
          <w:rFonts w:eastAsia="Times New Roman" w:cs="Times New Roman"/>
          <w:bCs/>
          <w:shd w:val="clear" w:color="auto" w:fill="FFFFFF"/>
        </w:rPr>
        <w:t>κοινωνί</w:t>
      </w:r>
      <w:r>
        <w:rPr>
          <w:rFonts w:eastAsia="Times New Roman" w:cs="Times New Roman"/>
          <w:bCs/>
          <w:shd w:val="clear" w:color="auto" w:fill="FFFFFF"/>
        </w:rPr>
        <w:t xml:space="preserve">ας. </w:t>
      </w:r>
    </w:p>
    <w:p w14:paraId="06758FA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Κατόπιν των ανωτέρω προαναφερθέντων, καταψηφίζω το παρόν σχέδιο νόμου και επί της αρχής και επί των άρθρων. </w:t>
      </w:r>
    </w:p>
    <w:p w14:paraId="06758FA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6758FA2" w14:textId="77777777" w:rsidR="00866F2D" w:rsidRDefault="003A64EF">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6758FA3" w14:textId="77777777" w:rsidR="00866F2D" w:rsidRDefault="003A64EF">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06758FA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 </w:t>
      </w:r>
    </w:p>
    <w:p w14:paraId="06758FA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 </w:t>
      </w:r>
    </w:p>
    <w:p w14:paraId="06758FA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το οποίο συζητάμε σήμερα πάσχει σοβαρά</w:t>
      </w:r>
      <w:r>
        <w:rPr>
          <w:rFonts w:eastAsia="Times New Roman" w:cs="Times New Roman"/>
          <w:szCs w:val="24"/>
        </w:rPr>
        <w:t>,</w:t>
      </w:r>
      <w:r>
        <w:rPr>
          <w:rFonts w:eastAsia="Times New Roman" w:cs="Times New Roman"/>
          <w:szCs w:val="24"/>
        </w:rPr>
        <w:t xml:space="preserve"> τόσο σε ζητήματα διαδικασίας όσο και σε ζητήματα ουσίας. Είναι ένα </w:t>
      </w:r>
      <w:r>
        <w:rPr>
          <w:rFonts w:eastAsia="Times New Roman" w:cs="Times New Roman"/>
          <w:szCs w:val="24"/>
        </w:rPr>
        <w:t>νομοσχέδιο για το οποίο διατυπώθηκαν αντιρρήσεις απ’ όλα τα κόμματα της Αντιπολίτευσης, ένα νομοσχέδιο</w:t>
      </w:r>
      <w:r>
        <w:rPr>
          <w:rFonts w:eastAsia="Times New Roman" w:cs="Times New Roman"/>
          <w:szCs w:val="24"/>
        </w:rPr>
        <w:t>,</w:t>
      </w:r>
      <w:r>
        <w:rPr>
          <w:rFonts w:eastAsia="Times New Roman" w:cs="Times New Roman"/>
          <w:szCs w:val="24"/>
        </w:rPr>
        <w:t xml:space="preserve"> την απόσυρση του οποίου ζήτησε η Νέα Δημοκρατία για σοβαρούς λόγους, που έχει εξηγήσει αναλυτικά ο </w:t>
      </w:r>
      <w:r>
        <w:rPr>
          <w:rFonts w:eastAsia="Times New Roman" w:cs="Times New Roman"/>
          <w:szCs w:val="24"/>
        </w:rPr>
        <w:t>ε</w:t>
      </w:r>
      <w:r>
        <w:rPr>
          <w:rFonts w:eastAsia="Times New Roman" w:cs="Times New Roman"/>
          <w:szCs w:val="24"/>
        </w:rPr>
        <w:t xml:space="preserve">ισηγητής μας. </w:t>
      </w:r>
    </w:p>
    <w:p w14:paraId="06758FA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λυπούμαι πολύ -και το </w:t>
      </w:r>
      <w:r>
        <w:rPr>
          <w:rFonts w:eastAsia="Times New Roman" w:cs="Times New Roman"/>
          <w:szCs w:val="24"/>
        </w:rPr>
        <w:t xml:space="preserve">ξέρετε ότι είμαι πάντα πολύ προσεκτική στις διατυπώσεις μου- αλλά τα ψεύδη που έχουν ακουστεί τις τελευταίες ημέρες είναι εξόφθαλμα. Δεν είναι ανακρίβειες, δεν είναι αποσιωπήσεις της αλήθειας. Είναι ψεύδη. </w:t>
      </w:r>
    </w:p>
    <w:p w14:paraId="06758F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Ως προς τα ζητήματα της διαδικασίας, το νομοσχέδι</w:t>
      </w:r>
      <w:r>
        <w:rPr>
          <w:rFonts w:eastAsia="Times New Roman" w:cs="Times New Roman"/>
          <w:szCs w:val="24"/>
        </w:rPr>
        <w:t xml:space="preserve">ο κατατέθηκε στη Βουλή αργά το βράδυ της Παρασκευής, για να συζητηθεί στην </w:t>
      </w:r>
      <w:r>
        <w:rPr>
          <w:rFonts w:eastAsia="Times New Roman" w:cs="Times New Roman"/>
          <w:szCs w:val="24"/>
        </w:rPr>
        <w:t>ε</w:t>
      </w:r>
      <w:r>
        <w:rPr>
          <w:rFonts w:eastAsia="Times New Roman" w:cs="Times New Roman"/>
          <w:szCs w:val="24"/>
        </w:rPr>
        <w:t xml:space="preserve">πιτροπή την αμέσως επόμενη εργάσιμη ημέρα, τη Δευτέρα. Είναι </w:t>
      </w:r>
      <w:proofErr w:type="spellStart"/>
      <w:r>
        <w:rPr>
          <w:rFonts w:eastAsia="Times New Roman" w:cs="Times New Roman"/>
          <w:szCs w:val="24"/>
        </w:rPr>
        <w:t>εκατόν</w:t>
      </w:r>
      <w:proofErr w:type="spellEnd"/>
      <w:r>
        <w:rPr>
          <w:rFonts w:eastAsia="Times New Roman" w:cs="Times New Roman"/>
          <w:szCs w:val="24"/>
        </w:rPr>
        <w:t xml:space="preserve"> δεκατρία</w:t>
      </w:r>
      <w:r>
        <w:rPr>
          <w:rFonts w:eastAsia="Times New Roman" w:cs="Times New Roman"/>
          <w:szCs w:val="24"/>
        </w:rPr>
        <w:t xml:space="preserve"> άρθρα, </w:t>
      </w:r>
      <w:r>
        <w:rPr>
          <w:rFonts w:eastAsia="Times New Roman" w:cs="Times New Roman"/>
          <w:szCs w:val="24"/>
        </w:rPr>
        <w:t xml:space="preserve">πεντακόσιες ογδόντα έξι </w:t>
      </w:r>
      <w:r>
        <w:rPr>
          <w:rFonts w:eastAsia="Times New Roman" w:cs="Times New Roman"/>
          <w:szCs w:val="24"/>
        </w:rPr>
        <w:t>σελίδες, εκατοντάδες ρυθμίσεις προς επεξεργασία και ψήφιση μέσα σε τρεις</w:t>
      </w:r>
      <w:r>
        <w:rPr>
          <w:rFonts w:eastAsia="Times New Roman" w:cs="Times New Roman"/>
          <w:szCs w:val="24"/>
        </w:rPr>
        <w:t xml:space="preserve"> ημέρες. Κι όλα αυτά ενώ η διαβούλευση είχε ολοκληρωθεί δυόμισ</w:t>
      </w:r>
      <w:r>
        <w:rPr>
          <w:rFonts w:eastAsia="Times New Roman" w:cs="Times New Roman"/>
          <w:szCs w:val="24"/>
        </w:rPr>
        <w:t>ι</w:t>
      </w:r>
      <w:r>
        <w:rPr>
          <w:rFonts w:eastAsia="Times New Roman" w:cs="Times New Roman"/>
          <w:szCs w:val="24"/>
        </w:rPr>
        <w:t xml:space="preserve"> μήνες πριν. Άρα θα μπορούσε κάλλιστα να είχε συζητηθεί με κανονικές διαδικασίες. </w:t>
      </w:r>
    </w:p>
    <w:p w14:paraId="06758F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Είπατε, κύριε Υπουργέ, στην </w:t>
      </w:r>
      <w:r>
        <w:rPr>
          <w:rFonts w:eastAsia="Times New Roman" w:cs="Times New Roman"/>
          <w:szCs w:val="24"/>
        </w:rPr>
        <w:t>ε</w:t>
      </w:r>
      <w:r>
        <w:rPr>
          <w:rFonts w:eastAsia="Times New Roman" w:cs="Times New Roman"/>
          <w:szCs w:val="24"/>
        </w:rPr>
        <w:t>πιτροπή, αλλά και σε χθεσινή σας συνέντευξη: «Πώς κάνετε έτσι; Από τις 24 Οκτωβρίου έχουμε στείλει το νομοσχέδιο στα κόμματα. Το νομοσχέδιο συζητείται εδώ και οκτώ μήνες και έχει τεθεί στη δημόσια διαβούλευση». Ορίστε, για τα Πρακτικά, τι ακριβώς έχετε πει</w:t>
      </w:r>
      <w:r>
        <w:rPr>
          <w:rFonts w:eastAsia="Times New Roman" w:cs="Times New Roman"/>
          <w:szCs w:val="24"/>
        </w:rPr>
        <w:t xml:space="preserve">. </w:t>
      </w:r>
    </w:p>
    <w:p w14:paraId="06758FAA" w14:textId="77777777" w:rsidR="00866F2D" w:rsidRDefault="003A64EF">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w:t>
      </w:r>
      <w:r>
        <w:rPr>
          <w:rFonts w:eastAsia="Times New Roman" w:cs="Times New Roman"/>
        </w:rPr>
        <w:t>η</w:t>
      </w:r>
      <w:r w:rsidRPr="000731CA">
        <w:rPr>
          <w:rFonts w:eastAsia="Times New Roman" w:cs="Times New Roman"/>
        </w:rPr>
        <w:t xml:space="preserve"> Βουλευτής κ</w:t>
      </w:r>
      <w:r>
        <w:rPr>
          <w:rFonts w:eastAsia="Times New Roman" w:cs="Times New Roman"/>
        </w:rPr>
        <w:t>.</w:t>
      </w:r>
      <w:r>
        <w:rPr>
          <w:rFonts w:eastAsia="Times New Roman" w:cs="Times New Roman"/>
        </w:rPr>
        <w:t xml:space="preserve"> Νίκη </w:t>
      </w:r>
      <w:proofErr w:type="spellStart"/>
      <w:r>
        <w:rPr>
          <w:rFonts w:eastAsia="Times New Roman" w:cs="Times New Roman"/>
        </w:rPr>
        <w:t>Κεραμέως</w:t>
      </w:r>
      <w:proofErr w:type="spellEnd"/>
      <w:r w:rsidRPr="000731CA">
        <w:rPr>
          <w:rFonts w:eastAsia="Times New Roman" w:cs="Times New Roman"/>
        </w:rPr>
        <w:t xml:space="preserve"> καταθέτει για τα Πρακτικά τ</w:t>
      </w:r>
      <w:r>
        <w:rPr>
          <w:rFonts w:eastAsia="Times New Roman" w:cs="Times New Roman"/>
        </w:rPr>
        <w:t>ο προαναφερθέν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βρίσκετ</w:t>
      </w:r>
      <w:r w:rsidRPr="000731CA">
        <w:rPr>
          <w:rFonts w:eastAsia="Times New Roman" w:cs="Times New Roman"/>
        </w:rPr>
        <w:t>αι στο αρχείο του Τμήματος Γραμματείας της Διεύθυνσης Στενογραφίας και  Πρακτικών της Βουλής)</w:t>
      </w:r>
    </w:p>
    <w:p w14:paraId="06758FAB" w14:textId="77777777" w:rsidR="00866F2D" w:rsidRDefault="003A64EF">
      <w:pPr>
        <w:spacing w:line="600" w:lineRule="auto"/>
        <w:ind w:firstLine="720"/>
        <w:jc w:val="both"/>
        <w:rPr>
          <w:rFonts w:eastAsia="Times New Roman" w:cs="Times New Roman"/>
        </w:rPr>
      </w:pPr>
      <w:r>
        <w:rPr>
          <w:rFonts w:eastAsia="Times New Roman" w:cs="Times New Roman"/>
        </w:rPr>
        <w:t xml:space="preserve">Ψεύδος! Στο δικό μας </w:t>
      </w:r>
      <w:r>
        <w:rPr>
          <w:rFonts w:eastAsia="Times New Roman" w:cs="Times New Roman"/>
        </w:rPr>
        <w:t>κ</w:t>
      </w:r>
      <w:r>
        <w:rPr>
          <w:rFonts w:eastAsia="Times New Roman" w:cs="Times New Roman"/>
        </w:rPr>
        <w:t>όμμα, τουλάχιστον, δεν ε</w:t>
      </w:r>
      <w:r>
        <w:rPr>
          <w:rFonts w:eastAsia="Times New Roman" w:cs="Times New Roman"/>
        </w:rPr>
        <w:t xml:space="preserve">στάλη ποτέ κανένα νομοσχέδιο. </w:t>
      </w:r>
    </w:p>
    <w:p w14:paraId="06758FAC" w14:textId="77777777" w:rsidR="00866F2D" w:rsidRDefault="003A64EF">
      <w:pPr>
        <w:spacing w:line="600" w:lineRule="auto"/>
        <w:ind w:firstLine="720"/>
        <w:jc w:val="both"/>
        <w:rPr>
          <w:rFonts w:eastAsia="Times New Roman" w:cs="Times New Roman"/>
        </w:rPr>
      </w:pPr>
      <w:r>
        <w:rPr>
          <w:rFonts w:eastAsia="Times New Roman" w:cs="Times New Roman"/>
        </w:rPr>
        <w:t xml:space="preserve">Τον Οκτώβριο δώσατε στη δημοσιότητα αυτό εδώ, κύριε Υπουργέ, ένα </w:t>
      </w:r>
      <w:proofErr w:type="spellStart"/>
      <w:r>
        <w:rPr>
          <w:rFonts w:eastAsia="Times New Roman" w:cs="Times New Roman"/>
        </w:rPr>
        <w:t>δεκαεπτασέλιδο</w:t>
      </w:r>
      <w:proofErr w:type="spellEnd"/>
      <w:r>
        <w:rPr>
          <w:rFonts w:eastAsia="Times New Roman" w:cs="Times New Roman"/>
        </w:rPr>
        <w:t xml:space="preserve"> φυλλάδιο με τις σκέψεις σας για τις δομές υποστήριξης. Τι σχέση έχει αυτό, κύριε Υπουργέ, με αυτό εδώ το </w:t>
      </w:r>
      <w:proofErr w:type="spellStart"/>
      <w:r>
        <w:rPr>
          <w:rFonts w:eastAsia="Times New Roman" w:cs="Times New Roman"/>
        </w:rPr>
        <w:t>εξακοσασέλιδο</w:t>
      </w:r>
      <w:proofErr w:type="spellEnd"/>
      <w:r>
        <w:rPr>
          <w:rFonts w:eastAsia="Times New Roman" w:cs="Times New Roman"/>
        </w:rPr>
        <w:t xml:space="preserve"> νομοσχέδιο που συζητούμε σ</w:t>
      </w:r>
      <w:r>
        <w:rPr>
          <w:rFonts w:eastAsia="Times New Roman" w:cs="Times New Roman"/>
        </w:rPr>
        <w:t xml:space="preserve">ήμερα; </w:t>
      </w:r>
      <w:r w:rsidRPr="00C376FE">
        <w:rPr>
          <w:rFonts w:eastAsia="Times New Roman"/>
          <w:bCs/>
        </w:rPr>
        <w:t>Είναι</w:t>
      </w:r>
      <w:r>
        <w:rPr>
          <w:rFonts w:eastAsia="Times New Roman" w:cs="Times New Roman"/>
        </w:rPr>
        <w:t xml:space="preserve"> ίδιο και το αυτό φαντάζομαι για σας. </w:t>
      </w:r>
    </w:p>
    <w:p w14:paraId="06758FAD" w14:textId="77777777" w:rsidR="00866F2D" w:rsidRDefault="003A64EF">
      <w:pPr>
        <w:spacing w:line="600" w:lineRule="auto"/>
        <w:ind w:firstLine="720"/>
        <w:jc w:val="both"/>
        <w:rPr>
          <w:rFonts w:eastAsia="Times New Roman" w:cs="Times New Roman"/>
        </w:rPr>
      </w:pPr>
      <w:r>
        <w:rPr>
          <w:rFonts w:eastAsia="Times New Roman" w:cs="Times New Roman"/>
        </w:rPr>
        <w:t xml:space="preserve">Όσο για τη δημόσια διαβούλευση, αυτή διήρκησε μόλις δέκα μέρες και κυρίως δημοσιοποιήθηκαν μόλις τα </w:t>
      </w:r>
      <w:r>
        <w:rPr>
          <w:rFonts w:eastAsia="Times New Roman" w:cs="Times New Roman"/>
        </w:rPr>
        <w:t>πενήντα ένα</w:t>
      </w:r>
      <w:r>
        <w:rPr>
          <w:rFonts w:eastAsia="Times New Roman" w:cs="Times New Roman"/>
        </w:rPr>
        <w:t xml:space="preserve"> από τα </w:t>
      </w:r>
      <w:proofErr w:type="spellStart"/>
      <w:r>
        <w:rPr>
          <w:rFonts w:eastAsia="Times New Roman" w:cs="Times New Roman"/>
        </w:rPr>
        <w:t>εκατόν</w:t>
      </w:r>
      <w:proofErr w:type="spellEnd"/>
      <w:r>
        <w:rPr>
          <w:rFonts w:eastAsia="Times New Roman" w:cs="Times New Roman"/>
        </w:rPr>
        <w:t xml:space="preserve"> δεκατρία</w:t>
      </w:r>
      <w:r>
        <w:rPr>
          <w:rFonts w:eastAsia="Times New Roman" w:cs="Times New Roman"/>
        </w:rPr>
        <w:t xml:space="preserve"> άρθρα του. Γι’ αυτό ακριβώς και οι φορείς κατήγγειλαν σε τόσο μεγάλο β</w:t>
      </w:r>
      <w:r>
        <w:rPr>
          <w:rFonts w:eastAsia="Times New Roman" w:cs="Times New Roman"/>
        </w:rPr>
        <w:t xml:space="preserve">αθμό τον αιφνιδιασμό τους από το Υπουργείο. </w:t>
      </w:r>
    </w:p>
    <w:p w14:paraId="06758FAE" w14:textId="77777777" w:rsidR="00866F2D" w:rsidRDefault="003A64EF">
      <w:pPr>
        <w:spacing w:line="600" w:lineRule="auto"/>
        <w:ind w:firstLine="720"/>
        <w:jc w:val="both"/>
        <w:rPr>
          <w:rFonts w:eastAsia="Times New Roman" w:cs="Times New Roman"/>
        </w:rPr>
      </w:pPr>
      <w:r>
        <w:rPr>
          <w:rFonts w:eastAsia="Times New Roman" w:cs="Times New Roman"/>
        </w:rPr>
        <w:lastRenderedPageBreak/>
        <w:t xml:space="preserve">Είπατε χθες σε συνέντευξή σας: «Πώς κάνετε έτσι; Η διαφορά της επείγουσας από την κανονική διαδικασία είναι τρεις συνεδριάσεις αντί για τέσσερις». Ψεύδος! </w:t>
      </w:r>
    </w:p>
    <w:p w14:paraId="06758FAF" w14:textId="77777777" w:rsidR="00866F2D" w:rsidRDefault="003A64EF">
      <w:pPr>
        <w:spacing w:line="600" w:lineRule="auto"/>
        <w:ind w:firstLine="720"/>
        <w:jc w:val="both"/>
        <w:rPr>
          <w:rFonts w:eastAsia="Times New Roman" w:cs="Times New Roman"/>
        </w:rPr>
      </w:pPr>
      <w:r>
        <w:rPr>
          <w:rFonts w:eastAsia="Times New Roman" w:cs="Times New Roman"/>
        </w:rPr>
        <w:t xml:space="preserve">Κύριε Υπουργέ, η βασική διαφορά της επείγουσας από την </w:t>
      </w:r>
      <w:r>
        <w:rPr>
          <w:rFonts w:eastAsia="Times New Roman" w:cs="Times New Roman"/>
        </w:rPr>
        <w:t xml:space="preserve">κανονική διαδικασία είναι ότι στην επείγουσα το νομοσχέδιο συζητείται για τρεις ημέρες. Στην κανονική για πόσο; Για περίπου τρεις εβδομάδες. Έχουν άπλετο χρόνο τα κόμματα, οι Βουλευτές και οι φορείς να επεξεργαστούν και να εκθέσουν απόψεις. </w:t>
      </w:r>
    </w:p>
    <w:p w14:paraId="06758FB0" w14:textId="77777777" w:rsidR="00866F2D" w:rsidRDefault="003A64EF">
      <w:pPr>
        <w:spacing w:line="600" w:lineRule="auto"/>
        <w:ind w:firstLine="720"/>
        <w:jc w:val="both"/>
        <w:rPr>
          <w:rFonts w:eastAsia="Times New Roman" w:cs="Times New Roman"/>
        </w:rPr>
      </w:pPr>
      <w:r>
        <w:rPr>
          <w:rFonts w:eastAsia="Times New Roman" w:cs="Times New Roman"/>
        </w:rPr>
        <w:t>Κυρίως, όμως -</w:t>
      </w:r>
      <w:r>
        <w:rPr>
          <w:rFonts w:eastAsia="Times New Roman" w:cs="Times New Roman"/>
        </w:rPr>
        <w:t xml:space="preserve">και με αυτό περνάω στα θέματα ουσίας- εκδώσατε μια γραπτή ανακοίνωση την Κυριακή, σε απάντηση της κριτικής μας, ότι με το παρόν νομοσχέδιο καταργείτε πλήρως την αξιολόγηση των εκπαιδευτικών. Στην ανακοίνωσή σας χαρακτηρίσατε το </w:t>
      </w:r>
      <w:r>
        <w:rPr>
          <w:rFonts w:eastAsia="Times New Roman" w:cs="Times New Roman"/>
        </w:rPr>
        <w:t>π.δ.</w:t>
      </w:r>
      <w:r>
        <w:rPr>
          <w:rFonts w:eastAsia="Times New Roman" w:cs="Times New Roman"/>
        </w:rPr>
        <w:t>152 επί λέξει, ως «νεοφι</w:t>
      </w:r>
      <w:r>
        <w:rPr>
          <w:rFonts w:eastAsia="Times New Roman" w:cs="Times New Roman"/>
        </w:rPr>
        <w:t>λελεύθερο έκτρωμα που προέβλεπε συγκεκριμένο και δεσμευτικό ποσοστό απολύσεων».</w:t>
      </w:r>
    </w:p>
    <w:p w14:paraId="06758FB1" w14:textId="77777777" w:rsidR="00866F2D" w:rsidRDefault="003A64EF">
      <w:pPr>
        <w:spacing w:line="600" w:lineRule="auto"/>
        <w:ind w:firstLine="720"/>
        <w:jc w:val="both"/>
        <w:rPr>
          <w:rFonts w:eastAsia="Times New Roman" w:cs="Times New Roman"/>
        </w:rPr>
      </w:pPr>
      <w:r>
        <w:rPr>
          <w:rFonts w:eastAsia="Times New Roman" w:cs="Times New Roman"/>
        </w:rPr>
        <w:t xml:space="preserve">Καταθέτω την ανακοίνωσή σας στα Πρακτικά. Ψεύδος για άλλη μια φορά. </w:t>
      </w:r>
    </w:p>
    <w:p w14:paraId="06758FB2" w14:textId="77777777" w:rsidR="00866F2D" w:rsidRDefault="003A64EF">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w:t>
      </w:r>
      <w:r>
        <w:rPr>
          <w:rFonts w:eastAsia="Times New Roman" w:cs="Times New Roman"/>
        </w:rPr>
        <w:t>η</w:t>
      </w:r>
      <w:r w:rsidRPr="000731CA">
        <w:rPr>
          <w:rFonts w:eastAsia="Times New Roman" w:cs="Times New Roman"/>
        </w:rPr>
        <w:t xml:space="preserve"> Βουλευτής κ</w:t>
      </w:r>
      <w:r>
        <w:rPr>
          <w:rFonts w:eastAsia="Times New Roman" w:cs="Times New Roman"/>
        </w:rPr>
        <w:t>.</w:t>
      </w:r>
      <w:r>
        <w:rPr>
          <w:rFonts w:eastAsia="Times New Roman" w:cs="Times New Roman"/>
        </w:rPr>
        <w:t xml:space="preserve"> Νίκη </w:t>
      </w:r>
      <w:proofErr w:type="spellStart"/>
      <w:r>
        <w:rPr>
          <w:rFonts w:eastAsia="Times New Roman" w:cs="Times New Roman"/>
        </w:rPr>
        <w:t>Κεραμέως</w:t>
      </w:r>
      <w:proofErr w:type="spellEnd"/>
      <w:r w:rsidRPr="000731CA">
        <w:rPr>
          <w:rFonts w:eastAsia="Times New Roman" w:cs="Times New Roman"/>
        </w:rPr>
        <w:t xml:space="preserve"> καταθέτει για τα Πρακτικά τ</w:t>
      </w:r>
      <w:r>
        <w:rPr>
          <w:rFonts w:eastAsia="Times New Roman" w:cs="Times New Roman"/>
        </w:rPr>
        <w:t>ο προαναφερθέν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w:t>
      </w:r>
      <w:r>
        <w:rPr>
          <w:rFonts w:eastAsia="Times New Roman" w:cs="Times New Roman"/>
        </w:rPr>
        <w:t>ρίσκετ</w:t>
      </w:r>
      <w:r w:rsidRPr="000731CA">
        <w:rPr>
          <w:rFonts w:eastAsia="Times New Roman" w:cs="Times New Roman"/>
        </w:rPr>
        <w:t>αι στο αρχείο του Τμήματος Γραμματείας της Διεύθυνσης Στενογραφίας και  Πρακτικών της Βουλής)</w:t>
      </w:r>
    </w:p>
    <w:p w14:paraId="06758FB3" w14:textId="77777777" w:rsidR="00866F2D" w:rsidRDefault="003A64EF">
      <w:pPr>
        <w:spacing w:line="600" w:lineRule="auto"/>
        <w:ind w:firstLine="720"/>
        <w:jc w:val="both"/>
        <w:rPr>
          <w:rFonts w:eastAsia="Times New Roman" w:cs="Times New Roman"/>
        </w:rPr>
      </w:pPr>
      <w:r>
        <w:rPr>
          <w:rFonts w:eastAsia="Times New Roman" w:cs="Times New Roman"/>
        </w:rPr>
        <w:t xml:space="preserve">Σας ζήτησα μετ’ επιτάσεως να μου πείτε σε ποιο ακριβώς σημείο του </w:t>
      </w:r>
      <w:r>
        <w:rPr>
          <w:rFonts w:eastAsia="Times New Roman" w:cs="Times New Roman"/>
        </w:rPr>
        <w:t>π.δ</w:t>
      </w:r>
      <w:r>
        <w:rPr>
          <w:rFonts w:eastAsia="Times New Roman" w:cs="Times New Roman"/>
        </w:rPr>
        <w:t>.152 υπάρχει πρόβλεψη για συγκεκριμένο ποσοστό απολύσεων. Οπότε, αναγκαστήκατε να ανασκ</w:t>
      </w:r>
      <w:r>
        <w:rPr>
          <w:rFonts w:eastAsia="Times New Roman" w:cs="Times New Roman"/>
        </w:rPr>
        <w:t xml:space="preserve">ευάσετε. Είπατε χθες σε συνέντευξή σας: «Όπως γνωρίζετε…» -αυτά είναι τα λόγια του Υπουργού- «…ορισμένοι νόμοι αποκτούν ένα περιεχόμενο λόγω της ιστορίας τους. Το </w:t>
      </w:r>
      <w:r>
        <w:rPr>
          <w:rFonts w:eastAsia="Times New Roman" w:cs="Times New Roman"/>
        </w:rPr>
        <w:t>π.δ</w:t>
      </w:r>
      <w:r>
        <w:rPr>
          <w:rFonts w:eastAsia="Times New Roman" w:cs="Times New Roman"/>
        </w:rPr>
        <w:t>.152, παρ</w:t>
      </w:r>
      <w:r>
        <w:rPr>
          <w:rFonts w:eastAsia="Times New Roman" w:cs="Times New Roman"/>
        </w:rPr>
        <w:t xml:space="preserve">’ </w:t>
      </w:r>
      <w:r>
        <w:rPr>
          <w:rFonts w:eastAsia="Times New Roman" w:cs="Times New Roman"/>
        </w:rPr>
        <w:t>ότι δεν το προβλέπει το ίδιο, έχει ταυτιστεί με την αξιολόγηση για να γίνουν απ</w:t>
      </w:r>
      <w:r>
        <w:rPr>
          <w:rFonts w:eastAsia="Times New Roman" w:cs="Times New Roman"/>
        </w:rPr>
        <w:t xml:space="preserve">ολύσεις». </w:t>
      </w:r>
    </w:p>
    <w:p w14:paraId="06758FB4" w14:textId="77777777" w:rsidR="00866F2D" w:rsidRDefault="003A64EF">
      <w:pPr>
        <w:spacing w:line="600" w:lineRule="auto"/>
        <w:ind w:firstLine="720"/>
        <w:jc w:val="both"/>
        <w:rPr>
          <w:rFonts w:eastAsia="Times New Roman" w:cs="Times New Roman"/>
        </w:rPr>
      </w:pPr>
      <w:r>
        <w:rPr>
          <w:rFonts w:eastAsia="Times New Roman" w:cs="Times New Roman"/>
        </w:rPr>
        <w:t>Είναι δυνατόν κυβερνητικό στέλεχος, Υπουργός της Κυβέρνησης, να ψεύδεται για ένα τόσο σοβαρό ζήτημα; Τέτοια είναι η ένδεια των πολιτικών σας επιχειρημάτων, που καταφεύγετε στην προπαγάνδα, για να ικανοποιήσετε ένα ακροατήριο που έχετε ήδη απωλέσ</w:t>
      </w:r>
      <w:r>
        <w:rPr>
          <w:rFonts w:eastAsia="Times New Roman" w:cs="Times New Roman"/>
        </w:rPr>
        <w:t xml:space="preserve">ει; </w:t>
      </w:r>
    </w:p>
    <w:p w14:paraId="06758FB5" w14:textId="77777777" w:rsidR="00866F2D" w:rsidRDefault="003A64EF">
      <w:pPr>
        <w:spacing w:line="600" w:lineRule="auto"/>
        <w:ind w:firstLine="720"/>
        <w:jc w:val="both"/>
        <w:rPr>
          <w:rFonts w:eastAsia="Times New Roman" w:cs="Times New Roman"/>
        </w:rPr>
      </w:pPr>
      <w:r>
        <w:rPr>
          <w:rFonts w:eastAsia="Times New Roman" w:cs="Times New Roman"/>
        </w:rPr>
        <w:lastRenderedPageBreak/>
        <w:t>Μετά αναγκαστήκατε να ανασκευάσετε λέγοντας</w:t>
      </w:r>
      <w:r>
        <w:rPr>
          <w:rFonts w:eastAsia="Times New Roman" w:cs="Times New Roman"/>
        </w:rPr>
        <w:t>:</w:t>
      </w:r>
      <w:r>
        <w:rPr>
          <w:rFonts w:eastAsia="Times New Roman" w:cs="Times New Roman"/>
        </w:rPr>
        <w:t xml:space="preserve"> «Εντάξει, δεν το λέει το διάταγμα, αλλά έτσι το ερμήνευσε η κοινωνία. Έτσι το ερμήνευσε η ιστορία». Μα, τι λέτε, κύριε Υπουργέ; Σύμφωνα με τα λεγόμενά σας, να κλείσουμε τη Βουλή </w:t>
      </w:r>
      <w:r w:rsidRPr="00C376FE">
        <w:rPr>
          <w:rFonts w:eastAsia="Times New Roman"/>
          <w:bCs/>
        </w:rPr>
        <w:t>και</w:t>
      </w:r>
      <w:r>
        <w:rPr>
          <w:rFonts w:eastAsia="Times New Roman" w:cs="Times New Roman"/>
        </w:rPr>
        <w:t xml:space="preserve"> να πάμε σπίτια μας, αφού</w:t>
      </w:r>
      <w:r>
        <w:rPr>
          <w:rFonts w:eastAsia="Times New Roman" w:cs="Times New Roman"/>
        </w:rPr>
        <w:t xml:space="preserve"> η ιστορία και η κοινωνία είναι αυτές που δίνουν νόημα στις διατάξεις που εφαρμόζονται. </w:t>
      </w:r>
    </w:p>
    <w:p w14:paraId="06758FB6" w14:textId="77777777" w:rsidR="00866F2D" w:rsidRDefault="003A64EF">
      <w:pPr>
        <w:spacing w:line="600" w:lineRule="auto"/>
        <w:ind w:firstLine="720"/>
        <w:jc w:val="both"/>
        <w:rPr>
          <w:rFonts w:eastAsia="Times New Roman" w:cs="Times New Roman"/>
        </w:rPr>
      </w:pPr>
      <w:r>
        <w:rPr>
          <w:rFonts w:eastAsia="Times New Roman" w:cs="Times New Roman"/>
        </w:rPr>
        <w:t xml:space="preserve">Καταθέτω το </w:t>
      </w:r>
      <w:r>
        <w:rPr>
          <w:rFonts w:eastAsia="Times New Roman" w:cs="Times New Roman"/>
        </w:rPr>
        <w:t>π.δ</w:t>
      </w:r>
      <w:r>
        <w:rPr>
          <w:rFonts w:eastAsia="Times New Roman" w:cs="Times New Roman"/>
        </w:rPr>
        <w:t>.152 στα Πρακτικά, στο οποίο δεν υπάρχει ουδεμία αναφορά σε απολύσεις. Σας προτρέπω να με διαψεύσετε.</w:t>
      </w:r>
    </w:p>
    <w:p w14:paraId="06758FB7" w14:textId="77777777" w:rsidR="00866F2D" w:rsidRDefault="003A64EF">
      <w:pPr>
        <w:spacing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η</w:t>
      </w:r>
      <w:r w:rsidRPr="000731CA">
        <w:rPr>
          <w:rFonts w:eastAsia="Times New Roman" w:cs="Times New Roman"/>
        </w:rPr>
        <w:t xml:space="preserve"> Βουλευτής κ</w:t>
      </w:r>
      <w:r>
        <w:rPr>
          <w:rFonts w:eastAsia="Times New Roman" w:cs="Times New Roman"/>
        </w:rPr>
        <w:t xml:space="preserve">. Νίκη </w:t>
      </w:r>
      <w:proofErr w:type="spellStart"/>
      <w:r>
        <w:rPr>
          <w:rFonts w:eastAsia="Times New Roman" w:cs="Times New Roman"/>
        </w:rPr>
        <w:t>Κεραμέως</w:t>
      </w:r>
      <w:proofErr w:type="spellEnd"/>
      <w:r w:rsidRPr="000731CA">
        <w:rPr>
          <w:rFonts w:eastAsia="Times New Roman" w:cs="Times New Roman"/>
        </w:rPr>
        <w:t xml:space="preserve"> καταθέτει για τα Πρακτικά τ</w:t>
      </w:r>
      <w:r>
        <w:rPr>
          <w:rFonts w:eastAsia="Times New Roman" w:cs="Times New Roman"/>
        </w:rPr>
        <w:t>ο προαναφερθέν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βρίσκετ</w:t>
      </w:r>
      <w:r w:rsidRPr="000731CA">
        <w:rPr>
          <w:rFonts w:eastAsia="Times New Roman" w:cs="Times New Roman"/>
        </w:rPr>
        <w:t>αι στο αρχείο του Τμήματος Γραμματείας της Διεύθυνσης Στενογραφίας και  Πρακτικών της Βουλής)</w:t>
      </w:r>
    </w:p>
    <w:p w14:paraId="06758F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Έρχομαι στην ουσία του ζητήματος της αξιολόγησης. Εσείς, κύριε Υπουργέ, την αξιολόγηση των εκπ</w:t>
      </w:r>
      <w:r>
        <w:rPr>
          <w:rFonts w:eastAsia="Times New Roman" w:cs="Times New Roman"/>
          <w:szCs w:val="24"/>
        </w:rPr>
        <w:t>αιδευτικών δεν την καταργείτε</w:t>
      </w:r>
      <w:r>
        <w:rPr>
          <w:rFonts w:eastAsia="Times New Roman" w:cs="Times New Roman"/>
          <w:szCs w:val="24"/>
        </w:rPr>
        <w:t>,</w:t>
      </w:r>
      <w:r>
        <w:rPr>
          <w:rFonts w:eastAsia="Times New Roman" w:cs="Times New Roman"/>
          <w:szCs w:val="24"/>
        </w:rPr>
        <w:t xml:space="preserve"> γιατί ήταν συνδεδεμένη με απολύ</w:t>
      </w:r>
      <w:r>
        <w:rPr>
          <w:rFonts w:eastAsia="Times New Roman" w:cs="Times New Roman"/>
          <w:szCs w:val="24"/>
        </w:rPr>
        <w:lastRenderedPageBreak/>
        <w:t xml:space="preserve">σεις. Διότι πουθενά, μα πουθενά, δεν υπάρχει τέτοια σύνδεση. Καταργείτε την αξιολόγηση, κύριε Υπουργέ, γιατί είστε ιδεοληπτικά, </w:t>
      </w:r>
      <w:proofErr w:type="spellStart"/>
      <w:r>
        <w:rPr>
          <w:rFonts w:eastAsia="Times New Roman" w:cs="Times New Roman"/>
          <w:szCs w:val="24"/>
        </w:rPr>
        <w:t>εμμονικά</w:t>
      </w:r>
      <w:proofErr w:type="spellEnd"/>
      <w:r>
        <w:rPr>
          <w:rFonts w:eastAsia="Times New Roman" w:cs="Times New Roman"/>
          <w:szCs w:val="24"/>
        </w:rPr>
        <w:t>, αντίθετοι. Διότι προσπαθείτε απεγνωσμένα να γίνετε αρεστ</w:t>
      </w:r>
      <w:r>
        <w:rPr>
          <w:rFonts w:eastAsia="Times New Roman" w:cs="Times New Roman"/>
          <w:szCs w:val="24"/>
        </w:rPr>
        <w:t xml:space="preserve">οί σε ένα συγκεκριμένο μειοψηφικό ακροατήριο. Καταργείτε την αξιολόγηση γιατί θέλετε την εξίσωση όλων προς τα κάτω. Την καταργείτε για τον ίδιο ακριβώς λόγο που καταργήσατε τα πρότυπα σχολεία, για τον ίδιο λόγο που καταργήσατε το κριτήριο της επίδοσης του </w:t>
      </w:r>
      <w:r>
        <w:rPr>
          <w:rFonts w:eastAsia="Times New Roman" w:cs="Times New Roman"/>
          <w:szCs w:val="24"/>
        </w:rPr>
        <w:t>μαθητή στην επιλογή του ως σημαιοφόρου στις παρελάσεις. Αντ’ αυτού, επιβάλατε την κλήρωση. Την καταργείτε για τον ίδιο λόγο που θέλετε να καταργήσετε κάθε είδους εξέταση και αξιολόγηση για την είσοδο μαθητών στην τριτοβάθμια εκπαίδευση. Όλοι ίσοι. Ίσοι όμω</w:t>
      </w:r>
      <w:r>
        <w:rPr>
          <w:rFonts w:eastAsia="Times New Roman" w:cs="Times New Roman"/>
          <w:szCs w:val="24"/>
        </w:rPr>
        <w:t xml:space="preserve">ς πώς; Ίσοι προς τα κάτω. </w:t>
      </w:r>
    </w:p>
    <w:p w14:paraId="06758F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6758FB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χρειαστώ για λίγο την ανοχή σας, κύριε Πρόεδρε. </w:t>
      </w:r>
    </w:p>
    <w:p w14:paraId="06758FB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Για εμάς, κύριε Υπουργέ, είναι αδιανόητο –και το τονίζω αυτό- εν </w:t>
      </w:r>
      <w:proofErr w:type="spellStart"/>
      <w:r>
        <w:rPr>
          <w:rFonts w:eastAsia="Times New Roman" w:cs="Times New Roman"/>
          <w:szCs w:val="24"/>
        </w:rPr>
        <w:t>έτει</w:t>
      </w:r>
      <w:proofErr w:type="spellEnd"/>
      <w:r>
        <w:rPr>
          <w:rFonts w:eastAsia="Times New Roman" w:cs="Times New Roman"/>
          <w:szCs w:val="24"/>
        </w:rPr>
        <w:t xml:space="preserve"> 2018 να μην υπάρχει αξ</w:t>
      </w:r>
      <w:r>
        <w:rPr>
          <w:rFonts w:eastAsia="Times New Roman" w:cs="Times New Roman"/>
          <w:szCs w:val="24"/>
        </w:rPr>
        <w:t xml:space="preserve">ιολόγηση για τους εκπαιδευτικούς, η οποία δεν θα έχει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αλλά θα έχει διττό στόχο: </w:t>
      </w:r>
      <w:r>
        <w:rPr>
          <w:rFonts w:eastAsia="Times New Roman" w:cs="Times New Roman"/>
          <w:szCs w:val="24"/>
        </w:rPr>
        <w:t>ν</w:t>
      </w:r>
      <w:r>
        <w:rPr>
          <w:rFonts w:eastAsia="Times New Roman" w:cs="Times New Roman"/>
          <w:szCs w:val="24"/>
        </w:rPr>
        <w:t xml:space="preserve">α επιβραβεύει τους άριστους και να </w:t>
      </w:r>
      <w:proofErr w:type="spellStart"/>
      <w:r>
        <w:rPr>
          <w:rFonts w:eastAsia="Times New Roman" w:cs="Times New Roman"/>
          <w:szCs w:val="24"/>
        </w:rPr>
        <w:t>κινητροδοτεί</w:t>
      </w:r>
      <w:proofErr w:type="spellEnd"/>
      <w:r>
        <w:rPr>
          <w:rFonts w:eastAsia="Times New Roman" w:cs="Times New Roman"/>
          <w:szCs w:val="24"/>
        </w:rPr>
        <w:t xml:space="preserve"> αυτούς που δεν αποδίδουν τόσο καλά. Είναι αδιανόητο να μην υπάρχει αξιολόγηση των εκπαιδευτικών στα μάτια</w:t>
      </w:r>
      <w:r>
        <w:rPr>
          <w:rFonts w:eastAsia="Times New Roman" w:cs="Times New Roman"/>
          <w:szCs w:val="24"/>
        </w:rPr>
        <w:t xml:space="preserve"> των μαθητών και των γονέων τους που περιμένουν από το δημόσιο σχολείο να ωθεί τους δασκάλους και τους καθηγητές του στο να γίνονται διαρκώς καλύτεροι για να παρέχουν καλύτερες υπηρεσίες στα παιδιά. Είναι, όμως, και αδιανόητο για τους ίδιους τους εκπαιδευτ</w:t>
      </w:r>
      <w:r>
        <w:rPr>
          <w:rFonts w:eastAsia="Times New Roman" w:cs="Times New Roman"/>
          <w:szCs w:val="24"/>
        </w:rPr>
        <w:t>ικούς</w:t>
      </w:r>
      <w:r>
        <w:rPr>
          <w:rFonts w:eastAsia="Times New Roman" w:cs="Times New Roman"/>
          <w:szCs w:val="24"/>
        </w:rPr>
        <w:t>,</w:t>
      </w:r>
      <w:r>
        <w:rPr>
          <w:rFonts w:eastAsia="Times New Roman" w:cs="Times New Roman"/>
          <w:szCs w:val="24"/>
        </w:rPr>
        <w:t xml:space="preserve"> που μας παρακολουθούν κιόλας και που εργάζονται σκληρά υπό αντίξοες συνθήκες και θέλουν ο σκληρός αυτός κόπος τους να αναγνωριστεί. </w:t>
      </w:r>
    </w:p>
    <w:p w14:paraId="06758FB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Νέα Δημοκρατία</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καταψηφίζει το παρόν νομοσχέδιο. Και το καταψηφίζει διότι πέρα από τα ζητήματα διαδικασί</w:t>
      </w:r>
      <w:r>
        <w:rPr>
          <w:rFonts w:eastAsia="Times New Roman" w:cs="Times New Roman"/>
          <w:szCs w:val="24"/>
        </w:rPr>
        <w:t xml:space="preserve">ας καταργεί και την αξιολόγηση των εκπαιδευτικών, γιατί καταργείτε δομές με αποδεδειγμένη προσφορά στην εκπαιδευτική διαδικασία, όπως είναι οι σχολικοί σύμβουλοι, γιατί δημιουργείτε νέες συγκεντρωτικού </w:t>
      </w:r>
      <w:r>
        <w:rPr>
          <w:rFonts w:eastAsia="Times New Roman" w:cs="Times New Roman"/>
          <w:szCs w:val="24"/>
        </w:rPr>
        <w:lastRenderedPageBreak/>
        <w:t>χαρακτήρα υδροκέφαλες δομές μακριά από τη σχολική μονά</w:t>
      </w:r>
      <w:r>
        <w:rPr>
          <w:rFonts w:eastAsia="Times New Roman" w:cs="Times New Roman"/>
          <w:szCs w:val="24"/>
        </w:rPr>
        <w:t>δα, αντίθετα με όσα επιβάλλουν οι διεθνείς τάσεις. Καταψηφίζουμε το παρόν νομοσχέδιο, διότι επιχειρείτε να αλώσετε τη διοίκηση της εκπαίδευσης με κομματικά σας στελέχη, μεταξύ άλλων περιορίζοντας τη δυνατότητα σε οποιοδήποτε στέλεχος με εμπειρία να είναι ξ</w:t>
      </w:r>
      <w:r>
        <w:rPr>
          <w:rFonts w:eastAsia="Times New Roman" w:cs="Times New Roman"/>
          <w:szCs w:val="24"/>
        </w:rPr>
        <w:t xml:space="preserve">ανά υποψήφιος πάνω από μία φορά. Και αυτό το κάνετε με διατάξεις που κινδυνεύουν να κριθούν για άλλη μια φορά ως αντισυνταγματικές από το Συμβούλιο της Επικρατείας. Υποβαθμίζετε σημαντικά την ειδική αγωγή και προσθέτετε επιπλέον βάρη στα παιδιά με ειδικές </w:t>
      </w:r>
      <w:r>
        <w:rPr>
          <w:rFonts w:eastAsia="Times New Roman" w:cs="Times New Roman"/>
          <w:szCs w:val="24"/>
        </w:rPr>
        <w:t xml:space="preserve">εκπαιδευτικές ανάγκες. </w:t>
      </w:r>
    </w:p>
    <w:p w14:paraId="06758FB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w:t>
      </w:r>
      <w:r>
        <w:rPr>
          <w:rFonts w:eastAsia="Times New Roman" w:cs="Times New Roman"/>
          <w:szCs w:val="24"/>
        </w:rPr>
        <w:t>,</w:t>
      </w:r>
      <w:r>
        <w:rPr>
          <w:rFonts w:eastAsia="Times New Roman" w:cs="Times New Roman"/>
          <w:szCs w:val="24"/>
        </w:rPr>
        <w:t xml:space="preserve"> που πλήττουν βάναυσα την εκπαιδευτική διαδικασία, η Νέα Δημοκρατία όχι μόνο καταψηφίζει το παρόν νομοσχέδιο, αλλά δεσμεύεται να το καταργήσει κατά προτεραιότητα. Η Νέα Δημοκρατία δεσμεύεται να προχωρήσε</w:t>
      </w:r>
      <w:r>
        <w:rPr>
          <w:rFonts w:eastAsia="Times New Roman" w:cs="Times New Roman"/>
          <w:szCs w:val="24"/>
        </w:rPr>
        <w:t>ι –και κλείνω με αυτό, κύριε Πρόεδρε- με ένα νομοθετικό πλαίσιο για το σχολείο του 21</w:t>
      </w:r>
      <w:r w:rsidRPr="002527AE">
        <w:rPr>
          <w:rFonts w:eastAsia="Times New Roman" w:cs="Times New Roman"/>
          <w:szCs w:val="24"/>
          <w:vertAlign w:val="superscript"/>
        </w:rPr>
        <w:t>ου</w:t>
      </w:r>
      <w:r>
        <w:rPr>
          <w:rFonts w:eastAsia="Times New Roman" w:cs="Times New Roman"/>
          <w:szCs w:val="24"/>
        </w:rPr>
        <w:t xml:space="preserve"> αιώνα, ένα πλαίσιο που να ανταποκρίνεται σε σύγχρονες και διαρκώς μεταβαλλόμενες </w:t>
      </w:r>
      <w:r>
        <w:rPr>
          <w:rFonts w:eastAsia="Times New Roman" w:cs="Times New Roman"/>
          <w:szCs w:val="24"/>
        </w:rPr>
        <w:lastRenderedPageBreak/>
        <w:t>ανάγκες της κοινωνίας, ένα σχολείο αυτόνομο</w:t>
      </w:r>
      <w:r>
        <w:rPr>
          <w:rFonts w:eastAsia="Times New Roman" w:cs="Times New Roman"/>
          <w:szCs w:val="24"/>
        </w:rPr>
        <w:t>,</w:t>
      </w:r>
      <w:r>
        <w:rPr>
          <w:rFonts w:eastAsia="Times New Roman" w:cs="Times New Roman"/>
          <w:szCs w:val="24"/>
        </w:rPr>
        <w:t xml:space="preserve"> που θα εμπιστεύεται τους εκπαιδευτικούς το</w:t>
      </w:r>
      <w:r>
        <w:rPr>
          <w:rFonts w:eastAsia="Times New Roman" w:cs="Times New Roman"/>
          <w:szCs w:val="24"/>
        </w:rPr>
        <w:t>υ και θα τους δίνει δυνατότητες αυτενέργειας με δομές υποστήριξης που θα είναι κοντά στον εκπαιδευτικό και τη σχολική μονάδα, κοντά στους μαθητές και τους γονείς τους, προκειμένου να παρεμβαίνουν εγκαίρως και να προλαμβάνουν τις ανάγκες τους με στελέχη διο</w:t>
      </w:r>
      <w:r>
        <w:rPr>
          <w:rFonts w:eastAsia="Times New Roman" w:cs="Times New Roman"/>
          <w:szCs w:val="24"/>
        </w:rPr>
        <w:t>ίκησης τα οποία θα επιλέγονται με εγγυήσεις διαφάνειας και αξιοκρατίας.</w:t>
      </w:r>
    </w:p>
    <w:p w14:paraId="06758FBE"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πρέπει να ολοκληρώσετε. </w:t>
      </w:r>
    </w:p>
    <w:p w14:paraId="06758FB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Κλείνω, κύριε Πρόεδρε. </w:t>
      </w:r>
    </w:p>
    <w:p w14:paraId="06758FC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Νέα Δημοκρατία δεσμεύεται να προχωρήσει σε ένα σχολείο, κύριε Υπουργέ</w:t>
      </w:r>
      <w:r>
        <w:rPr>
          <w:rFonts w:eastAsia="Times New Roman" w:cs="Times New Roman"/>
          <w:szCs w:val="24"/>
        </w:rPr>
        <w:t xml:space="preserve">, με δυναμικό που δεν θα φοβάται την αξιολόγηση, αλλά θα την επιζητά, ώστε το δημόσιο σχολείο να αποκτήσει τη θέση και το κύρος που του αξίζει. </w:t>
      </w:r>
    </w:p>
    <w:p w14:paraId="06758FC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8FC2"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6758FC3"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06758FC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κ. Δημήτριος </w:t>
      </w:r>
      <w:proofErr w:type="spellStart"/>
      <w:r>
        <w:rPr>
          <w:rFonts w:eastAsia="Times New Roman" w:cs="Times New Roman"/>
          <w:szCs w:val="24"/>
        </w:rPr>
        <w:t>Μπαξεβανάκης</w:t>
      </w:r>
      <w:proofErr w:type="spellEnd"/>
      <w:r>
        <w:rPr>
          <w:rFonts w:eastAsia="Times New Roman" w:cs="Times New Roman"/>
          <w:szCs w:val="24"/>
        </w:rPr>
        <w:t xml:space="preserve">. </w:t>
      </w:r>
    </w:p>
    <w:p w14:paraId="06758FC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Ευχαριστώ, κύριε Πρόεδρε. </w:t>
      </w:r>
    </w:p>
    <w:p w14:paraId="06758FC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ξεκίνησαν οι </w:t>
      </w:r>
      <w:r>
        <w:rPr>
          <w:rFonts w:eastAsia="Times New Roman" w:cs="Times New Roman"/>
          <w:szCs w:val="24"/>
        </w:rPr>
        <w:t xml:space="preserve">πανελλαδικές </w:t>
      </w:r>
      <w:r>
        <w:rPr>
          <w:rFonts w:eastAsia="Times New Roman" w:cs="Times New Roman"/>
          <w:szCs w:val="24"/>
        </w:rPr>
        <w:t>εξετάσεις</w:t>
      </w:r>
      <w:r>
        <w:rPr>
          <w:rFonts w:eastAsia="Times New Roman" w:cs="Times New Roman"/>
          <w:szCs w:val="24"/>
        </w:rPr>
        <w:t xml:space="preserve"> για τους αποφοίτους των επαγγελματικών λυκείων, ενώ αύριο ρίχνονται στην ίδια προσπάθεια οι απόφοιτοι των γενικών λυκείων. </w:t>
      </w:r>
    </w:p>
    <w:p w14:paraId="06758FC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από τη θέση αυτή να ευχηθώ σε όλα τα παιδιά καλή επιτυχία</w:t>
      </w:r>
      <w:r>
        <w:rPr>
          <w:rFonts w:eastAsia="Times New Roman" w:cs="Times New Roman"/>
          <w:szCs w:val="24"/>
        </w:rPr>
        <w:t xml:space="preserve"> και</w:t>
      </w:r>
      <w:r>
        <w:rPr>
          <w:rFonts w:eastAsia="Times New Roman" w:cs="Times New Roman"/>
          <w:szCs w:val="24"/>
        </w:rPr>
        <w:t xml:space="preserve"> καλή δύναμη. Να έχουν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ότι στη ζωή ποτ</w:t>
      </w:r>
      <w:r>
        <w:rPr>
          <w:rFonts w:eastAsia="Times New Roman" w:cs="Times New Roman"/>
          <w:szCs w:val="24"/>
        </w:rPr>
        <w:t xml:space="preserve">έ δεν κρίνονται όλα σε μία μάχη. Θα χρειαστεί να δώσουν πολλές μάχες στη ζωή τους. Χρειάζεται δύναμη για να ανταποκριθούν με κουράγιο σε αυτή τη μεγάλη προσπάθεια. </w:t>
      </w:r>
    </w:p>
    <w:p w14:paraId="06758FC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Ακούσαμε νωρίτερα την Πρόεδρο του ΠΑΣΟΚ, η οποία περιέγραψε τα δεινά που συμβαίνουν σε αυτή</w:t>
      </w:r>
      <w:r>
        <w:rPr>
          <w:rFonts w:eastAsia="Times New Roman" w:cs="Times New Roman"/>
          <w:szCs w:val="24"/>
        </w:rPr>
        <w:t xml:space="preserve"> τη χώρα και αισθάνθηκα ότι μιλούσε κοιτώντας στον καθρέφτη. Αναφέρθηκε στ</w:t>
      </w:r>
      <w:r>
        <w:rPr>
          <w:rFonts w:eastAsia="Times New Roman" w:cs="Times New Roman"/>
          <w:szCs w:val="24"/>
        </w:rPr>
        <w:t>ι</w:t>
      </w:r>
      <w:r>
        <w:rPr>
          <w:rFonts w:eastAsia="Times New Roman" w:cs="Times New Roman"/>
          <w:szCs w:val="24"/>
        </w:rPr>
        <w:t>ς τετρακόσι</w:t>
      </w:r>
      <w:r>
        <w:rPr>
          <w:rFonts w:eastAsia="Times New Roman" w:cs="Times New Roman"/>
          <w:szCs w:val="24"/>
        </w:rPr>
        <w:t>ε</w:t>
      </w:r>
      <w:r>
        <w:rPr>
          <w:rFonts w:eastAsia="Times New Roman" w:cs="Times New Roman"/>
          <w:szCs w:val="24"/>
        </w:rPr>
        <w:t>ς χιλιάδες νέ</w:t>
      </w:r>
      <w:r>
        <w:rPr>
          <w:rFonts w:eastAsia="Times New Roman" w:cs="Times New Roman"/>
          <w:szCs w:val="24"/>
        </w:rPr>
        <w:t>ων</w:t>
      </w:r>
      <w:r>
        <w:rPr>
          <w:rFonts w:eastAsia="Times New Roman" w:cs="Times New Roman"/>
          <w:szCs w:val="24"/>
        </w:rPr>
        <w:t xml:space="preserve"> ανθρώπ</w:t>
      </w:r>
      <w:r>
        <w:rPr>
          <w:rFonts w:eastAsia="Times New Roman" w:cs="Times New Roman"/>
          <w:szCs w:val="24"/>
        </w:rPr>
        <w:t>ων</w:t>
      </w:r>
      <w:r>
        <w:rPr>
          <w:rFonts w:eastAsia="Times New Roman" w:cs="Times New Roman"/>
          <w:szCs w:val="24"/>
        </w:rPr>
        <w:t xml:space="preserve"> που εγκατέλειψαν τη χώρα εξαιτίας της πολιτικής των μνημονίων. Οφείλω να πω ότι ήταν απολύτως ακριβής. Αυτός ήταν ο αριθμός των νέων ανθρώπων πο</w:t>
      </w:r>
      <w:r>
        <w:rPr>
          <w:rFonts w:eastAsia="Times New Roman" w:cs="Times New Roman"/>
          <w:szCs w:val="24"/>
        </w:rPr>
        <w:t xml:space="preserve">υ εγκατέλειψαν τη χώρα από το 2010 μέχρι το 2014. </w:t>
      </w:r>
    </w:p>
    <w:p w14:paraId="06758FC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Ομολογώ, λοιπόν, ότι η κ</w:t>
      </w:r>
      <w:r>
        <w:rPr>
          <w:rFonts w:eastAsia="Times New Roman" w:cs="Times New Roman"/>
          <w:szCs w:val="24"/>
        </w:rPr>
        <w:t>.</w:t>
      </w:r>
      <w:r>
        <w:rPr>
          <w:rFonts w:eastAsia="Times New Roman" w:cs="Times New Roman"/>
          <w:szCs w:val="24"/>
        </w:rPr>
        <w:t xml:space="preserve"> Γεννηματά ήταν πολύ ειλικρινής στην αυτοκριτική της για τις ευθύνες της </w:t>
      </w:r>
      <w:r>
        <w:rPr>
          <w:rFonts w:eastAsia="Times New Roman" w:cs="Times New Roman"/>
          <w:szCs w:val="24"/>
        </w:rPr>
        <w:t>κ</w:t>
      </w:r>
      <w:r>
        <w:rPr>
          <w:rFonts w:eastAsia="Times New Roman" w:cs="Times New Roman"/>
          <w:szCs w:val="24"/>
        </w:rPr>
        <w:t>υβέρνησης του ΠΑΣΟΚ, είτε αυτοτελώς είτε σε συγκυβέρνηση με τη Νέα Δημοκρατία, γι’ αυτή τη θλιβερή πενταετ</w:t>
      </w:r>
      <w:r>
        <w:rPr>
          <w:rFonts w:eastAsia="Times New Roman" w:cs="Times New Roman"/>
          <w:szCs w:val="24"/>
        </w:rPr>
        <w:t>ία. Ειλικρινά, ένιωσα ότι πρόκειται για μια ειλικρινή –ελπίζω- αυτοκριτική της κ</w:t>
      </w:r>
      <w:r>
        <w:rPr>
          <w:rFonts w:eastAsia="Times New Roman" w:cs="Times New Roman"/>
          <w:szCs w:val="24"/>
        </w:rPr>
        <w:t>.</w:t>
      </w:r>
      <w:r>
        <w:rPr>
          <w:rFonts w:eastAsia="Times New Roman" w:cs="Times New Roman"/>
          <w:szCs w:val="24"/>
        </w:rPr>
        <w:t xml:space="preserve"> Γεννηματά. </w:t>
      </w:r>
    </w:p>
    <w:p w14:paraId="06758FCA"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Μιλάμε για το νομοσχέδιο που θέτουμε ενώπιον της Εθνικής Αντιπροσωπείας για τις δομές υποστήριξης του εκπαιδευτικού έργου. Υπάρχει από όλες σχεδόν τις πτέρυγες τη</w:t>
      </w:r>
      <w:r>
        <w:rPr>
          <w:rFonts w:eastAsia="Times New Roman"/>
          <w:szCs w:val="24"/>
        </w:rPr>
        <w:t xml:space="preserve">ς Βουλής μια απόλυτη άρνηση που συνοψίζεται σε ποια φράση, έστω κι αν αυτή </w:t>
      </w:r>
      <w:r>
        <w:rPr>
          <w:rFonts w:eastAsia="Times New Roman"/>
          <w:szCs w:val="24"/>
        </w:rPr>
        <w:lastRenderedPageBreak/>
        <w:t xml:space="preserve">δεν ομολογείται; «Να μην αλλάξετε τίποτα». Αυτό είναι το αποτέλεσμα της όποιας κριτικής ασκείται. Επομένως τα πράγματα έχουν καλώς. </w:t>
      </w:r>
    </w:p>
    <w:p w14:paraId="06758FCB"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Έχουν καλώς; Έρευνα του 2011 από τα Επιστημονικά</w:t>
      </w:r>
      <w:r>
        <w:rPr>
          <w:rFonts w:eastAsia="Times New Roman"/>
          <w:szCs w:val="24"/>
        </w:rPr>
        <w:t xml:space="preserve"> Ινστιτούτα της ΟΛΜΕ, της ΔΟΕ και της ΑΔΕΔΥ με επιστημονικό υπεύθυνο τον καθηγητή κ. </w:t>
      </w:r>
      <w:proofErr w:type="spellStart"/>
      <w:r>
        <w:rPr>
          <w:rFonts w:eastAsia="Times New Roman"/>
          <w:szCs w:val="24"/>
        </w:rPr>
        <w:t>Μπουζάκη</w:t>
      </w:r>
      <w:proofErr w:type="spellEnd"/>
      <w:r>
        <w:rPr>
          <w:rFonts w:eastAsia="Times New Roman"/>
          <w:szCs w:val="24"/>
        </w:rPr>
        <w:t>: Σε δείγμα χιλίων εξακοσίων εκπαιδευτικών με ερώτημα: Σε ποιο βαθμό θεωρείτε ότι σας βοηθάει ο σχολικός σύμβουλος στην άσκηση του διδακτικού σας έργου; «Καθόλου ή</w:t>
      </w:r>
      <w:r>
        <w:rPr>
          <w:rFonts w:eastAsia="Times New Roman"/>
          <w:szCs w:val="24"/>
        </w:rPr>
        <w:t xml:space="preserve"> ελάχιστα» απαντά το 63% των εκπαιδευτικών. Οι δύο στους τρεις εκπαιδευτικούς απαντούν ότι οι σχολικοί σύμβουλοι τους βοηθούν λίγο ή καθόλου στο διδακτικό τους έργο. Τι σημαίνει αυτό; Σημαίνει ότι υπάρχει πρόβλημα. </w:t>
      </w:r>
    </w:p>
    <w:p w14:paraId="06758FCC"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αυτό δεν αγκαλιάζει το σύνολο τ</w:t>
      </w:r>
      <w:r>
        <w:rPr>
          <w:rFonts w:eastAsia="Times New Roman"/>
          <w:szCs w:val="24"/>
        </w:rPr>
        <w:t>ων ανθρώπων</w:t>
      </w:r>
      <w:r>
        <w:rPr>
          <w:rFonts w:eastAsia="Times New Roman"/>
          <w:szCs w:val="24"/>
        </w:rPr>
        <w:t>,</w:t>
      </w:r>
      <w:r>
        <w:rPr>
          <w:rFonts w:eastAsia="Times New Roman"/>
          <w:szCs w:val="24"/>
        </w:rPr>
        <w:t xml:space="preserve"> που υπηρετούν ή υπηρετούσαν σε αυτές τις δομές, διότι ξέρουμε όλοι μας, όσοι προερχόμαστε από εκπαιδευτική κοινότητα ή έχουμε μια επαφή με τα εκπαιδευτικά πράγματα, ότι υπάρχουν όχι λίγοι, αλλά πάρα πολλοί εξαιρετικοί συνάδελφοι οι οποίοι υπηρ</w:t>
      </w:r>
      <w:r>
        <w:rPr>
          <w:rFonts w:eastAsia="Times New Roman"/>
          <w:szCs w:val="24"/>
        </w:rPr>
        <w:t xml:space="preserve">έτησαν ή υπηρετούν σε όλες αυτές τις υποστηρικτικές δομές που έχουν να επιδείξουν ένα αξιοθαύμαστο έργο, </w:t>
      </w:r>
      <w:r>
        <w:rPr>
          <w:rFonts w:eastAsia="Times New Roman"/>
          <w:szCs w:val="24"/>
        </w:rPr>
        <w:lastRenderedPageBreak/>
        <w:t>το οποίο οι εκπαιδευτικοί μας το αναγνωρίζουν με παρρησία. Όμως υπάρχει πρόβλημα. Όποιος δεν το ομολογεί, προφανώς συμπεριφέρεται ως στρουθοκάμηλος. Υπ</w:t>
      </w:r>
      <w:r>
        <w:rPr>
          <w:rFonts w:eastAsia="Times New Roman"/>
          <w:szCs w:val="24"/>
        </w:rPr>
        <w:t xml:space="preserve">άρχει πρόβλημα, λοιπόν, και πρέπει να αλλάξουν κάποια πράγματα και αυτό ακριβώς κάνουμε. </w:t>
      </w:r>
    </w:p>
    <w:p w14:paraId="06758FCD"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Ποια είναι η ουσία της αλλαγής; Σήμερα μιλάμε για δομές, αλλά στην ουσία είναι πρόσωπα, είναι μονοπρόσωπα όργανα</w:t>
      </w:r>
      <w:r>
        <w:rPr>
          <w:rFonts w:eastAsia="Times New Roman"/>
          <w:szCs w:val="24"/>
        </w:rPr>
        <w:t>,</w:t>
      </w:r>
      <w:r>
        <w:rPr>
          <w:rFonts w:eastAsia="Times New Roman"/>
          <w:szCs w:val="24"/>
        </w:rPr>
        <w:t xml:space="preserve"> τα οποία δρουν με βασικό χαρακτηριστικό την έλλειψη </w:t>
      </w:r>
      <w:r>
        <w:rPr>
          <w:rFonts w:eastAsia="Times New Roman"/>
          <w:szCs w:val="24"/>
        </w:rPr>
        <w:t>συντονισμού. Ο καθένας δεν ξέρει τι κάνει ο διπλανός του. Ο υπεύθυνος της αγωγής υγείας, για παράδειγμα, αγνοεί πολλές φορές πλήρως ποια είναι η δραστηριότητα του κέντρου περιβαλλοντικής εκπαίδευσης. Αυτό το πράγμα πάμε να θεραπεύσουμε με τη νομοθέτηση αυτ</w:t>
      </w:r>
      <w:r>
        <w:rPr>
          <w:rFonts w:eastAsia="Times New Roman"/>
          <w:szCs w:val="24"/>
        </w:rPr>
        <w:t xml:space="preserve">ή, να περάσουμε από τα μονοπρόσωπα όργανα σε συλλογικές δομές που θα υποστηρίζουν το εκπαιδευτικό έργο. </w:t>
      </w:r>
    </w:p>
    <w:p w14:paraId="06758FCE"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Λένε κάποιοι: «Μα, είναι μακριά από τη σχολική μονάδα αυτές οι δομές. Πώς θα πάει ο συντονιστής του εκπαιδευτικού έργου στο τάδε σχολείο που χρειάζεται</w:t>
      </w:r>
      <w:r>
        <w:rPr>
          <w:rFonts w:eastAsia="Times New Roman"/>
          <w:szCs w:val="24"/>
        </w:rPr>
        <w:t xml:space="preserve"> η βοήθεια;». Ακριβώς αυτό λέμε. Δεν χρειάζεται να πάει εκεί. Η δουλειά των δομών δεν είναι </w:t>
      </w:r>
      <w:r>
        <w:rPr>
          <w:rFonts w:eastAsia="Times New Roman"/>
          <w:szCs w:val="24"/>
        </w:rPr>
        <w:lastRenderedPageBreak/>
        <w:t>να πάνε να λύσουν το πρόβλημα, όταν παρουσιαστεί. Είναι να έχουν όλο το προηγούμενο διάστημα βοηθήσει τον εκπαιδευτικό μας, τον σύλλογο διδασκόντων του κάθε σχολείο</w:t>
      </w:r>
      <w:r>
        <w:rPr>
          <w:rFonts w:eastAsia="Times New Roman"/>
          <w:szCs w:val="24"/>
        </w:rPr>
        <w:t>υ, ώστε να μπορούν αυτοί οι συνάδελφοι να αντιμετωπίζουν το πρόβλημα όταν και όπου παρουσιαστεί. Αυτή είναι η δουλειά.</w:t>
      </w:r>
    </w:p>
    <w:p w14:paraId="06758FCF"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Λέμε όλοι ότι θέλουμε ο σύλλογος διδασκόντων να είναι το κυρίαρχο όργανο στο σχολείο που θα έχει την ευθύνη του συντονισμού και της δράση</w:t>
      </w:r>
      <w:r>
        <w:rPr>
          <w:rFonts w:eastAsia="Times New Roman"/>
          <w:szCs w:val="24"/>
        </w:rPr>
        <w:t>ς για όλα τα ζητήματα. Το λέμε όλοι, αλλά φαίνεται ότι δεν το εννοούμε. Εμείς με το νομοσχέδιο αυτό αποδεικνύουμε ότι το εννοούμε. Και θέλουμε αυτές οι δομές με τη μορφή της συλλογικότητας, της δημοκρατίας</w:t>
      </w:r>
      <w:r>
        <w:rPr>
          <w:rFonts w:eastAsia="Times New Roman"/>
          <w:szCs w:val="24"/>
        </w:rPr>
        <w:t>,</w:t>
      </w:r>
      <w:r>
        <w:rPr>
          <w:rFonts w:eastAsia="Times New Roman"/>
          <w:szCs w:val="24"/>
        </w:rPr>
        <w:t xml:space="preserve"> που τους δίνουμε</w:t>
      </w:r>
      <w:r>
        <w:rPr>
          <w:rFonts w:eastAsia="Times New Roman"/>
          <w:szCs w:val="24"/>
        </w:rPr>
        <w:t>,</w:t>
      </w:r>
      <w:r>
        <w:rPr>
          <w:rFonts w:eastAsia="Times New Roman"/>
          <w:szCs w:val="24"/>
        </w:rPr>
        <w:t xml:space="preserve"> να παίξουν αυτόν τον ρόλο. </w:t>
      </w:r>
    </w:p>
    <w:p w14:paraId="06758FD0"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μία δραστηριότητα, καμ</w:t>
      </w:r>
      <w:r>
        <w:rPr>
          <w:rFonts w:eastAsia="Times New Roman"/>
          <w:szCs w:val="24"/>
        </w:rPr>
        <w:t>μ</w:t>
      </w:r>
      <w:r>
        <w:rPr>
          <w:rFonts w:eastAsia="Times New Roman"/>
          <w:szCs w:val="24"/>
        </w:rPr>
        <w:t>ία δράση δεν καταργείται, όπως κινδυνολογικά αναφέρεται. Όλες οι δράσεις συνεχίζονται, όλες οι δραστηριότητες</w:t>
      </w:r>
      <w:r>
        <w:rPr>
          <w:rFonts w:eastAsia="Times New Roman"/>
          <w:szCs w:val="24"/>
        </w:rPr>
        <w:t>,</w:t>
      </w:r>
      <w:r>
        <w:rPr>
          <w:rFonts w:eastAsia="Times New Roman"/>
          <w:szCs w:val="24"/>
        </w:rPr>
        <w:t xml:space="preserve"> που σήμερα γίνονται, θα συνεχίσουν να γίνονται και θα εμπλουτιστούν και με νέες. Αλλάζει η μορφή. </w:t>
      </w:r>
    </w:p>
    <w:p w14:paraId="06758FD1"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lastRenderedPageBreak/>
        <w:t>Και ξέρετε η κριτική που ασκήθηκε και τα περισσότερα σχόλια που έγιναν στη διαβούλευση, το ξέρετε πολύ καλά όλοι οι συνάδελφοι, προέρχονται από ανθρώπους που υπηρετούν ή υπηρετούσαν σε αυτές τις δομές και ο πυρήνας της κριτικής τους ήταν ποιος; Ότι ορισμέν</w:t>
      </w:r>
      <w:r>
        <w:rPr>
          <w:rFonts w:eastAsia="Times New Roman"/>
          <w:szCs w:val="24"/>
        </w:rPr>
        <w:t>οι από αυτούς δυστυχώς θεωρούν τον εαυτό τους ταυτισμένο με τη δομή και θεωρούν ότι είναι ισόβιοι και αναντικατάστατοι. Αυτό το πράγμα δεν υπάρχει, δεν υφίσταται. Με αναντικατάστατους είναι γεμάτα τα κοιμητήρια. Δεν υπάρχουν αναντικατάστατοι στη ζωή. Λέμε,</w:t>
      </w:r>
      <w:r>
        <w:rPr>
          <w:rFonts w:eastAsia="Times New Roman"/>
          <w:szCs w:val="24"/>
        </w:rPr>
        <w:t xml:space="preserve"> λοιπόν, να δοθεί χώρος και σε νέο κόσμο που έχει πολλά προσόντα να προσφέρει από αυτές τις θέσεις. </w:t>
      </w:r>
    </w:p>
    <w:p w14:paraId="06758FD2"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Υφυπουργού)</w:t>
      </w:r>
    </w:p>
    <w:p w14:paraId="06758FD3"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Όσον αφορά την αξιολόγηση, ξεχνάει κανείς το κλίμα φόβου, το κλίμα τρ</w:t>
      </w:r>
      <w:r>
        <w:rPr>
          <w:rFonts w:eastAsia="Times New Roman"/>
          <w:szCs w:val="24"/>
        </w:rPr>
        <w:t>ομοκρατίας που επικρατούσε στα σχολεία τη ζοφερή διετία 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2014; Ξεχνάει κανείς ποιο κλίμα επικρατούσε με το </w:t>
      </w:r>
      <w:r>
        <w:rPr>
          <w:rFonts w:eastAsia="Times New Roman"/>
          <w:szCs w:val="24"/>
        </w:rPr>
        <w:t>π.δ.</w:t>
      </w:r>
      <w:r>
        <w:rPr>
          <w:rFonts w:eastAsia="Times New Roman"/>
          <w:szCs w:val="24"/>
        </w:rPr>
        <w:t>152; Είναι ψέματα ότι δύο χιλιάδες εκπαιδευτικοί τέθηκαν σε διαθεσιμότητα το 2013 με την υπογραφή του κ. Μητσοτάκη;</w:t>
      </w:r>
      <w:r>
        <w:rPr>
          <w:rFonts w:eastAsia="Times New Roman"/>
          <w:szCs w:val="24"/>
        </w:rPr>
        <w:t xml:space="preserve"> </w:t>
      </w:r>
    </w:p>
    <w:p w14:paraId="06758FD4"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lastRenderedPageBreak/>
        <w:t>Είναι ψέματα ότι εκατο</w:t>
      </w:r>
      <w:r>
        <w:rPr>
          <w:rFonts w:eastAsia="Times New Roman"/>
          <w:szCs w:val="24"/>
        </w:rPr>
        <w:t xml:space="preserve">ντάδες σχολικοί σύμβουλοι και διοικητικοί υπάλληλοι των πανεπιστημίων και των ΤΕΙ τέθηκαν σε διαθεσιμότητα; Είναι ψέματα αυτά; Γιατί ορισμένοι συνάδελφοι της Νέας Δημοκρατίας βγαίνουν από τα ρούχα τους. Από το μυαλό μας τα φανταζόμαστε αυτά; Δεν έγιναν; </w:t>
      </w:r>
    </w:p>
    <w:p w14:paraId="06758FD5"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Ό</w:t>
      </w:r>
      <w:r>
        <w:rPr>
          <w:rFonts w:eastAsia="Times New Roman"/>
          <w:szCs w:val="24"/>
        </w:rPr>
        <w:t>χι μόνο έγιναν, αλλά ήταν η Κυβέρνηση του ΣΥΡΙΖΑ μετά το 2015 που αποκατέστησε όλες αυτές τις αδικίες. Και το 2013 μνημόνια είχαμε και το 2015 και το 2016 μνημόνια είχαμε. Όμως, σε καιρούς μνημονίων οι μεν απέλυαν, ενώ σε καιρούς μνημονίων εμείς επαναπροσλ</w:t>
      </w:r>
      <w:r>
        <w:rPr>
          <w:rFonts w:eastAsia="Times New Roman"/>
          <w:szCs w:val="24"/>
        </w:rPr>
        <w:t>αμβάναμε.</w:t>
      </w:r>
    </w:p>
    <w:p w14:paraId="06758FD6"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Τι είναι, λοιπόν, το </w:t>
      </w:r>
      <w:r>
        <w:rPr>
          <w:rFonts w:eastAsia="Times New Roman"/>
          <w:szCs w:val="24"/>
        </w:rPr>
        <w:t>π.δ.</w:t>
      </w:r>
      <w:r>
        <w:rPr>
          <w:rFonts w:eastAsia="Times New Roman"/>
          <w:szCs w:val="24"/>
        </w:rPr>
        <w:t xml:space="preserve">152 στη συνείδηση του εκπαιδευτικού κόσμου; Είναι το συνώνυμο της εκδικητικής μανίας της τότε </w:t>
      </w:r>
      <w:r>
        <w:rPr>
          <w:rFonts w:eastAsia="Times New Roman"/>
          <w:szCs w:val="24"/>
        </w:rPr>
        <w:t>κ</w:t>
      </w:r>
      <w:r>
        <w:rPr>
          <w:rFonts w:eastAsia="Times New Roman"/>
          <w:szCs w:val="24"/>
        </w:rPr>
        <w:t xml:space="preserve">υβέρνησης κατά του εκπαιδευτικού κόσμου και κατά του δημόσιου σχολείου. Και, ναι, αυτό το </w:t>
      </w:r>
      <w:r>
        <w:rPr>
          <w:rFonts w:eastAsia="Times New Roman"/>
          <w:szCs w:val="24"/>
        </w:rPr>
        <w:t>προεδρικό διάταγμα</w:t>
      </w:r>
      <w:r>
        <w:rPr>
          <w:rFonts w:eastAsia="Times New Roman"/>
          <w:szCs w:val="24"/>
        </w:rPr>
        <w:t xml:space="preserve"> η Κυβέρνηση του Σ</w:t>
      </w:r>
      <w:r>
        <w:rPr>
          <w:rFonts w:eastAsia="Times New Roman"/>
          <w:szCs w:val="24"/>
        </w:rPr>
        <w:t>ΥΡΙΖΑ το στέλνει στο χρονοντούλαπο της ιστορίας. Δεν θα ασχοληθούμε ποτέ ξανά με αυτό.</w:t>
      </w:r>
    </w:p>
    <w:p w14:paraId="06758FD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Κάνουμε νόμο αυτόν τον άνεμο ελευθερίας και δημοκρατίας που πνέει στα δημόσια σχολεία αμέσως μετά την αλλαγή του 2015. Ο εκπαιδευτικός κόσμος ανέπνευσε, το κλίμα του φόβ</w:t>
      </w:r>
      <w:r>
        <w:rPr>
          <w:rFonts w:eastAsia="Times New Roman"/>
          <w:szCs w:val="24"/>
        </w:rPr>
        <w:t>ου και της τρομοκρατίας δεν υπάρχει πια και αυτό το πράγμα γίνεται πια νόμος.</w:t>
      </w:r>
    </w:p>
    <w:p w14:paraId="06758FD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Τι θεσμοθετούμε; Την αξιολόγηση όλων των στελεχών όχι μόνο από τους προϊσταμένους τους. Και αυτό είναι που πολλοί συνάδελφοι, κυρίως εκ δεξιών, δεν μπορούν να αντιληφθούν. Λέμε </w:t>
      </w:r>
      <w:r>
        <w:rPr>
          <w:rFonts w:eastAsia="Times New Roman"/>
          <w:szCs w:val="24"/>
        </w:rPr>
        <w:t>ότι μπορούν να έχουν άποψη και να την εκφράζουν θεσμοθετημένα και οι υφιστάμενοι. Αξιολόγηση, λοιπόν, όχι μόνο από τα πάνω, αλλά και από τα κάτω.</w:t>
      </w:r>
    </w:p>
    <w:p w14:paraId="06758FD9"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Αν θέλετε, αγαπητοί συνάδελφοι, αυτή είναι η διαφορά Αριστεράς και Δεξιάς. Και προφανώς πολλοί δεν μπορούν να </w:t>
      </w:r>
      <w:r>
        <w:rPr>
          <w:rFonts w:eastAsia="Times New Roman"/>
          <w:szCs w:val="24"/>
        </w:rPr>
        <w:t>το καταλάβουν και ούτε περιμένουμε από αυτούς να το καταλάβουν. Βεβαίως, θεσμοθετούμε τον συλλογικό προγραμματισμό και τη συλλογική αποτίμηση του εκπαιδευτικού έργου από τους συλλόγους διδασκόντων του κάθε σχολείου.</w:t>
      </w:r>
    </w:p>
    <w:p w14:paraId="06758FD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Τι κάνουμε, δηλαδή; Μετατρέπουμε σε νόμο</w:t>
      </w:r>
      <w:r>
        <w:rPr>
          <w:rFonts w:eastAsia="Times New Roman"/>
          <w:szCs w:val="24"/>
        </w:rPr>
        <w:t xml:space="preserve"> τις θέσεις, τις απόψεις των εκπαιδευτικών ομοσπονδιών, της ΟΛΜΕ και της ΔΟΕ, όπως έχουν διατυπωθεί εδώ και δύο δεκαετίες. Μετά από δύο δεκαετίες, αυτές οι απόψεις δικαιώνονται και γίνονται νόμος από την Κυβέρνηση του ΣΥΡΙΖΑ.</w:t>
      </w:r>
    </w:p>
    <w:p w14:paraId="06758FDB" w14:textId="77777777" w:rsidR="00866F2D" w:rsidRDefault="003A64EF">
      <w:pPr>
        <w:tabs>
          <w:tab w:val="left" w:pos="2940"/>
        </w:tabs>
        <w:spacing w:line="600" w:lineRule="auto"/>
        <w:ind w:firstLine="720"/>
        <w:jc w:val="both"/>
        <w:rPr>
          <w:rFonts w:eastAsia="Times New Roman"/>
          <w:szCs w:val="24"/>
        </w:rPr>
      </w:pPr>
      <w:r w:rsidRPr="00C0177F">
        <w:rPr>
          <w:rFonts w:eastAsia="Times New Roman"/>
          <w:b/>
          <w:szCs w:val="24"/>
        </w:rPr>
        <w:t>ΠΡΟΕΔΡΕΥΩΝ (Σπυρίδων Λυκούδης)</w:t>
      </w:r>
      <w:r w:rsidRPr="00C0177F">
        <w:rPr>
          <w:rFonts w:eastAsia="Times New Roman"/>
          <w:b/>
          <w:szCs w:val="24"/>
        </w:rPr>
        <w:t>:</w:t>
      </w:r>
      <w:r>
        <w:rPr>
          <w:rFonts w:eastAsia="Times New Roman"/>
          <w:szCs w:val="24"/>
        </w:rPr>
        <w:t xml:space="preserve"> Κύριε Υ</w:t>
      </w:r>
      <w:r>
        <w:rPr>
          <w:rFonts w:eastAsia="Times New Roman"/>
          <w:szCs w:val="24"/>
        </w:rPr>
        <w:t>φυ</w:t>
      </w:r>
      <w:r>
        <w:rPr>
          <w:rFonts w:eastAsia="Times New Roman"/>
          <w:szCs w:val="24"/>
        </w:rPr>
        <w:t>πουργέ, ολοκληρώστε παρακαλώ.</w:t>
      </w:r>
    </w:p>
    <w:p w14:paraId="06758FDC" w14:textId="77777777" w:rsidR="00866F2D" w:rsidRDefault="003A64EF">
      <w:pPr>
        <w:tabs>
          <w:tab w:val="left" w:pos="2940"/>
        </w:tabs>
        <w:spacing w:line="600" w:lineRule="auto"/>
        <w:ind w:firstLine="720"/>
        <w:jc w:val="both"/>
        <w:rPr>
          <w:rFonts w:eastAsia="Times New Roman"/>
          <w:szCs w:val="24"/>
        </w:rPr>
      </w:pPr>
      <w:r w:rsidRPr="00EC4117">
        <w:rPr>
          <w:rFonts w:eastAsia="Times New Roman"/>
          <w:b/>
          <w:szCs w:val="24"/>
        </w:rPr>
        <w:t>ΔΗΜΗΤΡΙΟΣ ΜΠΑΞΕΒΑΝΑΚΗΣ (Υφυπουργός Παιδείας, Έρευνας και Θρησκευμάτων):</w:t>
      </w:r>
      <w:r>
        <w:rPr>
          <w:rFonts w:eastAsia="Times New Roman"/>
          <w:szCs w:val="24"/>
        </w:rPr>
        <w:t xml:space="preserve"> Τελειώνω σε δύο λεπτά, κύριε Πρόεδρε.</w:t>
      </w:r>
    </w:p>
    <w:p w14:paraId="06758FDD"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Μας κατηγορούν οι συνάδελφοι της Αντιπολίτευσης ότι θέλουμε να εγκαθιδρύσουμε το κομματικό κράτος του ΣΥΡ</w:t>
      </w:r>
      <w:r>
        <w:rPr>
          <w:rFonts w:eastAsia="Times New Roman"/>
          <w:szCs w:val="24"/>
        </w:rPr>
        <w:t xml:space="preserve">ΙΖΑ στην εκπαίδευση και γι’ αυτό κάνουμε αυτές τις αλλαγές και αυτή τη νομοθέτηση. </w:t>
      </w:r>
    </w:p>
    <w:p w14:paraId="06758FDE"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Δεν χρειαζόταν, συνάδελφοι. Αν θέλαμε να εγκαταστήσουμε κομματικό κράτος, το νομοθετικό πλαίσιο το δικό σας ήταν μια χαρά. Θα το παίρναμε αυτούσιο και θα κάναμε </w:t>
      </w:r>
      <w:r>
        <w:rPr>
          <w:rFonts w:eastAsia="Times New Roman"/>
          <w:szCs w:val="24"/>
        </w:rPr>
        <w:lastRenderedPageBreak/>
        <w:t xml:space="preserve">τη δουλειά </w:t>
      </w:r>
      <w:r>
        <w:rPr>
          <w:rFonts w:eastAsia="Times New Roman"/>
          <w:szCs w:val="24"/>
        </w:rPr>
        <w:t>μας. Όμως, επειδή δεν θέλουμε να κάνουμε τα ίδια που κάνετε εσείς και θέλουμε μια ανεξάρτητη διοικητική ιεραρχία στην εκπαίδευση, ακριβώς γι’ αυτό νομοθετούμε με αυτόν τον τρόπο.</w:t>
      </w:r>
    </w:p>
    <w:p w14:paraId="06758FDF"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Τι λέμε, λοιπόν; Ότι οι κομματικά επιλεγμένοι περιφερειακοί διευθυντές εκπαίδ</w:t>
      </w:r>
      <w:r>
        <w:rPr>
          <w:rFonts w:eastAsia="Times New Roman"/>
          <w:szCs w:val="24"/>
        </w:rPr>
        <w:t>ευσης από εδώ και πέρα δεν θα είναι έτσι. Θα επιλέγονται με αξιοκρατικό τρόπο, όπως και τα υπόλοιπα στελέχη της εκπαίδευσης.</w:t>
      </w:r>
    </w:p>
    <w:p w14:paraId="06758FE0"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Ξέρετε ότι τους περιφερειακούς διευθυντές δεν τους δημιουργούμε εμείς. Δεν ξεκίνησε η ζωή το 2015. Θυμόμαστε και πριν. Από το 2000,</w:t>
      </w:r>
      <w:r>
        <w:rPr>
          <w:rFonts w:eastAsia="Times New Roman"/>
          <w:szCs w:val="24"/>
        </w:rPr>
        <w:t xml:space="preserve"> λοιπόν, υπάρχουν οι περιφερειακοί διευθυντές</w:t>
      </w:r>
      <w:r w:rsidRPr="00505107">
        <w:rPr>
          <w:rFonts w:eastAsia="Times New Roman"/>
          <w:szCs w:val="24"/>
        </w:rPr>
        <w:t xml:space="preserve"> </w:t>
      </w:r>
      <w:r>
        <w:rPr>
          <w:rFonts w:eastAsia="Times New Roman"/>
          <w:szCs w:val="24"/>
        </w:rPr>
        <w:t xml:space="preserve">εκπαίδευσης. </w:t>
      </w:r>
    </w:p>
    <w:p w14:paraId="06758FE1"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Είχατε δεκαπέντε χρόνια στη διάθεσή σας, συνάδελφοι της Νέας Δημοκρατίας και του ΠΑΣΟΚ, να επιλέξετε ότι αυτοί οι άνθρωποι θα επιλέγονται με αξιοκρατικό τρόπο. Δεν το κάνατε. Το κάνει, λοιπόν, ο Σ</w:t>
      </w:r>
      <w:r>
        <w:rPr>
          <w:rFonts w:eastAsia="Times New Roman"/>
          <w:szCs w:val="24"/>
        </w:rPr>
        <w:t xml:space="preserve">ΥΡΙΖΑ. Εμείς είμαστε αυτοί που επιλέγουμε να </w:t>
      </w:r>
      <w:r>
        <w:rPr>
          <w:rFonts w:eastAsia="Times New Roman"/>
          <w:szCs w:val="24"/>
        </w:rPr>
        <w:lastRenderedPageBreak/>
        <w:t>γίνεται με αξιοκρατικό τρόπο η επιλογή και για τους περιφερειακούς διευθυντές</w:t>
      </w:r>
      <w:r w:rsidRPr="007671A3">
        <w:rPr>
          <w:rFonts w:eastAsia="Times New Roman"/>
          <w:szCs w:val="24"/>
        </w:rPr>
        <w:t xml:space="preserve"> </w:t>
      </w:r>
      <w:r>
        <w:rPr>
          <w:rFonts w:eastAsia="Times New Roman"/>
          <w:szCs w:val="24"/>
        </w:rPr>
        <w:t xml:space="preserve">εκπαίδευσης. </w:t>
      </w:r>
    </w:p>
    <w:p w14:paraId="06758FE2"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Με ποιον αξιοκρατικό τρόπο; Με κεντρικό συμβούλιο επιλογής, στο οποίο προεδρεύει ο εκπρόσωπος του ΑΣΕΠ. Όσο, λοιπόν, κι</w:t>
      </w:r>
      <w:r>
        <w:rPr>
          <w:rFonts w:eastAsia="Times New Roman"/>
          <w:szCs w:val="24"/>
        </w:rPr>
        <w:t xml:space="preserve"> αν φωνάζετε, όσο κι αν ωρύεστε, είναι εμφανείς οι διαφορές μας και αυτό ο εκπαιδευτικός κόσμος το καταλαβαίνει.</w:t>
      </w:r>
    </w:p>
    <w:p w14:paraId="06758FE3"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w:t>
      </w:r>
      <w:r>
        <w:rPr>
          <w:rFonts w:eastAsia="Times New Roman"/>
          <w:szCs w:val="24"/>
        </w:rPr>
        <w:t>φυ</w:t>
      </w:r>
      <w:r>
        <w:rPr>
          <w:rFonts w:eastAsia="Times New Roman"/>
          <w:szCs w:val="24"/>
        </w:rPr>
        <w:t>πουργέ, σας παρακαλώ πολύ</w:t>
      </w:r>
      <w:r>
        <w:rPr>
          <w:rFonts w:eastAsia="Times New Roman"/>
          <w:szCs w:val="24"/>
        </w:rPr>
        <w:t>,</w:t>
      </w:r>
      <w:r>
        <w:rPr>
          <w:rFonts w:eastAsia="Times New Roman"/>
          <w:szCs w:val="24"/>
        </w:rPr>
        <w:t xml:space="preserve"> πρέπει να ολοκληρώσετε. </w:t>
      </w:r>
    </w:p>
    <w:p w14:paraId="06758FE4"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 xml:space="preserve">ΔΗΜΗΤΡΙΟΣ ΜΠΑΞΕΒΑΝΑΚΗΣ (Υφυπουργός Παιδείας, </w:t>
      </w:r>
      <w:r>
        <w:rPr>
          <w:rFonts w:eastAsia="Times New Roman"/>
          <w:b/>
          <w:szCs w:val="24"/>
        </w:rPr>
        <w:t>Έρευνας και Θρησκευμάτων):</w:t>
      </w:r>
      <w:r>
        <w:rPr>
          <w:rFonts w:eastAsia="Times New Roman"/>
          <w:szCs w:val="24"/>
        </w:rPr>
        <w:t xml:space="preserve"> Μισό λεπτό, κύριε Πρόεδρε.</w:t>
      </w:r>
    </w:p>
    <w:p w14:paraId="06758FE5"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Τέλος, να πω κάτι χαρακτηριστικό, που το ξέρετε οι περισσότεροι, αλλά έχει τη σημασία του. Μέχρι το 2014 ίσχυε η νομοθέτηση η δική σας, ότι οι περιφερειακοί διευθυντές</w:t>
      </w:r>
      <w:r w:rsidRPr="00903F4C">
        <w:rPr>
          <w:rFonts w:eastAsia="Times New Roman"/>
          <w:szCs w:val="24"/>
        </w:rPr>
        <w:t xml:space="preserve"> </w:t>
      </w:r>
      <w:r>
        <w:rPr>
          <w:rFonts w:eastAsia="Times New Roman"/>
          <w:szCs w:val="24"/>
        </w:rPr>
        <w:t>εκπαίδευσης μετά τη λήξη της θητεί</w:t>
      </w:r>
      <w:r>
        <w:rPr>
          <w:rFonts w:eastAsia="Times New Roman"/>
          <w:szCs w:val="24"/>
        </w:rPr>
        <w:t xml:space="preserve">ας τους γίνονται αυτοδίκαια σχολικοί σύμβουλοι. </w:t>
      </w:r>
    </w:p>
    <w:p w14:paraId="06758FE6"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Όλοι, λοιπόν, οι δικοί σας, όλοι αυτοί που όρισαν οι Υπουργοί Παιδείας του ΠΑΣΟΚ και οι Υπουργοί Παιδείας της Νέας Δημοκρατίας, όλα αυτά τα δικά σας παιδιά, έγιναν σχολικοί σύμβουλοι μετά το τέλος της θητεία</w:t>
      </w:r>
      <w:r>
        <w:rPr>
          <w:rFonts w:eastAsia="Times New Roman"/>
          <w:szCs w:val="24"/>
        </w:rPr>
        <w:t>ς τους. Εμείς το αλλάξαμε αυτό. Δεν θα συμβαίνει πια αυτό και οι μοναδικοί που δεν θα έχουν αυτή την ευεργετική συνέπεια είναι οι δεκατρείς δικοί μας. Τα δεκατρία δικά μας παιδιά δεν θα γίνουν μετά τη λήξη της θητείας τους σχολικοί σύμβουλοι. Θα πάνε στη σ</w:t>
      </w:r>
      <w:r>
        <w:rPr>
          <w:rFonts w:eastAsia="Times New Roman"/>
          <w:szCs w:val="24"/>
        </w:rPr>
        <w:t xml:space="preserve">χολική τάξη, γιατί εμείς θεωρούμε ότι οι εκπαιδευτικοί προσληφθήκαμε στο σχολείο, στο δημόσιο σχολείο, για να υπηρετούμε τους μαθητές μας από τη σχολική τάξη. Όποιος θεωρεί ότι αυτό είναι ποινή, ότι είναι τιμωρία, ότι είναι υποβάθμιση, να με </w:t>
      </w:r>
      <w:proofErr w:type="spellStart"/>
      <w:r>
        <w:rPr>
          <w:rFonts w:eastAsia="Times New Roman"/>
          <w:szCs w:val="24"/>
        </w:rPr>
        <w:t>συγχωρεί</w:t>
      </w:r>
      <w:proofErr w:type="spellEnd"/>
      <w:r>
        <w:rPr>
          <w:rFonts w:eastAsia="Times New Roman"/>
          <w:szCs w:val="24"/>
        </w:rPr>
        <w:t xml:space="preserve"> πάρα </w:t>
      </w:r>
      <w:r>
        <w:rPr>
          <w:rFonts w:eastAsia="Times New Roman"/>
          <w:szCs w:val="24"/>
        </w:rPr>
        <w:t>πολύ, αλλά μάλλον θα πρέπει να κοιτάξει μήπως αλλάξει δουλειά.</w:t>
      </w:r>
    </w:p>
    <w:p w14:paraId="06758FE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Καλή δύναμη!</w:t>
      </w:r>
    </w:p>
    <w:p w14:paraId="06758FE8" w14:textId="77777777" w:rsidR="00866F2D" w:rsidRDefault="003A64EF">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6758FE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sidRPr="002575BE">
        <w:rPr>
          <w:rFonts w:eastAsia="Times New Roman" w:cs="Times New Roman"/>
          <w:b/>
          <w:szCs w:val="24"/>
        </w:rPr>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 xml:space="preserve">Ευχαριστούμε, κύριε Υπουργέ. </w:t>
      </w:r>
    </w:p>
    <w:p w14:paraId="06758FE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συνάδελφος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w:t>
      </w:r>
    </w:p>
    <w:p w14:paraId="06758FEB" w14:textId="77777777" w:rsidR="00866F2D" w:rsidRDefault="003A64EF">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w:t>
      </w:r>
      <w:r>
        <w:rPr>
          <w:rFonts w:eastAsia="Times New Roman" w:cs="Times New Roman"/>
          <w:b/>
          <w:szCs w:val="24"/>
        </w:rPr>
        <w:t xml:space="preserve">ΩΡΟΣ ΦΟΡΤΣΑΚΗΣ: </w:t>
      </w:r>
      <w:r>
        <w:rPr>
          <w:rFonts w:eastAsia="Times New Roman" w:cs="Times New Roman"/>
          <w:szCs w:val="24"/>
        </w:rPr>
        <w:t xml:space="preserve">Ευχαριστώ πολύ, κύριε Πρόεδρε. </w:t>
      </w:r>
    </w:p>
    <w:p w14:paraId="06758FE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καλούμαστε σήμερα να ψηφίσουμε το νομοσχέδιο για τις δομές υποστήριξης του εκπαιδευτικού έργου και κακά τα ψέματα –ας το πούμε από την αρχή- έχουμε να κάνουμε με</w:t>
      </w:r>
      <w:r>
        <w:rPr>
          <w:rFonts w:eastAsia="Times New Roman" w:cs="Times New Roman"/>
          <w:szCs w:val="24"/>
        </w:rPr>
        <w:t xml:space="preserve"> ένα νομοσχέδιο, με το οποίο η Κυβέρνηση επιχειρεί να ελέγξει πλήρως τη διοίκηση της εκπαίδευσης με προτίμηση στα κομματικά στελέχη. </w:t>
      </w:r>
    </w:p>
    <w:p w14:paraId="06758FE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νομοσχέδιο αλλάζει ριζικά τη διοίκηση της εκπαίδευσης. Αφορά πολύ σημαντικά θέματα και όμως, εισήχθη –το λέω και εγώ, παρ’ ότι το έχουν πει πολλοί μέχρι τώρα, αλλά νομίζω ότι πραγματικά αξίζει τον κόπο να το ξαναπούμε, γιατί είναι μια διαδικασία πο</w:t>
      </w:r>
      <w:r>
        <w:rPr>
          <w:rFonts w:eastAsia="Times New Roman" w:cs="Times New Roman"/>
          <w:szCs w:val="24"/>
        </w:rPr>
        <w:t>υ ευτελίζει πλήρως το Κοινοβούλιο και μάλιστα σε ένα τέτοιο ζήτημα- με τη διαδικασία του επείγοντος</w:t>
      </w:r>
      <w:r>
        <w:rPr>
          <w:rFonts w:eastAsia="Times New Roman" w:cs="Times New Roman"/>
          <w:szCs w:val="24"/>
        </w:rPr>
        <w:t>,</w:t>
      </w:r>
      <w:r>
        <w:rPr>
          <w:rFonts w:eastAsia="Times New Roman" w:cs="Times New Roman"/>
          <w:szCs w:val="24"/>
        </w:rPr>
        <w:t xml:space="preserve"> χωρίς να υπάρχει καμμία σοβαρή αιτία. </w:t>
      </w:r>
    </w:p>
    <w:p w14:paraId="06758FE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Συζητήθηκε στην αρμόδια </w:t>
      </w:r>
      <w:r>
        <w:rPr>
          <w:rFonts w:eastAsia="Times New Roman" w:cs="Times New Roman"/>
          <w:szCs w:val="24"/>
        </w:rPr>
        <w:t>ε</w:t>
      </w:r>
      <w:r>
        <w:rPr>
          <w:rFonts w:eastAsia="Times New Roman" w:cs="Times New Roman"/>
          <w:szCs w:val="24"/>
        </w:rPr>
        <w:t>πιτροπή με διαδικασίες εξπρές, πράγμα που είχε ως αποτέλεσμα πολλοί από τους φορείς</w:t>
      </w:r>
      <w:r>
        <w:rPr>
          <w:rFonts w:eastAsia="Times New Roman" w:cs="Times New Roman"/>
          <w:szCs w:val="24"/>
        </w:rPr>
        <w:t>,</w:t>
      </w:r>
      <w:r>
        <w:rPr>
          <w:rFonts w:eastAsia="Times New Roman" w:cs="Times New Roman"/>
          <w:szCs w:val="24"/>
        </w:rPr>
        <w:t xml:space="preserve"> που εν</w:t>
      </w:r>
      <w:r>
        <w:rPr>
          <w:rFonts w:eastAsia="Times New Roman" w:cs="Times New Roman"/>
          <w:szCs w:val="24"/>
        </w:rPr>
        <w:t>διαφέρονταν άμεσα να εκφράσουν γνώμη</w:t>
      </w:r>
      <w:r>
        <w:rPr>
          <w:rFonts w:eastAsia="Times New Roman" w:cs="Times New Roman"/>
          <w:szCs w:val="24"/>
        </w:rPr>
        <w:t>,</w:t>
      </w:r>
      <w:r>
        <w:rPr>
          <w:rFonts w:eastAsia="Times New Roman" w:cs="Times New Roman"/>
          <w:szCs w:val="24"/>
        </w:rPr>
        <w:t xml:space="preserve"> να μην μπορέσουν να παραστούν στη συζήτηση. Από τους σαράντα που ενδιαφέρονταν ήρθε περίπου το 1/3. </w:t>
      </w:r>
    </w:p>
    <w:p w14:paraId="06758FE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βιασύνη είναι εντελώς αδικαιολόγητη. Από τις 16 Μαρτίου είχε τεθεί το νομοσχέδιο σε διαβούλευση και από τις 26</w:t>
      </w:r>
      <w:r>
        <w:rPr>
          <w:rFonts w:eastAsia="Times New Roman" w:cs="Times New Roman"/>
          <w:szCs w:val="24"/>
        </w:rPr>
        <w:t xml:space="preserve"> που ολοκληρώθηκε η δημόσια διαβούλευση υπήρχαν δυόμισι μήνες -άπλετος χρόνος- να κατατεθεί με κανονικές διαδικασίες, ώστε να μπορέσουμε να έχουμε μια πραγματική, ουσιαστική συζήτηση. Δεν έγινε. Επιπλέον, από τη διαβούλευση μέχρι σήμερα άλλαξε σημαντικά το</w:t>
      </w:r>
      <w:r>
        <w:rPr>
          <w:rFonts w:eastAsia="Times New Roman" w:cs="Times New Roman"/>
          <w:szCs w:val="24"/>
        </w:rPr>
        <w:t xml:space="preserve"> περιεχόμενο του νομοσχεδίου. </w:t>
      </w:r>
    </w:p>
    <w:p w14:paraId="06758FF0"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διαβούλευση είχε τεθεί ένα κείμενο πενήντα </w:t>
      </w:r>
      <w:r>
        <w:rPr>
          <w:rFonts w:eastAsia="Times New Roman" w:cs="Times New Roman"/>
          <w:szCs w:val="24"/>
        </w:rPr>
        <w:t>ενός</w:t>
      </w:r>
      <w:r>
        <w:rPr>
          <w:rFonts w:eastAsia="Times New Roman" w:cs="Times New Roman"/>
          <w:szCs w:val="24"/>
        </w:rPr>
        <w:t xml:space="preserve"> άρθρων, ενώ αυτό που κατατέθηκε στη Βουλή περιέχει </w:t>
      </w:r>
      <w:proofErr w:type="spellStart"/>
      <w:r>
        <w:rPr>
          <w:rFonts w:eastAsia="Times New Roman" w:cs="Times New Roman"/>
          <w:szCs w:val="24"/>
        </w:rPr>
        <w:t>εκατόν</w:t>
      </w:r>
      <w:proofErr w:type="spellEnd"/>
      <w:r>
        <w:rPr>
          <w:rFonts w:eastAsia="Times New Roman" w:cs="Times New Roman"/>
          <w:szCs w:val="24"/>
        </w:rPr>
        <w:t xml:space="preserve"> δεκατρία άρθρα, </w:t>
      </w:r>
      <w:r>
        <w:rPr>
          <w:rFonts w:eastAsia="Times New Roman" w:cs="Times New Roman"/>
          <w:szCs w:val="24"/>
        </w:rPr>
        <w:t xml:space="preserve">δηλαδή </w:t>
      </w:r>
      <w:r>
        <w:rPr>
          <w:rFonts w:eastAsia="Times New Roman" w:cs="Times New Roman"/>
          <w:szCs w:val="24"/>
        </w:rPr>
        <w:t>υπερδιπλάσιο αριθμό άρθρων. Πρόκειται στην ουσία για ένα νέο ογκώδες κείμενο, που μαζί με όλα</w:t>
      </w:r>
      <w:r>
        <w:rPr>
          <w:rFonts w:eastAsia="Times New Roman" w:cs="Times New Roman"/>
          <w:szCs w:val="24"/>
        </w:rPr>
        <w:t xml:space="preserve"> τα συνοδευτικά κείμενα ξεπερνά τις πεντακόσιες σελίδες. Είναι προφανές ότι είναι αδύνατο να τύχει επεξεργασίας σε τόσο λίγες μέρες. </w:t>
      </w:r>
    </w:p>
    <w:p w14:paraId="06758FF1"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Κυβέρνηση κατά τη συνήθη πρακτική της ευτελίζει την κοινοβουλευτική διαδικασία με τον τρόπο που αντιμετωπίζει αυτό το τό</w:t>
      </w:r>
      <w:r>
        <w:rPr>
          <w:rFonts w:eastAsia="Times New Roman" w:cs="Times New Roman"/>
          <w:szCs w:val="24"/>
        </w:rPr>
        <w:t xml:space="preserve">σο κρίσιμο για την παιδεία μας νομοσχέδιο, χωρίς να αφήνει κανένα περιθώριο για ουσιαστική συζήτηση. Είναι ανησυχητική τακτική. </w:t>
      </w:r>
    </w:p>
    <w:p w14:paraId="06758FF2"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πάμε, όμως, στην ουσία του νομοσχεδίου. </w:t>
      </w:r>
    </w:p>
    <w:p w14:paraId="06758FF3"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17 το νομοσχέδιο </w:t>
      </w:r>
      <w:proofErr w:type="spellStart"/>
      <w:r>
        <w:rPr>
          <w:rFonts w:eastAsia="Times New Roman" w:cs="Times New Roman"/>
          <w:szCs w:val="24"/>
        </w:rPr>
        <w:t>αποδομεί</w:t>
      </w:r>
      <w:proofErr w:type="spellEnd"/>
      <w:r>
        <w:rPr>
          <w:rFonts w:eastAsia="Times New Roman" w:cs="Times New Roman"/>
          <w:szCs w:val="24"/>
        </w:rPr>
        <w:t xml:space="preserve"> και καταργεί σημαντικές δομές εποπτείας και υποστήριξης του εκπαιδευτικού έργου. Παράδειγμα: </w:t>
      </w:r>
      <w:r>
        <w:rPr>
          <w:rFonts w:eastAsia="Times New Roman" w:cs="Times New Roman"/>
          <w:szCs w:val="24"/>
        </w:rPr>
        <w:t>τ</w:t>
      </w:r>
      <w:r>
        <w:rPr>
          <w:rFonts w:eastAsia="Times New Roman" w:cs="Times New Roman"/>
          <w:szCs w:val="24"/>
        </w:rPr>
        <w:t xml:space="preserve">α </w:t>
      </w:r>
      <w:r>
        <w:rPr>
          <w:rFonts w:eastAsia="Times New Roman" w:cs="Times New Roman"/>
          <w:szCs w:val="24"/>
        </w:rPr>
        <w:t xml:space="preserve">κέντρα </w:t>
      </w:r>
      <w:proofErr w:type="spellStart"/>
      <w:r>
        <w:rPr>
          <w:rFonts w:eastAsia="Times New Roman" w:cs="Times New Roman"/>
          <w:szCs w:val="24"/>
        </w:rPr>
        <w:t>διαφοροδιάγνωσης</w:t>
      </w:r>
      <w:proofErr w:type="spellEnd"/>
      <w:r>
        <w:rPr>
          <w:rFonts w:eastAsia="Times New Roman" w:cs="Times New Roman"/>
          <w:szCs w:val="24"/>
        </w:rPr>
        <w:t>, διάγνωσης και υποστήριξης ειδικών εκπαιδευτικών αναγκών, οι συμβουλευτικοί σταθμοί νέων, τα γραφεία</w:t>
      </w:r>
      <w:r>
        <w:rPr>
          <w:rFonts w:eastAsia="Times New Roman" w:cs="Times New Roman"/>
          <w:szCs w:val="24"/>
        </w:rPr>
        <w:t xml:space="preserve"> σχολικού επαγγελματικού προσανατολισμού, τα κέντρα πληροφορικής και νέων τεχνολογιών, τα κέντρα περιβαλλοντικής εκπαίδευσης και, βεβαίως, ο εξαιρετικά χρήσιμος θεσμός των σχολικών συμβούλων</w:t>
      </w:r>
      <w:r>
        <w:rPr>
          <w:rFonts w:eastAsia="Times New Roman" w:cs="Times New Roman"/>
          <w:szCs w:val="24"/>
        </w:rPr>
        <w:t xml:space="preserve">. </w:t>
      </w:r>
    </w:p>
    <w:p w14:paraId="06758FF4"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σχολικός σύμβουλος βρίσκεται σε άμεση επαφή με το σχολείο, το</w:t>
      </w:r>
      <w:r>
        <w:rPr>
          <w:rFonts w:eastAsia="Times New Roman" w:cs="Times New Roman"/>
          <w:szCs w:val="24"/>
        </w:rPr>
        <w:t>ν διευθυντή, κάθε εκπαιδευτικό, τους μαθητές, τους γονείς και είναι σε θέση να συμβάλει στην επίλυση θεμάτων επιστημονικής και παιδαγωγικής καθοδήγησης και ποιότητας στην εκπαίδευση. Αν χρειαζόταν μια βελτίωση στον θεσμό, αυτή θα μπορούσε να γίνει. Δεν ήτα</w:t>
      </w:r>
      <w:r>
        <w:rPr>
          <w:rFonts w:eastAsia="Times New Roman" w:cs="Times New Roman"/>
          <w:szCs w:val="24"/>
        </w:rPr>
        <w:t xml:space="preserve">ν ανάγκη να πάμε στην κατάργηση του θεσμού. </w:t>
      </w:r>
    </w:p>
    <w:p w14:paraId="06758FF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άκουσα προηγουμένως τον κύριο Υπουργό που μίλησε και είπε ότι η Νέα Δημοκρατία είχε ορίσει σχολικούς συμβούλους «τα δικά της παιδιά», ίσως θεωρώντας ότι οι σχολικοί σύμβουλοι δεν ανήκουν στον κομματικό χώρ</w:t>
      </w:r>
      <w:r>
        <w:rPr>
          <w:rFonts w:eastAsia="Times New Roman" w:cs="Times New Roman"/>
          <w:szCs w:val="24"/>
        </w:rPr>
        <w:t>ο της παρούσης Κυβέρνησης</w:t>
      </w:r>
      <w:r>
        <w:rPr>
          <w:rFonts w:eastAsia="Times New Roman" w:cs="Times New Roman"/>
          <w:szCs w:val="24"/>
        </w:rPr>
        <w:t>, ί</w:t>
      </w:r>
      <w:r>
        <w:rPr>
          <w:rFonts w:eastAsia="Times New Roman" w:cs="Times New Roman"/>
          <w:szCs w:val="24"/>
        </w:rPr>
        <w:t xml:space="preserve">σως αυτός να είναι ο πραγματικός λόγος κατάργησης των σχολικών συμβούλων. </w:t>
      </w:r>
    </w:p>
    <w:p w14:paraId="06758FF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θέση αυτών των δομών δημιουργούνται νέες μη λειτουργικές επιστημονικά και παιδαγωγικά υπερδομές, όπως είναι τα </w:t>
      </w:r>
      <w:r>
        <w:rPr>
          <w:rFonts w:eastAsia="Times New Roman" w:cs="Times New Roman"/>
          <w:szCs w:val="24"/>
        </w:rPr>
        <w:t>περιφερειακά κέντρα εκπαιδευτικού σχεδ</w:t>
      </w:r>
      <w:r>
        <w:rPr>
          <w:rFonts w:eastAsia="Times New Roman" w:cs="Times New Roman"/>
          <w:szCs w:val="24"/>
        </w:rPr>
        <w:t>ιασμού</w:t>
      </w:r>
      <w:r>
        <w:rPr>
          <w:rFonts w:eastAsia="Times New Roman" w:cs="Times New Roman"/>
          <w:szCs w:val="24"/>
        </w:rPr>
        <w:t xml:space="preserve"> και τα </w:t>
      </w:r>
      <w:r>
        <w:rPr>
          <w:rFonts w:eastAsia="Times New Roman" w:cs="Times New Roman"/>
          <w:szCs w:val="24"/>
        </w:rPr>
        <w:t>κέντρα εκπαιδευτικής</w:t>
      </w:r>
      <w:r>
        <w:rPr>
          <w:rFonts w:eastAsia="Times New Roman" w:cs="Times New Roman"/>
          <w:szCs w:val="24"/>
        </w:rPr>
        <w:t xml:space="preserve"> και </w:t>
      </w:r>
      <w:r>
        <w:rPr>
          <w:rFonts w:eastAsia="Times New Roman" w:cs="Times New Roman"/>
          <w:szCs w:val="24"/>
        </w:rPr>
        <w:t>συμβουλευτικής υποστήριξης</w:t>
      </w:r>
      <w:r>
        <w:rPr>
          <w:rFonts w:eastAsia="Times New Roman" w:cs="Times New Roman"/>
          <w:szCs w:val="24"/>
        </w:rPr>
        <w:t xml:space="preserve">, δομές που χαρακτηρίζονται από συγκεντρωτισμό, από γραφειοκρατία, δομές που είναι απρόσωπες, </w:t>
      </w:r>
      <w:r>
        <w:rPr>
          <w:rFonts w:eastAsia="Times New Roman" w:cs="Times New Roman"/>
          <w:szCs w:val="24"/>
        </w:rPr>
        <w:lastRenderedPageBreak/>
        <w:t>δομές που είναι απομακρ</w:t>
      </w:r>
      <w:r>
        <w:rPr>
          <w:rFonts w:eastAsia="Times New Roman" w:cs="Times New Roman"/>
          <w:szCs w:val="24"/>
        </w:rPr>
        <w:t>υ</w:t>
      </w:r>
      <w:r>
        <w:rPr>
          <w:rFonts w:eastAsia="Times New Roman" w:cs="Times New Roman"/>
          <w:szCs w:val="24"/>
        </w:rPr>
        <w:t>σμένες από τις σχολικές μονάδες και που δημιουργούν πρόσθετα οικονομικά β</w:t>
      </w:r>
      <w:r>
        <w:rPr>
          <w:rFonts w:eastAsia="Times New Roman" w:cs="Times New Roman"/>
          <w:szCs w:val="24"/>
        </w:rPr>
        <w:t xml:space="preserve">άρη για το κράτος. Και το κυριότερο: </w:t>
      </w:r>
      <w:r>
        <w:rPr>
          <w:rFonts w:eastAsia="Times New Roman" w:cs="Times New Roman"/>
          <w:szCs w:val="24"/>
        </w:rPr>
        <w:t>α</w:t>
      </w:r>
      <w:r>
        <w:rPr>
          <w:rFonts w:eastAsia="Times New Roman" w:cs="Times New Roman"/>
          <w:szCs w:val="24"/>
        </w:rPr>
        <w:t xml:space="preserve">υτές οι δομές στελεχώνονται με κομματικά κριτήρια και με απαράδεκτους όρους επιλογής. </w:t>
      </w:r>
    </w:p>
    <w:p w14:paraId="06758FF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επιλογή των στελεχών –και αναφέρομαι στα άρθρα από 21 έως 36- κάθε άλλο παρά με διαφάνεια και αξιοκρατία γίνονται. Παραδείγματα: </w:t>
      </w:r>
      <w:r>
        <w:rPr>
          <w:rFonts w:eastAsia="Times New Roman" w:cs="Times New Roman"/>
          <w:szCs w:val="24"/>
        </w:rPr>
        <w:t xml:space="preserve">Ο περιορισμός στον αριθμό θητειών των στελεχών της διοίκησης, έστω και αν υπήρξε μια κάποια βελτίωση, ο άδικος αποκλεισμός από την εμπειρία -προφανώς είχε κάποιον συγκεκριμένο λόγο- η αξιολόγηση των στελεχών της εκπαίδευσης με ανώνυμα ερωτηματολόγια </w:t>
      </w:r>
      <w:r>
        <w:rPr>
          <w:rFonts w:eastAsia="Times New Roman" w:cs="Times New Roman"/>
          <w:szCs w:val="24"/>
        </w:rPr>
        <w:t>-</w:t>
      </w:r>
      <w:r>
        <w:rPr>
          <w:rFonts w:eastAsia="Times New Roman" w:cs="Times New Roman"/>
          <w:szCs w:val="24"/>
        </w:rPr>
        <w:t>ανήκο</w:t>
      </w:r>
      <w:r>
        <w:rPr>
          <w:rFonts w:eastAsia="Times New Roman" w:cs="Times New Roman"/>
          <w:szCs w:val="24"/>
        </w:rPr>
        <w:t xml:space="preserve">υστο!- η μεγάλη βαρύτητα της μη δομημένης συνέντευξης από κομματικά ελεγχόμενα όργανα στην επιλογή των στελεχών εκπαίδευσης. </w:t>
      </w:r>
    </w:p>
    <w:p w14:paraId="06758FF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Θυμίζω ότι από τα σαράντα πέντε μόρια που προβλέπονται</w:t>
      </w:r>
      <w:r w:rsidRPr="0090402C">
        <w:rPr>
          <w:rFonts w:eastAsia="Times New Roman" w:cs="Times New Roman"/>
          <w:szCs w:val="24"/>
        </w:rPr>
        <w:t>,</w:t>
      </w:r>
      <w:r>
        <w:rPr>
          <w:rFonts w:eastAsia="Times New Roman" w:cs="Times New Roman"/>
          <w:szCs w:val="24"/>
        </w:rPr>
        <w:t xml:space="preserve"> τα δεκατέσσερα ουσιαστικά θα είναι ζήτημα της συνέντευξης. Έστω κι αν ο κύ</w:t>
      </w:r>
      <w:r>
        <w:rPr>
          <w:rFonts w:eastAsia="Times New Roman" w:cs="Times New Roman"/>
          <w:szCs w:val="24"/>
        </w:rPr>
        <w:t>ριος Υπουργός σήμερα ανακοίνωσε ότι θα παραμείνει η μαγνητοφώνηση, το πρόβλημα παραμένει ακέραιο.</w:t>
      </w:r>
    </w:p>
    <w:p w14:paraId="06758FF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Βασικό εργαλείο για την</w:t>
      </w:r>
      <w:r w:rsidRPr="0090402C">
        <w:rPr>
          <w:rFonts w:eastAsia="Times New Roman" w:cs="Times New Roman"/>
          <w:szCs w:val="24"/>
        </w:rPr>
        <w:t xml:space="preserve"> </w:t>
      </w:r>
      <w:r>
        <w:rPr>
          <w:rFonts w:eastAsia="Times New Roman" w:cs="Times New Roman"/>
          <w:szCs w:val="24"/>
        </w:rPr>
        <w:t xml:space="preserve">κομματική άλωση του κράτους είναι τα </w:t>
      </w:r>
      <w:r>
        <w:rPr>
          <w:rFonts w:eastAsia="Times New Roman" w:cs="Times New Roman"/>
          <w:szCs w:val="24"/>
        </w:rPr>
        <w:t>συμβούλια επιλογής</w:t>
      </w:r>
      <w:r>
        <w:rPr>
          <w:rFonts w:eastAsia="Times New Roman" w:cs="Times New Roman"/>
          <w:szCs w:val="24"/>
        </w:rPr>
        <w:t xml:space="preserve"> των </w:t>
      </w:r>
      <w:r>
        <w:rPr>
          <w:rFonts w:eastAsia="Times New Roman" w:cs="Times New Roman"/>
          <w:szCs w:val="24"/>
        </w:rPr>
        <w:t>στελεχών</w:t>
      </w:r>
      <w:r>
        <w:rPr>
          <w:rFonts w:eastAsia="Times New Roman" w:cs="Times New Roman"/>
          <w:szCs w:val="24"/>
        </w:rPr>
        <w:t xml:space="preserve">. Πρόεδροι είναι οι διορισμένοι από την </w:t>
      </w:r>
      <w:r>
        <w:rPr>
          <w:rFonts w:eastAsia="Times New Roman" w:cs="Times New Roman"/>
          <w:szCs w:val="24"/>
        </w:rPr>
        <w:t>κυβέρνηση περιφερειακοί δι</w:t>
      </w:r>
      <w:r>
        <w:rPr>
          <w:rFonts w:eastAsia="Times New Roman" w:cs="Times New Roman"/>
          <w:szCs w:val="24"/>
        </w:rPr>
        <w:t>ευθυντές εκπαίδευσης</w:t>
      </w:r>
      <w:r>
        <w:rPr>
          <w:rFonts w:eastAsia="Times New Roman" w:cs="Times New Roman"/>
          <w:szCs w:val="24"/>
        </w:rPr>
        <w:t xml:space="preserve"> και τα μέλη επιλέγονται και πάλι από τους </w:t>
      </w:r>
      <w:r>
        <w:rPr>
          <w:rFonts w:eastAsia="Times New Roman" w:cs="Times New Roman"/>
          <w:szCs w:val="24"/>
        </w:rPr>
        <w:t>περιφερειακούς διευθυντές εκπαίδευσης</w:t>
      </w:r>
      <w:r>
        <w:rPr>
          <w:rFonts w:eastAsia="Times New Roman" w:cs="Times New Roman"/>
          <w:szCs w:val="24"/>
        </w:rPr>
        <w:t>. Ανάμεσα, δε, στα μέλη θα βρίσκεται και ο διευθυντής του σχολείου και έτσι θα έχουμε το τουλάχιστον παράδοξο ο διευθυντής του σχολείου να συμμετέχει σε δια</w:t>
      </w:r>
      <w:r>
        <w:rPr>
          <w:rFonts w:eastAsia="Times New Roman" w:cs="Times New Roman"/>
          <w:szCs w:val="24"/>
        </w:rPr>
        <w:t xml:space="preserve">δικασία διά της οποίας θα επιλέγει τον </w:t>
      </w:r>
      <w:proofErr w:type="spellStart"/>
      <w:r>
        <w:rPr>
          <w:rFonts w:eastAsia="Times New Roman" w:cs="Times New Roman"/>
          <w:szCs w:val="24"/>
        </w:rPr>
        <w:t>αξιολογητή</w:t>
      </w:r>
      <w:proofErr w:type="spellEnd"/>
      <w:r>
        <w:rPr>
          <w:rFonts w:eastAsia="Times New Roman" w:cs="Times New Roman"/>
          <w:szCs w:val="24"/>
        </w:rPr>
        <w:t xml:space="preserve"> του. Είναι πραγματικά ένα καινούρ</w:t>
      </w:r>
      <w:r>
        <w:rPr>
          <w:rFonts w:eastAsia="Times New Roman" w:cs="Times New Roman"/>
          <w:szCs w:val="24"/>
        </w:rPr>
        <w:t>γ</w:t>
      </w:r>
      <w:r>
        <w:rPr>
          <w:rFonts w:eastAsia="Times New Roman" w:cs="Times New Roman"/>
          <w:szCs w:val="24"/>
        </w:rPr>
        <w:t xml:space="preserve">ιο φαινόμενο! </w:t>
      </w:r>
    </w:p>
    <w:p w14:paraId="06758FF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Επιπλέον, το νομοσχέδιο αυτό, στο άρθρο 112, καταργεί την αξιολόγηση των εκπαιδευτικών. Είναι γνωστή η «αλλεργία» της Κυβέρνησης για κάθε είδους αξιολόγηση κ</w:t>
      </w:r>
      <w:r>
        <w:rPr>
          <w:rFonts w:eastAsia="Times New Roman" w:cs="Times New Roman"/>
          <w:szCs w:val="24"/>
        </w:rPr>
        <w:t xml:space="preserve">αι αξιοκρατία, επειδή προφανώς αδυνατεί να αντιληφθεί τη συνεισφορά της αξιολόγησης στη βελτίωση του εκπαιδευτικού έργου. </w:t>
      </w:r>
    </w:p>
    <w:p w14:paraId="06758FF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Όσον αφορά τη σύνδεση που επιχείρησε να κάνει στην Επιτροπή Μορφωτικών Υποθέσεων ο κύριος Υπουργός ανάμεσα στο </w:t>
      </w:r>
      <w:r>
        <w:rPr>
          <w:rFonts w:eastAsia="Times New Roman" w:cs="Times New Roman"/>
          <w:szCs w:val="24"/>
        </w:rPr>
        <w:t>π.δ.</w:t>
      </w:r>
      <w:r>
        <w:rPr>
          <w:rFonts w:eastAsia="Times New Roman" w:cs="Times New Roman"/>
          <w:szCs w:val="24"/>
        </w:rPr>
        <w:t>152/2013 περί αξιο</w:t>
      </w:r>
      <w:r>
        <w:rPr>
          <w:rFonts w:eastAsia="Times New Roman" w:cs="Times New Roman"/>
          <w:szCs w:val="24"/>
        </w:rPr>
        <w:t>λόγησης με δή</w:t>
      </w:r>
      <w:r>
        <w:rPr>
          <w:rFonts w:eastAsia="Times New Roman" w:cs="Times New Roman"/>
          <w:szCs w:val="24"/>
        </w:rPr>
        <w:lastRenderedPageBreak/>
        <w:t xml:space="preserve">θεν απολύσεις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 είναι ξεκάθαρο ότι μία τέτοια σύνδεση δεν υπάρχει, γιατί απλούστατα δεν υπήρχε κανένας </w:t>
      </w:r>
      <w:proofErr w:type="spellStart"/>
      <w:r>
        <w:rPr>
          <w:rFonts w:eastAsia="Times New Roman" w:cs="Times New Roman"/>
          <w:szCs w:val="24"/>
        </w:rPr>
        <w:t>τιμωρητικός</w:t>
      </w:r>
      <w:proofErr w:type="spellEnd"/>
      <w:r>
        <w:rPr>
          <w:rFonts w:eastAsia="Times New Roman" w:cs="Times New Roman"/>
          <w:szCs w:val="24"/>
        </w:rPr>
        <w:t xml:space="preserve"> χαρακτήρας. Άλλο πράγμα είναι η παράβαση των εργασιακών υποχρεώσεων, που οδηγούν σε πειθαρχικές κυρώσεις, κ</w:t>
      </w:r>
      <w:r>
        <w:rPr>
          <w:rFonts w:eastAsia="Times New Roman" w:cs="Times New Roman"/>
          <w:szCs w:val="24"/>
        </w:rPr>
        <w:t>αι άλλο πράγμα είναι η αξιολόγηση, η οποία δεν οδηγεί σε κα</w:t>
      </w:r>
      <w:r>
        <w:rPr>
          <w:rFonts w:eastAsia="Times New Roman" w:cs="Times New Roman"/>
          <w:szCs w:val="24"/>
        </w:rPr>
        <w:t>μ</w:t>
      </w:r>
      <w:r>
        <w:rPr>
          <w:rFonts w:eastAsia="Times New Roman" w:cs="Times New Roman"/>
          <w:szCs w:val="24"/>
        </w:rPr>
        <w:t xml:space="preserve">μία κύρωση πειθαρχική, αλλά σε υποδείξεις για τη βελτίωση της παραγωγής έργου εκείνου ο οποίος αξιολογείται. Και φτάνουμε να έχουμε το εξής πρωτοφανές: </w:t>
      </w:r>
      <w:r>
        <w:rPr>
          <w:rFonts w:eastAsia="Times New Roman" w:cs="Times New Roman"/>
          <w:szCs w:val="24"/>
        </w:rPr>
        <w:t>ε</w:t>
      </w:r>
      <w:r>
        <w:rPr>
          <w:rFonts w:eastAsia="Times New Roman" w:cs="Times New Roman"/>
          <w:szCs w:val="24"/>
        </w:rPr>
        <w:t>κπαιδευτικοί θα αξιολογούν μαθητές, θα αξιο</w:t>
      </w:r>
      <w:r>
        <w:rPr>
          <w:rFonts w:eastAsia="Times New Roman" w:cs="Times New Roman"/>
          <w:szCs w:val="24"/>
        </w:rPr>
        <w:t xml:space="preserve">λογούν προϊσταμένους τους, αλλά οι ίδιοι δεν θα αξιολογούνται ποτέ. </w:t>
      </w:r>
    </w:p>
    <w:p w14:paraId="06758FF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Ένα ακόμα σημείο -σημαντικό όμως- είναι ότι στο νομοσχέδιο υποβαθμίζεται πλήρως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με την εισαγωγή πειραματισμών και σε αυτό το πολύ ευαίσθητο πεδίο εκπαίδευσης, με μόνα θύμα</w:t>
      </w:r>
      <w:r>
        <w:rPr>
          <w:rFonts w:eastAsia="Times New Roman" w:cs="Times New Roman"/>
          <w:szCs w:val="24"/>
        </w:rPr>
        <w:t>τα, φυσικά, τους μαθητές που έχουν μαθησιακές δυσκολίες.</w:t>
      </w:r>
    </w:p>
    <w:p w14:paraId="06758FFD" w14:textId="77777777" w:rsidR="00866F2D" w:rsidRDefault="003A64EF">
      <w:pPr>
        <w:spacing w:line="600" w:lineRule="auto"/>
        <w:ind w:firstLine="720"/>
        <w:jc w:val="both"/>
        <w:rPr>
          <w:rFonts w:eastAsia="Times New Roman" w:cs="Times New Roman"/>
          <w:szCs w:val="24"/>
        </w:rPr>
      </w:pPr>
      <w:r w:rsidRPr="0090402C">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Φορτσάκη</w:t>
      </w:r>
      <w:proofErr w:type="spellEnd"/>
      <w:r>
        <w:rPr>
          <w:rFonts w:eastAsia="Times New Roman" w:cs="Times New Roman"/>
          <w:szCs w:val="24"/>
        </w:rPr>
        <w:t>, ολοκληρώστε παρακαλώ.</w:t>
      </w:r>
    </w:p>
    <w:p w14:paraId="06758FFE" w14:textId="77777777" w:rsidR="00866F2D" w:rsidRDefault="003A64EF">
      <w:pPr>
        <w:spacing w:line="600" w:lineRule="auto"/>
        <w:ind w:firstLine="720"/>
        <w:jc w:val="both"/>
        <w:rPr>
          <w:rFonts w:eastAsia="Times New Roman" w:cs="Times New Roman"/>
          <w:szCs w:val="24"/>
        </w:rPr>
      </w:pPr>
      <w:r w:rsidRPr="0090402C">
        <w:rPr>
          <w:rFonts w:eastAsia="Times New Roman" w:cs="Times New Roman"/>
          <w:b/>
          <w:szCs w:val="24"/>
        </w:rPr>
        <w:lastRenderedPageBreak/>
        <w:t>ΘΕΟΔΩΡΟΣ ΦΟΡΤΣΑΚΗΣ:</w:t>
      </w:r>
      <w:r>
        <w:rPr>
          <w:rFonts w:eastAsia="Times New Roman" w:cs="Times New Roman"/>
          <w:szCs w:val="24"/>
        </w:rPr>
        <w:t xml:space="preserve"> Τελειώνω, κύριε Πρόεδρε, σε ένα λεπτό.</w:t>
      </w:r>
    </w:p>
    <w:p w14:paraId="06758F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Μεταξύ άλλων προβλέπεται</w:t>
      </w:r>
      <w:r>
        <w:rPr>
          <w:rFonts w:eastAsia="Times New Roman" w:cs="Times New Roman"/>
          <w:szCs w:val="24"/>
        </w:rPr>
        <w:t xml:space="preserve"> ότι οι αξιολογήσεις των μαθητών αντί να λαμβάνουν χώρα σε παιδαγωγικό και εκπαιδευτικό διεπιστημονικό πλαίσιο, θα γίνονται σταδιακά σε φορείς του Υπουργείου Υγείας. </w:t>
      </w:r>
    </w:p>
    <w:p w14:paraId="067590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Από όλα όσα λέω προκύπτει ότι σκοπός του νομοσχεδίου δεν είναι η προαγωγή και η αναβάθμισ</w:t>
      </w:r>
      <w:r>
        <w:rPr>
          <w:rFonts w:eastAsia="Times New Roman" w:cs="Times New Roman"/>
          <w:szCs w:val="24"/>
        </w:rPr>
        <w:t xml:space="preserve">η της </w:t>
      </w:r>
      <w:r>
        <w:rPr>
          <w:rFonts w:eastAsia="Times New Roman" w:cs="Times New Roman"/>
          <w:szCs w:val="24"/>
        </w:rPr>
        <w:t>πρωτοβάθμιας</w:t>
      </w:r>
      <w:r>
        <w:rPr>
          <w:rFonts w:eastAsia="Times New Roman" w:cs="Times New Roman"/>
          <w:szCs w:val="24"/>
        </w:rPr>
        <w:t xml:space="preserve"> και </w:t>
      </w:r>
      <w:r>
        <w:rPr>
          <w:rFonts w:eastAsia="Times New Roman" w:cs="Times New Roman"/>
          <w:szCs w:val="24"/>
        </w:rPr>
        <w:t>δευτεροβάθμιας εκπαίδευση</w:t>
      </w:r>
      <w:r>
        <w:rPr>
          <w:rFonts w:eastAsia="Times New Roman" w:cs="Times New Roman"/>
          <w:szCs w:val="24"/>
        </w:rPr>
        <w:t xml:space="preserve">ς, αλλά ο απόλυτος κομματικός έλεγχος της εκπαίδευσης και η ικανοποίηση στενών συντεχνιακών και κομματικών συμφερόντων. Βλάπτεται η αριστεία! Βλάπτεται η αξιοκρατία! Βλάπτεται η </w:t>
      </w:r>
      <w:r>
        <w:rPr>
          <w:rFonts w:eastAsia="Times New Roman" w:cs="Times New Roman"/>
          <w:szCs w:val="24"/>
        </w:rPr>
        <w:t>π</w:t>
      </w:r>
      <w:r>
        <w:rPr>
          <w:rFonts w:eastAsia="Times New Roman" w:cs="Times New Roman"/>
          <w:szCs w:val="24"/>
        </w:rPr>
        <w:t xml:space="preserve">αιδεία! </w:t>
      </w:r>
    </w:p>
    <w:p w14:paraId="067590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Νέα Δημοκρατία -το</w:t>
      </w:r>
      <w:r>
        <w:rPr>
          <w:rFonts w:eastAsia="Times New Roman" w:cs="Times New Roman"/>
          <w:szCs w:val="24"/>
        </w:rPr>
        <w:t xml:space="preserve"> είπε και ο </w:t>
      </w:r>
      <w:r>
        <w:rPr>
          <w:rFonts w:eastAsia="Times New Roman" w:cs="Times New Roman"/>
          <w:szCs w:val="24"/>
        </w:rPr>
        <w:t>ε</w:t>
      </w:r>
      <w:r>
        <w:rPr>
          <w:rFonts w:eastAsia="Times New Roman" w:cs="Times New Roman"/>
          <w:szCs w:val="24"/>
        </w:rPr>
        <w:t xml:space="preserve">ισηγητής μας, ο συνάδελφός μου ο κ. Ανδριανός- όχι μόνο θα καταψηφίσει, αλλά έχει δεσμευτεί διά του Προέδρου της ότι κατά προτεραιότητα τις ρυθμίσεις αυτές θα τις καταργήσει. </w:t>
      </w:r>
    </w:p>
    <w:p w14:paraId="067590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759003" w14:textId="77777777" w:rsidR="00866F2D" w:rsidRDefault="003A64EF">
      <w:pPr>
        <w:spacing w:line="600" w:lineRule="auto"/>
        <w:ind w:firstLine="720"/>
        <w:jc w:val="both"/>
        <w:rPr>
          <w:rFonts w:eastAsia="Times New Roman" w:cs="Times New Roman"/>
          <w:szCs w:val="24"/>
        </w:rPr>
      </w:pPr>
      <w:r w:rsidRPr="0090402C">
        <w:rPr>
          <w:rFonts w:eastAsia="Times New Roman" w:cs="Times New Roman"/>
          <w:b/>
          <w:szCs w:val="24"/>
        </w:rPr>
        <w:lastRenderedPageBreak/>
        <w:t>ΠΡΟΕΔΡΕΥΩΝ (Σπυρίδων Λυκούδης):</w:t>
      </w:r>
      <w:r>
        <w:rPr>
          <w:rFonts w:eastAsia="Times New Roman" w:cs="Times New Roman"/>
          <w:szCs w:val="24"/>
        </w:rPr>
        <w:t xml:space="preserve"> Ευχα</w:t>
      </w:r>
      <w:r>
        <w:rPr>
          <w:rFonts w:eastAsia="Times New Roman" w:cs="Times New Roman"/>
          <w:szCs w:val="24"/>
        </w:rPr>
        <w:t>ριστώ, κύριε συνάδελφε.</w:t>
      </w:r>
    </w:p>
    <w:p w14:paraId="067590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Τον λόγο έχει για δώδεκα λεπτά ο συνάδελφος κ. Ιωάννης Δελής, Κοινοβουλευτικός Εκπρόσωπος του Κομμουνιστικού Κόμματος Ελλάδας.</w:t>
      </w:r>
    </w:p>
    <w:p w14:paraId="06759005" w14:textId="77777777" w:rsidR="00866F2D" w:rsidRDefault="003A64EF">
      <w:pPr>
        <w:spacing w:line="600" w:lineRule="auto"/>
        <w:ind w:firstLine="720"/>
        <w:jc w:val="both"/>
        <w:rPr>
          <w:rFonts w:eastAsia="Times New Roman" w:cs="Times New Roman"/>
          <w:szCs w:val="24"/>
        </w:rPr>
      </w:pPr>
      <w:r w:rsidRPr="0090402C">
        <w:rPr>
          <w:rFonts w:eastAsia="Times New Roman" w:cs="Times New Roman"/>
          <w:b/>
          <w:szCs w:val="24"/>
        </w:rPr>
        <w:t>ΙΩΑΝΝΗΣ ΔΕΛΗΣ:</w:t>
      </w:r>
      <w:r>
        <w:rPr>
          <w:rFonts w:eastAsia="Times New Roman" w:cs="Times New Roman"/>
          <w:szCs w:val="24"/>
        </w:rPr>
        <w:t xml:space="preserve"> Ευχαριστώ, κύριε Πρόεδρε.</w:t>
      </w:r>
    </w:p>
    <w:p w14:paraId="0675900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Νομίζω ότι έχει γίνει συνήθεια πια στην Κυβέρνηση τα </w:t>
      </w:r>
      <w:proofErr w:type="spellStart"/>
      <w:r>
        <w:rPr>
          <w:rFonts w:eastAsia="Times New Roman" w:cs="Times New Roman"/>
          <w:szCs w:val="24"/>
        </w:rPr>
        <w:t>μνημονιακά</w:t>
      </w:r>
      <w:proofErr w:type="spellEnd"/>
      <w:r>
        <w:rPr>
          <w:rFonts w:eastAsia="Times New Roman" w:cs="Times New Roman"/>
          <w:szCs w:val="24"/>
        </w:rPr>
        <w:t xml:space="preserve"> </w:t>
      </w:r>
      <w:r>
        <w:rPr>
          <w:rFonts w:eastAsia="Times New Roman" w:cs="Times New Roman"/>
          <w:szCs w:val="24"/>
        </w:rPr>
        <w:t xml:space="preserve">μέτρα να τα περνάει γρήγορα-γρήγορα από τη Βουλή. Σήμερα «ξεπετάει» στην Ολομέλεια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 xml:space="preserve">αιδείας και σειρά παίρνουν </w:t>
      </w:r>
      <w:r>
        <w:rPr>
          <w:rFonts w:eastAsia="Times New Roman" w:cs="Times New Roman"/>
          <w:szCs w:val="24"/>
        </w:rPr>
        <w:t>-</w:t>
      </w:r>
      <w:r>
        <w:rPr>
          <w:rFonts w:eastAsia="Times New Roman" w:cs="Times New Roman"/>
          <w:szCs w:val="24"/>
        </w:rPr>
        <w:t>από βδομάδα</w:t>
      </w:r>
      <w:r>
        <w:rPr>
          <w:rFonts w:eastAsia="Times New Roman" w:cs="Times New Roman"/>
          <w:szCs w:val="24"/>
        </w:rPr>
        <w:t>-</w:t>
      </w:r>
      <w:r>
        <w:rPr>
          <w:rFonts w:eastAsia="Times New Roman" w:cs="Times New Roman"/>
          <w:szCs w:val="24"/>
        </w:rPr>
        <w:t xml:space="preserve"> τα αντιλαϊκά </w:t>
      </w:r>
      <w:proofErr w:type="spellStart"/>
      <w:r>
        <w:rPr>
          <w:rFonts w:eastAsia="Times New Roman" w:cs="Times New Roman"/>
          <w:szCs w:val="24"/>
        </w:rPr>
        <w:t>προαπαιτούμενα</w:t>
      </w:r>
      <w:proofErr w:type="spellEnd"/>
      <w:r>
        <w:rPr>
          <w:rFonts w:eastAsia="Times New Roman" w:cs="Times New Roman"/>
          <w:szCs w:val="24"/>
        </w:rPr>
        <w:t xml:space="preserve"> της τέταρτης αξιολόγησης. Και όλα αυτά, βέβαια, τα φορτώνει, μαζί με τα προηγούμε</w:t>
      </w:r>
      <w:r>
        <w:rPr>
          <w:rFonts w:eastAsia="Times New Roman" w:cs="Times New Roman"/>
          <w:szCs w:val="24"/>
        </w:rPr>
        <w:t xml:space="preserve">να, στην πλάτη του λαού για τα επόμενα χρόνια. </w:t>
      </w:r>
    </w:p>
    <w:p w14:paraId="067590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Την ίδια στιγμή, με περίσσιο θράσος πουλάει στον λαό το παραμύθι για το «τέλος των μνημονίων». Καταπλήσσει κάθε μέρα τους εταίρους - δανειστές της, αλλά και τους βιομήχανους, τους τραπεζίτες, τους εφοπλιστές, </w:t>
      </w:r>
      <w:proofErr w:type="spellStart"/>
      <w:r>
        <w:rPr>
          <w:rFonts w:eastAsia="Times New Roman" w:cs="Times New Roman"/>
          <w:szCs w:val="24"/>
        </w:rPr>
        <w:t>μεγαλοξενοδόχους</w:t>
      </w:r>
      <w:proofErr w:type="spellEnd"/>
      <w:r>
        <w:rPr>
          <w:rFonts w:eastAsia="Times New Roman" w:cs="Times New Roman"/>
          <w:szCs w:val="24"/>
        </w:rPr>
        <w:t xml:space="preserve">, που τρίβουν τα </w:t>
      </w:r>
      <w:r>
        <w:rPr>
          <w:rFonts w:eastAsia="Times New Roman" w:cs="Times New Roman"/>
          <w:szCs w:val="24"/>
        </w:rPr>
        <w:lastRenderedPageBreak/>
        <w:t xml:space="preserve">χέρια τους με </w:t>
      </w:r>
      <w:r>
        <w:rPr>
          <w:rFonts w:eastAsia="Times New Roman" w:cs="Times New Roman"/>
          <w:szCs w:val="24"/>
        </w:rPr>
        <w:t xml:space="preserve">την ταχύτητα και την αποφασιστικότητά της αυτή και, βέβαια, με την καπατσοσύνη της να εμφανίζει το μαύρο για άσπρο. </w:t>
      </w:r>
    </w:p>
    <w:p w14:paraId="0675900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Τα ίδια ακριβώς και με το σημερινό νομοσχέδιο για τις υποστηρικτικές δομές της εκπαίδευσης, οι οποίες στην ουσία αναδιαρθρώνονται εκ βάθρων</w:t>
      </w:r>
      <w:r>
        <w:rPr>
          <w:rFonts w:eastAsia="Times New Roman" w:cs="Times New Roman"/>
          <w:szCs w:val="24"/>
        </w:rPr>
        <w:t xml:space="preserve"> σε μια κατεύθυνση, όμως, αντιδραστική, αντιλαϊκή.</w:t>
      </w:r>
    </w:p>
    <w:p w14:paraId="067590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δεν θα μπορούσε να γίνει και διαφορετικά, γιατί αυτές οι δομές αντιστοιχούν και υπηρετούν την εκπαίδευση και τους σκοπούς της. Και η ελληνική εκπαίδευση, όπως και κάθε καπιταλιστικής χώρας, ως ταξική ε</w:t>
      </w:r>
      <w:r>
        <w:rPr>
          <w:rFonts w:eastAsia="Times New Roman" w:cs="Times New Roman"/>
          <w:szCs w:val="24"/>
        </w:rPr>
        <w:t xml:space="preserve">κπαίδευση υπηρετεί πρώτα και κύρια τη ζούγκλα της καπιταλιστικής αγοράς, τα κέρδη των καπιταλιστών και όχι τις κοινωνικές ανάγκες της πλειοψηφίας. </w:t>
      </w:r>
    </w:p>
    <w:p w14:paraId="0675900A"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το αστικό κράτος τσιγκουνεύεται το μορφωτικό αγαθό και δεν το εξασφαλίζει ισότιμα και ολοκληρωμένα </w:t>
      </w:r>
      <w:r>
        <w:rPr>
          <w:rFonts w:eastAsia="Times New Roman" w:cs="Times New Roman"/>
          <w:szCs w:val="24"/>
        </w:rPr>
        <w:t>σε όλους, αφού προτεραιότητά του είναι η ενίσχυση των επιχειρηματικών ομίλων με κάθε τρόπο και όχι</w:t>
      </w:r>
      <w:r>
        <w:rPr>
          <w:rFonts w:eastAsia="Times New Roman" w:cs="Times New Roman"/>
          <w:szCs w:val="24"/>
        </w:rPr>
        <w:t>,</w:t>
      </w:r>
      <w:r>
        <w:rPr>
          <w:rFonts w:eastAsia="Times New Roman" w:cs="Times New Roman"/>
          <w:szCs w:val="24"/>
        </w:rPr>
        <w:t xml:space="preserve"> βέβαια, οι ανάγκες των σχολείων.</w:t>
      </w:r>
    </w:p>
    <w:p w14:paraId="0675900B"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αυτή τη λογική κινείται το νομοσχέδιο, γιατί ο ψευδεπίγραφος τίτλος του περί δομών υποστήριξης της εκπαίδευσης δεν μπορε</w:t>
      </w:r>
      <w:r>
        <w:rPr>
          <w:rFonts w:eastAsia="Times New Roman" w:cs="Times New Roman"/>
          <w:szCs w:val="24"/>
        </w:rPr>
        <w:t>ί και δεν κρύβει το αντιδραστικό του περιεχόμενο, που προορίζει αυτές τις δομές στην πραγματικότητα σε δομές προώθησης και υλοποίησης της αντιεκπαιδευτικής πολιτικής.</w:t>
      </w:r>
    </w:p>
    <w:p w14:paraId="0675900C"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Έτσι, προσπαθεί να επιβάλει αυτό που δεν μπόρεσαν οι προηγούμενες κυβερνήσεις, παρ</w:t>
      </w:r>
      <w:r>
        <w:rPr>
          <w:rFonts w:eastAsia="Times New Roman" w:cs="Times New Roman"/>
          <w:szCs w:val="24"/>
        </w:rPr>
        <w:t xml:space="preserve">’ </w:t>
      </w:r>
      <w:r>
        <w:rPr>
          <w:rFonts w:eastAsia="Times New Roman" w:cs="Times New Roman"/>
          <w:szCs w:val="24"/>
        </w:rPr>
        <w:t>ότι τ</w:t>
      </w:r>
      <w:r>
        <w:rPr>
          <w:rFonts w:eastAsia="Times New Roman" w:cs="Times New Roman"/>
          <w:szCs w:val="24"/>
        </w:rPr>
        <w:t xml:space="preserve">ο προσπάθησαν πολύ, αυτό δηλαδή που ζητούν επιτακτικά οι βιομήχανοι, ο ΟΟΣΑ, η Ευρωπαϊκή Ένωση. Και μιλώ για την περιβόητη αξιολόγηση, με τον μανδύα, βέβαια, της </w:t>
      </w:r>
      <w:proofErr w:type="spellStart"/>
      <w:r>
        <w:rPr>
          <w:rFonts w:eastAsia="Times New Roman" w:cs="Times New Roman"/>
          <w:szCs w:val="24"/>
        </w:rPr>
        <w:t>αυτοαξιολόγησης</w:t>
      </w:r>
      <w:proofErr w:type="spellEnd"/>
      <w:r>
        <w:rPr>
          <w:rFonts w:eastAsia="Times New Roman" w:cs="Times New Roman"/>
          <w:szCs w:val="24"/>
        </w:rPr>
        <w:t>. Σε κάθε περίπτωση, όμως, πρόκειται για ένα από τα πιο βασικά εργαλεία της αντ</w:t>
      </w:r>
      <w:r>
        <w:rPr>
          <w:rFonts w:eastAsia="Times New Roman" w:cs="Times New Roman"/>
          <w:szCs w:val="24"/>
        </w:rPr>
        <w:t xml:space="preserve">ιεκπαιδευτικής πολιτικής για την ολοκληρωτική παράδοση των σχολείων στην αγορά. Δίνει ισχυρό χτύπημα στον ήδη υποβαθμισμένο χώρο της </w:t>
      </w:r>
      <w:r w:rsidRPr="004D7A6C">
        <w:rPr>
          <w:rFonts w:eastAsia="Times New Roman" w:cs="Times New Roman"/>
          <w:szCs w:val="24"/>
        </w:rPr>
        <w:t>ειδικής αγωγής</w:t>
      </w:r>
      <w:r>
        <w:rPr>
          <w:rFonts w:eastAsia="Times New Roman" w:cs="Times New Roman"/>
          <w:szCs w:val="24"/>
        </w:rPr>
        <w:t>, οδηγώντας στην απελπισία της οικογένειες παιδιών με αναπηρίες και ειδικές ανάγκες, σπρώχνοντας τα παιδιά το</w:t>
      </w:r>
      <w:r>
        <w:rPr>
          <w:rFonts w:eastAsia="Times New Roman" w:cs="Times New Roman"/>
          <w:szCs w:val="24"/>
        </w:rPr>
        <w:t>υς πιο βαθιά στο περιθώριο της κοινωνικής ζωής.</w:t>
      </w:r>
    </w:p>
    <w:p w14:paraId="0675900D"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Συνεχίζει, βεβαίως, την πολιτική των προηγούμενων -αλίμονο!- στο ζήτημα της επιλογής στελεχών της εκπαίδευσης, όπου το καθοριστικό κριτήριο -και ας μην κάνετε ότι δεν καταλαβαίνετε- τελικά θα είναι η πρόθυμη </w:t>
      </w:r>
      <w:r>
        <w:rPr>
          <w:rFonts w:eastAsia="Times New Roman" w:cs="Times New Roman"/>
          <w:szCs w:val="24"/>
        </w:rPr>
        <w:t>στράτευσή τους στην υπηρεσία της αντιεκπαιδευτικής πολιτικής, ασχέτως κυβερνητικών εναλλαγών.</w:t>
      </w:r>
    </w:p>
    <w:p w14:paraId="0675900E"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Όσο για την εκπαίδευση των προσφυγόπουλων, το νομοσχέδιο προβλέπει ανεπαρκή μέτρα. Εδώ να πούμε ότι είναι πολύ βαριές οι ευθύνες της Κυβέρνησης που εδώ και τρία χ</w:t>
      </w:r>
      <w:r>
        <w:rPr>
          <w:rFonts w:eastAsia="Times New Roman" w:cs="Times New Roman"/>
          <w:szCs w:val="24"/>
        </w:rPr>
        <w:t>ρόνια κινείται με ρυθμούς χελώνας στο ζήτημα αυτό.</w:t>
      </w:r>
    </w:p>
    <w:p w14:paraId="0675900F"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Τι έγινε, αλήθεια, κύριε Υπουργέ, με εκείνο το πόρισμα της </w:t>
      </w:r>
      <w:r>
        <w:rPr>
          <w:rFonts w:eastAsia="Times New Roman" w:cs="Times New Roman"/>
          <w:szCs w:val="24"/>
        </w:rPr>
        <w:t>επιστημονικής επιτροπής</w:t>
      </w:r>
      <w:r>
        <w:rPr>
          <w:rFonts w:eastAsia="Times New Roman" w:cs="Times New Roman"/>
          <w:szCs w:val="24"/>
        </w:rPr>
        <w:t xml:space="preserve"> το 2016 επί υπουργίας Φίλη; Υλοποιήθηκαν τα μέτρα που πρότεινε εκείνο το πόρισμα ή μήπως αραχνιάζει σε κανένα συρτάρι;</w:t>
      </w:r>
    </w:p>
    <w:p w14:paraId="06759010"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μιλήσω περισσότερο για το νομοσχέδιο, γιατί αναλύθηκε επαρκώς από τον </w:t>
      </w:r>
      <w:r>
        <w:rPr>
          <w:rFonts w:eastAsia="Times New Roman" w:cs="Times New Roman"/>
          <w:szCs w:val="24"/>
        </w:rPr>
        <w:t>ε</w:t>
      </w:r>
      <w:r>
        <w:rPr>
          <w:rFonts w:eastAsia="Times New Roman" w:cs="Times New Roman"/>
          <w:szCs w:val="24"/>
        </w:rPr>
        <w:t xml:space="preserve">ισηγητή </w:t>
      </w:r>
      <w:r>
        <w:rPr>
          <w:rFonts w:eastAsia="Times New Roman" w:cs="Times New Roman"/>
          <w:szCs w:val="24"/>
        </w:rPr>
        <w:t xml:space="preserve">μας </w:t>
      </w:r>
      <w:r>
        <w:rPr>
          <w:rFonts w:eastAsia="Times New Roman" w:cs="Times New Roman"/>
          <w:szCs w:val="24"/>
        </w:rPr>
        <w:t>Μανώλη Συντυχάκη και δεν υπάρχει λόγος φυσικά να τα επαναλάβω.</w:t>
      </w:r>
    </w:p>
    <w:p w14:paraId="06759011"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Με αφορμή, όμως, το νομοσχέδιο, έρχονται εδώ Υπουργοί και Βουλευτές του ΣΥΡΙΖΑ -εδώ και μέρες δηλαδή- κ</w:t>
      </w:r>
      <w:r>
        <w:rPr>
          <w:rFonts w:eastAsia="Times New Roman" w:cs="Times New Roman"/>
          <w:szCs w:val="24"/>
        </w:rPr>
        <w:t xml:space="preserve">αι νομίζουν ότι βρήκαν την ευκαιρία να διαφημίσουν όλη </w:t>
      </w:r>
      <w:r>
        <w:rPr>
          <w:rFonts w:eastAsia="Times New Roman" w:cs="Times New Roman"/>
          <w:szCs w:val="24"/>
        </w:rPr>
        <w:lastRenderedPageBreak/>
        <w:t xml:space="preserve">την εκπαιδευτική πολιτική της Κυβέρνησης και να στήσουν ξανά το παιγνίδι της κάλπικης, της σικέ αντιπαράθεσης με τη Νέα Δημοκρατία, που και αυτή, βεβαίως, σαν παλιά καραβάνα, ξέρει αυτό το παιγνίδι να </w:t>
      </w:r>
      <w:r>
        <w:rPr>
          <w:rFonts w:eastAsia="Times New Roman" w:cs="Times New Roman"/>
          <w:szCs w:val="24"/>
        </w:rPr>
        <w:t>το παίζει μια χαρά.</w:t>
      </w:r>
    </w:p>
    <w:p w14:paraId="06759012"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t xml:space="preserve">Τι κι αν το νομοσχέδιο είναι δέσμευση και </w:t>
      </w:r>
      <w:proofErr w:type="spellStart"/>
      <w:r>
        <w:rPr>
          <w:rFonts w:eastAsia="Times New Roman" w:cs="Times New Roman"/>
          <w:szCs w:val="24"/>
        </w:rPr>
        <w:t>μνημονιακό</w:t>
      </w:r>
      <w:proofErr w:type="spellEnd"/>
      <w:r>
        <w:rPr>
          <w:rFonts w:eastAsia="Times New Roman" w:cs="Times New Roman"/>
          <w:szCs w:val="24"/>
        </w:rPr>
        <w:t xml:space="preserve"> </w:t>
      </w:r>
      <w:proofErr w:type="spellStart"/>
      <w:r>
        <w:rPr>
          <w:rFonts w:eastAsia="Times New Roman" w:cs="Times New Roman"/>
          <w:szCs w:val="24"/>
        </w:rPr>
        <w:t>προαπαιτούμενο</w:t>
      </w:r>
      <w:proofErr w:type="spellEnd"/>
      <w:r>
        <w:rPr>
          <w:rFonts w:eastAsia="Times New Roman" w:cs="Times New Roman"/>
          <w:szCs w:val="24"/>
        </w:rPr>
        <w:t>; Τι κι αν το μνημόνιο που γέννησε και αυτό το νομοσχέδιο, το ψήφισαν μαζί ΣΥΡΙΖΑ και Νέα Δημοκρατία το 2015; Εσείς εκεί, να τσακώνεστε για τη διαδικασία, για τα δευτερε</w:t>
      </w:r>
      <w:r>
        <w:rPr>
          <w:rFonts w:eastAsia="Times New Roman" w:cs="Times New Roman"/>
          <w:szCs w:val="24"/>
        </w:rPr>
        <w:t>ύοντα, μπας και μπορέσετε να κρύψετε ότι στον ίδιο δρόμο βαδίζετε. Και τι δεν ακούμε αυτές τις μέρες! Προοδευτικές μεταρρυθμίσεις ξαφνικά παντού, από το νηπιαγωγείο, που τάχα έγινε υποχρεωτικό για δύο χρόνια, μέχρι το πανεπιστήμιο. Δημοκρατία, αποκέντρωση,</w:t>
      </w:r>
      <w:r>
        <w:rPr>
          <w:rFonts w:eastAsia="Times New Roman" w:cs="Times New Roman"/>
          <w:szCs w:val="24"/>
        </w:rPr>
        <w:t xml:space="preserve"> αυτονομία σχολείων, αναβάθμιση της </w:t>
      </w:r>
      <w:r>
        <w:rPr>
          <w:rFonts w:eastAsia="Times New Roman" w:cs="Times New Roman"/>
          <w:szCs w:val="24"/>
        </w:rPr>
        <w:t>ειδικής αγωγής</w:t>
      </w:r>
      <w:r>
        <w:rPr>
          <w:rFonts w:eastAsia="Times New Roman" w:cs="Times New Roman"/>
          <w:szCs w:val="24"/>
        </w:rPr>
        <w:t>, των ΕΠΑΛ και</w:t>
      </w:r>
      <w:r>
        <w:rPr>
          <w:rFonts w:eastAsia="Times New Roman" w:cs="Times New Roman"/>
          <w:szCs w:val="24"/>
        </w:rPr>
        <w:t>,</w:t>
      </w:r>
      <w:r>
        <w:rPr>
          <w:rFonts w:eastAsia="Times New Roman" w:cs="Times New Roman"/>
          <w:szCs w:val="24"/>
        </w:rPr>
        <w:t xml:space="preserve"> βέβαια, το σλόγκαν της κανονικότητας, που τούτη η Κυβέρνηση έφερε δήθεν στην εκπαίδευση. Και σήμερα λέτε ξανά -και αυτό πια ξεπερνάει τα όρια της πρόκλησης- ότι καταργείτε τον ν.3848, δηλαδή</w:t>
      </w:r>
      <w:r>
        <w:rPr>
          <w:rFonts w:eastAsia="Times New Roman" w:cs="Times New Roman"/>
          <w:szCs w:val="24"/>
        </w:rPr>
        <w:t xml:space="preserve"> τον νόμο Διαμαντοπούλου.</w:t>
      </w:r>
    </w:p>
    <w:p w14:paraId="06759013" w14:textId="77777777" w:rsidR="00866F2D" w:rsidRDefault="003A64EF">
      <w:pPr>
        <w:spacing w:line="600" w:lineRule="auto"/>
        <w:ind w:firstLine="720"/>
        <w:contextualSpacing/>
        <w:jc w:val="both"/>
        <w:rPr>
          <w:rFonts w:eastAsia="Times New Roman" w:cs="Times New Roman"/>
          <w:szCs w:val="24"/>
        </w:rPr>
      </w:pPr>
      <w:r>
        <w:rPr>
          <w:rFonts w:eastAsia="Times New Roman" w:cs="Times New Roman"/>
          <w:szCs w:val="24"/>
        </w:rPr>
        <w:lastRenderedPageBreak/>
        <w:t>Μα, καλά το λέτε αυτό σήμερα που με το νόμο σας, με ένα άρθρο, που ήταν πριν τροπολογία και έχει ενσωματωθεί, αφαιρείτε την παιδαγωγική επάρκεια από το πτυχίο, για να το αγοράζουν όλοι αύριο από την αγορά; Το λέτε αυτό σήμερα, δηλ</w:t>
      </w:r>
      <w:r>
        <w:rPr>
          <w:rFonts w:eastAsia="Times New Roman" w:cs="Times New Roman"/>
          <w:szCs w:val="24"/>
        </w:rPr>
        <w:t>αδή, που το άρθρο 2 της Διαμαντοπούλου το πάτε ένα βήμα πιο μπροστά; Την ώρα, δηλαδή, που το ενισχύετε, έρχεστε εδώ και μας λέτε ότι το καταργείτε;</w:t>
      </w:r>
    </w:p>
    <w:p w14:paraId="0675901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Τι να σας πούμε; Όσο καταργήσατε τα μνημόνια, άλλο τόσο καταργείτε τον νόμο Διαμαντοπούλου. </w:t>
      </w:r>
    </w:p>
    <w:p w14:paraId="0675901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να δούμε λι</w:t>
      </w:r>
      <w:r>
        <w:rPr>
          <w:rFonts w:eastAsia="Times New Roman" w:cs="Times New Roman"/>
          <w:szCs w:val="24"/>
        </w:rPr>
        <w:t>γάκι αυτή την περιβόητη αποκέντρωση της εκπαίδευσης και της αυτονομίας των σχολείων. Μήπως διαφωνείτε ο ΣΥΡΙΖΑ και η Νέα Δημοκρατία μεταξύ σας γι’ αυτά, δηλαδή για την αυτονομία και την αποκέντρωση της εκπαίδευσης; Όχι! ΣΥΡΙΖΑ, Νέα Δημοκρατία, Κίνημα Αλλαγ</w:t>
      </w:r>
      <w:r>
        <w:rPr>
          <w:rFonts w:eastAsia="Times New Roman" w:cs="Times New Roman"/>
          <w:szCs w:val="24"/>
        </w:rPr>
        <w:t xml:space="preserve">ής και όλοι οι υπόλοιποι ορκίζεστε σ’ αυτές. Αποτελούν, άλλωστε -για να μην ξεχνιόμαστε- και κεντρικούς άξονες της εκπαιδευτικής πολιτικής της Ευρωπαϊκής Ένωσης και του ΟΟΣΑ. </w:t>
      </w:r>
    </w:p>
    <w:p w14:paraId="0675901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Εμείς, με την ευκαιρία αυτή, σας ρωτάμε όλους, και την Κυβέρνηση το εξής: Ποιο α</w:t>
      </w:r>
      <w:r>
        <w:rPr>
          <w:rFonts w:eastAsia="Times New Roman" w:cs="Times New Roman"/>
          <w:szCs w:val="24"/>
        </w:rPr>
        <w:t>κριβώς είναι το πρότυπό σας της αυτονομίας και της αποκέντρωσης; Μήπως οι Ηνωμένες Πολιτείες; Γιατί, ξέρετε, δεν υπάρχει πιο αποκεντρωμένο εκπαιδευτικό σύστημα από αυτό των Ηνωμένων Πολιτειών. Είναι τόσο αποκεντρωμένο, μάλιστα, που σε σχολεία αρκετών πολιτ</w:t>
      </w:r>
      <w:r>
        <w:rPr>
          <w:rFonts w:eastAsia="Times New Roman" w:cs="Times New Roman"/>
          <w:szCs w:val="24"/>
        </w:rPr>
        <w:t xml:space="preserve">ειών τους απαγορεύεται η διδασκαλία της επιστημονικής θεωρίας του Δαρβίνου, σε άλλες τα σχολεία γίνονται </w:t>
      </w:r>
      <w:proofErr w:type="spellStart"/>
      <w:r>
        <w:rPr>
          <w:rFonts w:eastAsia="Times New Roman" w:cs="Times New Roman"/>
          <w:szCs w:val="24"/>
        </w:rPr>
        <w:t>παραμάγαζα</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COCA</w:t>
      </w:r>
      <w:r w:rsidRPr="002A37B0">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w:t>
      </w:r>
      <w:r w:rsidRPr="00722D06">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rPr>
        <w:t>«</w:t>
      </w:r>
      <w:r>
        <w:rPr>
          <w:rFonts w:eastAsia="Times New Roman" w:cs="Times New Roman"/>
          <w:szCs w:val="24"/>
          <w:lang w:val="en-US"/>
        </w:rPr>
        <w:t>PEPSI</w:t>
      </w:r>
      <w:r>
        <w:rPr>
          <w:rFonts w:eastAsia="Times New Roman" w:cs="Times New Roman"/>
          <w:szCs w:val="24"/>
        </w:rPr>
        <w:t>»</w:t>
      </w:r>
      <w:r w:rsidRPr="00722D06">
        <w:rPr>
          <w:rFonts w:eastAsia="Times New Roman" w:cs="Times New Roman"/>
          <w:szCs w:val="24"/>
        </w:rPr>
        <w:t xml:space="preserve"> </w:t>
      </w:r>
      <w:r>
        <w:rPr>
          <w:rFonts w:eastAsia="Times New Roman" w:cs="Times New Roman"/>
          <w:szCs w:val="24"/>
        </w:rPr>
        <w:t>για να λειτουργήσουν και σε όλα τα σχολεία η κρατική χρηματοδότηση ουσιαστικά δεν υπάρχει. Αυτή η τραγική κα</w:t>
      </w:r>
      <w:r>
        <w:rPr>
          <w:rFonts w:eastAsia="Times New Roman" w:cs="Times New Roman"/>
          <w:szCs w:val="24"/>
        </w:rPr>
        <w:t xml:space="preserve">τάσταση πυροδότησε και τις μεγάλες πρόσφατες απεργίες των Αμερικανών εκπαιδευτικών που γεύονται μαζί με τους μαθητές τους τα «καλά» της αποκέντρωσης! </w:t>
      </w:r>
    </w:p>
    <w:p w14:paraId="0675901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Μήπως, άραγε, το πρότυπό σας είναι το αποκεντρωμένο γερμανικό σχολείο, εκεί όπου η ταξική διαλογή, το «ξε</w:t>
      </w:r>
      <w:r>
        <w:rPr>
          <w:rFonts w:eastAsia="Times New Roman" w:cs="Times New Roman"/>
          <w:szCs w:val="24"/>
        </w:rPr>
        <w:t xml:space="preserve">σκαρτάρισμα» των μαθητών σε αυτούς τους λίγους που θα συνεχίσουν για να πάρουν τη γενική μόρφωση και στους άλλους τους πολλούς, </w:t>
      </w:r>
      <w:r>
        <w:rPr>
          <w:rFonts w:eastAsia="Times New Roman" w:cs="Times New Roman"/>
          <w:szCs w:val="24"/>
        </w:rPr>
        <w:lastRenderedPageBreak/>
        <w:t>που θα σταλούν στα τεχνικά σχολεία χωρίς γενική μόρφωση, γίνεται ακόμη από την ηλικία των δέκα χρονών; Αυτό θέλετε; Να μας το πε</w:t>
      </w:r>
      <w:r>
        <w:rPr>
          <w:rFonts w:eastAsia="Times New Roman" w:cs="Times New Roman"/>
          <w:szCs w:val="24"/>
        </w:rPr>
        <w:t>ίτε καθαρά.</w:t>
      </w:r>
    </w:p>
    <w:p w14:paraId="0675901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Μήπως είναι το φινλανδικό μοντέλο</w:t>
      </w:r>
      <w:r>
        <w:rPr>
          <w:rFonts w:eastAsia="Times New Roman" w:cs="Times New Roman"/>
          <w:szCs w:val="24"/>
        </w:rPr>
        <w:t>,</w:t>
      </w:r>
      <w:r>
        <w:rPr>
          <w:rFonts w:eastAsia="Times New Roman" w:cs="Times New Roman"/>
          <w:szCs w:val="24"/>
        </w:rPr>
        <w:t xml:space="preserve"> που οδήγησε άλλα σχολεία να λειτουργούν στο φουλ αφού βρήκαν μεγάλους χορηγούς και άλλα, που δεν μπόρεσαν να βρουν τέτοιους, να μην μπορούν να λειτουργήσουν ούτε για δεκαπέντε ώρες την εβδομάδα; Καλά, δεν ξέρε</w:t>
      </w:r>
      <w:r>
        <w:rPr>
          <w:rFonts w:eastAsia="Times New Roman" w:cs="Times New Roman"/>
          <w:szCs w:val="24"/>
        </w:rPr>
        <w:t xml:space="preserve">τε ότι ακόμη και στην ίδια τη Φινλανδία το σκέφτονται ξανά τώρα, γιατί έρευνες τελευταία δείχνουν πτώση του μορφωτικού επιπέδου εκεί εξαιτίας της αποκέντρωσης και ότι οι καλές της επιδόσεις οφείλονταν τελικά στο προηγούμενο εκπαιδευτικό σύστημα; </w:t>
      </w:r>
    </w:p>
    <w:p w14:paraId="0675901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τα αν</w:t>
      </w:r>
      <w:r>
        <w:rPr>
          <w:rFonts w:eastAsia="Times New Roman" w:cs="Times New Roman"/>
          <w:szCs w:val="24"/>
        </w:rPr>
        <w:t>αλυτικά προγράμματα σπουδών, για το περιεχόμενο των βιβλίων που σακατεύουν χρόνια τώρα τα μυαλά των μαθητών στη χώρα μας με τα αντιεπιστημονικά και ανιστόρητα που γράφουν, διδάσκοντας την προστακτική με συνταγές μαγειρικής, θα μας πείτε τίποτε; Πόσα χρόνια</w:t>
      </w:r>
      <w:r>
        <w:rPr>
          <w:rFonts w:eastAsia="Times New Roman" w:cs="Times New Roman"/>
          <w:szCs w:val="24"/>
        </w:rPr>
        <w:t xml:space="preserve"> θέλετε να κυβερνήσετε για να τα αλλάξετε όλα αυτά; Ή μήπως δεν θέλετε να τα αλλάξετε; </w:t>
      </w:r>
    </w:p>
    <w:p w14:paraId="0675901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Όσο για τη δημοκρατία, την οποία κλίνετε σε όλες τις πτώσεις, να πάτε να μιλήσετε γι’ αυτή στους μαθητές των Τρικάλων, της Κρήτης και άλλων πόλεων που εκφοβίζονται, απο</w:t>
      </w:r>
      <w:r>
        <w:rPr>
          <w:rFonts w:eastAsia="Times New Roman" w:cs="Times New Roman"/>
          <w:szCs w:val="24"/>
        </w:rPr>
        <w:t xml:space="preserve">βάλλονται ή εισπράττουν μέχρι και ποινές κοινωνικής εργασίας γιατί τόλμησαν να αγωνιστούν μαζί με τους γονείς τους σε μία απεργία ή γιατί διεκδίκησαν ένα καλύτερο σχολείο. </w:t>
      </w:r>
    </w:p>
    <w:p w14:paraId="0675901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Αλήθεια, κύριε Υπουργέ, τι μέτρα πήρατε ακριβώς γι’ αυτό το κύμα αυταρχισμού που όλ</w:t>
      </w:r>
      <w:r>
        <w:rPr>
          <w:rFonts w:eastAsia="Times New Roman" w:cs="Times New Roman"/>
          <w:szCs w:val="24"/>
        </w:rPr>
        <w:t>ο και μεγαλώνει στα σχολεία της χώρας; Πώς την κάνετε αυτή την αναβάθμιση, τέλος πάντων, στα ΕΠΑΛ; Με συγχωνεύσεις και καταργήσεις των νέων ειδικοτήτων και με το κόψιμο εκατοντάδων τμημάτων που τα βαφτίζετε «ολιγομελή», ταλαιπωρώντας με μεγάλες, καθημερινέ</w:t>
      </w:r>
      <w:r>
        <w:rPr>
          <w:rFonts w:eastAsia="Times New Roman" w:cs="Times New Roman"/>
          <w:szCs w:val="24"/>
        </w:rPr>
        <w:t xml:space="preserve">ς μετακινήσεις ένα σωρό παιδιά που προέρχονται κυρίως από λαϊκές, φτωχές οικογένειες; Τους όρους και τις προϋποθέσεις της φοίτησης να βελτιώσετε στα ΕΠΑΛ και να μη βλέπετε μονάχα τα νούμερα σ’ αυτά που μεγαλώνουν. </w:t>
      </w:r>
    </w:p>
    <w:p w14:paraId="0675901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Και αυτό το πυροτέχνημα τώρα της υποχρεωτ</w:t>
      </w:r>
      <w:r>
        <w:rPr>
          <w:rFonts w:eastAsia="Times New Roman" w:cs="Times New Roman"/>
          <w:szCs w:val="24"/>
        </w:rPr>
        <w:t xml:space="preserve">ικής δίχρονης προσχολικής αγωγής δεν κράτησε και τόσο πολύ. Ούτε το 30% των παιδιών δεν καλύπτει η </w:t>
      </w:r>
      <w:proofErr w:type="spellStart"/>
      <w:r>
        <w:rPr>
          <w:rFonts w:eastAsia="Times New Roman" w:cs="Times New Roman"/>
          <w:szCs w:val="24"/>
        </w:rPr>
        <w:t>υποχρεωτικότητα</w:t>
      </w:r>
      <w:proofErr w:type="spellEnd"/>
      <w:r>
        <w:rPr>
          <w:rFonts w:eastAsia="Times New Roman" w:cs="Times New Roman"/>
          <w:szCs w:val="24"/>
        </w:rPr>
        <w:t xml:space="preserve"> και αυτό σε ορίζοντα τριετίας -δηλαδή, ζήσε Μάη μου να φας τριφύλλι- αφήνοντας εκτός όλα τα μεγάλα αστικά κέντρα της χώρας. Βλέπετε, δεν αρκε</w:t>
      </w:r>
      <w:r>
        <w:rPr>
          <w:rFonts w:eastAsia="Times New Roman" w:cs="Times New Roman"/>
          <w:szCs w:val="24"/>
        </w:rPr>
        <w:t>ί μία εξαγγελία, αλλά χρειάζονται και μέτρα για να υλοποιηθεί. Και από τέτοια, ούτε ένα δεν προέβλεπε ο νόμος του ΣΥΡΙΖΑ, αφού ούτε πλάνο χρηματοδότησης για την ανέγερση νηπιαγωγείων υπήρχε, ούτε για προσλήψεις μόνιμου προσωπικού γινόταν λόγος, ούτε τίποτε</w:t>
      </w:r>
      <w:r>
        <w:rPr>
          <w:rFonts w:eastAsia="Times New Roman" w:cs="Times New Roman"/>
          <w:szCs w:val="24"/>
        </w:rPr>
        <w:t xml:space="preserve">. </w:t>
      </w:r>
    </w:p>
    <w:p w14:paraId="0675901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κάπως έτσι, λοιπόν, κάνατε μία τρύπα στο νερό και αφήσατε χιλιάδες παιδιά μακριά από τη δωρεάν υποχρεωτική προσχολική αγωγή και άλλη μια βασική λαϊκή ανάγκη ανικανοποίητη.</w:t>
      </w:r>
    </w:p>
    <w:p w14:paraId="0675901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w:t>
      </w:r>
      <w:r>
        <w:rPr>
          <w:rFonts w:eastAsia="Times New Roman" w:cs="Times New Roman"/>
          <w:szCs w:val="24"/>
        </w:rPr>
        <w:t>λευτή)</w:t>
      </w:r>
    </w:p>
    <w:p w14:paraId="0675901F" w14:textId="77777777" w:rsidR="00866F2D" w:rsidRDefault="003A64EF">
      <w:pPr>
        <w:tabs>
          <w:tab w:val="left" w:pos="3873"/>
        </w:tabs>
        <w:spacing w:line="600" w:lineRule="auto"/>
        <w:ind w:firstLine="720"/>
        <w:jc w:val="both"/>
        <w:rPr>
          <w:rFonts w:eastAsia="Times New Roman"/>
          <w:szCs w:val="24"/>
        </w:rPr>
      </w:pPr>
      <w:r>
        <w:rPr>
          <w:rFonts w:eastAsia="Times New Roman" w:cs="Times New Roman"/>
          <w:szCs w:val="24"/>
        </w:rPr>
        <w:t xml:space="preserve">Θα χρειαστώ μια μικρή ανοχή, </w:t>
      </w:r>
      <w:r w:rsidRPr="00A341B8">
        <w:rPr>
          <w:rFonts w:eastAsia="Times New Roman" w:cs="Times New Roman"/>
          <w:szCs w:val="24"/>
        </w:rPr>
        <w:t>κύριε Πρόεδρε</w:t>
      </w:r>
      <w:r>
        <w:rPr>
          <w:rFonts w:eastAsia="Times New Roman" w:cs="Times New Roman"/>
          <w:szCs w:val="24"/>
        </w:rPr>
        <w:t xml:space="preserve">. </w:t>
      </w:r>
      <w:r w:rsidRPr="00AC365A">
        <w:rPr>
          <w:rFonts w:eastAsia="Times New Roman"/>
          <w:szCs w:val="24"/>
        </w:rPr>
        <w:t>Ευχαριστώ</w:t>
      </w:r>
      <w:r>
        <w:rPr>
          <w:rFonts w:eastAsia="Times New Roman"/>
          <w:szCs w:val="24"/>
        </w:rPr>
        <w:t>.</w:t>
      </w:r>
    </w:p>
    <w:p w14:paraId="06759020" w14:textId="77777777" w:rsidR="00866F2D" w:rsidRDefault="003A64EF">
      <w:pPr>
        <w:tabs>
          <w:tab w:val="left" w:pos="3873"/>
        </w:tabs>
        <w:spacing w:line="600" w:lineRule="auto"/>
        <w:ind w:firstLine="720"/>
        <w:jc w:val="both"/>
        <w:rPr>
          <w:rFonts w:eastAsia="Times New Roman" w:cs="Times New Roman"/>
          <w:szCs w:val="24"/>
        </w:rPr>
      </w:pPr>
      <w:r w:rsidRPr="00F33237">
        <w:rPr>
          <w:rFonts w:eastAsia="Times New Roman"/>
          <w:szCs w:val="24"/>
        </w:rPr>
        <w:lastRenderedPageBreak/>
        <w:t>Κύριε Υπουργέ,</w:t>
      </w:r>
      <w:r>
        <w:rPr>
          <w:rFonts w:eastAsia="Times New Roman"/>
          <w:szCs w:val="24"/>
        </w:rPr>
        <w:t xml:space="preserve"> αφήστε τις εξυπνάδες για τη δωδεκάχρονη εκπαίδευση και τη θέση του ΚΚΕ. Εδώ δεν κάνετε υποχρεωτικό το λύκειο! Είστε Υπουργός σε μια </w:t>
      </w:r>
      <w:r w:rsidRPr="00F33237">
        <w:rPr>
          <w:rFonts w:eastAsia="Times New Roman"/>
          <w:szCs w:val="24"/>
        </w:rPr>
        <w:t>Κυβέρνηση</w:t>
      </w:r>
      <w:r>
        <w:rPr>
          <w:rFonts w:eastAsia="Times New Roman"/>
          <w:szCs w:val="24"/>
        </w:rPr>
        <w:t xml:space="preserve"> και σε μια χώρα που η εκπαίδευσή της είναι εννιάχρονη, δεν είναι δωδεκάχρονη</w:t>
      </w:r>
      <w:r>
        <w:rPr>
          <w:rFonts w:eastAsia="Times New Roman" w:cs="Times New Roman"/>
          <w:szCs w:val="24"/>
        </w:rPr>
        <w:t>. Δεν κάνετε αυτό, λοιπόν, υποχρεωτικό, το λύκειο, και μιλάτε και βγάζετε γλώσσα στο ΚΚΕ; Η θέση του ΚΚΕ είναι διαχρονική, είναι γνωστή για τη προσχολική αγωγή: δίχρονη, υποχρεωτι</w:t>
      </w:r>
      <w:r>
        <w:rPr>
          <w:rFonts w:eastAsia="Times New Roman" w:cs="Times New Roman"/>
          <w:szCs w:val="24"/>
        </w:rPr>
        <w:t>κή δωρεάν για όλα, μα, όλα τα παιδιά. Και τίποτα από αυτά δεν έλεγε, αλλά ούτε και προέβλεπε ο νόμος σας.</w:t>
      </w:r>
    </w:p>
    <w:p w14:paraId="06759021"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Όσο για την ειδική αγωγή, μόνοι σας ομολογείτε ότι ακόμα στο 2018 δεν υπάρχει καταγραφή των παιδιών που τη χρειάζονται. Μόνοι σας ομολογείτε ότι μόνο </w:t>
      </w:r>
      <w:r>
        <w:rPr>
          <w:rFonts w:eastAsia="Times New Roman" w:cs="Times New Roman"/>
          <w:szCs w:val="24"/>
        </w:rPr>
        <w:t>τα μισά από τα ε</w:t>
      </w:r>
      <w:r>
        <w:rPr>
          <w:rFonts w:eastAsia="Times New Roman" w:cs="Times New Roman"/>
          <w:szCs w:val="24"/>
        </w:rPr>
        <w:t>π</w:t>
      </w:r>
      <w:r>
        <w:rPr>
          <w:rFonts w:eastAsia="Times New Roman" w:cs="Times New Roman"/>
          <w:szCs w:val="24"/>
        </w:rPr>
        <w:t xml:space="preserve">τά χιλιάδες αιτήματα παράλληλης στήριξης ικανοποιήσατε φέτος. Και τα άλλα τα μισά, που τη χρειάζονται, τι κάνουν; Πού βρίσκονται; </w:t>
      </w:r>
    </w:p>
    <w:p w14:paraId="06759022"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Είναι πολύ βαριές οι ευθύνες σας και δεν έχετε καμμιά δικαιολογία ούτε ελαφρυντικό. Τι σόι αναβάθμιση κάνετε</w:t>
      </w:r>
      <w:r>
        <w:rPr>
          <w:rFonts w:eastAsia="Times New Roman" w:cs="Times New Roman"/>
          <w:szCs w:val="24"/>
        </w:rPr>
        <w:t xml:space="preserve"> στην ειδική αγωγή όταν το 70% του προσωπικού που </w:t>
      </w:r>
      <w:r>
        <w:rPr>
          <w:rFonts w:eastAsia="Times New Roman" w:cs="Times New Roman"/>
          <w:szCs w:val="24"/>
        </w:rPr>
        <w:lastRenderedPageBreak/>
        <w:t xml:space="preserve">εργάζεται σε αυτή είναι αναπληρωτές; Πού δηλαδή; Στον χώρο εκείνον που η σταθερή παιδαγωγική σχέση είναι το πιο σημαντικό. </w:t>
      </w:r>
    </w:p>
    <w:p w14:paraId="06759023"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Για να μη μιλήσουμε τώρα για τα ακατάλληλα κτήρια σε μερικά από αυτά τα ειδικά σχο</w:t>
      </w:r>
      <w:r>
        <w:rPr>
          <w:rFonts w:eastAsia="Times New Roman" w:cs="Times New Roman"/>
          <w:szCs w:val="24"/>
        </w:rPr>
        <w:t>λεία, όπως στο 2</w:t>
      </w:r>
      <w:r w:rsidRPr="001C607F">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Ειδικό Σ</w:t>
      </w:r>
      <w:r>
        <w:rPr>
          <w:rFonts w:eastAsia="Times New Roman" w:cs="Times New Roman"/>
          <w:szCs w:val="24"/>
        </w:rPr>
        <w:t xml:space="preserve">χολείο στην Πυλαία Θεσσαλονίκης, </w:t>
      </w:r>
      <w:r w:rsidRPr="002F7918">
        <w:rPr>
          <w:rFonts w:eastAsia="Times New Roman" w:cs="Times New Roman"/>
          <w:szCs w:val="24"/>
        </w:rPr>
        <w:t>το οποίο</w:t>
      </w:r>
      <w:r>
        <w:rPr>
          <w:rFonts w:eastAsia="Times New Roman" w:cs="Times New Roman"/>
          <w:szCs w:val="24"/>
        </w:rPr>
        <w:t xml:space="preserve"> στεγάζεται σε πρώην αποθήκες εργοστασίου και εν τω μεταξύ κυκλοφορούν και ποντίκια ή στα Σεπόλια –εδώ κοντά- του οποίου οι διάδρομοι μετατράπηκαν σε αίθουσες διδασκαλίας.</w:t>
      </w:r>
    </w:p>
    <w:p w14:paraId="06759024"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εσείς, κύριε </w:t>
      </w:r>
      <w:r>
        <w:rPr>
          <w:rFonts w:eastAsia="Times New Roman" w:cs="Times New Roman"/>
          <w:szCs w:val="24"/>
        </w:rPr>
        <w:t xml:space="preserve">Υφυπουργέ, κύριε </w:t>
      </w:r>
      <w:proofErr w:type="spellStart"/>
      <w:r>
        <w:rPr>
          <w:rFonts w:eastAsia="Times New Roman" w:cs="Times New Roman"/>
          <w:szCs w:val="24"/>
        </w:rPr>
        <w:t>Μπαξεβανάκη</w:t>
      </w:r>
      <w:proofErr w:type="spellEnd"/>
      <w:r>
        <w:rPr>
          <w:rFonts w:eastAsia="Times New Roman" w:cs="Times New Roman"/>
          <w:szCs w:val="24"/>
        </w:rPr>
        <w:t xml:space="preserve">, </w:t>
      </w:r>
      <w:r w:rsidRPr="00224BE3">
        <w:rPr>
          <w:rFonts w:eastAsia="Times New Roman" w:cs="Times New Roman"/>
          <w:szCs w:val="24"/>
        </w:rPr>
        <w:t>μπορεί να</w:t>
      </w:r>
      <w:r>
        <w:rPr>
          <w:rFonts w:eastAsia="Times New Roman" w:cs="Times New Roman"/>
          <w:szCs w:val="24"/>
        </w:rPr>
        <w:t xml:space="preserve"> πήγατε στον αγιασμό ενός ειδικού σχολείου, όπως μας είπατε χθες και να τα βρήκατε όλα ωραία, -πάντα ωραία τα βρίσκουν οι Υπουργοί όπου και να πάνε, έτσι και αλλιώς- μάθετε, </w:t>
      </w:r>
      <w:r w:rsidRPr="00AC526C">
        <w:rPr>
          <w:rFonts w:eastAsia="Times New Roman" w:cs="Times New Roman"/>
          <w:szCs w:val="24"/>
        </w:rPr>
        <w:t>όμως</w:t>
      </w:r>
      <w:r>
        <w:rPr>
          <w:rFonts w:eastAsia="Times New Roman" w:cs="Times New Roman"/>
          <w:szCs w:val="24"/>
        </w:rPr>
        <w:t xml:space="preserve">, ότι ακόμα και σήμερα που τελειώνει η </w:t>
      </w:r>
      <w:r>
        <w:rPr>
          <w:rFonts w:eastAsia="Times New Roman" w:cs="Times New Roman"/>
          <w:szCs w:val="24"/>
        </w:rPr>
        <w:t xml:space="preserve">χρονιά υπάρχουν παιδιά που δεν πάνε στο σχολείο τους, γιατί το κράτος σας δεν φρόντισε για τη μετακίνησή τους. Υπάρχουν, μάλιστα, και άλλες περιπτώσεις, όπως με μια μονογονεϊκή οικογένεια που η μητέρα που εργάζεται με βάρδιες πάει το ανάπηρο παιδί της στο </w:t>
      </w:r>
      <w:r>
        <w:rPr>
          <w:rFonts w:eastAsia="Times New Roman" w:cs="Times New Roman"/>
          <w:szCs w:val="24"/>
        </w:rPr>
        <w:t xml:space="preserve">σχολείο όποτε η βάρδια της το επιτρέπει. </w:t>
      </w:r>
    </w:p>
    <w:p w14:paraId="06759025"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Άγιος Αθανάσιος Θεσσαλονίκης, Μάιος 2018, για κανονικότητα στα σχολεία μιλά ο Υπουργός Παιδείας. Και όταν τα λέει αυτά, την ίδια στιγμή ετοιμάζεται να απολύσει σε λίγες ημέρες χιλιάδες αναπληρωτές που σέρνονται στη</w:t>
      </w:r>
      <w:r>
        <w:rPr>
          <w:rFonts w:eastAsia="Times New Roman" w:cs="Times New Roman"/>
          <w:szCs w:val="24"/>
        </w:rPr>
        <w:t>ν ανεργία και την αβεβαιότητα, κοροϊδεύοντάς τους για άλλη μία φορά ότι τον Οκτώβρη θα ανακοινώσει –λέει- αριθμό προσλήψεων με ορίζοντα τριετίας. Το γνωστό κόλπο Φίλη</w:t>
      </w:r>
      <w:r>
        <w:rPr>
          <w:rFonts w:eastAsia="Times New Roman" w:cs="Times New Roman"/>
          <w:szCs w:val="24"/>
        </w:rPr>
        <w:t>,</w:t>
      </w:r>
      <w:r>
        <w:rPr>
          <w:rFonts w:eastAsia="Times New Roman" w:cs="Times New Roman"/>
          <w:szCs w:val="24"/>
        </w:rPr>
        <w:t xml:space="preserve"> δηλαδή.</w:t>
      </w:r>
    </w:p>
    <w:p w14:paraId="06759026"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Και όταν τα λέει αυτά</w:t>
      </w:r>
      <w:r>
        <w:rPr>
          <w:rFonts w:eastAsia="Times New Roman" w:cs="Times New Roman"/>
          <w:szCs w:val="24"/>
        </w:rPr>
        <w:t>,</w:t>
      </w:r>
      <w:r>
        <w:rPr>
          <w:rFonts w:eastAsia="Times New Roman" w:cs="Times New Roman"/>
          <w:szCs w:val="24"/>
        </w:rPr>
        <w:t xml:space="preserve"> πολλά σχολεία δεν μπορούν να αλλάξουν ούτε ένα σπασμένο τ</w:t>
      </w:r>
      <w:r>
        <w:rPr>
          <w:rFonts w:eastAsia="Times New Roman" w:cs="Times New Roman"/>
          <w:szCs w:val="24"/>
        </w:rPr>
        <w:t xml:space="preserve">ζάμι, αφού τα χρήματα που δίνει σε αυτά δεν φτάνουν ούτε για «ζήτω». Πού να περισσέψουν, βλέπετε, χρήματα για τα σχολεία; Η </w:t>
      </w:r>
      <w:r w:rsidRPr="001850F1">
        <w:rPr>
          <w:rFonts w:eastAsia="Times New Roman" w:cs="Times New Roman"/>
          <w:szCs w:val="24"/>
        </w:rPr>
        <w:t>Κυβέρνηση</w:t>
      </w:r>
      <w:r>
        <w:rPr>
          <w:rFonts w:eastAsia="Times New Roman" w:cs="Times New Roman"/>
          <w:szCs w:val="24"/>
        </w:rPr>
        <w:t xml:space="preserve"> τα δίνει στο ΝΑΤΟ. Δίνει 4,2 δισ</w:t>
      </w:r>
      <w:r w:rsidRPr="00E6430E">
        <w:rPr>
          <w:rFonts w:eastAsia="Times New Roman" w:cs="Times New Roman"/>
          <w:szCs w:val="24"/>
        </w:rPr>
        <w:t>εκατομμύρια</w:t>
      </w:r>
      <w:r>
        <w:rPr>
          <w:rFonts w:eastAsia="Times New Roman" w:cs="Times New Roman"/>
          <w:szCs w:val="24"/>
        </w:rPr>
        <w:t xml:space="preserve"> ευρώ, ποσό μεγαλύτερο από όσο δίνεται για όλη την παιδεία.</w:t>
      </w:r>
    </w:p>
    <w:p w14:paraId="06759027"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Όταν τα λέει αυτά λ</w:t>
      </w:r>
      <w:r>
        <w:rPr>
          <w:rFonts w:eastAsia="Times New Roman" w:cs="Times New Roman"/>
          <w:szCs w:val="24"/>
        </w:rPr>
        <w:t xml:space="preserve">ίγο έξω από εδώ, στο Ίλιον μεγάλο δημοτικό σχολείο ζητά από τα διπλανά του σχολεία καρεκλάκια και θρανία, αν τους περισσεύουν, γιατί έχει απευθυνθεί στην ΚΤΥΠ, δηλαδή στο κράτος, </w:t>
      </w:r>
      <w:r w:rsidRPr="002F7918">
        <w:rPr>
          <w:rFonts w:eastAsia="Times New Roman" w:cs="Times New Roman"/>
          <w:szCs w:val="24"/>
        </w:rPr>
        <w:t>το οποίο</w:t>
      </w:r>
      <w:r>
        <w:rPr>
          <w:rFonts w:eastAsia="Times New Roman" w:cs="Times New Roman"/>
          <w:szCs w:val="24"/>
        </w:rPr>
        <w:t xml:space="preserve"> ως γνωστό δεν φημίζεται για την ταχύτητά του να ικανοποιεί τέτοια αι</w:t>
      </w:r>
      <w:r>
        <w:rPr>
          <w:rFonts w:eastAsia="Times New Roman" w:cs="Times New Roman"/>
          <w:szCs w:val="24"/>
        </w:rPr>
        <w:t xml:space="preserve">τήματα. Αν ήταν για το ΝΑΤΟ και τους Αμερικάνους, θα σκιζόταν. </w:t>
      </w:r>
    </w:p>
    <w:p w14:paraId="06759028" w14:textId="77777777" w:rsidR="00866F2D" w:rsidRDefault="003A64EF">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ολοκληρώστε.</w:t>
      </w:r>
    </w:p>
    <w:p w14:paraId="06759029"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w:t>
      </w:r>
    </w:p>
    <w:p w14:paraId="0675902A"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Τελικά δεν είναι άλλη η </w:t>
      </w:r>
      <w:r w:rsidRPr="00911877">
        <w:rPr>
          <w:rFonts w:eastAsia="Times New Roman" w:cs="Times New Roman"/>
          <w:szCs w:val="24"/>
        </w:rPr>
        <w:t>πολιτική</w:t>
      </w:r>
      <w:r>
        <w:rPr>
          <w:rFonts w:eastAsia="Times New Roman" w:cs="Times New Roman"/>
          <w:szCs w:val="24"/>
        </w:rPr>
        <w:t xml:space="preserve"> για την παιδεία. Πρόκειται για την ίδια ακριβώς </w:t>
      </w:r>
      <w:r w:rsidRPr="00911877">
        <w:rPr>
          <w:rFonts w:eastAsia="Times New Roman" w:cs="Times New Roman"/>
          <w:szCs w:val="24"/>
        </w:rPr>
        <w:t>πολιτική</w:t>
      </w:r>
      <w:r>
        <w:rPr>
          <w:rFonts w:eastAsia="Times New Roman" w:cs="Times New Roman"/>
          <w:szCs w:val="24"/>
        </w:rPr>
        <w:t xml:space="preserve"> που τσακίζει τους μισθούς και τις συντάξεις, που χαρατσώνει ανελέητα τον λαό, που σκορπά τη φτώχεια και την ανεργία. Αυτή την </w:t>
      </w:r>
      <w:r w:rsidRPr="00911877">
        <w:rPr>
          <w:rFonts w:eastAsia="Times New Roman" w:cs="Times New Roman"/>
          <w:szCs w:val="24"/>
        </w:rPr>
        <w:t>πολιτική</w:t>
      </w:r>
      <w:r>
        <w:rPr>
          <w:rFonts w:eastAsia="Times New Roman" w:cs="Times New Roman"/>
          <w:szCs w:val="24"/>
        </w:rPr>
        <w:t xml:space="preserve"> μόνο ο λαός </w:t>
      </w:r>
      <w:r w:rsidRPr="00224BE3">
        <w:rPr>
          <w:rFonts w:eastAsia="Times New Roman" w:cs="Times New Roman"/>
          <w:szCs w:val="24"/>
        </w:rPr>
        <w:t>μπορεί να</w:t>
      </w:r>
      <w:r>
        <w:rPr>
          <w:rFonts w:eastAsia="Times New Roman" w:cs="Times New Roman"/>
          <w:szCs w:val="24"/>
        </w:rPr>
        <w:t xml:space="preserve"> τη σταματήσει με την πάλη του και τους αγώνες του και άλλος κανείς. Και το ΚΚΕ θα είναι πάντα εκεί</w:t>
      </w:r>
      <w:r>
        <w:rPr>
          <w:rFonts w:eastAsia="Times New Roman" w:cs="Times New Roman"/>
          <w:szCs w:val="24"/>
        </w:rPr>
        <w:t xml:space="preserve"> δίπλα του.</w:t>
      </w:r>
    </w:p>
    <w:p w14:paraId="0675902B" w14:textId="77777777" w:rsidR="00866F2D" w:rsidRDefault="003A64EF">
      <w:pPr>
        <w:tabs>
          <w:tab w:val="left" w:pos="3873"/>
        </w:tabs>
        <w:spacing w:line="600" w:lineRule="auto"/>
        <w:ind w:firstLine="720"/>
        <w:jc w:val="both"/>
        <w:rPr>
          <w:rFonts w:eastAsia="Times New Roman" w:cs="Times New Roman"/>
          <w:b/>
          <w:szCs w:val="24"/>
        </w:rPr>
      </w:pPr>
      <w:r w:rsidRPr="00AC365A">
        <w:rPr>
          <w:rFonts w:eastAsia="Times New Roman"/>
          <w:szCs w:val="24"/>
        </w:rPr>
        <w:t>Ευχαριστώ πολύ.</w:t>
      </w:r>
      <w:r>
        <w:rPr>
          <w:rFonts w:eastAsia="Times New Roman" w:cs="Times New Roman"/>
          <w:szCs w:val="24"/>
        </w:rPr>
        <w:t xml:space="preserve"> </w:t>
      </w:r>
    </w:p>
    <w:p w14:paraId="0675902C" w14:textId="77777777" w:rsidR="00866F2D" w:rsidRDefault="003A64EF">
      <w:pPr>
        <w:tabs>
          <w:tab w:val="left" w:pos="3873"/>
        </w:tabs>
        <w:spacing w:line="600" w:lineRule="auto"/>
        <w:ind w:firstLine="720"/>
        <w:jc w:val="both"/>
        <w:rPr>
          <w:rFonts w:eastAsia="Times New Roman" w:cs="Times New Roman"/>
          <w:szCs w:val="24"/>
        </w:rPr>
      </w:pPr>
      <w:r w:rsidRPr="00F33237">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 κύριε συνάδελφε</w:t>
      </w:r>
    </w:p>
    <w:p w14:paraId="0675902D"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συνάδελφος κ. Ιωάννης </w:t>
      </w:r>
      <w:proofErr w:type="spellStart"/>
      <w:r>
        <w:rPr>
          <w:rFonts w:eastAsia="Times New Roman" w:cs="Times New Roman"/>
          <w:szCs w:val="24"/>
        </w:rPr>
        <w:t>Στέφος</w:t>
      </w:r>
      <w:proofErr w:type="spellEnd"/>
      <w:r>
        <w:rPr>
          <w:rFonts w:eastAsia="Times New Roman" w:cs="Times New Roman"/>
          <w:szCs w:val="24"/>
        </w:rPr>
        <w:t xml:space="preserve"> έχει τον λόγο.</w:t>
      </w:r>
    </w:p>
    <w:p w14:paraId="0675902E" w14:textId="77777777" w:rsidR="00866F2D" w:rsidRDefault="003A64EF">
      <w:pPr>
        <w:tabs>
          <w:tab w:val="left" w:pos="3873"/>
        </w:tabs>
        <w:spacing w:line="600" w:lineRule="auto"/>
        <w:ind w:firstLine="720"/>
        <w:jc w:val="both"/>
        <w:rPr>
          <w:rFonts w:eastAsia="Times New Roman"/>
          <w:color w:val="000000"/>
          <w:szCs w:val="24"/>
        </w:rPr>
      </w:pPr>
      <w:r>
        <w:rPr>
          <w:rFonts w:eastAsia="Times New Roman" w:cs="Times New Roman"/>
          <w:b/>
          <w:szCs w:val="24"/>
        </w:rPr>
        <w:t xml:space="preserve">ΙΩΑΝΝΗΣ ΣΤΕΦΟΣ: </w:t>
      </w:r>
      <w:r>
        <w:rPr>
          <w:rFonts w:eastAsia="Times New Roman" w:cs="Times New Roman"/>
          <w:szCs w:val="24"/>
        </w:rPr>
        <w:t>Κ</w:t>
      </w:r>
      <w:r w:rsidRPr="00480689">
        <w:rPr>
          <w:rFonts w:eastAsia="Times New Roman"/>
          <w:color w:val="000000"/>
          <w:szCs w:val="24"/>
        </w:rPr>
        <w:t>ύριε Πρόεδρε</w:t>
      </w:r>
      <w:r>
        <w:rPr>
          <w:rFonts w:eastAsia="Times New Roman"/>
          <w:color w:val="000000"/>
          <w:szCs w:val="24"/>
        </w:rPr>
        <w:t xml:space="preserve">, </w:t>
      </w:r>
      <w:r w:rsidRPr="00B43ABA">
        <w:rPr>
          <w:rFonts w:eastAsia="Times New Roman"/>
          <w:color w:val="000000"/>
          <w:szCs w:val="24"/>
        </w:rPr>
        <w:t>κύριοι συνάδελφοι,</w:t>
      </w:r>
      <w:r>
        <w:rPr>
          <w:rFonts w:eastAsia="Times New Roman"/>
          <w:color w:val="000000"/>
          <w:szCs w:val="24"/>
        </w:rPr>
        <w:t xml:space="preserve"> αν υπήρχε ένας τρόπος να ερωτηθούν οι </w:t>
      </w:r>
      <w:proofErr w:type="spellStart"/>
      <w:r>
        <w:rPr>
          <w:rFonts w:eastAsia="Times New Roman"/>
          <w:color w:val="000000"/>
          <w:szCs w:val="24"/>
        </w:rPr>
        <w:t>εκατόν</w:t>
      </w:r>
      <w:proofErr w:type="spellEnd"/>
      <w:r>
        <w:rPr>
          <w:rFonts w:eastAsia="Times New Roman"/>
          <w:color w:val="000000"/>
          <w:szCs w:val="24"/>
        </w:rPr>
        <w:t xml:space="preserve"> πενήντα χιλιάδες εκπαιδευτι</w:t>
      </w:r>
      <w:r>
        <w:rPr>
          <w:rFonts w:eastAsia="Times New Roman"/>
          <w:color w:val="000000"/>
          <w:szCs w:val="24"/>
        </w:rPr>
        <w:t xml:space="preserve">κοί της χώρας αν η εκπαίδευση </w:t>
      </w:r>
      <w:r>
        <w:rPr>
          <w:rFonts w:eastAsia="Times New Roman"/>
          <w:color w:val="000000"/>
          <w:szCs w:val="24"/>
        </w:rPr>
        <w:lastRenderedPageBreak/>
        <w:t xml:space="preserve">είναι καλύτερη σήμερα από ό,τι το 2014, η συντριπτική πλειοψηφία θα απαντούσε, ναι, είναι πολύ καλύτερη σε όλα τα επίπεδα. </w:t>
      </w:r>
    </w:p>
    <w:p w14:paraId="0675902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ακριβώς επιχειρεί και το σημερινό νομοσχέδιο, δηλαδή να βελτιώσει ακόμα περισσότερο την εκπαίδευσ</w:t>
      </w:r>
      <w:r>
        <w:rPr>
          <w:rFonts w:eastAsia="Times New Roman" w:cs="Times New Roman"/>
          <w:szCs w:val="24"/>
        </w:rPr>
        <w:t>η στα σχολεία της χώρας, ένα νομοσχέδιο, το οποίο ικανοποιεί τις διαφοροποιημένες ανάγκες του σημερινού δημόσιου σχολείου, έτσι όπως έχουν διαμορφωθεί από την κοινωνική και εκπαιδευτική πραγματικότητα των τελευταίων χρόνων. Η ανάγκη για εξατομικευμένη προσ</w:t>
      </w:r>
      <w:r>
        <w:rPr>
          <w:rFonts w:eastAsia="Times New Roman" w:cs="Times New Roman"/>
          <w:szCs w:val="24"/>
        </w:rPr>
        <w:t xml:space="preserve">έγγιση των εκπαιδευτικών ιδιομορφιών των μαθητών αναγνωρίζεται πλέον ως ώριμο αίτημα της κοινωνίας. </w:t>
      </w:r>
    </w:p>
    <w:p w14:paraId="0675903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Αξιοποιώντας σύγχρονες διαδικασίες και θεσμούς το νομοσχέδιο ενισχύει την αυτορρύθμιση της σχολικής μονάδας, διευρύνοντας τα περιθώρια αυτονομίας της ως πρ</w:t>
      </w:r>
      <w:r>
        <w:rPr>
          <w:rFonts w:eastAsia="Times New Roman" w:cs="Times New Roman"/>
          <w:szCs w:val="24"/>
        </w:rPr>
        <w:t xml:space="preserve">ος την παιδαγωγική διαδικασία, την πρωτοβουλία και την αξιολόγηση του έργου της, με σκοπό την ανατροφοδότηση. </w:t>
      </w:r>
    </w:p>
    <w:p w14:paraId="0675903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Επιπλέον, αναγνωρίζει τη βαρύτητα του ρόλου του εκπαιδευτικού και τον ενισχύει σχεδιάζοντας ένα ευέλικτο οργανόγραμμα δομών, εντός των οποίων γίν</w:t>
      </w:r>
      <w:r>
        <w:rPr>
          <w:rFonts w:eastAsia="Times New Roman" w:cs="Times New Roman"/>
          <w:szCs w:val="24"/>
        </w:rPr>
        <w:t>εται ξεκάθαρος ο καταμερισμός των αρμοδιοτήτων, ενώ ταυτόχρονα οι εκπαιδευτικοί λειτουργούν ως συνεχείς δίαυλοι επικοινωνίας, συμβουλευτικής στήριξης, επιστημονικής καθοδήγησης και παρέμβασης.</w:t>
      </w:r>
    </w:p>
    <w:p w14:paraId="0675903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Πρόκειται για μια καινοτόμο στρατηγική που έχει κατανοήσει πλήρ</w:t>
      </w:r>
      <w:r>
        <w:rPr>
          <w:rFonts w:eastAsia="Times New Roman" w:cs="Times New Roman"/>
          <w:szCs w:val="24"/>
        </w:rPr>
        <w:t xml:space="preserve">ως τους στόχους και τις ανάγκες του εκπαιδευτικού συστήματος, ξεκαθαρίζοντας το τοπίο από τη θολότητα των συγκεχυμένων ροών και αρμοδιοτήτων. Πάνω από όλα, αναγνωρίζει και ανταποκρίνεται στις ανάγκες των μαθητών. </w:t>
      </w:r>
    </w:p>
    <w:p w14:paraId="0675903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Κάποιοι, μη βρίσκοντας επιχειρήματα για το</w:t>
      </w:r>
      <w:r>
        <w:rPr>
          <w:rFonts w:eastAsia="Times New Roman" w:cs="Times New Roman"/>
          <w:szCs w:val="24"/>
        </w:rPr>
        <w:t xml:space="preserve"> περιεχόμενο και την ουσία του νομοσχεδίου, καθώς μέσα από τη διαβούλευση και τη συζήτηση των τελευταίων ημερών κατέπεσαν όλα, εξακολουθούν να εγείρουν </w:t>
      </w:r>
      <w:proofErr w:type="spellStart"/>
      <w:r>
        <w:rPr>
          <w:rFonts w:eastAsia="Times New Roman" w:cs="Times New Roman"/>
          <w:szCs w:val="24"/>
        </w:rPr>
        <w:t>εμμονικά</w:t>
      </w:r>
      <w:proofErr w:type="spellEnd"/>
      <w:r>
        <w:rPr>
          <w:rFonts w:eastAsia="Times New Roman" w:cs="Times New Roman"/>
          <w:szCs w:val="24"/>
        </w:rPr>
        <w:t xml:space="preserve"> διαδικαστικά θέματα. Κάποιος είπε «γιατί να είναι επείγον, αφού θέλω να πάω στο συλλαλητήριο» κ</w:t>
      </w:r>
      <w:r>
        <w:rPr>
          <w:rFonts w:eastAsia="Times New Roman" w:cs="Times New Roman"/>
          <w:szCs w:val="24"/>
        </w:rPr>
        <w:t>αι κυρίως η Αξιω</w:t>
      </w:r>
      <w:r>
        <w:rPr>
          <w:rFonts w:eastAsia="Times New Roman" w:cs="Times New Roman"/>
          <w:szCs w:val="24"/>
        </w:rPr>
        <w:lastRenderedPageBreak/>
        <w:t>ματική Αντιπολίτευση δεν έμαθε ποτέ ότι, εκτός από τους οκτώ μήνες</w:t>
      </w:r>
      <w:r>
        <w:rPr>
          <w:rFonts w:eastAsia="Times New Roman" w:cs="Times New Roman"/>
          <w:szCs w:val="24"/>
        </w:rPr>
        <w:t>,</w:t>
      </w:r>
      <w:r>
        <w:rPr>
          <w:rFonts w:eastAsia="Times New Roman" w:cs="Times New Roman"/>
          <w:szCs w:val="24"/>
        </w:rPr>
        <w:t xml:space="preserve"> που το νομοσχέδιο αυτό συζητείται, έχει προηγηθεί μια άνευ προηγουμένου προετοιμασία που περιλαμβάνει μια σειρά μέτρων. </w:t>
      </w:r>
    </w:p>
    <w:p w14:paraId="0675903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Ας δούμε τι είναι αυτά. Καθιέρωση της δίχρονης </w:t>
      </w:r>
      <w:r>
        <w:rPr>
          <w:rFonts w:eastAsia="Times New Roman" w:cs="Times New Roman"/>
          <w:szCs w:val="24"/>
        </w:rPr>
        <w:t>υποχρεωτικής προσχολικής εκπαίδευσης. Δεν την ψήφισε η Νέα Δημοκρατία, δεν την ψήφισε και το ΚΚΕ. Ραγδαία αύξηση των προσλήψεων εξειδικευμένου προσωπικού, μια</w:t>
      </w:r>
      <w:r>
        <w:rPr>
          <w:rFonts w:eastAsia="Times New Roman" w:cs="Times New Roman"/>
          <w:szCs w:val="24"/>
        </w:rPr>
        <w:t>ς</w:t>
      </w:r>
      <w:r>
        <w:rPr>
          <w:rFonts w:eastAsia="Times New Roman" w:cs="Times New Roman"/>
          <w:szCs w:val="24"/>
        </w:rPr>
        <w:t xml:space="preserve"> και μιλάμε για ειδική αγωγή, για την οποία μίλησε ο </w:t>
      </w:r>
      <w:r>
        <w:rPr>
          <w:rFonts w:eastAsia="Times New Roman" w:cs="Times New Roman"/>
          <w:szCs w:val="24"/>
        </w:rPr>
        <w:t>ε</w:t>
      </w:r>
      <w:r>
        <w:rPr>
          <w:rFonts w:eastAsia="Times New Roman" w:cs="Times New Roman"/>
          <w:szCs w:val="24"/>
        </w:rPr>
        <w:t xml:space="preserve">ισηγητής πριν από λίγο. Ενδεικτικά αναφέρω </w:t>
      </w:r>
      <w:r>
        <w:rPr>
          <w:rFonts w:eastAsia="Times New Roman" w:cs="Times New Roman"/>
          <w:szCs w:val="24"/>
        </w:rPr>
        <w:t>τα εξής. Στην ειδική αγωγή από έξι χιλιάδες τριακόσιους αυξήθηκαν σε δέκα χιλιάδες ο</w:t>
      </w:r>
      <w:r>
        <w:rPr>
          <w:rFonts w:eastAsia="Times New Roman" w:cs="Times New Roman"/>
          <w:szCs w:val="24"/>
        </w:rPr>
        <w:t>κ</w:t>
      </w:r>
      <w:r>
        <w:rPr>
          <w:rFonts w:eastAsia="Times New Roman" w:cs="Times New Roman"/>
          <w:szCs w:val="24"/>
        </w:rPr>
        <w:t>τακόσιους οι εκπαιδευτικοί. Ίδρυση τριάντα έξι σχολικών μονάδων ειδικής αγωγής επί Κυβερνήσεως ΣΥΡΙΖΑ, όταν επί σειρά ετών δεν είχε συσταθεί ούτε μ</w:t>
      </w:r>
      <w:r>
        <w:rPr>
          <w:rFonts w:eastAsia="Times New Roman" w:cs="Times New Roman"/>
          <w:szCs w:val="24"/>
        </w:rPr>
        <w:t>ί</w:t>
      </w:r>
      <w:r>
        <w:rPr>
          <w:rFonts w:eastAsia="Times New Roman" w:cs="Times New Roman"/>
          <w:szCs w:val="24"/>
        </w:rPr>
        <w:t xml:space="preserve">α. </w:t>
      </w:r>
    </w:p>
    <w:p w14:paraId="0675903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Ίδρυση πεντακοσίων </w:t>
      </w:r>
      <w:r>
        <w:rPr>
          <w:rFonts w:eastAsia="Times New Roman" w:cs="Times New Roman"/>
          <w:szCs w:val="24"/>
        </w:rPr>
        <w:t xml:space="preserve">εβδομήντα τάξεων ένταξης, έναρξη καθιέρωσης εξάωρου υποχρεωτικού ωραρίου στην ειδική αγωγή και εφαρμογή ολοήμερου προγράμματος στα ειδικά σχολεία. Ίδρυση ειδικού </w:t>
      </w:r>
      <w:r>
        <w:rPr>
          <w:rFonts w:eastAsia="Times New Roman" w:cs="Times New Roman"/>
          <w:szCs w:val="24"/>
        </w:rPr>
        <w:t>ενιαίου επαγγελματικού γυμνασίου</w:t>
      </w:r>
      <w:r>
        <w:rPr>
          <w:rFonts w:eastAsia="Times New Roman" w:cs="Times New Roman"/>
          <w:szCs w:val="24"/>
        </w:rPr>
        <w:t xml:space="preserve"> και </w:t>
      </w:r>
      <w:r>
        <w:rPr>
          <w:rFonts w:eastAsia="Times New Roman" w:cs="Times New Roman"/>
          <w:szCs w:val="24"/>
        </w:rPr>
        <w:t>λυκείου</w:t>
      </w:r>
      <w:r>
        <w:rPr>
          <w:rFonts w:eastAsia="Times New Roman" w:cs="Times New Roman"/>
          <w:szCs w:val="24"/>
        </w:rPr>
        <w:t xml:space="preserve"> για την επαγγελματική αξιοποίηση των ατόμων με ει</w:t>
      </w:r>
      <w:r>
        <w:rPr>
          <w:rFonts w:eastAsia="Times New Roman" w:cs="Times New Roman"/>
          <w:szCs w:val="24"/>
        </w:rPr>
        <w:t xml:space="preserve">δικές μαθησιακές και άλλες ανάγκες. </w:t>
      </w:r>
      <w:r>
        <w:rPr>
          <w:rFonts w:eastAsia="Times New Roman" w:cs="Times New Roman"/>
          <w:szCs w:val="24"/>
        </w:rPr>
        <w:lastRenderedPageBreak/>
        <w:t xml:space="preserve">Να υπογραμμίσω εδώ ότι τέτοια σχολεία έχουν ιδρυθεί ακόμα και σε απομακρυσμένες παραμεθόριες περιοχές με πολύ μικρό αριθμό μαθητών. </w:t>
      </w:r>
    </w:p>
    <w:p w14:paraId="0675903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Τέλος, θέλω να θυμίσω την έγκαιρη τοποθέτηση των εκπαιδευτικών όλα αυτά τα χρόνια, με τ</w:t>
      </w:r>
      <w:r>
        <w:rPr>
          <w:rFonts w:eastAsia="Times New Roman" w:cs="Times New Roman"/>
          <w:szCs w:val="24"/>
        </w:rPr>
        <w:t>ην έναρξη του σχολικού έτους και να σας ενημερώσω ότι ήδη στα σχολεία βρίσκονται τα βιβλία για τη νέα σχολική χρονιά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2019. Και όλα αυτά ξέρετε γιατί έγιναν πράξη; Γιατί ήταν δίκαια. </w:t>
      </w:r>
    </w:p>
    <w:p w14:paraId="0675903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Όσο για τα περί συγκεντρωτισμού και </w:t>
      </w:r>
      <w:r w:rsidRPr="000511D3">
        <w:rPr>
          <w:rFonts w:eastAsia="Times New Roman" w:cs="Times New Roman"/>
          <w:szCs w:val="24"/>
        </w:rPr>
        <w:t>υδροκεφαλισμού</w:t>
      </w:r>
      <w:r>
        <w:rPr>
          <w:rFonts w:eastAsia="Times New Roman" w:cs="Times New Roman"/>
          <w:szCs w:val="24"/>
        </w:rPr>
        <w:t xml:space="preserve"> δεν είναι παρά </w:t>
      </w:r>
      <w:r>
        <w:rPr>
          <w:rFonts w:eastAsia="Times New Roman" w:cs="Times New Roman"/>
          <w:szCs w:val="24"/>
        </w:rPr>
        <w:t xml:space="preserve">προσχήματα εκείνων που εκπροσώπησαν τα προηγούμενα χρόνια τον συντηρητισμό, την καθετοποίηση και τον αυταρχισμό στην εκπαίδευση. Το 2000 θεσπίστηκε ο </w:t>
      </w:r>
      <w:r>
        <w:rPr>
          <w:rFonts w:eastAsia="Times New Roman" w:cs="Times New Roman"/>
          <w:szCs w:val="24"/>
        </w:rPr>
        <w:t>περιφερειακός διευθυντής</w:t>
      </w:r>
      <w:r>
        <w:rPr>
          <w:rFonts w:eastAsia="Times New Roman" w:cs="Times New Roman"/>
          <w:szCs w:val="24"/>
        </w:rPr>
        <w:t xml:space="preserve"> ως θεσμός στην εκπαίδευση. Μέχρι και τώρα, κατά βάση η επιλογή γινόταν με κριτήρι</w:t>
      </w:r>
      <w:r>
        <w:rPr>
          <w:rFonts w:eastAsia="Times New Roman" w:cs="Times New Roman"/>
          <w:szCs w:val="24"/>
        </w:rPr>
        <w:t xml:space="preserve">α τα οποία γνωρίζετε. Εμείς καταργήσαμε αυτή τη διαδικασία επιλογής και ορίσαμε να γίνεται με </w:t>
      </w:r>
      <w:proofErr w:type="spellStart"/>
      <w:r>
        <w:rPr>
          <w:rFonts w:eastAsia="Times New Roman" w:cs="Times New Roman"/>
          <w:szCs w:val="24"/>
        </w:rPr>
        <w:t>μοριοδότηση</w:t>
      </w:r>
      <w:proofErr w:type="spellEnd"/>
      <w:r>
        <w:rPr>
          <w:rFonts w:eastAsia="Times New Roman" w:cs="Times New Roman"/>
          <w:szCs w:val="24"/>
        </w:rPr>
        <w:t xml:space="preserve"> του ΑΣΕΠ. Γιατί φωνάζετε; </w:t>
      </w:r>
    </w:p>
    <w:p w14:paraId="0675903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Οι μνήμες του έργου της Νέας Δημοκρατίας και του ΠΑΣΟΚ έχουν μείνει στην ιστορία του ελληνικού εκπαιδευτικού συστήματος ως </w:t>
      </w:r>
      <w:r>
        <w:rPr>
          <w:rFonts w:eastAsia="Times New Roman" w:cs="Times New Roman"/>
          <w:szCs w:val="24"/>
        </w:rPr>
        <w:t xml:space="preserve">αντιπαραδείγματα </w:t>
      </w:r>
      <w:proofErr w:type="spellStart"/>
      <w:r>
        <w:rPr>
          <w:rFonts w:eastAsia="Times New Roman" w:cs="Times New Roman"/>
          <w:szCs w:val="24"/>
        </w:rPr>
        <w:t>στοχοθεσίας</w:t>
      </w:r>
      <w:proofErr w:type="spellEnd"/>
      <w:r>
        <w:rPr>
          <w:rFonts w:eastAsia="Times New Roman" w:cs="Times New Roman"/>
          <w:szCs w:val="24"/>
        </w:rPr>
        <w:t xml:space="preserve"> και οργάνωσης. 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Τις φωτοτυπίες Διαμαντοπούλου; Διεθνής πρωτοτυπία! Εκείνο που κάνει εντύπωση ωστόσο και φανερώνει την κουλτούρα της αλαζονείας και της αυθάδειας, με την οποία αποφάσιζαν τότε</w:t>
      </w:r>
      <w:r>
        <w:rPr>
          <w:rFonts w:eastAsia="Times New Roman" w:cs="Times New Roman"/>
          <w:szCs w:val="24"/>
        </w:rPr>
        <w:t>,</w:t>
      </w:r>
      <w:r>
        <w:rPr>
          <w:rFonts w:eastAsia="Times New Roman" w:cs="Times New Roman"/>
          <w:szCs w:val="24"/>
        </w:rPr>
        <w:t xml:space="preserve"> είναι μια</w:t>
      </w:r>
      <w:r>
        <w:rPr>
          <w:rFonts w:eastAsia="Times New Roman" w:cs="Times New Roman"/>
          <w:szCs w:val="24"/>
        </w:rPr>
        <w:t xml:space="preserve"> πρόσφατη συνέντευξή της, που αντί να ζητήσει τουλάχιστον συγγνώμη, μίλησε για αλλαγή στην </w:t>
      </w:r>
      <w:r>
        <w:rPr>
          <w:rFonts w:eastAsia="Times New Roman" w:cs="Times New Roman"/>
          <w:szCs w:val="24"/>
        </w:rPr>
        <w:t>π</w:t>
      </w:r>
      <w:r>
        <w:rPr>
          <w:rFonts w:eastAsia="Times New Roman" w:cs="Times New Roman"/>
          <w:szCs w:val="24"/>
        </w:rPr>
        <w:t xml:space="preserve">αιδεία που δεν σέβεται το πολίτευμα. </w:t>
      </w:r>
    </w:p>
    <w:p w14:paraId="0675903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Διαβάζω επί λέξει τη είχε πει η κ</w:t>
      </w:r>
      <w:r>
        <w:rPr>
          <w:rFonts w:eastAsia="Times New Roman" w:cs="Times New Roman"/>
          <w:szCs w:val="24"/>
        </w:rPr>
        <w:t>.</w:t>
      </w:r>
      <w:r>
        <w:rPr>
          <w:rFonts w:eastAsia="Times New Roman" w:cs="Times New Roman"/>
          <w:szCs w:val="24"/>
        </w:rPr>
        <w:t xml:space="preserve"> Διαμαντοπούλου:</w:t>
      </w:r>
    </w:p>
    <w:p w14:paraId="0675903A" w14:textId="77777777" w:rsidR="00866F2D" w:rsidRDefault="003A64EF">
      <w:pPr>
        <w:spacing w:line="600" w:lineRule="auto"/>
        <w:ind w:firstLine="720"/>
        <w:jc w:val="both"/>
        <w:rPr>
          <w:rFonts w:eastAsia="Times New Roman" w:cs="Times New Roman"/>
          <w:szCs w:val="24"/>
        </w:rPr>
      </w:pPr>
      <w:r w:rsidRPr="00EA1E25">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Πέρυσι το είχε πει.</w:t>
      </w:r>
    </w:p>
    <w:p w14:paraId="0675903B" w14:textId="77777777" w:rsidR="00866F2D" w:rsidRDefault="003A64EF">
      <w:pPr>
        <w:spacing w:line="600" w:lineRule="auto"/>
        <w:ind w:firstLine="720"/>
        <w:jc w:val="both"/>
        <w:rPr>
          <w:rFonts w:eastAsia="Times New Roman" w:cs="Times New Roman"/>
          <w:szCs w:val="24"/>
        </w:rPr>
      </w:pPr>
      <w:r w:rsidRPr="00EA1E25">
        <w:rPr>
          <w:rFonts w:eastAsia="Times New Roman" w:cs="Times New Roman"/>
          <w:b/>
          <w:szCs w:val="24"/>
        </w:rPr>
        <w:t>ΙΩΑΝΝΗΣ ΣΤΕΦΟΣ:</w:t>
      </w:r>
      <w:r>
        <w:rPr>
          <w:rFonts w:eastAsia="Times New Roman" w:cs="Times New Roman"/>
          <w:szCs w:val="24"/>
        </w:rPr>
        <w:t xml:space="preserve"> Ναι, πέρυσι το είπε.</w:t>
      </w:r>
    </w:p>
    <w:p w14:paraId="0675903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έναν εβδομηντάρη κομμουνιστή Υπουργό Παιδείας και έναν Πρωθυπουργό σαράντα ετών, που όταν έπεφτε το τείχος του Βερολίνου εκείνος έμπαινε στο Κομμουνιστικό Κόμμα». </w:t>
      </w:r>
    </w:p>
    <w:p w14:paraId="0675903D" w14:textId="77777777" w:rsidR="00866F2D" w:rsidRDefault="003A64EF">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w:t>
      </w:r>
      <w:r w:rsidRPr="009A65EF">
        <w:rPr>
          <w:rFonts w:eastAsia="Times New Roman" w:cs="Times New Roman"/>
          <w:szCs w:val="24"/>
        </w:rPr>
        <w:t>ο κουδούνι λήξεως του χρόνου ομιλίας του κυρίου Βουλευτή)</w:t>
      </w:r>
      <w:r>
        <w:rPr>
          <w:rFonts w:eastAsia="Times New Roman" w:cs="Times New Roman"/>
          <w:szCs w:val="24"/>
        </w:rPr>
        <w:t xml:space="preserve"> </w:t>
      </w:r>
    </w:p>
    <w:p w14:paraId="0675903E" w14:textId="77777777" w:rsidR="00866F2D" w:rsidRDefault="003A64EF">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Θα μου δώσετε δύο λεπτά, κύριε Πρόεδρε. </w:t>
      </w:r>
    </w:p>
    <w:p w14:paraId="0675903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Λείπει ο κ. Τζαβάρας</w:t>
      </w:r>
      <w:r>
        <w:rPr>
          <w:rFonts w:eastAsia="Times New Roman" w:cs="Times New Roman"/>
          <w:szCs w:val="24"/>
        </w:rPr>
        <w:t>,</w:t>
      </w:r>
      <w:r>
        <w:rPr>
          <w:rFonts w:eastAsia="Times New Roman" w:cs="Times New Roman"/>
          <w:szCs w:val="24"/>
        </w:rPr>
        <w:t xml:space="preserve"> ο οποίος έκανε μια εμπεριστατωμένη περί Μαρξισμού ανάλυση. Και θέλω να πω το εξής. Η αλήθεια είναι ότι ο άκρατος νεοφιλελευθερισμός, γ</w:t>
      </w:r>
      <w:r>
        <w:rPr>
          <w:rFonts w:eastAsia="Times New Roman" w:cs="Times New Roman"/>
          <w:szCs w:val="24"/>
        </w:rPr>
        <w:t>ιατί γι’ αυτό μιλάμε, εκτός από το ότι αντιστρατεύεται τα συμφέροντα της μεγάλης κοινωνικής πλειοψηφίας που είναι δίκαια, κυρίως οδηγεί στην απογύμνωση από καθετί που είναι ανθρώπινο και ευγενές. Αυτό ακριβώς συνέβαινε με τα παιδιά μας τόσα χρόνια.</w:t>
      </w:r>
      <w:r>
        <w:rPr>
          <w:rFonts w:eastAsia="Times New Roman"/>
          <w:szCs w:val="24"/>
        </w:rPr>
        <w:t xml:space="preserve"> </w:t>
      </w:r>
    </w:p>
    <w:p w14:paraId="06759040" w14:textId="77777777" w:rsidR="00866F2D" w:rsidRDefault="003A64EF">
      <w:pPr>
        <w:spacing w:line="600" w:lineRule="auto"/>
        <w:ind w:firstLine="720"/>
        <w:jc w:val="both"/>
        <w:rPr>
          <w:rFonts w:eastAsia="Times New Roman"/>
          <w:szCs w:val="24"/>
        </w:rPr>
      </w:pPr>
      <w:r>
        <w:rPr>
          <w:rFonts w:eastAsia="Times New Roman"/>
          <w:szCs w:val="24"/>
        </w:rPr>
        <w:t xml:space="preserve">Να ξεχάσουμε το «κόψε-ράψε» του Λοβέρδου και κάτι που γινόταν συστηματικά με τον Αρβανιτόπουλο και τη Διαμαντοπούλου; Ποιο ήταν το αποτέλεσμα; Η εξαφάνιση </w:t>
      </w:r>
      <w:r>
        <w:rPr>
          <w:rFonts w:eastAsia="Times New Roman"/>
          <w:szCs w:val="24"/>
        </w:rPr>
        <w:lastRenderedPageBreak/>
        <w:t>δύο χιλιάδων σχολείων μεταξύ του 2010 και του 2014, ωράριο στους εκπαιδευτικούς –κουβέντα από το ΚΚΕ-</w:t>
      </w:r>
      <w:r>
        <w:rPr>
          <w:rFonts w:eastAsia="Times New Roman"/>
          <w:szCs w:val="24"/>
        </w:rPr>
        <w:t xml:space="preserve"> και μαθητές ανά τάξη από είκοσι επτά μέχρι τριάντα. </w:t>
      </w:r>
    </w:p>
    <w:p w14:paraId="06759041" w14:textId="77777777" w:rsidR="00866F2D" w:rsidRDefault="003A64EF">
      <w:pPr>
        <w:spacing w:line="600" w:lineRule="auto"/>
        <w:ind w:firstLine="720"/>
        <w:jc w:val="both"/>
        <w:rPr>
          <w:rFonts w:eastAsia="Times New Roman"/>
          <w:szCs w:val="24"/>
        </w:rPr>
      </w:pPr>
      <w:r>
        <w:rPr>
          <w:rFonts w:eastAsia="Times New Roman"/>
          <w:szCs w:val="24"/>
        </w:rPr>
        <w:t xml:space="preserve">Αυτά είναι ζητήματα που πρέπει να τα δούμε στην πορεία, κύριε Υπουργέ. Είκοσι επτά έως τριάντα παιδιά στο νηπιαγωγείο. Ξέρουμε πολύ καλά ποιοι τα θέσπισαν αυτά σ’ αυτή τη χώρα. Ή μήπως θα ξεχάσουμε την </w:t>
      </w:r>
      <w:r>
        <w:rPr>
          <w:rFonts w:eastAsia="Times New Roman"/>
          <w:szCs w:val="24"/>
        </w:rPr>
        <w:t>αξεπέραστη έμπνευση του Λοβέρδου περί εθελοντικής εργασίας -το θυμάστε αυτό;- των αδιόριστων εκπαιδευτικών με αμοιβή τα μόρια; Άλλη παγκόσμια πρωτοτυπία! Ή ακόμα τη δήλωση Υφυπουργού της Νέας Δημοκρατίας ότι τα παιδιά δεν μαθαίνουν κάτι στα νηπιαγωγεία, ότ</w:t>
      </w:r>
      <w:r>
        <w:rPr>
          <w:rFonts w:eastAsia="Times New Roman"/>
          <w:szCs w:val="24"/>
        </w:rPr>
        <w:t>ι βρίσκονται –λέει- μέσα σε μια αίθουσα διδασκαλίας και παίζουν, ζωγραφίζουν κ.λπ.; Πόση απαξίωση για τον ρόλο του εκπαιδευτικού και για την πρώιμη ηλικία!</w:t>
      </w:r>
      <w:r>
        <w:rPr>
          <w:rFonts w:eastAsia="Times New Roman"/>
          <w:szCs w:val="24"/>
        </w:rPr>
        <w:t xml:space="preserve"> </w:t>
      </w:r>
    </w:p>
    <w:p w14:paraId="06759042" w14:textId="77777777" w:rsidR="00866F2D" w:rsidRDefault="003A64EF">
      <w:pPr>
        <w:spacing w:line="600" w:lineRule="auto"/>
        <w:ind w:firstLine="720"/>
        <w:jc w:val="both"/>
        <w:rPr>
          <w:rFonts w:eastAsia="Times New Roman"/>
          <w:szCs w:val="24"/>
        </w:rPr>
      </w:pPr>
      <w:r>
        <w:rPr>
          <w:rFonts w:eastAsia="Times New Roman"/>
          <w:szCs w:val="24"/>
        </w:rPr>
        <w:t xml:space="preserve">Τέλος, αυτό που καταδεικνύει την απαξίωση των εκπαιδευτικών είναι η επιστράτευση των καθηγητών τον </w:t>
      </w:r>
      <w:r>
        <w:rPr>
          <w:rFonts w:eastAsia="Times New Roman"/>
          <w:szCs w:val="24"/>
        </w:rPr>
        <w:t xml:space="preserve">Μάη του 2013 από τον τότε Υπουργό της Νέας Δημοκρατίας, τότε που χρησιμοποιώντας την πιο ακραία μορφή κυβερνητικού αυταρχισμού, έστελναν τους αστυνομικούς στις γειτονιές των δασκάλων, έξω από τα σπίτια τους, </w:t>
      </w:r>
      <w:r>
        <w:rPr>
          <w:rFonts w:eastAsia="Times New Roman"/>
          <w:szCs w:val="24"/>
        </w:rPr>
        <w:lastRenderedPageBreak/>
        <w:t xml:space="preserve">τους χτυπούσαν τα κουδούνια αξημέρωτα, δίνοντας </w:t>
      </w:r>
      <w:r>
        <w:rPr>
          <w:rFonts w:eastAsia="Times New Roman"/>
          <w:szCs w:val="24"/>
        </w:rPr>
        <w:t xml:space="preserve">φύλλα πορείας μπροστά στα μάτια των παιδιών και των οικογενειών τους. </w:t>
      </w:r>
    </w:p>
    <w:p w14:paraId="06759043" w14:textId="77777777" w:rsidR="00866F2D" w:rsidRDefault="003A64EF">
      <w:pPr>
        <w:spacing w:line="600" w:lineRule="auto"/>
        <w:ind w:firstLine="720"/>
        <w:jc w:val="both"/>
        <w:rPr>
          <w:rFonts w:eastAsia="Times New Roman"/>
          <w:szCs w:val="24"/>
        </w:rPr>
      </w:pPr>
      <w:r>
        <w:rPr>
          <w:rFonts w:eastAsia="Times New Roman"/>
          <w:szCs w:val="24"/>
        </w:rPr>
        <w:t>Σήμερα, δεν είναι το νομοσχέδιο που τους καίει. Στην πραγματικότητα είναι το πολιτικό κενό στο οποίο έχει χαθεί η Νέα Δημοκρατία. Μια σειρά στόχων της ηγεσίας της ματαιώθηκε ανεπιστρεπτ</w:t>
      </w:r>
      <w:r>
        <w:rPr>
          <w:rFonts w:eastAsia="Times New Roman"/>
          <w:szCs w:val="24"/>
        </w:rPr>
        <w:t xml:space="preserve">ί. Η αριστερή παρένθεση γίνεται ιστορία. Εκλογές θα γίνουν στο τέλος του 2019, οι αξιολογήσεις πετυχαίνουν, η έξοδος από το μνημόνιο είναι εδώ, μπροστά μας και η οικονομική κατάρρευση δεν έγινε ποτέ. </w:t>
      </w:r>
    </w:p>
    <w:p w14:paraId="06759044" w14:textId="77777777" w:rsidR="00866F2D" w:rsidRDefault="003A64EF">
      <w:pPr>
        <w:spacing w:line="600" w:lineRule="auto"/>
        <w:ind w:firstLine="720"/>
        <w:jc w:val="both"/>
        <w:rPr>
          <w:rFonts w:eastAsia="Times New Roman"/>
          <w:szCs w:val="24"/>
        </w:rPr>
      </w:pPr>
      <w:r>
        <w:rPr>
          <w:rFonts w:eastAsia="Times New Roman"/>
          <w:szCs w:val="24"/>
        </w:rPr>
        <w:t>Η Νέα Δημοκρατία ταυτίστηκε πλέον στη συνείδηση του λαο</w:t>
      </w:r>
      <w:r>
        <w:rPr>
          <w:rFonts w:eastAsia="Times New Roman"/>
          <w:szCs w:val="24"/>
        </w:rPr>
        <w:t>ύ με τα αμείλικτα επιχειρηματικά συμφέροντα, τη διαπλοκή, τη διαφθορά και τα σκάνδαλα. Η συστηματική προπαγανδιστική επίθεση στην Κυβέρνηση είκοσι τέσσερις ώρες το εικοσιτετράωρο από τα συντεταγμένα μέσα μαζικής ενημέρωσης δεν κατορθώνει τίποτε άλλο από το</w:t>
      </w:r>
      <w:r>
        <w:rPr>
          <w:rFonts w:eastAsia="Times New Roman"/>
          <w:szCs w:val="24"/>
        </w:rPr>
        <w:t xml:space="preserve"> να προκαλεί το κοινό αίσθημα και να υποτιμά προκλητικά τη νοημοσύνη του κόσμου. </w:t>
      </w:r>
    </w:p>
    <w:p w14:paraId="06759045"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Κυρίες και κύριοι, οι πολίτες ξεχνιούνται, αλλά δεν ξεχνούν τις πολιτικές που μέχρι τώρα εφαρμόστηκαν. </w:t>
      </w:r>
    </w:p>
    <w:p w14:paraId="06759046" w14:textId="77777777" w:rsidR="00866F2D" w:rsidRDefault="003A64EF">
      <w:pPr>
        <w:spacing w:line="600" w:lineRule="auto"/>
        <w:ind w:firstLine="720"/>
        <w:jc w:val="both"/>
        <w:rPr>
          <w:rFonts w:eastAsia="Times New Roman"/>
          <w:szCs w:val="24"/>
        </w:rPr>
      </w:pPr>
      <w:r>
        <w:rPr>
          <w:rFonts w:eastAsia="Times New Roman"/>
          <w:szCs w:val="24"/>
        </w:rPr>
        <w:t>Ευχαριστώ πολύ.</w:t>
      </w:r>
    </w:p>
    <w:p w14:paraId="06759047" w14:textId="77777777" w:rsidR="00866F2D" w:rsidRDefault="003A64EF">
      <w:pPr>
        <w:spacing w:line="600" w:lineRule="auto"/>
        <w:ind w:firstLine="709"/>
        <w:jc w:val="center"/>
        <w:rPr>
          <w:rFonts w:eastAsia="Times New Roman"/>
          <w:szCs w:val="24"/>
        </w:rPr>
      </w:pPr>
      <w:r>
        <w:rPr>
          <w:rFonts w:eastAsia="Times New Roman"/>
          <w:szCs w:val="24"/>
        </w:rPr>
        <w:t>(Χειροκροτήματα από τις πτέρυγες του ΣΥΡΙΖΑ και των ΑΝ</w:t>
      </w:r>
      <w:r>
        <w:rPr>
          <w:rFonts w:eastAsia="Times New Roman"/>
          <w:szCs w:val="24"/>
        </w:rPr>
        <w:t>ΕΛ)</w:t>
      </w:r>
    </w:p>
    <w:p w14:paraId="06759048" w14:textId="77777777" w:rsidR="00866F2D" w:rsidRDefault="003A64EF">
      <w:pPr>
        <w:spacing w:line="600" w:lineRule="auto"/>
        <w:ind w:firstLine="720"/>
        <w:jc w:val="both"/>
        <w:rPr>
          <w:rFonts w:eastAsia="Times New Roman"/>
          <w:szCs w:val="24"/>
        </w:rPr>
      </w:pPr>
      <w:r w:rsidRPr="00974DD8">
        <w:rPr>
          <w:rFonts w:eastAsia="Times New Roman"/>
          <w:b/>
          <w:szCs w:val="24"/>
        </w:rPr>
        <w:t>ΠΡΟΕΔΡΕΥΩΝ (Σπυρίδων Λυκούδης):</w:t>
      </w:r>
      <w:r w:rsidRPr="001D2FB2">
        <w:rPr>
          <w:rFonts w:eastAsia="Times New Roman"/>
          <w:szCs w:val="24"/>
        </w:rPr>
        <w:t xml:space="preserve"> </w:t>
      </w:r>
      <w:r>
        <w:rPr>
          <w:rFonts w:eastAsia="Times New Roman"/>
          <w:szCs w:val="24"/>
        </w:rPr>
        <w:t>Ο κ. Ακριώτης έχει τον λόγο.</w:t>
      </w:r>
    </w:p>
    <w:p w14:paraId="06759049" w14:textId="77777777" w:rsidR="00866F2D" w:rsidRDefault="003A64EF">
      <w:pPr>
        <w:spacing w:line="600" w:lineRule="auto"/>
        <w:ind w:firstLine="720"/>
        <w:jc w:val="both"/>
        <w:rPr>
          <w:rFonts w:eastAsia="Times New Roman"/>
          <w:szCs w:val="24"/>
        </w:rPr>
      </w:pPr>
      <w:r w:rsidRPr="00974DD8">
        <w:rPr>
          <w:rFonts w:eastAsia="Times New Roman"/>
          <w:b/>
          <w:szCs w:val="24"/>
        </w:rPr>
        <w:t xml:space="preserve">ΓΕΩΡΓΙΟΣ ΑΚΡΙΩΤΗΣ: </w:t>
      </w:r>
      <w:r>
        <w:rPr>
          <w:rFonts w:eastAsia="Times New Roman"/>
          <w:szCs w:val="24"/>
        </w:rPr>
        <w:t>Ευχαριστώ, κύριε Πρόεδρε.</w:t>
      </w:r>
    </w:p>
    <w:p w14:paraId="0675904A" w14:textId="77777777" w:rsidR="00866F2D" w:rsidRDefault="003A64EF">
      <w:pPr>
        <w:spacing w:line="600" w:lineRule="auto"/>
        <w:ind w:firstLine="720"/>
        <w:jc w:val="both"/>
        <w:rPr>
          <w:rFonts w:eastAsia="Times New Roman"/>
          <w:szCs w:val="24"/>
        </w:rPr>
      </w:pPr>
      <w:r>
        <w:rPr>
          <w:rFonts w:eastAsia="Times New Roman"/>
          <w:szCs w:val="24"/>
        </w:rPr>
        <w:t>Αγαπητοί συνάδελφοι, το παρόν νομοσχέδιο είναι ένα ακόμα βήμα προς τη συνολική ανασυγκρότηση του εκπαιδευτικού συστήματος, που αποτελεί σταθερή επ</w:t>
      </w:r>
      <w:r>
        <w:rPr>
          <w:rFonts w:eastAsia="Times New Roman"/>
          <w:szCs w:val="24"/>
        </w:rPr>
        <w:t xml:space="preserve">ιδίωξη της Κυβέρνησής μας. Οι προτεινόμενες διατάξεις είναι το αποτέλεσμα μακράς διαβούλευσης. Παράλληλα, υλοποιούν αιτήματα του εκπαιδευτικού κινήματος και ενσωματώνουν τη </w:t>
      </w:r>
      <w:proofErr w:type="spellStart"/>
      <w:r>
        <w:rPr>
          <w:rFonts w:eastAsia="Times New Roman"/>
          <w:szCs w:val="24"/>
        </w:rPr>
        <w:t>συσσωρευθείσα</w:t>
      </w:r>
      <w:proofErr w:type="spellEnd"/>
      <w:r>
        <w:rPr>
          <w:rFonts w:eastAsia="Times New Roman"/>
          <w:szCs w:val="24"/>
        </w:rPr>
        <w:t xml:space="preserve"> πολύχρονη εκπαιδευτική εμπειρία. </w:t>
      </w:r>
    </w:p>
    <w:p w14:paraId="0675904B" w14:textId="77777777" w:rsidR="00866F2D" w:rsidRDefault="003A64EF">
      <w:pPr>
        <w:spacing w:line="600" w:lineRule="auto"/>
        <w:ind w:firstLine="720"/>
        <w:jc w:val="both"/>
        <w:rPr>
          <w:rFonts w:eastAsia="Times New Roman"/>
          <w:szCs w:val="24"/>
        </w:rPr>
      </w:pPr>
      <w:r>
        <w:rPr>
          <w:rFonts w:eastAsia="Times New Roman"/>
          <w:szCs w:val="24"/>
        </w:rPr>
        <w:lastRenderedPageBreak/>
        <w:t>Στόχος μας είναι να διασφαλίσουμε τ</w:t>
      </w:r>
      <w:r>
        <w:rPr>
          <w:rFonts w:eastAsia="Times New Roman"/>
          <w:szCs w:val="24"/>
        </w:rPr>
        <w:t>ο δικαίωμα σε ποιοτική δημόσια και δωρεάν εκπαίδευση για όλους, να θεραπεύσουμε τις παθογένειες και να σβήσουμε το αποτύπωμα που άφησαν στο εκπαιδευτικό σύστημα οι νεοφιλελεύθερες πολιτικές των προηγούμενων κυβερνήσεων, πολιτικές που οδήγησαν σ’ ένα ασφυκτ</w:t>
      </w:r>
      <w:r>
        <w:rPr>
          <w:rFonts w:eastAsia="Times New Roman"/>
          <w:szCs w:val="24"/>
        </w:rPr>
        <w:t xml:space="preserve">ικό, αυταρχικό, </w:t>
      </w:r>
      <w:proofErr w:type="spellStart"/>
      <w:r>
        <w:rPr>
          <w:rFonts w:eastAsia="Times New Roman"/>
          <w:szCs w:val="24"/>
        </w:rPr>
        <w:t>τιμωρητικό</w:t>
      </w:r>
      <w:proofErr w:type="spellEnd"/>
      <w:r>
        <w:rPr>
          <w:rFonts w:eastAsia="Times New Roman"/>
          <w:szCs w:val="24"/>
        </w:rPr>
        <w:t xml:space="preserve"> και σε πολλές περιπτώσεις αντισυνταγματικό πλαίσιο, σε συνεχή μείωση των δαπανών για την εκπαίδευση, σε </w:t>
      </w:r>
      <w:proofErr w:type="spellStart"/>
      <w:r>
        <w:rPr>
          <w:rFonts w:eastAsia="Times New Roman"/>
          <w:szCs w:val="24"/>
        </w:rPr>
        <w:t>τιμωρητικού</w:t>
      </w:r>
      <w:proofErr w:type="spellEnd"/>
      <w:r>
        <w:rPr>
          <w:rFonts w:eastAsia="Times New Roman"/>
          <w:szCs w:val="24"/>
        </w:rPr>
        <w:t xml:space="preserve"> χαρακτήρα διατάξεις για την αξιολόγηση, σε διαθεσιμότητες και απολύσεις, σε αδιαφανείς και αναξιοκρατικές διαδικα</w:t>
      </w:r>
      <w:r>
        <w:rPr>
          <w:rFonts w:eastAsia="Times New Roman"/>
          <w:szCs w:val="24"/>
        </w:rPr>
        <w:t xml:space="preserve">σίες επιλογής στελεχών. Μοναδικός στόχος ήταν η βαθμιαία συρρίκνωση και υποβάθμιση του δημόσιου εκπαιδευτικού συστήματος. </w:t>
      </w:r>
    </w:p>
    <w:p w14:paraId="0675904C" w14:textId="77777777" w:rsidR="00866F2D" w:rsidRDefault="003A64EF">
      <w:pPr>
        <w:spacing w:line="600" w:lineRule="auto"/>
        <w:ind w:firstLine="720"/>
        <w:jc w:val="both"/>
        <w:rPr>
          <w:rFonts w:eastAsia="Times New Roman"/>
          <w:szCs w:val="24"/>
        </w:rPr>
      </w:pPr>
      <w:r>
        <w:rPr>
          <w:rFonts w:eastAsia="Times New Roman"/>
          <w:szCs w:val="24"/>
        </w:rPr>
        <w:t>Κόντρα σ’ αυτό το πλαίσιο, για δεύτερη συνεχόμενη χρονιά μετά από πολλά χρόνια καταφέραμε να αυξήσουμε τις δημόσιες δαπάνες για την ε</w:t>
      </w:r>
      <w:r>
        <w:rPr>
          <w:rFonts w:eastAsia="Times New Roman"/>
          <w:szCs w:val="24"/>
        </w:rPr>
        <w:t xml:space="preserve">κπαίδευση. Με </w:t>
      </w:r>
      <w:proofErr w:type="spellStart"/>
      <w:r>
        <w:rPr>
          <w:rFonts w:eastAsia="Times New Roman"/>
          <w:szCs w:val="24"/>
        </w:rPr>
        <w:t>στοχευμένες</w:t>
      </w:r>
      <w:proofErr w:type="spellEnd"/>
      <w:r>
        <w:rPr>
          <w:rFonts w:eastAsia="Times New Roman"/>
          <w:szCs w:val="24"/>
        </w:rPr>
        <w:t xml:space="preserve"> θεσμικές παρεμβάσεις προχωρήσαμε σε σημαντικές μεταρρυθμίσεις σε όλες τις βαθμίδες του εκπαιδευτικού συστήματος. </w:t>
      </w:r>
    </w:p>
    <w:p w14:paraId="0675904D" w14:textId="77777777" w:rsidR="00866F2D" w:rsidRDefault="003A64EF">
      <w:pPr>
        <w:spacing w:line="600" w:lineRule="auto"/>
        <w:ind w:firstLine="720"/>
        <w:jc w:val="both"/>
        <w:rPr>
          <w:rFonts w:eastAsia="Times New Roman"/>
          <w:szCs w:val="24"/>
        </w:rPr>
      </w:pPr>
      <w:r>
        <w:rPr>
          <w:rFonts w:eastAsia="Times New Roman"/>
          <w:szCs w:val="24"/>
        </w:rPr>
        <w:lastRenderedPageBreak/>
        <w:t>Μεταξύ άλλων, έχουμε νέο θεσμικό πλαίσιο για τη λειτουργία των ΑΕΙ, ίδρυση του Πανεπιστημίου Δυτικής Αττικής, αναβάθ</w:t>
      </w:r>
      <w:r>
        <w:rPr>
          <w:rFonts w:eastAsia="Times New Roman"/>
          <w:szCs w:val="24"/>
        </w:rPr>
        <w:t>μιση της επαγγελματικής εκπαίδευσης, καθιέρωση της υποχρεωτικής δίχρονης προσχολικής εκπαίδευσης, ολοήμερα σχολεία, ειδική εκπαίδευση και πολλά άλλα, τα οποία ήλθαν και προσαρμόστηκαν ομαλά και αρμονικά στην εκπαιδευτική πραγματικότητα. Ας μας φέρετε ένα μ</w:t>
      </w:r>
      <w:r>
        <w:rPr>
          <w:rFonts w:eastAsia="Times New Roman"/>
          <w:szCs w:val="24"/>
        </w:rPr>
        <w:t xml:space="preserve">έτρο απ’ αυτά τα οποία θεσπίστηκαν από εμάς που να έχει τις συνέπειες που εσείς </w:t>
      </w:r>
      <w:proofErr w:type="spellStart"/>
      <w:r>
        <w:rPr>
          <w:rFonts w:eastAsia="Times New Roman"/>
          <w:szCs w:val="24"/>
        </w:rPr>
        <w:t>επικαλείσθε</w:t>
      </w:r>
      <w:proofErr w:type="spellEnd"/>
      <w:r>
        <w:rPr>
          <w:rFonts w:eastAsia="Times New Roman"/>
          <w:szCs w:val="24"/>
        </w:rPr>
        <w:t xml:space="preserve"> μονίμως </w:t>
      </w:r>
      <w:proofErr w:type="spellStart"/>
      <w:r>
        <w:rPr>
          <w:rFonts w:eastAsia="Times New Roman"/>
          <w:szCs w:val="24"/>
        </w:rPr>
        <w:t>καταστροφολογικά</w:t>
      </w:r>
      <w:proofErr w:type="spellEnd"/>
      <w:r>
        <w:rPr>
          <w:rFonts w:eastAsia="Times New Roman"/>
          <w:szCs w:val="24"/>
        </w:rPr>
        <w:t>.</w:t>
      </w:r>
      <w:r>
        <w:rPr>
          <w:rFonts w:eastAsia="Times New Roman"/>
          <w:szCs w:val="24"/>
        </w:rPr>
        <w:t xml:space="preserve"> </w:t>
      </w:r>
    </w:p>
    <w:p w14:paraId="0675904E" w14:textId="77777777" w:rsidR="00866F2D" w:rsidRDefault="003A64EF">
      <w:pPr>
        <w:spacing w:line="600" w:lineRule="auto"/>
        <w:ind w:firstLine="720"/>
        <w:jc w:val="both"/>
        <w:rPr>
          <w:rFonts w:eastAsia="Times New Roman"/>
          <w:b/>
          <w:szCs w:val="24"/>
        </w:rPr>
      </w:pPr>
      <w:r>
        <w:rPr>
          <w:rFonts w:eastAsia="Times New Roman"/>
          <w:szCs w:val="24"/>
        </w:rPr>
        <w:t>Ήδη, λοιπόν, με το παρόν νομοσχέδιο προχωράμε σε βασικές τομές στον χώρο της πρωτοβάθμιας και δευτεροβάθμιας εκπαίδευσης. Επανασχεδιάζουμ</w:t>
      </w:r>
      <w:r>
        <w:rPr>
          <w:rFonts w:eastAsia="Times New Roman"/>
          <w:szCs w:val="24"/>
        </w:rPr>
        <w:t>ε τις δομές υποστήριξης του εκπαιδευτικού έργου, ΠΕΚΕΣ, ΚΕΣΥ, ΚΕΑ, τις ομάδες σχολείων και προπαντός τη σχολική μονάδα και τον σύλλογο διδασκόντων, ο οποίος αναδεικνύεται σε κυρίαρχο όργανο για τη θεσμοθέτηση του προγραμματισμού και της αποτίμησης του εκπα</w:t>
      </w:r>
      <w:r>
        <w:rPr>
          <w:rFonts w:eastAsia="Times New Roman"/>
          <w:szCs w:val="24"/>
        </w:rPr>
        <w:t>ιδευτικού έργου.</w:t>
      </w:r>
    </w:p>
    <w:p w14:paraId="0675904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Όλες αυτές οι δομές αλληλοεπιδρούν, συντονίζονται και δρουν συλλογικά. Η συλλογικότητα στον σχεδιασμό και στη λήψη αποφάσεων, ο σεβασμός στην ετερογένεια των αναγκών των μαθητών, η σταδιακή αποκέντρωση και ο εκδημοκρατισμός είναι τα βασικά</w:t>
      </w:r>
      <w:r>
        <w:rPr>
          <w:rFonts w:eastAsia="Times New Roman" w:cs="Times New Roman"/>
          <w:szCs w:val="24"/>
        </w:rPr>
        <w:t xml:space="preserve"> χαρακτηριστικά του νέου συστήματος το οποίο θέλουμε να οικοδομήσουμε.</w:t>
      </w:r>
    </w:p>
    <w:p w14:paraId="0675905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δομή του εκπαιδευτικού συστήματος δεν είναι απλά ένα άθροισμα επιμέρους απρόσωπων λειτουργιών, δεν θα πρέπει να είναι ένα σύνολο φορέων που δρουν ανεξάρτητα ο ένας από τον άλλον. Είνα</w:t>
      </w:r>
      <w:r>
        <w:rPr>
          <w:rFonts w:eastAsia="Times New Roman" w:cs="Times New Roman"/>
          <w:szCs w:val="24"/>
        </w:rPr>
        <w:t xml:space="preserve">ι ένας ζωντανός οργανισμός που για να εξελιχθεί και να αναπτυχθεί προϋποθέτει συνεργασία μεταξύ των μερών που το συναπαρτίζουν. </w:t>
      </w:r>
    </w:p>
    <w:p w14:paraId="0675905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από τον μονοπρόσωπο θεσμό του σχολικού συμβούλου περνάμε στα ΠΕΚΕΣ και στη </w:t>
      </w:r>
      <w:proofErr w:type="spellStart"/>
      <w:r>
        <w:rPr>
          <w:rFonts w:eastAsia="Times New Roman" w:cs="Times New Roman"/>
          <w:szCs w:val="24"/>
        </w:rPr>
        <w:t>συλλειτουργία</w:t>
      </w:r>
      <w:proofErr w:type="spellEnd"/>
      <w:r>
        <w:rPr>
          <w:rFonts w:eastAsia="Times New Roman" w:cs="Times New Roman"/>
          <w:szCs w:val="24"/>
        </w:rPr>
        <w:t xml:space="preserve"> των </w:t>
      </w:r>
      <w:r>
        <w:rPr>
          <w:rFonts w:eastAsia="Times New Roman" w:cs="Times New Roman"/>
          <w:szCs w:val="24"/>
        </w:rPr>
        <w:t>συντονιστών εκπα</w:t>
      </w:r>
      <w:r>
        <w:rPr>
          <w:rFonts w:eastAsia="Times New Roman" w:cs="Times New Roman"/>
          <w:szCs w:val="24"/>
        </w:rPr>
        <w:t>ιδευτικού έργου</w:t>
      </w:r>
      <w:r>
        <w:rPr>
          <w:rFonts w:eastAsia="Times New Roman" w:cs="Times New Roman"/>
          <w:szCs w:val="24"/>
        </w:rPr>
        <w:t xml:space="preserve"> εντός του πλαισίου αυτού. Φεύγουμε από το άτομο και πάμε στη διεπιστημονική ομάδα, αναγκαία εξέλιξη που απαντά στις σύγχρονες απαιτήσεις της λειτουργίας του εκπαιδευτικού συστήματος και εισάγει μια νέα κουλτούρα συνεννόησης και συνεργασίας.</w:t>
      </w:r>
    </w:p>
    <w:p w14:paraId="0675905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Τα ΚΕΣΥ, τα οποία διαδέχονται τα ΚΕΔΔΥ, έχουν διευρυμένο ρόλο σε σχέση με την </w:t>
      </w:r>
      <w:proofErr w:type="spellStart"/>
      <w:r>
        <w:rPr>
          <w:rFonts w:eastAsia="Times New Roman" w:cs="Times New Roman"/>
          <w:szCs w:val="24"/>
        </w:rPr>
        <w:t>προϋπάρχουσα</w:t>
      </w:r>
      <w:proofErr w:type="spellEnd"/>
      <w:r>
        <w:rPr>
          <w:rFonts w:eastAsia="Times New Roman" w:cs="Times New Roman"/>
          <w:szCs w:val="24"/>
        </w:rPr>
        <w:t xml:space="preserve"> δομή. Το αντικείμενό τους δεν περιορίζεται στο πεδίο της ειδικής αγωγής της εκπαίδευσης, αλλά επεκτείνεται και σε θέματα συμβουλευτικής και επαγγελματικού </w:t>
      </w:r>
      <w:r>
        <w:rPr>
          <w:rFonts w:eastAsia="Times New Roman" w:cs="Times New Roman"/>
          <w:szCs w:val="24"/>
        </w:rPr>
        <w:t>προσανατολισμού.</w:t>
      </w:r>
    </w:p>
    <w:p w14:paraId="0675905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Τα ΚΕΑ αποτελούν τη μετεξέλιξη των </w:t>
      </w:r>
      <w:r>
        <w:rPr>
          <w:rFonts w:eastAsia="Times New Roman" w:cs="Times New Roman"/>
          <w:szCs w:val="24"/>
        </w:rPr>
        <w:t>κέντρων περιβαλλοντικής εξέλιξης</w:t>
      </w:r>
      <w:r>
        <w:rPr>
          <w:rFonts w:eastAsia="Times New Roman" w:cs="Times New Roman"/>
          <w:szCs w:val="24"/>
        </w:rPr>
        <w:t>. Η αποστολή τους διευρύνεται πέρα από την περιβαλλοντική εκτέλεση και περνά σε όλα τα πεδία της αειφόρου ανάπτυξης, όπως στην παιδεία και στον πολιτισμό.</w:t>
      </w:r>
    </w:p>
    <w:p w14:paraId="0675905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Όσοι, παρ</w:t>
      </w:r>
      <w:r>
        <w:rPr>
          <w:rFonts w:eastAsia="Times New Roman" w:cs="Times New Roman"/>
          <w:szCs w:val="24"/>
        </w:rPr>
        <w:t xml:space="preserve">’ </w:t>
      </w:r>
      <w:r>
        <w:rPr>
          <w:rFonts w:eastAsia="Times New Roman" w:cs="Times New Roman"/>
          <w:szCs w:val="24"/>
        </w:rPr>
        <w:t>όλα αυ</w:t>
      </w:r>
      <w:r>
        <w:rPr>
          <w:rFonts w:eastAsia="Times New Roman" w:cs="Times New Roman"/>
          <w:szCs w:val="24"/>
        </w:rPr>
        <w:t>τά, συνεχίζουν να ταυτίζουν το παρόν εγχείρημα με κατάργηση δομών</w:t>
      </w:r>
      <w:r>
        <w:rPr>
          <w:rFonts w:eastAsia="Times New Roman" w:cs="Times New Roman"/>
          <w:szCs w:val="24"/>
        </w:rPr>
        <w:t>,</w:t>
      </w:r>
      <w:r>
        <w:rPr>
          <w:rFonts w:eastAsia="Times New Roman" w:cs="Times New Roman"/>
          <w:szCs w:val="24"/>
        </w:rPr>
        <w:t xml:space="preserve"> είτε σκοπίμως </w:t>
      </w:r>
      <w:proofErr w:type="spellStart"/>
      <w:r>
        <w:rPr>
          <w:rFonts w:eastAsia="Times New Roman" w:cs="Times New Roman"/>
          <w:szCs w:val="24"/>
        </w:rPr>
        <w:t>καταστροφολογούν</w:t>
      </w:r>
      <w:proofErr w:type="spellEnd"/>
      <w:r>
        <w:rPr>
          <w:rFonts w:eastAsia="Times New Roman" w:cs="Times New Roman"/>
          <w:szCs w:val="24"/>
        </w:rPr>
        <w:t xml:space="preserve"> είτε έχουν μάθει να διαβάζουν επιλεκτικά. Η μετεξέλιξη των υπαρχουσών δομών και η ενίσχυσή τους με νέα αντικείμενα δίνει νέα πνοή και δυναμική στο εκπαιδευτικ</w:t>
      </w:r>
      <w:r>
        <w:rPr>
          <w:rFonts w:eastAsia="Times New Roman" w:cs="Times New Roman"/>
          <w:szCs w:val="24"/>
        </w:rPr>
        <w:t xml:space="preserve">ό σύστημα και συμβάλλει στην ενίσχυση της αποτελεσματικότητάς του, </w:t>
      </w:r>
      <w:r>
        <w:rPr>
          <w:rFonts w:eastAsia="Times New Roman" w:cs="Times New Roman"/>
          <w:szCs w:val="24"/>
        </w:rPr>
        <w:t xml:space="preserve">ενώ </w:t>
      </w:r>
      <w:r>
        <w:rPr>
          <w:rFonts w:eastAsia="Times New Roman" w:cs="Times New Roman"/>
          <w:szCs w:val="24"/>
        </w:rPr>
        <w:t>παράλληλα το εκσυγχρονίζει ώστε να ανταποκρίνεται κα</w:t>
      </w:r>
      <w:r>
        <w:rPr>
          <w:rFonts w:eastAsia="Times New Roman" w:cs="Times New Roman"/>
          <w:szCs w:val="24"/>
        </w:rPr>
        <w:lastRenderedPageBreak/>
        <w:t>λύτερα στις σύγχρονες κοινωνικές και τεχνολογικές εξελίξεις. Η προσπάθεια μεταρρύθμισης δε, θα ήταν ημιτελής αν δεν περιλάμβανε ένα σ</w:t>
      </w:r>
      <w:r>
        <w:rPr>
          <w:rFonts w:eastAsia="Times New Roman" w:cs="Times New Roman"/>
          <w:szCs w:val="24"/>
        </w:rPr>
        <w:t xml:space="preserve">υνεκτικό και ξεκάθαρο πλαίσιο σχετικά με τη διαδικασία επιλογής και αξιολόγησης των εκπαιδευτικών στελεχών. </w:t>
      </w:r>
    </w:p>
    <w:p w14:paraId="0675905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Βασικά χαρακτηριστικά του νέου πλαισίου</w:t>
      </w:r>
      <w:r>
        <w:rPr>
          <w:rFonts w:eastAsia="Times New Roman" w:cs="Times New Roman"/>
          <w:szCs w:val="24"/>
        </w:rPr>
        <w:t>,</w:t>
      </w:r>
      <w:r>
        <w:rPr>
          <w:rFonts w:eastAsia="Times New Roman" w:cs="Times New Roman"/>
          <w:szCs w:val="24"/>
        </w:rPr>
        <w:t xml:space="preserve"> που τίθενται στο παρόν νομοσχέδιο</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η</w:t>
      </w:r>
      <w:r>
        <w:rPr>
          <w:rFonts w:eastAsia="Times New Roman" w:cs="Times New Roman"/>
          <w:szCs w:val="24"/>
        </w:rPr>
        <w:t xml:space="preserve"> διαφάνεια και η αξιοκρατία μέσω της καθιέρωσης ενιαίων κριτηρίω</w:t>
      </w:r>
      <w:r>
        <w:rPr>
          <w:rFonts w:eastAsia="Times New Roman" w:cs="Times New Roman"/>
          <w:szCs w:val="24"/>
        </w:rPr>
        <w:t>ν επιλογής, η ανατροφοδότηση...</w:t>
      </w:r>
    </w:p>
    <w:p w14:paraId="06759056" w14:textId="77777777" w:rsidR="00866F2D" w:rsidRDefault="003A64E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675905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μου δώσετε λίγο χρόνο, κύριε Πρόεδρε;</w:t>
      </w:r>
    </w:p>
    <w:p w14:paraId="06759058" w14:textId="77777777" w:rsidR="00866F2D" w:rsidRDefault="003A64EF">
      <w:pPr>
        <w:spacing w:line="600" w:lineRule="auto"/>
        <w:ind w:firstLine="720"/>
        <w:jc w:val="both"/>
        <w:rPr>
          <w:rFonts w:eastAsia="Times New Roman" w:cs="Times New Roman"/>
          <w:szCs w:val="24"/>
        </w:rPr>
      </w:pPr>
      <w:r w:rsidRPr="00913D1A">
        <w:rPr>
          <w:rFonts w:eastAsia="Times New Roman" w:cs="Times New Roman"/>
          <w:b/>
          <w:szCs w:val="24"/>
        </w:rPr>
        <w:t>ΠΡΟΕΔΡΕΥΩΝ (Σπυρίδων Λυκούδης):</w:t>
      </w:r>
      <w:r>
        <w:rPr>
          <w:rFonts w:eastAsia="Times New Roman" w:cs="Times New Roman"/>
          <w:szCs w:val="24"/>
        </w:rPr>
        <w:t xml:space="preserve"> Συνεχίστε, κύριε συνάδελφε.</w:t>
      </w:r>
    </w:p>
    <w:p w14:paraId="06759059" w14:textId="77777777" w:rsidR="00866F2D" w:rsidRDefault="003A64EF">
      <w:pPr>
        <w:spacing w:line="600" w:lineRule="auto"/>
        <w:ind w:firstLine="720"/>
        <w:jc w:val="both"/>
        <w:rPr>
          <w:rFonts w:eastAsia="Times New Roman" w:cs="Times New Roman"/>
          <w:szCs w:val="24"/>
        </w:rPr>
      </w:pPr>
      <w:r w:rsidRPr="00913D1A">
        <w:rPr>
          <w:rFonts w:eastAsia="Times New Roman" w:cs="Times New Roman"/>
          <w:b/>
          <w:szCs w:val="24"/>
        </w:rPr>
        <w:t>ΓΕΩΡΓΙΟΣ ΑΚΡΙΩΤΗΣ:</w:t>
      </w:r>
      <w:r>
        <w:rPr>
          <w:rFonts w:eastAsia="Times New Roman" w:cs="Times New Roman"/>
          <w:szCs w:val="24"/>
        </w:rPr>
        <w:t xml:space="preserve"> ...των εκπαιδευτικών στελεχών στην εκπαιδευτική πράξη με την καθιέρωση των δύο συνεχόμενων θητειών στην ίδια θέση, η κατάργηση της </w:t>
      </w:r>
      <w:r>
        <w:rPr>
          <w:rFonts w:eastAsia="Times New Roman" w:cs="Times New Roman"/>
          <w:szCs w:val="24"/>
        </w:rPr>
        <w:lastRenderedPageBreak/>
        <w:t xml:space="preserve">συμμοριτικής προσωπικής αξιολόγησης με την καθιέρωση της </w:t>
      </w:r>
      <w:proofErr w:type="spellStart"/>
      <w:r>
        <w:rPr>
          <w:rFonts w:eastAsia="Times New Roman" w:cs="Times New Roman"/>
          <w:szCs w:val="24"/>
        </w:rPr>
        <w:t>αυτοαξιολόγησης</w:t>
      </w:r>
      <w:proofErr w:type="spellEnd"/>
      <w:r>
        <w:rPr>
          <w:rFonts w:eastAsia="Times New Roman" w:cs="Times New Roman"/>
          <w:szCs w:val="24"/>
        </w:rPr>
        <w:t xml:space="preserve"> της σχολικής μονάδας.</w:t>
      </w:r>
    </w:p>
    <w:p w14:paraId="067590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να αναφερθώ </w:t>
      </w:r>
      <w:r>
        <w:rPr>
          <w:rFonts w:eastAsia="Times New Roman" w:cs="Times New Roman"/>
          <w:szCs w:val="24"/>
        </w:rPr>
        <w:t>στην καθιέρωση, με το παρόν νομοσχέδιο, των τριετών σπουδών στα εσπερινά λύκεια, που αποτελεί ένα σημαντικό μέτρο κοινωνικού εκπαιδευτικού χαρακτήρα για τους εργαζόμενους ενήλικες μαθητές.</w:t>
      </w:r>
    </w:p>
    <w:p w14:paraId="0675905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Αγαπητοί συνάδελφοι, η ανασυγκρότηση του εκπαιδευτικού συστήματος δ</w:t>
      </w:r>
      <w:r>
        <w:rPr>
          <w:rFonts w:eastAsia="Times New Roman" w:cs="Times New Roman"/>
          <w:szCs w:val="24"/>
        </w:rPr>
        <w:t>εν είναι σίγουρα εύκολη υπόθεση. Η εκπαιδευτική διαδικασία είναι σύνθετη, καθώς τόσο τα μέρη που συμμετέχουν σε αυτή όσο και τα ζητούμενά της είναι πολλαπλά. Παράλληλα, αποτελεί μια δυναμική διαδικασία η οποία προσδιορίζεται, μεταβάλλεται και οφείλει να συ</w:t>
      </w:r>
      <w:r>
        <w:rPr>
          <w:rFonts w:eastAsia="Times New Roman" w:cs="Times New Roman"/>
          <w:szCs w:val="24"/>
        </w:rPr>
        <w:t>μβαδίζει με τις κοινωνικές και τεχνολογικές εξελίξεις.</w:t>
      </w:r>
    </w:p>
    <w:p w14:paraId="067590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αποτελεί ένα σημαντικό βήμα σε αυτή την προσπάθεια, ένα βήμα που θα δώσει νέα πνοή και δυναμική στο εκπαιδευτικό σύστημα. Παράλληλα, </w:t>
      </w:r>
      <w:r>
        <w:rPr>
          <w:rFonts w:eastAsia="Times New Roman" w:cs="Times New Roman"/>
          <w:szCs w:val="24"/>
        </w:rPr>
        <w:lastRenderedPageBreak/>
        <w:t>επιχειρεί να διορθώσει πολλές από τις παθογένειε</w:t>
      </w:r>
      <w:r>
        <w:rPr>
          <w:rFonts w:eastAsia="Times New Roman" w:cs="Times New Roman"/>
          <w:szCs w:val="24"/>
        </w:rPr>
        <w:t>ς και τις στρεβλώσεις που είχαν δημιουργήσει τα νομοθετήματα των προηγούμενων κυβερνήσεων. Θέτει, τέλος, τις βάσεις για ένα σύστημα ανοιχτό και δημοκρατικό</w:t>
      </w:r>
      <w:r>
        <w:rPr>
          <w:rFonts w:eastAsia="Times New Roman" w:cs="Times New Roman"/>
          <w:szCs w:val="24"/>
        </w:rPr>
        <w:t>,</w:t>
      </w:r>
      <w:r>
        <w:rPr>
          <w:rFonts w:eastAsia="Times New Roman" w:cs="Times New Roman"/>
          <w:szCs w:val="24"/>
        </w:rPr>
        <w:t xml:space="preserve"> που θα απελευθερώσει και θα προ</w:t>
      </w:r>
      <w:r>
        <w:rPr>
          <w:rFonts w:eastAsia="Times New Roman" w:cs="Times New Roman"/>
          <w:szCs w:val="24"/>
        </w:rPr>
        <w:t>αγ</w:t>
      </w:r>
      <w:r>
        <w:rPr>
          <w:rFonts w:eastAsia="Times New Roman" w:cs="Times New Roman"/>
          <w:szCs w:val="24"/>
        </w:rPr>
        <w:t>άγει τις δημιουργικές δυνάμεις</w:t>
      </w:r>
      <w:r>
        <w:rPr>
          <w:rFonts w:eastAsia="Times New Roman" w:cs="Times New Roman"/>
          <w:szCs w:val="24"/>
        </w:rPr>
        <w:t>,</w:t>
      </w:r>
      <w:r>
        <w:rPr>
          <w:rFonts w:eastAsia="Times New Roman" w:cs="Times New Roman"/>
          <w:szCs w:val="24"/>
        </w:rPr>
        <w:t xml:space="preserve"> τόσο από την πλευρά των διδασκόντω</w:t>
      </w:r>
      <w:r>
        <w:rPr>
          <w:rFonts w:eastAsia="Times New Roman" w:cs="Times New Roman"/>
          <w:szCs w:val="24"/>
        </w:rPr>
        <w:t>ν όσο και από την πλευρά των μαθητών</w:t>
      </w:r>
      <w:r>
        <w:rPr>
          <w:rFonts w:eastAsia="Times New Roman" w:cs="Times New Roman"/>
          <w:szCs w:val="24"/>
        </w:rPr>
        <w:t>.</w:t>
      </w:r>
    </w:p>
    <w:p w14:paraId="0675905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905E"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675905F" w14:textId="77777777" w:rsidR="00866F2D" w:rsidRDefault="003A64EF">
      <w:pPr>
        <w:spacing w:line="600" w:lineRule="auto"/>
        <w:ind w:firstLine="720"/>
        <w:jc w:val="both"/>
        <w:rPr>
          <w:rFonts w:eastAsia="Times New Roman" w:cs="Times New Roman"/>
          <w:szCs w:val="24"/>
        </w:rPr>
      </w:pPr>
      <w:r w:rsidRPr="00C4687E">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67590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 συνάδελφος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έχει τον λόγο.</w:t>
      </w:r>
    </w:p>
    <w:p w14:paraId="06759061" w14:textId="77777777" w:rsidR="00866F2D" w:rsidRDefault="003A64EF">
      <w:pPr>
        <w:spacing w:line="600" w:lineRule="auto"/>
        <w:ind w:firstLine="720"/>
        <w:jc w:val="both"/>
        <w:rPr>
          <w:rFonts w:eastAsia="Times New Roman" w:cs="Times New Roman"/>
          <w:szCs w:val="24"/>
        </w:rPr>
      </w:pPr>
      <w:r w:rsidRPr="00C4687E">
        <w:rPr>
          <w:rFonts w:eastAsia="Times New Roman" w:cs="Times New Roman"/>
          <w:b/>
          <w:szCs w:val="24"/>
        </w:rPr>
        <w:t>ΤΡΙΑΝΤΑΦΥΛΛΟΣ ΜΗΤΑΦΙΔΗΣ:</w:t>
      </w:r>
      <w:r>
        <w:rPr>
          <w:rFonts w:eastAsia="Times New Roman" w:cs="Times New Roman"/>
          <w:szCs w:val="24"/>
        </w:rPr>
        <w:t xml:space="preserve"> Αγ</w:t>
      </w:r>
      <w:r>
        <w:rPr>
          <w:rFonts w:eastAsia="Times New Roman" w:cs="Times New Roman"/>
          <w:szCs w:val="24"/>
        </w:rPr>
        <w:t xml:space="preserve">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ο κ. Τζαβάρας -ο οποίος δεν βρίσκεται αυτή τη στιγμή στην Αίθουσα- ασχολήθηκε συστηματικά και επίμονα τόσο με την ιδεολογική ταυτότητα της Νέας Δημοκρατίας, αλλά ιδιαιτέρως βέβαια του ΣΥΡΙΖΑ.</w:t>
      </w:r>
    </w:p>
    <w:p w14:paraId="067590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Δεν είμαστε, λέει ο κ. Τζαβ</w:t>
      </w:r>
      <w:r>
        <w:rPr>
          <w:rFonts w:eastAsia="Times New Roman" w:cs="Times New Roman"/>
          <w:szCs w:val="24"/>
        </w:rPr>
        <w:t>άρας, ούτε συντηρητικοί ούτε νεοφιλελεύθεροι. Είμαστε σκέτοι φιλελεύθεροι. Και, μάλιστα, είναι και κληρονόμοι του διαφωτισμού.</w:t>
      </w:r>
    </w:p>
    <w:p w14:paraId="06759063" w14:textId="77777777" w:rsidR="00866F2D" w:rsidRDefault="003A64EF">
      <w:pPr>
        <w:spacing w:line="600" w:lineRule="auto"/>
        <w:ind w:firstLine="720"/>
        <w:jc w:val="both"/>
        <w:rPr>
          <w:rFonts w:eastAsia="Times New Roman"/>
          <w:szCs w:val="24"/>
        </w:rPr>
      </w:pPr>
      <w:r>
        <w:rPr>
          <w:rFonts w:eastAsia="Times New Roman"/>
          <w:szCs w:val="24"/>
        </w:rPr>
        <w:t xml:space="preserve">Ηχούν, όμως, ως τραγική ειρωνεία, αγαπητοί συνάδελφοι, αυτού του είδους οι </w:t>
      </w:r>
      <w:r>
        <w:rPr>
          <w:rFonts w:eastAsia="Times New Roman"/>
          <w:szCs w:val="24"/>
        </w:rPr>
        <w:t>«</w:t>
      </w:r>
      <w:proofErr w:type="spellStart"/>
      <w:r>
        <w:rPr>
          <w:rFonts w:eastAsia="Times New Roman"/>
          <w:szCs w:val="24"/>
        </w:rPr>
        <w:t>αυτοαναφορικότητες</w:t>
      </w:r>
      <w:proofErr w:type="spellEnd"/>
      <w:r>
        <w:rPr>
          <w:rFonts w:eastAsia="Times New Roman"/>
          <w:szCs w:val="24"/>
        </w:rPr>
        <w:t>»</w:t>
      </w:r>
      <w:r>
        <w:rPr>
          <w:rFonts w:eastAsia="Times New Roman"/>
          <w:szCs w:val="24"/>
        </w:rPr>
        <w:t>, για να χρησιμοποιήσω και εγώ ένα</w:t>
      </w:r>
      <w:r>
        <w:rPr>
          <w:rFonts w:eastAsia="Times New Roman"/>
          <w:szCs w:val="24"/>
        </w:rPr>
        <w:t>ν γλωσσικό βαρβαρισμό που είναι τελευταία πολύ της μόδας. Αν σκεφτεί κανείς και μόνο το τι συμβαίνει με τα στελέχη σας, με τον Αρχηγό σας αυτές τις ημέρες, οι οποίοι έχουν στην κυριολεξία «βρικολακιάσει» την αλήστου μνήμης εθνικοφροσύνη, μόνο που τώρα λέγε</w:t>
      </w:r>
      <w:r>
        <w:rPr>
          <w:rFonts w:eastAsia="Times New Roman"/>
          <w:szCs w:val="24"/>
        </w:rPr>
        <w:t>ται «</w:t>
      </w:r>
      <w:proofErr w:type="spellStart"/>
      <w:r>
        <w:rPr>
          <w:rFonts w:eastAsia="Times New Roman"/>
          <w:szCs w:val="24"/>
        </w:rPr>
        <w:t>μ</w:t>
      </w:r>
      <w:r>
        <w:rPr>
          <w:rFonts w:eastAsia="Times New Roman"/>
          <w:szCs w:val="24"/>
        </w:rPr>
        <w:t>ακεδονοφροσύνη</w:t>
      </w:r>
      <w:proofErr w:type="spellEnd"/>
      <w:r>
        <w:rPr>
          <w:rFonts w:eastAsia="Times New Roman"/>
          <w:szCs w:val="24"/>
        </w:rPr>
        <w:t>» και μοιράζουν πιστοποιητικά πατριωτισμού ανά τη χώρα, θέλοντας να κρύψουν τις ευθύνες τους για το κακοφορμισμένο αυτό πρόβλημα</w:t>
      </w:r>
      <w:r>
        <w:rPr>
          <w:rFonts w:eastAsia="Times New Roman"/>
          <w:szCs w:val="24"/>
        </w:rPr>
        <w:t>,</w:t>
      </w:r>
      <w:r>
        <w:rPr>
          <w:rFonts w:eastAsia="Times New Roman"/>
          <w:szCs w:val="24"/>
        </w:rPr>
        <w:t xml:space="preserve"> που είμαστε βέβαιοι ότι θα το λύσουμε.</w:t>
      </w:r>
    </w:p>
    <w:p w14:paraId="06759064" w14:textId="77777777" w:rsidR="00866F2D" w:rsidRDefault="003A64EF">
      <w:pPr>
        <w:spacing w:line="600" w:lineRule="auto"/>
        <w:ind w:firstLine="720"/>
        <w:jc w:val="both"/>
        <w:rPr>
          <w:rFonts w:eastAsia="Times New Roman"/>
          <w:szCs w:val="24"/>
        </w:rPr>
      </w:pPr>
      <w:r>
        <w:rPr>
          <w:rFonts w:eastAsia="Times New Roman"/>
          <w:szCs w:val="24"/>
        </w:rPr>
        <w:t>Θέλω να θυμίσω από το φιλελεύθερο βίο και πολιτεία σας, ορισμένες χ</w:t>
      </w:r>
      <w:r>
        <w:rPr>
          <w:rFonts w:eastAsia="Times New Roman"/>
          <w:szCs w:val="24"/>
        </w:rPr>
        <w:t xml:space="preserve">αρακτηριστικές περιπτώσεις, γιατί μας κατηγορήσατε για κομματισμό. Αυτά που θα σας διαβάσω, βέβαια, είναι από τους τέως συνεταίρους σας, εννοώ το ΠΑΣΟΚ και αφορούν βέβαια την εκπαίδευση. </w:t>
      </w:r>
    </w:p>
    <w:p w14:paraId="06759065" w14:textId="77777777" w:rsidR="00866F2D" w:rsidRDefault="003A64EF">
      <w:pPr>
        <w:spacing w:line="600" w:lineRule="auto"/>
        <w:ind w:firstLine="720"/>
        <w:jc w:val="both"/>
        <w:rPr>
          <w:rFonts w:eastAsia="Times New Roman"/>
          <w:szCs w:val="24"/>
        </w:rPr>
      </w:pPr>
      <w:r>
        <w:rPr>
          <w:rFonts w:eastAsia="Times New Roman"/>
          <w:szCs w:val="24"/>
        </w:rPr>
        <w:lastRenderedPageBreak/>
        <w:t>Σημειώστε, λοιπόν, 2007 και ο κ. Στυλιανίδης τότε με το πόνημά του π</w:t>
      </w:r>
      <w:r>
        <w:rPr>
          <w:rFonts w:eastAsia="Times New Roman"/>
          <w:szCs w:val="24"/>
        </w:rPr>
        <w:t xml:space="preserve">ερί </w:t>
      </w:r>
      <w:proofErr w:type="spellStart"/>
      <w:r>
        <w:rPr>
          <w:rFonts w:eastAsia="Times New Roman"/>
          <w:szCs w:val="24"/>
        </w:rPr>
        <w:t>μετριοκρατίας</w:t>
      </w:r>
      <w:proofErr w:type="spellEnd"/>
      <w:r>
        <w:rPr>
          <w:rFonts w:eastAsia="Times New Roman"/>
          <w:szCs w:val="24"/>
        </w:rPr>
        <w:t xml:space="preserve"> έλεγε ότι η εκπαιδευτική κοινότητα είναι απολύτως αυτοδιοικούμενη και </w:t>
      </w:r>
      <w:proofErr w:type="spellStart"/>
      <w:r>
        <w:rPr>
          <w:rFonts w:eastAsia="Times New Roman"/>
          <w:szCs w:val="24"/>
        </w:rPr>
        <w:t>αυτοδιαχεριζόμενη</w:t>
      </w:r>
      <w:proofErr w:type="spellEnd"/>
      <w:r>
        <w:rPr>
          <w:rFonts w:eastAsia="Times New Roman"/>
          <w:szCs w:val="24"/>
        </w:rPr>
        <w:t xml:space="preserve">. Δείτε, λοιπόν, πώς το εννοούσατε αυτό. Από πενήντα οκτώ διευθυντές εκπαίδευσης μόνο οι πέντε δεν ανήκαν στο κυβερνών κόμμα και από τους </w:t>
      </w:r>
      <w:proofErr w:type="spellStart"/>
      <w:r>
        <w:rPr>
          <w:rFonts w:eastAsia="Times New Roman"/>
          <w:szCs w:val="24"/>
        </w:rPr>
        <w:t>εκατόν</w:t>
      </w:r>
      <w:proofErr w:type="spellEnd"/>
      <w:r>
        <w:rPr>
          <w:rFonts w:eastAsia="Times New Roman"/>
          <w:szCs w:val="24"/>
        </w:rPr>
        <w:t xml:space="preserve"> πενήντ</w:t>
      </w:r>
      <w:r>
        <w:rPr>
          <w:rFonts w:eastAsia="Times New Roman"/>
          <w:szCs w:val="24"/>
        </w:rPr>
        <w:t xml:space="preserve">α οκτώ προϊσταμένους γραφείων μόνο οι είκοσι πέντε δεν ήταν γαλάζιοι. </w:t>
      </w:r>
    </w:p>
    <w:p w14:paraId="06759066" w14:textId="77777777" w:rsidR="00866F2D" w:rsidRDefault="003A64EF">
      <w:pPr>
        <w:spacing w:line="600" w:lineRule="auto"/>
        <w:ind w:firstLine="720"/>
        <w:jc w:val="both"/>
        <w:rPr>
          <w:rFonts w:eastAsia="Times New Roman"/>
          <w:szCs w:val="24"/>
        </w:rPr>
      </w:pPr>
      <w:r>
        <w:rPr>
          <w:rFonts w:eastAsia="Times New Roman"/>
          <w:szCs w:val="24"/>
        </w:rPr>
        <w:t xml:space="preserve">Θέλετε να δείτε και το πιο κραυγαλέο; Και εδώ αυτό δείχνει ακριβώς και τον εκφυλισμό των εκπροσώπων του κλάδου και αναφέρομαι στους αιρετούς. Πολλοί από τους αιρετούς ήταν ταυτόχρονα και </w:t>
      </w:r>
      <w:proofErr w:type="spellStart"/>
      <w:r>
        <w:rPr>
          <w:rFonts w:eastAsia="Times New Roman"/>
          <w:szCs w:val="24"/>
        </w:rPr>
        <w:t>κρίνοντες</w:t>
      </w:r>
      <w:proofErr w:type="spellEnd"/>
      <w:r>
        <w:rPr>
          <w:rFonts w:eastAsia="Times New Roman"/>
          <w:szCs w:val="24"/>
        </w:rPr>
        <w:t xml:space="preserve"> και κρινόμενοι, έπαιζαν θέατρο. Το θυμούνται εδώ οι παλιοί </w:t>
      </w:r>
      <w:r>
        <w:rPr>
          <w:rFonts w:eastAsia="Times New Roman"/>
          <w:szCs w:val="24"/>
        </w:rPr>
        <w:t>συνδικαλιστές, έχουμε πολλούς στον χώρο μας.</w:t>
      </w:r>
    </w:p>
    <w:p w14:paraId="06759067" w14:textId="77777777" w:rsidR="00866F2D" w:rsidRDefault="003A64EF">
      <w:pPr>
        <w:spacing w:line="600" w:lineRule="auto"/>
        <w:ind w:firstLine="720"/>
        <w:jc w:val="both"/>
        <w:rPr>
          <w:rFonts w:eastAsia="Times New Roman"/>
          <w:szCs w:val="24"/>
        </w:rPr>
      </w:pPr>
      <w:r>
        <w:rPr>
          <w:rFonts w:eastAsia="Times New Roman"/>
          <w:szCs w:val="24"/>
        </w:rPr>
        <w:t>Επειδή καίγεστε για τη νομιμότητα, το Διοικητικό Εφετείο της Αθήνας, λοιπόν, το 2005 με την απόφασή του 759 έλεγε ότι όσοι σκόπευαν να καταλάβουν διοικητικές θέσεις στην εκπαίδευση</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έπρεπε να </w:t>
      </w:r>
      <w:proofErr w:type="spellStart"/>
      <w:r>
        <w:rPr>
          <w:rFonts w:eastAsia="Times New Roman"/>
          <w:szCs w:val="24"/>
        </w:rPr>
        <w:t>αυτοεξαιρ</w:t>
      </w:r>
      <w:r>
        <w:rPr>
          <w:rFonts w:eastAsia="Times New Roman"/>
          <w:szCs w:val="24"/>
        </w:rPr>
        <w:t>εθούν</w:t>
      </w:r>
      <w:proofErr w:type="spellEnd"/>
      <w:r>
        <w:rPr>
          <w:rFonts w:eastAsia="Times New Roman"/>
          <w:szCs w:val="24"/>
        </w:rPr>
        <w:t xml:space="preserve"> από τη διαδικασία της επιλογής, έστω και αν ήταν αιρετοί. Αυτοί δεν έκαναν, όμως αυτό. Έβαζαν τον αναπληρωματικό τους. </w:t>
      </w:r>
    </w:p>
    <w:p w14:paraId="06759068"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Ξέρετε ποιο ήταν το αποτέλεσμα; Ακυρώθηκαν όλοι οι πίνακες επιλογής διευθυντών. Και ποια ήταν η κατάληξη; Καθόλου τιμητική, πήγαν </w:t>
      </w:r>
      <w:r>
        <w:rPr>
          <w:rFonts w:eastAsia="Times New Roman"/>
          <w:szCs w:val="24"/>
        </w:rPr>
        <w:t xml:space="preserve">στα δικαστήρια. Ξέρετε ότι έτρεχαν στα δικαστήρια μέχρι πρόσφατα; Τα λέω αυτά γιατί δεν μπορείτε να μας παραδίδετε μαθήματα πολιτικής ηθικής. </w:t>
      </w:r>
    </w:p>
    <w:p w14:paraId="06759069" w14:textId="77777777" w:rsidR="00866F2D" w:rsidRDefault="003A64EF">
      <w:pPr>
        <w:spacing w:line="600" w:lineRule="auto"/>
        <w:ind w:firstLine="720"/>
        <w:jc w:val="both"/>
        <w:rPr>
          <w:rFonts w:eastAsia="Times New Roman"/>
          <w:szCs w:val="24"/>
        </w:rPr>
      </w:pPr>
      <w:r>
        <w:rPr>
          <w:rFonts w:eastAsia="Times New Roman"/>
          <w:szCs w:val="24"/>
        </w:rPr>
        <w:t>Το άλλο που θέλω να σας πω, επειδή πάλι θέλω να αναφερθώ στο φιλελεύθερο παρελθόν σας και παρόν σας, ιδιαίτερα στ</w:t>
      </w:r>
      <w:r>
        <w:rPr>
          <w:rFonts w:eastAsia="Times New Roman"/>
          <w:szCs w:val="24"/>
        </w:rPr>
        <w:t xml:space="preserve">ην εκπαίδευση, είναι το εξής. Ξέρετε ότι αυτό το νομοθέτημα που φέραμε εδώ -ειπώθηκε και από άλλους συναδέλφους- απηχεί τις καλύτερες παραδόσεις του κλάδου των εκπαιδευτικών. </w:t>
      </w:r>
    </w:p>
    <w:p w14:paraId="0675906A" w14:textId="77777777" w:rsidR="00866F2D" w:rsidRDefault="003A64EF">
      <w:pPr>
        <w:spacing w:line="600" w:lineRule="auto"/>
        <w:ind w:firstLine="720"/>
        <w:jc w:val="both"/>
        <w:rPr>
          <w:rFonts w:eastAsia="Times New Roman"/>
          <w:szCs w:val="24"/>
        </w:rPr>
      </w:pPr>
      <w:r>
        <w:rPr>
          <w:rFonts w:eastAsia="Times New Roman"/>
          <w:szCs w:val="24"/>
        </w:rPr>
        <w:t xml:space="preserve">Και να σας θυμίσω το εξής, ακούστε το λιγάκι. Όταν έπεσε η δικτατορία -και αυτό </w:t>
      </w:r>
      <w:r>
        <w:rPr>
          <w:rFonts w:eastAsia="Times New Roman"/>
          <w:szCs w:val="24"/>
        </w:rPr>
        <w:t>έχει μεγάλη σημασία- η ενιαία τότε ΕΛΜΕ Θεσσαλονίκης, Κιλκίς και Χαλκιδικής σε μια δημόσια εκδήλωση, την οποία είχε οργανώσει, μάλιστα, ο αείμνηστος δήμαρχος Μιχάλης Παπαδόπουλος, έθεσε το ζήτημα να υπάρχει καθεστώς αιρετής διοίκησης και στην πρωτοβάθμια κ</w:t>
      </w:r>
      <w:r>
        <w:rPr>
          <w:rFonts w:eastAsia="Times New Roman"/>
          <w:szCs w:val="24"/>
        </w:rPr>
        <w:t xml:space="preserve">αι στη δευτεροβάθμια εκπαίδευση, όπως υπάρχει και στην τριτοβάθμια. Από τότε δίνεται αυτή η μάχη. </w:t>
      </w:r>
    </w:p>
    <w:p w14:paraId="0675906B"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Ταυτόχρονα, λοιπόν, ο κλάδος των εκπαιδευτικών έθεσε το ζήτημα της </w:t>
      </w:r>
      <w:proofErr w:type="spellStart"/>
      <w:r>
        <w:rPr>
          <w:rFonts w:eastAsia="Times New Roman"/>
          <w:szCs w:val="24"/>
        </w:rPr>
        <w:t>αυτοεπιμόρφωσής</w:t>
      </w:r>
      <w:proofErr w:type="spellEnd"/>
      <w:r>
        <w:rPr>
          <w:rFonts w:eastAsia="Times New Roman"/>
          <w:szCs w:val="24"/>
        </w:rPr>
        <w:t xml:space="preserve"> του. Ακούστε, κύριε </w:t>
      </w:r>
      <w:proofErr w:type="spellStart"/>
      <w:r>
        <w:rPr>
          <w:rFonts w:eastAsia="Times New Roman"/>
          <w:szCs w:val="24"/>
        </w:rPr>
        <w:t>Ανδριανέ</w:t>
      </w:r>
      <w:proofErr w:type="spellEnd"/>
      <w:r>
        <w:rPr>
          <w:rFonts w:eastAsia="Times New Roman"/>
          <w:szCs w:val="24"/>
        </w:rPr>
        <w:t>, τι συνέβη. Είναι χρήσιμο να τα μαθαίνετε αυτ</w:t>
      </w:r>
      <w:r>
        <w:rPr>
          <w:rFonts w:eastAsia="Times New Roman"/>
          <w:szCs w:val="24"/>
        </w:rPr>
        <w:t xml:space="preserve">ά. Ανέλαβαν, λοιπόν, να συγκροτήσουν σεμινάρια και να οργανώσουν την </w:t>
      </w:r>
      <w:proofErr w:type="spellStart"/>
      <w:r>
        <w:rPr>
          <w:rFonts w:eastAsia="Times New Roman"/>
          <w:szCs w:val="24"/>
        </w:rPr>
        <w:t>αυτοεπιμόρφωσή</w:t>
      </w:r>
      <w:proofErr w:type="spellEnd"/>
      <w:r>
        <w:rPr>
          <w:rFonts w:eastAsia="Times New Roman"/>
          <w:szCs w:val="24"/>
        </w:rPr>
        <w:t xml:space="preserve"> τους οι εκπαιδευτικοί. Ξέρετε πώς απάντησε ο τότε Υπουργός Παιδείας, ο Γεώργιος Ράλλης; Απάντησε με μια εγκύκλιο προς τα σχολεία</w:t>
      </w:r>
      <w:r>
        <w:rPr>
          <w:rFonts w:eastAsia="Times New Roman"/>
          <w:szCs w:val="24"/>
        </w:rPr>
        <w:t>,</w:t>
      </w:r>
      <w:r>
        <w:rPr>
          <w:rFonts w:eastAsia="Times New Roman"/>
          <w:szCs w:val="24"/>
        </w:rPr>
        <w:t xml:space="preserve"> που απαγόρευε τη συμμετοχή των εκπαιδευτικ</w:t>
      </w:r>
      <w:r>
        <w:rPr>
          <w:rFonts w:eastAsia="Times New Roman"/>
          <w:szCs w:val="24"/>
        </w:rPr>
        <w:t xml:space="preserve">ών στις διαλέξεις και τα σεμινάρια. </w:t>
      </w:r>
    </w:p>
    <w:p w14:paraId="0675906C" w14:textId="77777777" w:rsidR="00866F2D" w:rsidRDefault="003A64EF">
      <w:pPr>
        <w:spacing w:line="600" w:lineRule="auto"/>
        <w:ind w:firstLine="720"/>
        <w:jc w:val="both"/>
        <w:rPr>
          <w:rFonts w:eastAsia="Times New Roman"/>
          <w:szCs w:val="24"/>
        </w:rPr>
      </w:pPr>
      <w:r>
        <w:rPr>
          <w:rFonts w:eastAsia="Times New Roman"/>
          <w:szCs w:val="24"/>
        </w:rPr>
        <w:t>Παρά αυτές</w:t>
      </w:r>
      <w:r w:rsidRPr="003F6430">
        <w:rPr>
          <w:rFonts w:eastAsia="Times New Roman"/>
          <w:szCs w:val="24"/>
        </w:rPr>
        <w:t xml:space="preserve"> </w:t>
      </w:r>
      <w:r>
        <w:rPr>
          <w:rFonts w:eastAsia="Times New Roman"/>
          <w:szCs w:val="24"/>
        </w:rPr>
        <w:t>τις απαγορεύσεις</w:t>
      </w:r>
      <w:r>
        <w:rPr>
          <w:rFonts w:eastAsia="Times New Roman"/>
          <w:szCs w:val="24"/>
        </w:rPr>
        <w:t xml:space="preserve">, όμως, ο κλάδος προχώρησε και κατέληξε, αγαπητοί συνάδελφοι και </w:t>
      </w:r>
      <w:proofErr w:type="spellStart"/>
      <w:r>
        <w:rPr>
          <w:rFonts w:eastAsia="Times New Roman"/>
          <w:szCs w:val="24"/>
        </w:rPr>
        <w:t>συναδέλφισσες</w:t>
      </w:r>
      <w:proofErr w:type="spellEnd"/>
      <w:r>
        <w:rPr>
          <w:rFonts w:eastAsia="Times New Roman"/>
          <w:szCs w:val="24"/>
        </w:rPr>
        <w:t xml:space="preserve"> της Νέας Δημοκρατίας, σε εξαιρετικές μελέτες εισάγοντας τον όρο «</w:t>
      </w:r>
      <w:r>
        <w:rPr>
          <w:rFonts w:eastAsia="Times New Roman"/>
          <w:szCs w:val="24"/>
        </w:rPr>
        <w:t>κέντρα στήριξης</w:t>
      </w:r>
      <w:r>
        <w:rPr>
          <w:rFonts w:eastAsia="Times New Roman"/>
          <w:szCs w:val="24"/>
        </w:rPr>
        <w:t xml:space="preserve"> του </w:t>
      </w:r>
      <w:r>
        <w:rPr>
          <w:rFonts w:eastAsia="Times New Roman"/>
          <w:szCs w:val="24"/>
        </w:rPr>
        <w:t>εκπαιδευτικού</w:t>
      </w:r>
      <w:r>
        <w:rPr>
          <w:rFonts w:eastAsia="Times New Roman"/>
          <w:szCs w:val="24"/>
        </w:rPr>
        <w:t>».</w:t>
      </w:r>
    </w:p>
    <w:p w14:paraId="0675906D" w14:textId="77777777" w:rsidR="00866F2D" w:rsidRDefault="003A64EF">
      <w:pPr>
        <w:spacing w:line="600" w:lineRule="auto"/>
        <w:ind w:firstLine="720"/>
        <w:jc w:val="both"/>
        <w:rPr>
          <w:rFonts w:eastAsia="Times New Roman"/>
          <w:szCs w:val="24"/>
        </w:rPr>
      </w:pPr>
      <w:r>
        <w:rPr>
          <w:rFonts w:eastAsia="Times New Roman"/>
          <w:szCs w:val="24"/>
        </w:rPr>
        <w:t xml:space="preserve">Τα διεκδικούσαμε, λοιπόν, και μάλιστα με επιστημονική τεκμηρίωση, καλώντας τους καλύτερους θεωρητικούς της εκπαίδευσης στις εκδηλώσεις που οργάνωναν οι εκπαιδευτικοί εκείνα τα χρόνια. Στην αρχή ήταν, όμως, σαν </w:t>
      </w:r>
      <w:r>
        <w:rPr>
          <w:rFonts w:eastAsia="Times New Roman"/>
          <w:szCs w:val="24"/>
        </w:rPr>
        <w:t>κέντρα δασκάλων</w:t>
      </w:r>
      <w:r>
        <w:rPr>
          <w:rFonts w:eastAsia="Times New Roman"/>
          <w:szCs w:val="24"/>
        </w:rPr>
        <w:t xml:space="preserve"> και μετά </w:t>
      </w:r>
      <w:r>
        <w:rPr>
          <w:rFonts w:eastAsia="Times New Roman"/>
          <w:szCs w:val="24"/>
        </w:rPr>
        <w:t>κέντρα στήριξης</w:t>
      </w:r>
      <w:r>
        <w:rPr>
          <w:rFonts w:eastAsia="Times New Roman"/>
          <w:szCs w:val="24"/>
        </w:rPr>
        <w:t xml:space="preserve"> του </w:t>
      </w:r>
      <w:r>
        <w:rPr>
          <w:rFonts w:eastAsia="Times New Roman"/>
          <w:szCs w:val="24"/>
        </w:rPr>
        <w:t>ε</w:t>
      </w:r>
      <w:r>
        <w:rPr>
          <w:rFonts w:eastAsia="Times New Roman"/>
          <w:szCs w:val="24"/>
        </w:rPr>
        <w:t>κπαιδευτικού έργου</w:t>
      </w:r>
      <w:r>
        <w:rPr>
          <w:rFonts w:eastAsia="Times New Roman"/>
          <w:szCs w:val="24"/>
        </w:rPr>
        <w:t xml:space="preserve">. </w:t>
      </w:r>
    </w:p>
    <w:p w14:paraId="0675906E"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Αν ήθελα να κάνω μία παρατήρηση στο νομοθέτημα που φέρνουμε εδώ, θα έλεγα ότι υπάρχουν δύο ελλείψεις, ότι ακόμη δεν λειτουργούν αυτά ως </w:t>
      </w:r>
      <w:r>
        <w:rPr>
          <w:rFonts w:eastAsia="Times New Roman"/>
          <w:szCs w:val="24"/>
        </w:rPr>
        <w:t>κέντρα</w:t>
      </w:r>
      <w:r>
        <w:rPr>
          <w:rFonts w:eastAsia="Times New Roman"/>
          <w:szCs w:val="24"/>
        </w:rPr>
        <w:t xml:space="preserve"> επιμόρφωσης των εκπαιδευτικών και ως </w:t>
      </w:r>
      <w:r>
        <w:rPr>
          <w:rFonts w:eastAsia="Times New Roman"/>
          <w:szCs w:val="24"/>
        </w:rPr>
        <w:t>κέντρα</w:t>
      </w:r>
      <w:r>
        <w:rPr>
          <w:rFonts w:eastAsia="Times New Roman"/>
          <w:szCs w:val="24"/>
        </w:rPr>
        <w:t xml:space="preserve"> έρευνας. </w:t>
      </w:r>
    </w:p>
    <w:p w14:paraId="0675906F" w14:textId="77777777" w:rsidR="00866F2D" w:rsidRDefault="003A64EF">
      <w:pPr>
        <w:spacing w:line="600" w:lineRule="auto"/>
        <w:ind w:firstLine="720"/>
        <w:jc w:val="both"/>
        <w:rPr>
          <w:rFonts w:eastAsia="Times New Roman"/>
          <w:szCs w:val="24"/>
        </w:rPr>
      </w:pPr>
      <w:r>
        <w:rPr>
          <w:rFonts w:eastAsia="Times New Roman"/>
          <w:szCs w:val="24"/>
        </w:rPr>
        <w:t>Και να θυμίσω αυτό που είπε ένας μεγάλ</w:t>
      </w:r>
      <w:r>
        <w:rPr>
          <w:rFonts w:eastAsia="Times New Roman"/>
          <w:szCs w:val="24"/>
        </w:rPr>
        <w:t xml:space="preserve">ος παιδαγωγός, ο Τζον Ντιούι, ότι «το σχολείο πρέπει να αξιοποιηθεί ως ένα χρυσωρυχείο του εκπαιδευτικού». </w:t>
      </w:r>
    </w:p>
    <w:p w14:paraId="06759070" w14:textId="77777777" w:rsidR="00866F2D" w:rsidRDefault="003A64EF">
      <w:pPr>
        <w:spacing w:line="600" w:lineRule="auto"/>
        <w:ind w:firstLine="720"/>
        <w:jc w:val="both"/>
        <w:rPr>
          <w:rFonts w:eastAsia="Times New Roman"/>
          <w:szCs w:val="24"/>
        </w:rPr>
      </w:pPr>
      <w:r>
        <w:rPr>
          <w:rFonts w:eastAsia="Times New Roman"/>
          <w:szCs w:val="24"/>
        </w:rPr>
        <w:t xml:space="preserve">Αυτό που εισάγουμε εμείς με το νομοθέτημα αυτή τη στιγμή και το οποίο δεν σας αρέσει βέβαια, γιατί έχετε μία εντελώς ταξική, ιεραρχική αντίληψη της </w:t>
      </w:r>
      <w:r>
        <w:rPr>
          <w:rFonts w:eastAsia="Times New Roman"/>
          <w:szCs w:val="24"/>
        </w:rPr>
        <w:t>κοινωνίας, είναι ότι δεν θέλετε να υπάρξει η παραμικρή διαταραχή. Σας φαίνεται εντελώς προκλητικό οι εκπαιδευτικοί να κρίνουν τους προϊσταμένους τους, να έχουν γνώμη για το ποιος διοικεί το σχολείο τους. Γιατί αυτό μπορεί να συμβαίνει με τους καθηγητές παν</w:t>
      </w:r>
      <w:r>
        <w:rPr>
          <w:rFonts w:eastAsia="Times New Roman"/>
          <w:szCs w:val="24"/>
        </w:rPr>
        <w:t xml:space="preserve">επιστημίου ή να συμβαίνει μόνο με τους δικαστικούς; Σε ποιου είδους αντίληψη και αξία υπακούει αυτό; </w:t>
      </w:r>
    </w:p>
    <w:p w14:paraId="06759071" w14:textId="77777777" w:rsidR="00866F2D" w:rsidRDefault="003A64EF">
      <w:pPr>
        <w:spacing w:line="600" w:lineRule="auto"/>
        <w:ind w:firstLine="720"/>
        <w:jc w:val="both"/>
        <w:rPr>
          <w:rFonts w:eastAsia="Times New Roman"/>
          <w:szCs w:val="24"/>
        </w:rPr>
      </w:pPr>
      <w:r>
        <w:rPr>
          <w:rFonts w:eastAsia="Times New Roman"/>
          <w:szCs w:val="24"/>
        </w:rPr>
        <w:lastRenderedPageBreak/>
        <w:t>Ο κάθε πολίτης έχει το δικαίωμα, κι αυτό είναι μία ιστορική κατάκτηση της ανθρωπότητας, ανεξάρτητα από το μορφωτικό του επίπεδο, να αποφασίζει ποιος θα το</w:t>
      </w:r>
      <w:r>
        <w:rPr>
          <w:rFonts w:eastAsia="Times New Roman"/>
          <w:szCs w:val="24"/>
        </w:rPr>
        <w:t>ν κυβερνήσει. Και</w:t>
      </w:r>
      <w:r>
        <w:rPr>
          <w:rFonts w:eastAsia="Times New Roman"/>
          <w:szCs w:val="24"/>
        </w:rPr>
        <w:t>,</w:t>
      </w:r>
      <w:r>
        <w:rPr>
          <w:rFonts w:eastAsia="Times New Roman"/>
          <w:szCs w:val="24"/>
        </w:rPr>
        <w:t xml:space="preserve"> μάλιστα, όταν φέραμε την απλή αναλογική, άλλο ένα δείγμα της αντιδημοκρατικής νοοτροπίας που σας διέπει είναι ότι είπατε «όχι, εμείς θα αποφασίζουμε πώς θα διαμορφώνεται αυτό, με το μπόνους, για να έχουμε ισχυρές κυβερνήσεις». </w:t>
      </w:r>
    </w:p>
    <w:p w14:paraId="06759072" w14:textId="77777777" w:rsidR="00866F2D" w:rsidRDefault="003A64EF">
      <w:pPr>
        <w:spacing w:line="600" w:lineRule="auto"/>
        <w:ind w:firstLine="720"/>
        <w:jc w:val="both"/>
        <w:rPr>
          <w:rFonts w:eastAsia="Times New Roman"/>
          <w:szCs w:val="24"/>
        </w:rPr>
      </w:pPr>
      <w:r w:rsidRPr="00736374">
        <w:rPr>
          <w:rFonts w:eastAsia="Times New Roman"/>
          <w:b/>
          <w:szCs w:val="24"/>
        </w:rPr>
        <w:t>ΠΡΟΕΔΡΕΥΩ</w:t>
      </w:r>
      <w:r w:rsidRPr="00736374">
        <w:rPr>
          <w:rFonts w:eastAsia="Times New Roman"/>
          <w:b/>
          <w:szCs w:val="24"/>
        </w:rPr>
        <w:t>Ν (Σπυρίδων Λυκούδης):</w:t>
      </w:r>
      <w:r>
        <w:rPr>
          <w:rFonts w:eastAsia="Times New Roman"/>
          <w:b/>
          <w:szCs w:val="24"/>
        </w:rPr>
        <w:t xml:space="preserve"> </w:t>
      </w:r>
      <w:r>
        <w:rPr>
          <w:rFonts w:eastAsia="Times New Roman"/>
          <w:szCs w:val="24"/>
        </w:rPr>
        <w:t xml:space="preserve">Κύριε συνάδελφε, ολοκληρώστε. </w:t>
      </w:r>
    </w:p>
    <w:p w14:paraId="06759073" w14:textId="77777777" w:rsidR="00866F2D" w:rsidRDefault="003A64EF">
      <w:pPr>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 xml:space="preserve">Ολοκληρώνω, κύριε Πρόεδρε. </w:t>
      </w:r>
    </w:p>
    <w:p w14:paraId="06759074" w14:textId="77777777" w:rsidR="00866F2D" w:rsidRDefault="003A64EF">
      <w:pPr>
        <w:spacing w:line="600" w:lineRule="auto"/>
        <w:ind w:firstLine="720"/>
        <w:jc w:val="both"/>
        <w:rPr>
          <w:rFonts w:eastAsia="Times New Roman"/>
          <w:szCs w:val="24"/>
        </w:rPr>
      </w:pPr>
      <w:r>
        <w:rPr>
          <w:rFonts w:eastAsia="Times New Roman"/>
          <w:szCs w:val="24"/>
        </w:rPr>
        <w:t>Ναι, είμαστε ταξικά μεροληπτικοί, με την καλή έννοια του όρου, γιατί εμείς δεν έχουμε τον κοινωνικό δαρβινισμό ως ιδεολογία μας, όπως εσείς. Δεν λέμε</w:t>
      </w:r>
      <w:r>
        <w:rPr>
          <w:rFonts w:eastAsia="Times New Roman"/>
          <w:szCs w:val="24"/>
        </w:rPr>
        <w:t xml:space="preserve"> ότι οι ανισότητες αποτελούν την κινητήρια δύναμη της ιστορίας, όπως λέει ο Αρχηγός σας. </w:t>
      </w:r>
    </w:p>
    <w:p w14:paraId="06759075" w14:textId="77777777" w:rsidR="00866F2D" w:rsidRDefault="003A64EF">
      <w:pPr>
        <w:spacing w:line="600" w:lineRule="auto"/>
        <w:ind w:firstLine="720"/>
        <w:jc w:val="both"/>
        <w:rPr>
          <w:rFonts w:eastAsia="Times New Roman"/>
          <w:szCs w:val="24"/>
        </w:rPr>
      </w:pPr>
      <w:r>
        <w:rPr>
          <w:rFonts w:eastAsia="Times New Roman"/>
          <w:szCs w:val="24"/>
        </w:rPr>
        <w:t>Και θέλω να σας πω και να το καταθέσω εδώ ότι το πιο χειμαζόμενο τμήμα του κλάδου, οι αναπληρωτές, θα πρέπει να τύχουν έως ότου προχωρήσουμε σε κανονικούς διορισμούς,</w:t>
      </w:r>
      <w:r>
        <w:rPr>
          <w:rFonts w:eastAsia="Times New Roman"/>
          <w:szCs w:val="24"/>
        </w:rPr>
        <w:t xml:space="preserve"> της πιο μεγάλης φροντίδας για εμάς. Δεν μπορούν να αρρωσταίνουν, </w:t>
      </w:r>
      <w:r>
        <w:rPr>
          <w:rFonts w:eastAsia="Times New Roman"/>
          <w:szCs w:val="24"/>
        </w:rPr>
        <w:lastRenderedPageBreak/>
        <w:t xml:space="preserve">να αποκτούν παιδιά -θα πω έτσι πολύ σχηματικά- οι αναπληρωτές συνάδελφοι, με βάση τον Υπαλληλικό Κώδικα και τις απαράδεκτες διακρίσεις που υπάρχουν εις βάρος τους. </w:t>
      </w:r>
    </w:p>
    <w:p w14:paraId="06759076" w14:textId="77777777" w:rsidR="00866F2D" w:rsidRDefault="003A64EF">
      <w:pPr>
        <w:spacing w:line="600" w:lineRule="auto"/>
        <w:ind w:firstLine="720"/>
        <w:jc w:val="both"/>
        <w:rPr>
          <w:rFonts w:eastAsia="Times New Roman"/>
          <w:szCs w:val="24"/>
        </w:rPr>
      </w:pPr>
      <w:r>
        <w:rPr>
          <w:rFonts w:eastAsia="Times New Roman"/>
          <w:szCs w:val="24"/>
        </w:rPr>
        <w:t>Κι επειδή συχνά πυκνά, αγ</w:t>
      </w:r>
      <w:r>
        <w:rPr>
          <w:rFonts w:eastAsia="Times New Roman"/>
          <w:szCs w:val="24"/>
        </w:rPr>
        <w:t xml:space="preserve">απητοί κύριοι Υπουργοί, κυρώνουμε εδώ αποφάσεις, </w:t>
      </w:r>
      <w:r>
        <w:rPr>
          <w:rFonts w:eastAsia="Times New Roman"/>
          <w:szCs w:val="24"/>
        </w:rPr>
        <w:t>ο</w:t>
      </w:r>
      <w:r>
        <w:rPr>
          <w:rFonts w:eastAsia="Times New Roman"/>
          <w:szCs w:val="24"/>
        </w:rPr>
        <w:t xml:space="preserve">δηγίες κοινοτικές, καταθέτω εδώ -και νομίζω μπορείτε να το χρησιμοποιήσετε- μία απόφαση την οποία κέρδισε το συνδικάτο των ιρλανδών εργαζομένων στο ιρλανδικό </w:t>
      </w:r>
      <w:r>
        <w:rPr>
          <w:rFonts w:eastAsia="Times New Roman"/>
          <w:szCs w:val="24"/>
        </w:rPr>
        <w:t>δ</w:t>
      </w:r>
      <w:r>
        <w:rPr>
          <w:rFonts w:eastAsia="Times New Roman"/>
          <w:szCs w:val="24"/>
        </w:rPr>
        <w:t xml:space="preserve">ημόσιο εις βάρος της κυβέρνησης της χώρας τους </w:t>
      </w:r>
      <w:r>
        <w:rPr>
          <w:rFonts w:eastAsia="Times New Roman"/>
          <w:szCs w:val="24"/>
        </w:rPr>
        <w:t xml:space="preserve">-είναι μια ιστορική απόφαση, υπάρχουν περίπου άλλες είκοσι, όπως έχω μετρήσει- που λέει ότι δεν μπορεί να υπάρχει καθεστώς διακρίσεων για τους εργαζόμενους λόγω της διαφορετικής φύσης εργασίας τους.  </w:t>
      </w:r>
    </w:p>
    <w:p w14:paraId="06759077" w14:textId="77777777" w:rsidR="00866F2D" w:rsidRDefault="003A64EF">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 xml:space="preserve">Τριαντάφυλλος </w:t>
      </w:r>
      <w:proofErr w:type="spellStart"/>
      <w:r>
        <w:rPr>
          <w:rFonts w:eastAsia="Times New Roman"/>
          <w:szCs w:val="24"/>
        </w:rPr>
        <w:t>Μηταφίδης</w:t>
      </w:r>
      <w:proofErr w:type="spellEnd"/>
      <w:r>
        <w:rPr>
          <w:rFonts w:eastAsia="Times New Roman"/>
          <w:szCs w:val="24"/>
        </w:rPr>
        <w:t xml:space="preserve"> </w:t>
      </w:r>
      <w:r w:rsidRPr="00404E28">
        <w:rPr>
          <w:rFonts w:eastAsia="Times New Roman"/>
          <w:szCs w:val="24"/>
        </w:rPr>
        <w:t>καταθέτει για τα Πρακτικά τ</w:t>
      </w:r>
      <w:r>
        <w:rPr>
          <w:rFonts w:eastAsia="Times New Roman"/>
          <w:szCs w:val="24"/>
        </w:rPr>
        <w:t>α</w:t>
      </w:r>
      <w:r w:rsidRPr="00404E28">
        <w:rPr>
          <w:rFonts w:eastAsia="Times New Roman"/>
          <w:szCs w:val="24"/>
        </w:rPr>
        <w:t xml:space="preserve"> προαναφερθέν</w:t>
      </w:r>
      <w:r>
        <w:rPr>
          <w:rFonts w:eastAsia="Times New Roman"/>
          <w:szCs w:val="24"/>
        </w:rPr>
        <w:t>τα</w:t>
      </w:r>
      <w:r w:rsidRPr="00404E28">
        <w:rPr>
          <w:rFonts w:eastAsia="Times New Roman"/>
          <w:szCs w:val="24"/>
        </w:rPr>
        <w:t xml:space="preserve"> έγγραφ</w:t>
      </w:r>
      <w:r>
        <w:rPr>
          <w:rFonts w:eastAsia="Times New Roman"/>
          <w:szCs w:val="24"/>
        </w:rPr>
        <w:t>α</w:t>
      </w:r>
      <w:r w:rsidRPr="00404E28">
        <w:rPr>
          <w:rFonts w:eastAsia="Times New Roman"/>
          <w:szCs w:val="24"/>
        </w:rPr>
        <w:t>, τ</w:t>
      </w:r>
      <w:r>
        <w:rPr>
          <w:rFonts w:eastAsia="Times New Roman"/>
          <w:szCs w:val="24"/>
        </w:rPr>
        <w:t>α</w:t>
      </w:r>
      <w:r w:rsidRPr="00404E28">
        <w:rPr>
          <w:rFonts w:eastAsia="Times New Roman"/>
          <w:szCs w:val="24"/>
        </w:rPr>
        <w:t xml:space="preserve"> οποί</w:t>
      </w:r>
      <w:r>
        <w:rPr>
          <w:rFonts w:eastAsia="Times New Roman"/>
          <w:szCs w:val="24"/>
        </w:rPr>
        <w:t>α</w:t>
      </w:r>
      <w:r w:rsidRPr="00404E28">
        <w:rPr>
          <w:rFonts w:eastAsia="Times New Roman"/>
          <w:szCs w:val="24"/>
        </w:rPr>
        <w:t xml:space="preserve"> βρίσκ</w:t>
      </w:r>
      <w:r>
        <w:rPr>
          <w:rFonts w:eastAsia="Times New Roman"/>
          <w:szCs w:val="24"/>
        </w:rPr>
        <w:t>ονται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06759078" w14:textId="77777777" w:rsidR="00866F2D" w:rsidRDefault="003A64EF">
      <w:pPr>
        <w:spacing w:line="600" w:lineRule="auto"/>
        <w:ind w:firstLine="720"/>
        <w:jc w:val="both"/>
        <w:rPr>
          <w:rFonts w:eastAsia="Times New Roman"/>
          <w:szCs w:val="24"/>
        </w:rPr>
      </w:pPr>
      <w:r>
        <w:rPr>
          <w:rFonts w:eastAsia="Times New Roman"/>
          <w:szCs w:val="24"/>
        </w:rPr>
        <w:lastRenderedPageBreak/>
        <w:t>Σας ευχαριστώ πολύ.</w:t>
      </w:r>
    </w:p>
    <w:p w14:paraId="06759079" w14:textId="77777777" w:rsidR="00866F2D" w:rsidRDefault="003A64E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675907A" w14:textId="77777777" w:rsidR="00866F2D" w:rsidRDefault="003A64EF">
      <w:pPr>
        <w:spacing w:line="600" w:lineRule="auto"/>
        <w:ind w:firstLine="720"/>
        <w:jc w:val="both"/>
        <w:rPr>
          <w:rFonts w:eastAsia="Times New Roman"/>
          <w:szCs w:val="24"/>
        </w:rPr>
      </w:pPr>
      <w:r w:rsidRPr="00736374">
        <w:rPr>
          <w:rFonts w:eastAsia="Times New Roman"/>
          <w:b/>
          <w:szCs w:val="24"/>
        </w:rPr>
        <w:t>ΠΡΟΕΔ</w:t>
      </w:r>
      <w:r w:rsidRPr="00736374">
        <w:rPr>
          <w:rFonts w:eastAsia="Times New Roman"/>
          <w:b/>
          <w:szCs w:val="24"/>
        </w:rPr>
        <w:t>ΡΕΥΩΝ (Σπυρίδων Λυκούδης):</w:t>
      </w:r>
      <w:r>
        <w:rPr>
          <w:rFonts w:eastAsia="Times New Roman"/>
          <w:b/>
          <w:szCs w:val="24"/>
        </w:rPr>
        <w:t xml:space="preserve"> </w:t>
      </w:r>
      <w:r>
        <w:rPr>
          <w:rFonts w:eastAsia="Times New Roman"/>
          <w:szCs w:val="24"/>
        </w:rPr>
        <w:t xml:space="preserve">Η συνάδελφος κ. Άννα Καραμανλή έχει τον λόγο. </w:t>
      </w:r>
    </w:p>
    <w:p w14:paraId="0675907B" w14:textId="77777777" w:rsidR="00866F2D" w:rsidRDefault="003A64EF">
      <w:pPr>
        <w:spacing w:line="600" w:lineRule="auto"/>
        <w:ind w:firstLine="720"/>
        <w:jc w:val="both"/>
        <w:rPr>
          <w:rFonts w:eastAsia="Times New Roman"/>
          <w:b/>
          <w:szCs w:val="24"/>
        </w:rPr>
      </w:pPr>
      <w:r>
        <w:rPr>
          <w:rFonts w:eastAsia="Times New Roman"/>
          <w:b/>
          <w:szCs w:val="24"/>
        </w:rPr>
        <w:t xml:space="preserve">ΑΝΝΑ ΚΑΡΑΜΑΝΛΗ: </w:t>
      </w:r>
      <w:r>
        <w:rPr>
          <w:rFonts w:eastAsia="Times New Roman"/>
          <w:szCs w:val="24"/>
        </w:rPr>
        <w:t xml:space="preserve">Ευχαριστώ, κύριε Πρόεδρε. </w:t>
      </w:r>
      <w:r>
        <w:rPr>
          <w:rFonts w:eastAsia="Times New Roman"/>
          <w:b/>
          <w:szCs w:val="24"/>
        </w:rPr>
        <w:t xml:space="preserve"> </w:t>
      </w:r>
    </w:p>
    <w:p w14:paraId="0675907C" w14:textId="77777777" w:rsidR="00866F2D" w:rsidRDefault="003A64EF">
      <w:pPr>
        <w:spacing w:line="600" w:lineRule="auto"/>
        <w:ind w:firstLine="720"/>
        <w:jc w:val="both"/>
        <w:rPr>
          <w:rFonts w:eastAsia="Times New Roman"/>
          <w:szCs w:val="24"/>
        </w:rPr>
      </w:pPr>
      <w:r>
        <w:rPr>
          <w:rFonts w:eastAsia="Times New Roman"/>
          <w:szCs w:val="24"/>
        </w:rPr>
        <w:t xml:space="preserve">Θα μου επιτρέψετε να ευχηθώ κι εγώ με τη σειρά μου καλή επιτυχία σε όλα τα παιδιά που ξεκίνησαν σήμερα τις </w:t>
      </w:r>
      <w:r>
        <w:rPr>
          <w:rFonts w:eastAsia="Times New Roman"/>
          <w:szCs w:val="24"/>
        </w:rPr>
        <w:t>πανελλαδικές εξετάσεις</w:t>
      </w:r>
      <w:r>
        <w:rPr>
          <w:rFonts w:eastAsia="Times New Roman"/>
          <w:szCs w:val="24"/>
        </w:rPr>
        <w:t>. Καλή δύ</w:t>
      </w:r>
      <w:r>
        <w:rPr>
          <w:rFonts w:eastAsia="Times New Roman"/>
          <w:szCs w:val="24"/>
        </w:rPr>
        <w:t xml:space="preserve">ναμη και να δικαιωθούν οι κόποι και οι θυσίες τους! </w:t>
      </w:r>
    </w:p>
    <w:p w14:paraId="0675907D" w14:textId="77777777" w:rsidR="00866F2D" w:rsidRDefault="003A64EF">
      <w:pPr>
        <w:spacing w:line="600" w:lineRule="auto"/>
        <w:ind w:firstLine="720"/>
        <w:jc w:val="both"/>
        <w:rPr>
          <w:rFonts w:eastAsia="Times New Roman"/>
          <w:szCs w:val="24"/>
        </w:rPr>
      </w:pPr>
      <w:r>
        <w:rPr>
          <w:rFonts w:eastAsia="Times New Roman"/>
          <w:szCs w:val="24"/>
        </w:rPr>
        <w:t xml:space="preserve">Θα ήθελα να υπενθυμίσω στον </w:t>
      </w:r>
      <w:proofErr w:type="spellStart"/>
      <w:r>
        <w:rPr>
          <w:rFonts w:eastAsia="Times New Roman"/>
          <w:szCs w:val="24"/>
        </w:rPr>
        <w:t>προλαλήσαντα</w:t>
      </w:r>
      <w:proofErr w:type="spellEnd"/>
      <w:r>
        <w:rPr>
          <w:rFonts w:eastAsia="Times New Roman"/>
          <w:szCs w:val="24"/>
        </w:rPr>
        <w:t xml:space="preserve"> καλό μου συνάδελφο ότι αυτός κυβερνά εδώ και τρία χρόνια, οι </w:t>
      </w:r>
      <w:r>
        <w:rPr>
          <w:rFonts w:eastAsia="Times New Roman"/>
          <w:szCs w:val="24"/>
        </w:rPr>
        <w:t>«</w:t>
      </w:r>
      <w:r>
        <w:rPr>
          <w:rFonts w:eastAsia="Times New Roman"/>
          <w:szCs w:val="24"/>
        </w:rPr>
        <w:t>ΣΥΡΙΖΑΝΕΛ</w:t>
      </w:r>
      <w:r>
        <w:rPr>
          <w:rFonts w:eastAsia="Times New Roman"/>
          <w:szCs w:val="24"/>
        </w:rPr>
        <w:t>»</w:t>
      </w:r>
      <w:r>
        <w:rPr>
          <w:rFonts w:eastAsia="Times New Roman"/>
          <w:szCs w:val="24"/>
        </w:rPr>
        <w:t xml:space="preserve"> κυβερνούν. Κι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αν δεν θέλει να ασπαστεί τις προτάσεις της Νέας Δημοκρ</w:t>
      </w:r>
      <w:r>
        <w:rPr>
          <w:rFonts w:eastAsia="Times New Roman"/>
          <w:szCs w:val="24"/>
        </w:rPr>
        <w:t xml:space="preserve">ατίας, ας άκουγε με περισσότερη προσοχή στην </w:t>
      </w:r>
      <w:r>
        <w:rPr>
          <w:rFonts w:eastAsia="Times New Roman"/>
          <w:szCs w:val="24"/>
        </w:rPr>
        <w:t>ε</w:t>
      </w:r>
      <w:r>
        <w:rPr>
          <w:rFonts w:eastAsia="Times New Roman"/>
          <w:szCs w:val="24"/>
        </w:rPr>
        <w:t xml:space="preserve">πιτροπή τους αρμόδιους φορείς, οι οποίοι στη συντριπτική τους πλειοψηφία είναι κατά του σχεδίου νόμου. </w:t>
      </w:r>
    </w:p>
    <w:p w14:paraId="0675907E" w14:textId="77777777" w:rsidR="00866F2D" w:rsidRDefault="003A64EF">
      <w:pPr>
        <w:spacing w:line="600" w:lineRule="auto"/>
        <w:ind w:firstLine="720"/>
        <w:jc w:val="both"/>
        <w:rPr>
          <w:rFonts w:eastAsia="Times New Roman"/>
          <w:szCs w:val="24"/>
        </w:rPr>
      </w:pPr>
      <w:r>
        <w:rPr>
          <w:rFonts w:eastAsia="Times New Roman"/>
          <w:szCs w:val="24"/>
        </w:rPr>
        <w:lastRenderedPageBreak/>
        <w:t>Κυρίες και κύριοι συνάδελφοι, η Κυβέρνηση περνά άρον άρον και στα μουλωχτά ένα νομοσχέδιο που αγγίζει τη ρ</w:t>
      </w:r>
      <w:r>
        <w:rPr>
          <w:rFonts w:eastAsia="Times New Roman"/>
          <w:szCs w:val="24"/>
        </w:rPr>
        <w:t xml:space="preserve">αχοκοκαλιά της εκπαίδευσης, ένα νομοσχέδιο που όχι μόνο δεν επιχειρεί να ακολουθήσει τα διεθνή πρότυπα, αλλά εφαρμόζει μεθόδους που θα υποβιβάσουν ακόμη περισσότερο το επίπεδο της εκπαίδευσης. </w:t>
      </w:r>
    </w:p>
    <w:p w14:paraId="0675907F" w14:textId="77777777" w:rsidR="00866F2D" w:rsidRDefault="003A64EF">
      <w:pPr>
        <w:spacing w:line="600" w:lineRule="auto"/>
        <w:ind w:firstLine="720"/>
        <w:jc w:val="both"/>
        <w:rPr>
          <w:rFonts w:eastAsia="Times New Roman"/>
          <w:szCs w:val="24"/>
        </w:rPr>
      </w:pPr>
      <w:r>
        <w:rPr>
          <w:rFonts w:eastAsia="Times New Roman"/>
          <w:szCs w:val="24"/>
        </w:rPr>
        <w:t xml:space="preserve">Είναι το τρίτο νομοσχέδιο που θα ψηφίσει αυτή η Κυβέρνηση για </w:t>
      </w:r>
      <w:r>
        <w:rPr>
          <w:rFonts w:eastAsia="Times New Roman"/>
          <w:szCs w:val="24"/>
        </w:rPr>
        <w:t>την επιλογή στελεχών της εκπαίδευσης. Είναι κι αυτό ένα ακόμη δείγμα της αφερεγγυότητάς της. Χειραγώγηση, ασφυκτικός έλεγχος και σκληρή κομματική λογική είναι το δόγμα σας και αυτό εξυπηρετεί και το παρόν σχέδιο νόμου. Πελατειακή τακτοποίηση και «μαγειρέμα</w:t>
      </w:r>
      <w:r>
        <w:rPr>
          <w:rFonts w:eastAsia="Times New Roman"/>
          <w:szCs w:val="24"/>
        </w:rPr>
        <w:t xml:space="preserve">τα» με θύμα την εκπαίδευση. </w:t>
      </w:r>
    </w:p>
    <w:p w14:paraId="0675908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 αυτό και γνώρισε την απόρριψη </w:t>
      </w:r>
      <w:r w:rsidRPr="0077324A">
        <w:rPr>
          <w:rFonts w:eastAsia="Times New Roman" w:cs="Times New Roman"/>
          <w:szCs w:val="24"/>
        </w:rPr>
        <w:t>-</w:t>
      </w:r>
      <w:r>
        <w:rPr>
          <w:rFonts w:eastAsia="Times New Roman" w:cs="Times New Roman"/>
          <w:szCs w:val="24"/>
        </w:rPr>
        <w:t xml:space="preserve">όπως προανέφερα- της συντριπτικής πλειοψηφίας των φορέων της εκπαιδευτικής κοινότητας. </w:t>
      </w:r>
    </w:p>
    <w:p w14:paraId="0675908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Καταργείτε τους σχολικούς συμβούλους, τους οποίους είναι η αλήθεια ότι έχετε </w:t>
      </w:r>
      <w:proofErr w:type="spellStart"/>
      <w:r>
        <w:rPr>
          <w:rFonts w:eastAsia="Times New Roman" w:cs="Times New Roman"/>
          <w:szCs w:val="24"/>
        </w:rPr>
        <w:t>στοχοποιήσει</w:t>
      </w:r>
      <w:proofErr w:type="spellEnd"/>
      <w:r>
        <w:rPr>
          <w:rFonts w:eastAsia="Times New Roman" w:cs="Times New Roman"/>
          <w:szCs w:val="24"/>
        </w:rPr>
        <w:t xml:space="preserve"> από την αρχή τ</w:t>
      </w:r>
      <w:r>
        <w:rPr>
          <w:rFonts w:eastAsia="Times New Roman" w:cs="Times New Roman"/>
          <w:szCs w:val="24"/>
        </w:rPr>
        <w:t xml:space="preserve">ης θητείας σας, έναν θεσμό που έχει στελεχωθεί από </w:t>
      </w:r>
      <w:r>
        <w:rPr>
          <w:rFonts w:eastAsia="Times New Roman" w:cs="Times New Roman"/>
          <w:szCs w:val="24"/>
        </w:rPr>
        <w:lastRenderedPageBreak/>
        <w:t xml:space="preserve">εκπαιδευτικούς υψηλών προσόντων και μεγάλης διδακτικής εμπειρίας, οι οποίοι έχουν αξιολογηθεί για να καταλάβουν αυτή τη θέση. Ίσως έπαιξε τον ρόλο του και το γεγονός ότι σας μπήκαν στο μάτι με τις απόψεις </w:t>
      </w:r>
      <w:r>
        <w:rPr>
          <w:rFonts w:eastAsia="Times New Roman" w:cs="Times New Roman"/>
          <w:szCs w:val="24"/>
        </w:rPr>
        <w:t>που διατύπωσαν υπέρ της αριστείας. Και τώρα, λειτουργώντας εκδικητικά, τους τιμωρείτε και δημιουργείτε στη θέση τους μία συγκεντρωτική δομή, αποκομμένη από τη σχολική μονάδα, που δεν μπορεί να υποστηρίξει την καθοδήγηση στο γνωστικό αντικείμενο και να αντι</w:t>
      </w:r>
      <w:r>
        <w:rPr>
          <w:rFonts w:eastAsia="Times New Roman" w:cs="Times New Roman"/>
          <w:szCs w:val="24"/>
        </w:rPr>
        <w:t xml:space="preserve">μετωπίσει καθημερινά παιδαγωγικά ζητήματα. Και αυτό δεν το λέμε μόνο εμείς, είναι η θέση της ΟΛΜΕ και της ΔΟΕ όπως διατυπώθηκε και στην </w:t>
      </w:r>
      <w:r>
        <w:rPr>
          <w:rFonts w:eastAsia="Times New Roman" w:cs="Times New Roman"/>
          <w:szCs w:val="24"/>
        </w:rPr>
        <w:t>ε</w:t>
      </w:r>
      <w:r>
        <w:rPr>
          <w:rFonts w:eastAsia="Times New Roman" w:cs="Times New Roman"/>
          <w:szCs w:val="24"/>
        </w:rPr>
        <w:t>πιτροπή.</w:t>
      </w:r>
    </w:p>
    <w:p w14:paraId="0675908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Όσον αφορά τις διατάξεις για την επιλογή των στελεχών της εκπαίδευσης, συγκροτείται με το άρθρο 25 </w:t>
      </w:r>
      <w:r>
        <w:rPr>
          <w:rFonts w:eastAsia="Times New Roman" w:cs="Times New Roman"/>
          <w:szCs w:val="24"/>
        </w:rPr>
        <w:t>κεντρικό συ</w:t>
      </w:r>
      <w:r>
        <w:rPr>
          <w:rFonts w:eastAsia="Times New Roman" w:cs="Times New Roman"/>
          <w:szCs w:val="24"/>
        </w:rPr>
        <w:t>μβούλιο</w:t>
      </w:r>
      <w:r>
        <w:rPr>
          <w:rFonts w:eastAsia="Times New Roman" w:cs="Times New Roman"/>
          <w:szCs w:val="24"/>
        </w:rPr>
        <w:t xml:space="preserve"> με </w:t>
      </w:r>
      <w:r>
        <w:rPr>
          <w:rFonts w:eastAsia="Times New Roman" w:cs="Times New Roman"/>
          <w:szCs w:val="24"/>
        </w:rPr>
        <w:t>πρόεδρο</w:t>
      </w:r>
      <w:r>
        <w:rPr>
          <w:rFonts w:eastAsia="Times New Roman" w:cs="Times New Roman"/>
          <w:szCs w:val="24"/>
        </w:rPr>
        <w:t xml:space="preserve"> στέλεχος του ΑΣΕΠ για την επιλογή των διοικητικών στελεχών. Για την επιλογή, όμως, των συντονιστών εκπαιδευτικού έργου συγκροτείται </w:t>
      </w:r>
      <w:r>
        <w:rPr>
          <w:rFonts w:eastAsia="Times New Roman" w:cs="Times New Roman"/>
          <w:szCs w:val="24"/>
        </w:rPr>
        <w:t>περιφερειακό συμβούλιο</w:t>
      </w:r>
      <w:r>
        <w:rPr>
          <w:rFonts w:eastAsia="Times New Roman" w:cs="Times New Roman"/>
          <w:szCs w:val="24"/>
        </w:rPr>
        <w:t xml:space="preserve"> με </w:t>
      </w:r>
      <w:r>
        <w:rPr>
          <w:rFonts w:eastAsia="Times New Roman" w:cs="Times New Roman"/>
          <w:szCs w:val="24"/>
        </w:rPr>
        <w:t>πρόεδρο περιφερειακό διευθυντή</w:t>
      </w:r>
      <w:r>
        <w:rPr>
          <w:rFonts w:eastAsia="Times New Roman" w:cs="Times New Roman"/>
          <w:szCs w:val="24"/>
        </w:rPr>
        <w:t xml:space="preserve">. </w:t>
      </w:r>
    </w:p>
    <w:p w14:paraId="0675908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Εφαρμόζετε δε, την πρωτοτυπία της αξιολόγησης από κάτω προς τα πάνω, όπου θα ισχύει το εξωφρενικό να αξιολογούν άνθρωποι που δεν έχουν αξιολογηθεί. Αναφέρομαι στους </w:t>
      </w:r>
      <w:r>
        <w:rPr>
          <w:rFonts w:eastAsia="Times New Roman" w:cs="Times New Roman"/>
          <w:szCs w:val="24"/>
        </w:rPr>
        <w:t>περιφερειακούς διευθυντές</w:t>
      </w:r>
      <w:r>
        <w:rPr>
          <w:rFonts w:eastAsia="Times New Roman" w:cs="Times New Roman"/>
          <w:szCs w:val="24"/>
        </w:rPr>
        <w:t xml:space="preserve"> εκπαίδευσης που θα επιλέξουν τα μεσαία στελέχη της εκπαίδευσης κα</w:t>
      </w:r>
      <w:r>
        <w:rPr>
          <w:rFonts w:eastAsia="Times New Roman" w:cs="Times New Roman"/>
          <w:szCs w:val="24"/>
        </w:rPr>
        <w:t xml:space="preserve">ι θα κριθούν τελευταίοι. Είναι οι ίδιοι οι </w:t>
      </w:r>
      <w:r>
        <w:rPr>
          <w:rFonts w:eastAsia="Times New Roman" w:cs="Times New Roman"/>
          <w:szCs w:val="24"/>
        </w:rPr>
        <w:t>περιφερειακοί διευθυντές</w:t>
      </w:r>
      <w:r>
        <w:rPr>
          <w:rFonts w:eastAsia="Times New Roman" w:cs="Times New Roman"/>
          <w:szCs w:val="24"/>
        </w:rPr>
        <w:t xml:space="preserve"> που διορίστηκαν ως κομματικοί εκλεκτοί. Είναι τα «δικά σας παιδιά», που η χάρη τους έφτασε μέχρι το Ευρωκοινοβούλιο</w:t>
      </w:r>
      <w:r>
        <w:rPr>
          <w:rFonts w:eastAsia="Times New Roman" w:cs="Times New Roman"/>
          <w:szCs w:val="24"/>
        </w:rPr>
        <w:t>,</w:t>
      </w:r>
      <w:r>
        <w:rPr>
          <w:rFonts w:eastAsia="Times New Roman" w:cs="Times New Roman"/>
          <w:szCs w:val="24"/>
        </w:rPr>
        <w:t xml:space="preserve"> όπου και δεχθήκαμε ως χώρα σφοδρή κριτική για έλλειμμα αξιοκρατίας και </w:t>
      </w:r>
      <w:r>
        <w:rPr>
          <w:rFonts w:eastAsia="Times New Roman" w:cs="Times New Roman"/>
          <w:szCs w:val="24"/>
        </w:rPr>
        <w:t>τώρα θα έχουν πρωταγωνιστικό ρόλο στην επιλογή των άλλων στελεχών, προφανώς για να ξεπλύνουν την κομματική μπουγάδα.</w:t>
      </w:r>
    </w:p>
    <w:p w14:paraId="0675908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Ποιο κύρος και ποια αξιοπιστία θα έχουν οι κρίσεις που θα πραγματοποιήσουν αυτά τα στελέχη; Ποια αποδοχή θα έχουν τα στελέχη που θα προκύψο</w:t>
      </w:r>
      <w:r>
        <w:rPr>
          <w:rFonts w:eastAsia="Times New Roman" w:cs="Times New Roman"/>
          <w:szCs w:val="24"/>
        </w:rPr>
        <w:t>υν από μία τέτοια θολή διαδικασία; Φέρνετε τον «κόφτη» των δύο θητειών στο άρθρο 30, για να το στρογγυλέψετε στη συνέχεια, μετά τον καταιγισμό των αντιδράσεων και να ομαδοποιήσετε όλες τις ολοκληρωμένες θητείες σε μία.</w:t>
      </w:r>
    </w:p>
    <w:p w14:paraId="0675908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Εξακολουθεί όμως η διάταξη να εγείρει</w:t>
      </w:r>
      <w:r>
        <w:rPr>
          <w:rFonts w:eastAsia="Times New Roman" w:cs="Times New Roman"/>
          <w:szCs w:val="24"/>
        </w:rPr>
        <w:t xml:space="preserve"> ζητήματα συνταγματικότητας. Αναρωτήθηκε μάλιστα ο κύριος Υπουργός κατά τη συνεδρίαση της </w:t>
      </w:r>
      <w:r>
        <w:rPr>
          <w:rFonts w:eastAsia="Times New Roman" w:cs="Times New Roman"/>
          <w:szCs w:val="24"/>
        </w:rPr>
        <w:t>ε</w:t>
      </w:r>
      <w:r>
        <w:rPr>
          <w:rFonts w:eastAsia="Times New Roman" w:cs="Times New Roman"/>
          <w:szCs w:val="24"/>
        </w:rPr>
        <w:t>πιτροπής -και το επανέλαβε και σήμερα- εάν πρέπει να υπάρχουν αναντικατάστατοι. Σαφώς και κατηγορηματικά λέμε όχι. Αυτό, όμως, δεν σημαίνει ότι θα πρέπει να αντικαθί</w:t>
      </w:r>
      <w:r>
        <w:rPr>
          <w:rFonts w:eastAsia="Times New Roman" w:cs="Times New Roman"/>
          <w:szCs w:val="24"/>
        </w:rPr>
        <w:t xml:space="preserve">σταται από λιγότερο ικανούς μέσα από διαδικασίες διαβλητές και μέσα από «κόφτες». </w:t>
      </w:r>
    </w:p>
    <w:p w14:paraId="0675908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άρθρο 37, που αφορά στο σύστημα αξιολόγησης, υπάγονται μόνο τα στελέχη της εκπαίδευσης και εξαιρούνται οι εκπαιδευτικοί, οι οποίοι ωστόσο θα αξιολογούν. Και επειδή ο κύριος Υπουργός δυσκολεύτηκε να δώσει μία πειστική απάντηση γιατί ενώ θα είναι </w:t>
      </w:r>
      <w:proofErr w:type="spellStart"/>
      <w:r>
        <w:rPr>
          <w:rFonts w:eastAsia="Times New Roman" w:cs="Times New Roman"/>
          <w:szCs w:val="24"/>
        </w:rPr>
        <w:t>κρίνοντ</w:t>
      </w:r>
      <w:r>
        <w:rPr>
          <w:rFonts w:eastAsia="Times New Roman" w:cs="Times New Roman"/>
          <w:szCs w:val="24"/>
        </w:rPr>
        <w:t>ες</w:t>
      </w:r>
      <w:proofErr w:type="spellEnd"/>
      <w:r>
        <w:rPr>
          <w:rFonts w:eastAsia="Times New Roman" w:cs="Times New Roman"/>
          <w:szCs w:val="24"/>
        </w:rPr>
        <w:t xml:space="preserve"> -και μάλιστα ανώνυμα- δεν θα είναι και κρινόμενοι, κατέφυγε στο γνωστό </w:t>
      </w:r>
      <w:r>
        <w:rPr>
          <w:rFonts w:eastAsia="Times New Roman" w:cs="Times New Roman"/>
          <w:szCs w:val="24"/>
        </w:rPr>
        <w:t>π.δ.</w:t>
      </w:r>
      <w:r>
        <w:rPr>
          <w:rFonts w:eastAsia="Times New Roman" w:cs="Times New Roman"/>
          <w:szCs w:val="24"/>
        </w:rPr>
        <w:t>152 και ανέφερε ψευδώς ότι αυτό μέσω της αξιολόγησης προέβλεπε απολύσεις. Κα</w:t>
      </w:r>
      <w:r>
        <w:rPr>
          <w:rFonts w:eastAsia="Times New Roman" w:cs="Times New Roman"/>
          <w:szCs w:val="24"/>
        </w:rPr>
        <w:t>μ</w:t>
      </w:r>
      <w:r>
        <w:rPr>
          <w:rFonts w:eastAsia="Times New Roman" w:cs="Times New Roman"/>
          <w:szCs w:val="24"/>
        </w:rPr>
        <w:t>μία αναφορά, λοιπόν, δεν γίνεται σε απολύσεις, ενώ και στον ν.4250/2014 και σε σχετική εγκύκλιο του Υ</w:t>
      </w:r>
      <w:r>
        <w:rPr>
          <w:rFonts w:eastAsia="Times New Roman" w:cs="Times New Roman"/>
          <w:szCs w:val="24"/>
        </w:rPr>
        <w:t xml:space="preserve">πουργείου Διοικητικής Μεταρρύθμισης αναφερόταν ρητά ότι η ποσόστωση στην αξιολόγηση δεν αφορούσε εκπαιδευτικούς. </w:t>
      </w:r>
    </w:p>
    <w:p w14:paraId="0675908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έχει βάλει έναν </w:t>
      </w:r>
      <w:proofErr w:type="spellStart"/>
      <w:r>
        <w:rPr>
          <w:rFonts w:eastAsia="Times New Roman" w:cs="Times New Roman"/>
          <w:szCs w:val="24"/>
        </w:rPr>
        <w:t>τιμωρητικό</w:t>
      </w:r>
      <w:proofErr w:type="spellEnd"/>
      <w:r>
        <w:rPr>
          <w:rFonts w:eastAsia="Times New Roman" w:cs="Times New Roman"/>
          <w:szCs w:val="24"/>
        </w:rPr>
        <w:t xml:space="preserve"> μανδύα στην αξιολόγηση, για να προστατεύσει συντεχνίες που την πλαισιώνουν και αποφεύγει την αξιολόγηση</w:t>
      </w:r>
      <w:r>
        <w:rPr>
          <w:rFonts w:eastAsia="Times New Roman" w:cs="Times New Roman"/>
          <w:szCs w:val="24"/>
        </w:rPr>
        <w:t xml:space="preserve"> όπως ο διάβολος το λιβάνι, με θύμα και πάλι την εκπαίδευση, αφού η αξιολόγηση είναι εργαλείο για βελτίωση και κίνητρο για καλύτερη απόδοση. Κυρίως, όμως, είναι απαίτηση της κοινωνίας, που κρίνεται καθημερινά και δεν μπορεί να αγνοείται. </w:t>
      </w:r>
    </w:p>
    <w:p w14:paraId="06759088" w14:textId="77777777" w:rsidR="00866F2D" w:rsidRDefault="003A64EF">
      <w:pPr>
        <w:spacing w:line="600" w:lineRule="auto"/>
        <w:ind w:firstLine="720"/>
        <w:jc w:val="both"/>
        <w:rPr>
          <w:rFonts w:eastAsia="Times New Roman" w:cs="Times New Roman"/>
          <w:color w:val="000000" w:themeColor="text1"/>
          <w:szCs w:val="24"/>
        </w:rPr>
      </w:pPr>
      <w:r w:rsidRPr="00EE799B">
        <w:rPr>
          <w:rFonts w:eastAsia="Times New Roman" w:cs="Times New Roman"/>
          <w:color w:val="000000" w:themeColor="text1"/>
          <w:szCs w:val="24"/>
        </w:rPr>
        <w:t>Η ηγεσία του Υπου</w:t>
      </w:r>
      <w:r w:rsidRPr="00EE799B">
        <w:rPr>
          <w:rFonts w:eastAsia="Times New Roman" w:cs="Times New Roman"/>
          <w:color w:val="000000" w:themeColor="text1"/>
          <w:szCs w:val="24"/>
        </w:rPr>
        <w:t>ργείου Παιδείας έρχεται επίσης με το υπό συζήτηση σχέδιο νόμου να καταργήσει ή να συγχωνεύσει μία σειρά από δομές, δημιουργώντας νέες, χωρίς να παρουσιάζει κα</w:t>
      </w:r>
      <w:r w:rsidRPr="00EE799B">
        <w:rPr>
          <w:rFonts w:eastAsia="Times New Roman" w:cs="Times New Roman"/>
          <w:color w:val="000000" w:themeColor="text1"/>
          <w:szCs w:val="24"/>
        </w:rPr>
        <w:t>μ</w:t>
      </w:r>
      <w:r w:rsidRPr="00EE799B">
        <w:rPr>
          <w:rFonts w:eastAsia="Times New Roman" w:cs="Times New Roman"/>
          <w:color w:val="000000" w:themeColor="text1"/>
          <w:szCs w:val="24"/>
        </w:rPr>
        <w:t>μία αποτίμηση της δράσης τους για να αιτιολογήσει την κατάργησή τους και βέβαια χωρίς κα</w:t>
      </w:r>
      <w:r w:rsidRPr="00EE799B">
        <w:rPr>
          <w:rFonts w:eastAsia="Times New Roman" w:cs="Times New Roman"/>
          <w:color w:val="000000" w:themeColor="text1"/>
          <w:szCs w:val="24"/>
        </w:rPr>
        <w:t>μ</w:t>
      </w:r>
      <w:r w:rsidRPr="00EE799B">
        <w:rPr>
          <w:rFonts w:eastAsia="Times New Roman" w:cs="Times New Roman"/>
          <w:color w:val="000000" w:themeColor="text1"/>
          <w:szCs w:val="24"/>
        </w:rPr>
        <w:t>μία επισ</w:t>
      </w:r>
      <w:r w:rsidRPr="00EE799B">
        <w:rPr>
          <w:rFonts w:eastAsia="Times New Roman" w:cs="Times New Roman"/>
          <w:color w:val="000000" w:themeColor="text1"/>
          <w:szCs w:val="24"/>
        </w:rPr>
        <w:t xml:space="preserve">τημονική ανάλυση που να τεκμηριώνει εμπεριστατωμένα ότι οι νέοι φορείς καλύπτουν επαρκέστερα τις εκπαιδευτικές ανάγκες. </w:t>
      </w:r>
    </w:p>
    <w:p w14:paraId="06759089" w14:textId="77777777" w:rsidR="00866F2D" w:rsidRDefault="003A64EF">
      <w:pPr>
        <w:spacing w:line="600" w:lineRule="auto"/>
        <w:ind w:firstLine="720"/>
        <w:jc w:val="both"/>
        <w:rPr>
          <w:rFonts w:eastAsia="Times New Roman" w:cs="Times New Roman"/>
          <w:szCs w:val="24"/>
        </w:rPr>
      </w:pPr>
      <w:r w:rsidRPr="004F312D">
        <w:rPr>
          <w:rFonts w:eastAsia="Times New Roman" w:cs="Times New Roman"/>
          <w:szCs w:val="24"/>
        </w:rPr>
        <w:t xml:space="preserve">Καταργείτε τα </w:t>
      </w:r>
      <w:r w:rsidRPr="004F312D">
        <w:rPr>
          <w:rFonts w:eastAsia="Times New Roman" w:cs="Times New Roman"/>
          <w:szCs w:val="24"/>
        </w:rPr>
        <w:t>κ</w:t>
      </w:r>
      <w:r w:rsidRPr="004F312D">
        <w:rPr>
          <w:rFonts w:eastAsia="Times New Roman" w:cs="Times New Roman"/>
          <w:szCs w:val="24"/>
        </w:rPr>
        <w:t xml:space="preserve">έντρα </w:t>
      </w:r>
      <w:r w:rsidRPr="004F312D">
        <w:rPr>
          <w:rFonts w:eastAsia="Times New Roman" w:cs="Times New Roman"/>
          <w:szCs w:val="24"/>
        </w:rPr>
        <w:t>π</w:t>
      </w:r>
      <w:r w:rsidRPr="004F312D">
        <w:rPr>
          <w:rFonts w:eastAsia="Times New Roman" w:cs="Times New Roman"/>
          <w:szCs w:val="24"/>
        </w:rPr>
        <w:t xml:space="preserve">ληροφορικής και </w:t>
      </w:r>
      <w:r w:rsidRPr="004F312D">
        <w:rPr>
          <w:rFonts w:eastAsia="Times New Roman" w:cs="Times New Roman"/>
          <w:szCs w:val="24"/>
        </w:rPr>
        <w:t>ν</w:t>
      </w:r>
      <w:r w:rsidRPr="004F312D">
        <w:rPr>
          <w:rFonts w:eastAsia="Times New Roman" w:cs="Times New Roman"/>
          <w:szCs w:val="24"/>
        </w:rPr>
        <w:t>έω</w:t>
      </w:r>
      <w:r w:rsidRPr="002319BD">
        <w:rPr>
          <w:rFonts w:eastAsia="Times New Roman" w:cs="Times New Roman"/>
          <w:szCs w:val="24"/>
        </w:rPr>
        <w:t xml:space="preserve">ν </w:t>
      </w:r>
      <w:r w:rsidRPr="004F312D">
        <w:rPr>
          <w:rFonts w:eastAsia="Times New Roman" w:cs="Times New Roman"/>
          <w:szCs w:val="24"/>
        </w:rPr>
        <w:t>τ</w:t>
      </w:r>
      <w:r w:rsidRPr="004F312D">
        <w:rPr>
          <w:rFonts w:eastAsia="Times New Roman" w:cs="Times New Roman"/>
          <w:szCs w:val="24"/>
        </w:rPr>
        <w:t>εχνολογιών, μια δομή που ήταν υπεύθυνη για την τεχνική υποστήριξη των σχολικών μονάδων σε θ</w:t>
      </w:r>
      <w:r w:rsidRPr="004F312D">
        <w:rPr>
          <w:rFonts w:eastAsia="Times New Roman" w:cs="Times New Roman"/>
          <w:szCs w:val="24"/>
        </w:rPr>
        <w:t>έματα πληροφορικής και έχει γνωρίσει τη συνολική αποδοχή του εκπαιδευτικού κόσμου και για τον συμβουλευτικό της ρόλο αλλά και για τις επιμορφωτικές της δράσεις κ</w:t>
      </w:r>
      <w:r w:rsidRPr="002319BD">
        <w:rPr>
          <w:rFonts w:eastAsia="Times New Roman" w:cs="Times New Roman"/>
          <w:szCs w:val="24"/>
        </w:rPr>
        <w:t xml:space="preserve">αι απαξιώνετε όλη </w:t>
      </w:r>
      <w:r w:rsidRPr="002319BD">
        <w:rPr>
          <w:rFonts w:eastAsia="Times New Roman" w:cs="Times New Roman"/>
          <w:szCs w:val="24"/>
        </w:rPr>
        <w:lastRenderedPageBreak/>
        <w:t>αυτή την προσπάθεια των ανθρώπων που τα στελέχωσαν, πετώντας στον καιάδα τα ε</w:t>
      </w:r>
      <w:r w:rsidRPr="002319BD">
        <w:rPr>
          <w:rFonts w:eastAsia="Times New Roman" w:cs="Times New Roman"/>
          <w:szCs w:val="24"/>
        </w:rPr>
        <w:t xml:space="preserve">κατοντάδες σχετικά σχόλια που έγιναν κατά τη διαβούλευση. </w:t>
      </w:r>
    </w:p>
    <w:p w14:paraId="0675908A" w14:textId="77777777" w:rsidR="00866F2D" w:rsidRDefault="003A64EF">
      <w:pPr>
        <w:spacing w:line="600" w:lineRule="auto"/>
        <w:ind w:firstLine="720"/>
        <w:jc w:val="both"/>
        <w:rPr>
          <w:rFonts w:eastAsia="Times New Roman" w:cs="Times New Roman"/>
          <w:szCs w:val="24"/>
        </w:rPr>
      </w:pPr>
      <w:r w:rsidRPr="004F312D">
        <w:rPr>
          <w:rFonts w:eastAsia="Times New Roman" w:cs="Times New Roman"/>
          <w:szCs w:val="24"/>
        </w:rPr>
        <w:t>Καταργείτε και τα ΚΕΔΔΥ</w:t>
      </w:r>
      <w:r w:rsidRPr="004F312D">
        <w:rPr>
          <w:rFonts w:eastAsia="Times New Roman" w:cs="Times New Roman"/>
          <w:szCs w:val="24"/>
        </w:rPr>
        <w:t>,</w:t>
      </w:r>
      <w:r>
        <w:rPr>
          <w:rFonts w:eastAsia="Times New Roman" w:cs="Times New Roman"/>
          <w:szCs w:val="24"/>
        </w:rPr>
        <w:t xml:space="preserve"> τα οποία ήταν αρμόδια για τη διάγνωση μαθησιακών δυσκολιών των παιδιών και τη στήριξή τους μέσα από την εκπαίδευση και δημιουργείτε τα ΚΕΣΥ, στις αρμοδιότητες των οποίων πρ</w:t>
      </w:r>
      <w:r>
        <w:rPr>
          <w:rFonts w:eastAsia="Times New Roman" w:cs="Times New Roman"/>
          <w:szCs w:val="24"/>
        </w:rPr>
        <w:t xml:space="preserve">οβλέπεται η εκπαιδευτική αξιολόγηση των εκπαιδευτικών δυσκολιών όχι όμως και η διάγνωση και μοιραία στέλνετε παιδιά και γονείς να στριμώχνονται στις ουρές των νοσοκομείων και των </w:t>
      </w:r>
      <w:proofErr w:type="spellStart"/>
      <w:r>
        <w:rPr>
          <w:rFonts w:eastAsia="Times New Roman" w:cs="Times New Roman"/>
          <w:szCs w:val="24"/>
        </w:rPr>
        <w:t>ιατροπαιδαγωγικών</w:t>
      </w:r>
      <w:proofErr w:type="spellEnd"/>
      <w:r>
        <w:rPr>
          <w:rFonts w:eastAsia="Times New Roman" w:cs="Times New Roman"/>
          <w:szCs w:val="24"/>
        </w:rPr>
        <w:t xml:space="preserve"> κέντρων -εάν απευθυνθούν σε αυτά- για να υπάρξει η διάγνωση</w:t>
      </w:r>
      <w:r>
        <w:rPr>
          <w:rFonts w:eastAsia="Times New Roman" w:cs="Times New Roman"/>
          <w:szCs w:val="24"/>
        </w:rPr>
        <w:t>, χωρίς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παιδαγωγική κατεύθυνση.</w:t>
      </w:r>
    </w:p>
    <w:p w14:paraId="0675908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Κλείνω λέγοντας το εξής, κυρίες και κύριοι συνάδελφοι. Διαβάζοντας το νομοσχέδιο</w:t>
      </w:r>
      <w:r>
        <w:rPr>
          <w:rFonts w:eastAsia="Times New Roman" w:cs="Times New Roman"/>
          <w:szCs w:val="24"/>
        </w:rPr>
        <w:t>,</w:t>
      </w:r>
      <w:r>
        <w:rPr>
          <w:rFonts w:eastAsia="Times New Roman" w:cs="Times New Roman"/>
          <w:szCs w:val="24"/>
        </w:rPr>
        <w:t xml:space="preserve"> η σκέψη μου οδηγήθηκε στη δήλωση που επαναλαμβάνουν συχνά</w:t>
      </w:r>
      <w:r w:rsidRPr="00475A23">
        <w:rPr>
          <w:rFonts w:eastAsia="Times New Roman" w:cs="Times New Roman"/>
          <w:szCs w:val="24"/>
        </w:rPr>
        <w:t>-</w:t>
      </w:r>
      <w:r>
        <w:rPr>
          <w:rFonts w:eastAsia="Times New Roman" w:cs="Times New Roman"/>
          <w:szCs w:val="24"/>
        </w:rPr>
        <w:t>πυκνά τα στελέχη του ΣΥΡΙΖΑ ότι «έχουμε την Κυβέρνηση</w:t>
      </w:r>
      <w:r>
        <w:rPr>
          <w:rFonts w:eastAsia="Times New Roman" w:cs="Times New Roman"/>
          <w:szCs w:val="24"/>
        </w:rPr>
        <w:t xml:space="preserve"> αλλά δεν έχουμε την εξουσία». Σε αυτό το μοτίβο κινείται ο Υπουργός με ξεκάθαρο και διακαή πόθο την εξουσία και την άλωση </w:t>
      </w:r>
      <w:r>
        <w:rPr>
          <w:rFonts w:eastAsia="Times New Roman" w:cs="Times New Roman"/>
          <w:szCs w:val="24"/>
        </w:rPr>
        <w:lastRenderedPageBreak/>
        <w:t>του κρατικού μηχανισμού. Αυτό είναι άλλωστε το κεντρικό σας σχέδιο</w:t>
      </w:r>
      <w:r w:rsidRPr="00983D8D">
        <w:rPr>
          <w:rFonts w:eastAsia="Times New Roman" w:cs="Times New Roman"/>
          <w:szCs w:val="24"/>
        </w:rPr>
        <w:t>,</w:t>
      </w:r>
      <w:r>
        <w:rPr>
          <w:rFonts w:eastAsia="Times New Roman" w:cs="Times New Roman"/>
          <w:szCs w:val="24"/>
        </w:rPr>
        <w:t xml:space="preserve"> που το ξεδιπλώνετε σε κάθε πτυχή της δημόσιας ζωής. Είναι όμως τέ</w:t>
      </w:r>
      <w:r>
        <w:rPr>
          <w:rFonts w:eastAsia="Times New Roman" w:cs="Times New Roman"/>
          <w:szCs w:val="24"/>
        </w:rPr>
        <w:t>τοια η πολιτική σας κατρακύλα</w:t>
      </w:r>
      <w:r>
        <w:rPr>
          <w:rFonts w:eastAsia="Times New Roman" w:cs="Times New Roman"/>
          <w:szCs w:val="24"/>
        </w:rPr>
        <w:t>,</w:t>
      </w:r>
      <w:r>
        <w:rPr>
          <w:rFonts w:eastAsia="Times New Roman" w:cs="Times New Roman"/>
          <w:szCs w:val="24"/>
        </w:rPr>
        <w:t xml:space="preserve"> που κα</w:t>
      </w:r>
      <w:r>
        <w:rPr>
          <w:rFonts w:eastAsia="Times New Roman" w:cs="Times New Roman"/>
          <w:szCs w:val="24"/>
        </w:rPr>
        <w:t>μ</w:t>
      </w:r>
      <w:r>
        <w:rPr>
          <w:rFonts w:eastAsia="Times New Roman" w:cs="Times New Roman"/>
          <w:szCs w:val="24"/>
        </w:rPr>
        <w:t xml:space="preserve">μία τέτοια πρωτοβουλία δεν μπορεί να αποτελέσει σωσίβιο για την πολιτική σας επιβίωση και πολύ σύντομα νομοθετήματα σαν και αυτό θα αποτελούν παρελθόν. </w:t>
      </w:r>
    </w:p>
    <w:p w14:paraId="0675908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08D"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0675908E" w14:textId="77777777" w:rsidR="00866F2D" w:rsidRDefault="003A64EF">
      <w:pPr>
        <w:spacing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0675908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Χρήστος Παππάς, Κοινοβουλευτικός Εκπρόσωπος της Χρυσής Αυγής, για δώδεκα λεπτά.</w:t>
      </w:r>
    </w:p>
    <w:p w14:paraId="0675909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Ο λαός μίλησε, οι Έλληνες μίλησαν. Ούτε βήμα πίσω για τη Μακεδονί</w:t>
      </w:r>
      <w:r>
        <w:rPr>
          <w:rFonts w:eastAsia="Times New Roman" w:cs="Times New Roman"/>
          <w:szCs w:val="24"/>
        </w:rPr>
        <w:t>α μας! Η Χρυσή Αυγή χαιρετίζει αυτή την αδάμαστη θέληση του ελληνικού λαού ενάντια στην εθνικά ανεύθυνη και επικίνδυνη, μειοδοτική και ανιστόρητη πολιτική της Κυβέρνησης καθώς και στην υποκριτική στάση της Νέας Δημοκρατίας.</w:t>
      </w:r>
    </w:p>
    <w:p w14:paraId="0675909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 λαός απαιτεί, η ελληνική ιστορ</w:t>
      </w:r>
      <w:r>
        <w:rPr>
          <w:rFonts w:eastAsia="Times New Roman" w:cs="Times New Roman"/>
          <w:szCs w:val="24"/>
        </w:rPr>
        <w:t>ία το απαιτεί, οι θυσίες των προγόνων μας το απαιτούν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ύτε Βόρεια ούτε Άνω ούτε Νέα ούτε </w:t>
      </w:r>
      <w:proofErr w:type="spellStart"/>
      <w:r>
        <w:rPr>
          <w:rFonts w:eastAsia="Times New Roman" w:cs="Times New Roman"/>
          <w:szCs w:val="24"/>
          <w:lang w:val="en-US"/>
        </w:rPr>
        <w:t>Gorna</w:t>
      </w:r>
      <w:proofErr w:type="spellEnd"/>
      <w:r>
        <w:rPr>
          <w:rFonts w:eastAsia="Times New Roman" w:cs="Times New Roman"/>
          <w:szCs w:val="24"/>
        </w:rPr>
        <w:t xml:space="preserve"> ούτε όλες αυτές οι αηδίες. Η Μακεδονία είναι μια και είναι μόνο ελληνική!</w:t>
      </w:r>
    </w:p>
    <w:p w14:paraId="0675909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Δυστυχώς όσα δεν κατόρθωσαν οι συμμορίτες πριν από εβδομήντα χρόνια</w:t>
      </w:r>
      <w:r>
        <w:rPr>
          <w:rFonts w:eastAsia="Times New Roman" w:cs="Times New Roman"/>
          <w:szCs w:val="24"/>
        </w:rPr>
        <w:t>,</w:t>
      </w:r>
      <w:r>
        <w:rPr>
          <w:rFonts w:eastAsia="Times New Roman" w:cs="Times New Roman"/>
          <w:szCs w:val="24"/>
        </w:rPr>
        <w:t xml:space="preserve"> προσπαθούν να τα </w:t>
      </w:r>
      <w:r>
        <w:rPr>
          <w:rFonts w:eastAsia="Times New Roman" w:cs="Times New Roman"/>
          <w:szCs w:val="24"/>
        </w:rPr>
        <w:t xml:space="preserve">πραγματώσουν τώρα οι πολιτικοί τους επίγονοι, να τα πραγματώσουν με συμφωνίες προδοσίας, με τη συγκατάθεση του συνοδοιπόρου «ακροδεξιού» κ. Καμμένου, ο οποίος στη ζυγαριά της Ιστορίας θα κερδίσει τον τίτλο του ελαχίστου αλλά και του ωφελιμιστή, του κυνικά </w:t>
      </w:r>
      <w:r>
        <w:rPr>
          <w:rFonts w:eastAsia="Times New Roman" w:cs="Times New Roman"/>
          <w:szCs w:val="24"/>
        </w:rPr>
        <w:t>ωφελιμιστή. Διότι, λέει, δεν θα ψηφίσει αν και όταν έρθει η επικύρωση της συμφωνίας για το όνομα στη Βουλή, αντί του εθνικά πρέποντος να ρίξει την Κυβέρνηση</w:t>
      </w:r>
      <w:r>
        <w:rPr>
          <w:rFonts w:eastAsia="Times New Roman" w:cs="Times New Roman"/>
          <w:szCs w:val="24"/>
        </w:rPr>
        <w:t>,</w:t>
      </w:r>
      <w:r>
        <w:rPr>
          <w:rFonts w:eastAsia="Times New Roman" w:cs="Times New Roman"/>
          <w:szCs w:val="24"/>
        </w:rPr>
        <w:t xml:space="preserve"> ώστε να μην έρθει αυτή η συμφωνία στη Βουλή.</w:t>
      </w:r>
    </w:p>
    <w:p w14:paraId="0675909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και η υποκριτική και </w:t>
      </w:r>
      <w:proofErr w:type="spellStart"/>
      <w:r>
        <w:rPr>
          <w:rFonts w:eastAsia="Times New Roman" w:cs="Times New Roman"/>
          <w:szCs w:val="24"/>
        </w:rPr>
        <w:t>πατριδοκάπηλη</w:t>
      </w:r>
      <w:proofErr w:type="spellEnd"/>
      <w:r>
        <w:rPr>
          <w:rFonts w:eastAsia="Times New Roman" w:cs="Times New Roman"/>
          <w:szCs w:val="24"/>
        </w:rPr>
        <w:t xml:space="preserve"> Νέα Δημοκρατί</w:t>
      </w:r>
      <w:r>
        <w:rPr>
          <w:rFonts w:eastAsia="Times New Roman" w:cs="Times New Roman"/>
          <w:szCs w:val="24"/>
        </w:rPr>
        <w:t xml:space="preserve">α και το ΠΑΣΟΚ προβάλλονται τάχα μου από τα μέσα μαζικής εξαπάτησης ως αντίθετοι στην εθνική προδοσία, αλλά στην πραγματικότητα -όλοι το ξέρουμε- συμπράττουν ουσιαστικά με την αριστερή Κυβέρνηση. </w:t>
      </w:r>
    </w:p>
    <w:p w14:paraId="0675909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 κ. Κυριάκος Μητσοτάκης έχει δώσει ρητή εντολή στα μέλη το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να μην τοποθετούνται κατά της σύνθετης ονομασίας στο θέμα των Σκοπίων. Εξάλλου αυτό είναι το κόμμα, η Νέα Δημοκρατία</w:t>
      </w:r>
      <w:r>
        <w:rPr>
          <w:rFonts w:eastAsia="Times New Roman" w:cs="Times New Roman"/>
          <w:szCs w:val="24"/>
        </w:rPr>
        <w:t>,</w:t>
      </w:r>
      <w:r>
        <w:rPr>
          <w:rFonts w:eastAsia="Times New Roman" w:cs="Times New Roman"/>
          <w:szCs w:val="24"/>
        </w:rPr>
        <w:t xml:space="preserve"> που επέβαλε και επισημοποίησε την παροχή του ιερού εθνικού μας ονόματος με το </w:t>
      </w:r>
      <w:r>
        <w:rPr>
          <w:rFonts w:eastAsia="Times New Roman" w:cs="Times New Roman"/>
          <w:szCs w:val="24"/>
          <w:lang w:val="en-US"/>
        </w:rPr>
        <w:t>FYROM</w:t>
      </w:r>
      <w:r>
        <w:rPr>
          <w:rFonts w:eastAsia="Times New Roman" w:cs="Times New Roman"/>
          <w:szCs w:val="24"/>
        </w:rPr>
        <w:t xml:space="preserve">. Το Μ στο </w:t>
      </w:r>
      <w:r>
        <w:rPr>
          <w:rFonts w:eastAsia="Times New Roman" w:cs="Times New Roman"/>
          <w:szCs w:val="24"/>
          <w:lang w:val="en-US"/>
        </w:rPr>
        <w:t>FYROM</w:t>
      </w:r>
      <w:r>
        <w:rPr>
          <w:rFonts w:eastAsia="Times New Roman" w:cs="Times New Roman"/>
          <w:szCs w:val="24"/>
        </w:rPr>
        <w:t>, κύριοι της Νέας Δημοκρατίας, σημαί</w:t>
      </w:r>
      <w:r>
        <w:rPr>
          <w:rFonts w:eastAsia="Times New Roman" w:cs="Times New Roman"/>
          <w:szCs w:val="24"/>
        </w:rPr>
        <w:t>νει Μακεδονία. Εσείς δώσατε πρώτοι το όνομα.</w:t>
      </w:r>
    </w:p>
    <w:p w14:paraId="0675909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Χρυσή Αυγή σηκώνει περήφανα ψηλά τη σημαία της ανυπακοής και της εθνικής αντίστασης. Δεν υπάρχει για εμάς ούτε </w:t>
      </w:r>
      <w:r>
        <w:rPr>
          <w:rFonts w:eastAsia="Times New Roman" w:cs="Times New Roman"/>
          <w:szCs w:val="24"/>
          <w:lang w:val="en-US"/>
        </w:rPr>
        <w:t>FYROM</w:t>
      </w:r>
      <w:r>
        <w:rPr>
          <w:rFonts w:eastAsia="Times New Roman" w:cs="Times New Roman"/>
          <w:szCs w:val="24"/>
        </w:rPr>
        <w:t xml:space="preserve"> ούτε </w:t>
      </w:r>
      <w:proofErr w:type="spellStart"/>
      <w:r>
        <w:rPr>
          <w:rFonts w:eastAsia="Times New Roman" w:cs="Times New Roman"/>
          <w:szCs w:val="24"/>
          <w:lang w:val="en-US"/>
        </w:rPr>
        <w:t>Gorna</w:t>
      </w:r>
      <w:proofErr w:type="spellEnd"/>
      <w:r>
        <w:rPr>
          <w:rFonts w:eastAsia="Times New Roman" w:cs="Times New Roman"/>
          <w:szCs w:val="24"/>
        </w:rPr>
        <w:t xml:space="preserve"> ούτε </w:t>
      </w:r>
      <w:r>
        <w:rPr>
          <w:rFonts w:eastAsia="Times New Roman" w:cs="Times New Roman"/>
          <w:szCs w:val="24"/>
        </w:rPr>
        <w:t>«</w:t>
      </w:r>
      <w:r>
        <w:rPr>
          <w:rFonts w:eastAsia="Times New Roman" w:cs="Times New Roman"/>
          <w:szCs w:val="24"/>
        </w:rPr>
        <w:t>Άνω και Νέα Μακεδονία</w:t>
      </w:r>
      <w:r>
        <w:rPr>
          <w:rFonts w:eastAsia="Times New Roman" w:cs="Times New Roman"/>
          <w:szCs w:val="24"/>
        </w:rPr>
        <w:t>»</w:t>
      </w:r>
      <w:r>
        <w:rPr>
          <w:rFonts w:eastAsia="Times New Roman" w:cs="Times New Roman"/>
          <w:szCs w:val="24"/>
        </w:rPr>
        <w:t>. Αν ήταν, όμως, να συμφωνήσουμε σε μια ονομασία, αυτ</w:t>
      </w:r>
      <w:r>
        <w:rPr>
          <w:rFonts w:eastAsia="Times New Roman" w:cs="Times New Roman"/>
          <w:szCs w:val="24"/>
        </w:rPr>
        <w:t xml:space="preserve">ή θα ήταν μόνο το «Δημοκρατία της Αλύτρωτης Βορείου Ελληνικής Μακεδονίας», αμετάφραστο και στα ελληνικά μόνο. </w:t>
      </w:r>
    </w:p>
    <w:p w14:paraId="0675909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Εμείς δεν θα πάψουμε να αγωνιζόμαστε για τη λευτεριά στα βόρεια σύνορά μας, σε κάθε βόρεια ελληνική γη, και για τη Βόρεια Ήπειρο και για τη </w:t>
      </w:r>
      <w:r>
        <w:rPr>
          <w:rFonts w:eastAsia="Times New Roman" w:cs="Times New Roman"/>
          <w:szCs w:val="24"/>
        </w:rPr>
        <w:t>Βόρεια Μακεδονία. Ζουν Έλληνες στα Σκόπια το γνωρίζετε; Υπάρχει ελληνική μειονότητα στα Σκόπια, εγκαταλελειμμένη από τις ελληνικές κυβερνήσεις.</w:t>
      </w:r>
    </w:p>
    <w:p w14:paraId="0675909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Ιδού δύο ερωτήσεις μου σχετικά με την ελληνική μειονότητα στα Σκόπια. Ρωτούσα έναν χρόνο πριν σχετικά με την ελλ</w:t>
      </w:r>
      <w:r>
        <w:rPr>
          <w:rFonts w:eastAsia="Times New Roman" w:cs="Times New Roman"/>
          <w:szCs w:val="24"/>
        </w:rPr>
        <w:t>ηνική μειονότητα, στις 9 Μαΐου 2017 τον Υπουργό Εξωτερικών</w:t>
      </w:r>
      <w:r>
        <w:rPr>
          <w:rFonts w:eastAsia="Times New Roman" w:cs="Times New Roman"/>
          <w:szCs w:val="24"/>
        </w:rPr>
        <w:t>,</w:t>
      </w:r>
      <w:r>
        <w:rPr>
          <w:rFonts w:eastAsia="Times New Roman" w:cs="Times New Roman"/>
          <w:szCs w:val="24"/>
        </w:rPr>
        <w:t xml:space="preserve"> σε ποιες ενέργειες θα προβεί αυτός και το Υπουργείο του, προκειμένου να υπάρξει ουσιαστική αναγνώριση της ελληνικής εθνικής μειονότητας στα Σκόπια, που όπως είπα είναι ξεχασμένη. Εκ μέρους του κ. </w:t>
      </w:r>
      <w:r>
        <w:rPr>
          <w:rFonts w:eastAsia="Times New Roman" w:cs="Times New Roman"/>
          <w:szCs w:val="24"/>
        </w:rPr>
        <w:t xml:space="preserve">Κοτζιά, φυσικά, και του Υπουργείου Εξωτερικών η απόλυτος σιωπή! </w:t>
      </w:r>
    </w:p>
    <w:p w14:paraId="0675909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Επανήλθα με δεύτερη ερώτηση στις 28 Ιουνίου 2017, και ρώτησα αν προτίθεται η ελληνική Κυβέρνηση να δώσει άμεσα την ελληνική ιθαγένεια, να δώσει διαβατήρια σε αυτούς τους Έλληνες. </w:t>
      </w:r>
    </w:p>
    <w:p w14:paraId="0675909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Τις καταθέτ</w:t>
      </w:r>
      <w:r>
        <w:rPr>
          <w:rFonts w:eastAsia="Times New Roman" w:cs="Times New Roman"/>
          <w:szCs w:val="24"/>
        </w:rPr>
        <w:t>ω.</w:t>
      </w:r>
    </w:p>
    <w:p w14:paraId="0675909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τις δύο προαναφερθείσες ερωτήσεις, οι οποίες βρίσκονται στο αρχείο του Τμήματος Γραμματείας της Διεύθυνσης Στενογραφίας και Πρακτικών της Βουλής)</w:t>
      </w:r>
    </w:p>
    <w:p w14:paraId="0675909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Εσείς εδώ προσφέρετε ιθαγένεια στο</w:t>
      </w:r>
      <w:r>
        <w:rPr>
          <w:rFonts w:eastAsia="Times New Roman" w:cs="Times New Roman"/>
          <w:szCs w:val="24"/>
        </w:rPr>
        <w:t xml:space="preserve">ν κάθε «Αλλάχ </w:t>
      </w:r>
      <w:proofErr w:type="spellStart"/>
      <w:r>
        <w:rPr>
          <w:rFonts w:eastAsia="Times New Roman" w:cs="Times New Roman"/>
          <w:szCs w:val="24"/>
        </w:rPr>
        <w:t>Ακμπάρ</w:t>
      </w:r>
      <w:proofErr w:type="spellEnd"/>
      <w:r>
        <w:rPr>
          <w:rFonts w:eastAsia="Times New Roman" w:cs="Times New Roman"/>
          <w:szCs w:val="24"/>
        </w:rPr>
        <w:t>» εισβολέα και ξεχνάτε τους πραγματικούς Έλληνες, όπως είναι οι Έλληνες των Σκοπίων. Εμείς στη Χρυσή Αυγή από το 1993 με το πρωτοσέλιδο του πρώτου φύλλου της ομώνυμης εφημερίδας γράφαμε ότι δεν συμβιβαζόμαστε και δεν υποχωρούμε. Γράφαμε</w:t>
      </w:r>
      <w:r>
        <w:rPr>
          <w:rFonts w:eastAsia="Times New Roman" w:cs="Times New Roman"/>
          <w:szCs w:val="24"/>
        </w:rPr>
        <w:t xml:space="preserve"> τότε «Κανένας συμβιβασμός για τη Μακεδονία μας!». Το ίδιο λέμε και σήμερα. Δεν παρεκκλίνουμε από τη εθνική γραμμή. Δεν κάνουμε βήμα πίσω. Στεκόμαστε αποφασισμένοι και αταλάντευτοι στην εθνική γραμμή μαζί με τον ελληνικό λαό. Εμείς οι </w:t>
      </w:r>
      <w:proofErr w:type="spellStart"/>
      <w:r>
        <w:rPr>
          <w:rFonts w:eastAsia="Times New Roman" w:cs="Times New Roman"/>
          <w:szCs w:val="24"/>
        </w:rPr>
        <w:t>χρυσαυγίτες</w:t>
      </w:r>
      <w:proofErr w:type="spellEnd"/>
      <w:r>
        <w:rPr>
          <w:rFonts w:eastAsia="Times New Roman" w:cs="Times New Roman"/>
          <w:szCs w:val="24"/>
        </w:rPr>
        <w:t xml:space="preserve"> εκφράζουμ</w:t>
      </w:r>
      <w:r>
        <w:rPr>
          <w:rFonts w:eastAsia="Times New Roman" w:cs="Times New Roman"/>
          <w:szCs w:val="24"/>
        </w:rPr>
        <w:t xml:space="preserve">ε την προσταγή, την φωνή του Γέρου του </w:t>
      </w:r>
      <w:proofErr w:type="spellStart"/>
      <w:r>
        <w:rPr>
          <w:rFonts w:eastAsia="Times New Roman" w:cs="Times New Roman"/>
          <w:szCs w:val="24"/>
        </w:rPr>
        <w:t>Μωριά</w:t>
      </w:r>
      <w:proofErr w:type="spellEnd"/>
      <w:r>
        <w:rPr>
          <w:rFonts w:eastAsia="Times New Roman" w:cs="Times New Roman"/>
          <w:szCs w:val="24"/>
        </w:rPr>
        <w:t xml:space="preserve"> στη σημερινή εποχή: «Φωτιά και τσεκούρι στους προσκυνημένους»! Και να μην εφησυχάζετε εσείς του </w:t>
      </w:r>
      <w:proofErr w:type="spellStart"/>
      <w:r>
        <w:rPr>
          <w:rFonts w:eastAsia="Times New Roman" w:cs="Times New Roman"/>
          <w:szCs w:val="24"/>
        </w:rPr>
        <w:t>εθνοπροδοτικού</w:t>
      </w:r>
      <w:proofErr w:type="spellEnd"/>
      <w:r>
        <w:rPr>
          <w:rFonts w:eastAsia="Times New Roman" w:cs="Times New Roman"/>
          <w:szCs w:val="24"/>
        </w:rPr>
        <w:t xml:space="preserve"> δημοκρατικού τόξου όπως αυτοαποκαλείστε, δηλαδή </w:t>
      </w:r>
      <w:r>
        <w:rPr>
          <w:rFonts w:eastAsia="Times New Roman" w:cs="Times New Roman"/>
          <w:szCs w:val="24"/>
        </w:rPr>
        <w:t>«</w:t>
      </w:r>
      <w:r>
        <w:rPr>
          <w:rFonts w:eastAsia="Times New Roman" w:cs="Times New Roman"/>
          <w:szCs w:val="24"/>
        </w:rPr>
        <w:t>δημοκρατικό τόξο</w:t>
      </w:r>
      <w:r>
        <w:rPr>
          <w:rFonts w:eastAsia="Times New Roman" w:cs="Times New Roman"/>
          <w:szCs w:val="24"/>
        </w:rPr>
        <w:t>»</w:t>
      </w:r>
      <w:r>
        <w:rPr>
          <w:rFonts w:eastAsia="Times New Roman" w:cs="Times New Roman"/>
          <w:szCs w:val="24"/>
        </w:rPr>
        <w:t>. Ελπίζω κάποτε να υποστείτε τις σ</w:t>
      </w:r>
      <w:r>
        <w:rPr>
          <w:rFonts w:eastAsia="Times New Roman" w:cs="Times New Roman"/>
          <w:szCs w:val="24"/>
        </w:rPr>
        <w:t xml:space="preserve">υνέπειες των </w:t>
      </w:r>
      <w:proofErr w:type="spellStart"/>
      <w:r>
        <w:rPr>
          <w:rFonts w:eastAsia="Times New Roman" w:cs="Times New Roman"/>
          <w:szCs w:val="24"/>
        </w:rPr>
        <w:t>πράξεών</w:t>
      </w:r>
      <w:proofErr w:type="spellEnd"/>
      <w:r>
        <w:rPr>
          <w:rFonts w:eastAsia="Times New Roman" w:cs="Times New Roman"/>
          <w:szCs w:val="24"/>
        </w:rPr>
        <w:t xml:space="preserve"> σας σύμφωνα πάντα με τη θέληση και με το αίσθημα περί δικαίου του ελληνικού λαού. </w:t>
      </w:r>
    </w:p>
    <w:p w14:paraId="0675909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Και επειδή στο σημερινό νομοσχέδιο ομιλούμε για την παιδεία, θέλω να σας ρωτήσω κάτι. Ή μάλλον δεν ρωτάω εσάς, γιατί εσείς βρίσκεστε σε μια κατάσταση πο</w:t>
      </w:r>
      <w:r>
        <w:rPr>
          <w:rFonts w:eastAsia="Times New Roman" w:cs="Times New Roman"/>
          <w:szCs w:val="24"/>
        </w:rPr>
        <w:t xml:space="preserve">λιτικής αφασίας. Ό,τι και να σας λέμε δεν το καταλαβαίνετε. Το ερώτημα, λοιπόν -για να το ακούσει ο κόσμος- το οποίο τίθεται είναι το εξής. Αύριο τα παιδιά μας θα μαθαίνουν στο μάθημα της </w:t>
      </w:r>
      <w:r>
        <w:rPr>
          <w:rFonts w:eastAsia="Times New Roman" w:cs="Times New Roman"/>
          <w:szCs w:val="24"/>
        </w:rPr>
        <w:t>Γ</w:t>
      </w:r>
      <w:r>
        <w:rPr>
          <w:rFonts w:eastAsia="Times New Roman" w:cs="Times New Roman"/>
          <w:szCs w:val="24"/>
        </w:rPr>
        <w:t xml:space="preserve">εωγραφίας ότι υπάρχει μια χώρα Μακεδονία, έστω και </w:t>
      </w:r>
      <w:r>
        <w:rPr>
          <w:rFonts w:eastAsia="Times New Roman" w:cs="Times New Roman"/>
          <w:szCs w:val="24"/>
        </w:rPr>
        <w:t>«</w:t>
      </w:r>
      <w:r>
        <w:rPr>
          <w:rFonts w:eastAsia="Times New Roman" w:cs="Times New Roman"/>
          <w:szCs w:val="24"/>
        </w:rPr>
        <w:t>Βόρεια Μακεδονί</w:t>
      </w:r>
      <w:r>
        <w:rPr>
          <w:rFonts w:eastAsia="Times New Roman" w:cs="Times New Roman"/>
          <w:szCs w:val="24"/>
        </w:rPr>
        <w:t>α</w:t>
      </w:r>
      <w:r>
        <w:rPr>
          <w:rFonts w:eastAsia="Times New Roman" w:cs="Times New Roman"/>
          <w:szCs w:val="24"/>
        </w:rPr>
        <w:t>»</w:t>
      </w:r>
      <w:r>
        <w:rPr>
          <w:rFonts w:eastAsia="Times New Roman" w:cs="Times New Roman"/>
          <w:szCs w:val="24"/>
        </w:rPr>
        <w:t>, που συνορεύει με την Ελλάδα; Είστε με τα καλά σας; Και νομίζετε ότι με τη δουλική σας στάση έναντι των πατρώνων σας, δηλαδή της Ευρωπαϊκής Ένωσης και του ΝΑΤΟ, με το να τους δώσετε το όνομα, να τους αναγνωρίσετε γλώσσα, να τους αναγνωρίσετε ιστορία, θα</w:t>
      </w:r>
      <w:r>
        <w:rPr>
          <w:rFonts w:eastAsia="Times New Roman" w:cs="Times New Roman"/>
          <w:szCs w:val="24"/>
        </w:rPr>
        <w:t xml:space="preserve"> εξευμενίσετε τον αλυτρωτισμό των Σκοπιανών, την </w:t>
      </w:r>
      <w:proofErr w:type="spellStart"/>
      <w:r>
        <w:rPr>
          <w:rFonts w:eastAsia="Times New Roman" w:cs="Times New Roman"/>
          <w:szCs w:val="24"/>
        </w:rPr>
        <w:t>αλυτρωτική</w:t>
      </w:r>
      <w:proofErr w:type="spellEnd"/>
      <w:r>
        <w:rPr>
          <w:rFonts w:eastAsia="Times New Roman" w:cs="Times New Roman"/>
          <w:szCs w:val="24"/>
        </w:rPr>
        <w:t xml:space="preserve"> επεκτατική τους διάθεση; Το αντίθετο. Αυτοί θα καλυφθούν πίσω από αυτό και θα γίνουν όχημα είτε των Ηνωμένων Πολιτειών είτε της Τουρκίας στο άμεσο ιστορικό μέλλον</w:t>
      </w:r>
      <w:r>
        <w:rPr>
          <w:rFonts w:eastAsia="Times New Roman" w:cs="Times New Roman"/>
          <w:szCs w:val="24"/>
        </w:rPr>
        <w:t>,</w:t>
      </w:r>
      <w:r>
        <w:rPr>
          <w:rFonts w:eastAsia="Times New Roman" w:cs="Times New Roman"/>
          <w:szCs w:val="24"/>
        </w:rPr>
        <w:t xml:space="preserve"> για να επεκταθούν έναντι της Ελλ</w:t>
      </w:r>
      <w:r>
        <w:rPr>
          <w:rFonts w:eastAsia="Times New Roman" w:cs="Times New Roman"/>
          <w:szCs w:val="24"/>
        </w:rPr>
        <w:t>άδος.</w:t>
      </w:r>
    </w:p>
    <w:p w14:paraId="0675909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 λαός, λοιπόν, μίλησε χθες σε είκοσι τέσσερις πόλεις -έγινε όλη η Ελλάδα μια Μακεδονία-, δηλώνοντας ξεκάθαρα: «μην τολμήσετε -και θα περάσετε πάνω από τα </w:t>
      </w:r>
      <w:r>
        <w:rPr>
          <w:rFonts w:eastAsia="Times New Roman" w:cs="Times New Roman"/>
          <w:szCs w:val="24"/>
        </w:rPr>
        <w:lastRenderedPageBreak/>
        <w:t>πτώματα των Ελλήνων- να ξεπουλήσετε το όνομα Μακεδονία. Δεν θα σας αφήσουμε!». Αυτό είπε ο ελλη</w:t>
      </w:r>
      <w:r>
        <w:rPr>
          <w:rFonts w:eastAsia="Times New Roman" w:cs="Times New Roman"/>
          <w:szCs w:val="24"/>
        </w:rPr>
        <w:t>νικός λαός χθες.</w:t>
      </w:r>
    </w:p>
    <w:p w14:paraId="0675909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Σε ό,τι αφορά το υπό συζήτηση νομοσχέδιο, είμαι υποχρεωμένος να κάνω μια ιστορική αναφορά, για να καταλάβουμε πώς για το σημερινό κατάντημα της παιδείας ευθύνεται το συνταγματικό τόξο από το 1974 μέχρι σήμερα. Κυριάρχησε, δυστυχώς, στην πα</w:t>
      </w:r>
      <w:r>
        <w:rPr>
          <w:rFonts w:eastAsia="Times New Roman" w:cs="Times New Roman"/>
          <w:szCs w:val="24"/>
        </w:rPr>
        <w:t xml:space="preserve">ιδεία η χειρότερη μαρξιστική υποκουλτούρα. Ξεκίνησε στα χρόνια του αυτοαποκαλούμενου Εθνάρχη, Κωνσταντίνου Καραμανλή, και δυστυχώς αυτή η κυριαρχία της μαρξιστικής προπαγάνδας κυριαρχεί μέχρι σήμερα. Ακόμα και στο πρόσφατο παρελθόν να θυμίσω ότι εσείς της </w:t>
      </w:r>
      <w:r>
        <w:rPr>
          <w:rFonts w:eastAsia="Times New Roman" w:cs="Times New Roman"/>
          <w:szCs w:val="24"/>
        </w:rPr>
        <w:t xml:space="preserve">Νέας Δημοκρατίας δεν είστε άμοιροι ευθυνών, εσείς που ντρέπεστε να χρησιμοποιήσετε τον όρο Δεξιά ή δεξιός. Επί των ημερών σας βγήκε το κατάπτυστο βιβλίο της κ. </w:t>
      </w:r>
      <w:proofErr w:type="spellStart"/>
      <w:r>
        <w:rPr>
          <w:rFonts w:eastAsia="Times New Roman" w:cs="Times New Roman"/>
          <w:szCs w:val="24"/>
        </w:rPr>
        <w:t>Ρεπούση</w:t>
      </w:r>
      <w:proofErr w:type="spellEnd"/>
      <w:r>
        <w:rPr>
          <w:rFonts w:eastAsia="Times New Roman" w:cs="Times New Roman"/>
          <w:szCs w:val="24"/>
        </w:rPr>
        <w:t xml:space="preserve"> και είχε  την απόλυτη κάλυψη της κ. Γιαννάκου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Κουτσίκου</w:t>
      </w:r>
      <w:proofErr w:type="spellEnd"/>
      <w:r>
        <w:rPr>
          <w:rFonts w:eastAsia="Times New Roman" w:cs="Times New Roman"/>
          <w:szCs w:val="24"/>
        </w:rPr>
        <w:t>.</w:t>
      </w:r>
    </w:p>
    <w:p w14:paraId="0675909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Επί των ημερών σας κυριάρχησα</w:t>
      </w:r>
      <w:r>
        <w:rPr>
          <w:rFonts w:eastAsia="Times New Roman" w:cs="Times New Roman"/>
          <w:szCs w:val="24"/>
        </w:rPr>
        <w:t xml:space="preserve">ν </w:t>
      </w:r>
      <w:proofErr w:type="spellStart"/>
      <w:r>
        <w:rPr>
          <w:rFonts w:eastAsia="Times New Roman" w:cs="Times New Roman"/>
          <w:szCs w:val="24"/>
        </w:rPr>
        <w:t>εθνομηδενιστές</w:t>
      </w:r>
      <w:proofErr w:type="spellEnd"/>
      <w:r>
        <w:rPr>
          <w:rFonts w:eastAsia="Times New Roman" w:cs="Times New Roman"/>
          <w:szCs w:val="24"/>
        </w:rPr>
        <w:t xml:space="preserve"> καθηγητές και γιγαντώθηκε το </w:t>
      </w:r>
      <w:proofErr w:type="spellStart"/>
      <w:r>
        <w:rPr>
          <w:rFonts w:eastAsia="Times New Roman" w:cs="Times New Roman"/>
          <w:szCs w:val="24"/>
        </w:rPr>
        <w:t>εθνοδιαλυτικό</w:t>
      </w:r>
      <w:proofErr w:type="spellEnd"/>
      <w:r>
        <w:rPr>
          <w:rFonts w:eastAsia="Times New Roman" w:cs="Times New Roman"/>
          <w:szCs w:val="24"/>
        </w:rPr>
        <w:t xml:space="preserve"> τους έργο. Σε αντίθεση με όλους εσάς που πλασάρεστε ως συνταγματικά νομοταγείς, ενώ είστε το εντελώς αντίθετο, εμείς οι εθνικιστές είμαστε οι νομοταγείς και οι υπερασπιστές του </w:t>
      </w:r>
      <w:r>
        <w:rPr>
          <w:rFonts w:eastAsia="Times New Roman" w:cs="Times New Roman"/>
          <w:szCs w:val="24"/>
        </w:rPr>
        <w:t>Κ</w:t>
      </w:r>
      <w:r>
        <w:rPr>
          <w:rFonts w:eastAsia="Times New Roman" w:cs="Times New Roman"/>
          <w:szCs w:val="24"/>
        </w:rPr>
        <w:t xml:space="preserve">αταστατικού μας </w:t>
      </w:r>
      <w:r>
        <w:rPr>
          <w:rFonts w:eastAsia="Times New Roman" w:cs="Times New Roman"/>
          <w:szCs w:val="24"/>
        </w:rPr>
        <w:t>Χ</w:t>
      </w:r>
      <w:r>
        <w:rPr>
          <w:rFonts w:eastAsia="Times New Roman" w:cs="Times New Roman"/>
          <w:szCs w:val="24"/>
        </w:rPr>
        <w:t>ά</w:t>
      </w:r>
      <w:r>
        <w:rPr>
          <w:rFonts w:eastAsia="Times New Roman" w:cs="Times New Roman"/>
          <w:szCs w:val="24"/>
        </w:rPr>
        <w:t xml:space="preserve">ρτη. </w:t>
      </w:r>
    </w:p>
    <w:p w14:paraId="067590A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Έχετε διαβάσει τι λέει το Σύνταγμα; </w:t>
      </w:r>
    </w:p>
    <w:p w14:paraId="067590A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Άρθρο 16. Λέει: η παιδεία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τη διάπλασή</w:t>
      </w:r>
      <w:r>
        <w:rPr>
          <w:rFonts w:eastAsia="Times New Roman" w:cs="Times New Roman"/>
          <w:szCs w:val="24"/>
        </w:rPr>
        <w:t xml:space="preserve"> τους σε ελεύθερους και υπεύθυνους πολίτες.</w:t>
      </w:r>
    </w:p>
    <w:p w14:paraId="067590A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Εσείς τι κάνετε για αυτό; Εντελώς το αντίθετο. Τηρείτε το Σύνταγμα; Εσείς όχι μόνο διώχνετε τους Έλληνες, όχι μόνο φεύγουν οι Έλληνες στην ξενιτιά με το μνημόνιο που υποστηρίξατε μαζί δεξιοί και αριστεροί, αλλά θ</w:t>
      </w:r>
      <w:r>
        <w:rPr>
          <w:rFonts w:eastAsia="Times New Roman" w:cs="Times New Roman"/>
          <w:szCs w:val="24"/>
        </w:rPr>
        <w:t xml:space="preserve">έλετε και τους νέους Έλληνες, τη νεολαία, να τους κάνετε υπηκόους και όχι ελεύθερους πολίτες. </w:t>
      </w:r>
    </w:p>
    <w:p w14:paraId="067590A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Δημιουργείτε, λοιπόν, έτσι γενιές χωρίς ελπίδα, χωρίς μέλλον, χωρίς προοπτική, που αναγκαστικά ζουν για δώδεκα χρόνια δουλείας -γιατί περί δουλείας πρόκειται- στ</w:t>
      </w:r>
      <w:r>
        <w:rPr>
          <w:rFonts w:eastAsia="Times New Roman" w:cs="Times New Roman"/>
          <w:szCs w:val="24"/>
        </w:rPr>
        <w:t xml:space="preserve">ο σχολείο σε μια πνευματική σκλαβιά, σε μια πνευματική ένδεια, σε μια κατάσταση εθνικής αποδόμησης. Δώδεκα χρόνια υποχρεωτικής εκπαίδευσης. Και έχουν δίκιο τα παιδιά να εναντιώνονται στο σχολείο, σ’ αυτό το σχολείο-μαρξιστική φυλακή, σ’ αυτό το </w:t>
      </w:r>
      <w:proofErr w:type="spellStart"/>
      <w:r>
        <w:rPr>
          <w:rFonts w:eastAsia="Times New Roman" w:cs="Times New Roman"/>
          <w:szCs w:val="24"/>
        </w:rPr>
        <w:t>γκουλάγκ</w:t>
      </w:r>
      <w:proofErr w:type="spellEnd"/>
      <w:r>
        <w:rPr>
          <w:rFonts w:eastAsia="Times New Roman" w:cs="Times New Roman"/>
          <w:szCs w:val="24"/>
        </w:rPr>
        <w:t xml:space="preserve"> πο</w:t>
      </w:r>
      <w:r>
        <w:rPr>
          <w:rFonts w:eastAsia="Times New Roman" w:cs="Times New Roman"/>
          <w:szCs w:val="24"/>
        </w:rPr>
        <w:t>υ έχετε δημιουργήσει αντάμα αριστεροί και δεξιοί.</w:t>
      </w:r>
    </w:p>
    <w:p w14:paraId="067590A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αυτό το σχολείο θέλουμε να αλλάξουμε. Αυτό το σχολείο θέλουμε από την αρχή να το κάνουμε πάλι πρότυπο με γνώμονα την αριστεία και με την απαρέγκλιτη τήρηση, όπως προανέφερα, του άρθρου 16 του Συντάγμα</w:t>
      </w:r>
      <w:r>
        <w:rPr>
          <w:rFonts w:eastAsia="Times New Roman" w:cs="Times New Roman"/>
          <w:szCs w:val="24"/>
        </w:rPr>
        <w:t>τος.</w:t>
      </w:r>
    </w:p>
    <w:p w14:paraId="067590A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Εσείς, λοιπόν, σ’ αυτή την Αίθουσα που μιλάτε για παιδεία, πέραν όλων των άλλων είστε και υποκριτές, μεγάλοι υποκριτές και ψεύτες. Ψεύδεστε όταν υπερασπίζεστε τον δημόσιο χαρακτήρα της ελληνικής παιδείας. </w:t>
      </w:r>
    </w:p>
    <w:p w14:paraId="067590A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 Πρωθυπουργός, ο κ. Τσίπρας, να θυμίσω ο αρι</w:t>
      </w:r>
      <w:r>
        <w:rPr>
          <w:rFonts w:eastAsia="Times New Roman" w:cs="Times New Roman"/>
          <w:szCs w:val="24"/>
        </w:rPr>
        <w:t xml:space="preserve">στερός κ. Τσίπρας, δεν είναι αυτός που στέλνει τα παιδιά του σε ιδιωτικό σχολείο; Με αυτόν τον τρόπο εκφράζει την αγάπη του και την </w:t>
      </w:r>
      <w:proofErr w:type="spellStart"/>
      <w:r>
        <w:rPr>
          <w:rFonts w:eastAsia="Times New Roman" w:cs="Times New Roman"/>
          <w:szCs w:val="24"/>
        </w:rPr>
        <w:t>αριστεροσύνη</w:t>
      </w:r>
      <w:proofErr w:type="spellEnd"/>
      <w:r>
        <w:rPr>
          <w:rFonts w:eastAsia="Times New Roman" w:cs="Times New Roman"/>
          <w:szCs w:val="24"/>
        </w:rPr>
        <w:t xml:space="preserve"> του στον δημόσιο χαρακτήρα της παιδείας; </w:t>
      </w:r>
    </w:p>
    <w:p w14:paraId="067590A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για να μην αδικώ, ο κ. Σαμαράς πάλι δεν ήταν αυτός που έστελνε το</w:t>
      </w:r>
      <w:r>
        <w:rPr>
          <w:rFonts w:eastAsia="Times New Roman" w:cs="Times New Roman"/>
          <w:szCs w:val="24"/>
        </w:rPr>
        <w:t>ν γιο του σε ιδιωτικό σχολείο, σε κολέγιο; Για να μη θυμίσω την υπόθεση της δύσμοιρης καθηγήτριας</w:t>
      </w:r>
      <w:r>
        <w:rPr>
          <w:rFonts w:eastAsia="Times New Roman" w:cs="Times New Roman"/>
          <w:szCs w:val="24"/>
        </w:rPr>
        <w:t>,</w:t>
      </w:r>
      <w:r>
        <w:rPr>
          <w:rFonts w:eastAsia="Times New Roman" w:cs="Times New Roman"/>
          <w:szCs w:val="24"/>
        </w:rPr>
        <w:t xml:space="preserve"> που έπεσε θύμα της μνησικακίας και της ραδιουργίας του Αντώνη Σαμαρά.</w:t>
      </w:r>
    </w:p>
    <w:p w14:paraId="067590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οι εθνικιστές αυτή τη γυναίκα που απολύθηκε από τη δουλειά της την καταλαβαίνουμε</w:t>
      </w:r>
      <w:r>
        <w:rPr>
          <w:rFonts w:eastAsia="Times New Roman" w:cs="Times New Roman"/>
          <w:szCs w:val="24"/>
        </w:rPr>
        <w:t xml:space="preserve"> πολύ καλά.</w:t>
      </w:r>
    </w:p>
    <w:p w14:paraId="067590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και το συστημικό ΚΚΕ, η κ. Παπαρήγα η συντρόφισσα, δεν έστελνε την κόρη της σε αμερικανικό κολέγιο; Και να μη διαμαρτύρονται οι κουκουέδες, γιατί είναι ο δικός σας </w:t>
      </w:r>
      <w:r>
        <w:rPr>
          <w:rFonts w:eastAsia="Times New Roman" w:cs="Times New Roman"/>
          <w:szCs w:val="24"/>
        </w:rPr>
        <w:t>γ</w:t>
      </w:r>
      <w:r>
        <w:rPr>
          <w:rFonts w:eastAsia="Times New Roman" w:cs="Times New Roman"/>
          <w:szCs w:val="24"/>
        </w:rPr>
        <w:t xml:space="preserve">ραμματέας, αυτός με το </w:t>
      </w:r>
      <w:r>
        <w:rPr>
          <w:rFonts w:eastAsia="Times New Roman" w:cs="Times New Roman"/>
          <w:szCs w:val="24"/>
          <w:lang w:val="en-US"/>
        </w:rPr>
        <w:t>Rolex</w:t>
      </w:r>
      <w:r>
        <w:rPr>
          <w:rFonts w:eastAsia="Times New Roman" w:cs="Times New Roman"/>
          <w:szCs w:val="24"/>
        </w:rPr>
        <w:t>, ο οποίος ήταν χέρι-χέρι προχθές με τη</w:t>
      </w:r>
      <w:r w:rsidRPr="00BC4B48">
        <w:rPr>
          <w:rFonts w:eastAsia="Times New Roman" w:cs="Times New Roman"/>
          <w:szCs w:val="24"/>
        </w:rPr>
        <w:t xml:space="preserve"> </w:t>
      </w:r>
      <w:r>
        <w:rPr>
          <w:rFonts w:eastAsia="Times New Roman" w:cs="Times New Roman"/>
          <w:szCs w:val="24"/>
        </w:rPr>
        <w:t>μπουρζ</w:t>
      </w:r>
      <w:r>
        <w:rPr>
          <w:rFonts w:eastAsia="Times New Roman" w:cs="Times New Roman"/>
          <w:szCs w:val="24"/>
        </w:rPr>
        <w:t xml:space="preserve">ουαζία στο </w:t>
      </w:r>
      <w:r>
        <w:rPr>
          <w:rFonts w:eastAsia="Times New Roman" w:cs="Times New Roman"/>
          <w:szCs w:val="24"/>
        </w:rPr>
        <w:t>μ</w:t>
      </w:r>
      <w:r>
        <w:rPr>
          <w:rFonts w:eastAsia="Times New Roman" w:cs="Times New Roman"/>
          <w:szCs w:val="24"/>
        </w:rPr>
        <w:t xml:space="preserve">έγαρο. Αλήθειες λέω, δεν λέω κάτι ξένο. Παραθέτω γεγονότα. Δεν </w:t>
      </w:r>
      <w:r>
        <w:rPr>
          <w:rFonts w:eastAsia="Times New Roman" w:cs="Times New Roman"/>
          <w:szCs w:val="24"/>
        </w:rPr>
        <w:lastRenderedPageBreak/>
        <w:t xml:space="preserve">ήταν ο δικός μας </w:t>
      </w:r>
      <w:r>
        <w:rPr>
          <w:rFonts w:eastAsia="Times New Roman" w:cs="Times New Roman"/>
          <w:szCs w:val="24"/>
        </w:rPr>
        <w:t>γ</w:t>
      </w:r>
      <w:r>
        <w:rPr>
          <w:rFonts w:eastAsia="Times New Roman" w:cs="Times New Roman"/>
          <w:szCs w:val="24"/>
        </w:rPr>
        <w:t xml:space="preserve">ραμματέας μαζί με όλη τη σαπίλα αυτού του τόπου. Όπου συγκεντρώνεται αυτή η σαπίλα, ο </w:t>
      </w:r>
      <w:proofErr w:type="spellStart"/>
      <w:r>
        <w:rPr>
          <w:rFonts w:eastAsia="Times New Roman" w:cs="Times New Roman"/>
          <w:szCs w:val="24"/>
        </w:rPr>
        <w:t>Κουτσούμπας</w:t>
      </w:r>
      <w:proofErr w:type="spellEnd"/>
      <w:r>
        <w:rPr>
          <w:rFonts w:eastAsia="Times New Roman" w:cs="Times New Roman"/>
          <w:szCs w:val="24"/>
        </w:rPr>
        <w:t xml:space="preserve"> παίρνει το πρώτο στασίδι.</w:t>
      </w:r>
    </w:p>
    <w:p w14:paraId="067590A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καταθέσω και για την οικονομία του </w:t>
      </w:r>
      <w:r>
        <w:rPr>
          <w:rFonts w:eastAsia="Times New Roman" w:cs="Times New Roman"/>
          <w:szCs w:val="24"/>
        </w:rPr>
        <w:t>χρόνου, κύριε Πρόεδρε, στα Πρακτικά ένα κείμενο</w:t>
      </w:r>
      <w:r>
        <w:rPr>
          <w:rFonts w:eastAsia="Times New Roman" w:cs="Times New Roman"/>
          <w:szCs w:val="24"/>
        </w:rPr>
        <w:t>,</w:t>
      </w:r>
      <w:r>
        <w:rPr>
          <w:rFonts w:eastAsia="Times New Roman" w:cs="Times New Roman"/>
          <w:szCs w:val="24"/>
        </w:rPr>
        <w:t xml:space="preserve"> που είναι η συνοπτική παράθεση των απόψεών μας και του προγράμματός μας για την παιδεία. Εσείς λέτε αντάμα με τα μέσα μαζικής εξαπάτησης ότι δεν έχουμε πρόγραμμα. Τουναντίον έχουμε πρόγραμμα και έχουμε πρόγρ</w:t>
      </w:r>
      <w:r>
        <w:rPr>
          <w:rFonts w:eastAsia="Times New Roman" w:cs="Times New Roman"/>
          <w:szCs w:val="24"/>
        </w:rPr>
        <w:t xml:space="preserve">αμμα που μπορεί να κάνει </w:t>
      </w:r>
      <w:proofErr w:type="spellStart"/>
      <w:r w:rsidRPr="00FD6AB5">
        <w:rPr>
          <w:rFonts w:eastAsia="Times New Roman" w:cs="Times New Roman"/>
          <w:szCs w:val="24"/>
        </w:rPr>
        <w:t>επανελλήνιση</w:t>
      </w:r>
      <w:proofErr w:type="spellEnd"/>
      <w:r w:rsidRPr="00FD6AB5">
        <w:rPr>
          <w:rFonts w:eastAsia="Times New Roman" w:cs="Times New Roman"/>
          <w:szCs w:val="24"/>
        </w:rPr>
        <w:t xml:space="preserve"> </w:t>
      </w:r>
      <w:r>
        <w:rPr>
          <w:rFonts w:eastAsia="Times New Roman" w:cs="Times New Roman"/>
          <w:szCs w:val="24"/>
        </w:rPr>
        <w:t xml:space="preserve">της παιδείας, να γίνει πάλι η παιδεία ελληνική, με τη Χρυσή Αυγή, με τους Έλληνες </w:t>
      </w:r>
      <w:r>
        <w:rPr>
          <w:rFonts w:eastAsia="Times New Roman" w:cs="Times New Roman"/>
          <w:szCs w:val="24"/>
        </w:rPr>
        <w:t>ε</w:t>
      </w:r>
      <w:r>
        <w:rPr>
          <w:rFonts w:eastAsia="Times New Roman" w:cs="Times New Roman"/>
          <w:szCs w:val="24"/>
        </w:rPr>
        <w:t>θνικιστές.</w:t>
      </w:r>
    </w:p>
    <w:p w14:paraId="067590A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w:t>
      </w:r>
      <w:r w:rsidRPr="00E93929">
        <w:rPr>
          <w:rFonts w:eastAsia="Times New Roman" w:cs="Times New Roman"/>
          <w:szCs w:val="24"/>
        </w:rPr>
        <w:t xml:space="preserve"> </w:t>
      </w:r>
      <w:r>
        <w:rPr>
          <w:rFonts w:eastAsia="Times New Roman" w:cs="Times New Roman"/>
          <w:szCs w:val="24"/>
        </w:rPr>
        <w:t>Χρήστος Παππάς καταθέτει για τα Πρακτικά το προαναφερθέν πρόγραμμα, το οποίο βρίσκεται στο αρχε</w:t>
      </w:r>
      <w:r>
        <w:rPr>
          <w:rFonts w:eastAsia="Times New Roman" w:cs="Times New Roman"/>
          <w:szCs w:val="24"/>
        </w:rPr>
        <w:t>ίο του Τμήματος Γραμματείας της Διεύθυνσης Στενογραφίας και Πρακτικών της Βουλής)</w:t>
      </w:r>
    </w:p>
    <w:p w14:paraId="067590A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Έχουμε προτάσεις για τους εκπαιδευτικούς, έχουμε προτάσεις για τη νέα μορφή σχολείου, έχουμε προτάσεις για να αλλάξουν όλα τα αναλυτικά προγράμματα, όπως </w:t>
      </w:r>
      <w:r>
        <w:rPr>
          <w:rFonts w:eastAsia="Times New Roman" w:cs="Times New Roman"/>
          <w:szCs w:val="24"/>
        </w:rPr>
        <w:lastRenderedPageBreak/>
        <w:t>επίσης να αλλάξουν κ</w:t>
      </w:r>
      <w:r>
        <w:rPr>
          <w:rFonts w:eastAsia="Times New Roman" w:cs="Times New Roman"/>
          <w:szCs w:val="24"/>
        </w:rPr>
        <w:t xml:space="preserve">αι να γραφτούν από την αρχή τα βιβλία, ώστε τα παιδιά να μαθαίνουν πραγματικά την ελληνική ιστορία. </w:t>
      </w:r>
    </w:p>
    <w:p w14:paraId="067590A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Είναι απαράδεκτο να δηλητηριάζουμε τους μαθητές μας στα ελληνικά σχολεία με κηρύγματα περί </w:t>
      </w:r>
      <w:r>
        <w:rPr>
          <w:rFonts w:eastAsia="Times New Roman" w:cs="Times New Roman"/>
          <w:szCs w:val="24"/>
        </w:rPr>
        <w:t>Ε</w:t>
      </w:r>
      <w:r>
        <w:rPr>
          <w:rFonts w:eastAsia="Times New Roman" w:cs="Times New Roman"/>
          <w:szCs w:val="24"/>
        </w:rPr>
        <w:t xml:space="preserve">λληνοτουρκικής φιλίας, όταν τα </w:t>
      </w:r>
      <w:proofErr w:type="spellStart"/>
      <w:r>
        <w:rPr>
          <w:rFonts w:eastAsia="Times New Roman" w:cs="Times New Roman"/>
          <w:szCs w:val="24"/>
        </w:rPr>
        <w:t>Τουρκάκια</w:t>
      </w:r>
      <w:proofErr w:type="spellEnd"/>
      <w:r>
        <w:rPr>
          <w:rFonts w:eastAsia="Times New Roman" w:cs="Times New Roman"/>
          <w:szCs w:val="24"/>
        </w:rPr>
        <w:t xml:space="preserve"> μαθαίνουν στα δικά του</w:t>
      </w:r>
      <w:r>
        <w:rPr>
          <w:rFonts w:eastAsia="Times New Roman" w:cs="Times New Roman"/>
          <w:szCs w:val="24"/>
        </w:rPr>
        <w:t xml:space="preserve">ς σχολεία ότι το Αιγαίο είναι μια τουρκική λίμνη ή τα </w:t>
      </w:r>
      <w:proofErr w:type="spellStart"/>
      <w:r>
        <w:rPr>
          <w:rFonts w:eastAsia="Times New Roman" w:cs="Times New Roman"/>
          <w:szCs w:val="24"/>
        </w:rPr>
        <w:t>Σκοπιανάκια</w:t>
      </w:r>
      <w:proofErr w:type="spellEnd"/>
      <w:r>
        <w:rPr>
          <w:rFonts w:eastAsia="Times New Roman" w:cs="Times New Roman"/>
          <w:szCs w:val="24"/>
        </w:rPr>
        <w:t xml:space="preserve"> μαθαίνουν ότι υπάρχει η «</w:t>
      </w:r>
      <w:proofErr w:type="spellStart"/>
      <w:r>
        <w:rPr>
          <w:rFonts w:eastAsia="Times New Roman" w:cs="Times New Roman"/>
          <w:szCs w:val="24"/>
        </w:rPr>
        <w:t>Σολούν</w:t>
      </w:r>
      <w:proofErr w:type="spellEnd"/>
      <w:r>
        <w:rPr>
          <w:rFonts w:eastAsia="Times New Roman" w:cs="Times New Roman"/>
          <w:szCs w:val="24"/>
        </w:rPr>
        <w:t>», όπως λένε τη Θεσσαλονίκη</w:t>
      </w:r>
      <w:r>
        <w:rPr>
          <w:rFonts w:eastAsia="Times New Roman" w:cs="Times New Roman"/>
          <w:szCs w:val="24"/>
        </w:rPr>
        <w:t>,</w:t>
      </w:r>
      <w:r>
        <w:rPr>
          <w:rFonts w:eastAsia="Times New Roman" w:cs="Times New Roman"/>
          <w:szCs w:val="24"/>
        </w:rPr>
        <w:t xml:space="preserve"> και ότι αυτή η «</w:t>
      </w:r>
      <w:proofErr w:type="spellStart"/>
      <w:r>
        <w:rPr>
          <w:rFonts w:eastAsia="Times New Roman" w:cs="Times New Roman"/>
          <w:szCs w:val="24"/>
        </w:rPr>
        <w:t>Σολούν</w:t>
      </w:r>
      <w:proofErr w:type="spellEnd"/>
      <w:r>
        <w:rPr>
          <w:rFonts w:eastAsia="Times New Roman" w:cs="Times New Roman"/>
          <w:szCs w:val="24"/>
        </w:rPr>
        <w:t xml:space="preserve">» θα γίνει η πρωτεύουσα του αυριανού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κράτους. </w:t>
      </w:r>
    </w:p>
    <w:p w14:paraId="067590A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Λέμε, λοιπόν, και στο πρόγραμμά μας και το λέμε</w:t>
      </w:r>
      <w:r>
        <w:rPr>
          <w:rFonts w:eastAsia="Times New Roman" w:cs="Times New Roman"/>
          <w:szCs w:val="24"/>
        </w:rPr>
        <w:t xml:space="preserve"> και εδώ, κύριε Υπουργέ, διά ζώσης, όχι στους βανδάλους που υπάρχουν στα σχολεία και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Εμείς δεν βλέπουμε με καθόλου καλή διάθεση το ιερό τοτέμ της Αριστεράς που λέγεται πανεπιστημιακό άσυλο. Εμείς θέλουμε να καταργηθεί το </w:t>
      </w:r>
      <w:r>
        <w:rPr>
          <w:rFonts w:eastAsia="Times New Roman" w:cs="Times New Roman"/>
          <w:szCs w:val="24"/>
        </w:rPr>
        <w:t xml:space="preserve">πανεπιστημιακό άσυλο. Το </w:t>
      </w:r>
      <w:r>
        <w:rPr>
          <w:rFonts w:eastAsia="Times New Roman" w:cs="Times New Roman"/>
          <w:szCs w:val="24"/>
        </w:rPr>
        <w:t>π</w:t>
      </w:r>
      <w:r>
        <w:rPr>
          <w:rFonts w:eastAsia="Times New Roman" w:cs="Times New Roman"/>
          <w:szCs w:val="24"/>
        </w:rPr>
        <w:t xml:space="preserve">ανεπιστήμιο δεν είναι χώρος πολιτικής προπαγάνδας και δεν μπορεί να λειτουργήσει σαν τέτοιο. Δεν λειτουργεί πουθενά στον κόσμο έτσι. Είναι χώρος έρευνας, μάθησης και πολιτισμού. Η πολιτική δραστηριότητα, λοιπόν, στο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lastRenderedPageBreak/>
        <w:t>δ</w:t>
      </w:r>
      <w:r>
        <w:rPr>
          <w:rFonts w:eastAsia="Times New Roman" w:cs="Times New Roman"/>
          <w:szCs w:val="24"/>
        </w:rPr>
        <w:t>εν έχει κα</w:t>
      </w:r>
      <w:r>
        <w:rPr>
          <w:rFonts w:eastAsia="Times New Roman" w:cs="Times New Roman"/>
          <w:szCs w:val="24"/>
        </w:rPr>
        <w:t>μ</w:t>
      </w:r>
      <w:r>
        <w:rPr>
          <w:rFonts w:eastAsia="Times New Roman" w:cs="Times New Roman"/>
          <w:szCs w:val="24"/>
        </w:rPr>
        <w:t>μιά δουλειά, όπως δεν έχουν κα</w:t>
      </w:r>
      <w:r>
        <w:rPr>
          <w:rFonts w:eastAsia="Times New Roman" w:cs="Times New Roman"/>
          <w:szCs w:val="24"/>
        </w:rPr>
        <w:t>μ</w:t>
      </w:r>
      <w:r>
        <w:rPr>
          <w:rFonts w:eastAsia="Times New Roman" w:cs="Times New Roman"/>
          <w:szCs w:val="24"/>
        </w:rPr>
        <w:t xml:space="preserve">μιά δουλειά και οι φοιτητικές πολιτικές παρατάξεις. </w:t>
      </w:r>
    </w:p>
    <w:p w14:paraId="067590A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και λέγω τούτο: «Η παιδεία, </w:t>
      </w:r>
      <w:proofErr w:type="spellStart"/>
      <w:r>
        <w:rPr>
          <w:rFonts w:eastAsia="Times New Roman" w:cs="Times New Roman"/>
          <w:szCs w:val="24"/>
        </w:rPr>
        <w:t>καθάπερ</w:t>
      </w:r>
      <w:proofErr w:type="spellEnd"/>
      <w:r>
        <w:rPr>
          <w:rFonts w:eastAsia="Times New Roman" w:cs="Times New Roman"/>
          <w:szCs w:val="24"/>
        </w:rPr>
        <w:t xml:space="preserve"> ευδαίμων χώρα, πάντα </w:t>
      </w:r>
      <w:r>
        <w:rPr>
          <w:rFonts w:eastAsia="Times New Roman"/>
          <w:bCs/>
          <w:shd w:val="clear" w:color="auto" w:fill="FFFFFF"/>
        </w:rPr>
        <w:t>τ</w:t>
      </w:r>
      <w:r>
        <w:rPr>
          <w:rFonts w:eastAsia="Times New Roman" w:cs="Times New Roman"/>
          <w:szCs w:val="24"/>
        </w:rPr>
        <w:t xml:space="preserve">α αγαθά φέρει.». Αυτό είχε πει ο φιλόσοφος Σωκράτης, ο μέγας Σωκράτης. Δηλαδή με </w:t>
      </w:r>
      <w:r>
        <w:rPr>
          <w:rFonts w:eastAsia="Times New Roman" w:cs="Times New Roman"/>
          <w:szCs w:val="24"/>
        </w:rPr>
        <w:t xml:space="preserve">μία απόδοση στα νέα ελληνικά, η μόρφωση, η παιδεία, όπως ακριβώς μία εύφορη γη, φέρνει όλα τα καλά. Αυτό πιστεύουμε εμείς οι εθνικιστές. </w:t>
      </w:r>
    </w:p>
    <w:p w14:paraId="067590B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λοιπόν, παραμένουμε πιστοί και σύμφωνοι με τη συντριπτική πλειοψηφία του ελληνικού λαού</w:t>
      </w:r>
      <w:r>
        <w:rPr>
          <w:rFonts w:eastAsia="Times New Roman" w:cs="Times New Roman"/>
          <w:szCs w:val="24"/>
        </w:rPr>
        <w:t>,</w:t>
      </w:r>
      <w:r>
        <w:rPr>
          <w:rFonts w:eastAsia="Times New Roman" w:cs="Times New Roman"/>
          <w:szCs w:val="24"/>
        </w:rPr>
        <w:t xml:space="preserve"> στα ιδανικά που στήριξ</w:t>
      </w:r>
      <w:r>
        <w:rPr>
          <w:rFonts w:eastAsia="Times New Roman" w:cs="Times New Roman"/>
          <w:szCs w:val="24"/>
        </w:rPr>
        <w:t xml:space="preserve">αν για χιλιάδες χρόνια το έθνος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πατρίδα, στην πίστη, στην οικογένεια. </w:t>
      </w:r>
    </w:p>
    <w:p w14:paraId="067590B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δεν απεμπολούμε έναντι οποιουδήποτε τιμήματος αυτά τα ιδανικά είτε αυτό λέγεται κυβερνητική θέση -αυτό το λέω για σας τους αριστερούς- είτε αυτό λέγεται πρόσκληση στη λέ</w:t>
      </w:r>
      <w:r>
        <w:rPr>
          <w:rFonts w:eastAsia="Times New Roman" w:cs="Times New Roman"/>
          <w:szCs w:val="24"/>
        </w:rPr>
        <w:t xml:space="preserve">σχη </w:t>
      </w:r>
      <w:proofErr w:type="spellStart"/>
      <w:r w:rsidRPr="00E86390">
        <w:rPr>
          <w:rFonts w:eastAsia="Times New Roman"/>
          <w:bCs/>
          <w:szCs w:val="24"/>
          <w:shd w:val="clear" w:color="auto" w:fill="FFFFFF"/>
        </w:rPr>
        <w:t>Μπίλντερμπεργκ</w:t>
      </w:r>
      <w:proofErr w:type="spellEnd"/>
      <w:r>
        <w:rPr>
          <w:rFonts w:eastAsia="Times New Roman" w:cs="Times New Roman"/>
          <w:szCs w:val="24"/>
        </w:rPr>
        <w:t xml:space="preserve"> -αυτό το λέω για εσάς τους «</w:t>
      </w:r>
      <w:proofErr w:type="spellStart"/>
      <w:r>
        <w:rPr>
          <w:rFonts w:eastAsia="Times New Roman" w:cs="Times New Roman"/>
          <w:szCs w:val="24"/>
        </w:rPr>
        <w:t>φιλελέ</w:t>
      </w:r>
      <w:proofErr w:type="spellEnd"/>
      <w:r>
        <w:rPr>
          <w:rFonts w:eastAsia="Times New Roman" w:cs="Times New Roman"/>
          <w:szCs w:val="24"/>
        </w:rPr>
        <w:t>».</w:t>
      </w:r>
    </w:p>
    <w:p w14:paraId="067590B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Ο δικός σας ο Αρχηγός της Νέας Δημοκρατίας, ο κ. Μητσοτάκης, από σήμερα έως τις 10 του μηνός θα είναι «χέρι-χέρι» </w:t>
      </w:r>
      <w:r w:rsidRPr="00410829">
        <w:rPr>
          <w:rFonts w:eastAsia="Times New Roman" w:cs="Times New Roman"/>
          <w:szCs w:val="24"/>
        </w:rPr>
        <w:t xml:space="preserve">στο Τορίνο στη φετινή συνεδρίαση της λέσχης </w:t>
      </w:r>
      <w:proofErr w:type="spellStart"/>
      <w:r w:rsidRPr="00E86390">
        <w:rPr>
          <w:rFonts w:eastAsia="Times New Roman"/>
          <w:bCs/>
          <w:szCs w:val="24"/>
          <w:shd w:val="clear" w:color="auto" w:fill="FFFFFF"/>
        </w:rPr>
        <w:t>Μπίλντερμπεργκ</w:t>
      </w:r>
      <w:proofErr w:type="spellEnd"/>
      <w:r w:rsidRPr="00E86390">
        <w:rPr>
          <w:rFonts w:eastAsia="Times New Roman" w:cs="Times New Roman"/>
          <w:szCs w:val="24"/>
        </w:rPr>
        <w:t xml:space="preserve"> </w:t>
      </w:r>
      <w:r w:rsidRPr="00410829">
        <w:rPr>
          <w:rFonts w:eastAsia="Times New Roman" w:cs="Times New Roman"/>
          <w:szCs w:val="24"/>
        </w:rPr>
        <w:t xml:space="preserve">με τον σφαγέα της Κύπρου </w:t>
      </w:r>
      <w:r>
        <w:rPr>
          <w:rFonts w:eastAsia="Times New Roman" w:cs="Times New Roman"/>
          <w:szCs w:val="24"/>
        </w:rPr>
        <w:t xml:space="preserve">Χένρι Κίσινγκερ </w:t>
      </w:r>
      <w:r w:rsidRPr="00410829">
        <w:rPr>
          <w:rFonts w:eastAsia="Times New Roman" w:cs="Times New Roman"/>
          <w:szCs w:val="24"/>
        </w:rPr>
        <w:t xml:space="preserve">και με όλη τη συμμορία των </w:t>
      </w:r>
      <w:proofErr w:type="spellStart"/>
      <w:r w:rsidRPr="00410829">
        <w:rPr>
          <w:rFonts w:eastAsia="Times New Roman" w:cs="Times New Roman"/>
          <w:szCs w:val="24"/>
        </w:rPr>
        <w:t>λαμ</w:t>
      </w:r>
      <w:r>
        <w:rPr>
          <w:rFonts w:eastAsia="Times New Roman" w:cs="Times New Roman"/>
          <w:szCs w:val="24"/>
        </w:rPr>
        <w:t>ό</w:t>
      </w:r>
      <w:r w:rsidRPr="00410829">
        <w:rPr>
          <w:rFonts w:eastAsia="Times New Roman" w:cs="Times New Roman"/>
          <w:szCs w:val="24"/>
        </w:rPr>
        <w:t>γι</w:t>
      </w:r>
      <w:r>
        <w:rPr>
          <w:rFonts w:eastAsia="Times New Roman" w:cs="Times New Roman"/>
          <w:szCs w:val="24"/>
        </w:rPr>
        <w:t>ω</w:t>
      </w:r>
      <w:r w:rsidRPr="00410829">
        <w:rPr>
          <w:rFonts w:eastAsia="Times New Roman" w:cs="Times New Roman"/>
          <w:szCs w:val="24"/>
        </w:rPr>
        <w:t>ν</w:t>
      </w:r>
      <w:proofErr w:type="spellEnd"/>
      <w:r w:rsidRPr="00410829">
        <w:rPr>
          <w:rFonts w:eastAsia="Times New Roman" w:cs="Times New Roman"/>
          <w:szCs w:val="24"/>
        </w:rPr>
        <w:t xml:space="preserve"> της νέας τάξης πραγμάτων. </w:t>
      </w:r>
    </w:p>
    <w:p w14:paraId="067590B3" w14:textId="77777777" w:rsidR="00866F2D" w:rsidRDefault="003A64EF">
      <w:pPr>
        <w:spacing w:line="600" w:lineRule="auto"/>
        <w:ind w:firstLine="720"/>
        <w:jc w:val="both"/>
        <w:rPr>
          <w:rFonts w:eastAsia="Times New Roman" w:cs="Times New Roman"/>
          <w:szCs w:val="24"/>
        </w:rPr>
      </w:pPr>
      <w:r w:rsidRPr="00410829">
        <w:rPr>
          <w:rFonts w:eastAsia="Times New Roman" w:cs="Times New Roman"/>
          <w:szCs w:val="24"/>
        </w:rPr>
        <w:t>Συγχαρητήρια</w:t>
      </w:r>
      <w:r>
        <w:rPr>
          <w:rFonts w:eastAsia="Times New Roman" w:cs="Times New Roman"/>
          <w:szCs w:val="24"/>
        </w:rPr>
        <w:t xml:space="preserve"> στην </w:t>
      </w:r>
      <w:proofErr w:type="spellStart"/>
      <w:r>
        <w:rPr>
          <w:rFonts w:eastAsia="Times New Roman" w:cs="Times New Roman"/>
          <w:szCs w:val="24"/>
        </w:rPr>
        <w:t>πατριδοκάπηλη</w:t>
      </w:r>
      <w:proofErr w:type="spellEnd"/>
      <w:r>
        <w:rPr>
          <w:rFonts w:eastAsia="Times New Roman" w:cs="Times New Roman"/>
          <w:szCs w:val="24"/>
        </w:rPr>
        <w:t xml:space="preserve"> «δεξιά» -εντός πολλών και τεραστίων εισαγωγικών- Νέα Δημοκρατία. </w:t>
      </w:r>
    </w:p>
    <w:p w14:paraId="067590B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Καταθέτω σχετικό έγγραφο στα Πρακτικά.</w:t>
      </w:r>
    </w:p>
    <w:p w14:paraId="067590B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r>
        <w:rPr>
          <w:rFonts w:eastAsia="Times New Roman" w:cs="Times New Roman"/>
          <w:szCs w:val="24"/>
        </w:rPr>
        <w:t>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7590B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στη Χρυσή Αυγή, όσο και να σας πονάει, θα συνεχίσουμε να αγωνιζόμαστε για εθνική πα</w:t>
      </w:r>
      <w:r>
        <w:rPr>
          <w:rFonts w:eastAsia="Times New Roman" w:cs="Times New Roman"/>
          <w:szCs w:val="24"/>
        </w:rPr>
        <w:t xml:space="preserve">ιδεία. Πιστεύουμε ότι η παιδεία είναι υποχρέωση του κράτους και μόνο </w:t>
      </w:r>
      <w:r>
        <w:rPr>
          <w:rFonts w:eastAsia="Times New Roman" w:cs="Times New Roman"/>
          <w:szCs w:val="24"/>
        </w:rPr>
        <w:lastRenderedPageBreak/>
        <w:t>του κράτους και μάλιστα ενός εθνικού κράτους. Υποχρέωση, λοιπόν, του εθνικού κράτους είναι η διαπαιδαγώγηση των νέων Ελλήνων. Γι’ αυτό αγωνιζόμαστε εμείς για την οργάνωση της νεολαίας μια</w:t>
      </w:r>
      <w:r>
        <w:rPr>
          <w:rFonts w:eastAsia="Times New Roman" w:cs="Times New Roman"/>
          <w:szCs w:val="24"/>
        </w:rPr>
        <w:t>ς νεολαίας εθνικής προς ανώτερους σκοπούς.</w:t>
      </w:r>
    </w:p>
    <w:p w14:paraId="067590B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7590B8" w14:textId="77777777" w:rsidR="00866F2D" w:rsidRDefault="003A64EF">
      <w:pPr>
        <w:spacing w:line="600" w:lineRule="auto"/>
        <w:ind w:firstLine="709"/>
        <w:jc w:val="center"/>
        <w:rPr>
          <w:rFonts w:eastAsia="Times New Roman" w:cs="Times New Roman"/>
        </w:rPr>
      </w:pPr>
      <w:r w:rsidRPr="005B1E9D">
        <w:rPr>
          <w:rFonts w:eastAsia="Times New Roman" w:cs="Times New Roman"/>
        </w:rPr>
        <w:t>(Χειροκροτήματα από την πτέρυγα τ</w:t>
      </w:r>
      <w:r>
        <w:rPr>
          <w:rFonts w:eastAsia="Times New Roman" w:cs="Times New Roman"/>
        </w:rPr>
        <w:t>ης</w:t>
      </w:r>
      <w:r w:rsidRPr="005B1E9D">
        <w:rPr>
          <w:rFonts w:eastAsia="Times New Roman" w:cs="Times New Roman"/>
        </w:rPr>
        <w:t xml:space="preserve"> 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067590B9" w14:textId="77777777" w:rsidR="00866F2D" w:rsidRDefault="003A64EF">
      <w:pPr>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sidRPr="00111BFF">
        <w:rPr>
          <w:rFonts w:eastAsia="Times New Roman" w:cs="Times New Roman"/>
        </w:rPr>
        <w:t>Κυρίες και κύριοι συνάδελφοι, έχω την τιμή να ανακοινώσω στο Σώμα ότι τη συνεδρίασή μας παρακολουθούν από</w:t>
      </w:r>
      <w:r w:rsidRPr="00111BFF">
        <w:rPr>
          <w:rFonts w:eastAsia="Times New Roman" w:cs="Times New Roman"/>
        </w:rPr>
        <w:t xml:space="preserve">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τέσσερις</w:t>
      </w:r>
      <w:r w:rsidRPr="00111BFF">
        <w:rPr>
          <w:rFonts w:eastAsia="Times New Roman" w:cs="Times New Roman"/>
        </w:rPr>
        <w:t xml:space="preserve"> μαθητές και μαθήτριες και τέσσερις εκπαιδ</w:t>
      </w:r>
      <w:r w:rsidRPr="00111BFF">
        <w:rPr>
          <w:rFonts w:eastAsia="Times New Roman" w:cs="Times New Roman"/>
        </w:rPr>
        <w:t xml:space="preserve">ευτικοί συνοδοί τους από το </w:t>
      </w:r>
      <w:r>
        <w:rPr>
          <w:rFonts w:eastAsia="Times New Roman" w:cs="Times New Roman"/>
          <w:szCs w:val="24"/>
        </w:rPr>
        <w:t>1</w:t>
      </w:r>
      <w:r>
        <w:rPr>
          <w:rFonts w:eastAsia="Times New Roman" w:cs="Times New Roman"/>
          <w:szCs w:val="24"/>
          <w:vertAlign w:val="superscript"/>
        </w:rPr>
        <w:t>ο</w:t>
      </w:r>
      <w:r>
        <w:rPr>
          <w:rFonts w:eastAsia="Times New Roman" w:cs="Times New Roman"/>
          <w:szCs w:val="24"/>
        </w:rPr>
        <w:t xml:space="preserve"> Δημοτικό Σχολείο Σερρών.</w:t>
      </w:r>
    </w:p>
    <w:p w14:paraId="067590BA" w14:textId="77777777" w:rsidR="00866F2D" w:rsidRDefault="003A64EF">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067590BB" w14:textId="77777777" w:rsidR="00866F2D" w:rsidRDefault="003A64EF">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67590BC"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Ανδρέας </w:t>
      </w:r>
      <w:proofErr w:type="spellStart"/>
      <w:r>
        <w:rPr>
          <w:rFonts w:eastAsia="Times New Roman" w:cs="Times New Roman"/>
          <w:szCs w:val="24"/>
        </w:rPr>
        <w:t>Ριζούλης</w:t>
      </w:r>
      <w:proofErr w:type="spellEnd"/>
      <w:r>
        <w:rPr>
          <w:rFonts w:eastAsia="Times New Roman" w:cs="Times New Roman"/>
          <w:szCs w:val="24"/>
        </w:rPr>
        <w:t xml:space="preserve"> έχει τον λόγο.</w:t>
      </w:r>
    </w:p>
    <w:p w14:paraId="067590BD"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κύριε Πρόεδρε.</w:t>
      </w:r>
    </w:p>
    <w:p w14:paraId="067590BE"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πω δύο λόγια, όχι πολλά, για το κύριο σημείο αντιπαράθεσης της Αντιπολίτευσης με την </w:t>
      </w:r>
      <w:r w:rsidRPr="00410829">
        <w:rPr>
          <w:rFonts w:eastAsia="Times New Roman"/>
          <w:bCs/>
        </w:rPr>
        <w:t>Κυβέρνηση</w:t>
      </w:r>
      <w:r>
        <w:rPr>
          <w:rFonts w:eastAsia="Times New Roman"/>
          <w:bCs/>
        </w:rPr>
        <w:t xml:space="preserve"> για </w:t>
      </w:r>
      <w:r>
        <w:rPr>
          <w:rFonts w:eastAsia="Times New Roman" w:cs="Times New Roman"/>
          <w:szCs w:val="24"/>
        </w:rPr>
        <w:t xml:space="preserve">το σημερινό νομοσχέδιο, την κομματοποίηση και άλωση του κράτους που επιχειρεί για ακόμη μια φορά ο ΣΥΡΙΖΑ. </w:t>
      </w:r>
    </w:p>
    <w:p w14:paraId="067590BF"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θα μιλήσω καθόλου για τις πρακτικές που εφ</w:t>
      </w:r>
      <w:r>
        <w:rPr>
          <w:rFonts w:eastAsia="Times New Roman" w:cs="Times New Roman"/>
          <w:szCs w:val="24"/>
        </w:rPr>
        <w:t>αρμόζονταν όλα τα προηγούμενα χρόνια στην επιλογή στελεχών στην εκπαίδευση. Θα πω γενικότερα για τον δημόσιο τομέα, όπου υπηρεσίες και οργανισμοί είναι χωρίς οργανογράμματα εδώ και δεκαετίες. Το 80% με 90% των στελεχών στη δημόσια διοίκηση είναι τμηματάρχε</w:t>
      </w:r>
      <w:r>
        <w:rPr>
          <w:rFonts w:eastAsia="Times New Roman" w:cs="Times New Roman"/>
          <w:szCs w:val="24"/>
        </w:rPr>
        <w:t>ς και διευθυντές με αναθέσεις. Κα</w:t>
      </w:r>
      <w:r>
        <w:rPr>
          <w:rFonts w:eastAsia="Times New Roman" w:cs="Times New Roman"/>
          <w:szCs w:val="24"/>
        </w:rPr>
        <w:t>μ</w:t>
      </w:r>
      <w:r>
        <w:rPr>
          <w:rFonts w:eastAsia="Times New Roman" w:cs="Times New Roman"/>
          <w:szCs w:val="24"/>
        </w:rPr>
        <w:t xml:space="preserve">μία αξιολόγηση δεν έγινε ποτέ. Αυτό ήταν το κομματικό κράτος που ίδρυσαν σε όλη τη Μεταπολίτευση και αυτό το κομματικό κράτος θέλουν να διατηρήσουν και την επόμενη μέρα. </w:t>
      </w:r>
    </w:p>
    <w:p w14:paraId="067590C0"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προσέξτε, λένε ότι από εδώ και πέρα θα το κάνο</w:t>
      </w:r>
      <w:r>
        <w:rPr>
          <w:rFonts w:eastAsia="Times New Roman" w:cs="Times New Roman"/>
          <w:szCs w:val="24"/>
        </w:rPr>
        <w:t xml:space="preserve">υν αλλιώς ότι τελειώνουμε με το «παλιό». Αυτό με το «παλιό» που λένε, θα πρέπει να πάνε να το κοιτάξουν, γιατί το «παλιό» αυτοί ήταν. Αυτοί δημιούργησαν τις συνθήκες αναξιοκρατίας στο δημόσιο όλα αυτά τα χρόνια. </w:t>
      </w:r>
    </w:p>
    <w:p w14:paraId="067590C1"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πω </w:t>
      </w:r>
      <w:r w:rsidRPr="00F331DF">
        <w:rPr>
          <w:rFonts w:eastAsia="Times New Roman"/>
          <w:bCs/>
        </w:rPr>
        <w:t>και</w:t>
      </w:r>
      <w:r>
        <w:rPr>
          <w:rFonts w:eastAsia="Times New Roman" w:cs="Times New Roman"/>
          <w:szCs w:val="24"/>
        </w:rPr>
        <w:t xml:space="preserve"> κάτι για τις αιτίες, πέρα από την αλλαγή που έγινε από τον Υπουργό. Θα το επαναλάβω και αυτό. Τα στελέχη της εκπαίδευσης -και αυτό πρέπει να είναι αξίωμα για την εκπαίδευση- δεν μπορεί να ξεκόβονται από την εκπαιδευτική διαδικασία. Αυτό ακριβώς ήθελε να κ</w:t>
      </w:r>
      <w:r>
        <w:rPr>
          <w:rFonts w:eastAsia="Times New Roman" w:cs="Times New Roman"/>
          <w:szCs w:val="24"/>
        </w:rPr>
        <w:t xml:space="preserve">άνει ο νόμος Διαμαντοπούλου, να ξεκόψει τα στελέχη της εκπαίδευσης από διευθυντές και πάνω από την εκπαιδευτική διαδικασία. Ήδη με την εισαγωγή του νόμου έσπειρε μέσω των δικών της ανθρώπων τον φόβο που όλοι οι εκπαιδευτικοί πολύ καλά γνωρίζουν. Επίσης οι </w:t>
      </w:r>
      <w:r>
        <w:rPr>
          <w:rFonts w:eastAsia="Times New Roman" w:cs="Times New Roman"/>
          <w:szCs w:val="24"/>
        </w:rPr>
        <w:t xml:space="preserve">εκπαιδευτικοί γνωρίζουν με τι συνθήκες λειτουργούν σήμερα. </w:t>
      </w:r>
    </w:p>
    <w:p w14:paraId="067590C2"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Ακούστηκε πάλι εδώ μέσα η λέξη αριστεία. Το είπα στην </w:t>
      </w:r>
      <w:r>
        <w:rPr>
          <w:rFonts w:eastAsia="Times New Roman" w:cs="Times New Roman"/>
          <w:szCs w:val="24"/>
        </w:rPr>
        <w:t>ε</w:t>
      </w:r>
      <w:r>
        <w:rPr>
          <w:rFonts w:eastAsia="Times New Roman" w:cs="Times New Roman"/>
          <w:szCs w:val="24"/>
        </w:rPr>
        <w:t xml:space="preserve">πιτροπή και θα το ξαναπώ, γιατί πρέπει να γίνει κατανοητό από όλες τις πλευρές. Αριστεία είναι η εκπαιδευτική λειτουργία και η </w:t>
      </w:r>
      <w:proofErr w:type="spellStart"/>
      <w:r>
        <w:rPr>
          <w:rFonts w:eastAsia="Times New Roman" w:cs="Times New Roman"/>
          <w:szCs w:val="24"/>
        </w:rPr>
        <w:t>διάδραση</w:t>
      </w:r>
      <w:proofErr w:type="spellEnd"/>
      <w:r>
        <w:rPr>
          <w:rFonts w:eastAsia="Times New Roman" w:cs="Times New Roman"/>
          <w:szCs w:val="24"/>
        </w:rPr>
        <w:t xml:space="preserve"> ανάμε</w:t>
      </w:r>
      <w:r>
        <w:rPr>
          <w:rFonts w:eastAsia="Times New Roman" w:cs="Times New Roman"/>
          <w:szCs w:val="24"/>
        </w:rPr>
        <w:t xml:space="preserve">σα στον εκπαιδευτικό και το παιδί. Εκεί είναι η αριστεία στην εκπαίδευση. </w:t>
      </w:r>
    </w:p>
    <w:p w14:paraId="067590C3"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είναι πυραμίδα η εκπαίδευση. Έχουμε την εκπαιδευτική διαδικασία στην τάξη και γύρω-γύρω έχουμε υποστηρικτικές δομές και ανθρώπους που έχουν κάποια ειδίκευση και με αυτή την ειδί</w:t>
      </w:r>
      <w:r>
        <w:rPr>
          <w:rFonts w:eastAsia="Times New Roman" w:cs="Times New Roman"/>
          <w:szCs w:val="24"/>
        </w:rPr>
        <w:t>κευση πάνε να βοηθήσουν, ώστε να πετύχουν αυτό που θέλουν. Λοιπόν η αριστεία είναι στην τάξη. Να τελειώνουμε με αυτό.</w:t>
      </w:r>
    </w:p>
    <w:p w14:paraId="067590C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λέει ότι καταργούνται δοκιμασμένες δομές. Το λέει και το ΠΑΣΟΚ αυτό </w:t>
      </w:r>
      <w:r>
        <w:rPr>
          <w:rFonts w:eastAsia="Times New Roman" w:cs="Times New Roman"/>
          <w:szCs w:val="24"/>
        </w:rPr>
        <w:t>κ</w:t>
      </w:r>
      <w:r>
        <w:rPr>
          <w:rFonts w:eastAsia="Times New Roman" w:cs="Times New Roman"/>
          <w:szCs w:val="24"/>
        </w:rPr>
        <w:t xml:space="preserve">αι λέω ΠΑΣΟΚ, γιατί ο κ. Κωνσταντόπουλος μίλησε για </w:t>
      </w:r>
      <w:r>
        <w:rPr>
          <w:rFonts w:eastAsia="Times New Roman" w:cs="Times New Roman"/>
          <w:szCs w:val="24"/>
        </w:rPr>
        <w:t>τις μεταρρυθμίσεις του ΠΑΣΟΚ. Προφανώ</w:t>
      </w:r>
      <w:r>
        <w:rPr>
          <w:rFonts w:eastAsia="Times New Roman" w:cs="Times New Roman"/>
          <w:szCs w:val="24"/>
        </w:rPr>
        <w:t>ς</w:t>
      </w:r>
      <w:r>
        <w:rPr>
          <w:rFonts w:eastAsia="Times New Roman" w:cs="Times New Roman"/>
          <w:szCs w:val="24"/>
        </w:rPr>
        <w:t xml:space="preserve"> από τη Νέα Δημοκρατία δεν θέλουν να δουν -ούτε βλέπουν- τι σημαίνει μια μεταρρύθμιση, η οποία στον πυρήνα της βάζει τη συλλογικότητα στις δομές, στη λειτουργία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δ</w:t>
      </w:r>
      <w:r>
        <w:rPr>
          <w:rFonts w:eastAsia="Times New Roman" w:cs="Times New Roman"/>
          <w:szCs w:val="24"/>
        </w:rPr>
        <w:t>ιδασκόντων, τη συλλογικότητα στη λειτουργία</w:t>
      </w:r>
      <w:r>
        <w:rPr>
          <w:rFonts w:eastAsia="Times New Roman" w:cs="Times New Roman"/>
          <w:szCs w:val="24"/>
        </w:rPr>
        <w:t xml:space="preserve"> των γειτονικών σχολείων. </w:t>
      </w:r>
    </w:p>
    <w:p w14:paraId="067590C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 κ. Κωνσταντόπουλος, λοιπόν, μίλησε για τις μεταρρυθμίσεις του ΠΑΣΟΚ, οι οποίες ήταν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πολύ σοβαρές. Το ’85 πολύ σωστά ήρθαν οι σύμβουλοι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 Αυτή η μεταρρύθμιση που έκανε το ΠΑΣΟΚ</w:t>
      </w:r>
      <w:r>
        <w:rPr>
          <w:rFonts w:eastAsia="Times New Roman" w:cs="Times New Roman"/>
          <w:szCs w:val="24"/>
        </w:rPr>
        <w:t>,</w:t>
      </w:r>
      <w:r>
        <w:rPr>
          <w:rFonts w:eastAsia="Times New Roman" w:cs="Times New Roman"/>
          <w:szCs w:val="24"/>
        </w:rPr>
        <w:t xml:space="preserve"> τώρα ήρθε να αλλάξει μια δοκιμασμ</w:t>
      </w:r>
      <w:r>
        <w:rPr>
          <w:rFonts w:eastAsia="Times New Roman" w:cs="Times New Roman"/>
          <w:szCs w:val="24"/>
        </w:rPr>
        <w:t xml:space="preserve">ένη δομή. Η δομή αυτή ήταν πολύ καλά δοκιμασμένη από το προηγούμενο σύστημα με τους επιθεωρητές. Την άλλαξε. </w:t>
      </w:r>
    </w:p>
    <w:p w14:paraId="067590C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πρέπει να αντιληφθούμε</w:t>
      </w:r>
      <w:r>
        <w:rPr>
          <w:rFonts w:eastAsia="Times New Roman" w:cs="Times New Roman"/>
          <w:szCs w:val="24"/>
        </w:rPr>
        <w:t>,</w:t>
      </w:r>
      <w:r>
        <w:rPr>
          <w:rFonts w:eastAsia="Times New Roman" w:cs="Times New Roman"/>
          <w:szCs w:val="24"/>
        </w:rPr>
        <w:t xml:space="preserve"> είναι ότι στις σημερινές συνθήκες η μεταρρύθμιση του ’85 με τους συμβούλους μετά από τριάντα πέντε χρόνια θα πρέπ</w:t>
      </w:r>
      <w:r>
        <w:rPr>
          <w:rFonts w:eastAsia="Times New Roman" w:cs="Times New Roman"/>
          <w:szCs w:val="24"/>
        </w:rPr>
        <w:t>ει να αλλάξει. Οι ειδικότητες των σχολείων έχουν αλλάξει. Ο τρόπος που γίνεται η διδασκαλία και οι ανάγκες, πράγματα ακόμη που συμβαίνουν στη σχολική ζωή και κάποτε δεν τα αντιμετωπίζαμε, σήμερα έρχεται το σχολείο να τα αντιμετωπίσει. Μιλάμε για την ψυχική</w:t>
      </w:r>
      <w:r>
        <w:rPr>
          <w:rFonts w:eastAsia="Times New Roman" w:cs="Times New Roman"/>
          <w:szCs w:val="24"/>
        </w:rPr>
        <w:t xml:space="preserve"> υγεία των μαθητών. Το ’85 δεν υπήρχε αυτό όχι μόνο στην Ελλάδα αλλά πουθενά. </w:t>
      </w:r>
    </w:p>
    <w:p w14:paraId="067590C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Επίσης δεχόμαστε μια κριτική από το ΚΚΕ. Ακούω το ΚΚΕ, επειδή έχω διαβάσει αρκετά για το τι έλεγαν όλα αυτά τα χρόνια –τα είπα και στην </w:t>
      </w:r>
      <w:r>
        <w:rPr>
          <w:rFonts w:eastAsia="Times New Roman" w:cs="Times New Roman"/>
          <w:szCs w:val="24"/>
        </w:rPr>
        <w:t>ε</w:t>
      </w:r>
      <w:r>
        <w:rPr>
          <w:rFonts w:eastAsia="Times New Roman" w:cs="Times New Roman"/>
          <w:szCs w:val="24"/>
        </w:rPr>
        <w:t>πιτροπή- και είναι σαν να έχουν πάρει μι</w:t>
      </w:r>
      <w:r>
        <w:rPr>
          <w:rFonts w:eastAsia="Times New Roman" w:cs="Times New Roman"/>
          <w:szCs w:val="24"/>
        </w:rPr>
        <w:t xml:space="preserve">α φωτοτυπία από την εποχή που ήταν ο νόμος Διαμαντοπούλου και </w:t>
      </w:r>
      <w:r>
        <w:rPr>
          <w:rFonts w:eastAsia="Times New Roman" w:cs="Times New Roman"/>
          <w:szCs w:val="24"/>
        </w:rPr>
        <w:lastRenderedPageBreak/>
        <w:t>κάθονται και τη διαβάζουν. Και σήμερα λένε τα ίδια</w:t>
      </w:r>
      <w:r>
        <w:rPr>
          <w:rFonts w:eastAsia="Times New Roman" w:cs="Times New Roman"/>
          <w:szCs w:val="24"/>
        </w:rPr>
        <w:t>,</w:t>
      </w:r>
      <w:r>
        <w:rPr>
          <w:rFonts w:eastAsia="Times New Roman" w:cs="Times New Roman"/>
          <w:szCs w:val="24"/>
        </w:rPr>
        <w:t xml:space="preserve"> χωρίς να καταλαβαίνουν αν γίνονται αλλαγές, τι προσπάθειες γίνονται, τι δυνατότητες δίνονται, αν δίνονται δυνατότητες σε αυτό το πλαίσιο για ν</w:t>
      </w:r>
      <w:r>
        <w:rPr>
          <w:rFonts w:eastAsia="Times New Roman" w:cs="Times New Roman"/>
          <w:szCs w:val="24"/>
        </w:rPr>
        <w:t>α γίνουν αλλαγές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Μιλάνε όπως μιλούσαν τότε, λες και διαβάζουν μια φωτοτυπία. </w:t>
      </w:r>
    </w:p>
    <w:p w14:paraId="067590C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το επαναλάβω</w:t>
      </w:r>
      <w:r>
        <w:rPr>
          <w:rFonts w:eastAsia="Times New Roman" w:cs="Times New Roman"/>
          <w:szCs w:val="24"/>
        </w:rPr>
        <w:t>.</w:t>
      </w:r>
      <w:r>
        <w:rPr>
          <w:rFonts w:eastAsia="Times New Roman" w:cs="Times New Roman"/>
          <w:szCs w:val="24"/>
        </w:rPr>
        <w:t xml:space="preserve"> Το 2011 έλεγαν ότι έρχονται δ</w:t>
      </w:r>
      <w:r>
        <w:rPr>
          <w:rFonts w:eastAsia="Times New Roman" w:cs="Times New Roman"/>
          <w:szCs w:val="24"/>
        </w:rPr>
        <w:t>ε</w:t>
      </w:r>
      <w:r>
        <w:rPr>
          <w:rFonts w:eastAsia="Times New Roman" w:cs="Times New Roman"/>
          <w:szCs w:val="24"/>
        </w:rPr>
        <w:t xml:space="preserve">καπέντε χιλιάδες απολύσεις στην εκπαίδευση κι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απολύσεις σε ολόκληρο το </w:t>
      </w:r>
      <w:r>
        <w:rPr>
          <w:rFonts w:eastAsia="Times New Roman" w:cs="Times New Roman"/>
          <w:szCs w:val="24"/>
        </w:rPr>
        <w:t>δ</w:t>
      </w:r>
      <w:r>
        <w:rPr>
          <w:rFonts w:eastAsia="Times New Roman" w:cs="Times New Roman"/>
          <w:szCs w:val="24"/>
        </w:rPr>
        <w:t>ημόσιο. Αυτά δεν έγιναν για</w:t>
      </w:r>
      <w:r>
        <w:rPr>
          <w:rFonts w:eastAsia="Times New Roman" w:cs="Times New Roman"/>
          <w:szCs w:val="24"/>
        </w:rPr>
        <w:t xml:space="preserve">τί ήρθε ο ΣΥΡΙΖΑ στην Κυβέρνηση και άλλαξε όλη η λογική στο πώς αντιμετωπίζουμε τον εργαζόμενο. </w:t>
      </w:r>
    </w:p>
    <w:p w14:paraId="067590C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Παλεύουμε μαζί με τους εργαζόμενους</w:t>
      </w:r>
      <w:r>
        <w:rPr>
          <w:rFonts w:eastAsia="Times New Roman" w:cs="Times New Roman"/>
          <w:szCs w:val="24"/>
        </w:rPr>
        <w:t>,</w:t>
      </w:r>
      <w:r>
        <w:rPr>
          <w:rFonts w:eastAsia="Times New Roman" w:cs="Times New Roman"/>
          <w:szCs w:val="24"/>
        </w:rPr>
        <w:t xml:space="preserve"> για να ξαναέρθουν κατακτήσεις οι οποίες χάθηκαν ή να κατακτήσουν καινούργια πράγματα οι εργαζόμενοι. Είπαν ότι το μοναδικό</w:t>
      </w:r>
      <w:r>
        <w:rPr>
          <w:rFonts w:eastAsia="Times New Roman" w:cs="Times New Roman"/>
          <w:szCs w:val="24"/>
        </w:rPr>
        <w:t xml:space="preserve"> σύστημα είναι ο σοσιαλισμός</w:t>
      </w:r>
      <w:r>
        <w:rPr>
          <w:rFonts w:eastAsia="Times New Roman" w:cs="Times New Roman"/>
          <w:szCs w:val="24"/>
        </w:rPr>
        <w:t>,</w:t>
      </w:r>
      <w:r>
        <w:rPr>
          <w:rFonts w:eastAsia="Times New Roman" w:cs="Times New Roman"/>
          <w:szCs w:val="24"/>
        </w:rPr>
        <w:t xml:space="preserve"> με τον οποίο θα γίνουν όλα καλά. Αυτά που λένε στους εργαζόμενους</w:t>
      </w:r>
      <w:r>
        <w:rPr>
          <w:rFonts w:eastAsia="Times New Roman" w:cs="Times New Roman"/>
          <w:szCs w:val="24"/>
        </w:rPr>
        <w:t>:</w:t>
      </w:r>
      <w:r>
        <w:rPr>
          <w:rFonts w:eastAsia="Times New Roman" w:cs="Times New Roman"/>
          <w:szCs w:val="24"/>
        </w:rPr>
        <w:t xml:space="preserve"> «ελάτε να παλέψουμε για να μη χάσουμε τις κατακτήσεις μας ή να επαναφέρουμε αυτές που χάθηκαν», θα γίνουν τώρα σε αυτό το σύστημα ή σε κάποιο άλλο. </w:t>
      </w:r>
    </w:p>
    <w:p w14:paraId="067590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Θα μιλήσω </w:t>
      </w:r>
      <w:r>
        <w:rPr>
          <w:rFonts w:eastAsia="Times New Roman" w:cs="Times New Roman"/>
          <w:szCs w:val="24"/>
        </w:rPr>
        <w:t>επιγραμματικά, γιατί δεν θέλω να φάω πολύ χρόνο. Δίχρονη εκπαίδευση και δίχρονη προσχολική αγωγή</w:t>
      </w:r>
      <w:r>
        <w:rPr>
          <w:rFonts w:eastAsia="Times New Roman" w:cs="Times New Roman"/>
          <w:szCs w:val="24"/>
        </w:rPr>
        <w:t>.</w:t>
      </w:r>
      <w:r>
        <w:rPr>
          <w:rFonts w:eastAsia="Times New Roman" w:cs="Times New Roman"/>
          <w:szCs w:val="24"/>
        </w:rPr>
        <w:t xml:space="preserve"> Όσον αφορά τη δίχρονη προσχολική αγωγή για την οποία λένε ότι είναι στις θέσεις τους πάντα, ο Δήμος </w:t>
      </w:r>
      <w:proofErr w:type="spellStart"/>
      <w:r>
        <w:rPr>
          <w:rFonts w:eastAsia="Times New Roman" w:cs="Times New Roman"/>
          <w:szCs w:val="24"/>
        </w:rPr>
        <w:t>Πατρέων</w:t>
      </w:r>
      <w:proofErr w:type="spellEnd"/>
      <w:r>
        <w:rPr>
          <w:rFonts w:eastAsia="Times New Roman" w:cs="Times New Roman"/>
          <w:szCs w:val="24"/>
        </w:rPr>
        <w:t xml:space="preserve"> είναι έξω από τη δίχρονη προσχολική αγωγή. Αιτιολο</w:t>
      </w:r>
      <w:r>
        <w:rPr>
          <w:rFonts w:eastAsia="Times New Roman" w:cs="Times New Roman"/>
          <w:szCs w:val="24"/>
        </w:rPr>
        <w:t>γεί ότι δεν είχαν λεφτά και δεν υπήρχαν αίθουσες για να την εφαρμόσουν. Πριν από λίγες ημέρες όταν άδειασε ένα ολόκληρο σχολικό κτήριο με πέντε, έξι, επτά αίθουσες που θα μπορούσε να μπει εκεί η δίχρονη προσχολική αγωγή, προτεραιότητα είχε να βάλει κάποιες</w:t>
      </w:r>
      <w:r>
        <w:rPr>
          <w:rFonts w:eastAsia="Times New Roman" w:cs="Times New Roman"/>
          <w:szCs w:val="24"/>
        </w:rPr>
        <w:t xml:space="preserve"> άλλες </w:t>
      </w:r>
      <w:r>
        <w:rPr>
          <w:rFonts w:eastAsia="Times New Roman" w:cs="Times New Roman"/>
          <w:szCs w:val="24"/>
        </w:rPr>
        <w:t>υ</w:t>
      </w:r>
      <w:r>
        <w:rPr>
          <w:rFonts w:eastAsia="Times New Roman" w:cs="Times New Roman"/>
          <w:szCs w:val="24"/>
        </w:rPr>
        <w:t xml:space="preserve">πηρεσίες. </w:t>
      </w:r>
    </w:p>
    <w:p w14:paraId="067590C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Μας ρώτησε πόσα χρόνια θέλουμε για να κάνουμε τις αλλαγές. Ωραία πόσα χρόνια θέλει ο Δήμαρχος των </w:t>
      </w:r>
      <w:proofErr w:type="spellStart"/>
      <w:r>
        <w:rPr>
          <w:rFonts w:eastAsia="Times New Roman" w:cs="Times New Roman"/>
          <w:szCs w:val="24"/>
        </w:rPr>
        <w:t>Πατρέων</w:t>
      </w:r>
      <w:proofErr w:type="spellEnd"/>
      <w:r>
        <w:rPr>
          <w:rFonts w:eastAsia="Times New Roman" w:cs="Times New Roman"/>
          <w:szCs w:val="24"/>
        </w:rPr>
        <w:t xml:space="preserve">, ο εκλεκτός του ΚΚΕ, για να κάνει αλλαγές στον Δήμο </w:t>
      </w:r>
      <w:proofErr w:type="spellStart"/>
      <w:r>
        <w:rPr>
          <w:rFonts w:eastAsia="Times New Roman" w:cs="Times New Roman"/>
          <w:szCs w:val="24"/>
        </w:rPr>
        <w:t>Πατρέων</w:t>
      </w:r>
      <w:proofErr w:type="spellEnd"/>
      <w:r>
        <w:rPr>
          <w:rFonts w:eastAsia="Times New Roman" w:cs="Times New Roman"/>
          <w:szCs w:val="24"/>
        </w:rPr>
        <w:t>; Οι ίδιοι από τον ελληνικό λαό πόσα χρόνια ζητούν για να μπορέσουν να κ</w:t>
      </w:r>
      <w:r>
        <w:rPr>
          <w:rFonts w:eastAsia="Times New Roman" w:cs="Times New Roman"/>
          <w:szCs w:val="24"/>
        </w:rPr>
        <w:t xml:space="preserve">άνουν αλλαγές; Έναν χρόνο; Σε δύο χρόνια θα τα τελειώσει το ΚΚΕ όλα αυτά; Ρωτάω για να ξέρω πώς γίνονται οι αλλαγές. </w:t>
      </w:r>
    </w:p>
    <w:p w14:paraId="067590C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Θέλω να τελειώσω με κάτι το οποίο δεν έχει σχέση με το νομοσχέδιο, αλλά αφορά μια συζήτηση η οποία πρέπει να γίνει από εδώ και πέρα για το</w:t>
      </w:r>
      <w:r>
        <w:rPr>
          <w:rFonts w:eastAsia="Times New Roman" w:cs="Times New Roman"/>
          <w:szCs w:val="24"/>
        </w:rPr>
        <w:t xml:space="preserve">υς εκπαιδευτικούς και </w:t>
      </w:r>
      <w:r>
        <w:rPr>
          <w:rFonts w:eastAsia="Times New Roman" w:cs="Times New Roman"/>
          <w:szCs w:val="24"/>
        </w:rPr>
        <w:lastRenderedPageBreak/>
        <w:t xml:space="preserve">είναι σοβαρή. Όλοι οι εργαζόμενοι στη χώρα </w:t>
      </w:r>
      <w:r>
        <w:rPr>
          <w:rFonts w:eastAsia="Times New Roman" w:cs="Times New Roman"/>
          <w:szCs w:val="24"/>
        </w:rPr>
        <w:t>-</w:t>
      </w:r>
      <w:r>
        <w:rPr>
          <w:rFonts w:eastAsia="Times New Roman" w:cs="Times New Roman"/>
          <w:szCs w:val="24"/>
        </w:rPr>
        <w:t>είτε στον δημόσιο είτε στον ιδιωτικό τομέα</w:t>
      </w:r>
      <w:r>
        <w:rPr>
          <w:rFonts w:eastAsia="Times New Roman" w:cs="Times New Roman"/>
          <w:szCs w:val="24"/>
        </w:rPr>
        <w:t>-</w:t>
      </w:r>
      <w:r>
        <w:rPr>
          <w:rFonts w:eastAsia="Times New Roman" w:cs="Times New Roman"/>
          <w:szCs w:val="24"/>
        </w:rPr>
        <w:t xml:space="preserve"> έχουν δει τους μισθούς τους να συρρικνώνονται όλα αυτά τα χρόνια. Ο εκπαιδευτικός διαχρονικά ήταν ο χειρότερα αμειβόμενος στη δημόσια διοίκηση. Ού</w:t>
      </w:r>
      <w:r>
        <w:rPr>
          <w:rFonts w:eastAsia="Times New Roman" w:cs="Times New Roman"/>
          <w:szCs w:val="24"/>
        </w:rPr>
        <w:t>τε ειδικό μισθολόγιο έχει ούτε μπόνους είχε ούτε ειδικά επιδόματα. Οποιαδήποτε αλλαγή και μεταρρύθμιση, ειδικά μιλώντας για τη επόμενη ημέρα, θα πρέπει να τη δούμε σοβαρά και να κάνουμε μια συζήτηση</w:t>
      </w:r>
      <w:r>
        <w:rPr>
          <w:rFonts w:eastAsia="Times New Roman" w:cs="Times New Roman"/>
          <w:szCs w:val="24"/>
        </w:rPr>
        <w:t>,</w:t>
      </w:r>
      <w:r>
        <w:rPr>
          <w:rFonts w:eastAsia="Times New Roman" w:cs="Times New Roman"/>
          <w:szCs w:val="24"/>
        </w:rPr>
        <w:t xml:space="preserve"> για το πώς ο πυρήνας της αριστείας που καλείται ο εκπαιδ</w:t>
      </w:r>
      <w:r>
        <w:rPr>
          <w:rFonts w:eastAsia="Times New Roman" w:cs="Times New Roman"/>
          <w:szCs w:val="24"/>
        </w:rPr>
        <w:t>ευτικός να υλοποιήσει στην τάξη</w:t>
      </w:r>
      <w:r>
        <w:rPr>
          <w:rFonts w:eastAsia="Times New Roman" w:cs="Times New Roman"/>
          <w:szCs w:val="24"/>
        </w:rPr>
        <w:t>,</w:t>
      </w:r>
      <w:r>
        <w:rPr>
          <w:rFonts w:eastAsia="Times New Roman" w:cs="Times New Roman"/>
          <w:szCs w:val="24"/>
        </w:rPr>
        <w:t xml:space="preserve"> θα πρέπει να ενισχυθεί. Το θέμα αυτό είναι πάρα πολύ σοβαρό. Δεν μπορεί να γίνει κα</w:t>
      </w:r>
      <w:r>
        <w:rPr>
          <w:rFonts w:eastAsia="Times New Roman" w:cs="Times New Roman"/>
          <w:szCs w:val="24"/>
        </w:rPr>
        <w:t>μ</w:t>
      </w:r>
      <w:r>
        <w:rPr>
          <w:rFonts w:eastAsia="Times New Roman" w:cs="Times New Roman"/>
          <w:szCs w:val="24"/>
        </w:rPr>
        <w:t>μία μεταρρύθμιση και δεν μπορεί να αλλάξει τίποτα</w:t>
      </w:r>
      <w:r>
        <w:rPr>
          <w:rFonts w:eastAsia="Times New Roman" w:cs="Times New Roman"/>
          <w:szCs w:val="24"/>
        </w:rPr>
        <w:t xml:space="preserve"> ακόμη και προς τη δημοκρατική πλευρά, αν δεν δούμε σε βάθος χρόνου –δεν ξέρω πόσος θα είναι αυτός ο χρόνος- την αμοιβή των εκπαιδευτικών. Είναι πάρα πολύ σοβαρό το θέμα αυτό. </w:t>
      </w:r>
    </w:p>
    <w:p w14:paraId="067590C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w:t>
      </w:r>
      <w:r>
        <w:rPr>
          <w:rFonts w:eastAsia="Times New Roman" w:cs="Times New Roman"/>
          <w:szCs w:val="24"/>
        </w:rPr>
        <w:t xml:space="preserve">υτή) </w:t>
      </w:r>
    </w:p>
    <w:p w14:paraId="067590C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Όλες οι χώρες που έκαναν μεταρρυθμίσεις με επιτυχία</w:t>
      </w:r>
      <w:r>
        <w:rPr>
          <w:rFonts w:eastAsia="Times New Roman" w:cs="Times New Roman"/>
          <w:szCs w:val="24"/>
        </w:rPr>
        <w:t>,</w:t>
      </w:r>
      <w:r>
        <w:rPr>
          <w:rFonts w:eastAsia="Times New Roman" w:cs="Times New Roman"/>
          <w:szCs w:val="24"/>
        </w:rPr>
        <w:t xml:space="preserve"> έδωσαν στους εκπαιδευτικούς δωρεάν μεταπτυχιακά, αμειβόμενη επιμόρφωση και πολλά άλλα πράγματα που οι εκπαιδευτικοί μας δεν τα έχουν δει ποτέ ούτε στο όνειρό τους στη χώρα αυτή και το παλεύουν, όπω</w:t>
      </w:r>
      <w:r>
        <w:rPr>
          <w:rFonts w:eastAsia="Times New Roman" w:cs="Times New Roman"/>
          <w:szCs w:val="24"/>
        </w:rPr>
        <w:t xml:space="preserve">ς το παλεύουν. </w:t>
      </w:r>
    </w:p>
    <w:p w14:paraId="067590C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Έχουν εκπαιδευτεί με χιλιάδες μεταπτυχιακά, διδακτορικά, με επιμορφώσεις τα πάντα. Τα έχουν κάνει όλα μόνοι τους. Ήρθε ο καιρός στην όλη συζήτηση για την επόμενη ημέρα να δούμε πώς ο εκπαιδευτικός πλέον θα μπορέσει και σε αυτό το επίπεδο να</w:t>
      </w:r>
      <w:r>
        <w:rPr>
          <w:rFonts w:eastAsia="Times New Roman" w:cs="Times New Roman"/>
          <w:szCs w:val="24"/>
        </w:rPr>
        <w:t xml:space="preserve"> συγκλίνει με αυτά που υπάρχουν στην Ευρώπη. </w:t>
      </w:r>
    </w:p>
    <w:p w14:paraId="067590D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90D1"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sidRPr="00DD43B6">
        <w:rPr>
          <w:rFonts w:eastAsia="Times New Roman" w:cs="Times New Roman"/>
          <w:b/>
          <w:szCs w:val="24"/>
        </w:rPr>
        <w:t>ΠΡΟΕΔΡΕΥΩΝ (Σπυρίδων Λυκούδης):</w:t>
      </w:r>
      <w:r>
        <w:rPr>
          <w:rFonts w:eastAsia="Times New Roman" w:cs="Times New Roman"/>
          <w:szCs w:val="24"/>
        </w:rPr>
        <w:t xml:space="preserve"> Κι εγώ ευχαριστώ.</w:t>
      </w:r>
    </w:p>
    <w:p w14:paraId="067590D2"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Υφυπουργός κ</w:t>
      </w:r>
      <w:r>
        <w:rPr>
          <w:rFonts w:eastAsia="Times New Roman" w:cs="Times New Roman"/>
          <w:szCs w:val="24"/>
        </w:rPr>
        <w:t>.</w:t>
      </w:r>
      <w:r>
        <w:rPr>
          <w:rFonts w:eastAsia="Times New Roman" w:cs="Times New Roman"/>
          <w:szCs w:val="24"/>
        </w:rPr>
        <w:t xml:space="preserve"> Μερόπη </w:t>
      </w:r>
      <w:proofErr w:type="spellStart"/>
      <w:r>
        <w:rPr>
          <w:rFonts w:eastAsia="Times New Roman" w:cs="Times New Roman"/>
          <w:szCs w:val="24"/>
        </w:rPr>
        <w:t>Τζούφη</w:t>
      </w:r>
      <w:proofErr w:type="spellEnd"/>
      <w:r>
        <w:rPr>
          <w:rFonts w:eastAsia="Times New Roman" w:cs="Times New Roman"/>
          <w:szCs w:val="24"/>
        </w:rPr>
        <w:t>.</w:t>
      </w:r>
    </w:p>
    <w:p w14:paraId="067590D3"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ΜΕΡΟΠΗ ΤΖΟΥΦΗ (Υφυπουργός Παιδείας, Έρευνας και Θρησκευμάτων):</w:t>
      </w:r>
      <w:r>
        <w:rPr>
          <w:rFonts w:eastAsia="Times New Roman" w:cs="Times New Roman"/>
          <w:szCs w:val="24"/>
        </w:rPr>
        <w:t xml:space="preserve"> Κυρίες και κύριοι συνάδελφοι, ξεκινώ και εγώ με τις αυτονόητες ευχές μου για τα παιδιά </w:t>
      </w:r>
      <w:r>
        <w:rPr>
          <w:rFonts w:eastAsia="Times New Roman" w:cs="Times New Roman"/>
          <w:szCs w:val="24"/>
        </w:rPr>
        <w:lastRenderedPageBreak/>
        <w:t>που μπήκαν σήμερα στη μάχη των πανελλαδικών εξετάσεων για ψυχραιμία, δύναμη και αντοχή σ’ αυτά και στους γονείς τους αλλά και στους εκπαιδευτικούς που θα ολοκληρώσουν τ</w:t>
      </w:r>
      <w:r>
        <w:rPr>
          <w:rFonts w:eastAsia="Times New Roman" w:cs="Times New Roman"/>
          <w:szCs w:val="24"/>
        </w:rPr>
        <w:t>η διαδικασία. Το Υπουργείο είναι εδώ για να εξασφαλίσει το αδιάβλητο και την ομαλή τους διεξαγωγή.</w:t>
      </w:r>
    </w:p>
    <w:p w14:paraId="067590D4"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Ειπώθηκαν πολλά πράγματα σήμερα. Θα ήθελα να πω ότι αυτό το νομοσχέδιο είναι συνέχεια και συμπλήρωση των προηγούμενων μεταρρυθμιστικών νομοσχεδίων στον τομέα</w:t>
      </w:r>
      <w:r>
        <w:rPr>
          <w:rFonts w:eastAsia="Times New Roman" w:cs="Times New Roman"/>
          <w:szCs w:val="24"/>
        </w:rPr>
        <w:t xml:space="preserve"> της παιδείας και γι’ αυτό ενοχλεί όπως και όλα τα προηγούμενα. Σε όλα είχαμε οξύτατες αντιδράσεις με έκδηλη συχνά τη λεκτική βία. Γιατί πρέπει να ξέρετε ότι και οι λέξεις είναι καρφιά, όπως λέει ο Μανώλης Αναγνωστάκης. Αίμα βγάζουν. Η βία μάλιστα πολλές φ</w:t>
      </w:r>
      <w:r>
        <w:rPr>
          <w:rFonts w:eastAsia="Times New Roman" w:cs="Times New Roman"/>
          <w:szCs w:val="24"/>
        </w:rPr>
        <w:t>ορές –και το ακούσαμε και σήμερα- γίνεται προσωποποιημένη, εκτρέπεται σε μία προσπάθεια απαξίωσης των αντιπάλων και όχι των επιχειρημάτων που διατυπώνουν.</w:t>
      </w:r>
    </w:p>
    <w:p w14:paraId="067590D5"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από τη βραχύβια εμπειρία μου αυτά τα τριάμισι χρόνια ως μέλος της Επιτροπής </w:t>
      </w:r>
      <w:r>
        <w:rPr>
          <w:rFonts w:eastAsia="Times New Roman" w:cs="Times New Roman"/>
          <w:szCs w:val="24"/>
        </w:rPr>
        <w:t xml:space="preserve">Μορφωτικών Υποθέσεων ότι δεν είναι αλήθεια. Όλα τα κύρια </w:t>
      </w:r>
      <w:r>
        <w:rPr>
          <w:rFonts w:eastAsia="Times New Roman" w:cs="Times New Roman"/>
          <w:szCs w:val="24"/>
        </w:rPr>
        <w:lastRenderedPageBreak/>
        <w:t>νομοθετήματα του Υπουργείου Παιδείας έτυχαν εξαντλητικού διαλόγου και αντιπαραθέσεων και μάλιστα υπάρχουν στην Αίθουσα συνάδελφοι άλλων κομμάτων, των οποίων οι παρεμβάσεις και οι τροπολογίες, παρά τι</w:t>
      </w:r>
      <w:r>
        <w:rPr>
          <w:rFonts w:eastAsia="Times New Roman" w:cs="Times New Roman"/>
          <w:szCs w:val="24"/>
        </w:rPr>
        <w:t>ς διαφωνίες που είχαν με τα νομοσχέδια της Κυβέρνησης, από αυτόν τον Υπουργό έγιναν δεκτές</w:t>
      </w:r>
      <w:r>
        <w:rPr>
          <w:rFonts w:eastAsia="Times New Roman" w:cs="Times New Roman"/>
          <w:szCs w:val="24"/>
        </w:rPr>
        <w:t>,</w:t>
      </w:r>
      <w:r>
        <w:rPr>
          <w:rFonts w:eastAsia="Times New Roman" w:cs="Times New Roman"/>
          <w:szCs w:val="24"/>
        </w:rPr>
        <w:t xml:space="preserve"> σε μία προσπάθεια να υπάρχει σύγκλιση, ευρύτερος διάλογος και οι μέγιστες δυνατές συναινέσεις. Το κατέθεσα και χθες και δεν αμφισβητήθηκε από κανέναν.</w:t>
      </w:r>
    </w:p>
    <w:p w14:paraId="067590D6"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Συζητούν ότι </w:t>
      </w:r>
      <w:r>
        <w:rPr>
          <w:rFonts w:eastAsia="Times New Roman" w:cs="Times New Roman"/>
          <w:szCs w:val="24"/>
        </w:rPr>
        <w:t>δεν μπήκαν όλα τα άρθρα έγκαιρα στη διαβούλευση. Σε ποια άρθρα, όμως, αναφερόμαστε; Στα άρθρα αυτά που έχουν να κάνουν με την αναδιοργάνωση του Ινστιτούτου Εκπαιδευτικής Πολιτικής, που όλοι θεωρούμε ότι είναι ένας χρησιμότατος θεσμός που μας χρειάζεται για</w:t>
      </w:r>
      <w:r>
        <w:rPr>
          <w:rFonts w:eastAsia="Times New Roman" w:cs="Times New Roman"/>
          <w:szCs w:val="24"/>
        </w:rPr>
        <w:t xml:space="preserve"> να προχωρήσουμε στην επιμόρφωση; Στα άρθρα αυτά που έχουν να κάνουν με προβλήματα στα οποία οι ίδιοι ζητούσαν ικανοποίηση όπως, παραδείγματος χάρ</w:t>
      </w:r>
      <w:r>
        <w:rPr>
          <w:rFonts w:eastAsia="Times New Roman" w:cs="Times New Roman"/>
          <w:szCs w:val="24"/>
        </w:rPr>
        <w:t>ιν</w:t>
      </w:r>
      <w:r>
        <w:rPr>
          <w:rFonts w:eastAsia="Times New Roman" w:cs="Times New Roman"/>
          <w:szCs w:val="24"/>
        </w:rPr>
        <w:t>, τη ρύθμιση των απουσιών των αθλητών μαθητών, το σημαντικό ζήτημα της κατ’ εξαίρεση εισαγωγής παιδιών με πρ</w:t>
      </w:r>
      <w:r>
        <w:rPr>
          <w:rFonts w:eastAsia="Times New Roman" w:cs="Times New Roman"/>
          <w:szCs w:val="24"/>
        </w:rPr>
        <w:t xml:space="preserve">οβλήματα υγείας στην ανώτατη εκπαίδευση, που δίνουμε τώρα τη δυνατότητα να μη χρειάζεται κάθε φορά για </w:t>
      </w:r>
      <w:r>
        <w:rPr>
          <w:rFonts w:eastAsia="Times New Roman" w:cs="Times New Roman"/>
          <w:szCs w:val="24"/>
        </w:rPr>
        <w:lastRenderedPageBreak/>
        <w:t>καθένα ξεχωριστό νόσημα ξεχωριστή ρύθμιση, αλλά να γίνεται με κοινή υπουργική απόφαση; Για τα άρθρα αυτά που είχαν επείγοντα χαρακτήρα, αυτά και άλλα πολ</w:t>
      </w:r>
      <w:r>
        <w:rPr>
          <w:rFonts w:eastAsia="Times New Roman" w:cs="Times New Roman"/>
          <w:szCs w:val="24"/>
        </w:rPr>
        <w:t xml:space="preserve">λά που απαιτούσαν άμεση θετική λύση πριν από την έναρξη της καινούργιας ακαδημαϊκής χρονιάς; </w:t>
      </w:r>
    </w:p>
    <w:p w14:paraId="067590D7"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Όσον αφορά τα άλλα η πλειοψηφία </w:t>
      </w:r>
      <w:r>
        <w:rPr>
          <w:rFonts w:eastAsia="Times New Roman" w:cs="Times New Roman"/>
          <w:szCs w:val="24"/>
        </w:rPr>
        <w:t>τους,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ειδικά αυτά στα οποία θα ήθελα να αναφερθώ, που αφορούν την ειδική αγωγή και εκπαίδευση έχουν βγει στη διαβούλευ</w:t>
      </w:r>
      <w:r>
        <w:rPr>
          <w:rFonts w:eastAsia="Times New Roman" w:cs="Times New Roman"/>
          <w:szCs w:val="24"/>
        </w:rPr>
        <w:t xml:space="preserve">ση επί μακρόν. </w:t>
      </w:r>
    </w:p>
    <w:p w14:paraId="067590D8"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Πρέπει να σας πω εδώ ότι κατατέθηκαν τέσσερις χιλιάδες πεντακόσια σχόλια και μάλιστα εδώ συμμετείχε και η Ομοσπονδία των Γονέων Παιδιών με Αναπηρία και τα λάβαμε πολύ σοβαρώς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Έγινε παραγωγική διαβούλευση με γονείς, με επισκέψεις σ</w:t>
      </w:r>
      <w:r>
        <w:rPr>
          <w:rFonts w:eastAsia="Times New Roman" w:cs="Times New Roman"/>
          <w:szCs w:val="24"/>
        </w:rPr>
        <w:t xml:space="preserve">ε σχολεία, με ανοιχτές παρεμβάσεις σε αναπτυξιακά συνέδρια, καθώς και με συναντήσεις με πλήθος φορέων και ομοσπονδιών. Ενδεικτικά αναφέρω συναντήσεις με την ΠΕΣΕΑ, με την ΠΟΣΕΕΠΕΑ, αλλά όπως κατέθεσα και πριν και σε ανοιχτές </w:t>
      </w:r>
      <w:r>
        <w:rPr>
          <w:rFonts w:eastAsia="Times New Roman" w:cs="Times New Roman"/>
          <w:szCs w:val="24"/>
        </w:rPr>
        <w:lastRenderedPageBreak/>
        <w:t>εκδηλώσεις δημόσιου διαλόγου κα</w:t>
      </w:r>
      <w:r>
        <w:rPr>
          <w:rFonts w:eastAsia="Times New Roman" w:cs="Times New Roman"/>
          <w:szCs w:val="24"/>
        </w:rPr>
        <w:t>ι με την ΕΣΑΜΕΑ, αξιοποιώντας και τη μακρά διαχρονική συνεργασία η οποία υπήρχε. Επομένως δεν προσπαθούμε να αιφνιδιάσουμε κανέναν.</w:t>
      </w:r>
    </w:p>
    <w:p w14:paraId="067590D9"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Απόψεις όπως ότι η Κυβέρνηση προσπαθεί να εφαρμόσει μία αντιεκπαιδευτική πολιτική σ’ αυτόν τον πολύπαθο χώρο με περικοπές δα</w:t>
      </w:r>
      <w:r>
        <w:rPr>
          <w:rFonts w:eastAsia="Times New Roman" w:cs="Times New Roman"/>
          <w:szCs w:val="24"/>
        </w:rPr>
        <w:t xml:space="preserve">πανών, μείωση δομών, ανακάτωμα των ρόλων στο ΚΕΣΥ, να φορτώσει στις πλάτες των οικογενειών τη διάγνωση, να τους καθυστερεί για να αναγκαστούν να βάλουν το χέρι στην τσέπη ή να καταργηθεί η παράλληλη στήριξη, είναι ένα αναληθές και τρομοκρατικό αφήγημα. </w:t>
      </w:r>
    </w:p>
    <w:p w14:paraId="067590DA"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Οφ</w:t>
      </w:r>
      <w:r>
        <w:rPr>
          <w:rFonts w:eastAsia="Times New Roman" w:cs="Times New Roman"/>
          <w:szCs w:val="24"/>
        </w:rPr>
        <w:t xml:space="preserve">είλω σήμερα να απαντήσω με στοιχεία στην αγωνία των ανθρώπων του χώρου, που τον υπηρετούν με πίστη και κάτω από δύσκολες συνθήκες και οι οποίοι δικαιολογημένα όταν υπάρχουν αλλαγές, έχουν αγωνία και άγχος. </w:t>
      </w:r>
    </w:p>
    <w:p w14:paraId="067590DB"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με τον ίδιο τρόπο και πολύ περισσότερο θα</w:t>
      </w:r>
      <w:r>
        <w:rPr>
          <w:rFonts w:eastAsia="Times New Roman" w:cs="Times New Roman"/>
          <w:szCs w:val="24"/>
        </w:rPr>
        <w:t xml:space="preserve"> πρέπει να απαντήσω στις οικογένειες αυτές</w:t>
      </w:r>
      <w:r>
        <w:rPr>
          <w:rFonts w:eastAsia="Times New Roman" w:cs="Times New Roman"/>
          <w:szCs w:val="24"/>
        </w:rPr>
        <w:t>,</w:t>
      </w:r>
      <w:r>
        <w:rPr>
          <w:rFonts w:eastAsia="Times New Roman" w:cs="Times New Roman"/>
          <w:szCs w:val="24"/>
        </w:rPr>
        <w:t xml:space="preserve"> που πολλά χρόνια ταλαιπωρούνται σε ένα κλίμα ανασφάλειας και </w:t>
      </w:r>
      <w:r>
        <w:rPr>
          <w:rFonts w:eastAsia="Times New Roman" w:cs="Times New Roman"/>
          <w:szCs w:val="24"/>
        </w:rPr>
        <w:lastRenderedPageBreak/>
        <w:t>φόβου, αφού είναι δεδομένο ότι όταν υπάρχει κοινωνική κρίση, όπως βίωσε όλη η ελληνική κοινωνία σ’ αυτά τα δύσκολα χρόνια</w:t>
      </w:r>
      <w:r>
        <w:rPr>
          <w:rFonts w:eastAsia="Times New Roman" w:cs="Times New Roman"/>
          <w:szCs w:val="24"/>
        </w:rPr>
        <w:t>,</w:t>
      </w:r>
      <w:r>
        <w:rPr>
          <w:rFonts w:eastAsia="Times New Roman" w:cs="Times New Roman"/>
          <w:szCs w:val="24"/>
        </w:rPr>
        <w:t xml:space="preserve"> ο τομέας αυτός επηρεάζεται π</w:t>
      </w:r>
      <w:r>
        <w:rPr>
          <w:rFonts w:eastAsia="Times New Roman" w:cs="Times New Roman"/>
          <w:szCs w:val="24"/>
        </w:rPr>
        <w:t xml:space="preserve">ολύ περισσότερο, διότι έχει μεγαλύτερη </w:t>
      </w:r>
      <w:proofErr w:type="spellStart"/>
      <w:r>
        <w:rPr>
          <w:rFonts w:eastAsia="Times New Roman" w:cs="Times New Roman"/>
          <w:szCs w:val="24"/>
        </w:rPr>
        <w:t>ευαλωτότητα</w:t>
      </w:r>
      <w:proofErr w:type="spellEnd"/>
      <w:r>
        <w:rPr>
          <w:rFonts w:eastAsia="Times New Roman" w:cs="Times New Roman"/>
          <w:szCs w:val="24"/>
        </w:rPr>
        <w:t xml:space="preserve">. </w:t>
      </w:r>
    </w:p>
    <w:p w14:paraId="067590DC" w14:textId="77777777" w:rsidR="00866F2D" w:rsidRDefault="003A64E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Κατέρρευσαν οι λίγες δομές του κοινωνικού κράτους που υπήρχαν, διότι στην περίοδο της ευμάρειας αυτοί που κυβέρνησαν αυτόν τον τόπο</w:t>
      </w:r>
      <w:r>
        <w:rPr>
          <w:rFonts w:eastAsia="Times New Roman" w:cs="Times New Roman"/>
          <w:szCs w:val="24"/>
        </w:rPr>
        <w:t>,</w:t>
      </w:r>
      <w:r>
        <w:rPr>
          <w:rFonts w:eastAsia="Times New Roman" w:cs="Times New Roman"/>
          <w:szCs w:val="24"/>
        </w:rPr>
        <w:t xml:space="preserve"> δεν φρόντισαν να κάνουν τίποτα σ’ αυτή την κατεύθυνση κι έδωσαν τη δυν</w:t>
      </w:r>
      <w:r>
        <w:rPr>
          <w:rFonts w:eastAsia="Times New Roman" w:cs="Times New Roman"/>
          <w:szCs w:val="24"/>
        </w:rPr>
        <w:t>ατότητα στην ιδιωτική πρωτοβουλία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μια επέλαση </w:t>
      </w:r>
      <w:r>
        <w:rPr>
          <w:rFonts w:eastAsia="Times New Roman" w:cs="Times New Roman"/>
          <w:szCs w:val="24"/>
        </w:rPr>
        <w:t>να πλήξει αυτούς τους δύο κύριους τομείς την παιδεία και την υγεία</w:t>
      </w:r>
      <w:r>
        <w:rPr>
          <w:rFonts w:eastAsia="Times New Roman" w:cs="Times New Roman"/>
          <w:szCs w:val="24"/>
        </w:rPr>
        <w:t xml:space="preserve"> </w:t>
      </w:r>
      <w:r>
        <w:rPr>
          <w:rFonts w:eastAsia="Times New Roman" w:cs="Times New Roman"/>
          <w:szCs w:val="24"/>
        </w:rPr>
        <w:t>όπως και τις δομές της κοινωνικής προστασίας.</w:t>
      </w:r>
    </w:p>
    <w:p w14:paraId="067590DD"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Επομένως τα προβλήματα του τι κάνουμε στον χώρο της ειδικής εκπαίδευσης</w:t>
      </w:r>
      <w:r>
        <w:rPr>
          <w:rFonts w:eastAsia="Times New Roman"/>
          <w:szCs w:val="24"/>
        </w:rPr>
        <w:t>,</w:t>
      </w:r>
      <w:r>
        <w:rPr>
          <w:rFonts w:eastAsia="Times New Roman"/>
          <w:szCs w:val="24"/>
        </w:rPr>
        <w:t xml:space="preserve"> δεν είναι αποσυνδεδεμένα από τα γενικότερα προβλήματα της υγείας, της οικογένειας με την αναπηρία, που απαιτούν δομές -για να μην πω προγεννητικά- από τη γέννηση των παιδιών με πολύ περισσότερες δυνατότητες πρώιμης διάγνωσης και, φυσικά, παρέμβασης και, β</w:t>
      </w:r>
      <w:r>
        <w:rPr>
          <w:rFonts w:eastAsia="Times New Roman"/>
          <w:szCs w:val="24"/>
        </w:rPr>
        <w:t xml:space="preserve">εβαίως, μακράν από το απαρχαιωμένο μοντέλο που τροφοδοτεί τον </w:t>
      </w:r>
      <w:r>
        <w:rPr>
          <w:rFonts w:eastAsia="Times New Roman"/>
          <w:szCs w:val="24"/>
        </w:rPr>
        <w:lastRenderedPageBreak/>
        <w:t xml:space="preserve">διαχωρισμό, την περιθωριοποίηση, το στίγμα, την </w:t>
      </w:r>
      <w:proofErr w:type="spellStart"/>
      <w:r>
        <w:rPr>
          <w:rFonts w:eastAsia="Times New Roman"/>
          <w:szCs w:val="24"/>
        </w:rPr>
        <w:t>υποστελέχωση</w:t>
      </w:r>
      <w:proofErr w:type="spellEnd"/>
      <w:r>
        <w:rPr>
          <w:rFonts w:eastAsia="Times New Roman"/>
          <w:szCs w:val="24"/>
        </w:rPr>
        <w:t>,</w:t>
      </w:r>
      <w:r>
        <w:rPr>
          <w:rFonts w:eastAsia="Times New Roman"/>
          <w:szCs w:val="24"/>
        </w:rPr>
        <w:t xml:space="preserve"> η οποία υπήρχε </w:t>
      </w:r>
      <w:r>
        <w:rPr>
          <w:rFonts w:eastAsia="Times New Roman"/>
          <w:szCs w:val="24"/>
        </w:rPr>
        <w:t xml:space="preserve">ήδη </w:t>
      </w:r>
      <w:r>
        <w:rPr>
          <w:rFonts w:eastAsia="Times New Roman"/>
          <w:szCs w:val="24"/>
        </w:rPr>
        <w:t>σ’ αυτή την κατεύθυνση.</w:t>
      </w:r>
    </w:p>
    <w:p w14:paraId="067590DE"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Να πω ένα ενδεικτικό παράδειγμα</w:t>
      </w:r>
      <w:r>
        <w:rPr>
          <w:rFonts w:eastAsia="Times New Roman"/>
          <w:szCs w:val="24"/>
        </w:rPr>
        <w:t>.</w:t>
      </w:r>
      <w:r>
        <w:rPr>
          <w:rFonts w:eastAsia="Times New Roman"/>
          <w:szCs w:val="24"/>
        </w:rPr>
        <w:t xml:space="preserve"> Δεν υπάρχουν στη χώρα μας ακόμη επίσημες καταγραφές των </w:t>
      </w:r>
      <w:r>
        <w:rPr>
          <w:rFonts w:eastAsia="Times New Roman"/>
          <w:szCs w:val="24"/>
        </w:rPr>
        <w:t>παιδιών με αναπηρία, ώστε να ξέρουμε και να σχεδιάσουμε πόσα βρίσκονται στις εκπαιδευτικές δομές και τι δομές πραγματικά χρειαζόμαστε.</w:t>
      </w:r>
    </w:p>
    <w:p w14:paraId="067590DF"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Προσπαθήσαμε να δώσουμε δείγματα γραφής σ’ αυτή την κατεύθυνση; Νομίζω αναντίρρητα. Τα έχω καταθέσει και τις προηγούμενες</w:t>
      </w:r>
      <w:r>
        <w:rPr>
          <w:rFonts w:eastAsia="Times New Roman"/>
          <w:szCs w:val="24"/>
        </w:rPr>
        <w:t xml:space="preserve"> μέρες. Σε περιβάλλον δημοσιονομικής ασφυξίας έγινε μια πολύ μεγάλη προσπάθεια να ιδρυθούν νέες δομές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ριάντα έξι σχολικές μονάδες ειδικής αγωγής και εκπαίδευσης, πεντακόσια εβδομήντα τμήματα ένταξης στα σχολεία της πρωτοβάθμιας και δευτεροβάθμιας εκπαίδε</w:t>
      </w:r>
      <w:r>
        <w:rPr>
          <w:rFonts w:eastAsia="Times New Roman"/>
          <w:szCs w:val="24"/>
        </w:rPr>
        <w:t xml:space="preserve">υσης, τριάντα οχτώ </w:t>
      </w:r>
      <w:proofErr w:type="spellStart"/>
      <w:r>
        <w:rPr>
          <w:rFonts w:eastAsia="Times New Roman"/>
          <w:szCs w:val="24"/>
        </w:rPr>
        <w:t>λειτουργούντα</w:t>
      </w:r>
      <w:proofErr w:type="spellEnd"/>
      <w:r>
        <w:rPr>
          <w:rFonts w:eastAsia="Times New Roman"/>
          <w:szCs w:val="24"/>
        </w:rPr>
        <w:t xml:space="preserve"> σχολεία υπό διαφορετικό πλαίσιο, τα οποία αυτή τη στιγμή είναι τα ειδικά επαγγελματικά γυμνάσια και λύκεια.</w:t>
      </w:r>
      <w:r w:rsidRPr="00521295">
        <w:rPr>
          <w:rFonts w:eastAsia="Times New Roman"/>
          <w:szCs w:val="24"/>
        </w:rPr>
        <w:t xml:space="preserve"> </w:t>
      </w:r>
      <w:r>
        <w:rPr>
          <w:rFonts w:eastAsia="Times New Roman"/>
          <w:szCs w:val="24"/>
        </w:rPr>
        <w:t>Όλα, λοιπόν, στελεχώθηκαν έγκαιρα και λειτούργησαν την τρέχουσα σχολική χρονιά.</w:t>
      </w:r>
    </w:p>
    <w:p w14:paraId="067590E0"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κτυπάει το κουδούν</w:t>
      </w:r>
      <w:r>
        <w:rPr>
          <w:rFonts w:eastAsia="Times New Roman"/>
          <w:szCs w:val="24"/>
        </w:rPr>
        <w:t>ι λήξεως του χρόνου ομιλίας της κυρίας Υ</w:t>
      </w:r>
      <w:r>
        <w:rPr>
          <w:rFonts w:eastAsia="Times New Roman"/>
          <w:szCs w:val="24"/>
        </w:rPr>
        <w:t>φυ</w:t>
      </w:r>
      <w:r>
        <w:rPr>
          <w:rFonts w:eastAsia="Times New Roman"/>
          <w:szCs w:val="24"/>
        </w:rPr>
        <w:t>πουργού)</w:t>
      </w:r>
    </w:p>
    <w:p w14:paraId="067590E1"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Θα χρειαστώ λίγο χρόνο, κύριε Πρόεδρε.</w:t>
      </w:r>
    </w:p>
    <w:p w14:paraId="067590E2"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Ρωτηθήκαμε γιατί δεν καλύψαμε όλα τα αιτήματα για παράλληλες στηρίξεις. Πράγματι δεν τα καταφέραμε. </w:t>
      </w:r>
      <w:r>
        <w:rPr>
          <w:rFonts w:eastAsia="Times New Roman"/>
          <w:szCs w:val="24"/>
        </w:rPr>
        <w:t>Ενισχύ</w:t>
      </w:r>
      <w:r>
        <w:rPr>
          <w:rFonts w:eastAsia="Times New Roman"/>
          <w:szCs w:val="24"/>
        </w:rPr>
        <w:t xml:space="preserve">σαμε, όμως, αυτή τη δυνατότητα -σχεδόν τη διπλασιάσαμε- από </w:t>
      </w:r>
      <w:r>
        <w:rPr>
          <w:rFonts w:eastAsia="Times New Roman"/>
          <w:szCs w:val="24"/>
        </w:rPr>
        <w:t>τα προηγούμενα χρόνια, διότι όπως είχα τη δυνατότητα να πω, τα αιτήματα αυτά πολλαπλασιάζονται, γιατί έχουμε πολύ μεγάλη αύξηση των παιδιών με διαταραχές του αυτιστικού φάσματος. Όμως οι εκπαιδευτικοί -όπως είπα διπλάσιοι αλλά μισοί από τα αιτήματα- βρέθηκ</w:t>
      </w:r>
      <w:r>
        <w:rPr>
          <w:rFonts w:eastAsia="Times New Roman"/>
          <w:szCs w:val="24"/>
        </w:rPr>
        <w:t>αν από την αρχή στην έναρξη της σχολικής χρονιάς και γι’ αυτό δεν υπάρχει καμμία αμφιβολία.</w:t>
      </w:r>
    </w:p>
    <w:p w14:paraId="067590E3"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Επίσης έχουν γίνει σ’ αυτό το χρονικό διάστημα περισσότερες προσλήψεις από ποτέ στο ειδικό εκπαιδευτικό και στο ειδικό βοηθητικό προσωπικό. Από έξι χιλιάδες προσλήψ</w:t>
      </w:r>
      <w:r>
        <w:rPr>
          <w:rFonts w:eastAsia="Times New Roman"/>
          <w:szCs w:val="24"/>
        </w:rPr>
        <w:t>εις το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φτάσαμε στις δέκα χιλιάδες προσλήψεις το 2017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w:t>
      </w:r>
      <w:r>
        <w:rPr>
          <w:rFonts w:eastAsia="Times New Roman"/>
          <w:szCs w:val="24"/>
        </w:rPr>
        <w:lastRenderedPageBreak/>
        <w:t>ενώ για πρώτη φορά πήγαν ψυχολόγοι και κοινωνικοί λειτουργοί σε γενικά σχολεία, σε σχολεία επαγγελματικής εκπαίδευσης και υλοποιήθηκε στα γενικά σχολεία η αποστολή σχολικών νοσηλευτών</w:t>
      </w:r>
      <w:r>
        <w:rPr>
          <w:rFonts w:eastAsia="Times New Roman"/>
          <w:szCs w:val="24"/>
        </w:rPr>
        <w:t>. Όσα αιτήματα είχαμε καταφέραμε να τα υλοποιήσουμε</w:t>
      </w:r>
    </w:p>
    <w:p w14:paraId="067590E4"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Βεβαίως προσπαθήσαμε και σε άλλα σχολεία με προβλήματα, όπως είναι τα διαπολιτισμικά σχολεία, τα σχολεία με μαθητές </w:t>
      </w:r>
      <w:proofErr w:type="spellStart"/>
      <w:r>
        <w:rPr>
          <w:rFonts w:eastAsia="Times New Roman"/>
          <w:szCs w:val="24"/>
        </w:rPr>
        <w:t>Ρομά</w:t>
      </w:r>
      <w:proofErr w:type="spellEnd"/>
      <w:r>
        <w:rPr>
          <w:rFonts w:eastAsia="Times New Roman"/>
          <w:szCs w:val="24"/>
        </w:rPr>
        <w:t xml:space="preserve">, να στείλουμε κοινωνικούς λειτουργούς, ψυχολόγους στα μέτρα των δυνατοτήτων και με </w:t>
      </w:r>
      <w:r>
        <w:rPr>
          <w:rFonts w:eastAsia="Times New Roman"/>
          <w:szCs w:val="24"/>
        </w:rPr>
        <w:t>τα προβλήματα της σφιχτής δημοσιονομικής πολιτικής την οποία καλούμαστε να υλοποιήσουμε.</w:t>
      </w:r>
    </w:p>
    <w:p w14:paraId="067590E5"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Επί του νομοσχεδίου τώρα. Θεωρώ ότι είναι τελείως λαθεμένη η προσέγγιση ότι το ΚΕΣΥ στενεύει τον ρόλο των ΚΕΔΔΥ. Διευρύνει αυτόν τον ρόλο, τον εξασφαλίζει και, ταυτόχρ</w:t>
      </w:r>
      <w:r>
        <w:rPr>
          <w:rFonts w:eastAsia="Times New Roman"/>
          <w:szCs w:val="24"/>
        </w:rPr>
        <w:t xml:space="preserve">ονα, με τις δομές δηλαδή με τα σχολικά δίκτυα και με τις </w:t>
      </w:r>
      <w:r>
        <w:rPr>
          <w:rFonts w:eastAsia="Times New Roman"/>
          <w:szCs w:val="24"/>
        </w:rPr>
        <w:t>ε</w:t>
      </w:r>
      <w:r>
        <w:rPr>
          <w:rFonts w:eastAsia="Times New Roman"/>
          <w:szCs w:val="24"/>
        </w:rPr>
        <w:t xml:space="preserve">πιτροπές </w:t>
      </w:r>
      <w:r>
        <w:rPr>
          <w:rFonts w:eastAsia="Times New Roman"/>
          <w:szCs w:val="24"/>
        </w:rPr>
        <w:t>δ</w:t>
      </w:r>
      <w:r>
        <w:rPr>
          <w:rFonts w:eastAsia="Times New Roman"/>
          <w:szCs w:val="24"/>
        </w:rPr>
        <w:t xml:space="preserve">ιεπιστημονικής </w:t>
      </w:r>
      <w:r>
        <w:rPr>
          <w:rFonts w:eastAsia="Times New Roman"/>
          <w:szCs w:val="24"/>
        </w:rPr>
        <w:t>ε</w:t>
      </w:r>
      <w:r>
        <w:rPr>
          <w:rFonts w:eastAsia="Times New Roman"/>
          <w:szCs w:val="24"/>
        </w:rPr>
        <w:t xml:space="preserve">κπαιδευτικής </w:t>
      </w:r>
      <w:r>
        <w:rPr>
          <w:rFonts w:eastAsia="Times New Roman"/>
          <w:szCs w:val="24"/>
        </w:rPr>
        <w:t>α</w:t>
      </w:r>
      <w:r>
        <w:rPr>
          <w:rFonts w:eastAsia="Times New Roman"/>
          <w:szCs w:val="24"/>
        </w:rPr>
        <w:t xml:space="preserve">ξιολόγησης και </w:t>
      </w:r>
      <w:r>
        <w:rPr>
          <w:rFonts w:eastAsia="Times New Roman"/>
          <w:szCs w:val="24"/>
        </w:rPr>
        <w:t>υ</w:t>
      </w:r>
      <w:r>
        <w:rPr>
          <w:rFonts w:eastAsia="Times New Roman"/>
          <w:szCs w:val="24"/>
        </w:rPr>
        <w:t>ποστήριξης, καταφέρνει να πετύχει τη διασύνδεση με την τάξη. Επιπλέον σε αριθμό ιδρύουμε εννέα επιπλέον ΚΕΣΥ</w:t>
      </w:r>
      <w:r>
        <w:rPr>
          <w:rFonts w:eastAsia="Times New Roman"/>
          <w:szCs w:val="24"/>
        </w:rPr>
        <w:t>,</w:t>
      </w:r>
      <w:r>
        <w:rPr>
          <w:rFonts w:eastAsia="Times New Roman"/>
          <w:szCs w:val="24"/>
        </w:rPr>
        <w:t xml:space="preserve"> κυρίως εκεί που υπήρχαν πολύ μεγ</w:t>
      </w:r>
      <w:r>
        <w:rPr>
          <w:rFonts w:eastAsia="Times New Roman"/>
          <w:szCs w:val="24"/>
        </w:rPr>
        <w:t>άλες ανάγκες του μαθητικού πληθυσμού δηλαδή στα μεγάλα αστικά κέντρα.</w:t>
      </w:r>
    </w:p>
    <w:p w14:paraId="067590E6"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Θέλω να σας πω κάποια πράγματα σε σχέση με κάποια θέματα που μπήκαν στον διάλογο, όπως</w:t>
      </w:r>
      <w:r w:rsidRPr="00DB0678">
        <w:rPr>
          <w:rFonts w:eastAsia="Times New Roman"/>
          <w:szCs w:val="24"/>
        </w:rPr>
        <w:t xml:space="preserve"> </w:t>
      </w:r>
      <w:r>
        <w:rPr>
          <w:rFonts w:eastAsia="Times New Roman"/>
          <w:szCs w:val="24"/>
        </w:rPr>
        <w:t>ότι εδώ καταρρέουν δομές και αν χρειαζόμαστε παιδοψυχίατρους και γιατί έφυγαν οι παιδοψυχίατροι από</w:t>
      </w:r>
      <w:r>
        <w:rPr>
          <w:rFonts w:eastAsia="Times New Roman"/>
          <w:szCs w:val="24"/>
        </w:rPr>
        <w:t xml:space="preserve"> το ΚΕΣΥ.</w:t>
      </w:r>
    </w:p>
    <w:p w14:paraId="067590E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Θα μου επιτρέψετε εδώ να καταθέσω την άποψη της Ελληνικής Παιδοψυχιατρικής Εταιρείας που με λίγα λόγια λέει το εξής: Οι λίγοι υπηρετούντες παιδοψυχίατροι -</w:t>
      </w:r>
      <w:proofErr w:type="spellStart"/>
      <w:r>
        <w:rPr>
          <w:rFonts w:eastAsia="Times New Roman"/>
          <w:szCs w:val="24"/>
        </w:rPr>
        <w:t>παιδονευρολόγοι</w:t>
      </w:r>
      <w:proofErr w:type="spellEnd"/>
      <w:r>
        <w:rPr>
          <w:rFonts w:eastAsia="Times New Roman"/>
          <w:szCs w:val="24"/>
        </w:rPr>
        <w:t xml:space="preserve"> δεν υπήρξαν ποτέ σ’ αυτά τα κέντρα, ένα πράγμα που λέει το ΚΚΕ και το επανα</w:t>
      </w:r>
      <w:r>
        <w:rPr>
          <w:rFonts w:eastAsia="Times New Roman"/>
          <w:szCs w:val="24"/>
        </w:rPr>
        <w:t>λαμβάνει, ενώ είναι λάθος- είναι θεράποντες ιατροί και κατά συνέπεια δεν μπαίνουν σ’ αυτές τις δομές. Η μέχρι τώρα παρουσία παιδοψυχίατρου στα ΚΕΔΔΥ αυτών των ελάχιστων περιπτώσεων είχε περιοριστικό χαρακτήρα και όταν υπήρχε πρόβλημα, τα παιδιά αυτά παραπέ</w:t>
      </w:r>
      <w:r>
        <w:rPr>
          <w:rFonts w:eastAsia="Times New Roman"/>
          <w:szCs w:val="24"/>
        </w:rPr>
        <w:t>μπονταν στις αντίστοιχες δημόσιες δομές.</w:t>
      </w:r>
    </w:p>
    <w:p w14:paraId="067590E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Επομένως τέτοιου τύπου λύσεις δεν μπορούν να δώσουν απάντηση. Θεωρεί ότι οι </w:t>
      </w:r>
      <w:r>
        <w:rPr>
          <w:rFonts w:eastAsia="Times New Roman"/>
          <w:szCs w:val="24"/>
        </w:rPr>
        <w:t>ε</w:t>
      </w:r>
      <w:r>
        <w:rPr>
          <w:rFonts w:eastAsia="Times New Roman"/>
          <w:szCs w:val="24"/>
        </w:rPr>
        <w:t xml:space="preserve">πιτροπές </w:t>
      </w:r>
      <w:r>
        <w:rPr>
          <w:rFonts w:eastAsia="Times New Roman"/>
          <w:szCs w:val="24"/>
        </w:rPr>
        <w:t>δ</w:t>
      </w:r>
      <w:r>
        <w:rPr>
          <w:rFonts w:eastAsia="Times New Roman"/>
          <w:szCs w:val="24"/>
        </w:rPr>
        <w:t xml:space="preserve">ιεπιστημονικής </w:t>
      </w:r>
      <w:r>
        <w:rPr>
          <w:rFonts w:eastAsia="Times New Roman"/>
          <w:szCs w:val="24"/>
        </w:rPr>
        <w:t>ε</w:t>
      </w:r>
      <w:r>
        <w:rPr>
          <w:rFonts w:eastAsia="Times New Roman"/>
          <w:szCs w:val="24"/>
        </w:rPr>
        <w:t xml:space="preserve">κπαιδευτικής </w:t>
      </w:r>
      <w:r>
        <w:rPr>
          <w:rFonts w:eastAsia="Times New Roman"/>
          <w:szCs w:val="24"/>
        </w:rPr>
        <w:t>α</w:t>
      </w:r>
      <w:r>
        <w:rPr>
          <w:rFonts w:eastAsia="Times New Roman"/>
          <w:szCs w:val="24"/>
        </w:rPr>
        <w:t xml:space="preserve">ξιολόγησης και </w:t>
      </w:r>
      <w:r>
        <w:rPr>
          <w:rFonts w:eastAsia="Times New Roman"/>
          <w:szCs w:val="24"/>
        </w:rPr>
        <w:t>υ</w:t>
      </w:r>
      <w:r>
        <w:rPr>
          <w:rFonts w:eastAsia="Times New Roman"/>
          <w:szCs w:val="24"/>
        </w:rPr>
        <w:t>ποστήριξης στελεχωμένες με τους ψυχολόγους</w:t>
      </w:r>
      <w:r>
        <w:rPr>
          <w:rFonts w:eastAsia="Times New Roman"/>
          <w:szCs w:val="24"/>
        </w:rPr>
        <w:t>,</w:t>
      </w:r>
      <w:r>
        <w:rPr>
          <w:rFonts w:eastAsia="Times New Roman"/>
          <w:szCs w:val="24"/>
        </w:rPr>
        <w:t xml:space="preserve"> μπορούν να παίξουν αυτόν τον βασικό ρό</w:t>
      </w:r>
      <w:r>
        <w:rPr>
          <w:rFonts w:eastAsia="Times New Roman"/>
          <w:szCs w:val="24"/>
        </w:rPr>
        <w:t xml:space="preserve">λο και εκείνο που </w:t>
      </w:r>
      <w:r>
        <w:rPr>
          <w:rFonts w:eastAsia="Times New Roman"/>
          <w:szCs w:val="24"/>
        </w:rPr>
        <w:lastRenderedPageBreak/>
        <w:t>τονίζει</w:t>
      </w:r>
      <w:r>
        <w:rPr>
          <w:rFonts w:eastAsia="Times New Roman"/>
          <w:szCs w:val="24"/>
        </w:rPr>
        <w:t>,</w:t>
      </w:r>
      <w:r>
        <w:rPr>
          <w:rFonts w:eastAsia="Times New Roman"/>
          <w:szCs w:val="24"/>
        </w:rPr>
        <w:t xml:space="preserve"> είναι τη διασύνδεση των </w:t>
      </w:r>
      <w:r>
        <w:rPr>
          <w:rFonts w:eastAsia="Times New Roman"/>
          <w:szCs w:val="24"/>
        </w:rPr>
        <w:t>υ</w:t>
      </w:r>
      <w:r>
        <w:rPr>
          <w:rFonts w:eastAsia="Times New Roman"/>
          <w:szCs w:val="24"/>
        </w:rPr>
        <w:t xml:space="preserve">πηρεσιών ψυχικής υγείας με τις </w:t>
      </w:r>
      <w:r>
        <w:rPr>
          <w:rFonts w:eastAsia="Times New Roman"/>
          <w:szCs w:val="24"/>
        </w:rPr>
        <w:t>υ</w:t>
      </w:r>
      <w:r>
        <w:rPr>
          <w:rFonts w:eastAsia="Times New Roman"/>
          <w:szCs w:val="24"/>
        </w:rPr>
        <w:t>πηρεσίες του Υπουργείου Παιδείας.</w:t>
      </w:r>
    </w:p>
    <w:p w14:paraId="067590E9"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Το καταθέτω, για να τελειώνει αυτό το αφήγημα.</w:t>
      </w:r>
    </w:p>
    <w:p w14:paraId="067590E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(Στο σημείο αυτό η </w:t>
      </w:r>
      <w:r w:rsidRPr="00521295">
        <w:rPr>
          <w:rFonts w:eastAsia="Times New Roman"/>
          <w:szCs w:val="24"/>
        </w:rPr>
        <w:t xml:space="preserve">Υφυπουργός </w:t>
      </w:r>
      <w:r>
        <w:rPr>
          <w:rFonts w:eastAsia="Times New Roman"/>
          <w:szCs w:val="24"/>
        </w:rPr>
        <w:t>κ</w:t>
      </w:r>
      <w:r>
        <w:rPr>
          <w:rFonts w:eastAsia="Times New Roman"/>
          <w:szCs w:val="24"/>
        </w:rPr>
        <w:t>.</w:t>
      </w:r>
      <w:r>
        <w:rPr>
          <w:rFonts w:eastAsia="Times New Roman"/>
          <w:szCs w:val="24"/>
        </w:rPr>
        <w:t xml:space="preserve"> Μερόπη </w:t>
      </w:r>
      <w:proofErr w:type="spellStart"/>
      <w:r>
        <w:rPr>
          <w:rFonts w:eastAsia="Times New Roman"/>
          <w:szCs w:val="24"/>
        </w:rPr>
        <w:t>Τζούφη</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7590E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Επίσης υπάρχει και το αφήγημα ότι αποκλείονται οι γονείς από την άμεση πρόσβαση σ</w:t>
      </w:r>
      <w:r>
        <w:rPr>
          <w:rFonts w:eastAsia="Times New Roman"/>
          <w:szCs w:val="24"/>
        </w:rPr>
        <w:t>τα ΚΕΣΥ. Είναι το άρθρο 11.3.δ΄. Δεν υπάρχει. Θέλω να ξέρουν οι γονείς ότι έχουν τη δυνατότητα άμεσα να απευθύνονται, όπως και πριν, σ’ αυτές τις δομές.</w:t>
      </w:r>
    </w:p>
    <w:p w14:paraId="067590E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ο συνάδελφος του ΚΚΕ μίλησε για ένα σοβαρό πρόβλημα στο Σχολείο του Αγίου Αθανασίου</w:t>
      </w:r>
      <w:r>
        <w:rPr>
          <w:rFonts w:eastAsia="Times New Roman" w:cs="Times New Roman"/>
          <w:szCs w:val="24"/>
        </w:rPr>
        <w:tab/>
        <w:t xml:space="preserve"> στη Θεσσαλο</w:t>
      </w:r>
      <w:r>
        <w:rPr>
          <w:rFonts w:eastAsia="Times New Roman" w:cs="Times New Roman"/>
          <w:szCs w:val="24"/>
        </w:rPr>
        <w:t xml:space="preserve">νίκη. Θέλω να πω εδώ ότι είχα τη δυνατότητα να πάω εκεί, να επισκεφθώ αυτό το </w:t>
      </w:r>
      <w:r>
        <w:rPr>
          <w:rFonts w:eastAsia="Times New Roman" w:cs="Times New Roman"/>
          <w:szCs w:val="24"/>
        </w:rPr>
        <w:t>σ</w:t>
      </w:r>
      <w:r>
        <w:rPr>
          <w:rFonts w:eastAsia="Times New Roman" w:cs="Times New Roman"/>
          <w:szCs w:val="24"/>
        </w:rPr>
        <w:t xml:space="preserve">χολείο. Είναι σε ένα καινούργιο κτήριο. Εκεί μέσα σε αυτές τις δομές θα ιδρυθεί ειδικό νηπιαγωγείο. Είναι καλά στελεχωμένο. </w:t>
      </w:r>
    </w:p>
    <w:p w14:paraId="067590E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Βεβαίως τα προβλήματα των οικογενειών είναι πολλαπλά</w:t>
      </w:r>
      <w:r>
        <w:rPr>
          <w:rFonts w:eastAsia="Times New Roman" w:cs="Times New Roman"/>
          <w:szCs w:val="24"/>
        </w:rPr>
        <w:t xml:space="preserve"> και για αυτό προσπαθήσαμε σε αυτή την Κυβέρνηση με προηγούμενα νομοσχέδια να πριμοδοτήσουμε τους γονείς αυτών των παιδιών, ώστε να προσλαμβάνονται σε κοινωνικές δομές, αλλά να τους δίνουμε και τη δυνατότητα για περισσότερη άδεια, ώστε να μπορούν να φροντί</w:t>
      </w:r>
      <w:r>
        <w:rPr>
          <w:rFonts w:eastAsia="Times New Roman" w:cs="Times New Roman"/>
          <w:szCs w:val="24"/>
        </w:rPr>
        <w:t xml:space="preserve">σουν τα παιδιά τους. </w:t>
      </w:r>
    </w:p>
    <w:p w14:paraId="067590E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Κυρία Υπουργέ, ολοκληρώστε. </w:t>
      </w:r>
    </w:p>
    <w:p w14:paraId="067590E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ΜΕΡΟΠΗ ΤΖΟΥΦΗ (Υφυπουργός Παιδείας, Έρευνας και Θρησκευμάτων): </w:t>
      </w:r>
      <w:r>
        <w:rPr>
          <w:rFonts w:eastAsia="Times New Roman" w:cs="Times New Roman"/>
          <w:szCs w:val="24"/>
        </w:rPr>
        <w:t xml:space="preserve">Ναι τελειώνω, κύριε Πρόεδρε. </w:t>
      </w:r>
    </w:p>
    <w:p w14:paraId="067590F0"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Προφανώς δεν θέλω να περιγράψω μια ιδανική κατάσταση και αυτό το ξέρει πολύ καλύ</w:t>
      </w:r>
      <w:r>
        <w:rPr>
          <w:rFonts w:eastAsia="Times New Roman" w:cs="Times New Roman"/>
          <w:szCs w:val="24"/>
        </w:rPr>
        <w:t>τερα όλος ο κόσμος που βρίσκεται σε αυτόν τον πολύπαθο χώρο. Πολλά είναι τα ανοιχτά ζητήματα, ελλείψεις κτηρίων, τεχνολογικ</w:t>
      </w:r>
      <w:r>
        <w:rPr>
          <w:rFonts w:eastAsia="Times New Roman" w:cs="Times New Roman"/>
          <w:szCs w:val="24"/>
        </w:rPr>
        <w:t>ός</w:t>
      </w:r>
      <w:r>
        <w:rPr>
          <w:rFonts w:eastAsia="Times New Roman" w:cs="Times New Roman"/>
          <w:szCs w:val="24"/>
        </w:rPr>
        <w:t xml:space="preserve"> εξοπλισμ</w:t>
      </w:r>
      <w:r>
        <w:rPr>
          <w:rFonts w:eastAsia="Times New Roman" w:cs="Times New Roman"/>
          <w:szCs w:val="24"/>
        </w:rPr>
        <w:t>ός</w:t>
      </w:r>
      <w:r>
        <w:rPr>
          <w:rFonts w:eastAsia="Times New Roman" w:cs="Times New Roman"/>
          <w:szCs w:val="24"/>
        </w:rPr>
        <w:t xml:space="preserve">, θέματα με τα προγράμματα σπουδών, θέματα με την πρώιμη παρέμβαση, θέματα με την αποκατάσταση </w:t>
      </w:r>
      <w:r>
        <w:rPr>
          <w:rFonts w:eastAsia="Times New Roman" w:cs="Times New Roman"/>
          <w:szCs w:val="24"/>
        </w:rPr>
        <w:lastRenderedPageBreak/>
        <w:t>τα οποία απαιτούν μια ολι</w:t>
      </w:r>
      <w:r>
        <w:rPr>
          <w:rFonts w:eastAsia="Times New Roman" w:cs="Times New Roman"/>
          <w:szCs w:val="24"/>
        </w:rPr>
        <w:t xml:space="preserve">στική προσέγγιση από όλα τα συναρμόδια Υπουργεία σε συνεργασία με το αναπηρικό κίνημα, τους φορείς, τους γονείς και τις οικογένειες. </w:t>
      </w:r>
    </w:p>
    <w:p w14:paraId="067590F1"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θέλω να καλέσω όλους εδώ σε αυτά τα κρίσιμα στοιχήματα, να βρεθεί το ευρύτερο δυνατό συναινετικό κλίμα όχι αντιπαραθέσ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και σε αυτά τα στοιχήματα να προσπαθήσουμε όλοι να δώσουμε στο μέτρο του δυνατού τις απαντήσεις μας, να πάμε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πέρα από την ποσοτική αποτίμηση που δεν μπορεί να αμφισβητηθεί και είναι θετική, σε μια ποιοτική αποτίμηση της μεταρρύθμισης που προχ</w:t>
      </w:r>
      <w:r>
        <w:rPr>
          <w:rFonts w:eastAsia="Times New Roman" w:cs="Times New Roman"/>
          <w:szCs w:val="24"/>
        </w:rPr>
        <w:t xml:space="preserve">ωρούμε </w:t>
      </w:r>
      <w:r>
        <w:rPr>
          <w:rFonts w:eastAsia="Times New Roman" w:cs="Times New Roman"/>
          <w:szCs w:val="24"/>
        </w:rPr>
        <w:t>κ</w:t>
      </w:r>
      <w:r>
        <w:rPr>
          <w:rFonts w:eastAsia="Times New Roman" w:cs="Times New Roman"/>
          <w:szCs w:val="24"/>
        </w:rPr>
        <w:t xml:space="preserve">αι σε αυτό θα χρειαστεί πολλή προσπάθεια. </w:t>
      </w:r>
    </w:p>
    <w:p w14:paraId="067590F2"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7590F3" w14:textId="77777777" w:rsidR="00866F2D" w:rsidRDefault="003A64EF">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67590F4"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και εγώ. </w:t>
      </w:r>
    </w:p>
    <w:p w14:paraId="067590F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έχει η συνάδελφος κ</w:t>
      </w:r>
      <w:r>
        <w:rPr>
          <w:rFonts w:eastAsia="Times New Roman" w:cs="Times New Roman"/>
          <w:szCs w:val="24"/>
        </w:rPr>
        <w:t>.</w:t>
      </w:r>
      <w:r>
        <w:rPr>
          <w:rFonts w:eastAsia="Times New Roman" w:cs="Times New Roman"/>
          <w:szCs w:val="24"/>
        </w:rPr>
        <w:t xml:space="preserve"> Χρυσούλα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w:t>
      </w:r>
    </w:p>
    <w:p w14:paraId="067590F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067590F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επιτρέψτε μου να ξεκινήσω με τις ευχές μου για τους μαθητές και τις μαθήτριες που σήμερα μπαίνουν στη μεγάλη προετοιμασία για τις πανελλαδικές εξετάσεις και να ευχηθώ να</w:t>
      </w:r>
      <w:r>
        <w:rPr>
          <w:rFonts w:eastAsia="Times New Roman" w:cs="Times New Roman"/>
          <w:szCs w:val="24"/>
        </w:rPr>
        <w:t xml:space="preserve"> έχουν τα αποτελέσματα που προσδοκούν. </w:t>
      </w:r>
    </w:p>
    <w:p w14:paraId="067590F8"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Μετά από μήνες σκληρής δουλειάς στο Υπουργείο Παιδείας, τη δημόσια διαβούλευση, τις συζητήσεις στην Επιτροπή Μορφωτικών Υποθέσεων και την ακρόαση των φορέων βρισκόμαστε μπροστά στην ψήφιση ενός νομοσχεδίου, το οποίο </w:t>
      </w:r>
      <w:r>
        <w:rPr>
          <w:rFonts w:eastAsia="Times New Roman" w:cs="Times New Roman"/>
          <w:szCs w:val="24"/>
        </w:rPr>
        <w:t xml:space="preserve">αφ’ ενός φιλοδοξεί να βάλει σε τάξη το δαιδαλώδες νομικό πλαίσιο και αφ’ ετέρου δίνει αυτή τη νέα πνοή που η εκπαίδευση χρειαζόταν και περίμενε εδώ και πολλά χρόνια. </w:t>
      </w:r>
    </w:p>
    <w:p w14:paraId="067590F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το υπό ψήφιση νομοσχέδιο η Κυβέρνηση κάνει επιτέλους ένα σημαντικό βήμα με καινοτόμες </w:t>
      </w:r>
      <w:r>
        <w:rPr>
          <w:rFonts w:eastAsia="Times New Roman" w:cs="Times New Roman"/>
          <w:szCs w:val="24"/>
        </w:rPr>
        <w:t>αλλαγές προς την υλοποίηση των δεσμεύσεών της για ένα δημόσιο, δημοκρατικό, συνεργατικό σχολείο, επανασχεδιάζοντας τις δομές εκπαίδευσης που θα κληθούν να λύσουν τους γόρδιους δεσμούς του παρελθόντος και να ενισχύσουν με κάθε τρόπο κάθε θετικό έργο που πρα</w:t>
      </w:r>
      <w:r>
        <w:rPr>
          <w:rFonts w:eastAsia="Times New Roman" w:cs="Times New Roman"/>
          <w:szCs w:val="24"/>
        </w:rPr>
        <w:t xml:space="preserve">γματοποιείται μέσα στο σχολείο. </w:t>
      </w:r>
    </w:p>
    <w:p w14:paraId="067590F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καθιέρωση του συλλογικού προγραμματισμού και της αποτίμησης του έργου της σχολικής μονάδας από τους ίδιους τους συλλόγους διδασκόντων και η συνεργασία όλων των εμπλεκομένων στο εκπαιδευτικό έργο φορέων και θεσμών με βάση </w:t>
      </w:r>
      <w:r>
        <w:rPr>
          <w:rFonts w:eastAsia="Times New Roman" w:cs="Times New Roman"/>
          <w:szCs w:val="24"/>
        </w:rPr>
        <w:t xml:space="preserve">τον ρόλο και την ευθύνη που καθένας φέρει, ενισχύουν την παιδαγωγική αυτονομία της σχολικής μονάδας και τον κοινωνικό ρόλο του σχολείου και μας επιτρέπουν να αρχίσουμε να σκεφτόμαστε μια νέα εποχή στην εκπαίδευση. </w:t>
      </w:r>
    </w:p>
    <w:p w14:paraId="067590FB"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υπάρχον σύστημα έπρεπε να τροποποιηθεί</w:t>
      </w:r>
      <w:r>
        <w:rPr>
          <w:rFonts w:eastAsia="Times New Roman" w:cs="Times New Roman"/>
          <w:szCs w:val="24"/>
        </w:rPr>
        <w:t>, να μετεξελιχθεί, να συνταχθεί με τις τρέχουσες επιστημονικές εξελίξεις. Οι σοβαρές κοινωνικές αλλαγές που έχουν γίνει την τελευταία δεκαετία στη χώρα μας με την οικονομική κρίση, την αύξηση των μονογονεϊκών οικογενειών και οι σημαντικές επιπτώσεις τους σ</w:t>
      </w:r>
      <w:r>
        <w:rPr>
          <w:rFonts w:eastAsia="Times New Roman" w:cs="Times New Roman"/>
          <w:szCs w:val="24"/>
        </w:rPr>
        <w:t>την οικογένεια και το σχολείο</w:t>
      </w:r>
      <w:r>
        <w:rPr>
          <w:rFonts w:eastAsia="Times New Roman" w:cs="Times New Roman"/>
          <w:szCs w:val="24"/>
        </w:rPr>
        <w:t>,</w:t>
      </w:r>
      <w:r>
        <w:rPr>
          <w:rFonts w:eastAsia="Times New Roman" w:cs="Times New Roman"/>
          <w:szCs w:val="24"/>
        </w:rPr>
        <w:t xml:space="preserve"> απαιτούν την άμεση και δραστική παρέμβαση της πολιτείας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του Υπουργείου Παιδείας. </w:t>
      </w:r>
    </w:p>
    <w:p w14:paraId="067590F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ίδρυση των ΠΕΚΕΣ των νέων υποστηρικτικών δομών εκπαίδευσης σε επίπεδο περιφέρειας προάγει τη συλλογικότητα στον προγραμματισμό κ</w:t>
      </w:r>
      <w:r>
        <w:rPr>
          <w:rFonts w:eastAsia="Times New Roman" w:cs="Times New Roman"/>
          <w:szCs w:val="24"/>
        </w:rPr>
        <w:t xml:space="preserve">αι τις δράσεις και φιλοδοξεί να δώσει αυτή τη νέα πνοή που έχει ανάγκη η εκπαίδευση με επιστήμονες εκπαιδευτικούς και εξειδικευμένα στελέχη όλων των ειδικοτήτων. </w:t>
      </w:r>
    </w:p>
    <w:p w14:paraId="067590F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ευθύνη της υποστήριξης της σχολικής κοινότητας περνάει σε μια διεπιστημονική ομάδα</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t xml:space="preserve">προσεγγίζει ολιστικά την εκπαιδευτική διαδικασία. </w:t>
      </w:r>
    </w:p>
    <w:p w14:paraId="067590F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Αναγνωρίζεται το έργο όλων των στελεχών, τα οποία θα αξιοποιηθούν με αυξημένα καθήκοντα και εξειδικευμένους ρόλους. </w:t>
      </w:r>
    </w:p>
    <w:p w14:paraId="067590F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νέοι συντονιστές εκπαιδευτικού έργου θα επικεντρωθούν σε τρεις βασικούς στόχους, στην</w:t>
      </w:r>
      <w:r>
        <w:rPr>
          <w:rFonts w:eastAsia="Times New Roman" w:cs="Times New Roman"/>
          <w:szCs w:val="24"/>
        </w:rPr>
        <w:t xml:space="preserve"> επιμόρφωση των εκπαιδευτικών πάνω στις σύγχρονες διδακτικές μεθόδους, την υποστήριξη της διαδικασίας προγραμματισμού και αποτύπωσης του εκπαιδευτικού έργου και την παιδαγωγική υποστήριξη των εκπαιδευτικών. </w:t>
      </w:r>
    </w:p>
    <w:p w14:paraId="067591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Πολύ σημαντική, επίσης, είναι η ίδρυση των ΚΕΣΥ</w:t>
      </w:r>
      <w:r>
        <w:rPr>
          <w:rFonts w:eastAsia="Times New Roman" w:cs="Times New Roman"/>
          <w:szCs w:val="24"/>
        </w:rPr>
        <w:t xml:space="preserve"> που διευρύνουν τα ΚΕΔΔΥ, τα οποία ενισχύονται με προσωπικό όλων των ειδικοτήτων, εκπαιδευτικούς, ψυχολόγους, κοινωνικούς λειτουργούς</w:t>
      </w:r>
      <w:r w:rsidRPr="003446D6">
        <w:rPr>
          <w:rFonts w:eastAsia="Times New Roman" w:cs="Times New Roman"/>
          <w:szCs w:val="24"/>
        </w:rPr>
        <w:t>,</w:t>
      </w:r>
      <w:r>
        <w:rPr>
          <w:rFonts w:eastAsia="Times New Roman" w:cs="Times New Roman"/>
          <w:szCs w:val="24"/>
        </w:rPr>
        <w:t xml:space="preserve"> που θα επιμορφώνονται και θα αναλαμβάνουν αρμοδιότητες γενικότερης υποστήριξης των σχολείων με αξιοπιστία, εγκυρότητα και</w:t>
      </w:r>
      <w:r>
        <w:rPr>
          <w:rFonts w:eastAsia="Times New Roman" w:cs="Times New Roman"/>
          <w:szCs w:val="24"/>
        </w:rPr>
        <w:t xml:space="preserve"> διατηρώντας τους διακριτούς ρόλους των υφιστάμενων δομών. </w:t>
      </w:r>
    </w:p>
    <w:p w14:paraId="067591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Οι προσφερόμενες εξαιρετικά σημαντικές υπηρεσίες των ΚΕΔΔΥ, αποτελούν μεγάλη αναγκαιότητα στη σημερινή πραγματικότητα, στην έγκαιρη εκπαιδευτική διάγνωση, αξιολόγηση, αποκατάσταση και υποστήριξη τ</w:t>
      </w:r>
      <w:r>
        <w:rPr>
          <w:rFonts w:eastAsia="Times New Roman" w:cs="Times New Roman"/>
          <w:szCs w:val="24"/>
        </w:rPr>
        <w:t>ων μαθητών με ειδικές ανάγκες, δεξιότητες και αναπηρίες. Η συνεισφορά του</w:t>
      </w:r>
      <w:r>
        <w:rPr>
          <w:rFonts w:eastAsia="Times New Roman" w:cs="Times New Roman"/>
          <w:szCs w:val="24"/>
        </w:rPr>
        <w:t>ς</w:t>
      </w:r>
      <w:r>
        <w:rPr>
          <w:rFonts w:eastAsia="Times New Roman" w:cs="Times New Roman"/>
          <w:szCs w:val="24"/>
        </w:rPr>
        <w:t xml:space="preserve"> στην ψυχοκοινωνική υποστήριξη της σχολικής κοινότητας και των οικογενειών των μαθητών και των μαθητριών</w:t>
      </w:r>
      <w:r>
        <w:rPr>
          <w:rFonts w:eastAsia="Times New Roman" w:cs="Times New Roman"/>
          <w:szCs w:val="24"/>
        </w:rPr>
        <w:t xml:space="preserve">, </w:t>
      </w:r>
      <w:r>
        <w:rPr>
          <w:rFonts w:eastAsia="Times New Roman" w:cs="Times New Roman"/>
          <w:szCs w:val="24"/>
        </w:rPr>
        <w:t>στην αντιμετώπιση θεμάτων βίας και κοινωνικών ανισοτήτων</w:t>
      </w:r>
      <w:r>
        <w:rPr>
          <w:rFonts w:eastAsia="Times New Roman" w:cs="Times New Roman"/>
          <w:szCs w:val="24"/>
        </w:rPr>
        <w:t>,</w:t>
      </w:r>
      <w:r>
        <w:rPr>
          <w:rFonts w:eastAsia="Times New Roman" w:cs="Times New Roman"/>
          <w:szCs w:val="24"/>
        </w:rPr>
        <w:t xml:space="preserve"> καθώς και της μαθη</w:t>
      </w:r>
      <w:r>
        <w:rPr>
          <w:rFonts w:eastAsia="Times New Roman" w:cs="Times New Roman"/>
          <w:szCs w:val="24"/>
        </w:rPr>
        <w:t>τικής διαρροής θα αξιολογηθεί και θα υποστηριχθεί.</w:t>
      </w:r>
    </w:p>
    <w:p w14:paraId="067591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ενίσχυση του θεσμού των ΚΕΣΥΠ, της συμβουλευτικής και του επαγγελματικού προσανατολισμού στις νέες δομές και η αξιοποίηση των έμπειρων και εξειδικευμένων </w:t>
      </w:r>
      <w:r>
        <w:rPr>
          <w:rFonts w:eastAsia="Times New Roman" w:cs="Times New Roman"/>
          <w:szCs w:val="24"/>
        </w:rPr>
        <w:lastRenderedPageBreak/>
        <w:t>στελεχών που υποστηρίζουν τους μαθητές και τις μα</w:t>
      </w:r>
      <w:r>
        <w:rPr>
          <w:rFonts w:eastAsia="Times New Roman" w:cs="Times New Roman"/>
          <w:szCs w:val="24"/>
        </w:rPr>
        <w:t>θήτριες για τη διερεύνηση του εαυτού τους και προετοιμάζουν δυναμικά την ομαλή μετάβασή τους στην ενήλικη ζωή και την εργασία, αποτελεί προστιθέμενη αξία για την παροχή δημόσιων και δωρεάν υπηρεσιών επαγγελματικού προσανατολισμού.</w:t>
      </w:r>
    </w:p>
    <w:p w14:paraId="067591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Σημαντική τομή στο νομοσχ</w:t>
      </w:r>
      <w:r>
        <w:rPr>
          <w:rFonts w:eastAsia="Times New Roman" w:cs="Times New Roman"/>
          <w:szCs w:val="24"/>
        </w:rPr>
        <w:t>έδιο αποτελούν τα κριτήρια και η διαδικασία αξιολόγησης και επιλογής των περιφερειακών διευθυντών και των στελεχών εκπαίδευσης, που θα κληθούν να επιτελέσουν τον πολύ σημαντικό ρόλο της εύρυθμης και αποτελεσματικής λειτουργίας του δημόσιου σχολείου, των δο</w:t>
      </w:r>
      <w:r>
        <w:rPr>
          <w:rFonts w:eastAsia="Times New Roman" w:cs="Times New Roman"/>
          <w:szCs w:val="24"/>
        </w:rPr>
        <w:t xml:space="preserve">μών και των διευθύνσεων της εκπαίδευσης. </w:t>
      </w:r>
    </w:p>
    <w:p w14:paraId="067591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Χρειαζόμαστε ένα σύστημα σύμφωνο με τις αρχές της ισότητας και της αξιοκρατίας αλλά και της ελεύθερης πρόσβασης και σταδιοδρομίας κάθε ικανού πολίτη αυτής της χώρας στις δημόσιες θέσεις αλλά και ένα σύστημα καθ’ όλ</w:t>
      </w:r>
      <w:r>
        <w:rPr>
          <w:rFonts w:eastAsia="Times New Roman" w:cs="Times New Roman"/>
          <w:szCs w:val="24"/>
        </w:rPr>
        <w:t xml:space="preserve">α διαφανές. Στην κατεύθυνση αυτή είναι και η επιλογή των περιφερειακών διευθυντών εκπαίδευσης με το σύστημα επιλογής και όχι ως μετακλητών υπαλλήλων που ήταν μέχρι σήμερα. Είναι μια </w:t>
      </w:r>
      <w:r>
        <w:rPr>
          <w:rFonts w:eastAsia="Times New Roman" w:cs="Times New Roman"/>
          <w:szCs w:val="24"/>
        </w:rPr>
        <w:lastRenderedPageBreak/>
        <w:t xml:space="preserve">αξιολόγηση διαμορφωτική, η οποία φιλοδοξούμε να οδηγήσει σε </w:t>
      </w:r>
      <w:proofErr w:type="spellStart"/>
      <w:r>
        <w:rPr>
          <w:rFonts w:eastAsia="Times New Roman" w:cs="Times New Roman"/>
          <w:szCs w:val="24"/>
        </w:rPr>
        <w:t>αυτοβελτίωση</w:t>
      </w:r>
      <w:proofErr w:type="spellEnd"/>
      <w:r>
        <w:rPr>
          <w:rFonts w:eastAsia="Times New Roman" w:cs="Times New Roman"/>
          <w:szCs w:val="24"/>
        </w:rPr>
        <w:t xml:space="preserve"> τ</w:t>
      </w:r>
      <w:r>
        <w:rPr>
          <w:rFonts w:eastAsia="Times New Roman" w:cs="Times New Roman"/>
          <w:szCs w:val="24"/>
        </w:rPr>
        <w:t>ων εκπαιδευτικών μας αλλά και σε βελτίωση του παρεχόμενου έργου των στελεχών. Η ελληνική εκπαίδευση διαθέτει ικανούς εκπαιδευτικούς και μπορεί να νιώθει υπερήφανη για τα στελέχη της.</w:t>
      </w:r>
    </w:p>
    <w:p w14:paraId="0675910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το παρόν νομοσχέδιο η πολιτεία τολμά να ξεπεράσει τις συντεχνιακές λογ</w:t>
      </w:r>
      <w:r>
        <w:rPr>
          <w:rFonts w:eastAsia="Times New Roman" w:cs="Times New Roman"/>
          <w:szCs w:val="24"/>
        </w:rPr>
        <w:t xml:space="preserve">ικές και εμμονές του παρελθόντος και όποια πρακτικά προβλήματα και δυσκολίες προκύψουν, είναι βέβαιο πως θα επιλυθούν. </w:t>
      </w:r>
    </w:p>
    <w:p w14:paraId="0675910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πιστεύουμε στο δημόσιο σχολείο και στους εκπαιδευτικούς μας, στηρίζουμε το άνοιγμά τους στην κοινωνία με όραμα, σχέδιο και σαφή πρ</w:t>
      </w:r>
      <w:r>
        <w:rPr>
          <w:rFonts w:eastAsia="Times New Roman" w:cs="Times New Roman"/>
          <w:szCs w:val="24"/>
        </w:rPr>
        <w:t>ογραμματισμό. Είμαστε εδώ και για τα δύσκολα. Το έχουμε εξάλλου αποδείξει.</w:t>
      </w:r>
    </w:p>
    <w:p w14:paraId="067591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9108"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9109" w14:textId="77777777" w:rsidR="00866F2D" w:rsidRDefault="003A64EF">
      <w:pPr>
        <w:spacing w:line="600" w:lineRule="auto"/>
        <w:ind w:firstLine="720"/>
        <w:jc w:val="both"/>
        <w:rPr>
          <w:rFonts w:eastAsia="Times New Roman" w:cs="Times New Roman"/>
          <w:szCs w:val="24"/>
        </w:rPr>
      </w:pPr>
      <w:r w:rsidRPr="00796FC1">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 κυρία συνάδελφε.</w:t>
      </w:r>
    </w:p>
    <w:p w14:paraId="067591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Δημήτριος Εμμανουηλίδης.</w:t>
      </w:r>
    </w:p>
    <w:p w14:paraId="0675910B" w14:textId="77777777" w:rsidR="00866F2D" w:rsidRDefault="003A64EF">
      <w:pPr>
        <w:spacing w:line="600" w:lineRule="auto"/>
        <w:ind w:firstLine="720"/>
        <w:jc w:val="both"/>
        <w:rPr>
          <w:rFonts w:eastAsia="Times New Roman" w:cs="Times New Roman"/>
          <w:szCs w:val="24"/>
        </w:rPr>
      </w:pPr>
      <w:r w:rsidRPr="00E61AEA">
        <w:rPr>
          <w:rFonts w:eastAsia="Times New Roman" w:cs="Times New Roman"/>
          <w:b/>
          <w:szCs w:val="24"/>
        </w:rPr>
        <w:t>ΕΛΕΥΘΕΡ</w:t>
      </w:r>
      <w:r w:rsidRPr="00E61AEA">
        <w:rPr>
          <w:rFonts w:eastAsia="Times New Roman" w:cs="Times New Roman"/>
          <w:b/>
          <w:szCs w:val="24"/>
        </w:rPr>
        <w:t xml:space="preserve">ΙΟΣ ΑΥΓΕΝΑΚΗΣ: </w:t>
      </w:r>
      <w:r w:rsidRPr="00E61AEA">
        <w:rPr>
          <w:rFonts w:eastAsia="Times New Roman" w:cs="Times New Roman"/>
          <w:szCs w:val="24"/>
        </w:rPr>
        <w:t>Κύριε</w:t>
      </w:r>
      <w:r>
        <w:rPr>
          <w:rFonts w:eastAsia="Times New Roman" w:cs="Times New Roman"/>
          <w:szCs w:val="24"/>
        </w:rPr>
        <w:t xml:space="preserve"> Πρόεδρε, έχουν γίνει αλλαγές;</w:t>
      </w:r>
    </w:p>
    <w:p w14:paraId="0675910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Γίνονται κάποιες αλλαγές μικρές.</w:t>
      </w:r>
    </w:p>
    <w:p w14:paraId="0675910D" w14:textId="77777777" w:rsidR="00866F2D" w:rsidRDefault="003A64EF">
      <w:pPr>
        <w:spacing w:line="600" w:lineRule="auto"/>
        <w:ind w:firstLine="720"/>
        <w:jc w:val="both"/>
        <w:rPr>
          <w:rFonts w:eastAsia="Times New Roman" w:cs="Times New Roman"/>
          <w:b/>
          <w:szCs w:val="24"/>
        </w:rPr>
      </w:pPr>
      <w:r>
        <w:rPr>
          <w:rFonts w:eastAsia="Times New Roman" w:cs="Times New Roman"/>
          <w:b/>
          <w:szCs w:val="24"/>
        </w:rPr>
        <w:t xml:space="preserve">ΕΛΕΥΘΕΡΙΟΣ ΑΥΓΕΝΑΚΗΣ: </w:t>
      </w:r>
      <w:r>
        <w:rPr>
          <w:rFonts w:eastAsia="Times New Roman" w:cs="Times New Roman"/>
          <w:szCs w:val="24"/>
        </w:rPr>
        <w:t>Πώς γίνονται οι αλλαγές; Εξηγήστε μου. Είστε παλιός και έμπειρος. Πείτε μου.</w:t>
      </w:r>
    </w:p>
    <w:p w14:paraId="0675910E"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Επειδή και εσείς είστε παλιός, θα γνωρίζετε ότι πολλές φορές εμφανίζεται μία έκτακτη ανάγκη σε έναν συνάδελφο και πρέπει να γίνει κάποια αλλαγή. Η κ. </w:t>
      </w:r>
      <w:proofErr w:type="spellStart"/>
      <w:r>
        <w:rPr>
          <w:rFonts w:eastAsia="Times New Roman" w:cs="Times New Roman"/>
          <w:szCs w:val="24"/>
        </w:rPr>
        <w:t>Κατσαβριά</w:t>
      </w:r>
      <w:proofErr w:type="spellEnd"/>
      <w:r>
        <w:rPr>
          <w:rFonts w:eastAsia="Times New Roman" w:cs="Times New Roman"/>
          <w:szCs w:val="24"/>
        </w:rPr>
        <w:t xml:space="preserve"> αναχωρεί για ταξίδι και έπρεπε στις </w:t>
      </w:r>
      <w:r>
        <w:rPr>
          <w:rFonts w:eastAsia="Times New Roman" w:cs="Times New Roman"/>
          <w:szCs w:val="24"/>
        </w:rPr>
        <w:t>5 το απόγευμα</w:t>
      </w:r>
      <w:r>
        <w:rPr>
          <w:rFonts w:eastAsia="Times New Roman" w:cs="Times New Roman"/>
          <w:szCs w:val="24"/>
        </w:rPr>
        <w:t xml:space="preserve"> να βρίσκεται σε συγκεκριμένο σημείο. Ήταν λογι</w:t>
      </w:r>
      <w:r>
        <w:rPr>
          <w:rFonts w:eastAsia="Times New Roman" w:cs="Times New Roman"/>
          <w:szCs w:val="24"/>
        </w:rPr>
        <w:t>κό το Προεδρείο να δεχτεί το αίτημά της.</w:t>
      </w:r>
    </w:p>
    <w:p w14:paraId="0675910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Πρώτα πρέπει να ρωτάτε τους υπόλοιπους που είναι στη σειρά.</w:t>
      </w:r>
    </w:p>
    <w:p w14:paraId="0675911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δεν ήσαστ</w:t>
      </w:r>
      <w:r>
        <w:rPr>
          <w:rFonts w:eastAsia="Times New Roman" w:cs="Times New Roman"/>
          <w:szCs w:val="24"/>
        </w:rPr>
        <w:t>αν</w:t>
      </w:r>
      <w:r>
        <w:rPr>
          <w:rFonts w:eastAsia="Times New Roman" w:cs="Times New Roman"/>
          <w:szCs w:val="24"/>
        </w:rPr>
        <w:t xml:space="preserve"> στην Αίθουσα. Εγώ κοίταξα να δω</w:t>
      </w:r>
      <w:r w:rsidRPr="00583E31">
        <w:rPr>
          <w:rFonts w:eastAsia="Times New Roman" w:cs="Times New Roman"/>
          <w:szCs w:val="24"/>
        </w:rPr>
        <w:t>,</w:t>
      </w:r>
      <w:r>
        <w:rPr>
          <w:rFonts w:eastAsia="Times New Roman" w:cs="Times New Roman"/>
          <w:szCs w:val="24"/>
        </w:rPr>
        <w:t xml:space="preserve"> αν είστε</w:t>
      </w:r>
      <w:r w:rsidRPr="00583E31">
        <w:rPr>
          <w:rFonts w:eastAsia="Times New Roman" w:cs="Times New Roman"/>
          <w:szCs w:val="24"/>
        </w:rPr>
        <w:t>,</w:t>
      </w:r>
      <w:r>
        <w:rPr>
          <w:rFonts w:eastAsia="Times New Roman" w:cs="Times New Roman"/>
          <w:szCs w:val="24"/>
        </w:rPr>
        <w:t xml:space="preserve"> για να σας ρωτήσω.</w:t>
      </w:r>
    </w:p>
    <w:p w14:paraId="0675911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w:t>
      </w:r>
      <w:r>
        <w:rPr>
          <w:rFonts w:eastAsia="Times New Roman" w:cs="Times New Roman"/>
          <w:b/>
          <w:szCs w:val="24"/>
        </w:rPr>
        <w:t xml:space="preserve">ΑΥΓΕΝΑΚΗΣ: </w:t>
      </w:r>
      <w:r>
        <w:rPr>
          <w:rFonts w:eastAsia="Times New Roman" w:cs="Times New Roman"/>
          <w:szCs w:val="24"/>
        </w:rPr>
        <w:t>Εδώ ήμουν.</w:t>
      </w:r>
    </w:p>
    <w:p w14:paraId="0675911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Όχι. Όταν έγινε η αλλαγή, δεν ήσασταν εδώ.</w:t>
      </w:r>
    </w:p>
    <w:p w14:paraId="06759113"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Ερήμην των υπολοίπων εγγεγραμμένων στον κατάλογο δεν γίνεται ποτέ αλλαγή, κύριε Πρόεδρε.</w:t>
      </w:r>
    </w:p>
    <w:p w14:paraId="0675911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δίκιο. Σας</w:t>
      </w:r>
      <w:r>
        <w:rPr>
          <w:rFonts w:eastAsia="Times New Roman" w:cs="Times New Roman"/>
          <w:szCs w:val="24"/>
        </w:rPr>
        <w:t xml:space="preserve"> λέω, όμως, ότι δεν σας είδα στην Αίθουσα, για να συνεννοηθούμε.</w:t>
      </w:r>
    </w:p>
    <w:p w14:paraId="0675911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Πρόεδρε, κάνουμε έναν προγραμματισμό των υποχρεώσεών μας.</w:t>
      </w:r>
    </w:p>
    <w:p w14:paraId="0675911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Εντάξει, πάντως και οι παρεμβάσεις είναι πεντάλεπτες. Δεν είναι τόσο μεγά</w:t>
      </w:r>
      <w:r>
        <w:rPr>
          <w:rFonts w:eastAsia="Times New Roman" w:cs="Times New Roman"/>
          <w:szCs w:val="24"/>
        </w:rPr>
        <w:t>λη η διαφορά. Να υπάρξει μια κατανόηση.</w:t>
      </w:r>
    </w:p>
    <w:p w14:paraId="0675911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Κύριε Εμμανουηλίδη, έχετε τον λόγο.</w:t>
      </w:r>
    </w:p>
    <w:p w14:paraId="06759118" w14:textId="77777777" w:rsidR="00866F2D" w:rsidRDefault="003A64EF">
      <w:pPr>
        <w:spacing w:line="600" w:lineRule="auto"/>
        <w:ind w:firstLine="720"/>
        <w:jc w:val="both"/>
        <w:rPr>
          <w:rFonts w:eastAsia="Times New Roman" w:cs="Times New Roman"/>
          <w:szCs w:val="24"/>
        </w:rPr>
      </w:pPr>
      <w:r w:rsidRPr="00E61AEA">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0675911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Βήμα αυτό δεν θα κουραστώ να επισημαίνω…</w:t>
      </w:r>
    </w:p>
    <w:p w14:paraId="0675911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Πρόεδρε…</w:t>
      </w:r>
    </w:p>
    <w:p w14:paraId="0675911B"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ΕΜΜΑΝΟΥΗΛΙΔΗΣ:</w:t>
      </w:r>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σας παρακαλώ.</w:t>
      </w:r>
    </w:p>
    <w:p w14:paraId="0675911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Δεν απευθύνομαι σε εσάς.</w:t>
      </w:r>
    </w:p>
    <w:p w14:paraId="0675911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Ναι, αλλά έχω τον λόγο.</w:t>
      </w:r>
    </w:p>
    <w:p w14:paraId="0675911E"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 Στον κύριο Πρόεδρο απευθύνομαι.</w:t>
      </w:r>
    </w:p>
    <w:p w14:paraId="0675911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Νομίζω ότι το θέμα είναι λήξαν και </w:t>
      </w:r>
      <w:r>
        <w:rPr>
          <w:rFonts w:eastAsia="Times New Roman" w:cs="Times New Roman"/>
          <w:szCs w:val="24"/>
        </w:rPr>
        <w:t>μπορούμε να συνεχίσουμε.</w:t>
      </w:r>
    </w:p>
    <w:p w14:paraId="0675912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δίκιο. Συνεχίστε.</w:t>
      </w:r>
    </w:p>
    <w:p w14:paraId="0675912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ΔΗΜΗΤΡΙΟΣ ΕΜΜΑΝΟΥΗΛΙΔΗΣ:</w:t>
      </w:r>
      <w:r>
        <w:rPr>
          <w:rFonts w:eastAsia="Times New Roman" w:cs="Times New Roman"/>
          <w:szCs w:val="24"/>
        </w:rPr>
        <w:t xml:space="preserve"> Από το Βήμα αυτό, λοιπόν, δεν θα κουραστώ να επισημαίνω ότι οι διαφορές μας με το κόμμα της Αξιωματικής Αντιπολίτευσης δεν είναι μόνο πολιτικές.</w:t>
      </w:r>
    </w:p>
    <w:p w14:paraId="0675912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βαθιά κοινωνικές και εν</w:t>
      </w:r>
      <w:r w:rsidRPr="00474B7B">
        <w:rPr>
          <w:rFonts w:eastAsia="Times New Roman" w:cs="Times New Roman"/>
          <w:szCs w:val="24"/>
        </w:rPr>
        <w:t xml:space="preserve"> </w:t>
      </w:r>
      <w:r>
        <w:rPr>
          <w:rFonts w:eastAsia="Times New Roman" w:cs="Times New Roman"/>
          <w:szCs w:val="24"/>
        </w:rPr>
        <w:t>τέλει πολιτισμικές. Οι διαφορές αυτές είναι ιδιαίτερα ανάγλυφες στον χώρο της παιδείας.</w:t>
      </w:r>
    </w:p>
    <w:p w14:paraId="0675912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μας η εκπαίδευση είναι το κοινωνικό εργαλείο</w:t>
      </w:r>
      <w:r>
        <w:rPr>
          <w:rFonts w:eastAsia="Times New Roman" w:cs="Times New Roman"/>
          <w:szCs w:val="24"/>
        </w:rPr>
        <w:t>,</w:t>
      </w:r>
      <w:r>
        <w:rPr>
          <w:rFonts w:eastAsia="Times New Roman" w:cs="Times New Roman"/>
          <w:szCs w:val="24"/>
        </w:rPr>
        <w:t xml:space="preserve"> που η αξιοποίησή του συντείνει στη διαμόρφωση προσωπικοτήτων με συνειδητοποίηση της ευθύνης τ</w:t>
      </w:r>
      <w:r>
        <w:rPr>
          <w:rFonts w:eastAsia="Times New Roman" w:cs="Times New Roman"/>
          <w:szCs w:val="24"/>
        </w:rPr>
        <w:t>ους για το οικονομικό, πολιτικό και κοινωνικό γίγνεσθαι. Η Κυβέρνησή μας αντιλαμβάνεται την εκπαίδευση ως την κατ’ εξοχήν κοινωνική λειτουργία με έκδηλα γνωρίσματα τη δημοκρατικότητα και το πνεύμα ελευθεροφροσύνης. Μέσα από την εκπαιδευτική διαδικασία στοχ</w:t>
      </w:r>
      <w:r>
        <w:rPr>
          <w:rFonts w:eastAsia="Times New Roman" w:cs="Times New Roman"/>
          <w:szCs w:val="24"/>
        </w:rPr>
        <w:t>εύουμε να δώσουμε στο άτομο πραγματική μόρφωση, που σημαίνει να αποκτήσει όλα εκείνα τα χαρακτηριστικά</w:t>
      </w:r>
      <w:r>
        <w:rPr>
          <w:rFonts w:eastAsia="Times New Roman" w:cs="Times New Roman"/>
          <w:szCs w:val="24"/>
        </w:rPr>
        <w:t>,</w:t>
      </w:r>
      <w:r>
        <w:rPr>
          <w:rFonts w:eastAsia="Times New Roman" w:cs="Times New Roman"/>
          <w:szCs w:val="24"/>
        </w:rPr>
        <w:t xml:space="preserve"> που συντείνουν στον εξανθρωπισμό της ύπαρξής του.</w:t>
      </w:r>
    </w:p>
    <w:p w14:paraId="0675912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η πολιτική σας προσηλωμένη στην </w:t>
      </w:r>
      <w:proofErr w:type="spellStart"/>
      <w:r>
        <w:rPr>
          <w:rFonts w:eastAsia="Times New Roman" w:cs="Times New Roman"/>
          <w:szCs w:val="24"/>
        </w:rPr>
        <w:t>ιεροποίηση</w:t>
      </w:r>
      <w:proofErr w:type="spellEnd"/>
      <w:r>
        <w:rPr>
          <w:rFonts w:eastAsia="Times New Roman" w:cs="Times New Roman"/>
          <w:szCs w:val="24"/>
        </w:rPr>
        <w:t xml:space="preserve"> της αγοράς, επιχειρεί να μετατρέψει το άτομο και σ</w:t>
      </w:r>
      <w:r>
        <w:rPr>
          <w:rFonts w:eastAsia="Times New Roman" w:cs="Times New Roman"/>
          <w:szCs w:val="24"/>
        </w:rPr>
        <w:t xml:space="preserve">τον χώρο της εκπαίδευσης σε αγοραία μονάδα συναλλαγής, πελάτες κατά την προσφιλή ρήση του κ. Μητσοτάκη. Τα νομοθετήματά μας στον χώρο της παιδείας εδράζουν στη δημοκρατικότητα, στην κοινή λογική και στην κοινωνική δικαιοσύνη. Είναι νομοθετήματα που </w:t>
      </w:r>
      <w:proofErr w:type="spellStart"/>
      <w:r>
        <w:rPr>
          <w:rFonts w:eastAsia="Times New Roman" w:cs="Times New Roman"/>
          <w:szCs w:val="24"/>
        </w:rPr>
        <w:t>πολεμήθ</w:t>
      </w:r>
      <w:r>
        <w:rPr>
          <w:rFonts w:eastAsia="Times New Roman" w:cs="Times New Roman"/>
          <w:szCs w:val="24"/>
        </w:rPr>
        <w:t>ηκαν</w:t>
      </w:r>
      <w:proofErr w:type="spellEnd"/>
      <w:r>
        <w:rPr>
          <w:rFonts w:eastAsia="Times New Roman" w:cs="Times New Roman"/>
          <w:szCs w:val="24"/>
        </w:rPr>
        <w:t xml:space="preserve"> από την Αντιπολίτευση με έωλα επιχειρήματα, που προκάλεσαν και προκαλούν θυμηδία. Σας θυμίζω το αλήστου μνήμης θεώρημά σας περί αριστείας.</w:t>
      </w:r>
    </w:p>
    <w:p w14:paraId="0675912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για εσάς ευτυχώς για την κοινωνία δεν είμαστε ίδιοι και αυτή η διαφορετικ</w:t>
      </w:r>
      <w:r>
        <w:rPr>
          <w:rFonts w:eastAsia="Times New Roman" w:cs="Times New Roman"/>
          <w:szCs w:val="24"/>
        </w:rPr>
        <w:t xml:space="preserve">ότητα αποτυπώνεται και στο συζητούμενο νομοσχέδιο. Με το παρόν το Υπουργείο Παιδείας επανασχεδιάζει τις δομές της εκπαίδευσης και της διοίκησής της προς την κατεύθυνση της προσαρμογής της σε νέες ανάγκες που δημιουργούν οι κοινωνικές αλλαγές, αλλά και της </w:t>
      </w:r>
      <w:r>
        <w:rPr>
          <w:rFonts w:eastAsia="Times New Roman" w:cs="Times New Roman"/>
          <w:szCs w:val="24"/>
        </w:rPr>
        <w:t>διόρθωσης στρεβλώσεων και αποτυχημένων πολιτικών που εισήγαγαν στα χρόνια των μνημονίων οι κυβερνήσεις της Νέας Δημοκρατίας και του ΠΑΣΟΚ.</w:t>
      </w:r>
    </w:p>
    <w:p w14:paraId="0675912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Αναφέρομαι ενδεικτικά στο </w:t>
      </w:r>
      <w:r>
        <w:rPr>
          <w:rFonts w:eastAsia="Times New Roman" w:cs="Times New Roman"/>
          <w:szCs w:val="24"/>
        </w:rPr>
        <w:t>π.δ.</w:t>
      </w:r>
      <w:r>
        <w:rPr>
          <w:rFonts w:eastAsia="Times New Roman" w:cs="Times New Roman"/>
          <w:szCs w:val="24"/>
        </w:rPr>
        <w:t xml:space="preserve">152 με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των εκπαιδευτικών που θεσπίσατε, η οποία ουδόλως είχε </w:t>
      </w:r>
      <w:r>
        <w:rPr>
          <w:rFonts w:eastAsia="Times New Roman" w:cs="Times New Roman"/>
          <w:szCs w:val="24"/>
        </w:rPr>
        <w:t>σκοπό να βελτιώσει την εκπαίδευση, αλλά αντιθέτως να καταρρακώσει το φρόνημα του εκπαιδευτικού.</w:t>
      </w:r>
    </w:p>
    <w:p w14:paraId="0675912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εισάγεται η </w:t>
      </w:r>
      <w:proofErr w:type="spellStart"/>
      <w:r>
        <w:rPr>
          <w:rFonts w:eastAsia="Times New Roman" w:cs="Times New Roman"/>
          <w:szCs w:val="24"/>
        </w:rPr>
        <w:t>αυτοαξιολόγηση</w:t>
      </w:r>
      <w:proofErr w:type="spellEnd"/>
      <w:r>
        <w:rPr>
          <w:rFonts w:eastAsia="Times New Roman" w:cs="Times New Roman"/>
          <w:szCs w:val="24"/>
        </w:rPr>
        <w:t xml:space="preserve"> των εκπαιδευτικών μονάδων ως μια </w:t>
      </w:r>
      <w:proofErr w:type="spellStart"/>
      <w:r>
        <w:rPr>
          <w:rFonts w:eastAsia="Times New Roman" w:cs="Times New Roman"/>
          <w:szCs w:val="24"/>
        </w:rPr>
        <w:t>ανατροφοδοτική</w:t>
      </w:r>
      <w:proofErr w:type="spellEnd"/>
      <w:r>
        <w:rPr>
          <w:rFonts w:eastAsia="Times New Roman" w:cs="Times New Roman"/>
          <w:szCs w:val="24"/>
        </w:rPr>
        <w:t xml:space="preserve"> διαδικασία, η οποία αποτιμά το εκπαιδευτικό έργο, εντοπίζει και αναλύει προβ</w:t>
      </w:r>
      <w:r>
        <w:rPr>
          <w:rFonts w:eastAsia="Times New Roman" w:cs="Times New Roman"/>
          <w:szCs w:val="24"/>
        </w:rPr>
        <w:t>λήματα και ανάγκες του σχολείου, δημιουργεί κίνητρα βελτίωσης της εκπαιδευτικής λειτουργίας. Η νέα αυτή διαδικασία δεν έχει κα</w:t>
      </w:r>
      <w:r>
        <w:rPr>
          <w:rFonts w:eastAsia="Times New Roman" w:cs="Times New Roman"/>
          <w:szCs w:val="24"/>
        </w:rPr>
        <w:t>μ</w:t>
      </w:r>
      <w:r>
        <w:rPr>
          <w:rFonts w:eastAsia="Times New Roman" w:cs="Times New Roman"/>
          <w:szCs w:val="24"/>
        </w:rPr>
        <w:t xml:space="preserve">μιά σύνδεση με την καταστροφική για τον χώρο της εκπαίδευσης </w:t>
      </w:r>
      <w:proofErr w:type="spellStart"/>
      <w:r>
        <w:rPr>
          <w:rFonts w:eastAsia="Times New Roman" w:cs="Times New Roman"/>
          <w:szCs w:val="24"/>
        </w:rPr>
        <w:t>τιμωρητική</w:t>
      </w:r>
      <w:proofErr w:type="spellEnd"/>
      <w:r>
        <w:rPr>
          <w:rFonts w:eastAsia="Times New Roman" w:cs="Times New Roman"/>
          <w:szCs w:val="24"/>
        </w:rPr>
        <w:t xml:space="preserve"> εξωτερική αξιολόγηση του παρελθόντος.</w:t>
      </w:r>
    </w:p>
    <w:p w14:paraId="0675912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σχέδιο νόμ</w:t>
      </w:r>
      <w:r>
        <w:rPr>
          <w:rFonts w:eastAsia="Times New Roman" w:cs="Times New Roman"/>
          <w:szCs w:val="24"/>
        </w:rPr>
        <w:t xml:space="preserve">ου εισάγει επίσης νέους θεσμούς, όπως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σ</w:t>
      </w:r>
      <w:r>
        <w:rPr>
          <w:rFonts w:eastAsia="Times New Roman" w:cs="Times New Roman"/>
          <w:szCs w:val="24"/>
        </w:rPr>
        <w:t xml:space="preserve">χεδιασμού, </w:t>
      </w:r>
      <w:r>
        <w:rPr>
          <w:rFonts w:eastAsia="Times New Roman" w:cs="Times New Roman"/>
          <w:szCs w:val="24"/>
        </w:rPr>
        <w:t>ε</w:t>
      </w:r>
      <w:r>
        <w:rPr>
          <w:rFonts w:eastAsia="Times New Roman" w:cs="Times New Roman"/>
          <w:szCs w:val="24"/>
        </w:rPr>
        <w:t xml:space="preserve">κπαιδευτικής και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 xml:space="preserve">ποστήριξης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για την </w:t>
      </w:r>
      <w:proofErr w:type="spellStart"/>
      <w:r>
        <w:rPr>
          <w:rFonts w:eastAsia="Times New Roman" w:cs="Times New Roman"/>
          <w:szCs w:val="24"/>
        </w:rPr>
        <w:t>α</w:t>
      </w:r>
      <w:r>
        <w:rPr>
          <w:rFonts w:eastAsia="Times New Roman" w:cs="Times New Roman"/>
          <w:szCs w:val="24"/>
        </w:rPr>
        <w:t>ειφορία</w:t>
      </w:r>
      <w:proofErr w:type="spellEnd"/>
      <w:r>
        <w:rPr>
          <w:rFonts w:eastAsia="Times New Roman" w:cs="Times New Roman"/>
          <w:szCs w:val="24"/>
        </w:rPr>
        <w:t>. Οι νέες αυτές δομές ενδυναμώνουν τον περιφερειακό εκπαιδευτικό σχεδιασμό, τη συμ</w:t>
      </w:r>
      <w:r>
        <w:rPr>
          <w:rFonts w:eastAsia="Times New Roman" w:cs="Times New Roman"/>
          <w:szCs w:val="24"/>
        </w:rPr>
        <w:t xml:space="preserve">βουλευτική και γενικότερα την πολύμορφη υποστήριξη του εκπαιδευτικού έργου. Οι θεσμοί αυτοί αντικαθιστούν μεταξύ άλλων τη </w:t>
      </w:r>
      <w:r>
        <w:rPr>
          <w:rFonts w:eastAsia="Times New Roman" w:cs="Times New Roman"/>
          <w:szCs w:val="24"/>
        </w:rPr>
        <w:lastRenderedPageBreak/>
        <w:t>θέση του σχολικού συμβούλου, μια θέση στην οποία θήτευσαν σημαντικοί δάσκαλοι, αλλά μια θέση που εδώ και καιρό έχει κλείσει τον λειτου</w:t>
      </w:r>
      <w:r>
        <w:rPr>
          <w:rFonts w:eastAsia="Times New Roman" w:cs="Times New Roman"/>
          <w:szCs w:val="24"/>
        </w:rPr>
        <w:t>ργικό της κύκλο.</w:t>
      </w:r>
    </w:p>
    <w:p w14:paraId="0675912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Οι νέοι θεσμοί που εισάγονται</w:t>
      </w:r>
      <w:r>
        <w:rPr>
          <w:rFonts w:eastAsia="Times New Roman" w:cs="Times New Roman"/>
          <w:szCs w:val="24"/>
        </w:rPr>
        <w:t>,</w:t>
      </w:r>
      <w:r>
        <w:rPr>
          <w:rFonts w:eastAsia="Times New Roman" w:cs="Times New Roman"/>
          <w:szCs w:val="24"/>
        </w:rPr>
        <w:t xml:space="preserve"> αντικαθιστούν, επίσης, τα κατακερματισμένα κέντρα,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ε</w:t>
      </w:r>
      <w:r>
        <w:rPr>
          <w:rFonts w:eastAsia="Times New Roman" w:cs="Times New Roman"/>
          <w:szCs w:val="24"/>
        </w:rPr>
        <w:t xml:space="preserve">πιμορφωτικά </w:t>
      </w:r>
      <w:r>
        <w:rPr>
          <w:rFonts w:eastAsia="Times New Roman" w:cs="Times New Roman"/>
          <w:szCs w:val="24"/>
        </w:rPr>
        <w:t>κ</w:t>
      </w:r>
      <w:r>
        <w:rPr>
          <w:rFonts w:eastAsia="Times New Roman" w:cs="Times New Roman"/>
          <w:szCs w:val="24"/>
        </w:rPr>
        <w:t xml:space="preserve">έντρα,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ποστήριξης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α</w:t>
      </w:r>
      <w:r>
        <w:rPr>
          <w:rFonts w:eastAsia="Times New Roman" w:cs="Times New Roman"/>
          <w:szCs w:val="24"/>
        </w:rPr>
        <w:t xml:space="preserve">ναγκών,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σ</w:t>
      </w:r>
      <w:r>
        <w:rPr>
          <w:rFonts w:eastAsia="Times New Roman" w:cs="Times New Roman"/>
          <w:szCs w:val="24"/>
        </w:rPr>
        <w:t xml:space="preserve">υμβουλευτικής και </w:t>
      </w:r>
      <w:r>
        <w:rPr>
          <w:rFonts w:eastAsia="Times New Roman" w:cs="Times New Roman"/>
          <w:szCs w:val="24"/>
        </w:rPr>
        <w:t>σ</w:t>
      </w:r>
      <w:r>
        <w:rPr>
          <w:rFonts w:eastAsia="Times New Roman" w:cs="Times New Roman"/>
          <w:szCs w:val="24"/>
        </w:rPr>
        <w:t xml:space="preserve">χολικού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π</w:t>
      </w:r>
      <w:r>
        <w:rPr>
          <w:rFonts w:eastAsia="Times New Roman" w:cs="Times New Roman"/>
          <w:szCs w:val="24"/>
        </w:rPr>
        <w:t>ροσανατολισμο</w:t>
      </w:r>
      <w:r>
        <w:rPr>
          <w:rFonts w:eastAsia="Times New Roman" w:cs="Times New Roman"/>
          <w:szCs w:val="24"/>
        </w:rPr>
        <w:t>ύ. Με τον τρόπο αυτόν από κατακερματισμένους και μονοπρόσωπους θεσμούς υποστήριξης οι οποίοι λειτουργούσαν πολλές φορές με έλλειψη συντονισμού και με ελλιπή μέσα, μεταβαίνουμε σε οργανωμένες, συνεργατικές και διεπιστημονικές δομές στήριξης.</w:t>
      </w:r>
    </w:p>
    <w:p w14:paraId="0675912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Κλείνω την τοπο</w:t>
      </w:r>
      <w:r>
        <w:rPr>
          <w:rFonts w:eastAsia="Times New Roman" w:cs="Times New Roman"/>
          <w:szCs w:val="24"/>
        </w:rPr>
        <w:t xml:space="preserve">θέτησή μου με μια ακόμη σημαντική ρύθμιση που φέρνει το Υπουργείο και που αφορά τον καθοριστικό ρόλο που αποκτά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δ</w:t>
      </w:r>
      <w:r>
        <w:rPr>
          <w:rFonts w:eastAsia="Times New Roman" w:cs="Times New Roman"/>
          <w:szCs w:val="24"/>
        </w:rPr>
        <w:t>ιδασκόντων των σχολείων, πάγιο και διαχρονικό αίτημα της εκπαιδευτικής κοινότητας.</w:t>
      </w:r>
    </w:p>
    <w:p w14:paraId="0675912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σ</w:t>
      </w:r>
      <w:r>
        <w:rPr>
          <w:rFonts w:eastAsia="Times New Roman" w:cs="Times New Roman"/>
          <w:szCs w:val="24"/>
        </w:rPr>
        <w:t xml:space="preserve">ύλλογος αποκτά πλέον ουσιαστικές αρμοδιότητες </w:t>
      </w:r>
      <w:r>
        <w:rPr>
          <w:rFonts w:eastAsia="Times New Roman" w:cs="Times New Roman"/>
          <w:szCs w:val="24"/>
        </w:rPr>
        <w:t>και αναλαμβάνει την ευθύνη να προγραμματίζει και να αποτιμά το εκπαιδευτικό έργο του σχολείου. Με τον τρόπο αυτόν ενισχύονται οι διαδικασίες συλλογικών αποφάσεων του σχολείου από τους καθ’ ύλην αρμόδιους, τους εκπαιδευτικούς.</w:t>
      </w:r>
    </w:p>
    <w:p w14:paraId="0675912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οι δεσμοί της Αριστεράς με την εκπαίδευση και γενικότερα με την παιδεία είναι ιδιαίτερα ισχυροί και ακατάλυτοι. Έρχονται από πολύ παλιά και είναι προορισμένοι να πάνε πολύ μακριά. Μορφές εμβληματικές της Αριστεράς που σφυρηλάτησαν αυτούς τους δεσμούς και μ</w:t>
      </w:r>
      <w:r>
        <w:rPr>
          <w:rFonts w:eastAsia="Times New Roman" w:cs="Times New Roman"/>
          <w:szCs w:val="24"/>
        </w:rPr>
        <w:t>ε το πάθος και τη σοφία τους, άρδευσαν τον εκπαιδευτικό λειμώνα της χώρας μας. Δεν θα τις αναφέρω. Θα ζητούσα να τις ανακαλέσετε στη μνήμη σας, ώστε να πιστοποιήσετε του λόγου το αληθές.</w:t>
      </w:r>
    </w:p>
    <w:p w14:paraId="0675912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δική μας Αριστερά, κυρίες και κύριοι συνάδελφοι, δεν αντιμετωπίζει </w:t>
      </w:r>
      <w:r>
        <w:rPr>
          <w:rFonts w:eastAsia="Times New Roman" w:cs="Times New Roman"/>
          <w:szCs w:val="24"/>
        </w:rPr>
        <w:t xml:space="preserve">την εκπαίδευση ως εμπόρευμα και ως αρένα για αρίστους. Η δική μας Αριστερά σέβεται τόσο τους μαθητές όσο και τους δασκάλους και τους ανθρώπους που ασκούν τη διοίκησή της. Τα όσα εμπεριέχονται στο συγκεκριμένο νομοσχέδιο, αποτελούν συμπύκνωση </w:t>
      </w:r>
      <w:r>
        <w:rPr>
          <w:rFonts w:eastAsia="Times New Roman" w:cs="Times New Roman"/>
          <w:szCs w:val="24"/>
        </w:rPr>
        <w:lastRenderedPageBreak/>
        <w:t>αυτής της εμπε</w:t>
      </w:r>
      <w:r>
        <w:rPr>
          <w:rFonts w:eastAsia="Times New Roman" w:cs="Times New Roman"/>
          <w:szCs w:val="24"/>
        </w:rPr>
        <w:t>ιρίας, αλλά και υλοποιούν αιτήματα του εκπαιδευτικού κινήματος, διευρύνουν τον εκδημοκρατισμό, ενισχύουν την εκάστοτε σχολική μονάδα και οριοθετούν ένα σύγχρονο και δίκαιο πλαίσιο καθηκόντων για τα αρμόδια στελέχη.</w:t>
      </w:r>
    </w:p>
    <w:p w14:paraId="0675912E"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t>ΠΡΟΕΔΡΕΥΩΝ (Σπυρίδων Λυκούδης):</w:t>
      </w:r>
      <w:r>
        <w:rPr>
          <w:rFonts w:eastAsia="Times New Roman" w:cs="Times New Roman"/>
          <w:szCs w:val="24"/>
        </w:rPr>
        <w:t xml:space="preserve"> Ολοκληρώσ</w:t>
      </w:r>
      <w:r>
        <w:rPr>
          <w:rFonts w:eastAsia="Times New Roman" w:cs="Times New Roman"/>
          <w:szCs w:val="24"/>
        </w:rPr>
        <w:t>τε, κύριε συνάδελφε.</w:t>
      </w:r>
    </w:p>
    <w:p w14:paraId="0675912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130"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t>ΔΗΜΗΤΡΙΟΣ ΕΜΜΑΝΟΥΗΛΙΔΗΣ:</w:t>
      </w:r>
      <w:r>
        <w:rPr>
          <w:rFonts w:eastAsia="Times New Roman" w:cs="Times New Roman"/>
          <w:szCs w:val="24"/>
        </w:rPr>
        <w:t xml:space="preserve"> Τελειώνω, κύριε Πρόεδρε.</w:t>
      </w:r>
    </w:p>
    <w:p w14:paraId="0675913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Συνεχίζουμε έτσι να βάζουμε τάξη σε αυτόν τον τόπο χωρίς ρεβανσισμούς, χωρίς ιδεοληψίες. Συνεχίζουμε να βάζουμε τέλος στην καταστροφή και τον κοινωνικό αυτοματισμό που προκαλ</w:t>
      </w:r>
      <w:r>
        <w:rPr>
          <w:rFonts w:eastAsia="Times New Roman" w:cs="Times New Roman"/>
          <w:szCs w:val="24"/>
        </w:rPr>
        <w:t xml:space="preserve">έσατε, κυρίες και κύριοι της Νέας Δημοκρατίας και του ΠΑΣΟΚ. Συνεχίζουμε να αντιστρέφουμε την κοινωνική ερημοποίηση της χώρας και να πορευόμαστε προς την κοινωνική ανασυγκρότηση. Συνεχίζουμε να </w:t>
      </w:r>
      <w:proofErr w:type="spellStart"/>
      <w:r>
        <w:rPr>
          <w:rFonts w:eastAsia="Times New Roman" w:cs="Times New Roman"/>
          <w:szCs w:val="24"/>
        </w:rPr>
        <w:t>αποναρκοθετούμε</w:t>
      </w:r>
      <w:proofErr w:type="spellEnd"/>
      <w:r>
        <w:rPr>
          <w:rFonts w:eastAsia="Times New Roman" w:cs="Times New Roman"/>
          <w:szCs w:val="24"/>
        </w:rPr>
        <w:t xml:space="preserve"> τον τόπο μας από τις κάθε είδους οικονομικές π</w:t>
      </w:r>
      <w:r>
        <w:rPr>
          <w:rFonts w:eastAsia="Times New Roman" w:cs="Times New Roman"/>
          <w:szCs w:val="24"/>
        </w:rPr>
        <w:t>ολιτικές και κοινωνικές νάρκες, που για δεκαετίες φυτέψατε στη χώρα μας.</w:t>
      </w:r>
    </w:p>
    <w:p w14:paraId="06759132"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ευχαριστούμε πολύ.</w:t>
      </w:r>
    </w:p>
    <w:p w14:paraId="06759133"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t>ΔΗΜΗΤΡΙΟΣ ΕΜΜΑΝΟΥΗΛΙΔΗΣ:</w:t>
      </w:r>
      <w:r>
        <w:rPr>
          <w:rFonts w:eastAsia="Times New Roman" w:cs="Times New Roman"/>
          <w:szCs w:val="24"/>
        </w:rPr>
        <w:t xml:space="preserve"> Μια κουβέντα, επιτρέψτε μου.</w:t>
      </w:r>
    </w:p>
    <w:p w14:paraId="06759134"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t>ΠΡΟΕΔΡΕΥΩΝ (Σπυρίδων Λυκούδης):</w:t>
      </w:r>
      <w:r>
        <w:rPr>
          <w:rFonts w:eastAsia="Times New Roman" w:cs="Times New Roman"/>
          <w:szCs w:val="24"/>
        </w:rPr>
        <w:t xml:space="preserve"> Κύριε συνάδελφε, έχουμε φθάσε</w:t>
      </w:r>
      <w:r>
        <w:rPr>
          <w:rFonts w:eastAsia="Times New Roman" w:cs="Times New Roman"/>
          <w:szCs w:val="24"/>
        </w:rPr>
        <w:t>ι τα οκτώ λεπτά. Υπολείπονται άλλοι είκοσι δύο συνάδελφοι. Δεν θα τελειώσουμε έτσι.</w:t>
      </w:r>
    </w:p>
    <w:p w14:paraId="0675913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Ο κ. Δαβάκης έκανε το μη επαναλαμβανόμενο μυστήριο της βάπτισης επαναλαμβανόμενο. Φιλελεύθερος ο χώρος «μα έτσι βαφτίστηκε». Γιατί άραγε χρειάζεται</w:t>
      </w:r>
      <w:r>
        <w:rPr>
          <w:rFonts w:eastAsia="Times New Roman" w:cs="Times New Roman"/>
          <w:szCs w:val="24"/>
        </w:rPr>
        <w:t xml:space="preserve"> να </w:t>
      </w:r>
      <w:proofErr w:type="spellStart"/>
      <w:r>
        <w:rPr>
          <w:rFonts w:eastAsia="Times New Roman" w:cs="Times New Roman"/>
          <w:szCs w:val="24"/>
        </w:rPr>
        <w:t>ξαναβαφτιστεί</w:t>
      </w:r>
      <w:proofErr w:type="spellEnd"/>
      <w:r>
        <w:rPr>
          <w:rFonts w:eastAsia="Times New Roman" w:cs="Times New Roman"/>
          <w:szCs w:val="24"/>
        </w:rPr>
        <w:t>. Μάλλον το λέει στη νύφη για να το ακούσει η πεθερά.</w:t>
      </w:r>
    </w:p>
    <w:p w14:paraId="0675913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137"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913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Είχατε τόση ανάγκη γι’ αυτό το σχόλιο στα οκτώ λεπτά; Με </w:t>
      </w:r>
      <w:proofErr w:type="spellStart"/>
      <w:r>
        <w:rPr>
          <w:rFonts w:eastAsia="Times New Roman" w:cs="Times New Roman"/>
          <w:szCs w:val="24"/>
        </w:rPr>
        <w:t>συ</w:t>
      </w:r>
      <w:r>
        <w:rPr>
          <w:rFonts w:eastAsia="Times New Roman" w:cs="Times New Roman"/>
          <w:szCs w:val="24"/>
        </w:rPr>
        <w:t>γχωρείτε</w:t>
      </w:r>
      <w:proofErr w:type="spellEnd"/>
      <w:r>
        <w:rPr>
          <w:rFonts w:eastAsia="Times New Roman" w:cs="Times New Roman"/>
          <w:szCs w:val="24"/>
        </w:rPr>
        <w:t xml:space="preserve"> δηλαδή.</w:t>
      </w:r>
    </w:p>
    <w:p w14:paraId="06759139" w14:textId="77777777" w:rsidR="00866F2D" w:rsidRDefault="003A64EF">
      <w:pPr>
        <w:spacing w:line="600" w:lineRule="auto"/>
        <w:ind w:firstLine="720"/>
        <w:jc w:val="both"/>
        <w:rPr>
          <w:rFonts w:eastAsia="Times New Roman" w:cs="Times New Roman"/>
          <w:szCs w:val="24"/>
        </w:rPr>
      </w:pPr>
      <w:r w:rsidRPr="00A533B5">
        <w:rPr>
          <w:rFonts w:eastAsia="Times New Roman" w:cs="Times New Roman"/>
          <w:b/>
          <w:szCs w:val="24"/>
        </w:rPr>
        <w:t xml:space="preserve">ΔΗΜΗΤΡΙΟΣ </w:t>
      </w:r>
      <w:r w:rsidRPr="00A533B5">
        <w:rPr>
          <w:rFonts w:eastAsia="Times New Roman" w:cs="Times New Roman"/>
          <w:b/>
          <w:szCs w:val="24"/>
        </w:rPr>
        <w:t>ΕΜΜΑΝΟΥΗΛΙΔΗΣ:</w:t>
      </w:r>
      <w:r>
        <w:rPr>
          <w:rFonts w:eastAsia="Times New Roman" w:cs="Times New Roman"/>
          <w:szCs w:val="24"/>
        </w:rPr>
        <w:t xml:space="preserve"> Για την πεθερά ήταν το σχόλιο.</w:t>
      </w:r>
    </w:p>
    <w:p w14:paraId="0675913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Μάλιστα.</w:t>
      </w:r>
    </w:p>
    <w:p w14:paraId="0675913B" w14:textId="77777777" w:rsidR="00866F2D" w:rsidRDefault="003A64EF">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w:t>
      </w:r>
      <w:r w:rsidRPr="000742D7">
        <w:rPr>
          <w:rFonts w:eastAsia="Times New Roman" w:cs="Times New Roman"/>
        </w:rPr>
        <w:t xml:space="preserve">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πέντε</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2</w:t>
      </w:r>
      <w:r w:rsidRPr="004B041B">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w:t>
      </w:r>
      <w:r>
        <w:rPr>
          <w:rFonts w:eastAsia="Times New Roman" w:cs="Times New Roman"/>
        </w:rPr>
        <w:t xml:space="preserve">ίο </w:t>
      </w:r>
      <w:proofErr w:type="spellStart"/>
      <w:r>
        <w:rPr>
          <w:rFonts w:eastAsia="Times New Roman" w:cs="Times New Roman"/>
        </w:rPr>
        <w:t>Περαίας</w:t>
      </w:r>
      <w:proofErr w:type="spellEnd"/>
      <w:r>
        <w:rPr>
          <w:rFonts w:eastAsia="Times New Roman" w:cs="Times New Roman"/>
        </w:rPr>
        <w:t>, Θεσσαλονίκης.</w:t>
      </w:r>
    </w:p>
    <w:p w14:paraId="0675913C" w14:textId="77777777" w:rsidR="00866F2D" w:rsidRDefault="003A64EF">
      <w:pPr>
        <w:spacing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0675913D" w14:textId="77777777" w:rsidR="00866F2D" w:rsidRDefault="003A64EF">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0675913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Αυγενάκης</w:t>
      </w:r>
      <w:proofErr w:type="spellEnd"/>
      <w:r>
        <w:rPr>
          <w:rFonts w:eastAsia="Times New Roman" w:cs="Times New Roman"/>
          <w:szCs w:val="24"/>
        </w:rPr>
        <w:t>.</w:t>
      </w:r>
    </w:p>
    <w:p w14:paraId="0675913F" w14:textId="77777777" w:rsidR="00866F2D" w:rsidRDefault="003A64EF">
      <w:pPr>
        <w:spacing w:line="600" w:lineRule="auto"/>
        <w:ind w:firstLine="720"/>
        <w:jc w:val="both"/>
        <w:rPr>
          <w:rFonts w:eastAsia="Times New Roman" w:cs="Times New Roman"/>
          <w:szCs w:val="24"/>
        </w:rPr>
      </w:pPr>
      <w:r w:rsidRPr="004B041B">
        <w:rPr>
          <w:rFonts w:eastAsia="Times New Roman" w:cs="Times New Roman"/>
          <w:b/>
          <w:szCs w:val="24"/>
        </w:rPr>
        <w:t>ΕΛΕΥΘΕΡΙΟΣ ΑΥΓΕΝΑΚΗΣ:</w:t>
      </w:r>
      <w:r>
        <w:rPr>
          <w:rFonts w:eastAsia="Times New Roman" w:cs="Times New Roman"/>
          <w:szCs w:val="24"/>
        </w:rPr>
        <w:t xml:space="preserve"> Σας ευχαριστώ πολύ, κύριε Πρόεδρε</w:t>
      </w:r>
      <w:r>
        <w:rPr>
          <w:rFonts w:eastAsia="Times New Roman" w:cs="Times New Roman"/>
          <w:szCs w:val="24"/>
        </w:rPr>
        <w:t>,</w:t>
      </w:r>
      <w:r>
        <w:rPr>
          <w:rFonts w:eastAsia="Times New Roman" w:cs="Times New Roman"/>
          <w:szCs w:val="24"/>
        </w:rPr>
        <w:t xml:space="preserve"> και σας υπόσχομαι ότι δεν θα μιλήσω λιγότερο από οκτώ λεπτά κι εγώ.</w:t>
      </w:r>
    </w:p>
    <w:p w14:paraId="0675914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κύριε </w:t>
      </w:r>
      <w:r>
        <w:rPr>
          <w:rFonts w:eastAsia="Times New Roman" w:cs="Times New Roman"/>
          <w:szCs w:val="24"/>
        </w:rPr>
        <w:t>Υπουργέ, κυρίες και κύριοι συνάδελφοι, συζητάμε σήμερα το σχέδιο νόμου για την πρωτοβάθμια και τη δευτεροβάθμια εκπαίδευση με τη διαδικασία του επείγοντος. Περιορίζουμε σε συζήτηση λίγων ωρών ένα σημαντικό θέμα</w:t>
      </w:r>
      <w:r>
        <w:rPr>
          <w:rFonts w:eastAsia="Times New Roman" w:cs="Times New Roman"/>
          <w:szCs w:val="24"/>
        </w:rPr>
        <w:t>,</w:t>
      </w:r>
      <w:r>
        <w:rPr>
          <w:rFonts w:eastAsia="Times New Roman" w:cs="Times New Roman"/>
          <w:szCs w:val="24"/>
        </w:rPr>
        <w:t xml:space="preserve"> που αφορά την εκπαίδευση των παιδιών μας των</w:t>
      </w:r>
      <w:r>
        <w:rPr>
          <w:rFonts w:eastAsia="Times New Roman" w:cs="Times New Roman"/>
          <w:szCs w:val="24"/>
        </w:rPr>
        <w:t xml:space="preserve"> δικών μας παιδιών. </w:t>
      </w:r>
    </w:p>
    <w:p w14:paraId="0675914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Κυβέρνηση για άλλη μια φορά απαξιώνει τους δημοκρατικούς θεσμούς, ευτελίζει το Κοινοβούλιο με τις κοινοβουλευτικές διαδικασίες, αναιρεί το δημοκρατικό διάλογο και τη διαβούλευση και προσβάλλει την ίδια την εκπαίδευση. Δεν υπάρχει καν</w:t>
      </w:r>
      <w:r>
        <w:rPr>
          <w:rFonts w:eastAsia="Times New Roman" w:cs="Times New Roman"/>
          <w:szCs w:val="24"/>
        </w:rPr>
        <w:t xml:space="preserve">ένας απολύτως λόγος για τη διαδικασία του επείγοντος, κυρίες και κύριοι συνάδελφοι. Θέματα όπως η παιδεία θα έπρεπε να νομοθετούνται μέσα από εξαντλητικό, ειλικρινή διάλογο, διάλογο στη Βουλή, διάλογο με τους φορείς της εκπαίδευσης, με τους εκπαιδευτικούς </w:t>
      </w:r>
      <w:r>
        <w:rPr>
          <w:rFonts w:eastAsia="Times New Roman" w:cs="Times New Roman"/>
          <w:szCs w:val="24"/>
        </w:rPr>
        <w:t>με τους εμπλεκόμενους φορείς αλλά και φυσικά διάλογο με την ίδια την κοινωνία.</w:t>
      </w:r>
    </w:p>
    <w:p w14:paraId="0675914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προκλητική η μεθόδευση του Υπουργείου Παιδείας. Φέρνει απολύτως αναιτιολόγητα ένα νομοσχέδιο μαμούθ πεντακοσίων σελίδων και </w:t>
      </w:r>
      <w:proofErr w:type="spellStart"/>
      <w:r>
        <w:rPr>
          <w:rFonts w:eastAsia="Times New Roman" w:cs="Times New Roman"/>
          <w:szCs w:val="24"/>
        </w:rPr>
        <w:t>εκατόν</w:t>
      </w:r>
      <w:proofErr w:type="spellEnd"/>
      <w:r>
        <w:rPr>
          <w:rFonts w:eastAsia="Times New Roman" w:cs="Times New Roman"/>
          <w:szCs w:val="24"/>
        </w:rPr>
        <w:t xml:space="preserve"> δεκατριών </w:t>
      </w:r>
      <w:r>
        <w:rPr>
          <w:rFonts w:eastAsia="Times New Roman" w:cs="Times New Roman"/>
          <w:szCs w:val="24"/>
        </w:rPr>
        <w:t xml:space="preserve">άρθρων με τη διαδικασία του επείγοντος. Το νομοσχέδιο ανέβηκε </w:t>
      </w:r>
      <w:r>
        <w:rPr>
          <w:rFonts w:eastAsia="Times New Roman" w:cs="Times New Roman"/>
          <w:szCs w:val="24"/>
        </w:rPr>
        <w:lastRenderedPageBreak/>
        <w:t xml:space="preserve">στη διαβούλευση με πενήντα ένα άρθρα και τώρα στην Ολομέλεια με </w:t>
      </w:r>
      <w:proofErr w:type="spellStart"/>
      <w:r>
        <w:rPr>
          <w:rFonts w:eastAsia="Times New Roman" w:cs="Times New Roman"/>
          <w:szCs w:val="24"/>
        </w:rPr>
        <w:t>εκατόν</w:t>
      </w:r>
      <w:proofErr w:type="spellEnd"/>
      <w:r>
        <w:rPr>
          <w:rFonts w:eastAsia="Times New Roman" w:cs="Times New Roman"/>
          <w:szCs w:val="24"/>
        </w:rPr>
        <w:t xml:space="preserve"> δεκατρία άρθρα. Στη σύντομη και κατεπείγουσα διαδρομή του από το κλείσιμο της διαβούλευσης ως την </w:t>
      </w:r>
      <w:r>
        <w:rPr>
          <w:rFonts w:eastAsia="Times New Roman" w:cs="Times New Roman"/>
          <w:szCs w:val="24"/>
        </w:rPr>
        <w:t>ε</w:t>
      </w:r>
      <w:r>
        <w:rPr>
          <w:rFonts w:eastAsia="Times New Roman" w:cs="Times New Roman"/>
          <w:szCs w:val="24"/>
        </w:rPr>
        <w:t>πιτροπή φούσκωσε σε εξήν</w:t>
      </w:r>
      <w:r>
        <w:rPr>
          <w:rFonts w:eastAsia="Times New Roman" w:cs="Times New Roman"/>
          <w:szCs w:val="24"/>
        </w:rPr>
        <w:t xml:space="preserve">τα δύο άρθρα επιπλέον. </w:t>
      </w:r>
    </w:p>
    <w:p w14:paraId="0675914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κάνετε αυτό</w:t>
      </w:r>
      <w:r>
        <w:rPr>
          <w:rFonts w:eastAsia="Times New Roman" w:cs="Times New Roman"/>
          <w:szCs w:val="24"/>
        </w:rPr>
        <w:t>,</w:t>
      </w:r>
      <w:r>
        <w:rPr>
          <w:rFonts w:eastAsia="Times New Roman" w:cs="Times New Roman"/>
          <w:szCs w:val="24"/>
        </w:rPr>
        <w:t xml:space="preserve"> γιατί φοβάστε την ουσιαστική συζήτηση, τον διάλογο; Το κάνετε αυτό</w:t>
      </w:r>
      <w:r>
        <w:rPr>
          <w:rFonts w:eastAsia="Times New Roman" w:cs="Times New Roman"/>
          <w:szCs w:val="24"/>
        </w:rPr>
        <w:t>,</w:t>
      </w:r>
      <w:r>
        <w:rPr>
          <w:rFonts w:eastAsia="Times New Roman" w:cs="Times New Roman"/>
          <w:szCs w:val="24"/>
        </w:rPr>
        <w:t xml:space="preserve"> γιατί φοβάστε τη γνώμη των πολιτών; Το κάνετε αυτό</w:t>
      </w:r>
      <w:r>
        <w:rPr>
          <w:rFonts w:eastAsia="Times New Roman" w:cs="Times New Roman"/>
          <w:szCs w:val="24"/>
        </w:rPr>
        <w:t>,</w:t>
      </w:r>
      <w:r>
        <w:rPr>
          <w:rFonts w:eastAsia="Times New Roman" w:cs="Times New Roman"/>
          <w:szCs w:val="24"/>
        </w:rPr>
        <w:t xml:space="preserve"> για να κρύψετε ότι προσπαθείτε να κομματικοποιήσετε και πάλι -με π</w:t>
      </w:r>
      <w:r>
        <w:rPr>
          <w:rFonts w:eastAsia="Times New Roman" w:cs="Times New Roman"/>
          <w:szCs w:val="24"/>
        </w:rPr>
        <w:t xml:space="preserve">ροκλητικό, μάλιστα, τρόπο- την </w:t>
      </w:r>
      <w:r>
        <w:rPr>
          <w:rFonts w:eastAsia="Times New Roman" w:cs="Times New Roman"/>
          <w:szCs w:val="24"/>
        </w:rPr>
        <w:t>δ</w:t>
      </w:r>
      <w:r>
        <w:rPr>
          <w:rFonts w:eastAsia="Times New Roman" w:cs="Times New Roman"/>
          <w:szCs w:val="24"/>
        </w:rPr>
        <w:t>ιοίκηση του εκπαιδευτικού συστήματος; Τα κάνετε όλα αυτά νύχτα, ώστε να μην αντιληφθεί τάχα κανείς τι προσπαθείτε να κάνετε; Βάζετε το κόμμα και το κομματικό σας συμφέρον πάνω από όλα, πάνω από τους δημοκρατικούς θεσμούς, πά</w:t>
      </w:r>
      <w:r>
        <w:rPr>
          <w:rFonts w:eastAsia="Times New Roman" w:cs="Times New Roman"/>
          <w:szCs w:val="24"/>
        </w:rPr>
        <w:t xml:space="preserve">νω από τη Βουλή, πάνω από τα σχολεία και πάνω από την εκπαίδευση; Δυστυχώς και στον νευραλγικό τομέα της εκπαίδευσης επιλέγετε να επιδείξετε την περιφρόνησή σας στους θεσμούς αλλά κυρίως στους πολίτες και στους γονείς. </w:t>
      </w:r>
    </w:p>
    <w:p w14:paraId="0675914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στ</w:t>
      </w:r>
      <w:r>
        <w:rPr>
          <w:rFonts w:eastAsia="Times New Roman" w:cs="Times New Roman"/>
          <w:szCs w:val="24"/>
        </w:rPr>
        <w:t>ην προσπάθειά σας αυτή να ευτελίσετε τους θεσμούς και να περιφρονείτε τους πολίτες, είμαστε απέναντί σας. Όχι μόνο καταψηφίζουμε το νομοσχέδιό σας αλλά δεσμευόμαστε ρητά και ξεκάθαρα ότι μόλις η Νέα Δημοκρατία αναλάβει τη διακυβέρνηση της χώρας–</w:t>
      </w:r>
      <w:r w:rsidRPr="00811D8C">
        <w:rPr>
          <w:rFonts w:eastAsia="Times New Roman" w:cs="Times New Roman"/>
          <w:szCs w:val="24"/>
        </w:rPr>
        <w:t xml:space="preserve"> </w:t>
      </w:r>
      <w:r>
        <w:rPr>
          <w:rFonts w:eastAsia="Times New Roman" w:cs="Times New Roman"/>
          <w:szCs w:val="24"/>
        </w:rPr>
        <w:t>δηλαδή πολ</w:t>
      </w:r>
      <w:r>
        <w:rPr>
          <w:rFonts w:eastAsia="Times New Roman" w:cs="Times New Roman"/>
          <w:szCs w:val="24"/>
        </w:rPr>
        <w:t xml:space="preserve">ύ </w:t>
      </w:r>
      <w:proofErr w:type="spellStart"/>
      <w:r>
        <w:rPr>
          <w:rFonts w:eastAsia="Times New Roman" w:cs="Times New Roman"/>
          <w:szCs w:val="24"/>
        </w:rPr>
        <w:t>πολύ</w:t>
      </w:r>
      <w:proofErr w:type="spellEnd"/>
      <w:r>
        <w:rPr>
          <w:rFonts w:eastAsia="Times New Roman" w:cs="Times New Roman"/>
          <w:szCs w:val="24"/>
        </w:rPr>
        <w:t xml:space="preserve"> σύντομα- θα καταργήσουμε αυτό που σήμερα συζητάμε. </w:t>
      </w:r>
    </w:p>
    <w:p w14:paraId="0675914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Κυρία Υπουργέ, το νομοσχέδιό σας έχει ως κεντρικό σκοπό την κομματική άλωση της </w:t>
      </w:r>
      <w:r>
        <w:rPr>
          <w:rFonts w:eastAsia="Times New Roman" w:cs="Times New Roman"/>
          <w:szCs w:val="24"/>
        </w:rPr>
        <w:t>δ</w:t>
      </w:r>
      <w:r>
        <w:rPr>
          <w:rFonts w:eastAsia="Times New Roman" w:cs="Times New Roman"/>
          <w:szCs w:val="24"/>
        </w:rPr>
        <w:t>ιοίκησης της εκπαίδευσης και τον εξοβελισμό των ήδη υπηρετούντων στελεχών σε αυτή ανεξάρτητα από τα προσόντα, την αξ</w:t>
      </w:r>
      <w:r>
        <w:rPr>
          <w:rFonts w:eastAsia="Times New Roman" w:cs="Times New Roman"/>
          <w:szCs w:val="24"/>
        </w:rPr>
        <w:t xml:space="preserve">ία και φυσικά την προσφορά τους. Καταργεί την αξιολόγηση των εκπαιδευτικών. Θέτει αντισυνταγματικούς όρους επιλογής των στελεχών της </w:t>
      </w:r>
      <w:r>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περιορισμό δύο θητειών, αξιολόγηση στελεχών της εκπαίδευσης με ανώνυμα ερωτηματολόγια, καθο</w:t>
      </w:r>
      <w:r>
        <w:rPr>
          <w:rFonts w:eastAsia="Times New Roman" w:cs="Times New Roman"/>
          <w:szCs w:val="24"/>
        </w:rPr>
        <w:t xml:space="preserve">ριστική βαρύτητα στη μη δομημένη συνέντευξη από κομματικά καθαρά ελεγχόμενα όργανά σας. </w:t>
      </w:r>
    </w:p>
    <w:p w14:paraId="0675914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Θέτει παράλογες διαδικασίες όπως είναι</w:t>
      </w:r>
      <w:r>
        <w:rPr>
          <w:rFonts w:eastAsia="Times New Roman" w:cs="Times New Roman"/>
          <w:szCs w:val="24"/>
        </w:rPr>
        <w:t>,</w:t>
      </w:r>
      <w:r>
        <w:rPr>
          <w:rFonts w:eastAsia="Times New Roman" w:cs="Times New Roman"/>
          <w:szCs w:val="24"/>
        </w:rPr>
        <w:t xml:space="preserve"> για παράδειγμα, οι </w:t>
      </w:r>
      <w:r>
        <w:rPr>
          <w:rFonts w:eastAsia="Times New Roman" w:cs="Times New Roman"/>
          <w:szCs w:val="24"/>
        </w:rPr>
        <w:t>π</w:t>
      </w:r>
      <w:r>
        <w:rPr>
          <w:rFonts w:eastAsia="Times New Roman" w:cs="Times New Roman"/>
          <w:szCs w:val="24"/>
        </w:rPr>
        <w:t xml:space="preserve">εριφερειακοί </w:t>
      </w:r>
      <w:r>
        <w:rPr>
          <w:rFonts w:eastAsia="Times New Roman" w:cs="Times New Roman"/>
          <w:szCs w:val="24"/>
        </w:rPr>
        <w:t>δ</w:t>
      </w:r>
      <w:r>
        <w:rPr>
          <w:rFonts w:eastAsia="Times New Roman" w:cs="Times New Roman"/>
          <w:szCs w:val="24"/>
        </w:rPr>
        <w:t xml:space="preserve">ιευθυντές </w:t>
      </w:r>
      <w:r>
        <w:rPr>
          <w:rFonts w:eastAsia="Times New Roman" w:cs="Times New Roman"/>
          <w:szCs w:val="24"/>
        </w:rPr>
        <w:t>ε</w:t>
      </w:r>
      <w:r>
        <w:rPr>
          <w:rFonts w:eastAsia="Times New Roman" w:cs="Times New Roman"/>
          <w:szCs w:val="24"/>
        </w:rPr>
        <w:t xml:space="preserve">κπαίδευσης, οι οποίοι τοποθετήθηκαν με κομματικά κριτήρια από την </w:t>
      </w:r>
      <w:r>
        <w:rPr>
          <w:rFonts w:eastAsia="Times New Roman" w:cs="Times New Roman"/>
          <w:szCs w:val="24"/>
        </w:rPr>
        <w:t>κ</w:t>
      </w:r>
      <w:r>
        <w:rPr>
          <w:rFonts w:eastAsia="Times New Roman" w:cs="Times New Roman"/>
          <w:szCs w:val="24"/>
        </w:rPr>
        <w:t>υβέρνησή σας το</w:t>
      </w:r>
      <w:r>
        <w:rPr>
          <w:rFonts w:eastAsia="Times New Roman" w:cs="Times New Roman"/>
          <w:szCs w:val="24"/>
        </w:rPr>
        <w:t xml:space="preserve"> 2015 και θα συμμετέχουν στις επιλογές των μεσαίων στελεχών εκπαίδευσης. Δηλαδή χωρίς να έχει προηγηθεί η δική τους κρίση, θα κρίνουν τα μεσαία στελέχη της εκπαίδευσης. </w:t>
      </w:r>
    </w:p>
    <w:p w14:paraId="0675914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Καταργεί χρήσιμες αλλά και δοκιμασμένες στον χρόνο δομές όπως είναι οι σχολικοί σύμβου</w:t>
      </w:r>
      <w:r>
        <w:rPr>
          <w:rFonts w:eastAsia="Times New Roman" w:cs="Times New Roman"/>
          <w:szCs w:val="24"/>
        </w:rPr>
        <w:t xml:space="preserve">λοι και τις αντικαθιστά με νέες υδροκέφαλες δομές. Προβλέπει δημιουργία νέων δαπανών, οι οποίες μάλιστα δεν εκτιμώνται από το Γενικό Λογιστήριο του Κράτους. Περιλαμβάνει σαφείς φωτογραφικές διατάξεις,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αυτές που αφορούν το Ινστιτούτο Ε</w:t>
      </w:r>
      <w:r>
        <w:rPr>
          <w:rFonts w:eastAsia="Times New Roman" w:cs="Times New Roman"/>
          <w:szCs w:val="24"/>
        </w:rPr>
        <w:t>κπαιδευτικής Πολιτικής. Μετατρέπει την ειδική αγωγή σε πεδίο ανεύθυνου πειραματισμού, δίνοντας ιατρική χροιά στη διαχείριση των θεμάτων του μαθητικού πληθυσμού με ειδικές μαθησιακές δυσκολίες. Δεν αντιμετωπίζει, επίσης, τα ζητήματα της πολυετούς αναμονής κ</w:t>
      </w:r>
      <w:r>
        <w:rPr>
          <w:rFonts w:eastAsia="Times New Roman" w:cs="Times New Roman"/>
          <w:szCs w:val="24"/>
        </w:rPr>
        <w:t xml:space="preserve">αι της αγωνίας μαθητών και γονέων ιδίως κατά </w:t>
      </w:r>
      <w:r>
        <w:rPr>
          <w:rFonts w:eastAsia="Times New Roman" w:cs="Times New Roman"/>
          <w:szCs w:val="24"/>
        </w:rPr>
        <w:lastRenderedPageBreak/>
        <w:t xml:space="preserve">την μετάβαση των μαθητών από το </w:t>
      </w:r>
      <w:r>
        <w:rPr>
          <w:rFonts w:eastAsia="Times New Roman" w:cs="Times New Roman"/>
          <w:szCs w:val="24"/>
        </w:rPr>
        <w:t>δ</w:t>
      </w:r>
      <w:r>
        <w:rPr>
          <w:rFonts w:eastAsia="Times New Roman" w:cs="Times New Roman"/>
          <w:szCs w:val="24"/>
        </w:rPr>
        <w:t xml:space="preserve">ημοτικό στο </w:t>
      </w:r>
      <w:r>
        <w:rPr>
          <w:rFonts w:eastAsia="Times New Roman" w:cs="Times New Roman"/>
          <w:szCs w:val="24"/>
        </w:rPr>
        <w:t>γ</w:t>
      </w:r>
      <w:r>
        <w:rPr>
          <w:rFonts w:eastAsia="Times New Roman" w:cs="Times New Roman"/>
          <w:szCs w:val="24"/>
        </w:rPr>
        <w:t xml:space="preserve">υμνάσιο και από το </w:t>
      </w:r>
      <w:r>
        <w:rPr>
          <w:rFonts w:eastAsia="Times New Roman" w:cs="Times New Roman"/>
          <w:szCs w:val="24"/>
        </w:rPr>
        <w:t>γ</w:t>
      </w:r>
      <w:r>
        <w:rPr>
          <w:rFonts w:eastAsia="Times New Roman" w:cs="Times New Roman"/>
          <w:szCs w:val="24"/>
        </w:rPr>
        <w:t xml:space="preserve">υμνάσιο στο </w:t>
      </w:r>
      <w:r>
        <w:rPr>
          <w:rFonts w:eastAsia="Times New Roman" w:cs="Times New Roman"/>
          <w:szCs w:val="24"/>
        </w:rPr>
        <w:t>λ</w:t>
      </w:r>
      <w:r>
        <w:rPr>
          <w:rFonts w:eastAsia="Times New Roman" w:cs="Times New Roman"/>
          <w:szCs w:val="24"/>
        </w:rPr>
        <w:t xml:space="preserve">ύκειο. </w:t>
      </w:r>
    </w:p>
    <w:p w14:paraId="0675914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ευθύνη μας να αναδείξουμε αυτά τα ζητήματα και να σας καταγγείλουμε γι’ αυτά τα οποία κάνει σήμερα η Κυβέρνησή σας στην παιδεία και, φυσικά, στα σχολεία μας. </w:t>
      </w:r>
    </w:p>
    <w:p w14:paraId="0675914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Νέα Δημοκρατία, η παράταξή μας, δίνει ιδιαίτερη έμφαση στη μεταρρύθμιση γι</w:t>
      </w:r>
      <w:r>
        <w:rPr>
          <w:rFonts w:eastAsia="Times New Roman" w:cs="Times New Roman"/>
          <w:szCs w:val="24"/>
        </w:rPr>
        <w:t xml:space="preserve">α την παιδεία. Επιμένουμε στις πάγιες θέσεις μας και έχουμε ως στόχο την αναβάθμιση της παιδείας. Για εμάς η επένδυση στην παιδεία δεν είναι απλά πολιτική προτεραιότητα αλλά συνθήκη επιβίωσης του έθνους. </w:t>
      </w:r>
    </w:p>
    <w:p w14:paraId="0675914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Είναι προσωπική πολιτική δέσμευση του Προέδρου μας </w:t>
      </w:r>
      <w:r>
        <w:rPr>
          <w:rFonts w:eastAsia="Times New Roman" w:cs="Times New Roman"/>
          <w:szCs w:val="24"/>
        </w:rPr>
        <w:t>Κυριάκου Μητσοτάκη η επιλογή ανώτατων αλλά και ανώτερων στελεχών στην εκπαίδευση</w:t>
      </w:r>
      <w:r>
        <w:rPr>
          <w:rFonts w:eastAsia="Times New Roman" w:cs="Times New Roman"/>
          <w:szCs w:val="24"/>
        </w:rPr>
        <w:t>,</w:t>
      </w:r>
      <w:r>
        <w:rPr>
          <w:rFonts w:eastAsia="Times New Roman" w:cs="Times New Roman"/>
          <w:szCs w:val="24"/>
        </w:rPr>
        <w:t xml:space="preserve"> να γίνεται με τη θεσμοθέτηση μιας αντικειμενικής διαδικασίας, στην οποία φυσικά θα εμπλέκεται το Α</w:t>
      </w:r>
      <w:r>
        <w:rPr>
          <w:rFonts w:eastAsia="Times New Roman" w:cs="Times New Roman"/>
          <w:szCs w:val="24"/>
        </w:rPr>
        <w:lastRenderedPageBreak/>
        <w:t xml:space="preserve">ΣΕΠ. Επιμένουμε στον ρόλο των διευθυντών και στην αντικειμενική επιλογή των </w:t>
      </w:r>
      <w:r>
        <w:rPr>
          <w:rFonts w:eastAsia="Times New Roman" w:cs="Times New Roman"/>
          <w:szCs w:val="24"/>
        </w:rPr>
        <w:t xml:space="preserve">περιφερειακών διευθυντών και των σχολικών συμβούλων. Είναι πολύ σημαντικό στην κορυφή της διοίκησης των σχολείων της εκπαίδευσης να έχουμε ανθρώπους οι οποίοι είναι αξιολογημένοι, έχουν γνώσεις, ποιότητα και οι οποίοι πονάνε αλλά κυρίως αγαπάνε πραγματικά </w:t>
      </w:r>
      <w:r>
        <w:rPr>
          <w:rFonts w:eastAsia="Times New Roman" w:cs="Times New Roman"/>
          <w:szCs w:val="24"/>
        </w:rPr>
        <w:t xml:space="preserve">το αντικείμενό τους. </w:t>
      </w:r>
    </w:p>
    <w:p w14:paraId="0675914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Ως προς την αξιολόγηση όλων των δομών της εκπαίδευσης και των εκπαιδευτικών θέλουμε σχολεία τα οποία να αξιολογούνται. Θέλουμε μία αξιολόγηση η οποία λειτουργεί ως ένας μηχανισμός βελτίωσης και επιμόρφωσης γι’ αυτούς που δεν αποδίδουν</w:t>
      </w:r>
      <w:r>
        <w:rPr>
          <w:rFonts w:eastAsia="Times New Roman" w:cs="Times New Roman"/>
          <w:szCs w:val="24"/>
        </w:rPr>
        <w:t xml:space="preserve"> καλά, αλλά και ένας μηχανισμός επιβράβευσης για τους αρίστους οι οποίοι σήμερα κρατούν τη δημόσια εκπαίδευση και το δημόσιο σχολείο όρθιο. </w:t>
      </w:r>
    </w:p>
    <w:p w14:paraId="0675914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Θέλουμε την ενίσχυση των υφισταμένων δομών καθώς και της σχολικής αυτονομίας με τη λήψη πολλών αποφάσεων από τα ίδι</w:t>
      </w:r>
      <w:r>
        <w:rPr>
          <w:rFonts w:eastAsia="Times New Roman" w:cs="Times New Roman"/>
          <w:szCs w:val="24"/>
        </w:rPr>
        <w:t xml:space="preserve">α τα σχολεία. Θέλουμε ελεύθερα αυτόνομα σχολεία, με περισσότερη δημιουργία, με περισσότερη ευθύνη και λογοδοσία στους διευθυντές, με μεγαλύτερο ρόλο στους συλλόγους των γονέων. </w:t>
      </w:r>
    </w:p>
    <w:p w14:paraId="0675914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σχολείο μας –και μ’ αυτό κλείνω- πρέπει να ξαναγίνει μία φυσική κυψέλη, κύριοι συνάδελφοι, παραγωγής γνώσης, χαράς, αλλά και δημιουργίας. </w:t>
      </w:r>
    </w:p>
    <w:p w14:paraId="0675914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καταψηφίζουμε το παρόν νομοσχέδιο.</w:t>
      </w:r>
    </w:p>
    <w:p w14:paraId="0675914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150" w14:textId="77777777" w:rsidR="00866F2D" w:rsidRDefault="003A64EF">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w:t>
      </w:r>
      <w:r w:rsidRPr="004C44BD">
        <w:rPr>
          <w:rFonts w:eastAsia="Times New Roman" w:cs="Times New Roman"/>
          <w:szCs w:val="24"/>
        </w:rPr>
        <w:t>ς Νέας Δημοκρατίας)</w:t>
      </w:r>
    </w:p>
    <w:p w14:paraId="06759151" w14:textId="77777777" w:rsidR="00866F2D" w:rsidRDefault="003A64EF">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06759152"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συνάδελφος κ. Εύη </w:t>
      </w:r>
      <w:proofErr w:type="spellStart"/>
      <w:r>
        <w:rPr>
          <w:rFonts w:eastAsia="Times New Roman" w:cs="Times New Roman"/>
          <w:szCs w:val="24"/>
        </w:rPr>
        <w:t>Χριστοφιλοπούλου</w:t>
      </w:r>
      <w:proofErr w:type="spellEnd"/>
      <w:r>
        <w:rPr>
          <w:rFonts w:eastAsia="Times New Roman" w:cs="Times New Roman"/>
          <w:szCs w:val="24"/>
        </w:rPr>
        <w:t xml:space="preserve"> έχει τον λόγο.</w:t>
      </w:r>
    </w:p>
    <w:p w14:paraId="06759153" w14:textId="77777777" w:rsidR="00866F2D" w:rsidRDefault="003A64EF">
      <w:pPr>
        <w:spacing w:line="600" w:lineRule="auto"/>
        <w:ind w:firstLine="720"/>
        <w:jc w:val="both"/>
        <w:rPr>
          <w:rFonts w:eastAsia="Times New Roman"/>
          <w:szCs w:val="24"/>
        </w:rPr>
      </w:pPr>
      <w:r w:rsidRPr="007B61A0">
        <w:rPr>
          <w:rFonts w:eastAsia="Times New Roman"/>
          <w:b/>
          <w:szCs w:val="24"/>
        </w:rPr>
        <w:t>ΠΑΡΑΣΚΕΥΗ ΧΡΙΣΤΟΦΙΛΟΠΟΥΛΟΥ:</w:t>
      </w:r>
      <w:r>
        <w:rPr>
          <w:rFonts w:eastAsia="Times New Roman"/>
          <w:b/>
          <w:szCs w:val="24"/>
        </w:rPr>
        <w:t xml:space="preserve"> </w:t>
      </w:r>
      <w:r w:rsidRPr="00D908E5">
        <w:rPr>
          <w:rFonts w:eastAsia="Times New Roman"/>
          <w:szCs w:val="24"/>
        </w:rPr>
        <w:t>Ευχαριστώ πολύ</w:t>
      </w:r>
      <w:r>
        <w:rPr>
          <w:rFonts w:eastAsia="Times New Roman"/>
          <w:szCs w:val="24"/>
        </w:rPr>
        <w:t xml:space="preserve">, κύριε Πρόεδρε. </w:t>
      </w:r>
    </w:p>
    <w:p w14:paraId="06759154" w14:textId="77777777" w:rsidR="00866F2D" w:rsidRDefault="003A64EF">
      <w:pPr>
        <w:spacing w:line="600" w:lineRule="auto"/>
        <w:ind w:firstLine="720"/>
        <w:jc w:val="both"/>
        <w:rPr>
          <w:rFonts w:eastAsia="Times New Roman"/>
          <w:szCs w:val="24"/>
        </w:rPr>
      </w:pPr>
      <w:r w:rsidRPr="00D908E5">
        <w:rPr>
          <w:rFonts w:eastAsia="Times New Roman"/>
          <w:szCs w:val="24"/>
        </w:rPr>
        <w:t>Κυρίες και κύριοι συνάδελφοι,</w:t>
      </w:r>
      <w:r>
        <w:rPr>
          <w:rFonts w:eastAsia="Times New Roman"/>
          <w:szCs w:val="24"/>
        </w:rPr>
        <w:t xml:space="preserve"> θα μου επιτρέψετε να κάνω κάποια γ</w:t>
      </w:r>
      <w:r>
        <w:rPr>
          <w:rFonts w:eastAsia="Times New Roman"/>
          <w:szCs w:val="24"/>
        </w:rPr>
        <w:t>ενικά σχόλια</w:t>
      </w:r>
      <w:r>
        <w:rPr>
          <w:rFonts w:eastAsia="Times New Roman"/>
          <w:szCs w:val="24"/>
        </w:rPr>
        <w:t>,</w:t>
      </w:r>
      <w:r>
        <w:rPr>
          <w:rFonts w:eastAsia="Times New Roman"/>
          <w:szCs w:val="24"/>
        </w:rPr>
        <w:t xml:space="preserve"> πριν μπω σε επιμέρους διατάξεις του </w:t>
      </w:r>
      <w:r w:rsidRPr="00D908E5">
        <w:rPr>
          <w:rFonts w:eastAsia="Times New Roman"/>
          <w:szCs w:val="24"/>
        </w:rPr>
        <w:t>νομοσχ</w:t>
      </w:r>
      <w:r>
        <w:rPr>
          <w:rFonts w:eastAsia="Times New Roman"/>
          <w:szCs w:val="24"/>
        </w:rPr>
        <w:t xml:space="preserve">εδίου. </w:t>
      </w:r>
    </w:p>
    <w:p w14:paraId="06759155" w14:textId="77777777" w:rsidR="00866F2D" w:rsidRDefault="003A64EF">
      <w:pPr>
        <w:spacing w:line="600" w:lineRule="auto"/>
        <w:ind w:firstLine="720"/>
        <w:jc w:val="both"/>
        <w:rPr>
          <w:rFonts w:eastAsia="Times New Roman" w:cs="Times New Roman"/>
          <w:szCs w:val="24"/>
        </w:rPr>
      </w:pPr>
      <w:r>
        <w:rPr>
          <w:rFonts w:eastAsia="Times New Roman"/>
          <w:szCs w:val="24"/>
        </w:rPr>
        <w:t xml:space="preserve">Άκουσα τον Υπουργό, τον κ. </w:t>
      </w:r>
      <w:proofErr w:type="spellStart"/>
      <w:r>
        <w:rPr>
          <w:rFonts w:eastAsia="Times New Roman"/>
          <w:szCs w:val="24"/>
        </w:rPr>
        <w:t>Γαβρόγλου</w:t>
      </w:r>
      <w:proofErr w:type="spellEnd"/>
      <w:r>
        <w:rPr>
          <w:rFonts w:eastAsia="Times New Roman"/>
          <w:szCs w:val="24"/>
        </w:rPr>
        <w:t xml:space="preserve">, να ξεκινάει την ομιλία του σήμερα το πρωί και να λέει τα εξής.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sidRPr="00806694">
        <w:rPr>
          <w:rFonts w:eastAsia="Times New Roman"/>
          <w:szCs w:val="24"/>
        </w:rPr>
        <w:t>,</w:t>
      </w:r>
      <w:r>
        <w:rPr>
          <w:rFonts w:eastAsia="Times New Roman"/>
          <w:szCs w:val="24"/>
        </w:rPr>
        <w:t xml:space="preserve"> ο κύριος Υπουργός μίλησε περίπου είκοσι δύο λεπτά. Όχι ότι μίλησε πολύ α</w:t>
      </w:r>
      <w:r>
        <w:rPr>
          <w:rFonts w:eastAsia="Times New Roman"/>
          <w:szCs w:val="24"/>
        </w:rPr>
        <w:t xml:space="preserve">λλά μίλησε είκοσι δύο λεπτά. Σε αυτά τα είκοσι </w:t>
      </w:r>
      <w:r>
        <w:rPr>
          <w:rFonts w:eastAsia="Times New Roman"/>
          <w:szCs w:val="24"/>
        </w:rPr>
        <w:lastRenderedPageBreak/>
        <w:t xml:space="preserve">δύο λεπτά δεν ασχολήθηκε καθόλου με το </w:t>
      </w:r>
      <w:r w:rsidRPr="00D908E5">
        <w:rPr>
          <w:rFonts w:eastAsia="Times New Roman"/>
          <w:szCs w:val="24"/>
        </w:rPr>
        <w:t>νομοσχέδι</w:t>
      </w:r>
      <w:r>
        <w:rPr>
          <w:rFonts w:eastAsia="Times New Roman"/>
          <w:szCs w:val="24"/>
        </w:rPr>
        <w:t>ό του. Ασχολήθηκε με την Α</w:t>
      </w:r>
      <w:r w:rsidRPr="00D908E5">
        <w:rPr>
          <w:rFonts w:eastAsia="Times New Roman"/>
          <w:szCs w:val="24"/>
        </w:rPr>
        <w:t>ντιπολίτευση</w:t>
      </w:r>
      <w:r>
        <w:rPr>
          <w:rFonts w:eastAsia="Times New Roman"/>
          <w:szCs w:val="24"/>
        </w:rPr>
        <w:t xml:space="preserve"> και μας έκανε από καθέδρας διδασκαλία εδώ. Μία λέξη για το </w:t>
      </w:r>
      <w:r w:rsidRPr="00D908E5">
        <w:rPr>
          <w:rFonts w:eastAsia="Times New Roman"/>
          <w:szCs w:val="24"/>
        </w:rPr>
        <w:t>νομοσχέδι</w:t>
      </w:r>
      <w:r>
        <w:rPr>
          <w:rFonts w:eastAsia="Times New Roman"/>
          <w:szCs w:val="24"/>
        </w:rPr>
        <w:t>ό του δεν άκουσα, ένα τεκμήριο, μια επιχειρηματολογία.</w:t>
      </w:r>
      <w:r>
        <w:rPr>
          <w:rFonts w:eastAsia="Times New Roman"/>
          <w:szCs w:val="24"/>
        </w:rPr>
        <w:t xml:space="preserve"> Άκουσα γενικότητες και «ξύλο» στην </w:t>
      </w:r>
      <w:r w:rsidRPr="00D908E5">
        <w:rPr>
          <w:rFonts w:eastAsia="Times New Roman"/>
          <w:szCs w:val="24"/>
        </w:rPr>
        <w:t>Αντιπολίτευση</w:t>
      </w:r>
      <w:r>
        <w:rPr>
          <w:rFonts w:eastAsia="Times New Roman"/>
          <w:szCs w:val="24"/>
        </w:rPr>
        <w:t xml:space="preserve">. </w:t>
      </w:r>
      <w:r w:rsidRPr="00D908E5">
        <w:rPr>
          <w:rFonts w:eastAsia="Times New Roman"/>
          <w:szCs w:val="24"/>
        </w:rPr>
        <w:t>Πρέπει</w:t>
      </w:r>
      <w:r>
        <w:rPr>
          <w:rFonts w:eastAsia="Times New Roman"/>
          <w:szCs w:val="24"/>
        </w:rPr>
        <w:t>,</w:t>
      </w:r>
      <w:r w:rsidRPr="00D908E5">
        <w:rPr>
          <w:rFonts w:eastAsia="Times New Roman"/>
          <w:szCs w:val="24"/>
        </w:rPr>
        <w:t xml:space="preserve"> </w:t>
      </w:r>
      <w:r>
        <w:rPr>
          <w:rFonts w:eastAsia="Times New Roman"/>
          <w:szCs w:val="24"/>
        </w:rPr>
        <w:t>λοιπόν, κάποια να απαντηθούν.</w:t>
      </w:r>
    </w:p>
    <w:p w14:paraId="06759156" w14:textId="77777777" w:rsidR="00866F2D" w:rsidRDefault="003A64EF">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2C71B6">
        <w:rPr>
          <w:rFonts w:eastAsia="Times New Roman" w:cs="Times New Roman"/>
          <w:b/>
          <w:szCs w:val="24"/>
        </w:rPr>
        <w:t>ΔΗΜΗΤΡΙΟΣ ΚΡΕΜΑΣΤΙΝΟΣ</w:t>
      </w:r>
      <w:r w:rsidRPr="00090E18">
        <w:rPr>
          <w:rFonts w:eastAsia="Times New Roman" w:cs="Times New Roman"/>
          <w:szCs w:val="24"/>
        </w:rPr>
        <w:t>)</w:t>
      </w:r>
    </w:p>
    <w:p w14:paraId="0675915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Ξεκίνησε μαλώνοντάς μας και λέγοντάς μας ότι είναι δημοσιοποιημένο το </w:t>
      </w:r>
      <w:r w:rsidRPr="00823F09">
        <w:rPr>
          <w:rFonts w:eastAsia="Times New Roman" w:cs="Times New Roman"/>
          <w:szCs w:val="24"/>
        </w:rPr>
        <w:t>νομοσχέδιο</w:t>
      </w:r>
      <w:r>
        <w:rPr>
          <w:rFonts w:eastAsia="Times New Roman" w:cs="Times New Roman"/>
          <w:szCs w:val="24"/>
        </w:rPr>
        <w:t xml:space="preserve"> από τις 24 Οκτωβρίου του 2017</w:t>
      </w:r>
      <w:r>
        <w:rPr>
          <w:rFonts w:eastAsia="Times New Roman" w:cs="Times New Roman"/>
          <w:szCs w:val="24"/>
        </w:rPr>
        <w:t xml:space="preserve"> </w:t>
      </w:r>
      <w:r>
        <w:rPr>
          <w:rFonts w:eastAsia="Times New Roman" w:cs="Times New Roman"/>
          <w:szCs w:val="24"/>
        </w:rPr>
        <w:t>κυρία Υπουργέ, που είστε εδώ παρούσα. Και εγώ ρωτώ, ποια είναι η απαξίωση του Κοινοβουλίου αυτή τη στιγμή που ζούμε; Ποια είναι η τελική απαξίωση</w:t>
      </w:r>
      <w:r>
        <w:rPr>
          <w:rFonts w:eastAsia="Times New Roman" w:cs="Times New Roman"/>
          <w:szCs w:val="24"/>
        </w:rPr>
        <w:t xml:space="preserve"> του Κοινοβουλίου; Τι μας είπε ο κύριος Υπουργός; Τον εαυτό του έπρεπε να μαλώσει. Το ανάρτησε, λοιπόν, και το δημοσιοποίησε τον Οκτώβρη. Τι τον εμπόδισε να το φέρει τον Δεκέμβρη, τον Γενάρη, τον Φλεβάρη, τον Μάρτη –έλεος- </w:t>
      </w:r>
      <w:r>
        <w:rPr>
          <w:rFonts w:eastAsia="Times New Roman" w:cs="Times New Roman"/>
          <w:szCs w:val="24"/>
        </w:rPr>
        <w:lastRenderedPageBreak/>
        <w:t>για να κάνει μια κανονική κοινοβο</w:t>
      </w:r>
      <w:r>
        <w:rPr>
          <w:rFonts w:eastAsia="Times New Roman" w:cs="Times New Roman"/>
          <w:szCs w:val="24"/>
        </w:rPr>
        <w:t>υλευτική διαδικασία, αν ήθελε να κάνει κανονική κοινοβουλευτική διαδικασία</w:t>
      </w:r>
      <w:r>
        <w:rPr>
          <w:rFonts w:eastAsia="Times New Roman" w:cs="Times New Roman"/>
          <w:szCs w:val="24"/>
        </w:rPr>
        <w:t>.</w:t>
      </w:r>
      <w:r>
        <w:rPr>
          <w:rFonts w:eastAsia="Times New Roman" w:cs="Times New Roman"/>
          <w:szCs w:val="24"/>
        </w:rPr>
        <w:t xml:space="preserve"> Άρα να μη μας τα λέει αυτά ο κύριος Υπουργός. Αυτά είναι προφάσεις εν αμαρτίαις. </w:t>
      </w:r>
    </w:p>
    <w:p w14:paraId="0675915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Δεύτερον, λέει ότι έγινε επαρκής διάλογος μέχρι τότε. Έχω ακούσει και άλλους Υπουργούς του </w:t>
      </w:r>
      <w:r w:rsidRPr="009E3DD6">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 xml:space="preserve">και των ΑΝΕΛ, ιδίως του </w:t>
      </w:r>
      <w:r w:rsidRPr="009E3DD6">
        <w:rPr>
          <w:rFonts w:eastAsia="Times New Roman" w:cs="Times New Roman"/>
          <w:szCs w:val="24"/>
        </w:rPr>
        <w:t>ΣΥΡΙΖΑ</w:t>
      </w:r>
      <w:r>
        <w:rPr>
          <w:rFonts w:eastAsia="Times New Roman" w:cs="Times New Roman"/>
          <w:szCs w:val="24"/>
        </w:rPr>
        <w:t xml:space="preserve">, </w:t>
      </w:r>
      <w:r>
        <w:rPr>
          <w:rFonts w:eastAsia="Times New Roman"/>
          <w:szCs w:val="24"/>
        </w:rPr>
        <w:t>να λένε ότι</w:t>
      </w:r>
      <w:r>
        <w:rPr>
          <w:rFonts w:eastAsia="Times New Roman" w:cs="Times New Roman"/>
          <w:szCs w:val="24"/>
        </w:rPr>
        <w:t xml:space="preserve"> έγινε διάλογος και ότι είδαν τόσους φορείς. Και ο κ. Σκουρλέτης το έχει πει αλλά και άλλοι Υπουργοί. Το ότι βλέπει ο Υπουργός κατ’ ιδίαν φορείς -και καλά κάνει θα έλεγα εγώ- στο Υπουργείο του είναι διάλογος, κυρί</w:t>
      </w:r>
      <w:r>
        <w:rPr>
          <w:rFonts w:eastAsia="Times New Roman" w:cs="Times New Roman"/>
          <w:szCs w:val="24"/>
        </w:rPr>
        <w:t xml:space="preserve">α Υπουργέ; Όχι δεν είναι, γιατί ο διάλογος είναι θεσμός. </w:t>
      </w:r>
    </w:p>
    <w:p w14:paraId="0675915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Αλλά</w:t>
      </w:r>
      <w:r w:rsidRPr="00806694">
        <w:rPr>
          <w:rFonts w:eastAsia="Times New Roman" w:cs="Times New Roman"/>
          <w:szCs w:val="24"/>
        </w:rPr>
        <w:t>,</w:t>
      </w:r>
      <w:r>
        <w:rPr>
          <w:rFonts w:eastAsia="Times New Roman" w:cs="Times New Roman"/>
          <w:szCs w:val="24"/>
        </w:rPr>
        <w:t xml:space="preserve"> βέβαια</w:t>
      </w:r>
      <w:r w:rsidRPr="00806694">
        <w:rPr>
          <w:rFonts w:eastAsia="Times New Roman" w:cs="Times New Roman"/>
          <w:szCs w:val="24"/>
        </w:rPr>
        <w:t>,</w:t>
      </w:r>
      <w:r>
        <w:rPr>
          <w:rFonts w:eastAsia="Times New Roman" w:cs="Times New Roman"/>
          <w:szCs w:val="24"/>
        </w:rPr>
        <w:t xml:space="preserve"> κανείς δεν εκπλήσσετ</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γιατί δεν είναι στην κουλτούρα σας</w:t>
      </w:r>
      <w:r w:rsidRPr="000C1726">
        <w:rPr>
          <w:rFonts w:eastAsia="Times New Roman" w:cs="Times New Roman"/>
          <w:szCs w:val="24"/>
        </w:rPr>
        <w:t xml:space="preserve"> </w:t>
      </w:r>
      <w:r>
        <w:rPr>
          <w:rFonts w:eastAsia="Times New Roman" w:cs="Times New Roman"/>
          <w:szCs w:val="24"/>
        </w:rPr>
        <w:t xml:space="preserve">ο διάλογος, </w:t>
      </w:r>
      <w:r w:rsidRPr="002170BF">
        <w:rPr>
          <w:rFonts w:eastAsia="Times New Roman" w:cs="Times New Roman"/>
          <w:szCs w:val="24"/>
        </w:rPr>
        <w:t>κυρίες και κύριοι συνάδελφοι</w:t>
      </w:r>
      <w:r>
        <w:rPr>
          <w:rFonts w:eastAsia="Times New Roman" w:cs="Times New Roman"/>
          <w:szCs w:val="24"/>
        </w:rPr>
        <w:t xml:space="preserve"> της δήθεν Αριστεράς. Και θα το αποδείξω αυτό. Γιατί όταν ήσασταν στο 3%, εκεί που κά</w:t>
      </w:r>
      <w:r>
        <w:rPr>
          <w:rFonts w:eastAsia="Times New Roman" w:cs="Times New Roman"/>
          <w:szCs w:val="24"/>
        </w:rPr>
        <w:t xml:space="preserve">ποια στιγμή θα οδεύσετε και όχι πολύ αργά, θέλω να θυμίσω στο Σώμα ότι ποτέ -ποτέ όμως- δεν είχατε έρθει στο Εθνικό Συμβούλιο Παιδείας. Δεν ήρθατε ποτέ ούτε μια φορά. Δεν ήρθατε ποτέ να πείτε την άποψή σας </w:t>
      </w:r>
      <w:r>
        <w:rPr>
          <w:rFonts w:eastAsia="Times New Roman" w:cs="Times New Roman"/>
          <w:szCs w:val="24"/>
        </w:rPr>
        <w:lastRenderedPageBreak/>
        <w:t>τη διαφορετική, να πείτε την αντίδρασή σας. Ποτέ δ</w:t>
      </w:r>
      <w:r>
        <w:rPr>
          <w:rFonts w:eastAsia="Times New Roman" w:cs="Times New Roman"/>
          <w:szCs w:val="24"/>
        </w:rPr>
        <w:t xml:space="preserve">εν είχατε έρθει στο Εθνικό Συμβούλιο Παιδείας, </w:t>
      </w:r>
      <w:r w:rsidRPr="002F7918">
        <w:rPr>
          <w:rFonts w:eastAsia="Times New Roman" w:cs="Times New Roman"/>
          <w:szCs w:val="24"/>
        </w:rPr>
        <w:t>το οποίο</w:t>
      </w:r>
      <w:r>
        <w:rPr>
          <w:rFonts w:eastAsia="Times New Roman" w:cs="Times New Roman"/>
          <w:szCs w:val="24"/>
        </w:rPr>
        <w:t xml:space="preserve"> είναι ένας θεσμός που εμείς κατοχυρώσαμε.</w:t>
      </w:r>
    </w:p>
    <w:p w14:paraId="067591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Δεύτερον, θέλω να πω ότι πραγματική κουλτούρα συνεργασίας σημαίνει ότι ακόμα και σε συνθήκες ακραίας πόλωσης</w:t>
      </w:r>
      <w:r>
        <w:rPr>
          <w:rFonts w:eastAsia="Times New Roman" w:cs="Times New Roman"/>
          <w:szCs w:val="24"/>
        </w:rPr>
        <w:t>,</w:t>
      </w:r>
      <w:r>
        <w:rPr>
          <w:rFonts w:eastAsia="Times New Roman" w:cs="Times New Roman"/>
          <w:szCs w:val="24"/>
        </w:rPr>
        <w:t xml:space="preserve"> </w:t>
      </w:r>
      <w:r w:rsidRPr="00224BE3">
        <w:rPr>
          <w:rFonts w:eastAsia="Times New Roman" w:cs="Times New Roman"/>
          <w:szCs w:val="24"/>
        </w:rPr>
        <w:t xml:space="preserve">μπορεί </w:t>
      </w:r>
      <w:r>
        <w:rPr>
          <w:rFonts w:eastAsia="Times New Roman" w:cs="Times New Roman"/>
          <w:szCs w:val="24"/>
        </w:rPr>
        <w:t>ένα κόμμα βαθιά δημοκρατικό να αναγνωρίσε</w:t>
      </w:r>
      <w:r>
        <w:rPr>
          <w:rFonts w:eastAsia="Times New Roman" w:cs="Times New Roman"/>
          <w:szCs w:val="24"/>
        </w:rPr>
        <w:t xml:space="preserve">ι την εθνική σημασία της παιδείας και να συμμετάσχει στον διάλογο. Θα αναφέρω ένα παράδειγμα από το 2008, όπου υπήρχε ακραία πόλωση μεταξύ της Νέας Δημοκρατίας και του ΠΑΣΟΚ. Η </w:t>
      </w:r>
      <w:r w:rsidRPr="00391AB7">
        <w:rPr>
          <w:rFonts w:eastAsia="Times New Roman" w:cs="Times New Roman"/>
          <w:szCs w:val="24"/>
        </w:rPr>
        <w:t>Νέα Δημοκρατία</w:t>
      </w:r>
      <w:r>
        <w:rPr>
          <w:rFonts w:eastAsia="Times New Roman" w:cs="Times New Roman"/>
          <w:szCs w:val="24"/>
        </w:rPr>
        <w:t xml:space="preserve"> ήταν τότε στην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Γίνεται η πρωτοβουλία </w:t>
      </w:r>
      <w:proofErr w:type="spellStart"/>
      <w:r>
        <w:rPr>
          <w:rFonts w:eastAsia="Times New Roman" w:cs="Times New Roman"/>
          <w:szCs w:val="24"/>
        </w:rPr>
        <w:t>Μπαμπινιώτη</w:t>
      </w:r>
      <w:proofErr w:type="spellEnd"/>
      <w:r>
        <w:rPr>
          <w:rFonts w:eastAsia="Times New Roman" w:cs="Times New Roman"/>
          <w:szCs w:val="24"/>
        </w:rPr>
        <w:t xml:space="preserve"> και καλούνται όλα τα κόμματα. Και το ΠΑΣΟΚ προσέρχεται μέχρι τέλους. Εσείς προσήλθατε για να καταγγείλετε και να φύγετε. </w:t>
      </w:r>
    </w:p>
    <w:p w14:paraId="0675915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Επίσης ποτέ ούτε στο </w:t>
      </w:r>
      <w:r w:rsidRPr="00823F09">
        <w:rPr>
          <w:rFonts w:eastAsia="Times New Roman" w:cs="Times New Roman"/>
          <w:szCs w:val="24"/>
        </w:rPr>
        <w:t>νομοσχέδιο</w:t>
      </w:r>
      <w:r>
        <w:rPr>
          <w:rFonts w:eastAsia="Times New Roman" w:cs="Times New Roman"/>
          <w:szCs w:val="24"/>
        </w:rPr>
        <w:t xml:space="preserve"> για την τεχνική εκπαίδευση που ήταν δική μας πρωτοβουλία και που ή</w:t>
      </w:r>
      <w:r>
        <w:rPr>
          <w:rFonts w:eastAsia="Times New Roman" w:cs="Times New Roman"/>
          <w:szCs w:val="24"/>
        </w:rPr>
        <w:t>ρθαν όλα τα κόμματα, ποτέ δεν ήρθε ο Συνασπισμός. Ποτέ. Και μας λέτε για διάλογο; Βεβαίως τώρα που ήρθατε στην εξουσία, μας είπε ο Υπουργός σας ότι έκανε διάλογο γιατί είδε τους φορείς και γιατί έδωσε πέντε με δέκα συνεντεύξεις. Ποιον κοροϊδεύετε; Πάντως ό</w:t>
      </w:r>
      <w:r>
        <w:rPr>
          <w:rFonts w:eastAsia="Times New Roman" w:cs="Times New Roman"/>
          <w:szCs w:val="24"/>
        </w:rPr>
        <w:t>χι τον ελληνικό λαό.</w:t>
      </w:r>
    </w:p>
    <w:p w14:paraId="067591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είπε και κάτι άλλο ο κ. </w:t>
      </w:r>
      <w:proofErr w:type="spellStart"/>
      <w:r>
        <w:rPr>
          <w:rFonts w:eastAsia="Times New Roman" w:cs="Times New Roman"/>
          <w:szCs w:val="24"/>
        </w:rPr>
        <w:t>Γαβρόγλου</w:t>
      </w:r>
      <w:proofErr w:type="spellEnd"/>
      <w:r>
        <w:rPr>
          <w:rFonts w:eastAsia="Times New Roman" w:cs="Times New Roman"/>
          <w:szCs w:val="24"/>
        </w:rPr>
        <w:t>. Μας είπε να βγούμε στην κοινωνία. Εσείς να βγείτε στην κοινωνία. Εμείς βγαίνουμε στην κοινωνία και γεμίζουμε αίθουσες και πάμε όπου θέλουμε. Εσείς βγείτε στην κοινωνία. Που για να πάει ο κ. Τσίπρα</w:t>
      </w:r>
      <w:r>
        <w:rPr>
          <w:rFonts w:eastAsia="Times New Roman" w:cs="Times New Roman"/>
          <w:szCs w:val="24"/>
        </w:rPr>
        <w:t>ς κάπου</w:t>
      </w:r>
      <w:r>
        <w:rPr>
          <w:rFonts w:eastAsia="Times New Roman" w:cs="Times New Roman"/>
          <w:szCs w:val="24"/>
        </w:rPr>
        <w:t>,</w:t>
      </w:r>
      <w:r>
        <w:rPr>
          <w:rFonts w:eastAsia="Times New Roman" w:cs="Times New Roman"/>
          <w:szCs w:val="24"/>
        </w:rPr>
        <w:t xml:space="preserve"> </w:t>
      </w:r>
      <w:r w:rsidRPr="00E57B5A">
        <w:rPr>
          <w:rFonts w:eastAsia="Times New Roman" w:cs="Times New Roman"/>
          <w:szCs w:val="24"/>
        </w:rPr>
        <w:t>πρέπει να</w:t>
      </w:r>
      <w:r>
        <w:rPr>
          <w:rFonts w:eastAsia="Times New Roman" w:cs="Times New Roman"/>
          <w:szCs w:val="24"/>
        </w:rPr>
        <w:t xml:space="preserve"> τον συνοδεύουν είκοσι διμοιρίες των ΜΑΤ. Είκοσι διμοιρίες των ΜΑΤ συνοδεύουν τον Πρωθυπουργό για να πάει κάπου.</w:t>
      </w:r>
    </w:p>
    <w:p w14:paraId="0675915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Να μη μας λέει εμάς ο κ. </w:t>
      </w:r>
      <w:proofErr w:type="spellStart"/>
      <w:r>
        <w:rPr>
          <w:rFonts w:eastAsia="Times New Roman" w:cs="Times New Roman"/>
          <w:szCs w:val="24"/>
        </w:rPr>
        <w:t>Γαβρόγλου</w:t>
      </w:r>
      <w:proofErr w:type="spellEnd"/>
      <w:r>
        <w:rPr>
          <w:rFonts w:eastAsia="Times New Roman" w:cs="Times New Roman"/>
          <w:szCs w:val="24"/>
        </w:rPr>
        <w:t xml:space="preserve"> να βγούμε έξω στην κοινωνία. Να βγει αυτός πρώτος και να πάει στους εκπαιδευτικούς και να </w:t>
      </w:r>
      <w:r>
        <w:rPr>
          <w:rFonts w:eastAsia="Times New Roman" w:cs="Times New Roman"/>
          <w:szCs w:val="24"/>
        </w:rPr>
        <w:t xml:space="preserve">μπει μέσα στα σχολεία. Γιατί σήμερα από το </w:t>
      </w:r>
      <w:r w:rsidRPr="00840C4C">
        <w:rPr>
          <w:rFonts w:eastAsia="Times New Roman" w:cs="Times New Roman"/>
          <w:szCs w:val="24"/>
        </w:rPr>
        <w:t>Β</w:t>
      </w:r>
      <w:r>
        <w:rPr>
          <w:rFonts w:eastAsia="Times New Roman" w:cs="Times New Roman"/>
          <w:szCs w:val="24"/>
        </w:rPr>
        <w:t xml:space="preserve">ήμα της </w:t>
      </w:r>
      <w:r w:rsidRPr="00840C4C">
        <w:rPr>
          <w:rFonts w:eastAsia="Times New Roman" w:cs="Times New Roman"/>
          <w:szCs w:val="24"/>
        </w:rPr>
        <w:t>Βουλή</w:t>
      </w:r>
      <w:r>
        <w:rPr>
          <w:rFonts w:eastAsia="Times New Roman" w:cs="Times New Roman"/>
          <w:szCs w:val="24"/>
        </w:rPr>
        <w:t xml:space="preserve">ς ο κ. </w:t>
      </w:r>
      <w:proofErr w:type="spellStart"/>
      <w:r>
        <w:rPr>
          <w:rFonts w:eastAsia="Times New Roman" w:cs="Times New Roman"/>
          <w:szCs w:val="24"/>
        </w:rPr>
        <w:t>Γαβρόγλου</w:t>
      </w:r>
      <w:proofErr w:type="spellEnd"/>
      <w:r>
        <w:rPr>
          <w:rFonts w:eastAsia="Times New Roman" w:cs="Times New Roman"/>
          <w:szCs w:val="24"/>
        </w:rPr>
        <w:t xml:space="preserve"> απευθύνθηκε σε ένα στενό ακροατήριο όπως και πολλοί από τους Βουλευτές σας. Θα θυμηθώ αυτό που στα αλήθεια κάνετε. Άκουσα και τον συνάδελφο, τον κ. </w:t>
      </w:r>
      <w:proofErr w:type="spellStart"/>
      <w:r>
        <w:rPr>
          <w:rFonts w:eastAsia="Times New Roman" w:cs="Times New Roman"/>
          <w:szCs w:val="24"/>
        </w:rPr>
        <w:t>Κωνσταντινέα</w:t>
      </w:r>
      <w:proofErr w:type="spellEnd"/>
      <w:r>
        <w:rPr>
          <w:rFonts w:eastAsia="Times New Roman" w:cs="Times New Roman"/>
          <w:szCs w:val="24"/>
        </w:rPr>
        <w:t>, από το</w:t>
      </w:r>
      <w:r>
        <w:rPr>
          <w:rFonts w:eastAsia="Times New Roman" w:cs="Times New Roman"/>
          <w:szCs w:val="24"/>
        </w:rPr>
        <w:t>ν</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 xml:space="preserve"> να λέ</w:t>
      </w:r>
      <w:r>
        <w:rPr>
          <w:rFonts w:eastAsia="Times New Roman" w:cs="Times New Roman"/>
          <w:szCs w:val="24"/>
        </w:rPr>
        <w:t>ει: «Θα το ξηλώσουμε ραφή-ραφή</w:t>
      </w:r>
      <w:r>
        <w:rPr>
          <w:rFonts w:eastAsia="Times New Roman" w:cs="Times New Roman"/>
          <w:szCs w:val="24"/>
        </w:rPr>
        <w:t>.</w:t>
      </w:r>
      <w:r>
        <w:rPr>
          <w:rFonts w:eastAsia="Times New Roman" w:cs="Times New Roman"/>
          <w:szCs w:val="24"/>
        </w:rPr>
        <w:t>».</w:t>
      </w:r>
    </w:p>
    <w:p w14:paraId="0675915E" w14:textId="77777777" w:rsidR="00866F2D" w:rsidRDefault="003A64EF">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0675915F" w14:textId="77777777" w:rsidR="00866F2D" w:rsidRDefault="003A64EF">
      <w:pPr>
        <w:spacing w:line="600" w:lineRule="auto"/>
        <w:ind w:firstLine="720"/>
        <w:jc w:val="both"/>
        <w:rPr>
          <w:rFonts w:eastAsia="Times New Roman" w:cs="Times New Roman"/>
          <w:szCs w:val="24"/>
        </w:rPr>
      </w:pPr>
      <w:r w:rsidRPr="00A341B8">
        <w:rPr>
          <w:rFonts w:eastAsia="Times New Roman" w:cs="Times New Roman"/>
          <w:szCs w:val="24"/>
        </w:rPr>
        <w:lastRenderedPageBreak/>
        <w:t>Κύριε Πρόεδρε,</w:t>
      </w:r>
      <w:r>
        <w:rPr>
          <w:rFonts w:eastAsia="Times New Roman" w:cs="Times New Roman"/>
          <w:szCs w:val="24"/>
        </w:rPr>
        <w:t xml:space="preserve"> ζητώ και εγώ την ανοχή σας όχι για οχτώ λεπτά αλλά για ένα με δύο λεπτά παραπάνω.</w:t>
      </w:r>
    </w:p>
    <w:p w14:paraId="06759160" w14:textId="77777777" w:rsidR="00866F2D" w:rsidRDefault="003A64EF">
      <w:pPr>
        <w:spacing w:line="600" w:lineRule="auto"/>
        <w:ind w:firstLine="720"/>
        <w:jc w:val="both"/>
        <w:rPr>
          <w:rFonts w:eastAsia="Times New Roman"/>
          <w:szCs w:val="24"/>
        </w:rPr>
      </w:pPr>
      <w:r>
        <w:rPr>
          <w:rFonts w:eastAsia="Times New Roman"/>
          <w:szCs w:val="24"/>
        </w:rPr>
        <w:t>Τι θα ξηλώσετε ραφή-ραφή</w:t>
      </w:r>
      <w:r>
        <w:rPr>
          <w:rFonts w:eastAsia="Times New Roman"/>
          <w:szCs w:val="24"/>
        </w:rPr>
        <w:t xml:space="preserve">; Θα ξηλώσετε 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υμβούλους. Τους ξηλώνετε σήμερα, αυτόν τον θεσμό που εμείς εισαγάγαμε και ο οποίος διαδέχθηκε τον επάρατο επιθεωρητή των σχολείων. Μπορεί εδώ στην Αίθουσα να μη θυμόμαστε, γιατί δεν είμαστε αρκετά παλιοί, αν όμως μιλήσετε μ’ έ</w:t>
      </w:r>
      <w:r>
        <w:rPr>
          <w:rFonts w:eastAsia="Times New Roman"/>
          <w:szCs w:val="24"/>
        </w:rPr>
        <w:t xml:space="preserve">ναν συνταξιούχο δάσκαλο, έναν συνταξιούχο καθηγητή, θα σας πει πολλά γι’ αυτόν τον επιθεωρητή και όχι μόνο τις μέρες της κυβέρνησης της Δεξιάς, της ΕΡΕ αλλά και τις μέρες της επαράτου χούντας. Αυτόν τον θεσμό καταργήσαμε και βάλαμε έναν καθαρά παιδαγωγικό </w:t>
      </w:r>
      <w:r>
        <w:rPr>
          <w:rFonts w:eastAsia="Times New Roman"/>
          <w:szCs w:val="24"/>
        </w:rPr>
        <w:t xml:space="preserve">θεσμό, τον θεσμό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υμβούλου που σήμερα εσείς τον καταργείτε. Ήθελε βελτίωση; Βεβαίως. Θα έπρεπε να καλούσατε τα κόμματα.</w:t>
      </w:r>
    </w:p>
    <w:p w14:paraId="06759161" w14:textId="77777777" w:rsidR="00866F2D" w:rsidRDefault="003A64EF">
      <w:pPr>
        <w:spacing w:line="600" w:lineRule="auto"/>
        <w:ind w:firstLine="720"/>
        <w:jc w:val="both"/>
        <w:rPr>
          <w:rFonts w:eastAsia="Times New Roman"/>
          <w:szCs w:val="24"/>
        </w:rPr>
      </w:pPr>
      <w:r>
        <w:rPr>
          <w:rFonts w:eastAsia="Times New Roman"/>
          <w:szCs w:val="24"/>
        </w:rPr>
        <w:t xml:space="preserve">Επειδή τόλμησε ο κ. </w:t>
      </w:r>
      <w:proofErr w:type="spellStart"/>
      <w:r>
        <w:rPr>
          <w:rFonts w:eastAsia="Times New Roman"/>
          <w:szCs w:val="24"/>
        </w:rPr>
        <w:t>Γαβρόγλου</w:t>
      </w:r>
      <w:proofErr w:type="spellEnd"/>
      <w:r>
        <w:rPr>
          <w:rFonts w:eastAsia="Times New Roman"/>
          <w:szCs w:val="24"/>
        </w:rPr>
        <w:t xml:space="preserve"> να πει σε μας</w:t>
      </w:r>
      <w:r w:rsidRPr="004F2298">
        <w:rPr>
          <w:rFonts w:eastAsia="Times New Roman"/>
          <w:szCs w:val="24"/>
        </w:rPr>
        <w:t>,</w:t>
      </w:r>
      <w:r>
        <w:rPr>
          <w:rFonts w:eastAsia="Times New Roman"/>
          <w:szCs w:val="24"/>
        </w:rPr>
        <w:t xml:space="preserve"> μετά την ομιλία της κ</w:t>
      </w:r>
      <w:r>
        <w:rPr>
          <w:rFonts w:eastAsia="Times New Roman"/>
          <w:szCs w:val="24"/>
        </w:rPr>
        <w:t>.</w:t>
      </w:r>
      <w:r>
        <w:rPr>
          <w:rFonts w:eastAsia="Times New Roman"/>
          <w:szCs w:val="24"/>
        </w:rPr>
        <w:t xml:space="preserve"> Γεννηματά</w:t>
      </w:r>
      <w:r w:rsidRPr="004F2298">
        <w:rPr>
          <w:rFonts w:eastAsia="Times New Roman"/>
          <w:szCs w:val="24"/>
        </w:rPr>
        <w:t>,</w:t>
      </w:r>
      <w:r>
        <w:rPr>
          <w:rFonts w:eastAsia="Times New Roman"/>
          <w:szCs w:val="24"/>
        </w:rPr>
        <w:t xml:space="preserve"> ότι Βουλευτές μας και στελέχη μας τον έχουν δει κατ’ ιδίαν, εγώ θα τον παρακαλούσα </w:t>
      </w:r>
      <w:r>
        <w:rPr>
          <w:rFonts w:eastAsia="Times New Roman"/>
          <w:szCs w:val="24"/>
        </w:rPr>
        <w:lastRenderedPageBreak/>
        <w:t xml:space="preserve">και θα τον προκαλούσα να μην μπει σ’ αυτόν τον διάλογο, διότι όχι μόνον εγώ αλλά και πολλοί από μας έχουμε να πούμε πάρα πολλές ιστορίες. </w:t>
      </w:r>
    </w:p>
    <w:p w14:paraId="06759162" w14:textId="77777777" w:rsidR="00866F2D" w:rsidRDefault="003A64EF">
      <w:pPr>
        <w:spacing w:line="600" w:lineRule="auto"/>
        <w:ind w:firstLine="720"/>
        <w:jc w:val="both"/>
        <w:rPr>
          <w:rFonts w:eastAsia="Times New Roman"/>
          <w:szCs w:val="24"/>
        </w:rPr>
      </w:pPr>
      <w:r>
        <w:rPr>
          <w:rFonts w:eastAsia="Times New Roman"/>
          <w:szCs w:val="24"/>
        </w:rPr>
        <w:t>Το θέμα είναι το εξής, κυρίες και</w:t>
      </w:r>
      <w:r>
        <w:rPr>
          <w:rFonts w:eastAsia="Times New Roman"/>
          <w:szCs w:val="24"/>
        </w:rPr>
        <w:t xml:space="preserve"> κύριοι συνάδελφοι</w:t>
      </w:r>
      <w:r w:rsidRPr="00360DE7">
        <w:rPr>
          <w:rFonts w:eastAsia="Times New Roman"/>
          <w:szCs w:val="24"/>
        </w:rPr>
        <w:t>:</w:t>
      </w:r>
      <w:r>
        <w:rPr>
          <w:rFonts w:eastAsia="Times New Roman"/>
          <w:szCs w:val="24"/>
        </w:rPr>
        <w:t xml:space="preserve"> Μπορούμε να κάνουμε διάλογο για το πώς θα βελτιώσουμε τον θεσμό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υμβούλου; Όχι. Μπαίνουμε, όμως, σε αλισβερίσια για το αν θα τους δώσει μία θητεία ή όχι, αν θα τους κλείσει το μάτι ή αν θα τους κάνει κάτι, μπας και τους κατ</w:t>
      </w:r>
      <w:r>
        <w:rPr>
          <w:rFonts w:eastAsia="Times New Roman"/>
          <w:szCs w:val="24"/>
        </w:rPr>
        <w:t xml:space="preserve">ευνάσει στον νέο θεσμό, το ΠΕΚΕΣ, τη </w:t>
      </w:r>
      <w:proofErr w:type="spellStart"/>
      <w:r>
        <w:rPr>
          <w:rFonts w:eastAsia="Times New Roman"/>
          <w:szCs w:val="24"/>
        </w:rPr>
        <w:t>γραφειοκρατικοποίηση</w:t>
      </w:r>
      <w:proofErr w:type="spellEnd"/>
      <w:r>
        <w:rPr>
          <w:rFonts w:eastAsia="Times New Roman"/>
          <w:szCs w:val="24"/>
        </w:rPr>
        <w:t>. Πάμε σε μια συγκεντροποίηση στις περιφέρειες μακριά από τα σχολεία, μακριά από τους γονείς, μακριά από τον παιδαγωγικό ρόλο.</w:t>
      </w:r>
    </w:p>
    <w:p w14:paraId="06759163" w14:textId="77777777" w:rsidR="00866F2D" w:rsidRDefault="003A64EF">
      <w:pPr>
        <w:spacing w:line="600" w:lineRule="auto"/>
        <w:ind w:firstLine="720"/>
        <w:jc w:val="both"/>
        <w:rPr>
          <w:rFonts w:eastAsia="Times New Roman"/>
          <w:szCs w:val="24"/>
        </w:rPr>
      </w:pPr>
      <w:r>
        <w:rPr>
          <w:rFonts w:eastAsia="Times New Roman"/>
          <w:szCs w:val="24"/>
        </w:rPr>
        <w:t>Τέλος θα πω μια κουβέντα για την αξιολόγηση. Είναι αλήθεια ότι στα υπηρε</w:t>
      </w:r>
      <w:r>
        <w:rPr>
          <w:rFonts w:eastAsia="Times New Roman"/>
          <w:szCs w:val="24"/>
        </w:rPr>
        <w:t>σιακά επιμορφωτικά συμβούλια που κάναμε για την αξιολόγηση του εκπαιδευτικού έργου –αναφέρθηκε η κ</w:t>
      </w:r>
      <w:r>
        <w:rPr>
          <w:rFonts w:eastAsia="Times New Roman"/>
          <w:szCs w:val="24"/>
        </w:rPr>
        <w:t>.</w:t>
      </w:r>
      <w:r>
        <w:rPr>
          <w:rFonts w:eastAsia="Times New Roman"/>
          <w:szCs w:val="24"/>
        </w:rPr>
        <w:t xml:space="preserve"> Γεννηματά- μπαίνατε μέσα και τα διαλύατε. Προσέξτε. Δεν υπήρχε πολιτικό πρόσωπο εκεί ούτε καν γενικός ή ειδικός γραμματέας. Μπαίνατε μέσα και τα διαλύατε αυ</w:t>
      </w:r>
      <w:r>
        <w:rPr>
          <w:rFonts w:eastAsia="Times New Roman"/>
          <w:szCs w:val="24"/>
        </w:rPr>
        <w:t xml:space="preserve">τά. Αυτή είναι η δημοκρατία σας. </w:t>
      </w:r>
    </w:p>
    <w:p w14:paraId="06759164"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Η παιδεία, όμως, κυρίες και κύριοι συνάδελφοι, δεν χτίζεται με αυτό που έκανε τότε ο κύριος Υφυπουργός που μπούκαρε με τη βία στις παρελάσεις. Δεν είναι δυνατόν ο κ. </w:t>
      </w:r>
      <w:proofErr w:type="spellStart"/>
      <w:r>
        <w:rPr>
          <w:rFonts w:eastAsia="Times New Roman"/>
          <w:szCs w:val="24"/>
        </w:rPr>
        <w:t>Μπαξεβανάκης</w:t>
      </w:r>
      <w:proofErr w:type="spellEnd"/>
      <w:r>
        <w:rPr>
          <w:rFonts w:eastAsia="Times New Roman"/>
          <w:szCs w:val="24"/>
        </w:rPr>
        <w:t xml:space="preserve"> σήμερα να μας μιλάει για διαλόγους και συνα</w:t>
      </w:r>
      <w:r>
        <w:rPr>
          <w:rFonts w:eastAsia="Times New Roman"/>
          <w:szCs w:val="24"/>
        </w:rPr>
        <w:t xml:space="preserve">ινέσεις. Ξέρουμε τι έκανε στις παρελάσεις. Η παιδεία χτίζεται σκαλί-σκαλί. Αν θέλατε, λοιπόν, θα έπρεπε να καλέσετε τα κόμματα, ώστε να πάρουμε θέση και για την αξιολόγηση που την έχετε στο πυρ το εξώτερο και επαίρεστε γι’ αυτό. </w:t>
      </w:r>
    </w:p>
    <w:p w14:paraId="06759165" w14:textId="77777777" w:rsidR="00866F2D" w:rsidRDefault="003A64EF">
      <w:pPr>
        <w:spacing w:line="600" w:lineRule="auto"/>
        <w:ind w:firstLine="720"/>
        <w:jc w:val="both"/>
        <w:rPr>
          <w:rFonts w:eastAsia="Times New Roman"/>
          <w:szCs w:val="24"/>
        </w:rPr>
      </w:pPr>
      <w:r>
        <w:rPr>
          <w:rFonts w:eastAsia="Times New Roman"/>
          <w:szCs w:val="24"/>
        </w:rPr>
        <w:t>Άρα, λοιπόν, αυτό που πρέπ</w:t>
      </w:r>
      <w:r>
        <w:rPr>
          <w:rFonts w:eastAsia="Times New Roman"/>
          <w:szCs w:val="24"/>
        </w:rPr>
        <w:t>ει να κάνετε</w:t>
      </w:r>
      <w:r>
        <w:rPr>
          <w:rFonts w:eastAsia="Times New Roman"/>
          <w:szCs w:val="24"/>
        </w:rPr>
        <w:t>,</w:t>
      </w:r>
      <w:r>
        <w:rPr>
          <w:rFonts w:eastAsia="Times New Roman"/>
          <w:szCs w:val="24"/>
        </w:rPr>
        <w:t xml:space="preserve"> είναι να σκεφτείτε δύο και τρεις φορές. Θέλετε να αποκτήσετε κουλτούρα διαλόγου; Αν όντως θέλετε, ανοίξτε τα αυτιά σας και ακούστε. Αν όχι θα συνεχίσουμε να ακούμε τους Υπουργούς σας εδώ να μιλάνε επί είκοσι δύο λεπτά αντιπολιτευόμενοι την Αν</w:t>
      </w:r>
      <w:r>
        <w:rPr>
          <w:rFonts w:eastAsia="Times New Roman"/>
          <w:szCs w:val="24"/>
        </w:rPr>
        <w:t>τιπολίτευση, χωρίς μία λέξη για το νομοσχέδιο που συζητάμε εδώ.</w:t>
      </w:r>
    </w:p>
    <w:p w14:paraId="06759166" w14:textId="77777777" w:rsidR="00866F2D" w:rsidRDefault="003A64EF">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6759167" w14:textId="77777777" w:rsidR="00866F2D" w:rsidRDefault="003A64EF">
      <w:pPr>
        <w:spacing w:line="600" w:lineRule="auto"/>
        <w:ind w:firstLine="720"/>
        <w:jc w:val="both"/>
        <w:rPr>
          <w:rFonts w:eastAsia="Times New Roman"/>
          <w:szCs w:val="24"/>
        </w:rPr>
      </w:pPr>
      <w:r w:rsidRPr="002C2AFE">
        <w:rPr>
          <w:rFonts w:eastAsia="Times New Roman"/>
          <w:b/>
          <w:szCs w:val="24"/>
        </w:rPr>
        <w:lastRenderedPageBreak/>
        <w:t xml:space="preserve">ΠΡΟΕΔΡΕΥΩΝ (Δημήτριος </w:t>
      </w:r>
      <w:proofErr w:type="spellStart"/>
      <w:r w:rsidRPr="002C2AFE">
        <w:rPr>
          <w:rFonts w:eastAsia="Times New Roman"/>
          <w:b/>
          <w:szCs w:val="24"/>
        </w:rPr>
        <w:t>Κρεμαστινός</w:t>
      </w:r>
      <w:proofErr w:type="spellEnd"/>
      <w:r w:rsidRPr="002C2AFE">
        <w:rPr>
          <w:rFonts w:eastAsia="Times New Roman"/>
          <w:b/>
          <w:szCs w:val="24"/>
        </w:rPr>
        <w:t>):</w:t>
      </w:r>
      <w:r w:rsidRPr="0083267F">
        <w:rPr>
          <w:rFonts w:eastAsia="Times New Roman"/>
          <w:szCs w:val="24"/>
        </w:rPr>
        <w:t xml:space="preserve"> </w:t>
      </w:r>
      <w:r>
        <w:rPr>
          <w:rFonts w:eastAsia="Times New Roman"/>
          <w:szCs w:val="24"/>
          <w:lang w:val="en-US"/>
        </w:rPr>
        <w:t>O</w:t>
      </w:r>
      <w:r w:rsidRPr="0083267F">
        <w:rPr>
          <w:rFonts w:eastAsia="Times New Roman"/>
          <w:szCs w:val="24"/>
        </w:rPr>
        <w:t xml:space="preserve"> </w:t>
      </w:r>
      <w:r>
        <w:rPr>
          <w:rFonts w:eastAsia="Times New Roman"/>
          <w:szCs w:val="24"/>
        </w:rPr>
        <w:t xml:space="preserve">Βουλευτής του ΣΥΡΙΖΑ </w:t>
      </w:r>
      <w:r w:rsidRPr="0083267F">
        <w:rPr>
          <w:rFonts w:eastAsia="Times New Roman"/>
          <w:szCs w:val="24"/>
        </w:rPr>
        <w:t xml:space="preserve">κ. </w:t>
      </w:r>
      <w:proofErr w:type="spellStart"/>
      <w:r>
        <w:rPr>
          <w:rFonts w:eastAsia="Times New Roman"/>
          <w:szCs w:val="24"/>
        </w:rPr>
        <w:t>Χουσεϊν</w:t>
      </w:r>
      <w:proofErr w:type="spellEnd"/>
      <w:r>
        <w:rPr>
          <w:rFonts w:eastAsia="Times New Roman"/>
          <w:szCs w:val="24"/>
        </w:rPr>
        <w:t xml:space="preserve"> </w:t>
      </w:r>
      <w:proofErr w:type="spellStart"/>
      <w:r>
        <w:rPr>
          <w:rFonts w:eastAsia="Times New Roman"/>
          <w:szCs w:val="24"/>
        </w:rPr>
        <w:t>Ζεϊμπέκ</w:t>
      </w:r>
      <w:proofErr w:type="spellEnd"/>
      <w:r>
        <w:rPr>
          <w:rFonts w:eastAsia="Times New Roman"/>
          <w:szCs w:val="24"/>
        </w:rPr>
        <w:t xml:space="preserve"> έχει τον λόγο για πέντε λεπτά.</w:t>
      </w:r>
    </w:p>
    <w:p w14:paraId="06759168" w14:textId="77777777" w:rsidR="00866F2D" w:rsidRDefault="003A64EF">
      <w:pPr>
        <w:spacing w:line="600" w:lineRule="auto"/>
        <w:ind w:firstLine="720"/>
        <w:jc w:val="both"/>
        <w:rPr>
          <w:rFonts w:eastAsia="Times New Roman"/>
          <w:szCs w:val="24"/>
        </w:rPr>
      </w:pPr>
      <w:r w:rsidRPr="002C2AFE">
        <w:rPr>
          <w:rFonts w:eastAsia="Times New Roman"/>
          <w:b/>
          <w:szCs w:val="24"/>
        </w:rPr>
        <w:t>ΧΟΥΣΕΪΝ ΖΕΪΜΠΕΚ:</w:t>
      </w:r>
      <w:r w:rsidRPr="000F777B">
        <w:rPr>
          <w:rFonts w:eastAsia="Times New Roman"/>
          <w:szCs w:val="24"/>
        </w:rPr>
        <w:t xml:space="preserve"> </w:t>
      </w:r>
      <w:r>
        <w:rPr>
          <w:rFonts w:eastAsia="Times New Roman"/>
          <w:szCs w:val="24"/>
        </w:rPr>
        <w:t>Ευχαριστώ, κύριε Πρόεδρε.</w:t>
      </w:r>
    </w:p>
    <w:p w14:paraId="06759169" w14:textId="77777777" w:rsidR="00866F2D" w:rsidRDefault="003A64EF">
      <w:pPr>
        <w:spacing w:line="600" w:lineRule="auto"/>
        <w:ind w:firstLine="720"/>
        <w:jc w:val="both"/>
        <w:rPr>
          <w:rFonts w:eastAsia="Times New Roman"/>
          <w:szCs w:val="24"/>
        </w:rPr>
      </w:pPr>
      <w:r>
        <w:rPr>
          <w:rFonts w:eastAsia="Times New Roman"/>
          <w:szCs w:val="24"/>
        </w:rPr>
        <w:t xml:space="preserve">Κυρίες και κύριοι συνάδελφοι, στα πλαίσια της συνολικής και ουσιαστικής αναβάθμισης της εκπαίδευσης που επιχειρεί η Κυβέρνησή μας, ήλθε η ώρα της ανασυγκρότησης και των υποστηρικτικών δομών της εκπαίδευσης. </w:t>
      </w:r>
    </w:p>
    <w:p w14:paraId="0675916A" w14:textId="77777777" w:rsidR="00866F2D" w:rsidRDefault="003A64EF">
      <w:pPr>
        <w:spacing w:line="600" w:lineRule="auto"/>
        <w:ind w:firstLine="720"/>
        <w:jc w:val="both"/>
        <w:rPr>
          <w:rFonts w:eastAsia="Times New Roman"/>
          <w:szCs w:val="24"/>
        </w:rPr>
      </w:pPr>
      <w:r>
        <w:rPr>
          <w:rFonts w:eastAsia="Times New Roman"/>
          <w:szCs w:val="24"/>
        </w:rPr>
        <w:t>Χρησι</w:t>
      </w:r>
      <w:r>
        <w:rPr>
          <w:rFonts w:eastAsia="Times New Roman"/>
          <w:szCs w:val="24"/>
        </w:rPr>
        <w:t>μοποιώ πολύ συνειδητά τον όρο ανασυγκρότηση, αφού πρέπει να θυμόμαστε τι είχε μεσολαβήσει πριν από τα δικά μας νομοσχέδια. Σε συνθήκες σκληρής οικονομικής κρίσης και λιτότητας η παιδεία υποτιμήθηκε και ήταν από τους πρώτους τομείς –μαζί με την υγεία- που μ</w:t>
      </w:r>
      <w:r>
        <w:rPr>
          <w:rFonts w:eastAsia="Times New Roman"/>
          <w:szCs w:val="24"/>
        </w:rPr>
        <w:t xml:space="preserve">πήκαν στο στόχαστρο των αντιλαϊκών πολιτικών των προηγούμενων κυβερνήσεων. Μέχρι τότε τα ζητήματα της αξιολόγησης φάνταζαν ως τιμωρία, ενώ οι δομές υποστήριξης της εκπαίδευσης αντιμετωπίζονταν αποσπασματικά και μεμονωμένα. </w:t>
      </w:r>
    </w:p>
    <w:p w14:paraId="0675916B" w14:textId="77777777" w:rsidR="00866F2D" w:rsidRDefault="003A64EF">
      <w:pPr>
        <w:spacing w:line="600" w:lineRule="auto"/>
        <w:ind w:firstLine="720"/>
        <w:jc w:val="both"/>
        <w:rPr>
          <w:rFonts w:eastAsia="Times New Roman"/>
          <w:szCs w:val="24"/>
        </w:rPr>
      </w:pPr>
      <w:r>
        <w:rPr>
          <w:rFonts w:eastAsia="Times New Roman"/>
          <w:szCs w:val="24"/>
        </w:rPr>
        <w:lastRenderedPageBreak/>
        <w:t>Για να μπω στην ουσία του νομοσχ</w:t>
      </w:r>
      <w:r>
        <w:rPr>
          <w:rFonts w:eastAsia="Times New Roman"/>
          <w:szCs w:val="24"/>
        </w:rPr>
        <w:t xml:space="preserve">εδίου, τώρα βλέπουμε ότι η φοβερή και τρομερή κατάργηση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 xml:space="preserve">υμβούλου, όπως ισχυρίζεται η Αντιπολίτευση, αντικαθίσταται από τους </w:t>
      </w:r>
      <w:r>
        <w:rPr>
          <w:rFonts w:eastAsia="Times New Roman"/>
          <w:szCs w:val="24"/>
        </w:rPr>
        <w:t>σ</w:t>
      </w:r>
      <w:r>
        <w:rPr>
          <w:rFonts w:eastAsia="Times New Roman"/>
          <w:szCs w:val="24"/>
        </w:rPr>
        <w:t xml:space="preserve">υντονιστές </w:t>
      </w:r>
      <w:r>
        <w:rPr>
          <w:rFonts w:eastAsia="Times New Roman"/>
          <w:szCs w:val="24"/>
        </w:rPr>
        <w:t>ε</w:t>
      </w:r>
      <w:r>
        <w:rPr>
          <w:rFonts w:eastAsia="Times New Roman"/>
          <w:szCs w:val="24"/>
        </w:rPr>
        <w:t xml:space="preserve">κπαιδευτικού </w:t>
      </w:r>
      <w:r>
        <w:rPr>
          <w:rFonts w:eastAsia="Times New Roman"/>
          <w:szCs w:val="24"/>
        </w:rPr>
        <w:t>έ</w:t>
      </w:r>
      <w:r>
        <w:rPr>
          <w:rFonts w:eastAsia="Times New Roman"/>
          <w:szCs w:val="24"/>
        </w:rPr>
        <w:t xml:space="preserve">ργου. Αποδεχόμαστε φυσικά ότι ο θεσμός του </w:t>
      </w:r>
      <w:r>
        <w:rPr>
          <w:rFonts w:eastAsia="Times New Roman"/>
          <w:szCs w:val="24"/>
        </w:rPr>
        <w:t>σ</w:t>
      </w:r>
      <w:r>
        <w:rPr>
          <w:rFonts w:eastAsia="Times New Roman"/>
          <w:szCs w:val="24"/>
        </w:rPr>
        <w:t xml:space="preserve">χολικού </w:t>
      </w:r>
      <w:r>
        <w:rPr>
          <w:rFonts w:eastAsia="Times New Roman"/>
          <w:szCs w:val="24"/>
        </w:rPr>
        <w:t>σ</w:t>
      </w:r>
      <w:r>
        <w:rPr>
          <w:rFonts w:eastAsia="Times New Roman"/>
          <w:szCs w:val="24"/>
        </w:rPr>
        <w:t>υμβούλου πρόσφερε πολλά στο εκπαιδευτι</w:t>
      </w:r>
      <w:r>
        <w:rPr>
          <w:rFonts w:eastAsia="Times New Roman"/>
          <w:szCs w:val="24"/>
        </w:rPr>
        <w:t xml:space="preserve">κό σύστημα μετά την κατάργηση των </w:t>
      </w:r>
      <w:r>
        <w:rPr>
          <w:rFonts w:eastAsia="Times New Roman"/>
          <w:szCs w:val="24"/>
        </w:rPr>
        <w:t>ε</w:t>
      </w:r>
      <w:r>
        <w:rPr>
          <w:rFonts w:eastAsia="Times New Roman"/>
          <w:szCs w:val="24"/>
        </w:rPr>
        <w:t xml:space="preserve">πιθεωρητών </w:t>
      </w:r>
      <w:r>
        <w:rPr>
          <w:rFonts w:eastAsia="Times New Roman"/>
          <w:szCs w:val="24"/>
        </w:rPr>
        <w:t>ε</w:t>
      </w:r>
      <w:r>
        <w:rPr>
          <w:rFonts w:eastAsia="Times New Roman"/>
          <w:szCs w:val="24"/>
        </w:rPr>
        <w:t xml:space="preserve">κπαίδευσης, ωστόσο ποτέ δεν ενισχύθηκε από τις προηγούμενες κυβερνήσεις που με τόσο πάθος τώρα τον υπερασπίζονται. </w:t>
      </w:r>
    </w:p>
    <w:p w14:paraId="0675916C" w14:textId="77777777" w:rsidR="00866F2D" w:rsidRDefault="003A64EF">
      <w:pPr>
        <w:spacing w:line="600" w:lineRule="auto"/>
        <w:ind w:firstLine="720"/>
        <w:jc w:val="both"/>
        <w:rPr>
          <w:rFonts w:eastAsia="Times New Roman"/>
          <w:szCs w:val="24"/>
        </w:rPr>
      </w:pPr>
      <w:r>
        <w:rPr>
          <w:rFonts w:eastAsia="Times New Roman"/>
          <w:szCs w:val="24"/>
        </w:rPr>
        <w:t xml:space="preserve">Αντίθετα με τους </w:t>
      </w:r>
      <w:r>
        <w:rPr>
          <w:rFonts w:eastAsia="Times New Roman"/>
          <w:szCs w:val="24"/>
        </w:rPr>
        <w:t>σ</w:t>
      </w:r>
      <w:r>
        <w:rPr>
          <w:rFonts w:eastAsia="Times New Roman"/>
          <w:szCs w:val="24"/>
        </w:rPr>
        <w:t xml:space="preserve">υντονιστές </w:t>
      </w:r>
      <w:r>
        <w:rPr>
          <w:rFonts w:eastAsia="Times New Roman"/>
          <w:szCs w:val="24"/>
        </w:rPr>
        <w:t>ε</w:t>
      </w:r>
      <w:r>
        <w:rPr>
          <w:rFonts w:eastAsia="Times New Roman"/>
          <w:szCs w:val="24"/>
        </w:rPr>
        <w:t xml:space="preserve">κπαιδευτικού </w:t>
      </w:r>
      <w:r>
        <w:rPr>
          <w:rFonts w:eastAsia="Times New Roman"/>
          <w:szCs w:val="24"/>
        </w:rPr>
        <w:t>έ</w:t>
      </w:r>
      <w:r>
        <w:rPr>
          <w:rFonts w:eastAsia="Times New Roman"/>
          <w:szCs w:val="24"/>
        </w:rPr>
        <w:t>ργου διαμορφώνεται μια νέα κουλτούρα</w:t>
      </w:r>
      <w:r>
        <w:rPr>
          <w:rFonts w:eastAsia="Times New Roman"/>
          <w:szCs w:val="24"/>
        </w:rPr>
        <w:t>,</w:t>
      </w:r>
      <w:r>
        <w:rPr>
          <w:rFonts w:eastAsia="Times New Roman"/>
          <w:szCs w:val="24"/>
        </w:rPr>
        <w:t xml:space="preserve"> που ως σκοπό έχει ένα σχολείο δημόσιο, δημοκρατικό και συνεργατικό, με ενισχυμένο τον κοινωνικό του ρόλο. Για τον λόγο αυτό αλλάζουν και οι στόχοι δουλειάς του, αφού καλείται να πετύχει την επιμόρφωση των εκπαιδευτικών πάνω στις σύγχρονες διδακτικές μεθόδ</w:t>
      </w:r>
      <w:r>
        <w:rPr>
          <w:rFonts w:eastAsia="Times New Roman"/>
          <w:szCs w:val="24"/>
        </w:rPr>
        <w:t>ους, να υποστηρίζει τη διαδικασία προγραμματισμού και αποτίμησης του εκπαιδευτικού έργου αλλά και την παιδαγωγική υποστήριξη του εκπαιδευτικού.</w:t>
      </w:r>
    </w:p>
    <w:p w14:paraId="0675916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Υπό τον έλεγχο των ΠΕΚΕΣ θα είναι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κπαιδευτικής και </w:t>
      </w:r>
      <w:r>
        <w:rPr>
          <w:rFonts w:eastAsia="Times New Roman" w:cs="Times New Roman"/>
          <w:szCs w:val="24"/>
        </w:rPr>
        <w:t>σ</w:t>
      </w:r>
      <w:r>
        <w:rPr>
          <w:rFonts w:eastAsia="Times New Roman" w:cs="Times New Roman"/>
          <w:szCs w:val="24"/>
        </w:rPr>
        <w:t xml:space="preserve">υμβουλευτικής </w:t>
      </w:r>
      <w:r>
        <w:rPr>
          <w:rFonts w:eastAsia="Times New Roman" w:cs="Times New Roman"/>
          <w:szCs w:val="24"/>
        </w:rPr>
        <w:t>υ</w:t>
      </w:r>
      <w:r>
        <w:rPr>
          <w:rFonts w:eastAsia="Times New Roman" w:cs="Times New Roman"/>
          <w:szCs w:val="24"/>
        </w:rPr>
        <w:t>ποστήριξης για τα οποία κατηγο</w:t>
      </w:r>
      <w:r>
        <w:rPr>
          <w:rFonts w:eastAsia="Times New Roman" w:cs="Times New Roman"/>
          <w:szCs w:val="24"/>
        </w:rPr>
        <w:t xml:space="preserve">ρούμαστε αφού καταργούμε τα ΚΕΔΔΥ. Ωστόσο </w:t>
      </w:r>
      <w:r>
        <w:rPr>
          <w:rFonts w:eastAsia="Times New Roman" w:cs="Times New Roman"/>
          <w:szCs w:val="24"/>
        </w:rPr>
        <w:lastRenderedPageBreak/>
        <w:t>κανένας δεν μιλάει ανοιχτά για τον ρόλο των ΚΕΣΥ, ο οποίος δεν έχει κα</w:t>
      </w:r>
      <w:r>
        <w:rPr>
          <w:rFonts w:eastAsia="Times New Roman" w:cs="Times New Roman"/>
          <w:szCs w:val="24"/>
        </w:rPr>
        <w:t>μ</w:t>
      </w:r>
      <w:r>
        <w:rPr>
          <w:rFonts w:eastAsia="Times New Roman" w:cs="Times New Roman"/>
          <w:szCs w:val="24"/>
        </w:rPr>
        <w:t>μία αλλαγή στο κομμάτι της αξιολόγησης των εκπαιδευτικών αναγκών των μαθητών.</w:t>
      </w:r>
    </w:p>
    <w:p w14:paraId="0675916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Αντιθέτως τα ΚΕΣΥ στελεχώνονται και με περισσότερους επιστήμονες </w:t>
      </w:r>
      <w:r>
        <w:rPr>
          <w:rFonts w:eastAsia="Times New Roman" w:cs="Times New Roman"/>
          <w:szCs w:val="24"/>
        </w:rPr>
        <w:t>για να μην εξαντλούνται στα πλαίσια της γνωμάτευσης, αλλά θα καθορίζουν το είδος της εκπαιδευτικής ανάγκης, θα προτείνουν το κατάλληλο εκπαιδευτικό πλαίσιο για κάθε μαθητή, θα σχεδιάζουν και θα υποστηρίζουν τον εκπαιδευτικό στο εξατομικευμένο πρόγραμμα εκπ</w:t>
      </w:r>
      <w:r>
        <w:rPr>
          <w:rFonts w:eastAsia="Times New Roman" w:cs="Times New Roman"/>
          <w:szCs w:val="24"/>
        </w:rPr>
        <w:t xml:space="preserve">αίδευσης του μαθητή και τέλος θα υποστηρίζουν τον εκπαιδευτικό και σε άλλα θέματα διαχείρισης της σχολικής τάξης. </w:t>
      </w:r>
    </w:p>
    <w:p w14:paraId="0675916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Μέχρι σήμερα ένα παιδί έπρεπε να περιμένει έως και δύο χρόνια για να αξιολογηθεί από το ΚΕΔΔΥ. Από εδώ και πέρα με τη θεαματική αύξηση των θέ</w:t>
      </w:r>
      <w:r>
        <w:rPr>
          <w:rFonts w:eastAsia="Times New Roman" w:cs="Times New Roman"/>
          <w:szCs w:val="24"/>
        </w:rPr>
        <w:t>σεων στα ΚΕΣΥ αναμένεται να επιταχυνθούν οι διαδικασίες έκδοσης των γνωματεύσεων αλλά και να υποστηρίζονται οι εκπαιδευτικοί.</w:t>
      </w:r>
    </w:p>
    <w:p w14:paraId="0675917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Φωτεινή εξαίρεση ήταν το ΚΕΔΔΥ της Ξάνθης, το οποίο είχε ελάχιστη αναμονή. Όμως με την αύξηση των θέσεων και τη μετατροπή του σε Κ</w:t>
      </w:r>
      <w:r>
        <w:rPr>
          <w:rFonts w:eastAsia="Times New Roman" w:cs="Times New Roman"/>
          <w:szCs w:val="24"/>
        </w:rPr>
        <w:t xml:space="preserve">ΕΣΥ αναμένεται να φέρει ακόμη καλύτερα αποτελέσματα στον </w:t>
      </w:r>
      <w:r>
        <w:rPr>
          <w:rFonts w:eastAsia="Times New Roman" w:cs="Times New Roman"/>
          <w:szCs w:val="24"/>
        </w:rPr>
        <w:t>ν</w:t>
      </w:r>
      <w:r>
        <w:rPr>
          <w:rFonts w:eastAsia="Times New Roman" w:cs="Times New Roman"/>
          <w:szCs w:val="24"/>
        </w:rPr>
        <w:t>ομό μας.</w:t>
      </w:r>
    </w:p>
    <w:p w14:paraId="0675917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Αξίζει, επίσης, να αναφερθούμε στον σχολικό προγραμματισμό και την </w:t>
      </w:r>
      <w:proofErr w:type="spellStart"/>
      <w:r>
        <w:rPr>
          <w:rFonts w:eastAsia="Times New Roman" w:cs="Times New Roman"/>
          <w:szCs w:val="24"/>
        </w:rPr>
        <w:t>ανατροφοδοτική</w:t>
      </w:r>
      <w:proofErr w:type="spellEnd"/>
      <w:r>
        <w:rPr>
          <w:rFonts w:eastAsia="Times New Roman" w:cs="Times New Roman"/>
          <w:szCs w:val="24"/>
        </w:rPr>
        <w:t xml:space="preserve"> αποτίμηση του έργου της σχολικής μονάδας από τους ίδιους τους συλλόγους διδασκόντων. Η διαδικασία αυτή κανέ</w:t>
      </w:r>
      <w:r>
        <w:rPr>
          <w:rFonts w:eastAsia="Times New Roman" w:cs="Times New Roman"/>
          <w:szCs w:val="24"/>
        </w:rPr>
        <w:t>να κοινό δεν έχει με την αξιολόγηση των εκπαιδευτικών της Νέας Δημοκρατίας, στην οποία οι εκπαιδευτικοί αντιστάθηκαν σθεναρά λόγω της σύνδεσης με τις απολύσεις τα πρώτα χρόνια των μνημονίων.</w:t>
      </w:r>
    </w:p>
    <w:p w14:paraId="0675917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τη συγκεκριμένη διάταξη ο σύλλογος διδασκόντων σε συνεργασία μ</w:t>
      </w:r>
      <w:r>
        <w:rPr>
          <w:rFonts w:eastAsia="Times New Roman" w:cs="Times New Roman"/>
          <w:szCs w:val="24"/>
        </w:rPr>
        <w:t>ε τους φορείς της σχολικής κοινότητας θέτει τους εκπαιδευτικούς στόχους, αποτιμά αν επιτεύχθηκαν ή όχι και με βάση αυτό σχεδιάζεται η επιμόρφωση και η στήριξη της σχολικής μονάδας όπου αυτή χρειάζεται.</w:t>
      </w:r>
    </w:p>
    <w:p w14:paraId="0675917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Όλα τα παραπάνω φυσικά ισχύουν και για τη μειονοτική ε</w:t>
      </w:r>
      <w:r>
        <w:rPr>
          <w:rFonts w:eastAsia="Times New Roman" w:cs="Times New Roman"/>
          <w:szCs w:val="24"/>
        </w:rPr>
        <w:t>κπαίδευση. Ειδικότερα για τη στελέχωση των ΠΕΚΕΣ προβλέπονται τρεις θέσεις εκπαιδευτικών του μειονοτικού προγράμματος πρωτοβάθμιας και δευτεροβάθμιας. Η επιστημονική ευθύνη του μειονοτικού προγράμματος και στις δύο βαθμίδες ανατίθεται αποκλειστικά στους συ</w:t>
      </w:r>
      <w:r>
        <w:rPr>
          <w:rFonts w:eastAsia="Times New Roman" w:cs="Times New Roman"/>
          <w:szCs w:val="24"/>
        </w:rPr>
        <w:t>ντονιστές εκπαιδευτικού έργου μειονοτικού προγράμματος για τα μειονοτικά σχολεία της Θράκης.</w:t>
      </w:r>
    </w:p>
    <w:p w14:paraId="0675917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στη στελέχωση των ΚΕΣΥ προβλέπονται δύο θέσεις, κατά προτεραιότητα, από μέλη της μειονότητας για τους Νομούς Ξάνθης και Ροδόπης. Συνεπώς όλες οι παραπάνω ευ</w:t>
      </w:r>
      <w:r>
        <w:rPr>
          <w:rFonts w:eastAsia="Times New Roman" w:cs="Times New Roman"/>
          <w:szCs w:val="24"/>
        </w:rPr>
        <w:t>εργετικές διατάξεις καταδεικνύουν τον σημαντικό ρόλο που θα παίξουν οι συντονιστές εκπαιδευτικού έργου στη βελτίωση της μειονοτικής εκπαίδευσης. Για τον λόγο αυτόν εξάλλου θα επιλεχθούν οι εκπαιδευτικοί με πολυετή εμπειρία σε αυτή.</w:t>
      </w:r>
    </w:p>
    <w:p w14:paraId="0675917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Όλα αυτά δείχνουν ότι έχ</w:t>
      </w:r>
      <w:r>
        <w:rPr>
          <w:rFonts w:eastAsia="Times New Roman" w:cs="Times New Roman"/>
          <w:szCs w:val="24"/>
        </w:rPr>
        <w:t xml:space="preserve">ουν γίνει θετικά βήματα στη μειονοτική εκπαίδευση, αλλά μένουν πολλά ακόμα να γίνουν όπως είναι φυσικά η αλλαγή των βιβλίων του </w:t>
      </w:r>
      <w:r>
        <w:rPr>
          <w:rFonts w:eastAsia="Times New Roman" w:cs="Times New Roman"/>
          <w:szCs w:val="24"/>
        </w:rPr>
        <w:t>Ε</w:t>
      </w:r>
      <w:r>
        <w:rPr>
          <w:rFonts w:eastAsia="Times New Roman" w:cs="Times New Roman"/>
          <w:szCs w:val="24"/>
        </w:rPr>
        <w:t xml:space="preserve">λληνόγλωσσου και του </w:t>
      </w:r>
      <w:proofErr w:type="spellStart"/>
      <w:r>
        <w:rPr>
          <w:rFonts w:eastAsia="Times New Roman" w:cs="Times New Roman"/>
          <w:szCs w:val="24"/>
        </w:rPr>
        <w:t>Τ</w:t>
      </w:r>
      <w:r>
        <w:rPr>
          <w:rFonts w:eastAsia="Times New Roman" w:cs="Times New Roman"/>
          <w:szCs w:val="24"/>
        </w:rPr>
        <w:t>ουρκόγλωσσου</w:t>
      </w:r>
      <w:proofErr w:type="spellEnd"/>
      <w:r>
        <w:rPr>
          <w:rFonts w:eastAsia="Times New Roman" w:cs="Times New Roman"/>
          <w:szCs w:val="24"/>
        </w:rPr>
        <w:t xml:space="preserve"> προγράμματος αλλά και το πάγιο αίτημα των εκπαιδευτικών του μειονοτικού προγράμματος για επι</w:t>
      </w:r>
      <w:r>
        <w:rPr>
          <w:rFonts w:eastAsia="Times New Roman" w:cs="Times New Roman"/>
          <w:szCs w:val="24"/>
        </w:rPr>
        <w:t>μόρφωση.</w:t>
      </w:r>
    </w:p>
    <w:p w14:paraId="0675917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νομοσχέδιο δείχνει ότι πάμε σε περίοδο ομαλοποίησης και ανασυγκρότησης της εκπαίδευσης προς το καλύτερο και τελικά σε περίοδο ομαλοποίησης και ανασυγκρότησης της χώρας μας.</w:t>
      </w:r>
    </w:p>
    <w:p w14:paraId="0675917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υ κυρίου Βουλευτή)</w:t>
      </w:r>
    </w:p>
    <w:p w14:paraId="0675917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Τελειώνω, κύριε Πρόεδρε. Ένα λεπτό.</w:t>
      </w:r>
    </w:p>
    <w:p w14:paraId="0675917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Ειδικά μετά την καθαρή έξοδο από την κατάσταση της επιτροπείας και των μνημονίων που είναι μπροστά μας, οφείλουμε να στρέψουμε το βλέμμα μας όχι μόνον </w:t>
      </w:r>
      <w:r>
        <w:rPr>
          <w:rFonts w:eastAsia="Times New Roman" w:cs="Times New Roman"/>
          <w:szCs w:val="24"/>
        </w:rPr>
        <w:lastRenderedPageBreak/>
        <w:t>στην οικονομική ανάπτυξη αλλά και στους υπόλοιπους</w:t>
      </w:r>
      <w:r>
        <w:rPr>
          <w:rFonts w:eastAsia="Times New Roman" w:cs="Times New Roman"/>
          <w:szCs w:val="24"/>
        </w:rPr>
        <w:t xml:space="preserve"> τομείς του κράτους που επλήγησαν περισσότερο από την κρίση όπως στην παιδεία. Με αυτό το νομοσχέδιο γίνεται το πρώτο βήμα. </w:t>
      </w:r>
    </w:p>
    <w:p w14:paraId="0675917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17B"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675917C" w14:textId="77777777" w:rsidR="00866F2D" w:rsidRDefault="003A64EF">
      <w:pPr>
        <w:spacing w:line="600" w:lineRule="auto"/>
        <w:ind w:firstLine="720"/>
        <w:jc w:val="both"/>
        <w:rPr>
          <w:rFonts w:eastAsia="Times New Roman" w:cs="Times New Roman"/>
          <w:szCs w:val="24"/>
        </w:rPr>
      </w:pPr>
      <w:r w:rsidRPr="00F23219">
        <w:rPr>
          <w:rFonts w:eastAsia="Times New Roman" w:cs="Times New Roman"/>
          <w:b/>
          <w:szCs w:val="24"/>
        </w:rPr>
        <w:t xml:space="preserve">ΠΡΟΕΔΡΕΥΩΝ (Δημήτριος </w:t>
      </w:r>
      <w:proofErr w:type="spellStart"/>
      <w:r w:rsidRPr="00F23219">
        <w:rPr>
          <w:rFonts w:eastAsia="Times New Roman" w:cs="Times New Roman"/>
          <w:b/>
          <w:szCs w:val="24"/>
        </w:rPr>
        <w:t>Κρεμαστινός</w:t>
      </w:r>
      <w:proofErr w:type="spellEnd"/>
      <w:r w:rsidRPr="00F23219">
        <w:rPr>
          <w:rFonts w:eastAsia="Times New Roman" w:cs="Times New Roman"/>
          <w:b/>
          <w:szCs w:val="24"/>
        </w:rPr>
        <w:t>):</w:t>
      </w:r>
      <w:r>
        <w:rPr>
          <w:rFonts w:eastAsia="Times New Roman" w:cs="Times New Roman"/>
          <w:szCs w:val="24"/>
        </w:rPr>
        <w:t xml:space="preserve"> Ευχαριστούμε</w:t>
      </w:r>
    </w:p>
    <w:p w14:paraId="0675917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Συνεχίζο</w:t>
      </w:r>
      <w:r>
        <w:rPr>
          <w:rFonts w:eastAsia="Times New Roman" w:cs="Times New Roman"/>
          <w:szCs w:val="24"/>
        </w:rPr>
        <w:t>υμε με τον Βουλευτή της Δημοκρατικής Συμπαράταξης, τον κ. Λοβέρδο.</w:t>
      </w:r>
    </w:p>
    <w:p w14:paraId="0675917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675917F" w14:textId="77777777" w:rsidR="00866F2D" w:rsidRDefault="003A64EF">
      <w:pPr>
        <w:spacing w:line="600" w:lineRule="auto"/>
        <w:ind w:firstLine="720"/>
        <w:jc w:val="both"/>
        <w:rPr>
          <w:rFonts w:eastAsia="Times New Roman" w:cs="Times New Roman"/>
          <w:szCs w:val="24"/>
        </w:rPr>
      </w:pPr>
      <w:r w:rsidRPr="00CB5CA6">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0675918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Κυρία Υπουργέ, ο τομέας της εκπαίδευσης είναι ένας χώρος που κατακτήσαμε να μην είναι το κέντρο των πολιτικών </w:t>
      </w:r>
      <w:r>
        <w:rPr>
          <w:rFonts w:eastAsia="Times New Roman" w:cs="Times New Roman"/>
          <w:szCs w:val="24"/>
        </w:rPr>
        <w:t>αντιπαραθέσεων, να μην είναι η βάση για την επιδίωξη πολιτικών στοχεύσεων.</w:t>
      </w:r>
    </w:p>
    <w:p w14:paraId="06759181" w14:textId="77777777" w:rsidR="00866F2D" w:rsidRDefault="003A64EF">
      <w:pPr>
        <w:spacing w:line="600" w:lineRule="auto"/>
        <w:ind w:firstLine="720"/>
        <w:jc w:val="both"/>
        <w:rPr>
          <w:rFonts w:eastAsia="Times New Roman"/>
          <w:szCs w:val="24"/>
        </w:rPr>
      </w:pPr>
      <w:r>
        <w:rPr>
          <w:rFonts w:eastAsia="Times New Roman"/>
          <w:szCs w:val="24"/>
        </w:rPr>
        <w:lastRenderedPageBreak/>
        <w:t>Και αυτήν την παραδοχή την κάναμε σχεδόν καθολικά ως πολιτικό σύστημα μετά από πάρα πολλές επιβαρύνσεις που δημιούργησαν στην εκπαίδευση οι κομματικοί ανταγωνισμοί, στη φάση αυτού π</w:t>
      </w:r>
      <w:r>
        <w:rPr>
          <w:rFonts w:eastAsia="Times New Roman"/>
          <w:szCs w:val="24"/>
        </w:rPr>
        <w:t xml:space="preserve">ου λέω εγώ «ύστερη μεταπολίτευση», δηλαδή μετά το 2000. </w:t>
      </w:r>
    </w:p>
    <w:p w14:paraId="06759182" w14:textId="77777777" w:rsidR="00866F2D" w:rsidRDefault="003A64EF">
      <w:pPr>
        <w:spacing w:line="600" w:lineRule="auto"/>
        <w:ind w:firstLine="720"/>
        <w:jc w:val="both"/>
        <w:rPr>
          <w:rFonts w:eastAsia="Times New Roman"/>
          <w:szCs w:val="24"/>
        </w:rPr>
      </w:pPr>
      <w:r>
        <w:rPr>
          <w:rFonts w:eastAsia="Times New Roman"/>
          <w:szCs w:val="24"/>
        </w:rPr>
        <w:t>Δεν με εκπλήσσει ότι η μοναδική κυβέρνηση που βγήκε έξω από αυτήν την κατάκτηση είναι η Κυβέρνηση των ΣΥΡΙΖΑ - ΑΝΕΛ. Είστε μια μοναδική εξαίρεση και εδώ, όπως είστε πραγματικά εξαίρεση και στα θέματα</w:t>
      </w:r>
      <w:r>
        <w:rPr>
          <w:rFonts w:eastAsia="Times New Roman"/>
          <w:szCs w:val="24"/>
        </w:rPr>
        <w:t xml:space="preserve"> εξωτερικής πολιτικής που είναι τόσο επίκαιρα αυτές τις ημέρες. </w:t>
      </w:r>
    </w:p>
    <w:p w14:paraId="06759183" w14:textId="77777777" w:rsidR="00866F2D" w:rsidRDefault="003A64EF">
      <w:pPr>
        <w:spacing w:line="600" w:lineRule="auto"/>
        <w:ind w:firstLine="720"/>
        <w:jc w:val="both"/>
        <w:rPr>
          <w:rFonts w:eastAsia="Times New Roman"/>
          <w:szCs w:val="24"/>
        </w:rPr>
      </w:pPr>
      <w:r>
        <w:rPr>
          <w:rFonts w:eastAsia="Times New Roman"/>
          <w:szCs w:val="24"/>
        </w:rPr>
        <w:t>Πρώτον, σε ό,τι αφορά τα ελληνοτουρκικά καταφέρατε να γίνετε ως Κυβέρνηση -όχι όλοι, κάποιοι από εσάς, όμως, με τρόπο έκδηλο- κομμάτι του προεκλογικού παιχνιδιού της Τουρκίας, να παίζετε με κ</w:t>
      </w:r>
      <w:r>
        <w:rPr>
          <w:rFonts w:eastAsia="Times New Roman"/>
          <w:szCs w:val="24"/>
        </w:rPr>
        <w:t>ριτήριο τις βουλές των κομμάτων και των υποψηφίων στην προεκλογική περίοδο της Τουρκίας. Άθελά σας προφανώς, αλλά το κάνετε.</w:t>
      </w:r>
    </w:p>
    <w:p w14:paraId="06759184"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Δεύτερον, σε ό,τι αφορά τα θέματα της </w:t>
      </w:r>
      <w:proofErr w:type="spellStart"/>
      <w:r>
        <w:rPr>
          <w:rFonts w:eastAsia="Times New Roman"/>
          <w:szCs w:val="24"/>
          <w:lang w:val="en-US"/>
        </w:rPr>
        <w:t>Fyrom</w:t>
      </w:r>
      <w:proofErr w:type="spellEnd"/>
      <w:r>
        <w:rPr>
          <w:rFonts w:eastAsia="Times New Roman"/>
          <w:szCs w:val="24"/>
        </w:rPr>
        <w:t xml:space="preserve">, έχετε προσπαθήσει με τον πιο αδέξιο τρόπο από την αρχή Δεκεμβρίου του 2017 να </w:t>
      </w:r>
      <w:r>
        <w:rPr>
          <w:rFonts w:eastAsia="Times New Roman"/>
          <w:szCs w:val="24"/>
        </w:rPr>
        <w:t>δημιουργήσετε προβλήματα στην Αντιπολίτευση για να πάρετε κάποιες ψήφους εσείς, με αποτέλεσμα αυτήν τη στιγμή να μην ξέρει κανένας στην Ελλάδα τη Δευτέρα και την Τρίτη αν αυτά που άκουγε την Κυριακή από τους κυβερνώντες είναι σοβαρά.</w:t>
      </w:r>
    </w:p>
    <w:p w14:paraId="06759185" w14:textId="77777777" w:rsidR="00866F2D" w:rsidRDefault="003A64EF">
      <w:pPr>
        <w:spacing w:line="600" w:lineRule="auto"/>
        <w:ind w:firstLine="720"/>
        <w:jc w:val="both"/>
        <w:rPr>
          <w:rFonts w:eastAsia="Times New Roman"/>
          <w:szCs w:val="24"/>
        </w:rPr>
      </w:pPr>
      <w:r>
        <w:rPr>
          <w:rFonts w:eastAsia="Times New Roman"/>
          <w:szCs w:val="24"/>
        </w:rPr>
        <w:t>Επειδή, λοιπόν, η κλεψ</w:t>
      </w:r>
      <w:r>
        <w:rPr>
          <w:rFonts w:eastAsia="Times New Roman"/>
          <w:szCs w:val="24"/>
        </w:rPr>
        <w:t>ύδρα της κυβερνητικής βιοδιαθεσιμότητας αδειάζει με αδυσώπητους ρυθμούς και επειδή το φάσμα της ήττας έχει σκεπάσει τον πολιτικό σας ορίζοντα αποφασίσατε ακόμη μια φορά -πολλοστή στα θέματα της εκπαίδευσης- να νομοθετήσετε για πρωτοβάθμια και δευτεροβάθμια</w:t>
      </w:r>
      <w:r>
        <w:rPr>
          <w:rFonts w:eastAsia="Times New Roman"/>
          <w:szCs w:val="24"/>
        </w:rPr>
        <w:t xml:space="preserve"> με μικροπολιτικά κριτήρια για να ικανοποιήσετε το στενό εκλογικό σας ακροατήριο.</w:t>
      </w:r>
    </w:p>
    <w:p w14:paraId="06759186" w14:textId="77777777" w:rsidR="00866F2D" w:rsidRDefault="003A64EF">
      <w:pPr>
        <w:spacing w:line="600" w:lineRule="auto"/>
        <w:ind w:firstLine="720"/>
        <w:jc w:val="both"/>
        <w:rPr>
          <w:rFonts w:eastAsia="Times New Roman"/>
          <w:szCs w:val="24"/>
        </w:rPr>
      </w:pPr>
      <w:r>
        <w:rPr>
          <w:rFonts w:eastAsia="Times New Roman"/>
          <w:szCs w:val="24"/>
        </w:rPr>
        <w:t>Κοιτάς αριστερά</w:t>
      </w:r>
      <w:r w:rsidRPr="002B39A9">
        <w:rPr>
          <w:rFonts w:eastAsia="Times New Roman"/>
          <w:szCs w:val="24"/>
        </w:rPr>
        <w:t xml:space="preserve"> </w:t>
      </w:r>
      <w:r>
        <w:rPr>
          <w:rFonts w:eastAsia="Times New Roman"/>
          <w:szCs w:val="24"/>
        </w:rPr>
        <w:t>στην Αίθουσα αυτή, όπως κοιτάω εγώ την Αίθουσα δηλαδή, βλέπεις τον άνθρωπο ο οποίος μπουκάριζε στο Υπουργείο Παιδείας παίζοντας ένα αποκλειστικά κομματικό, δή</w:t>
      </w:r>
      <w:r>
        <w:rPr>
          <w:rFonts w:eastAsia="Times New Roman"/>
          <w:szCs w:val="24"/>
        </w:rPr>
        <w:t xml:space="preserve">θεν συνδικαλιστικό ρόλο. Κοιτάς δεξιά και βλέπεις τον Υπουργό που μπουκάριζε για να διαλύσει παρελάσεις στον </w:t>
      </w:r>
      <w:r>
        <w:rPr>
          <w:rFonts w:eastAsia="Times New Roman"/>
          <w:szCs w:val="24"/>
        </w:rPr>
        <w:t xml:space="preserve">νομό </w:t>
      </w:r>
      <w:r>
        <w:rPr>
          <w:rFonts w:eastAsia="Times New Roman"/>
          <w:szCs w:val="24"/>
        </w:rPr>
        <w:t xml:space="preserve">του. Και τώρα μπουκάρατε όλοι </w:t>
      </w:r>
      <w:r>
        <w:rPr>
          <w:rFonts w:eastAsia="Times New Roman"/>
          <w:szCs w:val="24"/>
        </w:rPr>
        <w:lastRenderedPageBreak/>
        <w:t>μαζί από το 2015 και μετά με μια εξαίρεση, να κάνετε στο</w:t>
      </w:r>
      <w:r>
        <w:rPr>
          <w:rFonts w:eastAsia="Times New Roman"/>
          <w:szCs w:val="24"/>
        </w:rPr>
        <w:t>ν</w:t>
      </w:r>
      <w:r>
        <w:rPr>
          <w:rFonts w:eastAsia="Times New Roman"/>
          <w:szCs w:val="24"/>
        </w:rPr>
        <w:t xml:space="preserve"> χώρο της εκπαίδευσης αυτό που συμφέρει το κόμμα σας κα</w:t>
      </w:r>
      <w:r>
        <w:rPr>
          <w:rFonts w:eastAsia="Times New Roman"/>
          <w:szCs w:val="24"/>
        </w:rPr>
        <w:t xml:space="preserve">ι κανέναν άλλο και να το κάνετε από το 2015 έως και σήμερα και επειγόντος. </w:t>
      </w:r>
    </w:p>
    <w:p w14:paraId="06759187" w14:textId="77777777" w:rsidR="00866F2D" w:rsidRDefault="003A64EF">
      <w:pPr>
        <w:spacing w:line="600" w:lineRule="auto"/>
        <w:ind w:firstLine="720"/>
        <w:jc w:val="both"/>
        <w:rPr>
          <w:rFonts w:eastAsia="Times New Roman"/>
          <w:szCs w:val="24"/>
        </w:rPr>
      </w:pPr>
      <w:r>
        <w:rPr>
          <w:rFonts w:eastAsia="Times New Roman"/>
          <w:szCs w:val="24"/>
        </w:rPr>
        <w:t>Ο κατήφορος ο εκπαιδευτικός είναι ο δρόμος που συχνά επιλέγετε, αλλά πρέπει να καταλάβετε -τώρα πια βέβαια είναι αργά- ότι ο εκπαιδευτικός κατήφορος οδηγεί σε κατήφορο και την υπόλ</w:t>
      </w:r>
      <w:r>
        <w:rPr>
          <w:rFonts w:eastAsia="Times New Roman"/>
          <w:szCs w:val="24"/>
        </w:rPr>
        <w:t xml:space="preserve">οιπη κοινωνία. Μπορεί τα αποτελέσματά του να γίνονται ορατά μετά από κάποια χρόνια, αλλά πάντως είναι πολύ σοβαρά και δύσκολα μπορούν να θεραπευτούν. </w:t>
      </w:r>
    </w:p>
    <w:p w14:paraId="06759188" w14:textId="77777777" w:rsidR="00866F2D" w:rsidRDefault="003A64EF">
      <w:pPr>
        <w:spacing w:line="600" w:lineRule="auto"/>
        <w:ind w:firstLine="720"/>
        <w:jc w:val="both"/>
        <w:rPr>
          <w:rFonts w:eastAsia="Times New Roman"/>
          <w:szCs w:val="24"/>
        </w:rPr>
      </w:pPr>
      <w:r>
        <w:rPr>
          <w:rFonts w:eastAsia="Times New Roman"/>
          <w:szCs w:val="24"/>
        </w:rPr>
        <w:t>Ερασιτεχνισμός, ιδεοληψία, γίνατε αυτό που τόσο εύστοχα ο Σεφέρης είχε πει</w:t>
      </w:r>
      <w:r w:rsidRPr="00DD22A5">
        <w:rPr>
          <w:rFonts w:eastAsia="Times New Roman"/>
          <w:szCs w:val="24"/>
        </w:rPr>
        <w:t>:</w:t>
      </w:r>
      <w:r>
        <w:rPr>
          <w:rFonts w:eastAsia="Times New Roman"/>
          <w:szCs w:val="24"/>
        </w:rPr>
        <w:t xml:space="preserve"> «Σε αυτόν τον τόπο όλοι είμασ</w:t>
      </w:r>
      <w:r>
        <w:rPr>
          <w:rFonts w:eastAsia="Times New Roman"/>
          <w:szCs w:val="24"/>
        </w:rPr>
        <w:t xml:space="preserve">τε τόσο τραγικά αυτοδίδακτοι». Πράγματι, έχετε να επιδείξετε πραγματικά αρετές σε αυτό που λέμε άσχετος και αυτοδίδακτος που μαθαίνει στου άλλου ανθρώπου τον σβέρκο, γιατί με το νέο σας χτύπημα τι κάνετε; Τα είπε η </w:t>
      </w:r>
      <w:r>
        <w:rPr>
          <w:rFonts w:eastAsia="Times New Roman"/>
          <w:szCs w:val="24"/>
        </w:rPr>
        <w:t xml:space="preserve">κ. </w:t>
      </w:r>
      <w:proofErr w:type="spellStart"/>
      <w:r>
        <w:rPr>
          <w:rFonts w:eastAsia="Times New Roman"/>
          <w:szCs w:val="24"/>
        </w:rPr>
        <w:t>Χριστοφιλοπούλου</w:t>
      </w:r>
      <w:proofErr w:type="spellEnd"/>
      <w:r>
        <w:rPr>
          <w:rFonts w:eastAsia="Times New Roman"/>
          <w:szCs w:val="24"/>
        </w:rPr>
        <w:t xml:space="preserve"> πάρα πολύ καλά, τα έχ</w:t>
      </w:r>
      <w:r>
        <w:rPr>
          <w:rFonts w:eastAsia="Times New Roman"/>
          <w:szCs w:val="24"/>
        </w:rPr>
        <w:t xml:space="preserve">ουν πει και οι εισηγητές μας, ο κ. Κωνσταντόπουλος στην </w:t>
      </w:r>
      <w:r>
        <w:rPr>
          <w:rFonts w:eastAsia="Times New Roman"/>
          <w:szCs w:val="24"/>
        </w:rPr>
        <w:t xml:space="preserve">επιτροπή </w:t>
      </w:r>
      <w:r>
        <w:rPr>
          <w:rFonts w:eastAsia="Times New Roman"/>
          <w:szCs w:val="24"/>
        </w:rPr>
        <w:t xml:space="preserve">και εδώ στην Ολομέλεια, τα είπε η Πρόεδρος του Κινήματος </w:t>
      </w:r>
      <w:r>
        <w:rPr>
          <w:rFonts w:eastAsia="Times New Roman"/>
          <w:szCs w:val="24"/>
        </w:rPr>
        <w:lastRenderedPageBreak/>
        <w:t xml:space="preserve">Αλλαγής. Έχετε καταφέρει χτύπημα καίριο σε μια αξιοκρατική δομή του ελληνικού εκπαιδευτικού συστήματος. </w:t>
      </w:r>
    </w:p>
    <w:p w14:paraId="06759189" w14:textId="77777777" w:rsidR="00866F2D" w:rsidRDefault="003A64EF">
      <w:pPr>
        <w:spacing w:line="600" w:lineRule="auto"/>
        <w:ind w:firstLine="720"/>
        <w:jc w:val="both"/>
        <w:rPr>
          <w:rFonts w:eastAsia="Times New Roman"/>
          <w:szCs w:val="24"/>
        </w:rPr>
      </w:pPr>
      <w:r>
        <w:rPr>
          <w:rFonts w:eastAsia="Times New Roman"/>
          <w:szCs w:val="24"/>
        </w:rPr>
        <w:t>Υποστηρίζω την άποψη ότι το ε</w:t>
      </w:r>
      <w:r>
        <w:rPr>
          <w:rFonts w:eastAsia="Times New Roman"/>
          <w:szCs w:val="24"/>
        </w:rPr>
        <w:t>λληνικό εκπαιδευτικό σύστημα πάσχει και υπάρχουν εδώ ευθύνες. Έκανα και σχετική αναφορά στην αρχή της ομιλίας μου. Ωστόσο κατακτήθηκαν κάποιες νησίδες εκπαιδευτικής επάρκειας και κάποιες άλλες νησίδες πραγματικής επιτυχίας στον τομέα της εκπαιδευτικής πολι</w:t>
      </w:r>
      <w:r>
        <w:rPr>
          <w:rFonts w:eastAsia="Times New Roman"/>
          <w:szCs w:val="24"/>
        </w:rPr>
        <w:t>τικής. Θερίζετε ό,τι ξεχώριζε πάνω από το μέσο όρο. Θερίζετε ό,τι έχει καταφέρει αυτά τα χρόνια να θεμελιωθεί με προσπάθειες και να έχει επιτυχίες στη δράση του.</w:t>
      </w:r>
    </w:p>
    <w:p w14:paraId="0675918A" w14:textId="77777777" w:rsidR="00866F2D" w:rsidRDefault="003A64EF">
      <w:pPr>
        <w:spacing w:line="600" w:lineRule="auto"/>
        <w:ind w:firstLine="720"/>
        <w:jc w:val="both"/>
        <w:rPr>
          <w:rFonts w:eastAsia="Times New Roman"/>
          <w:szCs w:val="24"/>
        </w:rPr>
      </w:pPr>
      <w:r>
        <w:rPr>
          <w:rFonts w:eastAsia="Times New Roman"/>
          <w:szCs w:val="24"/>
        </w:rPr>
        <w:t>Έχω μιλήσει κατά καιρούς με πάρα πολλούς εκπαιδευτικούς, χαρακτηριστικές περιπτώσεις από την Ε</w:t>
      </w:r>
      <w:r>
        <w:rPr>
          <w:rFonts w:eastAsia="Times New Roman"/>
          <w:szCs w:val="24"/>
        </w:rPr>
        <w:t xml:space="preserve">ύβοια, από τη Βοιωτία, από την Αθήνα, από την Μακεδονία, εκπαιδευτικούς ενταγμένους στην πρωτοβάθμια και στη δευτεροβάθμια. </w:t>
      </w:r>
    </w:p>
    <w:p w14:paraId="0675918B" w14:textId="77777777" w:rsidR="00866F2D" w:rsidRDefault="003A64EF">
      <w:pPr>
        <w:spacing w:line="600" w:lineRule="auto"/>
        <w:ind w:firstLine="720"/>
        <w:jc w:val="both"/>
        <w:rPr>
          <w:rFonts w:eastAsia="Times New Roman"/>
          <w:szCs w:val="24"/>
        </w:rPr>
      </w:pPr>
      <w:r>
        <w:rPr>
          <w:rFonts w:eastAsia="Times New Roman"/>
          <w:szCs w:val="24"/>
        </w:rPr>
        <w:t xml:space="preserve">Είναι πολλές οι φορές, κυρίες και κύριοι Βουλευτές, που έχουν αναφερθεί οι άνθρωποι αυτοί στον ρόλο των </w:t>
      </w:r>
      <w:r>
        <w:rPr>
          <w:rFonts w:eastAsia="Times New Roman"/>
          <w:szCs w:val="24"/>
        </w:rPr>
        <w:t>σχολικών συμβούλων</w:t>
      </w:r>
      <w:r>
        <w:rPr>
          <w:rFonts w:eastAsia="Times New Roman"/>
          <w:szCs w:val="24"/>
        </w:rPr>
        <w:t xml:space="preserve"> ως κάτι </w:t>
      </w:r>
      <w:r>
        <w:rPr>
          <w:rFonts w:eastAsia="Times New Roman"/>
          <w:szCs w:val="24"/>
        </w:rPr>
        <w:t xml:space="preserve">καλό, ως κάτι που βοηθά. </w:t>
      </w:r>
      <w:r>
        <w:rPr>
          <w:rFonts w:eastAsia="Times New Roman"/>
          <w:szCs w:val="24"/>
        </w:rPr>
        <w:lastRenderedPageBreak/>
        <w:t>Και επειδή δεν σας αρέσουν τα προσόντα τους και επειδή δεν σας αρέσει η παρουσία τους, τους καταργείτε και ναι μεν, τους καταργείτε, αλλά δεν έχετε μπει και στον κόπο από ό,τι φαίνεται μέχρι τώρα, γιατί τελειώνει η συζήτηση....</w:t>
      </w:r>
    </w:p>
    <w:p w14:paraId="0675918C" w14:textId="77777777" w:rsidR="00866F2D" w:rsidRDefault="003A64EF">
      <w:pPr>
        <w:spacing w:line="600" w:lineRule="auto"/>
        <w:ind w:firstLine="720"/>
        <w:jc w:val="both"/>
        <w:rPr>
          <w:rFonts w:eastAsia="Times New Roman"/>
          <w:szCs w:val="24"/>
        </w:rPr>
      </w:pPr>
      <w:r>
        <w:rPr>
          <w:rFonts w:eastAsia="Times New Roman" w:cs="Times New Roman"/>
          <w:szCs w:val="24"/>
        </w:rPr>
        <w:t>(Στ</w:t>
      </w:r>
      <w:r>
        <w:rPr>
          <w:rFonts w:eastAsia="Times New Roman" w:cs="Times New Roman"/>
          <w:szCs w:val="24"/>
        </w:rPr>
        <w:t>ο σημείο αυτό κτυπάει το κουδούνι λήξεως του χρόνου ομιλίας του κυρίου Βουλευτή)</w:t>
      </w:r>
    </w:p>
    <w:p w14:paraId="0675918D" w14:textId="77777777" w:rsidR="00866F2D" w:rsidRDefault="003A64EF">
      <w:pPr>
        <w:spacing w:line="600" w:lineRule="auto"/>
        <w:ind w:firstLine="720"/>
        <w:jc w:val="both"/>
        <w:rPr>
          <w:rFonts w:eastAsia="Times New Roman"/>
          <w:szCs w:val="24"/>
        </w:rPr>
      </w:pPr>
      <w:r>
        <w:rPr>
          <w:rFonts w:eastAsia="Times New Roman"/>
          <w:szCs w:val="24"/>
        </w:rPr>
        <w:t>Κύριε Πρόεδρε, το πεντάλεπτό μου είναι προϊόν της επείγουσας διαδικασίας. Το πεντάλεπτό μου -και πολύ σωστά μου θυμίζετε τον χρόνο μου- δεν είναι προϊόν του Κανονισμού της Βου</w:t>
      </w:r>
      <w:r>
        <w:rPr>
          <w:rFonts w:eastAsia="Times New Roman"/>
          <w:szCs w:val="24"/>
        </w:rPr>
        <w:t>λής.</w:t>
      </w:r>
    </w:p>
    <w:p w14:paraId="0675918E" w14:textId="77777777" w:rsidR="00866F2D" w:rsidRDefault="003A64EF">
      <w:pPr>
        <w:spacing w:line="600" w:lineRule="auto"/>
        <w:jc w:val="both"/>
        <w:rPr>
          <w:rFonts w:eastAsia="Times New Roman"/>
          <w:szCs w:val="24"/>
        </w:rPr>
      </w:pPr>
      <w:r>
        <w:rPr>
          <w:rFonts w:eastAsia="Times New Roman"/>
          <w:szCs w:val="24"/>
        </w:rPr>
        <w:t xml:space="preserve">Είναι προϊόν αυτών εδώ που κυβερνούν τον τόπο, που για ένα τέτοιο θέμα μου δίνουν δικαίωμα να μιλήσω πέντε λεπτά. Κι εσείς, κύριε Πρόεδρε, μου το θυμίζετε και κάνετε πολύ καλά. Δυστυχώς, όμως, τα θέματα είναι πάρα πολλά. </w:t>
      </w:r>
    </w:p>
    <w:p w14:paraId="0675918F" w14:textId="77777777" w:rsidR="00866F2D" w:rsidRDefault="003A64EF">
      <w:pPr>
        <w:spacing w:line="600" w:lineRule="auto"/>
        <w:jc w:val="both"/>
        <w:rPr>
          <w:rFonts w:eastAsia="Times New Roman"/>
          <w:szCs w:val="24"/>
        </w:rPr>
      </w:pPr>
      <w:r>
        <w:rPr>
          <w:rFonts w:eastAsia="Times New Roman"/>
          <w:szCs w:val="24"/>
        </w:rPr>
        <w:tab/>
      </w:r>
      <w:r>
        <w:rPr>
          <w:rFonts w:eastAsia="Times New Roman"/>
          <w:szCs w:val="24"/>
        </w:rPr>
        <w:t>Έχετε κοιτάξει τι λέει η Διε</w:t>
      </w:r>
      <w:r>
        <w:rPr>
          <w:rFonts w:eastAsia="Times New Roman"/>
          <w:szCs w:val="24"/>
        </w:rPr>
        <w:t xml:space="preserve">ύθυνση Επιστημονικών Μελετών; Λέει πολλά στις δεκατέσσερις σελίδες. Λέει πάρα πολλά. Δεν έχω χρόνο να σταθώ. Θα σταθώ σε ένα, </w:t>
      </w:r>
      <w:r>
        <w:rPr>
          <w:rFonts w:eastAsia="Times New Roman"/>
          <w:szCs w:val="24"/>
        </w:rPr>
        <w:lastRenderedPageBreak/>
        <w:t>στο άρθρο 30, παράγραφος 3, όπως το αποκαλεί η ίδια «εκδήλωση άνισης μεταχείρισης, με την εισαγωγή κριτηρίου αποκλεισμού». Το έχετ</w:t>
      </w:r>
      <w:r>
        <w:rPr>
          <w:rFonts w:eastAsia="Times New Roman"/>
          <w:szCs w:val="24"/>
        </w:rPr>
        <w:t xml:space="preserve">ε σκεφτεί αυτό; </w:t>
      </w:r>
    </w:p>
    <w:p w14:paraId="06759190" w14:textId="77777777" w:rsidR="00866F2D" w:rsidRDefault="003A64EF">
      <w:pPr>
        <w:spacing w:line="600" w:lineRule="auto"/>
        <w:ind w:firstLine="720"/>
        <w:jc w:val="both"/>
        <w:rPr>
          <w:rFonts w:eastAsia="Times New Roman"/>
          <w:szCs w:val="24"/>
        </w:rPr>
      </w:pPr>
      <w:r>
        <w:rPr>
          <w:rFonts w:eastAsia="Times New Roman"/>
          <w:szCs w:val="24"/>
        </w:rPr>
        <w:t xml:space="preserve">Η Διεύθυνση Επιστημονικών Μελετών λέει ότι στο άρθρο 30, παράγραφος 3, -όπως η ιδία το λέει- εισάγεται «εκδήλωση άνισης μεταχείρισης, με την εισαγωγή κριτηρίου αποκλεισμού». </w:t>
      </w:r>
    </w:p>
    <w:p w14:paraId="06759191" w14:textId="77777777" w:rsidR="00866F2D" w:rsidRDefault="003A64EF">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Άλλαξε αυτό. </w:t>
      </w:r>
    </w:p>
    <w:p w14:paraId="06759192" w14:textId="77777777" w:rsidR="00866F2D" w:rsidRDefault="003A64E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Δεν άλλαξε!</w:t>
      </w:r>
    </w:p>
    <w:p w14:paraId="06759193" w14:textId="77777777" w:rsidR="00866F2D" w:rsidRDefault="003A64EF">
      <w:pPr>
        <w:spacing w:line="600" w:lineRule="auto"/>
        <w:ind w:firstLine="720"/>
        <w:jc w:val="both"/>
        <w:rPr>
          <w:rFonts w:eastAsia="Times New Roman"/>
          <w:szCs w:val="24"/>
        </w:rPr>
      </w:pPr>
      <w:r>
        <w:rPr>
          <w:rFonts w:eastAsia="Times New Roman"/>
          <w:szCs w:val="24"/>
        </w:rPr>
        <w:t xml:space="preserve">Άλλαξε κατά τι; Άλλαξε κατά τη δυνατότητα να </w:t>
      </w:r>
      <w:proofErr w:type="spellStart"/>
      <w:r>
        <w:rPr>
          <w:rFonts w:eastAsia="Times New Roman"/>
          <w:szCs w:val="24"/>
        </w:rPr>
        <w:t>προσμετράται</w:t>
      </w:r>
      <w:proofErr w:type="spellEnd"/>
      <w:r>
        <w:rPr>
          <w:rFonts w:eastAsia="Times New Roman"/>
          <w:szCs w:val="24"/>
        </w:rPr>
        <w:t xml:space="preserve"> στον χρόνο ενός υποψηφίου, για να καταλάβει τις νέες θέσεις που έχουν δημιουργήσει, οι δύο θητείες σε μία. Και αυτό παραμένει κριτήριο αποκλεισμού, κυρίες και κύριοι συνάδελφοι, που μάλλον διαβάζετ</w:t>
      </w:r>
      <w:r>
        <w:rPr>
          <w:rFonts w:eastAsia="Times New Roman"/>
          <w:szCs w:val="24"/>
        </w:rPr>
        <w:t xml:space="preserve">ε τα κείμενα κρατώντας ανάποδα το χαρτί. </w:t>
      </w:r>
    </w:p>
    <w:p w14:paraId="06759194" w14:textId="77777777" w:rsidR="00866F2D" w:rsidRDefault="003A64EF">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Αποκλεισμού;</w:t>
      </w:r>
    </w:p>
    <w:p w14:paraId="06759195" w14:textId="77777777" w:rsidR="00866F2D" w:rsidRDefault="003A64E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 βεβαίως.</w:t>
      </w:r>
    </w:p>
    <w:p w14:paraId="06759196" w14:textId="77777777" w:rsidR="00866F2D" w:rsidRDefault="003A64EF">
      <w:pPr>
        <w:spacing w:line="600" w:lineRule="auto"/>
        <w:ind w:firstLine="720"/>
        <w:jc w:val="both"/>
        <w:rPr>
          <w:rFonts w:eastAsia="Times New Roman"/>
          <w:szCs w:val="24"/>
        </w:rPr>
      </w:pPr>
      <w:r>
        <w:rPr>
          <w:rFonts w:eastAsia="Times New Roman"/>
          <w:b/>
          <w:szCs w:val="24"/>
        </w:rPr>
        <w:lastRenderedPageBreak/>
        <w:t xml:space="preserve">ΙΩΑΝΝΗΣ ΑΝΔΡΙΑΝΟΣ: </w:t>
      </w:r>
      <w:r>
        <w:rPr>
          <w:rFonts w:eastAsia="Times New Roman"/>
          <w:szCs w:val="24"/>
        </w:rPr>
        <w:t xml:space="preserve">Η αντισυνταγματικότητα υπάρχει. </w:t>
      </w:r>
    </w:p>
    <w:p w14:paraId="06759197" w14:textId="77777777" w:rsidR="00866F2D" w:rsidRDefault="003A64E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αντισυνταγματικότητα παραμένει ακέραια, για όποιον ξέρει ελληνικά. Για όποιον δεν</w:t>
      </w:r>
      <w:r>
        <w:rPr>
          <w:rFonts w:eastAsia="Times New Roman"/>
          <w:szCs w:val="24"/>
        </w:rPr>
        <w:t xml:space="preserve"> ξέρει, είναι δικό του θέμα.</w:t>
      </w:r>
    </w:p>
    <w:p w14:paraId="06759198" w14:textId="77777777" w:rsidR="00866F2D" w:rsidRDefault="003A64EF">
      <w:pPr>
        <w:spacing w:line="600" w:lineRule="auto"/>
        <w:ind w:firstLine="720"/>
        <w:jc w:val="both"/>
        <w:rPr>
          <w:rFonts w:eastAsia="Times New Roman"/>
          <w:szCs w:val="24"/>
        </w:rPr>
      </w:pPr>
      <w:r>
        <w:rPr>
          <w:rFonts w:eastAsia="Times New Roman"/>
          <w:szCs w:val="24"/>
        </w:rPr>
        <w:t>Δεν έχω άλλον χρόνο. Θέλω να κλείσω με ένα θέμα που αφορά το άρθρο 85, για το Διοικητικό Συμβούλιο της «</w:t>
      </w:r>
      <w:proofErr w:type="spellStart"/>
      <w:r>
        <w:rPr>
          <w:rFonts w:eastAsia="Times New Roman"/>
          <w:szCs w:val="24"/>
        </w:rPr>
        <w:t>Σιβιτανιδείου</w:t>
      </w:r>
      <w:proofErr w:type="spellEnd"/>
      <w:r>
        <w:rPr>
          <w:rFonts w:eastAsia="Times New Roman"/>
          <w:szCs w:val="24"/>
        </w:rPr>
        <w:t>». Είναι χαρακτηριστικό, κυρίες και κύριοι Βουλευτές, πώς νομοθετούν οι άνθρωποι εδώ, που επειγόντος μας φέρνο</w:t>
      </w:r>
      <w:r>
        <w:rPr>
          <w:rFonts w:eastAsia="Times New Roman"/>
          <w:szCs w:val="24"/>
        </w:rPr>
        <w:t xml:space="preserve">υν τα νομοθετήματά τους στη Βουλή, για να μην μπορέσουμε να πούμε και τις αδυναμίες τους, εκεί που τις εντοπίζουμε. </w:t>
      </w:r>
    </w:p>
    <w:p w14:paraId="06759199" w14:textId="77777777" w:rsidR="00866F2D" w:rsidRDefault="003A64EF">
      <w:pPr>
        <w:spacing w:line="600" w:lineRule="auto"/>
        <w:ind w:firstLine="720"/>
        <w:jc w:val="both"/>
        <w:rPr>
          <w:rFonts w:eastAsia="Times New Roman"/>
          <w:szCs w:val="24"/>
        </w:rPr>
      </w:pPr>
      <w:r>
        <w:rPr>
          <w:rFonts w:eastAsia="Times New Roman"/>
          <w:szCs w:val="24"/>
        </w:rPr>
        <w:t>Στο άρθρο 85, λοιπόν, κύριοι συνάδελφοι, στο Διοικητικό Συμβούλιο της «</w:t>
      </w:r>
      <w:proofErr w:type="spellStart"/>
      <w:r>
        <w:rPr>
          <w:rFonts w:eastAsia="Times New Roman"/>
          <w:szCs w:val="24"/>
        </w:rPr>
        <w:t>Σιβιτανιδείου</w:t>
      </w:r>
      <w:proofErr w:type="spellEnd"/>
      <w:r>
        <w:rPr>
          <w:rFonts w:eastAsia="Times New Roman"/>
          <w:szCs w:val="24"/>
        </w:rPr>
        <w:t xml:space="preserve">», κάνατε τα επτά μέλη τις </w:t>
      </w:r>
      <w:r>
        <w:rPr>
          <w:rFonts w:eastAsia="Times New Roman"/>
          <w:szCs w:val="24"/>
        </w:rPr>
        <w:t xml:space="preserve">διοικήσεως </w:t>
      </w:r>
      <w:r>
        <w:rPr>
          <w:rFonts w:eastAsia="Times New Roman"/>
          <w:szCs w:val="24"/>
        </w:rPr>
        <w:t>εννιά. Επειδή δεν</w:t>
      </w:r>
      <w:r>
        <w:rPr>
          <w:rFonts w:eastAsia="Times New Roman"/>
          <w:szCs w:val="24"/>
        </w:rPr>
        <w:t xml:space="preserve"> σας αρέσουν οι συνδικαλιστές του χώρου, θέλετε να διορίσετε άνθρωπο απ’ έξω, παραγνωρίζοντας ότι υπάρχουν τρεις συνδικαλιστικοί φορείς. Επιλέγετε τον έναν, όποιον σας αρέσει πιο </w:t>
      </w:r>
      <w:r>
        <w:rPr>
          <w:rFonts w:eastAsia="Times New Roman"/>
          <w:szCs w:val="24"/>
        </w:rPr>
        <w:lastRenderedPageBreak/>
        <w:t xml:space="preserve">πολύ, να διορίζει αυτός, αντί αυτού που είπε ο κ. </w:t>
      </w:r>
      <w:proofErr w:type="spellStart"/>
      <w:r>
        <w:rPr>
          <w:rFonts w:eastAsia="Times New Roman"/>
          <w:szCs w:val="24"/>
        </w:rPr>
        <w:t>Μαυρωτάς</w:t>
      </w:r>
      <w:proofErr w:type="spellEnd"/>
      <w:r>
        <w:rPr>
          <w:rFonts w:eastAsia="Times New Roman"/>
          <w:szCs w:val="24"/>
        </w:rPr>
        <w:t>, δηλαδή να εκλέξου</w:t>
      </w:r>
      <w:r>
        <w:rPr>
          <w:rFonts w:eastAsia="Times New Roman"/>
          <w:szCs w:val="24"/>
        </w:rPr>
        <w:t xml:space="preserve">ν αυτοί οι άνθρωποι τον εκπρόσωπο της επιλογής τους. </w:t>
      </w:r>
    </w:p>
    <w:p w14:paraId="0675919A" w14:textId="77777777" w:rsidR="00866F2D" w:rsidRDefault="003A64EF">
      <w:pPr>
        <w:spacing w:line="600" w:lineRule="auto"/>
        <w:ind w:firstLine="720"/>
        <w:jc w:val="both"/>
        <w:rPr>
          <w:rFonts w:eastAsia="Times New Roman"/>
          <w:szCs w:val="24"/>
        </w:rPr>
      </w:pPr>
      <w:r>
        <w:rPr>
          <w:rFonts w:eastAsia="Times New Roman"/>
          <w:szCs w:val="24"/>
        </w:rPr>
        <w:t xml:space="preserve">Και τέλος, σε αυτό το άρθρο ορίζετε μέλος του Διοικητικού Συμβουλίου τον </w:t>
      </w:r>
      <w:r>
        <w:rPr>
          <w:rFonts w:eastAsia="Times New Roman"/>
          <w:szCs w:val="24"/>
        </w:rPr>
        <w:t xml:space="preserve">γενικό </w:t>
      </w:r>
      <w:r>
        <w:rPr>
          <w:rFonts w:eastAsia="Times New Roman"/>
          <w:szCs w:val="24"/>
        </w:rPr>
        <w:t xml:space="preserve">διευθυντή </w:t>
      </w:r>
      <w:r>
        <w:rPr>
          <w:rFonts w:eastAsia="Times New Roman"/>
          <w:szCs w:val="24"/>
        </w:rPr>
        <w:t>της «</w:t>
      </w:r>
      <w:proofErr w:type="spellStart"/>
      <w:r>
        <w:rPr>
          <w:rFonts w:eastAsia="Times New Roman"/>
          <w:szCs w:val="24"/>
        </w:rPr>
        <w:t>Σιβατινιδείου</w:t>
      </w:r>
      <w:proofErr w:type="spellEnd"/>
      <w:r>
        <w:rPr>
          <w:rFonts w:eastAsia="Times New Roman"/>
          <w:szCs w:val="24"/>
        </w:rPr>
        <w:t xml:space="preserve">». Όποιος καταλαβαίνει από διοίκηση, αντιλαμβάνεται τι σημαίνει ο </w:t>
      </w:r>
      <w:r>
        <w:rPr>
          <w:rFonts w:eastAsia="Times New Roman"/>
          <w:szCs w:val="24"/>
        </w:rPr>
        <w:t>γενικός διευθυντής</w:t>
      </w:r>
      <w:r>
        <w:rPr>
          <w:rFonts w:eastAsia="Times New Roman"/>
          <w:szCs w:val="24"/>
        </w:rPr>
        <w:t xml:space="preserve"> </w:t>
      </w:r>
      <w:r>
        <w:rPr>
          <w:rFonts w:eastAsia="Times New Roman"/>
          <w:szCs w:val="24"/>
        </w:rPr>
        <w:t>-ένα εκτελεστικό όργανο- να είναι και μέλος του Διοικητικού Συμβουλίου, δηλαδή του αποφασιστικού οργάνου που σχετίζεται με όλα τα θέματα της «</w:t>
      </w:r>
      <w:proofErr w:type="spellStart"/>
      <w:r>
        <w:rPr>
          <w:rFonts w:eastAsia="Times New Roman"/>
          <w:szCs w:val="24"/>
        </w:rPr>
        <w:t>Σιβατινιδείου</w:t>
      </w:r>
      <w:proofErr w:type="spellEnd"/>
      <w:r>
        <w:rPr>
          <w:rFonts w:eastAsia="Times New Roman"/>
          <w:szCs w:val="24"/>
        </w:rPr>
        <w:t xml:space="preserve">». </w:t>
      </w:r>
    </w:p>
    <w:p w14:paraId="0675919B" w14:textId="77777777" w:rsidR="00866F2D" w:rsidRDefault="003A64EF">
      <w:pPr>
        <w:spacing w:line="600" w:lineRule="auto"/>
        <w:ind w:firstLine="720"/>
        <w:jc w:val="both"/>
        <w:rPr>
          <w:rFonts w:eastAsia="Times New Roman"/>
          <w:szCs w:val="24"/>
        </w:rPr>
      </w:pPr>
      <w:r>
        <w:rPr>
          <w:rFonts w:eastAsia="Times New Roman"/>
          <w:szCs w:val="24"/>
        </w:rPr>
        <w:t xml:space="preserve">Αυτό προδίδει όχι μόνο ασχετοσύνη διοικητική, αυτό είναι προνόμιό σας, αλλά προδίδει και τον τρόπο που σκέπτεστε, πώς δηλαδή οι άνθρωποι της δικής σας επιλογής, ο </w:t>
      </w:r>
      <w:r>
        <w:rPr>
          <w:rFonts w:eastAsia="Times New Roman"/>
          <w:szCs w:val="24"/>
        </w:rPr>
        <w:t>γενικός διευθυντής</w:t>
      </w:r>
      <w:r>
        <w:rPr>
          <w:rFonts w:eastAsia="Times New Roman"/>
          <w:szCs w:val="24"/>
        </w:rPr>
        <w:t xml:space="preserve"> που ο Υπουργός διορίζει, θα είναι και μέλος του Διοικητικού Συμβουλίου και</w:t>
      </w:r>
      <w:r>
        <w:rPr>
          <w:rFonts w:eastAsia="Times New Roman"/>
          <w:szCs w:val="24"/>
        </w:rPr>
        <w:t xml:space="preserve"> θα αντισταθμίζεται με συνδικαλιστή της αρεσκείας μας. </w:t>
      </w:r>
    </w:p>
    <w:p w14:paraId="0675919C" w14:textId="77777777" w:rsidR="00866F2D" w:rsidRDefault="003A64EF">
      <w:pPr>
        <w:spacing w:line="600" w:lineRule="auto"/>
        <w:ind w:firstLine="720"/>
        <w:jc w:val="both"/>
        <w:rPr>
          <w:rFonts w:eastAsia="Times New Roman"/>
          <w:szCs w:val="24"/>
        </w:rPr>
      </w:pPr>
      <w:r>
        <w:rPr>
          <w:rFonts w:eastAsia="Times New Roman"/>
          <w:szCs w:val="24"/>
        </w:rPr>
        <w:t xml:space="preserve">Αυτά τα πράγματα σας χαρακτηρίζουν. Αυτά συνιστούν, από την πλευρά τους, τον εκπαιδευτικό σας κατήφορο και είναι πραγματικά σε βάρος σας που μας δίνετε και </w:t>
      </w:r>
      <w:r>
        <w:rPr>
          <w:rFonts w:eastAsia="Times New Roman"/>
          <w:szCs w:val="24"/>
        </w:rPr>
        <w:lastRenderedPageBreak/>
        <w:t>το πολύ σοβαρό επιχείρημα να μην έχουμε το δ</w:t>
      </w:r>
      <w:r>
        <w:rPr>
          <w:rFonts w:eastAsia="Times New Roman"/>
          <w:szCs w:val="24"/>
        </w:rPr>
        <w:t xml:space="preserve">ικαίωμα να σας ασκήσουμε κριτική και για πάνω από εκατό άρθρα να μας δίνετε πέντε λεπτά σε μία συνοπτική διαδικασία της Ολομέλειας. </w:t>
      </w:r>
    </w:p>
    <w:p w14:paraId="0675919D" w14:textId="77777777" w:rsidR="00866F2D" w:rsidRDefault="003A64EF">
      <w:pPr>
        <w:spacing w:line="600" w:lineRule="auto"/>
        <w:ind w:firstLine="720"/>
        <w:jc w:val="both"/>
        <w:rPr>
          <w:rFonts w:eastAsia="Times New Roman"/>
          <w:szCs w:val="24"/>
        </w:rPr>
      </w:pPr>
      <w:r>
        <w:rPr>
          <w:rFonts w:eastAsia="Times New Roman"/>
          <w:szCs w:val="24"/>
        </w:rPr>
        <w:t xml:space="preserve">Πρέπει να ντρέπεστε γι’ αυτά που κάνετε!  </w:t>
      </w:r>
    </w:p>
    <w:p w14:paraId="0675919E" w14:textId="77777777" w:rsidR="00866F2D" w:rsidRDefault="003A64EF">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Τον λόγο έχει ο κ. Άδωνις Γεωργιάδης, Βουλευ</w:t>
      </w:r>
      <w:r>
        <w:rPr>
          <w:rFonts w:eastAsia="Times New Roman"/>
          <w:szCs w:val="24"/>
        </w:rPr>
        <w:t xml:space="preserve">τής της Νέας Δημοκρατίας. Παράκληση να τηρήσουμε τον χρόνο. Δυστυχώς ο Κανονισμός λέει πέντε λεπτά. </w:t>
      </w:r>
    </w:p>
    <w:p w14:paraId="0675919F" w14:textId="77777777" w:rsidR="00866F2D" w:rsidRDefault="003A64EF">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Θα τηρήσω τον χρόνο, κύριε Πρόεδρε. μην ανησυχείτε. </w:t>
      </w:r>
    </w:p>
    <w:p w14:paraId="067591A0" w14:textId="77777777" w:rsidR="00866F2D" w:rsidRDefault="003A64EF">
      <w:pPr>
        <w:spacing w:line="600" w:lineRule="auto"/>
        <w:ind w:firstLine="720"/>
        <w:jc w:val="both"/>
        <w:rPr>
          <w:rFonts w:eastAsia="Times New Roman"/>
          <w:szCs w:val="24"/>
        </w:rPr>
      </w:pPr>
      <w:r>
        <w:rPr>
          <w:rFonts w:eastAsia="Times New Roman"/>
          <w:szCs w:val="24"/>
        </w:rPr>
        <w:t xml:space="preserve">Κύριε Υπουργέ, δυστυχώς λείπει ο Υπουργός, ο κ. </w:t>
      </w:r>
      <w:proofErr w:type="spellStart"/>
      <w:r>
        <w:rPr>
          <w:rFonts w:eastAsia="Times New Roman"/>
          <w:szCs w:val="24"/>
        </w:rPr>
        <w:t>Γαβρόγλου</w:t>
      </w:r>
      <w:proofErr w:type="spellEnd"/>
      <w:r>
        <w:rPr>
          <w:rFonts w:eastAsia="Times New Roman"/>
          <w:szCs w:val="24"/>
        </w:rPr>
        <w:t>, οπότε θέτω το</w:t>
      </w:r>
      <w:r>
        <w:rPr>
          <w:rFonts w:eastAsia="Times New Roman"/>
          <w:szCs w:val="24"/>
        </w:rPr>
        <w:t xml:space="preserve"> ερώτημα σε εσάς. Θα ήθελα να μας εξηγήσετε με σαφήνεια, γιατί εδώ πραγματικά δεν έχω καταλάβει ακόμα, για ποιον λόγο αυτό το νομοσχέδιο έχει έρθει με την επείγουσα διαδικασία. Θα ήθελα πραγματικά να δείξετε τον σεβασμό σας στο Κοινοβούλιο και να </w:t>
      </w:r>
      <w:r>
        <w:rPr>
          <w:rFonts w:eastAsia="Times New Roman"/>
          <w:szCs w:val="24"/>
        </w:rPr>
        <w:lastRenderedPageBreak/>
        <w:t>μας εξηγή</w:t>
      </w:r>
      <w:r>
        <w:rPr>
          <w:rFonts w:eastAsia="Times New Roman"/>
          <w:szCs w:val="24"/>
        </w:rPr>
        <w:t xml:space="preserve">σετε για ποιον λόγο και τι είναι αυτό που έχει αυτό το νομοσχέδιο που σας ανάγκασε να χρησιμοποιήσετε, κύριε Φίλη, την επείγουσα διαδικασία. Ποιος ο λόγος; </w:t>
      </w:r>
    </w:p>
    <w:p w14:paraId="067591A1" w14:textId="77777777" w:rsidR="00866F2D" w:rsidRDefault="003A64EF">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Εγώ είμαι ο Υπουργός; </w:t>
      </w:r>
    </w:p>
    <w:p w14:paraId="067591A2" w14:textId="77777777" w:rsidR="00866F2D" w:rsidRDefault="003A64EF">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Εσείς τον στηρίζετε. Μη μου λέ</w:t>
      </w:r>
      <w:r>
        <w:rPr>
          <w:rFonts w:eastAsia="Times New Roman"/>
          <w:szCs w:val="24"/>
        </w:rPr>
        <w:t xml:space="preserve">τε αν είστε Υπουργός. Ήσασταν. </w:t>
      </w:r>
    </w:p>
    <w:p w14:paraId="067591A3" w14:textId="77777777" w:rsidR="00866F2D" w:rsidRDefault="003A64EF">
      <w:pPr>
        <w:spacing w:line="600" w:lineRule="auto"/>
        <w:ind w:firstLine="720"/>
        <w:jc w:val="both"/>
        <w:rPr>
          <w:rFonts w:eastAsia="Times New Roman"/>
          <w:szCs w:val="24"/>
        </w:rPr>
      </w:pPr>
      <w:r>
        <w:rPr>
          <w:rFonts w:eastAsia="Times New Roman"/>
          <w:szCs w:val="24"/>
        </w:rPr>
        <w:t xml:space="preserve">Έχουμε ένα Κοινοβούλιο. Έχει έναν Κανονισμό. Φέρνετε ένα νομοσχέδιο με επείγουσα διαδικασία. Έχει καταστρατηγηθεί στο παρελθόν κι από εμάς να σας πω, αλλά ποτέ με τέτοιον εξόφθαλμο τρόπο. Ένα νομοσχέδιο που ήταν στη δημόσια </w:t>
      </w:r>
      <w:r>
        <w:rPr>
          <w:rFonts w:eastAsia="Times New Roman"/>
          <w:szCs w:val="24"/>
        </w:rPr>
        <w:t>διαβούλευση εδώ και μήνες, έρχεται ξαφνικά Παρασκευή βράδυ, με διπλάσια άρθρα κι ένας από την Κυβέρνηση δεν έχει την ευαισθησία προς το Κοινοβούλιο να γυρίσει και να εξηγήσει για ποιον λόγο πρέπει να έρθει με αυτή την επείγουσα διαδικασία. Ούτε μία δικαιολ</w:t>
      </w:r>
      <w:r>
        <w:rPr>
          <w:rFonts w:eastAsia="Times New Roman"/>
          <w:szCs w:val="24"/>
        </w:rPr>
        <w:t xml:space="preserve">ογία! </w:t>
      </w:r>
    </w:p>
    <w:p w14:paraId="067591A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Άρα, αυτά να τα θυμάστε, κύριε Φίλη στο μέλλον. Να τα θυμάστε όλα αυτά που κάνετε. Μην σας ξαναδώ στο μέλλον στο Κοινοβούλιο να φωνάζετε για κοινοβουλευτικές χούντες και τέτοια, όπως στο παρελθόν. Να τα θυμάστε! Εγώ τα σημειώνω όλα όσα κάνατε στο μπ</w:t>
      </w:r>
      <w:r>
        <w:rPr>
          <w:rFonts w:eastAsia="Times New Roman" w:cs="Times New Roman"/>
          <w:szCs w:val="24"/>
        </w:rPr>
        <w:t>λοκάκι.</w:t>
      </w:r>
    </w:p>
    <w:p w14:paraId="067591A5" w14:textId="77777777" w:rsidR="00866F2D" w:rsidRDefault="003A64EF">
      <w:pPr>
        <w:spacing w:line="600" w:lineRule="auto"/>
        <w:ind w:firstLine="720"/>
        <w:jc w:val="both"/>
        <w:rPr>
          <w:rFonts w:eastAsia="Times New Roman" w:cs="Times New Roman"/>
          <w:szCs w:val="24"/>
        </w:rPr>
      </w:pPr>
      <w:r w:rsidRPr="00937266">
        <w:rPr>
          <w:rFonts w:eastAsia="Times New Roman" w:cs="Times New Roman"/>
          <w:b/>
          <w:szCs w:val="24"/>
        </w:rPr>
        <w:t xml:space="preserve">ΝΙΚΟΛΑΟΣ ΦΙΛΗΣ: </w:t>
      </w:r>
      <w:r>
        <w:rPr>
          <w:rFonts w:eastAsia="Times New Roman" w:cs="Times New Roman"/>
          <w:szCs w:val="24"/>
        </w:rPr>
        <w:t>Δεν θα χρειαστεί.</w:t>
      </w:r>
    </w:p>
    <w:p w14:paraId="067591A6" w14:textId="77777777" w:rsidR="00866F2D" w:rsidRDefault="003A64EF">
      <w:pPr>
        <w:spacing w:line="600" w:lineRule="auto"/>
        <w:ind w:firstLine="720"/>
        <w:jc w:val="both"/>
        <w:rPr>
          <w:rFonts w:eastAsia="Times New Roman" w:cs="Times New Roman"/>
          <w:szCs w:val="24"/>
        </w:rPr>
      </w:pPr>
      <w:r w:rsidRPr="00937266">
        <w:rPr>
          <w:rFonts w:eastAsia="Times New Roman" w:cs="Times New Roman"/>
          <w:b/>
          <w:szCs w:val="24"/>
        </w:rPr>
        <w:t>ΣΠΥΡΙΔΩΝ</w:t>
      </w:r>
      <w:r>
        <w:rPr>
          <w:rFonts w:eastAsia="Times New Roman" w:cs="Times New Roman"/>
          <w:b/>
          <w:szCs w:val="24"/>
        </w:rPr>
        <w:t xml:space="preserve"> </w:t>
      </w:r>
      <w:r w:rsidRPr="00937266">
        <w:rPr>
          <w:rFonts w:eastAsia="Times New Roman" w:cs="Times New Roman"/>
          <w:b/>
          <w:szCs w:val="24"/>
        </w:rPr>
        <w:t>-</w:t>
      </w:r>
      <w:r>
        <w:rPr>
          <w:rFonts w:eastAsia="Times New Roman" w:cs="Times New Roman"/>
          <w:b/>
          <w:szCs w:val="24"/>
        </w:rPr>
        <w:t xml:space="preserve"> </w:t>
      </w:r>
      <w:r w:rsidRPr="00937266">
        <w:rPr>
          <w:rFonts w:eastAsia="Times New Roman" w:cs="Times New Roman"/>
          <w:b/>
          <w:szCs w:val="24"/>
        </w:rPr>
        <w:t xml:space="preserve">ΑΔΩΝΙΣ ΓΕΩΡΓΙΑΔΗΣ: </w:t>
      </w:r>
      <w:r>
        <w:rPr>
          <w:rFonts w:eastAsia="Times New Roman" w:cs="Times New Roman"/>
          <w:szCs w:val="24"/>
        </w:rPr>
        <w:t>Καλά, θα κυβερνάτε για πάντα, το ξέρω! Σας έχουμε καταλάβει.</w:t>
      </w:r>
    </w:p>
    <w:p w14:paraId="067591A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 θυμάστε την υποκρισία σας, όμως, και τι λέγατε σε αυτό το Κοινοβούλιο και εσείς προσωπικά για τέτοιου τύπου διαδικασίες.</w:t>
      </w:r>
      <w:r>
        <w:rPr>
          <w:rFonts w:eastAsia="Times New Roman" w:cs="Times New Roman"/>
          <w:szCs w:val="24"/>
        </w:rPr>
        <w:t xml:space="preserve"> Και έρχεται σήμερα νομοσχέδιο όπου ο Υπουργός κ. </w:t>
      </w:r>
      <w:proofErr w:type="spellStart"/>
      <w:r>
        <w:rPr>
          <w:rFonts w:eastAsia="Times New Roman" w:cs="Times New Roman"/>
          <w:szCs w:val="24"/>
        </w:rPr>
        <w:t>Γαβρόγλου</w:t>
      </w:r>
      <w:proofErr w:type="spellEnd"/>
      <w:r>
        <w:rPr>
          <w:rFonts w:eastAsia="Times New Roman" w:cs="Times New Roman"/>
          <w:szCs w:val="24"/>
        </w:rPr>
        <w:t>, μέσα στην ηρεμία και την ευγένεια που έχει, δεν έχει πει μία δικαιολογία γιατί καταπατά τον Κανονισμό της Βουλής κατά αυτόν τον τρόπο.</w:t>
      </w:r>
    </w:p>
    <w:p w14:paraId="067591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Πάμε, όμως, τώρα στο δεύτερο. Τι νομοσχέδιο είναι αυτό; Άκου</w:t>
      </w:r>
      <w:r>
        <w:rPr>
          <w:rFonts w:eastAsia="Times New Roman" w:cs="Times New Roman"/>
          <w:szCs w:val="24"/>
        </w:rPr>
        <w:t xml:space="preserve">σα τον κ. </w:t>
      </w:r>
      <w:proofErr w:type="spellStart"/>
      <w:r>
        <w:rPr>
          <w:rFonts w:eastAsia="Times New Roman" w:cs="Times New Roman"/>
          <w:szCs w:val="24"/>
        </w:rPr>
        <w:t>Γαβρόγλου</w:t>
      </w:r>
      <w:proofErr w:type="spellEnd"/>
      <w:r>
        <w:rPr>
          <w:rFonts w:eastAsia="Times New Roman" w:cs="Times New Roman"/>
          <w:szCs w:val="24"/>
        </w:rPr>
        <w:t xml:space="preserve"> ο οποίος έλεγε πράγματα που αν δεν ζούσαμε σε αυτήν τη χώρα, θα λέγαμε, τι </w:t>
      </w:r>
      <w:r>
        <w:rPr>
          <w:rFonts w:eastAsia="Times New Roman" w:cs="Times New Roman"/>
          <w:szCs w:val="24"/>
        </w:rPr>
        <w:lastRenderedPageBreak/>
        <w:t xml:space="preserve">λέει ο άνθρωπος! Κατηγορεί ο κ. </w:t>
      </w:r>
      <w:proofErr w:type="spellStart"/>
      <w:r>
        <w:rPr>
          <w:rFonts w:eastAsia="Times New Roman" w:cs="Times New Roman"/>
          <w:szCs w:val="24"/>
        </w:rPr>
        <w:t>Γαβρόγλου</w:t>
      </w:r>
      <w:proofErr w:type="spellEnd"/>
      <w:r>
        <w:rPr>
          <w:rFonts w:eastAsia="Times New Roman" w:cs="Times New Roman"/>
          <w:szCs w:val="24"/>
        </w:rPr>
        <w:t xml:space="preserve"> τη Νέα Δημοκρατία και την υπόλοιπη Αντιπολίτευση για </w:t>
      </w:r>
      <w:proofErr w:type="spellStart"/>
      <w:r>
        <w:rPr>
          <w:rFonts w:eastAsia="Times New Roman" w:cs="Times New Roman"/>
          <w:szCs w:val="24"/>
        </w:rPr>
        <w:t>κομματοκρατία</w:t>
      </w:r>
      <w:proofErr w:type="spellEnd"/>
      <w:r>
        <w:rPr>
          <w:rFonts w:eastAsia="Times New Roman" w:cs="Times New Roman"/>
          <w:szCs w:val="24"/>
        </w:rPr>
        <w:t>, σε ένα νομοσχέδιο στο οποίο στην ουσία καταργείτε τ</w:t>
      </w:r>
      <w:r>
        <w:rPr>
          <w:rFonts w:eastAsia="Times New Roman" w:cs="Times New Roman"/>
          <w:szCs w:val="24"/>
        </w:rPr>
        <w:t xml:space="preserve">ους </w:t>
      </w:r>
      <w:r>
        <w:rPr>
          <w:rFonts w:eastAsia="Times New Roman" w:cs="Times New Roman"/>
          <w:szCs w:val="24"/>
        </w:rPr>
        <w:t>σχολικούς συμβούλους</w:t>
      </w:r>
      <w:r>
        <w:rPr>
          <w:rFonts w:eastAsia="Times New Roman" w:cs="Times New Roman"/>
          <w:szCs w:val="24"/>
        </w:rPr>
        <w:t xml:space="preserve"> και καταργείτε την αξιολόγηση με αποκλειστικό στόχο –ποιον;- να στείλετε ένα σήμα της ήσσονος προσπάθειας, να πάνε όλα προς τα κάτω, να κερδίσετε ψήφους δηλαδή. Περί αυτού πρόκειται.</w:t>
      </w:r>
    </w:p>
    <w:p w14:paraId="067591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Έχετε το θράσος να έρχεστε και να μιλάτε για </w:t>
      </w:r>
      <w:proofErr w:type="spellStart"/>
      <w:r>
        <w:rPr>
          <w:rFonts w:eastAsia="Times New Roman" w:cs="Times New Roman"/>
          <w:szCs w:val="24"/>
        </w:rPr>
        <w:t>κομ</w:t>
      </w:r>
      <w:r>
        <w:rPr>
          <w:rFonts w:eastAsia="Times New Roman" w:cs="Times New Roman"/>
          <w:szCs w:val="24"/>
        </w:rPr>
        <w:t>ματοκρατία</w:t>
      </w:r>
      <w:proofErr w:type="spellEnd"/>
      <w:r>
        <w:rPr>
          <w:rFonts w:eastAsia="Times New Roman" w:cs="Times New Roman"/>
          <w:szCs w:val="24"/>
        </w:rPr>
        <w:t xml:space="preserve">, λες και κυβερνάτε πρώτη μέρα. Αυτά, κυρίες και κύριοι του ΣΥΡΙΖΑ, μπορούσατε να τα λέγατε πριν, όταν ήσασταν στην </w:t>
      </w:r>
      <w:r>
        <w:rPr>
          <w:rFonts w:eastAsia="Times New Roman" w:cs="Times New Roman"/>
          <w:szCs w:val="24"/>
        </w:rPr>
        <w:t>αντιπολίτευση</w:t>
      </w:r>
      <w:r>
        <w:rPr>
          <w:rFonts w:eastAsia="Times New Roman" w:cs="Times New Roman"/>
          <w:szCs w:val="24"/>
        </w:rPr>
        <w:t xml:space="preserve">. Μετά από τρία χρόνια που είσαστε στην εξουσία και έχουμε δει τι κάνετε -που έχετε διορίσει και τους μπατζανάκηδές </w:t>
      </w:r>
      <w:r>
        <w:rPr>
          <w:rFonts w:eastAsia="Times New Roman" w:cs="Times New Roman"/>
          <w:szCs w:val="24"/>
        </w:rPr>
        <w:t xml:space="preserve">σας- μπορείτε εσείς να μιλάτε πια για </w:t>
      </w:r>
      <w:proofErr w:type="spellStart"/>
      <w:r>
        <w:rPr>
          <w:rFonts w:eastAsia="Times New Roman" w:cs="Times New Roman"/>
          <w:szCs w:val="24"/>
        </w:rPr>
        <w:t>κομματοκρατία</w:t>
      </w:r>
      <w:proofErr w:type="spellEnd"/>
      <w:r>
        <w:rPr>
          <w:rFonts w:eastAsia="Times New Roman" w:cs="Times New Roman"/>
          <w:szCs w:val="24"/>
        </w:rPr>
        <w:t>;</w:t>
      </w:r>
    </w:p>
    <w:p w14:paraId="067591A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Εδώ θυμάμαι το πιο αμίμητο. Ο κ. Τσίπρας είχε δώσει συνέντευξη προεκλογική σε έναν κύριο που του εξηγούσε ότι ως Πρωθυπουργός θα καταργήσει τους μετακλητούς. Ο κύριος αυτός, ο δημοσιογράφος στον οποίο έλ</w:t>
      </w:r>
      <w:r>
        <w:rPr>
          <w:rFonts w:eastAsia="Times New Roman" w:cs="Times New Roman"/>
          <w:szCs w:val="24"/>
        </w:rPr>
        <w:t xml:space="preserve">εγε ο κ. Τσίπρας ότι όταν γίνει </w:t>
      </w:r>
      <w:r>
        <w:rPr>
          <w:rFonts w:eastAsia="Times New Roman" w:cs="Times New Roman"/>
          <w:szCs w:val="24"/>
        </w:rPr>
        <w:lastRenderedPageBreak/>
        <w:t xml:space="preserve">Πρωθυπουργός θα καταργήσει τους μετακλητούς, σήμερα είναι μετακλητός του κ. Τσίπρα στο Μέγαρο Μαξίμου! Ο ίδιος, αυτός τον οποίο θα καταργούσε! Και έχετε τα μούτρα να μας λέτε πάλι περί </w:t>
      </w:r>
      <w:proofErr w:type="spellStart"/>
      <w:r>
        <w:rPr>
          <w:rFonts w:eastAsia="Times New Roman" w:cs="Times New Roman"/>
          <w:szCs w:val="24"/>
        </w:rPr>
        <w:t>κομματοκρατίας</w:t>
      </w:r>
      <w:proofErr w:type="spellEnd"/>
      <w:r>
        <w:rPr>
          <w:rFonts w:eastAsia="Times New Roman" w:cs="Times New Roman"/>
          <w:szCs w:val="24"/>
        </w:rPr>
        <w:t>; Δεν λέω ονόματα μέσα στ</w:t>
      </w:r>
      <w:r>
        <w:rPr>
          <w:rFonts w:eastAsia="Times New Roman" w:cs="Times New Roman"/>
          <w:szCs w:val="24"/>
        </w:rPr>
        <w:t xml:space="preserve">ο Κοινοβούλιο. Δεν χρειάζεται. Βάλτε στο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xml:space="preserve">: «Τσίπρας κατά μετακλητών» και θα το βρείτε. Έχει κάνει 1 εκατομμύριο </w:t>
      </w:r>
      <w:r>
        <w:rPr>
          <w:rFonts w:eastAsia="Times New Roman" w:cs="Times New Roman"/>
          <w:szCs w:val="24"/>
          <w:lang w:val="en-US"/>
        </w:rPr>
        <w:t>views</w:t>
      </w:r>
      <w:r>
        <w:rPr>
          <w:rFonts w:eastAsia="Times New Roman" w:cs="Times New Roman"/>
          <w:szCs w:val="24"/>
        </w:rPr>
        <w:t>. Το λέω για να καταλάβετε τη συνέπεια λόγων και έργων.</w:t>
      </w:r>
    </w:p>
    <w:p w14:paraId="067591A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Είστε σε μία Κυβέρνηση που καταγγέλλεται πια με στοιχεία -και σας πήρε είδηση</w:t>
      </w:r>
      <w:r>
        <w:rPr>
          <w:rFonts w:eastAsia="Times New Roman" w:cs="Times New Roman"/>
          <w:szCs w:val="24"/>
        </w:rPr>
        <w:t xml:space="preserve"> και η τρόικα- ότι πήγατε να διορίσετε γενικούς γραμματείς δήθεν μέσω ΑΣΕΠ, με φωτογραφικές προκηρύξεις και έχοντας πάρει οι Υπουργοί τους φακέλους των διαγωνιζομένων, για να εξασφαλίσετε ότι θα μπουν οι δικοί σας. Και αφού τα έχετε κάνει αυτά, έρχεστε και</w:t>
      </w:r>
      <w:r>
        <w:rPr>
          <w:rFonts w:eastAsia="Times New Roman" w:cs="Times New Roman"/>
          <w:szCs w:val="24"/>
        </w:rPr>
        <w:t xml:space="preserve"> μιλάτε εσείς για </w:t>
      </w:r>
      <w:proofErr w:type="spellStart"/>
      <w:r>
        <w:rPr>
          <w:rFonts w:eastAsia="Times New Roman" w:cs="Times New Roman"/>
          <w:szCs w:val="24"/>
        </w:rPr>
        <w:t>κομματοκρατία</w:t>
      </w:r>
      <w:proofErr w:type="spellEnd"/>
      <w:r>
        <w:rPr>
          <w:rFonts w:eastAsia="Times New Roman" w:cs="Times New Roman"/>
          <w:szCs w:val="24"/>
        </w:rPr>
        <w:t xml:space="preserve">; Θα τρελαθούμε; </w:t>
      </w:r>
    </w:p>
    <w:p w14:paraId="067591A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βεβαίως, πάμε τώρα στο αμίμητο ως προς αυτά που είπε ο κ. </w:t>
      </w:r>
      <w:proofErr w:type="spellStart"/>
      <w:r>
        <w:rPr>
          <w:rFonts w:eastAsia="Times New Roman" w:cs="Times New Roman"/>
          <w:szCs w:val="24"/>
        </w:rPr>
        <w:t>Γαβρόγλου</w:t>
      </w:r>
      <w:proofErr w:type="spellEnd"/>
      <w:r>
        <w:rPr>
          <w:rFonts w:eastAsia="Times New Roman" w:cs="Times New Roman"/>
          <w:szCs w:val="24"/>
        </w:rPr>
        <w:t xml:space="preserve"> για τα επιτεύγματά σας στην παιδεία. Καταπληκτικά επιτεύγματα! Όλα πάνε από το καλό στο καλύτερο. Σας προκαλώ, κυρίες και κύριοι συνάδε</w:t>
      </w:r>
      <w:r>
        <w:rPr>
          <w:rFonts w:eastAsia="Times New Roman" w:cs="Times New Roman"/>
          <w:szCs w:val="24"/>
        </w:rPr>
        <w:t xml:space="preserve">λφοι, αφού σας αρέσουν τόσο πολύ τα επιτεύγματά σας και όλα πάνε καλά, να πάμε τώρα εάν θέλετε όλοι μαζί και </w:t>
      </w:r>
      <w:r>
        <w:rPr>
          <w:rFonts w:eastAsia="Times New Roman" w:cs="Times New Roman"/>
          <w:szCs w:val="24"/>
        </w:rPr>
        <w:lastRenderedPageBreak/>
        <w:t xml:space="preserve">με την κ. Σία Αναγνωστοπούλου στην ΑΣΟΕΕ. Θέλετε να πάμε βόλτα μαζί στην ΑΣΟΕΕ; Εγώ, δυστυχώς, περνάω από εκεί κάθε μέρα. </w:t>
      </w:r>
    </w:p>
    <w:p w14:paraId="067591A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Εσείς το παιδί σας θα το</w:t>
      </w:r>
      <w:r>
        <w:rPr>
          <w:rFonts w:eastAsia="Times New Roman" w:cs="Times New Roman"/>
          <w:szCs w:val="24"/>
        </w:rPr>
        <w:t xml:space="preserve"> πηγαίνατε στην ΑΣΟΕΕ να σπουδάσει; Τα τρία τέταρτα όσων είστε εδώ μέσα και μιλάτε για δημόσια πανεπιστήμια ή πάτε τα παιδιά σας σε ιδιωτικά σχολεία ή σε ιδιωτικά πανεπιστήμια. Και αφήνετε τον φτωχό ελληνικό λαό να έχει ένα πανεπιστήμιο σαν την ΑΣΟΕΕ, που </w:t>
      </w:r>
      <w:r>
        <w:rPr>
          <w:rFonts w:eastAsia="Times New Roman" w:cs="Times New Roman"/>
          <w:szCs w:val="24"/>
        </w:rPr>
        <w:t>είναι όλα κρεμασμένα στα κάγκελα και με την απειλή της βίας απειλούν τους φοιτητές εάν τυχόν τολμήσουν και διαμαρτυρηθούν.</w:t>
      </w:r>
    </w:p>
    <w:p w14:paraId="067591A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εσείς, οι καλοί άνθρωποι της Αριστεράς και ο κ. </w:t>
      </w:r>
      <w:proofErr w:type="spellStart"/>
      <w:r>
        <w:rPr>
          <w:rFonts w:eastAsia="Times New Roman" w:cs="Times New Roman"/>
          <w:szCs w:val="24"/>
        </w:rPr>
        <w:t>Γαβρόγλου</w:t>
      </w:r>
      <w:proofErr w:type="spellEnd"/>
      <w:r>
        <w:rPr>
          <w:rFonts w:eastAsia="Times New Roman" w:cs="Times New Roman"/>
          <w:szCs w:val="24"/>
        </w:rPr>
        <w:t xml:space="preserve"> κάθεστε και παρακολουθείτε να απειλούνται οι φοιτητές στην ΑΣΟΕΕ με βία</w:t>
      </w:r>
      <w:r>
        <w:rPr>
          <w:rFonts w:eastAsia="Times New Roman" w:cs="Times New Roman"/>
          <w:szCs w:val="24"/>
        </w:rPr>
        <w:t>, εάν τολμήσουν να διαμαρτυρηθούν, επειδή δεν μπορούν να κάνουν μάθημα από τα μεγάφωνα ή από το λαθρεμπόριο ή από οτιδήποτε άλλο. Και αυτό εσείς το λέτε, «τα επιτεύγματα του ΣΥΡΙΖΑ για την παιδεία» και δεν ντρέπεστε.</w:t>
      </w:r>
    </w:p>
    <w:p w14:paraId="067591A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λοιπόν, και παραβιάσατε</w:t>
      </w:r>
      <w:r>
        <w:rPr>
          <w:rFonts w:eastAsia="Times New Roman" w:cs="Times New Roman"/>
          <w:szCs w:val="24"/>
        </w:rPr>
        <w:t xml:space="preserve"> την κοινοβουλευτική διαδικασία και μας κοροϊδεύετε, γιατί φέρατε Παρασκευή βράδυ ένα νομοσχέδιο με τα διπλάσια άρθρα ακριβώς από τη δημόσια διαβούλευση, για να συζητηθεί τη Δευτέρα. Κανένας δεν πρόλαβε να το διαβάσει. </w:t>
      </w:r>
    </w:p>
    <w:p w14:paraId="067591B0" w14:textId="77777777" w:rsidR="00866F2D" w:rsidRDefault="003A64EF">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w:t>
      </w:r>
      <w:r w:rsidRPr="004E4F19">
        <w:rPr>
          <w:rFonts w:eastAsia="Times New Roman"/>
          <w:bCs/>
          <w:szCs w:val="24"/>
        </w:rPr>
        <w:t xml:space="preserve"> λήξεως του χρόνου ομιλίας του κυρίου Βουλευτή)</w:t>
      </w:r>
    </w:p>
    <w:p w14:paraId="067591B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Κλείνω αμέσως, κύριε Πρόεδρε.</w:t>
      </w:r>
    </w:p>
    <w:p w14:paraId="067591B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Είμαι βέβαιος πως η εξονυχιστική μελέτη θα έδειχνε ότι μέσα έχει και πλήθος ρουσφετιών. Γιατί, αλλιώς δεν μπορεί να δικαιολογηθεί αυτή η σπουδή. Αυτή η πρεμούρα, δηλαδή, να περάσ</w:t>
      </w:r>
      <w:r>
        <w:rPr>
          <w:rFonts w:eastAsia="Times New Roman" w:cs="Times New Roman"/>
          <w:szCs w:val="24"/>
        </w:rPr>
        <w:t xml:space="preserve">ει το νομοσχέδιο από Παρασκευή σε Δευτέρα, προφανώς κάτι κρύβει. Γιατί δεν ήρθε Πέμπτη για Δευτέρα; Γιατί δεν ήρθε Τετάρτη για Δευτέρα; Είναι προφανές ότι κάτι έχετε στήσει μέσα σε αυτό και κάτι έχετε κρύψει. Και όλα αυτά τα κάνατε, </w:t>
      </w:r>
      <w:r>
        <w:rPr>
          <w:rFonts w:eastAsia="Times New Roman" w:cs="Times New Roman"/>
          <w:szCs w:val="24"/>
        </w:rPr>
        <w:lastRenderedPageBreak/>
        <w:t>κυρίες και κύριοι της Π</w:t>
      </w:r>
      <w:r>
        <w:rPr>
          <w:rFonts w:eastAsia="Times New Roman" w:cs="Times New Roman"/>
          <w:szCs w:val="24"/>
        </w:rPr>
        <w:t>λειοψηφίας, γιατί τώρα που κυβερνήσατε, φάνηκε το πραγματικό σας πρόσωπο.</w:t>
      </w:r>
    </w:p>
    <w:p w14:paraId="067591B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1B4" w14:textId="77777777" w:rsidR="00866F2D" w:rsidRDefault="003A64E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67591B5" w14:textId="77777777" w:rsidR="00866F2D" w:rsidRDefault="003A64EF">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Ευχαριστώ. </w:t>
      </w:r>
    </w:p>
    <w:p w14:paraId="067591B6" w14:textId="77777777" w:rsidR="00866F2D" w:rsidRDefault="003A64EF">
      <w:pPr>
        <w:spacing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της Ένωσης Κεντρώων </w:t>
      </w:r>
      <w:r>
        <w:rPr>
          <w:rFonts w:eastAsia="Times New Roman"/>
          <w:bCs/>
          <w:szCs w:val="24"/>
        </w:rPr>
        <w:t xml:space="preserve">κ. </w:t>
      </w:r>
      <w:proofErr w:type="spellStart"/>
      <w:r>
        <w:rPr>
          <w:rFonts w:eastAsia="Times New Roman"/>
          <w:bCs/>
          <w:szCs w:val="24"/>
        </w:rPr>
        <w:t>Σαρίδης</w:t>
      </w:r>
      <w:proofErr w:type="spellEnd"/>
      <w:r>
        <w:rPr>
          <w:rFonts w:eastAsia="Times New Roman"/>
          <w:bCs/>
          <w:szCs w:val="24"/>
        </w:rPr>
        <w:t>, για δώδεκα λεπτά.</w:t>
      </w:r>
    </w:p>
    <w:p w14:paraId="067591B7"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ΙΩΑΝΝΗΣ ΣΑΡΙΔΗΣ</w:t>
      </w:r>
      <w:r w:rsidRPr="007E7B19">
        <w:rPr>
          <w:rFonts w:eastAsia="Times New Roman" w:cs="Times New Roman"/>
          <w:b/>
          <w:szCs w:val="24"/>
        </w:rPr>
        <w:t>:</w:t>
      </w:r>
      <w:r>
        <w:rPr>
          <w:rFonts w:eastAsia="Times New Roman" w:cs="Times New Roman"/>
          <w:szCs w:val="24"/>
        </w:rPr>
        <w:t xml:space="preserve"> Ευχαριστώ πολύ, κύριε Πρόεδρε.</w:t>
      </w:r>
    </w:p>
    <w:p w14:paraId="067591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εύχομαι καλή επιτυχία στους </w:t>
      </w:r>
      <w:proofErr w:type="spellStart"/>
      <w:r>
        <w:rPr>
          <w:rFonts w:eastAsia="Times New Roman" w:cs="Times New Roman"/>
          <w:szCs w:val="24"/>
        </w:rPr>
        <w:t>εκατόν</w:t>
      </w:r>
      <w:proofErr w:type="spellEnd"/>
      <w:r>
        <w:rPr>
          <w:rFonts w:eastAsia="Times New Roman" w:cs="Times New Roman"/>
          <w:szCs w:val="24"/>
        </w:rPr>
        <w:t xml:space="preserve"> τέσσερις χιλιάδες υποψήφιους που εξετάζονται από σήμερα για την εισαγωγή τους στην τριτοβάθμια εκπ</w:t>
      </w:r>
      <w:r>
        <w:rPr>
          <w:rFonts w:eastAsia="Times New Roman" w:cs="Times New Roman"/>
          <w:szCs w:val="24"/>
        </w:rPr>
        <w:t>αίδευση. Ελπίζω αυτή η γενιά να παραμείνει στην Ελλάδα, να είναι ικανή, να τη βοηθήσουμε κι εμείς να παραμείνει στην Ελλάδα και να μην έχουμε άλλο πεταμένο ελληνικό κεφάλαιο επιστημόνων στα ξένα.</w:t>
      </w:r>
    </w:p>
    <w:p w14:paraId="067591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Ζήτημα παιδείας. Πόσες φορές έχουμε καταλήξει όλες και όλοι </w:t>
      </w:r>
      <w:r>
        <w:rPr>
          <w:rFonts w:eastAsia="Times New Roman" w:cs="Times New Roman"/>
          <w:szCs w:val="24"/>
        </w:rPr>
        <w:t>σε αυτήν εδώ την Αίθουσα να σχολιάζουμε τις κακές πρακτικές και τις κακές συνήθειες ή να εγκωμιάζουμε πράξεις και συμπεριφορές, επαναλαμβάνοντας τη διαπίστωση πως τελικά όλα είναι ζήτημα παιδείας; Ζήτημα παιδείας λοιπόν. Πόσα πράγματα μπορεί να εξηγήσει αυ</w:t>
      </w:r>
      <w:r>
        <w:rPr>
          <w:rFonts w:eastAsia="Times New Roman" w:cs="Times New Roman"/>
          <w:szCs w:val="24"/>
        </w:rPr>
        <w:t>τή η φράση! Είναι πραγματικά ατέλειωτος ο κατάλογος. Στο ζήτημα παιδείας ανήκει ακόμα και το αν θα πετάξουμε τη γόπα από το παράθυρο του αυτοκινήτου μας, αν θα σεβόμαστε τις ώρες κοινής ησυχίας, αν θα παρκάρουμε στις θέσεις των Α</w:t>
      </w:r>
      <w:r>
        <w:rPr>
          <w:rFonts w:eastAsia="Times New Roman" w:cs="Times New Roman"/>
          <w:szCs w:val="24"/>
        </w:rPr>
        <w:t>ΜΕ</w:t>
      </w:r>
      <w:r>
        <w:rPr>
          <w:rFonts w:eastAsia="Times New Roman" w:cs="Times New Roman"/>
          <w:szCs w:val="24"/>
        </w:rPr>
        <w:t>Α, αν θα προσφέρουμε τη θ</w:t>
      </w:r>
      <w:r>
        <w:rPr>
          <w:rFonts w:eastAsia="Times New Roman" w:cs="Times New Roman"/>
          <w:szCs w:val="24"/>
        </w:rPr>
        <w:t xml:space="preserve">έση μας σε έναν ηλικιωμένο στο λεωφορείο. Όλα αυτά και εκατοντάδες άλλα η ελληνική κοινωνία παραδοσιακά τα αποδίδει στην παιδεία, </w:t>
      </w:r>
      <w:r>
        <w:rPr>
          <w:rFonts w:eastAsia="Times New Roman" w:cs="Times New Roman"/>
          <w:szCs w:val="24"/>
        </w:rPr>
        <w:t xml:space="preserve">την οποία </w:t>
      </w:r>
      <w:r>
        <w:rPr>
          <w:rFonts w:eastAsia="Times New Roman" w:cs="Times New Roman"/>
          <w:szCs w:val="24"/>
        </w:rPr>
        <w:t xml:space="preserve">κουβαλάει ο καθένας από εμάς, ο καθένας από τους Έλληνες πολίτες μέσα του. </w:t>
      </w:r>
    </w:p>
    <w:p w14:paraId="067591B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η τόσο καλά θεμελιωμένη στη χώρα μας, που μοιάζει αυτονόητο πως θα έπρεπε να αποτελεί και τη βάση πάνω στην οποία η Βουλή θα έπρεπε να χτίζει και όχι να γκρεμίζει, όπως κάνει εδώ και σαράντα χρόνια. Αντ’ αυτού, κάθε φορά που άλλαζε η </w:t>
      </w:r>
      <w:r>
        <w:rPr>
          <w:rFonts w:eastAsia="Times New Roman" w:cs="Times New Roman"/>
          <w:szCs w:val="24"/>
        </w:rPr>
        <w:t xml:space="preserve">Κυβέρνηση, ακόμα και κάθε φορά που άλλαζε ο Υπουργός -το </w:t>
      </w:r>
      <w:r>
        <w:rPr>
          <w:rFonts w:eastAsia="Times New Roman" w:cs="Times New Roman"/>
          <w:szCs w:val="24"/>
        </w:rPr>
        <w:lastRenderedPageBreak/>
        <w:t>βλέπουμε ακόμα και σήμερα αυτό, στην παρούσα Βουλή-, όλα τα θέματα και τα προβλήματα αρμοδιότητας του Υπουργείου Παιδείας αντιμετωπίζονται σχεδόν από μηδενική βάση. Ο μόνος τομέας άσκησης πολιτικής σ</w:t>
      </w:r>
      <w:r>
        <w:rPr>
          <w:rFonts w:eastAsia="Times New Roman" w:cs="Times New Roman"/>
          <w:szCs w:val="24"/>
        </w:rPr>
        <w:t>τη χώρα μας που έχει να επιδείξει περισσότερες μεταρρυθμίσεις, περισσότερες αλλαγές και αναθεωρήσεις από όσες έχουν επιτευχθεί στον χώρο της παιδείας και στο εκπαιδευτικό σύστημα, είναι εκείνος που αφορά τη φορολόγηση των Ελλήνων. Μόνο αυτός. Και αυτή είνα</w:t>
      </w:r>
      <w:r>
        <w:rPr>
          <w:rFonts w:eastAsia="Times New Roman" w:cs="Times New Roman"/>
          <w:szCs w:val="24"/>
        </w:rPr>
        <w:t xml:space="preserve">ι μια άλλη αλήθεια. </w:t>
      </w:r>
    </w:p>
    <w:p w14:paraId="067591B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 έχει στερηθεί κάτι αυτός ο τόπος διαχρονικά είναι η αλήθεια, αγαπητοί συνάδελφοι. Αποτέλεσμα της ασυνέπειας των κυβερνήσεων της Μεταπολίτευσης, αλλά και της αναποτελεσματικότητας που επέδειξαν αυτές, είτε λόγω της ανικανότητάς τους </w:t>
      </w:r>
      <w:r>
        <w:rPr>
          <w:rFonts w:eastAsia="Times New Roman" w:cs="Times New Roman"/>
          <w:szCs w:val="24"/>
        </w:rPr>
        <w:t>είτε λόγω της εξυπηρετήσεως διαφόρων συμφερόντων, είναι το να έχει παγιωθεί στη συνείδηση των συμπολιτών μας μέχρι και σήμερα, αυτήν τη στιγμή που μιλάμε, η γνώμη ότι αν δεν πληρώσεις φροντιστήρια και δασκάλους στο σπίτι, στερείς από τα παιδιά σου το μέλλο</w:t>
      </w:r>
      <w:r>
        <w:rPr>
          <w:rFonts w:eastAsia="Times New Roman" w:cs="Times New Roman"/>
          <w:szCs w:val="24"/>
        </w:rPr>
        <w:t xml:space="preserve">ν τους, στερείς από τα παιδιά σου την ευκαιρία να σπουδάσουν. Κανένα </w:t>
      </w:r>
      <w:r>
        <w:rPr>
          <w:rFonts w:eastAsia="Times New Roman" w:cs="Times New Roman"/>
          <w:szCs w:val="24"/>
        </w:rPr>
        <w:lastRenderedPageBreak/>
        <w:t>νομοσχέδιο, καμμία μεταρρύθμιση, καμμία επανάσταση στην παιδεία από τις πολλές που έχουν ανακοινωθεί, διαφημιστεί και πραγματοποιηθεί εδώ και σαράντα χρόνια δεν κατάφερε να αλλάξει την άπ</w:t>
      </w:r>
      <w:r>
        <w:rPr>
          <w:rFonts w:eastAsia="Times New Roman" w:cs="Times New Roman"/>
          <w:szCs w:val="24"/>
        </w:rPr>
        <w:t>οψη των Ελλήνων πως αν δεν πληρώσεις, το παιδί σου δεν πρόκειται να τα καταφέρει να σπουδάσει, δεν πρόκειται να έχει ένα καλό μέλλον.</w:t>
      </w:r>
    </w:p>
    <w:p w14:paraId="067591B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δεν νομοθετήσουμε όσα χρειάζονται -και τα γνωρίζουμε ποια είναι αυτά-, ώστε να ανατραπεί </w:t>
      </w:r>
      <w:r>
        <w:rPr>
          <w:rFonts w:eastAsia="Times New Roman" w:cs="Times New Roman"/>
          <w:szCs w:val="24"/>
        </w:rPr>
        <w:t>αυτή η αντίληψη, η οποία συνοδεύεται μάλιστα από την πεποίθηση πως ο χώρος της δημόσιας εκπαίδευσης είναι και ένας από τους πιο κομματικοποιημένους χώρους στην Ελλάδα, δεν μπορούμε να μιλάμε για ουσιαστικές αλλαγές, δεν μπορούμε να μιλάμε για ουσιαστικές ε</w:t>
      </w:r>
      <w:r>
        <w:rPr>
          <w:rFonts w:eastAsia="Times New Roman" w:cs="Times New Roman"/>
          <w:szCs w:val="24"/>
        </w:rPr>
        <w:t xml:space="preserve">παναστάσεις. </w:t>
      </w:r>
    </w:p>
    <w:p w14:paraId="067591B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Αντί, λοιπόν, να προαναγγέλλουμε τις επιτυχίες των νομοθετικών μας πρωτοβουλιών και να προχωρούμε σε μεγαλόστομες και ενδεχομένως κούφιες υποσχέσεις, καλό θα ήταν να αποδεχθούμε πως πρέπει να κρίνουμε το τι θα καταφέρουμε κάθε φορά από το κατ</w:t>
      </w:r>
      <w:r>
        <w:rPr>
          <w:rFonts w:eastAsia="Times New Roman" w:cs="Times New Roman"/>
          <w:szCs w:val="24"/>
        </w:rPr>
        <w:t xml:space="preserve">ά πόσον άλλαξε αυτή η κατάσταση επί σαράντα ολόκληρα χρόνια, από τη Μεταπολίτευση και μετά, βάσει της οποίας εδώ και δεκαετίες οι ελληνικές οικογένειες, </w:t>
      </w:r>
      <w:r>
        <w:rPr>
          <w:rFonts w:eastAsia="Times New Roman" w:cs="Times New Roman"/>
          <w:szCs w:val="24"/>
        </w:rPr>
        <w:lastRenderedPageBreak/>
        <w:t>αγαπητοί συνάδελφοι, παίρνουν τις αποφάσεις τους για το μέλλον των παιδιών τους και για τον τρόπο που α</w:t>
      </w:r>
      <w:r>
        <w:rPr>
          <w:rFonts w:eastAsia="Times New Roman" w:cs="Times New Roman"/>
          <w:szCs w:val="24"/>
        </w:rPr>
        <w:t xml:space="preserve">ποφασίζουν να διαχειριστούν τον οικογενειακό τους προϋπολογισμό, ώστε να </w:t>
      </w:r>
      <w:proofErr w:type="spellStart"/>
      <w:r>
        <w:rPr>
          <w:rFonts w:eastAsia="Times New Roman" w:cs="Times New Roman"/>
          <w:szCs w:val="24"/>
        </w:rPr>
        <w:t>αντεπεξέλθουν</w:t>
      </w:r>
      <w:proofErr w:type="spellEnd"/>
      <w:r>
        <w:rPr>
          <w:rFonts w:eastAsia="Times New Roman" w:cs="Times New Roman"/>
          <w:szCs w:val="24"/>
        </w:rPr>
        <w:t xml:space="preserve"> στα βάρη του παρασιτικού φαινομένου της παραπαιδείας. </w:t>
      </w:r>
    </w:p>
    <w:p w14:paraId="067591B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Κατά τη γνώμη μου, η ξεκάθαρη άποψη των Ελλήνων για την αξία της απόκτησης παιδείας αποδεικνύεται από το πόσοι είν</w:t>
      </w:r>
      <w:r>
        <w:rPr>
          <w:rFonts w:eastAsia="Times New Roman" w:cs="Times New Roman"/>
          <w:szCs w:val="24"/>
        </w:rPr>
        <w:t>αι αυτοί που δέχονται να στερηθούν, να ζοριστούν, να πιεστούν για να σπουδάσουν τα παιδιά τους ώστε αυτά να έχουν αυτήν ακριβώς την ευκαιρία στη ζωή, την ευκαιρία στο μέλλον. Κα</w:t>
      </w:r>
      <w:r>
        <w:rPr>
          <w:rFonts w:eastAsia="Times New Roman" w:cs="Times New Roman"/>
          <w:szCs w:val="24"/>
        </w:rPr>
        <w:t>μ</w:t>
      </w:r>
      <w:r>
        <w:rPr>
          <w:rFonts w:eastAsia="Times New Roman" w:cs="Times New Roman"/>
          <w:szCs w:val="24"/>
        </w:rPr>
        <w:t xml:space="preserve">μία θυσία δεν μοιάζει μεγαλύτερη για τους Έλληνες όταν μιλάνε για τις σπουδές </w:t>
      </w:r>
      <w:r>
        <w:rPr>
          <w:rFonts w:eastAsia="Times New Roman" w:cs="Times New Roman"/>
          <w:szCs w:val="24"/>
        </w:rPr>
        <w:t xml:space="preserve">και για το μέλλον των παιδιών τους. Το γνωρίζουμε όλοι μέσα σε αυτήν την Αίθουσα. </w:t>
      </w:r>
    </w:p>
    <w:p w14:paraId="067591B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Δυστυχώς, αυτή η τόσο τίμια στάση ζωής από το σύνολο των ελληνικών οικογενειών, που αποτελεί κιόλας και αναπόσπαστο κομμάτι της παράδοσης και του πολιτισμού μας, δεν υιοθετή</w:t>
      </w:r>
      <w:r>
        <w:rPr>
          <w:rFonts w:eastAsia="Times New Roman" w:cs="Times New Roman"/>
          <w:szCs w:val="24"/>
        </w:rPr>
        <w:t xml:space="preserve">θηκε ποτέ από το εγχώριο πολιτικό σύστημα παρά μόνο στα λόγια. Επί της ουσίας τίποτα. </w:t>
      </w:r>
    </w:p>
    <w:p w14:paraId="067591C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Επαναλαμβάνω πως η απόδειξη των όσων ισχυρίζομαι είναι η απλή αλήθεια, που συμμερίζεται η συντριπτική πλειοψηφία των συμπολιτών μας, πως αν δεν πληρώσεις ιδιαίτερα και φ</w:t>
      </w:r>
      <w:r>
        <w:rPr>
          <w:rFonts w:eastAsia="Times New Roman" w:cs="Times New Roman"/>
          <w:szCs w:val="24"/>
        </w:rPr>
        <w:t xml:space="preserve">ροντιστήρια στερείς από το παιδί σου τις ευκαιρίες που μπορεί να έχει. </w:t>
      </w:r>
    </w:p>
    <w:p w14:paraId="067591C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Μικρή σημασία έχει, αγαπητοί συνάδελφοι, το με ποιες διαδικασίες νομοθετούμε, αν και δεν θα έπρεπε να νομοθετήσουμε με αυτές τις διαδικασίες που νομοθετούμε σήμερα. Αγαπητή κυρία Υπουρ</w:t>
      </w:r>
      <w:r>
        <w:rPr>
          <w:rFonts w:eastAsia="Times New Roman" w:cs="Times New Roman"/>
          <w:szCs w:val="24"/>
        </w:rPr>
        <w:t>γέ, πεντακόσιες ογδόντα σελίδες νομοσχέδιο σε τρεις ημέρες; Λυπάμαι πάρα πολύ, αλλά δεν θα έπρεπε σε τόσο σημαντικά θέματα να μπούμε σε αυτήν τη λογική.</w:t>
      </w:r>
    </w:p>
    <w:p w14:paraId="067591C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Μικρή σημασία, λοιπόν, έχει το με ποιες διαδικασίες νομοθετούμε όταν αυτό συγκρίνεται με τη σημασία που</w:t>
      </w:r>
      <w:r>
        <w:rPr>
          <w:rFonts w:eastAsia="Times New Roman" w:cs="Times New Roman"/>
          <w:szCs w:val="24"/>
        </w:rPr>
        <w:t xml:space="preserve"> έχουν αυτά που νομοθετούμε. Δεν ενδιαφέρονται πια οι Έλληνες, ξέρετε, για το αν διαβουλευτήκαμε, ποιοι και για πόσο καιρό ούτε και για το αν τσακωθήκαμε ή αν τα βρήκαμε. Η απάθεια των συμπολιτών μας απέναντι σε αυτά τα ζητήματα είναι αποτέλεσμα της απαξίω</w:t>
      </w:r>
      <w:r>
        <w:rPr>
          <w:rFonts w:eastAsia="Times New Roman" w:cs="Times New Roman"/>
          <w:szCs w:val="24"/>
        </w:rPr>
        <w:t>σης που επέφερε στη συνείδηση των Ελλή</w:t>
      </w:r>
      <w:r>
        <w:rPr>
          <w:rFonts w:eastAsia="Times New Roman" w:cs="Times New Roman"/>
          <w:szCs w:val="24"/>
        </w:rPr>
        <w:lastRenderedPageBreak/>
        <w:t>νων η παρατεταμένη κακοποίηση των κοινοβουλευτικών διαδικασιών</w:t>
      </w:r>
      <w:r>
        <w:rPr>
          <w:rFonts w:eastAsia="Times New Roman" w:cs="Times New Roman"/>
          <w:szCs w:val="24"/>
        </w:rPr>
        <w:t>. Η</w:t>
      </w:r>
      <w:r>
        <w:rPr>
          <w:rFonts w:eastAsia="Times New Roman" w:cs="Times New Roman"/>
          <w:szCs w:val="24"/>
        </w:rPr>
        <w:t xml:space="preserve"> επί σειρά ετών γελοιοποίηση της διεξαγωγής των δημοσίων διαβουλεύσεων και ο ευτελισμός των δημοκρατικών θεσμών από τους εκπροσώπους του πολιτικού συστήμ</w:t>
      </w:r>
      <w:r>
        <w:rPr>
          <w:rFonts w:eastAsia="Times New Roman" w:cs="Times New Roman"/>
          <w:szCs w:val="24"/>
        </w:rPr>
        <w:t xml:space="preserve">ατος. </w:t>
      </w:r>
    </w:p>
    <w:p w14:paraId="067591C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Μια δημόσια διαβούλευση, όπως γίνεται αυτήν τη στιγμή, στις ημέρες μας, είναι επαρκής, δίνει σε όλους τη δυνατότητα της συμμετοχής, της έκφρασης γνώμης; Σε μια δημόσια διαβούλευση παίρνουμε τη γνώμη των άλλων σοβαρά; Την προσθέτουμε μέσα στο νομοθετ</w:t>
      </w:r>
      <w:r>
        <w:rPr>
          <w:rFonts w:eastAsia="Times New Roman" w:cs="Times New Roman"/>
          <w:szCs w:val="24"/>
        </w:rPr>
        <w:t xml:space="preserve">ικό έργο; Πόσες φορές έχει γίνει αυτό; </w:t>
      </w:r>
    </w:p>
    <w:p w14:paraId="067591C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Οι Έλληνες πλέον κρίνουν τις νομοθετικές μας πρωτοβουλίες κατευθείαν και αποκλειστικά από τα τυχόν αποτελέσματα που θα έχουν αυτές στην καθημερινότητά τους όπως τη βιώνουν όταν κάθονται στο οικογενειακό τους τραπέζι </w:t>
      </w:r>
      <w:r>
        <w:rPr>
          <w:rFonts w:eastAsia="Times New Roman" w:cs="Times New Roman"/>
          <w:szCs w:val="24"/>
        </w:rPr>
        <w:t>για να βάλουν σε μια σειρά τις οικονομικές τους υποχρεώσεις.</w:t>
      </w:r>
    </w:p>
    <w:p w14:paraId="067591C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Τις λεπτομέρειες του νομοσχεδίου τις ανέλυσε ο εισηγητής μας κ. Μεγαλομύστακας πάρα πολύ καλά, ο οποίος μάλιστα έχει καταθέσει και συγκεκριμένες προτάσεις </w:t>
      </w:r>
      <w:r>
        <w:rPr>
          <w:rFonts w:eastAsia="Times New Roman" w:cs="Times New Roman"/>
          <w:szCs w:val="24"/>
        </w:rPr>
        <w:lastRenderedPageBreak/>
        <w:t>για πολλά ζητήματα αρμοδιότητας του Υπου</w:t>
      </w:r>
      <w:r>
        <w:rPr>
          <w:rFonts w:eastAsia="Times New Roman" w:cs="Times New Roman"/>
          <w:szCs w:val="24"/>
        </w:rPr>
        <w:t>ργείου Παιδείας και περιμένουμε την αξιολόγησή τους, την υιοθέτησή τους ή την απόρριψή τους, με επιχειρήματα όμως. Παρουσίασε ο ίδιος με τα επιχειρήματα αυτά τη στάση μας απέναντι στα επιμέρους ζητήματα και τεκμηρίωσε την απόφασή μας να ψηφίσουμε «</w:t>
      </w:r>
      <w:r>
        <w:rPr>
          <w:rFonts w:eastAsia="Times New Roman" w:cs="Times New Roman"/>
          <w:szCs w:val="24"/>
        </w:rPr>
        <w:t>παρών</w:t>
      </w:r>
      <w:r>
        <w:rPr>
          <w:rFonts w:eastAsia="Times New Roman" w:cs="Times New Roman"/>
          <w:szCs w:val="24"/>
        </w:rPr>
        <w:t>» ε</w:t>
      </w:r>
      <w:r>
        <w:rPr>
          <w:rFonts w:eastAsia="Times New Roman" w:cs="Times New Roman"/>
          <w:szCs w:val="24"/>
        </w:rPr>
        <w:t>πί της αρχής στο συγκεκριμένο νομοσχέδιο.</w:t>
      </w:r>
    </w:p>
    <w:p w14:paraId="067591C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προσθέσω απλώς δύο λόγια, σχολιάζοντας τις πολύ σημαντικές υπουργικές τροπολογίες που κατατέθηκαν στο σημερινό νομοσχέδιο. </w:t>
      </w:r>
    </w:p>
    <w:p w14:paraId="067591C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Ξεκινάω με την τροπολογία με αριθμό 1608/169, που αφορά στην τροποποί</w:t>
      </w:r>
      <w:r>
        <w:rPr>
          <w:rFonts w:eastAsia="Times New Roman" w:cs="Times New Roman"/>
          <w:szCs w:val="24"/>
        </w:rPr>
        <w:t xml:space="preserve">ηση και τη συμπλήρωση ορισμένων διατάξεων του ν.1077/1980 αναφορικά με την οργάνωση και λειτουργία των </w:t>
      </w:r>
      <w:r>
        <w:rPr>
          <w:rFonts w:eastAsia="Times New Roman" w:cs="Times New Roman"/>
          <w:szCs w:val="24"/>
        </w:rPr>
        <w:t>τμημάτων μετεκπαίδευσης</w:t>
      </w:r>
      <w:r>
        <w:rPr>
          <w:rFonts w:eastAsia="Times New Roman" w:cs="Times New Roman"/>
          <w:szCs w:val="24"/>
        </w:rPr>
        <w:t xml:space="preserve"> στον τουριστικό τομέα. Αυτή η τροπολογία δεν μας βρίσκει σύμφωνους εμάς στην Ένωση Κεντρώων και θα την καταψηφίσουμε, γιατί αφαιρ</w:t>
      </w:r>
      <w:r>
        <w:rPr>
          <w:rFonts w:eastAsia="Times New Roman" w:cs="Times New Roman"/>
          <w:szCs w:val="24"/>
        </w:rPr>
        <w:t xml:space="preserve">είται η προϋπόθεση πρότασης του Δ.Σ. του </w:t>
      </w:r>
      <w:r>
        <w:rPr>
          <w:rFonts w:eastAsia="Times New Roman" w:cs="Times New Roman"/>
          <w:szCs w:val="24"/>
        </w:rPr>
        <w:t xml:space="preserve">οργανισμού </w:t>
      </w:r>
      <w:r>
        <w:rPr>
          <w:rFonts w:eastAsia="Times New Roman" w:cs="Times New Roman"/>
          <w:szCs w:val="24"/>
        </w:rPr>
        <w:t xml:space="preserve">για τη ρύθμιση θεμάτων οργάνωσης και λειτουργίας τους, μεταξύ των οποίων και προσλήψεις εκπαιδευτικού και διοικητικού προσωπικού. </w:t>
      </w:r>
    </w:p>
    <w:p w14:paraId="067591C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Η τροπολογία με γενικό αριθμό 1615 και ειδικό 172 με την οποία επιχειρείτ</w:t>
      </w:r>
      <w:r>
        <w:rPr>
          <w:rFonts w:eastAsia="Times New Roman" w:cs="Times New Roman"/>
          <w:szCs w:val="24"/>
        </w:rPr>
        <w:t>αι η ρύθμιση σοβαρών θεμάτων που εμπίπτουν στην αρμοδιότητα του Υπουργείου Εσωτερικών, περιέχει κάτι πάρα πολύ σημαντικό για εμένα. Περιέχει κάτι πολύ σημαντικό για την πόλη μου, τη Θεσσαλονίκη και πιστεύω και για όλους τους συναδέλφους Βουλευτές της Θεσσα</w:t>
      </w:r>
      <w:r>
        <w:rPr>
          <w:rFonts w:eastAsia="Times New Roman" w:cs="Times New Roman"/>
          <w:szCs w:val="24"/>
        </w:rPr>
        <w:t>λονίκης και σε αυτό θα επιμείνω, λοιπόν.</w:t>
      </w:r>
    </w:p>
    <w:p w14:paraId="067591C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Αποτελεί η ψήφιση αυτής της τροπολογίας ένα</w:t>
      </w:r>
      <w:r w:rsidRPr="00AF462F">
        <w:rPr>
          <w:rFonts w:eastAsia="Times New Roman" w:cs="Times New Roman"/>
          <w:szCs w:val="24"/>
        </w:rPr>
        <w:t xml:space="preserve"> </w:t>
      </w:r>
      <w:r>
        <w:rPr>
          <w:rFonts w:eastAsia="Times New Roman" w:cs="Times New Roman"/>
          <w:szCs w:val="24"/>
        </w:rPr>
        <w:t xml:space="preserve">πολύ σημαντικό βήμα για τη δημιουργία του Μουσείου Ολοκαυτώματος στη Θεσσαλονίκη, επιτρέποντας στον </w:t>
      </w:r>
      <w:r>
        <w:rPr>
          <w:rFonts w:eastAsia="Times New Roman" w:cs="Times New Roman"/>
          <w:szCs w:val="24"/>
        </w:rPr>
        <w:t xml:space="preserve">δήμο </w:t>
      </w:r>
      <w:r>
        <w:rPr>
          <w:rFonts w:eastAsia="Times New Roman" w:cs="Times New Roman"/>
          <w:szCs w:val="24"/>
        </w:rPr>
        <w:t xml:space="preserve">της πόλης μου να συμμετέχει ενεργά και επί της ουσίας σ’ αυτή την </w:t>
      </w:r>
      <w:r>
        <w:rPr>
          <w:rFonts w:eastAsia="Times New Roman" w:cs="Times New Roman"/>
          <w:szCs w:val="24"/>
        </w:rPr>
        <w:t xml:space="preserve">πολύ μεγάλη προσπάθεια, να σταθούμε δηλαδή αντάξιοι της ιστορίας μας, αναγνωρίζοντας τις υποχρεώσεις μας, να μην ξεχάσουμε ποτέ τη μοίρα των Ελλήνων Εβραίων της Θεσσαλονίκης που σφαγιάστηκαν από τους ναζί και τους φασίστες. Εμείς οι Πόντιοι </w:t>
      </w:r>
      <w:r w:rsidRPr="008B028A">
        <w:rPr>
          <w:rFonts w:eastAsia="Times New Roman" w:cs="Times New Roman"/>
          <w:szCs w:val="24"/>
        </w:rPr>
        <w:t>-</w:t>
      </w:r>
      <w:r>
        <w:rPr>
          <w:rFonts w:eastAsia="Times New Roman" w:cs="Times New Roman"/>
          <w:szCs w:val="24"/>
        </w:rPr>
        <w:t>Πόντιος στην κ</w:t>
      </w:r>
      <w:r>
        <w:rPr>
          <w:rFonts w:eastAsia="Times New Roman" w:cs="Times New Roman"/>
          <w:szCs w:val="24"/>
        </w:rPr>
        <w:t xml:space="preserve">αταγωγή- και οι Αρμένιοι Έλληνες, όπως και οι συμπολίτες μας οι Εβραίοι και οι φίλοι </w:t>
      </w:r>
      <w:r>
        <w:rPr>
          <w:rFonts w:eastAsia="Times New Roman" w:cs="Times New Roman"/>
          <w:szCs w:val="24"/>
        </w:rPr>
        <w:lastRenderedPageBreak/>
        <w:t xml:space="preserve">μας στο Ισραήλ, γνωρίζουμε πολύ καλά, δυστυχώς, τι σημαίνουν οι λέξεις «γενοκτονία», «ολοκαύτωμα», γιατί πάρα πολύ απλά ο ορισμός αυτών των λέξεων γράφτηκε με το αίμα των </w:t>
      </w:r>
      <w:r>
        <w:rPr>
          <w:rFonts w:eastAsia="Times New Roman" w:cs="Times New Roman"/>
          <w:szCs w:val="24"/>
        </w:rPr>
        <w:t>προγόνων μας.</w:t>
      </w:r>
    </w:p>
    <w:p w14:paraId="067591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Τέλος, επειδή πολλά ακούστηκαν από πολλούς ομιλητές σήμερα εδώ, οι οποίοι αναφέρθηκαν σε διάφορα βιβλία, θα ήθελα και εγώ να συνεισφέρω με την ταπεινότητά μου στον ακαδημαϊκό διάλογο που άνοιξαν και οι πιο αρμόδιοι, οι πιο μορφωμένοι από εμέν</w:t>
      </w:r>
      <w:r>
        <w:rPr>
          <w:rFonts w:eastAsia="Times New Roman" w:cs="Times New Roman"/>
          <w:szCs w:val="24"/>
        </w:rPr>
        <w:t xml:space="preserve">α, παραπέμποντας και εγώ σε ένα βιβλίο το οποίο θεωρώ πολύ σημαντικό και σας προτείνω να το διαβάσετε, όσοι φυσικά δεν το έχετε διαβάσει. Πρόκειται για το έργο του </w:t>
      </w:r>
      <w:proofErr w:type="spellStart"/>
      <w:r>
        <w:rPr>
          <w:rFonts w:eastAsia="Times New Roman" w:cs="Times New Roman"/>
          <w:szCs w:val="24"/>
        </w:rPr>
        <w:t>Πόστμαν</w:t>
      </w:r>
      <w:proofErr w:type="spellEnd"/>
      <w:r>
        <w:rPr>
          <w:rFonts w:eastAsia="Times New Roman" w:cs="Times New Roman"/>
          <w:szCs w:val="24"/>
        </w:rPr>
        <w:t xml:space="preserve"> Νιλ</w:t>
      </w:r>
      <w:r w:rsidRPr="00861F0B">
        <w:rPr>
          <w:rFonts w:eastAsia="Times New Roman" w:cs="Times New Roman"/>
          <w:szCs w:val="24"/>
        </w:rPr>
        <w:t xml:space="preserve"> </w:t>
      </w:r>
      <w:r>
        <w:rPr>
          <w:rFonts w:eastAsia="Times New Roman" w:cs="Times New Roman"/>
          <w:szCs w:val="24"/>
        </w:rPr>
        <w:t xml:space="preserve">με τίτλο «Η εκπαίδευση ως μέσο ανατροπής του κατεστημένου». Σας το προτείνω. </w:t>
      </w:r>
    </w:p>
    <w:p w14:paraId="067591C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έχω ήδη αναφερθεί άλλη μια φορά σ’ αυτό, αλλά θέλω να σας θυμίσω τα λόγια ενός Άγγλου συναδέλφου μας από τα παλιά, του </w:t>
      </w:r>
      <w:proofErr w:type="spellStart"/>
      <w:r>
        <w:rPr>
          <w:rFonts w:eastAsia="Times New Roman" w:cs="Times New Roman"/>
          <w:szCs w:val="24"/>
        </w:rPr>
        <w:t>Τζίντι</w:t>
      </w:r>
      <w:proofErr w:type="spellEnd"/>
      <w:r>
        <w:rPr>
          <w:rFonts w:eastAsia="Times New Roman" w:cs="Times New Roman"/>
          <w:szCs w:val="24"/>
        </w:rPr>
        <w:t xml:space="preserve">, που έλεγε το 1830, απευθυνόμενος στα μέλη του </w:t>
      </w:r>
      <w:r>
        <w:rPr>
          <w:rFonts w:eastAsia="Times New Roman" w:cs="Times New Roman"/>
          <w:szCs w:val="24"/>
        </w:rPr>
        <w:t xml:space="preserve">αγγλικού </w:t>
      </w:r>
      <w:r>
        <w:rPr>
          <w:rFonts w:eastAsia="Times New Roman" w:cs="Times New Roman"/>
          <w:szCs w:val="24"/>
        </w:rPr>
        <w:t>Κοινοβουλίου τότε: «Όσο και αν φαίνεται παράδοξο από πρώτη άποψη, το</w:t>
      </w:r>
      <w:r>
        <w:rPr>
          <w:rFonts w:eastAsia="Times New Roman" w:cs="Times New Roman"/>
          <w:szCs w:val="24"/>
        </w:rPr>
        <w:t xml:space="preserve"> μέτρο της παροχής δωρεάν παιδείας στους φτωχούς και </w:t>
      </w:r>
      <w:r>
        <w:rPr>
          <w:rFonts w:eastAsia="Times New Roman" w:cs="Times New Roman"/>
          <w:szCs w:val="24"/>
        </w:rPr>
        <w:lastRenderedPageBreak/>
        <w:t xml:space="preserve">εργαζόμενους θα </w:t>
      </w:r>
      <w:proofErr w:type="spellStart"/>
      <w:r>
        <w:rPr>
          <w:rFonts w:eastAsia="Times New Roman" w:cs="Times New Roman"/>
          <w:szCs w:val="24"/>
        </w:rPr>
        <w:t>απέβαινε</w:t>
      </w:r>
      <w:proofErr w:type="spellEnd"/>
      <w:r>
        <w:rPr>
          <w:rFonts w:eastAsia="Times New Roman" w:cs="Times New Roman"/>
          <w:szCs w:val="24"/>
        </w:rPr>
        <w:t xml:space="preserve"> καταστρεπτικό και για την ηθική τους υπόσταση και για την ευτυχία τους. Πράγματι, η μόρφωση θα μάθαινε στους φτωχούς να μισούν την κοινωνική τους υπόσταση, την κοινωνική τους κατ</w:t>
      </w:r>
      <w:r>
        <w:rPr>
          <w:rFonts w:eastAsia="Times New Roman" w:cs="Times New Roman"/>
          <w:szCs w:val="24"/>
        </w:rPr>
        <w:t>άσταση, με αποτέλεσμα να μην γίνονται καλοί υπηρέτες, αγρότες και εργάτες, επαγγέλματα που η θέση τους στην κοινωνία έχει ήδη προκαθορίσει. Αντί να τους διδάσκει την υποταγή, η μόρφωση θα τους απέλπιζε και θα τους καθιστούσε μαχητικούς, πράγμα που παρατηρε</w:t>
      </w:r>
      <w:r>
        <w:rPr>
          <w:rFonts w:eastAsia="Times New Roman" w:cs="Times New Roman"/>
          <w:szCs w:val="24"/>
        </w:rPr>
        <w:t>ίται συχνά στις βιομηχανικές πόλεις. Η αγωγή θα τους επέτρεπε να διαβάζουν ανατρεπτικά φυλλάδια και βιβλία επικίνδυνα, ίσως και αντιθρησκευτικά ακόμη, θα τους καθιστούσε ανυπάκουους προς τους προϊσταμένους τους. Απ’ αυτά συνάγεται ότι σε λίγα χρόνια το Κοι</w:t>
      </w:r>
      <w:r>
        <w:rPr>
          <w:rFonts w:eastAsia="Times New Roman" w:cs="Times New Roman"/>
          <w:szCs w:val="24"/>
        </w:rPr>
        <w:t>νοβούλιο θα αναγκαστεί να χρησιμοποιήσει εναντίον τους βία και να θεσπίσει νόμους που τους αφορούν, πολύ αυστηρότερους απ’ αυτούς που ισχύουν μέχρι σήμερα.».</w:t>
      </w:r>
    </w:p>
    <w:p w14:paraId="067591C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Αγαπητοί συνάδελφοι, επειδή είστε και ένα κόμμα αριστερό, την επανάσταση στην παιδεία, που και εσε</w:t>
      </w:r>
      <w:r>
        <w:rPr>
          <w:rFonts w:eastAsia="Times New Roman" w:cs="Times New Roman"/>
          <w:szCs w:val="24"/>
        </w:rPr>
        <w:t xml:space="preserve">ίς ως Αντιπολίτευση είχατε αναφερθεί, δεν την φέρνετε με τέτοια νομοσχέδια, δεν την φέρνετε με αυτόν τον τρόπο. Λυπάμαι πάρα πολύ. Ψηφίζουμε </w:t>
      </w:r>
      <w:r>
        <w:rPr>
          <w:rFonts w:eastAsia="Times New Roman" w:cs="Times New Roman"/>
          <w:szCs w:val="24"/>
        </w:rPr>
        <w:lastRenderedPageBreak/>
        <w:t>«</w:t>
      </w:r>
      <w:r>
        <w:rPr>
          <w:rFonts w:eastAsia="Times New Roman" w:cs="Times New Roman"/>
          <w:szCs w:val="24"/>
        </w:rPr>
        <w:t>παρών</w:t>
      </w:r>
      <w:r>
        <w:rPr>
          <w:rFonts w:eastAsia="Times New Roman" w:cs="Times New Roman"/>
          <w:szCs w:val="24"/>
        </w:rPr>
        <w:t>» επί της αρχής στο συγκεκριμένο νομοσχέδιο, «</w:t>
      </w:r>
      <w:r>
        <w:rPr>
          <w:rFonts w:eastAsia="Times New Roman" w:cs="Times New Roman"/>
          <w:szCs w:val="24"/>
        </w:rPr>
        <w:t>παρών</w:t>
      </w:r>
      <w:r>
        <w:rPr>
          <w:rFonts w:eastAsia="Times New Roman" w:cs="Times New Roman"/>
          <w:szCs w:val="24"/>
        </w:rPr>
        <w:t xml:space="preserve">» επί του συνόλου και όσον αφορά τα άρθρα όπως ακριβώς θα ψηφιστούν. </w:t>
      </w:r>
    </w:p>
    <w:p w14:paraId="067591C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1CE"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67591CF" w14:textId="77777777" w:rsidR="00866F2D" w:rsidRDefault="003A64EF">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Ευχαριστώ.</w:t>
      </w:r>
    </w:p>
    <w:p w14:paraId="067591D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 Βουλευτής της Νέας Δημοκρατίας κ. Γκιουλέκας έχει τον λόγο.</w:t>
      </w:r>
    </w:p>
    <w:p w14:paraId="067591D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Ευχαριστώ, κύριε Πρόεδρε.</w:t>
      </w:r>
    </w:p>
    <w:p w14:paraId="067591D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ξεκινώντας να ευχηθούμε καλή επιτυχία στα παιδιά μας που έχουν τη δοκιμασία τους με τις εξετάσεις και να πούμε σε όσους πετύχουν καλή πρόοδο στη ζωή τους, αλλά κι αν δεν πετύχ</w:t>
      </w:r>
      <w:r>
        <w:rPr>
          <w:rFonts w:eastAsia="Times New Roman" w:cs="Times New Roman"/>
          <w:szCs w:val="24"/>
        </w:rPr>
        <w:t xml:space="preserve">ουν, δεν σημαίνει τίποτα μια προσωρινή αποτυχία. Η ζωή είναι γεμάτη από επιτυχίες και αποτυχίες και δεν θα πρέπει να το πάρουν κατάκαρδα. Όλοι περάσαμε απ’ αυτή τη διαδικασία και πολλοί από εμάς </w:t>
      </w:r>
      <w:r>
        <w:rPr>
          <w:rFonts w:eastAsia="Times New Roman" w:cs="Times New Roman"/>
          <w:szCs w:val="24"/>
        </w:rPr>
        <w:lastRenderedPageBreak/>
        <w:t>περάσαμε πολλές αποτυχίες μέχρι να βρούμε έναν άλλο δρόμο, πο</w:t>
      </w:r>
      <w:r>
        <w:rPr>
          <w:rFonts w:eastAsia="Times New Roman" w:cs="Times New Roman"/>
          <w:szCs w:val="24"/>
        </w:rPr>
        <w:t>υ τελικά επιλέξαμε να ακολουθήσουμε.</w:t>
      </w:r>
    </w:p>
    <w:p w14:paraId="067591D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Έρχομαι στο δεύτερο θέμα. Δεν θα το έλεγα αυτό, αλλά αναφέρομαι, επειδή χθες είχαμε τα συλλαλητήρια για τη Μακεδονία σε όλη την Ελλάδα και άκουσα κάποιους Βουλευτές του ΣΥΡΙΖΑ να μιλούν και να σχολιάζουν γι’ αυτά τα συλ</w:t>
      </w:r>
      <w:r>
        <w:rPr>
          <w:rFonts w:eastAsia="Times New Roman" w:cs="Times New Roman"/>
          <w:szCs w:val="24"/>
        </w:rPr>
        <w:t>λαλητήρια και μάλιστα άκουσα έναν Βουλευτή να λέει ότι «κάθε φορά που βλέπω να παίρνουν την ελληνική σημαία κάποιοι και να βγαίνουν έξω ανησυχώ για την πορεία των εθνικών μας θεμάτων», όπως και κάποιους άλλους Βουλευτές του ΣΥΡΙΖΑ, οι οποίοι έλεγαν ότι «ξέ</w:t>
      </w:r>
      <w:r>
        <w:rPr>
          <w:rFonts w:eastAsia="Times New Roman" w:cs="Times New Roman"/>
          <w:szCs w:val="24"/>
        </w:rPr>
        <w:t xml:space="preserve">ρετε, δεν θα υποδείξουμε εμείς πώς θα ονομαστούν τα Σκόπια, να βρουν το δικό τους όνομα, να το υποδείξουν, να το επιλέξουν και να τελειώνουμε.». Θέλω, λοιπόν, να ξεκαθαρίσω, τελικά πού βρισκόμαστε; Γιατί είναι τραγικό σ’ αυτήν την Αίθουσα να αναρωτιέται η </w:t>
      </w:r>
      <w:r>
        <w:rPr>
          <w:rFonts w:eastAsia="Times New Roman" w:cs="Times New Roman"/>
          <w:szCs w:val="24"/>
        </w:rPr>
        <w:t xml:space="preserve">Εθνική Αντιπροσωπεία πού βρίσκεται η διαδικασία. Μαθαίνουμε από τον </w:t>
      </w:r>
      <w:proofErr w:type="spellStart"/>
      <w:r>
        <w:rPr>
          <w:rFonts w:eastAsia="Times New Roman" w:cs="Times New Roman"/>
          <w:szCs w:val="24"/>
        </w:rPr>
        <w:t>Ζόραν</w:t>
      </w:r>
      <w:proofErr w:type="spellEnd"/>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κάποια πράγματα και δεν μας τα επιβεβαιώνει ή τα διαψεύδει η </w:t>
      </w:r>
      <w:r>
        <w:rPr>
          <w:rFonts w:eastAsia="Times New Roman" w:cs="Times New Roman"/>
          <w:szCs w:val="24"/>
        </w:rPr>
        <w:t xml:space="preserve">ελληνική </w:t>
      </w:r>
      <w:r>
        <w:rPr>
          <w:rFonts w:eastAsia="Times New Roman" w:cs="Times New Roman"/>
          <w:szCs w:val="24"/>
        </w:rPr>
        <w:t>Κυβέρνηση.</w:t>
      </w:r>
    </w:p>
    <w:p w14:paraId="067591D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Βεβαίως, να πούμε και κάτι άλλο -και τελειώνω με αυτό, γιατί πρέπει να μπω και στο θέμα του νομο</w:t>
      </w:r>
      <w:r>
        <w:rPr>
          <w:rFonts w:eastAsia="Times New Roman" w:cs="Times New Roman"/>
          <w:szCs w:val="24"/>
        </w:rPr>
        <w:t xml:space="preserve">σχεδίου- ότι </w:t>
      </w:r>
      <w:r>
        <w:rPr>
          <w:rFonts w:eastAsia="Times New Roman" w:cs="Times New Roman"/>
          <w:szCs w:val="24"/>
        </w:rPr>
        <w:t xml:space="preserve">πλανάται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 xml:space="preserve"> ο κ. Τσίπρας, ο Πρωθυπουργός της χώρας, εάν νομίζει ότι διαπραγματεύεται για λογαριασμό της </w:t>
      </w:r>
      <w:r>
        <w:rPr>
          <w:rFonts w:eastAsia="Times New Roman" w:cs="Times New Roman"/>
          <w:szCs w:val="24"/>
        </w:rPr>
        <w:t xml:space="preserve">ελληνικής </w:t>
      </w:r>
      <w:r>
        <w:rPr>
          <w:rFonts w:eastAsia="Times New Roman" w:cs="Times New Roman"/>
          <w:szCs w:val="24"/>
        </w:rPr>
        <w:t xml:space="preserve">Κυβέρνησης. </w:t>
      </w:r>
    </w:p>
    <w:p w14:paraId="067591D5" w14:textId="77777777" w:rsidR="00866F2D" w:rsidRDefault="003A64EF">
      <w:pPr>
        <w:spacing w:line="600" w:lineRule="auto"/>
        <w:jc w:val="both"/>
        <w:rPr>
          <w:rFonts w:eastAsia="Times New Roman"/>
          <w:bCs/>
          <w:shd w:val="clear" w:color="auto" w:fill="FFFFFF"/>
        </w:rPr>
      </w:pPr>
      <w:r w:rsidRPr="00DF7ACC">
        <w:rPr>
          <w:rFonts w:eastAsia="Times New Roman" w:cs="Times New Roman"/>
          <w:bCs/>
          <w:shd w:val="clear" w:color="auto" w:fill="FFFFFF"/>
        </w:rPr>
        <w:t>Γιατί</w:t>
      </w:r>
      <w:r>
        <w:rPr>
          <w:rFonts w:eastAsia="Times New Roman" w:cs="Times New Roman"/>
          <w:szCs w:val="24"/>
        </w:rPr>
        <w:t xml:space="preserve"> εδώ μέσα έχουμε </w:t>
      </w:r>
      <w:r>
        <w:rPr>
          <w:rFonts w:eastAsia="Times New Roman"/>
          <w:bCs/>
        </w:rPr>
        <w:t>βέ</w:t>
      </w:r>
      <w:r>
        <w:rPr>
          <w:rFonts w:eastAsia="Times New Roman" w:cs="Times New Roman"/>
          <w:szCs w:val="24"/>
        </w:rPr>
        <w:t xml:space="preserve">βαια μόνο έναν εκπρόσωπο του κόμματος των ΑΝΕΛ, του κόμματος </w:t>
      </w:r>
      <w:r w:rsidRPr="008F0891">
        <w:rPr>
          <w:rFonts w:eastAsia="Times New Roman" w:cs="Times New Roman"/>
          <w:bCs/>
          <w:shd w:val="clear" w:color="auto" w:fill="FFFFFF"/>
        </w:rPr>
        <w:t>π</w:t>
      </w:r>
      <w:r>
        <w:rPr>
          <w:rFonts w:eastAsia="Times New Roman" w:cs="Times New Roman"/>
          <w:bCs/>
          <w:shd w:val="clear" w:color="auto" w:fill="FFFFFF"/>
        </w:rPr>
        <w:t>ου</w:t>
      </w:r>
      <w:r>
        <w:rPr>
          <w:rFonts w:eastAsia="Times New Roman" w:cs="Times New Roman"/>
          <w:szCs w:val="24"/>
        </w:rPr>
        <w:t xml:space="preserve"> στηρίζει την </w:t>
      </w:r>
      <w:r w:rsidRPr="003E5E44">
        <w:rPr>
          <w:rFonts w:eastAsia="Times New Roman"/>
          <w:bCs/>
        </w:rPr>
        <w:t>Κυ</w:t>
      </w:r>
      <w:r w:rsidRPr="003E5E44">
        <w:rPr>
          <w:rFonts w:eastAsia="Times New Roman"/>
          <w:bCs/>
        </w:rPr>
        <w:t>βέρνηση</w:t>
      </w:r>
      <w:r>
        <w:rPr>
          <w:rFonts w:eastAsia="Times New Roman" w:cs="Times New Roman"/>
          <w:szCs w:val="24"/>
        </w:rPr>
        <w:t xml:space="preserve">. Εδώ μέσα ο συνεταίρος της </w:t>
      </w:r>
      <w:r w:rsidRPr="003E5E44">
        <w:rPr>
          <w:rFonts w:eastAsia="Times New Roman"/>
          <w:bCs/>
        </w:rPr>
        <w:t>Κυβέρνηση</w:t>
      </w:r>
      <w:r>
        <w:rPr>
          <w:rFonts w:eastAsia="Times New Roman" w:cs="Times New Roman"/>
          <w:szCs w:val="24"/>
        </w:rPr>
        <w:t xml:space="preserve">ς στη διακυβέρνηση του τόπου </w:t>
      </w:r>
      <w:r w:rsidRPr="007A43DE">
        <w:rPr>
          <w:rFonts w:eastAsia="Times New Roman" w:cs="Times New Roman"/>
          <w:bCs/>
          <w:shd w:val="clear" w:color="auto" w:fill="FFFFFF"/>
        </w:rPr>
        <w:t xml:space="preserve">δεν </w:t>
      </w:r>
      <w:r>
        <w:rPr>
          <w:rFonts w:eastAsia="Times New Roman" w:cs="Times New Roman"/>
          <w:szCs w:val="24"/>
        </w:rPr>
        <w:t xml:space="preserve">συμφωνεί. Άρα, διαπραγματεύεται ως Αρχηγός του ΣΥΡΙΖΑ </w:t>
      </w:r>
      <w:r w:rsidRPr="00F331DF">
        <w:rPr>
          <w:rFonts w:eastAsia="Times New Roman"/>
          <w:bCs/>
        </w:rPr>
        <w:t>και</w:t>
      </w:r>
      <w:r>
        <w:rPr>
          <w:rFonts w:eastAsia="Times New Roman" w:cs="Times New Roman"/>
          <w:szCs w:val="24"/>
        </w:rPr>
        <w:t xml:space="preserve"> όχι ως </w:t>
      </w:r>
      <w:r w:rsidRPr="00E474A6">
        <w:rPr>
          <w:rFonts w:eastAsia="Times New Roman" w:cs="Times New Roman"/>
        </w:rPr>
        <w:t>Πρωθυπουργός</w:t>
      </w:r>
      <w:r>
        <w:rPr>
          <w:rFonts w:eastAsia="Times New Roman" w:cs="Times New Roman"/>
        </w:rPr>
        <w:t xml:space="preserve"> της χώρας. Ν</w:t>
      </w:r>
      <w:r w:rsidRPr="00835A17">
        <w:rPr>
          <w:rFonts w:eastAsia="Times New Roman"/>
          <w:bCs/>
          <w:shd w:val="clear" w:color="auto" w:fill="FFFFFF"/>
        </w:rPr>
        <w:t>ομ</w:t>
      </w:r>
      <w:r>
        <w:rPr>
          <w:rFonts w:eastAsia="Times New Roman"/>
          <w:bCs/>
          <w:shd w:val="clear" w:color="auto" w:fill="FFFFFF"/>
        </w:rPr>
        <w:t xml:space="preserve">ιμοποιείται, </w:t>
      </w:r>
      <w:r w:rsidRPr="00835A17">
        <w:rPr>
          <w:rFonts w:eastAsia="Times New Roman"/>
          <w:bCs/>
          <w:shd w:val="clear" w:color="auto" w:fill="FFFFFF"/>
        </w:rPr>
        <w:t>λοιπόν</w:t>
      </w:r>
      <w:r>
        <w:rPr>
          <w:rFonts w:eastAsia="Times New Roman"/>
          <w:bCs/>
          <w:shd w:val="clear" w:color="auto" w:fill="FFFFFF"/>
        </w:rPr>
        <w:t xml:space="preserve">, ως Αρχηγός ενός κόμματος από τον κυβερνητικό σχηματισμό </w:t>
      </w:r>
      <w:r w:rsidRPr="00835A17">
        <w:rPr>
          <w:rFonts w:eastAsia="Times New Roman"/>
          <w:bCs/>
          <w:shd w:val="clear" w:color="auto" w:fill="FFFFFF"/>
        </w:rPr>
        <w:t>να</w:t>
      </w:r>
      <w:r>
        <w:rPr>
          <w:rFonts w:eastAsia="Times New Roman"/>
          <w:bCs/>
          <w:shd w:val="clear" w:color="auto" w:fill="FFFFFF"/>
        </w:rPr>
        <w:t xml:space="preserve"> προχωρεί σε τέτοιες </w:t>
      </w:r>
      <w:r w:rsidRPr="00835A17">
        <w:rPr>
          <w:rFonts w:eastAsia="Times New Roman"/>
          <w:bCs/>
          <w:shd w:val="clear" w:color="auto" w:fill="FFFFFF"/>
        </w:rPr>
        <w:t>διαδικασίες</w:t>
      </w:r>
      <w:r>
        <w:rPr>
          <w:rFonts w:eastAsia="Times New Roman"/>
          <w:bCs/>
          <w:shd w:val="clear" w:color="auto" w:fill="FFFFFF"/>
        </w:rPr>
        <w:t xml:space="preserve">; </w:t>
      </w:r>
    </w:p>
    <w:p w14:paraId="067591D6"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Κι </w:t>
      </w:r>
      <w:r w:rsidRPr="00835A17">
        <w:rPr>
          <w:rFonts w:eastAsia="Times New Roman"/>
          <w:bCs/>
          <w:shd w:val="clear" w:color="auto" w:fill="FFFFFF"/>
        </w:rPr>
        <w:t>επειδή</w:t>
      </w:r>
      <w:r>
        <w:rPr>
          <w:rFonts w:eastAsia="Times New Roman"/>
          <w:bCs/>
          <w:shd w:val="clear" w:color="auto" w:fill="FFFFFF"/>
        </w:rPr>
        <w:t xml:space="preserve"> βλέπω </w:t>
      </w:r>
      <w:r w:rsidRPr="00835A17">
        <w:rPr>
          <w:rFonts w:eastAsia="Times New Roman"/>
          <w:bCs/>
          <w:shd w:val="clear" w:color="auto" w:fill="FFFFFF"/>
        </w:rPr>
        <w:t>ότι</w:t>
      </w:r>
      <w:r>
        <w:rPr>
          <w:rFonts w:eastAsia="Times New Roman"/>
          <w:bCs/>
          <w:shd w:val="clear" w:color="auto" w:fill="FFFFFF"/>
        </w:rPr>
        <w:t xml:space="preserve"> τα κυβερνητικά στελέχη προσπαθούν να ενοχοποιήσουν τη </w:t>
      </w:r>
      <w:r w:rsidRPr="00835A17">
        <w:rPr>
          <w:rFonts w:eastAsia="Times New Roman"/>
          <w:bCs/>
          <w:shd w:val="clear" w:color="auto" w:fill="FFFFFF"/>
        </w:rPr>
        <w:t>Νέα Δημοκρατία</w:t>
      </w:r>
      <w:r>
        <w:rPr>
          <w:rFonts w:eastAsia="Times New Roman"/>
          <w:bCs/>
          <w:shd w:val="clear" w:color="auto" w:fill="FFFFFF"/>
        </w:rPr>
        <w:t xml:space="preserve"> για δήθεν αναγνώριση μακεδονικής γλώσσας -βγήκε ο </w:t>
      </w:r>
      <w:proofErr w:type="spellStart"/>
      <w:r>
        <w:rPr>
          <w:rFonts w:eastAsia="Times New Roman"/>
          <w:bCs/>
          <w:shd w:val="clear" w:color="auto" w:fill="FFFFFF"/>
        </w:rPr>
        <w:t>Μπαμπινιώτης</w:t>
      </w:r>
      <w:proofErr w:type="spellEnd"/>
      <w:r>
        <w:rPr>
          <w:rFonts w:eastAsia="Times New Roman"/>
          <w:bCs/>
          <w:shd w:val="clear" w:color="auto" w:fill="FFFFFF"/>
        </w:rPr>
        <w:t xml:space="preserve">, τα είπε, τα ξανάπε, τίποτα, εκεί, συνεχίζουν </w:t>
      </w:r>
      <w:r w:rsidRPr="00835A17">
        <w:rPr>
          <w:rFonts w:eastAsia="Times New Roman"/>
          <w:bCs/>
          <w:shd w:val="clear" w:color="auto" w:fill="FFFFFF"/>
        </w:rPr>
        <w:t>να</w:t>
      </w:r>
      <w:r>
        <w:rPr>
          <w:rFonts w:eastAsia="Times New Roman"/>
          <w:bCs/>
          <w:shd w:val="clear" w:color="auto" w:fill="FFFFFF"/>
        </w:rPr>
        <w:t xml:space="preserve"> μιλούν τα κυβερνητικ</w:t>
      </w:r>
      <w:r>
        <w:rPr>
          <w:rFonts w:eastAsia="Times New Roman"/>
          <w:bCs/>
          <w:shd w:val="clear" w:color="auto" w:fill="FFFFFF"/>
        </w:rPr>
        <w:t xml:space="preserve">ά στελέχη- </w:t>
      </w:r>
      <w:r>
        <w:rPr>
          <w:rFonts w:eastAsia="Times New Roman"/>
          <w:bCs/>
          <w:shd w:val="clear" w:color="auto" w:fill="FFFFFF"/>
        </w:rPr>
        <w:lastRenderedPageBreak/>
        <w:t xml:space="preserve">μήπως ψάχνετε άλλοθι, </w:t>
      </w:r>
      <w:r w:rsidRPr="00835A17">
        <w:rPr>
          <w:rFonts w:eastAsia="Times New Roman"/>
          <w:bCs/>
          <w:shd w:val="clear" w:color="auto" w:fill="FFFFFF"/>
        </w:rPr>
        <w:t>κυρίες και κύριοι συνάδελφοι</w:t>
      </w:r>
      <w:r>
        <w:rPr>
          <w:rFonts w:eastAsia="Times New Roman"/>
          <w:bCs/>
          <w:shd w:val="clear" w:color="auto" w:fill="FFFFFF"/>
        </w:rPr>
        <w:t xml:space="preserve">; Μήπως έχετε αναγνωρίσει μακεδονική γλώσσα </w:t>
      </w:r>
      <w:r w:rsidRPr="00835A17">
        <w:rPr>
          <w:rFonts w:eastAsia="Times New Roman"/>
          <w:bCs/>
          <w:shd w:val="clear" w:color="auto" w:fill="FFFFFF"/>
        </w:rPr>
        <w:t>και</w:t>
      </w:r>
      <w:r>
        <w:rPr>
          <w:rFonts w:eastAsia="Times New Roman"/>
          <w:bCs/>
          <w:shd w:val="clear" w:color="auto" w:fill="FFFFFF"/>
        </w:rPr>
        <w:t xml:space="preserve"> μακεδονική ταυτότητα </w:t>
      </w:r>
      <w:r w:rsidRPr="00835A17">
        <w:rPr>
          <w:rFonts w:eastAsia="Times New Roman"/>
          <w:bCs/>
          <w:shd w:val="clear" w:color="auto" w:fill="FFFFFF"/>
        </w:rPr>
        <w:t>και</w:t>
      </w:r>
      <w:r>
        <w:rPr>
          <w:rFonts w:eastAsia="Times New Roman"/>
          <w:bCs/>
          <w:shd w:val="clear" w:color="auto" w:fill="FFFFFF"/>
        </w:rPr>
        <w:t xml:space="preserve"> προσπαθείτε </w:t>
      </w:r>
      <w:r w:rsidRPr="00835A17">
        <w:rPr>
          <w:rFonts w:eastAsia="Times New Roman"/>
          <w:bCs/>
          <w:shd w:val="clear" w:color="auto" w:fill="FFFFFF"/>
        </w:rPr>
        <w:t>να</w:t>
      </w:r>
      <w:r>
        <w:rPr>
          <w:rFonts w:eastAsia="Times New Roman"/>
          <w:bCs/>
          <w:shd w:val="clear" w:color="auto" w:fill="FFFFFF"/>
        </w:rPr>
        <w:t xml:space="preserve"> πείτε </w:t>
      </w:r>
      <w:r w:rsidRPr="00835A17">
        <w:rPr>
          <w:rFonts w:eastAsia="Times New Roman"/>
          <w:bCs/>
          <w:shd w:val="clear" w:color="auto" w:fill="FFFFFF"/>
        </w:rPr>
        <w:t>ότι</w:t>
      </w:r>
      <w:r>
        <w:rPr>
          <w:rFonts w:eastAsia="Times New Roman"/>
          <w:bCs/>
          <w:shd w:val="clear" w:color="auto" w:fill="FFFFFF"/>
        </w:rPr>
        <w:t xml:space="preserve">, ξέρετε, κάποιοι άλλοι το έκαναν κι εμείς πατάμε εκεί; </w:t>
      </w:r>
    </w:p>
    <w:p w14:paraId="067591D7"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Αν το έχετε κάνει, σας λέμε </w:t>
      </w:r>
      <w:r w:rsidRPr="00835A17">
        <w:rPr>
          <w:rFonts w:eastAsia="Times New Roman"/>
          <w:bCs/>
          <w:shd w:val="clear" w:color="auto" w:fill="FFFFFF"/>
        </w:rPr>
        <w:t>ότι</w:t>
      </w:r>
      <w:r>
        <w:rPr>
          <w:rFonts w:eastAsia="Times New Roman"/>
          <w:bCs/>
          <w:shd w:val="clear" w:color="auto" w:fill="FFFFFF"/>
        </w:rPr>
        <w:t xml:space="preserve"> αυτό το π</w:t>
      </w:r>
      <w:r>
        <w:rPr>
          <w:rFonts w:eastAsia="Times New Roman"/>
          <w:bCs/>
          <w:shd w:val="clear" w:color="auto" w:fill="FFFFFF"/>
        </w:rPr>
        <w:t>ράγμα δεν νομιμοποιείστε σε κα</w:t>
      </w:r>
      <w:r>
        <w:rPr>
          <w:rFonts w:eastAsia="Times New Roman"/>
          <w:bCs/>
          <w:shd w:val="clear" w:color="auto" w:fill="FFFFFF"/>
        </w:rPr>
        <w:t>μ</w:t>
      </w:r>
      <w:r>
        <w:rPr>
          <w:rFonts w:eastAsia="Times New Roman"/>
          <w:bCs/>
          <w:shd w:val="clear" w:color="auto" w:fill="FFFFFF"/>
        </w:rPr>
        <w:t xml:space="preserve">μία περίπτωση </w:t>
      </w:r>
      <w:r w:rsidRPr="00835A17">
        <w:rPr>
          <w:rFonts w:eastAsia="Times New Roman"/>
          <w:bCs/>
          <w:shd w:val="clear" w:color="auto" w:fill="FFFFFF"/>
        </w:rPr>
        <w:t>να</w:t>
      </w:r>
      <w:r>
        <w:rPr>
          <w:rFonts w:eastAsia="Times New Roman"/>
          <w:bCs/>
          <w:shd w:val="clear" w:color="auto" w:fill="FFFFFF"/>
        </w:rPr>
        <w:t xml:space="preserve"> το φέρετε στην </w:t>
      </w:r>
      <w:r>
        <w:rPr>
          <w:rFonts w:eastAsia="Times New Roman"/>
          <w:bCs/>
          <w:shd w:val="clear" w:color="auto" w:fill="FFFFFF"/>
        </w:rPr>
        <w:t xml:space="preserve">ελληνική </w:t>
      </w:r>
      <w:r w:rsidRPr="00835A17">
        <w:rPr>
          <w:rFonts w:eastAsia="Times New Roman"/>
          <w:bCs/>
          <w:shd w:val="clear" w:color="auto" w:fill="FFFFFF"/>
        </w:rPr>
        <w:t>Βουλή</w:t>
      </w:r>
      <w:r>
        <w:rPr>
          <w:rFonts w:eastAsia="Times New Roman"/>
          <w:bCs/>
          <w:shd w:val="clear" w:color="auto" w:fill="FFFFFF"/>
        </w:rPr>
        <w:t xml:space="preserve"> </w:t>
      </w:r>
      <w:r w:rsidRPr="00835A17">
        <w:rPr>
          <w:rFonts w:eastAsia="Times New Roman"/>
          <w:bCs/>
          <w:shd w:val="clear" w:color="auto" w:fill="FFFFFF"/>
        </w:rPr>
        <w:t>και</w:t>
      </w:r>
      <w:r>
        <w:rPr>
          <w:rFonts w:eastAsia="Times New Roman"/>
          <w:bCs/>
          <w:shd w:val="clear" w:color="auto" w:fill="FFFFFF"/>
        </w:rPr>
        <w:t xml:space="preserve"> δεν νομιμοποιείστε σε κα</w:t>
      </w:r>
      <w:r>
        <w:rPr>
          <w:rFonts w:eastAsia="Times New Roman"/>
          <w:bCs/>
          <w:shd w:val="clear" w:color="auto" w:fill="FFFFFF"/>
        </w:rPr>
        <w:t>μ</w:t>
      </w:r>
      <w:r>
        <w:rPr>
          <w:rFonts w:eastAsia="Times New Roman"/>
          <w:bCs/>
          <w:shd w:val="clear" w:color="auto" w:fill="FFFFFF"/>
        </w:rPr>
        <w:t xml:space="preserve">μία περίπτωση </w:t>
      </w:r>
      <w:r w:rsidRPr="00835A17">
        <w:rPr>
          <w:rFonts w:eastAsia="Times New Roman"/>
          <w:bCs/>
          <w:shd w:val="clear" w:color="auto" w:fill="FFFFFF"/>
        </w:rPr>
        <w:t>να</w:t>
      </w:r>
      <w:r>
        <w:rPr>
          <w:rFonts w:eastAsia="Times New Roman"/>
          <w:bCs/>
          <w:shd w:val="clear" w:color="auto" w:fill="FFFFFF"/>
        </w:rPr>
        <w:t xml:space="preserve"> επιχειρήσετε </w:t>
      </w:r>
      <w:r w:rsidRPr="00835A17">
        <w:rPr>
          <w:rFonts w:eastAsia="Times New Roman"/>
          <w:bCs/>
          <w:shd w:val="clear" w:color="auto" w:fill="FFFFFF"/>
        </w:rPr>
        <w:t>να</w:t>
      </w:r>
      <w:r>
        <w:rPr>
          <w:rFonts w:eastAsia="Times New Roman"/>
          <w:bCs/>
          <w:shd w:val="clear" w:color="auto" w:fill="FFFFFF"/>
        </w:rPr>
        <w:t xml:space="preserve"> το περάσετε. Αλίμονο, εάν έχετε αναγνωρίσει μακεδονική γλώσσα </w:t>
      </w:r>
      <w:r w:rsidRPr="00835A17">
        <w:rPr>
          <w:rFonts w:eastAsia="Times New Roman"/>
          <w:bCs/>
          <w:shd w:val="clear" w:color="auto" w:fill="FFFFFF"/>
        </w:rPr>
        <w:t>και</w:t>
      </w:r>
      <w:r>
        <w:rPr>
          <w:rFonts w:eastAsia="Times New Roman"/>
          <w:bCs/>
          <w:shd w:val="clear" w:color="auto" w:fill="FFFFFF"/>
        </w:rPr>
        <w:t xml:space="preserve"> μακεδονική ταυτότητα. </w:t>
      </w:r>
      <w:r w:rsidRPr="00835A17">
        <w:rPr>
          <w:rFonts w:eastAsia="Times New Roman"/>
          <w:bCs/>
          <w:shd w:val="clear" w:color="auto" w:fill="FFFFFF"/>
        </w:rPr>
        <w:t>Θα</w:t>
      </w:r>
      <w:r>
        <w:rPr>
          <w:rFonts w:eastAsia="Times New Roman"/>
          <w:bCs/>
          <w:shd w:val="clear" w:color="auto" w:fill="FFFFFF"/>
        </w:rPr>
        <w:t xml:space="preserve"> </w:t>
      </w:r>
      <w:r w:rsidRPr="00835A17">
        <w:rPr>
          <w:rFonts w:eastAsia="Times New Roman"/>
          <w:bCs/>
          <w:shd w:val="clear" w:color="auto" w:fill="FFFFFF"/>
        </w:rPr>
        <w:t>είναι</w:t>
      </w:r>
      <w:r>
        <w:rPr>
          <w:rFonts w:eastAsia="Times New Roman"/>
          <w:bCs/>
          <w:shd w:val="clear" w:color="auto" w:fill="FFFFFF"/>
        </w:rPr>
        <w:t xml:space="preserve"> τραγικό. Υποθηκεύετ</w:t>
      </w:r>
      <w:r>
        <w:rPr>
          <w:rFonts w:eastAsia="Times New Roman"/>
          <w:bCs/>
          <w:shd w:val="clear" w:color="auto" w:fill="FFFFFF"/>
        </w:rPr>
        <w:t xml:space="preserve">ε ένα εθνικό θέμα </w:t>
      </w:r>
      <w:r w:rsidRPr="00835A17">
        <w:rPr>
          <w:rFonts w:eastAsia="Times New Roman"/>
          <w:bCs/>
          <w:shd w:val="clear" w:color="auto" w:fill="FFFFFF"/>
        </w:rPr>
        <w:t>και</w:t>
      </w:r>
      <w:r>
        <w:rPr>
          <w:rFonts w:eastAsia="Times New Roman"/>
          <w:bCs/>
          <w:shd w:val="clear" w:color="auto" w:fill="FFFFFF"/>
        </w:rPr>
        <w:t xml:space="preserve"> δεν έχετε αυτό το </w:t>
      </w:r>
      <w:r w:rsidRPr="00835A17">
        <w:rPr>
          <w:rFonts w:eastAsia="Times New Roman"/>
          <w:bCs/>
          <w:shd w:val="clear" w:color="auto" w:fill="FFFFFF"/>
        </w:rPr>
        <w:t>δικαίωμα</w:t>
      </w:r>
      <w:r>
        <w:rPr>
          <w:rFonts w:eastAsia="Times New Roman"/>
          <w:bCs/>
          <w:shd w:val="clear" w:color="auto" w:fill="FFFFFF"/>
        </w:rPr>
        <w:t xml:space="preserve">! </w:t>
      </w:r>
    </w:p>
    <w:p w14:paraId="067591D8" w14:textId="77777777" w:rsidR="00866F2D" w:rsidRDefault="003A64EF">
      <w:pPr>
        <w:spacing w:line="600" w:lineRule="auto"/>
        <w:ind w:firstLine="720"/>
        <w:jc w:val="center"/>
        <w:rPr>
          <w:rFonts w:eastAsia="Times New Roman"/>
          <w:bCs/>
          <w:shd w:val="clear" w:color="auto" w:fill="FFFFFF"/>
        </w:rPr>
      </w:pPr>
      <w:r>
        <w:rPr>
          <w:rFonts w:eastAsia="Times New Roman"/>
          <w:bCs/>
          <w:shd w:val="clear" w:color="auto" w:fill="FFFFFF"/>
        </w:rPr>
        <w:t>(Θόρυβος</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δ</w:t>
      </w:r>
      <w:r>
        <w:rPr>
          <w:rFonts w:eastAsia="Times New Roman"/>
          <w:bCs/>
          <w:shd w:val="clear" w:color="auto" w:fill="FFFFFF"/>
        </w:rPr>
        <w:t>ιαμαρτυρίες στην Αίθουσα)</w:t>
      </w:r>
    </w:p>
    <w:p w14:paraId="067591D9"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Έρχομαι τώρα πολύ γρήγορα στο </w:t>
      </w:r>
      <w:r w:rsidRPr="00835A17">
        <w:rPr>
          <w:rFonts w:eastAsia="Times New Roman"/>
          <w:bCs/>
          <w:shd w:val="clear" w:color="auto" w:fill="FFFFFF"/>
        </w:rPr>
        <w:t>νομοσχέδιο</w:t>
      </w:r>
      <w:r>
        <w:rPr>
          <w:rFonts w:eastAsia="Times New Roman"/>
          <w:bCs/>
          <w:shd w:val="clear" w:color="auto" w:fill="FFFFFF"/>
        </w:rPr>
        <w:t xml:space="preserve">, </w:t>
      </w:r>
      <w:r w:rsidRPr="00835A17">
        <w:rPr>
          <w:rFonts w:eastAsia="Times New Roman"/>
          <w:bCs/>
          <w:shd w:val="clear" w:color="auto" w:fill="FFFFFF"/>
        </w:rPr>
        <w:t>κυρίες και κύριοι συνάδελφοι</w:t>
      </w:r>
      <w:r>
        <w:rPr>
          <w:rFonts w:eastAsia="Times New Roman"/>
          <w:bCs/>
          <w:shd w:val="clear" w:color="auto" w:fill="FFFFFF"/>
        </w:rPr>
        <w:t xml:space="preserve">. </w:t>
      </w:r>
      <w:r w:rsidRPr="00835A17">
        <w:rPr>
          <w:rFonts w:eastAsia="Times New Roman"/>
          <w:bCs/>
          <w:shd w:val="clear" w:color="auto" w:fill="FFFFFF"/>
        </w:rPr>
        <w:t>Είναι</w:t>
      </w:r>
      <w:r>
        <w:rPr>
          <w:rFonts w:eastAsia="Times New Roman"/>
          <w:bCs/>
          <w:shd w:val="clear" w:color="auto" w:fill="FFFFFF"/>
        </w:rPr>
        <w:t xml:space="preserve"> ένα </w:t>
      </w:r>
      <w:r w:rsidRPr="00835A17">
        <w:rPr>
          <w:rFonts w:eastAsia="Times New Roman"/>
          <w:bCs/>
          <w:shd w:val="clear" w:color="auto" w:fill="FFFFFF"/>
        </w:rPr>
        <w:t>νομοσχέδιο</w:t>
      </w:r>
      <w:r>
        <w:rPr>
          <w:rFonts w:eastAsia="Times New Roman"/>
          <w:bCs/>
          <w:shd w:val="clear" w:color="auto" w:fill="FFFFFF"/>
        </w:rPr>
        <w:t xml:space="preserve"> </w:t>
      </w:r>
      <w:r w:rsidRPr="00835A17">
        <w:rPr>
          <w:rFonts w:eastAsia="Times New Roman"/>
          <w:bCs/>
          <w:shd w:val="clear" w:color="auto" w:fill="FFFFFF"/>
        </w:rPr>
        <w:t>που</w:t>
      </w:r>
      <w:r>
        <w:rPr>
          <w:rFonts w:eastAsia="Times New Roman"/>
          <w:bCs/>
          <w:shd w:val="clear" w:color="auto" w:fill="FFFFFF"/>
        </w:rPr>
        <w:t xml:space="preserve"> αφορά στην παιδεία. </w:t>
      </w:r>
      <w:r w:rsidRPr="00835A17">
        <w:rPr>
          <w:rFonts w:eastAsia="Times New Roman"/>
          <w:bCs/>
          <w:shd w:val="clear" w:color="auto" w:fill="FFFFFF"/>
        </w:rPr>
        <w:t>Όμως</w:t>
      </w:r>
      <w:r>
        <w:rPr>
          <w:rFonts w:eastAsia="Times New Roman"/>
          <w:bCs/>
          <w:shd w:val="clear" w:color="auto" w:fill="FFFFFF"/>
        </w:rPr>
        <w:t xml:space="preserve">, λυπάμαι, </w:t>
      </w:r>
      <w:r w:rsidRPr="00835A17">
        <w:rPr>
          <w:rFonts w:eastAsia="Times New Roman"/>
          <w:bCs/>
          <w:shd w:val="clear" w:color="auto" w:fill="FFFFFF"/>
        </w:rPr>
        <w:t>γιατί</w:t>
      </w:r>
      <w:r>
        <w:rPr>
          <w:rFonts w:eastAsia="Times New Roman"/>
          <w:bCs/>
          <w:shd w:val="clear" w:color="auto" w:fill="FFFFFF"/>
        </w:rPr>
        <w:t xml:space="preserve"> συμβαίνει με εσάς το εξής. Έχετε βαφτίσει κανονικότητα ό,τι εσείς θεωρείτε κανονικό. </w:t>
      </w:r>
    </w:p>
    <w:p w14:paraId="067591DA"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Καταργούμε την αριστεία στην παιδεία; Αυτό </w:t>
      </w:r>
      <w:r w:rsidRPr="00835A17">
        <w:rPr>
          <w:rFonts w:eastAsia="Times New Roman"/>
          <w:bCs/>
          <w:shd w:val="clear" w:color="auto" w:fill="FFFFFF"/>
        </w:rPr>
        <w:t>είναι</w:t>
      </w:r>
      <w:r>
        <w:rPr>
          <w:rFonts w:eastAsia="Times New Roman"/>
          <w:bCs/>
          <w:shd w:val="clear" w:color="auto" w:fill="FFFFFF"/>
        </w:rPr>
        <w:t xml:space="preserve"> το κανονικό. Δεν </w:t>
      </w:r>
      <w:r w:rsidRPr="00835A17">
        <w:rPr>
          <w:rFonts w:eastAsia="Times New Roman"/>
          <w:bCs/>
          <w:shd w:val="clear" w:color="auto" w:fill="FFFFFF"/>
        </w:rPr>
        <w:t>πρέπει</w:t>
      </w:r>
      <w:r>
        <w:rPr>
          <w:rFonts w:eastAsia="Times New Roman"/>
          <w:bCs/>
          <w:shd w:val="clear" w:color="auto" w:fill="FFFFFF"/>
        </w:rPr>
        <w:t xml:space="preserve"> να έχουμε πρότυπα! Αυτό </w:t>
      </w:r>
      <w:r w:rsidRPr="00835A17">
        <w:rPr>
          <w:rFonts w:eastAsia="Times New Roman"/>
          <w:bCs/>
          <w:shd w:val="clear" w:color="auto" w:fill="FFFFFF"/>
        </w:rPr>
        <w:t>είναι</w:t>
      </w:r>
      <w:r>
        <w:rPr>
          <w:rFonts w:eastAsia="Times New Roman"/>
          <w:bCs/>
          <w:shd w:val="clear" w:color="auto" w:fill="FFFFFF"/>
        </w:rPr>
        <w:t xml:space="preserve"> το κανονικό. Όλα αυτά τα χρόνια λειτουργούσε η ελληνική κοινωνία μ</w:t>
      </w:r>
      <w:r>
        <w:rPr>
          <w:rFonts w:eastAsia="Times New Roman"/>
          <w:bCs/>
          <w:shd w:val="clear" w:color="auto" w:fill="FFFFFF"/>
        </w:rPr>
        <w:t xml:space="preserve">ε πρότυπα, </w:t>
      </w:r>
      <w:r w:rsidRPr="00835A17">
        <w:rPr>
          <w:rFonts w:eastAsia="Times New Roman"/>
          <w:bCs/>
          <w:shd w:val="clear" w:color="auto" w:fill="FFFFFF"/>
        </w:rPr>
        <w:t>αλλά</w:t>
      </w:r>
      <w:r>
        <w:rPr>
          <w:rFonts w:eastAsia="Times New Roman"/>
          <w:bCs/>
          <w:shd w:val="clear" w:color="auto" w:fill="FFFFFF"/>
        </w:rPr>
        <w:t xml:space="preserve"> </w:t>
      </w:r>
      <w:r w:rsidRPr="00835A17">
        <w:rPr>
          <w:rFonts w:eastAsia="Times New Roman"/>
          <w:bCs/>
          <w:shd w:val="clear" w:color="auto" w:fill="FFFFFF"/>
        </w:rPr>
        <w:t>έπρεπε</w:t>
      </w:r>
      <w:r>
        <w:rPr>
          <w:rFonts w:eastAsia="Times New Roman"/>
          <w:bCs/>
          <w:shd w:val="clear" w:color="auto" w:fill="FFFFFF"/>
        </w:rPr>
        <w:t xml:space="preserve"> </w:t>
      </w:r>
      <w:r w:rsidRPr="00835A17">
        <w:rPr>
          <w:rFonts w:eastAsia="Times New Roman"/>
          <w:bCs/>
          <w:shd w:val="clear" w:color="auto" w:fill="FFFFFF"/>
        </w:rPr>
        <w:t>να</w:t>
      </w:r>
      <w:r>
        <w:rPr>
          <w:rFonts w:eastAsia="Times New Roman"/>
          <w:bCs/>
          <w:shd w:val="clear" w:color="auto" w:fill="FFFFFF"/>
        </w:rPr>
        <w:t xml:space="preserve"> το αλλάξουμε αυτό, </w:t>
      </w:r>
      <w:r w:rsidRPr="00835A17">
        <w:rPr>
          <w:rFonts w:eastAsia="Times New Roman"/>
          <w:bCs/>
          <w:shd w:val="clear" w:color="auto" w:fill="FFFFFF"/>
        </w:rPr>
        <w:t>γιατί</w:t>
      </w:r>
      <w:r>
        <w:rPr>
          <w:rFonts w:eastAsia="Times New Roman"/>
          <w:bCs/>
          <w:shd w:val="clear" w:color="auto" w:fill="FFFFFF"/>
        </w:rPr>
        <w:t xml:space="preserve"> το κανονικό για εσάς </w:t>
      </w:r>
      <w:r w:rsidRPr="00835A17">
        <w:rPr>
          <w:rFonts w:eastAsia="Times New Roman"/>
          <w:bCs/>
          <w:shd w:val="clear" w:color="auto" w:fill="FFFFFF"/>
        </w:rPr>
        <w:t>είναι</w:t>
      </w:r>
      <w:r>
        <w:rPr>
          <w:rFonts w:eastAsia="Times New Roman"/>
          <w:bCs/>
          <w:shd w:val="clear" w:color="auto" w:fill="FFFFFF"/>
        </w:rPr>
        <w:t xml:space="preserve"> να καταργήσουμε την αριστεία. </w:t>
      </w:r>
    </w:p>
    <w:p w14:paraId="067591DB"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Έρχεστε σήμερα, ανερυθρίαστα, φέρνετε ένα </w:t>
      </w:r>
      <w:r w:rsidRPr="00835A17">
        <w:rPr>
          <w:rFonts w:eastAsia="Times New Roman"/>
          <w:bCs/>
          <w:shd w:val="clear" w:color="auto" w:fill="FFFFFF"/>
        </w:rPr>
        <w:t>νομοσχέδιο</w:t>
      </w:r>
      <w:r>
        <w:rPr>
          <w:rFonts w:eastAsia="Times New Roman"/>
          <w:bCs/>
          <w:shd w:val="clear" w:color="auto" w:fill="FFFFFF"/>
        </w:rPr>
        <w:t xml:space="preserve"> - μαμούθ, πεντακόσιες σελίδες, 115 </w:t>
      </w:r>
      <w:r w:rsidRPr="00835A17">
        <w:rPr>
          <w:rFonts w:eastAsia="Times New Roman"/>
          <w:bCs/>
          <w:shd w:val="clear" w:color="auto" w:fill="FFFFFF"/>
        </w:rPr>
        <w:t>άρθρ</w:t>
      </w:r>
      <w:r>
        <w:rPr>
          <w:rFonts w:eastAsia="Times New Roman"/>
          <w:bCs/>
          <w:shd w:val="clear" w:color="auto" w:fill="FFFFFF"/>
        </w:rPr>
        <w:t xml:space="preserve">α, το οποίο καταθέτετε Παρασκευή βράδυ </w:t>
      </w:r>
      <w:r w:rsidRPr="00835A17">
        <w:rPr>
          <w:rFonts w:eastAsia="Times New Roman"/>
          <w:bCs/>
          <w:shd w:val="clear" w:color="auto" w:fill="FFFFFF"/>
        </w:rPr>
        <w:t>και</w:t>
      </w:r>
      <w:r>
        <w:rPr>
          <w:rFonts w:eastAsia="Times New Roman"/>
          <w:bCs/>
          <w:shd w:val="clear" w:color="auto" w:fill="FFFFFF"/>
        </w:rPr>
        <w:t xml:space="preserve"> για εσάς </w:t>
      </w:r>
      <w:r w:rsidRPr="00835A17">
        <w:rPr>
          <w:rFonts w:eastAsia="Times New Roman"/>
          <w:bCs/>
          <w:shd w:val="clear" w:color="auto" w:fill="FFFFFF"/>
        </w:rPr>
        <w:t>είν</w:t>
      </w:r>
      <w:r w:rsidRPr="00835A17">
        <w:rPr>
          <w:rFonts w:eastAsia="Times New Roman"/>
          <w:bCs/>
          <w:shd w:val="clear" w:color="auto" w:fill="FFFFFF"/>
        </w:rPr>
        <w:t>αι</w:t>
      </w:r>
      <w:r>
        <w:rPr>
          <w:rFonts w:eastAsia="Times New Roman"/>
          <w:bCs/>
          <w:shd w:val="clear" w:color="auto" w:fill="FFFFFF"/>
        </w:rPr>
        <w:t xml:space="preserve"> κανονικότητα όλο αυτό. Δεν σημαίνει </w:t>
      </w:r>
      <w:r w:rsidRPr="00835A17">
        <w:rPr>
          <w:rFonts w:eastAsia="Times New Roman"/>
          <w:bCs/>
          <w:shd w:val="clear" w:color="auto" w:fill="FFFFFF"/>
        </w:rPr>
        <w:t>ότι</w:t>
      </w:r>
      <w:r>
        <w:rPr>
          <w:rFonts w:eastAsia="Times New Roman"/>
          <w:bCs/>
          <w:shd w:val="clear" w:color="auto" w:fill="FFFFFF"/>
        </w:rPr>
        <w:t xml:space="preserve"> αυτό το πράγμα ισοδυναμεί ουσιαστικά με ένα </w:t>
      </w:r>
      <w:r w:rsidRPr="00835A17">
        <w:rPr>
          <w:rFonts w:eastAsia="Times New Roman"/>
          <w:bCs/>
          <w:shd w:val="clear" w:color="auto" w:fill="FFFFFF"/>
        </w:rPr>
        <w:t>κοινοβουλευτικ</w:t>
      </w:r>
      <w:r>
        <w:rPr>
          <w:rFonts w:eastAsia="Times New Roman"/>
          <w:bCs/>
          <w:shd w:val="clear" w:color="auto" w:fill="FFFFFF"/>
        </w:rPr>
        <w:t xml:space="preserve">ό πραξικόπημα; </w:t>
      </w:r>
      <w:r w:rsidRPr="00835A17">
        <w:rPr>
          <w:rFonts w:eastAsia="Times New Roman"/>
          <w:bCs/>
          <w:shd w:val="clear" w:color="auto" w:fill="FFFFFF"/>
        </w:rPr>
        <w:t>Διότι</w:t>
      </w:r>
      <w:r>
        <w:rPr>
          <w:rFonts w:eastAsia="Times New Roman"/>
          <w:bCs/>
          <w:shd w:val="clear" w:color="auto" w:fill="FFFFFF"/>
        </w:rPr>
        <w:t xml:space="preserve"> μας καλείτε εδώ </w:t>
      </w:r>
      <w:r w:rsidRPr="00835A17">
        <w:rPr>
          <w:rFonts w:eastAsia="Times New Roman"/>
          <w:bCs/>
          <w:shd w:val="clear" w:color="auto" w:fill="FFFFFF"/>
        </w:rPr>
        <w:t>να</w:t>
      </w:r>
      <w:r>
        <w:rPr>
          <w:rFonts w:eastAsia="Times New Roman"/>
          <w:bCs/>
          <w:shd w:val="clear" w:color="auto" w:fill="FFFFFF"/>
        </w:rPr>
        <w:t xml:space="preserve"> αποφασίσουμε για ένα </w:t>
      </w:r>
      <w:r w:rsidRPr="00835A17">
        <w:rPr>
          <w:rFonts w:eastAsia="Times New Roman"/>
          <w:bCs/>
          <w:shd w:val="clear" w:color="auto" w:fill="FFFFFF"/>
        </w:rPr>
        <w:t>νομοσχέδιο</w:t>
      </w:r>
      <w:r>
        <w:rPr>
          <w:rFonts w:eastAsia="Times New Roman"/>
          <w:bCs/>
          <w:shd w:val="clear" w:color="auto" w:fill="FFFFFF"/>
        </w:rPr>
        <w:t xml:space="preserve"> </w:t>
      </w:r>
      <w:r w:rsidRPr="00835A17">
        <w:rPr>
          <w:rFonts w:eastAsia="Times New Roman"/>
          <w:bCs/>
          <w:shd w:val="clear" w:color="auto" w:fill="FFFFFF"/>
        </w:rPr>
        <w:t>που</w:t>
      </w:r>
      <w:r>
        <w:rPr>
          <w:rFonts w:eastAsia="Times New Roman"/>
          <w:bCs/>
          <w:shd w:val="clear" w:color="auto" w:fill="FFFFFF"/>
        </w:rPr>
        <w:t xml:space="preserve"> δεν προλάβαμε καν </w:t>
      </w:r>
      <w:r w:rsidRPr="00835A17">
        <w:rPr>
          <w:rFonts w:eastAsia="Times New Roman"/>
          <w:bCs/>
          <w:shd w:val="clear" w:color="auto" w:fill="FFFFFF"/>
        </w:rPr>
        <w:t>να</w:t>
      </w:r>
      <w:r>
        <w:rPr>
          <w:rFonts w:eastAsia="Times New Roman"/>
          <w:bCs/>
          <w:shd w:val="clear" w:color="auto" w:fill="FFFFFF"/>
        </w:rPr>
        <w:t xml:space="preserve"> το διαβάσουμε. </w:t>
      </w:r>
    </w:p>
    <w:p w14:paraId="067591DC"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Κι όχι μόνον αυτό, πρόκειται για ένα </w:t>
      </w:r>
      <w:r w:rsidRPr="00835A17">
        <w:rPr>
          <w:rFonts w:eastAsia="Times New Roman"/>
          <w:bCs/>
          <w:shd w:val="clear" w:color="auto" w:fill="FFFFFF"/>
        </w:rPr>
        <w:t>νομοσ</w:t>
      </w:r>
      <w:r w:rsidRPr="00835A17">
        <w:rPr>
          <w:rFonts w:eastAsia="Times New Roman"/>
          <w:bCs/>
          <w:shd w:val="clear" w:color="auto" w:fill="FFFFFF"/>
        </w:rPr>
        <w:t>χέδιο</w:t>
      </w:r>
      <w:r>
        <w:rPr>
          <w:rFonts w:eastAsia="Times New Roman"/>
          <w:bCs/>
          <w:shd w:val="clear" w:color="auto" w:fill="FFFFFF"/>
        </w:rPr>
        <w:t xml:space="preserve"> </w:t>
      </w:r>
      <w:r w:rsidRPr="00835A17">
        <w:rPr>
          <w:rFonts w:eastAsia="Times New Roman"/>
          <w:bCs/>
          <w:shd w:val="clear" w:color="auto" w:fill="FFFFFF"/>
        </w:rPr>
        <w:t>που</w:t>
      </w:r>
      <w:r>
        <w:rPr>
          <w:rFonts w:eastAsia="Times New Roman"/>
          <w:bCs/>
          <w:shd w:val="clear" w:color="auto" w:fill="FFFFFF"/>
        </w:rPr>
        <w:t xml:space="preserve"> </w:t>
      </w:r>
      <w:r w:rsidRPr="00835A17">
        <w:rPr>
          <w:rFonts w:eastAsia="Times New Roman"/>
          <w:bCs/>
          <w:shd w:val="clear" w:color="auto" w:fill="FFFFFF"/>
        </w:rPr>
        <w:t>έχει</w:t>
      </w:r>
      <w:r>
        <w:rPr>
          <w:rFonts w:eastAsia="Times New Roman"/>
          <w:bCs/>
          <w:shd w:val="clear" w:color="auto" w:fill="FFFFFF"/>
        </w:rPr>
        <w:t xml:space="preserve"> συναντήσει σφοδρή αντίδραση από το σύνολο του εκπαιδευτικού κόσμου. Καλά, δεν λαμβάνετε υπ’ </w:t>
      </w:r>
      <w:proofErr w:type="spellStart"/>
      <w:r>
        <w:rPr>
          <w:rFonts w:eastAsia="Times New Roman"/>
          <w:bCs/>
          <w:shd w:val="clear" w:color="auto" w:fill="FFFFFF"/>
        </w:rPr>
        <w:t>όψιν</w:t>
      </w:r>
      <w:proofErr w:type="spellEnd"/>
      <w:r>
        <w:rPr>
          <w:rFonts w:eastAsia="Times New Roman"/>
          <w:bCs/>
          <w:shd w:val="clear" w:color="auto" w:fill="FFFFFF"/>
        </w:rPr>
        <w:t xml:space="preserve"> τι λέει η Αντιπολίτευση. Τον εκπαιδευτικό κόσμο </w:t>
      </w:r>
      <w:r w:rsidRPr="00835A17">
        <w:rPr>
          <w:rFonts w:eastAsia="Times New Roman"/>
          <w:bCs/>
          <w:shd w:val="clear" w:color="auto" w:fill="FFFFFF"/>
        </w:rPr>
        <w:t xml:space="preserve">δεν </w:t>
      </w:r>
      <w:r>
        <w:rPr>
          <w:rFonts w:eastAsia="Times New Roman"/>
          <w:bCs/>
          <w:shd w:val="clear" w:color="auto" w:fill="FFFFFF"/>
        </w:rPr>
        <w:t xml:space="preserve">τον λαμβάνετε υπ’ </w:t>
      </w:r>
      <w:proofErr w:type="spellStart"/>
      <w:r>
        <w:rPr>
          <w:rFonts w:eastAsia="Times New Roman"/>
          <w:bCs/>
          <w:shd w:val="clear" w:color="auto" w:fill="FFFFFF"/>
        </w:rPr>
        <w:t>όψιν</w:t>
      </w:r>
      <w:proofErr w:type="spellEnd"/>
      <w:r>
        <w:rPr>
          <w:rFonts w:eastAsia="Times New Roman"/>
          <w:bCs/>
          <w:shd w:val="clear" w:color="auto" w:fill="FFFFFF"/>
        </w:rPr>
        <w:t xml:space="preserve">; </w:t>
      </w:r>
    </w:p>
    <w:p w14:paraId="067591DD"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Εδώ έχετε </w:t>
      </w:r>
      <w:r w:rsidRPr="00835A17">
        <w:rPr>
          <w:rFonts w:eastAsia="Times New Roman"/>
          <w:bCs/>
          <w:shd w:val="clear" w:color="auto" w:fill="FFFFFF"/>
        </w:rPr>
        <w:t>και</w:t>
      </w:r>
      <w:r>
        <w:rPr>
          <w:rFonts w:eastAsia="Times New Roman"/>
          <w:bCs/>
          <w:shd w:val="clear" w:color="auto" w:fill="FFFFFF"/>
        </w:rPr>
        <w:t xml:space="preserve"> τον πρώην Πρόεδρο της ΟΛΜΕ. </w:t>
      </w:r>
      <w:r w:rsidRPr="00835A17">
        <w:rPr>
          <w:rFonts w:eastAsia="Times New Roman"/>
          <w:bCs/>
          <w:shd w:val="clear" w:color="auto" w:fill="FFFFFF"/>
        </w:rPr>
        <w:t>Είναι</w:t>
      </w:r>
      <w:r>
        <w:rPr>
          <w:rFonts w:eastAsia="Times New Roman"/>
          <w:bCs/>
          <w:shd w:val="clear" w:color="auto" w:fill="FFFFFF"/>
        </w:rPr>
        <w:t xml:space="preserve"> ο κ. </w:t>
      </w:r>
      <w:proofErr w:type="spellStart"/>
      <w:r>
        <w:rPr>
          <w:rFonts w:eastAsia="Times New Roman"/>
          <w:bCs/>
          <w:shd w:val="clear" w:color="auto" w:fill="FFFFFF"/>
        </w:rPr>
        <w:t>Κοτσιφάκης</w:t>
      </w:r>
      <w:proofErr w:type="spellEnd"/>
      <w:r>
        <w:rPr>
          <w:rFonts w:eastAsia="Times New Roman"/>
          <w:bCs/>
          <w:shd w:val="clear" w:color="auto" w:fill="FFFFFF"/>
        </w:rPr>
        <w:t xml:space="preserve">, με τον οποίο έχω συνεργαστεί παλαιότερα στο Υπουργείο Παιδείας. Όλοι οι συνάδελφοί του αντιδρούν. Τότε, ο κ. </w:t>
      </w:r>
      <w:proofErr w:type="spellStart"/>
      <w:r>
        <w:rPr>
          <w:rFonts w:eastAsia="Times New Roman"/>
          <w:bCs/>
          <w:shd w:val="clear" w:color="auto" w:fill="FFFFFF"/>
        </w:rPr>
        <w:t>Κοτσιφάκης</w:t>
      </w:r>
      <w:proofErr w:type="spellEnd"/>
      <w:r>
        <w:rPr>
          <w:rFonts w:eastAsia="Times New Roman"/>
          <w:bCs/>
          <w:shd w:val="clear" w:color="auto" w:fill="FFFFFF"/>
        </w:rPr>
        <w:t xml:space="preserve"> ήταν από τους </w:t>
      </w:r>
      <w:proofErr w:type="spellStart"/>
      <w:r w:rsidRPr="00835A17">
        <w:rPr>
          <w:rFonts w:eastAsia="Times New Roman"/>
          <w:bCs/>
          <w:shd w:val="clear" w:color="auto" w:fill="FFFFFF"/>
        </w:rPr>
        <w:t>επελαύνοντες</w:t>
      </w:r>
      <w:proofErr w:type="spellEnd"/>
      <w:r>
        <w:rPr>
          <w:rFonts w:eastAsia="Times New Roman"/>
          <w:bCs/>
          <w:shd w:val="clear" w:color="auto" w:fill="FFFFFF"/>
        </w:rPr>
        <w:t xml:space="preserve"> στο Υπουργείο Παιδείας. Σήμερα, </w:t>
      </w:r>
      <w:r w:rsidRPr="00835A17">
        <w:rPr>
          <w:rFonts w:eastAsia="Times New Roman"/>
          <w:bCs/>
          <w:shd w:val="clear" w:color="auto" w:fill="FFFFFF"/>
        </w:rPr>
        <w:t>είναι</w:t>
      </w:r>
      <w:r>
        <w:rPr>
          <w:rFonts w:eastAsia="Times New Roman"/>
          <w:bCs/>
          <w:shd w:val="clear" w:color="auto" w:fill="FFFFFF"/>
        </w:rPr>
        <w:t xml:space="preserve"> σύμβουλός σας. Δεν σας λέει </w:t>
      </w:r>
      <w:r w:rsidRPr="00835A17">
        <w:rPr>
          <w:rFonts w:eastAsia="Times New Roman"/>
          <w:bCs/>
          <w:shd w:val="clear" w:color="auto" w:fill="FFFFFF"/>
        </w:rPr>
        <w:t>ότι</w:t>
      </w:r>
      <w:r>
        <w:rPr>
          <w:rFonts w:eastAsia="Times New Roman"/>
          <w:bCs/>
          <w:shd w:val="clear" w:color="auto" w:fill="FFFFFF"/>
        </w:rPr>
        <w:t xml:space="preserve"> ο εκπαιδευτικός κόσμο</w:t>
      </w:r>
      <w:r>
        <w:rPr>
          <w:rFonts w:eastAsia="Times New Roman"/>
          <w:bCs/>
          <w:shd w:val="clear" w:color="auto" w:fill="FFFFFF"/>
        </w:rPr>
        <w:t xml:space="preserve">ς αντιδρά με αυτά τα οποία φέρνετε; Εσείς </w:t>
      </w:r>
      <w:r w:rsidRPr="00835A17">
        <w:rPr>
          <w:rFonts w:eastAsia="Times New Roman"/>
          <w:bCs/>
          <w:shd w:val="clear" w:color="auto" w:fill="FFFFFF"/>
        </w:rPr>
        <w:t>γιατί</w:t>
      </w:r>
      <w:r>
        <w:rPr>
          <w:rFonts w:eastAsia="Times New Roman"/>
          <w:bCs/>
          <w:shd w:val="clear" w:color="auto" w:fill="FFFFFF"/>
        </w:rPr>
        <w:t xml:space="preserve"> συνεχίζετε; </w:t>
      </w:r>
    </w:p>
    <w:p w14:paraId="067591DE"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Τόση εμμονή έχετε </w:t>
      </w:r>
      <w:r w:rsidRPr="00835A17">
        <w:rPr>
          <w:rFonts w:eastAsia="Times New Roman"/>
          <w:bCs/>
          <w:shd w:val="clear" w:color="auto" w:fill="FFFFFF"/>
        </w:rPr>
        <w:t>να</w:t>
      </w:r>
      <w:r>
        <w:rPr>
          <w:rFonts w:eastAsia="Times New Roman"/>
          <w:bCs/>
          <w:shd w:val="clear" w:color="auto" w:fill="FFFFFF"/>
        </w:rPr>
        <w:t xml:space="preserve"> τα φέρετε, </w:t>
      </w:r>
      <w:r w:rsidRPr="00835A17">
        <w:rPr>
          <w:rFonts w:eastAsia="Times New Roman"/>
          <w:bCs/>
          <w:shd w:val="clear" w:color="auto" w:fill="FFFFFF"/>
        </w:rPr>
        <w:t>κύριε Υπουργέ</w:t>
      </w:r>
      <w:r>
        <w:rPr>
          <w:rFonts w:eastAsia="Times New Roman"/>
          <w:bCs/>
          <w:shd w:val="clear" w:color="auto" w:fill="FFFFFF"/>
        </w:rPr>
        <w:t xml:space="preserve">, </w:t>
      </w:r>
      <w:r w:rsidRPr="00835A17">
        <w:rPr>
          <w:rFonts w:eastAsia="Times New Roman"/>
          <w:bCs/>
          <w:shd w:val="clear" w:color="auto" w:fill="FFFFFF"/>
        </w:rPr>
        <w:t>και</w:t>
      </w:r>
      <w:r>
        <w:rPr>
          <w:rFonts w:eastAsia="Times New Roman"/>
          <w:bCs/>
          <w:shd w:val="clear" w:color="auto" w:fill="FFFFFF"/>
        </w:rPr>
        <w:t xml:space="preserve"> </w:t>
      </w:r>
      <w:r w:rsidRPr="00835A17">
        <w:rPr>
          <w:rFonts w:eastAsia="Times New Roman"/>
          <w:bCs/>
          <w:shd w:val="clear" w:color="auto" w:fill="FFFFFF"/>
        </w:rPr>
        <w:t>μάλιστα</w:t>
      </w:r>
      <w:r>
        <w:rPr>
          <w:rFonts w:eastAsia="Times New Roman"/>
          <w:bCs/>
          <w:shd w:val="clear" w:color="auto" w:fill="FFFFFF"/>
        </w:rPr>
        <w:t xml:space="preserve"> με αυτόν τον τρόπο; Το καταθέσατε τον Μάρτιο με 51 </w:t>
      </w:r>
      <w:r w:rsidRPr="00835A17">
        <w:rPr>
          <w:rFonts w:eastAsia="Times New Roman"/>
          <w:bCs/>
          <w:shd w:val="clear" w:color="auto" w:fill="FFFFFF"/>
        </w:rPr>
        <w:t>άρθρ</w:t>
      </w:r>
      <w:r>
        <w:rPr>
          <w:rFonts w:eastAsia="Times New Roman"/>
          <w:bCs/>
          <w:shd w:val="clear" w:color="auto" w:fill="FFFFFF"/>
        </w:rPr>
        <w:t xml:space="preserve">α. Το αφήσατε δέκα μέρες στη διαβούλευση </w:t>
      </w:r>
      <w:r w:rsidRPr="00835A17">
        <w:rPr>
          <w:rFonts w:eastAsia="Times New Roman"/>
          <w:bCs/>
          <w:shd w:val="clear" w:color="auto" w:fill="FFFFFF"/>
        </w:rPr>
        <w:t>και</w:t>
      </w:r>
      <w:r>
        <w:rPr>
          <w:rFonts w:eastAsia="Times New Roman"/>
          <w:bCs/>
          <w:shd w:val="clear" w:color="auto" w:fill="FFFFFF"/>
        </w:rPr>
        <w:t xml:space="preserve"> το ξαναφέρνετε τώρα, Παρασκευή βράδυ</w:t>
      </w:r>
      <w:r>
        <w:rPr>
          <w:rFonts w:eastAsia="Times New Roman"/>
          <w:bCs/>
          <w:shd w:val="clear" w:color="auto" w:fill="FFFFFF"/>
        </w:rPr>
        <w:t xml:space="preserve">, με 115 </w:t>
      </w:r>
      <w:r w:rsidRPr="00835A17">
        <w:rPr>
          <w:rFonts w:eastAsia="Times New Roman"/>
          <w:bCs/>
          <w:shd w:val="clear" w:color="auto" w:fill="FFFFFF"/>
        </w:rPr>
        <w:t>άρθρ</w:t>
      </w:r>
      <w:r>
        <w:rPr>
          <w:rFonts w:eastAsia="Times New Roman"/>
          <w:bCs/>
          <w:shd w:val="clear" w:color="auto" w:fill="FFFFFF"/>
        </w:rPr>
        <w:t xml:space="preserve">α, πεντακόσιες σελίδες. Φοβερή </w:t>
      </w:r>
      <w:r w:rsidRPr="00835A17">
        <w:rPr>
          <w:rFonts w:eastAsia="Times New Roman"/>
          <w:bCs/>
          <w:shd w:val="clear" w:color="auto" w:fill="FFFFFF"/>
        </w:rPr>
        <w:t>κοινοβουλευτική</w:t>
      </w:r>
      <w:r>
        <w:rPr>
          <w:rFonts w:eastAsia="Times New Roman"/>
          <w:bCs/>
          <w:shd w:val="clear" w:color="auto" w:fill="FFFFFF"/>
        </w:rPr>
        <w:t xml:space="preserve"> </w:t>
      </w:r>
      <w:r w:rsidRPr="00835A17">
        <w:rPr>
          <w:rFonts w:eastAsia="Times New Roman"/>
          <w:bCs/>
          <w:shd w:val="clear" w:color="auto" w:fill="FFFFFF"/>
        </w:rPr>
        <w:t>διαδικασία</w:t>
      </w:r>
      <w:r>
        <w:rPr>
          <w:rFonts w:eastAsia="Times New Roman"/>
          <w:bCs/>
          <w:shd w:val="clear" w:color="auto" w:fill="FFFFFF"/>
        </w:rPr>
        <w:t>! Μπράβο, δ</w:t>
      </w:r>
      <w:r w:rsidRPr="00835A17">
        <w:rPr>
          <w:rFonts w:eastAsia="Times New Roman"/>
          <w:bCs/>
          <w:shd w:val="clear" w:color="auto" w:fill="FFFFFF"/>
        </w:rPr>
        <w:t>ιότι</w:t>
      </w:r>
      <w:r>
        <w:rPr>
          <w:rFonts w:eastAsia="Times New Roman"/>
          <w:bCs/>
          <w:shd w:val="clear" w:color="auto" w:fill="FFFFFF"/>
        </w:rPr>
        <w:t xml:space="preserve"> πραγματικά με αυτόν τον τρόπο τιμάτε τις </w:t>
      </w:r>
      <w:r w:rsidRPr="00835A17">
        <w:rPr>
          <w:rFonts w:eastAsia="Times New Roman"/>
          <w:bCs/>
          <w:shd w:val="clear" w:color="auto" w:fill="FFFFFF"/>
        </w:rPr>
        <w:t>κοινοβουλευτικ</w:t>
      </w:r>
      <w:r>
        <w:rPr>
          <w:rFonts w:eastAsia="Times New Roman"/>
          <w:bCs/>
          <w:shd w:val="clear" w:color="auto" w:fill="FFFFFF"/>
        </w:rPr>
        <w:t xml:space="preserve">ές </w:t>
      </w:r>
      <w:r w:rsidRPr="00835A17">
        <w:rPr>
          <w:rFonts w:eastAsia="Times New Roman"/>
          <w:bCs/>
          <w:shd w:val="clear" w:color="auto" w:fill="FFFFFF"/>
        </w:rPr>
        <w:t>διαδικασίες</w:t>
      </w:r>
      <w:r>
        <w:rPr>
          <w:rFonts w:eastAsia="Times New Roman"/>
          <w:bCs/>
          <w:shd w:val="clear" w:color="auto" w:fill="FFFFFF"/>
        </w:rPr>
        <w:t xml:space="preserve">! </w:t>
      </w:r>
    </w:p>
    <w:p w14:paraId="067591DF"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 xml:space="preserve">Εσείς, </w:t>
      </w:r>
      <w:r w:rsidRPr="00835A17">
        <w:rPr>
          <w:rFonts w:eastAsia="Times New Roman"/>
          <w:bCs/>
          <w:shd w:val="clear" w:color="auto" w:fill="FFFFFF"/>
        </w:rPr>
        <w:t>όμως</w:t>
      </w:r>
      <w:r>
        <w:rPr>
          <w:rFonts w:eastAsia="Times New Roman"/>
          <w:bCs/>
          <w:shd w:val="clear" w:color="auto" w:fill="FFFFFF"/>
        </w:rPr>
        <w:t xml:space="preserve">, θυμίζω </w:t>
      </w:r>
      <w:r w:rsidRPr="00835A17">
        <w:rPr>
          <w:rFonts w:eastAsia="Times New Roman"/>
          <w:bCs/>
          <w:shd w:val="clear" w:color="auto" w:fill="FFFFFF"/>
        </w:rPr>
        <w:t>ότι</w:t>
      </w:r>
      <w:r>
        <w:rPr>
          <w:rFonts w:eastAsia="Times New Roman"/>
          <w:bCs/>
          <w:shd w:val="clear" w:color="auto" w:fill="FFFFFF"/>
        </w:rPr>
        <w:t xml:space="preserve"> ήσασταν εκείνοι </w:t>
      </w:r>
      <w:r w:rsidRPr="00835A17">
        <w:rPr>
          <w:rFonts w:eastAsia="Times New Roman"/>
          <w:bCs/>
          <w:shd w:val="clear" w:color="auto" w:fill="FFFFFF"/>
        </w:rPr>
        <w:t>που</w:t>
      </w:r>
      <w:r>
        <w:rPr>
          <w:rFonts w:eastAsia="Times New Roman"/>
          <w:bCs/>
          <w:shd w:val="clear" w:color="auto" w:fill="FFFFFF"/>
        </w:rPr>
        <w:t xml:space="preserve"> κατακεραυνώνατε κάποτε τις προηγούμενες </w:t>
      </w:r>
      <w:r w:rsidRPr="00835A17">
        <w:rPr>
          <w:rFonts w:eastAsia="Times New Roman"/>
          <w:bCs/>
          <w:shd w:val="clear" w:color="auto" w:fill="FFFFFF"/>
        </w:rPr>
        <w:t>κυβερνήσεις</w:t>
      </w:r>
      <w:r>
        <w:rPr>
          <w:rFonts w:eastAsia="Times New Roman"/>
          <w:bCs/>
          <w:shd w:val="clear" w:color="auto" w:fill="FFFFFF"/>
        </w:rPr>
        <w:t>, ό</w:t>
      </w:r>
      <w:r>
        <w:rPr>
          <w:rFonts w:eastAsia="Times New Roman"/>
          <w:bCs/>
          <w:shd w:val="clear" w:color="auto" w:fill="FFFFFF"/>
        </w:rPr>
        <w:t xml:space="preserve">ταν έκαναν κάτι αντίστοιχο μέσα στο </w:t>
      </w:r>
      <w:r w:rsidRPr="00835A17">
        <w:rPr>
          <w:rFonts w:eastAsia="Times New Roman"/>
          <w:bCs/>
          <w:shd w:val="clear" w:color="auto" w:fill="FFFFFF"/>
        </w:rPr>
        <w:t>Κοινοβούλιο</w:t>
      </w:r>
      <w:r>
        <w:rPr>
          <w:rFonts w:eastAsia="Times New Roman"/>
          <w:bCs/>
          <w:shd w:val="clear" w:color="auto" w:fill="FFFFFF"/>
        </w:rPr>
        <w:t xml:space="preserve">. Σήμερα τα κάνετε εσείς. </w:t>
      </w:r>
      <w:r w:rsidRPr="00835A17">
        <w:rPr>
          <w:rFonts w:eastAsia="Times New Roman"/>
          <w:bCs/>
          <w:shd w:val="clear" w:color="auto" w:fill="FFFFFF"/>
        </w:rPr>
        <w:t>Είναι</w:t>
      </w:r>
      <w:r>
        <w:rPr>
          <w:rFonts w:eastAsia="Times New Roman"/>
          <w:bCs/>
          <w:shd w:val="clear" w:color="auto" w:fill="FFFFFF"/>
        </w:rPr>
        <w:t xml:space="preserve"> </w:t>
      </w:r>
      <w:r w:rsidRPr="00835A17">
        <w:rPr>
          <w:rFonts w:eastAsia="Times New Roman"/>
          <w:bCs/>
          <w:shd w:val="clear" w:color="auto" w:fill="FFFFFF"/>
        </w:rPr>
        <w:t>λοιπόν</w:t>
      </w:r>
      <w:r>
        <w:rPr>
          <w:rFonts w:eastAsia="Times New Roman"/>
          <w:bCs/>
          <w:shd w:val="clear" w:color="auto" w:fill="FFFFFF"/>
        </w:rPr>
        <w:t xml:space="preserve"> κανονικότητα. Αφού τα κάνει ο ΣΥΡΙΖΑ, δεν </w:t>
      </w:r>
      <w:r w:rsidRPr="00835A17">
        <w:rPr>
          <w:rFonts w:eastAsia="Times New Roman"/>
          <w:bCs/>
          <w:shd w:val="clear" w:color="auto" w:fill="FFFFFF"/>
        </w:rPr>
        <w:t>μπορεί</w:t>
      </w:r>
      <w:r>
        <w:rPr>
          <w:rFonts w:eastAsia="Times New Roman"/>
          <w:bCs/>
          <w:shd w:val="clear" w:color="auto" w:fill="FFFFFF"/>
        </w:rPr>
        <w:t xml:space="preserve"> παρά </w:t>
      </w:r>
      <w:r w:rsidRPr="00835A17">
        <w:rPr>
          <w:rFonts w:eastAsia="Times New Roman"/>
          <w:bCs/>
          <w:shd w:val="clear" w:color="auto" w:fill="FFFFFF"/>
        </w:rPr>
        <w:t>να</w:t>
      </w:r>
      <w:r>
        <w:rPr>
          <w:rFonts w:eastAsia="Times New Roman"/>
          <w:bCs/>
          <w:shd w:val="clear" w:color="auto" w:fill="FFFFFF"/>
        </w:rPr>
        <w:t xml:space="preserve"> </w:t>
      </w:r>
      <w:r w:rsidRPr="00835A17">
        <w:rPr>
          <w:rFonts w:eastAsia="Times New Roman"/>
          <w:bCs/>
          <w:shd w:val="clear" w:color="auto" w:fill="FFFFFF"/>
        </w:rPr>
        <w:t>πρέπει</w:t>
      </w:r>
      <w:r>
        <w:rPr>
          <w:rFonts w:eastAsia="Times New Roman"/>
          <w:bCs/>
          <w:shd w:val="clear" w:color="auto" w:fill="FFFFFF"/>
        </w:rPr>
        <w:t xml:space="preserve"> </w:t>
      </w:r>
      <w:r w:rsidRPr="00835A17">
        <w:rPr>
          <w:rFonts w:eastAsia="Times New Roman"/>
          <w:bCs/>
          <w:shd w:val="clear" w:color="auto" w:fill="FFFFFF"/>
        </w:rPr>
        <w:t>να</w:t>
      </w:r>
      <w:r>
        <w:rPr>
          <w:rFonts w:eastAsia="Times New Roman"/>
          <w:bCs/>
          <w:shd w:val="clear" w:color="auto" w:fill="FFFFFF"/>
        </w:rPr>
        <w:t xml:space="preserve"> συμβαίνει</w:t>
      </w:r>
      <w:r w:rsidRPr="00835A17">
        <w:rPr>
          <w:rFonts w:eastAsia="Times New Roman"/>
          <w:bCs/>
          <w:shd w:val="clear" w:color="auto" w:fill="FFFFFF"/>
        </w:rPr>
        <w:t xml:space="preserve"> </w:t>
      </w:r>
      <w:r>
        <w:rPr>
          <w:rFonts w:eastAsia="Times New Roman"/>
          <w:bCs/>
          <w:shd w:val="clear" w:color="auto" w:fill="FFFFFF"/>
        </w:rPr>
        <w:t xml:space="preserve">έτσι. </w:t>
      </w:r>
    </w:p>
    <w:p w14:paraId="067591E0"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Με </w:t>
      </w:r>
      <w:proofErr w:type="spellStart"/>
      <w:r>
        <w:rPr>
          <w:rFonts w:eastAsia="Times New Roman"/>
          <w:bCs/>
          <w:shd w:val="clear" w:color="auto" w:fill="FFFFFF"/>
        </w:rPr>
        <w:t>συγχωρείτε</w:t>
      </w:r>
      <w:proofErr w:type="spellEnd"/>
      <w:r>
        <w:rPr>
          <w:rFonts w:eastAsia="Times New Roman"/>
          <w:bCs/>
          <w:shd w:val="clear" w:color="auto" w:fill="FFFFFF"/>
        </w:rPr>
        <w:t xml:space="preserve">, ο εκπαιδευτικός κόσμος αντιδρά </w:t>
      </w:r>
      <w:r w:rsidRPr="00835A17">
        <w:rPr>
          <w:rFonts w:eastAsia="Times New Roman"/>
          <w:bCs/>
          <w:shd w:val="clear" w:color="auto" w:fill="FFFFFF"/>
        </w:rPr>
        <w:t>και</w:t>
      </w:r>
      <w:r>
        <w:rPr>
          <w:rFonts w:eastAsia="Times New Roman"/>
          <w:bCs/>
          <w:shd w:val="clear" w:color="auto" w:fill="FFFFFF"/>
        </w:rPr>
        <w:t xml:space="preserve"> δεν του δίνετε σημασία. Μήπως ακούσα</w:t>
      </w:r>
      <w:r>
        <w:rPr>
          <w:rFonts w:eastAsia="Times New Roman"/>
          <w:bCs/>
          <w:shd w:val="clear" w:color="auto" w:fill="FFFFFF"/>
        </w:rPr>
        <w:t>τε τίποτα για την Εθνική Συνομοσπονδία Ατόμων με Αναπηρία, την ΕΣΑ</w:t>
      </w:r>
      <w:r>
        <w:rPr>
          <w:rFonts w:eastAsia="Times New Roman"/>
          <w:bCs/>
          <w:shd w:val="clear" w:color="auto" w:fill="FFFFFF"/>
        </w:rPr>
        <w:t>ΜΕ</w:t>
      </w:r>
      <w:r>
        <w:rPr>
          <w:rFonts w:eastAsia="Times New Roman"/>
          <w:bCs/>
          <w:shd w:val="clear" w:color="auto" w:fill="FFFFFF"/>
        </w:rPr>
        <w:t xml:space="preserve">Α, </w:t>
      </w:r>
      <w:r w:rsidRPr="00835A17">
        <w:rPr>
          <w:rFonts w:eastAsia="Times New Roman"/>
          <w:bCs/>
          <w:shd w:val="clear" w:color="auto" w:fill="FFFFFF"/>
        </w:rPr>
        <w:t>η οποία</w:t>
      </w:r>
      <w:r>
        <w:rPr>
          <w:rFonts w:eastAsia="Times New Roman"/>
          <w:bCs/>
          <w:shd w:val="clear" w:color="auto" w:fill="FFFFFF"/>
        </w:rPr>
        <w:t xml:space="preserve"> σας κατήγγειλε κυριολεκτικά για το γεγονός </w:t>
      </w:r>
      <w:r w:rsidRPr="00835A17">
        <w:rPr>
          <w:rFonts w:eastAsia="Times New Roman"/>
          <w:bCs/>
          <w:shd w:val="clear" w:color="auto" w:fill="FFFFFF"/>
        </w:rPr>
        <w:t>ότι</w:t>
      </w:r>
      <w:r>
        <w:rPr>
          <w:rFonts w:eastAsia="Times New Roman"/>
          <w:bCs/>
          <w:shd w:val="clear" w:color="auto" w:fill="FFFFFF"/>
        </w:rPr>
        <w:t xml:space="preserve"> </w:t>
      </w:r>
      <w:r w:rsidRPr="00835A17">
        <w:rPr>
          <w:rFonts w:eastAsia="Times New Roman"/>
          <w:bCs/>
          <w:shd w:val="clear" w:color="auto" w:fill="FFFFFF"/>
        </w:rPr>
        <w:t xml:space="preserve">δεν </w:t>
      </w:r>
      <w:r>
        <w:rPr>
          <w:rFonts w:eastAsia="Times New Roman"/>
          <w:bCs/>
          <w:shd w:val="clear" w:color="auto" w:fill="FFFFFF"/>
        </w:rPr>
        <w:t xml:space="preserve">έγινε διάλογος, </w:t>
      </w:r>
      <w:r w:rsidRPr="00835A17">
        <w:rPr>
          <w:rFonts w:eastAsia="Times New Roman"/>
          <w:bCs/>
          <w:shd w:val="clear" w:color="auto" w:fill="FFFFFF"/>
        </w:rPr>
        <w:t xml:space="preserve">δεν </w:t>
      </w:r>
      <w:r>
        <w:rPr>
          <w:rFonts w:eastAsia="Times New Roman"/>
          <w:bCs/>
          <w:shd w:val="clear" w:color="auto" w:fill="FFFFFF"/>
        </w:rPr>
        <w:t xml:space="preserve">έγινε διαβούλευση; Ούτε αυτό σας ενδιαφέρει; Έχετε την αυθεντία </w:t>
      </w:r>
      <w:r w:rsidRPr="00835A17">
        <w:rPr>
          <w:rFonts w:eastAsia="Times New Roman"/>
          <w:bCs/>
          <w:shd w:val="clear" w:color="auto" w:fill="FFFFFF"/>
        </w:rPr>
        <w:t>να</w:t>
      </w:r>
      <w:r>
        <w:rPr>
          <w:rFonts w:eastAsia="Times New Roman"/>
          <w:bCs/>
          <w:shd w:val="clear" w:color="auto" w:fill="FFFFFF"/>
        </w:rPr>
        <w:t xml:space="preserve"> αποφασίσετε για τα πάντα </w:t>
      </w:r>
      <w:r w:rsidRPr="00835A17">
        <w:rPr>
          <w:rFonts w:eastAsia="Times New Roman"/>
          <w:bCs/>
          <w:shd w:val="clear" w:color="auto" w:fill="FFFFFF"/>
        </w:rPr>
        <w:t>και</w:t>
      </w:r>
      <w:r>
        <w:rPr>
          <w:rFonts w:eastAsia="Times New Roman"/>
          <w:bCs/>
          <w:shd w:val="clear" w:color="auto" w:fill="FFFFFF"/>
        </w:rPr>
        <w:t xml:space="preserve"> </w:t>
      </w:r>
      <w:r w:rsidRPr="00835A17">
        <w:rPr>
          <w:rFonts w:eastAsia="Times New Roman"/>
          <w:bCs/>
          <w:shd w:val="clear" w:color="auto" w:fill="FFFFFF"/>
        </w:rPr>
        <w:t xml:space="preserve">δεν </w:t>
      </w:r>
      <w:r w:rsidRPr="00835A17">
        <w:rPr>
          <w:rFonts w:eastAsia="Times New Roman"/>
          <w:bCs/>
          <w:shd w:val="clear" w:color="auto" w:fill="FFFFFF"/>
        </w:rPr>
        <w:t>χρειάζε</w:t>
      </w:r>
      <w:r>
        <w:rPr>
          <w:rFonts w:eastAsia="Times New Roman"/>
          <w:bCs/>
          <w:shd w:val="clear" w:color="auto" w:fill="FFFFFF"/>
        </w:rPr>
        <w:t>στε διαβούλευση; Σας κατήγγειλε η ΕΣΑ</w:t>
      </w:r>
      <w:r>
        <w:rPr>
          <w:rFonts w:eastAsia="Times New Roman"/>
          <w:bCs/>
          <w:shd w:val="clear" w:color="auto" w:fill="FFFFFF"/>
        </w:rPr>
        <w:t>ΜΕ</w:t>
      </w:r>
      <w:r>
        <w:rPr>
          <w:rFonts w:eastAsia="Times New Roman"/>
          <w:bCs/>
          <w:shd w:val="clear" w:color="auto" w:fill="FFFFFF"/>
        </w:rPr>
        <w:t>Α</w:t>
      </w:r>
      <w:r w:rsidRPr="00835A17">
        <w:rPr>
          <w:rFonts w:eastAsia="Times New Roman"/>
          <w:bCs/>
          <w:shd w:val="clear" w:color="auto" w:fill="FFFFFF"/>
        </w:rPr>
        <w:t xml:space="preserve"> ότι</w:t>
      </w:r>
      <w:r>
        <w:rPr>
          <w:rFonts w:eastAsia="Times New Roman"/>
          <w:bCs/>
          <w:shd w:val="clear" w:color="auto" w:fill="FFFFFF"/>
        </w:rPr>
        <w:t xml:space="preserve"> δεν έγινε κανένας διάλογος. Μα, για τα θέματα </w:t>
      </w:r>
      <w:r w:rsidRPr="00835A17">
        <w:rPr>
          <w:rFonts w:eastAsia="Times New Roman"/>
          <w:bCs/>
          <w:shd w:val="clear" w:color="auto" w:fill="FFFFFF"/>
        </w:rPr>
        <w:t>που</w:t>
      </w:r>
      <w:r>
        <w:rPr>
          <w:rFonts w:eastAsia="Times New Roman"/>
          <w:bCs/>
          <w:shd w:val="clear" w:color="auto" w:fill="FFFFFF"/>
        </w:rPr>
        <w:t xml:space="preserve"> τους αφορούν δεν θα </w:t>
      </w:r>
      <w:r w:rsidRPr="00835A17">
        <w:rPr>
          <w:rFonts w:eastAsia="Times New Roman"/>
          <w:bCs/>
          <w:shd w:val="clear" w:color="auto" w:fill="FFFFFF"/>
        </w:rPr>
        <w:t>έπρεπε</w:t>
      </w:r>
      <w:r>
        <w:rPr>
          <w:rFonts w:eastAsia="Times New Roman"/>
          <w:bCs/>
          <w:shd w:val="clear" w:color="auto" w:fill="FFFFFF"/>
        </w:rPr>
        <w:t xml:space="preserve"> να τους καλέσετε; </w:t>
      </w:r>
    </w:p>
    <w:p w14:paraId="067591E1" w14:textId="77777777" w:rsidR="00866F2D" w:rsidRDefault="003A64EF">
      <w:pPr>
        <w:spacing w:line="600" w:lineRule="auto"/>
        <w:ind w:firstLine="720"/>
        <w:jc w:val="both"/>
        <w:rPr>
          <w:rFonts w:eastAsia="Times New Roman"/>
          <w:bCs/>
          <w:shd w:val="clear" w:color="auto" w:fill="FFFFFF"/>
        </w:rPr>
      </w:pPr>
      <w:r w:rsidRPr="00835A17">
        <w:rPr>
          <w:rFonts w:eastAsia="Times New Roman"/>
          <w:bCs/>
          <w:shd w:val="clear" w:color="auto" w:fill="FFFFFF"/>
        </w:rPr>
        <w:t>Γιατί</w:t>
      </w:r>
      <w:r>
        <w:rPr>
          <w:rFonts w:eastAsia="Times New Roman"/>
          <w:bCs/>
          <w:shd w:val="clear" w:color="auto" w:fill="FFFFFF"/>
        </w:rPr>
        <w:t xml:space="preserve"> ήρθε το </w:t>
      </w:r>
      <w:r w:rsidRPr="00835A17">
        <w:rPr>
          <w:rFonts w:eastAsia="Times New Roman"/>
          <w:bCs/>
          <w:shd w:val="clear" w:color="auto" w:fill="FFFFFF"/>
        </w:rPr>
        <w:t>νομοσχέδιο</w:t>
      </w:r>
      <w:r>
        <w:rPr>
          <w:rFonts w:eastAsia="Times New Roman"/>
          <w:bCs/>
          <w:shd w:val="clear" w:color="auto" w:fill="FFFFFF"/>
        </w:rPr>
        <w:t xml:space="preserve"> με επείγουσα </w:t>
      </w:r>
      <w:r w:rsidRPr="00835A17">
        <w:rPr>
          <w:rFonts w:eastAsia="Times New Roman"/>
          <w:bCs/>
          <w:shd w:val="clear" w:color="auto" w:fill="FFFFFF"/>
        </w:rPr>
        <w:t>διαδικασία</w:t>
      </w:r>
      <w:r>
        <w:rPr>
          <w:rFonts w:eastAsia="Times New Roman"/>
          <w:bCs/>
          <w:shd w:val="clear" w:color="auto" w:fill="FFFFFF"/>
        </w:rPr>
        <w:t xml:space="preserve">; Από </w:t>
      </w:r>
      <w:r w:rsidRPr="00835A17">
        <w:rPr>
          <w:rFonts w:eastAsia="Times New Roman"/>
          <w:bCs/>
          <w:shd w:val="clear" w:color="auto" w:fill="FFFFFF"/>
        </w:rPr>
        <w:t>που</w:t>
      </w:r>
      <w:r>
        <w:rPr>
          <w:rFonts w:eastAsia="Times New Roman"/>
          <w:bCs/>
          <w:shd w:val="clear" w:color="auto" w:fill="FFFFFF"/>
        </w:rPr>
        <w:t xml:space="preserve"> προκύπτει αυτό; Τι </w:t>
      </w:r>
      <w:r w:rsidRPr="00835A17">
        <w:rPr>
          <w:rFonts w:eastAsia="Times New Roman"/>
          <w:bCs/>
          <w:shd w:val="clear" w:color="auto" w:fill="FFFFFF"/>
        </w:rPr>
        <w:t>είναι</w:t>
      </w:r>
      <w:r>
        <w:rPr>
          <w:rFonts w:eastAsia="Times New Roman"/>
          <w:bCs/>
          <w:shd w:val="clear" w:color="auto" w:fill="FFFFFF"/>
        </w:rPr>
        <w:t xml:space="preserve"> αυτό </w:t>
      </w:r>
      <w:r w:rsidRPr="00835A17">
        <w:rPr>
          <w:rFonts w:eastAsia="Times New Roman"/>
          <w:bCs/>
          <w:shd w:val="clear" w:color="auto" w:fill="FFFFFF"/>
        </w:rPr>
        <w:t>που</w:t>
      </w:r>
      <w:r>
        <w:rPr>
          <w:rFonts w:eastAsia="Times New Roman"/>
          <w:bCs/>
          <w:shd w:val="clear" w:color="auto" w:fill="FFFFFF"/>
        </w:rPr>
        <w:t xml:space="preserve"> θέλετε </w:t>
      </w:r>
      <w:r w:rsidRPr="00835A17">
        <w:rPr>
          <w:rFonts w:eastAsia="Times New Roman"/>
          <w:bCs/>
          <w:shd w:val="clear" w:color="auto" w:fill="FFFFFF"/>
        </w:rPr>
        <w:t>να</w:t>
      </w:r>
      <w:r>
        <w:rPr>
          <w:rFonts w:eastAsia="Times New Roman"/>
          <w:bCs/>
          <w:shd w:val="clear" w:color="auto" w:fill="FFFFFF"/>
        </w:rPr>
        <w:t xml:space="preserve"> ρυθμίσ</w:t>
      </w:r>
      <w:r>
        <w:rPr>
          <w:rFonts w:eastAsia="Times New Roman"/>
          <w:bCs/>
          <w:shd w:val="clear" w:color="auto" w:fill="FFFFFF"/>
        </w:rPr>
        <w:t xml:space="preserve">ετε σώνει </w:t>
      </w:r>
      <w:r w:rsidRPr="00835A17">
        <w:rPr>
          <w:rFonts w:eastAsia="Times New Roman"/>
          <w:bCs/>
          <w:shd w:val="clear" w:color="auto" w:fill="FFFFFF"/>
        </w:rPr>
        <w:t>και</w:t>
      </w:r>
      <w:r>
        <w:rPr>
          <w:rFonts w:eastAsia="Times New Roman"/>
          <w:bCs/>
          <w:shd w:val="clear" w:color="auto" w:fill="FFFFFF"/>
        </w:rPr>
        <w:t xml:space="preserve"> καλά </w:t>
      </w:r>
      <w:r w:rsidRPr="00835A17">
        <w:rPr>
          <w:rFonts w:eastAsia="Times New Roman"/>
          <w:bCs/>
          <w:shd w:val="clear" w:color="auto" w:fill="FFFFFF"/>
        </w:rPr>
        <w:t>και</w:t>
      </w:r>
      <w:r>
        <w:rPr>
          <w:rFonts w:eastAsia="Times New Roman"/>
          <w:bCs/>
          <w:shd w:val="clear" w:color="auto" w:fill="FFFFFF"/>
        </w:rPr>
        <w:t xml:space="preserve"> πρέπει </w:t>
      </w:r>
      <w:r w:rsidRPr="00835A17">
        <w:rPr>
          <w:rFonts w:eastAsia="Times New Roman"/>
          <w:bCs/>
          <w:shd w:val="clear" w:color="auto" w:fill="FFFFFF"/>
        </w:rPr>
        <w:t>να</w:t>
      </w:r>
      <w:r>
        <w:rPr>
          <w:rFonts w:eastAsia="Times New Roman"/>
          <w:bCs/>
          <w:shd w:val="clear" w:color="auto" w:fill="FFFFFF"/>
        </w:rPr>
        <w:t xml:space="preserve"> το κάνετε τώρα, </w:t>
      </w:r>
      <w:r w:rsidRPr="00835A17">
        <w:rPr>
          <w:rFonts w:eastAsia="Times New Roman"/>
          <w:bCs/>
          <w:shd w:val="clear" w:color="auto" w:fill="FFFFFF"/>
        </w:rPr>
        <w:t>για να</w:t>
      </w:r>
      <w:r>
        <w:rPr>
          <w:rFonts w:eastAsia="Times New Roman"/>
          <w:bCs/>
          <w:shd w:val="clear" w:color="auto" w:fill="FFFFFF"/>
        </w:rPr>
        <w:t xml:space="preserve"> μην μας προλάβει η νέα σχολική χρονιά; Θα σας πω αμέσως τι </w:t>
      </w:r>
      <w:r w:rsidRPr="00835A17">
        <w:rPr>
          <w:rFonts w:eastAsia="Times New Roman"/>
          <w:bCs/>
          <w:shd w:val="clear" w:color="auto" w:fill="FFFFFF"/>
        </w:rPr>
        <w:t>είναι</w:t>
      </w:r>
      <w:r>
        <w:rPr>
          <w:rFonts w:eastAsia="Times New Roman"/>
          <w:bCs/>
          <w:shd w:val="clear" w:color="auto" w:fill="FFFFFF"/>
        </w:rPr>
        <w:t xml:space="preserve">. Οι κομματικές τοποθετήσεις σας. Αναφέρομαι στα Κεφάλαια Γ΄ και Δ΄, στα </w:t>
      </w:r>
      <w:r w:rsidRPr="00835A17">
        <w:rPr>
          <w:rFonts w:eastAsia="Times New Roman"/>
          <w:bCs/>
          <w:shd w:val="clear" w:color="auto" w:fill="FFFFFF"/>
        </w:rPr>
        <w:t>άρθρ</w:t>
      </w:r>
      <w:r>
        <w:rPr>
          <w:rFonts w:eastAsia="Times New Roman"/>
          <w:bCs/>
          <w:shd w:val="clear" w:color="auto" w:fill="FFFFFF"/>
        </w:rPr>
        <w:t xml:space="preserve">α 21-43, για την αξιολόγηση στελεχών εκπαίδευσης. </w:t>
      </w:r>
    </w:p>
    <w:p w14:paraId="067591E2" w14:textId="77777777" w:rsidR="00866F2D" w:rsidRDefault="003A64EF">
      <w:pPr>
        <w:spacing w:line="600" w:lineRule="auto"/>
        <w:ind w:firstLine="720"/>
        <w:jc w:val="both"/>
        <w:rPr>
          <w:rFonts w:eastAsia="Times New Roman"/>
          <w:bCs/>
          <w:shd w:val="clear" w:color="auto" w:fill="FFFFFF"/>
        </w:rPr>
      </w:pPr>
      <w:r>
        <w:rPr>
          <w:rFonts w:eastAsia="Times New Roman"/>
          <w:bCs/>
          <w:shd w:val="clear" w:color="auto" w:fill="FFFFFF"/>
        </w:rPr>
        <w:t>Τι κάνετ</w:t>
      </w:r>
      <w:r>
        <w:rPr>
          <w:rFonts w:eastAsia="Times New Roman"/>
          <w:bCs/>
          <w:shd w:val="clear" w:color="auto" w:fill="FFFFFF"/>
        </w:rPr>
        <w:t xml:space="preserve">ε εδώ; Ενώ η </w:t>
      </w:r>
      <w:r w:rsidRPr="00835A17">
        <w:rPr>
          <w:rFonts w:eastAsia="Times New Roman"/>
          <w:bCs/>
          <w:shd w:val="clear" w:color="auto" w:fill="FFFFFF"/>
        </w:rPr>
        <w:t>Κυβέρνηση</w:t>
      </w:r>
      <w:r>
        <w:rPr>
          <w:rFonts w:eastAsia="Times New Roman"/>
          <w:bCs/>
          <w:shd w:val="clear" w:color="auto" w:fill="FFFFFF"/>
        </w:rPr>
        <w:t xml:space="preserve"> υποχρεώθηκε από την Ευρωπαϊκή Επιτροπή </w:t>
      </w:r>
      <w:r w:rsidRPr="00835A17">
        <w:rPr>
          <w:rFonts w:eastAsia="Times New Roman"/>
          <w:bCs/>
          <w:shd w:val="clear" w:color="auto" w:fill="FFFFFF"/>
        </w:rPr>
        <w:t>να</w:t>
      </w:r>
      <w:r>
        <w:rPr>
          <w:rFonts w:eastAsia="Times New Roman"/>
          <w:bCs/>
          <w:shd w:val="clear" w:color="auto" w:fill="FFFFFF"/>
        </w:rPr>
        <w:t xml:space="preserve"> ακολουθήσει </w:t>
      </w:r>
      <w:r w:rsidRPr="00835A17">
        <w:rPr>
          <w:rFonts w:eastAsia="Times New Roman"/>
          <w:bCs/>
          <w:shd w:val="clear" w:color="auto" w:fill="FFFFFF"/>
        </w:rPr>
        <w:t>μια</w:t>
      </w:r>
      <w:r>
        <w:rPr>
          <w:rFonts w:eastAsia="Times New Roman"/>
          <w:bCs/>
          <w:shd w:val="clear" w:color="auto" w:fill="FFFFFF"/>
        </w:rPr>
        <w:t xml:space="preserve"> </w:t>
      </w:r>
      <w:r w:rsidRPr="00835A17">
        <w:rPr>
          <w:rFonts w:eastAsia="Times New Roman"/>
          <w:bCs/>
          <w:shd w:val="clear" w:color="auto" w:fill="FFFFFF"/>
        </w:rPr>
        <w:t>διαδικασία</w:t>
      </w:r>
      <w:r>
        <w:rPr>
          <w:rFonts w:eastAsia="Times New Roman"/>
          <w:bCs/>
          <w:shd w:val="clear" w:color="auto" w:fill="FFFFFF"/>
        </w:rPr>
        <w:t xml:space="preserve"> αξιολόγησης, ιεραρχίας κ.λπ</w:t>
      </w:r>
      <w:r>
        <w:rPr>
          <w:rFonts w:eastAsia="Times New Roman"/>
          <w:bCs/>
          <w:shd w:val="clear" w:color="auto" w:fill="FFFFFF"/>
        </w:rPr>
        <w:t>.</w:t>
      </w:r>
      <w:r>
        <w:rPr>
          <w:rFonts w:eastAsia="Times New Roman"/>
          <w:bCs/>
          <w:shd w:val="clear" w:color="auto" w:fill="FFFFFF"/>
        </w:rPr>
        <w:t xml:space="preserve">, με την πρόβλεψη του </w:t>
      </w:r>
      <w:r w:rsidRPr="00835A17">
        <w:rPr>
          <w:rFonts w:eastAsia="Times New Roman"/>
          <w:bCs/>
          <w:shd w:val="clear" w:color="auto" w:fill="FFFFFF"/>
        </w:rPr>
        <w:lastRenderedPageBreak/>
        <w:t>άρθρο</w:t>
      </w:r>
      <w:r>
        <w:rPr>
          <w:rFonts w:eastAsia="Times New Roman"/>
          <w:bCs/>
          <w:shd w:val="clear" w:color="auto" w:fill="FFFFFF"/>
        </w:rPr>
        <w:t xml:space="preserve">υ 36, αντί να ξεκινήσετε από την επιλογή των περιφερειακών διευθυντών μέσα από </w:t>
      </w:r>
      <w:r w:rsidRPr="00835A17">
        <w:rPr>
          <w:rFonts w:eastAsia="Times New Roman"/>
          <w:bCs/>
          <w:shd w:val="clear" w:color="auto" w:fill="FFFFFF"/>
        </w:rPr>
        <w:t>μια</w:t>
      </w:r>
      <w:r>
        <w:rPr>
          <w:rFonts w:eastAsia="Times New Roman"/>
          <w:bCs/>
          <w:shd w:val="clear" w:color="auto" w:fill="FFFFFF"/>
        </w:rPr>
        <w:t xml:space="preserve"> αδιάβλητη </w:t>
      </w:r>
      <w:r w:rsidRPr="00835A17">
        <w:rPr>
          <w:rFonts w:eastAsia="Times New Roman"/>
          <w:bCs/>
          <w:shd w:val="clear" w:color="auto" w:fill="FFFFFF"/>
        </w:rPr>
        <w:t>διαδικασία</w:t>
      </w:r>
      <w:r>
        <w:rPr>
          <w:rFonts w:eastAsia="Times New Roman"/>
          <w:bCs/>
          <w:shd w:val="clear" w:color="auto" w:fill="FFFFFF"/>
        </w:rPr>
        <w:t>, εσεί</w:t>
      </w:r>
      <w:r>
        <w:rPr>
          <w:rFonts w:eastAsia="Times New Roman"/>
          <w:bCs/>
          <w:shd w:val="clear" w:color="auto" w:fill="FFFFFF"/>
        </w:rPr>
        <w:t xml:space="preserve">ς τι κάνετε; Τους παίρνετε </w:t>
      </w:r>
      <w:r w:rsidRPr="00835A17">
        <w:rPr>
          <w:rFonts w:eastAsia="Times New Roman"/>
          <w:bCs/>
          <w:shd w:val="clear" w:color="auto" w:fill="FFFFFF"/>
        </w:rPr>
        <w:t>και</w:t>
      </w:r>
      <w:r>
        <w:rPr>
          <w:rFonts w:eastAsia="Times New Roman"/>
          <w:bCs/>
          <w:shd w:val="clear" w:color="auto" w:fill="FFFFFF"/>
        </w:rPr>
        <w:t xml:space="preserve"> τους ορίζετε ως προέδρους των συμβουλίων επιλογής. </w:t>
      </w:r>
      <w:r w:rsidRPr="00835A17">
        <w:rPr>
          <w:rFonts w:eastAsia="Times New Roman"/>
          <w:bCs/>
          <w:shd w:val="clear" w:color="auto" w:fill="FFFFFF"/>
        </w:rPr>
        <w:t xml:space="preserve">Δηλαδή </w:t>
      </w:r>
      <w:r>
        <w:rPr>
          <w:rFonts w:eastAsia="Times New Roman"/>
          <w:bCs/>
          <w:shd w:val="clear" w:color="auto" w:fill="FFFFFF"/>
        </w:rPr>
        <w:t xml:space="preserve"> τους κομματικούς </w:t>
      </w:r>
      <w:r w:rsidRPr="00835A17">
        <w:rPr>
          <w:rFonts w:eastAsia="Times New Roman"/>
          <w:bCs/>
          <w:shd w:val="clear" w:color="auto" w:fill="FFFFFF"/>
        </w:rPr>
        <w:t>που</w:t>
      </w:r>
      <w:r>
        <w:rPr>
          <w:rFonts w:eastAsia="Times New Roman"/>
          <w:bCs/>
          <w:shd w:val="clear" w:color="auto" w:fill="FFFFFF"/>
        </w:rPr>
        <w:t xml:space="preserve"> εσείς τοποθετήσατε </w:t>
      </w:r>
      <w:r w:rsidRPr="00835A17">
        <w:rPr>
          <w:rFonts w:eastAsia="Times New Roman"/>
          <w:bCs/>
          <w:shd w:val="clear" w:color="auto" w:fill="FFFFFF"/>
        </w:rPr>
        <w:t>χωρίς</w:t>
      </w:r>
      <w:r>
        <w:rPr>
          <w:rFonts w:eastAsia="Times New Roman"/>
          <w:bCs/>
          <w:shd w:val="clear" w:color="auto" w:fill="FFFFFF"/>
        </w:rPr>
        <w:t xml:space="preserve"> </w:t>
      </w:r>
      <w:r w:rsidRPr="00835A17">
        <w:rPr>
          <w:rFonts w:eastAsia="Times New Roman"/>
          <w:bCs/>
          <w:shd w:val="clear" w:color="auto" w:fill="FFFFFF"/>
        </w:rPr>
        <w:t>διαδικασία</w:t>
      </w:r>
      <w:r>
        <w:rPr>
          <w:rFonts w:eastAsia="Times New Roman"/>
          <w:bCs/>
          <w:shd w:val="clear" w:color="auto" w:fill="FFFFFF"/>
        </w:rPr>
        <w:t xml:space="preserve"> αξιολόγησης τους βάζετε προέδρους για </w:t>
      </w:r>
      <w:r w:rsidRPr="00835A17">
        <w:rPr>
          <w:rFonts w:eastAsia="Times New Roman"/>
          <w:bCs/>
          <w:shd w:val="clear" w:color="auto" w:fill="FFFFFF"/>
        </w:rPr>
        <w:t>να</w:t>
      </w:r>
      <w:r>
        <w:rPr>
          <w:rFonts w:eastAsia="Times New Roman"/>
          <w:bCs/>
          <w:shd w:val="clear" w:color="auto" w:fill="FFFFFF"/>
        </w:rPr>
        <w:t xml:space="preserve"> αξιολογήσουν αυτοί τους συναδέλφους τους. Κι αυτό το λέτε, </w:t>
      </w:r>
      <w:r w:rsidRPr="00835A17">
        <w:rPr>
          <w:rFonts w:eastAsia="Times New Roman"/>
          <w:bCs/>
          <w:shd w:val="clear" w:color="auto" w:fill="FFFFFF"/>
        </w:rPr>
        <w:t>επίσης</w:t>
      </w:r>
      <w:r>
        <w:rPr>
          <w:rFonts w:eastAsia="Times New Roman"/>
          <w:bCs/>
          <w:shd w:val="clear" w:color="auto" w:fill="FFFFFF"/>
        </w:rPr>
        <w:t xml:space="preserve">, κανονικότητα. </w:t>
      </w:r>
    </w:p>
    <w:p w14:paraId="067591E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κτυπάει το κουδούνι λήξεως του χρόνου ομιλίας του κυρίου Βουλευτή) </w:t>
      </w:r>
    </w:p>
    <w:p w14:paraId="067591E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επιτρέψτε μου να ολοκληρώσω. </w:t>
      </w:r>
    </w:p>
    <w:p w14:paraId="067591E5" w14:textId="77777777" w:rsidR="00866F2D" w:rsidRDefault="003A64EF">
      <w:pPr>
        <w:spacing w:line="600" w:lineRule="auto"/>
        <w:ind w:firstLine="720"/>
        <w:jc w:val="both"/>
        <w:rPr>
          <w:rFonts w:eastAsia="Times New Roman" w:cs="Times New Roman"/>
          <w:szCs w:val="24"/>
        </w:rPr>
      </w:pPr>
      <w:r>
        <w:rPr>
          <w:rFonts w:eastAsia="Times New Roman"/>
          <w:bCs/>
          <w:shd w:val="clear" w:color="auto" w:fill="FFFFFF"/>
        </w:rPr>
        <w:t>Επίσης, πέρα από όλα αυτά, υ</w:t>
      </w:r>
      <w:r>
        <w:rPr>
          <w:rFonts w:eastAsia="Times New Roman" w:cs="Times New Roman"/>
          <w:szCs w:val="24"/>
        </w:rPr>
        <w:t>πάρχουν και άλλα σημεία, τα οποία δεν προλαβαίνω να τα αναπτύξω, όπ</w:t>
      </w:r>
      <w:r>
        <w:rPr>
          <w:rFonts w:eastAsia="Times New Roman" w:cs="Times New Roman"/>
          <w:szCs w:val="24"/>
        </w:rPr>
        <w:t>ως τα θέματα της υγείας. Σας είπα τι αναφέρει η ΕΣΑ</w:t>
      </w:r>
      <w:r>
        <w:rPr>
          <w:rFonts w:eastAsia="Times New Roman" w:cs="Times New Roman"/>
          <w:szCs w:val="24"/>
        </w:rPr>
        <w:t>ΜΕ</w:t>
      </w:r>
      <w:r>
        <w:rPr>
          <w:rFonts w:eastAsia="Times New Roman" w:cs="Times New Roman"/>
          <w:szCs w:val="24"/>
        </w:rPr>
        <w:t>Α. Σας είπα για τα άρθρα εκείνα με τα οποία καταργείτε ουσιαστικά τους σχολικούς συμβούλους με έναν -θα έλεγα- εκδικητικό τρόπο. Επαναλαμβάνω ότι δεν μας εξηγείτε όμως γιατί τα φέρνετε όλα αυτά με τη δια</w:t>
      </w:r>
      <w:r>
        <w:rPr>
          <w:rFonts w:eastAsia="Times New Roman" w:cs="Times New Roman"/>
          <w:szCs w:val="24"/>
        </w:rPr>
        <w:t xml:space="preserve">δικασία του κατεπείγοντος. </w:t>
      </w:r>
    </w:p>
    <w:p w14:paraId="067591E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μιλήσω για μια τροπολογία την οποία διάβασα και μου έκανε τρομερή εντύπωση. Η τροπολογία αυτή αφορά στον Οργανισμό του Μεγάρου Μουσικής Θεσσαλονίκης. </w:t>
      </w:r>
    </w:p>
    <w:p w14:paraId="067591E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δεν ξέρω εάν δεχθείτε αυτήν την τροπολ</w:t>
      </w:r>
      <w:r>
        <w:rPr>
          <w:rFonts w:eastAsia="Times New Roman" w:cs="Times New Roman"/>
          <w:szCs w:val="24"/>
        </w:rPr>
        <w:t>ογία. Για να σας κατευθύνω λίγο εάν δεν έχετε προλάβει να το δείτε αυτό, έχει επιλεγεί ο άνθρωπος αυτός. Κατατίθεται μια τροπολογία και ακούστε, κυρίες και κύριοι συνάδελφοι, την κανονικότητα του ΣΥΡΙΖΑ και τι προτείνουν οι καταθέσαντες Βουλευτές του ΣΥΡΙΖ</w:t>
      </w:r>
      <w:r>
        <w:rPr>
          <w:rFonts w:eastAsia="Times New Roman" w:cs="Times New Roman"/>
          <w:szCs w:val="24"/>
        </w:rPr>
        <w:t xml:space="preserve">Α στην τροπολογία στο τέλος: «Η ισχύς της παρούσας </w:t>
      </w:r>
      <w:proofErr w:type="spellStart"/>
      <w:r>
        <w:rPr>
          <w:rFonts w:eastAsia="Times New Roman" w:cs="Times New Roman"/>
          <w:szCs w:val="24"/>
        </w:rPr>
        <w:t>άρχεται</w:t>
      </w:r>
      <w:proofErr w:type="spellEnd"/>
      <w:r>
        <w:rPr>
          <w:rFonts w:eastAsia="Times New Roman" w:cs="Times New Roman"/>
          <w:szCs w:val="24"/>
        </w:rPr>
        <w:t xml:space="preserve"> από την 1</w:t>
      </w:r>
      <w:r w:rsidRPr="002A40BF">
        <w:rPr>
          <w:rFonts w:eastAsia="Times New Roman" w:cs="Times New Roman"/>
          <w:szCs w:val="24"/>
          <w:vertAlign w:val="superscript"/>
        </w:rPr>
        <w:t>η</w:t>
      </w:r>
      <w:r>
        <w:rPr>
          <w:rFonts w:eastAsia="Times New Roman" w:cs="Times New Roman"/>
          <w:szCs w:val="24"/>
        </w:rPr>
        <w:t xml:space="preserve"> Ιανουαρίου 2018». Τον Ιούνιο μήνα έρχεστε να ρυθμίσετε κάτι στο οποίο μάλιστα βάζετε πρόβλεψη να ισχύει από τον Ιανουάριο, γιατί έχει επιλεγεί διευθυντής για το Μέγαρο Μουσικής Θεσσαλονί</w:t>
      </w:r>
      <w:r>
        <w:rPr>
          <w:rFonts w:eastAsia="Times New Roman" w:cs="Times New Roman"/>
          <w:szCs w:val="24"/>
        </w:rPr>
        <w:t xml:space="preserve">κης και τώρα φτιάχνετε τον νόμο, αφού έχετε επιλέξει πρώτα τον άνθρωπο. Αυτό δεν έχει ξαναγίνει. </w:t>
      </w:r>
    </w:p>
    <w:p w14:paraId="067591E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ολοκληρώστε, κύριε συνάδελφε. </w:t>
      </w:r>
    </w:p>
    <w:p w14:paraId="067591E9"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 xml:space="preserve">Ελπίζω να μην το δεχθείτε. Διότι κάτι αντίστοιχο έγινε και στο Μέγαρο Μουσικής Αθηνών. Πρώτα επιλέξατε τον άνθρωπο και μετά φέρατε τροπολογία στη Βουλή για να νομιμοποιήσετε τη διαδικασία. </w:t>
      </w:r>
    </w:p>
    <w:p w14:paraId="067591E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Σήμερα κατατέθηκε μια τροπολογία. Ακούστε, κύριοι συνάδελφοι, τι λ</w:t>
      </w:r>
      <w:r>
        <w:rPr>
          <w:rFonts w:eastAsia="Times New Roman" w:cs="Times New Roman"/>
          <w:szCs w:val="24"/>
        </w:rPr>
        <w:t xml:space="preserve">έει: «Πρέπει να έχει διοικητική εμπειρία από τον ευρύτερο δημόσιο τομέα». Ναι, βεβαίως, αυτό είναι σημαντικό. </w:t>
      </w:r>
    </w:p>
    <w:p w14:paraId="067591EB"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κύριε Γκιουλέκα, ολοκληρώστε.</w:t>
      </w:r>
    </w:p>
    <w:p w14:paraId="067591E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Τελειώνω αμέσως, κύριε Πρόεδρε. </w:t>
      </w:r>
    </w:p>
    <w:p w14:paraId="067591E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Ρωτώ όμως τ</w:t>
      </w:r>
      <w:r>
        <w:rPr>
          <w:rFonts w:eastAsia="Times New Roman" w:cs="Times New Roman"/>
          <w:szCs w:val="24"/>
        </w:rPr>
        <w:t xml:space="preserve">ο εξής: Πρέπει να έχει και καλλιτεχνική εμπειρία; Διότι μιλάμε για τον Οργανισμό του Μεγάρου Μουσικής Θεσσαλονίκης. Άρα, πρέπει να έχει μία ευρεία καλλιτεχνική εμπειρία. Συμβαίνει κάτι τέτοιο; </w:t>
      </w:r>
    </w:p>
    <w:p w14:paraId="067591E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πριν δεχθείτε την τροπολογία, παρακαλώ πάρα πολ</w:t>
      </w:r>
      <w:r>
        <w:rPr>
          <w:rFonts w:eastAsia="Times New Roman" w:cs="Times New Roman"/>
          <w:szCs w:val="24"/>
        </w:rPr>
        <w:t xml:space="preserve">ύ να το ελέγξετε, διότι για άλλη μια φορά θα έρθετε να νομιμοποιήσετε γεγονότα τα οποία συνέβησαν πριν και σήμερα ζητούν κάποιοι συνάδελφοι να τα καλύψετε με την αποδοχή της τροπολογίας. </w:t>
      </w:r>
    </w:p>
    <w:p w14:paraId="067591E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91F0"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w:t>
      </w:r>
      <w:r>
        <w:rPr>
          <w:rFonts w:eastAsia="Times New Roman" w:cs="Times New Roman"/>
          <w:szCs w:val="24"/>
        </w:rPr>
        <w:t>ας)</w:t>
      </w:r>
    </w:p>
    <w:p w14:paraId="067591F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Την έχω κάνει αποδεκτή, κύριε συνάδελφε. </w:t>
      </w:r>
    </w:p>
    <w:p w14:paraId="067591F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Ευχαριστούμε τον κ. Γκιουλέκα. </w:t>
      </w:r>
    </w:p>
    <w:p w14:paraId="067591F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Τον λόγο έχει ζητήσει ο κύριος Υπουργός για να καταθέσει κάποιες νομοτεχ</w:t>
      </w:r>
      <w:r>
        <w:rPr>
          <w:rFonts w:eastAsia="Times New Roman" w:cs="Times New Roman"/>
          <w:szCs w:val="24"/>
        </w:rPr>
        <w:t xml:space="preserve">νικές βελτιώσεις. </w:t>
      </w:r>
    </w:p>
    <w:p w14:paraId="067591F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Κυρίες και κύριοι συνάδελφοι, θα ήθελα να καταθέσω κάποιες νομοτεχνικές βελτιώσεις. </w:t>
      </w:r>
    </w:p>
    <w:p w14:paraId="067591F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τις προαναφερθείσε</w:t>
      </w:r>
      <w:r>
        <w:rPr>
          <w:rFonts w:eastAsia="Times New Roman" w:cs="Times New Roman"/>
          <w:szCs w:val="24"/>
        </w:rPr>
        <w:t xml:space="preserve">ς νομοτεχνικές βελτιώσεις, οι οποίες έχουν ως εξής: </w:t>
      </w:r>
    </w:p>
    <w:p w14:paraId="067591F6" w14:textId="77777777" w:rsidR="00866F2D" w:rsidRDefault="003A64EF">
      <w:pPr>
        <w:spacing w:line="600" w:lineRule="auto"/>
        <w:ind w:firstLine="720"/>
        <w:jc w:val="center"/>
        <w:rPr>
          <w:rFonts w:eastAsia="Times New Roman" w:cs="Times New Roman"/>
          <w:color w:val="FF0000"/>
          <w:szCs w:val="24"/>
        </w:rPr>
      </w:pPr>
      <w:r w:rsidRPr="009177A4">
        <w:rPr>
          <w:rFonts w:eastAsia="Times New Roman" w:cs="Times New Roman"/>
          <w:color w:val="FF0000"/>
          <w:szCs w:val="24"/>
        </w:rPr>
        <w:t>(ΑΛΛΑΓΗ ΣΕΛΙΔΑΣ)</w:t>
      </w:r>
    </w:p>
    <w:p w14:paraId="067591F7" w14:textId="77777777" w:rsidR="00866F2D" w:rsidRDefault="003A64EF">
      <w:pPr>
        <w:spacing w:line="600" w:lineRule="auto"/>
        <w:ind w:firstLine="720"/>
        <w:jc w:val="center"/>
        <w:rPr>
          <w:rFonts w:eastAsia="Times New Roman" w:cs="Times New Roman"/>
          <w:color w:val="FF0000"/>
          <w:szCs w:val="24"/>
        </w:rPr>
      </w:pPr>
      <w:r w:rsidRPr="009177A4">
        <w:rPr>
          <w:rFonts w:eastAsia="Times New Roman" w:cs="Times New Roman"/>
          <w:color w:val="FF0000"/>
          <w:szCs w:val="24"/>
        </w:rPr>
        <w:t>(ΝΑ ΜΠΟΥΝ ΟΙ ΣΕΛΙΔΕΣ</w:t>
      </w:r>
      <w:r w:rsidRPr="009177A4">
        <w:rPr>
          <w:rFonts w:eastAsia="Times New Roman" w:cs="Times New Roman"/>
          <w:color w:val="FF0000"/>
          <w:szCs w:val="24"/>
        </w:rPr>
        <w:t xml:space="preserve"> 382-398)</w:t>
      </w:r>
    </w:p>
    <w:p w14:paraId="067591F8" w14:textId="77777777" w:rsidR="00866F2D" w:rsidRDefault="003A64EF">
      <w:pPr>
        <w:spacing w:line="600" w:lineRule="auto"/>
        <w:ind w:firstLine="720"/>
        <w:jc w:val="center"/>
        <w:rPr>
          <w:rFonts w:eastAsia="Times New Roman" w:cs="Times New Roman"/>
          <w:color w:val="FF0000"/>
          <w:szCs w:val="24"/>
        </w:rPr>
      </w:pPr>
      <w:r w:rsidRPr="009177A4">
        <w:rPr>
          <w:rFonts w:eastAsia="Times New Roman" w:cs="Times New Roman"/>
          <w:color w:val="FF0000"/>
          <w:szCs w:val="24"/>
        </w:rPr>
        <w:t>(ΑΛΛΑΓΗ ΣΕΛΙΔΑΣ)</w:t>
      </w:r>
    </w:p>
    <w:p w14:paraId="067591F9"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Δημοκρατία. </w:t>
      </w:r>
    </w:p>
    <w:p w14:paraId="067591F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κύριε Πρόεδρε. </w:t>
      </w:r>
    </w:p>
    <w:p w14:paraId="067591F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Υπουργέ, κυρίες και κύριοι συνάδελφοι, προσπαθώ καθ’ όλη τη διάρκεια της διακυβέρνησης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δω, να αξιολογήσω και να κρίνω με καθαρά εκπαιδευτικά κριτήρια τα νομοθετήματά σας στον τομέα της παιδείας. </w:t>
      </w:r>
    </w:p>
    <w:p w14:paraId="067591F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Τρεις Υπουργοί έχουν θητεύσει στο Υπουρ</w:t>
      </w:r>
      <w:r>
        <w:rPr>
          <w:rFonts w:eastAsia="Times New Roman" w:cs="Times New Roman"/>
          <w:szCs w:val="24"/>
        </w:rPr>
        <w:t>γείο Παιδείας. Έχουν ψηφιστεί αρκετοί νόμοι για την πρωτοβάθμια, τη δευτεροβάθμια εκπαίδευση, τα πανεπιστήμια, την έρευνα και την καινοτομία. Ορισμένες από αυτές τις νομοθετικές πρωτοβουλίες, κατά τη δική μου γνώμη, επέστρεφαν την εκπαίδευση δεκαετίες πίσω</w:t>
      </w:r>
      <w:r>
        <w:rPr>
          <w:rFonts w:eastAsia="Times New Roman" w:cs="Times New Roman"/>
          <w:szCs w:val="24"/>
        </w:rPr>
        <w:t xml:space="preserve">. Κάποιες άλλες νομοθετικές πρωτοβουλίες ξήλωναν στην κυριολεξία ό,τι έφτιαξαν οι προηγούμενες κυβερνήσεις. Κάποιες άλλες ήταν εντελώς ανεφάρμοστες και αντισυνταγματικές και γι’ αυτόν τον λόγο ήρθατε στη συνέχεια, αργότερα να </w:t>
      </w:r>
      <w:proofErr w:type="spellStart"/>
      <w:r>
        <w:rPr>
          <w:rFonts w:eastAsia="Times New Roman" w:cs="Times New Roman"/>
          <w:szCs w:val="24"/>
        </w:rPr>
        <w:t>ξεψηφίσετε</w:t>
      </w:r>
      <w:proofErr w:type="spellEnd"/>
      <w:r>
        <w:rPr>
          <w:rFonts w:eastAsia="Times New Roman" w:cs="Times New Roman"/>
          <w:szCs w:val="24"/>
        </w:rPr>
        <w:t xml:space="preserve"> ό,τι πριν είχε ψηφι</w:t>
      </w:r>
      <w:r>
        <w:rPr>
          <w:rFonts w:eastAsia="Times New Roman" w:cs="Times New Roman"/>
          <w:szCs w:val="24"/>
        </w:rPr>
        <w:t xml:space="preserve">στεί. </w:t>
      </w:r>
    </w:p>
    <w:p w14:paraId="067591F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αντί να προσθέτει σε ό,τι καλό υπήρξε κατά το παρελθόν -και γνωρίζετε πολύ καλά όλοι σας και εσείς, κύριε Υπουργέ, και η </w:t>
      </w:r>
      <w:r>
        <w:rPr>
          <w:rFonts w:eastAsia="Times New Roman" w:cs="Times New Roman"/>
          <w:szCs w:val="24"/>
        </w:rPr>
        <w:lastRenderedPageBreak/>
        <w:t xml:space="preserve">εκπαιδευτική κοινότητα ότι υπήρξαν πολλά θετικά κατά το παρελθόν και η χώρα προχώρησε </w:t>
      </w:r>
      <w:r>
        <w:rPr>
          <w:rFonts w:eastAsia="Times New Roman" w:cs="Times New Roman"/>
          <w:szCs w:val="24"/>
        </w:rPr>
        <w:t xml:space="preserve">πολλά βήματα και στον τομέα της </w:t>
      </w:r>
      <w:r>
        <w:rPr>
          <w:rFonts w:eastAsia="Times New Roman" w:cs="Times New Roman"/>
          <w:szCs w:val="24"/>
        </w:rPr>
        <w:t>παιδείας</w:t>
      </w:r>
      <w:r>
        <w:rPr>
          <w:rFonts w:eastAsia="Times New Roman" w:cs="Times New Roman"/>
          <w:szCs w:val="24"/>
        </w:rPr>
        <w:t xml:space="preserve">- και να δώσετε το δικό σας στίγμα, ήρθατε με την αλαζονεία του νεοφώτιστου να ανακαλύψετε πάλι την Αμερική. </w:t>
      </w:r>
    </w:p>
    <w:p w14:paraId="067591F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Κυβέρνηση ακολούθησε πρακτικές που δεν έχουν εφαρμοστεί πουθενά. Αγνόησε επιδεικτικά την εκπαιδευτική κο</w:t>
      </w:r>
      <w:r>
        <w:rPr>
          <w:rFonts w:eastAsia="Times New Roman" w:cs="Times New Roman"/>
          <w:szCs w:val="24"/>
        </w:rPr>
        <w:t xml:space="preserve">ινότητα. Δεν έλαβε υπ’ </w:t>
      </w:r>
      <w:proofErr w:type="spellStart"/>
      <w:r>
        <w:rPr>
          <w:rFonts w:eastAsia="Times New Roman" w:cs="Times New Roman"/>
          <w:szCs w:val="24"/>
        </w:rPr>
        <w:t>όψιν</w:t>
      </w:r>
      <w:proofErr w:type="spellEnd"/>
      <w:r>
        <w:rPr>
          <w:rFonts w:eastAsia="Times New Roman" w:cs="Times New Roman"/>
          <w:szCs w:val="24"/>
        </w:rPr>
        <w:t xml:space="preserve"> της την ευρωπαϊκή εμπειρία. Δεν ασχολήθηκε καν με τις βέλτιστες διεθνείς πρακτικές. Δεν μελέτησε. Τα ζητήματα αντιμετωπίστηκαν με μια απίστευτη ελαφρότητα, ασκώντας η Κυβέρνηση κριτική σαν να είναι σχολιαστές και όχι κυβερνώντες</w:t>
      </w:r>
      <w:r>
        <w:rPr>
          <w:rFonts w:eastAsia="Times New Roman" w:cs="Times New Roman"/>
          <w:szCs w:val="24"/>
        </w:rPr>
        <w:t xml:space="preserve">. </w:t>
      </w:r>
    </w:p>
    <w:p w14:paraId="067591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είδα τον Υπουργό να σχολιάζει και να αναφέρεται σε σχέση με την αξιολόγηση και να λέει ότι η πολιτεία δεν μπορεί να πράξει σωστά τη δουλειά της, δεν μπορεί να οργανώσει την αξιολόγηση. Θέλω να το πω και σε εσάς και να το θυ</w:t>
      </w:r>
      <w:r>
        <w:rPr>
          <w:rFonts w:eastAsia="Times New Roman" w:cs="Times New Roman"/>
          <w:szCs w:val="24"/>
        </w:rPr>
        <w:t xml:space="preserve">μίσω και στον Υπουργό. Είναι πραγματικά σουρεαλιστικό να παρουσιάζετε τη δική σας αναποτελεσματικότητα ως επιχείρημα για τις θέσεις σας. </w:t>
      </w:r>
    </w:p>
    <w:p w14:paraId="067592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Διότι, κύριε Υπουργέ, εσείς κυβερνάτε. Είσαστε τρία χρόνια Κυβέρνηση. Εσείς είσαστε υπεύθυνοι να οργανώσετε και να υλο</w:t>
      </w:r>
      <w:r>
        <w:rPr>
          <w:rFonts w:eastAsia="Times New Roman" w:cs="Times New Roman"/>
          <w:szCs w:val="24"/>
        </w:rPr>
        <w:t>ποιήσετε την οποιαδήποτε αξιολόγηση, αν την πιστεύετε. Δεν είναι άλλοθι να αναθεματίζετε το κράτος και δεν είναι άλλοθι να κάνετε μια πολιτική, κατά τη δική μου γνώμη, διαπιστωτική.</w:t>
      </w:r>
    </w:p>
    <w:p w14:paraId="067592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 τα προηγούμενα νομοθετήματα της Κυβέρνησ</w:t>
      </w:r>
      <w:r>
        <w:rPr>
          <w:rFonts w:eastAsia="Times New Roman" w:cs="Times New Roman"/>
          <w:szCs w:val="24"/>
        </w:rPr>
        <w:t>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ήταν αποτέλεσμα απειρίας, άγνοιας της πραγματικότητας, ιδεοληψίας, προσκόλλησης σε μια εποχή που, δυστυχώς, έχει ξεπεραστεί. Υπό αυτή την έννοια μπορώ να πω σε κάποια βαθμό -να βρω δικαιολογίες- ότι αυτά πρεσβεύατε όλα τα προηγούμενα χρόνι</w:t>
      </w:r>
      <w:r>
        <w:rPr>
          <w:rFonts w:eastAsia="Times New Roman" w:cs="Times New Roman"/>
          <w:szCs w:val="24"/>
        </w:rPr>
        <w:t xml:space="preserve">α, αυτά ψηφίσατε: Πανεπιστήμια ανοιχτά σε </w:t>
      </w:r>
      <w:proofErr w:type="spellStart"/>
      <w:r>
        <w:rPr>
          <w:rFonts w:eastAsia="Times New Roman" w:cs="Times New Roman"/>
          <w:szCs w:val="24"/>
        </w:rPr>
        <w:t>μπαχαλάκηδες</w:t>
      </w:r>
      <w:proofErr w:type="spellEnd"/>
      <w:r>
        <w:rPr>
          <w:rFonts w:eastAsia="Times New Roman" w:cs="Times New Roman"/>
          <w:szCs w:val="24"/>
        </w:rPr>
        <w:t xml:space="preserve"> και σε συλλογικότητες, ρωμαλέο φοιτητικό κίνημα ως απάντηση στην ανομία, κρατικός συγκεντρωτισμός, γραφειοκρατία, Υπουργείο καθοδηγητής. </w:t>
      </w:r>
    </w:p>
    <w:p w14:paraId="067592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σημερινό σχέδιο νόμου δεν μπο</w:t>
      </w:r>
      <w:r>
        <w:rPr>
          <w:rFonts w:eastAsia="Times New Roman" w:cs="Times New Roman"/>
          <w:szCs w:val="24"/>
        </w:rPr>
        <w:t>ρώ να δω κα</w:t>
      </w:r>
      <w:r>
        <w:rPr>
          <w:rFonts w:eastAsia="Times New Roman" w:cs="Times New Roman"/>
          <w:szCs w:val="24"/>
        </w:rPr>
        <w:t>μ</w:t>
      </w:r>
      <w:r>
        <w:rPr>
          <w:rFonts w:eastAsia="Times New Roman" w:cs="Times New Roman"/>
          <w:szCs w:val="24"/>
        </w:rPr>
        <w:t>μία δικαιολογία και μιλώ συγκεκριμένα. Δεν υπάρχει στόχευση. Δεν έχει κάποια κατεύ</w:t>
      </w:r>
      <w:r>
        <w:rPr>
          <w:rFonts w:eastAsia="Times New Roman" w:cs="Times New Roman"/>
          <w:szCs w:val="24"/>
        </w:rPr>
        <w:lastRenderedPageBreak/>
        <w:t>θυνση. Δεν σας ενδιαφέρει η εκπαιδευτική διαδικασία. Δεν σας ενδιαφέρουν οι εκπαιδευτικοί, οι δάσκαλοι, οι καθηγητές. Δεν σας ενδιαφέρουν οι μαθητές. Δεν σας νοιά</w:t>
      </w:r>
      <w:r>
        <w:rPr>
          <w:rFonts w:eastAsia="Times New Roman" w:cs="Times New Roman"/>
          <w:szCs w:val="24"/>
        </w:rPr>
        <w:t>ζει να αφήσετε κάτι πίσω σας. Αυτό που σας νοιάζει είναι η πολιτική σας επιβίωση, να μην εξαϋλωθείτε εκλογικά μετά το βάρος της βαριάς σας ήττας που έρχεται στις επόμενες εκλογές. Αυτό και μόνο σας νοιάζει και σας απασχολεί.</w:t>
      </w:r>
    </w:p>
    <w:p w14:paraId="067592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αυτόν τον λόγο ήρθε και το σημερινό νομοσχέδιου, που δεν υπηρετεί κάποια ανάγκη ούτε διορθώνει παθογένειες του παρελθόντος. Στόχος είναι να αλώσει η Κυβέρνηση την εκπαιδευτική διοίκηση από τα κομματικά της στελέχη χωρίς αξιοκρατία και με μη σταθερά κρι</w:t>
      </w:r>
      <w:r>
        <w:rPr>
          <w:rFonts w:eastAsia="Times New Roman" w:cs="Times New Roman"/>
          <w:szCs w:val="24"/>
        </w:rPr>
        <w:t xml:space="preserve">τήρια. Αλλάζουν ανάλογα τα μόρια για τους διευθυντές εκπαίδευσης, για τη γλώσσα και για άλλα χωρίς αυτό να προέρχεται από μια μελέτη, να είναι αντικειμενικό και μετρήσιμο αριθμητικά. </w:t>
      </w:r>
    </w:p>
    <w:p w14:paraId="067592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Γραμμάτια ξεπληρώνετε, κλείνετε το μάτι στην εκλογική σας πελατεία και α</w:t>
      </w:r>
      <w:r>
        <w:rPr>
          <w:rFonts w:eastAsia="Times New Roman" w:cs="Times New Roman"/>
          <w:szCs w:val="24"/>
        </w:rPr>
        <w:t xml:space="preserve">υτό το κάνετε καταργώντας στην ουσία τους σχολικούς συμβούλους, έμπειρα και αξιόλογα </w:t>
      </w:r>
      <w:r>
        <w:rPr>
          <w:rFonts w:eastAsia="Times New Roman" w:cs="Times New Roman"/>
          <w:szCs w:val="24"/>
        </w:rPr>
        <w:lastRenderedPageBreak/>
        <w:t>στελέχη, με μια διάταξη αντισυνταγματική. Η Επιστημονική Επιτροπή της Βουλής σάς έχει κάνει τις παρατηρήσεις της.</w:t>
      </w:r>
    </w:p>
    <w:p w14:paraId="0675920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Άλλαξε. </w:t>
      </w:r>
    </w:p>
    <w:p w14:paraId="0675920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Παραμένει να ε</w:t>
      </w:r>
      <w:r>
        <w:rPr>
          <w:rFonts w:eastAsia="Times New Roman" w:cs="Times New Roman"/>
          <w:szCs w:val="24"/>
        </w:rPr>
        <w:t xml:space="preserve">ίναι αντισυνταγματικό, κύριε </w:t>
      </w:r>
      <w:r>
        <w:rPr>
          <w:rFonts w:eastAsia="Times New Roman" w:cs="Times New Roman"/>
          <w:szCs w:val="24"/>
        </w:rPr>
        <w:t xml:space="preserve">τέως </w:t>
      </w:r>
      <w:r>
        <w:rPr>
          <w:rFonts w:eastAsia="Times New Roman" w:cs="Times New Roman"/>
          <w:szCs w:val="24"/>
        </w:rPr>
        <w:t xml:space="preserve">Υπουργέ. </w:t>
      </w:r>
    </w:p>
    <w:p w14:paraId="067592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Αλλάζοντας τα κριτήρια στη </w:t>
      </w:r>
      <w:proofErr w:type="spellStart"/>
      <w:r>
        <w:rPr>
          <w:rFonts w:eastAsia="Times New Roman" w:cs="Times New Roman"/>
          <w:szCs w:val="24"/>
        </w:rPr>
        <w:t>μοριοδότηση</w:t>
      </w:r>
      <w:proofErr w:type="spellEnd"/>
      <w:r>
        <w:rPr>
          <w:rFonts w:eastAsia="Times New Roman" w:cs="Times New Roman"/>
          <w:szCs w:val="24"/>
        </w:rPr>
        <w:t xml:space="preserve"> για τους διευθυντές, συγχωνεύοντας και καταργώντας δομές με εμπειρία, δημιουργώντας επιτροπές διορισμένες από το Υπουργείο, που οι </w:t>
      </w:r>
      <w:r>
        <w:rPr>
          <w:rFonts w:eastAsia="Times New Roman" w:cs="Times New Roman"/>
          <w:szCs w:val="24"/>
        </w:rPr>
        <w:t xml:space="preserve">επιτροπές </w:t>
      </w:r>
      <w:r>
        <w:rPr>
          <w:rFonts w:eastAsia="Times New Roman" w:cs="Times New Roman"/>
          <w:szCs w:val="24"/>
        </w:rPr>
        <w:t xml:space="preserve">αυτές κάτω από τη δική σας καθοδήγηση -σας το είπα και στην αρμόδια </w:t>
      </w:r>
      <w:r>
        <w:rPr>
          <w:rFonts w:eastAsia="Times New Roman" w:cs="Times New Roman"/>
          <w:szCs w:val="24"/>
        </w:rPr>
        <w:t>επιτροπή</w:t>
      </w:r>
      <w:r>
        <w:rPr>
          <w:rFonts w:eastAsia="Times New Roman" w:cs="Times New Roman"/>
          <w:szCs w:val="24"/>
        </w:rPr>
        <w:t xml:space="preserve">- θα έρθουν να κρίνουν και να επιλέξουν την επόμενη διοίκηση για την εκπαίδευση. </w:t>
      </w:r>
    </w:p>
    <w:p w14:paraId="0675920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Δεν σας νοιάζουν τα παιδιά. Δεν σας νοιάζουν οι εκπαιδευτικοί. Τάξατε δέκα χιλιάδες διορισμούς και</w:t>
      </w:r>
      <w:r>
        <w:rPr>
          <w:rFonts w:eastAsia="Times New Roman" w:cs="Times New Roman"/>
          <w:szCs w:val="24"/>
        </w:rPr>
        <w:t xml:space="preserve"> καταφέρατε μέσω της τρίτης και τέταρτης ανάθεσης να μειώσετε τους αναπληρωτές από είκοσι χιλιάδες σε δεκαεπτά χιλιάδες. Παίζετε με το μέλλον των παιδιών και τον βιοπορισμό των εκπαιδευτικών με τρόπο κυνικό, κατά τη δική μου </w:t>
      </w:r>
      <w:r>
        <w:rPr>
          <w:rFonts w:eastAsia="Times New Roman" w:cs="Times New Roman"/>
          <w:szCs w:val="24"/>
        </w:rPr>
        <w:lastRenderedPageBreak/>
        <w:t>γνώμη. Και όλα αυτά για να διατ</w:t>
      </w:r>
      <w:r>
        <w:rPr>
          <w:rFonts w:eastAsia="Times New Roman" w:cs="Times New Roman"/>
          <w:szCs w:val="24"/>
        </w:rPr>
        <w:t xml:space="preserve">ηρήσει η Κυβέρνηση την εκλογική της πελατεία. Αυτός είναι ο στόχος σε όλα τα νομοσχέδια. </w:t>
      </w:r>
    </w:p>
    <w:p w14:paraId="067592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καταψηφίζουμε το σημερινό νομοσχέδιο. Ζητούμε από την Κυβέρνηση να το αποσύρει και σας λέμε, κύριε Υπουργέ, ότι μια νέα Κυβέρνηση υπό το</w:t>
      </w:r>
      <w:r>
        <w:rPr>
          <w:rFonts w:eastAsia="Times New Roman" w:cs="Times New Roman"/>
          <w:szCs w:val="24"/>
        </w:rPr>
        <w:t>ν Κυριάκο Μητσοτάκη, θα έρθει αρκετά σύντομα να δώσει προοπτική και μέλλον στην πατρίδα, να δώσει διέξοδο στη νέα γενιά της χώρας μας.</w:t>
      </w:r>
    </w:p>
    <w:p w14:paraId="067592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920B" w14:textId="77777777" w:rsidR="00866F2D" w:rsidRDefault="003A64E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675920C" w14:textId="77777777" w:rsidR="00866F2D" w:rsidRDefault="003A64EF">
      <w:pPr>
        <w:spacing w:line="600" w:lineRule="auto"/>
        <w:ind w:firstLine="720"/>
        <w:jc w:val="both"/>
        <w:rPr>
          <w:rFonts w:eastAsia="Times New Roman" w:cs="Times New Roman"/>
          <w:szCs w:val="24"/>
        </w:rPr>
      </w:pPr>
      <w:r w:rsidRPr="009A38FD">
        <w:rPr>
          <w:rFonts w:eastAsia="Times New Roman" w:cs="Times New Roman"/>
          <w:b/>
          <w:szCs w:val="24"/>
        </w:rPr>
        <w:t xml:space="preserve">ΠΡΟΕΔΡΕΥΩΝ (Δημήτριος </w:t>
      </w:r>
      <w:proofErr w:type="spellStart"/>
      <w:r w:rsidRPr="009A38FD">
        <w:rPr>
          <w:rFonts w:eastAsia="Times New Roman" w:cs="Times New Roman"/>
          <w:b/>
          <w:szCs w:val="24"/>
        </w:rPr>
        <w:t>Κρεμαστινός</w:t>
      </w:r>
      <w:proofErr w:type="spellEnd"/>
      <w:r w:rsidRPr="009A38FD">
        <w:rPr>
          <w:rFonts w:eastAsia="Times New Roman" w:cs="Times New Roman"/>
          <w:b/>
          <w:szCs w:val="24"/>
        </w:rPr>
        <w:t>):</w:t>
      </w:r>
      <w:r w:rsidRPr="009A38FD">
        <w:rPr>
          <w:rFonts w:eastAsia="Times New Roman" w:cs="Times New Roman"/>
          <w:szCs w:val="24"/>
        </w:rPr>
        <w:t xml:space="preserve"> </w:t>
      </w:r>
      <w:r>
        <w:rPr>
          <w:rFonts w:eastAsia="Times New Roman" w:cs="Times New Roman"/>
          <w:szCs w:val="24"/>
        </w:rPr>
        <w:t>Κι εγώ ευχαρισ</w:t>
      </w:r>
      <w:r>
        <w:rPr>
          <w:rFonts w:eastAsia="Times New Roman" w:cs="Times New Roman"/>
          <w:szCs w:val="24"/>
        </w:rPr>
        <w:t xml:space="preserve">τώ. </w:t>
      </w:r>
    </w:p>
    <w:p w14:paraId="0675920D" w14:textId="77777777" w:rsidR="00866F2D" w:rsidRDefault="003A64EF">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w:t>
      </w:r>
      <w:r w:rsidRPr="00111BFF">
        <w:rPr>
          <w:rFonts w:eastAsia="Times New Roman" w:cs="Times New Roman"/>
        </w:rPr>
        <w:t xml:space="preserve"> και τον τρόπο οργάνωσης και λειτουργίας της Βουλής, </w:t>
      </w:r>
      <w:r w:rsidRPr="00111BFF">
        <w:rPr>
          <w:rFonts w:eastAsia="Times New Roman" w:cs="Times New Roman"/>
        </w:rPr>
        <w:lastRenderedPageBreak/>
        <w:t xml:space="preserve">τριάντα </w:t>
      </w:r>
      <w:r>
        <w:rPr>
          <w:rFonts w:eastAsia="Times New Roman" w:cs="Times New Roman"/>
        </w:rPr>
        <w:t>εννιά</w:t>
      </w:r>
      <w:r w:rsidRPr="00111BFF">
        <w:rPr>
          <w:rFonts w:eastAsia="Times New Roman" w:cs="Times New Roman"/>
        </w:rPr>
        <w:t xml:space="preserve"> μαθητές και μαθήτριες και </w:t>
      </w:r>
      <w:r>
        <w:rPr>
          <w:rFonts w:eastAsia="Times New Roman" w:cs="Times New Roman"/>
        </w:rPr>
        <w:t>επτά</w:t>
      </w:r>
      <w:r w:rsidRPr="00111BFF">
        <w:rPr>
          <w:rFonts w:eastAsia="Times New Roman" w:cs="Times New Roman"/>
        </w:rPr>
        <w:t xml:space="preserve"> </w:t>
      </w:r>
      <w:r w:rsidRPr="00111BFF">
        <w:rPr>
          <w:rFonts w:eastAsia="Times New Roman" w:cs="Times New Roman"/>
        </w:rPr>
        <w:t>εκπαιδευτικοί</w:t>
      </w:r>
      <w:r>
        <w:rPr>
          <w:rFonts w:eastAsia="Times New Roman" w:cs="Times New Roman"/>
        </w:rPr>
        <w:t>-</w:t>
      </w:r>
      <w:r w:rsidRPr="00111BFF">
        <w:rPr>
          <w:rFonts w:eastAsia="Times New Roman" w:cs="Times New Roman"/>
        </w:rPr>
        <w:t>συνοδοί τους από τ</w:t>
      </w:r>
      <w:r>
        <w:rPr>
          <w:rFonts w:eastAsia="Times New Roman" w:cs="Times New Roman"/>
        </w:rPr>
        <w:t>α</w:t>
      </w:r>
      <w:r w:rsidRPr="00111BFF">
        <w:rPr>
          <w:rFonts w:eastAsia="Times New Roman" w:cs="Times New Roman"/>
        </w:rPr>
        <w:t xml:space="preserve"> </w:t>
      </w:r>
      <w:r>
        <w:rPr>
          <w:rFonts w:eastAsia="Times New Roman" w:cs="Times New Roman"/>
        </w:rPr>
        <w:t xml:space="preserve">Δημοτικά Σχολεία </w:t>
      </w:r>
      <w:proofErr w:type="spellStart"/>
      <w:r>
        <w:rPr>
          <w:rFonts w:eastAsia="Times New Roman" w:cs="Times New Roman"/>
        </w:rPr>
        <w:t>Κιρκιζάτων</w:t>
      </w:r>
      <w:proofErr w:type="spellEnd"/>
      <w:r>
        <w:rPr>
          <w:rFonts w:eastAsia="Times New Roman" w:cs="Times New Roman"/>
        </w:rPr>
        <w:t xml:space="preserve"> Άρτας, </w:t>
      </w:r>
      <w:proofErr w:type="spellStart"/>
      <w:r>
        <w:rPr>
          <w:rFonts w:eastAsia="Times New Roman" w:cs="Times New Roman"/>
        </w:rPr>
        <w:t>Γραμμενίτσας</w:t>
      </w:r>
      <w:proofErr w:type="spellEnd"/>
      <w:r>
        <w:rPr>
          <w:rFonts w:eastAsia="Times New Roman" w:cs="Times New Roman"/>
        </w:rPr>
        <w:t xml:space="preserve"> Άρτας, </w:t>
      </w:r>
      <w:proofErr w:type="spellStart"/>
      <w:r>
        <w:rPr>
          <w:rFonts w:eastAsia="Times New Roman" w:cs="Times New Roman"/>
        </w:rPr>
        <w:t>Καλοβάτου</w:t>
      </w:r>
      <w:proofErr w:type="spellEnd"/>
      <w:r>
        <w:rPr>
          <w:rFonts w:eastAsia="Times New Roman" w:cs="Times New Roman"/>
        </w:rPr>
        <w:t xml:space="preserve"> Άρτας, Ράχης Άρτας, </w:t>
      </w:r>
      <w:proofErr w:type="spellStart"/>
      <w:r>
        <w:rPr>
          <w:rFonts w:eastAsia="Times New Roman" w:cs="Times New Roman"/>
        </w:rPr>
        <w:t>Αμμοτόπου</w:t>
      </w:r>
      <w:proofErr w:type="spellEnd"/>
      <w:r>
        <w:rPr>
          <w:rFonts w:eastAsia="Times New Roman" w:cs="Times New Roman"/>
        </w:rPr>
        <w:t xml:space="preserve"> Άρτας και Μηλιάς Πηγών Άρτας</w:t>
      </w:r>
      <w:r w:rsidRPr="00111BFF">
        <w:rPr>
          <w:rFonts w:eastAsia="Times New Roman" w:cs="Times New Roman"/>
        </w:rPr>
        <w:t>.</w:t>
      </w:r>
      <w:r w:rsidRPr="00111BFF">
        <w:rPr>
          <w:rFonts w:eastAsia="Times New Roman" w:cs="Times New Roman"/>
        </w:rPr>
        <w:t xml:space="preserve"> </w:t>
      </w:r>
    </w:p>
    <w:p w14:paraId="0675920E" w14:textId="77777777" w:rsidR="00866F2D" w:rsidRDefault="003A64EF">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0675920F" w14:textId="77777777" w:rsidR="00866F2D" w:rsidRDefault="003A64EF">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6759210" w14:textId="77777777" w:rsidR="00866F2D" w:rsidRDefault="003A64EF">
      <w:pPr>
        <w:spacing w:line="600" w:lineRule="auto"/>
        <w:ind w:firstLine="720"/>
        <w:jc w:val="both"/>
        <w:rPr>
          <w:rFonts w:eastAsia="Times New Roman" w:cs="Times New Roman"/>
        </w:rPr>
      </w:pPr>
      <w:r>
        <w:rPr>
          <w:rFonts w:eastAsia="Times New Roman" w:cs="Times New Roman"/>
        </w:rPr>
        <w:t xml:space="preserve">Τον λόγο έχει ο Κοινοβουλευτικός Εκπρόσωπος των ΑΝΕΛ κ. </w:t>
      </w:r>
      <w:proofErr w:type="spellStart"/>
      <w:r>
        <w:rPr>
          <w:rFonts w:eastAsia="Times New Roman" w:cs="Times New Roman"/>
        </w:rPr>
        <w:t>Παπαχριστόπουλος</w:t>
      </w:r>
      <w:proofErr w:type="spellEnd"/>
      <w:r>
        <w:rPr>
          <w:rFonts w:eastAsia="Times New Roman" w:cs="Times New Roman"/>
        </w:rPr>
        <w:t xml:space="preserve">. </w:t>
      </w:r>
    </w:p>
    <w:p w14:paraId="06759211" w14:textId="77777777" w:rsidR="00866F2D" w:rsidRDefault="003A64EF">
      <w:pPr>
        <w:tabs>
          <w:tab w:val="left" w:pos="2940"/>
        </w:tabs>
        <w:spacing w:line="600" w:lineRule="auto"/>
        <w:ind w:firstLine="720"/>
        <w:jc w:val="both"/>
        <w:rPr>
          <w:rFonts w:eastAsia="Times New Roman"/>
          <w:szCs w:val="24"/>
        </w:rPr>
      </w:pPr>
      <w:r w:rsidRPr="00885743">
        <w:rPr>
          <w:rFonts w:eastAsia="Times New Roman"/>
          <w:b/>
          <w:szCs w:val="24"/>
        </w:rPr>
        <w:t>ΑΘΑΝΑΣΙΟΣ ΠΑΠΑΧΡΙΣΤΟΠΟΥΛΟΣ:</w:t>
      </w:r>
      <w:r>
        <w:rPr>
          <w:rFonts w:eastAsia="Times New Roman"/>
          <w:szCs w:val="24"/>
        </w:rPr>
        <w:t xml:space="preserve"> Ευχαριστώ, κύριε Πρόεδρε.</w:t>
      </w:r>
    </w:p>
    <w:p w14:paraId="06759212"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Άκουσα πριν έναν Βουλευτή της Αξιωματικής Αντιπο</w:t>
      </w:r>
      <w:r>
        <w:rPr>
          <w:rFonts w:eastAsia="Times New Roman"/>
          <w:szCs w:val="24"/>
        </w:rPr>
        <w:t xml:space="preserve">λίτευσης. Με όλον τον σεβασμό δεν θυμάμαι τώρα ποιος ήταν. Μάλλον ο κ. Γκιουλέκας ήταν. Δεν είχα σκοπό να αναφερθώ σ’ αυτό που θα πω, αλλά λίγο πριν από τον δεύτερο παγκόσμιο πόλεμο ο Τόμας Μαν είχε γράψει ένα προφητικό βιβλίο: «Ο Μάριο και ο μάγος», όπου </w:t>
      </w:r>
      <w:r>
        <w:rPr>
          <w:rFonts w:eastAsia="Times New Roman"/>
          <w:szCs w:val="24"/>
        </w:rPr>
        <w:t xml:space="preserve">με θρησκόληπτους, με δεισιδαιμονίες, με περίεργες θεωρίες, που δεν είχαν καμμιά σχέση με </w:t>
      </w:r>
      <w:r>
        <w:rPr>
          <w:rFonts w:eastAsia="Times New Roman"/>
          <w:szCs w:val="24"/>
        </w:rPr>
        <w:lastRenderedPageBreak/>
        <w:t xml:space="preserve">τον ορθολογισμό, προέβλεπε σχεδόν με μαθηματική ακρίβεια ότι θα γίνει </w:t>
      </w:r>
      <w:r>
        <w:rPr>
          <w:rFonts w:eastAsia="Times New Roman"/>
          <w:szCs w:val="24"/>
        </w:rPr>
        <w:t xml:space="preserve">Β΄ </w:t>
      </w:r>
      <w:r>
        <w:rPr>
          <w:rFonts w:eastAsia="Times New Roman"/>
          <w:szCs w:val="24"/>
        </w:rPr>
        <w:t xml:space="preserve">Παγκόσμιος Πόλεμος </w:t>
      </w:r>
      <w:r>
        <w:rPr>
          <w:rFonts w:eastAsia="Times New Roman"/>
          <w:szCs w:val="24"/>
        </w:rPr>
        <w:t>και επιβεβαιώθηκε.</w:t>
      </w:r>
    </w:p>
    <w:p w14:paraId="06759213"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Θυμήθηκα ακόμη ένα άλλο βιβλίο, που πριν από είκοσι χρόν</w:t>
      </w:r>
      <w:r>
        <w:rPr>
          <w:rFonts w:eastAsia="Times New Roman"/>
          <w:szCs w:val="24"/>
        </w:rPr>
        <w:t>ια είχε γράψει ο παλιός διευθυντής της «</w:t>
      </w:r>
      <w:r>
        <w:rPr>
          <w:rFonts w:eastAsia="Times New Roman"/>
          <w:szCs w:val="24"/>
          <w:lang w:val="en-US"/>
        </w:rPr>
        <w:t>Le</w:t>
      </w:r>
      <w:r w:rsidRPr="00553CC8">
        <w:rPr>
          <w:rFonts w:eastAsia="Times New Roman"/>
          <w:szCs w:val="24"/>
        </w:rPr>
        <w:t xml:space="preserve"> </w:t>
      </w:r>
      <w:r>
        <w:rPr>
          <w:rFonts w:eastAsia="Times New Roman"/>
          <w:szCs w:val="24"/>
          <w:lang w:val="en-US"/>
        </w:rPr>
        <w:t>monde</w:t>
      </w:r>
      <w:r w:rsidRPr="00553CC8">
        <w:rPr>
          <w:rFonts w:eastAsia="Times New Roman"/>
          <w:szCs w:val="24"/>
        </w:rPr>
        <w:t xml:space="preserve"> </w:t>
      </w:r>
      <w:proofErr w:type="spellStart"/>
      <w:r>
        <w:rPr>
          <w:rFonts w:eastAsia="Times New Roman"/>
          <w:szCs w:val="24"/>
          <w:lang w:val="en-US"/>
        </w:rPr>
        <w:t>diplomatique</w:t>
      </w:r>
      <w:proofErr w:type="spellEnd"/>
      <w:r>
        <w:rPr>
          <w:rFonts w:eastAsia="Times New Roman"/>
          <w:szCs w:val="24"/>
        </w:rPr>
        <w:t xml:space="preserve">», ο </w:t>
      </w:r>
      <w:proofErr w:type="spellStart"/>
      <w:r>
        <w:rPr>
          <w:rFonts w:eastAsia="Times New Roman"/>
          <w:szCs w:val="24"/>
        </w:rPr>
        <w:t>Ιγνάσιο</w:t>
      </w:r>
      <w:proofErr w:type="spellEnd"/>
      <w:r>
        <w:rPr>
          <w:rFonts w:eastAsia="Times New Roman"/>
          <w:szCs w:val="24"/>
        </w:rPr>
        <w:t xml:space="preserve"> </w:t>
      </w:r>
      <w:proofErr w:type="spellStart"/>
      <w:r>
        <w:rPr>
          <w:rFonts w:eastAsia="Times New Roman"/>
          <w:szCs w:val="24"/>
        </w:rPr>
        <w:t>Ραμονέ</w:t>
      </w:r>
      <w:proofErr w:type="spellEnd"/>
      <w:r>
        <w:rPr>
          <w:rFonts w:eastAsia="Times New Roman"/>
          <w:szCs w:val="24"/>
        </w:rPr>
        <w:t xml:space="preserve">. Σ’ αυτό το βιβλίο σχεδόν με μαθηματική ακρίβεια είχε προβλέψει ότι η πολιτική θα δώσει τη θέση της στην οικονομία, το χρήμα και το κέρδος θα επικρατήσουν, ένα μικρό λόμπι θα </w:t>
      </w:r>
      <w:r>
        <w:rPr>
          <w:rFonts w:eastAsia="Times New Roman"/>
          <w:szCs w:val="24"/>
        </w:rPr>
        <w:t>κατευθύνει τις τύχες των ανθρώπων. Σ’ αυτό το βιβλίο, στη «Γεωπολιτική του χάους», πραγματικά δικαιώθηκε.</w:t>
      </w:r>
    </w:p>
    <w:p w14:paraId="06759214"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Έτσι γίνεται σήμερα. Όλη μας τη ζωή την καθορίζουν ελάχιστοι άνθρωποι, οι πιο πολλοί απ’ αυτούς δεν είναι εκλεγμένοι, η πολιτική έχει δώσει τη θέση τη</w:t>
      </w:r>
      <w:r>
        <w:rPr>
          <w:rFonts w:eastAsia="Times New Roman"/>
          <w:szCs w:val="24"/>
        </w:rPr>
        <w:t>ς στην οικονομία και έχει μεγάλη σημασία τι σχέση έχει η παιδεία με αυτές τις πραγματικότητες.</w:t>
      </w:r>
    </w:p>
    <w:p w14:paraId="06759215"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Θέλω να σας πω το εξής για μερικά από τα καλύτερα πανεπιστήμια του πλανήτη, όπως είναι το Πανεπιστήμιο της Οξφόρδης ή το Πανεπιστήμιο του </w:t>
      </w:r>
      <w:proofErr w:type="spellStart"/>
      <w:r>
        <w:rPr>
          <w:rFonts w:eastAsia="Times New Roman"/>
          <w:szCs w:val="24"/>
        </w:rPr>
        <w:t>Κέιμπριτζ</w:t>
      </w:r>
      <w:proofErr w:type="spellEnd"/>
      <w:r>
        <w:rPr>
          <w:rFonts w:eastAsia="Times New Roman"/>
          <w:szCs w:val="24"/>
        </w:rPr>
        <w:t xml:space="preserve">. Φεύγω </w:t>
      </w:r>
      <w:r>
        <w:rPr>
          <w:rFonts w:eastAsia="Times New Roman"/>
          <w:szCs w:val="24"/>
        </w:rPr>
        <w:lastRenderedPageBreak/>
        <w:t>και πά</w:t>
      </w:r>
      <w:r>
        <w:rPr>
          <w:rFonts w:eastAsia="Times New Roman"/>
          <w:szCs w:val="24"/>
        </w:rPr>
        <w:t>ω στις Ηνωμένες Πολιτείες, στο Στάνφορντ, στο Χάρβαρντ, στο ΜΙΤ. Εκεί οι άνθρωποι της αγοράς περιμένουν πώς και τι να πάρουν τους καλύτερους απόφοιτους και να τους εντάξουν στις επιχειρήσεις τους. Το ξέρει όλος ο κόσμος αυτό το πράγμα. Είναι αυτοί οι άνθρω</w:t>
      </w:r>
      <w:r>
        <w:rPr>
          <w:rFonts w:eastAsia="Times New Roman"/>
          <w:szCs w:val="24"/>
        </w:rPr>
        <w:t xml:space="preserve">ποι, τα σκληρά γρανάζια ενός συστήματος. Να δούμε πού οδηγεί. </w:t>
      </w:r>
    </w:p>
    <w:p w14:paraId="06759216"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Εκεί οδηγεί αυτή η μορφή παιδείας. Οδηγεί στο γεγονός ότι -θα το επαναλάβω για πολλοστή φορά- σύμφωνα με μια αξιόπιστη δημοσκόπηση της</w:t>
      </w:r>
      <w:r w:rsidRPr="002768A0">
        <w:rPr>
          <w:rFonts w:eastAsia="Times New Roman"/>
          <w:szCs w:val="24"/>
        </w:rPr>
        <w:t xml:space="preserve"> </w:t>
      </w:r>
      <w:r>
        <w:rPr>
          <w:rFonts w:eastAsia="Times New Roman"/>
          <w:szCs w:val="24"/>
        </w:rPr>
        <w:t>«</w:t>
      </w:r>
      <w:r>
        <w:rPr>
          <w:rFonts w:eastAsia="Times New Roman"/>
          <w:szCs w:val="24"/>
          <w:lang w:val="en-US"/>
        </w:rPr>
        <w:t>O</w:t>
      </w:r>
      <w:r>
        <w:rPr>
          <w:rFonts w:eastAsia="Times New Roman"/>
          <w:szCs w:val="24"/>
          <w:lang w:val="en-US"/>
        </w:rPr>
        <w:t>XFAM</w:t>
      </w:r>
      <w:r>
        <w:rPr>
          <w:rFonts w:eastAsia="Times New Roman"/>
          <w:szCs w:val="24"/>
        </w:rPr>
        <w:t>»</w:t>
      </w:r>
      <w:r>
        <w:rPr>
          <w:rFonts w:eastAsia="Times New Roman"/>
          <w:szCs w:val="24"/>
        </w:rPr>
        <w:t>,</w:t>
      </w:r>
      <w:r w:rsidRPr="002768A0">
        <w:rPr>
          <w:rFonts w:eastAsia="Times New Roman"/>
          <w:szCs w:val="24"/>
        </w:rPr>
        <w:t xml:space="preserve"> </w:t>
      </w:r>
      <w:r>
        <w:rPr>
          <w:rFonts w:eastAsia="Times New Roman"/>
          <w:szCs w:val="24"/>
        </w:rPr>
        <w:t>ο</w:t>
      </w:r>
      <w:r>
        <w:rPr>
          <w:rFonts w:eastAsia="Times New Roman"/>
          <w:szCs w:val="24"/>
        </w:rPr>
        <w:t>κ</w:t>
      </w:r>
      <w:r>
        <w:rPr>
          <w:rFonts w:eastAsia="Times New Roman"/>
          <w:szCs w:val="24"/>
        </w:rPr>
        <w:t xml:space="preserve">τώ άτομα στον πλανήτη </w:t>
      </w:r>
      <w:r w:rsidRPr="002768A0">
        <w:rPr>
          <w:rFonts w:eastAsia="Times New Roman"/>
          <w:szCs w:val="24"/>
        </w:rPr>
        <w:t>-</w:t>
      </w:r>
      <w:r>
        <w:rPr>
          <w:rFonts w:eastAsia="Times New Roman"/>
          <w:szCs w:val="24"/>
        </w:rPr>
        <w:t xml:space="preserve">μπορώ να σας τα αναφέρω </w:t>
      </w:r>
      <w:r>
        <w:rPr>
          <w:rFonts w:eastAsia="Times New Roman"/>
          <w:szCs w:val="24"/>
        </w:rPr>
        <w:t xml:space="preserve">κιόλας- έχουν περιουσιακά στοιχεία </w:t>
      </w:r>
      <w:r w:rsidRPr="002768A0">
        <w:rPr>
          <w:rFonts w:eastAsia="Times New Roman"/>
          <w:szCs w:val="24"/>
        </w:rPr>
        <w:t>-</w:t>
      </w:r>
      <w:r>
        <w:rPr>
          <w:rFonts w:eastAsia="Times New Roman"/>
          <w:szCs w:val="24"/>
        </w:rPr>
        <w:t>εκεί οδηγεί η φοβερή παιδεία αυτών των μεγάλων πανεπιστημιακών ιδρυμάτων- όσο τα φτωχότερα τριάμισι δισεκατομμύρια του πλανήτη κι εμείς καθόμαστε και κοιτάμε, όπως έλεγε ο Βάρναλης, «δειλοί, μοιραίοι και άβουλοι αντάμα».</w:t>
      </w:r>
    </w:p>
    <w:p w14:paraId="0675921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Αυτή η παιδεία εκεί οδηγεί και αυτή η παιδεία μάς κατευθύνει. Δεν είναι, όμως, μόνο αυτό. Βλέπουμε με μαθηματική ακρίβεια να καταστρέφεται το περιβάλλον. Εκεί </w:t>
      </w:r>
      <w:r>
        <w:rPr>
          <w:rFonts w:eastAsia="Times New Roman"/>
          <w:szCs w:val="24"/>
        </w:rPr>
        <w:lastRenderedPageBreak/>
        <w:t>οδηγεί αυτή η παιδεία των διάσημων αυτών πανεπιστημίων, ιδρυμάτων, που είναι σημεία αναφοράς. Έν</w:t>
      </w:r>
      <w:r>
        <w:rPr>
          <w:rFonts w:eastAsia="Times New Roman"/>
          <w:szCs w:val="24"/>
        </w:rPr>
        <w:t>α μεγάλο κομμάτι παιδιών σε όλον τον κόσμο θέλουν εκεί να πάνε να σπουδάσουν, αυτά τα πανεπιστήμια να τελειώσουν.</w:t>
      </w:r>
    </w:p>
    <w:p w14:paraId="0675921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Θα μπορούσα να αναφέρω διακόσια άλλα παραδείγματα. Τον πόλεμο που γίνεται στη Συρία ποιος τον καθοδηγεί; Κάποιοι άνθρωποι πουλάνε πετρέλαια, κ</w:t>
      </w:r>
      <w:r>
        <w:rPr>
          <w:rFonts w:eastAsia="Times New Roman"/>
          <w:szCs w:val="24"/>
        </w:rPr>
        <w:t>άποιοι άλλοι όπλα, κάποιοι άλλοι ενέργεια και βλέπουμε να συνεχίζεται ένα πράγμα απίστευτο, παράλογο στο μυαλό μας, για να κερδίσουν μερικοί άνθρωποι. Αυτή είναι η παιδεία που επικρατεί στον πλανήτη σήμερα. Βασανίζει στην κυριολεξία μια ολόκληρη ήπειρο, τη</w:t>
      </w:r>
      <w:r>
        <w:rPr>
          <w:rFonts w:eastAsia="Times New Roman"/>
          <w:szCs w:val="24"/>
        </w:rPr>
        <w:t>ν Ευρώπη, κυρίως, όμως, την Ελλάδα και την Ιταλία.</w:t>
      </w:r>
    </w:p>
    <w:p w14:paraId="06759219"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Λέει κάποιος: «Καλά, τρόπος να σταματήσει αυτό το πράγμα δεν υπάρχει; Γιατί αυτοί οι άνθρωποι;» Απλά ελληνικά. Το χρήμα και το κέρδος είναι η κινητήρια δύναμη, αυτό που έλεγε ο </w:t>
      </w:r>
      <w:proofErr w:type="spellStart"/>
      <w:r>
        <w:rPr>
          <w:rFonts w:eastAsia="Times New Roman"/>
          <w:szCs w:val="24"/>
        </w:rPr>
        <w:t>Ιγνάσιο</w:t>
      </w:r>
      <w:proofErr w:type="spellEnd"/>
      <w:r>
        <w:rPr>
          <w:rFonts w:eastAsia="Times New Roman"/>
          <w:szCs w:val="24"/>
        </w:rPr>
        <w:t xml:space="preserve"> </w:t>
      </w:r>
      <w:proofErr w:type="spellStart"/>
      <w:r>
        <w:rPr>
          <w:rFonts w:eastAsia="Times New Roman"/>
          <w:szCs w:val="24"/>
        </w:rPr>
        <w:t>Ραμονέ</w:t>
      </w:r>
      <w:proofErr w:type="spellEnd"/>
      <w:r>
        <w:rPr>
          <w:rFonts w:eastAsia="Times New Roman"/>
          <w:szCs w:val="24"/>
        </w:rPr>
        <w:t xml:space="preserve"> στη «Γεωπολιτ</w:t>
      </w:r>
      <w:r>
        <w:rPr>
          <w:rFonts w:eastAsia="Times New Roman"/>
          <w:szCs w:val="24"/>
        </w:rPr>
        <w:t xml:space="preserve">ική του Χάους» και που κάποιοι το πέρασαν τότε αβρόχοις </w:t>
      </w:r>
      <w:proofErr w:type="spellStart"/>
      <w:r>
        <w:rPr>
          <w:rFonts w:eastAsia="Times New Roman"/>
          <w:szCs w:val="24"/>
        </w:rPr>
        <w:t>ποσί</w:t>
      </w:r>
      <w:proofErr w:type="spellEnd"/>
      <w:r>
        <w:rPr>
          <w:rFonts w:eastAsia="Times New Roman"/>
          <w:szCs w:val="24"/>
        </w:rPr>
        <w:t xml:space="preserve"> και δεν ασχολήθηκαν με αυτό.</w:t>
      </w:r>
    </w:p>
    <w:p w14:paraId="0675921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 xml:space="preserve">Θέλω, επίσης, να πω το εξής: Όταν ο Καζαντζάκης έγραψε τον «Τελευταίο Πειρασμό» κυνηγήθηκε όσο κανένας άλλος. Το ίδιο έγινε με την «Ασκητική». Συνεχίστηκε, επίσης, ο </w:t>
      </w:r>
      <w:r>
        <w:rPr>
          <w:rFonts w:eastAsia="Times New Roman"/>
          <w:szCs w:val="24"/>
        </w:rPr>
        <w:t xml:space="preserve">απίστευτος πόλεμος με το «Ο Χριστός </w:t>
      </w:r>
      <w:proofErr w:type="spellStart"/>
      <w:r>
        <w:rPr>
          <w:rFonts w:eastAsia="Times New Roman"/>
          <w:szCs w:val="24"/>
        </w:rPr>
        <w:t>Ξανασταυρώνεται</w:t>
      </w:r>
      <w:proofErr w:type="spellEnd"/>
      <w:r>
        <w:rPr>
          <w:rFonts w:eastAsia="Times New Roman"/>
          <w:szCs w:val="24"/>
        </w:rPr>
        <w:t>» και με το τελευταίο του βιβλίο, την «Αναφορά στον Γκρέκο». Δεν θυμάται κανείς ποιοι κυνήγαγαν τότε τον Καζαντζάκη. Όλοι, όμως, θυμόμαστε σήμερα τον μεγάλο Έλληνα. Δεν νομίζω να υπάρχει κάποιος που να αμφ</w:t>
      </w:r>
      <w:r>
        <w:rPr>
          <w:rFonts w:eastAsia="Times New Roman"/>
          <w:szCs w:val="24"/>
        </w:rPr>
        <w:t>ισβητεί την αξία του.</w:t>
      </w:r>
    </w:p>
    <w:p w14:paraId="0675921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Θέλω ακόμη να θυμίσω ότι είχε μια άλλη παιδεία. Αυτή, λοιπόν, την παιδεία ψάχνουμε τώρα. Τη φτάσαμε; Όχι.</w:t>
      </w:r>
    </w:p>
    <w:p w14:paraId="0675921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όταν ο Κώστας Γαβράς γύριζε το «Ζ» για ένα γεγονός που έλαβε χώρα το 1963, για μια δολοφονία, τη δολοφονία του Γρηγόρη Λαμπράκη, έγινε θέμα σε όλο τον πλανήτη. Ο Ιβ </w:t>
      </w:r>
      <w:proofErr w:type="spellStart"/>
      <w:r>
        <w:rPr>
          <w:rFonts w:eastAsia="Times New Roman" w:cs="Times New Roman"/>
          <w:szCs w:val="24"/>
        </w:rPr>
        <w:t>Μοντάν</w:t>
      </w:r>
      <w:proofErr w:type="spellEnd"/>
      <w:r>
        <w:rPr>
          <w:rFonts w:eastAsia="Times New Roman" w:cs="Times New Roman"/>
          <w:szCs w:val="24"/>
        </w:rPr>
        <w:t xml:space="preserve"> πρωταγωνιστούσε και άλλοι διάσημοι ηθοποιοί. Δεν υπήρχε άνθρω</w:t>
      </w:r>
      <w:r>
        <w:rPr>
          <w:rFonts w:eastAsia="Times New Roman" w:cs="Times New Roman"/>
          <w:szCs w:val="24"/>
        </w:rPr>
        <w:t xml:space="preserve">πος στον πλανήτη που δεν έμαθε τι έγινε τότε. Ποια παιδεία είχε, άραγε, ο Γρηγόρης Λαμπράκης; Ήταν ένας πετυχημένος γιατρός που δεν ασχολήθηκε ποτέ με το χρήμα, ποτέ με το κέρδος. </w:t>
      </w:r>
    </w:p>
    <w:p w14:paraId="0675921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πάω λίγο πιο πίσω και θα θυμίσω τι παιδεία είχε ο Διογένης. Είχε πάει στ</w:t>
      </w:r>
      <w:r>
        <w:rPr>
          <w:rFonts w:eastAsia="Times New Roman" w:cs="Times New Roman"/>
          <w:szCs w:val="24"/>
        </w:rPr>
        <w:t>ον Διογένη ο Αλέξανδρος –που είναι και επίκαιρος, εγώ δεν θυμάμαι τον Αλέξανδρο, τον Διογένη θυμάμαι- αφού είχε εντυπωσιαστεί με τον άλλο μέσα στο πιθάρι. Και του λέει: «Τι θέλεις; Ό,τι θέλεις θα σου το δώσω». Και του απαντάει ο Διογένης: «Κάτσε λίγο πιο κ</w:t>
      </w:r>
      <w:r>
        <w:rPr>
          <w:rFonts w:eastAsia="Times New Roman" w:cs="Times New Roman"/>
          <w:szCs w:val="24"/>
        </w:rPr>
        <w:t xml:space="preserve">ει, γιατί μου κρύβεις τον ήλιο». </w:t>
      </w:r>
    </w:p>
    <w:p w14:paraId="0675921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είναι η παιδεία το στέρεο έδαφος στο οποίο μπορεί να πατήσει μια κοινωνία για να επιβιώσει; Διότι με τα σημερινά δεδομένα και τα σημερινά πρότυπα παιδείας αυτή η κοινωνία αυτοκαταστρέφεται. Και μάλιστα, θέλω να πισ</w:t>
      </w:r>
      <w:r>
        <w:rPr>
          <w:rFonts w:eastAsia="Times New Roman" w:cs="Times New Roman"/>
          <w:szCs w:val="24"/>
        </w:rPr>
        <w:t xml:space="preserve">τεύω ότι πολλοί από εσάς έχετε προβληματιστεί για το αν υπάρχει περίπτωση να σωθεί ο πλανήτης. Αναπάντητο ερώτημα. Δεν το ξέρουμε ακόμα. Ακούμε τον κ. </w:t>
      </w:r>
      <w:proofErr w:type="spellStart"/>
      <w:r>
        <w:rPr>
          <w:rFonts w:eastAsia="Times New Roman" w:cs="Times New Roman"/>
          <w:szCs w:val="24"/>
        </w:rPr>
        <w:t>Τραμπ</w:t>
      </w:r>
      <w:proofErr w:type="spellEnd"/>
      <w:r>
        <w:rPr>
          <w:rFonts w:eastAsia="Times New Roman" w:cs="Times New Roman"/>
          <w:szCs w:val="24"/>
        </w:rPr>
        <w:t xml:space="preserve"> που λέει ότι δεν υπάρχει οικολογική καταστροφή. Γίνεται χαμός εδώ στη Γροιλανδία ή γίνονται διάφορα</w:t>
      </w:r>
      <w:r>
        <w:rPr>
          <w:rFonts w:eastAsia="Times New Roman" w:cs="Times New Roman"/>
          <w:szCs w:val="24"/>
        </w:rPr>
        <w:t xml:space="preserve"> άλλα και κανείς δεν δέχεται τη Συμφωνία του Παρισιού. Είναι θέμα παιδείας όλα αυτά; Ναι ή όχι; Ρωτάω. Εγώ λέω πως είναι. </w:t>
      </w:r>
    </w:p>
    <w:p w14:paraId="0675921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θα διαβάσω αυτούσιο κάτι που μου άρεσε: «Σε μια διαρκώς μεταβαλλόμενη πραγματικότητα, με πολλαπλές συνέπειες στην κοινωνική ζωή τ</w:t>
      </w:r>
      <w:r>
        <w:rPr>
          <w:rFonts w:eastAsia="Times New Roman" w:cs="Times New Roman"/>
          <w:szCs w:val="24"/>
        </w:rPr>
        <w:t xml:space="preserve">ων ανθρώπων, η ανάγκη για επανασχεδιασμό εκπαιδευτικών πολιτικών καθίσταται πιο απαραίτητη από ποτέ». </w:t>
      </w:r>
    </w:p>
    <w:p w14:paraId="06759220"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ξέρω αν είχε τελειώσει ο κ. </w:t>
      </w:r>
      <w:proofErr w:type="spellStart"/>
      <w:r>
        <w:rPr>
          <w:rFonts w:eastAsia="Times New Roman" w:cs="Times New Roman"/>
          <w:szCs w:val="24"/>
        </w:rPr>
        <w:t>Γαβρόγλου</w:t>
      </w:r>
      <w:proofErr w:type="spellEnd"/>
      <w:r>
        <w:rPr>
          <w:rFonts w:eastAsia="Times New Roman" w:cs="Times New Roman"/>
          <w:szCs w:val="24"/>
        </w:rPr>
        <w:t xml:space="preserve"> και οι συνεργάτες του Ιατρική, αλλά θυμάμαι τον ορισμό του κυττάρου ατόφιο: Για να επιβιώσει το κύτταρο, πρέπει</w:t>
      </w:r>
      <w:r>
        <w:rPr>
          <w:rFonts w:eastAsia="Times New Roman" w:cs="Times New Roman"/>
          <w:szCs w:val="24"/>
        </w:rPr>
        <w:t xml:space="preserve"> συνέχεια να προσαρμόζεται στο εκάστοτε μεταβαλλόμενο περιβάλλον, απλά ελληνικά. </w:t>
      </w:r>
    </w:p>
    <w:p w14:paraId="06759221"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είμαι εγώ που θα επαινέσω αυτή την κίνηση. Διάβασα το νομοσχέδιο. Δεν πιστεύω ότι με αυτό το νομοσχέδιο θα λύσουμε όλα τα προβλήματα της παιδείας. Είναι ένα βήμα που γίνε</w:t>
      </w:r>
      <w:r>
        <w:rPr>
          <w:rFonts w:eastAsia="Times New Roman" w:cs="Times New Roman"/>
          <w:szCs w:val="24"/>
        </w:rPr>
        <w:t xml:space="preserve">ται αργά, έχει μια άλλη διάσταση. Είναι η σύγκρουση δύο κόσμων, του χρήματος, του κέρδους, των μονοπωλίων, της ανταγωνιστικότητας, των </w:t>
      </w:r>
      <w:r>
        <w:rPr>
          <w:rFonts w:eastAsia="Times New Roman" w:cs="Times New Roman"/>
          <w:szCs w:val="24"/>
          <w:lang w:val="en-US"/>
        </w:rPr>
        <w:t>offshore</w:t>
      </w:r>
      <w:r>
        <w:rPr>
          <w:rFonts w:eastAsia="Times New Roman" w:cs="Times New Roman"/>
          <w:szCs w:val="24"/>
        </w:rPr>
        <w:t>, αυτών που έγιναν με την παιδεία που ίσχυε μέχρι τώρα και ενός άλλου κόσμου που απευθύνεται στην κοινωνία. Θα λύ</w:t>
      </w:r>
      <w:r>
        <w:rPr>
          <w:rFonts w:eastAsia="Times New Roman" w:cs="Times New Roman"/>
          <w:szCs w:val="24"/>
        </w:rPr>
        <w:t xml:space="preserve">σει το πρόβλημα; Είναι ένα βήμα πάρα πολύ θετικό και πιστεύω ότι αυτό το βήμα πρέπει να γίνει και πρέπει να στηριχθεί από όλους. </w:t>
      </w:r>
    </w:p>
    <w:p w14:paraId="06759222"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τελειώνοντας, να θυμίσω κάτι που είπε ο </w:t>
      </w:r>
      <w:r>
        <w:rPr>
          <w:rFonts w:eastAsia="Times New Roman" w:cs="Times New Roman"/>
          <w:szCs w:val="24"/>
        </w:rPr>
        <w:t>επίκουρος</w:t>
      </w:r>
      <w:r>
        <w:rPr>
          <w:rFonts w:eastAsia="Times New Roman" w:cs="Times New Roman"/>
          <w:szCs w:val="24"/>
        </w:rPr>
        <w:t>: «Αν χρήσιμος στην κοινωνία θέλεις να είσαι, τον θάνατο, τη δόξα κ</w:t>
      </w:r>
      <w:r>
        <w:rPr>
          <w:rFonts w:eastAsia="Times New Roman" w:cs="Times New Roman"/>
          <w:szCs w:val="24"/>
        </w:rPr>
        <w:t xml:space="preserve">αι το χρήμα πρέπει να ξεπεράσεις». Δεν ξέρω πόσοι από εμάς τα έχουμε ξεπεράσει, αλλά σίγουρα αυτοί που τα ξεπέρασαν είναι χρήσιμοι στην κοινωνία. </w:t>
      </w:r>
    </w:p>
    <w:p w14:paraId="06759223"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9224" w14:textId="77777777" w:rsidR="00866F2D" w:rsidRDefault="003A64E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675922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Και εγώ ευχαριστώ. </w:t>
      </w:r>
    </w:p>
    <w:p w14:paraId="0675922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Συνεχίζουμε με τον επόμενο ομιλητή που είναι ο κ. Θηβαίος, Βουλευτής του ΣΥΡΙΖΑ. </w:t>
      </w:r>
    </w:p>
    <w:p w14:paraId="0675922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6759228"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Ευχαριστώ, κύριε Πρόεδρε. </w:t>
      </w:r>
    </w:p>
    <w:p w14:paraId="0675922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ξεκινήσω την ομιλία μου από </w:t>
      </w:r>
      <w:r>
        <w:rPr>
          <w:rFonts w:eastAsia="Times New Roman" w:cs="Times New Roman"/>
          <w:szCs w:val="24"/>
        </w:rPr>
        <w:t xml:space="preserve">την κριτική πολεμική: Πολύς θόρυβος γίνεται σήμερα σε σχέση με τη διαδικασία του επείγοντος και την έλλειψη χρόνου. </w:t>
      </w:r>
    </w:p>
    <w:p w14:paraId="0675922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lastRenderedPageBreak/>
        <w:t>Συναδέλφισσες</w:t>
      </w:r>
      <w:proofErr w:type="spellEnd"/>
      <w:r>
        <w:rPr>
          <w:rFonts w:eastAsia="Times New Roman" w:cs="Times New Roman"/>
          <w:szCs w:val="24"/>
        </w:rPr>
        <w:t xml:space="preserve"> και συνάδελφοι, γνωρίζουμε όλοι πάρα πολύ καλά -και πάνω από όλα το γνωρίζουν οι ενδιαφερόμενοι φορείς- ότι η συζήτηση για το</w:t>
      </w:r>
      <w:r>
        <w:rPr>
          <w:rFonts w:eastAsia="Times New Roman" w:cs="Times New Roman"/>
          <w:szCs w:val="24"/>
        </w:rPr>
        <w:t xml:space="preserve"> συγκεκριμένο νομοσχέδιο διεξάγεται με τυπικό ή άτυπο τρόπο εδώ και οκτώ μήνες. Νομίζω, λοιπόν, ότι μόνο μικροπολιτική παράγει η συνεχής αναφορά σε αυτό το θέμα. </w:t>
      </w:r>
    </w:p>
    <w:p w14:paraId="0675922B"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σχόλιο μόνο: Το συγκεκριμένο νομοσχέδιο, όπως και τα άλλα αυτής της Κυβέρνησης που αφορού</w:t>
      </w:r>
      <w:r>
        <w:rPr>
          <w:rFonts w:eastAsia="Times New Roman" w:cs="Times New Roman"/>
          <w:szCs w:val="24"/>
        </w:rPr>
        <w:t xml:space="preserve">ν το Υπουργείο Παιδείας, είναι τα μόνα που δεν ψηφίστηκαν Δεκαπενταύγουστο. </w:t>
      </w:r>
    </w:p>
    <w:p w14:paraId="0675922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συζητάμε ένα νομοσχέδιο που η φιλοσοφία και η λογική του ξεπερνούν τη μεταρρυθμιστική δυναμική των άρθρων του. </w:t>
      </w:r>
    </w:p>
    <w:p w14:paraId="0675922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να κρίνουμε το παρόν νομοσχέδιο πρέπει να δώσουμε απαντή</w:t>
      </w:r>
      <w:r>
        <w:rPr>
          <w:rFonts w:eastAsia="Times New Roman" w:cs="Times New Roman"/>
          <w:szCs w:val="24"/>
        </w:rPr>
        <w:t xml:space="preserve">σεις στα κυρίαρχα ερωτήματα που προκύπτουν από την υφιστάμενη εδώ και δεκαετίες κατάσταση στη δημόσια εκπαίδευση, όπως: </w:t>
      </w:r>
    </w:p>
    <w:p w14:paraId="0675922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Γιατί το σχολείο τείνει να γίνει μια </w:t>
      </w:r>
      <w:proofErr w:type="spellStart"/>
      <w:r>
        <w:rPr>
          <w:rFonts w:eastAsia="Times New Roman" w:cs="Times New Roman"/>
          <w:szCs w:val="24"/>
        </w:rPr>
        <w:t>διεκπεραιωτική</w:t>
      </w:r>
      <w:proofErr w:type="spellEnd"/>
      <w:r>
        <w:rPr>
          <w:rFonts w:eastAsia="Times New Roman" w:cs="Times New Roman"/>
          <w:szCs w:val="24"/>
        </w:rPr>
        <w:t xml:space="preserve"> διαδικασία για τους μαθητές; </w:t>
      </w:r>
    </w:p>
    <w:p w14:paraId="0675922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Γιατί υπάρχει ανισότητα στις ευκαιρίες για μόρφωση κα</w:t>
      </w:r>
      <w:r>
        <w:rPr>
          <w:rFonts w:eastAsia="Times New Roman" w:cs="Times New Roman"/>
          <w:szCs w:val="24"/>
        </w:rPr>
        <w:t xml:space="preserve">ι εξέλιξη στην τριτοβάθμια εκπαίδευση; </w:t>
      </w:r>
    </w:p>
    <w:p w14:paraId="0675923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Υπάρχει λογική για σχολεία εκτός των τειχών και πώς το ξεπερνάμε αυτό σήμερα με εξωστρεφείς ενέργειες προς την κοινωνία; </w:t>
      </w:r>
    </w:p>
    <w:p w14:paraId="0675923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Λειτουργούν οι σύλλογοι διδασκόντων με την απαιτούμενη εκπαιδευτική, επιστημονική και κοινωνικ</w:t>
      </w:r>
      <w:r>
        <w:rPr>
          <w:rFonts w:eastAsia="Times New Roman" w:cs="Times New Roman"/>
          <w:szCs w:val="24"/>
        </w:rPr>
        <w:t xml:space="preserve">ή αυτονομία ή αποτελούν άθροισμα μονάδων διεκπεραίωσης μόνον της διδακτέας ύλης; </w:t>
      </w:r>
    </w:p>
    <w:p w14:paraId="0675923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Είμαστε ικανοποιημένοι από τον τρόπο λειτουργίας των σχολικών συμβούλων και τον κατακερματισμένο και ανεξέλεγκτο τρόπο λειτουργίας των δομών της εκπαίδευσης; </w:t>
      </w:r>
    </w:p>
    <w:p w14:paraId="0675923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Ήταν αξιοκρατικ</w:t>
      </w:r>
      <w:r>
        <w:rPr>
          <w:rFonts w:eastAsia="Times New Roman" w:cs="Times New Roman"/>
          <w:szCs w:val="24"/>
        </w:rPr>
        <w:t xml:space="preserve">ός ο τρόπος ανάδειξης των στελεχών εκπαίδευσης; </w:t>
      </w:r>
    </w:p>
    <w:p w14:paraId="0675923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Ήταν ουσιαστική η αξιολόγηση σύμφωνα με το </w:t>
      </w:r>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152</w:t>
      </w:r>
      <w:r w:rsidRPr="000A4648">
        <w:rPr>
          <w:rFonts w:eastAsia="Times New Roman" w:cs="Times New Roman"/>
          <w:szCs w:val="24"/>
        </w:rPr>
        <w:t>,</w:t>
      </w:r>
      <w:r>
        <w:rPr>
          <w:rFonts w:eastAsia="Times New Roman" w:cs="Times New Roman"/>
          <w:szCs w:val="24"/>
        </w:rPr>
        <w:t xml:space="preserve"> που εισήγαγε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και τις διαθεσιμότητες; </w:t>
      </w:r>
    </w:p>
    <w:p w14:paraId="0675923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Πολλά θα μπορούσαμε να πούμε πάνω σε αυτό. Ένα είναι σίγουρο: Το νομοσχέδιο το πολεμούν όσοι έχουν λόγους να μην αλλάξει τίποτα. </w:t>
      </w:r>
    </w:p>
    <w:p w14:paraId="0675923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τη Νέα Δημοκρατία, βέβαια, το κατανοούμε αυτό, γιατί ποτέ της δεν είχε ως προτεραιότητα το δημόσιο σχολείο. Αντίθετα, έδωσ</w:t>
      </w:r>
      <w:r>
        <w:rPr>
          <w:rFonts w:eastAsia="Times New Roman" w:cs="Times New Roman"/>
          <w:szCs w:val="24"/>
        </w:rPr>
        <w:t>ε και δίνει τη μάχη για την επί πληρωμή αριστεία των κο</w:t>
      </w:r>
      <w:r>
        <w:rPr>
          <w:rFonts w:eastAsia="Times New Roman" w:cs="Times New Roman"/>
          <w:szCs w:val="24"/>
        </w:rPr>
        <w:t>λ</w:t>
      </w:r>
      <w:r>
        <w:rPr>
          <w:rFonts w:eastAsia="Times New Roman" w:cs="Times New Roman"/>
          <w:szCs w:val="24"/>
        </w:rPr>
        <w:t xml:space="preserve">λεγίων. </w:t>
      </w:r>
    </w:p>
    <w:p w14:paraId="0675923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Αντιπολίτευση, όμως, πρέπει να απαντήσει για τη μέχρι πρότινος κατάσταση της εκπαίδευσης. Είδαμε σήμερα τα κροκοδείλια δάκρυα της κ. Γεννηματά, που θυμήθηκε τα παιδιά των λαϊκών οικογενειών</w:t>
      </w:r>
      <w:r>
        <w:rPr>
          <w:rFonts w:eastAsia="Times New Roman" w:cs="Times New Roman"/>
          <w:szCs w:val="24"/>
        </w:rPr>
        <w:t xml:space="preserve"> και των λαϊκών στρωμάτων. Πραγματικά θα περίμενε </w:t>
      </w:r>
      <w:r>
        <w:rPr>
          <w:rFonts w:eastAsia="Times New Roman" w:cs="Times New Roman"/>
          <w:szCs w:val="24"/>
        </w:rPr>
        <w:t xml:space="preserve">κάποιος </w:t>
      </w:r>
      <w:r>
        <w:rPr>
          <w:rFonts w:eastAsia="Times New Roman" w:cs="Times New Roman"/>
          <w:szCs w:val="24"/>
        </w:rPr>
        <w:t>να ακούσει μία πρόταση. Εκτός εάν έχει καλυφθεί στο επίπεδο της πολιτικής μεταρρύθμισης από τον νόμο Διαμαντοπούλου. Ας μας το πει τουλάχιστον.</w:t>
      </w:r>
    </w:p>
    <w:p w14:paraId="0675923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να σταθώ σε ορισμένα κρίσιμα ζητήματα – σημεί</w:t>
      </w:r>
      <w:r>
        <w:rPr>
          <w:rFonts w:eastAsia="Times New Roman" w:cs="Times New Roman"/>
          <w:szCs w:val="24"/>
        </w:rPr>
        <w:t>α του νομοσχεδίου.</w:t>
      </w:r>
    </w:p>
    <w:p w14:paraId="0675923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w:t>
      </w:r>
      <w:r>
        <w:rPr>
          <w:rFonts w:eastAsia="Times New Roman" w:cs="Times New Roman"/>
          <w:szCs w:val="24"/>
        </w:rPr>
        <w:t>ειδική αγωγή</w:t>
      </w:r>
      <w:r>
        <w:rPr>
          <w:rFonts w:eastAsia="Times New Roman" w:cs="Times New Roman"/>
          <w:szCs w:val="24"/>
        </w:rPr>
        <w:t xml:space="preserve">, κυρίες και κύριοι συνάδελφοι, είναι κωμικοτραγικό να ακούω από Βουλευτές, </w:t>
      </w:r>
      <w:r>
        <w:rPr>
          <w:rFonts w:eastAsia="Times New Roman" w:cs="Times New Roman"/>
          <w:szCs w:val="24"/>
        </w:rPr>
        <w:t xml:space="preserve">κόμματα </w:t>
      </w:r>
      <w:r>
        <w:rPr>
          <w:rFonts w:eastAsia="Times New Roman" w:cs="Times New Roman"/>
          <w:szCs w:val="24"/>
        </w:rPr>
        <w:t xml:space="preserve">και </w:t>
      </w:r>
      <w:r>
        <w:rPr>
          <w:rFonts w:eastAsia="Times New Roman" w:cs="Times New Roman"/>
          <w:szCs w:val="24"/>
        </w:rPr>
        <w:t>κυβερνήσεις</w:t>
      </w:r>
      <w:r>
        <w:rPr>
          <w:rFonts w:eastAsia="Times New Roman" w:cs="Times New Roman"/>
          <w:szCs w:val="24"/>
        </w:rPr>
        <w:t xml:space="preserve">, που μέχρι το κατώφλι του εικοστού πρώτου αιώνα είχαν την </w:t>
      </w:r>
      <w:r>
        <w:rPr>
          <w:rFonts w:eastAsia="Times New Roman" w:cs="Times New Roman"/>
          <w:szCs w:val="24"/>
        </w:rPr>
        <w:t>ειδική</w:t>
      </w:r>
      <w:r>
        <w:rPr>
          <w:rFonts w:eastAsia="Times New Roman" w:cs="Times New Roman"/>
          <w:szCs w:val="24"/>
        </w:rPr>
        <w:t xml:space="preserve"> </w:t>
      </w:r>
      <w:r>
        <w:rPr>
          <w:rFonts w:eastAsia="Times New Roman" w:cs="Times New Roman"/>
          <w:szCs w:val="24"/>
        </w:rPr>
        <w:t>αγωγή</w:t>
      </w:r>
      <w:r>
        <w:rPr>
          <w:rFonts w:eastAsia="Times New Roman" w:cs="Times New Roman"/>
          <w:szCs w:val="24"/>
        </w:rPr>
        <w:t xml:space="preserve"> </w:t>
      </w:r>
      <w:r>
        <w:rPr>
          <w:rFonts w:eastAsia="Times New Roman" w:cs="Times New Roman"/>
          <w:szCs w:val="24"/>
        </w:rPr>
        <w:t xml:space="preserve">στον μαθησιακό Καιάδα, να κάνουν σήμερα κριτική στην Κυβέρνηση για έλλειψη ενδιαφέροντος. </w:t>
      </w:r>
    </w:p>
    <w:p w14:paraId="0675923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Αναφέρθηκε η Υφυπουργός κ. </w:t>
      </w:r>
      <w:proofErr w:type="spellStart"/>
      <w:r>
        <w:rPr>
          <w:rFonts w:eastAsia="Times New Roman" w:cs="Times New Roman"/>
          <w:szCs w:val="24"/>
        </w:rPr>
        <w:t>Τζούφη</w:t>
      </w:r>
      <w:proofErr w:type="spellEnd"/>
      <w:r>
        <w:rPr>
          <w:rFonts w:eastAsia="Times New Roman" w:cs="Times New Roman"/>
          <w:szCs w:val="24"/>
        </w:rPr>
        <w:t xml:space="preserve"> στον διπλασιασμό προσωπικού. Πρέπει, όμως, επιτέλους να καταλάβουμε ότι σήμερα η κοινωνία βλέπει την πολιτική του ΣΥΡΙΖΑ μέσα στα ε</w:t>
      </w:r>
      <w:r>
        <w:rPr>
          <w:rFonts w:eastAsia="Times New Roman" w:cs="Times New Roman"/>
          <w:szCs w:val="24"/>
        </w:rPr>
        <w:t xml:space="preserve">ιδικά σχολεία, μέσα στα ΕΕΕΕΚ και βλέπει και τις υποδομές που γίνονται. </w:t>
      </w:r>
    </w:p>
    <w:p w14:paraId="0675923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Πολλή συζήτηση έγινε για την αξιολόγηση. Ποια αξιολόγηση εφαρμόστηκε μέχρι σήμερα; Μόνο μία: το </w:t>
      </w:r>
      <w:r>
        <w:rPr>
          <w:rFonts w:eastAsia="Times New Roman" w:cs="Times New Roman"/>
          <w:szCs w:val="24"/>
        </w:rPr>
        <w:t>π.</w:t>
      </w:r>
      <w:r>
        <w:rPr>
          <w:rFonts w:eastAsia="Times New Roman" w:cs="Times New Roman"/>
          <w:szCs w:val="24"/>
        </w:rPr>
        <w:t>δ</w:t>
      </w:r>
      <w:r>
        <w:rPr>
          <w:rFonts w:eastAsia="Times New Roman" w:cs="Times New Roman"/>
          <w:szCs w:val="24"/>
        </w:rPr>
        <w:t>.</w:t>
      </w:r>
      <w:r>
        <w:rPr>
          <w:rFonts w:eastAsia="Times New Roman" w:cs="Times New Roman"/>
          <w:szCs w:val="24"/>
        </w:rPr>
        <w:t>152 από το 2012 έως το 2014 με τη γνωστή διαθεσιμότητα των δυόμισι χιλιάδων εκπαιδε</w:t>
      </w:r>
      <w:r>
        <w:rPr>
          <w:rFonts w:eastAsia="Times New Roman" w:cs="Times New Roman"/>
          <w:szCs w:val="24"/>
        </w:rPr>
        <w:t xml:space="preserve">υτικών, τους οποίους </w:t>
      </w:r>
      <w:proofErr w:type="spellStart"/>
      <w:r>
        <w:rPr>
          <w:rFonts w:eastAsia="Times New Roman" w:cs="Times New Roman"/>
          <w:szCs w:val="24"/>
        </w:rPr>
        <w:t>επανέφερε</w:t>
      </w:r>
      <w:proofErr w:type="spellEnd"/>
      <w:r>
        <w:rPr>
          <w:rFonts w:eastAsia="Times New Roman" w:cs="Times New Roman"/>
          <w:szCs w:val="24"/>
        </w:rPr>
        <w:t xml:space="preserve"> η Κυβέρνηση. Γιατί δεν έχει γίνει μέχρι σήμερα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μορφής αξιολόγηση; Γιατί κανείς επί δεκαετίες δεν τόλμησε να φέρει με νομοθετικές πρωτοβουλίες αξιολόγηση των εκπαιδευτικών και του </w:t>
      </w:r>
      <w:r>
        <w:rPr>
          <w:rFonts w:eastAsia="Times New Roman" w:cs="Times New Roman"/>
          <w:szCs w:val="24"/>
        </w:rPr>
        <w:lastRenderedPageBreak/>
        <w:t xml:space="preserve">εκπαιδευτικού έργου; Γιατί ακριβώς θα </w:t>
      </w:r>
      <w:r>
        <w:rPr>
          <w:rFonts w:eastAsia="Times New Roman" w:cs="Times New Roman"/>
          <w:szCs w:val="24"/>
        </w:rPr>
        <w:t xml:space="preserve">έβαζαν χέρι στις συντεχνίες και στη γραφειοκρατία που υπάρχει σήμερα και στο πελατειακό σύστημα στα σχολεία. </w:t>
      </w:r>
    </w:p>
    <w:p w14:paraId="0675923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Θέλω να πω κάτι σε σχέση με την αξιολόγηση. </w:t>
      </w:r>
    </w:p>
    <w:p w14:paraId="0675923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0675923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Μισό λεπτό, κύρι</w:t>
      </w:r>
      <w:r>
        <w:rPr>
          <w:rFonts w:eastAsia="Times New Roman" w:cs="Times New Roman"/>
          <w:szCs w:val="24"/>
        </w:rPr>
        <w:t>ε Πρόεδρε.</w:t>
      </w:r>
    </w:p>
    <w:p w14:paraId="0675923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Σχετικά με τη </w:t>
      </w:r>
      <w:proofErr w:type="spellStart"/>
      <w:r>
        <w:rPr>
          <w:rFonts w:eastAsia="Times New Roman" w:cs="Times New Roman"/>
          <w:szCs w:val="24"/>
        </w:rPr>
        <w:t>μοριοδότηση</w:t>
      </w:r>
      <w:proofErr w:type="spellEnd"/>
      <w:r>
        <w:rPr>
          <w:rFonts w:eastAsia="Times New Roman" w:cs="Times New Roman"/>
          <w:szCs w:val="24"/>
        </w:rPr>
        <w:t xml:space="preserve"> και τις θητείες, ακούστηκαν έντονες ενστάσεις γιατί </w:t>
      </w:r>
      <w:proofErr w:type="spellStart"/>
      <w:r>
        <w:rPr>
          <w:rFonts w:eastAsia="Times New Roman" w:cs="Times New Roman"/>
          <w:szCs w:val="24"/>
        </w:rPr>
        <w:t>μοριοδοτείται</w:t>
      </w:r>
      <w:proofErr w:type="spellEnd"/>
      <w:r>
        <w:rPr>
          <w:rFonts w:eastAsia="Times New Roman" w:cs="Times New Roman"/>
          <w:szCs w:val="24"/>
        </w:rPr>
        <w:t xml:space="preserve"> η διδακτική προϋπηρεσία, κατά τη γνώμη κάποιων, υπέρμετρα. </w:t>
      </w:r>
    </w:p>
    <w:p w14:paraId="0675924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πρέπει, συνάδελφοι, να καταλάβετε ότι τα στελέχη της εκπαίδευσης δεν είναι στελέχη ούτε το</w:t>
      </w:r>
      <w:r>
        <w:rPr>
          <w:rFonts w:eastAsia="Times New Roman" w:cs="Times New Roman"/>
          <w:szCs w:val="24"/>
        </w:rPr>
        <w:t xml:space="preserve">υ Υπουργείου Μεταφορών ούτε του ΕΦΚΑ. Τελικός αποδέκτης όλων των </w:t>
      </w:r>
      <w:r w:rsidRPr="000A4648">
        <w:rPr>
          <w:rFonts w:eastAsia="Times New Roman" w:cs="Times New Roman"/>
          <w:szCs w:val="24"/>
        </w:rPr>
        <w:t>συνεργιών</w:t>
      </w:r>
      <w:r>
        <w:rPr>
          <w:rFonts w:eastAsia="Times New Roman" w:cs="Times New Roman"/>
          <w:szCs w:val="24"/>
        </w:rPr>
        <w:t xml:space="preserve"> στις εκπαιδευτικές δομές είναι ο μαθητής. Κανένας δεν μπορεί να σχεδιάσει και να εφαρμόσει εκπαιδευτικές πολιτικές, εάν δεν έχει μια σημαντική εμπειρία του κυττάρου της εκπαίδευσης,</w:t>
      </w:r>
      <w:r>
        <w:rPr>
          <w:rFonts w:eastAsia="Times New Roman" w:cs="Times New Roman"/>
          <w:szCs w:val="24"/>
        </w:rPr>
        <w:t xml:space="preserve"> που είναι η σχολική τάξη. Αν θέλετε μια προσωπική </w:t>
      </w:r>
      <w:r>
        <w:rPr>
          <w:rFonts w:eastAsia="Times New Roman" w:cs="Times New Roman"/>
          <w:szCs w:val="24"/>
        </w:rPr>
        <w:lastRenderedPageBreak/>
        <w:t xml:space="preserve">άποψη ως εκπαιδευτικός, ένας σχολικός σύμβουλος θα έπρεπε να έχει διδάξει και στις έξι τάξεις της δευτεροβάθμιας εκπαίδευσης και σε όλα τα μαθήματα της </w:t>
      </w:r>
      <w:proofErr w:type="spellStart"/>
      <w:r>
        <w:rPr>
          <w:rFonts w:eastAsia="Times New Roman" w:cs="Times New Roman"/>
          <w:szCs w:val="24"/>
        </w:rPr>
        <w:t>ειδικότητάς</w:t>
      </w:r>
      <w:proofErr w:type="spellEnd"/>
      <w:r>
        <w:rPr>
          <w:rFonts w:eastAsia="Times New Roman" w:cs="Times New Roman"/>
          <w:szCs w:val="24"/>
        </w:rPr>
        <w:t xml:space="preserve"> του. </w:t>
      </w:r>
    </w:p>
    <w:p w14:paraId="0675924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άλλη θέση είναι να μην υπάρχουν θ</w:t>
      </w:r>
      <w:r>
        <w:rPr>
          <w:rFonts w:eastAsia="Times New Roman" w:cs="Times New Roman"/>
          <w:szCs w:val="24"/>
        </w:rPr>
        <w:t>ητείες.</w:t>
      </w:r>
    </w:p>
    <w:p w14:paraId="0675924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Πραγματικά, θα πρέπει να απαντήσουμε σε ένα ερώτημα: Με ποια εκπαιδευτικά, επιστημονικά και λογικά επιχειρήματα είναι καλό σε ένα σχολείο να είναι ένας ή μια συνάδελφος δέκα χρόνια καθηγητής και εικοσιπέντε χρόνια διευθυντής σε ένα σχολείο; Με ποια</w:t>
      </w:r>
      <w:r>
        <w:rPr>
          <w:rFonts w:eastAsia="Times New Roman" w:cs="Times New Roman"/>
          <w:szCs w:val="24"/>
        </w:rPr>
        <w:t xml:space="preserve"> λογική ένας σχολικός σύμβουλος θα γυρίσει μετά από έξι χρόνια στην τάξη</w:t>
      </w:r>
      <w:r w:rsidRPr="009C66E2">
        <w:rPr>
          <w:rFonts w:eastAsia="Times New Roman" w:cs="Times New Roman"/>
          <w:szCs w:val="24"/>
        </w:rPr>
        <w:t xml:space="preserve"> </w:t>
      </w:r>
      <w:r>
        <w:rPr>
          <w:rFonts w:eastAsia="Times New Roman" w:cs="Times New Roman"/>
          <w:szCs w:val="24"/>
        </w:rPr>
        <w:t>ή να αναλάβει μια άλλη θέση διοικητικής και διευθυντικής ευθύνης; Γιατί αυτό είναι κακό;</w:t>
      </w:r>
    </w:p>
    <w:p w14:paraId="06759243" w14:textId="77777777" w:rsidR="00866F2D" w:rsidRDefault="003A64EF">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675924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Ένα λεπτό,</w:t>
      </w:r>
      <w:r>
        <w:rPr>
          <w:rFonts w:eastAsia="Times New Roman" w:cs="Times New Roman"/>
          <w:szCs w:val="24"/>
        </w:rPr>
        <w:t xml:space="preserve"> σας παρακαλώ. Τελειώνω.</w:t>
      </w:r>
    </w:p>
    <w:p w14:paraId="0675924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ότι αυτή η Κυβέρνηση δίνει και θα δίνει τη μάχη της βελτίωσης και καταξίωσης του ρόλου του εκπαιδευτικού. Ξέρουμε ότι εκεί είναι το κρίσιμο σημείο. Θέλω να πω ότι όλοι το ξέρουν αυτό, απλώς δεν θέλουν να το ο</w:t>
      </w:r>
      <w:r>
        <w:rPr>
          <w:rFonts w:eastAsia="Times New Roman" w:cs="Times New Roman"/>
          <w:szCs w:val="24"/>
        </w:rPr>
        <w:t>μολογήσουν. Κανένας εκπαιδευτικός στη συνείδηση ή στη θύμηση των μαθητών και της κοινωνίας δεν έμεινε ως καλός σχολικός σύμβουλος. Έμεινε μόνο ως καλός δάσκαλος.</w:t>
      </w:r>
    </w:p>
    <w:p w14:paraId="0675924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247" w14:textId="77777777" w:rsidR="00866F2D" w:rsidRDefault="003A64EF">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6759248" w14:textId="77777777" w:rsidR="00866F2D" w:rsidRDefault="003A64EF">
      <w:pPr>
        <w:spacing w:line="600" w:lineRule="auto"/>
        <w:ind w:firstLine="720"/>
        <w:jc w:val="both"/>
        <w:rPr>
          <w:rFonts w:eastAsia="Times New Roman" w:cs="Times New Roman"/>
          <w:szCs w:val="24"/>
        </w:rPr>
      </w:pPr>
      <w:r w:rsidRPr="0043442B">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43442B">
        <w:rPr>
          <w:rFonts w:eastAsia="Times New Roman" w:cs="Times New Roman"/>
          <w:b/>
          <w:szCs w:val="24"/>
        </w:rPr>
        <w:t>):</w:t>
      </w:r>
      <w:r>
        <w:rPr>
          <w:rFonts w:eastAsia="Times New Roman" w:cs="Times New Roman"/>
          <w:szCs w:val="24"/>
        </w:rPr>
        <w:t xml:space="preserve"> Ευχ</w:t>
      </w:r>
      <w:r>
        <w:rPr>
          <w:rFonts w:eastAsia="Times New Roman" w:cs="Times New Roman"/>
          <w:szCs w:val="24"/>
        </w:rPr>
        <w:t>αριστώ.</w:t>
      </w:r>
    </w:p>
    <w:p w14:paraId="0675924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Βουλευτή του ΣΥΡΙΖΑ κ. </w:t>
      </w:r>
      <w:proofErr w:type="spellStart"/>
      <w:r>
        <w:rPr>
          <w:rFonts w:eastAsia="Times New Roman" w:cs="Times New Roman"/>
          <w:szCs w:val="24"/>
        </w:rPr>
        <w:t>Σεβαστάκη</w:t>
      </w:r>
      <w:proofErr w:type="spellEnd"/>
      <w:r>
        <w:rPr>
          <w:rFonts w:eastAsia="Times New Roman" w:cs="Times New Roman"/>
          <w:szCs w:val="24"/>
        </w:rPr>
        <w:t>.</w:t>
      </w:r>
    </w:p>
    <w:p w14:paraId="0675924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w:t>
      </w:r>
    </w:p>
    <w:p w14:paraId="0675924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Ονειρεύομαι μια συζήτηση για τα εκπαιδευτικά ζητούμενα που να σχετίζεται με το γνωστικό συμβάν, με τα γνωστικά αντικείμενα, με το πώς αυτό το πολύ ενδιαφέρον φαινόμενο της διεύρυνσης των επιστημονικών πεδίων θα μπορέσει να αφομοιωθεί </w:t>
      </w:r>
      <w:r>
        <w:rPr>
          <w:rFonts w:eastAsia="Times New Roman" w:cs="Times New Roman"/>
          <w:szCs w:val="24"/>
        </w:rPr>
        <w:lastRenderedPageBreak/>
        <w:t>από το περιορισμένο ωρ</w:t>
      </w:r>
      <w:r>
        <w:rPr>
          <w:rFonts w:eastAsia="Times New Roman" w:cs="Times New Roman"/>
          <w:szCs w:val="24"/>
        </w:rPr>
        <w:t>ολόγιο πρόγραμμα, ακόμα περισσότερο το πώς θα διασταυρώνονται τα γνωστικά αντικείμενα, μια τέτοια συζήτηση που ίσως θα ξεπερνάει τις συμβάσεις και τις ανασφάλειες. Η συζήτηση και στην Επιτροπή Μορφωτικών Υποθέσεων και σήμερα, ένα μεγάλο μέρος της, έχει διε</w:t>
      </w:r>
      <w:r>
        <w:rPr>
          <w:rFonts w:eastAsia="Times New Roman" w:cs="Times New Roman"/>
          <w:szCs w:val="24"/>
        </w:rPr>
        <w:t>ξαχθεί πάνω σε μια ανασφάλεια, σε ένα άγχος πολιτικού ελέγχου. Κρύβεται μια πολιτική στόχευση, να ελέγξεις πολιτικά, με στενό τρόπο, το εκπαιδευτικό γεγονός.</w:t>
      </w:r>
    </w:p>
    <w:p w14:paraId="0675924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Νομίζω ότι είναι μια μάταιη προσέγγιση, μια προσέγγιση που δεν σχετίζεται με την πραγματικότητα ού</w:t>
      </w:r>
      <w:r>
        <w:rPr>
          <w:rFonts w:eastAsia="Times New Roman" w:cs="Times New Roman"/>
          <w:szCs w:val="24"/>
        </w:rPr>
        <w:t xml:space="preserve">τε του δασκάλου ούτε με την επιστημονική ή τη γνωστική πραγματικότητα. Πολύ περισσότερο δεν σχετίζεται με την αγωνία των μαθητών που σήμερα είναι μια μέρα έναρξης αυτής της δοκιμασίας, της </w:t>
      </w:r>
      <w:proofErr w:type="spellStart"/>
      <w:r>
        <w:rPr>
          <w:rFonts w:eastAsia="Times New Roman" w:cs="Times New Roman"/>
          <w:szCs w:val="24"/>
        </w:rPr>
        <w:t>επιδοσιακής</w:t>
      </w:r>
      <w:proofErr w:type="spellEnd"/>
      <w:r>
        <w:rPr>
          <w:rFonts w:eastAsia="Times New Roman" w:cs="Times New Roman"/>
          <w:szCs w:val="24"/>
        </w:rPr>
        <w:t xml:space="preserve"> εν τέλει δοκιμασίας, των εξετάσεων, με τα παιδιά, με τι</w:t>
      </w:r>
      <w:r>
        <w:rPr>
          <w:rFonts w:eastAsia="Times New Roman" w:cs="Times New Roman"/>
          <w:szCs w:val="24"/>
        </w:rPr>
        <w:t>ς οικογένειες τόσο χρόνο, τόσα χρήματα και τέτοιο κομμάτι νεότητας και σφριγηλής σκέψης να το έχουν επενδύσει, το έχουν εγκαταστήσει πάνω στην εξεταστική δοκιμασία.</w:t>
      </w:r>
    </w:p>
    <w:p w14:paraId="0675924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Αυτή, λοιπόν, η συζήτηση πάνω στα γνωστικά επίδικα αργεί. Είναι σίγουρο ότι το γνωστικό συμ</w:t>
      </w:r>
      <w:r>
        <w:rPr>
          <w:rFonts w:eastAsia="Times New Roman" w:cs="Times New Roman"/>
          <w:szCs w:val="24"/>
        </w:rPr>
        <w:t xml:space="preserve">βάν στην εκπαίδευση σχετίζεται με το </w:t>
      </w:r>
      <w:proofErr w:type="spellStart"/>
      <w:r>
        <w:rPr>
          <w:rFonts w:eastAsia="Times New Roman" w:cs="Times New Roman"/>
          <w:szCs w:val="24"/>
        </w:rPr>
        <w:t>οργανωσιακό</w:t>
      </w:r>
      <w:proofErr w:type="spellEnd"/>
      <w:r>
        <w:rPr>
          <w:rFonts w:eastAsia="Times New Roman" w:cs="Times New Roman"/>
          <w:szCs w:val="24"/>
        </w:rPr>
        <w:t xml:space="preserve"> κομμάτι. Η εκπαίδευση είναι ένας απέραντος χώρος που συνωθούνται κλάδοι, συνωθούνται ρυθμίσεις, συνωθούνται και συμπαρατάσσονται εργασιακές σχέσεις, αποκλίνουσες μερικές φορές, ρυθμίσεις </w:t>
      </w:r>
      <w:proofErr w:type="spellStart"/>
      <w:r>
        <w:rPr>
          <w:rFonts w:eastAsia="Times New Roman" w:cs="Times New Roman"/>
          <w:szCs w:val="24"/>
        </w:rPr>
        <w:t>εμβαλωματικές</w:t>
      </w:r>
      <w:proofErr w:type="spellEnd"/>
      <w:r>
        <w:rPr>
          <w:rFonts w:eastAsia="Times New Roman" w:cs="Times New Roman"/>
          <w:szCs w:val="24"/>
        </w:rPr>
        <w:t xml:space="preserve"> και υβ</w:t>
      </w:r>
      <w:r>
        <w:rPr>
          <w:rFonts w:eastAsia="Times New Roman" w:cs="Times New Roman"/>
          <w:szCs w:val="24"/>
        </w:rPr>
        <w:t>ριδικές, οι οποίες κάποτε έγιναν και έχουν φτιάξει εργασιακά προφίλ και αυτά τα εργασιακά προφίλ πολλές φορές δεν συναρμόζονται.</w:t>
      </w:r>
    </w:p>
    <w:p w14:paraId="0675924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πιο εύληπτο είναι οι έκτακτοι, ας πούμε, συνάδελφοι, οι νομάδες της εκπαίδευσης -μιλώ για τους αναπληρωτές σε σχέση με τους </w:t>
      </w:r>
      <w:r>
        <w:rPr>
          <w:rFonts w:eastAsia="Times New Roman" w:cs="Times New Roman"/>
          <w:szCs w:val="24"/>
        </w:rPr>
        <w:t>μόνιμους- αλλά δεν είναι μόνο αυτό. Υπάρχει και ένα είδος εργασιακής ανασφάλειας γνωστικών πεδίων που ίσως η ζωή δεν τα κρίνει, δεν τα ιεραρχεί ως κρίσιμα και οι οποίοι ψάχνουν μια θέση στον ήλιο. Ποιον ήλιο;</w:t>
      </w:r>
    </w:p>
    <w:p w14:paraId="0675924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Νομίζω ότι το εκπαιδευτικό ζητούμενο εξακολουθε</w:t>
      </w:r>
      <w:r>
        <w:rPr>
          <w:rFonts w:eastAsia="Times New Roman" w:cs="Times New Roman"/>
          <w:szCs w:val="24"/>
        </w:rPr>
        <w:t xml:space="preserve">ί να είναι ζητούμενο σε μια χώρα η οποία επένδυσε πάρα πολλά χρόνια στην εκπαίδευση, στον εκσυγχρονισμό των δομών της. Έχει κατορθώσει πράγματα. Συνήθως εξαφανίζονται αυτά. Έχουμε </w:t>
      </w:r>
      <w:r>
        <w:rPr>
          <w:rFonts w:eastAsia="Times New Roman" w:cs="Times New Roman"/>
          <w:szCs w:val="24"/>
        </w:rPr>
        <w:lastRenderedPageBreak/>
        <w:t>καταφέρει να έχουμε ένα συνολικά υψηλό γνωστικό επίπεδο, όχι πάντα μια καλλι</w:t>
      </w:r>
      <w:r>
        <w:rPr>
          <w:rFonts w:eastAsia="Times New Roman" w:cs="Times New Roman"/>
          <w:szCs w:val="24"/>
        </w:rPr>
        <w:t>εργημένη γνώση, μια γνώση της καλλιέργειας, αλλά μια γνώση της άθροισης. Εν τούτοις, νομίζω ότι αυτό είναι ένα κεφάλαιο για τον τόπο μας.</w:t>
      </w:r>
    </w:p>
    <w:p w14:paraId="0675925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Αυτή, λοιπόν, τη συζήτηση θα την ήθελα. Η κατοπτρική, σε έναν πολύ μεγάλο βαθμό, προσέγγιση της Αντιπολίτευσης βλέπει </w:t>
      </w:r>
      <w:r>
        <w:rPr>
          <w:rFonts w:eastAsia="Times New Roman" w:cs="Times New Roman"/>
          <w:szCs w:val="24"/>
        </w:rPr>
        <w:t xml:space="preserve">στον άλλον αυτό που είναι και προσάπτει στον άλλον αυτό που ενέχει ή αυτό που </w:t>
      </w:r>
      <w:proofErr w:type="spellStart"/>
      <w:r>
        <w:rPr>
          <w:rFonts w:eastAsia="Times New Roman" w:cs="Times New Roman"/>
          <w:szCs w:val="24"/>
        </w:rPr>
        <w:t>εφήρμοσε</w:t>
      </w:r>
      <w:proofErr w:type="spellEnd"/>
      <w:r>
        <w:rPr>
          <w:rFonts w:eastAsia="Times New Roman" w:cs="Times New Roman"/>
          <w:szCs w:val="24"/>
        </w:rPr>
        <w:t xml:space="preserve"> για πάρα πολλά χρόνια. Νομίζω ότι είναι ένα αδιέξοδο πεδίο και δεν οργανώνει ούτε τους κώδικες μίας βαθιάς πολιτικής ανταλλαγής ούτε τους κώδικες μίας υγιούς πολιτικής α</w:t>
      </w:r>
      <w:r>
        <w:rPr>
          <w:rFonts w:eastAsia="Times New Roman" w:cs="Times New Roman"/>
          <w:szCs w:val="24"/>
        </w:rPr>
        <w:t xml:space="preserve">ντιμαχίας. Είναι σημαντικό να έχω φιλοσοφικές διαφορές. Είναι πολύ σημαντικό να έχω </w:t>
      </w:r>
      <w:proofErr w:type="spellStart"/>
      <w:r>
        <w:rPr>
          <w:rFonts w:eastAsia="Times New Roman" w:cs="Times New Roman"/>
          <w:szCs w:val="24"/>
        </w:rPr>
        <w:t>θεωρησιακές</w:t>
      </w:r>
      <w:proofErr w:type="spellEnd"/>
      <w:r>
        <w:rPr>
          <w:rFonts w:eastAsia="Times New Roman" w:cs="Times New Roman"/>
          <w:szCs w:val="24"/>
        </w:rPr>
        <w:t xml:space="preserve"> διαφορές. Είναι πάρα πολύ σημαντικό να έχω κώδικες πάνω στους οποίους οργανώνω αυτές τις διαφορές και όχι να ψάχνω σκιές. </w:t>
      </w:r>
    </w:p>
    <w:p w14:paraId="0675925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Νομίζω ότι το νομοσχέδιο έχει δυνατότ</w:t>
      </w:r>
      <w:r>
        <w:rPr>
          <w:rFonts w:eastAsia="Times New Roman" w:cs="Times New Roman"/>
          <w:szCs w:val="24"/>
        </w:rPr>
        <w:t xml:space="preserve">ητες. Ξέρουμε πολύ καλά ότι τα νομοσχέδια βρίσκουν την αλήθεια τους στην εφαρμογή, στον τρόπο με τον οποίο η κοινότητα των δασκάλων, των διανοούμενων της εκπαίδευσης και των παιδιών, των μαθητών, </w:t>
      </w:r>
      <w:r>
        <w:rPr>
          <w:rFonts w:eastAsia="Times New Roman" w:cs="Times New Roman"/>
          <w:szCs w:val="24"/>
        </w:rPr>
        <w:lastRenderedPageBreak/>
        <w:t>θα το αγκαλιάσει, θα το αφομοιώσει. Νομίζω ότι έχουμε όλα τα</w:t>
      </w:r>
      <w:r>
        <w:rPr>
          <w:rFonts w:eastAsia="Times New Roman" w:cs="Times New Roman"/>
          <w:szCs w:val="24"/>
        </w:rPr>
        <w:t xml:space="preserve"> εργαλεία και όλες τις δυνατότητες να εξυγιάνουμε προβλήματα και να βρούμε έναν τρόπο τις διάσπαρτες ομάδες που συγκροτούν το διδακτικό συνεχές, το εκπαιδευτικό συνεχές, να τις συνδέσουμε. Έχουμε τα εργαλεία. Υπάρχει το ποιοτικό υπόστρωμα. Νομίζω ότι δεν π</w:t>
      </w:r>
      <w:r>
        <w:rPr>
          <w:rFonts w:eastAsia="Times New Roman" w:cs="Times New Roman"/>
          <w:szCs w:val="24"/>
        </w:rPr>
        <w:t>ρέπει να εγκλωβιζόμαστε από τις ανασφάλειες. Εξάλλου, η ανασφάλεια είναι κακός πολιτικός σύμβουλος και συνήθως δεν δίνει και αποτελέσματα.</w:t>
      </w:r>
    </w:p>
    <w:p w14:paraId="0675925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253"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9254" w14:textId="77777777" w:rsidR="00866F2D" w:rsidRDefault="003A64EF">
      <w:pPr>
        <w:spacing w:line="600" w:lineRule="auto"/>
        <w:ind w:firstLine="720"/>
        <w:jc w:val="both"/>
        <w:rPr>
          <w:rFonts w:eastAsia="Times New Roman" w:cs="Times New Roman"/>
          <w:szCs w:val="24"/>
        </w:rPr>
      </w:pPr>
      <w:r w:rsidRPr="00A439E6">
        <w:rPr>
          <w:rFonts w:eastAsia="Times New Roman" w:cs="Times New Roman"/>
          <w:b/>
          <w:szCs w:val="24"/>
        </w:rPr>
        <w:t xml:space="preserve">ΠΡΟΕΔΡΕΥΩΝ (Δημήτριος </w:t>
      </w:r>
      <w:proofErr w:type="spellStart"/>
      <w:r w:rsidRPr="00A439E6">
        <w:rPr>
          <w:rFonts w:eastAsia="Times New Roman" w:cs="Times New Roman"/>
          <w:b/>
          <w:szCs w:val="24"/>
        </w:rPr>
        <w:t>Κρεμαστινός</w:t>
      </w:r>
      <w:proofErr w:type="spellEnd"/>
      <w:r w:rsidRPr="00A439E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p>
    <w:p w14:paraId="0675925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Προχωρούμε με τ</w:t>
      </w:r>
      <w:r>
        <w:rPr>
          <w:rFonts w:eastAsia="Times New Roman" w:cs="Times New Roman"/>
          <w:szCs w:val="24"/>
        </w:rPr>
        <w:t xml:space="preserve">ην </w:t>
      </w:r>
      <w:r>
        <w:rPr>
          <w:rFonts w:eastAsia="Times New Roman" w:cs="Times New Roman"/>
          <w:szCs w:val="24"/>
        </w:rPr>
        <w:t xml:space="preserve">κ. </w:t>
      </w:r>
      <w:r>
        <w:rPr>
          <w:rFonts w:eastAsia="Times New Roman" w:cs="Times New Roman"/>
          <w:szCs w:val="24"/>
        </w:rPr>
        <w:t>Αναγνωστοπούλου, Βουλευτή του ΣΥΡΙΖΑ.</w:t>
      </w:r>
    </w:p>
    <w:p w14:paraId="0675925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6759257"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0675925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κύριοι Υπουργοί, αγαπητοί και αγαπητές συνάδελφοι, ακούσαμε πολλά από το πρωί, κυρίως από την Αξιω</w:t>
      </w:r>
      <w:r>
        <w:rPr>
          <w:rFonts w:eastAsia="Times New Roman" w:cs="Times New Roman"/>
          <w:szCs w:val="24"/>
        </w:rPr>
        <w:t xml:space="preserve">ματική Αντιπολίτευση, αλλά και από την άλλη Αντιπολίτευση. Είναι, πραγματικά, σαν να ζούμε σε διαφορετικές χώρες. </w:t>
      </w:r>
    </w:p>
    <w:p w14:paraId="0675925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Είπε ο Υπουργός το πρωί ότι μ’ αυτό το νομοσχέδιο, όπως και με όλη την προσπάθεια που καταβάλλουμε για την εκπαίδευση από το 2015, έχουμε σκο</w:t>
      </w:r>
      <w:r>
        <w:rPr>
          <w:rFonts w:eastAsia="Times New Roman" w:cs="Times New Roman"/>
          <w:szCs w:val="24"/>
        </w:rPr>
        <w:t xml:space="preserve">πό να αλλάξουμε την αρχιτεκτονική στην εκπαίδευση. Αναφέρθηκε σε μερικά εμβληματικά νομοσχέδια και εμβληματικές αλλαγές. Θα μπορούσαμε να πούμε πάρα πολλές. </w:t>
      </w:r>
    </w:p>
    <w:p w14:paraId="067592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Εδώ θα κωδικοποιήσω δύο πράγματα. Τελικά, από το 2015 -που δεν πέρασαν όλα τα νομοσχέδια με τη δια</w:t>
      </w:r>
      <w:r>
        <w:rPr>
          <w:rFonts w:eastAsia="Times New Roman" w:cs="Times New Roman"/>
          <w:szCs w:val="24"/>
        </w:rPr>
        <w:t xml:space="preserve">δικασία του επείγοντος, τα περισσότερα πέρασαν κανονικά- συγκρούονται δύο διαφορετικές οπτικές και για την εκπαίδευση, αλλά και για την ίδια την κοινωνία. Αν από τη μία μεριά, η δική σας προσέγγιση είναι ότι έχουμε μία κοινωνία που τα ερωτήματα του καιρού </w:t>
      </w:r>
      <w:r>
        <w:rPr>
          <w:rFonts w:eastAsia="Times New Roman" w:cs="Times New Roman"/>
          <w:szCs w:val="24"/>
        </w:rPr>
        <w:t xml:space="preserve">της, τα ερωτήματα που θέτει η σύνθετη πραγματικότητα δεν μας αφορούν, αλλά προσπαθούμε να αποκαταστήσουμε μία ιδεοληπτική συνέχεια –και την ιδεοληπτική συνέχεια και την ιδεοληψία εσείς την έχετε και θα </w:t>
      </w:r>
      <w:r>
        <w:rPr>
          <w:rFonts w:eastAsia="Times New Roman" w:cs="Times New Roman"/>
          <w:szCs w:val="24"/>
        </w:rPr>
        <w:lastRenderedPageBreak/>
        <w:t xml:space="preserve">εξηγήσω παρακάτω- για μας το θέμα είναι ότι πρέπει να </w:t>
      </w:r>
      <w:r>
        <w:rPr>
          <w:rFonts w:eastAsia="Times New Roman" w:cs="Times New Roman"/>
          <w:szCs w:val="24"/>
        </w:rPr>
        <w:t xml:space="preserve">απαντήσουμε κατ’ εξοχήν στην εκπαίδευση, σύμφωνα με τα σύνθετα προβλήματα που θέτει η εποχή. </w:t>
      </w:r>
    </w:p>
    <w:p w14:paraId="0675925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Δεν ακούσαμε τίποτα άλλο εδώ μέσα για την κρίση, ότι είχαμε δέκα χρόνια κρίσης και τι συνέβη σ’ αυτά τα δέκα χρόνια. Είχαμε, πράγματι, πολιτικές ηγεσίες σ’ αυτόν </w:t>
      </w:r>
      <w:r>
        <w:rPr>
          <w:rFonts w:eastAsia="Times New Roman" w:cs="Times New Roman"/>
          <w:szCs w:val="24"/>
        </w:rPr>
        <w:t>τον τόπο –κι εγώ δεν πρόκειται να μηδενίσω τα πάντα- που άκουγαν τα ερωτήματα που έθετε η κοινωνία, τις ανάγκες που έθετε ο καιρός, ο χρόνος και προσπαθούσαν να απαντήσουμε με περισσότερο ή λιγότερο αποτελεσματικό τρόπο. Ένας απ’ αυτούς ήταν και οι σχολικο</w:t>
      </w:r>
      <w:r>
        <w:rPr>
          <w:rFonts w:eastAsia="Times New Roman" w:cs="Times New Roman"/>
          <w:szCs w:val="24"/>
        </w:rPr>
        <w:t xml:space="preserve">ί σύμβουλοι. </w:t>
      </w:r>
    </w:p>
    <w:p w14:paraId="067592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 κρίσης –αλλά και πριν από την κρίση, κυρίως όμως στη διάρκεια της κρίσης μέχρι και σήμερα- η απάντηση που έδωσε η Αξιωματική Αντιπολίτευση δεν ήταν να ακούσει τα σύνθετα προβλήματα που αντιμετώπιζε η κοινωνία και στον χώρο της εκπαίδευσης</w:t>
      </w:r>
      <w:r>
        <w:rPr>
          <w:rFonts w:eastAsia="Times New Roman" w:cs="Times New Roman"/>
          <w:szCs w:val="24"/>
        </w:rPr>
        <w:t xml:space="preserve">. Την βρήκε την κρίση σαν μία ευκαιρία για να περάσει πράγματα, τα οποία όχι απλώς </w:t>
      </w:r>
      <w:r w:rsidRPr="007C7771">
        <w:rPr>
          <w:rFonts w:eastAsia="Times New Roman" w:cs="Times New Roman"/>
          <w:szCs w:val="24"/>
        </w:rPr>
        <w:t>κα</w:t>
      </w:r>
      <w:r w:rsidRPr="007C7771">
        <w:rPr>
          <w:rFonts w:eastAsia="Times New Roman" w:cs="Times New Roman"/>
          <w:szCs w:val="24"/>
        </w:rPr>
        <w:t>μ</w:t>
      </w:r>
      <w:r w:rsidRPr="007C7771">
        <w:rPr>
          <w:rFonts w:eastAsia="Times New Roman" w:cs="Times New Roman"/>
          <w:szCs w:val="24"/>
        </w:rPr>
        <w:t>μία</w:t>
      </w:r>
      <w:r>
        <w:rPr>
          <w:rFonts w:eastAsia="Times New Roman" w:cs="Times New Roman"/>
          <w:szCs w:val="24"/>
        </w:rPr>
        <w:t xml:space="preserve"> σχέση δεν είχαν με τις ανάγκες της κοινωνίας, αλλά αποπροσανατόλιζαν εντελώς την κοινωνία από τις </w:t>
      </w:r>
      <w:r w:rsidRPr="00FF0636">
        <w:rPr>
          <w:rFonts w:eastAsia="Times New Roman" w:cs="Times New Roman"/>
          <w:szCs w:val="24"/>
        </w:rPr>
        <w:t>πραγματικές της ανάγκες.</w:t>
      </w:r>
      <w:r w:rsidRPr="00FF0636">
        <w:rPr>
          <w:rFonts w:eastAsia="Times New Roman" w:cs="Times New Roman"/>
          <w:szCs w:val="24"/>
        </w:rPr>
        <w:t xml:space="preserve"> </w:t>
      </w:r>
    </w:p>
    <w:p w14:paraId="0675925D" w14:textId="77777777" w:rsidR="00866F2D" w:rsidRDefault="003A64EF">
      <w:pPr>
        <w:tabs>
          <w:tab w:val="left" w:pos="3873"/>
        </w:tabs>
        <w:spacing w:line="600" w:lineRule="auto"/>
        <w:ind w:firstLine="720"/>
        <w:jc w:val="both"/>
        <w:rPr>
          <w:rFonts w:eastAsia="Times New Roman" w:cs="Times New Roman"/>
          <w:szCs w:val="24"/>
        </w:rPr>
      </w:pPr>
      <w:r w:rsidRPr="00FF0636">
        <w:rPr>
          <w:rFonts w:eastAsia="Times New Roman" w:cs="Times New Roman"/>
          <w:szCs w:val="24"/>
        </w:rPr>
        <w:lastRenderedPageBreak/>
        <w:t xml:space="preserve">Σε αυτό το πλαίσιο </w:t>
      </w:r>
      <w:r>
        <w:rPr>
          <w:rFonts w:eastAsia="Times New Roman" w:cs="Times New Roman"/>
          <w:szCs w:val="24"/>
        </w:rPr>
        <w:t>και οι σχολικοί σύμβουλ</w:t>
      </w:r>
      <w:r>
        <w:rPr>
          <w:rFonts w:eastAsia="Times New Roman" w:cs="Times New Roman"/>
          <w:szCs w:val="24"/>
        </w:rPr>
        <w:t xml:space="preserve">οι και οι δομές στήριξης τέθηκαν σε μια γενική αρχή: η ελίτ των άριστων, μια διοικητική δομή των άριστων, η οποία </w:t>
      </w:r>
      <w:r w:rsidRPr="00E57B5A">
        <w:rPr>
          <w:rFonts w:eastAsia="Times New Roman" w:cs="Times New Roman"/>
          <w:szCs w:val="24"/>
        </w:rPr>
        <w:t>πρέπει να</w:t>
      </w:r>
      <w:r>
        <w:rPr>
          <w:rFonts w:eastAsia="Times New Roman" w:cs="Times New Roman"/>
          <w:szCs w:val="24"/>
        </w:rPr>
        <w:t xml:space="preserve"> ελέγχει, να κατευθύνει και να διευθύνει τους εκπαιδευτικούς, στους οποίους δεν είχατε εμπιστοσύνη.</w:t>
      </w:r>
    </w:p>
    <w:p w14:paraId="0675925E" w14:textId="77777777" w:rsidR="00866F2D" w:rsidRDefault="003A64EF">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0675925F"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Ναι, η κατάργηση του </w:t>
      </w:r>
      <w:r>
        <w:rPr>
          <w:rFonts w:eastAsia="Times New Roman" w:cs="Times New Roman"/>
          <w:szCs w:val="24"/>
        </w:rPr>
        <w:t>π.δ.</w:t>
      </w:r>
      <w:r>
        <w:rPr>
          <w:rFonts w:eastAsia="Times New Roman" w:cs="Times New Roman"/>
          <w:szCs w:val="24"/>
        </w:rPr>
        <w:t xml:space="preserve">152 είναι πάρα πολύ σημαντική. Δεν θα μπω στην αντιδικία αν ήταν για απολύσεις ή όχι. Έχουμε την εμπειρία της διαθεσιμότητας και όλων αυτών. </w:t>
      </w:r>
      <w:r w:rsidRPr="00AC526C">
        <w:rPr>
          <w:rFonts w:eastAsia="Times New Roman" w:cs="Times New Roman"/>
          <w:szCs w:val="24"/>
        </w:rPr>
        <w:t>Όμως</w:t>
      </w:r>
      <w:r>
        <w:rPr>
          <w:rFonts w:eastAsia="Times New Roman" w:cs="Times New Roman"/>
          <w:szCs w:val="24"/>
        </w:rPr>
        <w:t>, το κυριό</w:t>
      </w:r>
      <w:r>
        <w:rPr>
          <w:rFonts w:eastAsia="Times New Roman" w:cs="Times New Roman"/>
          <w:szCs w:val="24"/>
        </w:rPr>
        <w:t xml:space="preserve">τερο ήταν ο φόβος που ενέπνευσε στους εκπαιδευτικούς. Δεν είσαστε σε τόση επαφή όση διατείνεστε με την εκπαιδευτική κοινότητα. Γιατί δημιούργησε φόβο; Επειδή δημιουργήθηκε μια ιεραρχική δομή των άριστων απέναντι σε κάποιους </w:t>
      </w:r>
      <w:r w:rsidRPr="002940B6">
        <w:rPr>
          <w:rFonts w:eastAsia="Times New Roman"/>
          <w:szCs w:val="24"/>
        </w:rPr>
        <w:t>οι οποίοι</w:t>
      </w:r>
      <w:r>
        <w:rPr>
          <w:rFonts w:eastAsia="Times New Roman" w:cs="Times New Roman"/>
          <w:szCs w:val="24"/>
        </w:rPr>
        <w:t xml:space="preserve"> είναι μονίμως επιρρεπε</w:t>
      </w:r>
      <w:r>
        <w:rPr>
          <w:rFonts w:eastAsia="Times New Roman" w:cs="Times New Roman"/>
          <w:szCs w:val="24"/>
        </w:rPr>
        <w:t xml:space="preserve">ίς στο να κάνουν άσχημα πράγματα, δηλαδή να μην εξυπηρετούν τον εκπαιδευτικό στόχο. Ποιος είναι ο στόχος αυτός; Κανένας δεν </w:t>
      </w:r>
      <w:r>
        <w:rPr>
          <w:rFonts w:eastAsia="Times New Roman" w:cs="Times New Roman"/>
          <w:szCs w:val="24"/>
        </w:rPr>
        <w:lastRenderedPageBreak/>
        <w:t>μας εξήγησε μέσα σε αυτή την αίθουσα. Ισόβιοι άριστοι δεν υπάρχουν στην εκπαίδευση. Εκπαιδευτικοί είμαστε πολλοί από εμάς εδώ και το</w:t>
      </w:r>
      <w:r>
        <w:rPr>
          <w:rFonts w:eastAsia="Times New Roman" w:cs="Times New Roman"/>
          <w:szCs w:val="24"/>
        </w:rPr>
        <w:t xml:space="preserve"> ξέρουμε πάρα πολύ καλά. </w:t>
      </w:r>
    </w:p>
    <w:p w14:paraId="06759260"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Πού δοκιμάζεται ο εκπαιδευτικός; Κατ’ εξοχήν δοκιμάζεται στη σχολική τάξη. Ποια ήταν τα κρίσιμα προβλήματα που αντιμετώπισαν οι εκπαιδευτικοί; Μιλήστε με όποιον εκπαιδευτικό θέλετε, αν έχετε επαφές. Ήταν ότι είχαν πια ένα πολυσύνθ</w:t>
      </w:r>
      <w:r>
        <w:rPr>
          <w:rFonts w:eastAsia="Times New Roman" w:cs="Times New Roman"/>
          <w:szCs w:val="24"/>
        </w:rPr>
        <w:t xml:space="preserve">ετο σχολείο μέσα στην ίδια την τάξη, παιδιά από διαφορετικές </w:t>
      </w:r>
      <w:proofErr w:type="spellStart"/>
      <w:r>
        <w:rPr>
          <w:rFonts w:eastAsia="Times New Roman" w:cs="Times New Roman"/>
          <w:szCs w:val="24"/>
        </w:rPr>
        <w:t>εθνοτικές</w:t>
      </w:r>
      <w:proofErr w:type="spellEnd"/>
      <w:r>
        <w:rPr>
          <w:rFonts w:eastAsia="Times New Roman" w:cs="Times New Roman"/>
          <w:szCs w:val="24"/>
        </w:rPr>
        <w:t xml:space="preserve">, από διαφορετικές θρησκευτικές καταγωγές, από διαφορετικές οικογενειακές καταστάσεις. Η κρίση αυτά τα επιδείνωσε πάρα πολύ. </w:t>
      </w:r>
    </w:p>
    <w:p w14:paraId="06759261" w14:textId="77777777" w:rsidR="00866F2D" w:rsidRDefault="003A64EF">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w:t>
      </w:r>
      <w:r w:rsidRPr="005143EC">
        <w:rPr>
          <w:rFonts w:eastAsia="Times New Roman" w:cs="Times New Roman"/>
          <w:szCs w:val="24"/>
        </w:rPr>
        <w:t xml:space="preserve">υ χρόνου ομιλίας </w:t>
      </w:r>
      <w:r>
        <w:rPr>
          <w:rFonts w:eastAsia="Times New Roman" w:cs="Times New Roman"/>
          <w:szCs w:val="24"/>
        </w:rPr>
        <w:t>της κυρίας Βουλευτού</w:t>
      </w:r>
      <w:r w:rsidRPr="005143EC">
        <w:rPr>
          <w:rFonts w:eastAsia="Times New Roman" w:cs="Times New Roman"/>
          <w:szCs w:val="24"/>
        </w:rPr>
        <w:t>)</w:t>
      </w:r>
    </w:p>
    <w:p w14:paraId="067592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w:t>
      </w:r>
      <w:r w:rsidRPr="00A341B8">
        <w:rPr>
          <w:rFonts w:eastAsia="Times New Roman" w:cs="Times New Roman"/>
          <w:szCs w:val="24"/>
        </w:rPr>
        <w:t>κύριε Πρόεδρε,</w:t>
      </w:r>
      <w:r>
        <w:rPr>
          <w:rFonts w:eastAsia="Times New Roman" w:cs="Times New Roman"/>
          <w:szCs w:val="24"/>
        </w:rPr>
        <w:t xml:space="preserve"> και ολοκληρώνω.</w:t>
      </w:r>
    </w:p>
    <w:p w14:paraId="0675926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Άρα, ο ένας σχολικός σύμβουλος, ένα μονοπρόσωπο όργανο, όσο σημαντικό και να είναι, </w:t>
      </w:r>
      <w:r w:rsidRPr="00224BE3">
        <w:rPr>
          <w:rFonts w:eastAsia="Times New Roman" w:cs="Times New Roman"/>
          <w:szCs w:val="24"/>
        </w:rPr>
        <w:t>μπορεί να</w:t>
      </w:r>
      <w:r>
        <w:rPr>
          <w:rFonts w:eastAsia="Times New Roman" w:cs="Times New Roman"/>
          <w:szCs w:val="24"/>
        </w:rPr>
        <w:t xml:space="preserve"> απαντήσει στις απαιτήσεις μιας εποχής τόσο δύσκολης όση βίωσε </w:t>
      </w:r>
      <w:r>
        <w:rPr>
          <w:rFonts w:eastAsia="Times New Roman" w:cs="Times New Roman"/>
          <w:szCs w:val="24"/>
        </w:rPr>
        <w:lastRenderedPageBreak/>
        <w:t>η ε</w:t>
      </w:r>
      <w:r>
        <w:rPr>
          <w:rFonts w:eastAsia="Times New Roman" w:cs="Times New Roman"/>
          <w:szCs w:val="24"/>
        </w:rPr>
        <w:t xml:space="preserve">λληνική κοινωνία; Και δεν είναι μόνο η κρίση. Στα διάφορα συμβούλια Υπουργών που είχα πάρει μέρος -και φαντάζομαι και εσείς, </w:t>
      </w:r>
      <w:r w:rsidRPr="00390D90">
        <w:rPr>
          <w:rFonts w:eastAsia="Times New Roman" w:cs="Times New Roman"/>
          <w:szCs w:val="24"/>
        </w:rPr>
        <w:t>κύριε Υπουργέ,</w:t>
      </w:r>
      <w:r>
        <w:rPr>
          <w:rFonts w:eastAsia="Times New Roman" w:cs="Times New Roman"/>
          <w:szCs w:val="24"/>
        </w:rPr>
        <w:t xml:space="preserve"> θα το ξέρετε καλύτερα από εμένα- το μεγάλο ερώτημα που </w:t>
      </w:r>
      <w:proofErr w:type="spellStart"/>
      <w:r>
        <w:rPr>
          <w:rFonts w:eastAsia="Times New Roman" w:cs="Times New Roman"/>
          <w:szCs w:val="24"/>
        </w:rPr>
        <w:t>ετίθετο</w:t>
      </w:r>
      <w:proofErr w:type="spellEnd"/>
      <w:r>
        <w:rPr>
          <w:rFonts w:eastAsia="Times New Roman" w:cs="Times New Roman"/>
          <w:szCs w:val="24"/>
        </w:rPr>
        <w:t xml:space="preserve"> ήταν: Καλά η γνώση, καλά οι δεξιότητες. Έχουμε ένα πρ</w:t>
      </w:r>
      <w:r>
        <w:rPr>
          <w:rFonts w:eastAsia="Times New Roman" w:cs="Times New Roman"/>
          <w:szCs w:val="24"/>
        </w:rPr>
        <w:t xml:space="preserve">όβλημα εκπαίδευσης πια της νέας γενιάς μετά από τρομοκρατικά χτυπήματα, το πώς ενισχύουμε τους εκπαιδευτικούς μέσα στη τάξη, γιατί υπάρχει το μείζον πρόβλημα. </w:t>
      </w:r>
    </w:p>
    <w:p w14:paraId="0675926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Ο εκπαιδευτικός, λοιπόν, ειδικά εδώ στην Ελλάδα σήκωσε ένα τεράστιο φορτίο. Χρειάζεται, λοιπόν, </w:t>
      </w:r>
      <w:r>
        <w:rPr>
          <w:rFonts w:eastAsia="Times New Roman" w:cs="Times New Roman"/>
          <w:szCs w:val="24"/>
        </w:rPr>
        <w:t xml:space="preserve">μια δομή διεπιστημονική η οποία να </w:t>
      </w:r>
      <w:r w:rsidRPr="00224BE3">
        <w:rPr>
          <w:rFonts w:eastAsia="Times New Roman" w:cs="Times New Roman"/>
          <w:szCs w:val="24"/>
        </w:rPr>
        <w:t xml:space="preserve">μπορεί </w:t>
      </w:r>
      <w:r>
        <w:rPr>
          <w:rFonts w:eastAsia="Times New Roman" w:cs="Times New Roman"/>
          <w:szCs w:val="24"/>
        </w:rPr>
        <w:t xml:space="preserve">και να επιμορφώνει και να στηρίζει και κυρίως να αξιοποιεί την εμπειρία αυτών των ανθρώπων μέσα στην εκπαιδευτική διαδικασία. </w:t>
      </w:r>
    </w:p>
    <w:p w14:paraId="0675926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να πω κάτι πάνω σε αυτό, γιατί δεν το έχουμε ίσως προσέξει. Το είπε κάποιος συ</w:t>
      </w:r>
      <w:r>
        <w:rPr>
          <w:rFonts w:eastAsia="Times New Roman" w:cs="Times New Roman"/>
          <w:szCs w:val="24"/>
        </w:rPr>
        <w:t xml:space="preserve">νάδελφος το πρωί από τον </w:t>
      </w:r>
      <w:r w:rsidRPr="009E3DD6">
        <w:rPr>
          <w:rFonts w:eastAsia="Times New Roman" w:cs="Times New Roman"/>
          <w:szCs w:val="24"/>
        </w:rPr>
        <w:t>ΣΥΡΙΖΑ</w:t>
      </w:r>
      <w:r>
        <w:rPr>
          <w:rFonts w:eastAsia="Times New Roman" w:cs="Times New Roman"/>
          <w:szCs w:val="24"/>
        </w:rPr>
        <w:t xml:space="preserve">, </w:t>
      </w:r>
      <w:r w:rsidRPr="001878DA">
        <w:rPr>
          <w:rFonts w:eastAsia="Times New Roman" w:cs="Times New Roman"/>
          <w:szCs w:val="24"/>
        </w:rPr>
        <w:t>νομίζω</w:t>
      </w:r>
      <w:r>
        <w:rPr>
          <w:rFonts w:eastAsia="Times New Roman" w:cs="Times New Roman"/>
          <w:szCs w:val="24"/>
        </w:rPr>
        <w:t xml:space="preserve">. Αυτό που παράγεται μέσα στη σχολική αίθουσα έχει τεράστια σημασία. Μπορούμε αυτό να το χρησιμοποιήσουμε; Όταν λέει το </w:t>
      </w:r>
      <w:r w:rsidRPr="00823F09">
        <w:rPr>
          <w:rFonts w:eastAsia="Times New Roman" w:cs="Times New Roman"/>
          <w:szCs w:val="24"/>
        </w:rPr>
        <w:t>νομοσχέδιο</w:t>
      </w:r>
      <w:r>
        <w:rPr>
          <w:rFonts w:eastAsia="Times New Roman" w:cs="Times New Roman"/>
          <w:szCs w:val="24"/>
        </w:rPr>
        <w:t xml:space="preserve"> ότι ο σύλλογος διδασκόντων μπαίνει στον πυρήνα αυτής της </w:t>
      </w:r>
      <w:r>
        <w:rPr>
          <w:rFonts w:eastAsia="Times New Roman" w:cs="Times New Roman"/>
          <w:szCs w:val="24"/>
        </w:rPr>
        <w:lastRenderedPageBreak/>
        <w:t>επεξεργασίας που γίνεται με τ</w:t>
      </w:r>
      <w:r>
        <w:rPr>
          <w:rFonts w:eastAsia="Times New Roman" w:cs="Times New Roman"/>
          <w:szCs w:val="24"/>
        </w:rPr>
        <w:t xml:space="preserve">ο </w:t>
      </w:r>
      <w:r w:rsidRPr="00823F09">
        <w:rPr>
          <w:rFonts w:eastAsia="Times New Roman" w:cs="Times New Roman"/>
          <w:szCs w:val="24"/>
        </w:rPr>
        <w:t>νομοσχέδιο</w:t>
      </w:r>
      <w:r>
        <w:rPr>
          <w:rFonts w:eastAsia="Times New Roman" w:cs="Times New Roman"/>
          <w:szCs w:val="24"/>
        </w:rPr>
        <w:t xml:space="preserve">, μπορούμε να καταλάβουμε τι σημαίνει αυτό; </w:t>
      </w:r>
    </w:p>
    <w:p w14:paraId="0675926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είχα να πω πάρα πολλά. Θέλω, </w:t>
      </w:r>
      <w:r w:rsidRPr="00AC526C">
        <w:rPr>
          <w:rFonts w:eastAsia="Times New Roman" w:cs="Times New Roman"/>
          <w:szCs w:val="24"/>
        </w:rPr>
        <w:t>όμως</w:t>
      </w:r>
      <w:r>
        <w:rPr>
          <w:rFonts w:eastAsia="Times New Roman" w:cs="Times New Roman"/>
          <w:szCs w:val="24"/>
        </w:rPr>
        <w:t xml:space="preserve">, να πω ένα πράγμα. Φωνάζετε από το πρωί ότι εμείς μιλάμε για κανονικότητα και όλα αυτά. Όλη η προσπάθεια που έγινε από το 2015 ήταν να φέρουμε μια όσο το δυνατόν </w:t>
      </w:r>
      <w:r>
        <w:rPr>
          <w:rFonts w:eastAsia="Times New Roman" w:cs="Times New Roman"/>
          <w:szCs w:val="24"/>
        </w:rPr>
        <w:t>ισορροπία, η οποία ανατράπηκε και πριν από την κρίση, αλλά κυρίως μέσα στην κρίση, δηλαδή να αναδειχθεί ο ρόλος του δημόσιο σχολείου, άρα και οι υποστηρικτικές δομές, στον βαθμό στον οποίο χρειαζόταν να γίνει.</w:t>
      </w:r>
    </w:p>
    <w:p w14:paraId="06759267" w14:textId="77777777" w:rsidR="00866F2D" w:rsidRDefault="003A64EF">
      <w:pPr>
        <w:spacing w:line="600" w:lineRule="auto"/>
        <w:ind w:firstLine="720"/>
        <w:jc w:val="both"/>
        <w:rPr>
          <w:rFonts w:eastAsia="Times New Roman" w:cs="Times New Roman"/>
          <w:color w:val="FF0000"/>
          <w:szCs w:val="24"/>
        </w:rPr>
      </w:pPr>
      <w:r>
        <w:rPr>
          <w:rFonts w:eastAsia="Times New Roman" w:cs="Times New Roman"/>
          <w:szCs w:val="24"/>
        </w:rPr>
        <w:t xml:space="preserve">Δεν θα πω διάφορα άλλα πράγματα τα οποία θα ήταν σημαντικά, αλλά εγώ δεν καταλαβαίνω ένα πράγμα. Εδώ ο κόσμος γκρεμιζόταν όλα αυτά τα χρόνια, ο κόσμος ο δικός μας, της κοινωνίας ο κόσμος </w:t>
      </w:r>
      <w:r w:rsidRPr="00F00A5B">
        <w:rPr>
          <w:rFonts w:eastAsia="Times New Roman" w:cs="Times New Roman"/>
          <w:szCs w:val="24"/>
        </w:rPr>
        <w:t xml:space="preserve">και εσείς μένατε κολλημένοι σε ένα πράγμα, την αριστεία. </w:t>
      </w:r>
    </w:p>
    <w:p w14:paraId="0675926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Αριστεία εί</w:t>
      </w:r>
      <w:r>
        <w:rPr>
          <w:rFonts w:eastAsia="Times New Roman" w:cs="Times New Roman"/>
          <w:szCs w:val="24"/>
        </w:rPr>
        <w:t xml:space="preserve">ναι να μπορεί να επιβιώσει ένα δημόσιο σύστημα. Αριστεία είναι να μπορούν οι καθηγητές να κάνουν τη δουλειά τους. Αριστεία είναι να γυρίσουν οι νέοι από το εξωτερικό και να τους δίνονται υποτροφίες. Αριστεία είναι να διατηρηθούν τα </w:t>
      </w:r>
      <w:r>
        <w:rPr>
          <w:rFonts w:eastAsia="Times New Roman" w:cs="Times New Roman"/>
          <w:szCs w:val="24"/>
        </w:rPr>
        <w:t>π</w:t>
      </w:r>
      <w:r>
        <w:rPr>
          <w:rFonts w:eastAsia="Times New Roman" w:cs="Times New Roman"/>
          <w:szCs w:val="24"/>
        </w:rPr>
        <w:t>ανεπιστήμια όρθια, όλες</w:t>
      </w:r>
      <w:r>
        <w:rPr>
          <w:rFonts w:eastAsia="Times New Roman" w:cs="Times New Roman"/>
          <w:szCs w:val="24"/>
        </w:rPr>
        <w:t xml:space="preserve"> οι δομές όρθιες με την αύξηση του </w:t>
      </w:r>
      <w:r>
        <w:rPr>
          <w:rFonts w:eastAsia="Times New Roman" w:cs="Times New Roman"/>
          <w:szCs w:val="24"/>
        </w:rPr>
        <w:t>π</w:t>
      </w:r>
      <w:r>
        <w:rPr>
          <w:rFonts w:eastAsia="Times New Roman" w:cs="Times New Roman"/>
          <w:szCs w:val="24"/>
        </w:rPr>
        <w:t xml:space="preserve">ροϋπολογισμού. Αριστεία είναι να μην ουρλιάζετε από το πρωί έως το βράδυ και υπονομεύετε τα δημόσια </w:t>
      </w:r>
      <w:r>
        <w:rPr>
          <w:rFonts w:eastAsia="Times New Roman" w:cs="Times New Roman"/>
          <w:szCs w:val="24"/>
        </w:rPr>
        <w:t>π</w:t>
      </w:r>
      <w:r>
        <w:rPr>
          <w:rFonts w:eastAsia="Times New Roman" w:cs="Times New Roman"/>
          <w:szCs w:val="24"/>
        </w:rPr>
        <w:t>ανεπιστήμια ότι υπάρχει βία και ανομία. Έλεος! Και βγαίνουν δικοί σας πρυτάνεις και λένε: «Σταματήστε το αυτό το βιολί,</w:t>
      </w:r>
      <w:r>
        <w:rPr>
          <w:rFonts w:eastAsia="Times New Roman" w:cs="Times New Roman"/>
          <w:szCs w:val="24"/>
        </w:rPr>
        <w:t xml:space="preserve"> δεν είναι αυτό τα </w:t>
      </w:r>
      <w:r>
        <w:rPr>
          <w:rFonts w:eastAsia="Times New Roman" w:cs="Times New Roman"/>
          <w:szCs w:val="24"/>
        </w:rPr>
        <w:t>π</w:t>
      </w:r>
      <w:r>
        <w:rPr>
          <w:rFonts w:eastAsia="Times New Roman" w:cs="Times New Roman"/>
          <w:szCs w:val="24"/>
        </w:rPr>
        <w:t xml:space="preserve">ανεπιστήμια». </w:t>
      </w:r>
    </w:p>
    <w:p w14:paraId="0675926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Λοιπόν, εγώ λέω ότι πρέπει να αντιμετωπιστεί με σοβαρότητα το νομοσχέδιο. Βεβαίως, ο καθένας μπορεί να έχει τις αντιρρήσεις του, αλλά τις αντιρρήσεις στο πώς απαντάτε σε αυτή τη νέα εποχή, που έχει γίνει πολύ πιο πολύπλοκ</w:t>
      </w:r>
      <w:r>
        <w:rPr>
          <w:rFonts w:eastAsia="Times New Roman" w:cs="Times New Roman"/>
          <w:szCs w:val="24"/>
        </w:rPr>
        <w:t xml:space="preserve">η και πολύ πιο δύσκολη από ό,τι ήταν πριν. </w:t>
      </w:r>
    </w:p>
    <w:p w14:paraId="0675926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Και θέλω να πω: Φωνάζετε για τα ΠΕΚΕΣ, για το ΚΕΣΥ και όλα αυτά. Εγώ είδα, μπορεί να κάνω λάθος, κύριοι Υπουργοί, ότι τα ΚΕΣΥ αυξάνονται, οι συνολικές περιοχές μάλιστα. Και εγώ με πολλή χαρά, επειδή υπάρχουν προβ</w:t>
      </w:r>
      <w:r>
        <w:rPr>
          <w:rFonts w:eastAsia="Times New Roman" w:cs="Times New Roman"/>
          <w:szCs w:val="24"/>
        </w:rPr>
        <w:t xml:space="preserve">λήματα, στην Πάτρα για παράδειγμα θα έχουμε ένα ΚΕΣΥ επιπλέον. </w:t>
      </w:r>
    </w:p>
    <w:p w14:paraId="0675926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926C" w14:textId="77777777" w:rsidR="00866F2D" w:rsidRDefault="003A64EF">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0675926D"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Και εγώ σας ευχαριστώ.</w:t>
      </w:r>
    </w:p>
    <w:p w14:paraId="0675926E"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Προτού σας δώσω τον λόγο,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κυρίες και κύριοι συνάδελφοι, έχω την τ</w:t>
      </w:r>
      <w:r>
        <w:rPr>
          <w:rFonts w:eastAsia="Times New Roman" w:cs="Times New Roman"/>
          <w:szCs w:val="24"/>
        </w:rPr>
        <w:t xml:space="preserve">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szCs w:val="24"/>
        </w:rPr>
        <w:t xml:space="preserve"> Βουλής των Ελλήνων, δεκαπέντε  μαθητές και μαθήτριες </w:t>
      </w:r>
      <w:r>
        <w:rPr>
          <w:rFonts w:eastAsia="Times New Roman" w:cs="Times New Roman"/>
          <w:szCs w:val="24"/>
        </w:rPr>
        <w:lastRenderedPageBreak/>
        <w:t>και τρεις συνοδοί</w:t>
      </w:r>
      <w:r>
        <w:rPr>
          <w:rFonts w:eastAsia="Times New Roman" w:cs="Times New Roman"/>
          <w:szCs w:val="24"/>
        </w:rPr>
        <w:t xml:space="preserve"> </w:t>
      </w:r>
      <w:r>
        <w:rPr>
          <w:rFonts w:eastAsia="Times New Roman" w:cs="Times New Roman"/>
          <w:szCs w:val="24"/>
        </w:rPr>
        <w:t xml:space="preserve">εκπαιδευτικοί τους, από το Δημοτικό Σχολείο Καστελιού </w:t>
      </w:r>
      <w:proofErr w:type="spellStart"/>
      <w:r>
        <w:rPr>
          <w:rFonts w:eastAsia="Times New Roman" w:cs="Times New Roman"/>
          <w:szCs w:val="24"/>
        </w:rPr>
        <w:t>Πεδιάδος</w:t>
      </w:r>
      <w:proofErr w:type="spellEnd"/>
      <w:r>
        <w:rPr>
          <w:rFonts w:eastAsia="Times New Roman" w:cs="Times New Roman"/>
          <w:szCs w:val="24"/>
        </w:rPr>
        <w:t xml:space="preserve"> Ηρακλείου. </w:t>
      </w:r>
    </w:p>
    <w:p w14:paraId="0675926F" w14:textId="77777777" w:rsidR="00866F2D" w:rsidRDefault="003A64EF">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r>
        <w:rPr>
          <w:rFonts w:eastAsia="Times New Roman" w:cs="Times New Roman"/>
          <w:szCs w:val="24"/>
        </w:rPr>
        <w:tab/>
      </w:r>
    </w:p>
    <w:p w14:paraId="06759270"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759271"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 Κοινοβο</w:t>
      </w:r>
      <w:r>
        <w:rPr>
          <w:rFonts w:eastAsia="Times New Roman" w:cs="Times New Roman"/>
          <w:szCs w:val="24"/>
        </w:rPr>
        <w:t>υλευτική Εκπρόσωπος του ΣΥΡΙΖΑ.</w:t>
      </w:r>
    </w:p>
    <w:p w14:paraId="06759272"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06759273"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06759274"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σκόπευα να κάνω κα</w:t>
      </w:r>
      <w:r>
        <w:rPr>
          <w:rFonts w:eastAsia="Times New Roman" w:cs="Times New Roman"/>
          <w:szCs w:val="24"/>
        </w:rPr>
        <w:t>μ</w:t>
      </w:r>
      <w:r>
        <w:rPr>
          <w:rFonts w:eastAsia="Times New Roman" w:cs="Times New Roman"/>
          <w:szCs w:val="24"/>
        </w:rPr>
        <w:t xml:space="preserve">μία αναφορά σε θέματα της επικαιρότητας, προκλήθηκα ωστόσο από </w:t>
      </w:r>
      <w:proofErr w:type="spellStart"/>
      <w:r>
        <w:rPr>
          <w:rFonts w:eastAsia="Times New Roman" w:cs="Times New Roman"/>
          <w:szCs w:val="24"/>
        </w:rPr>
        <w:t>προλαλήσαντα</w:t>
      </w:r>
      <w:proofErr w:type="spellEnd"/>
      <w:r>
        <w:rPr>
          <w:rFonts w:eastAsia="Times New Roman" w:cs="Times New Roman"/>
          <w:szCs w:val="24"/>
        </w:rPr>
        <w:t xml:space="preserve"> Βουλευτή της Αξιωμα</w:t>
      </w:r>
      <w:r>
        <w:rPr>
          <w:rFonts w:eastAsia="Times New Roman" w:cs="Times New Roman"/>
          <w:szCs w:val="24"/>
        </w:rPr>
        <w:t>τικής Αντιπολίτευσης, ο οποίος έκανε αναφορά στο ονοματολογικό της Πρώην Γιουγκοσλαβικής Δημοκρατίας της Μακεδονίας</w:t>
      </w:r>
      <w:r w:rsidRPr="00B05308">
        <w:rPr>
          <w:rFonts w:eastAsia="Times New Roman" w:cs="Times New Roman"/>
          <w:szCs w:val="24"/>
        </w:rPr>
        <w:t xml:space="preserve">, </w:t>
      </w:r>
      <w:r>
        <w:rPr>
          <w:rFonts w:eastAsia="Times New Roman" w:cs="Times New Roman"/>
          <w:szCs w:val="24"/>
        </w:rPr>
        <w:t>οι διαπραγματεύσεις για το οποίο βρίσκονται σε κρίσιμη καμπή.</w:t>
      </w:r>
    </w:p>
    <w:p w14:paraId="06759275"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Για μία ακόμα φορά, λυπάμαι που το λέω, αλλά η Αξιωματική Αντιπολίτευση εμφαν</w:t>
      </w:r>
      <w:r>
        <w:rPr>
          <w:rFonts w:eastAsia="Times New Roman" w:cs="Times New Roman"/>
          <w:szCs w:val="24"/>
        </w:rPr>
        <w:t xml:space="preserve">ίζεται κατώτερη των περιστάσεων, αλλάζοντας συνεχώς θέσεις, αποφεύγει να παρουσιάσει μία ξεκάθαρη στάση. Και φαίνεται ότι τον τόνο πραγματικά αυτή τη στιγμή τον δίνει ο κ. Σαμαράς. </w:t>
      </w:r>
    </w:p>
    <w:p w14:paraId="06759276"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Εχθές ο κ. Μητσοτάκης εγκάλεσε την παρούσα Κυβέρνηση και μάλιστα χαρακτήρι</w:t>
      </w:r>
      <w:r>
        <w:rPr>
          <w:rFonts w:eastAsia="Times New Roman" w:cs="Times New Roman"/>
          <w:szCs w:val="24"/>
        </w:rPr>
        <w:t xml:space="preserve">σε «επικίνδυνο για τα εθνικά συμφέροντα» τον Πρωθυπουργό. Φαίνεται δεν έχει διδαχθεί τίποτα από την εμπειρία του 1992 που ήταν μία ιστορική, μία προνομιακή ευκαιρία να λυθεί το πρόβλημα. Όλοι γνωρίζουμε –νομίζω- για ποιο λόγο φτάσαμε εδώ, να έχουν περάσει </w:t>
      </w:r>
      <w:r>
        <w:rPr>
          <w:rFonts w:eastAsia="Times New Roman" w:cs="Times New Roman"/>
          <w:szCs w:val="24"/>
        </w:rPr>
        <w:t xml:space="preserve">δεκαετίες, ώστε επιτέλους να μπορέσει να επιλυθεί το ζήτημα της Πρώην Γιουγκοσλαβικής Δημοκρατίας της Μακεδονίας και ποιων τα λάθη καλούμαστε να διορθώσουμε. Για τον κ. Μητσοτάκη εκείνοι είναι εθνικά ωφέλιμοι, εμείς είμαστε εθνικά επικίνδυνοι. Κατηγορείτε </w:t>
      </w:r>
      <w:r>
        <w:rPr>
          <w:rFonts w:eastAsia="Times New Roman" w:cs="Times New Roman"/>
          <w:szCs w:val="24"/>
        </w:rPr>
        <w:t xml:space="preserve">τον Υπουργό Εξωτερικών ότι υπερασπίζεται τα επιχειρήματα των γειτόνων μας, παρά τα συμφέροντα της χώρας. Αντί λοιπόν να κάνουμε μία ακατάσχετη λασπολογία, θα ήταν ενδιαφέρον να μάθουμε τι έχει να μας πει η Νέα </w:t>
      </w:r>
      <w:r>
        <w:rPr>
          <w:rFonts w:eastAsia="Times New Roman" w:cs="Times New Roman"/>
          <w:szCs w:val="24"/>
        </w:rPr>
        <w:lastRenderedPageBreak/>
        <w:t>Δημοκρατία για την ονομασία «Δημοκρατία της Μα</w:t>
      </w:r>
      <w:r>
        <w:rPr>
          <w:rFonts w:eastAsia="Times New Roman" w:cs="Times New Roman"/>
          <w:szCs w:val="24"/>
        </w:rPr>
        <w:t xml:space="preserve">κεδονίας-Σκόπια» την οποία συζητούσε η </w:t>
      </w:r>
      <w:r>
        <w:rPr>
          <w:rFonts w:eastAsia="Times New Roman" w:cs="Times New Roman"/>
          <w:szCs w:val="24"/>
        </w:rPr>
        <w:t>κ</w:t>
      </w:r>
      <w:r>
        <w:rPr>
          <w:rFonts w:eastAsia="Times New Roman" w:cs="Times New Roman"/>
          <w:szCs w:val="24"/>
        </w:rPr>
        <w:t xml:space="preserve">υβέρνησή της το 2006. </w:t>
      </w:r>
    </w:p>
    <w:p w14:paraId="06759277"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υποκρισία δεν σταματά βέβαια εδώ. Εχθές λέγατε στη Νέα Δημοκρατία ότι δεν είναι αποδεκτή η εκχώρηση μακεδονικής εθνότητας και μακεδονικής γλώσσας. Μας κάνει εντύπωση που δεν γνωρίζετε –και υπάρχουν τα ντοκουμέντα- ή μάλλον κάνετε πως δεν γνωρίζετε ότι το</w:t>
      </w:r>
      <w:r>
        <w:rPr>
          <w:rFonts w:eastAsia="Times New Roman" w:cs="Times New Roman"/>
          <w:szCs w:val="24"/>
        </w:rPr>
        <w:t xml:space="preserve"> 1977 η Ελλάδα είχε αναγνωρίσει μακεδονική γλώσσα. Και θα πρέπει να το θυμάστε. Και ο κ. Μητσοτάκης άλλωστε είχε γεννηθεί τότε. </w:t>
      </w:r>
    </w:p>
    <w:p w14:paraId="06759278"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επίσης -να μας πείτε- στο εξωτερικό και συγκεκριμένα στη Σόφια, στη Σύνοδο του Ευρωπαϊκού Λαϊκού Κόμματος κάνατε εκεί λό</w:t>
      </w:r>
      <w:r>
        <w:rPr>
          <w:rFonts w:eastAsia="Times New Roman" w:cs="Times New Roman"/>
          <w:szCs w:val="24"/>
        </w:rPr>
        <w:t xml:space="preserve">γο για ονομασία </w:t>
      </w:r>
      <w:proofErr w:type="spellStart"/>
      <w:r>
        <w:rPr>
          <w:rFonts w:eastAsia="Times New Roman" w:cs="Times New Roman"/>
          <w:szCs w:val="24"/>
          <w:lang w:val="en-US"/>
        </w:rPr>
        <w:t>erga</w:t>
      </w:r>
      <w:proofErr w:type="spellEnd"/>
      <w:r w:rsidRPr="00185EA5">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και για συνταγματική αλλαγή και στο εσωτερικό λέτε άλλα; Θα ήταν καλό λοιπόν να μας πείτε ποια είναι η θέση σας και αν θα πρέπει, επιτέλους ή όχι, να λυθεί.</w:t>
      </w:r>
    </w:p>
    <w:p w14:paraId="06759279"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Με αφορμή αυτό, θα ήθελα επίσης να κάνω μία αναφορά και να απαντήσω και </w:t>
      </w:r>
      <w:r>
        <w:rPr>
          <w:rFonts w:eastAsia="Times New Roman"/>
          <w:szCs w:val="24"/>
        </w:rPr>
        <w:t xml:space="preserve">στα όσα είπε το πρωί ο συνάδελφος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Νέας Δημοκρατίας κ. Τζαβάρας. Ο κ. Τζαβάρας δεν θα έλεγα ότι έκανε ψυχογράφημα, αλλά έκανε μία απόπειρα να εντοπίσει την ιδεολογική ταυτότητα ή το ιδεολογικό στίγμα του ΣΥΡΙΖΑ και να μας πει</w:t>
      </w:r>
      <w:r>
        <w:rPr>
          <w:rFonts w:eastAsia="Times New Roman"/>
          <w:szCs w:val="24"/>
        </w:rPr>
        <w:t xml:space="preserve"> πάση δυνάμει ότι το ιδεολογικό στίγμα της Νέας Δημοκρατίας είναι ο κλασικός φιλελευθερισμός, κατηγορώντας εμάς ότι δεν έχουμε διασαφηνίσει ποια είναι η ταυτότητά μας και ότι πέφτουμε διαρκώς σε οξύμωρα. </w:t>
      </w:r>
    </w:p>
    <w:p w14:paraId="0675927A" w14:textId="77777777" w:rsidR="00866F2D" w:rsidRDefault="003A64EF">
      <w:pPr>
        <w:spacing w:line="600" w:lineRule="auto"/>
        <w:ind w:firstLine="720"/>
        <w:jc w:val="both"/>
        <w:rPr>
          <w:rFonts w:eastAsia="Times New Roman"/>
          <w:szCs w:val="24"/>
        </w:rPr>
      </w:pPr>
      <w:r>
        <w:rPr>
          <w:rFonts w:eastAsia="Times New Roman"/>
          <w:szCs w:val="24"/>
        </w:rPr>
        <w:t>Επειδή, ξέρετε, και η αυτοκριτική απαιτεί κάποια γε</w:t>
      </w:r>
      <w:r>
        <w:rPr>
          <w:rFonts w:eastAsia="Times New Roman"/>
          <w:szCs w:val="24"/>
        </w:rPr>
        <w:t xml:space="preserve">νναιότητα, δεν είναι αθέμιτο να είναι κανείς όχι προς άγραν, αλλά σ’ έναν προβληματισμό, σ’ έναν διαρκή </w:t>
      </w:r>
      <w:proofErr w:type="spellStart"/>
      <w:r>
        <w:rPr>
          <w:rFonts w:eastAsia="Times New Roman"/>
          <w:szCs w:val="24"/>
        </w:rPr>
        <w:t>αναστοχασμό</w:t>
      </w:r>
      <w:proofErr w:type="spellEnd"/>
      <w:r>
        <w:rPr>
          <w:rFonts w:eastAsia="Times New Roman"/>
          <w:szCs w:val="24"/>
        </w:rPr>
        <w:t xml:space="preserve"> της ταυτότητάς του</w:t>
      </w:r>
      <w:r w:rsidRPr="001F5E6F">
        <w:rPr>
          <w:rFonts w:eastAsia="Times New Roman"/>
          <w:szCs w:val="24"/>
        </w:rPr>
        <w:t>,</w:t>
      </w:r>
      <w:r>
        <w:rPr>
          <w:rFonts w:eastAsia="Times New Roman"/>
          <w:szCs w:val="24"/>
        </w:rPr>
        <w:t xml:space="preserve"> όταν βιώνει το κατεξοχήν οξύμωρο μιας αριστερής διακυβέρνησης </w:t>
      </w:r>
      <w:proofErr w:type="spellStart"/>
      <w:r>
        <w:rPr>
          <w:rFonts w:eastAsia="Times New Roman"/>
          <w:szCs w:val="24"/>
        </w:rPr>
        <w:t>μεσούντος</w:t>
      </w:r>
      <w:proofErr w:type="spellEnd"/>
      <w:r>
        <w:rPr>
          <w:rFonts w:eastAsia="Times New Roman"/>
          <w:szCs w:val="24"/>
        </w:rPr>
        <w:t xml:space="preserve"> ενός </w:t>
      </w:r>
      <w:proofErr w:type="spellStart"/>
      <w:r>
        <w:rPr>
          <w:rFonts w:eastAsia="Times New Roman"/>
          <w:szCs w:val="24"/>
        </w:rPr>
        <w:t>παγκοσμιοποιημένου</w:t>
      </w:r>
      <w:proofErr w:type="spellEnd"/>
      <w:r>
        <w:rPr>
          <w:rFonts w:eastAsia="Times New Roman"/>
          <w:szCs w:val="24"/>
        </w:rPr>
        <w:t>, αδηφάγου και βάρβαρου χ</w:t>
      </w:r>
      <w:r>
        <w:rPr>
          <w:rFonts w:eastAsia="Times New Roman"/>
          <w:szCs w:val="24"/>
        </w:rPr>
        <w:t>ρηματοπιστωτικού καπιταλισμού, σ’ έναν κόσμο που ό,τι είναι στέρεο εξαερώνεται και ότι είναι ιερό βεβηλώνεται, που έλεγε και ο Μαρξ ή επειδή του κ. Τζαβάρα –δεν είναι και στην Αίθουσα- του αρέσει ο Μαξ Βέμπερ</w:t>
      </w:r>
      <w:r w:rsidRPr="001F5E6F">
        <w:rPr>
          <w:rFonts w:eastAsia="Times New Roman"/>
          <w:szCs w:val="24"/>
        </w:rPr>
        <w:t>,</w:t>
      </w:r>
      <w:r>
        <w:rPr>
          <w:rFonts w:eastAsia="Times New Roman"/>
          <w:szCs w:val="24"/>
        </w:rPr>
        <w:t xml:space="preserve"> σ’ έναν κόσμο που βαίνει επί τα </w:t>
      </w:r>
      <w:proofErr w:type="spellStart"/>
      <w:r>
        <w:rPr>
          <w:rFonts w:eastAsia="Times New Roman"/>
          <w:szCs w:val="24"/>
        </w:rPr>
        <w:t>χείρω</w:t>
      </w:r>
      <w:proofErr w:type="spellEnd"/>
      <w:r>
        <w:rPr>
          <w:rFonts w:eastAsia="Times New Roman"/>
          <w:szCs w:val="24"/>
        </w:rPr>
        <w:t xml:space="preserve"> και ειδι</w:t>
      </w:r>
      <w:r>
        <w:rPr>
          <w:rFonts w:eastAsia="Times New Roman"/>
          <w:szCs w:val="24"/>
        </w:rPr>
        <w:t xml:space="preserve">κά η </w:t>
      </w:r>
      <w:r>
        <w:rPr>
          <w:rFonts w:eastAsia="Times New Roman"/>
          <w:szCs w:val="24"/>
        </w:rPr>
        <w:lastRenderedPageBreak/>
        <w:t>Ευρώπη και προσομοιάζει με το σιδερένιο κλουβί, που έλεγε και ο Βέμπερ, ένα κλουβί που φτιάχνουν η ακροδεξιά, το φάντασμα της οποίας δυστυχώς πλανάται αυτήν τη στιγμή πάνω από την Ευρώπη και χώρες στις οποίες οι κυβερνήσεις είναι μέλη του προσφιλούς σ</w:t>
      </w:r>
      <w:r>
        <w:rPr>
          <w:rFonts w:eastAsia="Times New Roman"/>
          <w:szCs w:val="24"/>
        </w:rPr>
        <w:t xml:space="preserve">ας Ευρωπαϊκού Λαϊκού Κόμματος, που φτιάχνουν τείχη και θέλουν να απελαύνουν μετανάστες και πρόσφυγες. </w:t>
      </w:r>
    </w:p>
    <w:p w14:paraId="0675927B" w14:textId="77777777" w:rsidR="00866F2D" w:rsidRDefault="003A64EF">
      <w:pPr>
        <w:spacing w:line="600" w:lineRule="auto"/>
        <w:ind w:firstLine="720"/>
        <w:jc w:val="both"/>
        <w:rPr>
          <w:rFonts w:eastAsia="Times New Roman"/>
          <w:szCs w:val="24"/>
        </w:rPr>
      </w:pPr>
      <w:r>
        <w:rPr>
          <w:rFonts w:eastAsia="Times New Roman"/>
          <w:szCs w:val="24"/>
        </w:rPr>
        <w:t>Μας είπατε, λοιπόν, και μας είπε ο κ. Τζαβάρας ότι η Νέα Δημοκρατία έχει μία και μόνο μία ιδεολογική ταυτότητα, αυτήν του κλασικού φιλελευθερισμού. Λυπάμ</w:t>
      </w:r>
      <w:r>
        <w:rPr>
          <w:rFonts w:eastAsia="Times New Roman"/>
          <w:szCs w:val="24"/>
        </w:rPr>
        <w:t xml:space="preserve">αι, συνάδελφοί μου, αλλά η διαφορά μεταξύ του κλασικού φιλελευθερισμού και του νέου φιλελευθερισμού που ενστερνίζεστε είναι τόσο μεγάλη όσο αυτήν τη στιγμή η διαφορά μεταξύ </w:t>
      </w:r>
      <w:r>
        <w:rPr>
          <w:rFonts w:eastAsia="Times New Roman"/>
          <w:szCs w:val="24"/>
        </w:rPr>
        <w:t>δ</w:t>
      </w:r>
      <w:r>
        <w:rPr>
          <w:rFonts w:eastAsia="Times New Roman"/>
          <w:szCs w:val="24"/>
        </w:rPr>
        <w:t xml:space="preserve">ημοκρατίας και Νέας Δημοκρατίας. </w:t>
      </w:r>
    </w:p>
    <w:p w14:paraId="0675927C" w14:textId="77777777" w:rsidR="00866F2D" w:rsidRDefault="003A64EF">
      <w:pPr>
        <w:spacing w:line="600" w:lineRule="auto"/>
        <w:ind w:firstLine="720"/>
        <w:jc w:val="both"/>
        <w:rPr>
          <w:rFonts w:eastAsia="Times New Roman"/>
          <w:szCs w:val="24"/>
        </w:rPr>
      </w:pPr>
      <w:r>
        <w:rPr>
          <w:rFonts w:eastAsia="Times New Roman"/>
          <w:szCs w:val="24"/>
        </w:rPr>
        <w:t>Πόθεν τεκμαίρεται η ταυτότητα του κλασικού φιλελ</w:t>
      </w:r>
      <w:r>
        <w:rPr>
          <w:rFonts w:eastAsia="Times New Roman"/>
          <w:szCs w:val="24"/>
        </w:rPr>
        <w:t xml:space="preserve">ευθερισμού; Όταν υπάρχουν νομοσχέδια, τα οποία για να τα υπερψηφίσεις δεν χρειάζεται δα να είσαι αριστερός, αρκεί να ενστερνίζεσαι και να υιοθετείς την ελευθερία του αυτοπροσδιορισμού, όπως </w:t>
      </w:r>
      <w:r>
        <w:rPr>
          <w:rFonts w:eastAsia="Times New Roman"/>
          <w:szCs w:val="24"/>
        </w:rPr>
        <w:lastRenderedPageBreak/>
        <w:t>την κατοχύρωσε και την υπερασπίστηκε ο κλασικός φιλελευθερισμός κα</w:t>
      </w:r>
      <w:r>
        <w:rPr>
          <w:rFonts w:eastAsia="Times New Roman"/>
          <w:szCs w:val="24"/>
        </w:rPr>
        <w:t>ι είναι και συνταγματικά θεμελιωμένη. Αναφέρομαι στο σύμφωνο συμβίωσης, στο οποίο είχατε σπάσει σε τρία κομμάτια, αναφέρομαι στην ταυτότητα φύλου, αναφέρομαι στο πρόσφατο νομοσχέδιο για την αναδοχή, αναφέρομαι στη διαρκή ρητορική σας καθημερινά για τον δια</w:t>
      </w:r>
      <w:r>
        <w:rPr>
          <w:rFonts w:eastAsia="Times New Roman"/>
          <w:szCs w:val="24"/>
        </w:rPr>
        <w:t xml:space="preserve">καή σας πόθο να επαναφέρετε τις φυλακές τύπου Γ, αυτό το νομικό έκτρωμα, αυτό το έκτρωμα του νομικού πολιτισμού και του κράτους δικαίου. </w:t>
      </w:r>
    </w:p>
    <w:p w14:paraId="0675927D" w14:textId="77777777" w:rsidR="00866F2D" w:rsidRDefault="003A64EF">
      <w:pPr>
        <w:spacing w:line="600" w:lineRule="auto"/>
        <w:ind w:firstLine="720"/>
        <w:jc w:val="both"/>
        <w:rPr>
          <w:rFonts w:eastAsia="Times New Roman"/>
          <w:szCs w:val="24"/>
        </w:rPr>
      </w:pPr>
      <w:r>
        <w:rPr>
          <w:rFonts w:eastAsia="Times New Roman"/>
          <w:szCs w:val="24"/>
        </w:rPr>
        <w:t>Διερωτώμαι τελικά πόσο κλασικά φιλελεύθερη στάση, στάση κλασικού φιλελευθερισμού είναι όχι απλώς να μην μπορείτε να καταδικάσετε, αλλά ούτε καν να ψελλίσετε μία καταδίκη της ακροδεξιάς, ειδικά μετά από την επίθεση που έγινε στον δήμαρχο της Θεσσαλονίκης κα</w:t>
      </w:r>
      <w:r>
        <w:rPr>
          <w:rFonts w:eastAsia="Times New Roman"/>
          <w:szCs w:val="24"/>
        </w:rPr>
        <w:t>ι πόσο φιλελεύθερο είναι να επαναφέρετε νυχθημερόν -και αυτό ουσιαστικά να είναι το στοιχείο του δημόσιου λόγου που εκφέρετε- μετεμφυλιακά διχαστικά αφηγήματα μεταξύ μειοδοτών και πατριωτών και να ανασύρετε από τη ναφθαλίνη τη θεωρία των δύο άκρων, να ψαρε</w:t>
      </w:r>
      <w:r>
        <w:rPr>
          <w:rFonts w:eastAsia="Times New Roman"/>
          <w:szCs w:val="24"/>
        </w:rPr>
        <w:t xml:space="preserve">ύετε σε θολά νερά του εθνικισμού. </w:t>
      </w:r>
    </w:p>
    <w:p w14:paraId="0675927E"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Το «καταδικάζουμε τη βία απ’ όπου και αν προέρχεται» μπορεί να δίνει και ένα φύλλο συκής, να προσπαθεί να </w:t>
      </w:r>
      <w:proofErr w:type="spellStart"/>
      <w:r>
        <w:rPr>
          <w:rFonts w:eastAsia="Times New Roman"/>
          <w:szCs w:val="24"/>
        </w:rPr>
        <w:t>απονομιμοποιήσει</w:t>
      </w:r>
      <w:proofErr w:type="spellEnd"/>
      <w:r>
        <w:rPr>
          <w:rFonts w:eastAsia="Times New Roman"/>
          <w:szCs w:val="24"/>
        </w:rPr>
        <w:t xml:space="preserve"> την αριστερά, αλλά και να δίνει, χωρίς να το θέλει –δεν καταλογίζω πάντα κακές προθέσεις- και ένα </w:t>
      </w:r>
      <w:r>
        <w:rPr>
          <w:rFonts w:eastAsia="Times New Roman"/>
          <w:szCs w:val="24"/>
        </w:rPr>
        <w:t xml:space="preserve">φύλλο συκής στην άκρα δεξιά, διότι τι να κάνουμε; Τα μαχαίρια που δολοφονούν δεν είναι τα ίδια με τα </w:t>
      </w:r>
      <w:proofErr w:type="spellStart"/>
      <w:r>
        <w:rPr>
          <w:rFonts w:eastAsia="Times New Roman"/>
          <w:szCs w:val="24"/>
        </w:rPr>
        <w:t>τρικάκια</w:t>
      </w:r>
      <w:proofErr w:type="spellEnd"/>
      <w:r>
        <w:rPr>
          <w:rFonts w:eastAsia="Times New Roman"/>
          <w:szCs w:val="24"/>
        </w:rPr>
        <w:t>, ούτε οι μπογιές πρέπει να εξισώνονται με δολοφονικές επιθέσεις. Για να μη θυμηθώ κιόλας και τη συνέντευξη του Αρχηγού της Αξιωματικής Αντιπολίτευ</w:t>
      </w:r>
      <w:r>
        <w:rPr>
          <w:rFonts w:eastAsia="Times New Roman"/>
          <w:szCs w:val="24"/>
        </w:rPr>
        <w:t xml:space="preserve">σης στο </w:t>
      </w:r>
      <w:r>
        <w:rPr>
          <w:rFonts w:eastAsia="Times New Roman"/>
          <w:szCs w:val="24"/>
        </w:rPr>
        <w:t>«</w:t>
      </w:r>
      <w:r>
        <w:rPr>
          <w:rFonts w:eastAsia="Times New Roman"/>
          <w:szCs w:val="24"/>
          <w:lang w:val="en-US"/>
        </w:rPr>
        <w:t>Politico</w:t>
      </w:r>
      <w:r>
        <w:rPr>
          <w:rFonts w:eastAsia="Times New Roman"/>
          <w:szCs w:val="24"/>
        </w:rPr>
        <w:t>»</w:t>
      </w:r>
      <w:r>
        <w:rPr>
          <w:rFonts w:eastAsia="Times New Roman"/>
          <w:szCs w:val="24"/>
        </w:rPr>
        <w:t>, που θεωρούσε βεβαίως τη Χρυσή Αυγή μια μικρή και περιθωριοποιημένη, άνευ σημασίας ομάδα και την αριστερά τη μήτρα της βίας. Για να μην αναφερθώ -γιατί και αυτό βεβαίως δεικνύει και τη σχέση σας με τον κλασικό φιλελευθερισμό και τις αντι</w:t>
      </w:r>
      <w:r>
        <w:rPr>
          <w:rFonts w:eastAsia="Times New Roman"/>
          <w:szCs w:val="24"/>
        </w:rPr>
        <w:t>λήψεις σας για την οικονομία- στους πλεονάζοντες στο δημόσιο, στο παρωχημένο οκτάωρο και στις «υγιείς» επενδύσεις, οι οποίες βεβαίως εδράζονται –φαντάζομαι- στο να μην καταβάλλονται φόροι και ασφαλιστικές εισφορές ή, αφού είναι τόσο παρωχημένο και ξεπερασμ</w:t>
      </w:r>
      <w:r>
        <w:rPr>
          <w:rFonts w:eastAsia="Times New Roman"/>
          <w:szCs w:val="24"/>
        </w:rPr>
        <w:t xml:space="preserve">ένο το οκτάωρο, να έχετε ευέλικτους εργαζόμενους. Αυτή είναι υγιής επιχειρηματικότητα; </w:t>
      </w:r>
    </w:p>
    <w:p w14:paraId="0675927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Επιστρέφω τώρα στο νομοσχέδιο για να πω δυο λόγια. Είπε μια συνάδελφος Βουλευτής της Αξιωματικής Αντιπολίτευσης ότι όταν αναλάβετε τη διακυβέρνηση –είναι και ο διακαής </w:t>
      </w:r>
      <w:r>
        <w:rPr>
          <w:rFonts w:eastAsia="Times New Roman" w:cs="Times New Roman"/>
          <w:szCs w:val="24"/>
        </w:rPr>
        <w:t>σας πόθος- δεσμεύεστε ότι θα καταργήσετε το σχέδιο νόμου. Γιατί; Διότι προωθεί την αναξιοκρατία, διαλύει την παιδεία και άλλωστε εδράζεται σε ψευδείς ισχυρισμούς κ.λπ.</w:t>
      </w:r>
      <w:r>
        <w:rPr>
          <w:rFonts w:eastAsia="Times New Roman" w:cs="Times New Roman"/>
          <w:szCs w:val="24"/>
        </w:rPr>
        <w:t>.</w:t>
      </w:r>
    </w:p>
    <w:p w14:paraId="0675928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Θέλετε, λοιπόν, να το καταργήσετε, για να επαναφέρετε ποιο σχολείο, αγαπητές και αγαπητ</w:t>
      </w:r>
      <w:r>
        <w:rPr>
          <w:rFonts w:eastAsia="Times New Roman" w:cs="Times New Roman"/>
          <w:szCs w:val="24"/>
        </w:rPr>
        <w:t>οί συνάδελφοι της Αξιωματικής Αντιπολίτευσης; Μας λέτε το σχολείο του 21</w:t>
      </w:r>
      <w:r w:rsidRPr="00464D43">
        <w:rPr>
          <w:rFonts w:eastAsia="Times New Roman" w:cs="Times New Roman"/>
          <w:szCs w:val="24"/>
          <w:vertAlign w:val="superscript"/>
        </w:rPr>
        <w:t>ου</w:t>
      </w:r>
      <w:r>
        <w:rPr>
          <w:rFonts w:eastAsia="Times New Roman" w:cs="Times New Roman"/>
          <w:szCs w:val="24"/>
        </w:rPr>
        <w:t xml:space="preserve"> αιώνα. Του </w:t>
      </w:r>
      <w:r>
        <w:rPr>
          <w:rFonts w:eastAsia="Times New Roman" w:cs="Times New Roman"/>
          <w:szCs w:val="24"/>
          <w:lang w:val="en-US"/>
        </w:rPr>
        <w:t>Bourdieu</w:t>
      </w:r>
      <w:r w:rsidRPr="00464D43">
        <w:rPr>
          <w:rFonts w:eastAsia="Times New Roman" w:cs="Times New Roman"/>
          <w:szCs w:val="24"/>
        </w:rPr>
        <w:t xml:space="preserve"> </w:t>
      </w:r>
      <w:r>
        <w:rPr>
          <w:rFonts w:eastAsia="Times New Roman" w:cs="Times New Roman"/>
          <w:szCs w:val="24"/>
        </w:rPr>
        <w:t xml:space="preserve">και του </w:t>
      </w:r>
      <w:proofErr w:type="spellStart"/>
      <w:r>
        <w:rPr>
          <w:rFonts w:eastAsia="Times New Roman" w:cs="Times New Roman"/>
          <w:szCs w:val="24"/>
          <w:lang w:val="en-US"/>
        </w:rPr>
        <w:t>Passeron</w:t>
      </w:r>
      <w:proofErr w:type="spellEnd"/>
      <w:r>
        <w:rPr>
          <w:rFonts w:eastAsia="Times New Roman" w:cs="Times New Roman"/>
          <w:szCs w:val="24"/>
        </w:rPr>
        <w:t>, που είπε ο κ. Τζαβάρας -μακάρι- ή του μαθητή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πελάτη, για να ανακαλέσω την αλήστου μνήμης δήλωση του κ. Μητσοτάκη; Το σχολείο των συγχωνεύσεων</w:t>
      </w:r>
      <w:r>
        <w:rPr>
          <w:rFonts w:eastAsia="Times New Roman" w:cs="Times New Roman"/>
          <w:szCs w:val="24"/>
        </w:rPr>
        <w:t xml:space="preserve"> και της κατάργησης των σχολικών μονάδων; Το σχολείο που εδραζόταν στον φόβο, στον τρόμο των εκπαιδευτικών της τάξης τους οποίους είχατε εκφυλίσει κάποτε σε φοβικούς υπαλλήλους μπροστά στους διευθυντές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μάνατζερ;</w:t>
      </w:r>
    </w:p>
    <w:p w14:paraId="0675928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ρωτήσω πώς με αυτά πο</w:t>
      </w:r>
      <w:r>
        <w:rPr>
          <w:rFonts w:eastAsia="Times New Roman" w:cs="Times New Roman"/>
          <w:szCs w:val="24"/>
        </w:rPr>
        <w:t>υ ισχυριστήκατε σήμερα θα μπορείτε κάποια στιγμή να κοιτάξετε στα μάτια τις τετρακόσιες χιλιάδες νέους που μετανάστευσαν στο εξωτερικό, τον ανθό της ελληνικής νεολαίας, των καλύτερων επιστημόνων της χώρας; Πώς θα μπορέσετε να κοιτάξετε στα μάτια τις δυόμισ</w:t>
      </w:r>
      <w:r>
        <w:rPr>
          <w:rFonts w:eastAsia="Times New Roman" w:cs="Times New Roman"/>
          <w:szCs w:val="24"/>
        </w:rPr>
        <w:t>ι χιλιάδες εκπαιδευτικούς, που κάνετε πως ξεχνάτε, τους οποίους θέσατε σε διαθεσιμότητα, καταργώντας τις ειδικότητες της τεχνικής εκπαίδευσης; Για ποιον λόγο τις καταργήσατε; Ήταν δημόσιες δομές εκπαίδευσης. Για να τις ρίξετε τότε βορά τους σπουδαστές-πελά</w:t>
      </w:r>
      <w:r>
        <w:rPr>
          <w:rFonts w:eastAsia="Times New Roman" w:cs="Times New Roman"/>
          <w:szCs w:val="24"/>
        </w:rPr>
        <w:t>τες –όντως- στα ιδιωτικά ΙΕΚ.</w:t>
      </w:r>
    </w:p>
    <w:p w14:paraId="0675928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να σας ρωτήσω πώς θα μπορέσετε να κοιτάξετε στα μάτια εκείνους τους εκπαιδευτικούς που είχατε επιστρατεύσει προληπτικά, για να μην αναφερθεί κανείς και στις αναιτιολόγητες απολύσεις στα ιδιωτικά εκπαιδευτήρια από τους</w:t>
      </w:r>
      <w:r>
        <w:rPr>
          <w:rFonts w:eastAsia="Times New Roman" w:cs="Times New Roman"/>
          <w:szCs w:val="24"/>
        </w:rPr>
        <w:t xml:space="preserve"> σχολάρχες, που έπρεπε να έρθει αυτή η Κυβέρνηση για να μπει ένα φρένο σε αυτήν την ασυδοσία;</w:t>
      </w:r>
    </w:p>
    <w:p w14:paraId="0675928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δυο λόγια για τις διατάξεις του νομοσχέδιου που καλούμαστε να ψηφίσουμε σήμερα. Θεωρώ ότι η αναδιοργάνωση, αυτή που επιχειρείται, των δομών υποστήρ</w:t>
      </w:r>
      <w:r>
        <w:rPr>
          <w:rFonts w:eastAsia="Times New Roman" w:cs="Times New Roman"/>
          <w:szCs w:val="24"/>
        </w:rPr>
        <w:t>ιξης της πρωτοβάθμιας και δευτεροβάθμιας εκπαίδευσης, αλλά και ο ευρύτερος επανασχεδιασμός των εκπαιδευτικών πολιτικών είναι απαραίτητα στοιχεία.</w:t>
      </w:r>
    </w:p>
    <w:p w14:paraId="0675928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Είναι απαραίτητα στοιχεία αν θέλουμε το εκπαιδευτικό μας σύστημα, που για δεκαετίες ήταν συγκεντρωτικό και </w:t>
      </w:r>
      <w:r>
        <w:rPr>
          <w:rFonts w:eastAsia="Times New Roman" w:cs="Times New Roman"/>
          <w:szCs w:val="24"/>
        </w:rPr>
        <w:t xml:space="preserve">χωρίς δυνατότητες παιδαγωγικής αυτονομίας, να γίνει πιο ανοιχτό, πιο συνεργατικό, εν τέλει δημοκρατικότερο. Νομίζω ότι αυτό επιχειρεί να κάνει το παρόν σχέδιο νόμου σχετικά με τις δομές υποστήριξης, εγκαθιδρύοντας μια αλλαγή παραδείγματος, από τις κάθετες </w:t>
      </w:r>
      <w:r>
        <w:rPr>
          <w:rFonts w:eastAsia="Times New Roman" w:cs="Times New Roman"/>
          <w:szCs w:val="24"/>
        </w:rPr>
        <w:t>και μονοπρόσωπες δομές στις οριζόντιες, συνεργατικές και δημοκρατικές,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τον κοινωνικό ρόλο που οφείλει να παίζει και το σχολείο στις μέρες μας. </w:t>
      </w:r>
    </w:p>
    <w:p w14:paraId="0675928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Σε αυτήν, λοιπόν, τη λογική θεσμοθετούνται νέες υποστηρικτικές δομές εκπαίδευσης σε επί</w:t>
      </w:r>
      <w:r>
        <w:rPr>
          <w:rFonts w:eastAsia="Times New Roman" w:cs="Times New Roman"/>
          <w:szCs w:val="24"/>
        </w:rPr>
        <w:t xml:space="preserve">πεδο εκπαιδευτικών περιφερειών και διευθύνσεων οι οποίες θα αντικαθιστούν δομές που μέχρι σήμερα λειτουργούσαν ασυντόνιστα. Είναι τα ΠΕΚΕΣ, μίλησαν </w:t>
      </w:r>
      <w:r>
        <w:rPr>
          <w:rFonts w:eastAsia="Times New Roman" w:cs="Times New Roman"/>
          <w:szCs w:val="24"/>
        </w:rPr>
        <w:lastRenderedPageBreak/>
        <w:t>πολλοί συνάδελφοι για αυτά, τα Περιφερειακά Κέντρα Ελεγκτικού Σχεδιασμού, το έργο των οποίων θα εμπλουτιστεί</w:t>
      </w:r>
      <w:r>
        <w:rPr>
          <w:rFonts w:eastAsia="Times New Roman" w:cs="Times New Roman"/>
          <w:szCs w:val="24"/>
        </w:rPr>
        <w:t xml:space="preserve"> και δεν θα ασκείται πλέον ατομικά. Αλλά και στο πλαίσιο των νέων Κέντρων Εκπαιδευτικής και Συμβουλευτικής Υποστήριξης, τον ΚΕΣΥ, και των νέων κέντρων εκπαίδευσης για την </w:t>
      </w:r>
      <w:proofErr w:type="spellStart"/>
      <w:r>
        <w:rPr>
          <w:rFonts w:eastAsia="Times New Roman" w:cs="Times New Roman"/>
          <w:szCs w:val="24"/>
        </w:rPr>
        <w:t>αειφορία</w:t>
      </w:r>
      <w:proofErr w:type="spellEnd"/>
      <w:r>
        <w:rPr>
          <w:rFonts w:eastAsia="Times New Roman" w:cs="Times New Roman"/>
          <w:szCs w:val="24"/>
        </w:rPr>
        <w:t>.</w:t>
      </w:r>
    </w:p>
    <w:p w14:paraId="0675928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Επομένως, πλέον οι δράσεις θα είναι συντονισμένες με στόχο την εμπέδωση, τη</w:t>
      </w:r>
      <w:r>
        <w:rPr>
          <w:rFonts w:eastAsia="Times New Roman" w:cs="Times New Roman"/>
          <w:szCs w:val="24"/>
        </w:rPr>
        <w:t xml:space="preserve">ν παγίωση μιας δυναμικής σχέσης αλληλεπίδρασης μεταξύ των σχολικών μονάδων και των δομών υποστήριξης. Τα ΚΕΣΥ, που πρόκειται να διαδεχτούν τα ΚΕΔΔΥ, τα Κέντρα </w:t>
      </w:r>
      <w:proofErr w:type="spellStart"/>
      <w:r>
        <w:rPr>
          <w:rFonts w:eastAsia="Times New Roman" w:cs="Times New Roman"/>
          <w:szCs w:val="24"/>
        </w:rPr>
        <w:t>Διαφοροδιάγνωσης</w:t>
      </w:r>
      <w:proofErr w:type="spellEnd"/>
      <w:r>
        <w:rPr>
          <w:rFonts w:eastAsia="Times New Roman" w:cs="Times New Roman"/>
          <w:szCs w:val="24"/>
        </w:rPr>
        <w:t>, Διάγνωσης και Υποστήριξης Ειδικών Εκπαιδευτικών Αναγκών, θα έχουν ευρύτερο ρόλο</w:t>
      </w:r>
      <w:r>
        <w:rPr>
          <w:rFonts w:eastAsia="Times New Roman" w:cs="Times New Roman"/>
          <w:szCs w:val="24"/>
        </w:rPr>
        <w:t>, ο οποίος δεν θα περιορίζεται στο πεδίο της ειδικής αγωγής και εκπαίδευσης και στις αρμοδιότητές τους πλέον θα συγκαταλέγονται θέματα συμβουλευτικής και επαγγελματικού προσανατολισμού, καθώς και υποστήριξης της ψυχοκοινωνικής ανάπτυξης και προόδου του συν</w:t>
      </w:r>
      <w:r>
        <w:rPr>
          <w:rFonts w:eastAsia="Times New Roman" w:cs="Times New Roman"/>
          <w:szCs w:val="24"/>
        </w:rPr>
        <w:t>όλου των μαθητών. Υπογραμμίζεται, λοιπόν, η κοινωνική διάσταση του σχολείου.</w:t>
      </w:r>
    </w:p>
    <w:p w14:paraId="0675928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Τα Κέντρα Περιβαλλοντικής Εκπαίδευσης. Είναι μια σημαντική διάταξη αυτή, διότι αφορά τον τρόπο δια του οποίου η συνταγματικά κατοχυρωμένη αρχή της </w:t>
      </w:r>
      <w:proofErr w:type="spellStart"/>
      <w:r>
        <w:rPr>
          <w:rFonts w:eastAsia="Times New Roman" w:cs="Times New Roman"/>
          <w:szCs w:val="24"/>
        </w:rPr>
        <w:t>αειφορίας</w:t>
      </w:r>
      <w:proofErr w:type="spellEnd"/>
      <w:r>
        <w:rPr>
          <w:rFonts w:eastAsia="Times New Roman" w:cs="Times New Roman"/>
          <w:szCs w:val="24"/>
        </w:rPr>
        <w:t xml:space="preserve"> γίνεται αντικείμενο συ</w:t>
      </w:r>
      <w:r>
        <w:rPr>
          <w:rFonts w:eastAsia="Times New Roman" w:cs="Times New Roman"/>
          <w:szCs w:val="24"/>
        </w:rPr>
        <w:t>στηματικής ανάπτυξης εντός του εκπαιδευτικού συστήματος.</w:t>
      </w:r>
    </w:p>
    <w:p w14:paraId="06759288" w14:textId="77777777" w:rsidR="00866F2D" w:rsidRDefault="003A64EF">
      <w:pPr>
        <w:spacing w:line="600" w:lineRule="auto"/>
        <w:ind w:firstLine="720"/>
        <w:jc w:val="both"/>
        <w:rPr>
          <w:rFonts w:eastAsia="Times New Roman"/>
          <w:szCs w:val="24"/>
        </w:rPr>
      </w:pPr>
      <w:r>
        <w:rPr>
          <w:rFonts w:eastAsia="Times New Roman"/>
          <w:szCs w:val="24"/>
        </w:rPr>
        <w:t>Και πάμε λίγο σε αυτήν την περίφημη διάταξη για την επιλογή των στελεχών της εκπαίδευσης, που τι δεν ακούσαμε για ρουσφετολογικές διατάξεις, για αναξιοκρατία. Αν εξετάσουμε με την κοινή λογική, τι λέ</w:t>
      </w:r>
      <w:r>
        <w:rPr>
          <w:rFonts w:eastAsia="Times New Roman"/>
          <w:szCs w:val="24"/>
        </w:rPr>
        <w:t>ει αυτή η διάταξη; Προβλέπει το εξής.</w:t>
      </w:r>
    </w:p>
    <w:p w14:paraId="0675928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675928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την ανοχή σας για ένα λεπτό, κύριε Πρόεδρε. Ευχαριστώ.</w:t>
      </w:r>
    </w:p>
    <w:p w14:paraId="0675928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Προβλέπει ότι δεκατρείς περιφερειακοί διευθυντές εκπαίδευσης για πρώτ</w:t>
      </w:r>
      <w:r>
        <w:rPr>
          <w:rFonts w:eastAsia="Times New Roman" w:cs="Times New Roman"/>
          <w:szCs w:val="24"/>
        </w:rPr>
        <w:t xml:space="preserve">η φορά θα επιλέγονται από το Κεντρικό Συμβούλιο Επιλογής, στο οποίο προΐσταται μέλος του </w:t>
      </w:r>
      <w:r>
        <w:rPr>
          <w:rFonts w:eastAsia="Times New Roman" w:cs="Times New Roman"/>
          <w:szCs w:val="24"/>
        </w:rPr>
        <w:lastRenderedPageBreak/>
        <w:t>ΑΣΕΠ. Έως τώρα πώς επιλέγονταν; Ως μετακλητοί υπάλληλοι που διορίζονταν με απόφαση του εκάστοτε Υπουργού. Και φυσικά θυμόμαστε ποιοι και πώς άλλαζαν περιφερειακούς διε</w:t>
      </w:r>
      <w:r>
        <w:rPr>
          <w:rFonts w:eastAsia="Times New Roman" w:cs="Times New Roman"/>
          <w:szCs w:val="24"/>
        </w:rPr>
        <w:t xml:space="preserve">υθυντές και διευθυντές εκπαίδευσης εν μια </w:t>
      </w:r>
      <w:proofErr w:type="spellStart"/>
      <w:r>
        <w:rPr>
          <w:rFonts w:eastAsia="Times New Roman" w:cs="Times New Roman"/>
          <w:szCs w:val="24"/>
        </w:rPr>
        <w:t>νυκτί</w:t>
      </w:r>
      <w:proofErr w:type="spellEnd"/>
      <w:r>
        <w:rPr>
          <w:rFonts w:eastAsia="Times New Roman" w:cs="Times New Roman"/>
          <w:szCs w:val="24"/>
        </w:rPr>
        <w:t>.</w:t>
      </w:r>
    </w:p>
    <w:p w14:paraId="0675928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ενοχλεί ο τρόπος αξιολόγησης. Γιατί άραγε; Γιατί κινείται σε διαμετρικά αντίθετη κατεύθυνση από όσα πράξατε με το περίφημο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152/2013, το οποίο -τι να κάνουμε; αυτό λέει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w:t>
      </w:r>
      <w:r>
        <w:rPr>
          <w:rFonts w:eastAsia="Times New Roman" w:cs="Times New Roman"/>
          <w:szCs w:val="24"/>
        </w:rPr>
        <w:t>ταγμα- θα οδηγούσε σε μαζικές απολύσεις εκπαιδευτικών.</w:t>
      </w:r>
    </w:p>
    <w:p w14:paraId="0675928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Ξεχωρίζω το άρθρο για την ένταξη των </w:t>
      </w:r>
      <w:proofErr w:type="spellStart"/>
      <w:r>
        <w:rPr>
          <w:rFonts w:eastAsia="Times New Roman" w:cs="Times New Roman"/>
          <w:szCs w:val="24"/>
        </w:rPr>
        <w:t>προσφυγοπαίδων</w:t>
      </w:r>
      <w:proofErr w:type="spellEnd"/>
      <w:r>
        <w:rPr>
          <w:rFonts w:eastAsia="Times New Roman" w:cs="Times New Roman"/>
          <w:szCs w:val="24"/>
        </w:rPr>
        <w:t xml:space="preserve"> μέσω των δομών υποδοχής για την εκπαίδευσή τους. Δίνεται, λοιπόν, μέσα από το νομοσχέδιο η δυνατότητα ίδρυσης δομών υποδοχής για την εκπαίδευση των </w:t>
      </w:r>
      <w:proofErr w:type="spellStart"/>
      <w:r>
        <w:rPr>
          <w:rFonts w:eastAsia="Times New Roman" w:cs="Times New Roman"/>
          <w:szCs w:val="24"/>
        </w:rPr>
        <w:t>π</w:t>
      </w:r>
      <w:r>
        <w:rPr>
          <w:rFonts w:eastAsia="Times New Roman" w:cs="Times New Roman"/>
          <w:szCs w:val="24"/>
        </w:rPr>
        <w:t>ροσφυγοπαίδων</w:t>
      </w:r>
      <w:proofErr w:type="spellEnd"/>
      <w:r>
        <w:rPr>
          <w:rFonts w:eastAsia="Times New Roman" w:cs="Times New Roman"/>
          <w:szCs w:val="24"/>
        </w:rPr>
        <w:t xml:space="preserve"> που λειτουργούν στο πλαίσιο του τυπικού εκπαιδευτικού συστήματος. Τουλάχιστον, αυτό αποτελεί κορωνίδα όχι μόνο των εκπαιδευτικών μεταρρυθμίσεων, αλλά και της μεταναστευτικής πολιτικής, μιας πολιτικής που σε αυτούς τους απέλπιδες και ξεριζωμέν</w:t>
      </w:r>
      <w:r>
        <w:rPr>
          <w:rFonts w:eastAsia="Times New Roman" w:cs="Times New Roman"/>
          <w:szCs w:val="24"/>
        </w:rPr>
        <w:t xml:space="preserve">ους ανθρώπους είπε «καλώς τους», τους αγκάλιασε και ενέταξε τα παιδιά στο εκπαιδευτικό σύστημα. </w:t>
      </w:r>
      <w:r>
        <w:rPr>
          <w:rFonts w:eastAsia="Times New Roman" w:cs="Times New Roman"/>
          <w:szCs w:val="24"/>
        </w:rPr>
        <w:lastRenderedPageBreak/>
        <w:t xml:space="preserve">Ε, αφού ξεριζώθηκαν από τις πατρίδες τους και από τα σπίτια τους, ας μην τους στερήσουμε το δικαίωμά τους στην παιδεία. </w:t>
      </w:r>
    </w:p>
    <w:p w14:paraId="0675928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Τελειώνω κάπως ανορθόδοξα, θα έπρεπε να</w:t>
      </w:r>
      <w:r>
        <w:rPr>
          <w:rFonts w:eastAsia="Times New Roman" w:cs="Times New Roman"/>
          <w:szCs w:val="24"/>
        </w:rPr>
        <w:t xml:space="preserve"> ξεκινήσω από αυτό. Θα ήθελα να ευχηθώ, λοιπόν, και εγώ με τη σειρά μου «καλή επιτυχία» σε όλα τα παιδιά που δοκιμάζονται από σήμερα στις πανελλαδικές εξετάσεις. Φυσικά, η επιτυχία αυτή δεν διασφαλίζεται ούτε από τα καθαγιασμένα στυλό, ούτε από μαθητές που</w:t>
      </w:r>
      <w:r>
        <w:rPr>
          <w:rFonts w:eastAsia="Times New Roman" w:cs="Times New Roman"/>
          <w:szCs w:val="24"/>
        </w:rPr>
        <w:t xml:space="preserve"> πρέπει πάση θυσία να γίνουν πελάτες. Η επιτυχία διασφαλίζεται μόνο μέσα από ένα σχολείο ισότητας, αλληλεγγύης, συνεργασίας και διαφωτισμού.</w:t>
      </w:r>
    </w:p>
    <w:p w14:paraId="0675928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759290" w14:textId="77777777" w:rsidR="00866F2D" w:rsidRDefault="003A64EF">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6759291" w14:textId="77777777" w:rsidR="00866F2D" w:rsidRDefault="003A64EF">
      <w:pPr>
        <w:spacing w:line="600" w:lineRule="auto"/>
        <w:ind w:firstLine="720"/>
        <w:jc w:val="both"/>
        <w:rPr>
          <w:rFonts w:eastAsia="Times New Roman" w:cs="Times New Roman"/>
          <w:szCs w:val="24"/>
        </w:rPr>
      </w:pPr>
      <w:r w:rsidRPr="006E0B55">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6E0B55">
        <w:rPr>
          <w:rFonts w:eastAsia="Times New Roman" w:cs="Times New Roman"/>
          <w:b/>
          <w:szCs w:val="24"/>
        </w:rPr>
        <w:t>)</w:t>
      </w:r>
      <w:r w:rsidRPr="00552727">
        <w:rPr>
          <w:rFonts w:eastAsia="Times New Roman" w:cs="Times New Roman"/>
          <w:b/>
          <w:szCs w:val="24"/>
        </w:rPr>
        <w:t>:</w:t>
      </w:r>
      <w:r w:rsidRPr="00552727">
        <w:rPr>
          <w:rFonts w:eastAsia="Times New Roman" w:cs="Times New Roman"/>
          <w:szCs w:val="24"/>
        </w:rPr>
        <w:t xml:space="preserve"> </w:t>
      </w:r>
      <w:r>
        <w:rPr>
          <w:rFonts w:eastAsia="Times New Roman" w:cs="Times New Roman"/>
          <w:szCs w:val="24"/>
        </w:rPr>
        <w:t>Και εγώ ευχαρισ</w:t>
      </w:r>
      <w:r>
        <w:rPr>
          <w:rFonts w:eastAsia="Times New Roman" w:cs="Times New Roman"/>
          <w:szCs w:val="24"/>
        </w:rPr>
        <w:t>τώ.</w:t>
      </w:r>
    </w:p>
    <w:p w14:paraId="0675929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Κωστή Χατζηδάκη, Βουλευτή και Αντιπρόεδρο της Νέας Δημοκρατίας. </w:t>
      </w:r>
    </w:p>
    <w:p w14:paraId="06759293" w14:textId="77777777" w:rsidR="00866F2D" w:rsidRDefault="003A64EF">
      <w:pPr>
        <w:spacing w:line="600" w:lineRule="auto"/>
        <w:ind w:firstLine="720"/>
        <w:jc w:val="both"/>
        <w:rPr>
          <w:rFonts w:eastAsia="Times New Roman" w:cs="Times New Roman"/>
          <w:szCs w:val="24"/>
        </w:rPr>
      </w:pPr>
      <w:r w:rsidRPr="006E0B55">
        <w:rPr>
          <w:rFonts w:eastAsia="Times New Roman" w:cs="Times New Roman"/>
          <w:b/>
          <w:szCs w:val="24"/>
        </w:rPr>
        <w:lastRenderedPageBreak/>
        <w:t xml:space="preserve">ΚΩΝΣΤΑΝΤΙΝΟΣ ΧΑΤΖΗΔΑΚΗΣ: </w:t>
      </w:r>
      <w:r w:rsidRPr="0030081B">
        <w:rPr>
          <w:rFonts w:eastAsia="Times New Roman" w:cs="Times New Roman"/>
          <w:szCs w:val="24"/>
        </w:rPr>
        <w:t>Ευχαριστώ,</w:t>
      </w:r>
      <w:r>
        <w:rPr>
          <w:rFonts w:eastAsia="Times New Roman" w:cs="Times New Roman"/>
          <w:b/>
          <w:szCs w:val="24"/>
        </w:rPr>
        <w:t xml:space="preserve"> </w:t>
      </w:r>
      <w:r w:rsidRPr="0030081B">
        <w:rPr>
          <w:rFonts w:eastAsia="Times New Roman" w:cs="Times New Roman"/>
          <w:szCs w:val="24"/>
        </w:rPr>
        <w:t>κ</w:t>
      </w:r>
      <w:r>
        <w:rPr>
          <w:rFonts w:eastAsia="Times New Roman" w:cs="Times New Roman"/>
          <w:szCs w:val="24"/>
        </w:rPr>
        <w:t>ύριε Πρόεδρε.</w:t>
      </w:r>
    </w:p>
    <w:p w14:paraId="0675929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Για τα Σκόπια δεν αντέχω τον πειρασμό να μην πω ότι θα πρέπει, κυρίες και κύριοι συνάδελφοι του ΣΥΡΙΖΑ, να τα βρεί</w:t>
      </w:r>
      <w:r>
        <w:rPr>
          <w:rFonts w:eastAsia="Times New Roman" w:cs="Times New Roman"/>
          <w:szCs w:val="24"/>
        </w:rPr>
        <w:t>τε έτσι όπως τα έχετε μεθοδεύσει και όπως τα έχετε καταφέρει με τους ψηφοφόρους σας. Και έχω την υποψία ότι σε λίγες μέρες, εάν φέρετε λύση, θα έχετε τη χαρά να δείτε πώς θα το αντιμετωπίσουμε.</w:t>
      </w:r>
    </w:p>
    <w:p w14:paraId="0675929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Επίσης, για το ζήτημα της βίας για το οποίο μίλησε η συνάδελφο</w:t>
      </w:r>
      <w:r>
        <w:rPr>
          <w:rFonts w:eastAsia="Times New Roman" w:cs="Times New Roman"/>
          <w:szCs w:val="24"/>
        </w:rPr>
        <w:t xml:space="preserve">ς που μόλις κατέβηκε από το Βήμα, θέλω να πω πως πολύ καλά έκανε ο Πρωθυπουργός και συμπαραστάθηκε στον κ. </w:t>
      </w:r>
      <w:proofErr w:type="spellStart"/>
      <w:r>
        <w:rPr>
          <w:rFonts w:eastAsia="Times New Roman" w:cs="Times New Roman"/>
          <w:szCs w:val="24"/>
        </w:rPr>
        <w:t>Μπουτάρη</w:t>
      </w:r>
      <w:proofErr w:type="spellEnd"/>
      <w:r>
        <w:rPr>
          <w:rFonts w:eastAsia="Times New Roman" w:cs="Times New Roman"/>
          <w:szCs w:val="24"/>
        </w:rPr>
        <w:t xml:space="preserve"> για την επίθεση που δέχτηκε από φασιστοειδή. Δεν είδα, όμως, αντίστοιχη ευαισθησία για τα παιδιά της αστυνομίας που δέχτηκαν αυτή τη βάρβαρη</w:t>
      </w:r>
      <w:r>
        <w:rPr>
          <w:rFonts w:eastAsia="Times New Roman" w:cs="Times New Roman"/>
          <w:szCs w:val="24"/>
        </w:rPr>
        <w:t xml:space="preserve"> επίθεση με τις μολότοφ από το υποτιθέμενο πανεπιστημιακό άσυλο που εσείς νομοθετήσατε και για το οποίο είσαστε περήφανοι. Δύο μέτρα και δύο σταθμά και διερωτώμαι γιατί.</w:t>
      </w:r>
    </w:p>
    <w:p w14:paraId="0675929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Η τρίτη παρατήρηση αφορά την ταυτότητα της Νέας Δημοκρατίας. Μην ανησυχείτε, κυρίες κα</w:t>
      </w:r>
      <w:r>
        <w:rPr>
          <w:rFonts w:eastAsia="Times New Roman" w:cs="Times New Roman"/>
          <w:szCs w:val="24"/>
        </w:rPr>
        <w:t xml:space="preserve">ι κύριοι του ΣΥΡΙΖΑ. Η Νέα Δημοκρατία ήταν και παραμένει ένα μεγάλο κεντροδεξιό κόμμα, που προσπαθεί να διδαχθεί από τα λάθη της και από τα δικά σας λάθη και να προχωρήσει μπροστά σε ένα καινούργιο κεφάλαιο ανασύνταξης της Ελλάδας και της οικονομίας της. </w:t>
      </w:r>
    </w:p>
    <w:p w14:paraId="0675929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Εσείς πρέπει να δείτε ποια είναι η ταυτότητά σας, διότι με τις πιρουέτες που έχετε κάνει, θεωρώ ότι πρέπει πολύ απλά -για να μην ταλαιπωρείστε- να κατεβάσετε το αστέρι που σήμερα είναι τυπικά το σήμα σας και να ανεβάσετε στη θέση του ένα χαμαιλέοντα, διότι</w:t>
      </w:r>
      <w:r>
        <w:rPr>
          <w:rFonts w:eastAsia="Times New Roman" w:cs="Times New Roman"/>
          <w:szCs w:val="24"/>
        </w:rPr>
        <w:t xml:space="preserve"> ο </w:t>
      </w:r>
      <w:proofErr w:type="spellStart"/>
      <w:r>
        <w:rPr>
          <w:rFonts w:eastAsia="Times New Roman" w:cs="Times New Roman"/>
          <w:szCs w:val="24"/>
        </w:rPr>
        <w:t>χαμαιλέων</w:t>
      </w:r>
      <w:proofErr w:type="spellEnd"/>
      <w:r>
        <w:rPr>
          <w:rFonts w:eastAsia="Times New Roman" w:cs="Times New Roman"/>
          <w:szCs w:val="24"/>
        </w:rPr>
        <w:t xml:space="preserve"> είναι αυτό που συμβολίζει τη δική σας πολιτική.</w:t>
      </w:r>
    </w:p>
    <w:p w14:paraId="0675929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Έρχομαι, κύριε Πρόεδρε, μετά από αυτές τις αναπόφευκτες παρατηρήσεις στο νομοσχέδιο.</w:t>
      </w:r>
    </w:p>
    <w:p w14:paraId="06759299"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Κύριε Υπουργέ, αν κάποιος περαστικός από τη χώρα διάβαζε τον τίτλο του νομοσχεδίου, θα φανταζόταν ότι το </w:t>
      </w:r>
      <w:r>
        <w:rPr>
          <w:rFonts w:eastAsia="Times New Roman"/>
          <w:szCs w:val="24"/>
        </w:rPr>
        <w:t>Υπουργείο Παιδείας έρχεται και υιοθετεί, για παράδειγμα, το μοντέλο της Φινλανδίας, το μοντέλο μιας κάποιας άλλης προηγμένης χώρας στη διοίκηση της εκπαίδευσης κ</w:t>
      </w:r>
      <w:r>
        <w:rPr>
          <w:rFonts w:eastAsia="Times New Roman"/>
          <w:szCs w:val="24"/>
        </w:rPr>
        <w:t>α</w:t>
      </w:r>
      <w:r>
        <w:rPr>
          <w:rFonts w:eastAsia="Times New Roman"/>
          <w:szCs w:val="24"/>
        </w:rPr>
        <w:t>ι έτσι κάποια πράγματα, που όντως πρέπει να αντιμετωπιστούν στο εκπαιδευτικό μας σύστημα, αντι</w:t>
      </w:r>
      <w:r>
        <w:rPr>
          <w:rFonts w:eastAsia="Times New Roman"/>
          <w:szCs w:val="24"/>
        </w:rPr>
        <w:t xml:space="preserve">μετωπίζονται με έναν δοκιμασμένο τρόπο.  </w:t>
      </w:r>
    </w:p>
    <w:p w14:paraId="0675929A" w14:textId="77777777" w:rsidR="00866F2D" w:rsidRDefault="003A64EF">
      <w:pPr>
        <w:spacing w:line="600" w:lineRule="auto"/>
        <w:ind w:firstLine="720"/>
        <w:jc w:val="both"/>
        <w:rPr>
          <w:rFonts w:eastAsia="Times New Roman"/>
          <w:szCs w:val="24"/>
        </w:rPr>
      </w:pPr>
      <w:r>
        <w:rPr>
          <w:rFonts w:eastAsia="Times New Roman"/>
          <w:szCs w:val="24"/>
        </w:rPr>
        <w:t xml:space="preserve">Τι κάνετε; Το ακριβώς αντίθετο. Θα αναφέρω τρία-τέσσερα χαρακτηριστικά παραδείγματα, πολύ απλά, για να γίνουν κατανοητά στον καθένα. </w:t>
      </w:r>
    </w:p>
    <w:p w14:paraId="0675929B" w14:textId="77777777" w:rsidR="00866F2D" w:rsidRDefault="003A64EF">
      <w:pPr>
        <w:spacing w:line="600" w:lineRule="auto"/>
        <w:ind w:firstLine="720"/>
        <w:jc w:val="both"/>
        <w:rPr>
          <w:rFonts w:eastAsia="Times New Roman"/>
          <w:szCs w:val="24"/>
        </w:rPr>
      </w:pPr>
      <w:r>
        <w:rPr>
          <w:rFonts w:eastAsia="Times New Roman"/>
          <w:szCs w:val="24"/>
        </w:rPr>
        <w:t xml:space="preserve">Καταργείτε 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υμβούλους. Λειτουργούσε τέλεια ο θεσμός; Όχι, λέω εγώ</w:t>
      </w:r>
      <w:r>
        <w:rPr>
          <w:rFonts w:eastAsia="Times New Roman"/>
          <w:szCs w:val="24"/>
        </w:rPr>
        <w:t xml:space="preserve">. Αντί, όμως, να τον αναβαθμίσετε τον θεσμό, αντί να τον ενισχύσετε, όπως γίνεται σε όλες τις ευρωπαϊκές χώρες, αντικαθιστάτε τους </w:t>
      </w:r>
      <w:r>
        <w:rPr>
          <w:rFonts w:eastAsia="Times New Roman"/>
          <w:szCs w:val="24"/>
        </w:rPr>
        <w:t>σ</w:t>
      </w:r>
      <w:r>
        <w:rPr>
          <w:rFonts w:eastAsia="Times New Roman"/>
          <w:szCs w:val="24"/>
        </w:rPr>
        <w:t xml:space="preserve">χολικούς </w:t>
      </w:r>
      <w:r>
        <w:rPr>
          <w:rFonts w:eastAsia="Times New Roman"/>
          <w:szCs w:val="24"/>
        </w:rPr>
        <w:t>σ</w:t>
      </w:r>
      <w:r>
        <w:rPr>
          <w:rFonts w:eastAsia="Times New Roman"/>
          <w:szCs w:val="24"/>
        </w:rPr>
        <w:t xml:space="preserve">υμβούλους με τους </w:t>
      </w:r>
      <w:r>
        <w:rPr>
          <w:rFonts w:eastAsia="Times New Roman"/>
          <w:szCs w:val="24"/>
        </w:rPr>
        <w:t>σ</w:t>
      </w:r>
      <w:r>
        <w:rPr>
          <w:rFonts w:eastAsia="Times New Roman"/>
          <w:szCs w:val="24"/>
        </w:rPr>
        <w:t xml:space="preserve">υντονιστές </w:t>
      </w:r>
      <w:r>
        <w:rPr>
          <w:rFonts w:eastAsia="Times New Roman"/>
          <w:szCs w:val="24"/>
        </w:rPr>
        <w:t>ε</w:t>
      </w:r>
      <w:r>
        <w:rPr>
          <w:rFonts w:eastAsia="Times New Roman"/>
          <w:szCs w:val="24"/>
        </w:rPr>
        <w:t xml:space="preserve">κπαιδευτικού </w:t>
      </w:r>
      <w:r>
        <w:rPr>
          <w:rFonts w:eastAsia="Times New Roman"/>
          <w:szCs w:val="24"/>
        </w:rPr>
        <w:t>έ</w:t>
      </w:r>
      <w:r>
        <w:rPr>
          <w:rFonts w:eastAsia="Times New Roman"/>
          <w:szCs w:val="24"/>
        </w:rPr>
        <w:t>ργου, δηλαδή μια γραφειοκρατική δομή μακριά από τη σχολική μονάδα, χω</w:t>
      </w:r>
      <w:r>
        <w:rPr>
          <w:rFonts w:eastAsia="Times New Roman"/>
          <w:szCs w:val="24"/>
        </w:rPr>
        <w:t xml:space="preserve">ρίς ουσιαστικές αρμοδιότητες στην καθημερινή στήριξη των εκπαιδευτικών. Αυτό είναι το πρώτο επίτευγμα. </w:t>
      </w:r>
    </w:p>
    <w:p w14:paraId="0675929C"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Δεύτερο επίτευγμα. Προχωρώντας στον δρόμο της κομματικοποίησης της εκπαίδευσης κάνετε αυτά τα </w:t>
      </w:r>
      <w:r>
        <w:rPr>
          <w:rFonts w:eastAsia="Times New Roman"/>
          <w:szCs w:val="24"/>
        </w:rPr>
        <w:t>σ</w:t>
      </w:r>
      <w:r>
        <w:rPr>
          <w:rFonts w:eastAsia="Times New Roman"/>
          <w:szCs w:val="24"/>
        </w:rPr>
        <w:t xml:space="preserve">υμβούλια </w:t>
      </w:r>
      <w:r>
        <w:rPr>
          <w:rFonts w:eastAsia="Times New Roman"/>
          <w:szCs w:val="24"/>
        </w:rPr>
        <w:t>ε</w:t>
      </w:r>
      <w:r>
        <w:rPr>
          <w:rFonts w:eastAsia="Times New Roman"/>
          <w:szCs w:val="24"/>
        </w:rPr>
        <w:t>πιλογής, τα οποία θεσπίζονται για την επιλογή τ</w:t>
      </w:r>
      <w:r>
        <w:rPr>
          <w:rFonts w:eastAsia="Times New Roman"/>
          <w:szCs w:val="24"/>
        </w:rPr>
        <w:t xml:space="preserve">ων προϊσταμένων </w:t>
      </w:r>
      <w:r>
        <w:rPr>
          <w:rFonts w:eastAsia="Times New Roman"/>
          <w:szCs w:val="24"/>
        </w:rPr>
        <w:t>δ</w:t>
      </w:r>
      <w:r>
        <w:rPr>
          <w:rFonts w:eastAsia="Times New Roman"/>
          <w:szCs w:val="24"/>
        </w:rPr>
        <w:t xml:space="preserve">ιευθύνσεων </w:t>
      </w:r>
      <w:r>
        <w:rPr>
          <w:rFonts w:eastAsia="Times New Roman"/>
          <w:szCs w:val="24"/>
        </w:rPr>
        <w:t>ε</w:t>
      </w:r>
      <w:r>
        <w:rPr>
          <w:rFonts w:eastAsia="Times New Roman"/>
          <w:szCs w:val="24"/>
        </w:rPr>
        <w:t xml:space="preserve">κπαίδευσης ή </w:t>
      </w:r>
      <w:r>
        <w:rPr>
          <w:rFonts w:eastAsia="Times New Roman"/>
          <w:szCs w:val="24"/>
        </w:rPr>
        <w:t>π</w:t>
      </w:r>
      <w:r>
        <w:rPr>
          <w:rFonts w:eastAsia="Times New Roman"/>
          <w:szCs w:val="24"/>
        </w:rPr>
        <w:t xml:space="preserve">εριφερειακών </w:t>
      </w:r>
      <w:r>
        <w:rPr>
          <w:rFonts w:eastAsia="Times New Roman"/>
          <w:szCs w:val="24"/>
        </w:rPr>
        <w:t>δ</w:t>
      </w:r>
      <w:r>
        <w:rPr>
          <w:rFonts w:eastAsia="Times New Roman"/>
          <w:szCs w:val="24"/>
        </w:rPr>
        <w:t xml:space="preserve">ιευθυντών. Στα </w:t>
      </w:r>
      <w:r>
        <w:rPr>
          <w:rFonts w:eastAsia="Times New Roman"/>
          <w:szCs w:val="24"/>
        </w:rPr>
        <w:t>σ</w:t>
      </w:r>
      <w:r>
        <w:rPr>
          <w:rFonts w:eastAsia="Times New Roman"/>
          <w:szCs w:val="24"/>
        </w:rPr>
        <w:t xml:space="preserve">υμβούλια αυτά, τυπικά ή άτυπα, τα περισσότερα μέλη διορίζονται από τον Υπουργό. Λένε πολλοί: «Μέχρι τώρα δεν υπήρχαν κομματικά δείγματα γραφής στην εκπαίδευση;». </w:t>
      </w:r>
    </w:p>
    <w:p w14:paraId="0675929D" w14:textId="77777777" w:rsidR="00866F2D" w:rsidRDefault="003A64EF">
      <w:pPr>
        <w:spacing w:line="600" w:lineRule="auto"/>
        <w:ind w:firstLine="720"/>
        <w:jc w:val="both"/>
        <w:rPr>
          <w:rFonts w:eastAsia="Times New Roman"/>
          <w:szCs w:val="24"/>
        </w:rPr>
      </w:pPr>
      <w:r>
        <w:rPr>
          <w:rFonts w:eastAsia="Times New Roman"/>
          <w:szCs w:val="24"/>
        </w:rPr>
        <w:t>Μην κουράζεστε. Το δ</w:t>
      </w:r>
      <w:r>
        <w:rPr>
          <w:rFonts w:eastAsia="Times New Roman"/>
          <w:szCs w:val="24"/>
        </w:rPr>
        <w:t xml:space="preserve">έχομαι. Το ζήτημα είναι, πρέπει κάθε παράταξη που έρχεται να βάζει τους δικούς της; Πού θα πάει αυτό το πράγμα; Γιατί δεν δεσμευόμαστε όλοι μαζί να </w:t>
      </w:r>
      <w:proofErr w:type="spellStart"/>
      <w:r>
        <w:rPr>
          <w:rFonts w:eastAsia="Times New Roman"/>
          <w:szCs w:val="24"/>
        </w:rPr>
        <w:t>αποκομματικοποιήσουμε</w:t>
      </w:r>
      <w:proofErr w:type="spellEnd"/>
      <w:r>
        <w:rPr>
          <w:rFonts w:eastAsia="Times New Roman"/>
          <w:szCs w:val="24"/>
        </w:rPr>
        <w:t xml:space="preserve"> πραγματικά και ειλικρινά την εκπαίδευση; </w:t>
      </w:r>
    </w:p>
    <w:p w14:paraId="0675929E" w14:textId="77777777" w:rsidR="00866F2D" w:rsidRDefault="003A64EF">
      <w:pPr>
        <w:spacing w:line="600" w:lineRule="auto"/>
        <w:ind w:firstLine="720"/>
        <w:jc w:val="both"/>
        <w:rPr>
          <w:rFonts w:eastAsia="Times New Roman"/>
          <w:szCs w:val="24"/>
        </w:rPr>
      </w:pPr>
      <w:r w:rsidRPr="00453C96">
        <w:rPr>
          <w:rFonts w:eastAsia="Times New Roman"/>
          <w:b/>
          <w:szCs w:val="24"/>
        </w:rPr>
        <w:t>ΚΩΝΣΤΑΝΤΙΝΟΣ ΓΑΒΡΟΓΛΟΥ (Υπουργός Παιδείας, Έ</w:t>
      </w:r>
      <w:r w:rsidRPr="00453C96">
        <w:rPr>
          <w:rFonts w:eastAsia="Times New Roman"/>
          <w:b/>
          <w:szCs w:val="24"/>
        </w:rPr>
        <w:t>ρευνας και Θρησκευμάτων):</w:t>
      </w:r>
      <w:r w:rsidRPr="00453C96">
        <w:rPr>
          <w:rFonts w:eastAsia="Times New Roman"/>
          <w:szCs w:val="24"/>
        </w:rPr>
        <w:t xml:space="preserve"> </w:t>
      </w:r>
      <w:r>
        <w:rPr>
          <w:rFonts w:eastAsia="Times New Roman"/>
          <w:szCs w:val="24"/>
        </w:rPr>
        <w:t xml:space="preserve">Και το ΑΣΕΠ κομματικό είναι; </w:t>
      </w:r>
      <w:r w:rsidRPr="00453C96">
        <w:rPr>
          <w:rFonts w:eastAsia="Times New Roman"/>
          <w:szCs w:val="24"/>
        </w:rPr>
        <w:t xml:space="preserve"> </w:t>
      </w:r>
    </w:p>
    <w:p w14:paraId="0675929F" w14:textId="77777777" w:rsidR="00866F2D" w:rsidRDefault="003A64EF">
      <w:pPr>
        <w:spacing w:line="600" w:lineRule="auto"/>
        <w:ind w:firstLine="720"/>
        <w:jc w:val="both"/>
        <w:rPr>
          <w:rFonts w:eastAsia="Times New Roman"/>
          <w:b/>
          <w:szCs w:val="24"/>
        </w:rPr>
      </w:pPr>
      <w:r w:rsidRPr="00453C96">
        <w:rPr>
          <w:rFonts w:eastAsia="Times New Roman"/>
          <w:b/>
          <w:szCs w:val="24"/>
        </w:rPr>
        <w:t xml:space="preserve">ΚΩΝΣΤΑΝΤΙΝΟΣ ΧΑΤΖΗΔΑΚΗΣ: </w:t>
      </w:r>
      <w:r>
        <w:rPr>
          <w:rFonts w:eastAsia="Times New Roman"/>
          <w:szCs w:val="24"/>
        </w:rPr>
        <w:t xml:space="preserve">Προσέξτε, κύριε Υπουργέ, το έχω δει. Στο ΑΣΕΠ υπάρχει ένας άνθρωπος που είναι στην </w:t>
      </w:r>
      <w:r>
        <w:rPr>
          <w:rFonts w:eastAsia="Times New Roman"/>
          <w:szCs w:val="24"/>
        </w:rPr>
        <w:t>ε</w:t>
      </w:r>
      <w:r>
        <w:rPr>
          <w:rFonts w:eastAsia="Times New Roman"/>
          <w:szCs w:val="24"/>
        </w:rPr>
        <w:t>πιτροπή κ</w:t>
      </w:r>
      <w:r>
        <w:rPr>
          <w:rFonts w:eastAsia="Times New Roman"/>
          <w:szCs w:val="24"/>
        </w:rPr>
        <w:t>α</w:t>
      </w:r>
      <w:r>
        <w:rPr>
          <w:rFonts w:eastAsia="Times New Roman"/>
          <w:szCs w:val="24"/>
        </w:rPr>
        <w:t xml:space="preserve">ι όλοι οι άλλοι διορίζονται, ουσιαστικά, από εσάς. Είναι το μακρύ σας χέρι. </w:t>
      </w:r>
      <w:r w:rsidRPr="00453C96">
        <w:rPr>
          <w:rFonts w:eastAsia="Times New Roman"/>
          <w:b/>
          <w:szCs w:val="24"/>
        </w:rPr>
        <w:t xml:space="preserve"> </w:t>
      </w:r>
    </w:p>
    <w:p w14:paraId="067592A0" w14:textId="77777777" w:rsidR="00866F2D" w:rsidRDefault="003A64EF">
      <w:pPr>
        <w:spacing w:line="600" w:lineRule="auto"/>
        <w:ind w:firstLine="720"/>
        <w:jc w:val="both"/>
        <w:rPr>
          <w:rFonts w:eastAsia="Times New Roman"/>
          <w:b/>
          <w:szCs w:val="24"/>
        </w:rPr>
      </w:pPr>
      <w:r w:rsidRPr="00453C96">
        <w:rPr>
          <w:rFonts w:eastAsia="Times New Roman"/>
          <w:b/>
          <w:szCs w:val="24"/>
        </w:rPr>
        <w:lastRenderedPageBreak/>
        <w:t>ΚΩ</w:t>
      </w:r>
      <w:r w:rsidRPr="00453C96">
        <w:rPr>
          <w:rFonts w:eastAsia="Times New Roman"/>
          <w:b/>
          <w:szCs w:val="24"/>
        </w:rPr>
        <w:t>ΝΣΤΑΝΤΙΝΟΣ ΓΑΒΡΟΓΛΟΥ (Υπουργός Παιδείας, Έρευνας και Θρησκευμάτων):</w:t>
      </w:r>
      <w:r w:rsidRPr="00453C96">
        <w:rPr>
          <w:rFonts w:eastAsia="Times New Roman"/>
          <w:szCs w:val="24"/>
        </w:rPr>
        <w:t xml:space="preserve"> Όλοι οι άλλοι;</w:t>
      </w:r>
    </w:p>
    <w:p w14:paraId="067592A1" w14:textId="77777777" w:rsidR="00866F2D" w:rsidRDefault="003A64EF">
      <w:pPr>
        <w:spacing w:line="600" w:lineRule="auto"/>
        <w:ind w:firstLine="720"/>
        <w:jc w:val="both"/>
        <w:rPr>
          <w:rFonts w:eastAsia="Times New Roman"/>
          <w:szCs w:val="24"/>
        </w:rPr>
      </w:pPr>
      <w:r w:rsidRPr="00453C96">
        <w:rPr>
          <w:rFonts w:eastAsia="Times New Roman"/>
          <w:b/>
          <w:szCs w:val="24"/>
        </w:rPr>
        <w:t>ΚΩΝΣΤΑΝΤΙΝΟΣ ΧΑΤΖΗΔΑΚΗΣ:</w:t>
      </w:r>
      <w:r>
        <w:rPr>
          <w:rFonts w:eastAsia="Times New Roman"/>
          <w:b/>
          <w:szCs w:val="24"/>
        </w:rPr>
        <w:t xml:space="preserve"> </w:t>
      </w:r>
      <w:r>
        <w:rPr>
          <w:rFonts w:eastAsia="Times New Roman"/>
          <w:szCs w:val="24"/>
        </w:rPr>
        <w:t xml:space="preserve">Εάν θέλετε να προχωρήσετε πραγματικά στην </w:t>
      </w:r>
      <w:proofErr w:type="spellStart"/>
      <w:r>
        <w:rPr>
          <w:rFonts w:eastAsia="Times New Roman"/>
          <w:szCs w:val="24"/>
        </w:rPr>
        <w:t>αποκομματικοποίηση</w:t>
      </w:r>
      <w:proofErr w:type="spellEnd"/>
      <w:r>
        <w:rPr>
          <w:rFonts w:eastAsia="Times New Roman"/>
          <w:szCs w:val="24"/>
        </w:rPr>
        <w:t>, στηριχθείτε 100% στο ΑΣΕΠ. Τι σας εμποδίζει να το κάνετε; Προφανώς, γιατί έχετε μια μι</w:t>
      </w:r>
      <w:r>
        <w:rPr>
          <w:rFonts w:eastAsia="Times New Roman"/>
          <w:szCs w:val="24"/>
        </w:rPr>
        <w:t xml:space="preserve">κροκομματική ατζέντα. </w:t>
      </w:r>
    </w:p>
    <w:p w14:paraId="067592A2" w14:textId="77777777" w:rsidR="00866F2D" w:rsidRDefault="003A64EF">
      <w:pPr>
        <w:spacing w:line="600" w:lineRule="auto"/>
        <w:ind w:firstLine="720"/>
        <w:jc w:val="both"/>
        <w:rPr>
          <w:rFonts w:eastAsia="Times New Roman"/>
          <w:szCs w:val="24"/>
        </w:rPr>
      </w:pPr>
      <w:r>
        <w:rPr>
          <w:rFonts w:eastAsia="Times New Roman"/>
          <w:szCs w:val="24"/>
        </w:rPr>
        <w:t>Άλλο παράδειγμα, στο ίδιο θέμα. Στο άρθρο 3 τίθεται το μέγιστο όριο των δύο θητειών για την ίδια θέση στελέχους της εκπαίδευσης. Αν κάποιος είναι πετυχημένος, του λέμε: «Φίλε, μέχρι δύο θητείες». Η τρίτη απαγορεύεται. Γιατί; Ε, γιατί</w:t>
      </w:r>
      <w:r>
        <w:rPr>
          <w:rFonts w:eastAsia="Times New Roman"/>
          <w:szCs w:val="24"/>
        </w:rPr>
        <w:t>, προφανώς, πρέπει να δοθούν ευκαιρίες και σε κομματικούς φίλους του ΣΥΡΙΖΑ. Είναι κ</w:t>
      </w:r>
      <w:r>
        <w:rPr>
          <w:rFonts w:eastAsia="Times New Roman"/>
          <w:szCs w:val="24"/>
        </w:rPr>
        <w:t>α</w:t>
      </w:r>
      <w:r>
        <w:rPr>
          <w:rFonts w:eastAsia="Times New Roman"/>
          <w:szCs w:val="24"/>
        </w:rPr>
        <w:t xml:space="preserve">ι αυτό μια σύγχρονη αντίληψη </w:t>
      </w:r>
      <w:proofErr w:type="spellStart"/>
      <w:r>
        <w:rPr>
          <w:rFonts w:eastAsia="Times New Roman"/>
          <w:szCs w:val="24"/>
        </w:rPr>
        <w:t>αποκομματικοποίησης</w:t>
      </w:r>
      <w:proofErr w:type="spellEnd"/>
      <w:r>
        <w:rPr>
          <w:rFonts w:eastAsia="Times New Roman"/>
          <w:szCs w:val="24"/>
        </w:rPr>
        <w:t xml:space="preserve"> της εκπαίδευσης; Μπορεί να είναι και να σας αδικώ.</w:t>
      </w:r>
    </w:p>
    <w:p w14:paraId="067592A3"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Προχωρώ. Τρίτο παράδειγμα. Τα ευρωπαϊκά πανεπιστήμια που συνεργάζονται </w:t>
      </w:r>
      <w:r>
        <w:rPr>
          <w:rFonts w:eastAsia="Times New Roman"/>
          <w:szCs w:val="24"/>
        </w:rPr>
        <w:t xml:space="preserve">με ελληνικά κολέγια. Το ζήτημα έχει αντιμετωπιστεί από το </w:t>
      </w:r>
      <w:r>
        <w:rPr>
          <w:rFonts w:eastAsia="Times New Roman"/>
          <w:szCs w:val="24"/>
        </w:rPr>
        <w:t>κ</w:t>
      </w:r>
      <w:r>
        <w:rPr>
          <w:rFonts w:eastAsia="Times New Roman"/>
          <w:szCs w:val="24"/>
        </w:rPr>
        <w:t xml:space="preserve">οινοτικό </w:t>
      </w:r>
      <w:r>
        <w:rPr>
          <w:rFonts w:eastAsia="Times New Roman"/>
          <w:szCs w:val="24"/>
        </w:rPr>
        <w:t>δ</w:t>
      </w:r>
      <w:r>
        <w:rPr>
          <w:rFonts w:eastAsia="Times New Roman"/>
          <w:szCs w:val="24"/>
        </w:rPr>
        <w:t xml:space="preserve">ίκαιο, από το </w:t>
      </w:r>
      <w:proofErr w:type="spellStart"/>
      <w:r>
        <w:rPr>
          <w:rFonts w:eastAsia="Times New Roman"/>
          <w:szCs w:val="24"/>
        </w:rPr>
        <w:t>ε</w:t>
      </w:r>
      <w:r>
        <w:rPr>
          <w:rFonts w:eastAsia="Times New Roman"/>
          <w:szCs w:val="24"/>
        </w:rPr>
        <w:t>νωσιακό</w:t>
      </w:r>
      <w:proofErr w:type="spellEnd"/>
      <w:r>
        <w:rPr>
          <w:rFonts w:eastAsia="Times New Roman"/>
          <w:szCs w:val="24"/>
        </w:rPr>
        <w:t xml:space="preserve"> </w:t>
      </w:r>
      <w:r>
        <w:rPr>
          <w:rFonts w:eastAsia="Times New Roman"/>
          <w:szCs w:val="24"/>
        </w:rPr>
        <w:t>δ</w:t>
      </w:r>
      <w:r>
        <w:rPr>
          <w:rFonts w:eastAsia="Times New Roman"/>
          <w:szCs w:val="24"/>
        </w:rPr>
        <w:t xml:space="preserve">ίκαιο. Υπάρχουν ρυθμίσεις που έχουν περάσει εδώ και χρόνια. </w:t>
      </w:r>
    </w:p>
    <w:p w14:paraId="067592A4" w14:textId="77777777" w:rsidR="00866F2D" w:rsidRDefault="003A64EF">
      <w:pPr>
        <w:spacing w:line="600" w:lineRule="auto"/>
        <w:ind w:firstLine="720"/>
        <w:jc w:val="both"/>
        <w:rPr>
          <w:rFonts w:eastAsia="Times New Roman"/>
          <w:szCs w:val="24"/>
        </w:rPr>
      </w:pPr>
      <w:r>
        <w:rPr>
          <w:rFonts w:eastAsia="Times New Roman"/>
          <w:szCs w:val="24"/>
        </w:rPr>
        <w:t xml:space="preserve">Στο άρθρο 90 το ρυθμίζετε με τον δικό σας τρόπο και η </w:t>
      </w:r>
      <w:r>
        <w:rPr>
          <w:rFonts w:eastAsia="Times New Roman"/>
          <w:szCs w:val="24"/>
        </w:rPr>
        <w:t>ε</w:t>
      </w:r>
      <w:r>
        <w:rPr>
          <w:rFonts w:eastAsia="Times New Roman"/>
          <w:szCs w:val="24"/>
        </w:rPr>
        <w:t xml:space="preserve">πιστημονική </w:t>
      </w:r>
      <w:r>
        <w:rPr>
          <w:rFonts w:eastAsia="Times New Roman"/>
          <w:szCs w:val="24"/>
        </w:rPr>
        <w:t>ε</w:t>
      </w:r>
      <w:r>
        <w:rPr>
          <w:rFonts w:eastAsia="Times New Roman"/>
          <w:szCs w:val="24"/>
        </w:rPr>
        <w:t xml:space="preserve">πιτροπή της Βουλής λέει ότι η ρύθμιση αυτή είναι κατάφωρα αντίθετη προς το </w:t>
      </w:r>
      <w:proofErr w:type="spellStart"/>
      <w:r>
        <w:rPr>
          <w:rFonts w:eastAsia="Times New Roman"/>
          <w:szCs w:val="24"/>
        </w:rPr>
        <w:t>ε</w:t>
      </w:r>
      <w:r>
        <w:rPr>
          <w:rFonts w:eastAsia="Times New Roman"/>
          <w:szCs w:val="24"/>
        </w:rPr>
        <w:t>νωσιακό</w:t>
      </w:r>
      <w:proofErr w:type="spellEnd"/>
      <w:r>
        <w:rPr>
          <w:rFonts w:eastAsia="Times New Roman"/>
          <w:szCs w:val="24"/>
        </w:rPr>
        <w:t xml:space="preserve"> </w:t>
      </w:r>
      <w:r>
        <w:rPr>
          <w:rFonts w:eastAsia="Times New Roman"/>
          <w:szCs w:val="24"/>
        </w:rPr>
        <w:t>δ</w:t>
      </w:r>
      <w:r>
        <w:rPr>
          <w:rFonts w:eastAsia="Times New Roman"/>
          <w:szCs w:val="24"/>
        </w:rPr>
        <w:t>ίκαιο. Πού πάτε; Με την όπισθεν πάτε και σε μερικούς μήνες, αν είστε ακόμα Κυβέρνηση, θα αναγκαστείτε να αλλάξετε κι αυτή τη διάταξη, διότι προφανώς θα αναγκαστείτε από τη</w:t>
      </w:r>
      <w:r>
        <w:rPr>
          <w:rFonts w:eastAsia="Times New Roman"/>
          <w:szCs w:val="24"/>
        </w:rPr>
        <w:t xml:space="preserve">ν Ευρωπαϊκή Επιτροπή. Είναι ξεκάθαρα αντίθετη στο </w:t>
      </w:r>
      <w:r>
        <w:rPr>
          <w:rFonts w:eastAsia="Times New Roman"/>
          <w:szCs w:val="24"/>
        </w:rPr>
        <w:t>κ</w:t>
      </w:r>
      <w:r>
        <w:rPr>
          <w:rFonts w:eastAsia="Times New Roman"/>
          <w:szCs w:val="24"/>
        </w:rPr>
        <w:t xml:space="preserve">οινοτικό </w:t>
      </w:r>
      <w:r>
        <w:rPr>
          <w:rFonts w:eastAsia="Times New Roman"/>
          <w:szCs w:val="24"/>
        </w:rPr>
        <w:t>δ</w:t>
      </w:r>
      <w:r>
        <w:rPr>
          <w:rFonts w:eastAsia="Times New Roman"/>
          <w:szCs w:val="24"/>
        </w:rPr>
        <w:t xml:space="preserve">ίκαιο. </w:t>
      </w:r>
    </w:p>
    <w:p w14:paraId="067592A5" w14:textId="77777777" w:rsidR="00866F2D" w:rsidRDefault="003A64EF">
      <w:pPr>
        <w:spacing w:line="600" w:lineRule="auto"/>
        <w:ind w:firstLine="720"/>
        <w:jc w:val="both"/>
        <w:rPr>
          <w:rFonts w:eastAsia="Times New Roman"/>
          <w:szCs w:val="24"/>
        </w:rPr>
      </w:pPr>
      <w:r>
        <w:rPr>
          <w:rFonts w:eastAsia="Times New Roman"/>
          <w:szCs w:val="24"/>
        </w:rPr>
        <w:t>Και τελευταίο παράδειγμα είναι η περιβόητη αξιολόγηση. Προφανώς, η αξιολόγηση θα έπρεπε να έχει προχωρήσει εδώ και δεκαετίες στην Ελλάδα και ήταν και λάθος, αν θέλετε, και της δικής μας π</w:t>
      </w:r>
      <w:r>
        <w:rPr>
          <w:rFonts w:eastAsia="Times New Roman"/>
          <w:szCs w:val="24"/>
        </w:rPr>
        <w:t>αράταξης που δεν ήταν όσο τολμηρή θα έπρεπε. Τι κάνετε; Δεν σας αρέσει το δικό μας σύστημα το οποίο θα έπρεπε να είχε προχωρήσει γρηγορότερα. Στον αντίποδα, ποια είναι η δική σας ρύθμιση; Ουσιαστικά, είναι ο ενταφιασμός της αξιολόγησης. Διότι έχετε αλλεργί</w:t>
      </w:r>
      <w:r>
        <w:rPr>
          <w:rFonts w:eastAsia="Times New Roman"/>
          <w:szCs w:val="24"/>
        </w:rPr>
        <w:t xml:space="preserve">α απέναντι στην αξιολόγηση.     </w:t>
      </w:r>
    </w:p>
    <w:p w14:paraId="067592A6" w14:textId="77777777" w:rsidR="00866F2D" w:rsidRDefault="003A64EF">
      <w:pPr>
        <w:spacing w:line="600" w:lineRule="auto"/>
        <w:ind w:firstLine="720"/>
        <w:jc w:val="both"/>
        <w:rPr>
          <w:rFonts w:eastAsia="Times New Roman"/>
          <w:szCs w:val="24"/>
        </w:rPr>
      </w:pPr>
      <w:r>
        <w:rPr>
          <w:rFonts w:eastAsia="Times New Roman"/>
          <w:szCs w:val="24"/>
        </w:rPr>
        <w:lastRenderedPageBreak/>
        <w:t>Κυρίες και κύριοι συνάδελφοι του ΣΥΡΙΖΑ, όση αλλεργία κ</w:t>
      </w:r>
      <w:r>
        <w:rPr>
          <w:rFonts w:eastAsia="Times New Roman"/>
          <w:szCs w:val="24"/>
        </w:rPr>
        <w:t>α</w:t>
      </w:r>
      <w:r>
        <w:rPr>
          <w:rFonts w:eastAsia="Times New Roman"/>
          <w:szCs w:val="24"/>
        </w:rPr>
        <w:t xml:space="preserve">ι αν έχετε απέναντι στην αξιολόγηση, υπάρχει μία αξιολόγηση την οποία δεν μπορείτε να αποφύγετε. Είτε κάνετε εκλογές τον Σεπτέμβριο είτε κάνετε εκλογές του χρόνου τον </w:t>
      </w:r>
      <w:r>
        <w:rPr>
          <w:rFonts w:eastAsia="Times New Roman"/>
          <w:szCs w:val="24"/>
        </w:rPr>
        <w:t xml:space="preserve">Μάιο, θα αξιολογηθείτε από τον ελληνικό λαό και θα πάρετε κάτω από τη βάση. </w:t>
      </w:r>
    </w:p>
    <w:p w14:paraId="067592A7" w14:textId="77777777" w:rsidR="00866F2D" w:rsidRDefault="003A64EF">
      <w:pPr>
        <w:spacing w:line="600" w:lineRule="auto"/>
        <w:ind w:firstLine="720"/>
        <w:jc w:val="both"/>
        <w:rPr>
          <w:rFonts w:eastAsia="Times New Roman"/>
          <w:szCs w:val="24"/>
        </w:rPr>
      </w:pPr>
      <w:r>
        <w:rPr>
          <w:rFonts w:eastAsia="Times New Roman"/>
          <w:szCs w:val="24"/>
        </w:rPr>
        <w:t xml:space="preserve">Ευχαριστώ πολύ. </w:t>
      </w:r>
    </w:p>
    <w:p w14:paraId="067592A8" w14:textId="77777777" w:rsidR="00866F2D" w:rsidRDefault="003A64EF">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μπορώ να έχω τον λόγο;    </w:t>
      </w:r>
    </w:p>
    <w:p w14:paraId="067592A9" w14:textId="77777777" w:rsidR="00866F2D" w:rsidRDefault="003A64EF">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Θέλετε να κάνε</w:t>
      </w:r>
      <w:r>
        <w:rPr>
          <w:rFonts w:eastAsia="Times New Roman"/>
          <w:bCs/>
          <w:szCs w:val="24"/>
        </w:rPr>
        <w:t>τε χρήση της δευτερολογία σας;</w:t>
      </w:r>
    </w:p>
    <w:p w14:paraId="067592A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Μια διευκρίνιση θέλω να κάνω.</w:t>
      </w:r>
    </w:p>
    <w:p w14:paraId="067592AB" w14:textId="77777777" w:rsidR="00866F2D" w:rsidRDefault="003A64EF">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Ορίστε, έχετε τον λόγο.</w:t>
      </w:r>
    </w:p>
    <w:p w14:paraId="067592AC"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w:t>
      </w:r>
      <w:r>
        <w:rPr>
          <w:rFonts w:eastAsia="Times New Roman" w:cs="Times New Roman"/>
          <w:b/>
          <w:szCs w:val="24"/>
        </w:rPr>
        <w:t xml:space="preserve">ων): </w:t>
      </w:r>
      <w:r>
        <w:rPr>
          <w:rFonts w:eastAsia="Times New Roman" w:cs="Times New Roman"/>
          <w:szCs w:val="24"/>
        </w:rPr>
        <w:t xml:space="preserve">Δεν υπήρχε προφανώς δόλος στο λάθος. Είπατε, όμως, ότι στα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ε</w:t>
      </w:r>
      <w:r>
        <w:rPr>
          <w:rFonts w:eastAsia="Times New Roman" w:cs="Times New Roman"/>
          <w:szCs w:val="24"/>
        </w:rPr>
        <w:t>πιλογής όλους τους διορίζει ο Υπουργός.</w:t>
      </w:r>
    </w:p>
    <w:p w14:paraId="067592A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Σωστά; </w:t>
      </w:r>
    </w:p>
    <w:p w14:paraId="067592AE"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Όχι</w:t>
      </w:r>
      <w:r>
        <w:rPr>
          <w:rFonts w:eastAsia="Times New Roman" w:cs="Times New Roman"/>
          <w:szCs w:val="24"/>
        </w:rPr>
        <w:t>.</w:t>
      </w:r>
    </w:p>
    <w:p w14:paraId="067592A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Τι είπατε;</w:t>
      </w:r>
    </w:p>
    <w:p w14:paraId="067592B0" w14:textId="77777777" w:rsidR="00866F2D" w:rsidRDefault="003A64EF">
      <w:pPr>
        <w:spacing w:line="600" w:lineRule="auto"/>
        <w:ind w:firstLine="720"/>
        <w:jc w:val="both"/>
        <w:rPr>
          <w:rFonts w:eastAsia="Times New Roman" w:cs="Times New Roman"/>
          <w:szCs w:val="24"/>
        </w:rPr>
      </w:pPr>
      <w:r w:rsidRPr="00610BA3">
        <w:rPr>
          <w:rFonts w:eastAsia="Times New Roman" w:cs="Times New Roman"/>
          <w:b/>
          <w:szCs w:val="24"/>
        </w:rPr>
        <w:t>ΚΩΝΣΤΑΝΤΙΝΟΣ ΧΑΤΖΗΔΑΚΗ</w:t>
      </w:r>
      <w:r w:rsidRPr="00610BA3">
        <w:rPr>
          <w:rFonts w:eastAsia="Times New Roman" w:cs="Times New Roman"/>
          <w:b/>
          <w:szCs w:val="24"/>
        </w:rPr>
        <w:t xml:space="preserve">Σ: </w:t>
      </w:r>
      <w:r>
        <w:rPr>
          <w:rFonts w:eastAsia="Times New Roman" w:cs="Times New Roman"/>
          <w:szCs w:val="24"/>
        </w:rPr>
        <w:t>Είπα ότι υπάρχουν κάποια άτομα από το ΑΣΕΠ, αλλά υπάρχουν και αυτοί που είναι το μακρύ χέρι του Υπουργού.</w:t>
      </w:r>
    </w:p>
    <w:p w14:paraId="067592B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Ωραία.</w:t>
      </w:r>
    </w:p>
    <w:p w14:paraId="067592B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Κοιτάξτε να δείτε, μπορεί να πληροφορηθήκατε λάθος μέσω των συνεργατών</w:t>
      </w:r>
      <w:r>
        <w:rPr>
          <w:rFonts w:eastAsia="Times New Roman" w:cs="Times New Roman"/>
          <w:szCs w:val="24"/>
        </w:rPr>
        <w:t xml:space="preserve"> σας. Στο </w:t>
      </w:r>
      <w:r>
        <w:rPr>
          <w:rFonts w:eastAsia="Times New Roman" w:cs="Times New Roman"/>
          <w:szCs w:val="24"/>
        </w:rPr>
        <w:t>σ</w:t>
      </w:r>
      <w:r>
        <w:rPr>
          <w:rFonts w:eastAsia="Times New Roman" w:cs="Times New Roman"/>
          <w:szCs w:val="24"/>
        </w:rPr>
        <w:t xml:space="preserve">υμβούλιο προεδρεύει κάποιος από τον ΑΣΕΠ, που τον επιλέγει το ΑΣΕΠ. </w:t>
      </w:r>
      <w:r>
        <w:rPr>
          <w:rFonts w:eastAsia="Times New Roman" w:cs="Times New Roman"/>
          <w:szCs w:val="24"/>
        </w:rPr>
        <w:lastRenderedPageBreak/>
        <w:t xml:space="preserve">Συμμετέχει ένας εκπρόσωπος της Εθνικής Σχολής Δημόσιας Διοίκησης, που τον επιλέγει η </w:t>
      </w:r>
      <w:r>
        <w:rPr>
          <w:rFonts w:eastAsia="Times New Roman" w:cs="Times New Roman"/>
          <w:szCs w:val="24"/>
        </w:rPr>
        <w:t>σ</w:t>
      </w:r>
      <w:r>
        <w:rPr>
          <w:rFonts w:eastAsia="Times New Roman" w:cs="Times New Roman"/>
          <w:szCs w:val="24"/>
        </w:rPr>
        <w:t>χολή αυτή. Υπάρχουν δύο μέλη ΔΕΠ Πανεπιστημίου, που τα ορίζει ο Υπουργός μετά από δημόσια π</w:t>
      </w:r>
      <w:r>
        <w:rPr>
          <w:rFonts w:eastAsia="Times New Roman" w:cs="Times New Roman"/>
          <w:szCs w:val="24"/>
        </w:rPr>
        <w:t xml:space="preserve">ρόσκληση. Έχει γίνει δημόσια πρόσκληση και έχουν έρθει, άρα, αξιοκρατικά. Υπάρχει ένας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ιευθυντής του Υπουργείου, ο οποίος έχει βγει από τις νέες διαδικασίες αξιοκρατικά. Ουδείς, ούτε ένας από τον Υπουργό.</w:t>
      </w:r>
    </w:p>
    <w:p w14:paraId="067592B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Ξέρετε τι γινόταν μέχρι τώρα;</w:t>
      </w:r>
    </w:p>
    <w:p w14:paraId="067592B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Μην κουράζεστε, κύριε Υπουργέ. Εγώ σας είπα, βάλτε πέντε άτομα από το ΑΣΕΠ. Ήταν πολύ απλό.</w:t>
      </w:r>
    </w:p>
    <w:p w14:paraId="067592B5"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Αυτό είναι μια άλλη επιτροπεία. Άλλο λέω εγώ όμως. Εσείς μας κατηγορε</w:t>
      </w:r>
      <w:r>
        <w:rPr>
          <w:rFonts w:eastAsia="Times New Roman" w:cs="Times New Roman"/>
          <w:szCs w:val="24"/>
        </w:rPr>
        <w:t xml:space="preserve">ίτε ότι όλους τους διορίζει ο Υπουργός. </w:t>
      </w:r>
    </w:p>
    <w:p w14:paraId="067592B6"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Άλλο είπα και εγώ.</w:t>
      </w:r>
    </w:p>
    <w:p w14:paraId="067592B7"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Μην με διακόπτετε. Δεν σας διέκοψα. </w:t>
      </w:r>
    </w:p>
    <w:p w14:paraId="067592B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Μέχρι τώρα το αντίστοιχο </w:t>
      </w:r>
      <w:r>
        <w:rPr>
          <w:rFonts w:eastAsia="Times New Roman" w:cs="Times New Roman"/>
          <w:szCs w:val="24"/>
        </w:rPr>
        <w:t>σ</w:t>
      </w:r>
      <w:r>
        <w:rPr>
          <w:rFonts w:eastAsia="Times New Roman" w:cs="Times New Roman"/>
          <w:szCs w:val="24"/>
        </w:rPr>
        <w:t>υμβούλιο ΑΣΕΠ, Δημόσια Σχολή, ΔΕΠ κ.λπ</w:t>
      </w:r>
      <w:r>
        <w:rPr>
          <w:rFonts w:eastAsia="Times New Roman" w:cs="Times New Roman"/>
          <w:szCs w:val="24"/>
        </w:rPr>
        <w:t>., όλους τους διόριζε ο Υπουργός. Δεν υπήρχε ούτε ΑΣΕΠ, ούτε τίποτα. Μην μου λέτε, λοιπόν, για το μακρύ χέρι και για το κοντό χέρι!</w:t>
      </w:r>
    </w:p>
    <w:p w14:paraId="067592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Και το λέω σε εσάς, γιατί πράγματι με έναν πάρα πολύ ήπιο τόνο ασκήσατε την κριτική σας. Τη δέχομαι, αλλά αυτό είναι ένα πρα</w:t>
      </w:r>
      <w:r>
        <w:rPr>
          <w:rFonts w:eastAsia="Times New Roman" w:cs="Times New Roman"/>
          <w:szCs w:val="24"/>
        </w:rPr>
        <w:t>γματολογικό λάθος που κάνατε.</w:t>
      </w:r>
    </w:p>
    <w:p w14:paraId="067592BA"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 μπορώ να έχω τον λόγο για να πω κάτι ίσα</w:t>
      </w:r>
      <w:r>
        <w:rPr>
          <w:rFonts w:eastAsia="Times New Roman" w:cs="Times New Roman"/>
          <w:szCs w:val="24"/>
        </w:rPr>
        <w:t>-</w:t>
      </w:r>
      <w:r>
        <w:rPr>
          <w:rFonts w:eastAsia="Times New Roman" w:cs="Times New Roman"/>
          <w:szCs w:val="24"/>
        </w:rPr>
        <w:t>ίσα για τα Πρακτικά, στον κύριο Υπουργό;</w:t>
      </w:r>
    </w:p>
    <w:p w14:paraId="067592BB" w14:textId="77777777" w:rsidR="00866F2D" w:rsidRDefault="003A64EF">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Δεν προβλέπεται, όμως, από τον Κανονισμό.</w:t>
      </w:r>
    </w:p>
    <w:p w14:paraId="067592BC" w14:textId="77777777" w:rsidR="00866F2D" w:rsidRDefault="003A64EF">
      <w:pPr>
        <w:spacing w:line="600" w:lineRule="auto"/>
        <w:ind w:firstLine="720"/>
        <w:jc w:val="both"/>
        <w:rPr>
          <w:rFonts w:eastAsia="Times New Roman"/>
          <w:bCs/>
          <w:szCs w:val="24"/>
        </w:rPr>
      </w:pPr>
      <w:r>
        <w:rPr>
          <w:rFonts w:eastAsia="Times New Roman"/>
          <w:bCs/>
          <w:szCs w:val="24"/>
        </w:rPr>
        <w:t>Ορίστε, έχετε τον λόγο.</w:t>
      </w:r>
    </w:p>
    <w:p w14:paraId="067592B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ΚΩ</w:t>
      </w:r>
      <w:r>
        <w:rPr>
          <w:rFonts w:eastAsia="Times New Roman" w:cs="Times New Roman"/>
          <w:b/>
          <w:szCs w:val="24"/>
        </w:rPr>
        <w:t xml:space="preserve">ΝΣΤΑΝΤΙΝΟΣ ΧΑΤΖΗΔΑΚΗΣ: </w:t>
      </w:r>
      <w:r>
        <w:rPr>
          <w:rFonts w:eastAsia="Times New Roman" w:cs="Times New Roman"/>
          <w:szCs w:val="24"/>
        </w:rPr>
        <w:t>Η θέση μου ήταν σαφής, κύριε Υπουργέ. Είπα ότι δεν ήταν σωστά τα πράγματα μέχρι τώρα. Δεν είμαι εγώ αυτής της σχολής, που σύμφωνα με αυτήν η Νέα Δημοκρατία τα έχει κάνει όλα τέλεια. Ποτέ δεν το υποστήριξα και δεν θα το υποστηρίξω.</w:t>
      </w:r>
    </w:p>
    <w:p w14:paraId="067592B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πα ότι εδώ έχουμε μια ευκαιρία και εσείς και εμείς να κάνουμε μια καινούργια αρχή. Και είπα απ’ αυτό εκεί το Βήμα, ας πάμε σε πέντε ανθρώπους που να είναι όλοι από το ΑΣΕΠ, να γίνεται η αξιολόγηση από το ΑΣΕΠ και να τελειώνει εκεί το θέμα. Αυτό πιστεύω, αυ</w:t>
      </w:r>
      <w:r>
        <w:rPr>
          <w:rFonts w:eastAsia="Times New Roman" w:cs="Times New Roman"/>
          <w:szCs w:val="24"/>
        </w:rPr>
        <w:t>τό είπα και το ίδιο επαναλαμβάνω.</w:t>
      </w:r>
    </w:p>
    <w:p w14:paraId="067592BF"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Είπατε για το μακρύ χέρι του Υπουργού. Λάθος, δεν πειράζει. Τελείωσε.</w:t>
      </w:r>
    </w:p>
    <w:p w14:paraId="067592C0"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Εγώ νομίζω ότι υπάρχει κομματική σκοπιμότητα και επιμένω </w:t>
      </w:r>
      <w:r>
        <w:rPr>
          <w:rFonts w:eastAsia="Times New Roman" w:cs="Times New Roman"/>
          <w:szCs w:val="24"/>
        </w:rPr>
        <w:t>σε αυτό.</w:t>
      </w:r>
    </w:p>
    <w:p w14:paraId="067592C1" w14:textId="77777777" w:rsidR="00866F2D" w:rsidRDefault="003A64EF">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ο κ. Κατσαφάδος.</w:t>
      </w:r>
    </w:p>
    <w:p w14:paraId="067592C2" w14:textId="77777777" w:rsidR="00866F2D" w:rsidRDefault="003A64EF">
      <w:pPr>
        <w:spacing w:line="600" w:lineRule="auto"/>
        <w:ind w:firstLine="720"/>
        <w:jc w:val="both"/>
        <w:rPr>
          <w:rFonts w:eastAsia="Times New Roman"/>
          <w:bCs/>
          <w:szCs w:val="24"/>
        </w:rPr>
      </w:pPr>
      <w:r w:rsidRPr="003627A8">
        <w:rPr>
          <w:rFonts w:eastAsia="Times New Roman"/>
          <w:b/>
          <w:bCs/>
          <w:szCs w:val="24"/>
        </w:rPr>
        <w:lastRenderedPageBreak/>
        <w:t xml:space="preserve">ΚΩΝΣΤΑΝΤΙΝΟΣ ΚΑΤΣΑΦΑΔΟΣ: </w:t>
      </w:r>
      <w:r>
        <w:rPr>
          <w:rFonts w:eastAsia="Times New Roman"/>
          <w:bCs/>
          <w:szCs w:val="24"/>
        </w:rPr>
        <w:t>Ευχαριστώ πολύ, κύριε Πρόεδρε.</w:t>
      </w:r>
    </w:p>
    <w:p w14:paraId="067592C3" w14:textId="77777777" w:rsidR="00866F2D" w:rsidRDefault="003A64EF">
      <w:pPr>
        <w:spacing w:line="600" w:lineRule="auto"/>
        <w:ind w:firstLine="720"/>
        <w:jc w:val="both"/>
        <w:rPr>
          <w:rFonts w:eastAsia="Times New Roman"/>
          <w:bCs/>
          <w:szCs w:val="24"/>
        </w:rPr>
      </w:pPr>
      <w:r>
        <w:rPr>
          <w:rFonts w:eastAsia="Times New Roman"/>
          <w:bCs/>
          <w:szCs w:val="24"/>
        </w:rPr>
        <w:t xml:space="preserve">Θα μου επιτρέψετε να μην αποφύγω και εγώ τον πειρασμό να πω κάτι σε σχέση με αυτά που είπε η </w:t>
      </w:r>
      <w:proofErr w:type="spellStart"/>
      <w:r>
        <w:rPr>
          <w:rFonts w:eastAsia="Times New Roman"/>
          <w:bCs/>
          <w:szCs w:val="24"/>
        </w:rPr>
        <w:t>συμπαθεστάτη</w:t>
      </w:r>
      <w:proofErr w:type="spellEnd"/>
      <w:r>
        <w:rPr>
          <w:rFonts w:eastAsia="Times New Roman"/>
          <w:bCs/>
          <w:szCs w:val="24"/>
        </w:rPr>
        <w:t xml:space="preserve"> Κοινοβουλευτική Εκ</w:t>
      </w:r>
      <w:r>
        <w:rPr>
          <w:rFonts w:eastAsia="Times New Roman"/>
          <w:bCs/>
          <w:szCs w:val="24"/>
        </w:rPr>
        <w:t>πρόσωπος του ΣΥΡΙΖΑ, η οποία βρίσκεται στην Αίθουσα. Θέλω να της θυμίσω ότι κατά την περίοδο που ο ΣΥΡΙΖΑ ήταν στα χρόνια της -Αξιωματικής και μη- Αντιπολίτευσης τουλάχιστον οι μισοί –για να μην πω το μεγαλύτερο ποσοστό- εκπρόσωποι του ΣΥΡΙΖΑ αναφέρονταν σ</w:t>
      </w:r>
      <w:r>
        <w:rPr>
          <w:rFonts w:eastAsia="Times New Roman"/>
          <w:bCs/>
          <w:szCs w:val="24"/>
        </w:rPr>
        <w:t xml:space="preserve">τα Σκόπια ως Μακεδονία και μόνο. Οπότε μην μας κατηγορείτε εμάς για ανακολουθία σε σχέση με τις απόψεις μας σε ό,τι έχει να κάνει με το </w:t>
      </w:r>
      <w:r>
        <w:rPr>
          <w:rFonts w:eastAsia="Times New Roman"/>
          <w:bCs/>
          <w:szCs w:val="24"/>
        </w:rPr>
        <w:t>σ</w:t>
      </w:r>
      <w:r>
        <w:rPr>
          <w:rFonts w:eastAsia="Times New Roman"/>
          <w:bCs/>
          <w:szCs w:val="24"/>
        </w:rPr>
        <w:t>κοπιανό.</w:t>
      </w:r>
    </w:p>
    <w:p w14:paraId="067592C4" w14:textId="77777777" w:rsidR="00866F2D" w:rsidRDefault="003A64EF">
      <w:pPr>
        <w:spacing w:line="600" w:lineRule="auto"/>
        <w:ind w:firstLine="720"/>
        <w:jc w:val="both"/>
        <w:rPr>
          <w:rFonts w:eastAsia="Times New Roman"/>
          <w:bCs/>
          <w:szCs w:val="24"/>
        </w:rPr>
      </w:pPr>
      <w:r>
        <w:rPr>
          <w:rFonts w:eastAsia="Times New Roman"/>
          <w:bCs/>
          <w:szCs w:val="24"/>
        </w:rPr>
        <w:t xml:space="preserve">Επίσης, να θυμίσω ότι αποτελεί ύβρις, όταν προσπαθείτε να ταυτίσετε τη Νέα Δημοκρατία με τη Χρυσή Αυγή. Η Νέα </w:t>
      </w:r>
      <w:r>
        <w:rPr>
          <w:rFonts w:eastAsia="Times New Roman"/>
          <w:bCs/>
          <w:szCs w:val="24"/>
        </w:rPr>
        <w:t>Δημοκρατία κατά την προηγούμενη κυβερνητική της θητεία έδειξε ισχυρή βούληση να συγκρουστεί με τη Χρυσή Αυγή, όταν εσείς κοινοβουλευτικά συντασσόσασταν μαζί της για να ρίξετε την προηγούμενη κυβέρνηση.</w:t>
      </w:r>
    </w:p>
    <w:p w14:paraId="067592C5" w14:textId="77777777" w:rsidR="00866F2D" w:rsidRDefault="003A64EF">
      <w:pPr>
        <w:spacing w:line="600" w:lineRule="auto"/>
        <w:ind w:firstLine="720"/>
        <w:jc w:val="both"/>
        <w:rPr>
          <w:rFonts w:eastAsia="Times New Roman" w:cs="Times New Roman"/>
          <w:szCs w:val="24"/>
        </w:rPr>
      </w:pPr>
      <w:r>
        <w:rPr>
          <w:rFonts w:eastAsia="Times New Roman"/>
          <w:bCs/>
          <w:szCs w:val="24"/>
        </w:rPr>
        <w:lastRenderedPageBreak/>
        <w:t>Τέλος, όταν μιλάτε για ρουσφέτια –και μιλάμε για το Υπ</w:t>
      </w:r>
      <w:r>
        <w:rPr>
          <w:rFonts w:eastAsia="Times New Roman"/>
          <w:bCs/>
          <w:szCs w:val="24"/>
        </w:rPr>
        <w:t>ουργείο Παιδείας- να θυμίσω την αμήχανη κατάσταση στην οποία βρέθηκε ο Πρωθυπουργός της χώρας, όταν στο Ευρωπαϊκό Κοινοβούλιο, απευθύνοντάς του τον λόγο για τις μεταρρυθμίσεις που κόμπαζε ότι γινόντουσαν, ένας εκπρόσωπος του Ευρωπαϊκού Κοινοβουλίου του είπ</w:t>
      </w:r>
      <w:r>
        <w:rPr>
          <w:rFonts w:eastAsia="Times New Roman"/>
          <w:bCs/>
          <w:szCs w:val="24"/>
        </w:rPr>
        <w:t>ε</w:t>
      </w:r>
      <w:r>
        <w:rPr>
          <w:rFonts w:eastAsia="Times New Roman"/>
          <w:bCs/>
          <w:szCs w:val="24"/>
        </w:rPr>
        <w:t>:</w:t>
      </w:r>
      <w:r>
        <w:rPr>
          <w:rFonts w:eastAsia="Times New Roman"/>
          <w:bCs/>
          <w:szCs w:val="24"/>
        </w:rPr>
        <w:t xml:space="preserve"> «</w:t>
      </w:r>
      <w:r>
        <w:rPr>
          <w:rFonts w:eastAsia="Times New Roman"/>
          <w:bCs/>
          <w:szCs w:val="24"/>
        </w:rPr>
        <w:t>Α</w:t>
      </w:r>
      <w:r>
        <w:rPr>
          <w:rFonts w:eastAsia="Times New Roman"/>
          <w:bCs/>
          <w:szCs w:val="24"/>
        </w:rPr>
        <w:t>πό τους δεκατρείς περιφερειακούς διευθυντές πώς γίνεται οι έντεκα να ανήκουν στο κόμμα σας και οι άλλοι δύο να μην ξέρουν τι είναι;».</w:t>
      </w:r>
      <w:r>
        <w:rPr>
          <w:rFonts w:eastAsia="Times New Roman" w:cs="Times New Roman"/>
          <w:szCs w:val="24"/>
        </w:rPr>
        <w:t xml:space="preserve"> Αυτό το λέω σε ό,τι έχει να κάνει με τα ρουσφέτια.</w:t>
      </w:r>
    </w:p>
    <w:p w14:paraId="067592C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Ας πάμε, όμως, στο συγκεκριμένο νομοσχέδιο. </w:t>
      </w:r>
    </w:p>
    <w:p w14:paraId="067592C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απορώ πραγματικά πώς μπορείτε και καταθέτετε ένα νομοσχέδιο, το οποίο είναι τόσο πρόχειρο και λειτουργεί τόσο αποσπασματικά, απαξιώνοντας ταυτόχρονα τις κοινοβουλευτικές διαδικασίες, τον ίδιο τον θεσμό της Βουλής. Μέσα, όμως, απ’ αυτή τη δια</w:t>
      </w:r>
      <w:r>
        <w:rPr>
          <w:rFonts w:eastAsia="Times New Roman" w:cs="Times New Roman"/>
          <w:szCs w:val="24"/>
        </w:rPr>
        <w:t xml:space="preserve">δικασία και τη σημασία την οποία δίνετε στις φωνές του εκπαιδευτικού κόσμου, αποδεικνύεται, δυστυχώς, και η βαρύτητα που δίνετε στην παιδεία της χώρας. </w:t>
      </w:r>
    </w:p>
    <w:p w14:paraId="067592C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Είναι άλλο ένα φαινόμενο δυστυχώς του πόσο πρόχειρα νομοθετείτε. Και το συγκεκριμένο νομοθέτημα θα προσ</w:t>
      </w:r>
      <w:r>
        <w:rPr>
          <w:rFonts w:eastAsia="Times New Roman" w:cs="Times New Roman"/>
          <w:szCs w:val="24"/>
        </w:rPr>
        <w:t>θέσει άλλη μία θλιβερή απόδειξη της απαξίωσης που βιώνει η παιδεία κατά τη διάρκεια της Κυβέρνησής σας.</w:t>
      </w:r>
    </w:p>
    <w:p w14:paraId="067592C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Μας είπατε, κύριε Υπουργέ, ότι στην </w:t>
      </w:r>
      <w:r>
        <w:rPr>
          <w:rFonts w:eastAsia="Times New Roman" w:cs="Times New Roman"/>
          <w:szCs w:val="24"/>
        </w:rPr>
        <w:t>ε</w:t>
      </w:r>
      <w:r>
        <w:rPr>
          <w:rFonts w:eastAsia="Times New Roman" w:cs="Times New Roman"/>
          <w:szCs w:val="24"/>
        </w:rPr>
        <w:t>πιτροπή συζητήθηκε το συγκεκριμένο νομοσχέδιο που ήταν σε διαβούλευση οχτώ μήνες. Ποιοι ήταν αυτοί οι οχτώ μήνες; Ε</w:t>
      </w:r>
      <w:r>
        <w:rPr>
          <w:rFonts w:eastAsia="Times New Roman" w:cs="Times New Roman"/>
          <w:szCs w:val="24"/>
        </w:rPr>
        <w:t>ίχε παρουσιαστεί ένα σχέδιο νόμου για διαβούλευση στις 16 Μαρτίου με 51 άρθρα. Στις 24 Απριλίου στην νομοπαρασκευαστική παρουσιάστηκε ένα νέο σχέδιο, για να έχουμε τελικά στις 31 Μάϊου την παρουσίαση του τελικού σχεδίου με 113 άρθρα, δηλαδή, δύο νομοσχέδια</w:t>
      </w:r>
      <w:r>
        <w:rPr>
          <w:rFonts w:eastAsia="Times New Roman" w:cs="Times New Roman"/>
          <w:szCs w:val="24"/>
        </w:rPr>
        <w:t xml:space="preserve"> στην τιμή του ενός.</w:t>
      </w:r>
    </w:p>
    <w:p w14:paraId="067592C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Κατατέθηκε την Παρασκευή το βράδυ στη Βουλή για να συζητηθεί τη Δευτέρα στην </w:t>
      </w:r>
      <w:r>
        <w:rPr>
          <w:rFonts w:eastAsia="Times New Roman" w:cs="Times New Roman"/>
          <w:szCs w:val="24"/>
        </w:rPr>
        <w:t>ε</w:t>
      </w:r>
      <w:r>
        <w:rPr>
          <w:rFonts w:eastAsia="Times New Roman" w:cs="Times New Roman"/>
          <w:szCs w:val="24"/>
        </w:rPr>
        <w:t xml:space="preserve">πιτροπή με τη διαδικασία του επείγοντος χωρίς, βέβαια, αυτό να δικαιολογείται. Μην μου πείτε, λοιπόν, ότι ο λόγος για τον οποίο έρχεται ως επείγον είναι για </w:t>
      </w:r>
      <w:r>
        <w:rPr>
          <w:rFonts w:eastAsia="Times New Roman" w:cs="Times New Roman"/>
          <w:szCs w:val="24"/>
        </w:rPr>
        <w:t xml:space="preserve">να βρει </w:t>
      </w:r>
      <w:r>
        <w:rPr>
          <w:rFonts w:eastAsia="Times New Roman" w:cs="Times New Roman"/>
          <w:szCs w:val="24"/>
        </w:rPr>
        <w:lastRenderedPageBreak/>
        <w:t>την εκπαιδευτική κοινότητα προετοιμασμένη τον Σεπτέμβρη. Γιατί, αν πραγματικά θέλατε να είναι προετοιμασμένη, θα το φέρνατε μήνες πριν και θα δίνατε χρόνο και σημασία στη διαβούλευση.</w:t>
      </w:r>
    </w:p>
    <w:p w14:paraId="067592C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Μια νέα πρόταση, κυρίες και κύριοι συνάδελφοι, επανασχεδιασμού π</w:t>
      </w:r>
      <w:r>
        <w:rPr>
          <w:rFonts w:eastAsia="Times New Roman" w:cs="Times New Roman"/>
          <w:szCs w:val="24"/>
        </w:rPr>
        <w:t xml:space="preserve">ολλαπλής υποστήριξης του εκπαιδευτικού έργου οφείλει να εξετάζει με δέουσα προσοχή την υφιστάμενη κατάσταση, αλλά και να χαρακτηρίζεται από όραμα με όρους προπάντων νηφαλιότητας και συνέχειας. </w:t>
      </w:r>
    </w:p>
    <w:p w14:paraId="067592C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Εσείς, κυρίες και κύριοι συνάδελφοι της Κυβέρνησης, αντ’ αυτού</w:t>
      </w:r>
      <w:r>
        <w:rPr>
          <w:rFonts w:eastAsia="Times New Roman" w:cs="Times New Roman"/>
          <w:szCs w:val="24"/>
        </w:rPr>
        <w:t xml:space="preserve">, φέρνετε ένα νομοσχέδιο πρόχειρο, που πιστοποιεί για άλλη μια φορά την έλλειψη προγραμματισμού, την απουσία σοβαρής εκπαιδευτικής πολιτικής και επιβεβαιώνει την κατ’ εξοχήν </w:t>
      </w:r>
      <w:proofErr w:type="spellStart"/>
      <w:r>
        <w:rPr>
          <w:rFonts w:eastAsia="Times New Roman" w:cs="Times New Roman"/>
          <w:szCs w:val="24"/>
        </w:rPr>
        <w:t>αξιακή</w:t>
      </w:r>
      <w:proofErr w:type="spellEnd"/>
      <w:r>
        <w:rPr>
          <w:rFonts w:eastAsia="Times New Roman" w:cs="Times New Roman"/>
          <w:szCs w:val="24"/>
        </w:rPr>
        <w:t xml:space="preserve"> και εκπαιδευτική κρίση που σας διέπει. </w:t>
      </w:r>
    </w:p>
    <w:p w14:paraId="067592C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Είναι ένα νομοσχέδιο, το οποίο βρίθ</w:t>
      </w:r>
      <w:r>
        <w:rPr>
          <w:rFonts w:eastAsia="Times New Roman" w:cs="Times New Roman"/>
          <w:szCs w:val="24"/>
        </w:rPr>
        <w:t xml:space="preserve">ει αντισυνταγματικών διατάξεων, αποτελεί τον ορισμό της κομματικής παρέμβασης, της εξαχρείωσης των θεσμών και που, αν τεθεί </w:t>
      </w:r>
      <w:r>
        <w:rPr>
          <w:rFonts w:eastAsia="Times New Roman" w:cs="Times New Roman"/>
          <w:szCs w:val="24"/>
        </w:rPr>
        <w:lastRenderedPageBreak/>
        <w:t xml:space="preserve">σε εφαρμογή, θα οδηγήσει σε κατάρρευση ό,τι έχει απομείνει όρθιο στην εκπαίδευση, ένα νομοσχέδιο το οποίο πιστοποιεί τη βούληση της </w:t>
      </w:r>
      <w:r>
        <w:rPr>
          <w:rFonts w:eastAsia="Times New Roman" w:cs="Times New Roman"/>
          <w:szCs w:val="24"/>
        </w:rPr>
        <w:t xml:space="preserve">Κυβέρνησης για ένα συγκεντρωτικό και απόλυτα κομματικά ελεγχόμενο σύστημα διοίκησης της εκπαίδευσης, μια προσπάθεια κομματικής λαφυραγώγησης, θα λέγαμε, της εκπαιδευτικής διοικητικής πυραμίδας. </w:t>
      </w:r>
    </w:p>
    <w:p w14:paraId="067592C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Οι μεθοδεύσεις αυτές διευκολύνονται από την πρωτοφανή απαγόρε</w:t>
      </w:r>
      <w:r>
        <w:rPr>
          <w:rFonts w:eastAsia="Times New Roman" w:cs="Times New Roman"/>
          <w:szCs w:val="24"/>
        </w:rPr>
        <w:t>υση νέας θητείας σε στελέχη της εκπαίδευσης μετά την ολοκλήρωση της δεύτερής τους θητείας. Βάζετε στο περιθώριο, δηλαδή, στελέχη με υψηλά επιστημονικά προσόντα και σημαντικότατη εμπειρία, τους αποκλείετε από τη διεκδίκηση της συμμετοχής τους στο διάδοχο θε</w:t>
      </w:r>
      <w:r>
        <w:rPr>
          <w:rFonts w:eastAsia="Times New Roman" w:cs="Times New Roman"/>
          <w:szCs w:val="24"/>
        </w:rPr>
        <w:t>σμό, των συντονιστών του εκπαιδευτικού έργου, χρησιμοποιώντας ακόμα και προδήλως αντισυνταγματικά μέσα, αποκλείοντας από τις διαδικασίες επιλογής όσους έχουν ήδη δυο θητείες αντί να επιβραβεύετε στην πράξη την εμπειρία. Το γεγονός αυτό θα οδηγήσει στην απο</w:t>
      </w:r>
      <w:r>
        <w:rPr>
          <w:rFonts w:eastAsia="Times New Roman" w:cs="Times New Roman"/>
          <w:szCs w:val="24"/>
        </w:rPr>
        <w:t xml:space="preserve">μάκρυνση έμπειρων στελεχών αποδυναμώνοντας έτσι την εκπαίδευση από ικανό προσωπικό. </w:t>
      </w:r>
    </w:p>
    <w:p w14:paraId="067592C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Οι συντάκτες του σχεδίου νόμου παραθέτουν θέσεις, παραδοχές και προσεγγίσεις χωρίς κα</w:t>
      </w:r>
      <w:r>
        <w:rPr>
          <w:rFonts w:eastAsia="Times New Roman" w:cs="Times New Roman"/>
          <w:szCs w:val="24"/>
        </w:rPr>
        <w:t>μ</w:t>
      </w:r>
      <w:r>
        <w:rPr>
          <w:rFonts w:eastAsia="Times New Roman" w:cs="Times New Roman"/>
          <w:szCs w:val="24"/>
        </w:rPr>
        <w:t xml:space="preserve">μία ερευνητική και υπηρεσιακή τεκμηρίωση και επιχειρηματολογία, με διατυπώσεις διαισθητικού χαρακτήρα και επιστημολογικές παραδοχές οι οποίες απέχουν, όμως, από την εκπαιδευτική πραγματικότητα. </w:t>
      </w:r>
    </w:p>
    <w:p w14:paraId="067592D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προτεινόμενο πλαίσιο επιλογής όλων των στελεχών, όπως κατα</w:t>
      </w:r>
      <w:r>
        <w:rPr>
          <w:rFonts w:eastAsia="Times New Roman" w:cs="Times New Roman"/>
          <w:szCs w:val="24"/>
        </w:rPr>
        <w:t>λαβαίνετε, κυρίες και κύριοι συνάδελφοι, είναι άδικο, αναξιοκρατικό και αφήνει το περιθώριο να χρησιμοποιηθεί ως εργαλείο κομματικής άλωσης της διοίκησης της εκπαίδευσης. Αυτό, όμως, δεν το λέμε μόνο εμείς, η κακή Αξιωματική Αντιπολίτευση, αλλά το είπαν σχ</w:t>
      </w:r>
      <w:r>
        <w:rPr>
          <w:rFonts w:eastAsia="Times New Roman" w:cs="Times New Roman"/>
          <w:szCs w:val="24"/>
        </w:rPr>
        <w:t xml:space="preserve">εδόν όλοι οι φορείς στην </w:t>
      </w:r>
      <w:r>
        <w:rPr>
          <w:rFonts w:eastAsia="Times New Roman" w:cs="Times New Roman"/>
          <w:szCs w:val="24"/>
        </w:rPr>
        <w:t>ε</w:t>
      </w:r>
      <w:r>
        <w:rPr>
          <w:rFonts w:eastAsia="Times New Roman" w:cs="Times New Roman"/>
          <w:szCs w:val="24"/>
        </w:rPr>
        <w:t xml:space="preserve">πιτροπή. </w:t>
      </w:r>
    </w:p>
    <w:p w14:paraId="067592D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Επιπλέον, καταργείτε τον </w:t>
      </w:r>
      <w:proofErr w:type="spellStart"/>
      <w:r>
        <w:rPr>
          <w:rFonts w:eastAsia="Times New Roman" w:cs="Times New Roman"/>
          <w:szCs w:val="24"/>
        </w:rPr>
        <w:t>δασκαλογέννητο</w:t>
      </w:r>
      <w:proofErr w:type="spellEnd"/>
      <w:r>
        <w:rPr>
          <w:rFonts w:eastAsia="Times New Roman" w:cs="Times New Roman"/>
          <w:szCs w:val="24"/>
        </w:rPr>
        <w:t xml:space="preserve"> θεσμό του </w:t>
      </w:r>
      <w:r>
        <w:rPr>
          <w:rFonts w:eastAsia="Times New Roman" w:cs="Times New Roman"/>
          <w:szCs w:val="24"/>
        </w:rPr>
        <w:t>σ</w:t>
      </w:r>
      <w:r>
        <w:rPr>
          <w:rFonts w:eastAsia="Times New Roman" w:cs="Times New Roman"/>
          <w:szCs w:val="24"/>
        </w:rPr>
        <w:t xml:space="preserve">χολικού </w:t>
      </w:r>
      <w:r>
        <w:rPr>
          <w:rFonts w:eastAsia="Times New Roman" w:cs="Times New Roman"/>
          <w:szCs w:val="24"/>
        </w:rPr>
        <w:t>σ</w:t>
      </w:r>
      <w:r>
        <w:rPr>
          <w:rFonts w:eastAsia="Times New Roman" w:cs="Times New Roman"/>
          <w:szCs w:val="24"/>
        </w:rPr>
        <w:t>υμβούλου που εισήχθη με πρόταση της ΔΟΕ. Αντί να στηριχθεί, λοιπόν, και να βελτιωθεί αυτός ο θεσμός, αντικαθίσταται από το ΠΕΚΕΣ, μια συγκεντρωτική υπερδομή, μα</w:t>
      </w:r>
      <w:r>
        <w:rPr>
          <w:rFonts w:eastAsia="Times New Roman" w:cs="Times New Roman"/>
          <w:szCs w:val="24"/>
        </w:rPr>
        <w:t xml:space="preserve">κριά από τις σχολικές μονάδες, τους εκπαιδευτικούς, τους μαθητές και τους γονείς. Πώς θα υπάρξει στοιχειώδης στήριξη στις σχολικές μονάδες ως προς το διδακτικό και επιστημονικό </w:t>
      </w:r>
      <w:r>
        <w:rPr>
          <w:rFonts w:eastAsia="Times New Roman" w:cs="Times New Roman"/>
          <w:szCs w:val="24"/>
        </w:rPr>
        <w:lastRenderedPageBreak/>
        <w:t>επίπεδο από στελέχη τα οποία θα είναι συγκεντρωμένα στις περιφερειακές διευθύνσ</w:t>
      </w:r>
      <w:r>
        <w:rPr>
          <w:rFonts w:eastAsia="Times New Roman" w:cs="Times New Roman"/>
          <w:szCs w:val="24"/>
        </w:rPr>
        <w:t xml:space="preserve">εις και άρα μακριά από το σχολείο; </w:t>
      </w:r>
    </w:p>
    <w:p w14:paraId="067592D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Καταργείτε τον θεσμό των ΚΕΔΔΥ αντί να ενισχυθούν και να αναβαθμιστούν. Η κατάργηση γίνεται χωρίς να έχει γίνει καμ</w:t>
      </w:r>
      <w:r>
        <w:rPr>
          <w:rFonts w:eastAsia="Times New Roman" w:cs="Times New Roman"/>
          <w:szCs w:val="24"/>
        </w:rPr>
        <w:t>μ</w:t>
      </w:r>
      <w:r>
        <w:rPr>
          <w:rFonts w:eastAsia="Times New Roman" w:cs="Times New Roman"/>
          <w:szCs w:val="24"/>
        </w:rPr>
        <w:t>ία μελέτη των δομών που υποστήριζαν το εκπαιδευτικό έργο, χωρίς να έχουν μελετηθεί και αποτιμηθεί οι πρα</w:t>
      </w:r>
      <w:r>
        <w:rPr>
          <w:rFonts w:eastAsia="Times New Roman" w:cs="Times New Roman"/>
          <w:szCs w:val="24"/>
        </w:rPr>
        <w:t xml:space="preserve">κτικές του παρελθόντος, με τα θετικά και τα αρνητικά που είχαν αυτές οι δομές. </w:t>
      </w:r>
    </w:p>
    <w:p w14:paraId="067592D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Έρχεται, λοιπόν, το νομοσχέδιο και καταργεί τις δομές και τις συγχωνεύει σε μια υπερδομή. Μετατρέπονται σε ανώνυμες γραφειοκρατικές δομές χωρίς μόνιμο προσωπικό και χωρίς υποδο</w:t>
      </w:r>
      <w:r>
        <w:rPr>
          <w:rFonts w:eastAsia="Times New Roman" w:cs="Times New Roman"/>
          <w:szCs w:val="24"/>
        </w:rPr>
        <w:t xml:space="preserve">μές, μακριά από τις πραγματικές ανάγκες υποστήριξης των μαθητών, των οικογενειών και των εκπαιδευτικών. </w:t>
      </w:r>
    </w:p>
    <w:p w14:paraId="067592D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Στην πράξη με την κατάργηση των ΚΕΔΔΥ επιστρέφουμε στο ιατρικό μοντέλο και σε ουρές στα </w:t>
      </w:r>
      <w:proofErr w:type="spellStart"/>
      <w:r>
        <w:rPr>
          <w:rFonts w:eastAsia="Times New Roman" w:cs="Times New Roman"/>
          <w:szCs w:val="24"/>
        </w:rPr>
        <w:t>ιατροπαιδαγωγικά</w:t>
      </w:r>
      <w:proofErr w:type="spellEnd"/>
      <w:r>
        <w:rPr>
          <w:rFonts w:eastAsia="Times New Roman" w:cs="Times New Roman"/>
          <w:szCs w:val="24"/>
        </w:rPr>
        <w:t xml:space="preserve"> κέντρα για απλές διαγνώσεις και όχι για διεπισ</w:t>
      </w:r>
      <w:r>
        <w:rPr>
          <w:rFonts w:eastAsia="Times New Roman" w:cs="Times New Roman"/>
          <w:szCs w:val="24"/>
        </w:rPr>
        <w:t xml:space="preserve">τημονικές εκπαιδευτικές αξιολογήσεις, με σκοπό την ουσιαστική εκπαιδευτική υποστήριξη </w:t>
      </w:r>
      <w:r>
        <w:rPr>
          <w:rFonts w:eastAsia="Times New Roman" w:cs="Times New Roman"/>
          <w:szCs w:val="24"/>
        </w:rPr>
        <w:lastRenderedPageBreak/>
        <w:t xml:space="preserve">των μαθητών και των γονιών τους. Πρόκειται, κυρίες και κύριοι συνάδελφοι, για ένα πισωγύρισμα δεκαετιών στον ευαίσθητο χώρο της ειδικής αγωγής. </w:t>
      </w:r>
    </w:p>
    <w:p w14:paraId="067592D5" w14:textId="77777777" w:rsidR="00866F2D" w:rsidRDefault="003A64EF">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sidRPr="009A65EF">
        <w:rPr>
          <w:rFonts w:eastAsia="Times New Roman" w:cs="Times New Roman"/>
          <w:szCs w:val="24"/>
        </w:rPr>
        <w:t>το κουδούνι λήξεως του χρόνου ομιλίας του κυρίου Βουλευτή)</w:t>
      </w:r>
    </w:p>
    <w:p w14:paraId="067592D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ήθελα, κύριε Πρόεδρε, λίγο χρόνο ακόμη. </w:t>
      </w:r>
    </w:p>
    <w:p w14:paraId="067592D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Μετονομάζετε τα Κέντρα Περιβαλλοντικής Εκπαίδευσης σε Κέντρα Εκπαίδευσης για την </w:t>
      </w:r>
      <w:proofErr w:type="spellStart"/>
      <w:r>
        <w:rPr>
          <w:rFonts w:eastAsia="Times New Roman" w:cs="Times New Roman"/>
          <w:szCs w:val="24"/>
        </w:rPr>
        <w:t>Αειφορία</w:t>
      </w:r>
      <w:proofErr w:type="spellEnd"/>
      <w:r>
        <w:rPr>
          <w:rFonts w:eastAsia="Times New Roman" w:cs="Times New Roman"/>
          <w:szCs w:val="24"/>
        </w:rPr>
        <w:t xml:space="preserve">. </w:t>
      </w:r>
    </w:p>
    <w:p w14:paraId="067592D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μην σταθούμε στο όνομα, αν κ</w:t>
      </w:r>
      <w:r>
        <w:rPr>
          <w:rFonts w:eastAsia="Times New Roman" w:cs="Times New Roman"/>
          <w:szCs w:val="24"/>
        </w:rPr>
        <w:t xml:space="preserve">αι διαφωνώ προσωπικά που λείπει ο όρος «περιβάλλον». Αυτήν τη στιγμή, με τόσες περιβαλλοντικές και οικολογικές απειλές γύρω μας, αυτό που έχει σημασία είναι να προετοιμάσουμε σωστά τα παιδιά μας, τους αυριανούς πολίτες αυτής της χώρας για την αντιμετώπιση </w:t>
      </w:r>
      <w:r>
        <w:rPr>
          <w:rFonts w:eastAsia="Times New Roman" w:cs="Times New Roman"/>
          <w:szCs w:val="24"/>
        </w:rPr>
        <w:t xml:space="preserve">των οξυμένων περιβαλλοντικών προβλημάτων στο οικοσύστημα. Για τον λόγο αυτόν η περιβαλλοντική εκπαίδευση πρέπει να εντατικοποιηθεί και όχι να αποδυναμωθεί. </w:t>
      </w:r>
      <w:r>
        <w:rPr>
          <w:rFonts w:eastAsia="Times New Roman" w:cs="Times New Roman"/>
          <w:szCs w:val="24"/>
        </w:rPr>
        <w:lastRenderedPageBreak/>
        <w:t>Και, ασφαλώς, αξίες όπως είναι η οικολογική συνείδηση, θα πρέπει να διατρέχουν όλο το εκπαιδευτικό σ</w:t>
      </w:r>
      <w:r>
        <w:rPr>
          <w:rFonts w:eastAsia="Times New Roman" w:cs="Times New Roman"/>
          <w:szCs w:val="24"/>
        </w:rPr>
        <w:t xml:space="preserve">ύστημα. </w:t>
      </w:r>
    </w:p>
    <w:p w14:paraId="067592D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νέα υπερδομή η οποία δημιουργείται, τα Κέντρα Εκπαιδευτικής και Συμβουλευτικής Υποστήριξης, το ΚΕΣΥ, στην ουσία ομαδοποιεί χωρίς συνοχή υφιστάμενες υποστηρικτικές δομές, οι οποίες λειτουργούν με πολλαπλές ελλείψεις τόσο σε ανθρώπινο δυναμικό όσο</w:t>
      </w:r>
      <w:r>
        <w:rPr>
          <w:rFonts w:eastAsia="Times New Roman" w:cs="Times New Roman"/>
          <w:szCs w:val="24"/>
        </w:rPr>
        <w:t xml:space="preserve"> και σε απαραίτητους πόρους και υποδομές. </w:t>
      </w:r>
    </w:p>
    <w:p w14:paraId="067592D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Με αυτόν τον τρόπο δημιουργούνται πολλαπλά κέντρα αναφοράς, τα οποία είναι αμφίβολο για το εάν και πώς θα λειτουργήσουν. Με τη μορφή της χοάνης, η νέα δομή επιχειρεί να υποδεχθεί και να συγχωνεύσει μέσα από αναποτ</w:t>
      </w:r>
      <w:r>
        <w:rPr>
          <w:rFonts w:eastAsia="Times New Roman" w:cs="Times New Roman"/>
          <w:szCs w:val="24"/>
        </w:rPr>
        <w:t xml:space="preserve">ελεσματικές διαδικασίες, δίχως πρόβλεψη και παιδαγωγικό όραμα, φορείς και υπηρεσίες που μέχρι τώρα υποστήριζαν αυτόνομα το έργο της σχολικής μονάδας. </w:t>
      </w:r>
    </w:p>
    <w:p w14:paraId="067592D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Θεωρώ, λοιπόν, ότι το ΚΕΣΥ επιφορτίζεται με τέτοιας έκτασης αρμοδιότητες και θα είναι αποδέκτης μιας τερά</w:t>
      </w:r>
      <w:r>
        <w:rPr>
          <w:rFonts w:eastAsia="Times New Roman" w:cs="Times New Roman"/>
          <w:szCs w:val="24"/>
        </w:rPr>
        <w:t xml:space="preserve">στιας γκάμας αιτημάτων, που είναι πάρα πολύ δύσκολο </w:t>
      </w:r>
      <w:r>
        <w:rPr>
          <w:rFonts w:eastAsia="Times New Roman" w:cs="Times New Roman"/>
          <w:szCs w:val="24"/>
        </w:rPr>
        <w:lastRenderedPageBreak/>
        <w:t xml:space="preserve">να μπορέσει να ανταποκριθεί και τελικά μάλλον θα αποπροσανατολίσει, παρά θα βοηθήσει μαθητές και γονείς. </w:t>
      </w:r>
    </w:p>
    <w:p w14:paraId="067592DC" w14:textId="77777777" w:rsidR="00866F2D" w:rsidRDefault="003A64EF">
      <w:pPr>
        <w:spacing w:line="600" w:lineRule="auto"/>
        <w:ind w:firstLine="720"/>
        <w:jc w:val="both"/>
        <w:rPr>
          <w:rFonts w:eastAsia="Times New Roman" w:cs="Times New Roman"/>
          <w:szCs w:val="24"/>
        </w:rPr>
      </w:pPr>
      <w:proofErr w:type="spellStart"/>
      <w:r>
        <w:rPr>
          <w:rFonts w:eastAsia="Times New Roman" w:cs="Times New Roman"/>
          <w:szCs w:val="24"/>
        </w:rPr>
        <w:t>Αποδομείτε</w:t>
      </w:r>
      <w:proofErr w:type="spellEnd"/>
      <w:r>
        <w:rPr>
          <w:rFonts w:eastAsia="Times New Roman" w:cs="Times New Roman"/>
          <w:szCs w:val="24"/>
        </w:rPr>
        <w:t xml:space="preserve"> στην ουσία τις καινοτόμες δράσεις, τον επαγγελματικό προσανατολισμό, την αγωγή υγείας, </w:t>
      </w:r>
      <w:r>
        <w:rPr>
          <w:rFonts w:eastAsia="Times New Roman" w:cs="Times New Roman"/>
          <w:szCs w:val="24"/>
        </w:rPr>
        <w:t xml:space="preserve">πολιτιστικές και </w:t>
      </w:r>
      <w:r w:rsidRPr="00EA34A4">
        <w:rPr>
          <w:rFonts w:eastAsia="Times New Roman" w:cs="Times New Roman"/>
          <w:szCs w:val="24"/>
        </w:rPr>
        <w:t>περιβαλλοντ</w:t>
      </w:r>
      <w:r>
        <w:rPr>
          <w:rFonts w:eastAsia="Times New Roman" w:cs="Times New Roman"/>
          <w:szCs w:val="24"/>
        </w:rPr>
        <w:t xml:space="preserve">ικές δράσεις, το </w:t>
      </w:r>
      <w:r w:rsidRPr="00A134CB">
        <w:rPr>
          <w:rFonts w:eastAsia="Times New Roman" w:cs="Times New Roman"/>
          <w:szCs w:val="24"/>
        </w:rPr>
        <w:t>ΚΕΠΛΗΝΕΤ</w:t>
      </w:r>
      <w:r>
        <w:rPr>
          <w:rFonts w:eastAsia="Times New Roman" w:cs="Times New Roman"/>
          <w:szCs w:val="24"/>
        </w:rPr>
        <w:t xml:space="preserve"> και υποβαθμίζετε τα Κέντρα Περιβαλλοντικής Εκπαίδευσης. </w:t>
      </w:r>
    </w:p>
    <w:p w14:paraId="067592D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είναι λίγος ο χρόνος, ανέφερα μερικές από τις αλλαγές οι οποίες προβλέπονται στο παρόν σχέδιο νόμου, γιατί ε</w:t>
      </w:r>
      <w:r>
        <w:rPr>
          <w:rFonts w:eastAsia="Times New Roman" w:cs="Times New Roman"/>
          <w:szCs w:val="24"/>
        </w:rPr>
        <w:t>ίναι αδύνατο να αναφερθώ σε όλες. Το μόνο σίγουρο είναι ότι οι επιχειρούμενες αλλαγές αποδιοργανώνουν το σύνολο των εκπαιδευτικών δομών και εισάγουν ένα νέο πολυδαίδαλο σύστημα νέων φορέων, χωρίς ουσιαστική μελέτη και διάλογο με την εκπαιδευτική κοινότητα.</w:t>
      </w:r>
      <w:r>
        <w:rPr>
          <w:rFonts w:eastAsia="Times New Roman" w:cs="Times New Roman"/>
          <w:szCs w:val="24"/>
        </w:rPr>
        <w:t xml:space="preserve"> </w:t>
      </w:r>
    </w:p>
    <w:p w14:paraId="067592D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Η βεβιασμένη διαδικασία που σχεδιάζετε θα φέρει την εκπαιδευτική κοινότητα, δυστυχώς, προ τετελεσμένων γεγονότων και θα καταστήσει την έναρξη της νέας σχολικής χρονιάς αβέβαιη και όσα δυστυχώς ψηφίσουμε σήμερα, στην πράξη θα είναι ανεφάρμοστα.</w:t>
      </w:r>
    </w:p>
    <w:p w14:paraId="067592D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Η παιδεία,</w:t>
      </w:r>
      <w:r>
        <w:rPr>
          <w:rFonts w:eastAsia="Times New Roman" w:cs="Times New Roman"/>
          <w:szCs w:val="24"/>
        </w:rPr>
        <w:t xml:space="preserve"> όμως, κυρίες και κύριοι συνάδελφοι, κύριε Υπουργέ, δεν αντέχει άλλα πλήγματα, άλλους πειραματισμούς και πολιτικές άκρατου λαϊκισμού και αναποτελεσματικότητας. </w:t>
      </w:r>
    </w:p>
    <w:p w14:paraId="067592E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67592E1" w14:textId="77777777" w:rsidR="00866F2D" w:rsidRDefault="003A64EF">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w:t>
      </w:r>
      <w:r w:rsidRPr="00543092">
        <w:rPr>
          <w:rFonts w:eastAsia="Times New Roman" w:cs="Times New Roman"/>
          <w:b/>
          <w:szCs w:val="24"/>
        </w:rPr>
        <w:t xml:space="preserve">(Δημήτριος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ολοκληρώστε.</w:t>
      </w:r>
    </w:p>
    <w:p w14:paraId="067592E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Κλείνοντας, θα περίμενα, λοιπόν, κύριε Υπουργέ, να είχατε ξεπεράσει αυτό το μικρόβιο, όχι μόνο του λαϊκισμού, αλλά το μικρόβιο του δογματισμού, των ιδεοληψιών σε ό,τι έχει να κάνει με</w:t>
      </w:r>
      <w:r>
        <w:rPr>
          <w:rFonts w:eastAsia="Times New Roman" w:cs="Times New Roman"/>
          <w:szCs w:val="24"/>
        </w:rPr>
        <w:t xml:space="preserve"> την παιδεία. Φοβάμαι, </w:t>
      </w:r>
      <w:r>
        <w:rPr>
          <w:rFonts w:eastAsia="Times New Roman" w:cs="Times New Roman"/>
          <w:szCs w:val="24"/>
        </w:rPr>
        <w:lastRenderedPageBreak/>
        <w:t>όμως, ότι δεν το έχετε ξεπεράσει. Θα έρθει, όμως, η Νέα Δημοκρατία στις επόμενες εκλογές, όποτε και αν αυτές γίνουν, για να μπορέσει να δώσει την παιδεία που πραγματικά χρειάζεται η νέα γενιά.</w:t>
      </w:r>
    </w:p>
    <w:p w14:paraId="067592E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92E4"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Νέας Δημοκρατίας)</w:t>
      </w:r>
    </w:p>
    <w:p w14:paraId="067592E5" w14:textId="77777777" w:rsidR="00866F2D" w:rsidRDefault="003A64EF">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Σας ευχαριστώ.</w:t>
      </w:r>
    </w:p>
    <w:p w14:paraId="067592E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Θεοφύλακτο, Βουλευτή του ΣΥΡΙΖΑ. </w:t>
      </w:r>
    </w:p>
    <w:p w14:paraId="067592E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Θεοφύλακτε, έχετε τον λόγο για πέντε λεπτά.</w:t>
      </w:r>
    </w:p>
    <w:p w14:paraId="067592E8"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067592E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εκπαιδευτικός ή και δημόσιος υπάλληλος που να ψηφίσει Κυριάκο Μητσοτάκη ή Νέα Δημοκρατία; Υπάρχει εκπαιδευτικός ή δημόσιος υπάλληλος που να ξέχασε το ανελέητο κυνηγητό του Κυριάκου Μητσοτάκη και </w:t>
      </w:r>
      <w:r>
        <w:rPr>
          <w:rFonts w:eastAsia="Times New Roman" w:cs="Times New Roman"/>
          <w:szCs w:val="24"/>
        </w:rPr>
        <w:lastRenderedPageBreak/>
        <w:t>της Νέας Δημοκρατίας σε</w:t>
      </w:r>
      <w:r>
        <w:rPr>
          <w:rFonts w:eastAsia="Times New Roman" w:cs="Times New Roman"/>
          <w:szCs w:val="24"/>
        </w:rPr>
        <w:t xml:space="preserve"> βάρος γενικά των δημοσίων υπαλλήλων και ειδικά των εκπαιδευτικών, τον «ξαφνικό θάνατο» των δυο χιλιάδων εκπαιδευτικών των ΓΕΛ, την εκφοβιστική ιεροεξεταστική αξιολόγηση, την επιστράτευση και τόσα άλλα που αναφέρθηκαν και από συναδέλφους; Εάν υπάρχει έστω </w:t>
      </w:r>
      <w:r>
        <w:rPr>
          <w:rFonts w:eastAsia="Times New Roman" w:cs="Times New Roman"/>
          <w:szCs w:val="24"/>
        </w:rPr>
        <w:t>και ένας, τότε δεν είναι πολιτικό το θέμα, αλλά μάλλον θα πάσχει από το σύνδρομο της Στοκχόλμης που λέμε οι νομικοί, που είναι όταν το θύμα ερωτεύεται τον βιαστή του. Δεν εξηγείται αλλιώς.</w:t>
      </w:r>
    </w:p>
    <w:p w14:paraId="067592E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ευχηθώ και εγώ με τη σειρά μου καλ</w:t>
      </w:r>
      <w:r>
        <w:rPr>
          <w:rFonts w:eastAsia="Times New Roman" w:cs="Times New Roman"/>
          <w:szCs w:val="24"/>
        </w:rPr>
        <w:t>ή επιτυχία στους μαθητές της Γ</w:t>
      </w:r>
      <w:r>
        <w:rPr>
          <w:rFonts w:eastAsia="Times New Roman" w:cs="Times New Roman"/>
          <w:szCs w:val="24"/>
        </w:rPr>
        <w:t>΄</w:t>
      </w:r>
      <w:r>
        <w:rPr>
          <w:rFonts w:eastAsia="Times New Roman" w:cs="Times New Roman"/>
          <w:szCs w:val="24"/>
        </w:rPr>
        <w:t xml:space="preserve"> Λυκείου. Εύχομαι να βγουν νικητές απ’ αυτή τη μάχη. Να θυμούνται, όμως, ότι το σημαντικό είναι ο πόλεμος της ζωής και όχι οι επιμέρους μάχες. </w:t>
      </w:r>
    </w:p>
    <w:p w14:paraId="067592E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Όμως τι έκανε το δικό μας Υπουργείο, για να κάνει ευκολότερη τη ζωή των μαθητών τ</w:t>
      </w:r>
      <w:r>
        <w:rPr>
          <w:rFonts w:eastAsia="Times New Roman" w:cs="Times New Roman"/>
          <w:szCs w:val="24"/>
        </w:rPr>
        <w:t xml:space="preserve">ης Γ΄ Λυκείου; Θα πω δυο συγκεκριμένα, πολύ πρακτικά πράγματα. Πρώτον, έδωσαν εξετάσεις μόνο σε τέσσερα </w:t>
      </w:r>
      <w:proofErr w:type="spellStart"/>
      <w:r>
        <w:rPr>
          <w:rFonts w:eastAsia="Times New Roman" w:cs="Times New Roman"/>
          <w:szCs w:val="24"/>
        </w:rPr>
        <w:t>ενδοσχολικά</w:t>
      </w:r>
      <w:proofErr w:type="spellEnd"/>
      <w:r>
        <w:rPr>
          <w:rFonts w:eastAsia="Times New Roman" w:cs="Times New Roman"/>
          <w:szCs w:val="24"/>
        </w:rPr>
        <w:t xml:space="preserve"> μαθήματα και έτσι απαλλάχθηκαν οι τόσο πιεσμένοι μαθητές της Γ΄ Λυκείου από την περιττή κούραση. Είναι πολύ σωστό </w:t>
      </w:r>
      <w:r>
        <w:rPr>
          <w:rFonts w:eastAsia="Times New Roman" w:cs="Times New Roman"/>
          <w:szCs w:val="24"/>
        </w:rPr>
        <w:lastRenderedPageBreak/>
        <w:t>μέτρο. Επίσης, καταργήθηκε</w:t>
      </w:r>
      <w:r>
        <w:rPr>
          <w:rFonts w:eastAsia="Times New Roman" w:cs="Times New Roman"/>
          <w:szCs w:val="24"/>
        </w:rPr>
        <w:t xml:space="preserve"> η βιομηχανία πλαστών ιατρικών βεβαιώσεων, γιατί καταργήθηκαν οι δικαιολογημένες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αδικαιολόγητες απουσίες. </w:t>
      </w:r>
    </w:p>
    <w:p w14:paraId="067592E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Όμως και στα </w:t>
      </w:r>
      <w:r>
        <w:rPr>
          <w:rFonts w:eastAsia="Times New Roman" w:cs="Times New Roman"/>
          <w:szCs w:val="24"/>
        </w:rPr>
        <w:t>γ</w:t>
      </w:r>
      <w:r>
        <w:rPr>
          <w:rFonts w:eastAsia="Times New Roman" w:cs="Times New Roman"/>
          <w:szCs w:val="24"/>
        </w:rPr>
        <w:t>υμνάσια, που χθες τελείωσαν τις εξετάσεις σε λίγα βασικά μαθήματα, σε αντίθεση με τα προηγούμενα χρόνια, έτσι εξασφαλίστηκε πολύτιμος</w:t>
      </w:r>
      <w:r>
        <w:rPr>
          <w:rFonts w:eastAsia="Times New Roman" w:cs="Times New Roman"/>
          <w:szCs w:val="24"/>
        </w:rPr>
        <w:t xml:space="preserve"> διδακτικός χρόνος. Τα προηγούμενα χρόνια γυμνάσια και λύκεια τελείωναν αρχές Μαΐου και έγραφαν μετά ένα μήνα εξετάσεις. Ήταν παράλογο. Τα σχολεία είχαν γίνει εξεταστικά κέντρα και διαλύονταν από το Μάιο. Δεν είναι έτσι. Αυτό επανήλθε, ακριβώς γιατί νοιαζό</w:t>
      </w:r>
      <w:r>
        <w:rPr>
          <w:rFonts w:eastAsia="Times New Roman" w:cs="Times New Roman"/>
          <w:szCs w:val="24"/>
        </w:rPr>
        <w:t xml:space="preserve">μαστε για τον μαθητή. Έχω, μάλιστα, και ιδία γνώση να σας εξομολογηθώ, καθώς τα παιδιά μου είναι και στο λύκειο και στο γυμνάσιο και στο δημοτικό και τα ζω και ως γονέας. </w:t>
      </w:r>
    </w:p>
    <w:p w14:paraId="067592E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Όπως νοιαζόμαστε για το μαθητή με μέτρα που φαίνονται απλά, αλλά είναι τόσο σημαντικ</w:t>
      </w:r>
      <w:r>
        <w:rPr>
          <w:rFonts w:eastAsia="Times New Roman" w:cs="Times New Roman"/>
          <w:szCs w:val="24"/>
        </w:rPr>
        <w:t xml:space="preserve">ά για τα παιδιά, έτσι και με αυτό το νομοσχέδιο νοιαζόμαστε και για τον εκπαιδευτικό της τάξης, της πράξης και του σχολείου. Δεν υπάρχει σημαντικότερο πράγμα. Είναι αυτός στον οποίο εμπιστευόμαστε τα παιδιά μας. </w:t>
      </w:r>
    </w:p>
    <w:p w14:paraId="067592E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Αν σκεφτούμε σε ποιον άνθρωπο εμπιστευόμαστ</w:t>
      </w:r>
      <w:r>
        <w:rPr>
          <w:rFonts w:eastAsia="Times New Roman" w:cs="Times New Roman"/>
          <w:szCs w:val="24"/>
        </w:rPr>
        <w:t>ε το ιερότερο, το σημαντικότερο που έχουμε, που γι’ αυτό αγωνιζόμαστε μέρα-νύχτα, αυτός είναι ο εκπαιδευτικός της τάξης, της πράξης, που για πρώτη φορά παίρνει, με αυτό το νομοσχέδιο, την αξία που του αναλογεί. Γιατί με αυτό το νομοσχέδιο αναδεικνύεται η δ</w:t>
      </w:r>
      <w:r>
        <w:rPr>
          <w:rFonts w:eastAsia="Times New Roman" w:cs="Times New Roman"/>
          <w:szCs w:val="24"/>
        </w:rPr>
        <w:t>ουλειά στην τάξη του σχολείου, εκεί δηλαδή που αναπνέει η εκπαίδευση, εκεί που χτυπάει η καρδιά της, εκεί που συντελείται η μυσταγωγία της μάθησης. Ανυψώνεται το έργο  που συντελείται εκεί, το ξεθάβουμε και στρέφουμε πάνω του την παρατήρησή μας. Ζουμάρουμε</w:t>
      </w:r>
      <w:r>
        <w:rPr>
          <w:rFonts w:eastAsia="Times New Roman" w:cs="Times New Roman"/>
          <w:szCs w:val="24"/>
        </w:rPr>
        <w:t xml:space="preserve"> στο ουσιώδες. </w:t>
      </w:r>
    </w:p>
    <w:p w14:paraId="067592E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Γι’ αυτό τον λόγο δίνουμε περισσότερα μόρια στη διδακτική εμπειρία. Δίνουμε έμφαση στον εκπαιδευτικό της τάξης. Αυτός πρέπει να είναι η έγνοια μας. Αυτός στηρίζει το σύστημα και την εκπαιδευτική διαδικασία. Στα χέρια του εμπιστευόμαστε τα π</w:t>
      </w:r>
      <w:r>
        <w:rPr>
          <w:rFonts w:eastAsia="Times New Roman" w:cs="Times New Roman"/>
          <w:szCs w:val="24"/>
        </w:rPr>
        <w:t xml:space="preserve">αιδιά μας. </w:t>
      </w:r>
    </w:p>
    <w:p w14:paraId="067592F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Όπως αναδεικνύουμε τη σημασία του εκπαιδευτικού της τάξης, αντίστοιχα αναδεικνύουμε και τη συλλογικότητα του σχολείου. Γι’ αυτό προσεγγίζουμε στο νομοσχέδιο το σχολείο με τρόπο συνεργατικό και διεπιστημονικό και όχι μονοπρόσωπο και μονοδιάστατο</w:t>
      </w:r>
      <w:r>
        <w:rPr>
          <w:rFonts w:eastAsia="Times New Roman" w:cs="Times New Roman"/>
          <w:szCs w:val="24"/>
        </w:rPr>
        <w:t xml:space="preserve">, όπως τώρα. </w:t>
      </w:r>
    </w:p>
    <w:p w14:paraId="067592F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Τα ζητήματα του σχολείου επιλύονται στην σχολική κοινότητα πρωτίστως. Τα ΠΕΚΕΣ, που είναι τα Περιφερειακά Κέντρα Εκπαιδευτικού Σχεδιασμού, απλώς συμβουλεύουν. Αυτός που επιλύει τα ζητήματα είναι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δ</w:t>
      </w:r>
      <w:r>
        <w:rPr>
          <w:rFonts w:eastAsia="Times New Roman" w:cs="Times New Roman"/>
          <w:szCs w:val="24"/>
        </w:rPr>
        <w:t>ιδασκόντων. Αυτό είναι ένα πολύ θετ</w:t>
      </w:r>
      <w:r>
        <w:rPr>
          <w:rFonts w:eastAsia="Times New Roman" w:cs="Times New Roman"/>
          <w:szCs w:val="24"/>
        </w:rPr>
        <w:t xml:space="preserve">ικό μέτρο και πάγιο αίτημα των εκπαιδευτικών. </w:t>
      </w:r>
    </w:p>
    <w:p w14:paraId="067592F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Από τη μονοπρόσωπη εξουσία του ενός, του διευθυντή, περνάμε στη συλλογική διαχείριση, στη </w:t>
      </w:r>
      <w:proofErr w:type="spellStart"/>
      <w:r>
        <w:rPr>
          <w:rFonts w:eastAsia="Times New Roman" w:cs="Times New Roman"/>
          <w:szCs w:val="24"/>
        </w:rPr>
        <w:t>συναπόφαση</w:t>
      </w:r>
      <w:proofErr w:type="spellEnd"/>
      <w:r>
        <w:rPr>
          <w:rFonts w:eastAsia="Times New Roman" w:cs="Times New Roman"/>
          <w:szCs w:val="24"/>
        </w:rPr>
        <w:t xml:space="preserve"> και στη </w:t>
      </w:r>
      <w:proofErr w:type="spellStart"/>
      <w:r>
        <w:rPr>
          <w:rFonts w:eastAsia="Times New Roman" w:cs="Times New Roman"/>
          <w:szCs w:val="24"/>
        </w:rPr>
        <w:t>συνευθύνη</w:t>
      </w:r>
      <w:proofErr w:type="spellEnd"/>
      <w:r>
        <w:rPr>
          <w:rFonts w:eastAsia="Times New Roman" w:cs="Times New Roman"/>
          <w:szCs w:val="24"/>
        </w:rPr>
        <w:t xml:space="preserve"> όλων των διδασκόντων. Αυτό δεν ζητούσαν οι εκπαιδευτικοί; Ζητούσαν να ακούγονται, να τους </w:t>
      </w:r>
      <w:r>
        <w:rPr>
          <w:rFonts w:eastAsia="Times New Roman" w:cs="Times New Roman"/>
          <w:szCs w:val="24"/>
        </w:rPr>
        <w:t xml:space="preserve">δοθεί ο λόγος για τα πράγματα που γνωρίζουν. Έτσι ικανοποιείται το παράπονο των εκπαιδευτικών ότι τόσα χρόνια εφαρμόζουν πράγματα που αποφάσιζαν γι’ αυτούς άλλοι, απομακρυσμένοι </w:t>
      </w:r>
      <w:r>
        <w:rPr>
          <w:rFonts w:eastAsia="Times New Roman" w:cs="Times New Roman"/>
          <w:szCs w:val="24"/>
        </w:rPr>
        <w:lastRenderedPageBreak/>
        <w:t>από τη σχολική πραγματικότητα. Γιατί οι εκπαιδευτικοί του σχολείου ξέρουν καλύ</w:t>
      </w:r>
      <w:r>
        <w:rPr>
          <w:rFonts w:eastAsia="Times New Roman" w:cs="Times New Roman"/>
          <w:szCs w:val="24"/>
        </w:rPr>
        <w:t>τερα από τον καθένα στην πράξη τα προβλήματα του σχολείου και των μαθητών.</w:t>
      </w:r>
    </w:p>
    <w:p w14:paraId="067592F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πω δύο λόγια για την αξιολόγηση, γιατί ειπώθηκαν κάποια πράγματα. Καταργούμε το </w:t>
      </w:r>
      <w:proofErr w:type="spellStart"/>
      <w:r w:rsidRPr="00EF52D5">
        <w:rPr>
          <w:rFonts w:eastAsia="Times New Roman" w:cs="Times New Roman"/>
        </w:rPr>
        <w:t>π</w:t>
      </w:r>
      <w:r>
        <w:rPr>
          <w:rFonts w:eastAsia="Times New Roman" w:cs="Times New Roman"/>
        </w:rPr>
        <w:t>.δ.</w:t>
      </w:r>
      <w:proofErr w:type="spellEnd"/>
      <w:r>
        <w:rPr>
          <w:rFonts w:eastAsia="Times New Roman" w:cs="Times New Roman"/>
        </w:rPr>
        <w:t xml:space="preserve"> </w:t>
      </w:r>
      <w:r>
        <w:rPr>
          <w:rFonts w:eastAsia="Times New Roman" w:cs="Times New Roman"/>
          <w:szCs w:val="24"/>
        </w:rPr>
        <w:t xml:space="preserve">152, </w:t>
      </w:r>
      <w:r w:rsidRPr="008F0891">
        <w:rPr>
          <w:rFonts w:eastAsia="Times New Roman" w:cs="Times New Roman"/>
          <w:bCs/>
          <w:shd w:val="clear" w:color="auto" w:fill="FFFFFF"/>
        </w:rPr>
        <w:t>που</w:t>
      </w:r>
      <w:r>
        <w:rPr>
          <w:rFonts w:eastAsia="Times New Roman" w:cs="Times New Roman"/>
          <w:szCs w:val="24"/>
        </w:rPr>
        <w:t xml:space="preserve"> ήταν σταθερό αίτημα των εκπαιδευτικών. Θα πω μόνο, απαντώντας στην κ. </w:t>
      </w:r>
      <w:proofErr w:type="spellStart"/>
      <w:r>
        <w:rPr>
          <w:rFonts w:eastAsia="Times New Roman" w:cs="Times New Roman"/>
          <w:szCs w:val="24"/>
        </w:rPr>
        <w:t>Κεραμέως</w:t>
      </w:r>
      <w:proofErr w:type="spellEnd"/>
      <w:r>
        <w:rPr>
          <w:rFonts w:eastAsia="Times New Roman" w:cs="Times New Roman"/>
          <w:szCs w:val="24"/>
        </w:rPr>
        <w:t xml:space="preserve">, ότι </w:t>
      </w:r>
      <w:r>
        <w:rPr>
          <w:rFonts w:eastAsia="Times New Roman" w:cs="Times New Roman"/>
          <w:szCs w:val="24"/>
        </w:rPr>
        <w:t xml:space="preserve">μπορεί να μην αναφερόταν ρητά ότι θα γίνουν απολύσεις 20% -αυτό το οποίο είχε διαρρεύσει ότι είχε συμφωνηθεί από τον κ. Κυριάκο Μητσοτάκη και από την τότε </w:t>
      </w:r>
      <w:r>
        <w:rPr>
          <w:rFonts w:eastAsia="Times New Roman" w:cs="Times New Roman"/>
          <w:szCs w:val="24"/>
        </w:rPr>
        <w:t>κ</w:t>
      </w:r>
      <w:r>
        <w:rPr>
          <w:rFonts w:eastAsia="Times New Roman" w:cs="Times New Roman"/>
          <w:szCs w:val="24"/>
        </w:rPr>
        <w:t xml:space="preserve">υβέρνηση Σαμαρά-Βενιζέλου- αλλά έτσι </w:t>
      </w:r>
      <w:r w:rsidRPr="00183013">
        <w:rPr>
          <w:rFonts w:eastAsia="Times New Roman" w:cs="Times New Roman"/>
        </w:rPr>
        <w:t>όπως</w:t>
      </w:r>
      <w:r>
        <w:rPr>
          <w:rFonts w:eastAsia="Times New Roman" w:cs="Times New Roman"/>
          <w:szCs w:val="24"/>
        </w:rPr>
        <w:t xml:space="preserve"> ήταν στημένο το προεδρικό διάταγμα, </w:t>
      </w:r>
      <w:r w:rsidRPr="00EF52D5">
        <w:rPr>
          <w:rFonts w:eastAsia="Times New Roman" w:cs="Times New Roman"/>
          <w:bCs/>
          <w:shd w:val="clear" w:color="auto" w:fill="FFFFFF"/>
        </w:rPr>
        <w:t>που</w:t>
      </w:r>
      <w:r>
        <w:rPr>
          <w:rFonts w:eastAsia="Times New Roman" w:cs="Times New Roman"/>
          <w:bCs/>
          <w:shd w:val="clear" w:color="auto" w:fill="FFFFFF"/>
        </w:rPr>
        <w:t xml:space="preserve"> μπορούσε κάποιος να κριθεί ως</w:t>
      </w:r>
      <w:r>
        <w:rPr>
          <w:rFonts w:eastAsia="Times New Roman" w:cs="Times New Roman"/>
          <w:szCs w:val="24"/>
        </w:rPr>
        <w:t xml:space="preserve"> ελλιπής και ενώ είχε διαρρεύσει </w:t>
      </w:r>
      <w:r w:rsidRPr="002B5B2E">
        <w:rPr>
          <w:rFonts w:eastAsia="Times New Roman"/>
          <w:bCs/>
          <w:shd w:val="clear" w:color="auto" w:fill="FFFFFF"/>
        </w:rPr>
        <w:t>ότι</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συμφωνία βάσει της οποίας ένα ποσοστό δημοσίων υπαλλήλων θα απολυθεί, ήταν φανερό. Εδώ απέλυαν τους εκπαιδευτικούς των ΓΕΛ και τους </w:t>
      </w:r>
      <w:r>
        <w:rPr>
          <w:rFonts w:eastAsia="Times New Roman" w:cs="Times New Roman"/>
          <w:szCs w:val="24"/>
        </w:rPr>
        <w:t>δ</w:t>
      </w:r>
      <w:r>
        <w:rPr>
          <w:rFonts w:eastAsia="Times New Roman" w:cs="Times New Roman"/>
          <w:szCs w:val="24"/>
        </w:rPr>
        <w:t xml:space="preserve">ημοτικούς </w:t>
      </w:r>
      <w:r>
        <w:rPr>
          <w:rFonts w:eastAsia="Times New Roman" w:cs="Times New Roman"/>
          <w:szCs w:val="24"/>
        </w:rPr>
        <w:t>α</w:t>
      </w:r>
      <w:r>
        <w:rPr>
          <w:rFonts w:eastAsia="Times New Roman" w:cs="Times New Roman"/>
          <w:szCs w:val="24"/>
        </w:rPr>
        <w:t>στυνομικούς χωρίς αξιολόγηση. Κοιμόντ</w:t>
      </w:r>
      <w:r>
        <w:rPr>
          <w:rFonts w:eastAsia="Times New Roman" w:cs="Times New Roman"/>
          <w:szCs w:val="24"/>
        </w:rPr>
        <w:t xml:space="preserve">ουσαν μόνιμοι υπάλληλοι και ξυπνούσαν αλλιώς, επειδή βόλευαν τα νούμερα. Πού να υπήρχε και η αξιολόγηση, στο πλαίσιο της οποίας σε κρίνει κάποιος ως ελλιπή! </w:t>
      </w:r>
    </w:p>
    <w:p w14:paraId="067592F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Με αυτό το νομοσχέδιο απελευθερώνουμε υγιείς δυνάμεις στον χώρο της εκπαίδευσης. Δίνουμε φωνή σε ό</w:t>
      </w:r>
      <w:r>
        <w:rPr>
          <w:rFonts w:eastAsia="Times New Roman" w:cs="Times New Roman"/>
          <w:szCs w:val="24"/>
        </w:rPr>
        <w:t xml:space="preserve">σους εκπαιδευτικούς ήταν απομακρυσμένοι από το δίπολο ΠΑΣΟΚ - Νέα Δημοκρατία που εναλλασσόταν και τους δίνουμε τον απαραίτητο χώρο να εργαστούν, να εμπνευστούν και -γιατί όχι;- να διοικήσουν και ας είναι ακομμάτιστοι. </w:t>
      </w:r>
    </w:p>
    <w:p w14:paraId="067592F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Όπως πολύ σωστά είπε ο Υφυπουργός κ. </w:t>
      </w:r>
      <w:proofErr w:type="spellStart"/>
      <w:r>
        <w:rPr>
          <w:rFonts w:eastAsia="Times New Roman" w:cs="Times New Roman"/>
          <w:szCs w:val="24"/>
        </w:rPr>
        <w:t>Μπαξεβανάκης</w:t>
      </w:r>
      <w:proofErr w:type="spellEnd"/>
      <w:r>
        <w:rPr>
          <w:rFonts w:eastAsia="Times New Roman" w:cs="Times New Roman"/>
          <w:szCs w:val="24"/>
        </w:rPr>
        <w:t xml:space="preserve">, αν θέλαμε κομματισμό, θα αφήναμε τα πράγματα όπως ήταν. Οι αλλαγές που έχουμε κάνει είναι για να μπουν στον χώρο της εκπαίδευσης πιο δυναμικά και όσοι ήταν στο ημίφως της προηγούμενης δεκαετίας. </w:t>
      </w:r>
    </w:p>
    <w:p w14:paraId="067592F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Όπως ξέρετε, και οι τέσσερις Υπουργοί μας είνα</w:t>
      </w:r>
      <w:r>
        <w:rPr>
          <w:rFonts w:eastAsia="Times New Roman" w:cs="Times New Roman"/>
          <w:szCs w:val="24"/>
        </w:rPr>
        <w:t>ι εκπαιδευτικοί. Αν δείτε τους Βουλευτές μας, έχουμε πολλούς εκπαιδευτικούς. Οι περισσότεροι από εμάς έχουμε τελειώσει δημόσιο σχολείο. Σπάνια θα βρεθεί κάποιος να έχει τελειώσει ιδιωτικό σχολείο ή πανεπιστήμια. Πιστεύουμε και έχουμε βιώσει το δημόσιο σχολ</w:t>
      </w:r>
      <w:r>
        <w:rPr>
          <w:rFonts w:eastAsia="Times New Roman" w:cs="Times New Roman"/>
          <w:szCs w:val="24"/>
        </w:rPr>
        <w:t xml:space="preserve">είο και τα πανεπιστήμια οι ίδιοι. </w:t>
      </w:r>
    </w:p>
    <w:p w14:paraId="067592F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απαντώντας στον κύριο Αντιπρόεδρο, τον κ. Χατζηδάκη, που λέει ότι θα μας κρίνει ο ελληνικός λαός. Ναι, θα μας κρίνει, κύριε Αντιπρόεδρε. </w:t>
      </w:r>
      <w:r w:rsidRPr="00022913">
        <w:rPr>
          <w:rFonts w:eastAsia="Times New Roman"/>
          <w:bCs/>
          <w:shd w:val="clear" w:color="auto" w:fill="FFFFFF"/>
        </w:rPr>
        <w:t>Θα</w:t>
      </w:r>
      <w:r>
        <w:rPr>
          <w:rFonts w:eastAsia="Times New Roman" w:cs="Times New Roman"/>
          <w:szCs w:val="24"/>
        </w:rPr>
        <w:t xml:space="preserve"> κρίνει πώς πήραμε την Ελλάδα, σε τι συνθήκες, με πόσες δυσ</w:t>
      </w:r>
      <w:r>
        <w:rPr>
          <w:rFonts w:eastAsia="Times New Roman" w:cs="Times New Roman"/>
          <w:szCs w:val="24"/>
        </w:rPr>
        <w:t xml:space="preserve">κολίες και </w:t>
      </w:r>
      <w:r>
        <w:rPr>
          <w:rFonts w:eastAsia="Times New Roman"/>
          <w:bCs/>
          <w:shd w:val="clear" w:color="auto" w:fill="FFFFFF"/>
        </w:rPr>
        <w:t>πώς</w:t>
      </w:r>
      <w:r>
        <w:rPr>
          <w:rFonts w:eastAsia="Times New Roman" w:cs="Times New Roman"/>
          <w:szCs w:val="24"/>
        </w:rPr>
        <w:t xml:space="preserve"> με επώδυνους συμβιβασμούς τη βγάζουμε από τα μνημόνια και πού την πάμε. </w:t>
      </w:r>
    </w:p>
    <w:p w14:paraId="067592F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Από εσάς, όμως, από τη Νέα Δημοκρατία, τι να κρίνει; Τα σκάνδαλα που μας έβαλαν στα μνημόνια; Τα ίδια τα σκανδαλώδη μνημόνια; Τα δάνεια που δίνατε και παίρνατε με «αέρα</w:t>
      </w:r>
      <w:r>
        <w:rPr>
          <w:rFonts w:eastAsia="Times New Roman" w:cs="Times New Roman"/>
          <w:szCs w:val="24"/>
        </w:rPr>
        <w:t xml:space="preserve">» και ακόμα χρωστάει η Νέα Δημοκρατία; Τα εξοπλιστικά; Την υγεία; </w:t>
      </w:r>
      <w:r w:rsidRPr="00EF52D5">
        <w:rPr>
          <w:rFonts w:eastAsia="Times New Roman"/>
          <w:bCs/>
          <w:shd w:val="clear" w:color="auto" w:fill="FFFFFF"/>
        </w:rPr>
        <w:t>Υπάρχ</w:t>
      </w:r>
      <w:r>
        <w:rPr>
          <w:rFonts w:eastAsia="Times New Roman"/>
          <w:bCs/>
          <w:shd w:val="clear" w:color="auto" w:fill="FFFFFF"/>
        </w:rPr>
        <w:t xml:space="preserve">ουν </w:t>
      </w:r>
      <w:r w:rsidRPr="00EF52D5">
        <w:rPr>
          <w:rFonts w:eastAsia="Times New Roman"/>
          <w:bCs/>
          <w:shd w:val="clear" w:color="auto" w:fill="FFFFFF"/>
        </w:rPr>
        <w:t>και</w:t>
      </w:r>
      <w:r>
        <w:rPr>
          <w:rFonts w:eastAsia="Times New Roman"/>
          <w:bCs/>
          <w:shd w:val="clear" w:color="auto" w:fill="FFFFFF"/>
        </w:rPr>
        <w:t xml:space="preserve"> τ</w:t>
      </w:r>
      <w:r>
        <w:rPr>
          <w:rFonts w:eastAsia="Times New Roman" w:cs="Times New Roman"/>
          <w:szCs w:val="24"/>
        </w:rPr>
        <w:t>όσα άλλα. Αν μας βάλει αυστηρό βαθμό εμάς ο ελληνικός λαός, εσάς πρέπει να σας γυρίσει στο σπίτι σας.</w:t>
      </w:r>
    </w:p>
    <w:p w14:paraId="067592F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2FA" w14:textId="77777777" w:rsidR="00866F2D" w:rsidRDefault="003A64EF">
      <w:pPr>
        <w:spacing w:line="600" w:lineRule="auto"/>
        <w:ind w:firstLine="720"/>
        <w:jc w:val="center"/>
        <w:rPr>
          <w:rFonts w:eastAsia="Times New Roman" w:cs="Times New Roman"/>
          <w:szCs w:val="24"/>
        </w:rPr>
      </w:pPr>
      <w:r w:rsidRPr="008C56C9">
        <w:rPr>
          <w:rFonts w:eastAsia="Times New Roman" w:cs="Times New Roman"/>
          <w:szCs w:val="24"/>
        </w:rPr>
        <w:t>(Χειροκροτήματα από την πτέρυγα του Σ</w:t>
      </w:r>
      <w:r>
        <w:rPr>
          <w:rFonts w:eastAsia="Times New Roman" w:cs="Times New Roman"/>
          <w:szCs w:val="24"/>
        </w:rPr>
        <w:t>ΥΡΙΖΑ)</w:t>
      </w:r>
    </w:p>
    <w:p w14:paraId="067592FB" w14:textId="77777777" w:rsidR="00866F2D" w:rsidRDefault="003A64EF">
      <w:pPr>
        <w:spacing w:line="600" w:lineRule="auto"/>
        <w:ind w:firstLine="720"/>
        <w:jc w:val="both"/>
        <w:rPr>
          <w:rFonts w:eastAsia="Times New Roman" w:cs="Times New Roman"/>
          <w:szCs w:val="24"/>
        </w:rPr>
      </w:pPr>
      <w:r w:rsidRPr="001F0206">
        <w:rPr>
          <w:rFonts w:eastAsia="Times New Roman" w:cs="Times New Roman"/>
          <w:b/>
          <w:szCs w:val="24"/>
        </w:rPr>
        <w:t>ΠΡΟΕΔΡΕΥΩΝ (Δημήτρι</w:t>
      </w:r>
      <w:r w:rsidRPr="001F0206">
        <w:rPr>
          <w:rFonts w:eastAsia="Times New Roman" w:cs="Times New Roman"/>
          <w:b/>
          <w:szCs w:val="24"/>
        </w:rPr>
        <w:t xml:space="preserve">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p>
    <w:p w14:paraId="067592F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Συνεχίζουμε με την κ. Όλγα Κεφαλογιάννη.</w:t>
      </w:r>
    </w:p>
    <w:p w14:paraId="067592F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067592FE" w14:textId="77777777" w:rsidR="00866F2D" w:rsidRDefault="003A64EF">
      <w:pPr>
        <w:spacing w:line="600" w:lineRule="auto"/>
        <w:ind w:firstLine="720"/>
        <w:jc w:val="both"/>
        <w:rPr>
          <w:rFonts w:eastAsia="Times New Roman" w:cs="Times New Roman"/>
          <w:szCs w:val="24"/>
        </w:rPr>
      </w:pPr>
      <w:r w:rsidRPr="00BE507E">
        <w:rPr>
          <w:rFonts w:eastAsia="Times New Roman" w:cs="Times New Roman"/>
          <w:b/>
          <w:szCs w:val="24"/>
        </w:rPr>
        <w:t xml:space="preserve">ΟΛΓΑ ΚΕΦΑΛΟΓΙΑΝΝΗ: </w:t>
      </w:r>
      <w:r>
        <w:rPr>
          <w:rFonts w:eastAsia="Times New Roman" w:cs="Times New Roman"/>
          <w:szCs w:val="24"/>
        </w:rPr>
        <w:t>Κυρίες και κύριοι συνάδελφοι, με ιδιαίτερη απογοήτευση διαπιστώνουμε για άλλη μία φορά ότι η Κυβέρνηση επιδίδεται στη συνήθη τακτική νομοθέτησης</w:t>
      </w:r>
      <w:r>
        <w:rPr>
          <w:rFonts w:eastAsia="Times New Roman" w:cs="Times New Roman"/>
          <w:szCs w:val="24"/>
        </w:rPr>
        <w:t xml:space="preserve"> με τις διαδικασίες του επείγοντος. Αυτή τη φορά θύμα είναι η παιδεία. Έχει έρθει ένα νομοσχέδιο το οποίο στη διαβούλευση είχε μπει το μισό, το υπόλοιπο μισό το αποκρύψατε μέχρι που το καταθέσατε την περασμένη Παρασκευή και ειλικρινά ακόμη αδυνατούμε να κα</w:t>
      </w:r>
      <w:r>
        <w:rPr>
          <w:rFonts w:eastAsia="Times New Roman" w:cs="Times New Roman"/>
          <w:szCs w:val="24"/>
        </w:rPr>
        <w:t>τανοήσουμε πού έγκειται η έννοια του επείγοντος. Ίσως στην απέχθεια που προκαλεί ο διάλογος στην Κυβέρνησή σας.</w:t>
      </w:r>
    </w:p>
    <w:p w14:paraId="067592F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σχέδιο νόμου προβλέπεται με τρόπο σαρωτικό η κατάργηση των υφιστάμενων δομών υποστήριξης εκπαιδευτικού έργου. </w:t>
      </w:r>
      <w:r>
        <w:rPr>
          <w:rFonts w:eastAsia="Times New Roman" w:cs="Times New Roman"/>
          <w:szCs w:val="24"/>
        </w:rPr>
        <w:t>Ενδεικτικά θα αναφερθώ στα Περιφερειακά Επιμορφωτικά Κέντρα, στα Κέντρα Συμβουλευτικής</w:t>
      </w:r>
      <w:r>
        <w:rPr>
          <w:rFonts w:eastAsia="Times New Roman" w:cs="Times New Roman"/>
          <w:szCs w:val="24"/>
        </w:rPr>
        <w:t xml:space="preserve"> και Π</w:t>
      </w:r>
      <w:r>
        <w:rPr>
          <w:rFonts w:eastAsia="Times New Roman" w:cs="Times New Roman"/>
          <w:szCs w:val="24"/>
        </w:rPr>
        <w:t xml:space="preserve">ροσανατολισμού, </w:t>
      </w:r>
      <w:r>
        <w:rPr>
          <w:rFonts w:eastAsia="Times New Roman" w:cs="Times New Roman"/>
          <w:szCs w:val="24"/>
        </w:rPr>
        <w:t>σ</w:t>
      </w:r>
      <w:r>
        <w:rPr>
          <w:rFonts w:eastAsia="Times New Roman" w:cs="Times New Roman"/>
          <w:szCs w:val="24"/>
        </w:rPr>
        <w:t xml:space="preserve">τα Κέντρα Περιβαλλοντικής Εκπαίδευσης. </w:t>
      </w:r>
    </w:p>
    <w:p w14:paraId="0675930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Τα καταργείτε, κύριε Υπουργέ, όχι γιατί θεωρείτε ότι δεν επιτελούν ή δεν αποδίδουν έργο και αποτέλεσμα, αλλ</w:t>
      </w:r>
      <w:r>
        <w:rPr>
          <w:rFonts w:eastAsia="Times New Roman" w:cs="Times New Roman"/>
          <w:szCs w:val="24"/>
        </w:rPr>
        <w:t>ά για να δημιουργήσετε στη θέση τους νέες δομές δικές σας. Δεν σας απασχόλησε καθόλου προφανώς η περίπτωση βελτίωσης και εκσυγχρονισμού των υπαρχουσών δομών, τις οποίες απαξιώνετε πλήρως. Καταργείτε τη λειτουργία τους, αγνοώντας ότι με το έργο τους έχουν υ</w:t>
      </w:r>
      <w:r>
        <w:rPr>
          <w:rFonts w:eastAsia="Times New Roman" w:cs="Times New Roman"/>
          <w:szCs w:val="24"/>
        </w:rPr>
        <w:t xml:space="preserve">ποστηρίξει σημαντικά το εκπαιδευτικό σύστημα. </w:t>
      </w:r>
    </w:p>
    <w:p w14:paraId="067593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Καταργείτε τον θεσμό των σχολικών συμβούλων, ο ρόλος των οποίων συνέβαλε καθοριστικά στη βελτίωση του έργου της σχολικής μονάδας και της ποιότητας της μαθησιακής διαδικασίας, μάλλον γιατί οι φορείς του είχαν τ</w:t>
      </w:r>
      <w:r>
        <w:rPr>
          <w:rFonts w:eastAsia="Times New Roman" w:cs="Times New Roman"/>
          <w:szCs w:val="24"/>
        </w:rPr>
        <w:t xml:space="preserve">οποθετηθεί υπέρ της αξιολόγησης στην εκπαίδευση. </w:t>
      </w:r>
    </w:p>
    <w:p w14:paraId="0675930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Αδρανοποιείτε επιστημονικά στελέχη της εκπαίδευσης. Βέβαια καταργείτε την αξιολόγηση των εκπαιδευτικών και θέτετε, κινούμενοι ως συνήθως στα όρια του Συντάγματος, όρους επιλογής των στελεχών της διοίκησης, εισάγοντας τον περιορισμό των </w:t>
      </w:r>
      <w:r>
        <w:rPr>
          <w:rFonts w:eastAsia="Times New Roman" w:cs="Times New Roman"/>
          <w:szCs w:val="24"/>
        </w:rPr>
        <w:lastRenderedPageBreak/>
        <w:t xml:space="preserve">δύο θητειών και την </w:t>
      </w:r>
      <w:r>
        <w:rPr>
          <w:rFonts w:eastAsia="Times New Roman" w:cs="Times New Roman"/>
          <w:szCs w:val="24"/>
        </w:rPr>
        <w:t xml:space="preserve">αξιολόγηση των στελεχών της εκπαίδευσης με ανώνυμα ερωτηματολόγια. </w:t>
      </w:r>
    </w:p>
    <w:p w14:paraId="067593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Εκτός από τον θεσμό της αριστείας, τώρα απαξιώνετε και την επιστημονική και εργασιακή εμπειρία. Επιπρόσθετα, χωρίς προφανώς να συνυπολογίσετε το λειτουργικό όφελος της έως τώρα υποστήριξης</w:t>
      </w:r>
      <w:r>
        <w:rPr>
          <w:rFonts w:eastAsia="Times New Roman" w:cs="Times New Roman"/>
          <w:szCs w:val="24"/>
        </w:rPr>
        <w:t xml:space="preserve"> του σχολείου από τον ενδιάμεσο θεσμό του σχολικού συμβούλου εντός του φυσικού του χώρου, θεσμοθετείτε μια ογκώδη, γραφειοκρατική δομή -Κέντρα Εκπαιδευτικής και Συμβουλευτικής Υποστήριξης- στην έδρα κάθε περιφέρειας. Με τον τρόπο αυτό αφήνετε ουσιαστικά εκ</w:t>
      </w:r>
      <w:r>
        <w:rPr>
          <w:rFonts w:eastAsia="Times New Roman" w:cs="Times New Roman"/>
          <w:szCs w:val="24"/>
        </w:rPr>
        <w:t xml:space="preserve">παιδευτικούς και μαθητές χωρίς υποστήριξη εντός του σχολικού περιβάλλοντος. Για άλλη μια φορά μας θυμίζετε ότι οι πολιτικές σας αποφάσεις οδηγούν σε </w:t>
      </w:r>
      <w:proofErr w:type="spellStart"/>
      <w:r>
        <w:rPr>
          <w:rFonts w:eastAsia="Times New Roman" w:cs="Times New Roman"/>
          <w:szCs w:val="24"/>
        </w:rPr>
        <w:t>υπερσυγκέντρωση</w:t>
      </w:r>
      <w:proofErr w:type="spellEnd"/>
      <w:r>
        <w:rPr>
          <w:rFonts w:eastAsia="Times New Roman" w:cs="Times New Roman"/>
          <w:szCs w:val="24"/>
        </w:rPr>
        <w:t xml:space="preserve"> του κράτους σύμφωνα με αναχρονιστικές λογικές. </w:t>
      </w:r>
    </w:p>
    <w:p w14:paraId="0675930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Είναι προφανές ότι οι αλλαγές και η οροθέτη</w:t>
      </w:r>
      <w:r>
        <w:rPr>
          <w:rFonts w:eastAsia="Times New Roman" w:cs="Times New Roman"/>
          <w:szCs w:val="24"/>
        </w:rPr>
        <w:t xml:space="preserve">ση των διαδικασιών επιλογής στελεχών είναι και η πεμπτουσία της νέας σας νομοθετικής παρέμβασης. Ο σκοπός του </w:t>
      </w:r>
      <w:r>
        <w:rPr>
          <w:rFonts w:eastAsia="Times New Roman" w:cs="Times New Roman"/>
          <w:szCs w:val="24"/>
        </w:rPr>
        <w:lastRenderedPageBreak/>
        <w:t xml:space="preserve">νέου σας εγχειρήματος εδράζεται στην εξυπηρέτηση των κομματικών σας συμφερόντων. Το ίδιο ισχύει και για τη δήθεν εκσυγχρονιστική σας οπτική με τη </w:t>
      </w:r>
      <w:r>
        <w:rPr>
          <w:rFonts w:eastAsia="Times New Roman" w:cs="Times New Roman"/>
          <w:szCs w:val="24"/>
        </w:rPr>
        <w:t xml:space="preserve">δημιουργία νέων δομών. Ουσιαστικά επιθυμείτε να δημιουργήσετε νέες δεξαμενές ικανοποίησης των μικροπολιτικών σας συμφερόντων. Εκεί στοχεύει και ο περιορισμός, δηλαδή ο αντισυνταγματικός αποκλεισμός στελεχών με δύο θητείες. </w:t>
      </w:r>
    </w:p>
    <w:p w14:paraId="0675930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w:t>
      </w:r>
      <w:r>
        <w:rPr>
          <w:rFonts w:eastAsia="Times New Roman" w:cs="Times New Roman"/>
          <w:szCs w:val="24"/>
        </w:rPr>
        <w:t>ιτρέψτε μου στο σημείο αυτό να υπογραμμίσω και τη βαθιά ανησυχία μου για τους ανεύθυνους πειραματισμούς αναφορικά με τον θεσμό της ειδικής αγωγής, ο οποίος πλέον θα εντάσσεται σε πλαίσιο ιατρικής μέριμνας. Μετατοπίζετε την αντιμετώπιση των ευαίσθητων θεμάτ</w:t>
      </w:r>
      <w:r>
        <w:rPr>
          <w:rFonts w:eastAsia="Times New Roman" w:cs="Times New Roman"/>
          <w:szCs w:val="24"/>
        </w:rPr>
        <w:t>ων αναπηρίας και ειδικών μαθησιακών δυσκολιών στους φορείς του Υπουργείου Υγείας. Με άλλα λόγια, η διαχείριση τους πλέον θα εντάσσεται εκτός παιδαγωγικού περιβάλλοντος. Ήταν ορθή η έως τώρα προσέγγιση των εν λόγω ζητημάτων εντός παιδαγωγικού πλαισίου και ε</w:t>
      </w:r>
      <w:r>
        <w:rPr>
          <w:rFonts w:eastAsia="Times New Roman" w:cs="Times New Roman"/>
          <w:szCs w:val="24"/>
        </w:rPr>
        <w:t xml:space="preserve">ίναι λανθασμένη η διάσταση που θέλετε να προσδώσετε σε αυτά τα ζητήματα. Ανευθυνότητα </w:t>
      </w:r>
      <w:r>
        <w:rPr>
          <w:rFonts w:eastAsia="Times New Roman" w:cs="Times New Roman"/>
          <w:szCs w:val="24"/>
        </w:rPr>
        <w:lastRenderedPageBreak/>
        <w:t xml:space="preserve">και έλλειψη ευαισθησίας σε σοβαρά θέματα που αφορούν τον μαθητικό πληθυσμό, τους γονείς και τους εκπαιδευτικούς. </w:t>
      </w:r>
    </w:p>
    <w:p w14:paraId="0675930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Πείτε μας ειλικρινά, πώς είναι δυνατόν να λαμβάνονται τό</w:t>
      </w:r>
      <w:r>
        <w:rPr>
          <w:rFonts w:eastAsia="Times New Roman" w:cs="Times New Roman"/>
          <w:szCs w:val="24"/>
        </w:rPr>
        <w:t xml:space="preserve">σο σοβαρές πολιτικές αποφάσεις απουσία εξειδικευμένης υποστήριξης, μελέτης και επιστημονικού διαλόγου; </w:t>
      </w:r>
    </w:p>
    <w:p w14:paraId="067593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λύπη διαπιστώνω ότι η Κυβέρνηση δεν διστάζει να θίξει τον πυρήνα του εκπαιδευτικού μας συστήματος, το έμψυχο υλικό, του</w:t>
      </w:r>
      <w:r>
        <w:rPr>
          <w:rFonts w:eastAsia="Times New Roman" w:cs="Times New Roman"/>
          <w:szCs w:val="24"/>
        </w:rPr>
        <w:t xml:space="preserve">ς επιστήμονες και τους παιδαγωγούς που το υποστηρίζουν και πασχίζουν γι’ αυτό. Και κυρίως η Κυβέρνηση δεν διστάζει να πλήξει με πρωτοφανή ανευθυνότητα, χωρίς σχεδιασμό και επιστημονικό διάλογο, τον ευαίσθητο μαθητικό πληθυσμό. Πρόκειται για ένα νομοσχέδιο </w:t>
      </w:r>
      <w:r>
        <w:rPr>
          <w:rFonts w:eastAsia="Times New Roman" w:cs="Times New Roman"/>
          <w:szCs w:val="24"/>
        </w:rPr>
        <w:t xml:space="preserve">που έχει στόχο να κομματικοποιήσει και τη διοίκηση της εκπαίδευσης. </w:t>
      </w:r>
    </w:p>
    <w:p w14:paraId="0675930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Αποτελεί λοιπόν υποχρέωσή μας να καταψηφίσουμε ως προς την ουσία το παρόν νομοσχέδιο, για τις απαράδεκτες, αναχρονιστικές λογικές που εισάγει, με την έλλειψη επιστημονικής τεκμηρίωσης των</w:t>
      </w:r>
      <w:r>
        <w:rPr>
          <w:rFonts w:eastAsia="Times New Roman" w:cs="Times New Roman"/>
          <w:szCs w:val="24"/>
        </w:rPr>
        <w:t xml:space="preserve"> μεθόδων αντιμετώπισης ευαίσθητων ζητημάτων που </w:t>
      </w:r>
      <w:r>
        <w:rPr>
          <w:rFonts w:eastAsia="Times New Roman" w:cs="Times New Roman"/>
          <w:szCs w:val="24"/>
        </w:rPr>
        <w:lastRenderedPageBreak/>
        <w:t xml:space="preserve">αφορούν τον μαθητικό πληθυσμό, για τον σκοπό που εξυπηρετεί, ο οποίος κάθε άλλο παρά προς το όφελος της εκπαίδευσης κινείται και για την ανευθυνότητα σε θέματα που αντανακλούν στην παιδεία. </w:t>
      </w:r>
    </w:p>
    <w:p w14:paraId="067593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κοινωνί</w:t>
      </w:r>
      <w:r>
        <w:rPr>
          <w:rFonts w:eastAsia="Times New Roman" w:cs="Times New Roman"/>
          <w:szCs w:val="24"/>
        </w:rPr>
        <w:t xml:space="preserve">α που θέλει να προοδεύσει δεν μπορούν να υπονομεύονται οι θεσμοί και οι δομές ενός εκπαιδευτικού συστήματος που χρειάζεται βελτίωση προς όφελος όμως του κοινωνικού συμφέροντος. </w:t>
      </w:r>
    </w:p>
    <w:p w14:paraId="067593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με μια τροπολογία που επίσης καταψηφίζου</w:t>
      </w:r>
      <w:r>
        <w:rPr>
          <w:rFonts w:eastAsia="Times New Roman" w:cs="Times New Roman"/>
          <w:szCs w:val="24"/>
        </w:rPr>
        <w:t>με και αφορά στη δυνατότητα ανάληψης της θέσης του Γενικού Διευθυντή του Οργανισμού Μεγάρου Μουσικής Θεσσαλονίκης από υπαλλήλους και λειτουργούς προερχόμενους από φορείς της Κυβέρνησης και του ευρύτερου δημ</w:t>
      </w:r>
      <w:r>
        <w:rPr>
          <w:rFonts w:eastAsia="Times New Roman" w:cs="Times New Roman"/>
          <w:szCs w:val="24"/>
        </w:rPr>
        <w:t>όσιου</w:t>
      </w:r>
      <w:r>
        <w:rPr>
          <w:rFonts w:eastAsia="Times New Roman" w:cs="Times New Roman"/>
          <w:szCs w:val="24"/>
        </w:rPr>
        <w:t xml:space="preserve"> τομέα. </w:t>
      </w:r>
    </w:p>
    <w:p w14:paraId="0675930B"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Όπως ξέρετε</w:t>
      </w:r>
      <w:r w:rsidRPr="009D1A1B">
        <w:rPr>
          <w:rFonts w:eastAsia="Times New Roman"/>
          <w:szCs w:val="24"/>
        </w:rPr>
        <w:t xml:space="preserve">, </w:t>
      </w:r>
      <w:r>
        <w:rPr>
          <w:rFonts w:eastAsia="Times New Roman"/>
          <w:szCs w:val="24"/>
        </w:rPr>
        <w:t>ο Οργανισμός Μεγάρου Μο</w:t>
      </w:r>
      <w:r>
        <w:rPr>
          <w:rFonts w:eastAsia="Times New Roman"/>
          <w:szCs w:val="24"/>
        </w:rPr>
        <w:t xml:space="preserve">υσικής Θεσσαλονίκης είναι ένα ιστορικό πολιτιστικό κέντρο στη Βόρεια Ελλάδα.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ενός τέτοιου οργανισμού </w:t>
      </w:r>
      <w:r>
        <w:rPr>
          <w:rFonts w:eastAsia="Times New Roman"/>
          <w:szCs w:val="24"/>
        </w:rPr>
        <w:lastRenderedPageBreak/>
        <w:t>με τεράστιες διοικητικές, οργανωτικές και οικονομικές απαιτήσεις, προφανώς και οφείλει να διαθέτει υψηλή εξειδίκευση, γνώση της συγκεκ</w:t>
      </w:r>
      <w:r>
        <w:rPr>
          <w:rFonts w:eastAsia="Times New Roman"/>
          <w:szCs w:val="24"/>
        </w:rPr>
        <w:t xml:space="preserve">ριμένης αγοράς, υψηλές διοικητικές ικανότητες και να είναι σε θέση να διαμορφώσει αναπτυξιακές στρατηγικές. </w:t>
      </w:r>
    </w:p>
    <w:p w14:paraId="0675930C"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Η τροπολογία που εισάγεται αιφνιδιαστικά και μάλιστα, όπως το συνηθίζετε, βουλευτική τροπολογία -κρύβεστε πίσω από τους Βουλευτές σας, αντί να έρθε</w:t>
      </w:r>
      <w:r>
        <w:rPr>
          <w:rFonts w:eastAsia="Times New Roman"/>
          <w:szCs w:val="24"/>
        </w:rPr>
        <w:t>ι η Υπουργός να υποστηρίξει αυτό που θέλει να κάνει- αποτελεί μια ακόμα θλιβερή προσπάθεια απαξίωσης του πολιτιστικού μας αποθέματος. Η διαχείριση του Μεγάρου Μουσικής Θεσσαλονίκης ως μία ακόμα δημόσια υπηρεσία και η δυνατότητα τοποθέτησης δημοσίου υπαλλήλ</w:t>
      </w:r>
      <w:r>
        <w:rPr>
          <w:rFonts w:eastAsia="Times New Roman"/>
          <w:szCs w:val="24"/>
        </w:rPr>
        <w:t xml:space="preserve">ου είναι απολύτως παράλογη. Δεν εξυπηρετεί σε καμία περίπτωση την υλοποίηση των στόχων του </w:t>
      </w:r>
      <w:r>
        <w:rPr>
          <w:rFonts w:eastAsia="Times New Roman"/>
          <w:szCs w:val="24"/>
        </w:rPr>
        <w:t>ο</w:t>
      </w:r>
      <w:r>
        <w:rPr>
          <w:rFonts w:eastAsia="Times New Roman"/>
          <w:szCs w:val="24"/>
        </w:rPr>
        <w:t>ργανισμού. Είναι «φωτογραφική» και για μία ακόμα φορά κάνετε μόνο αυτό που ξέρετε, να προωθείτε διατάξεις που χτίζουν με συνέπεια ένα πελατειακό κράτος, να βολεύετε</w:t>
      </w:r>
      <w:r>
        <w:rPr>
          <w:rFonts w:eastAsia="Times New Roman"/>
          <w:szCs w:val="24"/>
        </w:rPr>
        <w:t xml:space="preserve"> ημετέρους, να διαλύετε ό,τι ακόμα στέκει όρθιο στον χώρο του πολιτισμού. Κι εμείς θα είμαστε σε όλα αυτά διαρκώς απέναντί σας! </w:t>
      </w:r>
    </w:p>
    <w:p w14:paraId="0675930D"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Ευχαριστώ για την προσοχή σας.</w:t>
      </w:r>
    </w:p>
    <w:p w14:paraId="0675930E" w14:textId="77777777" w:rsidR="00866F2D" w:rsidRDefault="003A64EF">
      <w:pPr>
        <w:tabs>
          <w:tab w:val="left" w:pos="2608"/>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0675930F" w14:textId="77777777" w:rsidR="00866F2D" w:rsidRDefault="003A64EF">
      <w:pPr>
        <w:tabs>
          <w:tab w:val="left" w:pos="2608"/>
        </w:tabs>
        <w:spacing w:line="600" w:lineRule="auto"/>
        <w:ind w:firstLine="720"/>
        <w:jc w:val="both"/>
        <w:rPr>
          <w:rFonts w:eastAsia="Times New Roman"/>
          <w:szCs w:val="24"/>
        </w:rPr>
      </w:pPr>
      <w:r w:rsidRPr="00437A86">
        <w:rPr>
          <w:rFonts w:eastAsia="Times New Roman"/>
          <w:b/>
          <w:szCs w:val="24"/>
        </w:rPr>
        <w:t xml:space="preserve">ΠΡΟΕΔΡΕΥΩΝ (Δημήτριος </w:t>
      </w:r>
      <w:proofErr w:type="spellStart"/>
      <w:r w:rsidRPr="00437A86">
        <w:rPr>
          <w:rFonts w:eastAsia="Times New Roman"/>
          <w:b/>
          <w:szCs w:val="24"/>
        </w:rPr>
        <w:t>Κρεμαστινός</w:t>
      </w:r>
      <w:proofErr w:type="spellEnd"/>
      <w:r w:rsidRPr="00437A86">
        <w:rPr>
          <w:rFonts w:eastAsia="Times New Roman"/>
          <w:b/>
          <w:szCs w:val="24"/>
        </w:rPr>
        <w:t>):</w:t>
      </w:r>
      <w:r>
        <w:rPr>
          <w:rFonts w:eastAsia="Times New Roman"/>
          <w:szCs w:val="24"/>
        </w:rPr>
        <w:t xml:space="preserve"> Ευχαρι</w:t>
      </w:r>
      <w:r>
        <w:rPr>
          <w:rFonts w:eastAsia="Times New Roman"/>
          <w:szCs w:val="24"/>
        </w:rPr>
        <w:t>στώ.</w:t>
      </w:r>
    </w:p>
    <w:p w14:paraId="06759310"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Μαρία Τριανταφύλλου, Βουλευτής του ΣΥΡΙΖΑ, έχει τον λόγο για πέντε λεπτά.</w:t>
      </w:r>
    </w:p>
    <w:p w14:paraId="06759311" w14:textId="77777777" w:rsidR="00866F2D" w:rsidRDefault="003A64EF">
      <w:pPr>
        <w:tabs>
          <w:tab w:val="left" w:pos="2608"/>
        </w:tabs>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Ευχαριστώ, κύριε Πρόεδρε. </w:t>
      </w:r>
    </w:p>
    <w:p w14:paraId="06759312"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 xml:space="preserve">Κατ’ αρχάς, από καρδιάς εύχομαι κάθε επιτυχία σε όλα τα παιδιά που ξεκίνησαν σήμερα κι έγραψαν ήδη το πρώτο τους μάθημα στις πανελλαδικές εξετάσεις. </w:t>
      </w:r>
    </w:p>
    <w:p w14:paraId="06759313"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Κύριοι συνάδελφοι, νομίζω ότι θα πρέπει να αρχίσουμε να προσέχουμε τι λέμε, γιατί βλέπω τοποθετήσεις που έ</w:t>
      </w:r>
      <w:r>
        <w:rPr>
          <w:rFonts w:eastAsia="Times New Roman"/>
          <w:szCs w:val="24"/>
        </w:rPr>
        <w:t xml:space="preserve">χουν άλματα στο κενό ή εν πάση </w:t>
      </w:r>
      <w:proofErr w:type="spellStart"/>
      <w:r>
        <w:rPr>
          <w:rFonts w:eastAsia="Times New Roman"/>
          <w:szCs w:val="24"/>
        </w:rPr>
        <w:t>περιπτώσει</w:t>
      </w:r>
      <w:proofErr w:type="spellEnd"/>
      <w:r>
        <w:rPr>
          <w:rFonts w:eastAsia="Times New Roman"/>
          <w:szCs w:val="24"/>
        </w:rPr>
        <w:t xml:space="preserve"> δύο μέτρα και δύο σταθμά. Είπε πριν ένας συνάδελφος από τη Νέα Δημοκρατία ότι είναι ύβρις η ταύτιση Νέας Δημοκρατίας και Χρυσής Αυγής. Βεβαίως, δεν πρέπει να το κάνουμε. Συμφωνώ και το λέω απερίφραστα. Αλλά εξίσου </w:t>
      </w:r>
      <w:r>
        <w:rPr>
          <w:rFonts w:eastAsia="Times New Roman"/>
          <w:szCs w:val="24"/>
        </w:rPr>
        <w:t xml:space="preserve">είναι ύβρις η ταύτιση ΣΥΡΙΖΑ και Χρυσής Αυγής. Άρα αν κάποιος δεν επικροτεί το ένα, δεν πρέπει να κάνει και το άλλο. </w:t>
      </w:r>
    </w:p>
    <w:p w14:paraId="06759314"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lastRenderedPageBreak/>
        <w:t xml:space="preserve">Για τη </w:t>
      </w:r>
      <w:r>
        <w:rPr>
          <w:rFonts w:eastAsia="Times New Roman"/>
          <w:szCs w:val="24"/>
          <w:lang w:val="en-US"/>
        </w:rPr>
        <w:t>FYROM</w:t>
      </w:r>
      <w:r>
        <w:rPr>
          <w:rFonts w:eastAsia="Times New Roman"/>
          <w:szCs w:val="24"/>
        </w:rPr>
        <w:t>, επειδή είναι αγαπημένο θέμα, -το είπαμε και προχθές, τα εθνικά θέματα πρέπει να ανοίγουν, αλλά όχι με αυτόν τον τρόπο- θα κρ</w:t>
      </w:r>
      <w:r>
        <w:rPr>
          <w:rFonts w:eastAsia="Times New Roman"/>
          <w:szCs w:val="24"/>
        </w:rPr>
        <w:t>ιθεί ποιος θα προκρίνει την καλύτερη γεωπολιτική επιλογή για τη χώρα. Υπάρχουν πεπραγμένα, όμως, υπάρχουν συνθήκες, υπάρχουν συμφωνίες, υπάρχουν τοποθετήσεις, υπάρχουν πρακτικά, αλλά δυστυχώς μιλούν πολλοί και πολύ, χωρίς να γνωρίζουν την ιστορική ύλη κι α</w:t>
      </w:r>
      <w:r>
        <w:rPr>
          <w:rFonts w:eastAsia="Times New Roman"/>
          <w:szCs w:val="24"/>
        </w:rPr>
        <w:t xml:space="preserve">υτό είναι πρόβλημα. </w:t>
      </w:r>
    </w:p>
    <w:p w14:paraId="06759315"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Μιλάτε για την ιστορία αγνοώντας την ή θέλοντας να την αγνοήσετε. Ας πούμε, έχει την τιμητική του σήμερα ο κ. Τζαβάρας, ο οποίος είχε κάνει μια τοποθέτηση προχθές που είχαμε το νομοσχέδιο για τον θαλάσσιο χωρικό σχεδιασμό, όταν είχα κα</w:t>
      </w:r>
      <w:r>
        <w:rPr>
          <w:rFonts w:eastAsia="Times New Roman"/>
          <w:szCs w:val="24"/>
        </w:rPr>
        <w:t xml:space="preserve">τέβει από το Βήμα, παραποιώντας αυτό που είπα. Παρεξήγησε δηλαδή τον όρο που χρησιμοποίησα για τη λειτουργία των ΤΟΕΒ λέγοντας ότι υπήρχε μια συμφωνία μεταξύ αγροτών και κράτους -κι έτσι ήταν, οι αγρότες στην αυτοδιαχείριση, το κράτος για την ενίσχυση των </w:t>
      </w:r>
      <w:r>
        <w:rPr>
          <w:rFonts w:eastAsia="Times New Roman"/>
          <w:szCs w:val="24"/>
        </w:rPr>
        <w:t>δομών-, ακριβώς γιατί χρησιμοποίησα τον όρο αγρότες και αγροτικό κί</w:t>
      </w:r>
      <w:r>
        <w:rPr>
          <w:rFonts w:eastAsia="Times New Roman"/>
          <w:szCs w:val="24"/>
        </w:rPr>
        <w:lastRenderedPageBreak/>
        <w:t xml:space="preserve">νημα. Από περισσή έγνοια να υπερασπιστεί τις διαχρονικές πρωτοβουλίες της παράταξής σας τον ενόχλησε ο όρος αγροτικό κίνημα. Εγώ δεν είπα ότι υπήρξε ένα νέο Κιλελέρ και ότι απόρροια από το </w:t>
      </w:r>
      <w:r>
        <w:rPr>
          <w:rFonts w:eastAsia="Times New Roman"/>
          <w:szCs w:val="24"/>
        </w:rPr>
        <w:t xml:space="preserve">νέο Κιλελέρ ήταν η δημιουργία των ΤΟΕΒ. Ίσα-ίσα. </w:t>
      </w:r>
    </w:p>
    <w:p w14:paraId="06759316"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Υπάρχει, λοιπόν, μια σκόπιμη παραποίηση και προσπάθησε όχι μόνο να αλλοιώσει το περιεχόμενο της δικής μου τοποθέτησης, αλλά νόμιζε ότι μπορεί να καταργήσει σε δύο δεύτερα την ταξική πάλη. Δεν καταργείται έτ</w:t>
      </w:r>
      <w:r>
        <w:rPr>
          <w:rFonts w:eastAsia="Times New Roman"/>
          <w:szCs w:val="24"/>
        </w:rPr>
        <w:t>σι η ταξική πάλη. Είναι έτσι κι αλλιώς διεθνής.</w:t>
      </w:r>
    </w:p>
    <w:p w14:paraId="06759317"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Επίσης, μιλήσατε πολλοί για διάφορες έννοιες. Θα τις πάρουμε μία-μία, σε όσο χρόνο έχουμε. Ας πούμε για την αξιολόγηση. Θα αναφερθώ πάλι στον αγαπητό συνάδελφο κ. Τζαβάρα, που δεν είναι εδώ. Διερωτώμαι πραγμα</w:t>
      </w:r>
      <w:r>
        <w:rPr>
          <w:rFonts w:eastAsia="Times New Roman"/>
          <w:szCs w:val="24"/>
        </w:rPr>
        <w:t>τικά: Η λέξη «αξιολόγηση» ήταν άγνωστη όταν ψήφιζε το «Σχέδιο Αθηνά» και όταν κατακρεουργούσε, ας πούμε, το ΤΕΙ της πατρίδας μου, του Μεσολογγίου, που ήταν πολύ ψηλά αξιολογημένο στη διεθνή αξιολόγηση; Ας μην μιλήσω για τις διαδικασίες, πώς πήγε το ΤΕΙ από</w:t>
      </w:r>
      <w:r>
        <w:rPr>
          <w:rFonts w:eastAsia="Times New Roman"/>
          <w:szCs w:val="24"/>
        </w:rPr>
        <w:t xml:space="preserve"> τη μία </w:t>
      </w:r>
      <w:r>
        <w:rPr>
          <w:rFonts w:eastAsia="Times New Roman"/>
          <w:szCs w:val="24"/>
        </w:rPr>
        <w:lastRenderedPageBreak/>
        <w:t xml:space="preserve">πόλη στην άλλη. Είναι το γνωστό των πελατειακών σχέσεων. Αλλά τότε, αναρωτιέμαι, η λέξη αξιολόγηση δεν υπήρχε στο λεξιλόγιο; Ξαφνικά σήμερα εμφανίζεται; </w:t>
      </w:r>
    </w:p>
    <w:p w14:paraId="06759318"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Εμείς δεν έχουμε καθόλου αλλεργία στην αξιολόγηση. Όπως φαίνεται από τα πεπραγμένα σας, μάλλον</w:t>
      </w:r>
      <w:r>
        <w:rPr>
          <w:rFonts w:eastAsia="Times New Roman"/>
          <w:szCs w:val="24"/>
        </w:rPr>
        <w:t xml:space="preserve"> εσείς έχετε αλλεργία στην λέξη αξιολόγηση.</w:t>
      </w:r>
    </w:p>
    <w:p w14:paraId="06759319" w14:textId="77777777" w:rsidR="00866F2D" w:rsidRDefault="003A64EF">
      <w:pPr>
        <w:tabs>
          <w:tab w:val="left" w:pos="2608"/>
        </w:tabs>
        <w:spacing w:line="600" w:lineRule="auto"/>
        <w:ind w:firstLine="720"/>
        <w:jc w:val="both"/>
        <w:rPr>
          <w:rFonts w:eastAsia="Times New Roman"/>
          <w:szCs w:val="24"/>
        </w:rPr>
      </w:pPr>
      <w:r>
        <w:rPr>
          <w:rFonts w:eastAsia="Times New Roman"/>
          <w:szCs w:val="24"/>
        </w:rPr>
        <w:t>Πάμε λίγο παραπέρα. Πράγματι ακούστηκαν πολλές έννοιες: πελατειακό σύστημα, ξανά και ξανά, αριστεία, αξιοκρατία κλπ.</w:t>
      </w:r>
      <w:r>
        <w:rPr>
          <w:rFonts w:eastAsia="Times New Roman"/>
          <w:szCs w:val="24"/>
        </w:rPr>
        <w:t>.</w:t>
      </w:r>
      <w:r>
        <w:rPr>
          <w:rFonts w:eastAsia="Times New Roman"/>
          <w:szCs w:val="24"/>
        </w:rPr>
        <w:t xml:space="preserve"> </w:t>
      </w:r>
      <w:r>
        <w:rPr>
          <w:rFonts w:eastAsia="Times New Roman"/>
          <w:szCs w:val="24"/>
        </w:rPr>
        <w:t>Όπως είπα, υπάρχουν πεπραγμένα και νομίζω ότι αν μιλάμε με ευκολία, χωρίς να γνωρίζουμε το παρ</w:t>
      </w:r>
      <w:r>
        <w:rPr>
          <w:rFonts w:eastAsia="Times New Roman"/>
          <w:szCs w:val="24"/>
        </w:rPr>
        <w:t>ελθόν, έχουμε τεράστιο πρόβλημα για το τι θα κάνουμε στο μέλλον. Μιλάτε για ολοσχερή καταστροφή, όταν όλοι μας πρέπει να αναρωτηθούμε, όχι μόνο η Αξιωματική Αντιπολίτευση που κυβερνούσε τόσα χρόνια, γιατί οι πολλαπλές μεταρρυθμίσεις δεν πέτυχαν, γιατί υπάρ</w:t>
      </w:r>
      <w:r>
        <w:rPr>
          <w:rFonts w:eastAsia="Times New Roman"/>
          <w:szCs w:val="24"/>
        </w:rPr>
        <w:t>χουν τόσα προβλήματα στην παιδεία. Νομίζω ότι η συζήτηση, ο διάλογος που πρέπει να ανοίξει για την παιδεία είναι μέσα από αυτήν την οδό και μόνο μέσα απ’ αυτήν.</w:t>
      </w:r>
    </w:p>
    <w:p w14:paraId="0675931A"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14:paraId="0675931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Δύο λεπτά </w:t>
      </w:r>
      <w:r>
        <w:rPr>
          <w:rFonts w:eastAsia="Times New Roman"/>
          <w:szCs w:val="24"/>
        </w:rPr>
        <w:t>ακόμη χρειάζομαι και σας ευχαριστώ, κύριε Πρόεδρε.</w:t>
      </w:r>
    </w:p>
    <w:p w14:paraId="0675931C"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Εκκινώντας, λοιπόν, από το γεγονός ότι η παιδεία είναι ποιοτικά καλύτερη ως προϊόν συλλογικού οράματος και συλλογικής δράσης και με βάση βέβαια τις νέες συνθήκες, τις νέες ανάγκες, νομοθετούμε τη μετάβαση </w:t>
      </w:r>
      <w:r>
        <w:rPr>
          <w:rFonts w:eastAsia="Times New Roman"/>
          <w:szCs w:val="24"/>
        </w:rPr>
        <w:t>από τα μονοπρόσωπα όργανα σε συλλογικές εκπαιδευτικές δομές.</w:t>
      </w:r>
    </w:p>
    <w:p w14:paraId="0675931D"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Αναφέρθηκαν πάρα πολλά για το νομοσχέδιο. Όμως εγώ θέλω να σταθώ λιγάκι σε ένα άρθρο -και μόνο σε αυτό, γιατί δεν προλαβαίνω κάτι άλλο- στο άρθρο 95 για τις αποσπάσεις εκπαιδευτικών στο εξωτερικό</w:t>
      </w:r>
      <w:r>
        <w:rPr>
          <w:rFonts w:eastAsia="Times New Roman"/>
          <w:szCs w:val="24"/>
        </w:rPr>
        <w:t>.</w:t>
      </w:r>
    </w:p>
    <w:p w14:paraId="0675931E"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Πρέπει να πούμε ότι η ελληνόγλωσση εκπαίδευση στο εξωτερικό για τους Έλληνες της διασποράς ίσως ξεπερνάει τα εκατό χρόνια και βέβαια υπάρχουν διαφορετικές μορφές ανάλογα με την εποχή. Θα ήταν άδικο -και δεν θα το κάνω- να μην τονίσουμε </w:t>
      </w:r>
      <w:r>
        <w:rPr>
          <w:rFonts w:eastAsia="Times New Roman"/>
          <w:szCs w:val="24"/>
        </w:rPr>
        <w:lastRenderedPageBreak/>
        <w:t>τη διαχρονική παρο</w:t>
      </w:r>
      <w:r>
        <w:rPr>
          <w:rFonts w:eastAsia="Times New Roman"/>
          <w:szCs w:val="24"/>
        </w:rPr>
        <w:t xml:space="preserve">υσία και προσφορά της ελληνικής πολιτείας παρά τις παθογένειες, παρά τις πελατειακές σχέσεις που, δυστυχώς, αναπτύχθηκαν κι εκεί, παρά τον </w:t>
      </w:r>
      <w:proofErr w:type="spellStart"/>
      <w:r>
        <w:rPr>
          <w:rFonts w:eastAsia="Times New Roman"/>
          <w:szCs w:val="24"/>
        </w:rPr>
        <w:t>συντεχνιασμό</w:t>
      </w:r>
      <w:proofErr w:type="spellEnd"/>
      <w:r>
        <w:rPr>
          <w:rFonts w:eastAsia="Times New Roman"/>
          <w:szCs w:val="24"/>
        </w:rPr>
        <w:t xml:space="preserve"> που ακολουθεί δυστυχώς κάθε δραστηριότητα της ελληνικής πολιτείας. </w:t>
      </w:r>
    </w:p>
    <w:p w14:paraId="0675931F"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Βέβαια, θα μπορούσα να αναφέρω πολλά</w:t>
      </w:r>
      <w:r>
        <w:rPr>
          <w:rFonts w:eastAsia="Times New Roman"/>
          <w:szCs w:val="24"/>
        </w:rPr>
        <w:t xml:space="preserve"> παραδείγματα, όπως μια έκρηξη αποσπασμένων εκπαιδευτικών από το 2007 μέχρι το 2009 και όχι μόνο, κυρίως στην Ευρώπη, μια ανακολουθία που υπήρχε τότε σ’ αυτό που έγινε με τον μαθητικό πληθυσμό.</w:t>
      </w:r>
    </w:p>
    <w:p w14:paraId="06759320"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(Στο σημείο αυτό κτυπάει επανειλημμένα το κουδούνι λήξεως του </w:t>
      </w:r>
      <w:r>
        <w:rPr>
          <w:rFonts w:eastAsia="Times New Roman"/>
          <w:szCs w:val="24"/>
        </w:rPr>
        <w:t>χρόνου ομιλίας της κυρίας Βουλευτού)</w:t>
      </w:r>
    </w:p>
    <w:p w14:paraId="06759321"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Κύριε Πρόεδρε, θα ήθελα ένα λεπτό, αν μπορείτε. Σας ευχαριστώ.</w:t>
      </w:r>
    </w:p>
    <w:p w14:paraId="06759322"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Υπήρξαν εποχές που δαπανήθηκαν χρήματα χωρίς ικανοποιητικά αποτελέσματα, με πενιχρά αποτελέσματα, και υπάρχουν αιτήματα, ουσιαστικά πλέον αιτήματα, στις νέε</w:t>
      </w:r>
      <w:r>
        <w:rPr>
          <w:rFonts w:eastAsia="Times New Roman"/>
          <w:szCs w:val="24"/>
        </w:rPr>
        <w:t>ς συνθήκες. Υπάρχουν, λοιπόν, ουσιαστικά αιτήματα και για διοικητική αναδιάρθρωση, που θα πρέπει να τα δούμε.</w:t>
      </w:r>
    </w:p>
    <w:p w14:paraId="06759323"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Χρειαζόμαστε, λοιπόν, ένα σχέδιο και νομίζω ότι και με την Υφυπουργό που ασχολείται με τα ζητήματα της εκπαίδευσης στη διασπορά η καταγραφή των δε</w:t>
      </w:r>
      <w:r>
        <w:rPr>
          <w:rFonts w:eastAsia="Times New Roman"/>
          <w:szCs w:val="24"/>
        </w:rPr>
        <w:t>δομένων, η χαρτογράφηση του μαθητικού πληθυσμού που έχει γίνει σε αρκετά μεγάλο βαθμό, η ορθολογική διαχείριση πάνω απ’ όλα του προσωπικού, νομίζω ότι θα μας βοηθήσει.</w:t>
      </w:r>
    </w:p>
    <w:p w14:paraId="06759324"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Θέλω να σταθώ, λοιπόν, στο άρθρο 95 λέγοντας ότι είναι σωστή η κατεύθυνση αυτή. Έχω μια </w:t>
      </w:r>
      <w:r>
        <w:rPr>
          <w:rFonts w:eastAsia="Times New Roman"/>
          <w:szCs w:val="24"/>
        </w:rPr>
        <w:t>παρατήρηση. Λέει στην παράγραφο β: «Οι εκπαιδευτικοί που κατά το σχολικό έτος 2017-2018 αποσπάστηκαν και έχασαν την οργανική τους θέση μπορούν να υποβάλουν αίτηση - δήλωση  τοποθέτησής τους στο σχολείο μέχρι 31</w:t>
      </w:r>
      <w:r>
        <w:rPr>
          <w:rFonts w:eastAsia="Times New Roman"/>
          <w:szCs w:val="24"/>
        </w:rPr>
        <w:t>-</w:t>
      </w:r>
      <w:r>
        <w:rPr>
          <w:rFonts w:eastAsia="Times New Roman"/>
          <w:szCs w:val="24"/>
        </w:rPr>
        <w:t>8</w:t>
      </w:r>
      <w:r>
        <w:rPr>
          <w:rFonts w:eastAsia="Times New Roman"/>
          <w:szCs w:val="24"/>
        </w:rPr>
        <w:t>-</w:t>
      </w:r>
      <w:r>
        <w:rPr>
          <w:rFonts w:eastAsia="Times New Roman"/>
          <w:szCs w:val="24"/>
        </w:rPr>
        <w:t>2018. Σε περίπτωση που η οργανική θέση έχει</w:t>
      </w:r>
      <w:r>
        <w:rPr>
          <w:rFonts w:eastAsia="Times New Roman"/>
          <w:szCs w:val="24"/>
        </w:rPr>
        <w:t xml:space="preserve"> καλυφθεί, ο αποσπασμένος εκπαιδευτικός παραμένει στη διάθεση της οικείας διεύθυνσης».</w:t>
      </w:r>
    </w:p>
    <w:p w14:paraId="06759325" w14:textId="77777777" w:rsidR="00866F2D" w:rsidRDefault="003A64EF">
      <w:pPr>
        <w:tabs>
          <w:tab w:val="left" w:pos="2940"/>
        </w:tabs>
        <w:spacing w:line="600" w:lineRule="auto"/>
        <w:ind w:firstLine="720"/>
        <w:jc w:val="both"/>
        <w:rPr>
          <w:rFonts w:eastAsia="Times New Roman"/>
          <w:szCs w:val="24"/>
        </w:rPr>
      </w:pPr>
      <w:r w:rsidRPr="003B644C">
        <w:rPr>
          <w:rFonts w:eastAsia="Times New Roman"/>
          <w:b/>
          <w:szCs w:val="24"/>
        </w:rPr>
        <w:t xml:space="preserve">ΠΡΟΕΔΡΕΥΩΝ (Δημήτριος </w:t>
      </w:r>
      <w:proofErr w:type="spellStart"/>
      <w:r w:rsidRPr="003B644C">
        <w:rPr>
          <w:rFonts w:eastAsia="Times New Roman"/>
          <w:b/>
          <w:szCs w:val="24"/>
        </w:rPr>
        <w:t>Κρεμαστινός</w:t>
      </w:r>
      <w:proofErr w:type="spellEnd"/>
      <w:r w:rsidRPr="003B644C">
        <w:rPr>
          <w:rFonts w:eastAsia="Times New Roman"/>
          <w:b/>
          <w:szCs w:val="24"/>
        </w:rPr>
        <w:t xml:space="preserve">): </w:t>
      </w:r>
      <w:r>
        <w:rPr>
          <w:rFonts w:eastAsia="Times New Roman"/>
          <w:szCs w:val="24"/>
        </w:rPr>
        <w:t>Παρακαλώ, ολοκληρώνετε.</w:t>
      </w:r>
    </w:p>
    <w:p w14:paraId="06759326" w14:textId="77777777" w:rsidR="00866F2D" w:rsidRDefault="003A64EF">
      <w:pPr>
        <w:tabs>
          <w:tab w:val="left" w:pos="2940"/>
        </w:tabs>
        <w:spacing w:line="600" w:lineRule="auto"/>
        <w:ind w:firstLine="720"/>
        <w:jc w:val="both"/>
        <w:rPr>
          <w:rFonts w:eastAsia="Times New Roman"/>
          <w:szCs w:val="24"/>
        </w:rPr>
      </w:pPr>
      <w:r w:rsidRPr="003B644C">
        <w:rPr>
          <w:rFonts w:eastAsia="Times New Roman"/>
          <w:b/>
          <w:szCs w:val="24"/>
        </w:rPr>
        <w:t>ΜΑΡΙΑ ΤΡΙΑΝΤΑΦΥΛΛΟΥ:</w:t>
      </w:r>
      <w:r>
        <w:rPr>
          <w:rFonts w:eastAsia="Times New Roman"/>
          <w:szCs w:val="24"/>
        </w:rPr>
        <w:t xml:space="preserve"> Τελειώνω, κύριε Πρόεδρε, και ευχαριστώ για την ανοχή.</w:t>
      </w:r>
    </w:p>
    <w:p w14:paraId="06759327"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lastRenderedPageBreak/>
        <w:t>Μήπως θα μπορούσαμε -δεν ξέρω αν τ</w:t>
      </w:r>
      <w:r>
        <w:rPr>
          <w:rFonts w:eastAsia="Times New Roman"/>
          <w:szCs w:val="24"/>
        </w:rPr>
        <w:t>ο θεωρείτε αναγκαίο- ακριβώς επειδή αν δεν το κάνουν αυτό, χάνεται η οργανική τους θέση, να βάλουμε προσωποπαγείς οργανικές θέσεις, έτσι ώστε να μη χάνουν κι αυτοί;</w:t>
      </w:r>
    </w:p>
    <w:p w14:paraId="06759328"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Τελειώνοντας θέλω να πω ότι θεωρώ πως είναι πάρα πολύ σημαντικό ότι μέσω αυτού του νομοσχεδ</w:t>
      </w:r>
      <w:r>
        <w:rPr>
          <w:rFonts w:eastAsia="Times New Roman"/>
          <w:szCs w:val="24"/>
        </w:rPr>
        <w:t>ίου υπάρχει μια σύγκριση του πριν και του μετά. Η εξαφάνιση σχολείων, η μείωση των δαπανών, οι διαθεσιμότητες που υπήρχαν πριν, η βαθμιαία συρρίκνωση της δημόσιας εκπαίδευσης έχουν μια αντιμετώπιση που λέει ότι ενισχύουμε τη δημόσια εκπαίδευση, έχουμε τα β</w:t>
      </w:r>
      <w:r>
        <w:rPr>
          <w:rFonts w:eastAsia="Times New Roman"/>
          <w:szCs w:val="24"/>
        </w:rPr>
        <w:t>ιβλία και τους εκπαιδευτικούς στην ώρα τους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06759329"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Παρακαλώ, κυρία Τριανταφύλλου, ολοκληρώνετε.</w:t>
      </w:r>
    </w:p>
    <w:p w14:paraId="0675932A" w14:textId="77777777" w:rsidR="00866F2D" w:rsidRDefault="003A64EF">
      <w:pPr>
        <w:tabs>
          <w:tab w:val="left" w:pos="2940"/>
        </w:tabs>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Τελειώνω, κύριε Πρόεδρε.</w:t>
      </w:r>
    </w:p>
    <w:p w14:paraId="0675932B"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 xml:space="preserve">Η εκπαιδευτική πολιτική καθενός μας κρίνεται από την ουσιαστική ελευθερία για </w:t>
      </w:r>
      <w:r>
        <w:rPr>
          <w:rFonts w:eastAsia="Times New Roman"/>
          <w:szCs w:val="24"/>
        </w:rPr>
        <w:t xml:space="preserve">νομοθέτηση και από τους στόχους της Κυβέρνησης. Δεν τα έχουμε όπως τα θέλουμε, </w:t>
      </w:r>
      <w:r>
        <w:rPr>
          <w:rFonts w:eastAsia="Times New Roman"/>
          <w:szCs w:val="24"/>
        </w:rPr>
        <w:lastRenderedPageBreak/>
        <w:t>αλλά εγώ θα πω ότι σ’ αυτό που ευελπιστώ είναι και στις προσπάθειες της Κυβέρνησης, αλλά και στο ότι οι δάσκαλοι πάνω απ’ όλα είμαι σίγουρη ότι είναι μαχητές και όχι μισθωτοί.</w:t>
      </w:r>
    </w:p>
    <w:p w14:paraId="0675932C"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Ε</w:t>
      </w:r>
      <w:r>
        <w:rPr>
          <w:rFonts w:eastAsia="Times New Roman"/>
          <w:szCs w:val="24"/>
        </w:rPr>
        <w:t>υχαριστώ.</w:t>
      </w:r>
    </w:p>
    <w:p w14:paraId="0675932D" w14:textId="77777777" w:rsidR="00866F2D" w:rsidRDefault="003A64EF">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675932E" w14:textId="77777777" w:rsidR="00866F2D" w:rsidRDefault="003A64EF">
      <w:pPr>
        <w:tabs>
          <w:tab w:val="left" w:pos="2940"/>
        </w:tabs>
        <w:spacing w:line="600" w:lineRule="auto"/>
        <w:ind w:firstLine="720"/>
        <w:jc w:val="both"/>
        <w:rPr>
          <w:rFonts w:eastAsia="Times New Roman"/>
          <w:szCs w:val="24"/>
        </w:rPr>
      </w:pPr>
      <w:r w:rsidRPr="009E207C">
        <w:rPr>
          <w:rFonts w:eastAsia="Times New Roman"/>
          <w:b/>
          <w:szCs w:val="24"/>
        </w:rPr>
        <w:t xml:space="preserve">ΠΡΟΕΔΡΕΥΩΝ (Δημήτριος </w:t>
      </w:r>
      <w:proofErr w:type="spellStart"/>
      <w:r w:rsidRPr="009E207C">
        <w:rPr>
          <w:rFonts w:eastAsia="Times New Roman"/>
          <w:b/>
          <w:szCs w:val="24"/>
        </w:rPr>
        <w:t>Κρεμαστινός</w:t>
      </w:r>
      <w:proofErr w:type="spellEnd"/>
      <w:r w:rsidRPr="009E207C">
        <w:rPr>
          <w:rFonts w:eastAsia="Times New Roman"/>
          <w:b/>
          <w:szCs w:val="24"/>
        </w:rPr>
        <w:t>):</w:t>
      </w:r>
      <w:r>
        <w:rPr>
          <w:rFonts w:eastAsia="Times New Roman"/>
          <w:szCs w:val="24"/>
        </w:rPr>
        <w:t xml:space="preserve"> Ο κ. Νίκος Φίλης, Βουλευτής του ΣΥΡΙΖΑ, έχει τον λόγο </w:t>
      </w:r>
    </w:p>
    <w:p w14:paraId="0675932F" w14:textId="77777777" w:rsidR="00866F2D" w:rsidRDefault="003A64EF">
      <w:pPr>
        <w:tabs>
          <w:tab w:val="left" w:pos="2940"/>
        </w:tabs>
        <w:spacing w:line="600" w:lineRule="auto"/>
        <w:ind w:firstLine="720"/>
        <w:jc w:val="both"/>
        <w:rPr>
          <w:rFonts w:eastAsia="Times New Roman"/>
          <w:szCs w:val="24"/>
        </w:rPr>
      </w:pPr>
      <w:r w:rsidRPr="009E207C">
        <w:rPr>
          <w:rFonts w:eastAsia="Times New Roman"/>
          <w:b/>
          <w:szCs w:val="24"/>
        </w:rPr>
        <w:t>ΝΙΚΟΛΑΟΣ ΦΙΛΗΣ:</w:t>
      </w:r>
      <w:r>
        <w:rPr>
          <w:rFonts w:eastAsia="Times New Roman"/>
          <w:szCs w:val="24"/>
        </w:rPr>
        <w:t xml:space="preserve"> Ευχαριστώ, κύριε Πρόεδρε.</w:t>
      </w:r>
    </w:p>
    <w:p w14:paraId="06759330" w14:textId="77777777" w:rsidR="00866F2D" w:rsidRDefault="003A64EF">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επί τρία χρόνια προσπαθήσ</w:t>
      </w:r>
      <w:r>
        <w:rPr>
          <w:rFonts w:eastAsia="Times New Roman"/>
          <w:szCs w:val="24"/>
        </w:rPr>
        <w:t xml:space="preserve">αμε να ανορθώσουμε το δημόσιο σχολείο μέσα στο πλαίσιο της </w:t>
      </w:r>
      <w:proofErr w:type="spellStart"/>
      <w:r>
        <w:rPr>
          <w:rFonts w:eastAsia="Times New Roman"/>
          <w:szCs w:val="24"/>
        </w:rPr>
        <w:t>μνημονιακής</w:t>
      </w:r>
      <w:proofErr w:type="spellEnd"/>
      <w:r>
        <w:rPr>
          <w:rFonts w:eastAsia="Times New Roman"/>
          <w:szCs w:val="24"/>
        </w:rPr>
        <w:t xml:space="preserve"> δυσπραγίας και κατορθώσαμε να λειτουργήσουν όλα τα σχολεία κανονικά από την πρώτη μέρα τη σχολική περίοδο 2016-2017 και εφεξής.</w:t>
      </w:r>
    </w:p>
    <w:p w14:paraId="06759331" w14:textId="77777777" w:rsidR="00866F2D" w:rsidRDefault="003A64EF">
      <w:pPr>
        <w:tabs>
          <w:tab w:val="left" w:pos="2738"/>
          <w:tab w:val="center" w:pos="4753"/>
          <w:tab w:val="left" w:pos="5723"/>
        </w:tabs>
        <w:spacing w:line="600" w:lineRule="auto"/>
        <w:jc w:val="both"/>
        <w:rPr>
          <w:rFonts w:eastAsia="Times New Roman" w:cs="Times New Roman"/>
          <w:szCs w:val="24"/>
        </w:rPr>
      </w:pPr>
      <w:r>
        <w:rPr>
          <w:rFonts w:eastAsia="Times New Roman"/>
          <w:szCs w:val="24"/>
        </w:rPr>
        <w:lastRenderedPageBreak/>
        <w:t>Ήταν σπουδαίο αυτό; Αν κανείς σκεφτεί τι ίσχυε κατά την π</w:t>
      </w:r>
      <w:r>
        <w:rPr>
          <w:rFonts w:eastAsia="Times New Roman"/>
          <w:szCs w:val="24"/>
        </w:rPr>
        <w:t xml:space="preserve">ερίοδο των προηγούμενων ετών -και την περίοδο της κρίσης, αλλά και νωρίτερα- θα γνωρίζουν -και το γνωρίζουν οι εκπαιδευτικοί- ότι δεν υπήρχε αυτή η στοιχειώδης λειτουργία από την πρώτη μέρα της εκπαίδευσης. </w:t>
      </w:r>
      <w:r>
        <w:rPr>
          <w:rFonts w:eastAsia="Times New Roman" w:cs="Times New Roman"/>
          <w:szCs w:val="24"/>
        </w:rPr>
        <w:t>Ήταν, λοιπόν, ένα προοίμιο της κανονικότητας στην</w:t>
      </w:r>
      <w:r>
        <w:rPr>
          <w:rFonts w:eastAsia="Times New Roman" w:cs="Times New Roman"/>
          <w:szCs w:val="24"/>
        </w:rPr>
        <w:t xml:space="preserve"> οποία εισέρχεται η χώρα μας -σταδιακά και ιδιόμορφα, είναι αλήθεια- αυτή την περίοδο. </w:t>
      </w:r>
    </w:p>
    <w:p w14:paraId="06759332"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το πιστώνει αυτό ο εκπαιδευτικός κόσμος που γνωρίζει την προσπάθεια και αυτό δημιουργεί σε εμάς σήμερα, στην Κυβέρνηση, στο κόμμα μας, στον ΣΥΡΙΖΑ -το καταλαβαίνουμε- μεγαλύτερες υποχρεώσεις. </w:t>
      </w:r>
    </w:p>
    <w:p w14:paraId="06759333"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το σχολείο της κρίσης πηγαίνουμε στο σχολείο της ανάπτυ</w:t>
      </w:r>
      <w:r>
        <w:rPr>
          <w:rFonts w:eastAsia="Times New Roman" w:cs="Times New Roman"/>
          <w:szCs w:val="24"/>
        </w:rPr>
        <w:t xml:space="preserve">ξης. Και το ζητούμενο τώρα δεν είναι η καλή διαχείριση των εκπαιδευτικών προβλημάτων, αλλά η μεταρρύθμιση, οι βαθιές -με τη μεγαλύτερη δυνατή συναίνεση- μεταρρυθμίσεις στο </w:t>
      </w:r>
      <w:proofErr w:type="spellStart"/>
      <w:r>
        <w:rPr>
          <w:rFonts w:eastAsia="Times New Roman" w:cs="Times New Roman"/>
          <w:szCs w:val="24"/>
        </w:rPr>
        <w:t>σχολειό</w:t>
      </w:r>
      <w:proofErr w:type="spellEnd"/>
      <w:r>
        <w:rPr>
          <w:rFonts w:eastAsia="Times New Roman" w:cs="Times New Roman"/>
          <w:szCs w:val="24"/>
        </w:rPr>
        <w:t>, για ένα σχολείο ανοιχτό, δημοκρατικό, φιλικό στην καινοτομία και τη βιωματι</w:t>
      </w:r>
      <w:r>
        <w:rPr>
          <w:rFonts w:eastAsia="Times New Roman" w:cs="Times New Roman"/>
          <w:szCs w:val="24"/>
        </w:rPr>
        <w:t xml:space="preserve">κή εκπαίδευση, υπέρ των συμφερόντων των νέων -που είναι τα συμφέροντα του μέλλοντος- με αναγνώριση, όμως, του κοινωνικού ρόλου των εκπαιδευτικών, αυτών που με </w:t>
      </w:r>
      <w:r>
        <w:rPr>
          <w:rFonts w:eastAsia="Times New Roman" w:cs="Times New Roman"/>
          <w:szCs w:val="24"/>
        </w:rPr>
        <w:lastRenderedPageBreak/>
        <w:t>μεγάλη καχυποψία ή και εχθρότητα αντιμετώπισαν οι προηγούμενες κυβερνήσεις της Νέας Δημοκρατίας κ</w:t>
      </w:r>
      <w:r>
        <w:rPr>
          <w:rFonts w:eastAsia="Times New Roman" w:cs="Times New Roman"/>
          <w:szCs w:val="24"/>
        </w:rPr>
        <w:t xml:space="preserve">αι του ΠΑΣΟΚ. </w:t>
      </w:r>
    </w:p>
    <w:p w14:paraId="06759334"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Καταργούμε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που προκάλεσε μεγάλη αναστάτωση -και δικαιολογημένα- στα σχολεία και καθιερώνουμε μέσα σε ένα κλίμα δημοκρατίας και αλληλεγγύης τη συλλογική αποτίμηση του σχολικού έργου, με έμφαση στη λειτουργία του συλλ</w:t>
      </w:r>
      <w:r>
        <w:rPr>
          <w:rFonts w:eastAsia="Times New Roman" w:cs="Times New Roman"/>
          <w:szCs w:val="24"/>
        </w:rPr>
        <w:t xml:space="preserve">όγου των καθηγητών. </w:t>
      </w:r>
    </w:p>
    <w:p w14:paraId="06759335"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Ακούσαμε διάφορα περί της αξιολόγησης. Για την οικονομία της συζήτησης να δεχθώ ότι πρέπει να συζητήσουμε το θέμα της αξιολόγησης, αλλά αυτό έχει δύο προϋποθέσεις. </w:t>
      </w:r>
    </w:p>
    <w:p w14:paraId="06759336"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Πρώτη προϋπόθεση είναι ένα πρόγραμμα διαρκούς επιμόρφωσης των εκπαιδευ</w:t>
      </w:r>
      <w:r>
        <w:rPr>
          <w:rFonts w:eastAsia="Times New Roman" w:cs="Times New Roman"/>
          <w:szCs w:val="24"/>
        </w:rPr>
        <w:t xml:space="preserve">τικών. Λόγω της κρίσης και της αδιοριστίας ξοδεύουμε τα χρήματα από τα ΕΣΠΑ, που είναι για την επιμόρφωση των εκπαιδευτικών, για να κάνουμε προσλήψεις αναπληρωτών. </w:t>
      </w:r>
    </w:p>
    <w:p w14:paraId="06759337"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Δεύτερη προϋπόθεση για την αξιολόγηση είναι ένα πρόγραμμα μαζικών διορισμών κατά προτεραιότ</w:t>
      </w:r>
      <w:r>
        <w:rPr>
          <w:rFonts w:eastAsia="Times New Roman" w:cs="Times New Roman"/>
          <w:szCs w:val="24"/>
        </w:rPr>
        <w:t xml:space="preserve">ητα στην ειδική αγωγή, όπου η Κυβέρνηση έχει πράξει πολλά και οφείλει να πράξει ακόμη περισσότερα. </w:t>
      </w:r>
    </w:p>
    <w:p w14:paraId="06759338"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C16815">
        <w:rPr>
          <w:rFonts w:eastAsia="Times New Roman" w:cs="Times New Roman"/>
          <w:b/>
          <w:szCs w:val="24"/>
        </w:rPr>
        <w:t>ΓΕΩΡΓΙΟΣ ΛΑΜΠΡΟΥΛΗΣ</w:t>
      </w:r>
      <w:r>
        <w:rPr>
          <w:rFonts w:eastAsia="Times New Roman" w:cs="Times New Roman"/>
          <w:szCs w:val="24"/>
        </w:rPr>
        <w:t>)</w:t>
      </w:r>
    </w:p>
    <w:p w14:paraId="06759339"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να αξιολογήσει κανείς σε ένα σχολείο, όταν είκοσι </w:t>
      </w:r>
      <w:r>
        <w:rPr>
          <w:rFonts w:eastAsia="Times New Roman" w:cs="Times New Roman"/>
          <w:szCs w:val="24"/>
        </w:rPr>
        <w:t xml:space="preserve">πέντε χιλιάδες εκπαιδευτικοί -σε σύνολο εκατό πενήντα χιλιάδων- δεν είναι κάθε χρόνο οι ίδιοι και συνεπώς συνεχώς μεταβάλλεται ο πληθυσμός των εκπαιδευτικών; Πώς να αξιολογήσεις, όταν δεν υπάρχει επιμόρφωση, για να μπορείς να αξιολογήσεις την εκπαιδευτική </w:t>
      </w:r>
      <w:r>
        <w:rPr>
          <w:rFonts w:eastAsia="Times New Roman" w:cs="Times New Roman"/>
          <w:szCs w:val="24"/>
        </w:rPr>
        <w:t xml:space="preserve">δυνατότητα αυτών των ανθρώπων; </w:t>
      </w:r>
    </w:p>
    <w:p w14:paraId="0675933A"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Αξιολόγηση μέσα σε ένα πλαίσιο εκπαιδευτικής ισότητας, διότι θέλουμε σχολείο ποιότητας και ισότητας, όχι σχολεία πολλών ταχυτήτων με διευθυντές-μάνατζερ, θέ</w:t>
      </w:r>
      <w:r>
        <w:rPr>
          <w:rFonts w:eastAsia="Times New Roman" w:cs="Times New Roman"/>
          <w:szCs w:val="24"/>
        </w:rPr>
        <w:lastRenderedPageBreak/>
        <w:t>λουμε εκπαιδευτικούς να προΐστανται στα σχολεία. Δεν θέλουμε αναχρον</w:t>
      </w:r>
      <w:r>
        <w:rPr>
          <w:rFonts w:eastAsia="Times New Roman" w:cs="Times New Roman"/>
          <w:szCs w:val="24"/>
        </w:rPr>
        <w:t xml:space="preserve">ιστικά νεοφιλελεύθερα στερεότυπα. Θέλουμε όλα τα σχολεία να είναι άριστα και όχι σχολεία ταξικών </w:t>
      </w:r>
      <w:proofErr w:type="spellStart"/>
      <w:r>
        <w:rPr>
          <w:rFonts w:eastAsia="Times New Roman" w:cs="Times New Roman"/>
          <w:szCs w:val="24"/>
        </w:rPr>
        <w:t>προκριμάτων</w:t>
      </w:r>
      <w:proofErr w:type="spellEnd"/>
      <w:r>
        <w:rPr>
          <w:rFonts w:eastAsia="Times New Roman" w:cs="Times New Roman"/>
          <w:szCs w:val="24"/>
        </w:rPr>
        <w:t>, διαφοροποιημένα μεταξύ τους, σχολεία στα οποία δεν θα έχουμε ένα στοιχείο ισότητας απέναντι στους πολίτες και τα νέα παιδιά, αλλά θα έχουμε ανταγω</w:t>
      </w:r>
      <w:r>
        <w:rPr>
          <w:rFonts w:eastAsia="Times New Roman" w:cs="Times New Roman"/>
          <w:szCs w:val="24"/>
        </w:rPr>
        <w:t xml:space="preserve">νισμό ανάμεσα σε «καλά» και «κακά» σχολεία, όπως συμβαίνει, δυστυχώς και σε ευρωπαϊκές χώρες, για παράδειγμα στη </w:t>
      </w:r>
      <w:proofErr w:type="spellStart"/>
      <w:r>
        <w:rPr>
          <w:rFonts w:eastAsia="Times New Roman" w:cs="Times New Roman"/>
          <w:szCs w:val="24"/>
        </w:rPr>
        <w:t>θατσερική</w:t>
      </w:r>
      <w:proofErr w:type="spellEnd"/>
      <w:r>
        <w:rPr>
          <w:rFonts w:eastAsia="Times New Roman" w:cs="Times New Roman"/>
          <w:szCs w:val="24"/>
        </w:rPr>
        <w:t xml:space="preserve"> Μεγάλη Βρετανία. </w:t>
      </w:r>
    </w:p>
    <w:p w14:paraId="0675933B"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Θέλουμε, πράγματι, το σημερινό συγκεντρωτικό μοντέλο εκπαίδευσης να αποκεντρωθεί, να υπάρξει εκπαιδευτική αυτονομία</w:t>
      </w:r>
      <w:r>
        <w:rPr>
          <w:rFonts w:eastAsia="Times New Roman" w:cs="Times New Roman"/>
          <w:szCs w:val="24"/>
        </w:rPr>
        <w:t xml:space="preserve">, που όμως αυτή θα είναι σε ένα πλαίσιο εκπαιδευτικών προτεραιοτήτων που το κράτος θα διαμορφώνει, σε ένα πλαίσιο που δεν θα δημιουργεί ανταγωνιστικά μεταξύ τους σχολεία, δηλαδή </w:t>
      </w:r>
      <w:proofErr w:type="spellStart"/>
      <w:r>
        <w:rPr>
          <w:rFonts w:eastAsia="Times New Roman" w:cs="Times New Roman"/>
          <w:szCs w:val="24"/>
        </w:rPr>
        <w:t>αλληλοεξοντώμενα</w:t>
      </w:r>
      <w:proofErr w:type="spellEnd"/>
      <w:r>
        <w:rPr>
          <w:rFonts w:eastAsia="Times New Roman" w:cs="Times New Roman"/>
          <w:szCs w:val="24"/>
        </w:rPr>
        <w:t xml:space="preserve">, σχολεία που εξοντώνει το ένα το άλλο. </w:t>
      </w:r>
    </w:p>
    <w:p w14:paraId="0675933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Ακούσαμε διάφορα επιχ</w:t>
      </w:r>
      <w:r>
        <w:rPr>
          <w:rFonts w:eastAsia="Times New Roman" w:cs="Times New Roman"/>
          <w:szCs w:val="24"/>
        </w:rPr>
        <w:t>ειρήματα, όπως για παράδειγμα ότι εμείς κομματικοποιούμε την εκπαίδευση. Αυτό είναι ένα σύντομο ανέκδοτο, ότι ο ΣΥΡΙΖΑ των τριών χρό</w:t>
      </w:r>
      <w:r>
        <w:rPr>
          <w:rFonts w:eastAsia="Times New Roman" w:cs="Times New Roman"/>
          <w:szCs w:val="24"/>
        </w:rPr>
        <w:lastRenderedPageBreak/>
        <w:t>νων κομματικοποιεί την εκπαίδευση. Γνωρίζουν οι εκπαιδευτικοί τι σημαίνει κομματικοποίηση και γνωρίζουν ότι ακόμα και οι επι</w:t>
      </w:r>
      <w:r>
        <w:rPr>
          <w:rFonts w:eastAsia="Times New Roman" w:cs="Times New Roman"/>
          <w:szCs w:val="24"/>
        </w:rPr>
        <w:t>λογές που κάναμε για τους διευθυντές σχολείων έγιναν στην αρχή, όπως θυμάστε, με το σύστημα της ψηφοφορίας όλων των εκπαιδευτικών. Ποια κομματικοποίηση; Οι επιλογές που κάναμε για τους διευθυντές εκπαίδευσης έγιναν με σεβασμό των υφισταμένων. Ούτε οι μισοί</w:t>
      </w:r>
      <w:r>
        <w:rPr>
          <w:rFonts w:eastAsia="Times New Roman" w:cs="Times New Roman"/>
          <w:szCs w:val="24"/>
        </w:rPr>
        <w:t xml:space="preserve"> δεν άλλαξαν από τους παλιούς. Κάναμε μια αξιοκρατική επιλογή. </w:t>
      </w:r>
    </w:p>
    <w:p w14:paraId="0675933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Θέλω μόνο να τονίσω το εξής: Πράγματι πρέπει να υπάρξει αντιμετώπιση του φαινομένου της κομματικοποίησης σε όλο το δημόσιο και ιδιαίτερα στον ευαίσθητο τομέα της εκπαίδευσης. Άλλο πολιτικοποίη</w:t>
      </w:r>
      <w:r>
        <w:rPr>
          <w:rFonts w:eastAsia="Times New Roman" w:cs="Times New Roman"/>
          <w:szCs w:val="24"/>
        </w:rPr>
        <w:t>ση και άλλο κομματικοποίηση. Το κράτος, η εκάστοτε κυβέρνηση πολιτική ασκεί. Δεν πρέπει να είναι μια πολιτική κομματικά προσδιορισμένη, με εξόντωση των αντιπάλων. Πρέπει να έχεις συναινέσεις. Καμ</w:t>
      </w:r>
      <w:r>
        <w:rPr>
          <w:rFonts w:eastAsia="Times New Roman" w:cs="Times New Roman"/>
          <w:szCs w:val="24"/>
        </w:rPr>
        <w:t>μ</w:t>
      </w:r>
      <w:r>
        <w:rPr>
          <w:rFonts w:eastAsia="Times New Roman" w:cs="Times New Roman"/>
          <w:szCs w:val="24"/>
        </w:rPr>
        <w:t>ία αντίρρηση. Πολιτική, όμως, ασκείς. Δεν υπάρχει αποπολιτικ</w:t>
      </w:r>
      <w:r>
        <w:rPr>
          <w:rFonts w:eastAsia="Times New Roman" w:cs="Times New Roman"/>
          <w:szCs w:val="24"/>
        </w:rPr>
        <w:t xml:space="preserve">οποίηση της δημόσιας διοίκησης. </w:t>
      </w:r>
      <w:proofErr w:type="spellStart"/>
      <w:r>
        <w:rPr>
          <w:rFonts w:eastAsia="Times New Roman" w:cs="Times New Roman"/>
          <w:szCs w:val="24"/>
        </w:rPr>
        <w:t>Αποκομματικοποίηση</w:t>
      </w:r>
      <w:proofErr w:type="spellEnd"/>
      <w:r>
        <w:rPr>
          <w:rFonts w:eastAsia="Times New Roman" w:cs="Times New Roman"/>
          <w:szCs w:val="24"/>
        </w:rPr>
        <w:t xml:space="preserve"> πρέπει να υπάρξει. </w:t>
      </w:r>
    </w:p>
    <w:p w14:paraId="0675933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αυτή η ιστορία του ΑΣΕΠ, το οποίο όλοι σεβόμαστε, δεν είναι δυνατόν να προβάλλεται ως λύση «διά πάσαν </w:t>
      </w:r>
      <w:proofErr w:type="spellStart"/>
      <w:r>
        <w:rPr>
          <w:rFonts w:eastAsia="Times New Roman" w:cs="Times New Roman"/>
          <w:szCs w:val="24"/>
        </w:rPr>
        <w:t>νόσον</w:t>
      </w:r>
      <w:proofErr w:type="spellEnd"/>
      <w:r>
        <w:rPr>
          <w:rFonts w:eastAsia="Times New Roman" w:cs="Times New Roman"/>
          <w:szCs w:val="24"/>
        </w:rPr>
        <w:t>». Το ΑΣΕΠ εποπτεύει διαδικασία. Δεν μπορεί να έχει δυνατότητα επιλογής πρ</w:t>
      </w:r>
      <w:r>
        <w:rPr>
          <w:rFonts w:eastAsia="Times New Roman" w:cs="Times New Roman"/>
          <w:szCs w:val="24"/>
        </w:rPr>
        <w:t>οσώπων για πολύ εξειδικευμένες θέσεις στον χώρο της δημόσιας διοίκησης. Είναι προφανές ότι αυτές οι διαδικασίες πρέπει να γίνονται με σεβασμό στην αξιοκρατία, αλλά δεν μπορεί να γίνονται ερήμην της πολιτικής.</w:t>
      </w:r>
    </w:p>
    <w:p w14:paraId="0675933F" w14:textId="77777777" w:rsidR="00866F2D" w:rsidRDefault="003A64EF">
      <w:pPr>
        <w:spacing w:line="600" w:lineRule="auto"/>
        <w:ind w:firstLine="720"/>
        <w:jc w:val="both"/>
        <w:rPr>
          <w:rFonts w:eastAsia="Times New Roman" w:cs="Times New Roman"/>
          <w:szCs w:val="24"/>
        </w:rPr>
      </w:pPr>
      <w:r w:rsidRPr="00931838">
        <w:rPr>
          <w:rFonts w:eastAsia="Times New Roman" w:cs="Times New Roman"/>
          <w:b/>
          <w:szCs w:val="24"/>
        </w:rPr>
        <w:t xml:space="preserve">ΠΡΟΕΔΡΕΥΩΝ (Γεώργιος </w:t>
      </w:r>
      <w:proofErr w:type="spellStart"/>
      <w:r w:rsidRPr="00931838">
        <w:rPr>
          <w:rFonts w:eastAsia="Times New Roman" w:cs="Times New Roman"/>
          <w:b/>
          <w:szCs w:val="24"/>
        </w:rPr>
        <w:t>Λαμπρούλης</w:t>
      </w:r>
      <w:proofErr w:type="spellEnd"/>
      <w:r w:rsidRPr="00931838">
        <w:rPr>
          <w:rFonts w:eastAsia="Times New Roman" w:cs="Times New Roman"/>
          <w:b/>
          <w:szCs w:val="24"/>
        </w:rPr>
        <w:t xml:space="preserve">): </w:t>
      </w:r>
      <w:r>
        <w:rPr>
          <w:rFonts w:eastAsia="Times New Roman" w:cs="Times New Roman"/>
          <w:szCs w:val="24"/>
        </w:rPr>
        <w:t>Κύριε Φίλη, π</w:t>
      </w:r>
      <w:r>
        <w:rPr>
          <w:rFonts w:eastAsia="Times New Roman" w:cs="Times New Roman"/>
          <w:szCs w:val="24"/>
        </w:rPr>
        <w:t>αρακαλώ να ολοκληρώσετε.</w:t>
      </w:r>
    </w:p>
    <w:p w14:paraId="06759340" w14:textId="77777777" w:rsidR="00866F2D" w:rsidRDefault="003A64EF">
      <w:pPr>
        <w:spacing w:line="600" w:lineRule="auto"/>
        <w:ind w:firstLine="720"/>
        <w:jc w:val="both"/>
        <w:rPr>
          <w:rFonts w:eastAsia="Times New Roman" w:cs="Times New Roman"/>
          <w:szCs w:val="24"/>
        </w:rPr>
      </w:pPr>
      <w:r w:rsidRPr="00931838">
        <w:rPr>
          <w:rFonts w:eastAsia="Times New Roman" w:cs="Times New Roman"/>
          <w:b/>
          <w:szCs w:val="24"/>
        </w:rPr>
        <w:t xml:space="preserve">ΝΙΚΟΛΑΟΣ ΦΙΛΗΣ: </w:t>
      </w:r>
      <w:r>
        <w:rPr>
          <w:rFonts w:eastAsia="Times New Roman" w:cs="Times New Roman"/>
          <w:szCs w:val="24"/>
        </w:rPr>
        <w:t>Τελειώνω, κύριε Πρόεδρε. Ζητώ συγγνώμη.</w:t>
      </w:r>
    </w:p>
    <w:p w14:paraId="0675934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νομοσχέδιο προβλέπει ορισμένες οργανωτικές διαρρυθμίσεις που επιδιώκουν την αλλαγή του σχολείου. Δεν θέλω να πάμε στους αφορισμούς ότι καταργούμε τους σχολικούς συμβούλους.</w:t>
      </w:r>
      <w:r>
        <w:rPr>
          <w:rFonts w:eastAsia="Times New Roman" w:cs="Times New Roman"/>
          <w:szCs w:val="24"/>
        </w:rPr>
        <w:t xml:space="preserve"> Η συγκρότηση συλλογικών δομών παιδαγωγικής καθοδήγησης και υποστήριξης είναι ένα παλαιό αίτημα του εκπαιδευτικού χώρου του ΚΕΜΕΤΕ της ΟΛΜΕ. Νομίζω ότι είναι λάθος να μιλάμε αφοριστικά. Θα δούμε πώς η προσωπική </w:t>
      </w:r>
      <w:r>
        <w:rPr>
          <w:rFonts w:eastAsia="Times New Roman" w:cs="Times New Roman"/>
          <w:szCs w:val="24"/>
        </w:rPr>
        <w:lastRenderedPageBreak/>
        <w:t xml:space="preserve">ευθύνη των στελεχών θα συνταιριαχτεί μέσα σε </w:t>
      </w:r>
      <w:r>
        <w:rPr>
          <w:rFonts w:eastAsia="Times New Roman" w:cs="Times New Roman"/>
          <w:szCs w:val="24"/>
        </w:rPr>
        <w:t xml:space="preserve">μια αντίληψη συλλογικής λειτουργίας αυτών των δομών. Η πράξη θα αποδείξει τις δυσκολίες πιθανά, αλλά και τις μεγάλες δυνατότητες. </w:t>
      </w:r>
    </w:p>
    <w:p w14:paraId="0675934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βρίσκεται σε ένα μεταίχμιο. Μεθαύριο στη Βουλή θα συζητήσουμε τους όρους εξόδου από τη δ</w:t>
      </w:r>
      <w:r>
        <w:rPr>
          <w:rFonts w:eastAsia="Times New Roman" w:cs="Times New Roman"/>
          <w:szCs w:val="24"/>
        </w:rPr>
        <w:t>ανειακή σύμβαση. Δεν εξωραΐζουμε. Ξέρουμε τα προβλήματα, αλλά ξέρουμε ότι αυξάνονται και τα περιθώρια να ασκήσουμε πολιτική σε συνθήκες μεγαλύτερης εθνικής κυριαρχίας και στον χώρο της εκπαίδευσης. Ο χώρος της εκπαίδευσης πρέπει να πούμε ότι είναι ένας χώρ</w:t>
      </w:r>
      <w:r>
        <w:rPr>
          <w:rFonts w:eastAsia="Times New Roman" w:cs="Times New Roman"/>
          <w:szCs w:val="24"/>
        </w:rPr>
        <w:t>ος που συγκροτεί τον σκληρό πυρήνα του έθνους – κράτους και</w:t>
      </w:r>
      <w:r w:rsidRPr="009F2B8C">
        <w:rPr>
          <w:rFonts w:eastAsia="Times New Roman" w:cs="Times New Roman"/>
          <w:szCs w:val="24"/>
        </w:rPr>
        <w:t>,</w:t>
      </w:r>
      <w:r>
        <w:rPr>
          <w:rFonts w:eastAsia="Times New Roman" w:cs="Times New Roman"/>
          <w:szCs w:val="24"/>
        </w:rPr>
        <w:t xml:space="preserve"> συνεπώς</w:t>
      </w:r>
      <w:r w:rsidRPr="009F2B8C">
        <w:rPr>
          <w:rFonts w:eastAsia="Times New Roman" w:cs="Times New Roman"/>
          <w:szCs w:val="24"/>
        </w:rPr>
        <w:t>,</w:t>
      </w:r>
      <w:r>
        <w:rPr>
          <w:rFonts w:eastAsia="Times New Roman" w:cs="Times New Roman"/>
          <w:szCs w:val="24"/>
        </w:rPr>
        <w:t xml:space="preserve"> και η Ευρωπαϊκή Ένωση άφηνε περιθώρια αυτονομίας στο ζήτημα αυτό. </w:t>
      </w:r>
    </w:p>
    <w:p w14:paraId="0675934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Είμαστε, όμως, σε ένα μεταίχμιο και για ένα άλλο πολύ σημαντικό θέμα: το Μακεδονικό. Η επίλυσή του σηματοδοτεί έναν νέο</w:t>
      </w:r>
      <w:r>
        <w:rPr>
          <w:rFonts w:eastAsia="Times New Roman" w:cs="Times New Roman"/>
          <w:szCs w:val="24"/>
        </w:rPr>
        <w:t xml:space="preserve"> διεθνή ρόλο της χώρας, μια παρέμβαση ώστε η χώρα μας να είναι παράγοντας σταθερότητας και ειρήνης στην περιοχή. Η επίλυση του Μακεδονικού δίνει νέο νόημα στον δημοκρατικό πατριωτισμό της χώρας, σε </w:t>
      </w:r>
      <w:r>
        <w:rPr>
          <w:rFonts w:eastAsia="Times New Roman" w:cs="Times New Roman"/>
          <w:szCs w:val="24"/>
        </w:rPr>
        <w:lastRenderedPageBreak/>
        <w:t>έναν κόσμο που τον σαρώνουν εθνικιστικές και ιμπεριαλιστικ</w:t>
      </w:r>
      <w:r>
        <w:rPr>
          <w:rFonts w:eastAsia="Times New Roman" w:cs="Times New Roman"/>
          <w:szCs w:val="24"/>
        </w:rPr>
        <w:t>ές παρεμβάσεις. Πιστεύω ότι το σχολείο, που είναι ένας θεσμός δημοκρατικών, φιλειρηνικών αξιών, θα πρέπει –και αυτό θα πρέπει να το λάβει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όχι μόνον η Κυβέρνηση, αλλά όλα τα πολιτικά κόμματα- να παίξει πρωταγωνιστικό ρόλο σε αυτήν τη νέα προσπάθεια για τον νέο διεθνή ρόλο της χώρας.</w:t>
      </w:r>
    </w:p>
    <w:p w14:paraId="0675934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345"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9346" w14:textId="77777777" w:rsidR="00866F2D" w:rsidRDefault="003A64EF">
      <w:pPr>
        <w:spacing w:line="600" w:lineRule="auto"/>
        <w:ind w:firstLine="720"/>
        <w:jc w:val="both"/>
        <w:rPr>
          <w:rFonts w:eastAsia="Times New Roman" w:cs="Times New Roman"/>
          <w:szCs w:val="24"/>
        </w:rPr>
      </w:pPr>
      <w:r w:rsidRPr="00744F40">
        <w:rPr>
          <w:rFonts w:eastAsia="Times New Roman" w:cs="Times New Roman"/>
          <w:b/>
          <w:szCs w:val="24"/>
        </w:rPr>
        <w:t xml:space="preserve">ΠΡΟΕΔΡΕΥΩΝ (Γεώργιος </w:t>
      </w:r>
      <w:proofErr w:type="spellStart"/>
      <w:r w:rsidRPr="00744F40">
        <w:rPr>
          <w:rFonts w:eastAsia="Times New Roman" w:cs="Times New Roman"/>
          <w:b/>
          <w:szCs w:val="24"/>
        </w:rPr>
        <w:t>Λαμπρούλης</w:t>
      </w:r>
      <w:proofErr w:type="spellEnd"/>
      <w:r w:rsidRPr="00744F40">
        <w:rPr>
          <w:rFonts w:eastAsia="Times New Roman" w:cs="Times New Roman"/>
          <w:b/>
          <w:szCs w:val="24"/>
        </w:rPr>
        <w:t>):</w:t>
      </w:r>
      <w:r>
        <w:rPr>
          <w:rFonts w:eastAsia="Times New Roman" w:cs="Times New Roman"/>
          <w:szCs w:val="24"/>
        </w:rPr>
        <w:t xml:space="preserve"> Έχει ζητήσει τον </w:t>
      </w:r>
      <w:r>
        <w:rPr>
          <w:rFonts w:eastAsia="Times New Roman" w:cs="Times New Roman"/>
          <w:szCs w:val="24"/>
        </w:rPr>
        <w:t xml:space="preserve">λόγο για ένα λεπτό η κ. </w:t>
      </w:r>
      <w:proofErr w:type="spellStart"/>
      <w:r>
        <w:rPr>
          <w:rFonts w:eastAsia="Times New Roman" w:cs="Times New Roman"/>
          <w:szCs w:val="24"/>
        </w:rPr>
        <w:t>Τζούφη</w:t>
      </w:r>
      <w:proofErr w:type="spellEnd"/>
      <w:r>
        <w:rPr>
          <w:rFonts w:eastAsia="Times New Roman" w:cs="Times New Roman"/>
          <w:szCs w:val="24"/>
        </w:rPr>
        <w:t xml:space="preserve"> για κάποιες διευκρινίσεις.</w:t>
      </w:r>
    </w:p>
    <w:p w14:paraId="0675934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w:t>
      </w:r>
    </w:p>
    <w:p w14:paraId="06759348" w14:textId="77777777" w:rsidR="00866F2D" w:rsidRDefault="003A64EF">
      <w:pPr>
        <w:spacing w:line="600" w:lineRule="auto"/>
        <w:ind w:firstLine="720"/>
        <w:jc w:val="both"/>
        <w:rPr>
          <w:rFonts w:eastAsia="Times New Roman" w:cs="Times New Roman"/>
          <w:szCs w:val="24"/>
        </w:rPr>
      </w:pPr>
      <w:r w:rsidRPr="00744F40">
        <w:rPr>
          <w:rFonts w:eastAsia="Times New Roman" w:cs="Times New Roman"/>
          <w:b/>
          <w:szCs w:val="24"/>
        </w:rPr>
        <w:t>ΜΕΡΟΠΗ ΤΖΟΥΦΗ (Υφυπουργός Παιδείας, Έρευνας και Θρησκευμάτων):</w:t>
      </w:r>
      <w:r>
        <w:rPr>
          <w:rFonts w:eastAsia="Times New Roman" w:cs="Times New Roman"/>
          <w:b/>
          <w:szCs w:val="24"/>
        </w:rPr>
        <w:t xml:space="preserve"> </w:t>
      </w:r>
      <w:r>
        <w:rPr>
          <w:rFonts w:eastAsia="Times New Roman" w:cs="Times New Roman"/>
          <w:szCs w:val="24"/>
        </w:rPr>
        <w:t>Έχω να κάνω μία διευκρίνιση και μία παρατήρηση.</w:t>
      </w:r>
    </w:p>
    <w:p w14:paraId="0675934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Η πρώτη αφορά στο άρθρο 95 στο οποίο αναφέρθηκε η κ. Τρια</w:t>
      </w:r>
      <w:r>
        <w:rPr>
          <w:rFonts w:eastAsia="Times New Roman" w:cs="Times New Roman"/>
          <w:szCs w:val="24"/>
        </w:rPr>
        <w:t>νταφύλλου. Με το άρθρο αυτό διασφαλίζεται η επαναφορά της οργανικής θέσης για τους εκπαιδευτικούς που έχουν πάρει απόσπαση στο εξωτερικό. Είναι ένα θέμα αντικινήτρου. Όπως προκύπτει από το άρθρο, μπορούν να κρατούν την οργανική τους θέση και επιπλέον -επει</w:t>
      </w:r>
      <w:r>
        <w:rPr>
          <w:rFonts w:eastAsia="Times New Roman" w:cs="Times New Roman"/>
          <w:szCs w:val="24"/>
        </w:rPr>
        <w:t>δή αναφερθήκατε στους υπηρετούντες του 2017–2018 που χάνουν την οργανική τους θέση- τους δίνει τη δυνατότητα να γυρίζουν στην οικεία διεύθυνση ως υπεράριθμοι. Αυτό είναι κάτι που μπορούσαμε να κάνουμε στη συγκεκριμένη φάση, διότι η διαδικασία να τους βάλου</w:t>
      </w:r>
      <w:r>
        <w:rPr>
          <w:rFonts w:eastAsia="Times New Roman" w:cs="Times New Roman"/>
          <w:szCs w:val="24"/>
        </w:rPr>
        <w:t xml:space="preserve">με σε προσωποπαγείς θέσεις δεν υπάρχει στη διαδικασία της εκπαίδευσης. Από την άλλη μεριά θα έπρεπε κανείς να φτιάξει καινούργιες οργανικές θέσεις, αλλά αυτό είναι άλλης τάξης θέμα και μπορεί να τεθεί στο πλαίσιο του γενικότερου προγραμματισμού. </w:t>
      </w:r>
    </w:p>
    <w:p w14:paraId="0675934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δεύτερο που θέλω να πω είναι ένα σχόλιο γι’ αυτήν την ιστορία για την «</w:t>
      </w:r>
      <w:proofErr w:type="spellStart"/>
      <w:r>
        <w:rPr>
          <w:rFonts w:eastAsia="Times New Roman" w:cs="Times New Roman"/>
          <w:szCs w:val="24"/>
        </w:rPr>
        <w:t>ιατρικοποίηση</w:t>
      </w:r>
      <w:proofErr w:type="spellEnd"/>
      <w:r>
        <w:rPr>
          <w:rFonts w:eastAsia="Times New Roman" w:cs="Times New Roman"/>
          <w:szCs w:val="24"/>
        </w:rPr>
        <w:t>» των δομών της εκπαίδευσης στα ΚΕΔΔΥ. Κοιτάξτε, εδώ υπάρχει ένας πα</w:t>
      </w:r>
      <w:r>
        <w:rPr>
          <w:rFonts w:eastAsia="Times New Roman" w:cs="Times New Roman"/>
          <w:szCs w:val="24"/>
        </w:rPr>
        <w:lastRenderedPageBreak/>
        <w:t xml:space="preserve">ραλογισμός. Τι λέμε εμείς; Ότι στα ΚΕΣΥ δεν θα προβλέπονται πλέον θέσεις </w:t>
      </w:r>
      <w:proofErr w:type="spellStart"/>
      <w:r>
        <w:rPr>
          <w:rFonts w:eastAsia="Times New Roman" w:cs="Times New Roman"/>
          <w:szCs w:val="24"/>
        </w:rPr>
        <w:t>παιδοψυχιάτρου</w:t>
      </w:r>
      <w:proofErr w:type="spellEnd"/>
      <w:r>
        <w:rPr>
          <w:rFonts w:eastAsia="Times New Roman" w:cs="Times New Roman"/>
          <w:szCs w:val="24"/>
        </w:rPr>
        <w:t xml:space="preserve">. Αυτή είναι και </w:t>
      </w:r>
      <w:r>
        <w:rPr>
          <w:rFonts w:eastAsia="Times New Roman" w:cs="Times New Roman"/>
          <w:szCs w:val="24"/>
        </w:rPr>
        <w:t xml:space="preserve">η άποψη της Ελληνικής Παιδοψυχιατρικής Εταιρείας. </w:t>
      </w:r>
      <w:r>
        <w:rPr>
          <w:rFonts w:eastAsia="Times New Roman" w:cs="Times New Roman"/>
          <w:szCs w:val="24"/>
        </w:rPr>
        <w:t>Αρκεί η ύπαρξη του ψυχολόγου, ο οποίος στη συνέχεια έχει τη δυνατότητα της παραπομπής.</w:t>
      </w:r>
    </w:p>
    <w:p w14:paraId="0675934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Από πού, λοιπόν, προκύπτει ότι εμείς </w:t>
      </w:r>
      <w:proofErr w:type="spellStart"/>
      <w:r>
        <w:rPr>
          <w:rFonts w:eastAsia="Times New Roman" w:cs="Times New Roman"/>
          <w:szCs w:val="24"/>
        </w:rPr>
        <w:t>ιατρικοποιούμε</w:t>
      </w:r>
      <w:proofErr w:type="spellEnd"/>
      <w:r>
        <w:rPr>
          <w:rFonts w:eastAsia="Times New Roman" w:cs="Times New Roman"/>
          <w:szCs w:val="24"/>
        </w:rPr>
        <w:t xml:space="preserve"> τις δομές και χάνουν τον εκπαιδευτικό τους χαρακτήρα; Διότι λέγεται</w:t>
      </w:r>
      <w:r>
        <w:rPr>
          <w:rFonts w:eastAsia="Times New Roman" w:cs="Times New Roman"/>
          <w:szCs w:val="24"/>
        </w:rPr>
        <w:t xml:space="preserve"> και ξαναλέγεται συνέχεια εδώ μέσα στην Αίθουσα.</w:t>
      </w:r>
    </w:p>
    <w:p w14:paraId="0675934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34D" w14:textId="77777777" w:rsidR="00866F2D" w:rsidRDefault="003A64EF">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Ευχαριστούμε την κυρία Υπουργό.</w:t>
      </w:r>
    </w:p>
    <w:p w14:paraId="0675934E" w14:textId="77777777" w:rsidR="00866F2D" w:rsidRDefault="003A64EF">
      <w:pPr>
        <w:spacing w:line="600" w:lineRule="auto"/>
        <w:ind w:firstLine="720"/>
        <w:jc w:val="both"/>
        <w:rPr>
          <w:rFonts w:eastAsia="Times New Roman" w:cs="Times New Roman"/>
          <w:szCs w:val="24"/>
        </w:rPr>
      </w:pPr>
      <w:r w:rsidRPr="00B32887">
        <w:rPr>
          <w:rFonts w:eastAsia="Times New Roman" w:cs="Times New Roman"/>
          <w:b/>
          <w:szCs w:val="24"/>
        </w:rPr>
        <w:t>ΙΩΑΝΝΗΣ ΑΝΔΡΙΑΝΟΣ:</w:t>
      </w:r>
      <w:r>
        <w:rPr>
          <w:rFonts w:eastAsia="Times New Roman" w:cs="Times New Roman"/>
          <w:szCs w:val="24"/>
        </w:rPr>
        <w:t xml:space="preserve"> Κύριε Πρόεδρε, μπορώ να έχω για μισό λεπτό τον λόγο για μια διευκρίνιση;</w:t>
      </w:r>
    </w:p>
    <w:p w14:paraId="0675934F" w14:textId="77777777" w:rsidR="00866F2D" w:rsidRDefault="003A64EF">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Ορίσ</w:t>
      </w:r>
      <w:r>
        <w:rPr>
          <w:rFonts w:eastAsia="Times New Roman" w:cs="Times New Roman"/>
          <w:szCs w:val="24"/>
        </w:rPr>
        <w:t>τε, έχετε τον λόγο.</w:t>
      </w:r>
    </w:p>
    <w:p w14:paraId="06759350" w14:textId="77777777" w:rsidR="00866F2D" w:rsidRDefault="003A64EF">
      <w:pPr>
        <w:spacing w:line="600" w:lineRule="auto"/>
        <w:ind w:firstLine="720"/>
        <w:jc w:val="both"/>
        <w:rPr>
          <w:rFonts w:eastAsia="Times New Roman" w:cs="Times New Roman"/>
          <w:szCs w:val="24"/>
        </w:rPr>
      </w:pPr>
      <w:r w:rsidRPr="00B32887">
        <w:rPr>
          <w:rFonts w:eastAsia="Times New Roman" w:cs="Times New Roman"/>
          <w:b/>
          <w:szCs w:val="24"/>
        </w:rPr>
        <w:lastRenderedPageBreak/>
        <w:t>ΙΩΑΝΝΗΣ ΑΝΔΡΙΑΝΟΣ:</w:t>
      </w:r>
      <w:r>
        <w:rPr>
          <w:rFonts w:eastAsia="Times New Roman" w:cs="Times New Roman"/>
          <w:szCs w:val="24"/>
        </w:rPr>
        <w:t xml:space="preserve"> Για τους αποσπασθέντες του 2017-2018 τι θα ισχύσει; Γιατί δεν ισχύει το ίδιο γι’ αυτούς δηλαδή που θα αποσπαστούν το 2018-2019; Θέλω μια διευκρίνιση γι’ αυτό, επειδή το είπατε, αλλά…</w:t>
      </w:r>
    </w:p>
    <w:p w14:paraId="0675935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ΜΕΡΟΠΗ ΤΖΟΥΦΗ</w:t>
      </w:r>
      <w:r w:rsidRPr="004B7A46">
        <w:rPr>
          <w:rFonts w:eastAsia="Times New Roman" w:cs="Times New Roman"/>
          <w:b/>
          <w:szCs w:val="24"/>
        </w:rPr>
        <w:t xml:space="preserve"> (Υ</w:t>
      </w:r>
      <w:r>
        <w:rPr>
          <w:rFonts w:eastAsia="Times New Roman" w:cs="Times New Roman"/>
          <w:b/>
          <w:szCs w:val="24"/>
        </w:rPr>
        <w:t>φυ</w:t>
      </w:r>
      <w:r w:rsidRPr="004B7A46">
        <w:rPr>
          <w:rFonts w:eastAsia="Times New Roman" w:cs="Times New Roman"/>
          <w:b/>
          <w:szCs w:val="24"/>
        </w:rPr>
        <w:t xml:space="preserve">πουργός </w:t>
      </w:r>
      <w:r>
        <w:rPr>
          <w:rFonts w:eastAsia="Times New Roman" w:cs="Times New Roman"/>
          <w:b/>
          <w:szCs w:val="24"/>
        </w:rPr>
        <w:t>Παιδ</w:t>
      </w:r>
      <w:r w:rsidRPr="004B7A46">
        <w:rPr>
          <w:rFonts w:eastAsia="Times New Roman" w:cs="Times New Roman"/>
          <w:b/>
          <w:szCs w:val="24"/>
        </w:rPr>
        <w:t>είας</w:t>
      </w:r>
      <w:r>
        <w:rPr>
          <w:rFonts w:eastAsia="Times New Roman" w:cs="Times New Roman"/>
          <w:b/>
          <w:szCs w:val="24"/>
        </w:rPr>
        <w:t>, Έρευνας και Θρησκευμάτων</w:t>
      </w:r>
      <w:r w:rsidRPr="004B7A46">
        <w:rPr>
          <w:rFonts w:eastAsia="Times New Roman" w:cs="Times New Roman"/>
          <w:b/>
          <w:szCs w:val="24"/>
        </w:rPr>
        <w:t>):</w:t>
      </w:r>
      <w:r w:rsidRPr="004B7A46">
        <w:rPr>
          <w:rFonts w:eastAsia="Times New Roman" w:cs="Times New Roman"/>
          <w:szCs w:val="24"/>
        </w:rPr>
        <w:t xml:space="preserve"> </w:t>
      </w:r>
      <w:r>
        <w:rPr>
          <w:rFonts w:eastAsia="Times New Roman" w:cs="Times New Roman"/>
          <w:szCs w:val="24"/>
        </w:rPr>
        <w:t xml:space="preserve">Θα σας απαντήσω. Έχουν γίνει οι μεταθέσεις και έχουν καταληφθεί οι οργανικές τους θέσεις, οπότε δεν έχουμε τη δυνατότητα να τους τακτοποιήσουμε και βρίσκουμε αυτή τη λύση, η οποία είναι μεταβατική. Είπα ότι δεν λύνει πλήρως το </w:t>
      </w:r>
      <w:r>
        <w:rPr>
          <w:rFonts w:eastAsia="Times New Roman" w:cs="Times New Roman"/>
          <w:szCs w:val="24"/>
        </w:rPr>
        <w:t>πρόβλημα, αλλά είναι μια λύση.</w:t>
      </w:r>
    </w:p>
    <w:p w14:paraId="06759352" w14:textId="77777777" w:rsidR="00866F2D" w:rsidRDefault="003A64EF">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Καλώς.</w:t>
      </w:r>
    </w:p>
    <w:p w14:paraId="0675935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w:t>
      </w:r>
    </w:p>
    <w:p w14:paraId="06759354" w14:textId="77777777" w:rsidR="00866F2D" w:rsidRDefault="003A64EF">
      <w:pPr>
        <w:spacing w:line="600" w:lineRule="auto"/>
        <w:ind w:firstLine="720"/>
        <w:jc w:val="both"/>
        <w:rPr>
          <w:rFonts w:eastAsia="Times New Roman" w:cs="Times New Roman"/>
          <w:szCs w:val="24"/>
        </w:rPr>
      </w:pPr>
      <w:r w:rsidRPr="00BC4027">
        <w:rPr>
          <w:rFonts w:eastAsia="Times New Roman" w:cs="Times New Roman"/>
          <w:b/>
          <w:szCs w:val="24"/>
        </w:rPr>
        <w:t>ΧΑΡΟΥΛΑ (ΧΑΡΑ) ΚΕΦΑΛΙΔΟΥ:</w:t>
      </w:r>
      <w:r>
        <w:rPr>
          <w:rFonts w:eastAsia="Times New Roman" w:cs="Times New Roman"/>
          <w:szCs w:val="24"/>
        </w:rPr>
        <w:t xml:space="preserve"> Ευχαριστώ, κύριε Πρόεδρε, με μια μικρή ανοχή, ελπίζω.</w:t>
      </w:r>
    </w:p>
    <w:p w14:paraId="0675935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w:t>
      </w:r>
      <w:r>
        <w:rPr>
          <w:rFonts w:eastAsia="Times New Roman" w:cs="Times New Roman"/>
          <w:szCs w:val="24"/>
        </w:rPr>
        <w:t>συνάδελφοι, σε μια χώρα όπου όσοι νέοι δεν έχουν φύγει στο εξωτερικό ή είναι άνεργοι ή εργάζονται με αμοιβές γύρω στα 380 ευρώ και μια εταιρεία δυναμική, καταξιωμένη στον χώρο της καινοτομίας και της τεχνολογίας αναζητά να προσλάβει νέους επιστήμονες και μ</w:t>
      </w:r>
      <w:r>
        <w:rPr>
          <w:rFonts w:eastAsia="Times New Roman" w:cs="Times New Roman"/>
          <w:szCs w:val="24"/>
        </w:rPr>
        <w:t>άλιστα με προσφερόμενες αμοιβές πάνω από τον μέσο όρο της αγοράς, είναι απορίας άξιο πώς μένουν αναπάντητες τέτοιες αγγελίες. Εμένα με προβλημάτισε. Το διάβασα πρόσφατα στο διαδίκτυο.</w:t>
      </w:r>
    </w:p>
    <w:p w14:paraId="0675935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Αντί να μας απασχολεί αυτό σήμερα που ξεκινούν οι πανελλήνιες, όπου, για</w:t>
      </w:r>
      <w:r>
        <w:rPr>
          <w:rFonts w:eastAsia="Times New Roman" w:cs="Times New Roman"/>
          <w:szCs w:val="24"/>
        </w:rPr>
        <w:t xml:space="preserve"> να είμαστε ειλικρινείς, εξετάζονται εξαντλημένα από απαρχαιωμένου τύπου διάβασμα παιδιά, εξίσου εξαντλημένων από τα έξοδα φροντιστηρίων και ιδιαίτερων γονιών, για μια θέση σε μια σχολή που δεν θα είναι τις περισσότερες φορές προσωπική τους επιλογή, αλλά τ</w:t>
      </w:r>
      <w:r>
        <w:rPr>
          <w:rFonts w:eastAsia="Times New Roman" w:cs="Times New Roman"/>
          <w:szCs w:val="24"/>
        </w:rPr>
        <w:t>ο κριτήριο θα είναι το κοντά, για να μη δημιουργούν έξοδα, εμείς λοιπόν εδώ ασχολούμαστε, επειγόντως κιόλας, με το νομοσχέδιο</w:t>
      </w:r>
      <w:r>
        <w:rPr>
          <w:rFonts w:eastAsia="Times New Roman" w:cs="Times New Roman"/>
          <w:szCs w:val="24"/>
        </w:rPr>
        <w:t>:</w:t>
      </w:r>
      <w:r>
        <w:rPr>
          <w:rFonts w:eastAsia="Times New Roman" w:cs="Times New Roman"/>
          <w:szCs w:val="24"/>
        </w:rPr>
        <w:t xml:space="preserve"> «Αποδιοργάνωση των δομών υποστήριξης της πρωτοβάθμιας και δευτεροβάθμιας εκπαίδευσης και άλλες πολλές διατάξεις».</w:t>
      </w:r>
    </w:p>
    <w:p w14:paraId="0675935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Εσείς της Κυβέρ</w:t>
      </w:r>
      <w:r>
        <w:rPr>
          <w:rFonts w:eastAsia="Times New Roman" w:cs="Times New Roman"/>
          <w:szCs w:val="24"/>
        </w:rPr>
        <w:t>νησης, βέβαια, το βαφτίσατε «αναδιοργάνωση», αποφεύγοντας τις λέξεις που το περιγράφουν, που είναι η συρρίκνωση, η αποσάθρωση, η διάλυση.</w:t>
      </w:r>
    </w:p>
    <w:p w14:paraId="0675935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Ποιος είναι ο λόγος, λοιπόν, που έρχεται προς ψήφιση το σημερινό σχέδιο νόμου; Λέτε στην αιτιολογική ότι έρχεται για ν</w:t>
      </w:r>
      <w:r>
        <w:rPr>
          <w:rFonts w:eastAsia="Times New Roman" w:cs="Times New Roman"/>
          <w:szCs w:val="24"/>
        </w:rPr>
        <w:t>α αντιμετωπίσει τις αρνητικές συνέπειες που προκλήθηκαν εξαιτίας των ραγδαίων εξελίξεων στα κέντρα οργάνωσης της ατομικής και κοινωνικής ζωής και άλλα τέτοια. Κατάλαβε κανείς τι θέλει να πει με αυτά τα ωραία λογάκια το Υπουργείο;</w:t>
      </w:r>
    </w:p>
    <w:p w14:paraId="0675935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 σας πω εγώ. Έρχεται, λέ</w:t>
      </w:r>
      <w:r>
        <w:rPr>
          <w:rFonts w:eastAsia="Times New Roman" w:cs="Times New Roman"/>
          <w:szCs w:val="24"/>
        </w:rPr>
        <w:t xml:space="preserve">ει, η Κυβέρνηση να αντιμετωπίσει τάχα τις δικές της αποτυχίες, την ανατροπή στη ζωή όλων μας, κυρίως των παιδιών μας, δηλαδή την ανεργία, τη φτώχεια, τη μιζέρια, τον ξεριζωμό από τα σπίτια τους, που η ίδια δημιούργησε με τις ανεκδιήγητες πολιτικές της. Το </w:t>
      </w:r>
      <w:r>
        <w:rPr>
          <w:rFonts w:eastAsia="Times New Roman" w:cs="Times New Roman"/>
          <w:szCs w:val="24"/>
        </w:rPr>
        <w:t>κάνει; Όχι, βέβαια. Δεν έχει τέτοιο σκοπό. Δεν την αφορά αυτό. Υπαρξιακός στόχος της είναι να βρίσκεται η χώρα σε μια διαρκή αναταραχή και υπερδιέγερση μέχρι τελικής πτώσεως και όποιος αντέξει.</w:t>
      </w:r>
    </w:p>
    <w:p w14:paraId="0675935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Επειδή δεν υπάρχει χρόνος, σταχυολογώ τα πιο εξόφθαλμα.</w:t>
      </w:r>
    </w:p>
    <w:p w14:paraId="0675935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Περιφε</w:t>
      </w:r>
      <w:r>
        <w:rPr>
          <w:rFonts w:eastAsia="Times New Roman" w:cs="Times New Roman"/>
          <w:szCs w:val="24"/>
        </w:rPr>
        <w:t xml:space="preserve">ρειακοί Διευθυντές Εκπαίδευσης: Μας λέτε ότι η διαφάνεια, η αξιοκρατία, τα αντικειμενικά κριτήρια χαρακτηρίζουν την επιλογή των στελεχών και ιδιαίτερα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ιευθυντών.</w:t>
      </w:r>
    </w:p>
    <w:p w14:paraId="0675935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Θυμίζω ότι οι επιλογές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ιευθυντών το 2015, με Κυβέρνηση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έγιναν με μοναδικό κριτήριο τη συνδικαλιστική τους δράση. Κανένας δεν διαθέτει επιστημονικά προσόντα. Τι να τα κάνει, άλλωστε; Το πρότυπο είναι οι «</w:t>
      </w:r>
      <w:proofErr w:type="spellStart"/>
      <w:r>
        <w:rPr>
          <w:rFonts w:eastAsia="Times New Roman" w:cs="Times New Roman"/>
          <w:szCs w:val="24"/>
        </w:rPr>
        <w:t>Καρανίκες</w:t>
      </w:r>
      <w:proofErr w:type="spellEnd"/>
      <w:r>
        <w:rPr>
          <w:rFonts w:eastAsia="Times New Roman" w:cs="Times New Roman"/>
          <w:szCs w:val="24"/>
        </w:rPr>
        <w:t>».</w:t>
      </w:r>
    </w:p>
    <w:p w14:paraId="0675935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Λόγω δικής σας, λοιπόν, </w:t>
      </w:r>
      <w:proofErr w:type="spellStart"/>
      <w:r>
        <w:rPr>
          <w:rFonts w:eastAsia="Times New Roman" w:cs="Times New Roman"/>
          <w:szCs w:val="24"/>
        </w:rPr>
        <w:t>μνημονιακής</w:t>
      </w:r>
      <w:proofErr w:type="spellEnd"/>
      <w:r>
        <w:rPr>
          <w:rFonts w:eastAsia="Times New Roman" w:cs="Times New Roman"/>
          <w:szCs w:val="24"/>
        </w:rPr>
        <w:t xml:space="preserve"> υποχρέωσης αναγκάζεστε με βαριά καρδιά -ομολογ</w:t>
      </w:r>
      <w:r>
        <w:rPr>
          <w:rFonts w:eastAsia="Times New Roman" w:cs="Times New Roman"/>
          <w:szCs w:val="24"/>
        </w:rPr>
        <w:t xml:space="preserve">ώ- να ψηφίσετε επιλογή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 xml:space="preserve">ιευθυντών από συμβούλιο επιλογής με Πρόεδρο μέλος του ΑΣΕΠ. Αυτό που δεν λέτε, όμως, είναι ότι οι σημερινοί κομματικοί συνδικαλιστές που έγιναν </w:t>
      </w:r>
      <w:r>
        <w:rPr>
          <w:rFonts w:eastAsia="Times New Roman" w:cs="Times New Roman"/>
          <w:szCs w:val="24"/>
        </w:rPr>
        <w:t>π</w:t>
      </w:r>
      <w:r>
        <w:rPr>
          <w:rFonts w:eastAsia="Times New Roman" w:cs="Times New Roman"/>
          <w:szCs w:val="24"/>
        </w:rPr>
        <w:t xml:space="preserve">εριφερειακοί </w:t>
      </w:r>
      <w:r>
        <w:rPr>
          <w:rFonts w:eastAsia="Times New Roman" w:cs="Times New Roman"/>
          <w:szCs w:val="24"/>
        </w:rPr>
        <w:t>δ</w:t>
      </w:r>
      <w:r>
        <w:rPr>
          <w:rFonts w:eastAsia="Times New Roman" w:cs="Times New Roman"/>
          <w:szCs w:val="24"/>
        </w:rPr>
        <w:t xml:space="preserve">ιευθυντές χωρίς κανένα επιπλέον </w:t>
      </w:r>
      <w:r>
        <w:rPr>
          <w:rFonts w:eastAsia="Times New Roman" w:cs="Times New Roman"/>
          <w:szCs w:val="24"/>
        </w:rPr>
        <w:lastRenderedPageBreak/>
        <w:t>ακαδημαϊκό προσόν θα επ</w:t>
      </w:r>
      <w:r>
        <w:rPr>
          <w:rFonts w:eastAsia="Times New Roman" w:cs="Times New Roman"/>
          <w:szCs w:val="24"/>
        </w:rPr>
        <w:t>ιλέξουν τα στελέχη της εκπαίδευσης, θα τα αξιολογήσουν δηλαδή, αλλά οι ίδιοι δεν θα αξιολογηθούν. Αυτή η αξιολόγηση θα γίνει σε τρία χρόνια.</w:t>
      </w:r>
    </w:p>
    <w:p w14:paraId="0675935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Δείτε λίγο τις μεταβατικές διατάξεις, άρθρο 36 παράγραφος 1: Το ΑΣΕΠ δεν τους ακουμπά. Τη δύσκολη δουλειά θα την κά</w:t>
      </w:r>
      <w:r>
        <w:rPr>
          <w:rFonts w:eastAsia="Times New Roman" w:cs="Times New Roman"/>
          <w:szCs w:val="24"/>
        </w:rPr>
        <w:t xml:space="preserve">νει ο επόμενος και εσείς στα λημέρια σας στο Σύνταγμα θα το παίζετε πάλι </w:t>
      </w:r>
      <w:proofErr w:type="spellStart"/>
      <w:r>
        <w:rPr>
          <w:rFonts w:eastAsia="Times New Roman" w:cs="Times New Roman"/>
          <w:szCs w:val="24"/>
        </w:rPr>
        <w:t>αντιμνημονιακοί</w:t>
      </w:r>
      <w:proofErr w:type="spellEnd"/>
      <w:r>
        <w:rPr>
          <w:rFonts w:eastAsia="Times New Roman" w:cs="Times New Roman"/>
          <w:szCs w:val="24"/>
        </w:rPr>
        <w:t xml:space="preserve"> και αγανακτισμένοι. Τελικά κοιτάτε πάρα πολύ μπροστά, είναι αλήθεια!</w:t>
      </w:r>
    </w:p>
    <w:p w14:paraId="0675935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Όσον αφορά τους σχολικούς συμβούλους, κύριε Υπουργέ, οι έξω μιλούν για εξοικονόμηση κονδυλίων και </w:t>
      </w:r>
      <w:r>
        <w:rPr>
          <w:rFonts w:eastAsia="Times New Roman" w:cs="Times New Roman"/>
          <w:szCs w:val="24"/>
        </w:rPr>
        <w:t xml:space="preserve">περιστολή δαπανών, αλλά δεν έχουν στο μυαλό τους τους σχολικούς συμβούλους. Αλλού το πάνε. Όμως η Κυβέρνησή σας ποιεί την νήσσαν. Καταργείτε έναν θεσμό που λειτούργησε ανά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ε</w:t>
      </w:r>
      <w:r>
        <w:rPr>
          <w:rFonts w:eastAsia="Times New Roman" w:cs="Times New Roman"/>
          <w:szCs w:val="24"/>
        </w:rPr>
        <w:t>κπαίδευσης υποστηρίζοντας τα σχολεία και καθιερώνετε την καθοδήγηση μακρό</w:t>
      </w:r>
      <w:r>
        <w:rPr>
          <w:rFonts w:eastAsia="Times New Roman" w:cs="Times New Roman"/>
          <w:szCs w:val="24"/>
        </w:rPr>
        <w:t xml:space="preserve">θεν. Δηλαδή, </w:t>
      </w:r>
      <w:proofErr w:type="spellStart"/>
      <w:r>
        <w:rPr>
          <w:rFonts w:eastAsia="Times New Roman" w:cs="Times New Roman"/>
          <w:szCs w:val="24"/>
        </w:rPr>
        <w:t>τρέχα</w:t>
      </w:r>
      <w:proofErr w:type="spellEnd"/>
      <w:r>
        <w:rPr>
          <w:rFonts w:eastAsia="Times New Roman" w:cs="Times New Roman"/>
          <w:szCs w:val="24"/>
        </w:rPr>
        <w:t xml:space="preserve"> γύρευε. Αντί να επιδιώξετε την αναβάθμιση της σοβαρότατης δουλειάς που κάνουν, εσείς τους καταρ</w:t>
      </w:r>
      <w:r>
        <w:rPr>
          <w:rFonts w:eastAsia="Times New Roman" w:cs="Times New Roman"/>
          <w:szCs w:val="24"/>
        </w:rPr>
        <w:lastRenderedPageBreak/>
        <w:t xml:space="preserve">γείτε και στη θέση τους δημιουργείτε τα ΠΕΚΕΣ και τους </w:t>
      </w:r>
      <w:r>
        <w:rPr>
          <w:rFonts w:eastAsia="Times New Roman" w:cs="Times New Roman"/>
          <w:szCs w:val="24"/>
        </w:rPr>
        <w:t>σ</w:t>
      </w:r>
      <w:r>
        <w:rPr>
          <w:rFonts w:eastAsia="Times New Roman" w:cs="Times New Roman"/>
          <w:szCs w:val="24"/>
        </w:rPr>
        <w:t>υντονιστές και απ’ ό,τι κατάλαβα ίσα που θα προλαβαίνουν να κάνουν τον τροχονόμο εγγρά</w:t>
      </w:r>
      <w:r>
        <w:rPr>
          <w:rFonts w:eastAsia="Times New Roman" w:cs="Times New Roman"/>
          <w:szCs w:val="24"/>
        </w:rPr>
        <w:t xml:space="preserve">φων που θα πηγαινοέρχονται. </w:t>
      </w:r>
    </w:p>
    <w:p w14:paraId="0675936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τελευταίο που σας απασχολεί είναι η υποστήριξη του ακαδημαϊκού έργου, του μαθητή, της οικογένειάς του. Αντίθετα, βρήκατε έναν εύκολο στόχο, να παρουσιάσετε μια δήθεν περιστολή δαπανών στους έξω και ταυτόχρονα να ελέγξετε ένα</w:t>
      </w:r>
      <w:r>
        <w:rPr>
          <w:rFonts w:eastAsia="Times New Roman" w:cs="Times New Roman"/>
          <w:szCs w:val="24"/>
        </w:rPr>
        <w:t xml:space="preserve">ν τομέα που θέλατε έτσι και αλλιώς να τιμωρήσετε, επειδή λειτούργησε θεσμικά και ανεξάρτητα. Με έναν σμπάρο, δύο τρυγόνια. </w:t>
      </w:r>
    </w:p>
    <w:p w14:paraId="0675936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πολιτικό σας σχέδιο ήταν ξεκάθαρο: Οι σχολικοί σύμβουλοι έπρεπε να τελειώσουν και γι’ αυτό επινοήσατε ένα </w:t>
      </w:r>
      <w:proofErr w:type="spellStart"/>
      <w:r>
        <w:rPr>
          <w:rFonts w:eastAsia="Times New Roman" w:cs="Times New Roman"/>
          <w:szCs w:val="24"/>
        </w:rPr>
        <w:t>προκρούστειο</w:t>
      </w:r>
      <w:proofErr w:type="spellEnd"/>
      <w:r>
        <w:rPr>
          <w:rFonts w:eastAsia="Times New Roman" w:cs="Times New Roman"/>
          <w:szCs w:val="24"/>
        </w:rPr>
        <w:t xml:space="preserve"> σύστημα, μ</w:t>
      </w:r>
      <w:r>
        <w:rPr>
          <w:rFonts w:eastAsia="Times New Roman" w:cs="Times New Roman"/>
          <w:szCs w:val="24"/>
        </w:rPr>
        <w:t xml:space="preserve">ε κόφτες παντού, μην τυχόν και ξεφύγει κανείς. Δεν είναι ότι σας τσίμπησε μύγα. Απλώς ενοχλούν. Και ενοχλούν πολύ, γιατί έχουν ακαδημαϊκά προσόντα. Αξιολογήθηκαν και αυτό το φοβάστε. Χωρίς </w:t>
      </w:r>
      <w:r>
        <w:rPr>
          <w:rFonts w:eastAsia="Times New Roman" w:cs="Times New Roman"/>
          <w:szCs w:val="24"/>
        </w:rPr>
        <w:lastRenderedPageBreak/>
        <w:t>αυτούς, ανοίγει ο δρόμος για άλλους ελέγξιμους, εξαρτώμενους, αναλώ</w:t>
      </w:r>
      <w:r>
        <w:rPr>
          <w:rFonts w:eastAsia="Times New Roman" w:cs="Times New Roman"/>
          <w:szCs w:val="24"/>
        </w:rPr>
        <w:t>σιμους και χωρίς επικοινωνία και εποπτεία στα σχολεία, η «</w:t>
      </w:r>
      <w:proofErr w:type="spellStart"/>
      <w:r>
        <w:rPr>
          <w:rFonts w:eastAsia="Times New Roman" w:cs="Times New Roman"/>
          <w:szCs w:val="24"/>
        </w:rPr>
        <w:t>παραδιοίκηση</w:t>
      </w:r>
      <w:proofErr w:type="spellEnd"/>
      <w:r>
        <w:rPr>
          <w:rFonts w:eastAsia="Times New Roman" w:cs="Times New Roman"/>
          <w:szCs w:val="24"/>
        </w:rPr>
        <w:t>» μπορεί να αποκτήσει κάποιον ρόλο.</w:t>
      </w:r>
    </w:p>
    <w:p w14:paraId="0675936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Όσον αφορά την ειδική αγωγή, καταργείτε τα ΚΕΔΔΥ και τα αντικαθιστάτε με τα ΚΕΣΥ. Φυσικά, τα ΚΕΣΥ θα κληθούν να κάνουν τα πάντα, όλα. Με τι σκεπτικό θ</w:t>
      </w:r>
      <w:r>
        <w:rPr>
          <w:rFonts w:eastAsia="Times New Roman" w:cs="Times New Roman"/>
          <w:szCs w:val="24"/>
        </w:rPr>
        <w:t>εωρείτε ότι αν στοιβάξετε το χάος κάτω από ένα νέο όνομα, αυτό θα εξαφανιστεί ως διά μαγείας; Αλήθεια, το πιστεύετε αυτό; Θεωρώ πως όχι. Σχεδιασμός δεν υπάρχει. Σας το έχουν πει όλοι, φορείς, κόμματα. Μάταιος κόπος! Εσείς, άκαμπτος, «γκρο μπετόν», επιμένετ</w:t>
      </w:r>
      <w:r>
        <w:rPr>
          <w:rFonts w:eastAsia="Times New Roman" w:cs="Times New Roman"/>
          <w:szCs w:val="24"/>
        </w:rPr>
        <w:t xml:space="preserve">ε. Εισηγείστε μια δομή, αγνοώντας εντελώς αυτούς που αφορά και που αύριο θα την υποστούν. Τελικά, ο γιαλός είναι στραβός. Εσείς καλά αρμενίζετε. </w:t>
      </w:r>
    </w:p>
    <w:p w14:paraId="0675936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Όσον αφορά την αξιολόγηση, απαντήστε στην πολύ απλή ερώτηση: Την θέλετε; Εάν η απάντηση είναι «ναι», τότε τα π</w:t>
      </w:r>
      <w:r>
        <w:rPr>
          <w:rFonts w:eastAsia="Times New Roman" w:cs="Times New Roman"/>
          <w:szCs w:val="24"/>
        </w:rPr>
        <w:t xml:space="preserve">ράγματα είναι απλά. Την ξεκινάτε από πάνω προς τα κάτω, ούτε αστερίσκοι ούτε γκρίζες ζώνες. Τα πράγματα δυσκολεύουν, όταν η απάντηση είναι «όχι» και το «όχι» πρέπει να φανεί ως «ναι». Και εκεί ξεκινούν οι </w:t>
      </w:r>
      <w:r>
        <w:rPr>
          <w:rFonts w:eastAsia="Times New Roman" w:cs="Times New Roman"/>
          <w:szCs w:val="24"/>
        </w:rPr>
        <w:lastRenderedPageBreak/>
        <w:t xml:space="preserve">αλχημείες: Θα </w:t>
      </w:r>
      <w:proofErr w:type="spellStart"/>
      <w:r>
        <w:rPr>
          <w:rFonts w:eastAsia="Times New Roman" w:cs="Times New Roman"/>
          <w:szCs w:val="24"/>
        </w:rPr>
        <w:t>προσμετρώνται</w:t>
      </w:r>
      <w:proofErr w:type="spellEnd"/>
      <w:r>
        <w:rPr>
          <w:rFonts w:eastAsia="Times New Roman" w:cs="Times New Roman"/>
          <w:szCs w:val="24"/>
        </w:rPr>
        <w:t xml:space="preserve"> οι θητείες; Τα ερωτηματ</w:t>
      </w:r>
      <w:r>
        <w:rPr>
          <w:rFonts w:eastAsia="Times New Roman" w:cs="Times New Roman"/>
          <w:szCs w:val="24"/>
        </w:rPr>
        <w:t xml:space="preserve">ολόγια θα είναι ανώνυμα; Η </w:t>
      </w:r>
      <w:proofErr w:type="spellStart"/>
      <w:r>
        <w:rPr>
          <w:rFonts w:eastAsia="Times New Roman" w:cs="Times New Roman"/>
          <w:szCs w:val="24"/>
        </w:rPr>
        <w:t>μοριοδότηση</w:t>
      </w:r>
      <w:proofErr w:type="spellEnd"/>
      <w:r>
        <w:rPr>
          <w:rFonts w:eastAsia="Times New Roman" w:cs="Times New Roman"/>
          <w:szCs w:val="24"/>
        </w:rPr>
        <w:t xml:space="preserve"> στα διδακτορικά και τα αυξημένα προσόντα που θέλουμε να τσεκουρώσουμε πώς πρέπει να είναι; Πώς θα πριμοδοτήσουμε τη διδακτική εμπειρία στην τάξη «νέτη-σκέτη», χωρίς κα</w:t>
      </w:r>
      <w:r>
        <w:rPr>
          <w:rFonts w:eastAsia="Times New Roman" w:cs="Times New Roman"/>
          <w:szCs w:val="24"/>
        </w:rPr>
        <w:t>μ</w:t>
      </w:r>
      <w:r>
        <w:rPr>
          <w:rFonts w:eastAsia="Times New Roman" w:cs="Times New Roman"/>
          <w:szCs w:val="24"/>
        </w:rPr>
        <w:t>μία επιμόρφωση; Δύσκολο το έργο! Η αγωνία σας κατ</w:t>
      </w:r>
      <w:r>
        <w:rPr>
          <w:rFonts w:eastAsia="Times New Roman" w:cs="Times New Roman"/>
          <w:szCs w:val="24"/>
        </w:rPr>
        <w:t xml:space="preserve">αγράφηκε και στη διατύπωση της διάταξης. Το επεσήμαναν οι πάντες στη συζήτηση, αλλά εσείς το προσπεράσατε με χάρη. </w:t>
      </w:r>
    </w:p>
    <w:p w14:paraId="0675936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νομοσχέδιο αυτό, η μεθοδολογία </w:t>
      </w:r>
      <w:proofErr w:type="spellStart"/>
      <w:r>
        <w:rPr>
          <w:rFonts w:eastAsia="Times New Roman" w:cs="Times New Roman"/>
          <w:szCs w:val="24"/>
        </w:rPr>
        <w:t>Γαβρόγλου</w:t>
      </w:r>
      <w:proofErr w:type="spellEnd"/>
      <w:r>
        <w:rPr>
          <w:rFonts w:eastAsia="Times New Roman" w:cs="Times New Roman"/>
          <w:szCs w:val="24"/>
        </w:rPr>
        <w:t xml:space="preserve"> –να μην τα ξαναλέμε, επείγον, με βραδινή κατάθεση, κατά προτίμηση Παρασκευή, αιφνιδιαστικά, με </w:t>
      </w:r>
      <w:r>
        <w:rPr>
          <w:rFonts w:eastAsia="Times New Roman" w:cs="Times New Roman"/>
          <w:szCs w:val="24"/>
        </w:rPr>
        <w:t xml:space="preserve">παραπανίσια άρθρα, χωρίς δημόσια διαβούλευση, τα επιπλέον που ξεκινούν από πενήντα και έφτασαν τα </w:t>
      </w:r>
      <w:proofErr w:type="spellStart"/>
      <w:r>
        <w:rPr>
          <w:rFonts w:eastAsia="Times New Roman" w:cs="Times New Roman"/>
          <w:szCs w:val="24"/>
        </w:rPr>
        <w:t>εκατόν</w:t>
      </w:r>
      <w:proofErr w:type="spellEnd"/>
      <w:r>
        <w:rPr>
          <w:rFonts w:eastAsia="Times New Roman" w:cs="Times New Roman"/>
          <w:szCs w:val="24"/>
        </w:rPr>
        <w:t xml:space="preserve"> είκοσι ένα και «Κύριος οίδε πού θα φτάσουμε», με τις τροπολογίες,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του κανέναν, στηριζόμενος μόνο στην αλαζονεία των αριθμών,</w:t>
      </w:r>
      <w:r>
        <w:rPr>
          <w:rFonts w:eastAsia="Times New Roman" w:cs="Times New Roman"/>
          <w:szCs w:val="24"/>
        </w:rPr>
        <w:t xml:space="preserve"> «ας χτυπιούνται όλοι, έτσι και αλλιώς υπάρχουν οι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και άρα θα περάσει»- αναδείχθηκε σε όλο της το εύρος. </w:t>
      </w:r>
    </w:p>
    <w:p w14:paraId="0675936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σας αιφνιδίασαν με την απορριπτική τους στάση φορείς και κόμματα. Αλήθεια, ρωτώ: Τι περιμένατε; </w:t>
      </w:r>
    </w:p>
    <w:p w14:paraId="0675936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πάλι, κύριε Υπουργέ, δεν αιφνιδιαζόμαστε πια με εσάς. Σας μάθαμε. Εξαγγελίες, τυμπανοκρουσίες, ωραία λογάκια για νομοσχέδια που διαλύουν ό,τι υπάρχει, για να φτιάξουν στη θέση τους αυτό που ο Πρωθυπουργός και όλοι εσείς αποκαλείτε «το νέο», «το καινο</w:t>
      </w:r>
      <w:r>
        <w:rPr>
          <w:rFonts w:eastAsia="Times New Roman" w:cs="Times New Roman"/>
          <w:szCs w:val="24"/>
        </w:rPr>
        <w:t xml:space="preserve">ύργιο» και εννοείτε «το τίποτα», το μπάχαλο, τα ξεθεμελίωμα, την κατεδάφιση. </w:t>
      </w:r>
    </w:p>
    <w:p w14:paraId="0675936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τα κάνει όλα αυτά άριστα. </w:t>
      </w:r>
    </w:p>
    <w:p w14:paraId="06759368" w14:textId="77777777" w:rsidR="00866F2D" w:rsidRDefault="003A64EF">
      <w:pPr>
        <w:spacing w:line="600" w:lineRule="auto"/>
        <w:ind w:firstLine="720"/>
        <w:jc w:val="both"/>
        <w:rPr>
          <w:rFonts w:eastAsia="Times New Roman" w:cs="Times New Roman"/>
          <w:szCs w:val="24"/>
        </w:rPr>
      </w:pPr>
      <w:r w:rsidRPr="0070464E">
        <w:rPr>
          <w:rFonts w:eastAsia="Times New Roman" w:cs="Times New Roman"/>
          <w:b/>
          <w:szCs w:val="24"/>
        </w:rPr>
        <w:t xml:space="preserve">ΠΡΟΕΔΡΕΥΩΝ (Γεώργιος </w:t>
      </w:r>
      <w:proofErr w:type="spellStart"/>
      <w:r w:rsidRPr="0070464E">
        <w:rPr>
          <w:rFonts w:eastAsia="Times New Roman" w:cs="Times New Roman"/>
          <w:b/>
          <w:szCs w:val="24"/>
        </w:rPr>
        <w:t>Λαμπρούλης</w:t>
      </w:r>
      <w:proofErr w:type="spellEnd"/>
      <w:r w:rsidRPr="0070464E">
        <w:rPr>
          <w:rFonts w:eastAsia="Times New Roman" w:cs="Times New Roman"/>
          <w:b/>
          <w:szCs w:val="24"/>
        </w:rPr>
        <w:t>):</w:t>
      </w:r>
      <w:r w:rsidRPr="0070464E">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σας παρακαλώ, ολοκληρώστε. </w:t>
      </w:r>
    </w:p>
    <w:p w14:paraId="06759369"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Τελειώνω, κύριε Πρόεδρε και ευχαριστώ. </w:t>
      </w:r>
    </w:p>
    <w:p w14:paraId="0675936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Μια και το νομοσχέδιο αυτό αφορά την εκπαίδευση και ο ίδιος είστε πανεπιστημιακός δάσκαλος, ξέρετε καλύτερα από τον καθένα ότι σε μια τάξη όλοι οι διδασκόμενοι, όταν λένε ότι δεν αντιλαμβάνονται τον δάσκαλο, αυτό δε</w:t>
      </w:r>
      <w:r>
        <w:rPr>
          <w:rFonts w:eastAsia="Times New Roman" w:cs="Times New Roman"/>
          <w:szCs w:val="24"/>
        </w:rPr>
        <w:t xml:space="preserve">ν σημαίνει ότι είναι συλλήβδην τούβλα. Άλλος δεν κάνει σωστά τη δουλειά του. Όταν, μάλιστα, αρνείται να το παραδεχθεί, τότε ή η έπαρση έχει υποκαταστήσει πλήρως τη λογική ή ο σκοπός του δεν είναι η μετάδοση της γνώσης, αλλά η πλύση εγκεφάλου προς επίτευξη </w:t>
      </w:r>
      <w:r>
        <w:rPr>
          <w:rFonts w:eastAsia="Times New Roman" w:cs="Times New Roman"/>
          <w:szCs w:val="24"/>
        </w:rPr>
        <w:t xml:space="preserve">της μόνιμης σιωπής των αμνών. </w:t>
      </w:r>
    </w:p>
    <w:p w14:paraId="0675936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75936C" w14:textId="77777777" w:rsidR="00866F2D" w:rsidRDefault="003A64EF">
      <w:pPr>
        <w:spacing w:line="600" w:lineRule="auto"/>
        <w:ind w:firstLine="720"/>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0675936D" w14:textId="77777777" w:rsidR="00866F2D" w:rsidRDefault="003A64EF">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Τον λόγο έχει ο κ. Γεωργαντάς από τη </w:t>
      </w:r>
      <w:r w:rsidRPr="00391AB7">
        <w:rPr>
          <w:rFonts w:eastAsia="Times New Roman" w:cs="Times New Roman"/>
          <w:szCs w:val="24"/>
        </w:rPr>
        <w:t>Νέα Δημοκρατία</w:t>
      </w:r>
      <w:r>
        <w:rPr>
          <w:rFonts w:eastAsia="Times New Roman" w:cs="Times New Roman"/>
          <w:szCs w:val="24"/>
        </w:rPr>
        <w:t>. Είναι ο τελευταίος από τους ομιλητές του κατ</w:t>
      </w:r>
      <w:r>
        <w:rPr>
          <w:rFonts w:eastAsia="Times New Roman" w:cs="Times New Roman"/>
          <w:szCs w:val="24"/>
        </w:rPr>
        <w:t xml:space="preserve">αλόγου. Μετά θα </w:t>
      </w:r>
      <w:r>
        <w:rPr>
          <w:rFonts w:eastAsia="Times New Roman" w:cs="Times New Roman"/>
          <w:szCs w:val="24"/>
        </w:rPr>
        <w:lastRenderedPageBreak/>
        <w:t>ξεκινήσουμε τη διαδικασία των δευτερολογιών των ειδικών αγορητών και των εισηγητών και θα κλείσει ο Υπουργός.</w:t>
      </w:r>
    </w:p>
    <w:p w14:paraId="0675936E"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0675936F"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sidRPr="00480689">
        <w:rPr>
          <w:rFonts w:eastAsia="Times New Roman"/>
          <w:color w:val="000000"/>
          <w:szCs w:val="24"/>
        </w:rPr>
        <w:t>Ευχαριστώ, κύριε Πρόεδρε.</w:t>
      </w:r>
      <w:r>
        <w:rPr>
          <w:rFonts w:eastAsia="Times New Roman" w:cs="Times New Roman"/>
          <w:szCs w:val="24"/>
        </w:rPr>
        <w:t xml:space="preserve"> </w:t>
      </w:r>
    </w:p>
    <w:p w14:paraId="06759370"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Πράγματι</w:t>
      </w:r>
      <w:r w:rsidRPr="002C4D70">
        <w:rPr>
          <w:rFonts w:eastAsia="Times New Roman" w:cs="Times New Roman"/>
          <w:szCs w:val="24"/>
        </w:rPr>
        <w:t>,</w:t>
      </w:r>
      <w:r>
        <w:rPr>
          <w:rFonts w:eastAsia="Times New Roman" w:cs="Times New Roman"/>
          <w:szCs w:val="24"/>
        </w:rPr>
        <w:t xml:space="preserve"> θέλει προσπάθεια, </w:t>
      </w:r>
      <w:r w:rsidRPr="002170BF">
        <w:rPr>
          <w:rFonts w:eastAsia="Times New Roman" w:cs="Times New Roman"/>
          <w:szCs w:val="24"/>
        </w:rPr>
        <w:t>κύριοι συνάδελφοι,</w:t>
      </w:r>
      <w:r>
        <w:rPr>
          <w:rFonts w:eastAsia="Times New Roman" w:cs="Times New Roman"/>
          <w:szCs w:val="24"/>
        </w:rPr>
        <w:t xml:space="preserve"> να</w:t>
      </w:r>
      <w:r>
        <w:rPr>
          <w:rFonts w:eastAsia="Times New Roman" w:cs="Times New Roman"/>
          <w:szCs w:val="24"/>
        </w:rPr>
        <w:t xml:space="preserve"> αναζητήσει κανείς τις αιτίες και τους λόγους για τους οποίους το </w:t>
      </w:r>
      <w:r w:rsidRPr="00823F09">
        <w:rPr>
          <w:rFonts w:eastAsia="Times New Roman" w:cs="Times New Roman"/>
          <w:szCs w:val="24"/>
        </w:rPr>
        <w:t>νομοσχέδιο</w:t>
      </w:r>
      <w:r>
        <w:rPr>
          <w:rFonts w:eastAsia="Times New Roman" w:cs="Times New Roman"/>
          <w:szCs w:val="24"/>
        </w:rPr>
        <w:t xml:space="preserve"> έρχεται με τη διαδικασία του επείγοντος. Πραγματικά όσο και αν προσπάθησα εγώ, δεν μπόρεσα να διαπιστώσω τους λόγους. </w:t>
      </w:r>
      <w:r w:rsidRPr="00AC526C">
        <w:rPr>
          <w:rFonts w:eastAsia="Times New Roman" w:cs="Times New Roman"/>
          <w:szCs w:val="24"/>
        </w:rPr>
        <w:t>Όμως</w:t>
      </w:r>
      <w:r>
        <w:rPr>
          <w:rFonts w:eastAsia="Times New Roman" w:cs="Times New Roman"/>
          <w:szCs w:val="24"/>
        </w:rPr>
        <w:t xml:space="preserve">, αν σκεφτεί κάποιος ότι επρόκειτο για ένα </w:t>
      </w:r>
      <w:r w:rsidRPr="00823F09">
        <w:rPr>
          <w:rFonts w:eastAsia="Times New Roman" w:cs="Times New Roman"/>
          <w:szCs w:val="24"/>
        </w:rPr>
        <w:t>νομοσχέδιο</w:t>
      </w:r>
      <w:r>
        <w:rPr>
          <w:rFonts w:eastAsia="Times New Roman" w:cs="Times New Roman"/>
          <w:szCs w:val="24"/>
        </w:rPr>
        <w:t xml:space="preserve"> που</w:t>
      </w:r>
      <w:r>
        <w:rPr>
          <w:rFonts w:eastAsia="Times New Roman" w:cs="Times New Roman"/>
          <w:szCs w:val="24"/>
        </w:rPr>
        <w:t xml:space="preserve"> εμφανίστηκε τον Μάρτιο με πενήντα ένα άρθρα σε διαβούλευση και ξαφνικά πριν από δύο ημέρες αυτά έγιναν </w:t>
      </w:r>
      <w:proofErr w:type="spellStart"/>
      <w:r>
        <w:rPr>
          <w:rFonts w:eastAsia="Times New Roman" w:cs="Times New Roman"/>
          <w:szCs w:val="24"/>
        </w:rPr>
        <w:t>εκατόν</w:t>
      </w:r>
      <w:proofErr w:type="spellEnd"/>
      <w:r>
        <w:rPr>
          <w:rFonts w:eastAsia="Times New Roman" w:cs="Times New Roman"/>
          <w:szCs w:val="24"/>
        </w:rPr>
        <w:t xml:space="preserve"> δεκατρία, βλέπει τελικά ένα </w:t>
      </w:r>
      <w:r w:rsidRPr="00823F09">
        <w:rPr>
          <w:rFonts w:eastAsia="Times New Roman" w:cs="Times New Roman"/>
          <w:szCs w:val="24"/>
        </w:rPr>
        <w:t>νομοσχέδιο</w:t>
      </w:r>
      <w:r>
        <w:rPr>
          <w:rFonts w:eastAsia="Times New Roman" w:cs="Times New Roman"/>
          <w:szCs w:val="24"/>
        </w:rPr>
        <w:t xml:space="preserve"> σε δόσεις. Ελπίζω να μην είναι σε δόσεις και η λύση για το Σκοπιανό την οποία απεργάζεστε.</w:t>
      </w:r>
    </w:p>
    <w:p w14:paraId="06759371"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Εγώ θα αναφερθώ</w:t>
      </w:r>
      <w:r>
        <w:rPr>
          <w:rFonts w:eastAsia="Times New Roman" w:cs="Times New Roman"/>
          <w:szCs w:val="24"/>
        </w:rPr>
        <w:t xml:space="preserve"> σε λίγα πράγματα, γιατί </w:t>
      </w:r>
      <w:r w:rsidRPr="001878DA">
        <w:rPr>
          <w:rFonts w:eastAsia="Times New Roman" w:cs="Times New Roman"/>
          <w:szCs w:val="24"/>
        </w:rPr>
        <w:t>νομίζω ότι</w:t>
      </w:r>
      <w:r>
        <w:rPr>
          <w:rFonts w:eastAsia="Times New Roman" w:cs="Times New Roman"/>
          <w:szCs w:val="24"/>
        </w:rPr>
        <w:t xml:space="preserve"> τα περισσότερα ειπώθηκαν και έχει </w:t>
      </w:r>
      <w:proofErr w:type="spellStart"/>
      <w:r>
        <w:rPr>
          <w:rFonts w:eastAsia="Times New Roman" w:cs="Times New Roman"/>
          <w:szCs w:val="24"/>
        </w:rPr>
        <w:t>αποδομηθεί</w:t>
      </w:r>
      <w:proofErr w:type="spellEnd"/>
      <w:r>
        <w:rPr>
          <w:rFonts w:eastAsia="Times New Roman" w:cs="Times New Roman"/>
          <w:szCs w:val="24"/>
        </w:rPr>
        <w:t xml:space="preserve"> ήδη και η συλλογιστική, αλλά και η ουσιαστική βασιμότητα των διατάξεων αυτού του </w:t>
      </w:r>
      <w:r w:rsidRPr="00823F09">
        <w:rPr>
          <w:rFonts w:eastAsia="Times New Roman" w:cs="Times New Roman"/>
          <w:szCs w:val="24"/>
        </w:rPr>
        <w:t>νομοσχ</w:t>
      </w:r>
      <w:r>
        <w:rPr>
          <w:rFonts w:eastAsia="Times New Roman" w:cs="Times New Roman"/>
          <w:szCs w:val="24"/>
        </w:rPr>
        <w:t xml:space="preserve">εδίου. </w:t>
      </w:r>
    </w:p>
    <w:p w14:paraId="06759372"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Ένα πολύ κομβικό για εμένα σημείο είναι το ζήτημα της αξιολόγησης, μια αξιολόγησ</w:t>
      </w:r>
      <w:r>
        <w:rPr>
          <w:rFonts w:eastAsia="Times New Roman" w:cs="Times New Roman"/>
          <w:szCs w:val="24"/>
        </w:rPr>
        <w:t xml:space="preserve">η η οποία δεν έρχεται πλέον να νομοθετηθεί επί ενός λευκού </w:t>
      </w:r>
      <w:proofErr w:type="spellStart"/>
      <w:r>
        <w:rPr>
          <w:rFonts w:eastAsia="Times New Roman" w:cs="Times New Roman"/>
          <w:szCs w:val="24"/>
        </w:rPr>
        <w:t>χάρτου</w:t>
      </w:r>
      <w:proofErr w:type="spellEnd"/>
      <w:r>
        <w:rPr>
          <w:rFonts w:eastAsia="Times New Roman" w:cs="Times New Roman"/>
          <w:szCs w:val="24"/>
        </w:rPr>
        <w:t>, αλλά επί μιας δικής σας νομοθετικής και διοικητικής πορείας τριάμισι περίπου ετών, στην οποία δημιουργήσατε τις συνθήκες και τις προϋποθέσεις εκείνες, έτσι ώστε τώρα που ολοκληρώνεται ο κύκ</w:t>
      </w:r>
      <w:r>
        <w:rPr>
          <w:rFonts w:eastAsia="Times New Roman" w:cs="Times New Roman"/>
          <w:szCs w:val="24"/>
        </w:rPr>
        <w:t xml:space="preserve">λος αυτής της </w:t>
      </w:r>
      <w:r w:rsidRPr="001850F1">
        <w:rPr>
          <w:rFonts w:eastAsia="Times New Roman" w:cs="Times New Roman"/>
          <w:szCs w:val="24"/>
        </w:rPr>
        <w:t>Κυβέρνηση</w:t>
      </w:r>
      <w:r>
        <w:rPr>
          <w:rFonts w:eastAsia="Times New Roman" w:cs="Times New Roman"/>
          <w:szCs w:val="24"/>
        </w:rPr>
        <w:t>ς και στην εκπαίδευση, όπως και σε άλλους τομείς της δημόσιας διοίκησης, να έρθετε και να προσπαθήσετε να βάλετε εκείνες τις βάσεις για μια πραγματική και ουσιαστική κομματικοποίηση όλων των διοικητικών στελεχών.</w:t>
      </w:r>
    </w:p>
    <w:p w14:paraId="06759373"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πραγματικά μια απάντηση στο πολύ απλό ερώτημα: Είναι δυνατό να επικαλείστε μια δίκαιη και μια ουσιαστική αξιολόγηση, όταν ξεκινάμε από τους </w:t>
      </w:r>
      <w:proofErr w:type="spellStart"/>
      <w:r>
        <w:rPr>
          <w:rFonts w:eastAsia="Times New Roman" w:cs="Times New Roman"/>
          <w:szCs w:val="24"/>
        </w:rPr>
        <w:t>αξιολογη</w:t>
      </w:r>
      <w:r>
        <w:rPr>
          <w:rFonts w:eastAsia="Times New Roman" w:cs="Times New Roman"/>
          <w:szCs w:val="24"/>
        </w:rPr>
        <w:lastRenderedPageBreak/>
        <w:t>τές</w:t>
      </w:r>
      <w:proofErr w:type="spellEnd"/>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είναι διορισμένοι από εσάς, που είναι μη αξιολογημένοι; Και αντί να ξεκινήσετε από αυτού</w:t>
      </w:r>
      <w:r>
        <w:rPr>
          <w:rFonts w:eastAsia="Times New Roman" w:cs="Times New Roman"/>
          <w:szCs w:val="24"/>
        </w:rPr>
        <w:t>ς, από την αξιολόγηση δηλαδή των «</w:t>
      </w:r>
      <w:proofErr w:type="spellStart"/>
      <w:r>
        <w:rPr>
          <w:rFonts w:eastAsia="Times New Roman" w:cs="Times New Roman"/>
          <w:szCs w:val="24"/>
        </w:rPr>
        <w:t>αξιολογητών</w:t>
      </w:r>
      <w:proofErr w:type="spellEnd"/>
      <w:r>
        <w:rPr>
          <w:rFonts w:eastAsia="Times New Roman" w:cs="Times New Roman"/>
          <w:szCs w:val="24"/>
        </w:rPr>
        <w:t xml:space="preserve">», και να πάτε και στις κατώτερες βαθμίδες, εσείς κρατάτε αυτούς </w:t>
      </w:r>
      <w:r w:rsidRPr="002940B6">
        <w:rPr>
          <w:rFonts w:eastAsia="Times New Roman"/>
          <w:szCs w:val="24"/>
        </w:rPr>
        <w:t>οι οποίοι</w:t>
      </w:r>
      <w:r>
        <w:rPr>
          <w:rFonts w:eastAsia="Times New Roman" w:cs="Times New Roman"/>
          <w:szCs w:val="24"/>
        </w:rPr>
        <w:t xml:space="preserve"> δεν αξιολογήθηκαν ποτέ από κανέναν, μάλιστα εξαιρέθηκαν από την προηγούμενη αξιολόγηση με δική σας εγκύκλιο, χαρακτηριζόμενοι ως «μετακλ</w:t>
      </w:r>
      <w:r>
        <w:rPr>
          <w:rFonts w:eastAsia="Times New Roman" w:cs="Times New Roman"/>
          <w:szCs w:val="24"/>
        </w:rPr>
        <w:t xml:space="preserve">ητοί», και αυτοί οι μετακλητοί υπάλληλοι να είναι αυτοί που θα έρθουν να αξιολογήσουν όλους τους υφισταμένους προς τα κάτω. </w:t>
      </w:r>
    </w:p>
    <w:p w14:paraId="06759374"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ξεκινάτε από την αξιολόγηση των </w:t>
      </w:r>
      <w:proofErr w:type="spellStart"/>
      <w:r>
        <w:rPr>
          <w:rFonts w:eastAsia="Times New Roman" w:cs="Times New Roman"/>
          <w:szCs w:val="24"/>
        </w:rPr>
        <w:t>αξιολογητών</w:t>
      </w:r>
      <w:proofErr w:type="spellEnd"/>
      <w:r>
        <w:rPr>
          <w:rFonts w:eastAsia="Times New Roman" w:cs="Times New Roman"/>
          <w:szCs w:val="24"/>
        </w:rPr>
        <w:t xml:space="preserve">. Αυτό είναι ένα πάγιο αίτημα </w:t>
      </w:r>
      <w:r w:rsidRPr="002F7918">
        <w:rPr>
          <w:rFonts w:eastAsia="Times New Roman" w:cs="Times New Roman"/>
          <w:szCs w:val="24"/>
        </w:rPr>
        <w:t>το οποίο</w:t>
      </w:r>
      <w:r>
        <w:rPr>
          <w:rFonts w:eastAsia="Times New Roman" w:cs="Times New Roman"/>
          <w:szCs w:val="24"/>
        </w:rPr>
        <w:t xml:space="preserve"> υπάρχει από όλους τους δημοσίους υπαλλήλους κ</w:t>
      </w:r>
      <w:r>
        <w:rPr>
          <w:rFonts w:eastAsia="Times New Roman" w:cs="Times New Roman"/>
          <w:szCs w:val="24"/>
        </w:rPr>
        <w:t xml:space="preserve">αι </w:t>
      </w:r>
      <w:r w:rsidRPr="001878DA">
        <w:rPr>
          <w:rFonts w:eastAsia="Times New Roman" w:cs="Times New Roman"/>
          <w:szCs w:val="24"/>
        </w:rPr>
        <w:t>νομίζω ότι</w:t>
      </w:r>
      <w:r>
        <w:rPr>
          <w:rFonts w:eastAsia="Times New Roman" w:cs="Times New Roman"/>
          <w:szCs w:val="24"/>
        </w:rPr>
        <w:t xml:space="preserve"> είναι εύλογο. Είναι αυτό που αποτέλεσε τη βασική αιτία για την οποία η ΑΔΕΔΥ δεν συμμετείχε στην αξιολόγηση που έγινε στο υπόλοιπο δημόσιο. </w:t>
      </w:r>
    </w:p>
    <w:p w14:paraId="06759375"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θα μου επιτρέψετε να πω, επειδή κανείς δεν νομοθετεί μόνο σε ένα Υπουργείο, είναι συνολικά η</w:t>
      </w:r>
      <w:r>
        <w:rPr>
          <w:rFonts w:eastAsia="Times New Roman" w:cs="Times New Roman"/>
          <w:szCs w:val="24"/>
        </w:rPr>
        <w:t xml:space="preserve"> εικόνα που θέλει να περάσει η </w:t>
      </w:r>
      <w:r w:rsidRPr="001850F1">
        <w:rPr>
          <w:rFonts w:eastAsia="Times New Roman" w:cs="Times New Roman"/>
          <w:szCs w:val="24"/>
        </w:rPr>
        <w:t>Κυβέρνηση</w:t>
      </w:r>
      <w:r>
        <w:rPr>
          <w:rFonts w:eastAsia="Times New Roman" w:cs="Times New Roman"/>
          <w:szCs w:val="24"/>
        </w:rPr>
        <w:t>, για την αξιολό</w:t>
      </w:r>
      <w:r>
        <w:rPr>
          <w:rFonts w:eastAsia="Times New Roman" w:cs="Times New Roman"/>
          <w:szCs w:val="24"/>
        </w:rPr>
        <w:lastRenderedPageBreak/>
        <w:t xml:space="preserve">γηση που δήθεν έκανε η κ. </w:t>
      </w:r>
      <w:proofErr w:type="spellStart"/>
      <w:r>
        <w:rPr>
          <w:rFonts w:eastAsia="Times New Roman" w:cs="Times New Roman"/>
          <w:szCs w:val="24"/>
        </w:rPr>
        <w:t>Γεροβασίλη</w:t>
      </w:r>
      <w:proofErr w:type="spellEnd"/>
      <w:r>
        <w:rPr>
          <w:rFonts w:eastAsia="Times New Roman" w:cs="Times New Roman"/>
          <w:szCs w:val="24"/>
        </w:rPr>
        <w:t xml:space="preserve"> και η οποία ολοκληρώθηκε τον Οκτώβριο. Μέχρι σήμερα δεν μας έχει δώσει απαντήσεις για το πόσοι δημόσιοι υπάλληλοι αξιολογήθηκαν. Δεν έχουμε τον αριθμό εδώ και </w:t>
      </w:r>
      <w:r>
        <w:rPr>
          <w:rFonts w:eastAsia="Times New Roman" w:cs="Times New Roman"/>
          <w:szCs w:val="24"/>
        </w:rPr>
        <w:t>οκτώ</w:t>
      </w:r>
      <w:r>
        <w:rPr>
          <w:rFonts w:eastAsia="Times New Roman" w:cs="Times New Roman"/>
          <w:szCs w:val="24"/>
        </w:rPr>
        <w:t xml:space="preserve"> </w:t>
      </w:r>
      <w:r>
        <w:rPr>
          <w:rFonts w:eastAsia="Times New Roman" w:cs="Times New Roman"/>
          <w:szCs w:val="24"/>
        </w:rPr>
        <w:t xml:space="preserve">μήνες. </w:t>
      </w:r>
    </w:p>
    <w:p w14:paraId="06759376"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και το σημαντικότερο όλων για εμένα. Με βάση το νομοθέτημα του </w:t>
      </w:r>
      <w:r w:rsidRPr="009E3DD6">
        <w:rPr>
          <w:rFonts w:eastAsia="Times New Roman" w:cs="Times New Roman"/>
          <w:szCs w:val="24"/>
        </w:rPr>
        <w:t>ΣΥΡΙΖΑ</w:t>
      </w:r>
      <w:r w:rsidRPr="00222869">
        <w:rPr>
          <w:rFonts w:eastAsia="Times New Roman" w:cs="Times New Roman"/>
          <w:szCs w:val="24"/>
        </w:rPr>
        <w:t xml:space="preserve"> </w:t>
      </w:r>
      <w:r>
        <w:rPr>
          <w:rFonts w:eastAsia="Times New Roman" w:cs="Times New Roman"/>
          <w:szCs w:val="24"/>
        </w:rPr>
        <w:t xml:space="preserve">για την αξιολόγηση, τον ν.4369/2016, υπήρχε μια πρόβλεψη ότι όσοι δημόσιοι υπάλληλοι βαθμολογηθούν με κάτω από εξήντα βαθμούς θα θεωρηθούν ότι δεν είναι επαρκείς και θα </w:t>
      </w:r>
      <w:r w:rsidRPr="00E57B5A">
        <w:rPr>
          <w:rFonts w:eastAsia="Times New Roman" w:cs="Times New Roman"/>
          <w:szCs w:val="24"/>
        </w:rPr>
        <w:t>πρ</w:t>
      </w:r>
      <w:r w:rsidRPr="00E57B5A">
        <w:rPr>
          <w:rFonts w:eastAsia="Times New Roman" w:cs="Times New Roman"/>
          <w:szCs w:val="24"/>
        </w:rPr>
        <w:t>έπει να</w:t>
      </w:r>
      <w:r>
        <w:rPr>
          <w:rFonts w:eastAsia="Times New Roman" w:cs="Times New Roman"/>
          <w:szCs w:val="24"/>
        </w:rPr>
        <w:t xml:space="preserve"> υποβοηθηθούν στο έργο τους με γραπτές αναφορές των προϊσταμένων κα με παρακολούθηση αυτής της βελτίωσης στην απόδοσή τους. </w:t>
      </w:r>
    </w:p>
    <w:p w14:paraId="06759377"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Μέχρι και σήμερα για την αξιολόγηση του 2016, και ενώ αυτή ολοκληρώθηκε πριν από </w:t>
      </w:r>
      <w:r>
        <w:rPr>
          <w:rFonts w:eastAsia="Times New Roman" w:cs="Times New Roman"/>
          <w:szCs w:val="24"/>
        </w:rPr>
        <w:t xml:space="preserve">οκτώ </w:t>
      </w:r>
      <w:r>
        <w:rPr>
          <w:rFonts w:eastAsia="Times New Roman" w:cs="Times New Roman"/>
          <w:szCs w:val="24"/>
        </w:rPr>
        <w:t>μήνες, δεν ήρθε Υπουργός να μας πει πό</w:t>
      </w:r>
      <w:r>
        <w:rPr>
          <w:rFonts w:eastAsia="Times New Roman" w:cs="Times New Roman"/>
          <w:szCs w:val="24"/>
        </w:rPr>
        <w:t xml:space="preserve">σοι αξιολογήθηκαν κάτω από εξήντα, σε πόσους δηλαδή δημοσίους υπαλλήλους τελικά </w:t>
      </w:r>
      <w:r w:rsidRPr="00E57B5A">
        <w:rPr>
          <w:rFonts w:eastAsia="Times New Roman" w:cs="Times New Roman"/>
          <w:szCs w:val="24"/>
        </w:rPr>
        <w:t>πρέπει να</w:t>
      </w:r>
      <w:r>
        <w:rPr>
          <w:rFonts w:eastAsia="Times New Roman" w:cs="Times New Roman"/>
          <w:szCs w:val="24"/>
        </w:rPr>
        <w:t xml:space="preserve"> υπάρξει αυτή η υποβοήθηση στο έργο τους, αυτή η βελτίωση της απόδοσής τους, έτσι όπως τη διατυμπανίζετε και τη λέτε συνέχεια. Και έρχεστε τώρα εδώ να κάνετε κάτι ακόμ</w:t>
      </w:r>
      <w:r>
        <w:rPr>
          <w:rFonts w:eastAsia="Times New Roman" w:cs="Times New Roman"/>
          <w:szCs w:val="24"/>
        </w:rPr>
        <w:t xml:space="preserve">α καλύτερο. </w:t>
      </w:r>
      <w:r>
        <w:rPr>
          <w:rFonts w:eastAsia="Times New Roman" w:cs="Times New Roman"/>
          <w:szCs w:val="24"/>
        </w:rPr>
        <w:lastRenderedPageBreak/>
        <w:t xml:space="preserve">Καταργείτε σε πολλά επίπεδα την αξιολόγηση και εκεί που μένει είναι μια αξιολόγηση η οποία γίνεται από έναν μη κρυμμένο </w:t>
      </w:r>
      <w:proofErr w:type="spellStart"/>
      <w:r>
        <w:rPr>
          <w:rFonts w:eastAsia="Times New Roman" w:cs="Times New Roman"/>
          <w:szCs w:val="24"/>
        </w:rPr>
        <w:t>αξιολογητή</w:t>
      </w:r>
      <w:proofErr w:type="spellEnd"/>
      <w:r>
        <w:rPr>
          <w:rFonts w:eastAsia="Times New Roman" w:cs="Times New Roman"/>
          <w:szCs w:val="24"/>
        </w:rPr>
        <w:t>.</w:t>
      </w:r>
    </w:p>
    <w:p w14:paraId="06759378" w14:textId="77777777" w:rsidR="00866F2D" w:rsidRDefault="003A64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Βεβαίως, να επαναλάβω και αυτό που ακούστηκε και </w:t>
      </w:r>
      <w:r w:rsidRPr="001878DA">
        <w:rPr>
          <w:rFonts w:eastAsia="Times New Roman" w:cs="Times New Roman"/>
          <w:szCs w:val="24"/>
        </w:rPr>
        <w:t>νομίζω ότι</w:t>
      </w:r>
      <w:r>
        <w:rPr>
          <w:rFonts w:eastAsia="Times New Roman" w:cs="Times New Roman"/>
          <w:szCs w:val="24"/>
        </w:rPr>
        <w:t xml:space="preserve"> χρήζει απαντήσεως. Θεσμοί</w:t>
      </w:r>
      <w:r>
        <w:rPr>
          <w:rFonts w:eastAsia="Times New Roman" w:cs="Times New Roman"/>
          <w:szCs w:val="24"/>
        </w:rPr>
        <w:t>,</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έχουν καθιερωθε</w:t>
      </w:r>
      <w:r>
        <w:rPr>
          <w:rFonts w:eastAsia="Times New Roman" w:cs="Times New Roman"/>
          <w:szCs w:val="24"/>
        </w:rPr>
        <w:t>ί στη συνείδηση του εκπαιδευτικού κόσμου αλλά και στη συνείδηση της κοινωνίας ότι λειτούργησαν με θετικό πρόσημο πραγματικά</w:t>
      </w:r>
      <w:r>
        <w:rPr>
          <w:rFonts w:eastAsia="Times New Roman" w:cs="Times New Roman"/>
          <w:szCs w:val="24"/>
        </w:rPr>
        <w:t>,</w:t>
      </w:r>
      <w:r>
        <w:rPr>
          <w:rFonts w:eastAsia="Times New Roman" w:cs="Times New Roman"/>
          <w:szCs w:val="24"/>
        </w:rPr>
        <w:t xml:space="preserve"> έρχονται και καταργούνται χωρίς να υπάρχει μια δικαιολογητική βάση σε αυτό. Έρχονται και καταργούνται θεσμοί, όπως οι σχολικοί σύμβ</w:t>
      </w:r>
      <w:r>
        <w:rPr>
          <w:rFonts w:eastAsia="Times New Roman" w:cs="Times New Roman"/>
          <w:szCs w:val="24"/>
        </w:rPr>
        <w:t xml:space="preserve">ουλοι και όχι μόνο. Υποκαθίστανται πολλές από τις δομές αυτές με δομές τις οποίες εσείς ανάγετε ως δήθεν δομές που με μεγαλύτερη δημοκρατικότητα, που με μεγαλύτερο πνεύμα δικαιοσύνης θα βοηθήσουν στην ανάπτυξη της εκπαίδευσης. </w:t>
      </w:r>
      <w:r w:rsidRPr="00AC526C">
        <w:rPr>
          <w:rFonts w:eastAsia="Times New Roman" w:cs="Times New Roman"/>
          <w:szCs w:val="24"/>
        </w:rPr>
        <w:t>Όμως</w:t>
      </w:r>
      <w:r>
        <w:rPr>
          <w:rFonts w:eastAsia="Times New Roman" w:cs="Times New Roman"/>
          <w:szCs w:val="24"/>
        </w:rPr>
        <w:t>, εγώ όλα αυτά τα ακούω ω</w:t>
      </w:r>
      <w:r>
        <w:rPr>
          <w:rFonts w:eastAsia="Times New Roman" w:cs="Times New Roman"/>
          <w:szCs w:val="24"/>
        </w:rPr>
        <w:t>ς λόγια.</w:t>
      </w:r>
    </w:p>
    <w:p w14:paraId="0675937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675937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Τελειώνω αμέσως, κύριε Πρόεδρε.</w:t>
      </w:r>
    </w:p>
    <w:p w14:paraId="0675937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Συγκεκριμένη συλλογιστική, συγκεκριμένα παραδείγματα και επιχειρήματα που να με πείσουν για την αναγκαιότητα της καταργήσεως αυτών</w:t>
      </w:r>
      <w:r>
        <w:rPr>
          <w:rFonts w:eastAsia="Times New Roman" w:cs="Times New Roman"/>
          <w:szCs w:val="24"/>
        </w:rPr>
        <w:t xml:space="preserve"> των θεσμών και την υποκατάστασή τους από κάτι άλλο δεν υπάρχει. Είναι τραγικό που τριάμισι χρόνια μετά στον τομέα της εκπαίδευσης, τον σημαντικότερο θεωρώ για όλους μας, πειραματίζεστε όχι απλώς σε πεδία τα οποία δεν γνωρίζετε και επιχειρείτε να τα ανακαλ</w:t>
      </w:r>
      <w:r>
        <w:rPr>
          <w:rFonts w:eastAsia="Times New Roman" w:cs="Times New Roman"/>
          <w:szCs w:val="24"/>
        </w:rPr>
        <w:t>ύψετε, αλλά πειραματίζεστε με στόχευση να αλώσετε και το εκπαιδευτικό σύστημα, τη διοίκησή του, για τις δικές σας πολιτικές σκοπιμότητες.</w:t>
      </w:r>
    </w:p>
    <w:p w14:paraId="0675937C"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75937D"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Ευχαριστούμε τον κ. Γεωργαντά,</w:t>
      </w:r>
      <w:r>
        <w:rPr>
          <w:rFonts w:eastAsia="Times New Roman" w:cs="Times New Roman"/>
          <w:szCs w:val="24"/>
        </w:rPr>
        <w:t xml:space="preserve"> με τον οποίο ολοκληρώθηκε ο κατάλογος των ομιλητών.</w:t>
      </w:r>
    </w:p>
    <w:p w14:paraId="0675937E"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Περνάμε στις δευτερολογίες των εισηγητών και ειδικών αγορητών.</w:t>
      </w:r>
    </w:p>
    <w:p w14:paraId="0675937F"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Μιχελή, έχετε τον λόγο.</w:t>
      </w:r>
    </w:p>
    <w:p w14:paraId="06759380"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ΑΘΑΝΑΣΙΟΣ ΜΙΧΕΛΗΣ:</w:t>
      </w:r>
      <w:r>
        <w:rPr>
          <w:rFonts w:eastAsia="Times New Roman" w:cs="Times New Roman"/>
          <w:szCs w:val="24"/>
        </w:rPr>
        <w:t xml:space="preserve"> Ευχαριστώ, κύριε Πρόεδρε. </w:t>
      </w:r>
    </w:p>
    <w:p w14:paraId="06759381"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Περίσσεψαν, νομίζω, οι υπερβολές, σύνηθες φαινόμενο. Όμω</w:t>
      </w:r>
      <w:r>
        <w:rPr>
          <w:rFonts w:eastAsia="Times New Roman" w:cs="Times New Roman"/>
          <w:szCs w:val="24"/>
        </w:rPr>
        <w:t>ς, περίσσεψαν και τα λάθη. Αυτό το δικαιολογώ, γιατί πολλοί συνάδελφοί μας δεν είναι εκπαιδευτικοί, δεν έχουν αντίστοιχες εμπειρίες, δεν μπορούν να ξέρουν με λεπτομέρεια τι συνέβη.</w:t>
      </w:r>
    </w:p>
    <w:p w14:paraId="06759382"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Ας ξεκινήσω με τη σειρά. </w:t>
      </w:r>
    </w:p>
    <w:p w14:paraId="06759383"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Πρώτη υπερβολή: κομματικοποίηση των πάντων. «Προσ</w:t>
      </w:r>
      <w:r>
        <w:rPr>
          <w:rFonts w:eastAsia="Times New Roman" w:cs="Times New Roman"/>
          <w:szCs w:val="24"/>
        </w:rPr>
        <w:t xml:space="preserve">παθείτε να κομματικοποιήσετε.» </w:t>
      </w:r>
    </w:p>
    <w:p w14:paraId="06759384"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πολύ προσεκτικά λόγια και ήπιους τόνους ανέφερα ότι οι πρώτες κρίσεις διευθυντών επί θητεία, όταν καταργήθηκε το παλιό κλασικό μοντέλο, έγιναν το 1986. Έτυχε τότε να είμαι αιρετός το</w:t>
      </w:r>
      <w:r>
        <w:rPr>
          <w:rFonts w:eastAsia="Times New Roman" w:cs="Times New Roman"/>
          <w:szCs w:val="24"/>
        </w:rPr>
        <w:t xml:space="preserve">υ </w:t>
      </w:r>
      <w:r>
        <w:rPr>
          <w:rFonts w:eastAsia="Times New Roman" w:cs="Times New Roman"/>
          <w:szCs w:val="24"/>
        </w:rPr>
        <w:t xml:space="preserve">υπηρεσιακού συμβουλίου </w:t>
      </w:r>
      <w:r>
        <w:rPr>
          <w:rFonts w:eastAsia="Times New Roman" w:cs="Times New Roman"/>
          <w:szCs w:val="24"/>
        </w:rPr>
        <w:t xml:space="preserve">και μετείχα. Τα κριτήρια ήταν η άποψη των μελών του </w:t>
      </w:r>
      <w:r>
        <w:rPr>
          <w:rFonts w:eastAsia="Times New Roman" w:cs="Times New Roman"/>
          <w:szCs w:val="24"/>
        </w:rPr>
        <w:t>συμβουλίου</w:t>
      </w:r>
      <w:r>
        <w:rPr>
          <w:rFonts w:eastAsia="Times New Roman" w:cs="Times New Roman"/>
          <w:szCs w:val="24"/>
        </w:rPr>
        <w:t>. Τρεις υπηρεσιακοί διορισμένοι, δύο αιρετοί. Λέγαμε ό,τι θέλαμε και επιλέγαμε όποιον ήθελε η πλειοψηφία.</w:t>
      </w:r>
    </w:p>
    <w:p w14:paraId="06759385"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Πήγαμε μετά στις επόμενες κρίσεις, που πότε γίνονταν; Όχι όταν </w:t>
      </w:r>
      <w:r>
        <w:rPr>
          <w:rFonts w:eastAsia="Times New Roman" w:cs="Times New Roman"/>
          <w:szCs w:val="24"/>
        </w:rPr>
        <w:t xml:space="preserve">έληγε η τετραετής θητεία των διευθυντών, αλλά όταν άλλαζε η Κυβέρνηση και άλλαζε τον νόμο, με πρώτο άρθρο: «Καταργούνται οι προηγούμενοι και ορίζω προϋποθέσεις για τους επόμενους». </w:t>
      </w:r>
    </w:p>
    <w:p w14:paraId="06759386"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Εγώ το είπα πολύ προσεκτικά: Στη μετάβαση από το ένα σύστημα στο άλλο, προ</w:t>
      </w:r>
      <w:r>
        <w:rPr>
          <w:rFonts w:eastAsia="Times New Roman" w:cs="Times New Roman"/>
          <w:szCs w:val="24"/>
        </w:rPr>
        <w:t xml:space="preserve">χωρούσαμε σταδιακά σε βελτιώσεις. Οι βελτιώσεις ήταν του εξής τύπου: </w:t>
      </w:r>
      <w:proofErr w:type="spellStart"/>
      <w:r>
        <w:rPr>
          <w:rFonts w:eastAsia="Times New Roman" w:cs="Times New Roman"/>
          <w:szCs w:val="24"/>
        </w:rPr>
        <w:t>Μοριοδότηση</w:t>
      </w:r>
      <w:proofErr w:type="spellEnd"/>
      <w:r>
        <w:rPr>
          <w:rFonts w:eastAsia="Times New Roman" w:cs="Times New Roman"/>
          <w:szCs w:val="24"/>
        </w:rPr>
        <w:t xml:space="preserve"> προσόντων και εισαγωγή συνέντευξης. Η πρώτη συνέντευξη, λοιπόν, που υπέστην -γιατί έχω υποστεί πέντε αξιολογήσεις, την πρώτη ανεπιτυχώς, τις άλλες τέσσερις επιτυχώς- είχε μέγι</w:t>
      </w:r>
      <w:r>
        <w:rPr>
          <w:rFonts w:eastAsia="Times New Roman" w:cs="Times New Roman"/>
          <w:szCs w:val="24"/>
        </w:rPr>
        <w:t>στο της συνέντευξης «20». Και μπορούσαν να ξεπεράσουν τα είκοσι μόρια σταθερά όσοι είχαμε –γιατί ήμουν ένας από αυτούς- διδακτορικά και ένα σωρό άλλα προσόντα. Οι υπόλοιποι συνάδελφοι, ο μέσος όρος, ήταν στο «12» έως «14». Όσοι ξέρουν καλά αριθμητική το «2</w:t>
      </w:r>
      <w:r>
        <w:rPr>
          <w:rFonts w:eastAsia="Times New Roman" w:cs="Times New Roman"/>
          <w:szCs w:val="24"/>
        </w:rPr>
        <w:t>0» με το «12» είναι υπέρ του 100%. Γιατί άκουσα κάποιους συναδέλφους σήμερα να λένε ότι η συνέντευξη αποτελεί το 60%, το 80%, το τόσο τοις εκατό.</w:t>
      </w:r>
    </w:p>
    <w:p w14:paraId="06759387"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υπερβολή: «Καταργούμε δομές και στελέχη.» </w:t>
      </w:r>
    </w:p>
    <w:p w14:paraId="06759388"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Κύριοι συνάδελφοι, δεν καταργούμε, μετονομάζουμε και συνεχί</w:t>
      </w:r>
      <w:r>
        <w:rPr>
          <w:rFonts w:eastAsia="Times New Roman" w:cs="Times New Roman"/>
          <w:szCs w:val="24"/>
        </w:rPr>
        <w:t xml:space="preserve">ζουν με περίπου ίδια προσόντα. Να σας πω τη βασική διαφορά των σχολικών συμβούλων με τους συμβούλους συντονιστές, όπως λέγονται τώρα: Οι σχολικοί σύμβουλοι έχουν έδρα την έδρα της </w:t>
      </w:r>
      <w:r>
        <w:rPr>
          <w:rFonts w:eastAsia="Times New Roman" w:cs="Times New Roman"/>
          <w:szCs w:val="24"/>
        </w:rPr>
        <w:t>περιφέρειας</w:t>
      </w:r>
      <w:r>
        <w:rPr>
          <w:rFonts w:eastAsia="Times New Roman" w:cs="Times New Roman"/>
          <w:szCs w:val="24"/>
        </w:rPr>
        <w:t>, αλλά δυστυχώς –το είπα πολύ διακριτικά στην Επιτροπή Μορφωτικών</w:t>
      </w:r>
      <w:r>
        <w:rPr>
          <w:rFonts w:eastAsia="Times New Roman" w:cs="Times New Roman"/>
          <w:szCs w:val="24"/>
        </w:rPr>
        <w:t xml:space="preserve"> Υποθέσεων- κανείς δεν μπορούσε να ελέγξει πού ήταν παρόντες. Ήταν στην ελευθερία της βούλησής τους να πάνε σε όποιο σχολείο θέλουν και να δώσουν αναφορά στον προϊστάμενο των σχολικών συμβούλων πού πήγαν και πώς. Επανειλημμένες φορές διάφορες κυβερνήσεις ε</w:t>
      </w:r>
      <w:r>
        <w:rPr>
          <w:rFonts w:eastAsia="Times New Roman" w:cs="Times New Roman"/>
          <w:szCs w:val="24"/>
        </w:rPr>
        <w:t>πιχείρησαν να τους ελέγξουν και αντέδρασαν. Στην εκπαίδευση μετείχα, ξέρω πολύ καλά τι γίνεται.</w:t>
      </w:r>
    </w:p>
    <w:p w14:paraId="06759389" w14:textId="77777777" w:rsidR="00866F2D" w:rsidRDefault="003A64E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θα γίνει τώρα; Οι ίδιοι, όχι με τα ίδια καθήκοντα, με πολλαπλά, γιατί δεν τους αφήνουν τουλάχιστον στη δευτεροβάθμια να έχουν μόνο την ειδικότητά τους και να</w:t>
      </w:r>
      <w:r>
        <w:rPr>
          <w:rFonts w:eastAsia="Times New Roman" w:cs="Times New Roman"/>
          <w:szCs w:val="24"/>
        </w:rPr>
        <w:t xml:space="preserve"> ελέγχουν τους καθηγητές ειδικότητας, αλλά τους προσθέτουν να ελέγχουν όλη τη λει</w:t>
      </w:r>
      <w:r>
        <w:rPr>
          <w:rFonts w:eastAsia="Times New Roman" w:cs="Times New Roman"/>
          <w:szCs w:val="24"/>
        </w:rPr>
        <w:lastRenderedPageBreak/>
        <w:t>τουργία των αντίστοιχων δομών που αναφέραμε -αγωγή υγείας, περιβαλλοντική εκπαίδευση κ</w:t>
      </w:r>
      <w:r>
        <w:rPr>
          <w:rFonts w:eastAsia="Times New Roman" w:cs="Times New Roman"/>
          <w:szCs w:val="24"/>
        </w:rPr>
        <w:t>.</w:t>
      </w:r>
      <w:r>
        <w:rPr>
          <w:rFonts w:eastAsia="Times New Roman" w:cs="Times New Roman"/>
          <w:szCs w:val="24"/>
        </w:rPr>
        <w:t>λπ.- κατανεμημένες σε σχολεία, να κάνουν προγραμματισμό, να τον ελέγχουν και να κάνουν κ</w:t>
      </w:r>
      <w:r>
        <w:rPr>
          <w:rFonts w:eastAsia="Times New Roman" w:cs="Times New Roman"/>
          <w:szCs w:val="24"/>
        </w:rPr>
        <w:t>αι απολογισμό και να έχουν παρουσία καθημερινή στην έδρα τους.</w:t>
      </w:r>
    </w:p>
    <w:p w14:paraId="0675938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675938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Συμβούλια κύρους: Κοιτάξτε, τα πρώτα συμβούλια -είπε ο κύριος Υπουργός και με κάλυψε-, ήταν ένας πανεπιστημι</w:t>
      </w:r>
      <w:r>
        <w:rPr>
          <w:rFonts w:eastAsia="Times New Roman" w:cs="Times New Roman"/>
          <w:szCs w:val="24"/>
        </w:rPr>
        <w:t>ακός ή δύο της επιλογής του Υπουργού. Δεν θυμάμαι ποτέ να έγινε προκήρυξη. Ήταν ένας εκπρόσωπος του Υπουργείου -υποθέτω ανώτερο διευθυντικό στέλεχος-, δύο αιρετοί. Εγώ θα σταθώ σε αυτό. Δεν έχει τόσο σημασία πώς θα επιλεγούν όσο για μένα έχει σημασία εάν θ</w:t>
      </w:r>
      <w:r>
        <w:rPr>
          <w:rFonts w:eastAsia="Times New Roman" w:cs="Times New Roman"/>
          <w:szCs w:val="24"/>
        </w:rPr>
        <w:t>α μετέχουν και οι αιρετοί εκπρόσωποι των εργαζομένων. Μην πάμε πίσω και από αυτό. Να επιλέξουμε στελέχη κύρους, να επιλέξουμε στελέχη με διαδικασίες.</w:t>
      </w:r>
    </w:p>
    <w:p w14:paraId="0675938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Θα πάω στην αξιολόγηση και θα κλείσω. Στην Ελλάδα υπάρχει μια μεγάλη ιστορία. Τα αποτελέσματα του εμφύλιου</w:t>
      </w:r>
      <w:r>
        <w:rPr>
          <w:rFonts w:eastAsia="Times New Roman" w:cs="Times New Roman"/>
          <w:szCs w:val="24"/>
        </w:rPr>
        <w:t xml:space="preserve"> -λέει ο Κωνσταντίνος Τσουκαλάς, ο γνωστός κοινωνιολόγος- στη χώρα μας έληξαν το </w:t>
      </w:r>
      <w:r>
        <w:rPr>
          <w:rFonts w:eastAsia="Times New Roman" w:cs="Times New Roman"/>
          <w:szCs w:val="24"/>
        </w:rPr>
        <w:t>’</w:t>
      </w:r>
      <w:r>
        <w:rPr>
          <w:rFonts w:eastAsia="Times New Roman" w:cs="Times New Roman"/>
          <w:szCs w:val="24"/>
        </w:rPr>
        <w:t xml:space="preserve">74. Τα αποτελέσματα της σκληρής αξιολόγησης μετά τον εμφύλιο, τυπικά τέλειωσαν το </w:t>
      </w:r>
      <w:r>
        <w:rPr>
          <w:rFonts w:eastAsia="Times New Roman" w:cs="Times New Roman"/>
          <w:szCs w:val="24"/>
        </w:rPr>
        <w:t>’</w:t>
      </w:r>
      <w:r>
        <w:rPr>
          <w:rFonts w:eastAsia="Times New Roman" w:cs="Times New Roman"/>
          <w:szCs w:val="24"/>
        </w:rPr>
        <w:t>82. Εγώ καταθέτω αυτό το βιβλίο μου ως ντοκουμέντο, που έχει όλα τα στοιχεία εκθέσεων αξιολ</w:t>
      </w:r>
      <w:r>
        <w:rPr>
          <w:rFonts w:eastAsia="Times New Roman" w:cs="Times New Roman"/>
          <w:szCs w:val="24"/>
        </w:rPr>
        <w:t xml:space="preserve">όγησης μέχρι το </w:t>
      </w:r>
      <w:r>
        <w:rPr>
          <w:rFonts w:eastAsia="Times New Roman" w:cs="Times New Roman"/>
          <w:szCs w:val="24"/>
        </w:rPr>
        <w:t>’</w:t>
      </w:r>
      <w:r>
        <w:rPr>
          <w:rFonts w:eastAsia="Times New Roman" w:cs="Times New Roman"/>
          <w:szCs w:val="24"/>
        </w:rPr>
        <w:t>82</w:t>
      </w:r>
      <w:r>
        <w:rPr>
          <w:rFonts w:eastAsia="Times New Roman" w:cs="Times New Roman"/>
          <w:szCs w:val="24"/>
        </w:rPr>
        <w:t>, να δείτε γιατί ο απόηχος της τρομοκρατίας που επιβλήθηκε τότε φοβίζει ακόμα και σήμερα. Κανείς δεν λέει «όχι αξιολόγηση». Το ζητούμενο είναι ποιος αξιολογεί, τι αξιολογεί, πώς αξιολογεί και γιατί αξιολογεί. Αν τα λύσουμε αυτά, μπορούμε</w:t>
      </w:r>
      <w:r>
        <w:rPr>
          <w:rFonts w:eastAsia="Times New Roman" w:cs="Times New Roman"/>
          <w:szCs w:val="24"/>
        </w:rPr>
        <w:t xml:space="preserve"> να πάμε σε μια αξιολόγηση που θα είναι πειστική και το πρώτο βήμα το κάνει τώρα η Κυβέρνηση.</w:t>
      </w:r>
    </w:p>
    <w:p w14:paraId="0675938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0675938E" w14:textId="77777777" w:rsidR="00866F2D" w:rsidRDefault="003A64E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Αθανάσιος Μιχελής καταθέτει για τα Πρακτικά το</w:t>
      </w:r>
      <w:r w:rsidRPr="000D63A8">
        <w:rPr>
          <w:rFonts w:eastAsia="Times New Roman" w:cs="Times New Roman"/>
          <w:szCs w:val="24"/>
        </w:rPr>
        <w:t xml:space="preserve"> προαναφερθέν </w:t>
      </w:r>
      <w:r>
        <w:rPr>
          <w:rFonts w:eastAsia="Times New Roman" w:cs="Times New Roman"/>
          <w:szCs w:val="24"/>
        </w:rPr>
        <w:t>βιβλίο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w:t>
      </w:r>
      <w:r w:rsidRPr="000D63A8">
        <w:rPr>
          <w:rFonts w:eastAsia="Times New Roman" w:cs="Times New Roman"/>
          <w:szCs w:val="24"/>
        </w:rPr>
        <w:t>ήματος Γραμματείας της Διεύθυνσης Στενογραφίας και Πρακτικών της Βουλής)</w:t>
      </w:r>
    </w:p>
    <w:p w14:paraId="0675938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06759390" w14:textId="77777777" w:rsidR="00866F2D" w:rsidRDefault="003A64EF">
      <w:pPr>
        <w:spacing w:line="600" w:lineRule="auto"/>
        <w:ind w:firstLine="720"/>
        <w:jc w:val="both"/>
        <w:rPr>
          <w:rFonts w:eastAsia="Times New Roman" w:cs="Times New Roman"/>
          <w:szCs w:val="24"/>
        </w:rPr>
      </w:pPr>
      <w:r w:rsidRPr="0034292A">
        <w:rPr>
          <w:rFonts w:eastAsia="Times New Roman" w:cs="Times New Roman"/>
          <w:b/>
          <w:szCs w:val="24"/>
        </w:rPr>
        <w:t xml:space="preserve">ΠΡΟΕΔΡΕΥΩΝ (Γεώργιος </w:t>
      </w:r>
      <w:proofErr w:type="spellStart"/>
      <w:r w:rsidRPr="0034292A">
        <w:rPr>
          <w:rFonts w:eastAsia="Times New Roman" w:cs="Times New Roman"/>
          <w:b/>
          <w:szCs w:val="24"/>
        </w:rPr>
        <w:t>Λαμπρούλης</w:t>
      </w:r>
      <w:proofErr w:type="spellEnd"/>
      <w:r w:rsidRPr="0034292A">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 xml:space="preserve">εισηγητής </w:t>
      </w:r>
      <w:r>
        <w:rPr>
          <w:rFonts w:eastAsia="Times New Roman" w:cs="Times New Roman"/>
          <w:szCs w:val="24"/>
        </w:rPr>
        <w:t>της Νέας Δημοκρατίας, ο κ. Ανδριανός.</w:t>
      </w:r>
    </w:p>
    <w:p w14:paraId="06759391" w14:textId="77777777" w:rsidR="00866F2D" w:rsidRDefault="003A64EF">
      <w:pPr>
        <w:spacing w:line="600" w:lineRule="auto"/>
        <w:ind w:firstLine="720"/>
        <w:jc w:val="both"/>
        <w:rPr>
          <w:rFonts w:eastAsia="Times New Roman" w:cs="Times New Roman"/>
          <w:szCs w:val="24"/>
        </w:rPr>
      </w:pPr>
      <w:r w:rsidRPr="0034292A">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0675939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αλλά και η συζήτηση που προηγήθηκε στην Επιτροπή Μορφωτικών Υποθέσεων, κατέδειξε με τον σαφέστερο τρόπο μια βαθιά και θεμελιώδη διαφορά, μια διαφορετική τομή που έχει να κάνει, όχι μόνο με τα θέματα της εκπ</w:t>
      </w:r>
      <w:r>
        <w:rPr>
          <w:rFonts w:eastAsia="Times New Roman" w:cs="Times New Roman"/>
          <w:szCs w:val="24"/>
        </w:rPr>
        <w:t>αίδευσης, αλλά γενικότερα με τον τρόπο που οι πολιτικές δυνάμεις αντιλαμβάνονται το δημόσιο συμφέρον και το καθήκον να το εξυπηρετούμε στην πράξη και μέσα βεβαίως από αυτό το σχολείο του αύριο, του μέλλοντος, το σύγχρονο σχολείο.</w:t>
      </w:r>
    </w:p>
    <w:p w14:paraId="0675939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Συζητήσαμε σήμερα ένα νομο</w:t>
      </w:r>
      <w:r>
        <w:rPr>
          <w:rFonts w:eastAsia="Times New Roman" w:cs="Times New Roman"/>
          <w:szCs w:val="24"/>
        </w:rPr>
        <w:t xml:space="preserve">σχέδιο που δεν έχει ως στόχο την ενίσχυση της ποιότητας της παιδείας, ούτε τη βελτίωση των δομών της διοίκησης της εκπαίδευσης. Αντ’ </w:t>
      </w:r>
      <w:r>
        <w:rPr>
          <w:rFonts w:eastAsia="Times New Roman" w:cs="Times New Roman"/>
          <w:szCs w:val="24"/>
        </w:rPr>
        <w:lastRenderedPageBreak/>
        <w:t>αυτού την εξυπηρέτηση κομματικών ακροατηρίων έχει ως στόχευση, μέσα από ιδεοληπτικές προβλέψεις και φωτογραφικές διατάξεις,</w:t>
      </w:r>
      <w:r>
        <w:rPr>
          <w:rFonts w:eastAsia="Times New Roman" w:cs="Times New Roman"/>
          <w:szCs w:val="24"/>
        </w:rPr>
        <w:t xml:space="preserve"> ακόμα και σε τροπολογίες που κατέθεσαν συνάδελφοι. </w:t>
      </w:r>
    </w:p>
    <w:p w14:paraId="0675939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Μία τέτοια τροπολογία είναι η τροπολογία για τον οργανισμό του Μεγάρου Μουσικής στη Θεσσαλονίκη, στην οποία αναφέρθηκε η </w:t>
      </w:r>
      <w:r>
        <w:rPr>
          <w:rFonts w:eastAsia="Times New Roman" w:cs="Times New Roman"/>
          <w:szCs w:val="24"/>
        </w:rPr>
        <w:t xml:space="preserve">κ. </w:t>
      </w:r>
      <w:r>
        <w:rPr>
          <w:rFonts w:eastAsia="Times New Roman" w:cs="Times New Roman"/>
          <w:szCs w:val="24"/>
        </w:rPr>
        <w:t xml:space="preserve">Κεφαλογιάννη πριν από λίγο, που φωτογραφικά προβλέπει την κάλυψη της θέσης του </w:t>
      </w:r>
      <w:r>
        <w:rPr>
          <w:rFonts w:eastAsia="Times New Roman" w:cs="Times New Roman"/>
          <w:szCs w:val="24"/>
        </w:rPr>
        <w:t xml:space="preserve">γενικού διευθυντή, ενώ είναι γνωστό ότι ο οργανισμός του Μεγάρου Μουσικής της Θεσσαλονίκης είναι ένα ιστορικό πολιτιστικό κέντρο της </w:t>
      </w:r>
      <w:r>
        <w:rPr>
          <w:rFonts w:eastAsia="Times New Roman" w:cs="Times New Roman"/>
          <w:szCs w:val="24"/>
        </w:rPr>
        <w:t xml:space="preserve">βόρειας </w:t>
      </w:r>
      <w:r>
        <w:rPr>
          <w:rFonts w:eastAsia="Times New Roman" w:cs="Times New Roman"/>
          <w:szCs w:val="24"/>
        </w:rPr>
        <w:t>Ελλάδας, φιλοξενεί σημαντικές καλλιτεχνικές εκδηλώσεις, έχει εξειδικευμένες εκδηλώσεις δημοσίου ενδιαφέροντος και ο</w:t>
      </w:r>
      <w:r>
        <w:rPr>
          <w:rFonts w:eastAsia="Times New Roman" w:cs="Times New Roman"/>
          <w:szCs w:val="24"/>
        </w:rPr>
        <w:t xml:space="preserve"> γενικός διευθυντής ενός τέτοιου οργανισμού με τεράστιες διοικητικές, οργανωτικές και οικονομικές απαιτήσεις, προφανώς οφείλει να διαθέτει υψηλή εξειδίκευση, γνώση της συγκεκριμένης αγοράς, υψηλές διοικητικές ικανότητες και να είναι σε θέση να διαμορφώσει </w:t>
      </w:r>
      <w:r>
        <w:rPr>
          <w:rFonts w:eastAsia="Times New Roman" w:cs="Times New Roman"/>
          <w:szCs w:val="24"/>
        </w:rPr>
        <w:t>αναπτυξιακές τακτικές. Προφανώς, λοιπόν, είναι φωτογραφική αυτή η τροπολογία και</w:t>
      </w:r>
      <w:r w:rsidRPr="0083429C">
        <w:rPr>
          <w:rFonts w:eastAsia="Times New Roman" w:cs="Times New Roman"/>
          <w:szCs w:val="24"/>
        </w:rPr>
        <w:t>,</w:t>
      </w:r>
      <w:r>
        <w:rPr>
          <w:rFonts w:eastAsia="Times New Roman" w:cs="Times New Roman"/>
          <w:szCs w:val="24"/>
        </w:rPr>
        <w:t xml:space="preserve"> όπως είπε και η </w:t>
      </w:r>
      <w:r>
        <w:rPr>
          <w:rFonts w:eastAsia="Times New Roman" w:cs="Times New Roman"/>
          <w:szCs w:val="24"/>
        </w:rPr>
        <w:t xml:space="preserve">κ. </w:t>
      </w:r>
      <w:r>
        <w:rPr>
          <w:rFonts w:eastAsia="Times New Roman" w:cs="Times New Roman"/>
          <w:szCs w:val="24"/>
        </w:rPr>
        <w:t>Κεφαλογιάννη</w:t>
      </w:r>
      <w:r w:rsidRPr="0083429C">
        <w:rPr>
          <w:rFonts w:eastAsia="Times New Roman" w:cs="Times New Roman"/>
          <w:szCs w:val="24"/>
        </w:rPr>
        <w:t>,</w:t>
      </w:r>
      <w:r>
        <w:rPr>
          <w:rFonts w:eastAsia="Times New Roman" w:cs="Times New Roman"/>
          <w:szCs w:val="24"/>
        </w:rPr>
        <w:t xml:space="preserve"> θα την καταψηφίσουμε.</w:t>
      </w:r>
    </w:p>
    <w:p w14:paraId="0675939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Το χειρότερο από όλα είναι πως προσπαθείτε σε όλα αυτά να προσδώσετε έναν ιδεολογικό μανδύα. Ακούσαμε για παράδειγμα το</w:t>
      </w:r>
      <w:r>
        <w:rPr>
          <w:rFonts w:eastAsia="Times New Roman" w:cs="Times New Roman"/>
          <w:szCs w:val="24"/>
        </w:rPr>
        <w:t xml:space="preserve">ν συνάδελφο εισηγητή του ΣΥΡΙΖΑ στην </w:t>
      </w:r>
      <w:proofErr w:type="spellStart"/>
      <w:r>
        <w:rPr>
          <w:rFonts w:eastAsia="Times New Roman" w:cs="Times New Roman"/>
          <w:szCs w:val="24"/>
        </w:rPr>
        <w:t>πρωτομιλία</w:t>
      </w:r>
      <w:proofErr w:type="spellEnd"/>
      <w:r>
        <w:rPr>
          <w:rFonts w:eastAsia="Times New Roman" w:cs="Times New Roman"/>
          <w:szCs w:val="24"/>
        </w:rPr>
        <w:t xml:space="preserve"> να παραλληλίζει λίγο πριν την εφαρμοζόμενη πολιτική της Κυβέρνησης του με τον διαφωτισμό και την κατάργηση της αξιολόγησης των διδασκόντων με την κατάκτηση της εισαγωγής γυναικών στα πανεπιστήμια. Ακούσαμε, λ</w:t>
      </w:r>
      <w:r>
        <w:rPr>
          <w:rFonts w:eastAsia="Times New Roman" w:cs="Times New Roman"/>
          <w:szCs w:val="24"/>
        </w:rPr>
        <w:t>οιπόν, τον Υπουργό να μιλά για μεγάλα ρεύματα της ιστορίας και να μας λέει ότι την κοινωνία μπορεί να μην την ενδιαφέρει ο κομματισμός. Ακούσαμε τον Υπουργό να μας λέει πάνω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κάτω ότι αν διακρίνουμε πεδία που πρέπει να βελτιωθούν στο υφιστάμενο σύστημα, θ</w:t>
      </w:r>
      <w:r>
        <w:rPr>
          <w:rFonts w:eastAsia="Times New Roman" w:cs="Times New Roman"/>
          <w:szCs w:val="24"/>
        </w:rPr>
        <w:t xml:space="preserve">α πρέπει να υπερψηφίσουμε το συγκεκριμένο νομοσχέδιο, απλώς και μόνο γιατί φέρνει αλλαγές. </w:t>
      </w:r>
    </w:p>
    <w:p w14:paraId="0675939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αμετροέπεια δεν σας βοηθά, όμως. Οι μαθητές και οι οικογένειες ξέρουν πολύ καλά τι σημαίνει στην πράξη η εμμονή σας να μην αξιολογούνται εκπαιδευτικοί. Και κύριε </w:t>
      </w:r>
      <w:r>
        <w:rPr>
          <w:rFonts w:eastAsia="Times New Roman" w:cs="Times New Roman"/>
          <w:szCs w:val="24"/>
        </w:rPr>
        <w:t>συνάδελφε, βεβαίως</w:t>
      </w:r>
      <w:r>
        <w:rPr>
          <w:rFonts w:eastAsia="Times New Roman" w:cs="Times New Roman"/>
          <w:szCs w:val="24"/>
        </w:rPr>
        <w:t>,</w:t>
      </w:r>
      <w:r>
        <w:rPr>
          <w:rFonts w:eastAsia="Times New Roman" w:cs="Times New Roman"/>
          <w:szCs w:val="24"/>
        </w:rPr>
        <w:t xml:space="preserve"> αυτή η αξιολόγηση δεν ήταν αξιολόγηση προφανώς που λέτε, αλλά είναι παρελθόν.</w:t>
      </w:r>
    </w:p>
    <w:p w14:paraId="06759397" w14:textId="77777777" w:rsidR="00866F2D" w:rsidRDefault="003A64EF">
      <w:pPr>
        <w:spacing w:after="0" w:line="600" w:lineRule="auto"/>
        <w:ind w:firstLine="720"/>
        <w:jc w:val="both"/>
        <w:rPr>
          <w:rFonts w:eastAsia="Times New Roman"/>
          <w:szCs w:val="24"/>
        </w:rPr>
      </w:pPr>
      <w:r>
        <w:rPr>
          <w:rFonts w:eastAsia="Times New Roman"/>
          <w:szCs w:val="24"/>
        </w:rPr>
        <w:lastRenderedPageBreak/>
        <w:t>Αυτό, όμως, που πρέπει να γίνει είναι μια αξιολόγηση για το σχολείο του μέλλοντος και αν πράγματι υπάρχει η αξιολόγηση που πρέπει να γίνει μέσα σ’ ένα αυστηρό</w:t>
      </w:r>
      <w:r>
        <w:rPr>
          <w:rFonts w:eastAsia="Times New Roman"/>
          <w:szCs w:val="24"/>
        </w:rPr>
        <w:t xml:space="preserve"> πλαίσιο, το οποίο θα διασφαλίζει διαφάνεια και αξιοκρατία, νομίζω ότι κανένας δεν θα έχει αντίρρηση.</w:t>
      </w:r>
    </w:p>
    <w:p w14:paraId="06759398" w14:textId="77777777" w:rsidR="00866F2D" w:rsidRDefault="003A64EF">
      <w:pPr>
        <w:spacing w:after="0" w:line="600" w:lineRule="auto"/>
        <w:ind w:firstLine="720"/>
        <w:jc w:val="both"/>
        <w:rPr>
          <w:rFonts w:eastAsia="Times New Roman"/>
          <w:szCs w:val="24"/>
        </w:rPr>
      </w:pPr>
      <w:r>
        <w:rPr>
          <w:rFonts w:eastAsia="Times New Roman"/>
          <w:szCs w:val="24"/>
        </w:rPr>
        <w:t>Όλη η κοινωνία, λοιπόν, αντιλαμβάνεται ποιος είναι ο πραγματικός λόγος της αντικατάστασης των ενοχλητικών για την Κυβέρνηση σχολικών συμβούλων από τον νέο</w:t>
      </w:r>
      <w:r>
        <w:rPr>
          <w:rFonts w:eastAsia="Times New Roman"/>
          <w:szCs w:val="24"/>
        </w:rPr>
        <w:t xml:space="preserve"> φορέα, από τον οποίον αποκλείετε τους συγκεκριμένους. Κανέναν δεν πείθετε με αναφορές σε νεοφιλελευθερισμούς και άλλα μυθικά τέρατα. Κανέναν δεν πείθετε όταν ισχυρίζεστε για μια ακόμα φορά στη λογική των «εναλλακτικών δεδομένων» ότι δήθεν η αυτονομία της </w:t>
      </w:r>
      <w:r>
        <w:rPr>
          <w:rFonts w:eastAsia="Times New Roman"/>
          <w:szCs w:val="24"/>
        </w:rPr>
        <w:t xml:space="preserve">σχολικής μονάδας, που αποτελεί βασικό άξονα της πρότασης της Νέας Δημοκρατίας, αφορά μόνο τη διαχείριση των πόρων, όπως ξανά μάς είπε και ο συνάδελφος εισηγητής. </w:t>
      </w:r>
    </w:p>
    <w:p w14:paraId="06759399" w14:textId="77777777" w:rsidR="00866F2D" w:rsidRDefault="003A64EF">
      <w:pPr>
        <w:spacing w:line="600" w:lineRule="auto"/>
        <w:ind w:firstLine="720"/>
        <w:jc w:val="both"/>
        <w:rPr>
          <w:rFonts w:eastAsia="Times New Roman"/>
          <w:szCs w:val="24"/>
        </w:rPr>
      </w:pPr>
      <w:r>
        <w:rPr>
          <w:rFonts w:eastAsia="Times New Roman"/>
          <w:szCs w:val="24"/>
        </w:rPr>
        <w:t>Όσο και αν δεν σας ενδιαφέρει η αλήθεια, η δική μας πρόταση είναι ξεκάθαρη και δεν επιδέχεται</w:t>
      </w:r>
      <w:r>
        <w:rPr>
          <w:rFonts w:eastAsia="Times New Roman"/>
          <w:szCs w:val="24"/>
        </w:rPr>
        <w:t xml:space="preserve"> κα</w:t>
      </w:r>
      <w:r>
        <w:rPr>
          <w:rFonts w:eastAsia="Times New Roman"/>
          <w:szCs w:val="24"/>
        </w:rPr>
        <w:t>μ</w:t>
      </w:r>
      <w:r>
        <w:rPr>
          <w:rFonts w:eastAsia="Times New Roman"/>
          <w:szCs w:val="24"/>
        </w:rPr>
        <w:t xml:space="preserve">μία διαστρέβλωση. Εμείς υποστηρίζουμε την ουσιαστική αυτονομία </w:t>
      </w:r>
      <w:r>
        <w:rPr>
          <w:rFonts w:eastAsia="Times New Roman"/>
          <w:szCs w:val="24"/>
        </w:rPr>
        <w:lastRenderedPageBreak/>
        <w:t xml:space="preserve">των σχολικών μονάδων, υποστηρίζουμε την αντικειμενική και αδιάβλητη μη </w:t>
      </w:r>
      <w:proofErr w:type="spellStart"/>
      <w:r>
        <w:rPr>
          <w:rFonts w:eastAsia="Times New Roman"/>
          <w:szCs w:val="24"/>
        </w:rPr>
        <w:t>τιμωρητική</w:t>
      </w:r>
      <w:proofErr w:type="spellEnd"/>
      <w:r>
        <w:rPr>
          <w:rFonts w:eastAsia="Times New Roman"/>
          <w:szCs w:val="24"/>
        </w:rPr>
        <w:t xml:space="preserve"> αξιολόγηση σε κάθε πεδίο του δημόσιου βίου και φυσικά και σε ό,τι αφορά και τους εκπαιδευτικούς.</w:t>
      </w:r>
    </w:p>
    <w:p w14:paraId="0675939A" w14:textId="77777777" w:rsidR="00866F2D" w:rsidRDefault="003A64EF">
      <w:pPr>
        <w:spacing w:after="0" w:line="600" w:lineRule="auto"/>
        <w:ind w:firstLine="720"/>
        <w:jc w:val="both"/>
        <w:rPr>
          <w:rFonts w:eastAsia="Times New Roman"/>
          <w:szCs w:val="24"/>
        </w:rPr>
      </w:pPr>
      <w:r>
        <w:rPr>
          <w:rFonts w:eastAsia="Times New Roman"/>
          <w:szCs w:val="24"/>
        </w:rPr>
        <w:t>Επειδή θέσ</w:t>
      </w:r>
      <w:r>
        <w:rPr>
          <w:rFonts w:eastAsia="Times New Roman"/>
          <w:szCs w:val="24"/>
        </w:rPr>
        <w:t>ατε και κάποια ερωτήματα, κύριε Υπουργέ, για το αν εμείς θα καταργήσουμε τον νόμο για την ίδρυση του Πανεπιστημίου Δυτικής Αττικής, τη μαθητεία και άλλα τέτοια ζητήματα, κατ</w:t>
      </w:r>
      <w:r>
        <w:rPr>
          <w:rFonts w:eastAsia="Times New Roman"/>
          <w:szCs w:val="24"/>
        </w:rPr>
        <w:t>’ αρχάς</w:t>
      </w:r>
      <w:r>
        <w:rPr>
          <w:rFonts w:eastAsia="Times New Roman"/>
          <w:szCs w:val="24"/>
        </w:rPr>
        <w:t xml:space="preserve"> θα σας θυμίσω ότι εμείς έχουμε ψηφίσει πολλές φορές ό,τι θεωρούμε θετικό</w:t>
      </w:r>
      <w:r w:rsidRPr="001746FE">
        <w:rPr>
          <w:rFonts w:eastAsia="Times New Roman"/>
          <w:szCs w:val="24"/>
        </w:rPr>
        <w:t xml:space="preserve"> </w:t>
      </w:r>
      <w:r>
        <w:rPr>
          <w:rFonts w:eastAsia="Times New Roman"/>
          <w:szCs w:val="24"/>
        </w:rPr>
        <w:t>απ</w:t>
      </w:r>
      <w:r>
        <w:rPr>
          <w:rFonts w:eastAsia="Times New Roman"/>
          <w:szCs w:val="24"/>
        </w:rPr>
        <w:t>’ αυτές τις διατάξεις που έχετε φέρει.</w:t>
      </w:r>
    </w:p>
    <w:p w14:paraId="0675939B" w14:textId="77777777" w:rsidR="00866F2D" w:rsidRDefault="003A64EF">
      <w:pPr>
        <w:spacing w:line="600" w:lineRule="auto"/>
        <w:ind w:firstLine="720"/>
        <w:jc w:val="both"/>
        <w:rPr>
          <w:rFonts w:eastAsia="Times New Roman"/>
          <w:szCs w:val="24"/>
        </w:rPr>
      </w:pPr>
      <w:r>
        <w:rPr>
          <w:rFonts w:eastAsia="Times New Roman"/>
          <w:szCs w:val="24"/>
        </w:rPr>
        <w:t xml:space="preserve">Επομένως, εμείς θα καταργήσουμε -και μάλιστα κατά προτεραιότητα- κάθε αποδεδειγμένα καταστροφική παρέμβασή σας που δεν εξυπηρετεί αυτούς τους συγκεκριμένους άξονες που </w:t>
      </w:r>
      <w:proofErr w:type="spellStart"/>
      <w:r>
        <w:rPr>
          <w:rFonts w:eastAsia="Times New Roman"/>
          <w:szCs w:val="24"/>
        </w:rPr>
        <w:t>προείπα</w:t>
      </w:r>
      <w:proofErr w:type="spellEnd"/>
      <w:r>
        <w:rPr>
          <w:rFonts w:eastAsia="Times New Roman"/>
          <w:szCs w:val="24"/>
        </w:rPr>
        <w:t>, υποστηρίζοντας αντικειμενικά και αδιάβλη</w:t>
      </w:r>
      <w:r>
        <w:rPr>
          <w:rFonts w:eastAsia="Times New Roman"/>
          <w:szCs w:val="24"/>
        </w:rPr>
        <w:t>τα κριτήρια για την επιλογή των στελεχών της διοίκησης, υποστηρίζοντας τη θεσμική ενθάρρυνση της ποιότητας στην εκπαίδευση, αξιοποιώντας κάθε διαθέσιμο προς τούτο εργαλείο. Αυτοί είναι οι άξονες της δικής μας πρότασης που έχουμε καταθέσει με σαφήνεια, ειλι</w:t>
      </w:r>
      <w:r>
        <w:rPr>
          <w:rFonts w:eastAsia="Times New Roman"/>
          <w:szCs w:val="24"/>
        </w:rPr>
        <w:t xml:space="preserve">κρίνεια και εντιμότητα. </w:t>
      </w:r>
    </w:p>
    <w:p w14:paraId="0675939C" w14:textId="77777777" w:rsidR="00866F2D" w:rsidRDefault="003A64EF">
      <w:pPr>
        <w:spacing w:after="0" w:line="600" w:lineRule="auto"/>
        <w:ind w:firstLine="720"/>
        <w:jc w:val="both"/>
        <w:rPr>
          <w:rFonts w:eastAsia="Times New Roman"/>
          <w:szCs w:val="24"/>
        </w:rPr>
      </w:pPr>
      <w:r>
        <w:rPr>
          <w:rFonts w:eastAsia="Times New Roman"/>
          <w:szCs w:val="24"/>
        </w:rPr>
        <w:lastRenderedPageBreak/>
        <w:t>Καταψηφίζουμε, λοιπόν, το νομοσχέδιο και δεσμευόμαστε, όπως είπε και ο Πρόεδρος της Νέας Δημοκρατίας, για την κατάργησή του αμέσως μόλις οι πολίτες μάς εμπιστευθούν τη διακυβέρνηση της χώρας.</w:t>
      </w:r>
    </w:p>
    <w:p w14:paraId="0675939D" w14:textId="77777777" w:rsidR="00866F2D" w:rsidRDefault="003A64EF">
      <w:pPr>
        <w:spacing w:after="0" w:line="600" w:lineRule="auto"/>
        <w:ind w:firstLine="720"/>
        <w:jc w:val="both"/>
        <w:rPr>
          <w:rFonts w:eastAsia="Times New Roman"/>
          <w:szCs w:val="24"/>
        </w:rPr>
      </w:pPr>
      <w:r>
        <w:rPr>
          <w:rFonts w:eastAsia="Times New Roman"/>
          <w:szCs w:val="24"/>
        </w:rPr>
        <w:t>Θα αναφερθώ για ένα λεπτό στις τροπολογ</w:t>
      </w:r>
      <w:r>
        <w:rPr>
          <w:rFonts w:eastAsia="Times New Roman"/>
          <w:szCs w:val="24"/>
        </w:rPr>
        <w:t xml:space="preserve">ίες. Στη μία αναφέρθηκα, την οποία και καταψηφίζουμε. Στην τροπολογία με γενικό αριθμό 1613 και ειδικό 170, που αφορά στη συνυπηρέτηση εκπαιδευτικών συζύγων στρατιωτικών, συμφωνούμε απόλυτα και βεβαίως θα την ψηφίσουμε. </w:t>
      </w:r>
    </w:p>
    <w:p w14:paraId="0675939E" w14:textId="77777777" w:rsidR="00866F2D" w:rsidRDefault="003A64EF">
      <w:pPr>
        <w:spacing w:after="0" w:line="600" w:lineRule="auto"/>
        <w:ind w:firstLine="720"/>
        <w:jc w:val="both"/>
        <w:rPr>
          <w:rFonts w:eastAsia="Times New Roman"/>
          <w:szCs w:val="24"/>
        </w:rPr>
      </w:pPr>
      <w:r>
        <w:rPr>
          <w:rFonts w:eastAsia="Times New Roman"/>
          <w:szCs w:val="24"/>
        </w:rPr>
        <w:t>Επίσης, θέλω να πω το εξής</w:t>
      </w:r>
      <w:r w:rsidRPr="00AC37F7">
        <w:rPr>
          <w:rFonts w:eastAsia="Times New Roman"/>
          <w:szCs w:val="24"/>
        </w:rPr>
        <w:t xml:space="preserve">: </w:t>
      </w:r>
      <w:r>
        <w:rPr>
          <w:rFonts w:eastAsia="Times New Roman"/>
          <w:szCs w:val="24"/>
        </w:rPr>
        <w:t>Ήρθε</w:t>
      </w:r>
      <w:r>
        <w:rPr>
          <w:rFonts w:eastAsia="Times New Roman"/>
          <w:szCs w:val="24"/>
        </w:rPr>
        <w:t xml:space="preserve"> η </w:t>
      </w:r>
      <w:r>
        <w:rPr>
          <w:rFonts w:eastAsia="Times New Roman"/>
          <w:szCs w:val="24"/>
        </w:rPr>
        <w:t>τροπολογία του Υπουργείου Εσωτερικών. Την παρουσίασε και ο Υπουργός. Έχει, όμως, πέντε άρθρα και αφορά πέντε διαφορετικά θέματα. Καλό είναι, λοιπόν, να μη γίνονται αποδεκτές μ’ αυτήν τη μορφή οι τροπολογίες, όταν υπάρχουν διαφορετικά αντικείμενα και διαφορ</w:t>
      </w:r>
      <w:r>
        <w:rPr>
          <w:rFonts w:eastAsia="Times New Roman"/>
          <w:szCs w:val="24"/>
        </w:rPr>
        <w:t>ετικά θέματα. Μπορεί εμείς να θέλουμε να ψηφίσουμε ένα, δύο, τρία σημεία στην τροπολογία και μας δεσμεύει το ενιαίο της τροπολογίας. Καλό είναι, λοιπόν, όταν είναι ετερόκλητα και διαφορετικά τα θέματα …</w:t>
      </w:r>
    </w:p>
    <w:p w14:paraId="0675939F" w14:textId="77777777" w:rsidR="00866F2D" w:rsidRDefault="003A64EF">
      <w:pPr>
        <w:spacing w:after="0" w:line="600" w:lineRule="auto"/>
        <w:ind w:firstLine="720"/>
        <w:jc w:val="both"/>
        <w:rPr>
          <w:rFonts w:eastAsia="Times New Roman"/>
          <w:b/>
          <w:szCs w:val="24"/>
        </w:rPr>
      </w:pPr>
      <w:r w:rsidRPr="00B40D3A">
        <w:rPr>
          <w:rFonts w:eastAsia="Times New Roman"/>
          <w:b/>
          <w:szCs w:val="24"/>
        </w:rPr>
        <w:lastRenderedPageBreak/>
        <w:t>ΚΩΝΣΤΑΝΤΙΝΟΣ ΓΑΒΡΟΓΛΟΥ (Υπουργός Παιδείας, Έρευνας κα</w:t>
      </w:r>
      <w:r w:rsidRPr="00B40D3A">
        <w:rPr>
          <w:rFonts w:eastAsia="Times New Roman"/>
          <w:b/>
          <w:szCs w:val="24"/>
        </w:rPr>
        <w:t xml:space="preserve">ι Θρησκευμάτων): </w:t>
      </w:r>
      <w:r w:rsidRPr="00B40D3A">
        <w:rPr>
          <w:rFonts w:eastAsia="Times New Roman"/>
          <w:szCs w:val="24"/>
        </w:rPr>
        <w:t>Έχουν γίνει ξεχωριστά άρθρα.</w:t>
      </w:r>
    </w:p>
    <w:p w14:paraId="067593A0" w14:textId="77777777" w:rsidR="00866F2D" w:rsidRDefault="003A64EF">
      <w:pPr>
        <w:spacing w:after="0" w:line="600" w:lineRule="auto"/>
        <w:ind w:firstLine="720"/>
        <w:jc w:val="both"/>
        <w:rPr>
          <w:rFonts w:eastAsia="Times New Roman"/>
          <w:szCs w:val="24"/>
        </w:rPr>
      </w:pPr>
      <w:r w:rsidRPr="00B40D3A">
        <w:rPr>
          <w:rFonts w:eastAsia="Times New Roman"/>
          <w:b/>
          <w:szCs w:val="24"/>
        </w:rPr>
        <w:t>ΙΩΑΝΝΗΣ ΑΝΔΡΙΑΝΟΣ:</w:t>
      </w:r>
      <w:r w:rsidRPr="005F0162">
        <w:rPr>
          <w:rFonts w:eastAsia="Times New Roman"/>
          <w:szCs w:val="24"/>
        </w:rPr>
        <w:t xml:space="preserve"> </w:t>
      </w:r>
      <w:r>
        <w:rPr>
          <w:rFonts w:eastAsia="Times New Roman"/>
          <w:szCs w:val="24"/>
        </w:rPr>
        <w:t>Ωραία, γιατί αυτό που έχει κατατεθεί είναι ενιαίο. Εντάξει. Αυτό μας διευκολύνει.</w:t>
      </w:r>
    </w:p>
    <w:p w14:paraId="067593A1" w14:textId="77777777" w:rsidR="00866F2D" w:rsidRDefault="003A64EF">
      <w:pPr>
        <w:spacing w:after="0" w:line="600" w:lineRule="auto"/>
        <w:ind w:firstLine="720"/>
        <w:jc w:val="both"/>
        <w:rPr>
          <w:rFonts w:eastAsia="Times New Roman"/>
          <w:szCs w:val="24"/>
        </w:rPr>
      </w:pPr>
      <w:r>
        <w:rPr>
          <w:rFonts w:eastAsia="Times New Roman"/>
          <w:szCs w:val="24"/>
        </w:rPr>
        <w:t>Σας ευχαριστώ πολύ.</w:t>
      </w:r>
    </w:p>
    <w:p w14:paraId="067593A2" w14:textId="77777777" w:rsidR="00866F2D" w:rsidRDefault="003A64EF">
      <w:pPr>
        <w:spacing w:after="0" w:line="600" w:lineRule="auto"/>
        <w:ind w:firstLine="720"/>
        <w:jc w:val="both"/>
        <w:rPr>
          <w:rFonts w:eastAsia="Times New Roman"/>
          <w:szCs w:val="24"/>
        </w:rPr>
      </w:pPr>
      <w:r w:rsidRPr="00B40D3A">
        <w:rPr>
          <w:rFonts w:eastAsia="Times New Roman"/>
          <w:b/>
          <w:szCs w:val="24"/>
        </w:rPr>
        <w:t xml:space="preserve">ΠΡΟΕΔΡΕΥΩΝ (Γεώργιος </w:t>
      </w:r>
      <w:proofErr w:type="spellStart"/>
      <w:r w:rsidRPr="00B40D3A">
        <w:rPr>
          <w:rFonts w:eastAsia="Times New Roman"/>
          <w:b/>
          <w:szCs w:val="24"/>
        </w:rPr>
        <w:t>Λαμπρούλης</w:t>
      </w:r>
      <w:proofErr w:type="spellEnd"/>
      <w:r w:rsidRPr="00B40D3A">
        <w:rPr>
          <w:rFonts w:eastAsia="Times New Roman"/>
          <w:b/>
          <w:szCs w:val="24"/>
        </w:rPr>
        <w:t>):</w:t>
      </w:r>
      <w:r>
        <w:rPr>
          <w:rFonts w:eastAsia="Times New Roman"/>
          <w:szCs w:val="24"/>
        </w:rPr>
        <w:t xml:space="preserve"> 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szCs w:val="24"/>
        </w:rPr>
        <w:t>ργάνωσης και λειτουργίας της Βουλής, σαράντα πέντε μαθήτριες και μαθητές και έξι συνοδοί εκπαιδευτικοί από το 37</w:t>
      </w:r>
      <w:r w:rsidRPr="005F0162">
        <w:rPr>
          <w:rFonts w:eastAsia="Times New Roman"/>
          <w:szCs w:val="24"/>
          <w:vertAlign w:val="superscript"/>
        </w:rPr>
        <w:t>ο</w:t>
      </w:r>
      <w:r>
        <w:rPr>
          <w:rFonts w:eastAsia="Times New Roman"/>
          <w:szCs w:val="24"/>
        </w:rPr>
        <w:t xml:space="preserve"> Δημοτικό Σχολείο Ηρακλείου.</w:t>
      </w:r>
    </w:p>
    <w:p w14:paraId="067593A3" w14:textId="77777777" w:rsidR="00866F2D" w:rsidRDefault="003A64EF">
      <w:pPr>
        <w:spacing w:after="0"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067593A4" w14:textId="77777777" w:rsidR="00866F2D" w:rsidRDefault="003A64EF">
      <w:pPr>
        <w:spacing w:line="600" w:lineRule="auto"/>
        <w:ind w:firstLine="70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67593A5" w14:textId="77777777" w:rsidR="00866F2D" w:rsidRDefault="003A64EF">
      <w:pPr>
        <w:spacing w:after="0" w:line="600" w:lineRule="auto"/>
        <w:ind w:firstLine="720"/>
        <w:jc w:val="both"/>
        <w:rPr>
          <w:rFonts w:eastAsia="Times New Roman"/>
          <w:szCs w:val="24"/>
        </w:rPr>
      </w:pPr>
      <w:r>
        <w:rPr>
          <w:rFonts w:eastAsia="Times New Roman"/>
          <w:szCs w:val="24"/>
        </w:rPr>
        <w:lastRenderedPageBreak/>
        <w:t>Τον λόγο έχει ο ειδικός αγορητής της Δη</w:t>
      </w:r>
      <w:r>
        <w:rPr>
          <w:rFonts w:eastAsia="Times New Roman"/>
          <w:szCs w:val="24"/>
        </w:rPr>
        <w:t>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Δημήτριος Κωνσταντόπουλος.</w:t>
      </w:r>
    </w:p>
    <w:p w14:paraId="067593A6" w14:textId="77777777" w:rsidR="00866F2D" w:rsidRDefault="003A64EF">
      <w:pPr>
        <w:spacing w:after="0" w:line="600" w:lineRule="auto"/>
        <w:ind w:firstLine="720"/>
        <w:jc w:val="both"/>
        <w:rPr>
          <w:rFonts w:eastAsia="Times New Roman"/>
          <w:szCs w:val="24"/>
        </w:rPr>
      </w:pPr>
      <w:r w:rsidRPr="00B40D3A">
        <w:rPr>
          <w:rFonts w:eastAsia="Times New Roman"/>
          <w:b/>
          <w:szCs w:val="24"/>
        </w:rPr>
        <w:t>ΔΗΜΗΤΡΙΟΣ ΚΩΝΣΤΑΝΤΟΠΟΥΛΟΣ:</w:t>
      </w:r>
      <w:r w:rsidRPr="005F0162">
        <w:rPr>
          <w:rFonts w:eastAsia="Times New Roman"/>
          <w:szCs w:val="24"/>
        </w:rPr>
        <w:t xml:space="preserve"> </w:t>
      </w:r>
      <w:r>
        <w:rPr>
          <w:rFonts w:eastAsia="Times New Roman"/>
          <w:szCs w:val="24"/>
        </w:rPr>
        <w:t xml:space="preserve">Κύριε Πρόεδρε, κυρίες και κύριοι συνάδελφοι, κύριοι Υπουργοί, τοποθετήθηκα και στην </w:t>
      </w:r>
      <w:proofErr w:type="spellStart"/>
      <w:r>
        <w:rPr>
          <w:rFonts w:eastAsia="Times New Roman"/>
          <w:szCs w:val="24"/>
        </w:rPr>
        <w:t>πρωτολογία</w:t>
      </w:r>
      <w:proofErr w:type="spellEnd"/>
      <w:r>
        <w:rPr>
          <w:rFonts w:eastAsia="Times New Roman"/>
          <w:szCs w:val="24"/>
        </w:rPr>
        <w:t xml:space="preserve"> μου καθαρά και με απόλυτη σαφήνεια για τα ζητήματα της </w:t>
      </w:r>
      <w:proofErr w:type="spellStart"/>
      <w:r>
        <w:rPr>
          <w:rFonts w:eastAsia="Times New Roman"/>
          <w:szCs w:val="24"/>
        </w:rPr>
        <w:t>αυτοαξιολόγ</w:t>
      </w:r>
      <w:r>
        <w:rPr>
          <w:rFonts w:eastAsia="Times New Roman"/>
          <w:szCs w:val="24"/>
        </w:rPr>
        <w:t>ησης</w:t>
      </w:r>
      <w:proofErr w:type="spellEnd"/>
      <w:r>
        <w:rPr>
          <w:rFonts w:eastAsia="Times New Roman"/>
          <w:szCs w:val="24"/>
        </w:rPr>
        <w:t xml:space="preserve">, του προεδρικού διατάγματος 152, των απολύσεων, της δίχρονης υποχρεωτικής προσχολικής αγωγής. Με την ίδια καθαρότητα σάς δηλώνουμε ότι δεν νομιμοποιείται κανείς σ’ αυτήν την Αίθουσα να μας ταυτίζει με την Αξιωματική Αντιπολίτευση. </w:t>
      </w:r>
      <w:r>
        <w:rPr>
          <w:rFonts w:eastAsia="Times New Roman"/>
          <w:szCs w:val="24"/>
          <w:lang w:val="en-US"/>
        </w:rPr>
        <w:t>To</w:t>
      </w:r>
      <w:r w:rsidRPr="005F0162">
        <w:rPr>
          <w:rFonts w:eastAsia="Times New Roman"/>
          <w:szCs w:val="24"/>
        </w:rPr>
        <w:t xml:space="preserve"> </w:t>
      </w:r>
      <w:r>
        <w:rPr>
          <w:rFonts w:eastAsia="Times New Roman"/>
          <w:szCs w:val="24"/>
        </w:rPr>
        <w:t>κάθε κόμμα έχει τ</w:t>
      </w:r>
      <w:r>
        <w:rPr>
          <w:rFonts w:eastAsia="Times New Roman"/>
          <w:szCs w:val="24"/>
        </w:rPr>
        <w:t>η δική του ιστορία, τη δική του παρουσία, τη δική του πορεία.</w:t>
      </w:r>
    </w:p>
    <w:p w14:paraId="067593A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Κύριοι Υπουργοί, το έργο των κυβερνήσεων του ΠΑΣΟΚ για την παιδεία και την εκπαίδευση είναι καταγεγραμμένο ιστορικά, είναι ταυτισμένο με το ανοιχτό και δημοκρατικό σχολείο, την επιστημονική και </w:t>
      </w:r>
      <w:r>
        <w:rPr>
          <w:rFonts w:eastAsia="Times New Roman" w:cs="Times New Roman"/>
          <w:szCs w:val="24"/>
        </w:rPr>
        <w:t>επαγγελματική αναβάθμιση του εκπαιδευτικού, την προστασία του πανεπιστημιακού ασύλου και την ελεύθερη διακίνηση ιδεών μέσα σε αυτά.</w:t>
      </w:r>
    </w:p>
    <w:p w14:paraId="067593A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 τη Δημοκρατική Συμπαράταξη η εκπαίδευση είναι δημόσιο αγαθό και οι μαθητές είναι η επένδυση στο μέλλον, γι’ αυτό και δικ</w:t>
      </w:r>
      <w:r>
        <w:rPr>
          <w:rFonts w:eastAsia="Times New Roman" w:cs="Times New Roman"/>
          <w:szCs w:val="24"/>
        </w:rPr>
        <w:t>αιούνται ίσες ευκαιρίες στη μόρφωση, ανεξάρτητα από οικονομική και κοινωνική προέλευση.</w:t>
      </w:r>
    </w:p>
    <w:p w14:paraId="067593A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κύριοι Υπουργοί, στηρίξαμε τη διαφορετικότητα στο σχολείο, στο θρήσκευμα, στο χρώμα, στον τόπο καταγωγής. Δημιουργήσαμε τα διαπολιτισμικά σχολεία. Πετύχαμε να εν</w:t>
      </w:r>
      <w:r>
        <w:rPr>
          <w:rFonts w:eastAsia="Times New Roman" w:cs="Times New Roman"/>
          <w:szCs w:val="24"/>
        </w:rPr>
        <w:t>σωματώσουμε τη διαφορετικότητα των μαθητών μας με σεβασμό και παιδαγωγική προσέγγιση. Στηρίξαμε το αυτοδίδακτο και το αυτοδύναμο της σχολικής μονάδας, με τη δημοκρατική λειτουργία του συλλόγου διδασκόντων και των σχολικών συμβούλων, με τον σχολικό σύμβουλο</w:t>
      </w:r>
      <w:r>
        <w:rPr>
          <w:rFonts w:eastAsia="Times New Roman" w:cs="Times New Roman"/>
          <w:szCs w:val="24"/>
        </w:rPr>
        <w:t xml:space="preserve"> αρωγό και συμπαράσταση σε καθημερινή βάση, σε κάθε σχολική μονάδα.</w:t>
      </w:r>
    </w:p>
    <w:p w14:paraId="067593A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Έχουμε καθαρές θέσεις και ακόμα πιο ξεκάθαρες προτάσεις. Πάντα φυσικά με προοδευτικό πρόσημο η Δημοκρατική Συμπαράταξη πιστεύει στην ανάγκη του διαλόγου, πιστεύει στην ανάγκη της διαβούλευ</w:t>
      </w:r>
      <w:r>
        <w:rPr>
          <w:rFonts w:eastAsia="Times New Roman" w:cs="Times New Roman"/>
          <w:szCs w:val="24"/>
        </w:rPr>
        <w:t xml:space="preserve">σης. Με τη συμμετοχή και την παρουσία μας στην Επιτροπή Μορφωτικών Υποθέσεων έχουμε θέσει ζητήματα, έχουμε υποβάλει </w:t>
      </w:r>
      <w:r>
        <w:rPr>
          <w:rFonts w:eastAsia="Times New Roman" w:cs="Times New Roman"/>
          <w:szCs w:val="24"/>
        </w:rPr>
        <w:lastRenderedPageBreak/>
        <w:t>προτάσεις, έχουμε καταθέσει τροπολογίες τις οποίες, στις περιπτώσεις που τις αποδεχτήκατε κατά το παρελθόν, έχουν βελτιώσει ουσιαστικά τα νο</w:t>
      </w:r>
      <w:r>
        <w:rPr>
          <w:rFonts w:eastAsia="Times New Roman" w:cs="Times New Roman"/>
          <w:szCs w:val="24"/>
        </w:rPr>
        <w:t>μοσχέδια.</w:t>
      </w:r>
    </w:p>
    <w:p w14:paraId="067593A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Να σας θυμίσω, τον προηγούμενο νόμο για τις επιλογές των στελεχών, το ισλαμικό τέμενος, τη </w:t>
      </w:r>
      <w:proofErr w:type="spellStart"/>
      <w:r>
        <w:rPr>
          <w:rFonts w:eastAsia="Times New Roman" w:cs="Times New Roman"/>
          <w:szCs w:val="24"/>
        </w:rPr>
        <w:t>Σαρία</w:t>
      </w:r>
      <w:proofErr w:type="spellEnd"/>
      <w:r>
        <w:rPr>
          <w:rFonts w:eastAsia="Times New Roman" w:cs="Times New Roman"/>
          <w:szCs w:val="24"/>
        </w:rPr>
        <w:t xml:space="preserve"> και τον διορισμό του Μουφτή, την εκπαίδευση των ελληνοπαίδων στο εξωτερικό, το νομοσχέδιο για την καινοτομία και την έρευνα.</w:t>
      </w:r>
    </w:p>
    <w:p w14:paraId="067593A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Το παρόν σχέδιο νόμου, κ</w:t>
      </w:r>
      <w:r>
        <w:rPr>
          <w:rFonts w:eastAsia="Times New Roman" w:cs="Times New Roman"/>
          <w:szCs w:val="24"/>
        </w:rPr>
        <w:t>ύριε Υπουργέ, μας αιφνιδίασε δυστυχώς για τη διαδικασία και την ουσία. Σας καλώ να δείτε τις τοποθετήσεις των φορέων στην Επιτροπή Μορφωτικών όλες στο σύνολό τους, θα έλεγα, που σας επισημαίνουν το επείγον και τις στρεβλώσεις των άρθρων.</w:t>
      </w:r>
    </w:p>
    <w:p w14:paraId="067593A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Αναπόφευκτα, λοιπό</w:t>
      </w:r>
      <w:r>
        <w:rPr>
          <w:rFonts w:eastAsia="Times New Roman" w:cs="Times New Roman"/>
          <w:szCs w:val="24"/>
        </w:rPr>
        <w:t xml:space="preserve">ν, και ευθύς εξαρχής δηλώσαμε ότι καταψηφίζουμε το νομοσχέδιο, εφόσον δεν αποσύρετε τις διατάξεις εκτός διαβούλευσης, πρόταση την οποία φυσικά δεν κάνατε αποδεκτή και εμείς καταψηφίσαμε. Θέσαμε, όμως, τις κόκκινες </w:t>
      </w:r>
      <w:r>
        <w:rPr>
          <w:rFonts w:eastAsia="Times New Roman" w:cs="Times New Roman"/>
          <w:szCs w:val="24"/>
        </w:rPr>
        <w:lastRenderedPageBreak/>
        <w:t xml:space="preserve">γραμμές που αποτελούν για εμάς κοινή θέση </w:t>
      </w:r>
      <w:r>
        <w:rPr>
          <w:rFonts w:eastAsia="Times New Roman" w:cs="Times New Roman"/>
          <w:szCs w:val="24"/>
        </w:rPr>
        <w:t>όπως αυτή εκφράστηκε και νωρίτερα από το Βήμα αυτό από την Πρόεδρό μας, κ. Φώφη Γεννηματά, όπως:</w:t>
      </w:r>
    </w:p>
    <w:p w14:paraId="067593A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Κάθετη επιλογή στελεχών, λοιπόν, συμβούλια κύρους με τη συμμετοχή του ΑΣΕΠ και του ΕΚΔΔΑ, δομημένη συνέντευξη. Είναι θετικό βέβαια ότι αποδεχτήκατε τη μαγνητοφ</w:t>
      </w:r>
      <w:r>
        <w:rPr>
          <w:rFonts w:eastAsia="Times New Roman" w:cs="Times New Roman"/>
          <w:szCs w:val="24"/>
        </w:rPr>
        <w:t xml:space="preserve">ώνηση. Κάνατε πράξη και την τράπεζα θεμάτων προς μέτρηση της διδακτικής υπηρεσίας για όλα τα στελέχη με θητεία και τη μεταβατικότητα στη θητεία που και αυτή την αποδεχτήκατε </w:t>
      </w:r>
      <w:r w:rsidRPr="00FC6972">
        <w:rPr>
          <w:rFonts w:eastAsia="Times New Roman" w:cs="Times New Roman"/>
          <w:szCs w:val="24"/>
        </w:rPr>
        <w:t>και ήρθατε σήμερα με νομοτεχνική για τις θητείες.</w:t>
      </w:r>
      <w:r>
        <w:rPr>
          <w:rFonts w:eastAsia="Times New Roman" w:cs="Times New Roman"/>
          <w:szCs w:val="24"/>
        </w:rPr>
        <w:t xml:space="preserve"> </w:t>
      </w:r>
    </w:p>
    <w:p w14:paraId="067593A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Ως προς τις τροπολογίες τώρα πο</w:t>
      </w:r>
      <w:r>
        <w:rPr>
          <w:rFonts w:eastAsia="Times New Roman" w:cs="Times New Roman"/>
          <w:szCs w:val="24"/>
        </w:rPr>
        <w:t>υ καταθέσατε, αναφέρω τα εξής:</w:t>
      </w:r>
    </w:p>
    <w:p w14:paraId="067593B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Για τις ρυθμίσεις για τον καθορισμό των σχολικών κτηρίων. Πρέπει, κύριε Υπουργέ, να εξασφαλιστεί η χρηματοδότησή τους. Για το Μέγαρο Μουσικής Θεσσαλονίκης. Υπάρχει ήδη, κύριε Υπουργέ, ανοιχτή διαδικασία επιλογής του γενικού </w:t>
      </w:r>
      <w:r>
        <w:rPr>
          <w:rFonts w:eastAsia="Times New Roman" w:cs="Times New Roman"/>
          <w:szCs w:val="24"/>
        </w:rPr>
        <w:t>διευθυντή από τις 18 Ιανουαρίου με σχετική προκήρυξη. Δεν γίνεται να επεμβαίνουμε νομοθετικά και αναδρομικά στη διαδικασία αυτή.</w:t>
      </w:r>
    </w:p>
    <w:p w14:paraId="067593B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κλείνω με μια έκκληση προς κάθε κατεύθυνση. Αυτή η διαδικασία να είναι η τελευταία με τη διαδικασ</w:t>
      </w:r>
      <w:r>
        <w:rPr>
          <w:rFonts w:eastAsia="Times New Roman" w:cs="Times New Roman"/>
          <w:szCs w:val="24"/>
        </w:rPr>
        <w:t>ία του επείγοντος.</w:t>
      </w:r>
    </w:p>
    <w:p w14:paraId="067593B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τα προβλήματα της εκπαίδευσης είναι επείγοντα, η κοινοβουλευτική διαδικασία, όμως, όχι. Απαιτεί χρόνο και διαβούλευση.</w:t>
      </w:r>
    </w:p>
    <w:p w14:paraId="067593B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εκπαιδευτικούς, κυρία </w:t>
      </w:r>
      <w:proofErr w:type="spellStart"/>
      <w:r>
        <w:rPr>
          <w:rFonts w:eastAsia="Times New Roman" w:cs="Times New Roman"/>
          <w:szCs w:val="24"/>
        </w:rPr>
        <w:t>Τζούφη</w:t>
      </w:r>
      <w:proofErr w:type="spellEnd"/>
      <w:r>
        <w:rPr>
          <w:rFonts w:eastAsia="Times New Roman" w:cs="Times New Roman"/>
          <w:szCs w:val="24"/>
        </w:rPr>
        <w:t xml:space="preserve">, του εξωτερικού είναι μια λύση αυτή που δώσατε. </w:t>
      </w:r>
    </w:p>
    <w:p w14:paraId="067593B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Κλείνοντας, επιτρέψετε μου να ευχηθώ σε όλους τους μαθητές και τις μαθήτριες που συμμετέχουν στις πανελλαδικές εξετάσεις καλή επιτυχία, στους εκπαιδευτικούς και τους γονείς καλή αντοχή και καλή δύναμη στο δύσκολο έργο τους.</w:t>
      </w:r>
    </w:p>
    <w:p w14:paraId="067593B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Σας ευχαριστώ.</w:t>
      </w:r>
    </w:p>
    <w:p w14:paraId="067593B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της Δημοκρατική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67593B7" w14:textId="77777777" w:rsidR="00866F2D" w:rsidRDefault="003A64EF">
      <w:pPr>
        <w:spacing w:line="600" w:lineRule="auto"/>
        <w:ind w:firstLine="720"/>
        <w:jc w:val="both"/>
        <w:rPr>
          <w:rFonts w:eastAsia="Times New Roman" w:cs="Times New Roman"/>
          <w:szCs w:val="24"/>
        </w:rPr>
      </w:pPr>
      <w:r w:rsidRPr="00492D93">
        <w:rPr>
          <w:rFonts w:eastAsia="Times New Roman" w:cs="Times New Roman"/>
          <w:b/>
          <w:szCs w:val="24"/>
        </w:rPr>
        <w:lastRenderedPageBreak/>
        <w:t xml:space="preserve">ΠΡΟΕΔΡΕΥΩΝ (Γεώργιος </w:t>
      </w:r>
      <w:proofErr w:type="spellStart"/>
      <w:r w:rsidRPr="00492D93">
        <w:rPr>
          <w:rFonts w:eastAsia="Times New Roman" w:cs="Times New Roman"/>
          <w:b/>
          <w:szCs w:val="24"/>
        </w:rPr>
        <w:t>Λαμπρούλης</w:t>
      </w:r>
      <w:proofErr w:type="spellEnd"/>
      <w:r w:rsidRPr="00492D93">
        <w:rPr>
          <w:rFonts w:eastAsia="Times New Roman" w:cs="Times New Roman"/>
          <w:b/>
          <w:szCs w:val="24"/>
        </w:rPr>
        <w:t>):</w:t>
      </w:r>
      <w:r>
        <w:rPr>
          <w:rFonts w:eastAsia="Times New Roman" w:cs="Times New Roman"/>
          <w:szCs w:val="24"/>
        </w:rPr>
        <w:t xml:space="preserve"> Κύριε Υπουργέ, ζητήσατε τον λόγο για ένα λεπτό για κάποιες νομοτεχνικές;</w:t>
      </w:r>
    </w:p>
    <w:p w14:paraId="067593B8" w14:textId="77777777" w:rsidR="00866F2D" w:rsidRDefault="003A64EF">
      <w:pPr>
        <w:spacing w:line="600" w:lineRule="auto"/>
        <w:ind w:firstLine="720"/>
        <w:jc w:val="both"/>
        <w:rPr>
          <w:rFonts w:eastAsia="Times New Roman" w:cs="Times New Roman"/>
          <w:szCs w:val="24"/>
        </w:rPr>
      </w:pPr>
      <w:r w:rsidRPr="00376123">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w:t>
      </w:r>
      <w:r>
        <w:rPr>
          <w:rFonts w:eastAsia="Times New Roman" w:cs="Times New Roman"/>
          <w:szCs w:val="24"/>
        </w:rPr>
        <w:t>εδρε. Ναι, για μία νομοτεχνική που έγινε ένα γραμματικό λάθος. Είναι εντελώς τεχνικό και το καταθέτω.</w:t>
      </w:r>
    </w:p>
    <w:p w14:paraId="067593B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593BA" w14:textId="77777777" w:rsidR="00866F2D" w:rsidRDefault="003A64E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 xml:space="preserve">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w:t>
      </w:r>
      <w:r>
        <w:rPr>
          <w:rFonts w:eastAsia="Times New Roman" w:cs="Times New Roman"/>
          <w:szCs w:val="24"/>
        </w:rPr>
        <w:t>ξής:</w:t>
      </w:r>
    </w:p>
    <w:p w14:paraId="067593BB" w14:textId="77777777" w:rsidR="00866F2D" w:rsidRDefault="003A64EF">
      <w:pPr>
        <w:spacing w:line="600" w:lineRule="auto"/>
        <w:ind w:firstLine="720"/>
        <w:jc w:val="center"/>
        <w:rPr>
          <w:rFonts w:eastAsia="Times New Roman" w:cs="Times New Roman"/>
          <w:color w:val="C00000"/>
          <w:szCs w:val="24"/>
        </w:rPr>
      </w:pPr>
      <w:r w:rsidRPr="00F86195">
        <w:rPr>
          <w:rFonts w:eastAsia="Times New Roman" w:cs="Times New Roman"/>
          <w:color w:val="C00000"/>
          <w:szCs w:val="24"/>
        </w:rPr>
        <w:t>(Αλλαγή σελίδας)</w:t>
      </w:r>
    </w:p>
    <w:p w14:paraId="067593BC"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(Να καταχωριστεί η σελ. 509)</w:t>
      </w:r>
    </w:p>
    <w:p w14:paraId="067593BD" w14:textId="77777777" w:rsidR="00866F2D" w:rsidRDefault="003A64EF">
      <w:pPr>
        <w:spacing w:line="600" w:lineRule="auto"/>
        <w:ind w:firstLine="720"/>
        <w:jc w:val="center"/>
        <w:rPr>
          <w:rFonts w:eastAsia="Times New Roman" w:cs="Times New Roman"/>
          <w:color w:val="C00000"/>
          <w:szCs w:val="24"/>
        </w:rPr>
      </w:pPr>
      <w:r w:rsidRPr="00F86195">
        <w:rPr>
          <w:rFonts w:eastAsia="Times New Roman" w:cs="Times New Roman"/>
          <w:color w:val="C00000"/>
          <w:szCs w:val="24"/>
        </w:rPr>
        <w:t>(Αλλαγή σελίδας)</w:t>
      </w:r>
    </w:p>
    <w:p w14:paraId="067593BE" w14:textId="77777777" w:rsidR="00866F2D" w:rsidRDefault="003A64EF">
      <w:pPr>
        <w:spacing w:line="600" w:lineRule="auto"/>
        <w:ind w:firstLine="720"/>
        <w:jc w:val="both"/>
        <w:rPr>
          <w:rFonts w:eastAsia="Times New Roman" w:cs="Times New Roman"/>
          <w:szCs w:val="24"/>
        </w:rPr>
      </w:pPr>
      <w:r w:rsidRPr="00492D93">
        <w:rPr>
          <w:rFonts w:eastAsia="Times New Roman" w:cs="Times New Roman"/>
          <w:b/>
          <w:szCs w:val="24"/>
        </w:rPr>
        <w:t xml:space="preserve">ΠΡΟΕΔΡΕΥΩΝ (Γεώργιος </w:t>
      </w:r>
      <w:proofErr w:type="spellStart"/>
      <w:r w:rsidRPr="00492D93">
        <w:rPr>
          <w:rFonts w:eastAsia="Times New Roman" w:cs="Times New Roman"/>
          <w:b/>
          <w:szCs w:val="24"/>
        </w:rPr>
        <w:t>Λαμπρούλης</w:t>
      </w:r>
      <w:proofErr w:type="spellEnd"/>
      <w:r w:rsidRPr="00492D93">
        <w:rPr>
          <w:rFonts w:eastAsia="Times New Roman" w:cs="Times New Roman"/>
          <w:b/>
          <w:szCs w:val="24"/>
        </w:rPr>
        <w:t>):</w:t>
      </w:r>
      <w:r>
        <w:rPr>
          <w:rFonts w:eastAsia="Times New Roman" w:cs="Times New Roman"/>
          <w:szCs w:val="24"/>
        </w:rPr>
        <w:t xml:space="preserve"> Τον λόγο έχει ο ειδικός αγορητής της Χρυσής Αυγής κ. Γρέγος.</w:t>
      </w:r>
    </w:p>
    <w:p w14:paraId="067593BF" w14:textId="77777777" w:rsidR="00866F2D" w:rsidRDefault="003A64EF">
      <w:pPr>
        <w:spacing w:line="600" w:lineRule="auto"/>
        <w:ind w:firstLine="720"/>
        <w:jc w:val="both"/>
        <w:rPr>
          <w:rFonts w:eastAsia="Times New Roman"/>
          <w:szCs w:val="24"/>
        </w:rPr>
      </w:pPr>
      <w:r w:rsidRPr="009E6370">
        <w:rPr>
          <w:rFonts w:eastAsia="Times New Roman"/>
          <w:b/>
          <w:szCs w:val="24"/>
        </w:rPr>
        <w:lastRenderedPageBreak/>
        <w:t xml:space="preserve">ΑΝΤΩΝΙΟΣ ΓΡΕΓΟΣ: </w:t>
      </w:r>
      <w:r>
        <w:rPr>
          <w:rFonts w:eastAsia="Times New Roman"/>
          <w:szCs w:val="24"/>
        </w:rPr>
        <w:t>Ευχαριστώ, κύριε Πρόεδρε.</w:t>
      </w:r>
    </w:p>
    <w:p w14:paraId="067593C0" w14:textId="77777777" w:rsidR="00866F2D" w:rsidRDefault="003A64EF">
      <w:pPr>
        <w:spacing w:line="600" w:lineRule="auto"/>
        <w:ind w:firstLine="720"/>
        <w:jc w:val="both"/>
        <w:rPr>
          <w:rFonts w:eastAsia="Times New Roman"/>
          <w:szCs w:val="24"/>
        </w:rPr>
      </w:pPr>
      <w:r>
        <w:rPr>
          <w:rFonts w:eastAsia="Times New Roman"/>
          <w:szCs w:val="24"/>
        </w:rPr>
        <w:t xml:space="preserve">Να ευχηθούμε καλή δύναμη και στα παιδιά και στους </w:t>
      </w:r>
      <w:r>
        <w:rPr>
          <w:rFonts w:eastAsia="Times New Roman"/>
          <w:szCs w:val="24"/>
        </w:rPr>
        <w:t>γονείς. Είναι ένας αγώνας συνεχής, έτσι πρέπει να σκέφτονται και έτσι να πράττουν.</w:t>
      </w:r>
    </w:p>
    <w:p w14:paraId="067593C1" w14:textId="77777777" w:rsidR="00866F2D" w:rsidRDefault="003A64EF">
      <w:pPr>
        <w:spacing w:line="600" w:lineRule="auto"/>
        <w:ind w:firstLine="720"/>
        <w:jc w:val="both"/>
        <w:rPr>
          <w:rFonts w:eastAsia="Times New Roman"/>
          <w:szCs w:val="24"/>
        </w:rPr>
      </w:pPr>
      <w:r>
        <w:rPr>
          <w:rFonts w:eastAsia="Times New Roman"/>
          <w:szCs w:val="24"/>
        </w:rPr>
        <w:t>Θα αναφερθώ σχετικά με τις τροπολογίες. Για την τροπολογία 1614/171 έχουμε πει ότι είναι μια φωτογραφική τροπολογία, αφορά τη δυνατότητα ανάληψης της θέσης του Γενικού Διευθ</w:t>
      </w:r>
      <w:r>
        <w:rPr>
          <w:rFonts w:eastAsia="Times New Roman"/>
          <w:szCs w:val="24"/>
        </w:rPr>
        <w:t>υντή του Οργανισμού Μεγάρου Μουσικής Θεσσαλονίκης από υπαλλήλους και λειτουργούς προερχόμενους από φορείς της γενικής κυβέρνησης και του ευρύτερου δημόσιου τομέα. Είναι φωτογραφική, με κομματικά κριτήρια. Την καταψηφίζουμε φυσικά.</w:t>
      </w:r>
    </w:p>
    <w:p w14:paraId="067593C2" w14:textId="77777777" w:rsidR="00866F2D" w:rsidRDefault="003A64EF">
      <w:pPr>
        <w:spacing w:line="600" w:lineRule="auto"/>
        <w:ind w:firstLine="720"/>
        <w:jc w:val="both"/>
        <w:rPr>
          <w:rFonts w:eastAsia="Times New Roman"/>
          <w:szCs w:val="24"/>
        </w:rPr>
      </w:pPr>
      <w:r>
        <w:rPr>
          <w:rFonts w:eastAsia="Times New Roman"/>
          <w:szCs w:val="24"/>
        </w:rPr>
        <w:t>Θα υπερψηφίσουμε την τροπ</w:t>
      </w:r>
      <w:r>
        <w:rPr>
          <w:rFonts w:eastAsia="Times New Roman"/>
          <w:szCs w:val="24"/>
        </w:rPr>
        <w:t>ολογία με αριθμό 1613/170 που αφορά στην συνυπηρέτηση εκπαιδευτικών συζύγων στρατιωτικών. Βέβαια, αυτό το μέτρο ίσχυε και παλιά, απλά έχει ατονήσει.</w:t>
      </w:r>
    </w:p>
    <w:p w14:paraId="067593C3" w14:textId="77777777" w:rsidR="00866F2D" w:rsidRDefault="003A64EF">
      <w:pPr>
        <w:spacing w:line="600" w:lineRule="auto"/>
        <w:ind w:firstLine="720"/>
        <w:jc w:val="both"/>
        <w:rPr>
          <w:rFonts w:eastAsia="Times New Roman"/>
          <w:szCs w:val="24"/>
        </w:rPr>
      </w:pPr>
      <w:r>
        <w:rPr>
          <w:rFonts w:eastAsia="Times New Roman"/>
          <w:szCs w:val="24"/>
        </w:rPr>
        <w:lastRenderedPageBreak/>
        <w:t>Στην τροπολογία 1608 αλλάζουν τα άρθρα 11 και 14 και παράγραφος 2 και 13 του ν.1077/1980. Ορίζεται ρητώς σε</w:t>
      </w:r>
      <w:r>
        <w:rPr>
          <w:rFonts w:eastAsia="Times New Roman"/>
          <w:szCs w:val="24"/>
        </w:rPr>
        <w:t xml:space="preserve"> οκτώ μήνες ο χρόνος συμβάσεως εργασίας του διοικητικού προσωπικού του τουριστικού τομέα. Υπάρχει θετική αναφορά στην τροπολογία, καθώς </w:t>
      </w:r>
      <w:proofErr w:type="spellStart"/>
      <w:r>
        <w:rPr>
          <w:rFonts w:eastAsia="Times New Roman"/>
          <w:szCs w:val="24"/>
        </w:rPr>
        <w:t>διαβλέπονται</w:t>
      </w:r>
      <w:proofErr w:type="spellEnd"/>
      <w:r>
        <w:rPr>
          <w:rFonts w:eastAsia="Times New Roman"/>
          <w:szCs w:val="24"/>
        </w:rPr>
        <w:t xml:space="preserve"> αναπτυξιακές προοπτικές στην εθνική οικονομία και στον τουρισμό.</w:t>
      </w:r>
    </w:p>
    <w:p w14:paraId="067593C4" w14:textId="77777777" w:rsidR="00866F2D" w:rsidRDefault="003A64EF">
      <w:pPr>
        <w:spacing w:line="600" w:lineRule="auto"/>
        <w:ind w:firstLine="720"/>
        <w:jc w:val="both"/>
        <w:rPr>
          <w:rFonts w:eastAsia="Times New Roman"/>
          <w:szCs w:val="24"/>
        </w:rPr>
      </w:pPr>
      <w:r>
        <w:rPr>
          <w:rFonts w:eastAsia="Times New Roman"/>
          <w:szCs w:val="24"/>
        </w:rPr>
        <w:t>Θα καταψηφίσουμε την τροπολογία 1615. Βέβα</w:t>
      </w:r>
      <w:r>
        <w:rPr>
          <w:rFonts w:eastAsia="Times New Roman"/>
          <w:szCs w:val="24"/>
        </w:rPr>
        <w:t>ια, εδώ είναι ένα συνονθύλευμα από διάφορα άρθρα. Είπατε ότι θα γίνουν ξεχωριστά άρθρα όταν θα έρθει το σώμα του νομοσχεδίου. Εδώ σε περιπτώσεις ανεπάρκειας του τακτικού προσωπικού στον καθορισμό των σχολείων προβλέπεται η δυνατότητα σύναψης συμβάσεων μίσθ</w:t>
      </w:r>
      <w:r>
        <w:rPr>
          <w:rFonts w:eastAsia="Times New Roman"/>
          <w:szCs w:val="24"/>
        </w:rPr>
        <w:t>ωσης έργου με διάρκεια δύο διδακτικά έτη 2018 έως 2019 και 2019 έως 2020 αντί του ενός που ισχύει έως σήμερα. Αυξάνεται κατά ένα</w:t>
      </w:r>
      <w:r>
        <w:rPr>
          <w:rFonts w:eastAsia="Times New Roman"/>
          <w:szCs w:val="24"/>
        </w:rPr>
        <w:t>ν</w:t>
      </w:r>
      <w:r>
        <w:rPr>
          <w:rFonts w:eastAsia="Times New Roman"/>
          <w:szCs w:val="24"/>
        </w:rPr>
        <w:t xml:space="preserve"> μήνα ή κατά ανώτατο όριο διάρκεια των συμβάσεων εργασίας από τους ΟΤΑ προσωπικού για πυρασφάλεια και τη ναυαγοσωστική κάλυψη αυτών. Αυτά είναι θετικά. </w:t>
      </w:r>
    </w:p>
    <w:p w14:paraId="067593C5" w14:textId="77777777" w:rsidR="00866F2D" w:rsidRDefault="003A64EF">
      <w:pPr>
        <w:spacing w:line="600" w:lineRule="auto"/>
        <w:ind w:firstLine="720"/>
        <w:jc w:val="both"/>
        <w:rPr>
          <w:rFonts w:eastAsia="Times New Roman"/>
          <w:szCs w:val="24"/>
        </w:rPr>
      </w:pPr>
      <w:r>
        <w:rPr>
          <w:rFonts w:eastAsia="Times New Roman"/>
          <w:szCs w:val="24"/>
        </w:rPr>
        <w:lastRenderedPageBreak/>
        <w:t>Παρατείνεται κατά πέντε μήνες έως 31 Δεκεμβρίου του 2018 η προθεσμία προσκόμισης του απαιτούμενου πιστο</w:t>
      </w:r>
      <w:r>
        <w:rPr>
          <w:rFonts w:eastAsia="Times New Roman"/>
          <w:szCs w:val="24"/>
        </w:rPr>
        <w:t>ποιητικού πυρασφάλειας σε παιδικούς, βρεφικούς και βρεφονηπιακούς σταθμούς των δήμων για τη χορήγηση της σχετικής άδειας λειτουργίας τους. Σε περίπτωση μη προσκόμισης του πιστοποιητικού στην ανωτέρω προθεσμία</w:t>
      </w:r>
      <w:r w:rsidRPr="009613BE">
        <w:rPr>
          <w:rFonts w:eastAsia="Times New Roman"/>
          <w:szCs w:val="24"/>
        </w:rPr>
        <w:t>,</w:t>
      </w:r>
      <w:r>
        <w:rPr>
          <w:rFonts w:eastAsia="Times New Roman"/>
          <w:szCs w:val="24"/>
        </w:rPr>
        <w:t xml:space="preserve"> η </w:t>
      </w:r>
      <w:proofErr w:type="spellStart"/>
      <w:r>
        <w:rPr>
          <w:rFonts w:eastAsia="Times New Roman"/>
          <w:szCs w:val="24"/>
        </w:rPr>
        <w:t>χορηγηθείσα</w:t>
      </w:r>
      <w:proofErr w:type="spellEnd"/>
      <w:r>
        <w:rPr>
          <w:rFonts w:eastAsia="Times New Roman"/>
          <w:szCs w:val="24"/>
        </w:rPr>
        <w:t xml:space="preserve"> προθεσμία λειτουργίας ανακαλείτα</w:t>
      </w:r>
      <w:r>
        <w:rPr>
          <w:rFonts w:eastAsia="Times New Roman"/>
          <w:szCs w:val="24"/>
        </w:rPr>
        <w:t xml:space="preserve">ι. </w:t>
      </w:r>
    </w:p>
    <w:p w14:paraId="067593C6" w14:textId="77777777" w:rsidR="00866F2D" w:rsidRDefault="003A64EF">
      <w:pPr>
        <w:spacing w:line="600" w:lineRule="auto"/>
        <w:ind w:firstLine="720"/>
        <w:jc w:val="both"/>
        <w:rPr>
          <w:rFonts w:eastAsia="Times New Roman"/>
          <w:szCs w:val="24"/>
        </w:rPr>
      </w:pPr>
      <w:r>
        <w:rPr>
          <w:rFonts w:eastAsia="Times New Roman"/>
          <w:szCs w:val="24"/>
        </w:rPr>
        <w:t>Τέλος, σε αυτήν την τροπολογία προβλέπεται συγκεκριμένη διαδικασία για την ρύθμιση περιουσιακών ζητημάτων νεοσύστατων δημοτικών λιμενικών ταμείων, ώστε να αντιμετωπιστούν διαδικαστικά ζητήματα που προέκυψαν μετά από την μεταφορά αρμοδιοτήτων από τα δια</w:t>
      </w:r>
      <w:r>
        <w:rPr>
          <w:rFonts w:eastAsia="Times New Roman"/>
          <w:szCs w:val="24"/>
        </w:rPr>
        <w:t>δημοτικά λιμενικά ταμεία.</w:t>
      </w:r>
    </w:p>
    <w:p w14:paraId="067593C7" w14:textId="77777777" w:rsidR="00866F2D" w:rsidRDefault="003A64EF">
      <w:pPr>
        <w:spacing w:line="600" w:lineRule="auto"/>
        <w:ind w:firstLine="720"/>
        <w:jc w:val="both"/>
        <w:rPr>
          <w:rFonts w:eastAsia="Times New Roman"/>
          <w:szCs w:val="24"/>
        </w:rPr>
      </w:pPr>
      <w:r>
        <w:rPr>
          <w:rFonts w:eastAsia="Times New Roman"/>
          <w:szCs w:val="24"/>
        </w:rPr>
        <w:t xml:space="preserve">Εδώ ρυθμίζονται κατά ένα περίεργο τρόπο ασύνδετα και ασυνάρτητα μεταξύ τους ζητήματα, όπως είπα και πριν. Από τη μια ρυθμίζονται όλα τα παραπάνω θα λέγαμε στη σωστή κατεύθυνση, αλλά πάλι αποτελούν πρόχειρες λύσεις. </w:t>
      </w:r>
    </w:p>
    <w:p w14:paraId="067593C8" w14:textId="77777777" w:rsidR="00866F2D" w:rsidRDefault="003A64EF">
      <w:pPr>
        <w:spacing w:line="600" w:lineRule="auto"/>
        <w:ind w:firstLine="720"/>
        <w:jc w:val="both"/>
        <w:rPr>
          <w:rFonts w:eastAsia="Times New Roman"/>
          <w:szCs w:val="24"/>
        </w:rPr>
      </w:pPr>
      <w:r>
        <w:rPr>
          <w:rFonts w:eastAsia="Times New Roman"/>
          <w:szCs w:val="24"/>
        </w:rPr>
        <w:lastRenderedPageBreak/>
        <w:t>Και από την άλ</w:t>
      </w:r>
      <w:r>
        <w:rPr>
          <w:rFonts w:eastAsia="Times New Roman"/>
          <w:szCs w:val="24"/>
        </w:rPr>
        <w:t xml:space="preserve">λη ιδρύεται </w:t>
      </w:r>
      <w:r>
        <w:rPr>
          <w:rFonts w:eastAsia="Times New Roman"/>
          <w:szCs w:val="24"/>
        </w:rPr>
        <w:t xml:space="preserve">μουσείο ολοκαυτώματος </w:t>
      </w:r>
      <w:r>
        <w:rPr>
          <w:rFonts w:eastAsia="Times New Roman"/>
          <w:szCs w:val="24"/>
        </w:rPr>
        <w:t>στη Θεσσαλονίκη. Συγκεκριμένα, παρέχεται η δυνατότητα στο</w:t>
      </w:r>
      <w:r>
        <w:rPr>
          <w:rFonts w:eastAsia="Times New Roman"/>
          <w:szCs w:val="24"/>
        </w:rPr>
        <w:t>ν</w:t>
      </w:r>
      <w:r>
        <w:rPr>
          <w:rFonts w:eastAsia="Times New Roman"/>
          <w:szCs w:val="24"/>
        </w:rPr>
        <w:t xml:space="preserve"> </w:t>
      </w:r>
      <w:r>
        <w:rPr>
          <w:rFonts w:eastAsia="Times New Roman"/>
          <w:szCs w:val="24"/>
        </w:rPr>
        <w:t>Δ</w:t>
      </w:r>
      <w:r>
        <w:rPr>
          <w:rFonts w:eastAsia="Times New Roman"/>
          <w:szCs w:val="24"/>
        </w:rPr>
        <w:t xml:space="preserve">ήμο Θεσσαλονίκης να συμμετέχει στην ίδρυση ένωσης μη κερδοσκοπικού χαρακτήρα που θα αναλάβει την  υλοποίηση του </w:t>
      </w:r>
      <w:r>
        <w:rPr>
          <w:rFonts w:eastAsia="Times New Roman"/>
          <w:szCs w:val="24"/>
        </w:rPr>
        <w:t>μουσείου ολοκαυτώματος</w:t>
      </w:r>
      <w:r>
        <w:rPr>
          <w:rFonts w:eastAsia="Times New Roman"/>
          <w:szCs w:val="24"/>
        </w:rPr>
        <w:t xml:space="preserve"> της Θεσσαλονίκης. Το ζήτημα</w:t>
      </w:r>
      <w:r>
        <w:rPr>
          <w:rFonts w:eastAsia="Times New Roman"/>
          <w:szCs w:val="24"/>
        </w:rPr>
        <w:t xml:space="preserve"> συνεπώς ανεγέρσεως </w:t>
      </w:r>
      <w:r>
        <w:rPr>
          <w:rFonts w:eastAsia="Times New Roman"/>
          <w:szCs w:val="24"/>
        </w:rPr>
        <w:t>μουσείου ολοκαυτώματος</w:t>
      </w:r>
      <w:r>
        <w:rPr>
          <w:rFonts w:eastAsia="Times New Roman"/>
          <w:szCs w:val="24"/>
        </w:rPr>
        <w:t xml:space="preserve"> ουδεμία σχέση έχει με τα</w:t>
      </w:r>
      <w:r w:rsidRPr="00E833D1">
        <w:rPr>
          <w:rFonts w:eastAsia="Times New Roman"/>
          <w:szCs w:val="24"/>
        </w:rPr>
        <w:t xml:space="preserve"> </w:t>
      </w:r>
      <w:r>
        <w:rPr>
          <w:rFonts w:eastAsia="Times New Roman"/>
          <w:szCs w:val="24"/>
        </w:rPr>
        <w:t xml:space="preserve">θιγόμενα ζητήματα και αποτελεί περιφανή απόδειξη της συγκεκριμένης και οργανωμένης τακτικής των κυβερνώντων και των διαφόρων πολιτικών παραφυάδων να </w:t>
      </w:r>
      <w:proofErr w:type="spellStart"/>
      <w:r>
        <w:rPr>
          <w:rFonts w:eastAsia="Times New Roman"/>
          <w:szCs w:val="24"/>
        </w:rPr>
        <w:t>αποδομήσουν</w:t>
      </w:r>
      <w:proofErr w:type="spellEnd"/>
      <w:r>
        <w:rPr>
          <w:rFonts w:eastAsia="Times New Roman"/>
          <w:szCs w:val="24"/>
        </w:rPr>
        <w:t xml:space="preserve"> την ελληνική εθνική μνήμη κ</w:t>
      </w:r>
      <w:r>
        <w:rPr>
          <w:rFonts w:eastAsia="Times New Roman"/>
          <w:szCs w:val="24"/>
        </w:rPr>
        <w:t xml:space="preserve">αι να την αντικαταστήσουν με αλλότριου περιεχομένου ζητήματα, τα οποία δεν αφορούν τον ελληνικό λαό. </w:t>
      </w:r>
    </w:p>
    <w:p w14:paraId="067593C9" w14:textId="77777777" w:rsidR="00866F2D" w:rsidRDefault="003A64EF">
      <w:pPr>
        <w:spacing w:line="600" w:lineRule="auto"/>
        <w:ind w:firstLine="720"/>
        <w:jc w:val="both"/>
        <w:rPr>
          <w:rFonts w:eastAsia="Times New Roman"/>
          <w:szCs w:val="24"/>
        </w:rPr>
      </w:pPr>
      <w:r>
        <w:rPr>
          <w:rFonts w:eastAsia="Times New Roman"/>
          <w:szCs w:val="24"/>
        </w:rPr>
        <w:t>Φυσικά είμαστε ενάντια στην μετατροπή της Θεσσαλονίκης σε μια πολυπολιτισμική πόλη-έκτρωμα την στιγμή μάλιστα που τα ελληνικά μνημεία απαξιώνονται, η ελλη</w:t>
      </w:r>
      <w:r>
        <w:rPr>
          <w:rFonts w:eastAsia="Times New Roman"/>
          <w:szCs w:val="24"/>
        </w:rPr>
        <w:t>νική παράδοση υφίσταται φθορά και η ιστορική μνήμη υποβαθμίζεται και υπονομεύεται συστηματικά από γνωστούς κυβερνητικούς κύκλους.</w:t>
      </w:r>
    </w:p>
    <w:p w14:paraId="067593CA"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Το θέμα ανεγέρσεως του </w:t>
      </w:r>
      <w:r>
        <w:rPr>
          <w:rFonts w:eastAsia="Times New Roman"/>
          <w:szCs w:val="24"/>
        </w:rPr>
        <w:t xml:space="preserve">μουσείου ολοκαυτώματος </w:t>
      </w:r>
      <w:r>
        <w:rPr>
          <w:rFonts w:eastAsia="Times New Roman"/>
          <w:szCs w:val="24"/>
        </w:rPr>
        <w:t xml:space="preserve">απορροφά όλο το ενδιαφέρον της παρούσας τροπολογίας και επισκιάζει τα υπόλοιπα </w:t>
      </w:r>
      <w:r>
        <w:rPr>
          <w:rFonts w:eastAsia="Times New Roman"/>
          <w:szCs w:val="24"/>
        </w:rPr>
        <w:t>ζητήματα. Φυσικά, θα το καταψηφίσουμε.</w:t>
      </w:r>
    </w:p>
    <w:p w14:paraId="067593CB" w14:textId="77777777" w:rsidR="00866F2D" w:rsidRDefault="003A64EF">
      <w:pPr>
        <w:spacing w:line="600" w:lineRule="auto"/>
        <w:ind w:firstLine="720"/>
        <w:jc w:val="both"/>
        <w:rPr>
          <w:rFonts w:eastAsia="Times New Roman"/>
          <w:szCs w:val="24"/>
        </w:rPr>
      </w:pPr>
      <w:r>
        <w:rPr>
          <w:rFonts w:eastAsia="Times New Roman"/>
          <w:szCs w:val="24"/>
        </w:rPr>
        <w:t>Θα καταψηφίσουμε την τροπολογία με αριθμό 1616. Στην ουσία η παιδαγωγική επάρκεια αφαιρείται από το βασικό πτυχίο και επιτελεί ρόλο επιπρόσθετου πλεονεκτήματος, το οποίο θα αποκτούν οι φοιτητές μετά από την παρακολούθ</w:t>
      </w:r>
      <w:r>
        <w:rPr>
          <w:rFonts w:eastAsia="Times New Roman"/>
          <w:szCs w:val="24"/>
        </w:rPr>
        <w:t xml:space="preserve">ηση μαθημάτων. Σημαντική τροπολογία που αφορά στη χορήγηση παιδαγωγικής επάρκειας. Η επάρκεια, δηλαδή, πιστοποιείται με βεβαίωση που χορηγείται, η οποία είναι διακριτή από τον τίτλο σπουδών πρώτου κύκλου ακόμη και αν τα σχετικά μαθήματα ενσωματώνονται στα </w:t>
      </w:r>
      <w:r>
        <w:rPr>
          <w:rFonts w:eastAsia="Times New Roman"/>
          <w:szCs w:val="24"/>
        </w:rPr>
        <w:t>μαθήματα του πρώτου κύκλου σπουδών. Αντί να αναιρέσουν τον νόμο Διαμαντοπούλου, στον οποίο δήθεν αντίκειται, οι κυβερνώντες και καταγγέλλουν στην ουσία, αλλά και προσφέρουν άλλο ένα δεκανίκι με αυτήν την τροπολογία. Λέμε «όχι» και σε αυτήν.</w:t>
      </w:r>
    </w:p>
    <w:p w14:paraId="067593CC"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Επιμένουμε και </w:t>
      </w:r>
      <w:r>
        <w:rPr>
          <w:rFonts w:eastAsia="Times New Roman"/>
          <w:szCs w:val="24"/>
        </w:rPr>
        <w:t>πάλι ότι απαιτούμε μια εθνική παιδεία, όπως αρμόζει στους Έλληνες γονείς και στα ελληνόπουλα σε μια κρίσιμη περίοδο τόσο σε θέματα παιδείας, αλλά κυρίως σε εθνικά θέματα.</w:t>
      </w:r>
    </w:p>
    <w:p w14:paraId="067593CD" w14:textId="77777777" w:rsidR="00866F2D" w:rsidRDefault="003A64EF">
      <w:pPr>
        <w:spacing w:line="600" w:lineRule="auto"/>
        <w:ind w:firstLine="720"/>
        <w:jc w:val="both"/>
        <w:rPr>
          <w:rFonts w:eastAsia="Times New Roman"/>
          <w:szCs w:val="24"/>
        </w:rPr>
      </w:pPr>
      <w:r>
        <w:rPr>
          <w:rFonts w:eastAsia="Times New Roman"/>
          <w:szCs w:val="24"/>
        </w:rPr>
        <w:t>Καταψηφίζουμε το νομοσχέδιο.</w:t>
      </w:r>
    </w:p>
    <w:p w14:paraId="067593CE" w14:textId="77777777" w:rsidR="00866F2D" w:rsidRDefault="003A64EF">
      <w:pPr>
        <w:spacing w:line="600" w:lineRule="auto"/>
        <w:ind w:firstLine="720"/>
        <w:jc w:val="both"/>
        <w:rPr>
          <w:rFonts w:eastAsia="Times New Roman"/>
          <w:szCs w:val="24"/>
        </w:rPr>
      </w:pPr>
      <w:r>
        <w:rPr>
          <w:rFonts w:eastAsia="Times New Roman"/>
          <w:szCs w:val="24"/>
        </w:rPr>
        <w:t>Σας ευχαριστώ.</w:t>
      </w:r>
    </w:p>
    <w:p w14:paraId="067593CF" w14:textId="77777777" w:rsidR="00866F2D" w:rsidRDefault="003A64EF">
      <w:pPr>
        <w:spacing w:line="600" w:lineRule="auto"/>
        <w:ind w:firstLine="720"/>
        <w:jc w:val="both"/>
        <w:rPr>
          <w:rFonts w:eastAsia="Times New Roman"/>
          <w:szCs w:val="24"/>
        </w:rPr>
      </w:pPr>
      <w:r w:rsidRPr="00E833D1">
        <w:rPr>
          <w:rFonts w:eastAsia="Times New Roman"/>
          <w:b/>
          <w:szCs w:val="24"/>
        </w:rPr>
        <w:t xml:space="preserve">ΠΡΟΕΔΡΕΥΩΝ (Γεώργιος </w:t>
      </w:r>
      <w:proofErr w:type="spellStart"/>
      <w:r w:rsidRPr="00E833D1">
        <w:rPr>
          <w:rFonts w:eastAsia="Times New Roman"/>
          <w:b/>
          <w:szCs w:val="24"/>
        </w:rPr>
        <w:t>Λαμπρούλης</w:t>
      </w:r>
      <w:proofErr w:type="spellEnd"/>
      <w:r w:rsidRPr="00E833D1">
        <w:rPr>
          <w:rFonts w:eastAsia="Times New Roman"/>
          <w:b/>
          <w:szCs w:val="24"/>
        </w:rPr>
        <w:t>):</w:t>
      </w:r>
      <w:r w:rsidRPr="00E833D1">
        <w:rPr>
          <w:rFonts w:eastAsia="Times New Roman"/>
          <w:szCs w:val="24"/>
        </w:rPr>
        <w:t xml:space="preserve"> </w:t>
      </w:r>
      <w:r>
        <w:rPr>
          <w:rFonts w:eastAsia="Times New Roman"/>
          <w:szCs w:val="24"/>
        </w:rPr>
        <w:t>Τον λόγ</w:t>
      </w:r>
      <w:r>
        <w:rPr>
          <w:rFonts w:eastAsia="Times New Roman"/>
          <w:szCs w:val="24"/>
        </w:rPr>
        <w:t>ο έχει ο ειδικός αγορητής του Κομμουνιστικού Κόμματος κ. Συντυχάκης.</w:t>
      </w:r>
    </w:p>
    <w:p w14:paraId="067593D0" w14:textId="77777777" w:rsidR="00866F2D" w:rsidRDefault="003A64EF">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14:paraId="067593D1" w14:textId="77777777" w:rsidR="00866F2D" w:rsidRDefault="003A64EF">
      <w:pPr>
        <w:spacing w:line="600" w:lineRule="auto"/>
        <w:ind w:firstLine="720"/>
        <w:jc w:val="both"/>
        <w:rPr>
          <w:rFonts w:eastAsia="Times New Roman"/>
          <w:szCs w:val="24"/>
        </w:rPr>
      </w:pPr>
      <w:r>
        <w:rPr>
          <w:rFonts w:eastAsia="Times New Roman"/>
          <w:szCs w:val="24"/>
        </w:rPr>
        <w:t>Κυρίες και κύριοι, όλη η συζήτηση, κατά τη γνώμη μας, ήταν αποκαλυπτική ως προς το τι πραγματικά πρεσβεύει τόσο η Κυβέρνηση όσο και η Νέα Δ</w:t>
      </w:r>
      <w:r>
        <w:rPr>
          <w:rFonts w:eastAsia="Times New Roman"/>
          <w:szCs w:val="24"/>
        </w:rPr>
        <w:t xml:space="preserve">ημοκρατία, το ΠΑΣΟΚ, τα κόμματα που έχουν μια στρατηγική αντίστοιχη, στα ζητήματα της παιδείας και της εκπαίδευσης. </w:t>
      </w:r>
    </w:p>
    <w:p w14:paraId="067593D2" w14:textId="77777777" w:rsidR="00866F2D" w:rsidRDefault="003A64EF">
      <w:pPr>
        <w:spacing w:line="600" w:lineRule="auto"/>
        <w:ind w:firstLine="720"/>
        <w:jc w:val="both"/>
        <w:rPr>
          <w:rFonts w:eastAsia="Times New Roman"/>
          <w:szCs w:val="24"/>
        </w:rPr>
      </w:pPr>
      <w:r>
        <w:rPr>
          <w:rFonts w:eastAsia="Times New Roman"/>
          <w:szCs w:val="24"/>
        </w:rPr>
        <w:lastRenderedPageBreak/>
        <w:t xml:space="preserve">Υπάρχει στρατηγική </w:t>
      </w:r>
      <w:proofErr w:type="spellStart"/>
      <w:r>
        <w:rPr>
          <w:rFonts w:eastAsia="Times New Roman"/>
          <w:szCs w:val="24"/>
        </w:rPr>
        <w:t>συναντίληψη</w:t>
      </w:r>
      <w:proofErr w:type="spellEnd"/>
      <w:r>
        <w:rPr>
          <w:rFonts w:eastAsia="Times New Roman"/>
          <w:szCs w:val="24"/>
        </w:rPr>
        <w:t xml:space="preserve"> αυτών των κομμάτων, στη βάση των κατευθύνσεων της Ευρωπαϊκής Ένωσης, τις οδηγίες του ΟΟΣΑ, του Συνδέσμου Ελλ</w:t>
      </w:r>
      <w:r>
        <w:rPr>
          <w:rFonts w:eastAsia="Times New Roman"/>
          <w:szCs w:val="24"/>
        </w:rPr>
        <w:t>ήνων Βιομηχάνων, για πλήρη υποταγή δύο σημαντικών παραγωγικών δυνάμεων, της γνώσης και τους ανθρώπινου παράγοντα, της εργατικής δύναμης δηλαδή, στις ανάγκες του κεφαλαίου, της ανταγωνιστικότητας, στην ευελιξία της αγοράς.</w:t>
      </w:r>
    </w:p>
    <w:p w14:paraId="067593D3" w14:textId="77777777" w:rsidR="00866F2D" w:rsidRDefault="003A64EF">
      <w:pPr>
        <w:spacing w:line="600" w:lineRule="auto"/>
        <w:ind w:firstLine="720"/>
        <w:jc w:val="both"/>
        <w:rPr>
          <w:rFonts w:eastAsia="Times New Roman"/>
          <w:szCs w:val="24"/>
        </w:rPr>
      </w:pPr>
      <w:r>
        <w:rPr>
          <w:rFonts w:eastAsia="Times New Roman"/>
          <w:szCs w:val="24"/>
        </w:rPr>
        <w:t>Όλα αυτά προϋποθέτουν την οικοδόμη</w:t>
      </w:r>
      <w:r>
        <w:rPr>
          <w:rFonts w:eastAsia="Times New Roman"/>
          <w:szCs w:val="24"/>
        </w:rPr>
        <w:t>ση ενός ευέλικτου, κατηγοριοποιημένου σχολείου, του αποκεντρωμένου και αυτονομημένου σχολείου, όπως μας είπε ο κ. Φίλης, όπως μας λέει και η Νέα Δημοκρατία. Η αποκέντρωση, όμως, και η αυτονομία του νέου σχολείου είναι οι κατευθύνσεις του ιμπεριαλιστικού ορ</w:t>
      </w:r>
      <w:r>
        <w:rPr>
          <w:rFonts w:eastAsia="Times New Roman"/>
          <w:szCs w:val="24"/>
        </w:rPr>
        <w:t xml:space="preserve">γανισμού που λέγεται ΟΟΣΑ. </w:t>
      </w:r>
    </w:p>
    <w:p w14:paraId="067593D4" w14:textId="77777777" w:rsidR="00866F2D" w:rsidRDefault="003A64EF">
      <w:pPr>
        <w:spacing w:line="600" w:lineRule="auto"/>
        <w:ind w:firstLine="720"/>
        <w:jc w:val="both"/>
        <w:rPr>
          <w:rFonts w:eastAsia="Times New Roman"/>
          <w:szCs w:val="24"/>
        </w:rPr>
      </w:pPr>
      <w:r>
        <w:rPr>
          <w:rFonts w:eastAsia="Times New Roman"/>
          <w:szCs w:val="24"/>
        </w:rPr>
        <w:t xml:space="preserve">Και φυσικά, το βασικό μέσο για να υπηρετηθεί ένα τέτοιο σχολείο είναι η συγκρότηση αυτών των δομών, καθώς επίσης και η </w:t>
      </w:r>
      <w:proofErr w:type="spellStart"/>
      <w:r>
        <w:rPr>
          <w:rFonts w:eastAsia="Times New Roman"/>
          <w:szCs w:val="24"/>
        </w:rPr>
        <w:t>αυτοαξιολόγηση</w:t>
      </w:r>
      <w:proofErr w:type="spellEnd"/>
      <w:r>
        <w:rPr>
          <w:rFonts w:eastAsia="Times New Roman"/>
          <w:szCs w:val="24"/>
        </w:rPr>
        <w:t>, που θα υπηρετήσει τον στόχο για την παραγωγή φθηνού, ευέλικτου εργατικού δυναμικού, με εκπαιδ</w:t>
      </w:r>
      <w:r>
        <w:rPr>
          <w:rFonts w:eastAsia="Times New Roman"/>
          <w:szCs w:val="24"/>
        </w:rPr>
        <w:t xml:space="preserve">ευτικούς απόλυτα προσηλωμένους σε αυτόν τον στόχο. </w:t>
      </w:r>
    </w:p>
    <w:p w14:paraId="067593D5" w14:textId="77777777" w:rsidR="00866F2D" w:rsidRDefault="003A64EF">
      <w:pPr>
        <w:spacing w:line="600" w:lineRule="auto"/>
        <w:ind w:firstLine="720"/>
        <w:jc w:val="both"/>
        <w:rPr>
          <w:rFonts w:eastAsia="Times New Roman"/>
          <w:szCs w:val="24"/>
        </w:rPr>
      </w:pPr>
      <w:r>
        <w:rPr>
          <w:rFonts w:eastAsia="Times New Roman"/>
          <w:szCs w:val="24"/>
        </w:rPr>
        <w:lastRenderedPageBreak/>
        <w:t>Το βασικό επιχείρημα της Νέας Δημοκρατίας όλες αυτές τις μέρες είναι ότι τάχα η Κυβέρνηση είναι αντίθετη στην αξιολόγηση. Όχι μόνο δεν κάνει λάθος η Νέα Δημοκρατία να αντιπολιτεύεται με αυτόν τον τρόπο τη</w:t>
      </w:r>
      <w:r>
        <w:rPr>
          <w:rFonts w:eastAsia="Times New Roman"/>
          <w:szCs w:val="24"/>
        </w:rPr>
        <w:t>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αλλά συνειδητά επιδιώκει η αντιπαράθεση, κάτι βέβαια που βολεύει και την ίδια την Κυβέρνηση, να κινείται στο δίλλημα αξιολόγηση ή αποτίμηση, ενώ στην πραγματικότητα και τα δύο υπηρετούν ακριβώς το ίδιο πράγμα. </w:t>
      </w:r>
    </w:p>
    <w:p w14:paraId="067593D6" w14:textId="77777777" w:rsidR="00866F2D" w:rsidRDefault="003A64EF">
      <w:pPr>
        <w:spacing w:line="600" w:lineRule="auto"/>
        <w:ind w:firstLine="720"/>
        <w:jc w:val="both"/>
        <w:rPr>
          <w:rFonts w:eastAsia="Times New Roman"/>
          <w:szCs w:val="24"/>
        </w:rPr>
      </w:pPr>
      <w:r>
        <w:rPr>
          <w:rFonts w:eastAsia="Times New Roman"/>
          <w:szCs w:val="24"/>
        </w:rPr>
        <w:t>Διότι, μη μου πείτ</w:t>
      </w:r>
      <w:r>
        <w:rPr>
          <w:rFonts w:eastAsia="Times New Roman"/>
          <w:szCs w:val="24"/>
        </w:rPr>
        <w:t xml:space="preserve">ε ότι η λεγόμενη αποτίμηση του παιδαγωγικού έργου δεν θα γίνεται στη βάση θεματικών αξόνων, με ειδική φόρμα, δείκτες, με υπουργική απόφαση και με την άμεση εμπλοκή </w:t>
      </w:r>
      <w:r>
        <w:rPr>
          <w:rFonts w:eastAsia="Times New Roman"/>
          <w:szCs w:val="24"/>
        </w:rPr>
        <w:t xml:space="preserve">διευθυντών </w:t>
      </w:r>
      <w:r>
        <w:rPr>
          <w:rFonts w:eastAsia="Times New Roman"/>
          <w:szCs w:val="24"/>
        </w:rPr>
        <w:t>των σχολείων και των στελεχών του ΠΕΚΕΣ, δηλαδή απόλυτα μετρήσιμους δείκτες και π</w:t>
      </w:r>
      <w:r>
        <w:rPr>
          <w:rFonts w:eastAsia="Times New Roman"/>
          <w:szCs w:val="24"/>
        </w:rPr>
        <w:t xml:space="preserve">άντα με το άγρυπνο βλέμμα της Κυβέρνησης. </w:t>
      </w:r>
    </w:p>
    <w:p w14:paraId="067593D7" w14:textId="77777777" w:rsidR="00866F2D" w:rsidRDefault="003A64EF">
      <w:pPr>
        <w:spacing w:line="600" w:lineRule="auto"/>
        <w:ind w:firstLine="720"/>
        <w:jc w:val="both"/>
        <w:rPr>
          <w:rFonts w:eastAsia="Times New Roman"/>
          <w:szCs w:val="24"/>
        </w:rPr>
      </w:pPr>
      <w:r>
        <w:rPr>
          <w:rFonts w:eastAsia="Times New Roman"/>
          <w:szCs w:val="24"/>
        </w:rPr>
        <w:t xml:space="preserve">Οι εκθέσεις αυτές αποτίμησης θα κοινοποιούνται στο οικείο ΠΕΚΕΣ. Δεν θα μένουν απλά σ’ ένα συρτάρι του </w:t>
      </w:r>
      <w:r>
        <w:rPr>
          <w:rFonts w:eastAsia="Times New Roman"/>
          <w:szCs w:val="24"/>
        </w:rPr>
        <w:t xml:space="preserve">διευθυντή </w:t>
      </w:r>
      <w:r>
        <w:rPr>
          <w:rFonts w:eastAsia="Times New Roman"/>
          <w:szCs w:val="24"/>
        </w:rPr>
        <w:t>του σχολείου. Θα αποτελούν, δηλαδή, μετρή</w:t>
      </w:r>
      <w:r>
        <w:rPr>
          <w:rFonts w:eastAsia="Times New Roman"/>
          <w:szCs w:val="24"/>
        </w:rPr>
        <w:lastRenderedPageBreak/>
        <w:t>σιμο δείκτη κατηγοριοποίησης του σχολείου και μέσο εκφοβισμ</w:t>
      </w:r>
      <w:r>
        <w:rPr>
          <w:rFonts w:eastAsia="Times New Roman"/>
          <w:szCs w:val="24"/>
        </w:rPr>
        <w:t xml:space="preserve">ού. Ό,τι, δηλαδή, καλούνταν να υλοποιήσουν οι σύλλογοι διδασκόντων με την </w:t>
      </w:r>
      <w:proofErr w:type="spellStart"/>
      <w:r>
        <w:rPr>
          <w:rFonts w:eastAsia="Times New Roman"/>
          <w:szCs w:val="24"/>
        </w:rPr>
        <w:t>αυτοαξιολόγηση</w:t>
      </w:r>
      <w:proofErr w:type="spellEnd"/>
      <w:r>
        <w:rPr>
          <w:rFonts w:eastAsia="Times New Roman"/>
          <w:szCs w:val="24"/>
        </w:rPr>
        <w:t xml:space="preserve"> του Αρβανιτόπουλου. </w:t>
      </w:r>
    </w:p>
    <w:p w14:paraId="067593D8" w14:textId="77777777" w:rsidR="00866F2D" w:rsidRDefault="003A64EF">
      <w:pPr>
        <w:spacing w:line="600" w:lineRule="auto"/>
        <w:ind w:firstLine="720"/>
        <w:jc w:val="both"/>
        <w:rPr>
          <w:rFonts w:eastAsia="Times New Roman"/>
          <w:szCs w:val="24"/>
        </w:rPr>
      </w:pPr>
      <w:r>
        <w:rPr>
          <w:rFonts w:eastAsia="Times New Roman"/>
          <w:szCs w:val="24"/>
        </w:rPr>
        <w:t xml:space="preserve">Άρα, λοιπόν, αυτό που είπαμε ισχύει μέχρι κεραίας. Η κατάργηση του </w:t>
      </w:r>
      <w:r>
        <w:rPr>
          <w:rFonts w:eastAsia="Times New Roman"/>
          <w:szCs w:val="24"/>
        </w:rPr>
        <w:t xml:space="preserve">προεδρικού διατάγματος </w:t>
      </w:r>
      <w:r>
        <w:rPr>
          <w:rFonts w:eastAsia="Times New Roman"/>
          <w:szCs w:val="24"/>
        </w:rPr>
        <w:t xml:space="preserve">152 είναι ένα κενό γράμμα. Δεν έχει αντίκρισμα.   </w:t>
      </w:r>
    </w:p>
    <w:p w14:paraId="067593D9" w14:textId="77777777" w:rsidR="00866F2D" w:rsidRDefault="003A64EF">
      <w:pPr>
        <w:spacing w:line="600" w:lineRule="auto"/>
        <w:ind w:firstLine="720"/>
        <w:jc w:val="both"/>
        <w:rPr>
          <w:rFonts w:eastAsia="Times New Roman"/>
          <w:szCs w:val="24"/>
        </w:rPr>
      </w:pPr>
      <w:r>
        <w:rPr>
          <w:rFonts w:eastAsia="Times New Roman"/>
          <w:szCs w:val="24"/>
        </w:rPr>
        <w:t>Επιτρ</w:t>
      </w:r>
      <w:r>
        <w:rPr>
          <w:rFonts w:eastAsia="Times New Roman"/>
          <w:szCs w:val="24"/>
        </w:rPr>
        <w:t xml:space="preserve">έψτε μου, όμως, να πω για δύο βασικές πλευρές που εξετάζει το σχέδιο νόμου. Αφορά τα Κέντρα Εκπαίδευσης για την </w:t>
      </w:r>
      <w:proofErr w:type="spellStart"/>
      <w:r>
        <w:rPr>
          <w:rFonts w:eastAsia="Times New Roman"/>
          <w:szCs w:val="24"/>
        </w:rPr>
        <w:t>Αειφορία</w:t>
      </w:r>
      <w:proofErr w:type="spellEnd"/>
      <w:r>
        <w:rPr>
          <w:rFonts w:eastAsia="Times New Roman"/>
          <w:szCs w:val="24"/>
        </w:rPr>
        <w:t>, ως μετεξέλιξη στο Κέντρο Περιβαλλοντικής Εκπαίδευσης, που ενσωματώνουν τις αρμοδιότητες των υπευθύνων περιβαλλοντικής εκπαίδευσης, αγω</w:t>
      </w:r>
      <w:r>
        <w:rPr>
          <w:rFonts w:eastAsia="Times New Roman"/>
          <w:szCs w:val="24"/>
        </w:rPr>
        <w:t xml:space="preserve">γής υγείας, πολιτιστικών θεμάτων και πολιτιστικών δραστηριοτήτων, ενώ η χρηματοδότηση των ΚΕΑ θα γίνεται από τους δήμους. </w:t>
      </w:r>
    </w:p>
    <w:p w14:paraId="067593DA" w14:textId="77777777" w:rsidR="00866F2D" w:rsidRDefault="003A64EF">
      <w:pPr>
        <w:spacing w:line="600" w:lineRule="auto"/>
        <w:ind w:firstLine="720"/>
        <w:jc w:val="both"/>
        <w:rPr>
          <w:rFonts w:eastAsia="Times New Roman"/>
          <w:szCs w:val="24"/>
        </w:rPr>
      </w:pPr>
      <w:r>
        <w:rPr>
          <w:rFonts w:eastAsia="Times New Roman"/>
          <w:szCs w:val="24"/>
        </w:rPr>
        <w:t>Ο βασικός στόχος, λοιπόν, των ΚΕΑ θα είναι η προώθηση της ενοποίησης σε επίπεδο περιεχομένου όλων των σχολικών δραστηριοτήτων που απε</w:t>
      </w:r>
      <w:r>
        <w:rPr>
          <w:rFonts w:eastAsia="Times New Roman"/>
          <w:szCs w:val="24"/>
        </w:rPr>
        <w:t xml:space="preserve">υθύνονται στους μαθητές όλων των τάξεων, ούτως ώστε με πιο οργανωμένο και συστηματικό τρόπο να </w:t>
      </w:r>
      <w:r>
        <w:rPr>
          <w:rFonts w:eastAsia="Times New Roman"/>
          <w:szCs w:val="24"/>
        </w:rPr>
        <w:lastRenderedPageBreak/>
        <w:t>παρέμβουν στις συνειδήσεις της νέας γενιάς, γύρω από μία σειρά κρίσιμα ζητήματα. Θα θέτουν, επιπλέον, εμπόδια στην ανάδειξη ζητημάτων από εκπαιδευτικούς που πηγα</w:t>
      </w:r>
      <w:r>
        <w:rPr>
          <w:rFonts w:eastAsia="Times New Roman"/>
          <w:szCs w:val="24"/>
        </w:rPr>
        <w:t>ίνουν κόντρα στις κυρίαρχες αξίες της Ευρωπαϊκές Ένωσης.</w:t>
      </w:r>
    </w:p>
    <w:p w14:paraId="067593DB" w14:textId="77777777" w:rsidR="00866F2D" w:rsidRDefault="003A64EF">
      <w:pPr>
        <w:spacing w:line="600" w:lineRule="auto"/>
        <w:ind w:firstLine="720"/>
        <w:jc w:val="both"/>
        <w:rPr>
          <w:rFonts w:eastAsia="Times New Roman"/>
          <w:szCs w:val="24"/>
        </w:rPr>
      </w:pPr>
      <w:r>
        <w:rPr>
          <w:rFonts w:eastAsia="Times New Roman"/>
          <w:szCs w:val="24"/>
        </w:rPr>
        <w:t xml:space="preserve">Όσο δε για τις λεγόμενες </w:t>
      </w:r>
      <w:r>
        <w:rPr>
          <w:rFonts w:eastAsia="Times New Roman"/>
          <w:szCs w:val="24"/>
        </w:rPr>
        <w:t>ομάδες σχολείων</w:t>
      </w:r>
      <w:r>
        <w:rPr>
          <w:rFonts w:eastAsia="Times New Roman"/>
          <w:szCs w:val="24"/>
        </w:rPr>
        <w:t>, θεωρούμε ότι δεν είναι και τόσο αθώος θεσμός. Στην πράξη, θα λειτουργούν σαν μια άτυπη εκπαιδευτική δομή, με διαδικασίες εκπροσώπησης και πλαίσιο κοινής λειτουργίας. Προωθείται, κατά τη γνώμη μας, η αλληλοσυμπλήρωση λειτουργιών, με στόχο την κάλυψη των κ</w:t>
      </w:r>
      <w:r>
        <w:rPr>
          <w:rFonts w:eastAsia="Times New Roman"/>
          <w:szCs w:val="24"/>
        </w:rPr>
        <w:t xml:space="preserve">ενών που υπάρχουν σε δασκάλους, καθηγητές και υποδομές, τις μετακινήσεις των μαθητών και τη μεγαλύτερη εξοικονόμηση προσωπικού, τη δημιουργία πολυπληθών τμημάτων. </w:t>
      </w:r>
    </w:p>
    <w:p w14:paraId="067593D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Επιτρέψτε μου λίγο παραπάνω χρόνο, κύριε Πρόεδρε, για να τοποθετηθώ για τις τροπολογίες. Για</w:t>
      </w:r>
      <w:r>
        <w:rPr>
          <w:rFonts w:eastAsia="Times New Roman" w:cs="Times New Roman"/>
          <w:szCs w:val="24"/>
        </w:rPr>
        <w:t xml:space="preserve"> την τροπολογία που αφορά την παιδαγωγική διδακτική επάρκεια, έχουμε ήδη τοποθετηθεί. Αποκαλύψαμε ότι επί της ουσίας ενισχύει τη σχετική διάταξη του </w:t>
      </w:r>
      <w:r>
        <w:rPr>
          <w:rFonts w:eastAsia="Times New Roman" w:cs="Times New Roman"/>
          <w:szCs w:val="24"/>
        </w:rPr>
        <w:t xml:space="preserve">νόμου </w:t>
      </w:r>
      <w:r>
        <w:rPr>
          <w:rFonts w:eastAsia="Times New Roman" w:cs="Times New Roman"/>
          <w:szCs w:val="24"/>
        </w:rPr>
        <w:t>Διαμαντοπούλου, αποσπώντας την παιδαγωγική επάρκεια από το πτυχίο.</w:t>
      </w:r>
    </w:p>
    <w:p w14:paraId="067593D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w:t>
      </w:r>
      <w:r>
        <w:rPr>
          <w:rFonts w:eastAsia="Times New Roman" w:cs="Times New Roman"/>
          <w:b/>
          <w:szCs w:val="24"/>
        </w:rPr>
        <w:t xml:space="preserve">αιδείας, Έρευνας και Θρησκευμάτων): </w:t>
      </w:r>
      <w:r>
        <w:rPr>
          <w:rFonts w:eastAsia="Times New Roman" w:cs="Times New Roman"/>
          <w:szCs w:val="24"/>
        </w:rPr>
        <w:t>Κάνετε λάθος.</w:t>
      </w:r>
    </w:p>
    <w:p w14:paraId="067593DE" w14:textId="77777777" w:rsidR="00866F2D" w:rsidRDefault="003A64EF">
      <w:pPr>
        <w:spacing w:line="600" w:lineRule="auto"/>
        <w:ind w:firstLine="720"/>
        <w:jc w:val="both"/>
        <w:rPr>
          <w:rFonts w:eastAsia="Times New Roman" w:cs="Times New Roman"/>
          <w:szCs w:val="24"/>
        </w:rPr>
      </w:pPr>
      <w:r w:rsidRPr="00E35CB6">
        <w:rPr>
          <w:rFonts w:eastAsia="Times New Roman" w:cs="Times New Roman"/>
          <w:b/>
          <w:szCs w:val="24"/>
        </w:rPr>
        <w:t xml:space="preserve">ΕΜΜΑΝΟΥΗΛ ΣΥΝΤΥΧΑΚΗΣ: </w:t>
      </w:r>
      <w:r>
        <w:rPr>
          <w:rFonts w:eastAsia="Times New Roman" w:cs="Times New Roman"/>
          <w:szCs w:val="24"/>
        </w:rPr>
        <w:t>Αυτή είναι η άποψή μας. Μπορεί να έγιναν κάποιες βελτιωτικές νομοτεχνικές ρυθμίσεις, που όμως δεν αλλάζουν στην ουσία τον στόχο που έρχεται να υπηρετήσει η συγκεκριμένη τροπολογία. Γι’</w:t>
      </w:r>
      <w:r>
        <w:rPr>
          <w:rFonts w:eastAsia="Times New Roman" w:cs="Times New Roman"/>
          <w:szCs w:val="24"/>
        </w:rPr>
        <w:t xml:space="preserve"> αυτό φυσικά και είμαστε αντίθετοι. </w:t>
      </w:r>
    </w:p>
    <w:p w14:paraId="067593D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Σε σχέση με την τουριστική εκπαίδευση, να πούμε ότι πρόκειται στην ουσία για μια </w:t>
      </w:r>
      <w:proofErr w:type="spellStart"/>
      <w:r>
        <w:rPr>
          <w:rFonts w:eastAsia="Times New Roman" w:cs="Times New Roman"/>
          <w:szCs w:val="24"/>
        </w:rPr>
        <w:t>ψευτοκατάρτιση</w:t>
      </w:r>
      <w:proofErr w:type="spellEnd"/>
      <w:r>
        <w:rPr>
          <w:rFonts w:eastAsia="Times New Roman" w:cs="Times New Roman"/>
          <w:szCs w:val="24"/>
        </w:rPr>
        <w:t xml:space="preserve"> πολύ μακριά από τις ανάγκες των εργαζομένων στον κλάδο. Και το κράτος δεν εννοεί να αναβαθμίσει την εκπαίδευση και την επιμ</w:t>
      </w:r>
      <w:r>
        <w:rPr>
          <w:rFonts w:eastAsia="Times New Roman" w:cs="Times New Roman"/>
          <w:szCs w:val="24"/>
        </w:rPr>
        <w:t>όρφωση αυτών των εργαζομένων, όπως επανειλημμένα έχει ζητήσει το ΚΚΕ.</w:t>
      </w:r>
    </w:p>
    <w:p w14:paraId="067593E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Επειδή, όμως, δεν θέλουμε να σταθούμε εμπόδιο στην προσπάθεια αυτών των εργαζομένων να εξελιχθούν και να αναβαθμιστούν επαγγελματικά, δεν θα πούμε «όχι» σε αυτήν την τροπολογία. Θα πούμε</w:t>
      </w:r>
      <w:r>
        <w:rPr>
          <w:rFonts w:eastAsia="Times New Roman" w:cs="Times New Roman"/>
          <w:szCs w:val="24"/>
        </w:rPr>
        <w:t xml:space="preserve"> «παρών».</w:t>
      </w:r>
    </w:p>
    <w:p w14:paraId="067593E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Για τις σχολικές καθαρίστριες, η τροπολογία απλώς παρατείνει την ομηρία τους κατά ένα χρόνο και τις συμβάσεις τους σε διετείς. Ζητάμε όλες, μα όλες οι σημερινές συμβάσεις των καθαριστριών και όχι μόνο να μετατραπούν τώρα σε αορίστου χρόνου και όχ</w:t>
      </w:r>
      <w:r>
        <w:rPr>
          <w:rFonts w:eastAsia="Times New Roman" w:cs="Times New Roman"/>
          <w:szCs w:val="24"/>
        </w:rPr>
        <w:t>ι μόνο να μην απολυθεί κα</w:t>
      </w:r>
      <w:r>
        <w:rPr>
          <w:rFonts w:eastAsia="Times New Roman" w:cs="Times New Roman"/>
          <w:szCs w:val="24"/>
        </w:rPr>
        <w:t>μ</w:t>
      </w:r>
      <w:r>
        <w:rPr>
          <w:rFonts w:eastAsia="Times New Roman" w:cs="Times New Roman"/>
          <w:szCs w:val="24"/>
        </w:rPr>
        <w:t>μία, αλλά να γίνουν επιπλέον προσλήψεις, γιατί οι ανάγκες των σχολείων είναι πάρα πολύ μεγάλες. Ψηφίζουμε «παρών».</w:t>
      </w:r>
    </w:p>
    <w:p w14:paraId="067593E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τέλος, για την τροπολογία που αφορά το </w:t>
      </w:r>
      <w:r>
        <w:rPr>
          <w:rFonts w:eastAsia="Times New Roman" w:cs="Times New Roman"/>
          <w:szCs w:val="24"/>
        </w:rPr>
        <w:t xml:space="preserve">μουσείο ολοκαυτώματος </w:t>
      </w:r>
      <w:r>
        <w:rPr>
          <w:rFonts w:eastAsia="Times New Roman" w:cs="Times New Roman"/>
          <w:szCs w:val="24"/>
        </w:rPr>
        <w:t>στη Θεσσαλονίκη, ασφαλώς και συμφωνούμε με την ανέ</w:t>
      </w:r>
      <w:r>
        <w:rPr>
          <w:rFonts w:eastAsia="Times New Roman" w:cs="Times New Roman"/>
          <w:szCs w:val="24"/>
        </w:rPr>
        <w:t xml:space="preserve">γερσή του. Και το έχουμε πει και στο </w:t>
      </w:r>
      <w:r>
        <w:rPr>
          <w:rFonts w:eastAsia="Times New Roman" w:cs="Times New Roman"/>
          <w:szCs w:val="24"/>
        </w:rPr>
        <w:t xml:space="preserve">δημοτικό συμβούλιο </w:t>
      </w:r>
      <w:r>
        <w:rPr>
          <w:rFonts w:eastAsia="Times New Roman" w:cs="Times New Roman"/>
          <w:szCs w:val="24"/>
        </w:rPr>
        <w:t>της Θεσσαλονίκης με τον κ. Δελή, ο οποίος είναι και δημοτικός σύμβουλος του Δήμου Θεσσαλονίκης. Ασφαλώς και θεωρούμε ότι πρέπει τα εγκλήματα του ναζισμού να μην ξεχνιούνται, να καταδικάζονται αιώνια κ</w:t>
      </w:r>
      <w:r>
        <w:rPr>
          <w:rFonts w:eastAsia="Times New Roman" w:cs="Times New Roman"/>
          <w:szCs w:val="24"/>
        </w:rPr>
        <w:t>αι να μαθαίνουν οι νέοι τη φρίκη του. Ασφαλώς και καταδικάζουμε τον αντισημιτισμό που σπέρνει ο φασισμός.</w:t>
      </w:r>
    </w:p>
    <w:p w14:paraId="067593E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Η τροπολογία, όμως, έχει και άλλες προεκτάσεις. Το </w:t>
      </w:r>
      <w:r>
        <w:rPr>
          <w:rFonts w:eastAsia="Times New Roman" w:cs="Times New Roman"/>
          <w:szCs w:val="24"/>
        </w:rPr>
        <w:t>μουσείο ολοκαυτώματος</w:t>
      </w:r>
      <w:r>
        <w:rPr>
          <w:rFonts w:eastAsia="Times New Roman" w:cs="Times New Roman"/>
          <w:szCs w:val="24"/>
        </w:rPr>
        <w:t xml:space="preserve"> που θα γίνει στη Θεσσαλονίκη, θα ανεγερθεί και θα λειτουργεί από μία υπό σύστ</w:t>
      </w:r>
      <w:r>
        <w:rPr>
          <w:rFonts w:eastAsia="Times New Roman" w:cs="Times New Roman"/>
          <w:szCs w:val="24"/>
        </w:rPr>
        <w:t xml:space="preserve">αση διεθνή </w:t>
      </w:r>
      <w:r>
        <w:rPr>
          <w:rFonts w:eastAsia="Times New Roman" w:cs="Times New Roman"/>
          <w:szCs w:val="24"/>
        </w:rPr>
        <w:lastRenderedPageBreak/>
        <w:t>ένωση μη κερδοσκοπικού χαρακτήρα και θα έχει έδρα το Βέλγιο. Και εκτός από τον κύριο παραπάνω σκοπό που θα έχει, θα έχει και επιπλέον σκοπούς. Ποιοι είναι αυτοί οι επιπλέον σκοποί; Με ποιους τρόπους θα τους υπηρετεί; Με ποιον τρόπο θα χρηματοδοτ</w:t>
      </w:r>
      <w:r>
        <w:rPr>
          <w:rFonts w:eastAsia="Times New Roman" w:cs="Times New Roman"/>
          <w:szCs w:val="24"/>
        </w:rPr>
        <w:t xml:space="preserve">ηθούν; Και ποιοι άλλοι θα συμμετέχουν σε αυτή τη διεθνή ένωση εκτός από τον Δήμο Θεσσαλονίκης και γιατί αυτό το </w:t>
      </w:r>
      <w:r>
        <w:rPr>
          <w:rFonts w:eastAsia="Times New Roman" w:cs="Times New Roman"/>
          <w:szCs w:val="24"/>
        </w:rPr>
        <w:t>μουσείο ολοκαυτώματος</w:t>
      </w:r>
      <w:r>
        <w:rPr>
          <w:rFonts w:eastAsia="Times New Roman" w:cs="Times New Roman"/>
          <w:szCs w:val="24"/>
        </w:rPr>
        <w:t xml:space="preserve"> να μην λειτουργήσει όπως όλα τα μουσεία της χώρας υπό την αιγίδα του Υπουργείου Πολιτισμού; Σε κανένα απ’ αυτά τα ερωτήματ</w:t>
      </w:r>
      <w:r>
        <w:rPr>
          <w:rFonts w:eastAsia="Times New Roman" w:cs="Times New Roman"/>
          <w:szCs w:val="24"/>
        </w:rPr>
        <w:t>α δεν απαντά η τροπολογία.</w:t>
      </w:r>
    </w:p>
    <w:p w14:paraId="067593E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όμως, λευκή επιταγή δεν μπορούμε να δώσουμε σε κανέναν για τέτοια σημαντικά ζητήματα και γι’ αυτό ψηφίζουμε «παρών».</w:t>
      </w:r>
    </w:p>
    <w:p w14:paraId="067593E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7593E6" w14:textId="77777777" w:rsidR="00866F2D" w:rsidRDefault="003A64EF">
      <w:pPr>
        <w:spacing w:line="600" w:lineRule="auto"/>
        <w:ind w:firstLine="720"/>
        <w:jc w:val="both"/>
        <w:rPr>
          <w:rFonts w:eastAsia="Times New Roman" w:cs="Times New Roman"/>
          <w:szCs w:val="24"/>
        </w:rPr>
      </w:pPr>
      <w:r w:rsidRPr="001E79FB">
        <w:rPr>
          <w:rFonts w:eastAsia="Times New Roman"/>
          <w:b/>
          <w:bCs/>
        </w:rPr>
        <w:t xml:space="preserve">ΠΡΟΕΔΡΕΥΩΝ (Γεώργιος </w:t>
      </w:r>
      <w:proofErr w:type="spellStart"/>
      <w:r w:rsidRPr="001E79FB">
        <w:rPr>
          <w:rFonts w:eastAsia="Times New Roman"/>
          <w:b/>
          <w:bCs/>
        </w:rPr>
        <w:t>Λαμπρούλης</w:t>
      </w:r>
      <w:proofErr w:type="spellEnd"/>
      <w:r w:rsidRPr="001E79FB">
        <w:rPr>
          <w:rFonts w:eastAsia="Times New Roman"/>
          <w:b/>
          <w:bCs/>
        </w:rPr>
        <w:t>):</w:t>
      </w:r>
      <w:r>
        <w:rPr>
          <w:rFonts w:eastAsia="Times New Roman" w:cs="Times New Roman"/>
          <w:szCs w:val="24"/>
        </w:rPr>
        <w:t xml:space="preserve"> Τον λόγο έχει ο </w:t>
      </w:r>
      <w:r>
        <w:rPr>
          <w:rFonts w:eastAsia="Times New Roman" w:cs="Times New Roman"/>
          <w:szCs w:val="24"/>
        </w:rPr>
        <w:t xml:space="preserve">ειδικός αγορητής </w:t>
      </w:r>
      <w:r>
        <w:rPr>
          <w:rFonts w:eastAsia="Times New Roman" w:cs="Times New Roman"/>
          <w:szCs w:val="24"/>
        </w:rPr>
        <w:t xml:space="preserve">των ΑΝΕΛ κ. </w:t>
      </w:r>
      <w:proofErr w:type="spellStart"/>
      <w:r>
        <w:rPr>
          <w:rFonts w:eastAsia="Times New Roman" w:cs="Times New Roman"/>
          <w:szCs w:val="24"/>
        </w:rPr>
        <w:t>Κατσίκης</w:t>
      </w:r>
      <w:proofErr w:type="spellEnd"/>
      <w:r>
        <w:rPr>
          <w:rFonts w:eastAsia="Times New Roman" w:cs="Times New Roman"/>
          <w:szCs w:val="24"/>
        </w:rPr>
        <w:t xml:space="preserve">. </w:t>
      </w:r>
    </w:p>
    <w:p w14:paraId="067593E7" w14:textId="77777777" w:rsidR="00866F2D" w:rsidRDefault="003A64EF">
      <w:pPr>
        <w:spacing w:line="600" w:lineRule="auto"/>
        <w:ind w:firstLine="720"/>
        <w:jc w:val="both"/>
        <w:rPr>
          <w:rFonts w:eastAsia="Times New Roman" w:cs="Times New Roman"/>
          <w:szCs w:val="24"/>
        </w:rPr>
      </w:pPr>
      <w:r w:rsidRPr="004163A6">
        <w:rPr>
          <w:rFonts w:eastAsia="Times New Roman" w:cs="Times New Roman"/>
          <w:b/>
          <w:szCs w:val="24"/>
        </w:rPr>
        <w:t>ΚΩΝΣΤΑΝΤΙΝΟΣ ΚΑΤΣΙΚΗΣ:</w:t>
      </w:r>
      <w:r>
        <w:rPr>
          <w:rFonts w:eastAsia="Times New Roman" w:cs="Times New Roman"/>
          <w:szCs w:val="24"/>
        </w:rPr>
        <w:t xml:space="preserve"> Δεν θα δευτερολογήσω, κύριε Πρόεδρε. </w:t>
      </w:r>
    </w:p>
    <w:p w14:paraId="067593E8" w14:textId="77777777" w:rsidR="00866F2D" w:rsidRDefault="003A64EF">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w:t>
      </w:r>
      <w:r>
        <w:rPr>
          <w:rFonts w:eastAsia="Times New Roman"/>
          <w:bCs/>
          <w:szCs w:val="24"/>
        </w:rPr>
        <w:t xml:space="preserve">ειδικός αγορητής </w:t>
      </w:r>
      <w:r>
        <w:rPr>
          <w:rFonts w:eastAsia="Times New Roman"/>
          <w:bCs/>
          <w:szCs w:val="24"/>
        </w:rPr>
        <w:t xml:space="preserve">από το Ποτάμι κ. </w:t>
      </w:r>
      <w:proofErr w:type="spellStart"/>
      <w:r>
        <w:rPr>
          <w:rFonts w:eastAsia="Times New Roman"/>
          <w:bCs/>
          <w:szCs w:val="24"/>
        </w:rPr>
        <w:t>Μαυρωτάς</w:t>
      </w:r>
      <w:proofErr w:type="spellEnd"/>
      <w:r>
        <w:rPr>
          <w:rFonts w:eastAsia="Times New Roman"/>
          <w:bCs/>
          <w:szCs w:val="24"/>
        </w:rPr>
        <w:t>.</w:t>
      </w:r>
    </w:p>
    <w:p w14:paraId="067593E9" w14:textId="77777777" w:rsidR="00866F2D" w:rsidRDefault="003A64EF">
      <w:pPr>
        <w:spacing w:line="600" w:lineRule="auto"/>
        <w:ind w:firstLine="720"/>
        <w:jc w:val="both"/>
        <w:rPr>
          <w:rFonts w:eastAsia="Times New Roman"/>
          <w:bCs/>
          <w:szCs w:val="24"/>
        </w:rPr>
      </w:pPr>
      <w:r w:rsidRPr="00AD1B6F">
        <w:rPr>
          <w:rFonts w:eastAsia="Times New Roman"/>
          <w:b/>
          <w:bCs/>
          <w:szCs w:val="24"/>
        </w:rPr>
        <w:t>ΓΕΩΡΓΙΟΣ ΜΑΥΡΩΤΑΣ:</w:t>
      </w:r>
      <w:r>
        <w:rPr>
          <w:rFonts w:eastAsia="Times New Roman"/>
          <w:bCs/>
          <w:szCs w:val="24"/>
        </w:rPr>
        <w:t xml:space="preserve"> Ευχαριστώ, κύριε Πρόεδρε.</w:t>
      </w:r>
    </w:p>
    <w:p w14:paraId="067593EA" w14:textId="77777777" w:rsidR="00866F2D" w:rsidRDefault="003A64EF">
      <w:pPr>
        <w:spacing w:line="600" w:lineRule="auto"/>
        <w:ind w:firstLine="720"/>
        <w:jc w:val="both"/>
        <w:rPr>
          <w:rFonts w:eastAsia="Times New Roman"/>
          <w:bCs/>
          <w:szCs w:val="24"/>
        </w:rPr>
      </w:pPr>
      <w:r>
        <w:rPr>
          <w:rFonts w:eastAsia="Times New Roman"/>
          <w:bCs/>
          <w:szCs w:val="24"/>
        </w:rPr>
        <w:t xml:space="preserve">Παίρνω τον λόγο για δευτερολογία </w:t>
      </w:r>
      <w:r>
        <w:rPr>
          <w:rFonts w:eastAsia="Times New Roman"/>
          <w:bCs/>
          <w:szCs w:val="24"/>
        </w:rPr>
        <w:t>περισσότερο για να απαντήσω σε κάποια πράγματα που είπε ο κύριος Υπουργός στην ομιλία του. Είπε ότι δεν κάνουμε προτάσεις.</w:t>
      </w:r>
    </w:p>
    <w:p w14:paraId="067593EB" w14:textId="77777777" w:rsidR="00866F2D" w:rsidRDefault="003A64EF">
      <w:pPr>
        <w:spacing w:line="600" w:lineRule="auto"/>
        <w:ind w:firstLine="720"/>
        <w:jc w:val="both"/>
        <w:rPr>
          <w:rFonts w:eastAsia="Times New Roman"/>
          <w:bCs/>
          <w:szCs w:val="24"/>
        </w:rPr>
      </w:pPr>
      <w:r>
        <w:rPr>
          <w:rFonts w:eastAsia="Times New Roman"/>
          <w:bCs/>
          <w:szCs w:val="24"/>
        </w:rPr>
        <w:t>Προτάσεις κάνουμε πάντα και με θεσμικό τρόπο, όταν μας τις ζητάτε. Το 2016 είχαμε κάνει προτάσεις στη Διαρκή Επιτροπή Μορφωτικών Υποθ</w:t>
      </w:r>
      <w:r>
        <w:rPr>
          <w:rFonts w:eastAsia="Times New Roman"/>
          <w:bCs/>
          <w:szCs w:val="24"/>
        </w:rPr>
        <w:t xml:space="preserve">έσεων επί του πορίσματος της Επιτροπής Διαλόγου του κ. Λιάκου. Δεν ξέρω, εάν το θυμάστε, κύριε Υπουργέ. Ήσασταν τότε Πρόεδρος της Επιτροπής Μορφωτικών Υποθέσεων. </w:t>
      </w:r>
    </w:p>
    <w:p w14:paraId="067593EC" w14:textId="77777777" w:rsidR="00866F2D" w:rsidRDefault="003A64EF">
      <w:pPr>
        <w:spacing w:line="600" w:lineRule="auto"/>
        <w:ind w:firstLine="720"/>
        <w:jc w:val="both"/>
        <w:rPr>
          <w:rFonts w:eastAsia="Times New Roman"/>
          <w:bCs/>
          <w:szCs w:val="24"/>
        </w:rPr>
      </w:pPr>
      <w:r>
        <w:rPr>
          <w:rFonts w:eastAsia="Times New Roman"/>
          <w:bCs/>
          <w:szCs w:val="24"/>
        </w:rPr>
        <w:t>Και μάλιστα καταθέτω για τα Πρακτικά τις προτάσεις που είχαμε κάνει τότε για την εκπαίδευση.</w:t>
      </w:r>
    </w:p>
    <w:p w14:paraId="067593ED" w14:textId="77777777" w:rsidR="00866F2D" w:rsidRDefault="003A64EF">
      <w:pPr>
        <w:spacing w:line="600" w:lineRule="auto"/>
        <w:ind w:firstLine="720"/>
        <w:jc w:val="both"/>
        <w:rPr>
          <w:rFonts w:eastAsia="Times New Roman"/>
          <w:bCs/>
          <w:szCs w:val="24"/>
        </w:rPr>
      </w:pPr>
      <w:r w:rsidRPr="00663D20">
        <w:rPr>
          <w:rFonts w:eastAsia="Times New Roman" w:cs="Times New Roman"/>
          <w:szCs w:val="24"/>
        </w:rPr>
        <w:lastRenderedPageBreak/>
        <w:t>(</w:t>
      </w:r>
      <w:r>
        <w:rPr>
          <w:rFonts w:eastAsia="Times New Roman"/>
          <w:bCs/>
          <w:szCs w:val="24"/>
        </w:rPr>
        <w:t>Στο σημείο αυτό ο Βουλευτής</w:t>
      </w:r>
      <w:r w:rsidRPr="00663D20">
        <w:rPr>
          <w:rFonts w:eastAsia="Times New Roman"/>
          <w:bCs/>
          <w:szCs w:val="24"/>
        </w:rPr>
        <w:t xml:space="preserve"> κ. </w:t>
      </w:r>
      <w:r>
        <w:rPr>
          <w:rFonts w:eastAsia="Times New Roman"/>
          <w:bCs/>
          <w:szCs w:val="24"/>
        </w:rPr>
        <w:t xml:space="preserve">Γεώργιος </w:t>
      </w:r>
      <w:proofErr w:type="spellStart"/>
      <w:r>
        <w:rPr>
          <w:rFonts w:eastAsia="Times New Roman"/>
          <w:bCs/>
          <w:szCs w:val="24"/>
        </w:rPr>
        <w:t>Μαυρωτάς</w:t>
      </w:r>
      <w:proofErr w:type="spellEnd"/>
      <w:r>
        <w:rPr>
          <w:rFonts w:eastAsia="Times New Roman"/>
          <w:bCs/>
          <w:szCs w:val="24"/>
        </w:rPr>
        <w:t xml:space="preserve"> καταθέτει για τα Πρακτικά τα</w:t>
      </w:r>
      <w:r w:rsidRPr="00663D20">
        <w:rPr>
          <w:rFonts w:eastAsia="Times New Roman"/>
          <w:bCs/>
          <w:szCs w:val="24"/>
        </w:rPr>
        <w:t xml:space="preserve"> προαναφερθέν</w:t>
      </w:r>
      <w:r>
        <w:rPr>
          <w:rFonts w:eastAsia="Times New Roman"/>
          <w:bCs/>
          <w:szCs w:val="24"/>
        </w:rPr>
        <w:t>τα έγγραφα, τα οποία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Πρακτικών της Βουλής)</w:t>
      </w:r>
    </w:p>
    <w:p w14:paraId="067593EE" w14:textId="77777777" w:rsidR="00866F2D" w:rsidRDefault="003A64EF">
      <w:pPr>
        <w:spacing w:line="600" w:lineRule="auto"/>
        <w:ind w:firstLine="720"/>
        <w:jc w:val="both"/>
        <w:rPr>
          <w:rFonts w:eastAsia="Times New Roman"/>
          <w:bCs/>
          <w:szCs w:val="24"/>
        </w:rPr>
      </w:pPr>
      <w:r>
        <w:rPr>
          <w:rFonts w:eastAsia="Times New Roman"/>
          <w:bCs/>
          <w:szCs w:val="24"/>
        </w:rPr>
        <w:t>Σας στείλαμε προτάσεις φέτος, όταν το ζητήσ</w:t>
      </w:r>
      <w:r>
        <w:rPr>
          <w:rFonts w:eastAsia="Times New Roman"/>
          <w:bCs/>
          <w:szCs w:val="24"/>
        </w:rPr>
        <w:t>ατε με επιστολή σας για τις μετεγγραφές των φοιτητών. Δεν ξέρω εάν έχει κάνει κάποιο άλλο κόμμα προτάσεις, κύριε Υπουργέ. Και η αλήθεια είναι ότι περιμένουμε με αγωνία το πότε θα γίνει αυτή η συζήτηση, που μας είχατε υποσχεθεί, για τις μετεγγραφές των φοιτ</w:t>
      </w:r>
      <w:r>
        <w:rPr>
          <w:rFonts w:eastAsia="Times New Roman"/>
          <w:bCs/>
          <w:szCs w:val="24"/>
        </w:rPr>
        <w:t>ητών.</w:t>
      </w:r>
    </w:p>
    <w:p w14:paraId="067593EF" w14:textId="77777777" w:rsidR="00866F2D" w:rsidRDefault="003A64EF">
      <w:pPr>
        <w:spacing w:line="600" w:lineRule="auto"/>
        <w:ind w:firstLine="720"/>
        <w:jc w:val="both"/>
        <w:rPr>
          <w:rFonts w:eastAsia="Times New Roman"/>
          <w:bCs/>
          <w:szCs w:val="24"/>
        </w:rPr>
      </w:pPr>
      <w:r>
        <w:rPr>
          <w:rFonts w:eastAsia="Times New Roman"/>
          <w:bCs/>
          <w:szCs w:val="24"/>
        </w:rPr>
        <w:t>Πάρτε παρακαλώ για τα Πρακτικά και τις προτάσεις αυτές.</w:t>
      </w:r>
    </w:p>
    <w:p w14:paraId="067593F0" w14:textId="77777777" w:rsidR="00866F2D" w:rsidRDefault="003A64EF">
      <w:pPr>
        <w:spacing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Στο σημείο αυτό ο Βουλευτής</w:t>
      </w:r>
      <w:r w:rsidRPr="00663D20">
        <w:rPr>
          <w:rFonts w:eastAsia="Times New Roman"/>
          <w:bCs/>
          <w:szCs w:val="24"/>
        </w:rPr>
        <w:t xml:space="preserve"> κ. </w:t>
      </w:r>
      <w:r>
        <w:rPr>
          <w:rFonts w:eastAsia="Times New Roman"/>
          <w:bCs/>
          <w:szCs w:val="24"/>
        </w:rPr>
        <w:t xml:space="preserve">Γεώργιος </w:t>
      </w:r>
      <w:proofErr w:type="spellStart"/>
      <w:r>
        <w:rPr>
          <w:rFonts w:eastAsia="Times New Roman"/>
          <w:bCs/>
          <w:szCs w:val="24"/>
        </w:rPr>
        <w:t>Μαυρωτάς</w:t>
      </w:r>
      <w:proofErr w:type="spellEnd"/>
      <w:r w:rsidRPr="00960039">
        <w:rPr>
          <w:rFonts w:eastAsia="Times New Roman"/>
          <w:bCs/>
          <w:szCs w:val="24"/>
        </w:rPr>
        <w:t xml:space="preserve"> </w:t>
      </w:r>
      <w:r>
        <w:rPr>
          <w:rFonts w:eastAsia="Times New Roman"/>
          <w:bCs/>
          <w:szCs w:val="24"/>
        </w:rPr>
        <w:t>καταθέτει για τα Πρακτικά τα</w:t>
      </w:r>
      <w:r w:rsidRPr="00663D20">
        <w:rPr>
          <w:rFonts w:eastAsia="Times New Roman"/>
          <w:bCs/>
          <w:szCs w:val="24"/>
        </w:rPr>
        <w:t xml:space="preserve"> προαναφερθέν</w:t>
      </w:r>
      <w:r>
        <w:rPr>
          <w:rFonts w:eastAsia="Times New Roman"/>
          <w:bCs/>
          <w:szCs w:val="24"/>
        </w:rPr>
        <w:t>τα έγγραφα, τα οποία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w:t>
      </w:r>
      <w:r w:rsidRPr="00663D20">
        <w:rPr>
          <w:rFonts w:eastAsia="Times New Roman"/>
          <w:bCs/>
          <w:szCs w:val="24"/>
        </w:rPr>
        <w:t>κτικών της Βουλής)</w:t>
      </w:r>
    </w:p>
    <w:p w14:paraId="067593F1" w14:textId="77777777" w:rsidR="00866F2D" w:rsidRDefault="003A64EF">
      <w:pPr>
        <w:spacing w:line="600" w:lineRule="auto"/>
        <w:ind w:firstLine="720"/>
        <w:jc w:val="both"/>
        <w:rPr>
          <w:rFonts w:eastAsia="Times New Roman"/>
          <w:bCs/>
          <w:szCs w:val="24"/>
        </w:rPr>
      </w:pPr>
      <w:r>
        <w:rPr>
          <w:rFonts w:eastAsia="Times New Roman"/>
          <w:bCs/>
          <w:szCs w:val="24"/>
        </w:rPr>
        <w:lastRenderedPageBreak/>
        <w:t>Ακόμα και τώρα σε αυτά τα πολύ στενά περιθώρια που είχαμε για να μιλήσουμε για τις δομές εκπαίδευσης -Παρασκευή βράδυ ήρθε στην Βουλή και τη Δευτέρα ξεκινήσαμε τη συζήτηση στην Επιτροπή Μορφωτικών Υποθέσεων- προσπαθήσαμε και εδώ να έχουμ</w:t>
      </w:r>
      <w:r>
        <w:rPr>
          <w:rFonts w:eastAsia="Times New Roman"/>
          <w:bCs/>
          <w:szCs w:val="24"/>
        </w:rPr>
        <w:t xml:space="preserve">ε μία εποικοδομητική συμβολή. </w:t>
      </w:r>
    </w:p>
    <w:p w14:paraId="067593F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Καταθέσαμε κάποιες προτάσεις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στελεχών. Θα πρέπει να είναι σε κάποιο καλάθι εδώ κοντά. Δεν χρησιμοποιήσατε τίποτα από αυτά, ούτε μία πρόταση. Δεν πειράζει. </w:t>
      </w:r>
    </w:p>
    <w:p w14:paraId="067593F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Πάρτε για τα Πρακτικά και τις τωρινές, τις προ</w:t>
      </w:r>
      <w:r>
        <w:rPr>
          <w:rFonts w:eastAsia="Times New Roman" w:cs="Times New Roman"/>
          <w:szCs w:val="24"/>
        </w:rPr>
        <w:t>χθεσινές προτάσεις μας.</w:t>
      </w:r>
    </w:p>
    <w:p w14:paraId="067593F4"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Μαυρωτάς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 και Πρακτικών)</w:t>
      </w:r>
    </w:p>
    <w:p w14:paraId="067593F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μας εγκαλείτε μετά ότι δεν </w:t>
      </w:r>
      <w:r>
        <w:rPr>
          <w:rFonts w:eastAsia="Times New Roman" w:cs="Times New Roman"/>
          <w:szCs w:val="24"/>
        </w:rPr>
        <w:t xml:space="preserve">κάνουμε προτάσεις ενώ για εσάς, όταν ήσασταν </w:t>
      </w:r>
      <w:r>
        <w:rPr>
          <w:rFonts w:eastAsia="Times New Roman" w:cs="Times New Roman"/>
          <w:szCs w:val="24"/>
        </w:rPr>
        <w:t>αντιπολίτευση</w:t>
      </w:r>
      <w:r>
        <w:rPr>
          <w:rFonts w:eastAsia="Times New Roman" w:cs="Times New Roman"/>
          <w:szCs w:val="24"/>
        </w:rPr>
        <w:t xml:space="preserve">, περιμέναν απ’ έξω όλα τα φορτηγά με τις προτάσεις σας, για να τις </w:t>
      </w:r>
      <w:r>
        <w:rPr>
          <w:rFonts w:eastAsia="Times New Roman" w:cs="Times New Roman"/>
          <w:szCs w:val="24"/>
        </w:rPr>
        <w:lastRenderedPageBreak/>
        <w:t xml:space="preserve">υποβάλετε στην τότε κυβέρνηση. Αιδώς, λοιπόν, Αργείοι! Θεσμικά είμαστε πάντα παρόντες. Σε διαδρόμους, όμως, και σε </w:t>
      </w:r>
      <w:proofErr w:type="spellStart"/>
      <w:r>
        <w:rPr>
          <w:rFonts w:eastAsia="Times New Roman" w:cs="Times New Roman"/>
          <w:szCs w:val="24"/>
        </w:rPr>
        <w:t>παρακάμερες</w:t>
      </w:r>
      <w:proofErr w:type="spellEnd"/>
      <w:r>
        <w:rPr>
          <w:rFonts w:eastAsia="Times New Roman" w:cs="Times New Roman"/>
          <w:szCs w:val="24"/>
        </w:rPr>
        <w:t xml:space="preserve"> είμ</w:t>
      </w:r>
      <w:r>
        <w:rPr>
          <w:rFonts w:eastAsia="Times New Roman" w:cs="Times New Roman"/>
          <w:szCs w:val="24"/>
        </w:rPr>
        <w:t>αστε απόντες.</w:t>
      </w:r>
    </w:p>
    <w:p w14:paraId="067593F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 δεν ήταν επείγουσες οι διαδικασίες, όπως το καταγγείλαμε από την αρχή, θα μεσολαβούσε ένα διάστημα μίας εβδομάδας, ώστε αυτά που είπαμε να μπορούσαν κάπως να συζητηθούν, να ανταλλάξουμε απόψεις, να βελτιστοποιήσουμε το νομοσχέδιο όσο ήταν </w:t>
      </w:r>
      <w:r>
        <w:rPr>
          <w:rFonts w:eastAsia="Times New Roman" w:cs="Times New Roman"/>
          <w:szCs w:val="24"/>
        </w:rPr>
        <w:t>δυνατό. Δεν το φέρατε με τις κανονικές διαδικασίες, ήρθε σαν επείγον. Μοιραία θα δείτε ότι σε κάποιο διάστημα, σε έναν μήνα, σε δύο μήνες, σε τρεις μήνες θα ερχόμαστε εδώ και θα ψηφίζουμε κάποιες αλλαγές σε ένα βιαστικό νομοσχέδιο.</w:t>
      </w:r>
    </w:p>
    <w:p w14:paraId="067593F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μία απορία: Την </w:t>
      </w:r>
      <w:proofErr w:type="spellStart"/>
      <w:r>
        <w:rPr>
          <w:rFonts w:eastAsia="Times New Roman" w:cs="Times New Roman"/>
          <w:szCs w:val="24"/>
        </w:rPr>
        <w:t>αποκ</w:t>
      </w:r>
      <w:r>
        <w:rPr>
          <w:rFonts w:eastAsia="Times New Roman" w:cs="Times New Roman"/>
          <w:szCs w:val="24"/>
        </w:rPr>
        <w:t>ομματικοποίηση</w:t>
      </w:r>
      <w:proofErr w:type="spellEnd"/>
      <w:r>
        <w:rPr>
          <w:rFonts w:eastAsia="Times New Roman" w:cs="Times New Roman"/>
          <w:szCs w:val="24"/>
        </w:rPr>
        <w:t xml:space="preserve"> της εκπαίδευσης, για την οποία τόσο επαίρεστε τώρα ότι φέρνετε, γιατί δεν τη σκεφτήκατε το 2015, το 2016, το 2017 και τη σκεφτήκατε όψιμα τώρα, τον τελευταίο χρόνο της θητείας σας; Κάλλιο αργά παρά ποτέ ή κάλλιο να νομοθετήσουμε τώρα και να </w:t>
      </w:r>
      <w:r>
        <w:rPr>
          <w:rFonts w:eastAsia="Times New Roman" w:cs="Times New Roman"/>
          <w:szCs w:val="24"/>
        </w:rPr>
        <w:t>τα εφαρμόσει ο επόμενος;</w:t>
      </w:r>
    </w:p>
    <w:p w14:paraId="067593F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μας πείσετε -σας το είπα αυτό- ότι όντως επιθυμείτε την </w:t>
      </w:r>
      <w:proofErr w:type="spellStart"/>
      <w:r>
        <w:rPr>
          <w:rFonts w:eastAsia="Times New Roman" w:cs="Times New Roman"/>
          <w:szCs w:val="24"/>
        </w:rPr>
        <w:t>αποκομματικοποίηση</w:t>
      </w:r>
      <w:proofErr w:type="spellEnd"/>
      <w:r>
        <w:rPr>
          <w:rFonts w:eastAsia="Times New Roman" w:cs="Times New Roman"/>
          <w:szCs w:val="24"/>
        </w:rPr>
        <w:t>, ξεκινήστε τις επιλογές από πάνω προς τα κάτω, από τους περιφερειακούς διευθυντές και μετά στα υπόλοιπα στελέχη και όχι οι μετακλητοί σας να προεδρεύ</w:t>
      </w:r>
      <w:r>
        <w:rPr>
          <w:rFonts w:eastAsia="Times New Roman" w:cs="Times New Roman"/>
          <w:szCs w:val="24"/>
        </w:rPr>
        <w:t xml:space="preserve">σουν στα Συμβούλια Επιλογής. Δεν το κάνατε. Κάνατε κάποιες άλλες ήσσονος σημασίας αλλαγές. </w:t>
      </w:r>
    </w:p>
    <w:p w14:paraId="067593F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μου πείτε «γιατί είσαστε τόσο καχύποπτοι για τα περί </w:t>
      </w:r>
      <w:proofErr w:type="spellStart"/>
      <w:r>
        <w:rPr>
          <w:rFonts w:eastAsia="Times New Roman" w:cs="Times New Roman"/>
          <w:szCs w:val="24"/>
        </w:rPr>
        <w:t>κομματοκρατίας</w:t>
      </w:r>
      <w:proofErr w:type="spellEnd"/>
      <w:r>
        <w:rPr>
          <w:rFonts w:eastAsia="Times New Roman" w:cs="Times New Roman"/>
          <w:szCs w:val="24"/>
        </w:rPr>
        <w:t xml:space="preserve">;». Πώς να μην είμαστε όταν οι προκηρύξεις των διοικητικών γραμματέων ήταν προσαρμοσμένες στα </w:t>
      </w:r>
      <w:r>
        <w:rPr>
          <w:rFonts w:eastAsia="Times New Roman" w:cs="Times New Roman"/>
          <w:szCs w:val="24"/>
        </w:rPr>
        <w:t xml:space="preserve">προσόντα των εκλεκτών σας και πιαστήκατε ουσιαστικά με τη γίδα στην πλάτη από τους θεσμούς; Αξιολόγηση ΑΣΕΠ βέβαια, αλλά με κριτήρια </w:t>
      </w:r>
      <w:r>
        <w:rPr>
          <w:rFonts w:eastAsia="Times New Roman" w:cs="Times New Roman"/>
          <w:szCs w:val="24"/>
          <w:lang w:val="en-US"/>
        </w:rPr>
        <w:t>KODAK</w:t>
      </w:r>
      <w:r>
        <w:rPr>
          <w:rFonts w:eastAsia="Times New Roman" w:cs="Times New Roman"/>
          <w:szCs w:val="24"/>
        </w:rPr>
        <w:t xml:space="preserve"> ή μήπως </w:t>
      </w:r>
      <w:r>
        <w:rPr>
          <w:rFonts w:eastAsia="Times New Roman" w:cs="Times New Roman"/>
          <w:szCs w:val="24"/>
          <w:lang w:val="en-US"/>
        </w:rPr>
        <w:t>ZENIT</w:t>
      </w:r>
      <w:r>
        <w:rPr>
          <w:rFonts w:eastAsia="Times New Roman" w:cs="Times New Roman"/>
          <w:szCs w:val="24"/>
        </w:rPr>
        <w:t xml:space="preserve">, που ήταν η ανατολική φωτογραφική μηχανή; </w:t>
      </w:r>
    </w:p>
    <w:p w14:paraId="067593F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Αναρωτιόταν ο Υπουργός αν θα υπάρξουν ακυρώσεις εμβληματικών νομοθετικών πρωτοβουλιών του από την επόμενη κυβέρνηση. Γιατί του φαίνεται περίεργο; Να θυμίσω τι έκανε ο ΣΥΡΙΖΑ στην παιδεία μόλις ανέλαβε. Ακύρωσε τα </w:t>
      </w:r>
      <w:r>
        <w:rPr>
          <w:rFonts w:eastAsia="Times New Roman" w:cs="Times New Roman"/>
          <w:szCs w:val="24"/>
        </w:rPr>
        <w:t>συμβούλια ιδρύ</w:t>
      </w:r>
      <w:r>
        <w:rPr>
          <w:rFonts w:eastAsia="Times New Roman" w:cs="Times New Roman"/>
          <w:szCs w:val="24"/>
        </w:rPr>
        <w:lastRenderedPageBreak/>
        <w:t>ματος</w:t>
      </w:r>
      <w:r>
        <w:rPr>
          <w:rFonts w:eastAsia="Times New Roman" w:cs="Times New Roman"/>
          <w:szCs w:val="24"/>
        </w:rPr>
        <w:t xml:space="preserve">, ακύρωσε την </w:t>
      </w:r>
      <w:r>
        <w:rPr>
          <w:rFonts w:eastAsia="Times New Roman" w:cs="Times New Roman"/>
          <w:szCs w:val="24"/>
        </w:rPr>
        <w:t>τράπεζα θε</w:t>
      </w:r>
      <w:r>
        <w:rPr>
          <w:rFonts w:eastAsia="Times New Roman" w:cs="Times New Roman"/>
          <w:szCs w:val="24"/>
        </w:rPr>
        <w:t>μάτων</w:t>
      </w:r>
      <w:r>
        <w:rPr>
          <w:rFonts w:eastAsia="Times New Roman" w:cs="Times New Roman"/>
          <w:szCs w:val="24"/>
        </w:rPr>
        <w:t xml:space="preserve">, τα </w:t>
      </w:r>
      <w:r>
        <w:rPr>
          <w:rFonts w:eastAsia="Times New Roman" w:cs="Times New Roman"/>
          <w:szCs w:val="24"/>
        </w:rPr>
        <w:t xml:space="preserve">πρότυπα πειραματικά </w:t>
      </w:r>
      <w:r>
        <w:rPr>
          <w:rFonts w:eastAsia="Times New Roman" w:cs="Times New Roman"/>
          <w:szCs w:val="24"/>
        </w:rPr>
        <w:t>και άλλες προηγούμενες πρωτοβουλίες ουκ ολίγες. Είναι, δηλαδή, ο πρώτος διδάξας οπότε ας μην κάνει τον έκπληκτο. Μέσα σε αυτό το πλαίσιο της πόλωσης, που καλλιεργεί και η Νέα Δημοκρατία και ο ΣΥΡΙΖΑ, θα τα ακούμε αυτά συνεχώς.</w:t>
      </w:r>
    </w:p>
    <w:p w14:paraId="067593F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Και να κλείσω, κύριε Πρόεδρε, με κάτι που άκουσα να λέει ο κ. </w:t>
      </w:r>
      <w:proofErr w:type="spellStart"/>
      <w:r>
        <w:rPr>
          <w:rFonts w:eastAsia="Times New Roman" w:cs="Times New Roman"/>
          <w:szCs w:val="24"/>
        </w:rPr>
        <w:t>Μπαξεβανάκης</w:t>
      </w:r>
      <w:proofErr w:type="spellEnd"/>
      <w:r>
        <w:rPr>
          <w:rFonts w:eastAsia="Times New Roman" w:cs="Times New Roman"/>
          <w:szCs w:val="24"/>
        </w:rPr>
        <w:t xml:space="preserve"> και να το επαναλαμβάνει και στις </w:t>
      </w:r>
      <w:r>
        <w:rPr>
          <w:rFonts w:eastAsia="Times New Roman" w:cs="Times New Roman"/>
          <w:szCs w:val="24"/>
        </w:rPr>
        <w:t xml:space="preserve">επιτροπές </w:t>
      </w:r>
      <w:r>
        <w:rPr>
          <w:rFonts w:eastAsia="Times New Roman" w:cs="Times New Roman"/>
          <w:szCs w:val="24"/>
        </w:rPr>
        <w:t xml:space="preserve">και εδώ. Ο </w:t>
      </w:r>
      <w:r>
        <w:rPr>
          <w:rFonts w:eastAsia="Times New Roman" w:cs="Times New Roman"/>
          <w:szCs w:val="24"/>
        </w:rPr>
        <w:t xml:space="preserve">σύλλογος διδασκόντων </w:t>
      </w:r>
      <w:r>
        <w:rPr>
          <w:rFonts w:eastAsia="Times New Roman" w:cs="Times New Roman"/>
          <w:szCs w:val="24"/>
        </w:rPr>
        <w:t xml:space="preserve">να είναι το κυρίαρχο όργανο, τα προβλήματα να λύνονται εκεί. </w:t>
      </w:r>
    </w:p>
    <w:p w14:paraId="067593F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Ναι, συμφωνώ, η αυτονομία της σχολικής μονά</w:t>
      </w:r>
      <w:r>
        <w:rPr>
          <w:rFonts w:eastAsia="Times New Roman" w:cs="Times New Roman"/>
          <w:szCs w:val="24"/>
        </w:rPr>
        <w:t xml:space="preserve">δας είναι το ζητούμενο. Όμως, η αυτονομία πάει χέρι-χέρι με την ευθύνη. Δεν θα λογοδοτεί πουθενά ο </w:t>
      </w:r>
      <w:r>
        <w:rPr>
          <w:rFonts w:eastAsia="Times New Roman" w:cs="Times New Roman"/>
          <w:szCs w:val="24"/>
        </w:rPr>
        <w:t>σύλλογος διδασκόντων</w:t>
      </w:r>
      <w:r>
        <w:rPr>
          <w:rFonts w:eastAsia="Times New Roman" w:cs="Times New Roman"/>
          <w:szCs w:val="24"/>
        </w:rPr>
        <w:t xml:space="preserve">; Ο </w:t>
      </w:r>
      <w:r>
        <w:rPr>
          <w:rFonts w:eastAsia="Times New Roman" w:cs="Times New Roman"/>
          <w:szCs w:val="24"/>
        </w:rPr>
        <w:t xml:space="preserve">διευθυντής </w:t>
      </w:r>
      <w:r>
        <w:rPr>
          <w:rFonts w:eastAsia="Times New Roman" w:cs="Times New Roman"/>
          <w:szCs w:val="24"/>
        </w:rPr>
        <w:t xml:space="preserve">θα είναι διακοσμητικός; Συστήματα χωρίς έλεγχο, διαφάνεια και λογοδοσία είναι ευάλωτα στο να </w:t>
      </w:r>
      <w:proofErr w:type="spellStart"/>
      <w:r>
        <w:rPr>
          <w:rFonts w:eastAsia="Times New Roman" w:cs="Times New Roman"/>
          <w:szCs w:val="24"/>
        </w:rPr>
        <w:t>αποδομηθούν</w:t>
      </w:r>
      <w:proofErr w:type="spellEnd"/>
      <w:r>
        <w:rPr>
          <w:rFonts w:eastAsia="Times New Roman" w:cs="Times New Roman"/>
          <w:szCs w:val="24"/>
        </w:rPr>
        <w:t>. Εμείς δεν θέλουμ</w:t>
      </w:r>
      <w:r>
        <w:rPr>
          <w:rFonts w:eastAsia="Times New Roman" w:cs="Times New Roman"/>
          <w:szCs w:val="24"/>
        </w:rPr>
        <w:t xml:space="preserve">ε να </w:t>
      </w:r>
      <w:proofErr w:type="spellStart"/>
      <w:r>
        <w:rPr>
          <w:rFonts w:eastAsia="Times New Roman" w:cs="Times New Roman"/>
          <w:szCs w:val="24"/>
        </w:rPr>
        <w:t>αποδομηθούν</w:t>
      </w:r>
      <w:proofErr w:type="spellEnd"/>
      <w:r>
        <w:rPr>
          <w:rFonts w:eastAsia="Times New Roman" w:cs="Times New Roman"/>
          <w:szCs w:val="24"/>
        </w:rPr>
        <w:t xml:space="preserve"> τα ελληνικά σχολεία, όσο καλές προθέσεις και να έχουν οι συμμετέχοντες.</w:t>
      </w:r>
    </w:p>
    <w:p w14:paraId="067593F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δεν τολμήσατε την υπέρβαση, δηλαδή να ξεκινήσετε την αξιολόγηση από πάνω προς τα κάτω. Όμως σε κάτι έχετε δίκιο: Η </w:t>
      </w:r>
      <w:proofErr w:type="spellStart"/>
      <w:r>
        <w:rPr>
          <w:rFonts w:eastAsia="Times New Roman" w:cs="Times New Roman"/>
          <w:szCs w:val="24"/>
        </w:rPr>
        <w:t>κομματοκρατία</w:t>
      </w:r>
      <w:proofErr w:type="spellEnd"/>
      <w:r>
        <w:rPr>
          <w:rFonts w:eastAsia="Times New Roman" w:cs="Times New Roman"/>
          <w:szCs w:val="24"/>
        </w:rPr>
        <w:t xml:space="preserve"> μπορεί να μην άρχισε από εσάς, </w:t>
      </w:r>
      <w:r>
        <w:rPr>
          <w:rFonts w:eastAsia="Times New Roman" w:cs="Times New Roman"/>
          <w:szCs w:val="24"/>
        </w:rPr>
        <w:t>αλλά εσείς μια χαρά τη συνεχίζετε.</w:t>
      </w:r>
    </w:p>
    <w:p w14:paraId="067593F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Ευχαριστώ.</w:t>
      </w:r>
    </w:p>
    <w:p w14:paraId="067593FF"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6759400" w14:textId="77777777" w:rsidR="00866F2D" w:rsidRDefault="003A64EF">
      <w:pPr>
        <w:spacing w:line="600" w:lineRule="auto"/>
        <w:ind w:firstLine="720"/>
        <w:jc w:val="both"/>
        <w:rPr>
          <w:rFonts w:eastAsia="Times New Roman" w:cs="Times New Roman"/>
          <w:szCs w:val="24"/>
        </w:rPr>
      </w:pPr>
      <w:r w:rsidRPr="00916149">
        <w:rPr>
          <w:rFonts w:eastAsia="Times New Roman" w:cs="Times New Roman"/>
          <w:b/>
          <w:szCs w:val="24"/>
        </w:rPr>
        <w:t xml:space="preserve">ΠΡΟΕΔΡΕΥΩΝ (Γεώργιος </w:t>
      </w:r>
      <w:proofErr w:type="spellStart"/>
      <w:r w:rsidRPr="00916149">
        <w:rPr>
          <w:rFonts w:eastAsia="Times New Roman" w:cs="Times New Roman"/>
          <w:b/>
          <w:szCs w:val="24"/>
        </w:rPr>
        <w:t>Λαμπρούλης</w:t>
      </w:r>
      <w:proofErr w:type="spellEnd"/>
      <w:r w:rsidRPr="00916149">
        <w:rPr>
          <w:rFonts w:eastAsia="Times New Roman" w:cs="Times New Roman"/>
          <w:b/>
          <w:szCs w:val="24"/>
        </w:rPr>
        <w:t>):</w:t>
      </w:r>
      <w:r>
        <w:rPr>
          <w:rFonts w:eastAsia="Times New Roman" w:cs="Times New Roman"/>
          <w:szCs w:val="24"/>
        </w:rPr>
        <w:t xml:space="preserve"> Τον λόγο έχει ο κ. Μεγαλομύστακας, </w:t>
      </w:r>
      <w:r>
        <w:rPr>
          <w:rFonts w:eastAsia="Times New Roman" w:cs="Times New Roman"/>
          <w:szCs w:val="24"/>
        </w:rPr>
        <w:t>ειδικός αγορητής</w:t>
      </w:r>
      <w:r>
        <w:rPr>
          <w:rFonts w:eastAsia="Times New Roman" w:cs="Times New Roman"/>
          <w:szCs w:val="24"/>
        </w:rPr>
        <w:t xml:space="preserve"> της Ένωσης Κεντρώων και μετά θα πάρει τον λόγο ο κύριος Υπουργός για να κλείσουμε τη συνεδρίαση.</w:t>
      </w:r>
    </w:p>
    <w:p w14:paraId="06759401"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Μεγαλομύστακα, έχετε τον λόγο. </w:t>
      </w:r>
    </w:p>
    <w:p w14:paraId="06759402" w14:textId="77777777" w:rsidR="00866F2D" w:rsidRDefault="003A64EF">
      <w:pPr>
        <w:spacing w:line="600" w:lineRule="auto"/>
        <w:ind w:firstLine="720"/>
        <w:jc w:val="both"/>
        <w:rPr>
          <w:rFonts w:eastAsia="Times New Roman" w:cs="Times New Roman"/>
          <w:szCs w:val="24"/>
        </w:rPr>
      </w:pPr>
      <w:r w:rsidRPr="00916149">
        <w:rPr>
          <w:rFonts w:eastAsia="Times New Roman" w:cs="Times New Roman"/>
          <w:b/>
          <w:szCs w:val="24"/>
        </w:rPr>
        <w:t>ΑΝΑΣΤΑΣΙΟΣ ΜΕΓΑΛΟΜΥΣΤΑΚΑΣ:</w:t>
      </w:r>
      <w:r>
        <w:rPr>
          <w:rFonts w:eastAsia="Times New Roman" w:cs="Times New Roman"/>
          <w:szCs w:val="24"/>
        </w:rPr>
        <w:t xml:space="preserve"> Εγώ θέλω να ξεκινήσω από τις τροπολογίες. Θα αναφερθώ σε αυτές που θα καταψηφίσουμε. Είναι, όπως είπε και ο Κοινοβουλευτικός μας Εκπρόσωπος, αυτή του Υπουργείου Εσωτερικών, καθώς δεν συμφω</w:t>
      </w:r>
      <w:r>
        <w:rPr>
          <w:rFonts w:eastAsia="Times New Roman" w:cs="Times New Roman"/>
          <w:szCs w:val="24"/>
        </w:rPr>
        <w:lastRenderedPageBreak/>
        <w:t>νού</w:t>
      </w:r>
      <w:r>
        <w:rPr>
          <w:rFonts w:eastAsia="Times New Roman" w:cs="Times New Roman"/>
          <w:szCs w:val="24"/>
        </w:rPr>
        <w:t>με σε κα</w:t>
      </w:r>
      <w:r>
        <w:rPr>
          <w:rFonts w:eastAsia="Times New Roman" w:cs="Times New Roman"/>
          <w:szCs w:val="24"/>
        </w:rPr>
        <w:t>μ</w:t>
      </w:r>
      <w:r>
        <w:rPr>
          <w:rFonts w:eastAsia="Times New Roman" w:cs="Times New Roman"/>
          <w:szCs w:val="24"/>
        </w:rPr>
        <w:t xml:space="preserve">μία περίπτωση με την κατάργηση πολλών ευθυνών που έχει ο </w:t>
      </w:r>
      <w:r>
        <w:rPr>
          <w:rFonts w:eastAsia="Times New Roman" w:cs="Times New Roman"/>
          <w:szCs w:val="24"/>
        </w:rPr>
        <w:t>οργανισμός</w:t>
      </w:r>
      <w:r>
        <w:rPr>
          <w:rFonts w:eastAsia="Times New Roman" w:cs="Times New Roman"/>
          <w:szCs w:val="24"/>
        </w:rPr>
        <w:t xml:space="preserve">. Η άλλη είναι αυτή η φωτογραφική τροπολογία, που αφορά τον </w:t>
      </w:r>
      <w:r>
        <w:rPr>
          <w:rFonts w:eastAsia="Times New Roman" w:cs="Times New Roman"/>
          <w:szCs w:val="24"/>
        </w:rPr>
        <w:t xml:space="preserve">Οργανισμό </w:t>
      </w:r>
      <w:r>
        <w:rPr>
          <w:rFonts w:eastAsia="Times New Roman" w:cs="Times New Roman"/>
          <w:szCs w:val="24"/>
        </w:rPr>
        <w:t>του Μεγάρου Μουσικής Θεσσαλονίκης.</w:t>
      </w:r>
    </w:p>
    <w:p w14:paraId="0675940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Από εκεί και ύστερα θέλω να αιτιολογήσω και τη θέση μας. Η θέση μας σε αυτό</w:t>
      </w:r>
      <w:r>
        <w:rPr>
          <w:rFonts w:eastAsia="Times New Roman" w:cs="Times New Roman"/>
          <w:szCs w:val="24"/>
        </w:rPr>
        <w:t xml:space="preserve"> το νομοσχέδιο θα είναι «</w:t>
      </w:r>
      <w:r>
        <w:rPr>
          <w:rFonts w:eastAsia="Times New Roman" w:cs="Times New Roman"/>
          <w:szCs w:val="24"/>
        </w:rPr>
        <w:t>παρών</w:t>
      </w:r>
      <w:r>
        <w:rPr>
          <w:rFonts w:eastAsia="Times New Roman" w:cs="Times New Roman"/>
          <w:szCs w:val="24"/>
        </w:rPr>
        <w:t>» γιατί θέλουμε να αποδεικνύουμε με πράξεις και με αυτά που ψηφίζουμε ότι εμείς βλέπουμε θετικά ένα νομοσχέδιο που αφορά την παιδεία και έρχεται προς ψήφιση στην Ολομέλεια.</w:t>
      </w:r>
    </w:p>
    <w:p w14:paraId="06759404" w14:textId="77777777" w:rsidR="00866F2D" w:rsidRDefault="003A64EF">
      <w:pPr>
        <w:spacing w:line="600" w:lineRule="auto"/>
        <w:ind w:firstLine="720"/>
        <w:jc w:val="both"/>
        <w:rPr>
          <w:rFonts w:eastAsia="Times New Roman" w:cs="Times New Roman"/>
          <w:szCs w:val="24"/>
        </w:rPr>
      </w:pPr>
      <w:r w:rsidRPr="00F37269">
        <w:rPr>
          <w:rFonts w:eastAsia="Times New Roman" w:cs="Times New Roman"/>
          <w:szCs w:val="24"/>
        </w:rPr>
        <w:t>Ωστ</w:t>
      </w:r>
      <w:r>
        <w:rPr>
          <w:rFonts w:eastAsia="Times New Roman" w:cs="Times New Roman"/>
          <w:szCs w:val="24"/>
        </w:rPr>
        <w:t xml:space="preserve">όσο, δεν ήρθε με τον τρόπο που θέλαμε. Δεν υπήρχε </w:t>
      </w:r>
      <w:r>
        <w:rPr>
          <w:rFonts w:eastAsia="Times New Roman" w:cs="Times New Roman"/>
          <w:szCs w:val="24"/>
        </w:rPr>
        <w:t xml:space="preserve">ο απαραίτητος χρόνος για πολλά άρθρα, όχι για όλα, για να τα επεξεργαστούμε και αυτά που είχαμε χρόνο να τα επεξεργαστούμε, δεν ήρθαν με τον τρόπο που θέλαμε. </w:t>
      </w:r>
    </w:p>
    <w:p w14:paraId="0675940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Επομένως, στα άρθρα του πρώτου και του δεύτερου μέρους αυτού του νομοσχεδίου έχουμε πάρα πολλά «</w:t>
      </w:r>
      <w:r>
        <w:rPr>
          <w:rFonts w:eastAsia="Times New Roman" w:cs="Times New Roman"/>
          <w:szCs w:val="24"/>
        </w:rPr>
        <w:t xml:space="preserve">όχι» και αυτό οφείλεται στο γεγονός ότι, όπως είπαμε, δεν συμφωνούμε με την κατάργηση, όπως εμείς πιστεύουμε, του θεσμού των </w:t>
      </w:r>
      <w:r>
        <w:rPr>
          <w:rFonts w:eastAsia="Times New Roman" w:cs="Times New Roman"/>
          <w:szCs w:val="24"/>
        </w:rPr>
        <w:t>σχολικών συμβούλων</w:t>
      </w:r>
      <w:r>
        <w:rPr>
          <w:rFonts w:eastAsia="Times New Roman" w:cs="Times New Roman"/>
          <w:szCs w:val="24"/>
        </w:rPr>
        <w:t>, που εσείς λέτε ότι είναι μετονομασία. Γι’ αυτό και θα δείτε ότι τα περισσότερα άρθρα τα καταψηφίζουμε.</w:t>
      </w:r>
    </w:p>
    <w:p w14:paraId="0675940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ίδιο </w:t>
      </w:r>
      <w:r>
        <w:rPr>
          <w:rFonts w:eastAsia="Times New Roman" w:cs="Times New Roman"/>
          <w:szCs w:val="24"/>
        </w:rPr>
        <w:t xml:space="preserve">συμβαίνει και με το δεύτερο μέρος, όπου τα περισσότερα άρθρα αποτελούν «ουρά» αυτής της επιλογής σας και δεν μπορούμε να είμαστε συμμέτοχοι σ’ αυτό. </w:t>
      </w:r>
    </w:p>
    <w:p w14:paraId="0675940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υπερψηφίσουμε το μέρος που αφορά τα </w:t>
      </w:r>
      <w:proofErr w:type="spellStart"/>
      <w:r>
        <w:rPr>
          <w:rFonts w:eastAsia="Times New Roman" w:cs="Times New Roman"/>
          <w:szCs w:val="24"/>
        </w:rPr>
        <w:t>προσφυγόπαιδα</w:t>
      </w:r>
      <w:proofErr w:type="spellEnd"/>
      <w:r>
        <w:rPr>
          <w:rFonts w:eastAsia="Times New Roman" w:cs="Times New Roman"/>
          <w:szCs w:val="24"/>
        </w:rPr>
        <w:t>. Σε πολύ λίγα άρθρα απ’ αυτό το μέρος θα ψηφίσουμε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και αυτό, γιατί και εκεί βλέπουμε κάποιες ασάφειες που δεν έχουμε κατανοήσει. Άλλωστε, και ο χρόνος δεν ήταν αρκετός. Στη συνέχεια, θα πορευτούμε στις περισσότερες τροπολογίες θετικά, όπως σας είπαμε, εκτός απ’ αυτές που ανέφερα προηγουμένως. </w:t>
      </w:r>
    </w:p>
    <w:p w14:paraId="0675940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«Παίρν</w:t>
      </w:r>
      <w:r>
        <w:rPr>
          <w:rFonts w:eastAsia="Times New Roman" w:cs="Times New Roman"/>
          <w:szCs w:val="24"/>
        </w:rPr>
        <w:t xml:space="preserve">οντας πάσα» από τον κ. </w:t>
      </w:r>
      <w:proofErr w:type="spellStart"/>
      <w:r>
        <w:rPr>
          <w:rFonts w:eastAsia="Times New Roman" w:cs="Times New Roman"/>
          <w:szCs w:val="24"/>
        </w:rPr>
        <w:t>Μαυρωτά</w:t>
      </w:r>
      <w:proofErr w:type="spellEnd"/>
      <w:r>
        <w:rPr>
          <w:rFonts w:eastAsia="Times New Roman" w:cs="Times New Roman"/>
          <w:szCs w:val="24"/>
        </w:rPr>
        <w:t>, θέλω να πω ότι και εμείς, ως Ένωση Κεντρώων, μαζί με το Ποτάμι, τα δυο κόμματα που έχουν το μικρότερο αριθμό Βουλευτών αυτή τη στιγμή στο Κοινοβούλιο, έχουμε καταθέσει προτάσεις γενικά για το εκπαιδευτικό σύστημα από το 2016</w:t>
      </w:r>
      <w:r>
        <w:rPr>
          <w:rFonts w:eastAsia="Times New Roman" w:cs="Times New Roman"/>
          <w:szCs w:val="24"/>
        </w:rPr>
        <w:t xml:space="preserve"> για όλες τις βαθμίδες. </w:t>
      </w:r>
    </w:p>
    <w:p w14:paraId="0675940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Συμβάλλουμε με προτάσεις σε κάθε επιτροπή και σε κάθε νομοσχέδιο που έρχεται προς ψήφιση, ενώ καταθέσαμε και τη Δευτέρα προτάσεις για το οξύ θέμα των μετεγγραφών, για να ξεκαθαρίσουμε τη θέση μας. Επομένως, όποτε μας ζητήθηκε επίσημα, εμείς ήμασταν εκεί, γ</w:t>
      </w:r>
      <w:r>
        <w:rPr>
          <w:rFonts w:eastAsia="Times New Roman" w:cs="Times New Roman"/>
          <w:szCs w:val="24"/>
        </w:rPr>
        <w:t xml:space="preserve">ια να συνεισφέρουμε και να συμβάλλουμε σε έναν τόσο σημαντικό αγώνα, που είναι να βελτιώσουμε το σύστημα παιδείας μας. </w:t>
      </w:r>
    </w:p>
    <w:p w14:paraId="0675940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Από εκεί και ύστερα, από την ώρα που τοποθετήθηκα στην Ολομέλεια και μετά, ακούγοντας πολλούς συναδέλφους, κυρίως τους Βουλευτές της </w:t>
      </w:r>
      <w:r>
        <w:rPr>
          <w:rFonts w:eastAsia="Times New Roman" w:cs="Times New Roman"/>
          <w:szCs w:val="24"/>
        </w:rPr>
        <w:t>συγ</w:t>
      </w:r>
      <w:r>
        <w:rPr>
          <w:rFonts w:eastAsia="Times New Roman" w:cs="Times New Roman"/>
          <w:szCs w:val="24"/>
        </w:rPr>
        <w:t>κυβέρνησης</w:t>
      </w:r>
      <w:r>
        <w:rPr>
          <w:rFonts w:eastAsia="Times New Roman" w:cs="Times New Roman"/>
          <w:szCs w:val="24"/>
        </w:rPr>
        <w:t>, μου γεννήθηκαν κάποια ερωτήματα. Όταν εμείς σας λέγαμε ότι ένα νομοσχέδιο σαν κι αυτό δεν έπρεπε να έρθει με τον τρόπο που ήρθε, νομίζουμε ότι αποδειχθήκαμε σωστοί, καθώς είδαμε νομοθετικές βελτιώσεις σε πενήντα δυο άρθρα και περίπου σε κάθε άρ</w:t>
      </w:r>
      <w:r>
        <w:rPr>
          <w:rFonts w:eastAsia="Times New Roman" w:cs="Times New Roman"/>
          <w:szCs w:val="24"/>
        </w:rPr>
        <w:t xml:space="preserve">θρο υπάρχουν τρεις παρεμβάσεις. </w:t>
      </w:r>
    </w:p>
    <w:p w14:paraId="0675940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Μιλάμε τώρα για πλέον των </w:t>
      </w:r>
      <w:proofErr w:type="spellStart"/>
      <w:r>
        <w:rPr>
          <w:rFonts w:eastAsia="Times New Roman" w:cs="Times New Roman"/>
          <w:szCs w:val="24"/>
        </w:rPr>
        <w:t>εκατόν</w:t>
      </w:r>
      <w:proofErr w:type="spellEnd"/>
      <w:r>
        <w:rPr>
          <w:rFonts w:eastAsia="Times New Roman" w:cs="Times New Roman"/>
          <w:szCs w:val="24"/>
        </w:rPr>
        <w:t xml:space="preserve"> πενήντα νομοθετικών βελτιώσεων για ένα νομοσχέδιο που αφορά την παιδεία, όπου θα έπρεπε να υπάρχει ένας συντονισμένος σχεδιασμός, να το αντιμετωπίζουμε με μια σοβαρότητα και όχι να ερχόμαστε</w:t>
      </w:r>
      <w:r>
        <w:rPr>
          <w:rFonts w:eastAsia="Times New Roman" w:cs="Times New Roman"/>
          <w:szCs w:val="24"/>
        </w:rPr>
        <w:t xml:space="preserve"> στο παρά πέντε να φέρνουμε και άλλες νομοθετικές βελτιώσεις. Ένα νομοσχέδιο που αφορά την παιδεία είναι, νομίζω, το νομοσχέδιο που έχει τις περισσότερες νομοθετικές βελτιώσεις και είναι μάλιστα, πολλές απ’ αυτές τεχνικές, δηλαδή φαίνεται ότι δεν θα δαπανή</w:t>
      </w:r>
      <w:r>
        <w:rPr>
          <w:rFonts w:eastAsia="Times New Roman" w:cs="Times New Roman"/>
          <w:szCs w:val="24"/>
        </w:rPr>
        <w:t>θηκε η απαραίτητη προσοχή για να συνταχθεί αυτό το κείμενο.</w:t>
      </w:r>
    </w:p>
    <w:p w14:paraId="0675940C" w14:textId="77777777" w:rsidR="00866F2D" w:rsidRDefault="003A64EF">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675940D"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Κλείνοντας, θέλω να εκφράσω μια απορία μου, που θα ήθελα να την απαντήσουν οι Υπουργοί, γιατί μπερδεύτηκα λίγο α</w:t>
      </w:r>
      <w:r>
        <w:rPr>
          <w:rFonts w:eastAsia="Times New Roman" w:cs="Times New Roman"/>
          <w:szCs w:val="24"/>
        </w:rPr>
        <w:t xml:space="preserve">πό τις τοποθετήσεις των Υπουργών και του </w:t>
      </w:r>
      <w:r>
        <w:rPr>
          <w:rFonts w:eastAsia="Times New Roman" w:cs="Times New Roman"/>
          <w:szCs w:val="24"/>
        </w:rPr>
        <w:t>εισηγητή</w:t>
      </w:r>
      <w:r>
        <w:rPr>
          <w:rFonts w:eastAsia="Times New Roman" w:cs="Times New Roman"/>
          <w:szCs w:val="24"/>
        </w:rPr>
        <w:t>, του κ. Μιχελή. Είστε υπέρ ή κατά της αξιολόγησης; Γιατί αυτό που άκουσα ήταν ότι είστε υπέρ της αξιολόγησης, αρκεί να βρείτε τη φόρμουλα που θα είναι αδιάβλητη και δεν θα υπάρχουν παρεμβάσεις από κομματικο</w:t>
      </w:r>
      <w:r>
        <w:rPr>
          <w:rFonts w:eastAsia="Times New Roman" w:cs="Times New Roman"/>
          <w:szCs w:val="24"/>
        </w:rPr>
        <w:t xml:space="preserve">ύς παράγοντες. Θα θέλαμε μια εξήγηση και νομίζω ότι όλοι σ’ αυτήν την Αίθουσα θέλουμε να ακούσουμε ξεκάθαρα εάν είστε υπέρ ή κατά της αξιολόγησης, γιατί πραγματικά η τελευταία τοποθέτηση μάς έχει φέρει σε μια σύγχυση. </w:t>
      </w:r>
    </w:p>
    <w:p w14:paraId="0675940E"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75940F" w14:textId="77777777" w:rsidR="00866F2D" w:rsidRDefault="003A64EF">
      <w:pPr>
        <w:spacing w:line="600" w:lineRule="auto"/>
        <w:ind w:firstLine="720"/>
        <w:jc w:val="both"/>
        <w:rPr>
          <w:rFonts w:eastAsia="Times New Roman" w:cs="Times New Roman"/>
          <w:szCs w:val="24"/>
        </w:rPr>
      </w:pPr>
      <w:r w:rsidRPr="00FB7172">
        <w:rPr>
          <w:rFonts w:eastAsia="Times New Roman"/>
          <w:b/>
          <w:bCs/>
        </w:rPr>
        <w:t>ΠΡΟΕΔΡΕΥΩΝ (Γεώρ</w:t>
      </w:r>
      <w:r w:rsidRPr="00FB7172">
        <w:rPr>
          <w:rFonts w:eastAsia="Times New Roman"/>
          <w:b/>
          <w:bCs/>
        </w:rPr>
        <w:t xml:space="preserve">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Με την τοποθέτηση του κ. Μεγαλομύστακα ολοκληρώθηκε ο κύκλος των δευτερολογιών των εισηγητών και των ειδικών αγορητών και τον λόγο θα πάρει τώρα ο κύριος Υπουργός, για να ολοκληρώσουμε και να περάσουμε σε ψηφοφορία. </w:t>
      </w:r>
    </w:p>
    <w:p w14:paraId="0675941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τον λόγο για δέκα λεπτά.</w:t>
      </w:r>
    </w:p>
    <w:p w14:paraId="06759411" w14:textId="77777777" w:rsidR="00866F2D" w:rsidRDefault="003A64EF">
      <w:pPr>
        <w:spacing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 </w:t>
      </w:r>
    </w:p>
    <w:p w14:paraId="06759412"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θέλω να πω για την τροπολογία ότι υπάρχει μια παρεξήγηση. Λέμε ότι μπορεί να τοποθετηθεί στη θέση του Γενικού Διευθυντή το</w:t>
      </w:r>
      <w:r>
        <w:rPr>
          <w:rFonts w:eastAsia="Times New Roman" w:cs="Times New Roman"/>
          <w:szCs w:val="24"/>
        </w:rPr>
        <w:t>υ Μεγάρου Μουσικής και δημόσιος υπάλληλος. Αυτό ισχύει και για το Μέγαρο Μουσικής Αθηνών. Στη συνέχεια λέμε μετά το τέλος της θητείας του, να μπορεί να πηγαίνει στη θέση την οποία άφησε. Άρα, μπορεί να είναι δημοτικός υπάλληλος, μπορεί να είναι ιδιωτικός υ</w:t>
      </w:r>
      <w:r>
        <w:rPr>
          <w:rFonts w:eastAsia="Times New Roman" w:cs="Times New Roman"/>
          <w:szCs w:val="24"/>
        </w:rPr>
        <w:t xml:space="preserve">πάλληλος και δημόσιος υπάλληλος. Αυτό ακριβώς λέμε. </w:t>
      </w:r>
    </w:p>
    <w:p w14:paraId="06759413"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Θα ήθελα πραγματικά -και δεν το λέω μίζερα- να συγχαρώ την Αντιπολίτευση για τον τρόπο με τον οποίον δομήθηκε η ομιλία σχεδόν κάθε στελέχους. Ίδιες λέξεις, ίδιες φράσεις, ίδιες κατηγορίες. Κάτι λέει αυτό</w:t>
      </w:r>
      <w:r>
        <w:rPr>
          <w:rFonts w:eastAsia="Times New Roman" w:cs="Times New Roman"/>
          <w:szCs w:val="24"/>
        </w:rPr>
        <w:t>. Κάπου ετοιμάζονται αυτά και έρχονται. Διότι υπάρχει ένα πάρα πολύ σαφές πλαίσιο…</w:t>
      </w:r>
    </w:p>
    <w:p w14:paraId="06759414"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ΙΩΑΝΝΗΣ ΑΝΔΡΙΑΝΟΣ:</w:t>
      </w:r>
      <w:r>
        <w:rPr>
          <w:rFonts w:eastAsia="Times New Roman" w:cs="Times New Roman"/>
          <w:szCs w:val="24"/>
        </w:rPr>
        <w:t xml:space="preserve"> Ή θα έπρεπε να σας προβληματίσει, κύριε Υπουργέ.</w:t>
      </w:r>
    </w:p>
    <w:p w14:paraId="06759415"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Κοιτάξτε, αυτό </w:t>
      </w:r>
      <w:r w:rsidRPr="008F0891">
        <w:rPr>
          <w:rFonts w:eastAsia="Times New Roman" w:cs="Times New Roman"/>
          <w:bCs/>
          <w:shd w:val="clear" w:color="auto" w:fill="FFFFFF"/>
        </w:rPr>
        <w:t>που</w:t>
      </w:r>
      <w:r>
        <w:rPr>
          <w:rFonts w:eastAsia="Times New Roman" w:cs="Times New Roman"/>
          <w:szCs w:val="24"/>
        </w:rPr>
        <w:t xml:space="preserve"> θα σας πω είναι…</w:t>
      </w:r>
    </w:p>
    <w:p w14:paraId="06759416" w14:textId="77777777" w:rsidR="00866F2D" w:rsidRDefault="003A64EF">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Μη διακόπτετε, παρακαλώ.</w:t>
      </w:r>
    </w:p>
    <w:p w14:paraId="06759417"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ΓΕΩΡΓΙΟΣ ΜΑΥΡΩΤΑΣ:</w:t>
      </w:r>
      <w:r>
        <w:rPr>
          <w:rFonts w:eastAsia="Times New Roman" w:cs="Times New Roman"/>
          <w:szCs w:val="24"/>
        </w:rPr>
        <w:t xml:space="preserve"> Τι λέτε, κύριε Υπουργέ, ότι υπάρχουν κάποια κέντρα από πίσω που μας καθοδηγούν;</w:t>
      </w:r>
    </w:p>
    <w:p w14:paraId="06759418"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κέντρα, έχετε συνεργάτε</w:t>
      </w:r>
      <w:r>
        <w:rPr>
          <w:rFonts w:eastAsia="Times New Roman" w:cs="Times New Roman"/>
          <w:szCs w:val="24"/>
        </w:rPr>
        <w:t xml:space="preserve">ς και καλώς έχετε. Θα με αφήσετε να τελειώσω; </w:t>
      </w:r>
    </w:p>
    <w:p w14:paraId="0675941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Αυτό ξέρετε είναι </w:t>
      </w:r>
      <w:r w:rsidRPr="00183013">
        <w:rPr>
          <w:rFonts w:eastAsia="Times New Roman" w:cs="Times New Roman"/>
        </w:rPr>
        <w:t>όπως</w:t>
      </w:r>
      <w:r>
        <w:rPr>
          <w:rFonts w:eastAsia="Times New Roman" w:cs="Times New Roman"/>
          <w:szCs w:val="24"/>
        </w:rPr>
        <w:t xml:space="preserve"> όταν δίνουμε εξετάσεις σε μία τάξη με φοιτητές και βλέπεις πανομοιότυπες κόλλες. Λες </w:t>
      </w:r>
      <w:r w:rsidRPr="002B5B2E">
        <w:rPr>
          <w:rFonts w:eastAsia="Times New Roman"/>
          <w:bCs/>
          <w:shd w:val="clear" w:color="auto" w:fill="FFFFFF"/>
        </w:rPr>
        <w:t>ότι</w:t>
      </w:r>
      <w:r>
        <w:rPr>
          <w:rFonts w:eastAsia="Times New Roman" w:cs="Times New Roman"/>
          <w:szCs w:val="24"/>
        </w:rPr>
        <w:t xml:space="preserve"> κάτι δεν πρέπει να πηγαίνει καλά. Από την άλλη μεριά λες, μαγκιά τους γιατί δεν τους έπιασε κανείς. Εμένα, λοιπόν, μου έχει κάνει τρομερή εντύπωση και η έλλειψη επιχειρημάτων, αλλά…</w:t>
      </w:r>
    </w:p>
    <w:p w14:paraId="0675941A"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ΓΕΩΡΓΙΟΣ ΜΑΥΡΩΤΑΣ:</w:t>
      </w:r>
      <w:r>
        <w:rPr>
          <w:rFonts w:eastAsia="Times New Roman" w:cs="Times New Roman"/>
          <w:szCs w:val="24"/>
        </w:rPr>
        <w:t xml:space="preserve"> Θα ήθελα τον λόγο μετά…</w:t>
      </w:r>
    </w:p>
    <w:p w14:paraId="0675941B"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w:t>
      </w:r>
      <w:r w:rsidRPr="00EC6451">
        <w:rPr>
          <w:rFonts w:eastAsia="Times New Roman" w:cs="Times New Roman"/>
          <w:b/>
          <w:szCs w:val="24"/>
        </w:rPr>
        <w:t>ός Παιδείας, Έρευνας και Θρησκευμάτων):</w:t>
      </w:r>
      <w:r>
        <w:rPr>
          <w:rFonts w:eastAsia="Times New Roman" w:cs="Times New Roman"/>
          <w:szCs w:val="24"/>
        </w:rPr>
        <w:t xml:space="preserve"> Σας παρακαλώ. Δεν γίνεται έτσι. </w:t>
      </w:r>
    </w:p>
    <w:p w14:paraId="0675941C"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Πρόεδρε, σας παρακαλώ.</w:t>
      </w:r>
    </w:p>
    <w:p w14:paraId="0675941D"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ΓΕΩΡΓΙΟΣ ΜΑΥΡΩΤΑΣ:</w:t>
      </w:r>
      <w:r>
        <w:rPr>
          <w:rFonts w:eastAsia="Times New Roman" w:cs="Times New Roman"/>
          <w:szCs w:val="24"/>
        </w:rPr>
        <w:t xml:space="preserve"> Στον Πρόεδρο μιλούσα.</w:t>
      </w:r>
    </w:p>
    <w:p w14:paraId="0675941E" w14:textId="77777777" w:rsidR="00866F2D" w:rsidRDefault="003A64EF">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σας παρακαλώ. </w:t>
      </w:r>
    </w:p>
    <w:p w14:paraId="0675941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06759420"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 xml:space="preserve">ΚΩΝΣΤΑΝΤΙΝΟΣ ΓΑΒΡΟΓΛΟΥ </w:t>
      </w:r>
      <w:r w:rsidRPr="00EC6451">
        <w:rPr>
          <w:rFonts w:eastAsia="Times New Roman" w:cs="Times New Roman"/>
          <w:b/>
          <w:szCs w:val="24"/>
        </w:rPr>
        <w:t>(Υπουργός Παιδείας, Έρευνας και Θρησκευμάτων):</w:t>
      </w:r>
      <w:r>
        <w:rPr>
          <w:rFonts w:eastAsia="Times New Roman" w:cs="Times New Roman"/>
          <w:szCs w:val="24"/>
        </w:rPr>
        <w:t xml:space="preserve"> Μα δεν γίνεται όμως έτσι. Είμαστε όλοι κουρασμένοι.</w:t>
      </w:r>
    </w:p>
    <w:p w14:paraId="06759421"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ΓΕΩΡΓΙΟΣ ΜΑΥΡΩΤΑΣ:</w:t>
      </w:r>
      <w:r>
        <w:rPr>
          <w:rFonts w:eastAsia="Times New Roman" w:cs="Times New Roman"/>
          <w:szCs w:val="24"/>
        </w:rPr>
        <w:t xml:space="preserve"> Δεν θα το αφήσουμε έτσι αυτό.</w:t>
      </w:r>
    </w:p>
    <w:p w14:paraId="06759422"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το εκλαμβάνω ως απειλή αυτό.</w:t>
      </w:r>
    </w:p>
    <w:p w14:paraId="06759423"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w:t>
      </w:r>
      <w:r w:rsidRPr="00CA4E45">
        <w:rPr>
          <w:rFonts w:eastAsia="Times New Roman" w:cs="Times New Roman"/>
          <w:b/>
          <w:szCs w:val="24"/>
        </w:rPr>
        <w:t>ΙΟΣ ΜΑΥΡΩΤΑΣ:</w:t>
      </w:r>
      <w:r>
        <w:rPr>
          <w:rFonts w:eastAsia="Times New Roman" w:cs="Times New Roman"/>
          <w:szCs w:val="24"/>
        </w:rPr>
        <w:t xml:space="preserve"> Όχι, εννοώ ότι θα μιλήσω μετά και θα απαντήσω.</w:t>
      </w:r>
    </w:p>
    <w:p w14:paraId="06759424"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Λέω, λοιπόν, ότι αυτό που αναζητούσα είναι τα επιχειρήματα. Και τα επιχειρήματα είναι μία συγκεκριμένη δομή του λόγου. Το να </w:t>
      </w:r>
      <w:r>
        <w:rPr>
          <w:rFonts w:eastAsia="Times New Roman" w:cs="Times New Roman"/>
          <w:szCs w:val="24"/>
        </w:rPr>
        <w:t xml:space="preserve">λέει κανείς ότι λέμε ψέματα, ότι κομματικοποιούμε, ξανά </w:t>
      </w:r>
      <w:r w:rsidRPr="002B5B2E">
        <w:rPr>
          <w:rFonts w:eastAsia="Times New Roman"/>
          <w:bCs/>
          <w:shd w:val="clear" w:color="auto" w:fill="FFFFFF"/>
        </w:rPr>
        <w:t>ότι</w:t>
      </w:r>
      <w:r>
        <w:rPr>
          <w:rFonts w:eastAsia="Times New Roman" w:cs="Times New Roman"/>
          <w:szCs w:val="24"/>
        </w:rPr>
        <w:t xml:space="preserve"> κομματικοποιούμε, ξανά </w:t>
      </w:r>
      <w:r w:rsidRPr="002B5B2E">
        <w:rPr>
          <w:rFonts w:eastAsia="Times New Roman"/>
          <w:bCs/>
          <w:shd w:val="clear" w:color="auto" w:fill="FFFFFF"/>
        </w:rPr>
        <w:t>ότι</w:t>
      </w:r>
      <w:r>
        <w:rPr>
          <w:rFonts w:eastAsia="Times New Roman" w:cs="Times New Roman"/>
          <w:szCs w:val="24"/>
        </w:rPr>
        <w:t xml:space="preserve"> λέμε ψέματα, και μπρος-πίσω το ίδιο </w:t>
      </w:r>
      <w:r w:rsidRPr="00F331DF">
        <w:rPr>
          <w:rFonts w:eastAsia="Times New Roman"/>
          <w:bCs/>
        </w:rPr>
        <w:t>και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 φέραμε λίγο πριν τα μεσάνυχτα, δεν </w:t>
      </w:r>
      <w:r w:rsidRPr="00D66BCA">
        <w:rPr>
          <w:rFonts w:eastAsia="Times New Roman"/>
          <w:bCs/>
        </w:rPr>
        <w:t>είναι</w:t>
      </w:r>
      <w:r>
        <w:rPr>
          <w:rFonts w:eastAsia="Times New Roman" w:cs="Times New Roman"/>
          <w:szCs w:val="24"/>
        </w:rPr>
        <w:t xml:space="preserve"> επιχείρημα. Οι μισοί είπατε ότι το φέραμε στις 10.30΄ το βράδυ </w:t>
      </w:r>
      <w:r w:rsidRPr="00F331DF">
        <w:rPr>
          <w:rFonts w:eastAsia="Times New Roman"/>
          <w:bCs/>
        </w:rPr>
        <w:t>και</w:t>
      </w:r>
      <w:r>
        <w:rPr>
          <w:rFonts w:eastAsia="Times New Roman" w:cs="Times New Roman"/>
          <w:szCs w:val="24"/>
        </w:rPr>
        <w:t xml:space="preserve"> οι άλλοι μισοί</w:t>
      </w:r>
      <w:r>
        <w:rPr>
          <w:rFonts w:eastAsia="Times New Roman" w:cs="Times New Roman"/>
          <w:szCs w:val="24"/>
        </w:rPr>
        <w:t xml:space="preserve"> είπατε ότι το φέραμε λίγο πριν τα μεσάνυχτα. Είναι λίγο πιο δραματικό το «λίγο πριν τα μεσάνυχτα». </w:t>
      </w:r>
    </w:p>
    <w:p w14:paraId="0675942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Ακούστε </w:t>
      </w:r>
      <w:r w:rsidRPr="00F331DF">
        <w:rPr>
          <w:rFonts w:eastAsia="Times New Roman"/>
          <w:bCs/>
        </w:rPr>
        <w:t>και</w:t>
      </w:r>
      <w:r>
        <w:rPr>
          <w:rFonts w:eastAsia="Times New Roman" w:cs="Times New Roman"/>
          <w:szCs w:val="24"/>
        </w:rPr>
        <w:t xml:space="preserve"> μην αρπάζεστε. Μπορεί να βοηθηθείτε και εσείς, όπως βοηθήθηκα και εγώ, για να καταλάβω ότι εδώ υπάρχει ένας δημόσιος λόγος και μία ρητορεία, η </w:t>
      </w:r>
      <w:r>
        <w:rPr>
          <w:rFonts w:eastAsia="Times New Roman" w:cs="Times New Roman"/>
          <w:szCs w:val="24"/>
        </w:rPr>
        <w:t>οποία είναι εμπλουτισμένη με διάφορες λέξεις, κατηγορίες, επίθετα κ</w:t>
      </w:r>
      <w:r>
        <w:rPr>
          <w:rFonts w:eastAsia="Times New Roman" w:cs="Times New Roman"/>
          <w:szCs w:val="24"/>
        </w:rPr>
        <w:t>.</w:t>
      </w:r>
      <w:r>
        <w:rPr>
          <w:rFonts w:eastAsia="Times New Roman" w:cs="Times New Roman"/>
          <w:szCs w:val="24"/>
        </w:rPr>
        <w:t xml:space="preserve">λπ., αλλά δεν έχει δύο πράγματα. Δεν έχει επιχειρήματα και δεν έχει εναλλακτικές προτάσεις. Το Ποτάμι στα τελευταία δύο λεπτά της δευτερολογίας του είπε ότι έχει προτάσεις. </w:t>
      </w:r>
    </w:p>
    <w:p w14:paraId="06759426" w14:textId="77777777" w:rsidR="00866F2D" w:rsidRDefault="003A64EF">
      <w:pPr>
        <w:spacing w:line="600" w:lineRule="auto"/>
        <w:ind w:firstLine="720"/>
        <w:jc w:val="both"/>
        <w:rPr>
          <w:rFonts w:eastAsia="Times New Roman" w:cs="Times New Roman"/>
          <w:szCs w:val="24"/>
        </w:rPr>
      </w:pPr>
      <w:r w:rsidRPr="00CA4E45">
        <w:rPr>
          <w:rFonts w:eastAsia="Times New Roman" w:cs="Times New Roman"/>
          <w:b/>
          <w:szCs w:val="24"/>
        </w:rPr>
        <w:t>ΓΕΩΡΓΙΟΣ ΜΑΥΡΩ</w:t>
      </w:r>
      <w:r w:rsidRPr="00CA4E45">
        <w:rPr>
          <w:rFonts w:eastAsia="Times New Roman" w:cs="Times New Roman"/>
          <w:b/>
          <w:szCs w:val="24"/>
        </w:rPr>
        <w:t>ΤΑΣ:</w:t>
      </w:r>
      <w:r>
        <w:rPr>
          <w:rFonts w:eastAsia="Times New Roman" w:cs="Times New Roman"/>
          <w:szCs w:val="24"/>
        </w:rPr>
        <w:t xml:space="preserve"> Κύριε Υπουργέ, από την αρχή το είπαμε.</w:t>
      </w:r>
    </w:p>
    <w:p w14:paraId="06759427" w14:textId="77777777" w:rsidR="00866F2D" w:rsidRDefault="003A64EF">
      <w:pPr>
        <w:spacing w:line="600" w:lineRule="auto"/>
        <w:ind w:firstLine="720"/>
        <w:jc w:val="both"/>
        <w:rPr>
          <w:rFonts w:eastAsia="Times New Roman" w:cs="Times New Roman"/>
          <w:szCs w:val="24"/>
        </w:rPr>
      </w:pPr>
      <w:r w:rsidRPr="00EC645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άλλο ήταν βεβαίως αυτό που είπε ο κ. Τζαβάρας. Είπε ότι η δουλειά στο Κοινοβούλιο είναι να συζητάμε νόμους. Βεβαίως, αυτό είναι αυτονόητο. </w:t>
      </w:r>
      <w:r>
        <w:rPr>
          <w:rFonts w:eastAsia="Times New Roman" w:cs="Times New Roman"/>
          <w:szCs w:val="24"/>
        </w:rPr>
        <w:t xml:space="preserve">Από την άλλη μεριά, όμως, πρέπει και οι προτάσεις να αποτελούν ένα στοιχείο του δημόσιου λόγου. </w:t>
      </w:r>
    </w:p>
    <w:p w14:paraId="0675942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τη δομή αυτών των ομιλιών. Το πρώτο χαρακτηριστικό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δεν υπήρχε χρόνος να μελετήσετε και να προετοιμαστείτε κ.λπ.</w:t>
      </w:r>
      <w:r>
        <w:rPr>
          <w:rFonts w:eastAsia="Times New Roman" w:cs="Times New Roman"/>
          <w:szCs w:val="24"/>
        </w:rPr>
        <w:t>.</w:t>
      </w:r>
      <w:r>
        <w:rPr>
          <w:rFonts w:eastAsia="Times New Roman" w:cs="Times New Roman"/>
          <w:szCs w:val="24"/>
        </w:rPr>
        <w:t xml:space="preserve"> Ευτυχώς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είπε ότι στην αρχή υπήρχαν δ</w:t>
      </w:r>
      <w:r>
        <w:rPr>
          <w:rFonts w:eastAsia="Times New Roman" w:cs="Times New Roman"/>
          <w:szCs w:val="24"/>
        </w:rPr>
        <w:t>ε</w:t>
      </w:r>
      <w:r>
        <w:rPr>
          <w:rFonts w:eastAsia="Times New Roman" w:cs="Times New Roman"/>
          <w:szCs w:val="24"/>
        </w:rPr>
        <w:t xml:space="preserve">καεπτά σελίδες. Τι θέλατε; Από την αρχή να υπάρχουν πεντακόσιες είκοσι μία σελίδες; Στην αρχή, τον Οκτώβριο, που έγινε η </w:t>
      </w:r>
      <w:r>
        <w:rPr>
          <w:rFonts w:eastAsia="Times New Roman" w:cs="Times New Roman"/>
          <w:szCs w:val="24"/>
        </w:rPr>
        <w:t>η</w:t>
      </w:r>
      <w:r>
        <w:rPr>
          <w:rFonts w:eastAsia="Times New Roman" w:cs="Times New Roman"/>
          <w:szCs w:val="24"/>
        </w:rPr>
        <w:t>μερίδα, όντως υπήρχαν δέκα επτά σελίδες, διότι εκεί ήταν η φιλοσοφία, η προσέγγιση και η αρχιτεκ</w:t>
      </w:r>
      <w:r>
        <w:rPr>
          <w:rFonts w:eastAsia="Times New Roman" w:cs="Times New Roman"/>
          <w:szCs w:val="24"/>
        </w:rPr>
        <w:t xml:space="preserve">τονική. Έτσι οικοδομούνται οι διάφορες προτάσεις. Άρα, το ότι δεν υπήρχε χρόνος, είναι για κατανάλωση. Δεν ανταποκρίνεται στην πραγματικότητα. </w:t>
      </w:r>
    </w:p>
    <w:p w14:paraId="0675942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Βεβαίως, άκουσα άπειρα πράγματα, αλλά κουβέντα δεν άκουσα για τα σχολεία και τα προβλήματά τους. Δεν υπάρχουν πρ</w:t>
      </w:r>
      <w:r>
        <w:rPr>
          <w:rFonts w:eastAsia="Times New Roman" w:cs="Times New Roman"/>
          <w:szCs w:val="24"/>
        </w:rPr>
        <w:t xml:space="preserve">οβλήματα στα σχολεία; Δεν έχουν οι εκπαιδευτικοί προβλήματα; Δεν έχει η κοινωνία νέες πραγματικότητες; Εκτός αν τις αγνοείτε. Εγώ είμαι σίγουρος ότι δεν τις αγνοείτε, απλώς δεν ξέρετε πώς να τις χειριστείτε. </w:t>
      </w:r>
    </w:p>
    <w:p w14:paraId="0675942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Το δεύτερο χαρακτηριστικό </w:t>
      </w:r>
      <w:r w:rsidRPr="00D66BCA">
        <w:rPr>
          <w:rFonts w:eastAsia="Times New Roman"/>
          <w:bCs/>
        </w:rPr>
        <w:t>είναι</w:t>
      </w:r>
      <w:r>
        <w:rPr>
          <w:rFonts w:eastAsia="Times New Roman" w:cs="Times New Roman"/>
          <w:szCs w:val="24"/>
        </w:rPr>
        <w:t xml:space="preserve"> ότι θέλουμε να </w:t>
      </w:r>
      <w:r>
        <w:rPr>
          <w:rFonts w:eastAsia="Times New Roman" w:cs="Times New Roman"/>
          <w:szCs w:val="24"/>
        </w:rPr>
        <w:t xml:space="preserve">οικοδομήσουμε ένα κομματικό κράτος. Κοιτάξτε, αυτή είναι μία κατηγορία που λειτουργεί δημόσια, διότι η κοινωνία είναι μπουχτισμένη με τα περί κομματικών πραγμάτων. Πράγματι, λειτουργεί στην κοινωνία αυτό. </w:t>
      </w:r>
      <w:r w:rsidRPr="00D355DE">
        <w:rPr>
          <w:rFonts w:eastAsia="Times New Roman" w:cs="Times New Roman"/>
          <w:bCs/>
          <w:shd w:val="clear" w:color="auto" w:fill="FFFFFF"/>
        </w:rPr>
        <w:t>Όμως</w:t>
      </w:r>
      <w:r>
        <w:rPr>
          <w:rFonts w:eastAsia="Times New Roman" w:cs="Times New Roman"/>
          <w:szCs w:val="24"/>
        </w:rPr>
        <w:t xml:space="preserve">, σας το είπα και σας το ξαναλέω, αν θέλαμε να </w:t>
      </w:r>
      <w:r>
        <w:rPr>
          <w:rFonts w:eastAsia="Times New Roman" w:cs="Times New Roman"/>
          <w:szCs w:val="24"/>
        </w:rPr>
        <w:t xml:space="preserve">οικοδομήσουμε κομματικό κράτος, θα </w:t>
      </w:r>
      <w:r>
        <w:rPr>
          <w:rFonts w:eastAsia="Times New Roman" w:cs="Times New Roman"/>
        </w:rPr>
        <w:t xml:space="preserve">ήμασταν </w:t>
      </w:r>
      <w:r>
        <w:rPr>
          <w:rFonts w:eastAsia="Times New Roman" w:cs="Times New Roman"/>
          <w:szCs w:val="24"/>
        </w:rPr>
        <w:t xml:space="preserve">ανόητοι να μην ακολουθήσουμε τους μέντορες αυτής της λογικής. Και οι μέντορες αυτής της λογικής είναι η Αντιπολίτευση. Για ποιον λόγο να μπλεχτούμε </w:t>
      </w:r>
      <w:r w:rsidRPr="00F331DF">
        <w:rPr>
          <w:rFonts w:eastAsia="Times New Roman"/>
          <w:bCs/>
        </w:rPr>
        <w:t>και</w:t>
      </w:r>
      <w:r>
        <w:rPr>
          <w:rFonts w:eastAsia="Times New Roman" w:cs="Times New Roman"/>
          <w:szCs w:val="24"/>
        </w:rPr>
        <w:t xml:space="preserve"> να κάνουμε όλα αυτά για το κομματικό κράτος; Μήπως δεν θέλουμ</w:t>
      </w:r>
      <w:r>
        <w:rPr>
          <w:rFonts w:eastAsia="Times New Roman" w:cs="Times New Roman"/>
          <w:szCs w:val="24"/>
        </w:rPr>
        <w:t xml:space="preserve">ε κομματικό κράτος; Το σκεφθήκατε αυτό καθόλου; Μήπως αυτό ταράζει πάρα πολύ τα νερά; </w:t>
      </w:r>
    </w:p>
    <w:p w14:paraId="0675942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Τρίτον, δεν θέλουμε, λέει, την αριστεία και την αξιοκρατία. Κοιτάξτε, το θέμα με το </w:t>
      </w:r>
      <w:r>
        <w:rPr>
          <w:rFonts w:eastAsia="Times New Roman" w:cs="Times New Roman"/>
          <w:szCs w:val="24"/>
        </w:rPr>
        <w:t xml:space="preserve">προεδρικό διάταγμα </w:t>
      </w:r>
      <w:r>
        <w:rPr>
          <w:rFonts w:eastAsia="Times New Roman" w:cs="Times New Roman"/>
          <w:szCs w:val="24"/>
        </w:rPr>
        <w:t>152 δεν είναι νομικό. Δεν είναι αν κάποια παράγραφος λέει ότι απολ</w:t>
      </w:r>
      <w:r>
        <w:rPr>
          <w:rFonts w:eastAsia="Times New Roman" w:cs="Times New Roman"/>
          <w:szCs w:val="24"/>
        </w:rPr>
        <w:t>ύεσαι.</w:t>
      </w:r>
    </w:p>
    <w:p w14:paraId="0675942C"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θέμα με το 152 είναι πολιτικό. Και το 152 χαρακτηρίζει μια κυριολεκτικά σκοτεινή περίοδο της ελληνικής ιστορίας, όπου η πολιτεία φέρθηκε εκδικητικά –όχι </w:t>
      </w:r>
      <w:proofErr w:type="spellStart"/>
      <w:r>
        <w:rPr>
          <w:rFonts w:eastAsia="Times New Roman" w:cs="Times New Roman"/>
          <w:szCs w:val="24"/>
        </w:rPr>
        <w:t>τιμωρητικά</w:t>
      </w:r>
      <w:proofErr w:type="spellEnd"/>
      <w:r>
        <w:rPr>
          <w:rFonts w:eastAsia="Times New Roman" w:cs="Times New Roman"/>
          <w:szCs w:val="24"/>
        </w:rPr>
        <w:t>- σε δημόσιους λειτουργούς. Αυτό είναι το 152. Αυτό το 152 το αλλάζουμε, το ακυρώνο</w:t>
      </w:r>
      <w:r>
        <w:rPr>
          <w:rFonts w:eastAsia="Times New Roman" w:cs="Times New Roman"/>
          <w:szCs w:val="24"/>
        </w:rPr>
        <w:t xml:space="preserve">υμε. Αυτό το 152 δεν θα υπάρχει, γιατί αυτό το 152 είναι ταυτισμένο με συγκεκριμένη ιδεολογία, με συγκεκριμένη πολιτική, με συγκεκριμένες πρακτικές. Όλες αυτές είχαν ως αποτέλεσμα την εκδικητικότητα απέναντι σε δημόσιους λειτουργούς. </w:t>
      </w:r>
    </w:p>
    <w:p w14:paraId="0675942D"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σας τιμά όταν λέτ</w:t>
      </w:r>
      <w:r>
        <w:rPr>
          <w:rFonts w:eastAsia="Times New Roman" w:cs="Times New Roman"/>
          <w:szCs w:val="24"/>
        </w:rPr>
        <w:t>ε ότι εμείς δεν είμαστε υπέρ της αξιοκρατίας, ότι εμείς δεν είμαστε υπέρ της αριστείας, γιατί μιλάμε με το εκλογικό μας Σώμα, δηλαδή τους λουφαδόρους, τους ανάξιους, τους απατεώνες. Δεν σας τιμά αυτό. Λέτε ότι το κάνουμε αυτό για να καλοπιάσουμε το εκλογικ</w:t>
      </w:r>
      <w:r>
        <w:rPr>
          <w:rFonts w:eastAsia="Times New Roman" w:cs="Times New Roman"/>
          <w:szCs w:val="24"/>
        </w:rPr>
        <w:t>ό μας Σώμα. Σας παρακαλώ, λοιπόν, να δείξετε έναν σεβασμό στην κοινωνία, αν μη τι άλλο.</w:t>
      </w:r>
    </w:p>
    <w:p w14:paraId="0675942E"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το τελευταίο στοιχείο της δομής του αντιπολιτευτικού λόγου είναι ότι λέμε ψέματα, ότι είμαστε </w:t>
      </w:r>
      <w:proofErr w:type="spellStart"/>
      <w:r>
        <w:rPr>
          <w:rFonts w:eastAsia="Times New Roman" w:cs="Times New Roman"/>
          <w:szCs w:val="24"/>
        </w:rPr>
        <w:t>εμμονικοί</w:t>
      </w:r>
      <w:proofErr w:type="spellEnd"/>
      <w:r>
        <w:rPr>
          <w:rFonts w:eastAsia="Times New Roman" w:cs="Times New Roman"/>
          <w:szCs w:val="24"/>
        </w:rPr>
        <w:t>, ισοπεδωτικοί, ιδεοληπτικοί, αντισυνταγματικοί και «μπρ</w:t>
      </w:r>
      <w:r>
        <w:rPr>
          <w:rFonts w:eastAsia="Times New Roman" w:cs="Times New Roman"/>
          <w:szCs w:val="24"/>
        </w:rPr>
        <w:t xml:space="preserve">ος πίσω» και με διαφορετική σειρά. Σ’ αυτά δεν θα απαντήσω. Πραγματικά απαξιώ να απαντήσω αν λέμε ψέματα ή όχι ή αν είμαστε </w:t>
      </w:r>
      <w:proofErr w:type="spellStart"/>
      <w:r>
        <w:rPr>
          <w:rFonts w:eastAsia="Times New Roman" w:cs="Times New Roman"/>
          <w:szCs w:val="24"/>
        </w:rPr>
        <w:t>εμμονικοί</w:t>
      </w:r>
      <w:proofErr w:type="spellEnd"/>
      <w:r>
        <w:rPr>
          <w:rFonts w:eastAsia="Times New Roman" w:cs="Times New Roman"/>
          <w:szCs w:val="24"/>
        </w:rPr>
        <w:t xml:space="preserve"> ή όχι.</w:t>
      </w:r>
    </w:p>
    <w:p w14:paraId="0675942F"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Προσέξτε, όμως –και αυτό έχει πολύ μεγάλη σημασία να το καταλάβει ο ελληνικός λαός- εμείς δεν λέμε ότι είμαστε οι κ</w:t>
      </w:r>
      <w:r>
        <w:rPr>
          <w:rFonts w:eastAsia="Times New Roman" w:cs="Times New Roman"/>
          <w:szCs w:val="24"/>
        </w:rPr>
        <w:t>αλοί και όλοι οι άλλοι είναι κακοί. Εμείς λέμε ότι είμαστε διαφορετικοί. Οι διαφορετικοί είναι και με τις αντιφάσεις τους και με τα «μπρος πίσω» κλπ., αλλά διαφορετικοί. Είμαστε διαφορετικοί στην οικοδόμηση του κράτους, διαφορετικοί στο πώς βλέπουμε την εκ</w:t>
      </w:r>
      <w:r>
        <w:rPr>
          <w:rFonts w:eastAsia="Times New Roman" w:cs="Times New Roman"/>
          <w:szCs w:val="24"/>
        </w:rPr>
        <w:t xml:space="preserve">παίδευση, διαφορετικοί στο πώς βλέπουμε τους εκπαιδευτικούς. </w:t>
      </w:r>
    </w:p>
    <w:p w14:paraId="06759430" w14:textId="77777777" w:rsidR="00866F2D" w:rsidRDefault="003A64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Πραγματικά νομίζω –και δεν θέλω να θεωρηθεί μία κατηγορία αυτό και το εννοώ- ότι δεν το κατανοείτε αυτό. Λέτε «κάνουν όλα αυτά». Δεν μπορεί να τα κάνουν για να μην κάνουν κομπίνες ή για να φέρνο</w:t>
      </w:r>
      <w:r>
        <w:rPr>
          <w:rFonts w:eastAsia="Times New Roman" w:cs="Times New Roman"/>
          <w:szCs w:val="24"/>
        </w:rPr>
        <w:t>υν τους δικούς τους. Δεν μπορείτε να κατανοήσετε ότι μπορεί να υπάρχει μία διαφορετική πολιτική κουλτούρα. Αυτή, λοιπόν, είναι η Αριστερά, αν θέλετε να ξέρετε, με τις αντιφάσεις της, με τα «μπρος πίσω» όπως είπα, αλλά αυτή είναι η Αριστερά. Και αυτό θα πρέ</w:t>
      </w:r>
      <w:r>
        <w:rPr>
          <w:rFonts w:eastAsia="Times New Roman" w:cs="Times New Roman"/>
          <w:szCs w:val="24"/>
        </w:rPr>
        <w:t>πει να το αποδεχθείτε.</w:t>
      </w:r>
    </w:p>
    <w:p w14:paraId="06759431" w14:textId="77777777" w:rsidR="00866F2D" w:rsidRDefault="003A64EF">
      <w:pPr>
        <w:spacing w:line="600" w:lineRule="auto"/>
        <w:ind w:firstLine="720"/>
        <w:jc w:val="both"/>
        <w:rPr>
          <w:rFonts w:eastAsia="Times New Roman" w:cs="Times New Roman"/>
        </w:rPr>
      </w:pPr>
      <w:r>
        <w:rPr>
          <w:rFonts w:eastAsia="Times New Roman" w:cs="Times New Roman"/>
        </w:rPr>
        <w:t>Θα ήθελα να σχολιάσω δύο τρία πράγματα με το ΚΚΕ. Καταλαβαίνω ότι εδώ υπάρχει μια πολιτική επιλογή, όλα να προβάλλονται ως μαύρα, όλα να προβάλλονται ως αδιέξοδα γιατί αυτό φέρνει έναν μεσσιανισμό, όπου το ΚΚΕ μια μέρα θα φέρει όλα α</w:t>
      </w:r>
      <w:r>
        <w:rPr>
          <w:rFonts w:eastAsia="Times New Roman" w:cs="Times New Roman"/>
        </w:rPr>
        <w:t xml:space="preserve">υτά τα καλά πράγματα. </w:t>
      </w:r>
    </w:p>
    <w:p w14:paraId="06759432" w14:textId="77777777" w:rsidR="00866F2D" w:rsidRDefault="003A64EF">
      <w:pPr>
        <w:spacing w:line="600" w:lineRule="auto"/>
        <w:ind w:firstLine="720"/>
        <w:jc w:val="both"/>
        <w:rPr>
          <w:rFonts w:eastAsia="Times New Roman" w:cs="Times New Roman"/>
        </w:rPr>
      </w:pPr>
      <w:r>
        <w:rPr>
          <w:rFonts w:eastAsia="Times New Roman" w:cs="Times New Roman"/>
        </w:rPr>
        <w:t>Πίσω από αυτόν τον μεσσιανισμό υπάρχει μια συνεχής συνωμοσιολογία, ένα απίστευτο πράγμα. Είναι χρόνια δε αυτή η ιστορία. Το 152 δηλαδή είναι κενό γράμμα, διότι το κάνετε γιατί υπάρχει μια άλλη κομπίνα, ώστε κ.λπ., κ.λπ.. Το ολοήμερο;</w:t>
      </w:r>
      <w:r>
        <w:rPr>
          <w:rFonts w:eastAsia="Times New Roman" w:cs="Times New Roman"/>
        </w:rPr>
        <w:t xml:space="preserve"> Μα, προφανώς είναι το τίποτα. Πυροτέχνημα η δίχρονη υποχρεωτική προσχολική εκπαίδευση. </w:t>
      </w:r>
    </w:p>
    <w:p w14:paraId="06759433" w14:textId="77777777" w:rsidR="00866F2D" w:rsidRDefault="003A64EF">
      <w:pPr>
        <w:spacing w:line="600" w:lineRule="auto"/>
        <w:ind w:firstLine="720"/>
        <w:jc w:val="both"/>
        <w:rPr>
          <w:rFonts w:eastAsia="Times New Roman" w:cs="Times New Roman"/>
        </w:rPr>
      </w:pPr>
      <w:r>
        <w:rPr>
          <w:rFonts w:eastAsia="Times New Roman" w:cs="Times New Roman"/>
        </w:rPr>
        <w:t xml:space="preserve">Τώρα πραγματικά με σόκαρε αυτό που είπατε πριν για το </w:t>
      </w:r>
      <w:r>
        <w:rPr>
          <w:rFonts w:eastAsia="Times New Roman" w:cs="Times New Roman"/>
        </w:rPr>
        <w:t xml:space="preserve">μουσείο </w:t>
      </w:r>
      <w:r>
        <w:rPr>
          <w:rFonts w:eastAsia="Times New Roman" w:cs="Times New Roman"/>
        </w:rPr>
        <w:t xml:space="preserve">του </w:t>
      </w:r>
      <w:r>
        <w:rPr>
          <w:rFonts w:eastAsia="Times New Roman" w:cs="Times New Roman"/>
        </w:rPr>
        <w:t xml:space="preserve">ολοκαυτώματος </w:t>
      </w:r>
      <w:r>
        <w:rPr>
          <w:rFonts w:eastAsia="Times New Roman" w:cs="Times New Roman"/>
        </w:rPr>
        <w:t xml:space="preserve">στη Θεσσαλονίκη. Πάλι μια συνομωσία, ότι κάποιοι κάπως θα το χρησιμοποιήσουν, κάπως θα </w:t>
      </w:r>
      <w:r>
        <w:rPr>
          <w:rFonts w:eastAsia="Times New Roman" w:cs="Times New Roman"/>
        </w:rPr>
        <w:t xml:space="preserve">το χρηματοδοτήσουν εναντίον του λαού μας; Μα, είναι το </w:t>
      </w:r>
      <w:r>
        <w:rPr>
          <w:rFonts w:eastAsia="Times New Roman" w:cs="Times New Roman"/>
        </w:rPr>
        <w:t xml:space="preserve">μουσείο </w:t>
      </w:r>
      <w:r>
        <w:rPr>
          <w:rFonts w:eastAsia="Times New Roman" w:cs="Times New Roman"/>
        </w:rPr>
        <w:t xml:space="preserve">του </w:t>
      </w:r>
      <w:r>
        <w:rPr>
          <w:rFonts w:eastAsia="Times New Roman" w:cs="Times New Roman"/>
        </w:rPr>
        <w:t>ολοκαυτώματος</w:t>
      </w:r>
      <w:r>
        <w:rPr>
          <w:rFonts w:eastAsia="Times New Roman" w:cs="Times New Roman"/>
        </w:rPr>
        <w:t xml:space="preserve">. Με δύο χέρια, όχι με ένα, σας καλώ να το ψηφίσετε. </w:t>
      </w:r>
    </w:p>
    <w:p w14:paraId="06759434" w14:textId="77777777" w:rsidR="00866F2D" w:rsidRDefault="003A64EF">
      <w:pPr>
        <w:spacing w:line="600" w:lineRule="auto"/>
        <w:ind w:firstLine="709"/>
        <w:jc w:val="both"/>
        <w:rPr>
          <w:rFonts w:eastAsia="Times New Roman" w:cs="Times New Roman"/>
          <w:szCs w:val="24"/>
        </w:rPr>
      </w:pPr>
      <w:r>
        <w:rPr>
          <w:rFonts w:eastAsia="Times New Roman" w:cs="Times New Roman"/>
        </w:rPr>
        <w:t>Ξέρετε, σας φοβίζει η συλλογικότητα. Παρ</w:t>
      </w:r>
      <w:r>
        <w:rPr>
          <w:rFonts w:eastAsia="Times New Roman" w:cs="Times New Roman"/>
        </w:rPr>
        <w:t xml:space="preserve">’ </w:t>
      </w:r>
      <w:r>
        <w:rPr>
          <w:rFonts w:eastAsia="Times New Roman" w:cs="Times New Roman"/>
        </w:rPr>
        <w:t>ότι στα λόγια το λέτε, σας φοβίζει η συλλογικότητα και η διεπιστημονικότητα. Και ξέρετε γιατί σας φοβίζει; Γιατί όταν οι άνθρωποι συζητούν συλλογικά και διεπιστημονικά, μπορεί και να αλλάξουν απόψεις και αυτό φοβερίζει. Αυτό είναι καταστροφικό για κάποιους</w:t>
      </w:r>
      <w:r>
        <w:rPr>
          <w:rFonts w:eastAsia="Times New Roman" w:cs="Times New Roman"/>
        </w:rPr>
        <w:t xml:space="preserve"> εδώ μέσα. Και κοιτάω εσάς, γιατί πραγματικά μέσα από τον μαρξισμό μάθαμε όλοι τη διεπιστημονικότητα και τη συλλογικότητα. </w:t>
      </w:r>
      <w:r>
        <w:rPr>
          <w:rFonts w:eastAsia="Times New Roman" w:cs="Times New Roman"/>
          <w:szCs w:val="24"/>
        </w:rPr>
        <w:t xml:space="preserve">Κι όταν εμείς λέμε ότι οι σύλλογοι στα σχολεία είναι ο πυρήνας, ακριβώς αυτό εννοούμε. Δεν εννοούμε τον δογματισμό. </w:t>
      </w:r>
    </w:p>
    <w:p w14:paraId="06759435"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Αυτό που όμως κα</w:t>
      </w:r>
      <w:r>
        <w:rPr>
          <w:rFonts w:eastAsia="Times New Roman" w:cs="Times New Roman"/>
          <w:szCs w:val="24"/>
        </w:rPr>
        <w:t>τανοούμε είναι ότι δεν υπάρχει άλλη φιλοσοφία και άλλη αρχιτεκτονική για να αντιμετωπιστούν τα προβλήματα που σήμερα έχουν τα σχολεία. Ή θα πούμε ότι το σημερινό σύστημα είναι επαρκές ή θα πούμε κάποιο άλλο που δεν έχει εκφραστεί ή θα δεχθείτε αυτό που προ</w:t>
      </w:r>
      <w:r>
        <w:rPr>
          <w:rFonts w:eastAsia="Times New Roman" w:cs="Times New Roman"/>
          <w:szCs w:val="24"/>
        </w:rPr>
        <w:t>τείνουμε. Δεν υπάρχει άλλη λύση. Είπαμε ότι εδώ υπάρχει μια νέα κοινωνία υπό διαμόρφωση, νέα προβλήματα. Δεν λέμε αν είναι καλά ή κακά. Είναι προβλήματα όμως. Δεν μπορούμε να τα ξορκίσουμε. Το θέμα της βίας, το θέμα του εθισμού των παιδιών στα κινητά, η νέ</w:t>
      </w:r>
      <w:r>
        <w:rPr>
          <w:rFonts w:eastAsia="Times New Roman" w:cs="Times New Roman"/>
          <w:szCs w:val="24"/>
        </w:rPr>
        <w:t>α δομή των οικογενειών, οι νέες αξίες στις φιλίες, όλα αυτά είναι καινούρια προβλήματα, τα οποία βρίσκουν την έκφρασή τους στο σχολείο κι εμείς θεωρούμε ότι οι εκπαιδευτικοί, με όλες τις αδυναμίες -αλίμονο αν δεν υπήρχαν-, είναι αυτοί που έχουν τις κεραίες</w:t>
      </w:r>
      <w:r>
        <w:rPr>
          <w:rFonts w:eastAsia="Times New Roman" w:cs="Times New Roman"/>
          <w:szCs w:val="24"/>
        </w:rPr>
        <w:t xml:space="preserve"> να μπορούν να τα μεταφράσουν με έναν τρόπο που θα μπορεί να βοηθηθεί το σχολείο. </w:t>
      </w:r>
    </w:p>
    <w:p w14:paraId="06759436"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Βεβαίως, τα δύσκολα έρχονται μετά. Θα μιλήσουμε άραγε για τις παθογένειες; Θα μιλήσουμε για καθημερινότητες που συνεχώς </w:t>
      </w:r>
      <w:proofErr w:type="spellStart"/>
      <w:r>
        <w:rPr>
          <w:rFonts w:eastAsia="Times New Roman" w:cs="Times New Roman"/>
          <w:szCs w:val="24"/>
        </w:rPr>
        <w:t>γραφειοκρατικοποιούνται</w:t>
      </w:r>
      <w:proofErr w:type="spellEnd"/>
      <w:r>
        <w:rPr>
          <w:rFonts w:eastAsia="Times New Roman" w:cs="Times New Roman"/>
          <w:szCs w:val="24"/>
        </w:rPr>
        <w:t>; Θα μιλήσουμε όμως και για τα</w:t>
      </w:r>
      <w:r>
        <w:rPr>
          <w:rFonts w:eastAsia="Times New Roman" w:cs="Times New Roman"/>
          <w:szCs w:val="24"/>
        </w:rPr>
        <w:t xml:space="preserve"> πολλά και πολύ καλά πράγματα που γίνονται στα σχολεία; Θα μιλήσουμε για τις πρωτοποριακές πρωτοβουλίες των εκπαιδευτικών; Θα μιλήσουμε για τις συγκλονιστικές θεατρικές παραστάσεις των </w:t>
      </w:r>
      <w:proofErr w:type="spellStart"/>
      <w:r>
        <w:rPr>
          <w:rFonts w:eastAsia="Times New Roman" w:cs="Times New Roman"/>
          <w:szCs w:val="24"/>
        </w:rPr>
        <w:t>σχολειών</w:t>
      </w:r>
      <w:proofErr w:type="spellEnd"/>
      <w:r>
        <w:rPr>
          <w:rFonts w:eastAsia="Times New Roman" w:cs="Times New Roman"/>
          <w:szCs w:val="24"/>
        </w:rPr>
        <w:t xml:space="preserve"> μας; Θα μιλήσουμε για τις τόσο υψηλού επιπέδου μουσικές παραστ</w:t>
      </w:r>
      <w:r>
        <w:rPr>
          <w:rFonts w:eastAsia="Times New Roman" w:cs="Times New Roman"/>
          <w:szCs w:val="24"/>
        </w:rPr>
        <w:t xml:space="preserve">άσεις; </w:t>
      </w:r>
    </w:p>
    <w:p w14:paraId="06759437"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Θα μιλήσουμε όμως και για τους λουφαδόρους; Θα μιλήσουμε για τα αδιέξοδα πολλές φορές του ίδιου του κινήματος, ακριβώς επειδή οι κοινωνίες μας αλλάζουν; </w:t>
      </w:r>
    </w:p>
    <w:p w14:paraId="06759438"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Αυτά είναι τα σοβαρά ζητήματα. Αυτά συζητάει η κοινωνία. Αυτά συζητούν οι γονείς με τα παιδιά </w:t>
      </w:r>
      <w:r>
        <w:rPr>
          <w:rFonts w:eastAsia="Times New Roman" w:cs="Times New Roman"/>
          <w:szCs w:val="24"/>
        </w:rPr>
        <w:t xml:space="preserve">τους κάθε βράδυ. </w:t>
      </w:r>
    </w:p>
    <w:p w14:paraId="06759439"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Εμείς σίγουρα -σας το λέω- δεν μπορούμε να εγγυηθούμε ότι αυτά που προτείνουμε θα επιφέρουν λύση σε όλα τα προβλήματα. Είναι σίγουρο αυτό. Εκείνο όμως που λέμε είναι το εξής: Είμαστε με τους εκπαιδευτικούς για τους μαθητές και τις μαθήτρι</w:t>
      </w:r>
      <w:r>
        <w:rPr>
          <w:rFonts w:eastAsia="Times New Roman" w:cs="Times New Roman"/>
          <w:szCs w:val="24"/>
        </w:rPr>
        <w:t xml:space="preserve">ες; Είμαστε με τη συλλογικότητα των εκπαιδευτικών, με τις όποιες αδυναμίες, για το δημόσιο σχολείο; </w:t>
      </w:r>
    </w:p>
    <w:p w14:paraId="0675943A"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Νομίζουμε ότι προτείνουμε μια συγκεκριμένη δομή η οποία δίνει τέτοιες δυνατότητες. Τίποτα δεν είναι σίγουρο. Το μεγάλο στοίχημα είναι το αύριο. Το μεγάλο α</w:t>
      </w:r>
      <w:r>
        <w:rPr>
          <w:rFonts w:eastAsia="Times New Roman" w:cs="Times New Roman"/>
          <w:szCs w:val="24"/>
        </w:rPr>
        <w:t>υτό στοίχημα θα κερδηθεί με μόνιμους διορισμούς, με ένα σύστημα πρόσληψης που θα έχει ευρύτατη συναίνεση, με ένα εθνικό σχέδιο επιμόρφωσης και με μία κατάσταση στα σχολεία όπου όλες και όλοι θα κατανοήσουμε ότι η ουσία και ο χαρακτήρας του σχολείου είναι ό</w:t>
      </w:r>
      <w:r>
        <w:rPr>
          <w:rFonts w:eastAsia="Times New Roman" w:cs="Times New Roman"/>
          <w:szCs w:val="24"/>
        </w:rPr>
        <w:t xml:space="preserve">τι συμπυκνώνει την κοινωνία που είναι έξω από το σχολείο και είναι ένας θεσμός όπου καλλιεργείται η γνώση, αλλά και η κοινωνικοποίηση των παιδιών μας. </w:t>
      </w:r>
    </w:p>
    <w:p w14:paraId="0675943B"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75943C" w14:textId="77777777" w:rsidR="00866F2D" w:rsidRDefault="003A64E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75943D"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Κύριε Πρόεδρε, θα ήθελα τον λόγο επί προσωπικού. </w:t>
      </w:r>
    </w:p>
    <w:p w14:paraId="0675943E"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συνάδελφε, γνωρίζετε πολύ καλά ότι κατά τη συζήτηση ενός νομοσχεδίου με την τελευταία τοποθέτηση του Υπουργού ολοκληρώνεται η διαδικασία. </w:t>
      </w:r>
    </w:p>
    <w:p w14:paraId="0675943F"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Εάν, κύριε </w:t>
      </w:r>
      <w:proofErr w:type="spellStart"/>
      <w:r>
        <w:rPr>
          <w:rFonts w:eastAsia="Times New Roman" w:cs="Times New Roman"/>
          <w:szCs w:val="24"/>
        </w:rPr>
        <w:t>Μαυρωτά</w:t>
      </w:r>
      <w:proofErr w:type="spellEnd"/>
      <w:r>
        <w:rPr>
          <w:rFonts w:eastAsia="Times New Roman" w:cs="Times New Roman"/>
          <w:szCs w:val="24"/>
        </w:rPr>
        <w:t>, δώσω το</w:t>
      </w:r>
      <w:r>
        <w:rPr>
          <w:rFonts w:eastAsia="Times New Roman" w:cs="Times New Roman"/>
          <w:szCs w:val="24"/>
        </w:rPr>
        <w:t xml:space="preserve">ν λόγο σε εσάς που μου ζητήσατε, θα ζητήσει και ο κ. Ανδριανός, θα ζητήσουν όλοι τον λόγο και θα πάμε σε μία τρίτη διαδικασία. </w:t>
      </w:r>
    </w:p>
    <w:p w14:paraId="06759440" w14:textId="77777777" w:rsidR="00866F2D" w:rsidRDefault="003A64EF">
      <w:pPr>
        <w:spacing w:line="600" w:lineRule="auto"/>
        <w:ind w:firstLine="720"/>
        <w:jc w:val="both"/>
        <w:rPr>
          <w:rFonts w:eastAsia="Times New Roman" w:cs="Times New Roman"/>
          <w:szCs w:val="24"/>
        </w:rPr>
      </w:pPr>
      <w:r>
        <w:rPr>
          <w:rFonts w:eastAsia="Times New Roman" w:cs="Times New Roman"/>
          <w:szCs w:val="24"/>
        </w:rPr>
        <w:t xml:space="preserve">Σας παρακαλώ, δεν θα μπορέσω να σας δώσω τον λόγο. </w:t>
      </w:r>
    </w:p>
    <w:p w14:paraId="06759441"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Κύριε Πρόεδρε, μόνο για ένα λεπτό. Δεν έχω ξαναζητήσει το</w:t>
      </w:r>
      <w:r>
        <w:rPr>
          <w:rFonts w:eastAsia="Times New Roman" w:cs="Times New Roman"/>
          <w:szCs w:val="24"/>
        </w:rPr>
        <w:t xml:space="preserve">ν λόγο. </w:t>
      </w:r>
    </w:p>
    <w:p w14:paraId="06759442"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θέμα δεν είναι εάν το ζητάτε πρώτη φορά ή πολλοστή φορά. Σας λέω ότι η διαδικασία είναι αυτή. Λογικό είναι να ζητήσει και ο Υπουργός μετά τον λόγο για να απαντήσει και να δευτερολογήσετε εσείς και να </w:t>
      </w:r>
      <w:proofErr w:type="spellStart"/>
      <w:r>
        <w:rPr>
          <w:rFonts w:eastAsia="Times New Roman" w:cs="Times New Roman"/>
          <w:szCs w:val="24"/>
        </w:rPr>
        <w:t>τριτολογήσ</w:t>
      </w:r>
      <w:r>
        <w:rPr>
          <w:rFonts w:eastAsia="Times New Roman" w:cs="Times New Roman"/>
          <w:szCs w:val="24"/>
        </w:rPr>
        <w:t>ετε</w:t>
      </w:r>
      <w:proofErr w:type="spellEnd"/>
      <w:r>
        <w:rPr>
          <w:rFonts w:eastAsia="Times New Roman" w:cs="Times New Roman"/>
          <w:szCs w:val="24"/>
        </w:rPr>
        <w:t xml:space="preserve">. </w:t>
      </w:r>
    </w:p>
    <w:p w14:paraId="06759443"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Δεν μπορούν να μείνουν αναπάντητα αυτά που είπε για ενορχηστρωμένη Αντιπολίτευση. </w:t>
      </w:r>
    </w:p>
    <w:p w14:paraId="06759444" w14:textId="77777777" w:rsidR="00866F2D" w:rsidRDefault="003A64E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πολύ. Ολοκληρώθηκε η συζήτηση με την τοποθέτηση του Υπουργού. </w:t>
      </w:r>
    </w:p>
    <w:p w14:paraId="06759445" w14:textId="77777777" w:rsidR="00866F2D" w:rsidRDefault="003A64EF">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Κηρύσσεται περαιωμένη η συζήτηση επί </w:t>
      </w:r>
      <w:r>
        <w:rPr>
          <w:rFonts w:eastAsia="Times New Roman" w:cs="Times New Roman"/>
          <w:szCs w:val="24"/>
        </w:rPr>
        <w:t>της αρχής, των άρθρων, των τροπολογιών και του συνόλου του σχεδίου νόμου του Υπουργείου Παιδείας, Έρευνας και Θρησκευμάτων: «</w:t>
      </w:r>
      <w:r w:rsidRPr="005B2ABF">
        <w:rPr>
          <w:rFonts w:eastAsia="Times New Roman"/>
          <w:color w:val="000000"/>
          <w:szCs w:val="24"/>
          <w:shd w:val="clear" w:color="auto" w:fill="FFFFFF"/>
        </w:rPr>
        <w:t>Αναδιοργάνωση των δομών υποστήριξης της πρωτοβάθμιας και δευτεροβάθμιας εκπαίδευσης και άλλες διατάξεις</w:t>
      </w:r>
      <w:r>
        <w:rPr>
          <w:rFonts w:eastAsia="Times New Roman"/>
          <w:color w:val="000000"/>
          <w:szCs w:val="24"/>
          <w:shd w:val="clear" w:color="auto" w:fill="FFFFFF"/>
        </w:rPr>
        <w:t xml:space="preserve">». </w:t>
      </w:r>
    </w:p>
    <w:p w14:paraId="06759446" w14:textId="77777777" w:rsidR="00866F2D" w:rsidRDefault="003A64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Εισερχόμαστε στην ψήφιση</w:t>
      </w:r>
      <w:r>
        <w:rPr>
          <w:rFonts w:eastAsia="Times New Roman"/>
          <w:color w:val="000000"/>
          <w:szCs w:val="24"/>
          <w:shd w:val="clear" w:color="auto" w:fill="FFFFFF"/>
        </w:rPr>
        <w:t xml:space="preserve"> επί της αρχής, των άρθρων, των τροπολογιών και του συνόλου και η ψήφισή τους θα γίνει χωριστά.</w:t>
      </w:r>
    </w:p>
    <w:p w14:paraId="06759447" w14:textId="77777777" w:rsidR="00866F2D" w:rsidRDefault="003A64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Παρακαλώ να ανοίξει το σύστημα της ηλεκτρονικής ψηφοφορίας.</w:t>
      </w:r>
    </w:p>
    <w:p w14:paraId="06759448" w14:textId="77777777" w:rsidR="00866F2D" w:rsidRDefault="003A64E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(ΨΗΦΟΦΟΡΙΑ)</w:t>
      </w:r>
    </w:p>
    <w:p w14:paraId="06759449" w14:textId="77777777" w:rsidR="00866F2D" w:rsidRDefault="003A64EF">
      <w:pPr>
        <w:spacing w:line="600" w:lineRule="auto"/>
        <w:ind w:firstLine="720"/>
        <w:jc w:val="both"/>
        <w:rPr>
          <w:rFonts w:eastAsia="Times New Roman"/>
          <w:color w:val="000000"/>
          <w:szCs w:val="24"/>
          <w:shd w:val="clear" w:color="auto" w:fill="FFFFFF"/>
        </w:rPr>
      </w:pPr>
      <w:r w:rsidRPr="005B2ABF">
        <w:rPr>
          <w:rFonts w:eastAsia="Times New Roman"/>
          <w:b/>
          <w:color w:val="000000"/>
          <w:szCs w:val="24"/>
          <w:shd w:val="clear" w:color="auto" w:fill="FFFFFF"/>
        </w:rPr>
        <w:t xml:space="preserve">ΠΡΟΕΔΡΕΥΩΝ (Γεώργιος </w:t>
      </w:r>
      <w:proofErr w:type="spellStart"/>
      <w:r w:rsidRPr="005B2ABF">
        <w:rPr>
          <w:rFonts w:eastAsia="Times New Roman"/>
          <w:b/>
          <w:color w:val="000000"/>
          <w:szCs w:val="24"/>
          <w:shd w:val="clear" w:color="auto" w:fill="FFFFFF"/>
        </w:rPr>
        <w:t>Λαμπρούλης</w:t>
      </w:r>
      <w:proofErr w:type="spellEnd"/>
      <w:r w:rsidRPr="005B2ABF">
        <w:rPr>
          <w:rFonts w:eastAsia="Times New Roman"/>
          <w:b/>
          <w:color w:val="000000"/>
          <w:szCs w:val="24"/>
          <w:shd w:val="clear" w:color="auto" w:fill="FFFFFF"/>
        </w:rPr>
        <w:t xml:space="preserve">): </w:t>
      </w:r>
      <w:r>
        <w:rPr>
          <w:rFonts w:eastAsia="Times New Roman"/>
          <w:color w:val="000000"/>
          <w:szCs w:val="24"/>
          <w:shd w:val="clear" w:color="auto" w:fill="FFFFFF"/>
        </w:rPr>
        <w:t>Παρακαλώ να κλείσει το σύστημα της ηλεκτρονικής ψηφοφο</w:t>
      </w:r>
      <w:r>
        <w:rPr>
          <w:rFonts w:eastAsia="Times New Roman"/>
          <w:color w:val="000000"/>
          <w:szCs w:val="24"/>
          <w:shd w:val="clear" w:color="auto" w:fill="FFFFFF"/>
        </w:rPr>
        <w:t>ρίας.</w:t>
      </w:r>
    </w:p>
    <w:p w14:paraId="0675944A" w14:textId="77777777" w:rsidR="00866F2D" w:rsidRDefault="003A64E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(ΗΛΕΚΤΡΟΝΙΚΗ ΚΑΤΑΜΕΤΡΗΣΗ)</w:t>
      </w:r>
    </w:p>
    <w:p w14:paraId="0675944B" w14:textId="77777777" w:rsidR="00866F2D" w:rsidRDefault="003A64E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(ΜΕΤΑ ΤΗΝ ΗΛΕΚΤΡΟΝΙΚΗ ΚΑΤΑΜΕΤΡΗΣΗ)</w:t>
      </w:r>
    </w:p>
    <w:p w14:paraId="0675944C" w14:textId="77777777" w:rsidR="00866F2D" w:rsidRDefault="003A64EF">
      <w:pPr>
        <w:spacing w:line="600" w:lineRule="auto"/>
        <w:ind w:firstLine="720"/>
        <w:jc w:val="both"/>
        <w:rPr>
          <w:rFonts w:eastAsia="Times New Roman"/>
          <w:color w:val="000000"/>
          <w:szCs w:val="24"/>
          <w:shd w:val="clear" w:color="auto" w:fill="FFFFFF"/>
        </w:rPr>
      </w:pPr>
      <w:r w:rsidRPr="005B2ABF">
        <w:rPr>
          <w:rFonts w:eastAsia="Times New Roman"/>
          <w:b/>
          <w:color w:val="000000"/>
          <w:szCs w:val="24"/>
          <w:shd w:val="clear" w:color="auto" w:fill="FFFFFF"/>
        </w:rPr>
        <w:t xml:space="preserve">ΠΡΟΕΔΡΕΥΩΝ (Γεώργιος </w:t>
      </w:r>
      <w:proofErr w:type="spellStart"/>
      <w:r w:rsidRPr="005B2ABF">
        <w:rPr>
          <w:rFonts w:eastAsia="Times New Roman"/>
          <w:b/>
          <w:color w:val="000000"/>
          <w:szCs w:val="24"/>
          <w:shd w:val="clear" w:color="auto" w:fill="FFFFFF"/>
        </w:rPr>
        <w:t>Λαμπρούλης</w:t>
      </w:r>
      <w:proofErr w:type="spellEnd"/>
      <w:r w:rsidRPr="005B2ABF">
        <w:rPr>
          <w:rFonts w:eastAsia="Times New Roman"/>
          <w:b/>
          <w:color w:val="000000"/>
          <w:szCs w:val="24"/>
          <w:shd w:val="clear" w:color="auto" w:fill="FFFFFF"/>
        </w:rPr>
        <w:t xml:space="preserve">): </w:t>
      </w:r>
      <w:r>
        <w:rPr>
          <w:rFonts w:eastAsia="Times New Roman"/>
          <w:color w:val="000000"/>
          <w:szCs w:val="24"/>
          <w:shd w:val="clear" w:color="auto" w:fill="FFFFFF"/>
        </w:rPr>
        <w:t>Οι θέσεις των κομμάτων</w:t>
      </w:r>
      <w:r w:rsidRPr="006816F3">
        <w:rPr>
          <w:rFonts w:eastAsia="Times New Roman"/>
          <w:color w:val="000000"/>
          <w:szCs w:val="24"/>
          <w:shd w:val="clear" w:color="auto" w:fill="FFFFFF"/>
        </w:rPr>
        <w:t>,</w:t>
      </w:r>
      <w:r>
        <w:rPr>
          <w:rFonts w:eastAsia="Times New Roman"/>
          <w:color w:val="000000"/>
          <w:szCs w:val="24"/>
          <w:shd w:val="clear" w:color="auto" w:fill="FFFFFF"/>
        </w:rPr>
        <w:t xml:space="preserve"> όπως αποτυπώθηκαν κατά την ψήφιση με το ηλεκτρονικό σύστημα</w:t>
      </w:r>
      <w:r w:rsidRPr="006816F3">
        <w:rPr>
          <w:rFonts w:eastAsia="Times New Roman"/>
          <w:color w:val="000000"/>
          <w:szCs w:val="24"/>
          <w:shd w:val="clear" w:color="auto" w:fill="FFFFFF"/>
        </w:rPr>
        <w:t>,</w:t>
      </w:r>
      <w:r>
        <w:rPr>
          <w:rFonts w:eastAsia="Times New Roman"/>
          <w:color w:val="000000"/>
          <w:szCs w:val="24"/>
          <w:shd w:val="clear" w:color="auto" w:fill="FFFFFF"/>
        </w:rPr>
        <w:t xml:space="preserve"> καταχωρίζονται στα Πρακτικά της σημερινής συνεδρίασης και έχουν ως εξή</w:t>
      </w:r>
      <w:r>
        <w:rPr>
          <w:rFonts w:eastAsia="Times New Roman"/>
          <w:color w:val="000000"/>
          <w:szCs w:val="24"/>
          <w:shd w:val="clear" w:color="auto" w:fill="FFFFFF"/>
        </w:rPr>
        <w:t xml:space="preserve">ς: </w:t>
      </w:r>
    </w:p>
    <w:tbl>
      <w:tblPr>
        <w:tblW w:w="7680" w:type="dxa"/>
        <w:tblCellMar>
          <w:left w:w="10" w:type="dxa"/>
          <w:right w:w="10" w:type="dxa"/>
        </w:tblCellMar>
        <w:tblLook w:val="04A0" w:firstRow="1" w:lastRow="0" w:firstColumn="1" w:lastColumn="0" w:noHBand="0" w:noVBand="1"/>
      </w:tblPr>
      <w:tblGrid>
        <w:gridCol w:w="960"/>
        <w:gridCol w:w="960"/>
        <w:gridCol w:w="960"/>
        <w:gridCol w:w="960"/>
        <w:gridCol w:w="2880"/>
        <w:gridCol w:w="480"/>
        <w:gridCol w:w="480"/>
      </w:tblGrid>
      <w:tr w:rsidR="00866F2D" w14:paraId="06759452" w14:textId="77777777">
        <w:trPr>
          <w:trHeight w:val="300"/>
        </w:trPr>
        <w:tc>
          <w:tcPr>
            <w:tcW w:w="960" w:type="dxa"/>
            <w:tcBorders>
              <w:top w:val="nil"/>
              <w:left w:val="nil"/>
              <w:bottom w:val="nil"/>
              <w:right w:val="nil"/>
            </w:tcBorders>
            <w:shd w:val="clear" w:color="auto" w:fill="auto"/>
            <w:noWrap/>
            <w:vAlign w:val="bottom"/>
            <w:hideMark/>
          </w:tcPr>
          <w:p w14:paraId="067594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4E" w14:textId="77777777" w:rsidR="00F93E91" w:rsidRPr="00CD46DE" w:rsidRDefault="003A64EF" w:rsidP="00F93E91">
            <w:pPr>
              <w:rPr>
                <w:rFonts w:ascii="Calibri" w:eastAsia="Times New Roman" w:hAnsi="Calibri" w:cs="Calibri"/>
                <w:color w:val="000000"/>
                <w:sz w:val="22"/>
                <w:szCs w:val="22"/>
              </w:rPr>
            </w:pPr>
            <w:proofErr w:type="spellStart"/>
            <w:r w:rsidRPr="00CD46DE">
              <w:rPr>
                <w:rFonts w:ascii="Calibri" w:eastAsia="Times New Roman" w:hAnsi="Calibri" w:cs="Calibri"/>
                <w:color w:val="000000"/>
                <w:sz w:val="22"/>
                <w:szCs w:val="22"/>
              </w:rPr>
              <w:t>Ημ</w:t>
            </w:r>
            <w:proofErr w:type="spellEnd"/>
            <w:r w:rsidRPr="00CD46DE">
              <w:rPr>
                <w:rFonts w:ascii="Calibri" w:eastAsia="Times New Roman" w:hAnsi="Calibri" w:cs="Calibri"/>
                <w:color w:val="000000"/>
                <w:sz w:val="22"/>
                <w:szCs w:val="22"/>
              </w:rPr>
              <w:t>/</w:t>
            </w:r>
            <w:proofErr w:type="spellStart"/>
            <w:r w:rsidRPr="00CD46DE">
              <w:rPr>
                <w:rFonts w:ascii="Calibri" w:eastAsia="Times New Roman" w:hAnsi="Calibri" w:cs="Calibri"/>
                <w:color w:val="000000"/>
                <w:sz w:val="22"/>
                <w:szCs w:val="22"/>
              </w:rPr>
              <w:t>νία</w:t>
            </w:r>
            <w:proofErr w:type="spellEnd"/>
            <w:r w:rsidRPr="00CD46DE">
              <w:rPr>
                <w:rFonts w:ascii="Calibri" w:eastAsia="Times New Roman"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0675944F" w14:textId="77777777" w:rsidR="00F93E91" w:rsidRPr="00CD46DE" w:rsidRDefault="003A64EF" w:rsidP="00F93E91">
            <w:pPr>
              <w:jc w:val="right"/>
              <w:rPr>
                <w:rFonts w:ascii="Calibri" w:eastAsia="Times New Roman" w:hAnsi="Calibri" w:cs="Calibri"/>
                <w:color w:val="000000"/>
                <w:sz w:val="22"/>
                <w:szCs w:val="22"/>
              </w:rPr>
            </w:pPr>
            <w:r w:rsidRPr="00CD46DE">
              <w:rPr>
                <w:rFonts w:ascii="Calibri" w:eastAsia="Times New Roman" w:hAnsi="Calibri" w:cs="Calibri"/>
                <w:color w:val="000000"/>
                <w:sz w:val="22"/>
                <w:szCs w:val="22"/>
              </w:rPr>
              <w:t>7/6/2018</w:t>
            </w:r>
          </w:p>
        </w:tc>
        <w:tc>
          <w:tcPr>
            <w:tcW w:w="960" w:type="dxa"/>
            <w:tcBorders>
              <w:top w:val="nil"/>
              <w:left w:val="nil"/>
              <w:bottom w:val="nil"/>
              <w:right w:val="nil"/>
            </w:tcBorders>
            <w:shd w:val="clear" w:color="auto" w:fill="auto"/>
            <w:noWrap/>
            <w:vAlign w:val="bottom"/>
            <w:hideMark/>
          </w:tcPr>
          <w:p w14:paraId="06759450" w14:textId="77777777" w:rsidR="00F93E91" w:rsidRPr="00CD46DE" w:rsidRDefault="003A64EF" w:rsidP="00F93E91">
            <w:pPr>
              <w:jc w:val="right"/>
              <w:rPr>
                <w:rFonts w:ascii="Calibri" w:eastAsia="Times New Roman" w:hAnsi="Calibri" w:cs="Calibri"/>
                <w:color w:val="000000"/>
                <w:sz w:val="22"/>
                <w:szCs w:val="22"/>
              </w:rPr>
            </w:pPr>
          </w:p>
        </w:tc>
        <w:tc>
          <w:tcPr>
            <w:tcW w:w="3840" w:type="dxa"/>
            <w:gridSpan w:val="3"/>
            <w:tcBorders>
              <w:top w:val="nil"/>
              <w:left w:val="nil"/>
              <w:bottom w:val="nil"/>
              <w:right w:val="nil"/>
            </w:tcBorders>
            <w:shd w:val="clear" w:color="auto" w:fill="auto"/>
            <w:noWrap/>
            <w:vAlign w:val="bottom"/>
            <w:hideMark/>
          </w:tcPr>
          <w:p w14:paraId="067594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Αναδιοργάνωση των δομών υποστήριξης της πρωτοβάθμιας και δευτεροβάθμιας εκπαίδευσης και άλλες διατάξεις</w:t>
            </w:r>
          </w:p>
        </w:tc>
      </w:tr>
      <w:tr w:rsidR="00866F2D" w14:paraId="0675945A" w14:textId="77777777">
        <w:trPr>
          <w:trHeight w:val="300"/>
        </w:trPr>
        <w:tc>
          <w:tcPr>
            <w:tcW w:w="960" w:type="dxa"/>
            <w:tcBorders>
              <w:top w:val="nil"/>
              <w:left w:val="nil"/>
              <w:bottom w:val="nil"/>
              <w:right w:val="nil"/>
            </w:tcBorders>
            <w:shd w:val="clear" w:color="auto" w:fill="auto"/>
            <w:noWrap/>
            <w:vAlign w:val="bottom"/>
            <w:hideMark/>
          </w:tcPr>
          <w:p w14:paraId="0675945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Κωδικός:</w:t>
            </w:r>
          </w:p>
        </w:tc>
        <w:tc>
          <w:tcPr>
            <w:tcW w:w="960" w:type="dxa"/>
            <w:tcBorders>
              <w:top w:val="nil"/>
              <w:left w:val="nil"/>
              <w:bottom w:val="nil"/>
              <w:right w:val="nil"/>
            </w:tcBorders>
            <w:shd w:val="clear" w:color="auto" w:fill="auto"/>
            <w:noWrap/>
            <w:vAlign w:val="bottom"/>
            <w:hideMark/>
          </w:tcPr>
          <w:p w14:paraId="06759455" w14:textId="77777777" w:rsidR="00F93E91" w:rsidRPr="00CD46DE" w:rsidRDefault="003A64EF" w:rsidP="00F93E91">
            <w:pPr>
              <w:jc w:val="right"/>
              <w:rPr>
                <w:rFonts w:ascii="Calibri" w:eastAsia="Times New Roman" w:hAnsi="Calibri" w:cs="Calibri"/>
                <w:color w:val="000000"/>
                <w:sz w:val="22"/>
                <w:szCs w:val="22"/>
              </w:rPr>
            </w:pPr>
            <w:r w:rsidRPr="00CD46DE">
              <w:rPr>
                <w:rFonts w:ascii="Calibri" w:eastAsia="Times New Roman" w:hAnsi="Calibri" w:cs="Calibri"/>
                <w:color w:val="000000"/>
                <w:sz w:val="22"/>
                <w:szCs w:val="22"/>
              </w:rPr>
              <w:t>7/6/2018</w:t>
            </w:r>
          </w:p>
        </w:tc>
        <w:tc>
          <w:tcPr>
            <w:tcW w:w="960" w:type="dxa"/>
            <w:tcBorders>
              <w:top w:val="nil"/>
              <w:left w:val="nil"/>
              <w:bottom w:val="nil"/>
              <w:right w:val="nil"/>
            </w:tcBorders>
            <w:shd w:val="clear" w:color="auto" w:fill="auto"/>
            <w:noWrap/>
            <w:vAlign w:val="bottom"/>
            <w:hideMark/>
          </w:tcPr>
          <w:p w14:paraId="06759456" w14:textId="77777777" w:rsidR="00F93E91" w:rsidRPr="00CD46DE" w:rsidRDefault="003A64EF" w:rsidP="00F93E91">
            <w:pPr>
              <w:jc w:val="right"/>
              <w:rPr>
                <w:rFonts w:ascii="Calibri" w:eastAsia="Times New Roman" w:hAnsi="Calibri" w:cs="Calibri"/>
                <w:color w:val="000000"/>
                <w:sz w:val="22"/>
                <w:szCs w:val="22"/>
              </w:rPr>
            </w:pPr>
          </w:p>
        </w:tc>
        <w:tc>
          <w:tcPr>
            <w:tcW w:w="2880" w:type="dxa"/>
            <w:tcBorders>
              <w:top w:val="nil"/>
              <w:left w:val="nil"/>
              <w:bottom w:val="nil"/>
              <w:right w:val="nil"/>
            </w:tcBorders>
            <w:shd w:val="clear" w:color="auto" w:fill="auto"/>
            <w:noWrap/>
            <w:vAlign w:val="bottom"/>
            <w:hideMark/>
          </w:tcPr>
          <w:p w14:paraId="0675945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59" w14:textId="77777777" w:rsidR="00F93E91" w:rsidRPr="00CD46DE" w:rsidRDefault="003A64EF" w:rsidP="00F93E91">
            <w:pPr>
              <w:rPr>
                <w:rFonts w:ascii="Times New Roman" w:eastAsia="Times New Roman" w:hAnsi="Times New Roman" w:cs="Times New Roman"/>
                <w:sz w:val="20"/>
              </w:rPr>
            </w:pPr>
          </w:p>
        </w:tc>
      </w:tr>
      <w:tr w:rsidR="00866F2D" w14:paraId="0675945E" w14:textId="77777777">
        <w:trPr>
          <w:trHeight w:val="300"/>
        </w:trPr>
        <w:tc>
          <w:tcPr>
            <w:tcW w:w="960" w:type="dxa"/>
            <w:tcBorders>
              <w:top w:val="nil"/>
              <w:left w:val="nil"/>
              <w:bottom w:val="nil"/>
              <w:right w:val="nil"/>
            </w:tcBorders>
            <w:shd w:val="clear" w:color="auto" w:fill="auto"/>
            <w:noWrap/>
            <w:vAlign w:val="bottom"/>
            <w:hideMark/>
          </w:tcPr>
          <w:p w14:paraId="0675945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4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Επί της αρχής   ΔΕΚΤΟ ΚΑΤΑ ΠΛΕΙΟΨΗΦΙΑ</w:t>
            </w:r>
          </w:p>
        </w:tc>
        <w:tc>
          <w:tcPr>
            <w:tcW w:w="480" w:type="dxa"/>
            <w:tcBorders>
              <w:top w:val="nil"/>
              <w:left w:val="nil"/>
              <w:bottom w:val="nil"/>
              <w:right w:val="nil"/>
            </w:tcBorders>
            <w:shd w:val="clear" w:color="auto" w:fill="auto"/>
            <w:noWrap/>
            <w:vAlign w:val="bottom"/>
            <w:hideMark/>
          </w:tcPr>
          <w:p w14:paraId="0675945D" w14:textId="77777777" w:rsidR="00F93E91" w:rsidRPr="00CD46DE" w:rsidRDefault="003A64EF" w:rsidP="00F93E91">
            <w:pPr>
              <w:rPr>
                <w:rFonts w:ascii="Calibri" w:eastAsia="Times New Roman" w:hAnsi="Calibri" w:cs="Calibri"/>
                <w:color w:val="000000"/>
                <w:sz w:val="22"/>
                <w:szCs w:val="22"/>
              </w:rPr>
            </w:pPr>
          </w:p>
        </w:tc>
      </w:tr>
      <w:tr w:rsidR="00866F2D" w14:paraId="06759466" w14:textId="77777777">
        <w:trPr>
          <w:trHeight w:val="300"/>
        </w:trPr>
        <w:tc>
          <w:tcPr>
            <w:tcW w:w="960" w:type="dxa"/>
            <w:tcBorders>
              <w:top w:val="nil"/>
              <w:left w:val="nil"/>
              <w:bottom w:val="nil"/>
              <w:right w:val="nil"/>
            </w:tcBorders>
            <w:shd w:val="clear" w:color="auto" w:fill="auto"/>
            <w:noWrap/>
            <w:vAlign w:val="bottom"/>
            <w:hideMark/>
          </w:tcPr>
          <w:p w14:paraId="067594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46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6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46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6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65" w14:textId="77777777" w:rsidR="00F93E91" w:rsidRPr="00CD46DE" w:rsidRDefault="003A64EF" w:rsidP="00F93E91">
            <w:pPr>
              <w:rPr>
                <w:rFonts w:ascii="Times New Roman" w:eastAsia="Times New Roman" w:hAnsi="Times New Roman" w:cs="Times New Roman"/>
                <w:sz w:val="20"/>
              </w:rPr>
            </w:pPr>
          </w:p>
        </w:tc>
      </w:tr>
      <w:tr w:rsidR="00866F2D" w14:paraId="0675946E" w14:textId="77777777">
        <w:trPr>
          <w:trHeight w:val="300"/>
        </w:trPr>
        <w:tc>
          <w:tcPr>
            <w:tcW w:w="960" w:type="dxa"/>
            <w:tcBorders>
              <w:top w:val="nil"/>
              <w:left w:val="nil"/>
              <w:bottom w:val="nil"/>
              <w:right w:val="nil"/>
            </w:tcBorders>
            <w:shd w:val="clear" w:color="auto" w:fill="auto"/>
            <w:noWrap/>
            <w:vAlign w:val="bottom"/>
            <w:hideMark/>
          </w:tcPr>
          <w:p w14:paraId="067594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46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6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6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6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6D" w14:textId="77777777" w:rsidR="00F93E91" w:rsidRPr="00CD46DE" w:rsidRDefault="003A64EF" w:rsidP="00F93E91">
            <w:pPr>
              <w:rPr>
                <w:rFonts w:ascii="Times New Roman" w:eastAsia="Times New Roman" w:hAnsi="Times New Roman" w:cs="Times New Roman"/>
                <w:sz w:val="20"/>
              </w:rPr>
            </w:pPr>
          </w:p>
        </w:tc>
      </w:tr>
      <w:tr w:rsidR="00866F2D" w14:paraId="06759476" w14:textId="77777777">
        <w:trPr>
          <w:trHeight w:val="300"/>
        </w:trPr>
        <w:tc>
          <w:tcPr>
            <w:tcW w:w="960" w:type="dxa"/>
            <w:tcBorders>
              <w:top w:val="nil"/>
              <w:left w:val="nil"/>
              <w:bottom w:val="nil"/>
              <w:right w:val="nil"/>
            </w:tcBorders>
            <w:shd w:val="clear" w:color="auto" w:fill="auto"/>
            <w:noWrap/>
            <w:vAlign w:val="bottom"/>
            <w:hideMark/>
          </w:tcPr>
          <w:p w14:paraId="067594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4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75" w14:textId="77777777" w:rsidR="00F93E91" w:rsidRPr="00CD46DE" w:rsidRDefault="003A64EF" w:rsidP="00F93E91">
            <w:pPr>
              <w:rPr>
                <w:rFonts w:ascii="Times New Roman" w:eastAsia="Times New Roman" w:hAnsi="Times New Roman" w:cs="Times New Roman"/>
                <w:sz w:val="20"/>
              </w:rPr>
            </w:pPr>
          </w:p>
        </w:tc>
      </w:tr>
      <w:tr w:rsidR="00866F2D" w14:paraId="0675947E" w14:textId="77777777">
        <w:trPr>
          <w:trHeight w:val="300"/>
        </w:trPr>
        <w:tc>
          <w:tcPr>
            <w:tcW w:w="960" w:type="dxa"/>
            <w:tcBorders>
              <w:top w:val="nil"/>
              <w:left w:val="nil"/>
              <w:bottom w:val="nil"/>
              <w:right w:val="nil"/>
            </w:tcBorders>
            <w:shd w:val="clear" w:color="auto" w:fill="auto"/>
            <w:noWrap/>
            <w:vAlign w:val="bottom"/>
            <w:hideMark/>
          </w:tcPr>
          <w:p w14:paraId="067594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4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7D" w14:textId="77777777" w:rsidR="00F93E91" w:rsidRPr="00CD46DE" w:rsidRDefault="003A64EF" w:rsidP="00F93E91">
            <w:pPr>
              <w:rPr>
                <w:rFonts w:ascii="Times New Roman" w:eastAsia="Times New Roman" w:hAnsi="Times New Roman" w:cs="Times New Roman"/>
                <w:sz w:val="20"/>
              </w:rPr>
            </w:pPr>
          </w:p>
        </w:tc>
      </w:tr>
      <w:tr w:rsidR="00866F2D" w14:paraId="06759486" w14:textId="77777777">
        <w:trPr>
          <w:trHeight w:val="300"/>
        </w:trPr>
        <w:tc>
          <w:tcPr>
            <w:tcW w:w="960" w:type="dxa"/>
            <w:tcBorders>
              <w:top w:val="nil"/>
              <w:left w:val="nil"/>
              <w:bottom w:val="nil"/>
              <w:right w:val="nil"/>
            </w:tcBorders>
            <w:shd w:val="clear" w:color="auto" w:fill="auto"/>
            <w:noWrap/>
            <w:vAlign w:val="bottom"/>
            <w:hideMark/>
          </w:tcPr>
          <w:p w14:paraId="067594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4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85" w14:textId="77777777" w:rsidR="00F93E91" w:rsidRPr="00CD46DE" w:rsidRDefault="003A64EF" w:rsidP="00F93E91">
            <w:pPr>
              <w:rPr>
                <w:rFonts w:ascii="Times New Roman" w:eastAsia="Times New Roman" w:hAnsi="Times New Roman" w:cs="Times New Roman"/>
                <w:sz w:val="20"/>
              </w:rPr>
            </w:pPr>
          </w:p>
        </w:tc>
      </w:tr>
      <w:tr w:rsidR="00866F2D" w14:paraId="0675948E" w14:textId="77777777">
        <w:trPr>
          <w:trHeight w:val="300"/>
        </w:trPr>
        <w:tc>
          <w:tcPr>
            <w:tcW w:w="960" w:type="dxa"/>
            <w:tcBorders>
              <w:top w:val="nil"/>
              <w:left w:val="nil"/>
              <w:bottom w:val="nil"/>
              <w:right w:val="nil"/>
            </w:tcBorders>
            <w:shd w:val="clear" w:color="auto" w:fill="auto"/>
            <w:noWrap/>
            <w:vAlign w:val="bottom"/>
            <w:hideMark/>
          </w:tcPr>
          <w:p w14:paraId="067594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4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4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8D" w14:textId="77777777" w:rsidR="00F93E91" w:rsidRPr="00CD46DE" w:rsidRDefault="003A64EF" w:rsidP="00F93E91">
            <w:pPr>
              <w:rPr>
                <w:rFonts w:ascii="Times New Roman" w:eastAsia="Times New Roman" w:hAnsi="Times New Roman" w:cs="Times New Roman"/>
                <w:sz w:val="20"/>
              </w:rPr>
            </w:pPr>
          </w:p>
        </w:tc>
      </w:tr>
      <w:tr w:rsidR="00866F2D" w14:paraId="06759496" w14:textId="77777777">
        <w:trPr>
          <w:trHeight w:val="300"/>
        </w:trPr>
        <w:tc>
          <w:tcPr>
            <w:tcW w:w="960" w:type="dxa"/>
            <w:tcBorders>
              <w:top w:val="nil"/>
              <w:left w:val="nil"/>
              <w:bottom w:val="nil"/>
              <w:right w:val="nil"/>
            </w:tcBorders>
            <w:shd w:val="clear" w:color="auto" w:fill="auto"/>
            <w:noWrap/>
            <w:vAlign w:val="bottom"/>
            <w:hideMark/>
          </w:tcPr>
          <w:p w14:paraId="067594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49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95" w14:textId="77777777" w:rsidR="00F93E91" w:rsidRPr="00CD46DE" w:rsidRDefault="003A64EF" w:rsidP="00F93E91">
            <w:pPr>
              <w:rPr>
                <w:rFonts w:ascii="Times New Roman" w:eastAsia="Times New Roman" w:hAnsi="Times New Roman" w:cs="Times New Roman"/>
                <w:sz w:val="20"/>
              </w:rPr>
            </w:pPr>
          </w:p>
        </w:tc>
      </w:tr>
      <w:tr w:rsidR="00866F2D" w14:paraId="0675949D" w14:textId="77777777">
        <w:trPr>
          <w:trHeight w:val="300"/>
        </w:trPr>
        <w:tc>
          <w:tcPr>
            <w:tcW w:w="1920" w:type="dxa"/>
            <w:gridSpan w:val="2"/>
            <w:tcBorders>
              <w:top w:val="nil"/>
              <w:left w:val="nil"/>
              <w:bottom w:val="nil"/>
              <w:right w:val="nil"/>
            </w:tcBorders>
            <w:shd w:val="clear" w:color="auto" w:fill="auto"/>
            <w:noWrap/>
            <w:vAlign w:val="bottom"/>
            <w:hideMark/>
          </w:tcPr>
          <w:p w14:paraId="067594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49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4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9C" w14:textId="77777777" w:rsidR="00F93E91" w:rsidRPr="00CD46DE" w:rsidRDefault="003A64EF" w:rsidP="00F93E91">
            <w:pPr>
              <w:rPr>
                <w:rFonts w:ascii="Times New Roman" w:eastAsia="Times New Roman" w:hAnsi="Times New Roman" w:cs="Times New Roman"/>
                <w:sz w:val="20"/>
              </w:rPr>
            </w:pPr>
          </w:p>
        </w:tc>
      </w:tr>
      <w:tr w:rsidR="00866F2D" w14:paraId="067594A5" w14:textId="77777777">
        <w:trPr>
          <w:trHeight w:val="300"/>
        </w:trPr>
        <w:tc>
          <w:tcPr>
            <w:tcW w:w="960" w:type="dxa"/>
            <w:tcBorders>
              <w:top w:val="nil"/>
              <w:left w:val="nil"/>
              <w:bottom w:val="nil"/>
              <w:right w:val="nil"/>
            </w:tcBorders>
            <w:shd w:val="clear" w:color="auto" w:fill="auto"/>
            <w:noWrap/>
            <w:vAlign w:val="bottom"/>
            <w:hideMark/>
          </w:tcPr>
          <w:p w14:paraId="067594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9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A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A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4A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A4" w14:textId="77777777" w:rsidR="00F93E91" w:rsidRPr="00CD46DE" w:rsidRDefault="003A64EF" w:rsidP="00F93E91">
            <w:pPr>
              <w:rPr>
                <w:rFonts w:ascii="Times New Roman" w:eastAsia="Times New Roman" w:hAnsi="Times New Roman" w:cs="Times New Roman"/>
                <w:sz w:val="20"/>
              </w:rPr>
            </w:pPr>
          </w:p>
        </w:tc>
      </w:tr>
      <w:tr w:rsidR="00866F2D" w14:paraId="067594A9" w14:textId="77777777">
        <w:trPr>
          <w:trHeight w:val="300"/>
        </w:trPr>
        <w:tc>
          <w:tcPr>
            <w:tcW w:w="960" w:type="dxa"/>
            <w:tcBorders>
              <w:top w:val="nil"/>
              <w:left w:val="nil"/>
              <w:bottom w:val="nil"/>
              <w:right w:val="nil"/>
            </w:tcBorders>
            <w:shd w:val="clear" w:color="auto" w:fill="auto"/>
            <w:noWrap/>
            <w:vAlign w:val="bottom"/>
            <w:hideMark/>
          </w:tcPr>
          <w:p w14:paraId="067594A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4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 ως έχει   ΔΕΚΤΟ ΚΑΤΑ ΠΛΕΙΟΨΗΦΙΑ</w:t>
            </w:r>
          </w:p>
        </w:tc>
        <w:tc>
          <w:tcPr>
            <w:tcW w:w="480" w:type="dxa"/>
            <w:tcBorders>
              <w:top w:val="nil"/>
              <w:left w:val="nil"/>
              <w:bottom w:val="nil"/>
              <w:right w:val="nil"/>
            </w:tcBorders>
            <w:shd w:val="clear" w:color="auto" w:fill="auto"/>
            <w:noWrap/>
            <w:vAlign w:val="bottom"/>
            <w:hideMark/>
          </w:tcPr>
          <w:p w14:paraId="067594A8" w14:textId="77777777" w:rsidR="00F93E91" w:rsidRPr="00CD46DE" w:rsidRDefault="003A64EF" w:rsidP="00F93E91">
            <w:pPr>
              <w:rPr>
                <w:rFonts w:ascii="Calibri" w:eastAsia="Times New Roman" w:hAnsi="Calibri" w:cs="Calibri"/>
                <w:color w:val="000000"/>
                <w:sz w:val="22"/>
                <w:szCs w:val="22"/>
              </w:rPr>
            </w:pPr>
          </w:p>
        </w:tc>
      </w:tr>
      <w:tr w:rsidR="00866F2D" w14:paraId="067594B1" w14:textId="77777777">
        <w:trPr>
          <w:trHeight w:val="300"/>
        </w:trPr>
        <w:tc>
          <w:tcPr>
            <w:tcW w:w="960" w:type="dxa"/>
            <w:tcBorders>
              <w:top w:val="nil"/>
              <w:left w:val="nil"/>
              <w:bottom w:val="nil"/>
              <w:right w:val="nil"/>
            </w:tcBorders>
            <w:shd w:val="clear" w:color="auto" w:fill="auto"/>
            <w:noWrap/>
            <w:vAlign w:val="bottom"/>
            <w:hideMark/>
          </w:tcPr>
          <w:p w14:paraId="067594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4A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A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4A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A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B0" w14:textId="77777777" w:rsidR="00F93E91" w:rsidRPr="00CD46DE" w:rsidRDefault="003A64EF" w:rsidP="00F93E91">
            <w:pPr>
              <w:rPr>
                <w:rFonts w:ascii="Times New Roman" w:eastAsia="Times New Roman" w:hAnsi="Times New Roman" w:cs="Times New Roman"/>
                <w:sz w:val="20"/>
              </w:rPr>
            </w:pPr>
          </w:p>
        </w:tc>
      </w:tr>
      <w:tr w:rsidR="00866F2D" w14:paraId="067594B9" w14:textId="77777777">
        <w:trPr>
          <w:trHeight w:val="300"/>
        </w:trPr>
        <w:tc>
          <w:tcPr>
            <w:tcW w:w="960" w:type="dxa"/>
            <w:tcBorders>
              <w:top w:val="nil"/>
              <w:left w:val="nil"/>
              <w:bottom w:val="nil"/>
              <w:right w:val="nil"/>
            </w:tcBorders>
            <w:shd w:val="clear" w:color="auto" w:fill="auto"/>
            <w:noWrap/>
            <w:vAlign w:val="bottom"/>
            <w:hideMark/>
          </w:tcPr>
          <w:p w14:paraId="067594B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4B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B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B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B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B8" w14:textId="77777777" w:rsidR="00F93E91" w:rsidRPr="00CD46DE" w:rsidRDefault="003A64EF" w:rsidP="00F93E91">
            <w:pPr>
              <w:rPr>
                <w:rFonts w:ascii="Times New Roman" w:eastAsia="Times New Roman" w:hAnsi="Times New Roman" w:cs="Times New Roman"/>
                <w:sz w:val="20"/>
              </w:rPr>
            </w:pPr>
          </w:p>
        </w:tc>
      </w:tr>
      <w:tr w:rsidR="00866F2D" w14:paraId="067594C1" w14:textId="77777777">
        <w:trPr>
          <w:trHeight w:val="300"/>
        </w:trPr>
        <w:tc>
          <w:tcPr>
            <w:tcW w:w="960" w:type="dxa"/>
            <w:tcBorders>
              <w:top w:val="nil"/>
              <w:left w:val="nil"/>
              <w:bottom w:val="nil"/>
              <w:right w:val="nil"/>
            </w:tcBorders>
            <w:shd w:val="clear" w:color="auto" w:fill="auto"/>
            <w:noWrap/>
            <w:vAlign w:val="bottom"/>
            <w:hideMark/>
          </w:tcPr>
          <w:p w14:paraId="067594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4B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B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C0" w14:textId="77777777" w:rsidR="00F93E91" w:rsidRPr="00CD46DE" w:rsidRDefault="003A64EF" w:rsidP="00F93E91">
            <w:pPr>
              <w:rPr>
                <w:rFonts w:ascii="Times New Roman" w:eastAsia="Times New Roman" w:hAnsi="Times New Roman" w:cs="Times New Roman"/>
                <w:sz w:val="20"/>
              </w:rPr>
            </w:pPr>
          </w:p>
        </w:tc>
      </w:tr>
      <w:tr w:rsidR="00866F2D" w14:paraId="067594C9" w14:textId="77777777">
        <w:trPr>
          <w:trHeight w:val="300"/>
        </w:trPr>
        <w:tc>
          <w:tcPr>
            <w:tcW w:w="960" w:type="dxa"/>
            <w:tcBorders>
              <w:top w:val="nil"/>
              <w:left w:val="nil"/>
              <w:bottom w:val="nil"/>
              <w:right w:val="nil"/>
            </w:tcBorders>
            <w:shd w:val="clear" w:color="auto" w:fill="auto"/>
            <w:noWrap/>
            <w:vAlign w:val="bottom"/>
            <w:hideMark/>
          </w:tcPr>
          <w:p w14:paraId="067594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4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C8" w14:textId="77777777" w:rsidR="00F93E91" w:rsidRPr="00CD46DE" w:rsidRDefault="003A64EF" w:rsidP="00F93E91">
            <w:pPr>
              <w:rPr>
                <w:rFonts w:ascii="Times New Roman" w:eastAsia="Times New Roman" w:hAnsi="Times New Roman" w:cs="Times New Roman"/>
                <w:sz w:val="20"/>
              </w:rPr>
            </w:pPr>
          </w:p>
        </w:tc>
      </w:tr>
      <w:tr w:rsidR="00866F2D" w14:paraId="067594D1" w14:textId="77777777">
        <w:trPr>
          <w:trHeight w:val="300"/>
        </w:trPr>
        <w:tc>
          <w:tcPr>
            <w:tcW w:w="960" w:type="dxa"/>
            <w:tcBorders>
              <w:top w:val="nil"/>
              <w:left w:val="nil"/>
              <w:bottom w:val="nil"/>
              <w:right w:val="nil"/>
            </w:tcBorders>
            <w:shd w:val="clear" w:color="auto" w:fill="auto"/>
            <w:noWrap/>
            <w:vAlign w:val="bottom"/>
            <w:hideMark/>
          </w:tcPr>
          <w:p w14:paraId="067594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4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D0" w14:textId="77777777" w:rsidR="00F93E91" w:rsidRPr="00CD46DE" w:rsidRDefault="003A64EF" w:rsidP="00F93E91">
            <w:pPr>
              <w:rPr>
                <w:rFonts w:ascii="Times New Roman" w:eastAsia="Times New Roman" w:hAnsi="Times New Roman" w:cs="Times New Roman"/>
                <w:sz w:val="20"/>
              </w:rPr>
            </w:pPr>
          </w:p>
        </w:tc>
      </w:tr>
      <w:tr w:rsidR="00866F2D" w14:paraId="067594D9" w14:textId="77777777">
        <w:trPr>
          <w:trHeight w:val="300"/>
        </w:trPr>
        <w:tc>
          <w:tcPr>
            <w:tcW w:w="960" w:type="dxa"/>
            <w:tcBorders>
              <w:top w:val="nil"/>
              <w:left w:val="nil"/>
              <w:bottom w:val="nil"/>
              <w:right w:val="nil"/>
            </w:tcBorders>
            <w:shd w:val="clear" w:color="auto" w:fill="auto"/>
            <w:noWrap/>
            <w:vAlign w:val="bottom"/>
            <w:hideMark/>
          </w:tcPr>
          <w:p w14:paraId="067594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4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4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D8" w14:textId="77777777" w:rsidR="00F93E91" w:rsidRPr="00CD46DE" w:rsidRDefault="003A64EF" w:rsidP="00F93E91">
            <w:pPr>
              <w:rPr>
                <w:rFonts w:ascii="Times New Roman" w:eastAsia="Times New Roman" w:hAnsi="Times New Roman" w:cs="Times New Roman"/>
                <w:sz w:val="20"/>
              </w:rPr>
            </w:pPr>
          </w:p>
        </w:tc>
      </w:tr>
      <w:tr w:rsidR="00866F2D" w14:paraId="067594E1" w14:textId="77777777">
        <w:trPr>
          <w:trHeight w:val="300"/>
        </w:trPr>
        <w:tc>
          <w:tcPr>
            <w:tcW w:w="960" w:type="dxa"/>
            <w:tcBorders>
              <w:top w:val="nil"/>
              <w:left w:val="nil"/>
              <w:bottom w:val="nil"/>
              <w:right w:val="nil"/>
            </w:tcBorders>
            <w:shd w:val="clear" w:color="auto" w:fill="auto"/>
            <w:noWrap/>
            <w:vAlign w:val="bottom"/>
            <w:hideMark/>
          </w:tcPr>
          <w:p w14:paraId="067594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4D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E0" w14:textId="77777777" w:rsidR="00F93E91" w:rsidRPr="00CD46DE" w:rsidRDefault="003A64EF" w:rsidP="00F93E91">
            <w:pPr>
              <w:rPr>
                <w:rFonts w:ascii="Times New Roman" w:eastAsia="Times New Roman" w:hAnsi="Times New Roman" w:cs="Times New Roman"/>
                <w:sz w:val="20"/>
              </w:rPr>
            </w:pPr>
          </w:p>
        </w:tc>
      </w:tr>
      <w:tr w:rsidR="00866F2D" w14:paraId="067594E8" w14:textId="77777777">
        <w:trPr>
          <w:trHeight w:val="300"/>
        </w:trPr>
        <w:tc>
          <w:tcPr>
            <w:tcW w:w="1920" w:type="dxa"/>
            <w:gridSpan w:val="2"/>
            <w:tcBorders>
              <w:top w:val="nil"/>
              <w:left w:val="nil"/>
              <w:bottom w:val="nil"/>
              <w:right w:val="nil"/>
            </w:tcBorders>
            <w:shd w:val="clear" w:color="auto" w:fill="auto"/>
            <w:noWrap/>
            <w:vAlign w:val="bottom"/>
            <w:hideMark/>
          </w:tcPr>
          <w:p w14:paraId="067594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ΕΝ. </w:t>
            </w:r>
            <w:r w:rsidRPr="00CD46DE">
              <w:rPr>
                <w:rFonts w:ascii="Calibri" w:eastAsia="Times New Roman" w:hAnsi="Calibri" w:cs="Calibri"/>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067594E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4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E7" w14:textId="77777777" w:rsidR="00F93E91" w:rsidRPr="00CD46DE" w:rsidRDefault="003A64EF" w:rsidP="00F93E91">
            <w:pPr>
              <w:rPr>
                <w:rFonts w:ascii="Times New Roman" w:eastAsia="Times New Roman" w:hAnsi="Times New Roman" w:cs="Times New Roman"/>
                <w:sz w:val="20"/>
              </w:rPr>
            </w:pPr>
          </w:p>
        </w:tc>
      </w:tr>
      <w:tr w:rsidR="00866F2D" w14:paraId="067594F0" w14:textId="77777777">
        <w:trPr>
          <w:trHeight w:val="300"/>
        </w:trPr>
        <w:tc>
          <w:tcPr>
            <w:tcW w:w="960" w:type="dxa"/>
            <w:tcBorders>
              <w:top w:val="nil"/>
              <w:left w:val="nil"/>
              <w:bottom w:val="nil"/>
              <w:right w:val="nil"/>
            </w:tcBorders>
            <w:shd w:val="clear" w:color="auto" w:fill="auto"/>
            <w:noWrap/>
            <w:vAlign w:val="bottom"/>
            <w:hideMark/>
          </w:tcPr>
          <w:p w14:paraId="067594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E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E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E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4E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EF" w14:textId="77777777" w:rsidR="00F93E91" w:rsidRPr="00CD46DE" w:rsidRDefault="003A64EF" w:rsidP="00F93E91">
            <w:pPr>
              <w:rPr>
                <w:rFonts w:ascii="Times New Roman" w:eastAsia="Times New Roman" w:hAnsi="Times New Roman" w:cs="Times New Roman"/>
                <w:sz w:val="20"/>
              </w:rPr>
            </w:pPr>
          </w:p>
        </w:tc>
      </w:tr>
      <w:tr w:rsidR="00866F2D" w14:paraId="067594F4" w14:textId="77777777">
        <w:trPr>
          <w:trHeight w:val="300"/>
        </w:trPr>
        <w:tc>
          <w:tcPr>
            <w:tcW w:w="960" w:type="dxa"/>
            <w:tcBorders>
              <w:top w:val="nil"/>
              <w:left w:val="nil"/>
              <w:bottom w:val="nil"/>
              <w:right w:val="nil"/>
            </w:tcBorders>
            <w:shd w:val="clear" w:color="auto" w:fill="auto"/>
            <w:noWrap/>
            <w:vAlign w:val="bottom"/>
            <w:hideMark/>
          </w:tcPr>
          <w:p w14:paraId="067594F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4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 όπως τροπ.   ΔΕΚΤΟ ΚΑΤΑ ΠΛΕΙΟΨΗΦΙΑ</w:t>
            </w:r>
          </w:p>
        </w:tc>
        <w:tc>
          <w:tcPr>
            <w:tcW w:w="480" w:type="dxa"/>
            <w:tcBorders>
              <w:top w:val="nil"/>
              <w:left w:val="nil"/>
              <w:bottom w:val="nil"/>
              <w:right w:val="nil"/>
            </w:tcBorders>
            <w:shd w:val="clear" w:color="auto" w:fill="auto"/>
            <w:noWrap/>
            <w:vAlign w:val="bottom"/>
            <w:hideMark/>
          </w:tcPr>
          <w:p w14:paraId="067594F3" w14:textId="77777777" w:rsidR="00F93E91" w:rsidRPr="00CD46DE" w:rsidRDefault="003A64EF" w:rsidP="00F93E91">
            <w:pPr>
              <w:rPr>
                <w:rFonts w:ascii="Calibri" w:eastAsia="Times New Roman" w:hAnsi="Calibri" w:cs="Calibri"/>
                <w:color w:val="000000"/>
                <w:sz w:val="22"/>
                <w:szCs w:val="22"/>
              </w:rPr>
            </w:pPr>
          </w:p>
        </w:tc>
      </w:tr>
      <w:tr w:rsidR="00866F2D" w14:paraId="067594FC" w14:textId="77777777">
        <w:trPr>
          <w:trHeight w:val="300"/>
        </w:trPr>
        <w:tc>
          <w:tcPr>
            <w:tcW w:w="960" w:type="dxa"/>
            <w:tcBorders>
              <w:top w:val="nil"/>
              <w:left w:val="nil"/>
              <w:bottom w:val="nil"/>
              <w:right w:val="nil"/>
            </w:tcBorders>
            <w:shd w:val="clear" w:color="auto" w:fill="auto"/>
            <w:noWrap/>
            <w:vAlign w:val="bottom"/>
            <w:hideMark/>
          </w:tcPr>
          <w:p w14:paraId="067594F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4F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F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4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4F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4F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4FB" w14:textId="77777777" w:rsidR="00F93E91" w:rsidRPr="00CD46DE" w:rsidRDefault="003A64EF" w:rsidP="00F93E91">
            <w:pPr>
              <w:rPr>
                <w:rFonts w:ascii="Times New Roman" w:eastAsia="Times New Roman" w:hAnsi="Times New Roman" w:cs="Times New Roman"/>
                <w:sz w:val="20"/>
              </w:rPr>
            </w:pPr>
          </w:p>
        </w:tc>
      </w:tr>
      <w:tr w:rsidR="00866F2D" w14:paraId="06759504" w14:textId="77777777">
        <w:trPr>
          <w:trHeight w:val="300"/>
        </w:trPr>
        <w:tc>
          <w:tcPr>
            <w:tcW w:w="960" w:type="dxa"/>
            <w:tcBorders>
              <w:top w:val="nil"/>
              <w:left w:val="nil"/>
              <w:bottom w:val="nil"/>
              <w:right w:val="nil"/>
            </w:tcBorders>
            <w:shd w:val="clear" w:color="auto" w:fill="auto"/>
            <w:noWrap/>
            <w:vAlign w:val="bottom"/>
            <w:hideMark/>
          </w:tcPr>
          <w:p w14:paraId="067594F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4F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4F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0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0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03" w14:textId="77777777" w:rsidR="00F93E91" w:rsidRPr="00CD46DE" w:rsidRDefault="003A64EF" w:rsidP="00F93E91">
            <w:pPr>
              <w:rPr>
                <w:rFonts w:ascii="Times New Roman" w:eastAsia="Times New Roman" w:hAnsi="Times New Roman" w:cs="Times New Roman"/>
                <w:sz w:val="20"/>
              </w:rPr>
            </w:pPr>
          </w:p>
        </w:tc>
      </w:tr>
      <w:tr w:rsidR="00866F2D" w14:paraId="0675950C" w14:textId="77777777">
        <w:trPr>
          <w:trHeight w:val="300"/>
        </w:trPr>
        <w:tc>
          <w:tcPr>
            <w:tcW w:w="960" w:type="dxa"/>
            <w:tcBorders>
              <w:top w:val="nil"/>
              <w:left w:val="nil"/>
              <w:bottom w:val="nil"/>
              <w:right w:val="nil"/>
            </w:tcBorders>
            <w:shd w:val="clear" w:color="auto" w:fill="auto"/>
            <w:noWrap/>
            <w:vAlign w:val="bottom"/>
            <w:hideMark/>
          </w:tcPr>
          <w:p w14:paraId="0675950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50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0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0B" w14:textId="77777777" w:rsidR="00F93E91" w:rsidRPr="00CD46DE" w:rsidRDefault="003A64EF" w:rsidP="00F93E91">
            <w:pPr>
              <w:rPr>
                <w:rFonts w:ascii="Times New Roman" w:eastAsia="Times New Roman" w:hAnsi="Times New Roman" w:cs="Times New Roman"/>
                <w:sz w:val="20"/>
              </w:rPr>
            </w:pPr>
          </w:p>
        </w:tc>
      </w:tr>
      <w:tr w:rsidR="00866F2D" w14:paraId="06759514" w14:textId="77777777">
        <w:trPr>
          <w:trHeight w:val="300"/>
        </w:trPr>
        <w:tc>
          <w:tcPr>
            <w:tcW w:w="960" w:type="dxa"/>
            <w:tcBorders>
              <w:top w:val="nil"/>
              <w:left w:val="nil"/>
              <w:bottom w:val="nil"/>
              <w:right w:val="nil"/>
            </w:tcBorders>
            <w:shd w:val="clear" w:color="auto" w:fill="auto"/>
            <w:noWrap/>
            <w:vAlign w:val="bottom"/>
            <w:hideMark/>
          </w:tcPr>
          <w:p w14:paraId="067595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50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13" w14:textId="77777777" w:rsidR="00F93E91" w:rsidRPr="00CD46DE" w:rsidRDefault="003A64EF" w:rsidP="00F93E91">
            <w:pPr>
              <w:rPr>
                <w:rFonts w:ascii="Times New Roman" w:eastAsia="Times New Roman" w:hAnsi="Times New Roman" w:cs="Times New Roman"/>
                <w:sz w:val="20"/>
              </w:rPr>
            </w:pPr>
          </w:p>
        </w:tc>
      </w:tr>
      <w:tr w:rsidR="00866F2D" w14:paraId="0675951C" w14:textId="77777777">
        <w:trPr>
          <w:trHeight w:val="300"/>
        </w:trPr>
        <w:tc>
          <w:tcPr>
            <w:tcW w:w="960" w:type="dxa"/>
            <w:tcBorders>
              <w:top w:val="nil"/>
              <w:left w:val="nil"/>
              <w:bottom w:val="nil"/>
              <w:right w:val="nil"/>
            </w:tcBorders>
            <w:shd w:val="clear" w:color="auto" w:fill="auto"/>
            <w:noWrap/>
            <w:vAlign w:val="bottom"/>
            <w:hideMark/>
          </w:tcPr>
          <w:p w14:paraId="067595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51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1B" w14:textId="77777777" w:rsidR="00F93E91" w:rsidRPr="00CD46DE" w:rsidRDefault="003A64EF" w:rsidP="00F93E91">
            <w:pPr>
              <w:rPr>
                <w:rFonts w:ascii="Times New Roman" w:eastAsia="Times New Roman" w:hAnsi="Times New Roman" w:cs="Times New Roman"/>
                <w:sz w:val="20"/>
              </w:rPr>
            </w:pPr>
          </w:p>
        </w:tc>
      </w:tr>
      <w:tr w:rsidR="00866F2D" w14:paraId="06759524" w14:textId="77777777">
        <w:trPr>
          <w:trHeight w:val="300"/>
        </w:trPr>
        <w:tc>
          <w:tcPr>
            <w:tcW w:w="960" w:type="dxa"/>
            <w:tcBorders>
              <w:top w:val="nil"/>
              <w:left w:val="nil"/>
              <w:bottom w:val="nil"/>
              <w:right w:val="nil"/>
            </w:tcBorders>
            <w:shd w:val="clear" w:color="auto" w:fill="auto"/>
            <w:noWrap/>
            <w:vAlign w:val="bottom"/>
            <w:hideMark/>
          </w:tcPr>
          <w:p w14:paraId="067595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51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23" w14:textId="77777777" w:rsidR="00F93E91" w:rsidRPr="00CD46DE" w:rsidRDefault="003A64EF" w:rsidP="00F93E91">
            <w:pPr>
              <w:rPr>
                <w:rFonts w:ascii="Times New Roman" w:eastAsia="Times New Roman" w:hAnsi="Times New Roman" w:cs="Times New Roman"/>
                <w:sz w:val="20"/>
              </w:rPr>
            </w:pPr>
          </w:p>
        </w:tc>
      </w:tr>
      <w:tr w:rsidR="00866F2D" w14:paraId="0675952C" w14:textId="77777777">
        <w:trPr>
          <w:trHeight w:val="300"/>
        </w:trPr>
        <w:tc>
          <w:tcPr>
            <w:tcW w:w="960" w:type="dxa"/>
            <w:tcBorders>
              <w:top w:val="nil"/>
              <w:left w:val="nil"/>
              <w:bottom w:val="nil"/>
              <w:right w:val="nil"/>
            </w:tcBorders>
            <w:shd w:val="clear" w:color="auto" w:fill="auto"/>
            <w:noWrap/>
            <w:vAlign w:val="bottom"/>
            <w:hideMark/>
          </w:tcPr>
          <w:p w14:paraId="067595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5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2B" w14:textId="77777777" w:rsidR="00F93E91" w:rsidRPr="00CD46DE" w:rsidRDefault="003A64EF" w:rsidP="00F93E91">
            <w:pPr>
              <w:rPr>
                <w:rFonts w:ascii="Times New Roman" w:eastAsia="Times New Roman" w:hAnsi="Times New Roman" w:cs="Times New Roman"/>
                <w:sz w:val="20"/>
              </w:rPr>
            </w:pPr>
          </w:p>
        </w:tc>
      </w:tr>
      <w:tr w:rsidR="00866F2D" w14:paraId="06759533" w14:textId="77777777">
        <w:trPr>
          <w:trHeight w:val="300"/>
        </w:trPr>
        <w:tc>
          <w:tcPr>
            <w:tcW w:w="1920" w:type="dxa"/>
            <w:gridSpan w:val="2"/>
            <w:tcBorders>
              <w:top w:val="nil"/>
              <w:left w:val="nil"/>
              <w:bottom w:val="nil"/>
              <w:right w:val="nil"/>
            </w:tcBorders>
            <w:shd w:val="clear" w:color="auto" w:fill="auto"/>
            <w:noWrap/>
            <w:vAlign w:val="bottom"/>
            <w:hideMark/>
          </w:tcPr>
          <w:p w14:paraId="067595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5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32" w14:textId="77777777" w:rsidR="00F93E91" w:rsidRPr="00CD46DE" w:rsidRDefault="003A64EF" w:rsidP="00F93E91">
            <w:pPr>
              <w:rPr>
                <w:rFonts w:ascii="Times New Roman" w:eastAsia="Times New Roman" w:hAnsi="Times New Roman" w:cs="Times New Roman"/>
                <w:sz w:val="20"/>
              </w:rPr>
            </w:pPr>
          </w:p>
        </w:tc>
      </w:tr>
      <w:tr w:rsidR="00866F2D" w14:paraId="0675953B" w14:textId="77777777">
        <w:trPr>
          <w:trHeight w:val="300"/>
        </w:trPr>
        <w:tc>
          <w:tcPr>
            <w:tcW w:w="960" w:type="dxa"/>
            <w:tcBorders>
              <w:top w:val="nil"/>
              <w:left w:val="nil"/>
              <w:bottom w:val="nil"/>
              <w:right w:val="nil"/>
            </w:tcBorders>
            <w:shd w:val="clear" w:color="auto" w:fill="auto"/>
            <w:noWrap/>
            <w:vAlign w:val="bottom"/>
            <w:hideMark/>
          </w:tcPr>
          <w:p w14:paraId="067595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3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3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3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53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3A" w14:textId="77777777" w:rsidR="00F93E91" w:rsidRPr="00CD46DE" w:rsidRDefault="003A64EF" w:rsidP="00F93E91">
            <w:pPr>
              <w:rPr>
                <w:rFonts w:ascii="Times New Roman" w:eastAsia="Times New Roman" w:hAnsi="Times New Roman" w:cs="Times New Roman"/>
                <w:sz w:val="20"/>
              </w:rPr>
            </w:pPr>
          </w:p>
        </w:tc>
      </w:tr>
      <w:tr w:rsidR="00866F2D" w14:paraId="0675953F" w14:textId="77777777">
        <w:trPr>
          <w:trHeight w:val="300"/>
        </w:trPr>
        <w:tc>
          <w:tcPr>
            <w:tcW w:w="960" w:type="dxa"/>
            <w:tcBorders>
              <w:top w:val="nil"/>
              <w:left w:val="nil"/>
              <w:bottom w:val="nil"/>
              <w:right w:val="nil"/>
            </w:tcBorders>
            <w:shd w:val="clear" w:color="auto" w:fill="auto"/>
            <w:noWrap/>
            <w:vAlign w:val="bottom"/>
            <w:hideMark/>
          </w:tcPr>
          <w:p w14:paraId="0675953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5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3 ως έχει   ΔΕΚΤΟ ΚΑΤΑ </w:t>
            </w:r>
            <w:r w:rsidRPr="00CD46DE">
              <w:rPr>
                <w:rFonts w:ascii="Calibri" w:eastAsia="Times New Roman" w:hAnsi="Calibri" w:cs="Calibri"/>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0675953E" w14:textId="77777777" w:rsidR="00F93E91" w:rsidRPr="00CD46DE" w:rsidRDefault="003A64EF" w:rsidP="00F93E91">
            <w:pPr>
              <w:rPr>
                <w:rFonts w:ascii="Calibri" w:eastAsia="Times New Roman" w:hAnsi="Calibri" w:cs="Calibri"/>
                <w:color w:val="000000"/>
                <w:sz w:val="22"/>
                <w:szCs w:val="22"/>
              </w:rPr>
            </w:pPr>
          </w:p>
        </w:tc>
      </w:tr>
      <w:tr w:rsidR="00866F2D" w14:paraId="06759547" w14:textId="77777777">
        <w:trPr>
          <w:trHeight w:val="300"/>
        </w:trPr>
        <w:tc>
          <w:tcPr>
            <w:tcW w:w="960" w:type="dxa"/>
            <w:tcBorders>
              <w:top w:val="nil"/>
              <w:left w:val="nil"/>
              <w:bottom w:val="nil"/>
              <w:right w:val="nil"/>
            </w:tcBorders>
            <w:shd w:val="clear" w:color="auto" w:fill="auto"/>
            <w:noWrap/>
            <w:vAlign w:val="bottom"/>
            <w:hideMark/>
          </w:tcPr>
          <w:p w14:paraId="067595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54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4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4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4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4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46" w14:textId="77777777" w:rsidR="00F93E91" w:rsidRPr="00CD46DE" w:rsidRDefault="003A64EF" w:rsidP="00F93E91">
            <w:pPr>
              <w:rPr>
                <w:rFonts w:ascii="Times New Roman" w:eastAsia="Times New Roman" w:hAnsi="Times New Roman" w:cs="Times New Roman"/>
                <w:sz w:val="20"/>
              </w:rPr>
            </w:pPr>
          </w:p>
        </w:tc>
      </w:tr>
      <w:tr w:rsidR="00866F2D" w14:paraId="0675954F" w14:textId="77777777">
        <w:trPr>
          <w:trHeight w:val="300"/>
        </w:trPr>
        <w:tc>
          <w:tcPr>
            <w:tcW w:w="960" w:type="dxa"/>
            <w:tcBorders>
              <w:top w:val="nil"/>
              <w:left w:val="nil"/>
              <w:bottom w:val="nil"/>
              <w:right w:val="nil"/>
            </w:tcBorders>
            <w:shd w:val="clear" w:color="auto" w:fill="auto"/>
            <w:noWrap/>
            <w:vAlign w:val="bottom"/>
            <w:hideMark/>
          </w:tcPr>
          <w:p w14:paraId="0675954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54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4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4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4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4E" w14:textId="77777777" w:rsidR="00F93E91" w:rsidRPr="00CD46DE" w:rsidRDefault="003A64EF" w:rsidP="00F93E91">
            <w:pPr>
              <w:rPr>
                <w:rFonts w:ascii="Times New Roman" w:eastAsia="Times New Roman" w:hAnsi="Times New Roman" w:cs="Times New Roman"/>
                <w:sz w:val="20"/>
              </w:rPr>
            </w:pPr>
          </w:p>
        </w:tc>
      </w:tr>
      <w:tr w:rsidR="00866F2D" w14:paraId="06759557" w14:textId="77777777">
        <w:trPr>
          <w:trHeight w:val="300"/>
        </w:trPr>
        <w:tc>
          <w:tcPr>
            <w:tcW w:w="960" w:type="dxa"/>
            <w:tcBorders>
              <w:top w:val="nil"/>
              <w:left w:val="nil"/>
              <w:bottom w:val="nil"/>
              <w:right w:val="nil"/>
            </w:tcBorders>
            <w:shd w:val="clear" w:color="auto" w:fill="auto"/>
            <w:noWrap/>
            <w:vAlign w:val="bottom"/>
            <w:hideMark/>
          </w:tcPr>
          <w:p w14:paraId="067595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55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5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5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5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56" w14:textId="77777777" w:rsidR="00F93E91" w:rsidRPr="00CD46DE" w:rsidRDefault="003A64EF" w:rsidP="00F93E91">
            <w:pPr>
              <w:rPr>
                <w:rFonts w:ascii="Times New Roman" w:eastAsia="Times New Roman" w:hAnsi="Times New Roman" w:cs="Times New Roman"/>
                <w:sz w:val="20"/>
              </w:rPr>
            </w:pPr>
          </w:p>
        </w:tc>
      </w:tr>
      <w:tr w:rsidR="00866F2D" w14:paraId="0675955F" w14:textId="77777777">
        <w:trPr>
          <w:trHeight w:val="300"/>
        </w:trPr>
        <w:tc>
          <w:tcPr>
            <w:tcW w:w="960" w:type="dxa"/>
            <w:tcBorders>
              <w:top w:val="nil"/>
              <w:left w:val="nil"/>
              <w:bottom w:val="nil"/>
              <w:right w:val="nil"/>
            </w:tcBorders>
            <w:shd w:val="clear" w:color="auto" w:fill="auto"/>
            <w:noWrap/>
            <w:vAlign w:val="bottom"/>
            <w:hideMark/>
          </w:tcPr>
          <w:p w14:paraId="067595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55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5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5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5E" w14:textId="77777777" w:rsidR="00F93E91" w:rsidRPr="00CD46DE" w:rsidRDefault="003A64EF" w:rsidP="00F93E91">
            <w:pPr>
              <w:rPr>
                <w:rFonts w:ascii="Times New Roman" w:eastAsia="Times New Roman" w:hAnsi="Times New Roman" w:cs="Times New Roman"/>
                <w:sz w:val="20"/>
              </w:rPr>
            </w:pPr>
          </w:p>
        </w:tc>
      </w:tr>
      <w:tr w:rsidR="00866F2D" w14:paraId="06759567" w14:textId="77777777">
        <w:trPr>
          <w:trHeight w:val="300"/>
        </w:trPr>
        <w:tc>
          <w:tcPr>
            <w:tcW w:w="960" w:type="dxa"/>
            <w:tcBorders>
              <w:top w:val="nil"/>
              <w:left w:val="nil"/>
              <w:bottom w:val="nil"/>
              <w:right w:val="nil"/>
            </w:tcBorders>
            <w:shd w:val="clear" w:color="auto" w:fill="auto"/>
            <w:noWrap/>
            <w:vAlign w:val="bottom"/>
            <w:hideMark/>
          </w:tcPr>
          <w:p w14:paraId="067595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56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6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6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66" w14:textId="77777777" w:rsidR="00F93E91" w:rsidRPr="00CD46DE" w:rsidRDefault="003A64EF" w:rsidP="00F93E91">
            <w:pPr>
              <w:rPr>
                <w:rFonts w:ascii="Times New Roman" w:eastAsia="Times New Roman" w:hAnsi="Times New Roman" w:cs="Times New Roman"/>
                <w:sz w:val="20"/>
              </w:rPr>
            </w:pPr>
          </w:p>
        </w:tc>
      </w:tr>
      <w:tr w:rsidR="00866F2D" w14:paraId="0675956F" w14:textId="77777777">
        <w:trPr>
          <w:trHeight w:val="300"/>
        </w:trPr>
        <w:tc>
          <w:tcPr>
            <w:tcW w:w="960" w:type="dxa"/>
            <w:tcBorders>
              <w:top w:val="nil"/>
              <w:left w:val="nil"/>
              <w:bottom w:val="nil"/>
              <w:right w:val="nil"/>
            </w:tcBorders>
            <w:shd w:val="clear" w:color="auto" w:fill="auto"/>
            <w:noWrap/>
            <w:vAlign w:val="bottom"/>
            <w:hideMark/>
          </w:tcPr>
          <w:p w14:paraId="067595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56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6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6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6E" w14:textId="77777777" w:rsidR="00F93E91" w:rsidRPr="00CD46DE" w:rsidRDefault="003A64EF" w:rsidP="00F93E91">
            <w:pPr>
              <w:rPr>
                <w:rFonts w:ascii="Times New Roman" w:eastAsia="Times New Roman" w:hAnsi="Times New Roman" w:cs="Times New Roman"/>
                <w:sz w:val="20"/>
              </w:rPr>
            </w:pPr>
          </w:p>
        </w:tc>
      </w:tr>
      <w:tr w:rsidR="00866F2D" w14:paraId="06759577" w14:textId="77777777">
        <w:trPr>
          <w:trHeight w:val="300"/>
        </w:trPr>
        <w:tc>
          <w:tcPr>
            <w:tcW w:w="960" w:type="dxa"/>
            <w:tcBorders>
              <w:top w:val="nil"/>
              <w:left w:val="nil"/>
              <w:bottom w:val="nil"/>
              <w:right w:val="nil"/>
            </w:tcBorders>
            <w:shd w:val="clear" w:color="auto" w:fill="auto"/>
            <w:noWrap/>
            <w:vAlign w:val="bottom"/>
            <w:hideMark/>
          </w:tcPr>
          <w:p w14:paraId="067595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57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76" w14:textId="77777777" w:rsidR="00F93E91" w:rsidRPr="00CD46DE" w:rsidRDefault="003A64EF" w:rsidP="00F93E91">
            <w:pPr>
              <w:rPr>
                <w:rFonts w:ascii="Times New Roman" w:eastAsia="Times New Roman" w:hAnsi="Times New Roman" w:cs="Times New Roman"/>
                <w:sz w:val="20"/>
              </w:rPr>
            </w:pPr>
          </w:p>
        </w:tc>
      </w:tr>
      <w:tr w:rsidR="00866F2D" w14:paraId="0675957E" w14:textId="77777777">
        <w:trPr>
          <w:trHeight w:val="300"/>
        </w:trPr>
        <w:tc>
          <w:tcPr>
            <w:tcW w:w="1920" w:type="dxa"/>
            <w:gridSpan w:val="2"/>
            <w:tcBorders>
              <w:top w:val="nil"/>
              <w:left w:val="nil"/>
              <w:bottom w:val="nil"/>
              <w:right w:val="nil"/>
            </w:tcBorders>
            <w:shd w:val="clear" w:color="auto" w:fill="auto"/>
            <w:noWrap/>
            <w:vAlign w:val="bottom"/>
            <w:hideMark/>
          </w:tcPr>
          <w:p w14:paraId="067595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57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7D" w14:textId="77777777" w:rsidR="00F93E91" w:rsidRPr="00CD46DE" w:rsidRDefault="003A64EF" w:rsidP="00F93E91">
            <w:pPr>
              <w:rPr>
                <w:rFonts w:ascii="Times New Roman" w:eastAsia="Times New Roman" w:hAnsi="Times New Roman" w:cs="Times New Roman"/>
                <w:sz w:val="20"/>
              </w:rPr>
            </w:pPr>
          </w:p>
        </w:tc>
      </w:tr>
      <w:tr w:rsidR="00866F2D" w14:paraId="06759586" w14:textId="77777777">
        <w:trPr>
          <w:trHeight w:val="300"/>
        </w:trPr>
        <w:tc>
          <w:tcPr>
            <w:tcW w:w="960" w:type="dxa"/>
            <w:tcBorders>
              <w:top w:val="nil"/>
              <w:left w:val="nil"/>
              <w:bottom w:val="nil"/>
              <w:right w:val="nil"/>
            </w:tcBorders>
            <w:shd w:val="clear" w:color="auto" w:fill="auto"/>
            <w:noWrap/>
            <w:vAlign w:val="bottom"/>
            <w:hideMark/>
          </w:tcPr>
          <w:p w14:paraId="067595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8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8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58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85" w14:textId="77777777" w:rsidR="00F93E91" w:rsidRPr="00CD46DE" w:rsidRDefault="003A64EF" w:rsidP="00F93E91">
            <w:pPr>
              <w:rPr>
                <w:rFonts w:ascii="Times New Roman" w:eastAsia="Times New Roman" w:hAnsi="Times New Roman" w:cs="Times New Roman"/>
                <w:sz w:val="20"/>
              </w:rPr>
            </w:pPr>
          </w:p>
        </w:tc>
      </w:tr>
      <w:tr w:rsidR="00866F2D" w14:paraId="0675958A" w14:textId="77777777">
        <w:trPr>
          <w:trHeight w:val="300"/>
        </w:trPr>
        <w:tc>
          <w:tcPr>
            <w:tcW w:w="960" w:type="dxa"/>
            <w:tcBorders>
              <w:top w:val="nil"/>
              <w:left w:val="nil"/>
              <w:bottom w:val="nil"/>
              <w:right w:val="nil"/>
            </w:tcBorders>
            <w:shd w:val="clear" w:color="auto" w:fill="auto"/>
            <w:noWrap/>
            <w:vAlign w:val="bottom"/>
            <w:hideMark/>
          </w:tcPr>
          <w:p w14:paraId="0675958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5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 ως έχει   ΔΕΚΤΟ ΚΑΤΑ ΠΛΕΙΟΨΗΦΙΑ</w:t>
            </w:r>
          </w:p>
        </w:tc>
        <w:tc>
          <w:tcPr>
            <w:tcW w:w="480" w:type="dxa"/>
            <w:tcBorders>
              <w:top w:val="nil"/>
              <w:left w:val="nil"/>
              <w:bottom w:val="nil"/>
              <w:right w:val="nil"/>
            </w:tcBorders>
            <w:shd w:val="clear" w:color="auto" w:fill="auto"/>
            <w:noWrap/>
            <w:vAlign w:val="bottom"/>
            <w:hideMark/>
          </w:tcPr>
          <w:p w14:paraId="06759589" w14:textId="77777777" w:rsidR="00F93E91" w:rsidRPr="00CD46DE" w:rsidRDefault="003A64EF" w:rsidP="00F93E91">
            <w:pPr>
              <w:rPr>
                <w:rFonts w:ascii="Calibri" w:eastAsia="Times New Roman" w:hAnsi="Calibri" w:cs="Calibri"/>
                <w:color w:val="000000"/>
                <w:sz w:val="22"/>
                <w:szCs w:val="22"/>
              </w:rPr>
            </w:pPr>
          </w:p>
        </w:tc>
      </w:tr>
      <w:tr w:rsidR="00866F2D" w14:paraId="06759592" w14:textId="77777777">
        <w:trPr>
          <w:trHeight w:val="300"/>
        </w:trPr>
        <w:tc>
          <w:tcPr>
            <w:tcW w:w="960" w:type="dxa"/>
            <w:tcBorders>
              <w:top w:val="nil"/>
              <w:left w:val="nil"/>
              <w:bottom w:val="nil"/>
              <w:right w:val="nil"/>
            </w:tcBorders>
            <w:shd w:val="clear" w:color="auto" w:fill="auto"/>
            <w:noWrap/>
            <w:vAlign w:val="bottom"/>
            <w:hideMark/>
          </w:tcPr>
          <w:p w14:paraId="0675958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58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8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8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9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91" w14:textId="77777777" w:rsidR="00F93E91" w:rsidRPr="00CD46DE" w:rsidRDefault="003A64EF" w:rsidP="00F93E91">
            <w:pPr>
              <w:rPr>
                <w:rFonts w:ascii="Times New Roman" w:eastAsia="Times New Roman" w:hAnsi="Times New Roman" w:cs="Times New Roman"/>
                <w:sz w:val="20"/>
              </w:rPr>
            </w:pPr>
          </w:p>
        </w:tc>
      </w:tr>
      <w:tr w:rsidR="00866F2D" w14:paraId="0675959A" w14:textId="77777777">
        <w:trPr>
          <w:trHeight w:val="300"/>
        </w:trPr>
        <w:tc>
          <w:tcPr>
            <w:tcW w:w="960" w:type="dxa"/>
            <w:tcBorders>
              <w:top w:val="nil"/>
              <w:left w:val="nil"/>
              <w:bottom w:val="nil"/>
              <w:right w:val="nil"/>
            </w:tcBorders>
            <w:shd w:val="clear" w:color="auto" w:fill="auto"/>
            <w:noWrap/>
            <w:vAlign w:val="bottom"/>
            <w:hideMark/>
          </w:tcPr>
          <w:p w14:paraId="0675959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59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9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9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9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99" w14:textId="77777777" w:rsidR="00F93E91" w:rsidRPr="00CD46DE" w:rsidRDefault="003A64EF" w:rsidP="00F93E91">
            <w:pPr>
              <w:rPr>
                <w:rFonts w:ascii="Times New Roman" w:eastAsia="Times New Roman" w:hAnsi="Times New Roman" w:cs="Times New Roman"/>
                <w:sz w:val="20"/>
              </w:rPr>
            </w:pPr>
          </w:p>
        </w:tc>
      </w:tr>
      <w:tr w:rsidR="00866F2D" w14:paraId="067595A2" w14:textId="77777777">
        <w:trPr>
          <w:trHeight w:val="300"/>
        </w:trPr>
        <w:tc>
          <w:tcPr>
            <w:tcW w:w="960" w:type="dxa"/>
            <w:tcBorders>
              <w:top w:val="nil"/>
              <w:left w:val="nil"/>
              <w:bottom w:val="nil"/>
              <w:right w:val="nil"/>
            </w:tcBorders>
            <w:shd w:val="clear" w:color="auto" w:fill="auto"/>
            <w:noWrap/>
            <w:vAlign w:val="bottom"/>
            <w:hideMark/>
          </w:tcPr>
          <w:p w14:paraId="0675959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59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9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9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A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A1" w14:textId="77777777" w:rsidR="00F93E91" w:rsidRPr="00CD46DE" w:rsidRDefault="003A64EF" w:rsidP="00F93E91">
            <w:pPr>
              <w:rPr>
                <w:rFonts w:ascii="Times New Roman" w:eastAsia="Times New Roman" w:hAnsi="Times New Roman" w:cs="Times New Roman"/>
                <w:sz w:val="20"/>
              </w:rPr>
            </w:pPr>
          </w:p>
        </w:tc>
      </w:tr>
      <w:tr w:rsidR="00866F2D" w14:paraId="067595AA" w14:textId="77777777">
        <w:trPr>
          <w:trHeight w:val="300"/>
        </w:trPr>
        <w:tc>
          <w:tcPr>
            <w:tcW w:w="960" w:type="dxa"/>
            <w:tcBorders>
              <w:top w:val="nil"/>
              <w:left w:val="nil"/>
              <w:bottom w:val="nil"/>
              <w:right w:val="nil"/>
            </w:tcBorders>
            <w:shd w:val="clear" w:color="auto" w:fill="auto"/>
            <w:noWrap/>
            <w:vAlign w:val="bottom"/>
            <w:hideMark/>
          </w:tcPr>
          <w:p w14:paraId="067595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5A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A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A9" w14:textId="77777777" w:rsidR="00F93E91" w:rsidRPr="00CD46DE" w:rsidRDefault="003A64EF" w:rsidP="00F93E91">
            <w:pPr>
              <w:rPr>
                <w:rFonts w:ascii="Times New Roman" w:eastAsia="Times New Roman" w:hAnsi="Times New Roman" w:cs="Times New Roman"/>
                <w:sz w:val="20"/>
              </w:rPr>
            </w:pPr>
          </w:p>
        </w:tc>
      </w:tr>
      <w:tr w:rsidR="00866F2D" w14:paraId="067595B2" w14:textId="77777777">
        <w:trPr>
          <w:trHeight w:val="300"/>
        </w:trPr>
        <w:tc>
          <w:tcPr>
            <w:tcW w:w="960" w:type="dxa"/>
            <w:tcBorders>
              <w:top w:val="nil"/>
              <w:left w:val="nil"/>
              <w:bottom w:val="nil"/>
              <w:right w:val="nil"/>
            </w:tcBorders>
            <w:shd w:val="clear" w:color="auto" w:fill="auto"/>
            <w:noWrap/>
            <w:vAlign w:val="bottom"/>
            <w:hideMark/>
          </w:tcPr>
          <w:p w14:paraId="067595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5A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A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A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B1" w14:textId="77777777" w:rsidR="00F93E91" w:rsidRPr="00CD46DE" w:rsidRDefault="003A64EF" w:rsidP="00F93E91">
            <w:pPr>
              <w:rPr>
                <w:rFonts w:ascii="Times New Roman" w:eastAsia="Times New Roman" w:hAnsi="Times New Roman" w:cs="Times New Roman"/>
                <w:sz w:val="20"/>
              </w:rPr>
            </w:pPr>
          </w:p>
        </w:tc>
      </w:tr>
      <w:tr w:rsidR="00866F2D" w14:paraId="067595BA" w14:textId="77777777">
        <w:trPr>
          <w:trHeight w:val="300"/>
        </w:trPr>
        <w:tc>
          <w:tcPr>
            <w:tcW w:w="960" w:type="dxa"/>
            <w:tcBorders>
              <w:top w:val="nil"/>
              <w:left w:val="nil"/>
              <w:bottom w:val="nil"/>
              <w:right w:val="nil"/>
            </w:tcBorders>
            <w:shd w:val="clear" w:color="auto" w:fill="auto"/>
            <w:noWrap/>
            <w:vAlign w:val="bottom"/>
            <w:hideMark/>
          </w:tcPr>
          <w:p w14:paraId="067595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5B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B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B9" w14:textId="77777777" w:rsidR="00F93E91" w:rsidRPr="00CD46DE" w:rsidRDefault="003A64EF" w:rsidP="00F93E91">
            <w:pPr>
              <w:rPr>
                <w:rFonts w:ascii="Times New Roman" w:eastAsia="Times New Roman" w:hAnsi="Times New Roman" w:cs="Times New Roman"/>
                <w:sz w:val="20"/>
              </w:rPr>
            </w:pPr>
          </w:p>
        </w:tc>
      </w:tr>
      <w:tr w:rsidR="00866F2D" w14:paraId="067595C2" w14:textId="77777777">
        <w:trPr>
          <w:trHeight w:val="300"/>
        </w:trPr>
        <w:tc>
          <w:tcPr>
            <w:tcW w:w="960" w:type="dxa"/>
            <w:tcBorders>
              <w:top w:val="nil"/>
              <w:left w:val="nil"/>
              <w:bottom w:val="nil"/>
              <w:right w:val="nil"/>
            </w:tcBorders>
            <w:shd w:val="clear" w:color="auto" w:fill="auto"/>
            <w:noWrap/>
            <w:vAlign w:val="bottom"/>
            <w:hideMark/>
          </w:tcPr>
          <w:p w14:paraId="067595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5B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C1" w14:textId="77777777" w:rsidR="00F93E91" w:rsidRPr="00CD46DE" w:rsidRDefault="003A64EF" w:rsidP="00F93E91">
            <w:pPr>
              <w:rPr>
                <w:rFonts w:ascii="Times New Roman" w:eastAsia="Times New Roman" w:hAnsi="Times New Roman" w:cs="Times New Roman"/>
                <w:sz w:val="20"/>
              </w:rPr>
            </w:pPr>
          </w:p>
        </w:tc>
      </w:tr>
      <w:tr w:rsidR="00866F2D" w14:paraId="067595C9" w14:textId="77777777">
        <w:trPr>
          <w:trHeight w:val="300"/>
        </w:trPr>
        <w:tc>
          <w:tcPr>
            <w:tcW w:w="1920" w:type="dxa"/>
            <w:gridSpan w:val="2"/>
            <w:tcBorders>
              <w:top w:val="nil"/>
              <w:left w:val="nil"/>
              <w:bottom w:val="nil"/>
              <w:right w:val="nil"/>
            </w:tcBorders>
            <w:shd w:val="clear" w:color="auto" w:fill="auto"/>
            <w:noWrap/>
            <w:vAlign w:val="bottom"/>
            <w:hideMark/>
          </w:tcPr>
          <w:p w14:paraId="067595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5C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C8" w14:textId="77777777" w:rsidR="00F93E91" w:rsidRPr="00CD46DE" w:rsidRDefault="003A64EF" w:rsidP="00F93E91">
            <w:pPr>
              <w:rPr>
                <w:rFonts w:ascii="Times New Roman" w:eastAsia="Times New Roman" w:hAnsi="Times New Roman" w:cs="Times New Roman"/>
                <w:sz w:val="20"/>
              </w:rPr>
            </w:pPr>
          </w:p>
        </w:tc>
      </w:tr>
      <w:tr w:rsidR="00866F2D" w14:paraId="067595D1" w14:textId="77777777">
        <w:trPr>
          <w:trHeight w:val="300"/>
        </w:trPr>
        <w:tc>
          <w:tcPr>
            <w:tcW w:w="960" w:type="dxa"/>
            <w:tcBorders>
              <w:top w:val="nil"/>
              <w:left w:val="nil"/>
              <w:bottom w:val="nil"/>
              <w:right w:val="nil"/>
            </w:tcBorders>
            <w:shd w:val="clear" w:color="auto" w:fill="auto"/>
            <w:noWrap/>
            <w:vAlign w:val="bottom"/>
            <w:hideMark/>
          </w:tcPr>
          <w:p w14:paraId="067595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C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C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5C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D0" w14:textId="77777777" w:rsidR="00F93E91" w:rsidRPr="00CD46DE" w:rsidRDefault="003A64EF" w:rsidP="00F93E91">
            <w:pPr>
              <w:rPr>
                <w:rFonts w:ascii="Times New Roman" w:eastAsia="Times New Roman" w:hAnsi="Times New Roman" w:cs="Times New Roman"/>
                <w:sz w:val="20"/>
              </w:rPr>
            </w:pPr>
          </w:p>
        </w:tc>
      </w:tr>
      <w:tr w:rsidR="00866F2D" w14:paraId="067595D5" w14:textId="77777777">
        <w:trPr>
          <w:trHeight w:val="300"/>
        </w:trPr>
        <w:tc>
          <w:tcPr>
            <w:tcW w:w="960" w:type="dxa"/>
            <w:tcBorders>
              <w:top w:val="nil"/>
              <w:left w:val="nil"/>
              <w:bottom w:val="nil"/>
              <w:right w:val="nil"/>
            </w:tcBorders>
            <w:shd w:val="clear" w:color="auto" w:fill="auto"/>
            <w:noWrap/>
            <w:vAlign w:val="bottom"/>
            <w:hideMark/>
          </w:tcPr>
          <w:p w14:paraId="067595D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5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 όπως τροπ.   ΔΕΚΤΟ ΚΑΤΑ ΠΛΕΙΟΨΗΦΙΑ</w:t>
            </w:r>
          </w:p>
        </w:tc>
        <w:tc>
          <w:tcPr>
            <w:tcW w:w="480" w:type="dxa"/>
            <w:tcBorders>
              <w:top w:val="nil"/>
              <w:left w:val="nil"/>
              <w:bottom w:val="nil"/>
              <w:right w:val="nil"/>
            </w:tcBorders>
            <w:shd w:val="clear" w:color="auto" w:fill="auto"/>
            <w:noWrap/>
            <w:vAlign w:val="bottom"/>
            <w:hideMark/>
          </w:tcPr>
          <w:p w14:paraId="067595D4" w14:textId="77777777" w:rsidR="00F93E91" w:rsidRPr="00CD46DE" w:rsidRDefault="003A64EF" w:rsidP="00F93E91">
            <w:pPr>
              <w:rPr>
                <w:rFonts w:ascii="Calibri" w:eastAsia="Times New Roman" w:hAnsi="Calibri" w:cs="Calibri"/>
                <w:color w:val="000000"/>
                <w:sz w:val="22"/>
                <w:szCs w:val="22"/>
              </w:rPr>
            </w:pPr>
          </w:p>
        </w:tc>
      </w:tr>
      <w:tr w:rsidR="00866F2D" w14:paraId="067595DD" w14:textId="77777777">
        <w:trPr>
          <w:trHeight w:val="300"/>
        </w:trPr>
        <w:tc>
          <w:tcPr>
            <w:tcW w:w="960" w:type="dxa"/>
            <w:tcBorders>
              <w:top w:val="nil"/>
              <w:left w:val="nil"/>
              <w:bottom w:val="nil"/>
              <w:right w:val="nil"/>
            </w:tcBorders>
            <w:shd w:val="clear" w:color="auto" w:fill="auto"/>
            <w:noWrap/>
            <w:vAlign w:val="bottom"/>
            <w:hideMark/>
          </w:tcPr>
          <w:p w14:paraId="067595D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5D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D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5D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D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DC" w14:textId="77777777" w:rsidR="00F93E91" w:rsidRPr="00CD46DE" w:rsidRDefault="003A64EF" w:rsidP="00F93E91">
            <w:pPr>
              <w:rPr>
                <w:rFonts w:ascii="Times New Roman" w:eastAsia="Times New Roman" w:hAnsi="Times New Roman" w:cs="Times New Roman"/>
                <w:sz w:val="20"/>
              </w:rPr>
            </w:pPr>
          </w:p>
        </w:tc>
      </w:tr>
      <w:tr w:rsidR="00866F2D" w14:paraId="067595E5" w14:textId="77777777">
        <w:trPr>
          <w:trHeight w:val="300"/>
        </w:trPr>
        <w:tc>
          <w:tcPr>
            <w:tcW w:w="960" w:type="dxa"/>
            <w:tcBorders>
              <w:top w:val="nil"/>
              <w:left w:val="nil"/>
              <w:bottom w:val="nil"/>
              <w:right w:val="nil"/>
            </w:tcBorders>
            <w:shd w:val="clear" w:color="auto" w:fill="auto"/>
            <w:noWrap/>
            <w:vAlign w:val="bottom"/>
            <w:hideMark/>
          </w:tcPr>
          <w:p w14:paraId="067595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5D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E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E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E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E4" w14:textId="77777777" w:rsidR="00F93E91" w:rsidRPr="00CD46DE" w:rsidRDefault="003A64EF" w:rsidP="00F93E91">
            <w:pPr>
              <w:rPr>
                <w:rFonts w:ascii="Times New Roman" w:eastAsia="Times New Roman" w:hAnsi="Times New Roman" w:cs="Times New Roman"/>
                <w:sz w:val="20"/>
              </w:rPr>
            </w:pPr>
          </w:p>
        </w:tc>
      </w:tr>
      <w:tr w:rsidR="00866F2D" w14:paraId="067595ED" w14:textId="77777777">
        <w:trPr>
          <w:trHeight w:val="300"/>
        </w:trPr>
        <w:tc>
          <w:tcPr>
            <w:tcW w:w="960" w:type="dxa"/>
            <w:tcBorders>
              <w:top w:val="nil"/>
              <w:left w:val="nil"/>
              <w:bottom w:val="nil"/>
              <w:right w:val="nil"/>
            </w:tcBorders>
            <w:shd w:val="clear" w:color="auto" w:fill="auto"/>
            <w:noWrap/>
            <w:vAlign w:val="bottom"/>
            <w:hideMark/>
          </w:tcPr>
          <w:p w14:paraId="067595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5E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E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E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E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EC" w14:textId="77777777" w:rsidR="00F93E91" w:rsidRPr="00CD46DE" w:rsidRDefault="003A64EF" w:rsidP="00F93E91">
            <w:pPr>
              <w:rPr>
                <w:rFonts w:ascii="Times New Roman" w:eastAsia="Times New Roman" w:hAnsi="Times New Roman" w:cs="Times New Roman"/>
                <w:sz w:val="20"/>
              </w:rPr>
            </w:pPr>
          </w:p>
        </w:tc>
      </w:tr>
      <w:tr w:rsidR="00866F2D" w14:paraId="067595F5" w14:textId="77777777">
        <w:trPr>
          <w:trHeight w:val="300"/>
        </w:trPr>
        <w:tc>
          <w:tcPr>
            <w:tcW w:w="960" w:type="dxa"/>
            <w:tcBorders>
              <w:top w:val="nil"/>
              <w:left w:val="nil"/>
              <w:bottom w:val="nil"/>
              <w:right w:val="nil"/>
            </w:tcBorders>
            <w:shd w:val="clear" w:color="auto" w:fill="auto"/>
            <w:noWrap/>
            <w:vAlign w:val="bottom"/>
            <w:hideMark/>
          </w:tcPr>
          <w:p w14:paraId="067595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5E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F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F4" w14:textId="77777777" w:rsidR="00F93E91" w:rsidRPr="00CD46DE" w:rsidRDefault="003A64EF" w:rsidP="00F93E91">
            <w:pPr>
              <w:rPr>
                <w:rFonts w:ascii="Times New Roman" w:eastAsia="Times New Roman" w:hAnsi="Times New Roman" w:cs="Times New Roman"/>
                <w:sz w:val="20"/>
              </w:rPr>
            </w:pPr>
          </w:p>
        </w:tc>
      </w:tr>
      <w:tr w:rsidR="00866F2D" w14:paraId="067595FD" w14:textId="77777777">
        <w:trPr>
          <w:trHeight w:val="300"/>
        </w:trPr>
        <w:tc>
          <w:tcPr>
            <w:tcW w:w="960" w:type="dxa"/>
            <w:tcBorders>
              <w:top w:val="nil"/>
              <w:left w:val="nil"/>
              <w:bottom w:val="nil"/>
              <w:right w:val="nil"/>
            </w:tcBorders>
            <w:shd w:val="clear" w:color="auto" w:fill="auto"/>
            <w:noWrap/>
            <w:vAlign w:val="bottom"/>
            <w:hideMark/>
          </w:tcPr>
          <w:p w14:paraId="067595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5F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5F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5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5F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5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5FC" w14:textId="77777777" w:rsidR="00F93E91" w:rsidRPr="00CD46DE" w:rsidRDefault="003A64EF" w:rsidP="00F93E91">
            <w:pPr>
              <w:rPr>
                <w:rFonts w:ascii="Times New Roman" w:eastAsia="Times New Roman" w:hAnsi="Times New Roman" w:cs="Times New Roman"/>
                <w:sz w:val="20"/>
              </w:rPr>
            </w:pPr>
          </w:p>
        </w:tc>
      </w:tr>
      <w:tr w:rsidR="00866F2D" w14:paraId="06759605" w14:textId="77777777">
        <w:trPr>
          <w:trHeight w:val="300"/>
        </w:trPr>
        <w:tc>
          <w:tcPr>
            <w:tcW w:w="960" w:type="dxa"/>
            <w:tcBorders>
              <w:top w:val="nil"/>
              <w:left w:val="nil"/>
              <w:bottom w:val="nil"/>
              <w:right w:val="nil"/>
            </w:tcBorders>
            <w:shd w:val="clear" w:color="auto" w:fill="auto"/>
            <w:noWrap/>
            <w:vAlign w:val="bottom"/>
            <w:hideMark/>
          </w:tcPr>
          <w:p w14:paraId="067595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5F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0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04" w14:textId="77777777" w:rsidR="00F93E91" w:rsidRPr="00CD46DE" w:rsidRDefault="003A64EF" w:rsidP="00F93E91">
            <w:pPr>
              <w:rPr>
                <w:rFonts w:ascii="Times New Roman" w:eastAsia="Times New Roman" w:hAnsi="Times New Roman" w:cs="Times New Roman"/>
                <w:sz w:val="20"/>
              </w:rPr>
            </w:pPr>
          </w:p>
        </w:tc>
      </w:tr>
      <w:tr w:rsidR="00866F2D" w14:paraId="0675960D" w14:textId="77777777">
        <w:trPr>
          <w:trHeight w:val="300"/>
        </w:trPr>
        <w:tc>
          <w:tcPr>
            <w:tcW w:w="960" w:type="dxa"/>
            <w:tcBorders>
              <w:top w:val="nil"/>
              <w:left w:val="nil"/>
              <w:bottom w:val="nil"/>
              <w:right w:val="nil"/>
            </w:tcBorders>
            <w:shd w:val="clear" w:color="auto" w:fill="auto"/>
            <w:noWrap/>
            <w:vAlign w:val="bottom"/>
            <w:hideMark/>
          </w:tcPr>
          <w:p w14:paraId="067596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60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0C" w14:textId="77777777" w:rsidR="00F93E91" w:rsidRPr="00CD46DE" w:rsidRDefault="003A64EF" w:rsidP="00F93E91">
            <w:pPr>
              <w:rPr>
                <w:rFonts w:ascii="Times New Roman" w:eastAsia="Times New Roman" w:hAnsi="Times New Roman" w:cs="Times New Roman"/>
                <w:sz w:val="20"/>
              </w:rPr>
            </w:pPr>
          </w:p>
        </w:tc>
      </w:tr>
      <w:tr w:rsidR="00866F2D" w14:paraId="06759614" w14:textId="77777777">
        <w:trPr>
          <w:trHeight w:val="300"/>
        </w:trPr>
        <w:tc>
          <w:tcPr>
            <w:tcW w:w="1920" w:type="dxa"/>
            <w:gridSpan w:val="2"/>
            <w:tcBorders>
              <w:top w:val="nil"/>
              <w:left w:val="nil"/>
              <w:bottom w:val="nil"/>
              <w:right w:val="nil"/>
            </w:tcBorders>
            <w:shd w:val="clear" w:color="auto" w:fill="auto"/>
            <w:noWrap/>
            <w:vAlign w:val="bottom"/>
            <w:hideMark/>
          </w:tcPr>
          <w:p w14:paraId="067596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60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13" w14:textId="77777777" w:rsidR="00F93E91" w:rsidRPr="00CD46DE" w:rsidRDefault="003A64EF" w:rsidP="00F93E91">
            <w:pPr>
              <w:rPr>
                <w:rFonts w:ascii="Times New Roman" w:eastAsia="Times New Roman" w:hAnsi="Times New Roman" w:cs="Times New Roman"/>
                <w:sz w:val="20"/>
              </w:rPr>
            </w:pPr>
          </w:p>
        </w:tc>
      </w:tr>
      <w:tr w:rsidR="00866F2D" w14:paraId="0675961C" w14:textId="77777777">
        <w:trPr>
          <w:trHeight w:val="300"/>
        </w:trPr>
        <w:tc>
          <w:tcPr>
            <w:tcW w:w="960" w:type="dxa"/>
            <w:tcBorders>
              <w:top w:val="nil"/>
              <w:left w:val="nil"/>
              <w:bottom w:val="nil"/>
              <w:right w:val="nil"/>
            </w:tcBorders>
            <w:shd w:val="clear" w:color="auto" w:fill="auto"/>
            <w:noWrap/>
            <w:vAlign w:val="bottom"/>
            <w:hideMark/>
          </w:tcPr>
          <w:p w14:paraId="067596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1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1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61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1B" w14:textId="77777777" w:rsidR="00F93E91" w:rsidRPr="00CD46DE" w:rsidRDefault="003A64EF" w:rsidP="00F93E91">
            <w:pPr>
              <w:rPr>
                <w:rFonts w:ascii="Times New Roman" w:eastAsia="Times New Roman" w:hAnsi="Times New Roman" w:cs="Times New Roman"/>
                <w:sz w:val="20"/>
              </w:rPr>
            </w:pPr>
          </w:p>
        </w:tc>
      </w:tr>
      <w:tr w:rsidR="00866F2D" w14:paraId="06759620" w14:textId="77777777">
        <w:trPr>
          <w:trHeight w:val="300"/>
        </w:trPr>
        <w:tc>
          <w:tcPr>
            <w:tcW w:w="960" w:type="dxa"/>
            <w:tcBorders>
              <w:top w:val="nil"/>
              <w:left w:val="nil"/>
              <w:bottom w:val="nil"/>
              <w:right w:val="nil"/>
            </w:tcBorders>
            <w:shd w:val="clear" w:color="auto" w:fill="auto"/>
            <w:noWrap/>
            <w:vAlign w:val="bottom"/>
            <w:hideMark/>
          </w:tcPr>
          <w:p w14:paraId="0675961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6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 όπως τροπ.   ΔΕΚΤΟ ΚΑΤΑ ΠΛΕΙΟΨΗΦΙΑ</w:t>
            </w:r>
          </w:p>
        </w:tc>
        <w:tc>
          <w:tcPr>
            <w:tcW w:w="480" w:type="dxa"/>
            <w:tcBorders>
              <w:top w:val="nil"/>
              <w:left w:val="nil"/>
              <w:bottom w:val="nil"/>
              <w:right w:val="nil"/>
            </w:tcBorders>
            <w:shd w:val="clear" w:color="auto" w:fill="auto"/>
            <w:noWrap/>
            <w:vAlign w:val="bottom"/>
            <w:hideMark/>
          </w:tcPr>
          <w:p w14:paraId="0675961F" w14:textId="77777777" w:rsidR="00F93E91" w:rsidRPr="00CD46DE" w:rsidRDefault="003A64EF" w:rsidP="00F93E91">
            <w:pPr>
              <w:rPr>
                <w:rFonts w:ascii="Calibri" w:eastAsia="Times New Roman" w:hAnsi="Calibri" w:cs="Calibri"/>
                <w:color w:val="000000"/>
                <w:sz w:val="22"/>
                <w:szCs w:val="22"/>
              </w:rPr>
            </w:pPr>
          </w:p>
        </w:tc>
      </w:tr>
      <w:tr w:rsidR="00866F2D" w14:paraId="06759628" w14:textId="77777777">
        <w:trPr>
          <w:trHeight w:val="300"/>
        </w:trPr>
        <w:tc>
          <w:tcPr>
            <w:tcW w:w="960" w:type="dxa"/>
            <w:tcBorders>
              <w:top w:val="nil"/>
              <w:left w:val="nil"/>
              <w:bottom w:val="nil"/>
              <w:right w:val="nil"/>
            </w:tcBorders>
            <w:shd w:val="clear" w:color="auto" w:fill="auto"/>
            <w:noWrap/>
            <w:vAlign w:val="bottom"/>
            <w:hideMark/>
          </w:tcPr>
          <w:p w14:paraId="0675962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62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2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2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2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2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27" w14:textId="77777777" w:rsidR="00F93E91" w:rsidRPr="00CD46DE" w:rsidRDefault="003A64EF" w:rsidP="00F93E91">
            <w:pPr>
              <w:rPr>
                <w:rFonts w:ascii="Times New Roman" w:eastAsia="Times New Roman" w:hAnsi="Times New Roman" w:cs="Times New Roman"/>
                <w:sz w:val="20"/>
              </w:rPr>
            </w:pPr>
          </w:p>
        </w:tc>
      </w:tr>
      <w:tr w:rsidR="00866F2D" w14:paraId="06759630" w14:textId="77777777">
        <w:trPr>
          <w:trHeight w:val="300"/>
        </w:trPr>
        <w:tc>
          <w:tcPr>
            <w:tcW w:w="960" w:type="dxa"/>
            <w:tcBorders>
              <w:top w:val="nil"/>
              <w:left w:val="nil"/>
              <w:bottom w:val="nil"/>
              <w:right w:val="nil"/>
            </w:tcBorders>
            <w:shd w:val="clear" w:color="auto" w:fill="auto"/>
            <w:noWrap/>
            <w:vAlign w:val="bottom"/>
            <w:hideMark/>
          </w:tcPr>
          <w:p w14:paraId="0675962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62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2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2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2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2F" w14:textId="77777777" w:rsidR="00F93E91" w:rsidRPr="00CD46DE" w:rsidRDefault="003A64EF" w:rsidP="00F93E91">
            <w:pPr>
              <w:rPr>
                <w:rFonts w:ascii="Times New Roman" w:eastAsia="Times New Roman" w:hAnsi="Times New Roman" w:cs="Times New Roman"/>
                <w:sz w:val="20"/>
              </w:rPr>
            </w:pPr>
          </w:p>
        </w:tc>
      </w:tr>
      <w:tr w:rsidR="00866F2D" w14:paraId="06759638" w14:textId="77777777">
        <w:trPr>
          <w:trHeight w:val="300"/>
        </w:trPr>
        <w:tc>
          <w:tcPr>
            <w:tcW w:w="960" w:type="dxa"/>
            <w:tcBorders>
              <w:top w:val="nil"/>
              <w:left w:val="nil"/>
              <w:bottom w:val="nil"/>
              <w:right w:val="nil"/>
            </w:tcBorders>
            <w:shd w:val="clear" w:color="auto" w:fill="auto"/>
            <w:noWrap/>
            <w:vAlign w:val="bottom"/>
            <w:hideMark/>
          </w:tcPr>
          <w:p w14:paraId="0675963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63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3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3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3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37" w14:textId="77777777" w:rsidR="00F93E91" w:rsidRPr="00CD46DE" w:rsidRDefault="003A64EF" w:rsidP="00F93E91">
            <w:pPr>
              <w:rPr>
                <w:rFonts w:ascii="Times New Roman" w:eastAsia="Times New Roman" w:hAnsi="Times New Roman" w:cs="Times New Roman"/>
                <w:sz w:val="20"/>
              </w:rPr>
            </w:pPr>
          </w:p>
        </w:tc>
      </w:tr>
      <w:tr w:rsidR="00866F2D" w14:paraId="06759640" w14:textId="77777777">
        <w:trPr>
          <w:trHeight w:val="300"/>
        </w:trPr>
        <w:tc>
          <w:tcPr>
            <w:tcW w:w="960" w:type="dxa"/>
            <w:tcBorders>
              <w:top w:val="nil"/>
              <w:left w:val="nil"/>
              <w:bottom w:val="nil"/>
              <w:right w:val="nil"/>
            </w:tcBorders>
            <w:shd w:val="clear" w:color="auto" w:fill="auto"/>
            <w:noWrap/>
            <w:vAlign w:val="bottom"/>
            <w:hideMark/>
          </w:tcPr>
          <w:p w14:paraId="067596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63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3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3F" w14:textId="77777777" w:rsidR="00F93E91" w:rsidRPr="00CD46DE" w:rsidRDefault="003A64EF" w:rsidP="00F93E91">
            <w:pPr>
              <w:rPr>
                <w:rFonts w:ascii="Times New Roman" w:eastAsia="Times New Roman" w:hAnsi="Times New Roman" w:cs="Times New Roman"/>
                <w:sz w:val="20"/>
              </w:rPr>
            </w:pPr>
          </w:p>
        </w:tc>
      </w:tr>
      <w:tr w:rsidR="00866F2D" w14:paraId="06759648" w14:textId="77777777">
        <w:trPr>
          <w:trHeight w:val="300"/>
        </w:trPr>
        <w:tc>
          <w:tcPr>
            <w:tcW w:w="960" w:type="dxa"/>
            <w:tcBorders>
              <w:top w:val="nil"/>
              <w:left w:val="nil"/>
              <w:bottom w:val="nil"/>
              <w:right w:val="nil"/>
            </w:tcBorders>
            <w:shd w:val="clear" w:color="auto" w:fill="auto"/>
            <w:noWrap/>
            <w:vAlign w:val="bottom"/>
            <w:hideMark/>
          </w:tcPr>
          <w:p w14:paraId="067596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64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4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4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47" w14:textId="77777777" w:rsidR="00F93E91" w:rsidRPr="00CD46DE" w:rsidRDefault="003A64EF" w:rsidP="00F93E91">
            <w:pPr>
              <w:rPr>
                <w:rFonts w:ascii="Times New Roman" w:eastAsia="Times New Roman" w:hAnsi="Times New Roman" w:cs="Times New Roman"/>
                <w:sz w:val="20"/>
              </w:rPr>
            </w:pPr>
          </w:p>
        </w:tc>
      </w:tr>
      <w:tr w:rsidR="00866F2D" w14:paraId="06759650" w14:textId="77777777">
        <w:trPr>
          <w:trHeight w:val="300"/>
        </w:trPr>
        <w:tc>
          <w:tcPr>
            <w:tcW w:w="960" w:type="dxa"/>
            <w:tcBorders>
              <w:top w:val="nil"/>
              <w:left w:val="nil"/>
              <w:bottom w:val="nil"/>
              <w:right w:val="nil"/>
            </w:tcBorders>
            <w:shd w:val="clear" w:color="auto" w:fill="auto"/>
            <w:noWrap/>
            <w:vAlign w:val="bottom"/>
            <w:hideMark/>
          </w:tcPr>
          <w:p w14:paraId="067596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64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4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4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4F" w14:textId="77777777" w:rsidR="00F93E91" w:rsidRPr="00CD46DE" w:rsidRDefault="003A64EF" w:rsidP="00F93E91">
            <w:pPr>
              <w:rPr>
                <w:rFonts w:ascii="Times New Roman" w:eastAsia="Times New Roman" w:hAnsi="Times New Roman" w:cs="Times New Roman"/>
                <w:sz w:val="20"/>
              </w:rPr>
            </w:pPr>
          </w:p>
        </w:tc>
      </w:tr>
      <w:tr w:rsidR="00866F2D" w14:paraId="06759658" w14:textId="77777777">
        <w:trPr>
          <w:trHeight w:val="300"/>
        </w:trPr>
        <w:tc>
          <w:tcPr>
            <w:tcW w:w="960" w:type="dxa"/>
            <w:tcBorders>
              <w:top w:val="nil"/>
              <w:left w:val="nil"/>
              <w:bottom w:val="nil"/>
              <w:right w:val="nil"/>
            </w:tcBorders>
            <w:shd w:val="clear" w:color="auto" w:fill="auto"/>
            <w:noWrap/>
            <w:vAlign w:val="bottom"/>
            <w:hideMark/>
          </w:tcPr>
          <w:p w14:paraId="067596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65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57" w14:textId="77777777" w:rsidR="00F93E91" w:rsidRPr="00CD46DE" w:rsidRDefault="003A64EF" w:rsidP="00F93E91">
            <w:pPr>
              <w:rPr>
                <w:rFonts w:ascii="Times New Roman" w:eastAsia="Times New Roman" w:hAnsi="Times New Roman" w:cs="Times New Roman"/>
                <w:sz w:val="20"/>
              </w:rPr>
            </w:pPr>
          </w:p>
        </w:tc>
      </w:tr>
      <w:tr w:rsidR="00866F2D" w14:paraId="0675965F" w14:textId="77777777">
        <w:trPr>
          <w:trHeight w:val="300"/>
        </w:trPr>
        <w:tc>
          <w:tcPr>
            <w:tcW w:w="1920" w:type="dxa"/>
            <w:gridSpan w:val="2"/>
            <w:tcBorders>
              <w:top w:val="nil"/>
              <w:left w:val="nil"/>
              <w:bottom w:val="nil"/>
              <w:right w:val="nil"/>
            </w:tcBorders>
            <w:shd w:val="clear" w:color="auto" w:fill="auto"/>
            <w:noWrap/>
            <w:vAlign w:val="bottom"/>
            <w:hideMark/>
          </w:tcPr>
          <w:p w14:paraId="067596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65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5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5E" w14:textId="77777777" w:rsidR="00F93E91" w:rsidRPr="00CD46DE" w:rsidRDefault="003A64EF" w:rsidP="00F93E91">
            <w:pPr>
              <w:rPr>
                <w:rFonts w:ascii="Times New Roman" w:eastAsia="Times New Roman" w:hAnsi="Times New Roman" w:cs="Times New Roman"/>
                <w:sz w:val="20"/>
              </w:rPr>
            </w:pPr>
          </w:p>
        </w:tc>
      </w:tr>
      <w:tr w:rsidR="00866F2D" w14:paraId="06759667" w14:textId="77777777">
        <w:trPr>
          <w:trHeight w:val="300"/>
        </w:trPr>
        <w:tc>
          <w:tcPr>
            <w:tcW w:w="960" w:type="dxa"/>
            <w:tcBorders>
              <w:top w:val="nil"/>
              <w:left w:val="nil"/>
              <w:bottom w:val="nil"/>
              <w:right w:val="nil"/>
            </w:tcBorders>
            <w:shd w:val="clear" w:color="auto" w:fill="auto"/>
            <w:noWrap/>
            <w:vAlign w:val="bottom"/>
            <w:hideMark/>
          </w:tcPr>
          <w:p w14:paraId="067596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6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6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6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66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66" w14:textId="77777777" w:rsidR="00F93E91" w:rsidRPr="00CD46DE" w:rsidRDefault="003A64EF" w:rsidP="00F93E91">
            <w:pPr>
              <w:rPr>
                <w:rFonts w:ascii="Times New Roman" w:eastAsia="Times New Roman" w:hAnsi="Times New Roman" w:cs="Times New Roman"/>
                <w:sz w:val="20"/>
              </w:rPr>
            </w:pPr>
          </w:p>
        </w:tc>
      </w:tr>
      <w:tr w:rsidR="00866F2D" w14:paraId="0675966B" w14:textId="77777777">
        <w:trPr>
          <w:trHeight w:val="300"/>
        </w:trPr>
        <w:tc>
          <w:tcPr>
            <w:tcW w:w="960" w:type="dxa"/>
            <w:tcBorders>
              <w:top w:val="nil"/>
              <w:left w:val="nil"/>
              <w:bottom w:val="nil"/>
              <w:right w:val="nil"/>
            </w:tcBorders>
            <w:shd w:val="clear" w:color="auto" w:fill="auto"/>
            <w:noWrap/>
            <w:vAlign w:val="bottom"/>
            <w:hideMark/>
          </w:tcPr>
          <w:p w14:paraId="0675966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6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7 ως  έχει   ΔΕΚΤΟ </w:t>
            </w:r>
            <w:r w:rsidRPr="00CD46DE">
              <w:rPr>
                <w:rFonts w:ascii="Calibri" w:eastAsia="Times New Roman" w:hAnsi="Calibri" w:cs="Calibri"/>
                <w:color w:val="000000"/>
                <w:sz w:val="22"/>
                <w:szCs w:val="22"/>
              </w:rPr>
              <w:t>ΚΑΤΑ ΠΛΕΙΟΨΗΦΙΑ</w:t>
            </w:r>
          </w:p>
        </w:tc>
        <w:tc>
          <w:tcPr>
            <w:tcW w:w="480" w:type="dxa"/>
            <w:tcBorders>
              <w:top w:val="nil"/>
              <w:left w:val="nil"/>
              <w:bottom w:val="nil"/>
              <w:right w:val="nil"/>
            </w:tcBorders>
            <w:shd w:val="clear" w:color="auto" w:fill="auto"/>
            <w:noWrap/>
            <w:vAlign w:val="bottom"/>
            <w:hideMark/>
          </w:tcPr>
          <w:p w14:paraId="0675966A" w14:textId="77777777" w:rsidR="00F93E91" w:rsidRPr="00CD46DE" w:rsidRDefault="003A64EF" w:rsidP="00F93E91">
            <w:pPr>
              <w:rPr>
                <w:rFonts w:ascii="Calibri" w:eastAsia="Times New Roman" w:hAnsi="Calibri" w:cs="Calibri"/>
                <w:color w:val="000000"/>
                <w:sz w:val="22"/>
                <w:szCs w:val="22"/>
              </w:rPr>
            </w:pPr>
          </w:p>
        </w:tc>
      </w:tr>
      <w:tr w:rsidR="00866F2D" w14:paraId="06759673" w14:textId="77777777">
        <w:trPr>
          <w:trHeight w:val="300"/>
        </w:trPr>
        <w:tc>
          <w:tcPr>
            <w:tcW w:w="960" w:type="dxa"/>
            <w:tcBorders>
              <w:top w:val="nil"/>
              <w:left w:val="nil"/>
              <w:bottom w:val="nil"/>
              <w:right w:val="nil"/>
            </w:tcBorders>
            <w:shd w:val="clear" w:color="auto" w:fill="auto"/>
            <w:noWrap/>
            <w:vAlign w:val="bottom"/>
            <w:hideMark/>
          </w:tcPr>
          <w:p w14:paraId="0675966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66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6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7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7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72" w14:textId="77777777" w:rsidR="00F93E91" w:rsidRPr="00CD46DE" w:rsidRDefault="003A64EF" w:rsidP="00F93E91">
            <w:pPr>
              <w:rPr>
                <w:rFonts w:ascii="Times New Roman" w:eastAsia="Times New Roman" w:hAnsi="Times New Roman" w:cs="Times New Roman"/>
                <w:sz w:val="20"/>
              </w:rPr>
            </w:pPr>
          </w:p>
        </w:tc>
      </w:tr>
      <w:tr w:rsidR="00866F2D" w14:paraId="0675967B" w14:textId="77777777">
        <w:trPr>
          <w:trHeight w:val="300"/>
        </w:trPr>
        <w:tc>
          <w:tcPr>
            <w:tcW w:w="960" w:type="dxa"/>
            <w:tcBorders>
              <w:top w:val="nil"/>
              <w:left w:val="nil"/>
              <w:bottom w:val="nil"/>
              <w:right w:val="nil"/>
            </w:tcBorders>
            <w:shd w:val="clear" w:color="auto" w:fill="auto"/>
            <w:noWrap/>
            <w:vAlign w:val="bottom"/>
            <w:hideMark/>
          </w:tcPr>
          <w:p w14:paraId="0675967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67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7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7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7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7A" w14:textId="77777777" w:rsidR="00F93E91" w:rsidRPr="00CD46DE" w:rsidRDefault="003A64EF" w:rsidP="00F93E91">
            <w:pPr>
              <w:rPr>
                <w:rFonts w:ascii="Times New Roman" w:eastAsia="Times New Roman" w:hAnsi="Times New Roman" w:cs="Times New Roman"/>
                <w:sz w:val="20"/>
              </w:rPr>
            </w:pPr>
          </w:p>
        </w:tc>
      </w:tr>
      <w:tr w:rsidR="00866F2D" w14:paraId="06759683" w14:textId="77777777">
        <w:trPr>
          <w:trHeight w:val="300"/>
        </w:trPr>
        <w:tc>
          <w:tcPr>
            <w:tcW w:w="960" w:type="dxa"/>
            <w:tcBorders>
              <w:top w:val="nil"/>
              <w:left w:val="nil"/>
              <w:bottom w:val="nil"/>
              <w:right w:val="nil"/>
            </w:tcBorders>
            <w:shd w:val="clear" w:color="auto" w:fill="auto"/>
            <w:noWrap/>
            <w:vAlign w:val="bottom"/>
            <w:hideMark/>
          </w:tcPr>
          <w:p w14:paraId="067596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67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7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8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8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82" w14:textId="77777777" w:rsidR="00F93E91" w:rsidRPr="00CD46DE" w:rsidRDefault="003A64EF" w:rsidP="00F93E91">
            <w:pPr>
              <w:rPr>
                <w:rFonts w:ascii="Times New Roman" w:eastAsia="Times New Roman" w:hAnsi="Times New Roman" w:cs="Times New Roman"/>
                <w:sz w:val="20"/>
              </w:rPr>
            </w:pPr>
          </w:p>
        </w:tc>
      </w:tr>
      <w:tr w:rsidR="00866F2D" w14:paraId="0675968B" w14:textId="77777777">
        <w:trPr>
          <w:trHeight w:val="300"/>
        </w:trPr>
        <w:tc>
          <w:tcPr>
            <w:tcW w:w="960" w:type="dxa"/>
            <w:tcBorders>
              <w:top w:val="nil"/>
              <w:left w:val="nil"/>
              <w:bottom w:val="nil"/>
              <w:right w:val="nil"/>
            </w:tcBorders>
            <w:shd w:val="clear" w:color="auto" w:fill="auto"/>
            <w:noWrap/>
            <w:vAlign w:val="bottom"/>
            <w:hideMark/>
          </w:tcPr>
          <w:p w14:paraId="067596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68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8A" w14:textId="77777777" w:rsidR="00F93E91" w:rsidRPr="00CD46DE" w:rsidRDefault="003A64EF" w:rsidP="00F93E91">
            <w:pPr>
              <w:rPr>
                <w:rFonts w:ascii="Times New Roman" w:eastAsia="Times New Roman" w:hAnsi="Times New Roman" w:cs="Times New Roman"/>
                <w:sz w:val="20"/>
              </w:rPr>
            </w:pPr>
          </w:p>
        </w:tc>
      </w:tr>
      <w:tr w:rsidR="00866F2D" w14:paraId="06759693" w14:textId="77777777">
        <w:trPr>
          <w:trHeight w:val="300"/>
        </w:trPr>
        <w:tc>
          <w:tcPr>
            <w:tcW w:w="960" w:type="dxa"/>
            <w:tcBorders>
              <w:top w:val="nil"/>
              <w:left w:val="nil"/>
              <w:bottom w:val="nil"/>
              <w:right w:val="nil"/>
            </w:tcBorders>
            <w:shd w:val="clear" w:color="auto" w:fill="auto"/>
            <w:noWrap/>
            <w:vAlign w:val="bottom"/>
            <w:hideMark/>
          </w:tcPr>
          <w:p w14:paraId="067596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68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6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92" w14:textId="77777777" w:rsidR="00F93E91" w:rsidRPr="00CD46DE" w:rsidRDefault="003A64EF" w:rsidP="00F93E91">
            <w:pPr>
              <w:rPr>
                <w:rFonts w:ascii="Times New Roman" w:eastAsia="Times New Roman" w:hAnsi="Times New Roman" w:cs="Times New Roman"/>
                <w:sz w:val="20"/>
              </w:rPr>
            </w:pPr>
          </w:p>
        </w:tc>
      </w:tr>
      <w:tr w:rsidR="00866F2D" w14:paraId="0675969B" w14:textId="77777777">
        <w:trPr>
          <w:trHeight w:val="300"/>
        </w:trPr>
        <w:tc>
          <w:tcPr>
            <w:tcW w:w="960" w:type="dxa"/>
            <w:tcBorders>
              <w:top w:val="nil"/>
              <w:left w:val="nil"/>
              <w:bottom w:val="nil"/>
              <w:right w:val="nil"/>
            </w:tcBorders>
            <w:shd w:val="clear" w:color="auto" w:fill="auto"/>
            <w:noWrap/>
            <w:vAlign w:val="bottom"/>
            <w:hideMark/>
          </w:tcPr>
          <w:p w14:paraId="067596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69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9A" w14:textId="77777777" w:rsidR="00F93E91" w:rsidRPr="00CD46DE" w:rsidRDefault="003A64EF" w:rsidP="00F93E91">
            <w:pPr>
              <w:rPr>
                <w:rFonts w:ascii="Times New Roman" w:eastAsia="Times New Roman" w:hAnsi="Times New Roman" w:cs="Times New Roman"/>
                <w:sz w:val="20"/>
              </w:rPr>
            </w:pPr>
          </w:p>
        </w:tc>
      </w:tr>
      <w:tr w:rsidR="00866F2D" w14:paraId="067596A3" w14:textId="77777777">
        <w:trPr>
          <w:trHeight w:val="300"/>
        </w:trPr>
        <w:tc>
          <w:tcPr>
            <w:tcW w:w="960" w:type="dxa"/>
            <w:tcBorders>
              <w:top w:val="nil"/>
              <w:left w:val="nil"/>
              <w:bottom w:val="nil"/>
              <w:right w:val="nil"/>
            </w:tcBorders>
            <w:shd w:val="clear" w:color="auto" w:fill="auto"/>
            <w:noWrap/>
            <w:vAlign w:val="bottom"/>
            <w:hideMark/>
          </w:tcPr>
          <w:p w14:paraId="067596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6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A2" w14:textId="77777777" w:rsidR="00F93E91" w:rsidRPr="00CD46DE" w:rsidRDefault="003A64EF" w:rsidP="00F93E91">
            <w:pPr>
              <w:rPr>
                <w:rFonts w:ascii="Times New Roman" w:eastAsia="Times New Roman" w:hAnsi="Times New Roman" w:cs="Times New Roman"/>
                <w:sz w:val="20"/>
              </w:rPr>
            </w:pPr>
          </w:p>
        </w:tc>
      </w:tr>
      <w:tr w:rsidR="00866F2D" w14:paraId="067596AA" w14:textId="77777777">
        <w:trPr>
          <w:trHeight w:val="300"/>
        </w:trPr>
        <w:tc>
          <w:tcPr>
            <w:tcW w:w="1920" w:type="dxa"/>
            <w:gridSpan w:val="2"/>
            <w:tcBorders>
              <w:top w:val="nil"/>
              <w:left w:val="nil"/>
              <w:bottom w:val="nil"/>
              <w:right w:val="nil"/>
            </w:tcBorders>
            <w:shd w:val="clear" w:color="auto" w:fill="auto"/>
            <w:noWrap/>
            <w:vAlign w:val="bottom"/>
            <w:hideMark/>
          </w:tcPr>
          <w:p w14:paraId="067596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6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A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A9" w14:textId="77777777" w:rsidR="00F93E91" w:rsidRPr="00CD46DE" w:rsidRDefault="003A64EF" w:rsidP="00F93E91">
            <w:pPr>
              <w:rPr>
                <w:rFonts w:ascii="Times New Roman" w:eastAsia="Times New Roman" w:hAnsi="Times New Roman" w:cs="Times New Roman"/>
                <w:sz w:val="20"/>
              </w:rPr>
            </w:pPr>
          </w:p>
        </w:tc>
      </w:tr>
      <w:tr w:rsidR="00866F2D" w14:paraId="067596B2" w14:textId="77777777">
        <w:trPr>
          <w:trHeight w:val="300"/>
        </w:trPr>
        <w:tc>
          <w:tcPr>
            <w:tcW w:w="960" w:type="dxa"/>
            <w:tcBorders>
              <w:top w:val="nil"/>
              <w:left w:val="nil"/>
              <w:bottom w:val="nil"/>
              <w:right w:val="nil"/>
            </w:tcBorders>
            <w:shd w:val="clear" w:color="auto" w:fill="auto"/>
            <w:noWrap/>
            <w:vAlign w:val="bottom"/>
            <w:hideMark/>
          </w:tcPr>
          <w:p w14:paraId="067596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A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A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A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6A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B1" w14:textId="77777777" w:rsidR="00F93E91" w:rsidRPr="00CD46DE" w:rsidRDefault="003A64EF" w:rsidP="00F93E91">
            <w:pPr>
              <w:rPr>
                <w:rFonts w:ascii="Times New Roman" w:eastAsia="Times New Roman" w:hAnsi="Times New Roman" w:cs="Times New Roman"/>
                <w:sz w:val="20"/>
              </w:rPr>
            </w:pPr>
          </w:p>
        </w:tc>
      </w:tr>
      <w:tr w:rsidR="00866F2D" w14:paraId="067596B6" w14:textId="77777777">
        <w:trPr>
          <w:trHeight w:val="300"/>
        </w:trPr>
        <w:tc>
          <w:tcPr>
            <w:tcW w:w="960" w:type="dxa"/>
            <w:tcBorders>
              <w:top w:val="nil"/>
              <w:left w:val="nil"/>
              <w:bottom w:val="nil"/>
              <w:right w:val="nil"/>
            </w:tcBorders>
            <w:shd w:val="clear" w:color="auto" w:fill="auto"/>
            <w:noWrap/>
            <w:vAlign w:val="bottom"/>
            <w:hideMark/>
          </w:tcPr>
          <w:p w14:paraId="067596B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6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 ως έχει   ΔΕΚΤΟ ΚΑΤΑ ΠΛΕΙΟΨΗΦΙΑ</w:t>
            </w:r>
          </w:p>
        </w:tc>
        <w:tc>
          <w:tcPr>
            <w:tcW w:w="480" w:type="dxa"/>
            <w:tcBorders>
              <w:top w:val="nil"/>
              <w:left w:val="nil"/>
              <w:bottom w:val="nil"/>
              <w:right w:val="nil"/>
            </w:tcBorders>
            <w:shd w:val="clear" w:color="auto" w:fill="auto"/>
            <w:noWrap/>
            <w:vAlign w:val="bottom"/>
            <w:hideMark/>
          </w:tcPr>
          <w:p w14:paraId="067596B5" w14:textId="77777777" w:rsidR="00F93E91" w:rsidRPr="00CD46DE" w:rsidRDefault="003A64EF" w:rsidP="00F93E91">
            <w:pPr>
              <w:rPr>
                <w:rFonts w:ascii="Calibri" w:eastAsia="Times New Roman" w:hAnsi="Calibri" w:cs="Calibri"/>
                <w:color w:val="000000"/>
                <w:sz w:val="22"/>
                <w:szCs w:val="22"/>
              </w:rPr>
            </w:pPr>
          </w:p>
        </w:tc>
      </w:tr>
      <w:tr w:rsidR="00866F2D" w14:paraId="067596BE" w14:textId="77777777">
        <w:trPr>
          <w:trHeight w:val="300"/>
        </w:trPr>
        <w:tc>
          <w:tcPr>
            <w:tcW w:w="960" w:type="dxa"/>
            <w:tcBorders>
              <w:top w:val="nil"/>
              <w:left w:val="nil"/>
              <w:bottom w:val="nil"/>
              <w:right w:val="nil"/>
            </w:tcBorders>
            <w:shd w:val="clear" w:color="auto" w:fill="auto"/>
            <w:noWrap/>
            <w:vAlign w:val="bottom"/>
            <w:hideMark/>
          </w:tcPr>
          <w:p w14:paraId="067596B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6B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B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B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B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BD" w14:textId="77777777" w:rsidR="00F93E91" w:rsidRPr="00CD46DE" w:rsidRDefault="003A64EF" w:rsidP="00F93E91">
            <w:pPr>
              <w:rPr>
                <w:rFonts w:ascii="Times New Roman" w:eastAsia="Times New Roman" w:hAnsi="Times New Roman" w:cs="Times New Roman"/>
                <w:sz w:val="20"/>
              </w:rPr>
            </w:pPr>
          </w:p>
        </w:tc>
      </w:tr>
      <w:tr w:rsidR="00866F2D" w14:paraId="067596C6" w14:textId="77777777">
        <w:trPr>
          <w:trHeight w:val="300"/>
        </w:trPr>
        <w:tc>
          <w:tcPr>
            <w:tcW w:w="960" w:type="dxa"/>
            <w:tcBorders>
              <w:top w:val="nil"/>
              <w:left w:val="nil"/>
              <w:bottom w:val="nil"/>
              <w:right w:val="nil"/>
            </w:tcBorders>
            <w:shd w:val="clear" w:color="auto" w:fill="auto"/>
            <w:noWrap/>
            <w:vAlign w:val="bottom"/>
            <w:hideMark/>
          </w:tcPr>
          <w:p w14:paraId="067596B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6C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C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C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C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C5" w14:textId="77777777" w:rsidR="00F93E91" w:rsidRPr="00CD46DE" w:rsidRDefault="003A64EF" w:rsidP="00F93E91">
            <w:pPr>
              <w:rPr>
                <w:rFonts w:ascii="Times New Roman" w:eastAsia="Times New Roman" w:hAnsi="Times New Roman" w:cs="Times New Roman"/>
                <w:sz w:val="20"/>
              </w:rPr>
            </w:pPr>
          </w:p>
        </w:tc>
      </w:tr>
      <w:tr w:rsidR="00866F2D" w14:paraId="067596CE" w14:textId="77777777">
        <w:trPr>
          <w:trHeight w:val="300"/>
        </w:trPr>
        <w:tc>
          <w:tcPr>
            <w:tcW w:w="960" w:type="dxa"/>
            <w:tcBorders>
              <w:top w:val="nil"/>
              <w:left w:val="nil"/>
              <w:bottom w:val="nil"/>
              <w:right w:val="nil"/>
            </w:tcBorders>
            <w:shd w:val="clear" w:color="auto" w:fill="auto"/>
            <w:noWrap/>
            <w:vAlign w:val="bottom"/>
            <w:hideMark/>
          </w:tcPr>
          <w:p w14:paraId="067596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6C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C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C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C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CD" w14:textId="77777777" w:rsidR="00F93E91" w:rsidRPr="00CD46DE" w:rsidRDefault="003A64EF" w:rsidP="00F93E91">
            <w:pPr>
              <w:rPr>
                <w:rFonts w:ascii="Times New Roman" w:eastAsia="Times New Roman" w:hAnsi="Times New Roman" w:cs="Times New Roman"/>
                <w:sz w:val="20"/>
              </w:rPr>
            </w:pPr>
          </w:p>
        </w:tc>
      </w:tr>
      <w:tr w:rsidR="00866F2D" w14:paraId="067596D6" w14:textId="77777777">
        <w:trPr>
          <w:trHeight w:val="300"/>
        </w:trPr>
        <w:tc>
          <w:tcPr>
            <w:tcW w:w="960" w:type="dxa"/>
            <w:tcBorders>
              <w:top w:val="nil"/>
              <w:left w:val="nil"/>
              <w:bottom w:val="nil"/>
              <w:right w:val="nil"/>
            </w:tcBorders>
            <w:shd w:val="clear" w:color="auto" w:fill="auto"/>
            <w:noWrap/>
            <w:vAlign w:val="bottom"/>
            <w:hideMark/>
          </w:tcPr>
          <w:p w14:paraId="067596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6D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D5" w14:textId="77777777" w:rsidR="00F93E91" w:rsidRPr="00CD46DE" w:rsidRDefault="003A64EF" w:rsidP="00F93E91">
            <w:pPr>
              <w:rPr>
                <w:rFonts w:ascii="Times New Roman" w:eastAsia="Times New Roman" w:hAnsi="Times New Roman" w:cs="Times New Roman"/>
                <w:sz w:val="20"/>
              </w:rPr>
            </w:pPr>
          </w:p>
        </w:tc>
      </w:tr>
      <w:tr w:rsidR="00866F2D" w14:paraId="067596DE" w14:textId="77777777">
        <w:trPr>
          <w:trHeight w:val="300"/>
        </w:trPr>
        <w:tc>
          <w:tcPr>
            <w:tcW w:w="960" w:type="dxa"/>
            <w:tcBorders>
              <w:top w:val="nil"/>
              <w:left w:val="nil"/>
              <w:bottom w:val="nil"/>
              <w:right w:val="nil"/>
            </w:tcBorders>
            <w:shd w:val="clear" w:color="auto" w:fill="auto"/>
            <w:noWrap/>
            <w:vAlign w:val="bottom"/>
            <w:hideMark/>
          </w:tcPr>
          <w:p w14:paraId="067596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6D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6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DD" w14:textId="77777777" w:rsidR="00F93E91" w:rsidRPr="00CD46DE" w:rsidRDefault="003A64EF" w:rsidP="00F93E91">
            <w:pPr>
              <w:rPr>
                <w:rFonts w:ascii="Times New Roman" w:eastAsia="Times New Roman" w:hAnsi="Times New Roman" w:cs="Times New Roman"/>
                <w:sz w:val="20"/>
              </w:rPr>
            </w:pPr>
          </w:p>
        </w:tc>
      </w:tr>
      <w:tr w:rsidR="00866F2D" w14:paraId="067596E6" w14:textId="77777777">
        <w:trPr>
          <w:trHeight w:val="300"/>
        </w:trPr>
        <w:tc>
          <w:tcPr>
            <w:tcW w:w="960" w:type="dxa"/>
            <w:tcBorders>
              <w:top w:val="nil"/>
              <w:left w:val="nil"/>
              <w:bottom w:val="nil"/>
              <w:right w:val="nil"/>
            </w:tcBorders>
            <w:shd w:val="clear" w:color="auto" w:fill="auto"/>
            <w:noWrap/>
            <w:vAlign w:val="bottom"/>
            <w:hideMark/>
          </w:tcPr>
          <w:p w14:paraId="067596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6E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6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E5" w14:textId="77777777" w:rsidR="00F93E91" w:rsidRPr="00CD46DE" w:rsidRDefault="003A64EF" w:rsidP="00F93E91">
            <w:pPr>
              <w:rPr>
                <w:rFonts w:ascii="Times New Roman" w:eastAsia="Times New Roman" w:hAnsi="Times New Roman" w:cs="Times New Roman"/>
                <w:sz w:val="20"/>
              </w:rPr>
            </w:pPr>
          </w:p>
        </w:tc>
      </w:tr>
      <w:tr w:rsidR="00866F2D" w14:paraId="067596EE" w14:textId="77777777">
        <w:trPr>
          <w:trHeight w:val="300"/>
        </w:trPr>
        <w:tc>
          <w:tcPr>
            <w:tcW w:w="960" w:type="dxa"/>
            <w:tcBorders>
              <w:top w:val="nil"/>
              <w:left w:val="nil"/>
              <w:bottom w:val="nil"/>
              <w:right w:val="nil"/>
            </w:tcBorders>
            <w:shd w:val="clear" w:color="auto" w:fill="auto"/>
            <w:noWrap/>
            <w:vAlign w:val="bottom"/>
            <w:hideMark/>
          </w:tcPr>
          <w:p w14:paraId="067596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6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ED" w14:textId="77777777" w:rsidR="00F93E91" w:rsidRPr="00CD46DE" w:rsidRDefault="003A64EF" w:rsidP="00F93E91">
            <w:pPr>
              <w:rPr>
                <w:rFonts w:ascii="Times New Roman" w:eastAsia="Times New Roman" w:hAnsi="Times New Roman" w:cs="Times New Roman"/>
                <w:sz w:val="20"/>
              </w:rPr>
            </w:pPr>
          </w:p>
        </w:tc>
      </w:tr>
      <w:tr w:rsidR="00866F2D" w14:paraId="067596F5" w14:textId="77777777">
        <w:trPr>
          <w:trHeight w:val="300"/>
        </w:trPr>
        <w:tc>
          <w:tcPr>
            <w:tcW w:w="1920" w:type="dxa"/>
            <w:gridSpan w:val="2"/>
            <w:tcBorders>
              <w:top w:val="nil"/>
              <w:left w:val="nil"/>
              <w:bottom w:val="nil"/>
              <w:right w:val="nil"/>
            </w:tcBorders>
            <w:shd w:val="clear" w:color="auto" w:fill="auto"/>
            <w:noWrap/>
            <w:vAlign w:val="bottom"/>
            <w:hideMark/>
          </w:tcPr>
          <w:p w14:paraId="067596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6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6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6F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6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F4" w14:textId="77777777" w:rsidR="00F93E91" w:rsidRPr="00CD46DE" w:rsidRDefault="003A64EF" w:rsidP="00F93E91">
            <w:pPr>
              <w:rPr>
                <w:rFonts w:ascii="Times New Roman" w:eastAsia="Times New Roman" w:hAnsi="Times New Roman" w:cs="Times New Roman"/>
                <w:sz w:val="20"/>
              </w:rPr>
            </w:pPr>
          </w:p>
        </w:tc>
      </w:tr>
      <w:tr w:rsidR="00866F2D" w14:paraId="067596FD" w14:textId="77777777">
        <w:trPr>
          <w:trHeight w:val="300"/>
        </w:trPr>
        <w:tc>
          <w:tcPr>
            <w:tcW w:w="960" w:type="dxa"/>
            <w:tcBorders>
              <w:top w:val="nil"/>
              <w:left w:val="nil"/>
              <w:bottom w:val="nil"/>
              <w:right w:val="nil"/>
            </w:tcBorders>
            <w:shd w:val="clear" w:color="auto" w:fill="auto"/>
            <w:noWrap/>
            <w:vAlign w:val="bottom"/>
            <w:hideMark/>
          </w:tcPr>
          <w:p w14:paraId="067596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F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F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6F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6F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6FC" w14:textId="77777777" w:rsidR="00F93E91" w:rsidRPr="00CD46DE" w:rsidRDefault="003A64EF" w:rsidP="00F93E91">
            <w:pPr>
              <w:rPr>
                <w:rFonts w:ascii="Times New Roman" w:eastAsia="Times New Roman" w:hAnsi="Times New Roman" w:cs="Times New Roman"/>
                <w:sz w:val="20"/>
              </w:rPr>
            </w:pPr>
          </w:p>
        </w:tc>
      </w:tr>
      <w:tr w:rsidR="00866F2D" w14:paraId="06759701" w14:textId="77777777">
        <w:trPr>
          <w:trHeight w:val="300"/>
        </w:trPr>
        <w:tc>
          <w:tcPr>
            <w:tcW w:w="960" w:type="dxa"/>
            <w:tcBorders>
              <w:top w:val="nil"/>
              <w:left w:val="nil"/>
              <w:bottom w:val="nil"/>
              <w:right w:val="nil"/>
            </w:tcBorders>
            <w:shd w:val="clear" w:color="auto" w:fill="auto"/>
            <w:noWrap/>
            <w:vAlign w:val="bottom"/>
            <w:hideMark/>
          </w:tcPr>
          <w:p w14:paraId="067596F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6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9 όπως τροπ.    ΔΕΚΤΟ ΚΑΤΑ ΠΛΕΙΟΨΗΦΙΑ</w:t>
            </w:r>
          </w:p>
        </w:tc>
        <w:tc>
          <w:tcPr>
            <w:tcW w:w="480" w:type="dxa"/>
            <w:tcBorders>
              <w:top w:val="nil"/>
              <w:left w:val="nil"/>
              <w:bottom w:val="nil"/>
              <w:right w:val="nil"/>
            </w:tcBorders>
            <w:shd w:val="clear" w:color="auto" w:fill="auto"/>
            <w:noWrap/>
            <w:vAlign w:val="bottom"/>
            <w:hideMark/>
          </w:tcPr>
          <w:p w14:paraId="06759700" w14:textId="77777777" w:rsidR="00F93E91" w:rsidRPr="00CD46DE" w:rsidRDefault="003A64EF" w:rsidP="00F93E91">
            <w:pPr>
              <w:rPr>
                <w:rFonts w:ascii="Calibri" w:eastAsia="Times New Roman" w:hAnsi="Calibri" w:cs="Calibri"/>
                <w:color w:val="000000"/>
                <w:sz w:val="22"/>
                <w:szCs w:val="22"/>
              </w:rPr>
            </w:pPr>
          </w:p>
        </w:tc>
      </w:tr>
      <w:tr w:rsidR="00866F2D" w14:paraId="06759709" w14:textId="77777777">
        <w:trPr>
          <w:trHeight w:val="300"/>
        </w:trPr>
        <w:tc>
          <w:tcPr>
            <w:tcW w:w="960" w:type="dxa"/>
            <w:tcBorders>
              <w:top w:val="nil"/>
              <w:left w:val="nil"/>
              <w:bottom w:val="nil"/>
              <w:right w:val="nil"/>
            </w:tcBorders>
            <w:shd w:val="clear" w:color="auto" w:fill="auto"/>
            <w:noWrap/>
            <w:vAlign w:val="bottom"/>
            <w:hideMark/>
          </w:tcPr>
          <w:p w14:paraId="0675970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70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0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0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0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0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08" w14:textId="77777777" w:rsidR="00F93E91" w:rsidRPr="00CD46DE" w:rsidRDefault="003A64EF" w:rsidP="00F93E91">
            <w:pPr>
              <w:rPr>
                <w:rFonts w:ascii="Times New Roman" w:eastAsia="Times New Roman" w:hAnsi="Times New Roman" w:cs="Times New Roman"/>
                <w:sz w:val="20"/>
              </w:rPr>
            </w:pPr>
          </w:p>
        </w:tc>
      </w:tr>
      <w:tr w:rsidR="00866F2D" w14:paraId="06759711" w14:textId="77777777">
        <w:trPr>
          <w:trHeight w:val="300"/>
        </w:trPr>
        <w:tc>
          <w:tcPr>
            <w:tcW w:w="960" w:type="dxa"/>
            <w:tcBorders>
              <w:top w:val="nil"/>
              <w:left w:val="nil"/>
              <w:bottom w:val="nil"/>
              <w:right w:val="nil"/>
            </w:tcBorders>
            <w:shd w:val="clear" w:color="auto" w:fill="auto"/>
            <w:noWrap/>
            <w:vAlign w:val="bottom"/>
            <w:hideMark/>
          </w:tcPr>
          <w:p w14:paraId="0675970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70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0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0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0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10" w14:textId="77777777" w:rsidR="00F93E91" w:rsidRPr="00CD46DE" w:rsidRDefault="003A64EF" w:rsidP="00F93E91">
            <w:pPr>
              <w:rPr>
                <w:rFonts w:ascii="Times New Roman" w:eastAsia="Times New Roman" w:hAnsi="Times New Roman" w:cs="Times New Roman"/>
                <w:sz w:val="20"/>
              </w:rPr>
            </w:pPr>
          </w:p>
        </w:tc>
      </w:tr>
      <w:tr w:rsidR="00866F2D" w14:paraId="06759719" w14:textId="77777777">
        <w:trPr>
          <w:trHeight w:val="300"/>
        </w:trPr>
        <w:tc>
          <w:tcPr>
            <w:tcW w:w="960" w:type="dxa"/>
            <w:tcBorders>
              <w:top w:val="nil"/>
              <w:left w:val="nil"/>
              <w:bottom w:val="nil"/>
              <w:right w:val="nil"/>
            </w:tcBorders>
            <w:shd w:val="clear" w:color="auto" w:fill="auto"/>
            <w:noWrap/>
            <w:vAlign w:val="bottom"/>
            <w:hideMark/>
          </w:tcPr>
          <w:p w14:paraId="067597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71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1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1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18" w14:textId="77777777" w:rsidR="00F93E91" w:rsidRPr="00CD46DE" w:rsidRDefault="003A64EF" w:rsidP="00F93E91">
            <w:pPr>
              <w:rPr>
                <w:rFonts w:ascii="Times New Roman" w:eastAsia="Times New Roman" w:hAnsi="Times New Roman" w:cs="Times New Roman"/>
                <w:sz w:val="20"/>
              </w:rPr>
            </w:pPr>
          </w:p>
        </w:tc>
      </w:tr>
      <w:tr w:rsidR="00866F2D" w14:paraId="06759721" w14:textId="77777777">
        <w:trPr>
          <w:trHeight w:val="300"/>
        </w:trPr>
        <w:tc>
          <w:tcPr>
            <w:tcW w:w="960" w:type="dxa"/>
            <w:tcBorders>
              <w:top w:val="nil"/>
              <w:left w:val="nil"/>
              <w:bottom w:val="nil"/>
              <w:right w:val="nil"/>
            </w:tcBorders>
            <w:shd w:val="clear" w:color="auto" w:fill="auto"/>
            <w:noWrap/>
            <w:vAlign w:val="bottom"/>
            <w:hideMark/>
          </w:tcPr>
          <w:p w14:paraId="067597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71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1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20" w14:textId="77777777" w:rsidR="00F93E91" w:rsidRPr="00CD46DE" w:rsidRDefault="003A64EF" w:rsidP="00F93E91">
            <w:pPr>
              <w:rPr>
                <w:rFonts w:ascii="Times New Roman" w:eastAsia="Times New Roman" w:hAnsi="Times New Roman" w:cs="Times New Roman"/>
                <w:sz w:val="20"/>
              </w:rPr>
            </w:pPr>
          </w:p>
        </w:tc>
      </w:tr>
      <w:tr w:rsidR="00866F2D" w14:paraId="06759729" w14:textId="77777777">
        <w:trPr>
          <w:trHeight w:val="300"/>
        </w:trPr>
        <w:tc>
          <w:tcPr>
            <w:tcW w:w="960" w:type="dxa"/>
            <w:tcBorders>
              <w:top w:val="nil"/>
              <w:left w:val="nil"/>
              <w:bottom w:val="nil"/>
              <w:right w:val="nil"/>
            </w:tcBorders>
            <w:shd w:val="clear" w:color="auto" w:fill="auto"/>
            <w:noWrap/>
            <w:vAlign w:val="bottom"/>
            <w:hideMark/>
          </w:tcPr>
          <w:p w14:paraId="067597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72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72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28" w14:textId="77777777" w:rsidR="00F93E91" w:rsidRPr="00CD46DE" w:rsidRDefault="003A64EF" w:rsidP="00F93E91">
            <w:pPr>
              <w:rPr>
                <w:rFonts w:ascii="Times New Roman" w:eastAsia="Times New Roman" w:hAnsi="Times New Roman" w:cs="Times New Roman"/>
                <w:sz w:val="20"/>
              </w:rPr>
            </w:pPr>
          </w:p>
        </w:tc>
      </w:tr>
      <w:tr w:rsidR="00866F2D" w14:paraId="06759731" w14:textId="77777777">
        <w:trPr>
          <w:trHeight w:val="300"/>
        </w:trPr>
        <w:tc>
          <w:tcPr>
            <w:tcW w:w="960" w:type="dxa"/>
            <w:tcBorders>
              <w:top w:val="nil"/>
              <w:left w:val="nil"/>
              <w:bottom w:val="nil"/>
              <w:right w:val="nil"/>
            </w:tcBorders>
            <w:shd w:val="clear" w:color="auto" w:fill="auto"/>
            <w:noWrap/>
            <w:vAlign w:val="bottom"/>
            <w:hideMark/>
          </w:tcPr>
          <w:p w14:paraId="067597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72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2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2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30" w14:textId="77777777" w:rsidR="00F93E91" w:rsidRPr="00CD46DE" w:rsidRDefault="003A64EF" w:rsidP="00F93E91">
            <w:pPr>
              <w:rPr>
                <w:rFonts w:ascii="Times New Roman" w:eastAsia="Times New Roman" w:hAnsi="Times New Roman" w:cs="Times New Roman"/>
                <w:sz w:val="20"/>
              </w:rPr>
            </w:pPr>
          </w:p>
        </w:tc>
      </w:tr>
      <w:tr w:rsidR="00866F2D" w14:paraId="06759739" w14:textId="77777777">
        <w:trPr>
          <w:trHeight w:val="300"/>
        </w:trPr>
        <w:tc>
          <w:tcPr>
            <w:tcW w:w="960" w:type="dxa"/>
            <w:tcBorders>
              <w:top w:val="nil"/>
              <w:left w:val="nil"/>
              <w:bottom w:val="nil"/>
              <w:right w:val="nil"/>
            </w:tcBorders>
            <w:shd w:val="clear" w:color="auto" w:fill="auto"/>
            <w:noWrap/>
            <w:vAlign w:val="bottom"/>
            <w:hideMark/>
          </w:tcPr>
          <w:p w14:paraId="067597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73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38" w14:textId="77777777" w:rsidR="00F93E91" w:rsidRPr="00CD46DE" w:rsidRDefault="003A64EF" w:rsidP="00F93E91">
            <w:pPr>
              <w:rPr>
                <w:rFonts w:ascii="Times New Roman" w:eastAsia="Times New Roman" w:hAnsi="Times New Roman" w:cs="Times New Roman"/>
                <w:sz w:val="20"/>
              </w:rPr>
            </w:pPr>
          </w:p>
        </w:tc>
      </w:tr>
      <w:tr w:rsidR="00866F2D" w14:paraId="06759740" w14:textId="77777777">
        <w:trPr>
          <w:trHeight w:val="300"/>
        </w:trPr>
        <w:tc>
          <w:tcPr>
            <w:tcW w:w="1920" w:type="dxa"/>
            <w:gridSpan w:val="2"/>
            <w:tcBorders>
              <w:top w:val="nil"/>
              <w:left w:val="nil"/>
              <w:bottom w:val="nil"/>
              <w:right w:val="nil"/>
            </w:tcBorders>
            <w:shd w:val="clear" w:color="auto" w:fill="auto"/>
            <w:noWrap/>
            <w:vAlign w:val="bottom"/>
            <w:hideMark/>
          </w:tcPr>
          <w:p w14:paraId="067597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73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3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3F" w14:textId="77777777" w:rsidR="00F93E91" w:rsidRPr="00CD46DE" w:rsidRDefault="003A64EF" w:rsidP="00F93E91">
            <w:pPr>
              <w:rPr>
                <w:rFonts w:ascii="Times New Roman" w:eastAsia="Times New Roman" w:hAnsi="Times New Roman" w:cs="Times New Roman"/>
                <w:sz w:val="20"/>
              </w:rPr>
            </w:pPr>
          </w:p>
        </w:tc>
      </w:tr>
      <w:tr w:rsidR="00866F2D" w14:paraId="06759748" w14:textId="77777777">
        <w:trPr>
          <w:trHeight w:val="300"/>
        </w:trPr>
        <w:tc>
          <w:tcPr>
            <w:tcW w:w="960" w:type="dxa"/>
            <w:tcBorders>
              <w:top w:val="nil"/>
              <w:left w:val="nil"/>
              <w:bottom w:val="nil"/>
              <w:right w:val="nil"/>
            </w:tcBorders>
            <w:shd w:val="clear" w:color="auto" w:fill="auto"/>
            <w:noWrap/>
            <w:vAlign w:val="bottom"/>
            <w:hideMark/>
          </w:tcPr>
          <w:p w14:paraId="067597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4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4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4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74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47" w14:textId="77777777" w:rsidR="00F93E91" w:rsidRPr="00CD46DE" w:rsidRDefault="003A64EF" w:rsidP="00F93E91">
            <w:pPr>
              <w:rPr>
                <w:rFonts w:ascii="Times New Roman" w:eastAsia="Times New Roman" w:hAnsi="Times New Roman" w:cs="Times New Roman"/>
                <w:sz w:val="20"/>
              </w:rPr>
            </w:pPr>
          </w:p>
        </w:tc>
      </w:tr>
      <w:tr w:rsidR="00866F2D" w14:paraId="0675974C" w14:textId="77777777">
        <w:trPr>
          <w:trHeight w:val="300"/>
        </w:trPr>
        <w:tc>
          <w:tcPr>
            <w:tcW w:w="960" w:type="dxa"/>
            <w:tcBorders>
              <w:top w:val="nil"/>
              <w:left w:val="nil"/>
              <w:bottom w:val="nil"/>
              <w:right w:val="nil"/>
            </w:tcBorders>
            <w:shd w:val="clear" w:color="auto" w:fill="auto"/>
            <w:noWrap/>
            <w:vAlign w:val="bottom"/>
            <w:hideMark/>
          </w:tcPr>
          <w:p w14:paraId="06759749"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7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10 ως έχει   ΔΕΚΤΟ ΚΑΤΑ ΠΛΕΙΟΨΗΦΙΑ</w:t>
            </w:r>
          </w:p>
        </w:tc>
        <w:tc>
          <w:tcPr>
            <w:tcW w:w="480" w:type="dxa"/>
            <w:tcBorders>
              <w:top w:val="nil"/>
              <w:left w:val="nil"/>
              <w:bottom w:val="nil"/>
              <w:right w:val="nil"/>
            </w:tcBorders>
            <w:shd w:val="clear" w:color="auto" w:fill="auto"/>
            <w:noWrap/>
            <w:vAlign w:val="bottom"/>
            <w:hideMark/>
          </w:tcPr>
          <w:p w14:paraId="0675974B" w14:textId="77777777" w:rsidR="00F93E91" w:rsidRPr="00CD46DE" w:rsidRDefault="003A64EF" w:rsidP="00F93E91">
            <w:pPr>
              <w:rPr>
                <w:rFonts w:ascii="Calibri" w:eastAsia="Times New Roman" w:hAnsi="Calibri" w:cs="Calibri"/>
                <w:color w:val="000000"/>
                <w:sz w:val="22"/>
                <w:szCs w:val="22"/>
              </w:rPr>
            </w:pPr>
          </w:p>
        </w:tc>
      </w:tr>
      <w:tr w:rsidR="00866F2D" w14:paraId="06759754" w14:textId="77777777">
        <w:trPr>
          <w:trHeight w:val="300"/>
        </w:trPr>
        <w:tc>
          <w:tcPr>
            <w:tcW w:w="960" w:type="dxa"/>
            <w:tcBorders>
              <w:top w:val="nil"/>
              <w:left w:val="nil"/>
              <w:bottom w:val="nil"/>
              <w:right w:val="nil"/>
            </w:tcBorders>
            <w:shd w:val="clear" w:color="auto" w:fill="auto"/>
            <w:noWrap/>
            <w:vAlign w:val="bottom"/>
            <w:hideMark/>
          </w:tcPr>
          <w:p w14:paraId="067597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74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4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5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5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53" w14:textId="77777777" w:rsidR="00F93E91" w:rsidRPr="00CD46DE" w:rsidRDefault="003A64EF" w:rsidP="00F93E91">
            <w:pPr>
              <w:rPr>
                <w:rFonts w:ascii="Times New Roman" w:eastAsia="Times New Roman" w:hAnsi="Times New Roman" w:cs="Times New Roman"/>
                <w:sz w:val="20"/>
              </w:rPr>
            </w:pPr>
          </w:p>
        </w:tc>
      </w:tr>
      <w:tr w:rsidR="00866F2D" w14:paraId="0675975C" w14:textId="77777777">
        <w:trPr>
          <w:trHeight w:val="300"/>
        </w:trPr>
        <w:tc>
          <w:tcPr>
            <w:tcW w:w="960" w:type="dxa"/>
            <w:tcBorders>
              <w:top w:val="nil"/>
              <w:left w:val="nil"/>
              <w:bottom w:val="nil"/>
              <w:right w:val="nil"/>
            </w:tcBorders>
            <w:shd w:val="clear" w:color="auto" w:fill="auto"/>
            <w:noWrap/>
            <w:vAlign w:val="bottom"/>
            <w:hideMark/>
          </w:tcPr>
          <w:p w14:paraId="067597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75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5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5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5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5B" w14:textId="77777777" w:rsidR="00F93E91" w:rsidRPr="00CD46DE" w:rsidRDefault="003A64EF" w:rsidP="00F93E91">
            <w:pPr>
              <w:rPr>
                <w:rFonts w:ascii="Times New Roman" w:eastAsia="Times New Roman" w:hAnsi="Times New Roman" w:cs="Times New Roman"/>
                <w:sz w:val="20"/>
              </w:rPr>
            </w:pPr>
          </w:p>
        </w:tc>
      </w:tr>
      <w:tr w:rsidR="00866F2D" w14:paraId="06759764" w14:textId="77777777">
        <w:trPr>
          <w:trHeight w:val="300"/>
        </w:trPr>
        <w:tc>
          <w:tcPr>
            <w:tcW w:w="960" w:type="dxa"/>
            <w:tcBorders>
              <w:top w:val="nil"/>
              <w:left w:val="nil"/>
              <w:bottom w:val="nil"/>
              <w:right w:val="nil"/>
            </w:tcBorders>
            <w:shd w:val="clear" w:color="auto" w:fill="auto"/>
            <w:noWrap/>
            <w:vAlign w:val="bottom"/>
            <w:hideMark/>
          </w:tcPr>
          <w:p w14:paraId="067597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75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5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6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6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63" w14:textId="77777777" w:rsidR="00F93E91" w:rsidRPr="00CD46DE" w:rsidRDefault="003A64EF" w:rsidP="00F93E91">
            <w:pPr>
              <w:rPr>
                <w:rFonts w:ascii="Times New Roman" w:eastAsia="Times New Roman" w:hAnsi="Times New Roman" w:cs="Times New Roman"/>
                <w:sz w:val="20"/>
              </w:rPr>
            </w:pPr>
          </w:p>
        </w:tc>
      </w:tr>
      <w:tr w:rsidR="00866F2D" w14:paraId="0675976C" w14:textId="77777777">
        <w:trPr>
          <w:trHeight w:val="300"/>
        </w:trPr>
        <w:tc>
          <w:tcPr>
            <w:tcW w:w="960" w:type="dxa"/>
            <w:tcBorders>
              <w:top w:val="nil"/>
              <w:left w:val="nil"/>
              <w:bottom w:val="nil"/>
              <w:right w:val="nil"/>
            </w:tcBorders>
            <w:shd w:val="clear" w:color="auto" w:fill="auto"/>
            <w:noWrap/>
            <w:vAlign w:val="bottom"/>
            <w:hideMark/>
          </w:tcPr>
          <w:p w14:paraId="067597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76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6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6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6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6B" w14:textId="77777777" w:rsidR="00F93E91" w:rsidRPr="00CD46DE" w:rsidRDefault="003A64EF" w:rsidP="00F93E91">
            <w:pPr>
              <w:rPr>
                <w:rFonts w:ascii="Times New Roman" w:eastAsia="Times New Roman" w:hAnsi="Times New Roman" w:cs="Times New Roman"/>
                <w:sz w:val="20"/>
              </w:rPr>
            </w:pPr>
          </w:p>
        </w:tc>
      </w:tr>
      <w:tr w:rsidR="00866F2D" w14:paraId="06759774" w14:textId="77777777">
        <w:trPr>
          <w:trHeight w:val="300"/>
        </w:trPr>
        <w:tc>
          <w:tcPr>
            <w:tcW w:w="960" w:type="dxa"/>
            <w:tcBorders>
              <w:top w:val="nil"/>
              <w:left w:val="nil"/>
              <w:bottom w:val="nil"/>
              <w:right w:val="nil"/>
            </w:tcBorders>
            <w:shd w:val="clear" w:color="auto" w:fill="auto"/>
            <w:noWrap/>
            <w:vAlign w:val="bottom"/>
            <w:hideMark/>
          </w:tcPr>
          <w:p w14:paraId="067597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76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77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73" w14:textId="77777777" w:rsidR="00F93E91" w:rsidRPr="00CD46DE" w:rsidRDefault="003A64EF" w:rsidP="00F93E91">
            <w:pPr>
              <w:rPr>
                <w:rFonts w:ascii="Times New Roman" w:eastAsia="Times New Roman" w:hAnsi="Times New Roman" w:cs="Times New Roman"/>
                <w:sz w:val="20"/>
              </w:rPr>
            </w:pPr>
          </w:p>
        </w:tc>
      </w:tr>
      <w:tr w:rsidR="00866F2D" w14:paraId="0675977C" w14:textId="77777777">
        <w:trPr>
          <w:trHeight w:val="300"/>
        </w:trPr>
        <w:tc>
          <w:tcPr>
            <w:tcW w:w="960" w:type="dxa"/>
            <w:tcBorders>
              <w:top w:val="nil"/>
              <w:left w:val="nil"/>
              <w:bottom w:val="nil"/>
              <w:right w:val="nil"/>
            </w:tcBorders>
            <w:shd w:val="clear" w:color="auto" w:fill="auto"/>
            <w:noWrap/>
            <w:vAlign w:val="bottom"/>
            <w:hideMark/>
          </w:tcPr>
          <w:p w14:paraId="067597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77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7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7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7B" w14:textId="77777777" w:rsidR="00F93E91" w:rsidRPr="00CD46DE" w:rsidRDefault="003A64EF" w:rsidP="00F93E91">
            <w:pPr>
              <w:rPr>
                <w:rFonts w:ascii="Times New Roman" w:eastAsia="Times New Roman" w:hAnsi="Times New Roman" w:cs="Times New Roman"/>
                <w:sz w:val="20"/>
              </w:rPr>
            </w:pPr>
          </w:p>
        </w:tc>
      </w:tr>
      <w:tr w:rsidR="00866F2D" w14:paraId="06759784" w14:textId="77777777">
        <w:trPr>
          <w:trHeight w:val="300"/>
        </w:trPr>
        <w:tc>
          <w:tcPr>
            <w:tcW w:w="960" w:type="dxa"/>
            <w:tcBorders>
              <w:top w:val="nil"/>
              <w:left w:val="nil"/>
              <w:bottom w:val="nil"/>
              <w:right w:val="nil"/>
            </w:tcBorders>
            <w:shd w:val="clear" w:color="auto" w:fill="auto"/>
            <w:noWrap/>
            <w:vAlign w:val="bottom"/>
            <w:hideMark/>
          </w:tcPr>
          <w:p w14:paraId="067597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77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8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83" w14:textId="77777777" w:rsidR="00F93E91" w:rsidRPr="00CD46DE" w:rsidRDefault="003A64EF" w:rsidP="00F93E91">
            <w:pPr>
              <w:rPr>
                <w:rFonts w:ascii="Times New Roman" w:eastAsia="Times New Roman" w:hAnsi="Times New Roman" w:cs="Times New Roman"/>
                <w:sz w:val="20"/>
              </w:rPr>
            </w:pPr>
          </w:p>
        </w:tc>
      </w:tr>
      <w:tr w:rsidR="00866F2D" w14:paraId="0675978B" w14:textId="77777777">
        <w:trPr>
          <w:trHeight w:val="300"/>
        </w:trPr>
        <w:tc>
          <w:tcPr>
            <w:tcW w:w="1920" w:type="dxa"/>
            <w:gridSpan w:val="2"/>
            <w:tcBorders>
              <w:top w:val="nil"/>
              <w:left w:val="nil"/>
              <w:bottom w:val="nil"/>
              <w:right w:val="nil"/>
            </w:tcBorders>
            <w:shd w:val="clear" w:color="auto" w:fill="auto"/>
            <w:noWrap/>
            <w:vAlign w:val="bottom"/>
            <w:hideMark/>
          </w:tcPr>
          <w:p w14:paraId="067597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78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8A" w14:textId="77777777" w:rsidR="00F93E91" w:rsidRPr="00CD46DE" w:rsidRDefault="003A64EF" w:rsidP="00F93E91">
            <w:pPr>
              <w:rPr>
                <w:rFonts w:ascii="Times New Roman" w:eastAsia="Times New Roman" w:hAnsi="Times New Roman" w:cs="Times New Roman"/>
                <w:sz w:val="20"/>
              </w:rPr>
            </w:pPr>
          </w:p>
        </w:tc>
      </w:tr>
      <w:tr w:rsidR="00866F2D" w14:paraId="06759793" w14:textId="77777777">
        <w:trPr>
          <w:trHeight w:val="300"/>
        </w:trPr>
        <w:tc>
          <w:tcPr>
            <w:tcW w:w="960" w:type="dxa"/>
            <w:tcBorders>
              <w:top w:val="nil"/>
              <w:left w:val="nil"/>
              <w:bottom w:val="nil"/>
              <w:right w:val="nil"/>
            </w:tcBorders>
            <w:shd w:val="clear" w:color="auto" w:fill="auto"/>
            <w:noWrap/>
            <w:vAlign w:val="bottom"/>
            <w:hideMark/>
          </w:tcPr>
          <w:p w14:paraId="067597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8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8F"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79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92" w14:textId="77777777" w:rsidR="00F93E91" w:rsidRPr="00CD46DE" w:rsidRDefault="003A64EF" w:rsidP="00F93E91">
            <w:pPr>
              <w:rPr>
                <w:rFonts w:ascii="Times New Roman" w:eastAsia="Times New Roman" w:hAnsi="Times New Roman" w:cs="Times New Roman"/>
                <w:sz w:val="20"/>
              </w:rPr>
            </w:pPr>
          </w:p>
        </w:tc>
      </w:tr>
      <w:tr w:rsidR="00866F2D" w14:paraId="06759797" w14:textId="77777777">
        <w:trPr>
          <w:trHeight w:val="300"/>
        </w:trPr>
        <w:tc>
          <w:tcPr>
            <w:tcW w:w="960" w:type="dxa"/>
            <w:tcBorders>
              <w:top w:val="nil"/>
              <w:left w:val="nil"/>
              <w:bottom w:val="nil"/>
              <w:right w:val="nil"/>
            </w:tcBorders>
            <w:shd w:val="clear" w:color="auto" w:fill="auto"/>
            <w:noWrap/>
            <w:vAlign w:val="bottom"/>
            <w:hideMark/>
          </w:tcPr>
          <w:p w14:paraId="06759794"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7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11 ως έχει   </w:t>
            </w:r>
            <w:r w:rsidRPr="00CD46DE">
              <w:rPr>
                <w:rFonts w:ascii="Calibri" w:eastAsia="Times New Roman" w:hAnsi="Calibri" w:cs="Calibri"/>
                <w:color w:val="000000"/>
                <w:sz w:val="22"/>
                <w:szCs w:val="22"/>
              </w:rPr>
              <w:t>ΔΕΚΤΟ ΚΑΤΑ ΠΛΕΙΟΨΗΦΙΑ</w:t>
            </w:r>
          </w:p>
        </w:tc>
        <w:tc>
          <w:tcPr>
            <w:tcW w:w="480" w:type="dxa"/>
            <w:tcBorders>
              <w:top w:val="nil"/>
              <w:left w:val="nil"/>
              <w:bottom w:val="nil"/>
              <w:right w:val="nil"/>
            </w:tcBorders>
            <w:shd w:val="clear" w:color="auto" w:fill="auto"/>
            <w:noWrap/>
            <w:vAlign w:val="bottom"/>
            <w:hideMark/>
          </w:tcPr>
          <w:p w14:paraId="06759796" w14:textId="77777777" w:rsidR="00F93E91" w:rsidRPr="00CD46DE" w:rsidRDefault="003A64EF" w:rsidP="00F93E91">
            <w:pPr>
              <w:rPr>
                <w:rFonts w:ascii="Calibri" w:eastAsia="Times New Roman" w:hAnsi="Calibri" w:cs="Calibri"/>
                <w:color w:val="000000"/>
                <w:sz w:val="22"/>
                <w:szCs w:val="22"/>
              </w:rPr>
            </w:pPr>
          </w:p>
        </w:tc>
      </w:tr>
      <w:tr w:rsidR="00866F2D" w14:paraId="0675979F" w14:textId="77777777">
        <w:trPr>
          <w:trHeight w:val="300"/>
        </w:trPr>
        <w:tc>
          <w:tcPr>
            <w:tcW w:w="960" w:type="dxa"/>
            <w:tcBorders>
              <w:top w:val="nil"/>
              <w:left w:val="nil"/>
              <w:bottom w:val="nil"/>
              <w:right w:val="nil"/>
            </w:tcBorders>
            <w:shd w:val="clear" w:color="auto" w:fill="auto"/>
            <w:noWrap/>
            <w:vAlign w:val="bottom"/>
            <w:hideMark/>
          </w:tcPr>
          <w:p w14:paraId="0675979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79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9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9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9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9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9E" w14:textId="77777777" w:rsidR="00F93E91" w:rsidRPr="00CD46DE" w:rsidRDefault="003A64EF" w:rsidP="00F93E91">
            <w:pPr>
              <w:rPr>
                <w:rFonts w:ascii="Times New Roman" w:eastAsia="Times New Roman" w:hAnsi="Times New Roman" w:cs="Times New Roman"/>
                <w:sz w:val="20"/>
              </w:rPr>
            </w:pPr>
          </w:p>
        </w:tc>
      </w:tr>
      <w:tr w:rsidR="00866F2D" w14:paraId="067597A7" w14:textId="77777777">
        <w:trPr>
          <w:trHeight w:val="300"/>
        </w:trPr>
        <w:tc>
          <w:tcPr>
            <w:tcW w:w="960" w:type="dxa"/>
            <w:tcBorders>
              <w:top w:val="nil"/>
              <w:left w:val="nil"/>
              <w:bottom w:val="nil"/>
              <w:right w:val="nil"/>
            </w:tcBorders>
            <w:shd w:val="clear" w:color="auto" w:fill="auto"/>
            <w:noWrap/>
            <w:vAlign w:val="bottom"/>
            <w:hideMark/>
          </w:tcPr>
          <w:p w14:paraId="067597A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7A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A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A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A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A6" w14:textId="77777777" w:rsidR="00F93E91" w:rsidRPr="00CD46DE" w:rsidRDefault="003A64EF" w:rsidP="00F93E91">
            <w:pPr>
              <w:rPr>
                <w:rFonts w:ascii="Times New Roman" w:eastAsia="Times New Roman" w:hAnsi="Times New Roman" w:cs="Times New Roman"/>
                <w:sz w:val="20"/>
              </w:rPr>
            </w:pPr>
          </w:p>
        </w:tc>
      </w:tr>
      <w:tr w:rsidR="00866F2D" w14:paraId="067597AF" w14:textId="77777777">
        <w:trPr>
          <w:trHeight w:val="300"/>
        </w:trPr>
        <w:tc>
          <w:tcPr>
            <w:tcW w:w="960" w:type="dxa"/>
            <w:tcBorders>
              <w:top w:val="nil"/>
              <w:left w:val="nil"/>
              <w:bottom w:val="nil"/>
              <w:right w:val="nil"/>
            </w:tcBorders>
            <w:shd w:val="clear" w:color="auto" w:fill="auto"/>
            <w:noWrap/>
            <w:vAlign w:val="bottom"/>
            <w:hideMark/>
          </w:tcPr>
          <w:p w14:paraId="067597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7A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A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A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A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AE" w14:textId="77777777" w:rsidR="00F93E91" w:rsidRPr="00CD46DE" w:rsidRDefault="003A64EF" w:rsidP="00F93E91">
            <w:pPr>
              <w:rPr>
                <w:rFonts w:ascii="Times New Roman" w:eastAsia="Times New Roman" w:hAnsi="Times New Roman" w:cs="Times New Roman"/>
                <w:sz w:val="20"/>
              </w:rPr>
            </w:pPr>
          </w:p>
        </w:tc>
      </w:tr>
      <w:tr w:rsidR="00866F2D" w14:paraId="067597B7" w14:textId="77777777">
        <w:trPr>
          <w:trHeight w:val="300"/>
        </w:trPr>
        <w:tc>
          <w:tcPr>
            <w:tcW w:w="960" w:type="dxa"/>
            <w:tcBorders>
              <w:top w:val="nil"/>
              <w:left w:val="nil"/>
              <w:bottom w:val="nil"/>
              <w:right w:val="nil"/>
            </w:tcBorders>
            <w:shd w:val="clear" w:color="auto" w:fill="auto"/>
            <w:noWrap/>
            <w:vAlign w:val="bottom"/>
            <w:hideMark/>
          </w:tcPr>
          <w:p w14:paraId="067597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7B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B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B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B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B6" w14:textId="77777777" w:rsidR="00F93E91" w:rsidRPr="00CD46DE" w:rsidRDefault="003A64EF" w:rsidP="00F93E91">
            <w:pPr>
              <w:rPr>
                <w:rFonts w:ascii="Times New Roman" w:eastAsia="Times New Roman" w:hAnsi="Times New Roman" w:cs="Times New Roman"/>
                <w:sz w:val="20"/>
              </w:rPr>
            </w:pPr>
          </w:p>
        </w:tc>
      </w:tr>
      <w:tr w:rsidR="00866F2D" w14:paraId="067597BF" w14:textId="77777777">
        <w:trPr>
          <w:trHeight w:val="300"/>
        </w:trPr>
        <w:tc>
          <w:tcPr>
            <w:tcW w:w="960" w:type="dxa"/>
            <w:tcBorders>
              <w:top w:val="nil"/>
              <w:left w:val="nil"/>
              <w:bottom w:val="nil"/>
              <w:right w:val="nil"/>
            </w:tcBorders>
            <w:shd w:val="clear" w:color="auto" w:fill="auto"/>
            <w:noWrap/>
            <w:vAlign w:val="bottom"/>
            <w:hideMark/>
          </w:tcPr>
          <w:p w14:paraId="067597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7B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B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BE" w14:textId="77777777" w:rsidR="00F93E91" w:rsidRPr="00CD46DE" w:rsidRDefault="003A64EF" w:rsidP="00F93E91">
            <w:pPr>
              <w:rPr>
                <w:rFonts w:ascii="Times New Roman" w:eastAsia="Times New Roman" w:hAnsi="Times New Roman" w:cs="Times New Roman"/>
                <w:sz w:val="20"/>
              </w:rPr>
            </w:pPr>
          </w:p>
        </w:tc>
      </w:tr>
      <w:tr w:rsidR="00866F2D" w14:paraId="067597C7" w14:textId="77777777">
        <w:trPr>
          <w:trHeight w:val="300"/>
        </w:trPr>
        <w:tc>
          <w:tcPr>
            <w:tcW w:w="960" w:type="dxa"/>
            <w:tcBorders>
              <w:top w:val="nil"/>
              <w:left w:val="nil"/>
              <w:bottom w:val="nil"/>
              <w:right w:val="nil"/>
            </w:tcBorders>
            <w:shd w:val="clear" w:color="auto" w:fill="auto"/>
            <w:noWrap/>
            <w:vAlign w:val="bottom"/>
            <w:hideMark/>
          </w:tcPr>
          <w:p w14:paraId="067597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7C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C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C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C6" w14:textId="77777777" w:rsidR="00F93E91" w:rsidRPr="00CD46DE" w:rsidRDefault="003A64EF" w:rsidP="00F93E91">
            <w:pPr>
              <w:rPr>
                <w:rFonts w:ascii="Times New Roman" w:eastAsia="Times New Roman" w:hAnsi="Times New Roman" w:cs="Times New Roman"/>
                <w:sz w:val="20"/>
              </w:rPr>
            </w:pPr>
          </w:p>
        </w:tc>
      </w:tr>
      <w:tr w:rsidR="00866F2D" w14:paraId="067597CF" w14:textId="77777777">
        <w:trPr>
          <w:trHeight w:val="300"/>
        </w:trPr>
        <w:tc>
          <w:tcPr>
            <w:tcW w:w="960" w:type="dxa"/>
            <w:tcBorders>
              <w:top w:val="nil"/>
              <w:left w:val="nil"/>
              <w:bottom w:val="nil"/>
              <w:right w:val="nil"/>
            </w:tcBorders>
            <w:shd w:val="clear" w:color="auto" w:fill="auto"/>
            <w:noWrap/>
            <w:vAlign w:val="bottom"/>
            <w:hideMark/>
          </w:tcPr>
          <w:p w14:paraId="067597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7C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CE" w14:textId="77777777" w:rsidR="00F93E91" w:rsidRPr="00CD46DE" w:rsidRDefault="003A64EF" w:rsidP="00F93E91">
            <w:pPr>
              <w:rPr>
                <w:rFonts w:ascii="Times New Roman" w:eastAsia="Times New Roman" w:hAnsi="Times New Roman" w:cs="Times New Roman"/>
                <w:sz w:val="20"/>
              </w:rPr>
            </w:pPr>
          </w:p>
        </w:tc>
      </w:tr>
      <w:tr w:rsidR="00866F2D" w14:paraId="067597D6" w14:textId="77777777">
        <w:trPr>
          <w:trHeight w:val="300"/>
        </w:trPr>
        <w:tc>
          <w:tcPr>
            <w:tcW w:w="1920" w:type="dxa"/>
            <w:gridSpan w:val="2"/>
            <w:tcBorders>
              <w:top w:val="nil"/>
              <w:left w:val="nil"/>
              <w:bottom w:val="nil"/>
              <w:right w:val="nil"/>
            </w:tcBorders>
            <w:shd w:val="clear" w:color="auto" w:fill="auto"/>
            <w:noWrap/>
            <w:vAlign w:val="bottom"/>
            <w:hideMark/>
          </w:tcPr>
          <w:p w14:paraId="067597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7D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D5" w14:textId="77777777" w:rsidR="00F93E91" w:rsidRPr="00CD46DE" w:rsidRDefault="003A64EF" w:rsidP="00F93E91">
            <w:pPr>
              <w:rPr>
                <w:rFonts w:ascii="Times New Roman" w:eastAsia="Times New Roman" w:hAnsi="Times New Roman" w:cs="Times New Roman"/>
                <w:sz w:val="20"/>
              </w:rPr>
            </w:pPr>
          </w:p>
        </w:tc>
      </w:tr>
      <w:tr w:rsidR="00866F2D" w14:paraId="067597DE" w14:textId="77777777">
        <w:trPr>
          <w:trHeight w:val="300"/>
        </w:trPr>
        <w:tc>
          <w:tcPr>
            <w:tcW w:w="960" w:type="dxa"/>
            <w:tcBorders>
              <w:top w:val="nil"/>
              <w:left w:val="nil"/>
              <w:bottom w:val="nil"/>
              <w:right w:val="nil"/>
            </w:tcBorders>
            <w:shd w:val="clear" w:color="auto" w:fill="auto"/>
            <w:noWrap/>
            <w:vAlign w:val="bottom"/>
            <w:hideMark/>
          </w:tcPr>
          <w:p w14:paraId="067597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D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DA"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7D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DD" w14:textId="77777777" w:rsidR="00F93E91" w:rsidRPr="00CD46DE" w:rsidRDefault="003A64EF" w:rsidP="00F93E91">
            <w:pPr>
              <w:rPr>
                <w:rFonts w:ascii="Times New Roman" w:eastAsia="Times New Roman" w:hAnsi="Times New Roman" w:cs="Times New Roman"/>
                <w:sz w:val="20"/>
              </w:rPr>
            </w:pPr>
          </w:p>
        </w:tc>
      </w:tr>
      <w:tr w:rsidR="00866F2D" w14:paraId="067597E2" w14:textId="77777777">
        <w:trPr>
          <w:trHeight w:val="300"/>
        </w:trPr>
        <w:tc>
          <w:tcPr>
            <w:tcW w:w="960" w:type="dxa"/>
            <w:tcBorders>
              <w:top w:val="nil"/>
              <w:left w:val="nil"/>
              <w:bottom w:val="nil"/>
              <w:right w:val="nil"/>
            </w:tcBorders>
            <w:shd w:val="clear" w:color="auto" w:fill="auto"/>
            <w:noWrap/>
            <w:vAlign w:val="bottom"/>
            <w:hideMark/>
          </w:tcPr>
          <w:p w14:paraId="067597DF"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7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12 όπως τροπ.   ΔΕΚΤΟ ΚΑΤΑ ΠΛΕΙΟΨΗΦΙΑ</w:t>
            </w:r>
          </w:p>
        </w:tc>
        <w:tc>
          <w:tcPr>
            <w:tcW w:w="480" w:type="dxa"/>
            <w:tcBorders>
              <w:top w:val="nil"/>
              <w:left w:val="nil"/>
              <w:bottom w:val="nil"/>
              <w:right w:val="nil"/>
            </w:tcBorders>
            <w:shd w:val="clear" w:color="auto" w:fill="auto"/>
            <w:noWrap/>
            <w:vAlign w:val="bottom"/>
            <w:hideMark/>
          </w:tcPr>
          <w:p w14:paraId="067597E1" w14:textId="77777777" w:rsidR="00F93E91" w:rsidRPr="00CD46DE" w:rsidRDefault="003A64EF" w:rsidP="00F93E91">
            <w:pPr>
              <w:rPr>
                <w:rFonts w:ascii="Calibri" w:eastAsia="Times New Roman" w:hAnsi="Calibri" w:cs="Calibri"/>
                <w:color w:val="000000"/>
                <w:sz w:val="22"/>
                <w:szCs w:val="22"/>
              </w:rPr>
            </w:pPr>
          </w:p>
        </w:tc>
      </w:tr>
      <w:tr w:rsidR="00866F2D" w14:paraId="067597EA" w14:textId="77777777">
        <w:trPr>
          <w:trHeight w:val="300"/>
        </w:trPr>
        <w:tc>
          <w:tcPr>
            <w:tcW w:w="960" w:type="dxa"/>
            <w:tcBorders>
              <w:top w:val="nil"/>
              <w:left w:val="nil"/>
              <w:bottom w:val="nil"/>
              <w:right w:val="nil"/>
            </w:tcBorders>
            <w:shd w:val="clear" w:color="auto" w:fill="auto"/>
            <w:noWrap/>
            <w:vAlign w:val="bottom"/>
            <w:hideMark/>
          </w:tcPr>
          <w:p w14:paraId="067597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7E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7E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E9" w14:textId="77777777" w:rsidR="00F93E91" w:rsidRPr="00CD46DE" w:rsidRDefault="003A64EF" w:rsidP="00F93E91">
            <w:pPr>
              <w:rPr>
                <w:rFonts w:ascii="Times New Roman" w:eastAsia="Times New Roman" w:hAnsi="Times New Roman" w:cs="Times New Roman"/>
                <w:sz w:val="20"/>
              </w:rPr>
            </w:pPr>
          </w:p>
        </w:tc>
      </w:tr>
      <w:tr w:rsidR="00866F2D" w14:paraId="067597F2" w14:textId="77777777">
        <w:trPr>
          <w:trHeight w:val="300"/>
        </w:trPr>
        <w:tc>
          <w:tcPr>
            <w:tcW w:w="960" w:type="dxa"/>
            <w:tcBorders>
              <w:top w:val="nil"/>
              <w:left w:val="nil"/>
              <w:bottom w:val="nil"/>
              <w:right w:val="nil"/>
            </w:tcBorders>
            <w:shd w:val="clear" w:color="auto" w:fill="auto"/>
            <w:noWrap/>
            <w:vAlign w:val="bottom"/>
            <w:hideMark/>
          </w:tcPr>
          <w:p w14:paraId="067597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7E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E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F1" w14:textId="77777777" w:rsidR="00F93E91" w:rsidRPr="00CD46DE" w:rsidRDefault="003A64EF" w:rsidP="00F93E91">
            <w:pPr>
              <w:rPr>
                <w:rFonts w:ascii="Times New Roman" w:eastAsia="Times New Roman" w:hAnsi="Times New Roman" w:cs="Times New Roman"/>
                <w:sz w:val="20"/>
              </w:rPr>
            </w:pPr>
          </w:p>
        </w:tc>
      </w:tr>
      <w:tr w:rsidR="00866F2D" w14:paraId="067597FA" w14:textId="77777777">
        <w:trPr>
          <w:trHeight w:val="300"/>
        </w:trPr>
        <w:tc>
          <w:tcPr>
            <w:tcW w:w="960" w:type="dxa"/>
            <w:tcBorders>
              <w:top w:val="nil"/>
              <w:left w:val="nil"/>
              <w:bottom w:val="nil"/>
              <w:right w:val="nil"/>
            </w:tcBorders>
            <w:shd w:val="clear" w:color="auto" w:fill="auto"/>
            <w:noWrap/>
            <w:vAlign w:val="bottom"/>
            <w:hideMark/>
          </w:tcPr>
          <w:p w14:paraId="067597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7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F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7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7F9" w14:textId="77777777" w:rsidR="00F93E91" w:rsidRPr="00CD46DE" w:rsidRDefault="003A64EF" w:rsidP="00F93E91">
            <w:pPr>
              <w:rPr>
                <w:rFonts w:ascii="Times New Roman" w:eastAsia="Times New Roman" w:hAnsi="Times New Roman" w:cs="Times New Roman"/>
                <w:sz w:val="20"/>
              </w:rPr>
            </w:pPr>
          </w:p>
        </w:tc>
      </w:tr>
      <w:tr w:rsidR="00866F2D" w14:paraId="06759802" w14:textId="77777777">
        <w:trPr>
          <w:trHeight w:val="300"/>
        </w:trPr>
        <w:tc>
          <w:tcPr>
            <w:tcW w:w="960" w:type="dxa"/>
            <w:tcBorders>
              <w:top w:val="nil"/>
              <w:left w:val="nil"/>
              <w:bottom w:val="nil"/>
              <w:right w:val="nil"/>
            </w:tcBorders>
            <w:shd w:val="clear" w:color="auto" w:fill="auto"/>
            <w:noWrap/>
            <w:vAlign w:val="bottom"/>
            <w:hideMark/>
          </w:tcPr>
          <w:p w14:paraId="067597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7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7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7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7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01" w14:textId="77777777" w:rsidR="00F93E91" w:rsidRPr="00CD46DE" w:rsidRDefault="003A64EF" w:rsidP="00F93E91">
            <w:pPr>
              <w:rPr>
                <w:rFonts w:ascii="Times New Roman" w:eastAsia="Times New Roman" w:hAnsi="Times New Roman" w:cs="Times New Roman"/>
                <w:sz w:val="20"/>
              </w:rPr>
            </w:pPr>
          </w:p>
        </w:tc>
      </w:tr>
      <w:tr w:rsidR="00866F2D" w14:paraId="0675980A" w14:textId="77777777">
        <w:trPr>
          <w:trHeight w:val="300"/>
        </w:trPr>
        <w:tc>
          <w:tcPr>
            <w:tcW w:w="960" w:type="dxa"/>
            <w:tcBorders>
              <w:top w:val="nil"/>
              <w:left w:val="nil"/>
              <w:bottom w:val="nil"/>
              <w:right w:val="nil"/>
            </w:tcBorders>
            <w:shd w:val="clear" w:color="auto" w:fill="auto"/>
            <w:noWrap/>
            <w:vAlign w:val="bottom"/>
            <w:hideMark/>
          </w:tcPr>
          <w:p w14:paraId="067598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8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09" w14:textId="77777777" w:rsidR="00F93E91" w:rsidRPr="00CD46DE" w:rsidRDefault="003A64EF" w:rsidP="00F93E91">
            <w:pPr>
              <w:rPr>
                <w:rFonts w:ascii="Times New Roman" w:eastAsia="Times New Roman" w:hAnsi="Times New Roman" w:cs="Times New Roman"/>
                <w:sz w:val="20"/>
              </w:rPr>
            </w:pPr>
          </w:p>
        </w:tc>
      </w:tr>
      <w:tr w:rsidR="00866F2D" w14:paraId="06759812" w14:textId="77777777">
        <w:trPr>
          <w:trHeight w:val="300"/>
        </w:trPr>
        <w:tc>
          <w:tcPr>
            <w:tcW w:w="960" w:type="dxa"/>
            <w:tcBorders>
              <w:top w:val="nil"/>
              <w:left w:val="nil"/>
              <w:bottom w:val="nil"/>
              <w:right w:val="nil"/>
            </w:tcBorders>
            <w:shd w:val="clear" w:color="auto" w:fill="auto"/>
            <w:noWrap/>
            <w:vAlign w:val="bottom"/>
            <w:hideMark/>
          </w:tcPr>
          <w:p w14:paraId="067598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8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11" w14:textId="77777777" w:rsidR="00F93E91" w:rsidRPr="00CD46DE" w:rsidRDefault="003A64EF" w:rsidP="00F93E91">
            <w:pPr>
              <w:rPr>
                <w:rFonts w:ascii="Times New Roman" w:eastAsia="Times New Roman" w:hAnsi="Times New Roman" w:cs="Times New Roman"/>
                <w:sz w:val="20"/>
              </w:rPr>
            </w:pPr>
          </w:p>
        </w:tc>
      </w:tr>
      <w:tr w:rsidR="00866F2D" w14:paraId="0675981A" w14:textId="77777777">
        <w:trPr>
          <w:trHeight w:val="300"/>
        </w:trPr>
        <w:tc>
          <w:tcPr>
            <w:tcW w:w="960" w:type="dxa"/>
            <w:tcBorders>
              <w:top w:val="nil"/>
              <w:left w:val="nil"/>
              <w:bottom w:val="nil"/>
              <w:right w:val="nil"/>
            </w:tcBorders>
            <w:shd w:val="clear" w:color="auto" w:fill="auto"/>
            <w:noWrap/>
            <w:vAlign w:val="bottom"/>
            <w:hideMark/>
          </w:tcPr>
          <w:p w14:paraId="067598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8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1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1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19" w14:textId="77777777" w:rsidR="00F93E91" w:rsidRPr="00CD46DE" w:rsidRDefault="003A64EF" w:rsidP="00F93E91">
            <w:pPr>
              <w:rPr>
                <w:rFonts w:ascii="Times New Roman" w:eastAsia="Times New Roman" w:hAnsi="Times New Roman" w:cs="Times New Roman"/>
                <w:sz w:val="20"/>
              </w:rPr>
            </w:pPr>
          </w:p>
        </w:tc>
      </w:tr>
      <w:tr w:rsidR="00866F2D" w14:paraId="06759821" w14:textId="77777777">
        <w:trPr>
          <w:trHeight w:val="300"/>
        </w:trPr>
        <w:tc>
          <w:tcPr>
            <w:tcW w:w="1920" w:type="dxa"/>
            <w:gridSpan w:val="2"/>
            <w:tcBorders>
              <w:top w:val="nil"/>
              <w:left w:val="nil"/>
              <w:bottom w:val="nil"/>
              <w:right w:val="nil"/>
            </w:tcBorders>
            <w:shd w:val="clear" w:color="auto" w:fill="auto"/>
            <w:noWrap/>
            <w:vAlign w:val="bottom"/>
            <w:hideMark/>
          </w:tcPr>
          <w:p w14:paraId="067598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81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1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20" w14:textId="77777777" w:rsidR="00F93E91" w:rsidRPr="00CD46DE" w:rsidRDefault="003A64EF" w:rsidP="00F93E91">
            <w:pPr>
              <w:rPr>
                <w:rFonts w:ascii="Times New Roman" w:eastAsia="Times New Roman" w:hAnsi="Times New Roman" w:cs="Times New Roman"/>
                <w:sz w:val="20"/>
              </w:rPr>
            </w:pPr>
          </w:p>
        </w:tc>
      </w:tr>
      <w:tr w:rsidR="00866F2D" w14:paraId="06759829" w14:textId="77777777">
        <w:trPr>
          <w:trHeight w:val="300"/>
        </w:trPr>
        <w:tc>
          <w:tcPr>
            <w:tcW w:w="960" w:type="dxa"/>
            <w:tcBorders>
              <w:top w:val="nil"/>
              <w:left w:val="nil"/>
              <w:bottom w:val="nil"/>
              <w:right w:val="nil"/>
            </w:tcBorders>
            <w:shd w:val="clear" w:color="auto" w:fill="auto"/>
            <w:noWrap/>
            <w:vAlign w:val="bottom"/>
            <w:hideMark/>
          </w:tcPr>
          <w:p w14:paraId="067598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2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25"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82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28" w14:textId="77777777" w:rsidR="00F93E91" w:rsidRPr="00CD46DE" w:rsidRDefault="003A64EF" w:rsidP="00F93E91">
            <w:pPr>
              <w:rPr>
                <w:rFonts w:ascii="Times New Roman" w:eastAsia="Times New Roman" w:hAnsi="Times New Roman" w:cs="Times New Roman"/>
                <w:sz w:val="20"/>
              </w:rPr>
            </w:pPr>
          </w:p>
        </w:tc>
      </w:tr>
      <w:tr w:rsidR="00866F2D" w14:paraId="0675982D" w14:textId="77777777">
        <w:trPr>
          <w:trHeight w:val="300"/>
        </w:trPr>
        <w:tc>
          <w:tcPr>
            <w:tcW w:w="960" w:type="dxa"/>
            <w:tcBorders>
              <w:top w:val="nil"/>
              <w:left w:val="nil"/>
              <w:bottom w:val="nil"/>
              <w:right w:val="nil"/>
            </w:tcBorders>
            <w:shd w:val="clear" w:color="auto" w:fill="auto"/>
            <w:noWrap/>
            <w:vAlign w:val="bottom"/>
            <w:hideMark/>
          </w:tcPr>
          <w:p w14:paraId="0675982A"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82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13 ως έχει   ΔΕΚΤΟ ΚΑΤΑ ΠΛΕΙΟΨΗΦΙΑ</w:t>
            </w:r>
          </w:p>
        </w:tc>
        <w:tc>
          <w:tcPr>
            <w:tcW w:w="480" w:type="dxa"/>
            <w:tcBorders>
              <w:top w:val="nil"/>
              <w:left w:val="nil"/>
              <w:bottom w:val="nil"/>
              <w:right w:val="nil"/>
            </w:tcBorders>
            <w:shd w:val="clear" w:color="auto" w:fill="auto"/>
            <w:noWrap/>
            <w:vAlign w:val="bottom"/>
            <w:hideMark/>
          </w:tcPr>
          <w:p w14:paraId="0675982C" w14:textId="77777777" w:rsidR="00F93E91" w:rsidRPr="00CD46DE" w:rsidRDefault="003A64EF" w:rsidP="00F93E91">
            <w:pPr>
              <w:rPr>
                <w:rFonts w:ascii="Calibri" w:eastAsia="Times New Roman" w:hAnsi="Calibri" w:cs="Calibri"/>
                <w:color w:val="000000"/>
                <w:sz w:val="22"/>
                <w:szCs w:val="22"/>
              </w:rPr>
            </w:pPr>
          </w:p>
        </w:tc>
      </w:tr>
      <w:tr w:rsidR="00866F2D" w14:paraId="06759835" w14:textId="77777777">
        <w:trPr>
          <w:trHeight w:val="300"/>
        </w:trPr>
        <w:tc>
          <w:tcPr>
            <w:tcW w:w="960" w:type="dxa"/>
            <w:tcBorders>
              <w:top w:val="nil"/>
              <w:left w:val="nil"/>
              <w:bottom w:val="nil"/>
              <w:right w:val="nil"/>
            </w:tcBorders>
            <w:shd w:val="clear" w:color="auto" w:fill="auto"/>
            <w:noWrap/>
            <w:vAlign w:val="bottom"/>
            <w:hideMark/>
          </w:tcPr>
          <w:p w14:paraId="0675982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82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3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3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3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3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34" w14:textId="77777777" w:rsidR="00F93E91" w:rsidRPr="00CD46DE" w:rsidRDefault="003A64EF" w:rsidP="00F93E91">
            <w:pPr>
              <w:rPr>
                <w:rFonts w:ascii="Times New Roman" w:eastAsia="Times New Roman" w:hAnsi="Times New Roman" w:cs="Times New Roman"/>
                <w:sz w:val="20"/>
              </w:rPr>
            </w:pPr>
          </w:p>
        </w:tc>
      </w:tr>
      <w:tr w:rsidR="00866F2D" w14:paraId="0675983D" w14:textId="77777777">
        <w:trPr>
          <w:trHeight w:val="300"/>
        </w:trPr>
        <w:tc>
          <w:tcPr>
            <w:tcW w:w="960" w:type="dxa"/>
            <w:tcBorders>
              <w:top w:val="nil"/>
              <w:left w:val="nil"/>
              <w:bottom w:val="nil"/>
              <w:right w:val="nil"/>
            </w:tcBorders>
            <w:shd w:val="clear" w:color="auto" w:fill="auto"/>
            <w:noWrap/>
            <w:vAlign w:val="bottom"/>
            <w:hideMark/>
          </w:tcPr>
          <w:p w14:paraId="0675983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83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3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3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3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3C" w14:textId="77777777" w:rsidR="00F93E91" w:rsidRPr="00CD46DE" w:rsidRDefault="003A64EF" w:rsidP="00F93E91">
            <w:pPr>
              <w:rPr>
                <w:rFonts w:ascii="Times New Roman" w:eastAsia="Times New Roman" w:hAnsi="Times New Roman" w:cs="Times New Roman"/>
                <w:sz w:val="20"/>
              </w:rPr>
            </w:pPr>
          </w:p>
        </w:tc>
      </w:tr>
      <w:tr w:rsidR="00866F2D" w14:paraId="06759845" w14:textId="77777777">
        <w:trPr>
          <w:trHeight w:val="300"/>
        </w:trPr>
        <w:tc>
          <w:tcPr>
            <w:tcW w:w="960" w:type="dxa"/>
            <w:tcBorders>
              <w:top w:val="nil"/>
              <w:left w:val="nil"/>
              <w:bottom w:val="nil"/>
              <w:right w:val="nil"/>
            </w:tcBorders>
            <w:shd w:val="clear" w:color="auto" w:fill="auto"/>
            <w:noWrap/>
            <w:vAlign w:val="bottom"/>
            <w:hideMark/>
          </w:tcPr>
          <w:p w14:paraId="067598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83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4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4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4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44" w14:textId="77777777" w:rsidR="00F93E91" w:rsidRPr="00CD46DE" w:rsidRDefault="003A64EF" w:rsidP="00F93E91">
            <w:pPr>
              <w:rPr>
                <w:rFonts w:ascii="Times New Roman" w:eastAsia="Times New Roman" w:hAnsi="Times New Roman" w:cs="Times New Roman"/>
                <w:sz w:val="20"/>
              </w:rPr>
            </w:pPr>
          </w:p>
        </w:tc>
      </w:tr>
      <w:tr w:rsidR="00866F2D" w14:paraId="0675984D" w14:textId="77777777">
        <w:trPr>
          <w:trHeight w:val="300"/>
        </w:trPr>
        <w:tc>
          <w:tcPr>
            <w:tcW w:w="960" w:type="dxa"/>
            <w:tcBorders>
              <w:top w:val="nil"/>
              <w:left w:val="nil"/>
              <w:bottom w:val="nil"/>
              <w:right w:val="nil"/>
            </w:tcBorders>
            <w:shd w:val="clear" w:color="auto" w:fill="auto"/>
            <w:noWrap/>
            <w:vAlign w:val="bottom"/>
            <w:hideMark/>
          </w:tcPr>
          <w:p w14:paraId="067598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84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4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4C" w14:textId="77777777" w:rsidR="00F93E91" w:rsidRPr="00CD46DE" w:rsidRDefault="003A64EF" w:rsidP="00F93E91">
            <w:pPr>
              <w:rPr>
                <w:rFonts w:ascii="Times New Roman" w:eastAsia="Times New Roman" w:hAnsi="Times New Roman" w:cs="Times New Roman"/>
                <w:sz w:val="20"/>
              </w:rPr>
            </w:pPr>
          </w:p>
        </w:tc>
      </w:tr>
      <w:tr w:rsidR="00866F2D" w14:paraId="06759855" w14:textId="77777777">
        <w:trPr>
          <w:trHeight w:val="300"/>
        </w:trPr>
        <w:tc>
          <w:tcPr>
            <w:tcW w:w="960" w:type="dxa"/>
            <w:tcBorders>
              <w:top w:val="nil"/>
              <w:left w:val="nil"/>
              <w:bottom w:val="nil"/>
              <w:right w:val="nil"/>
            </w:tcBorders>
            <w:shd w:val="clear" w:color="auto" w:fill="auto"/>
            <w:noWrap/>
            <w:vAlign w:val="bottom"/>
            <w:hideMark/>
          </w:tcPr>
          <w:p w14:paraId="067598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84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5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54" w14:textId="77777777" w:rsidR="00F93E91" w:rsidRPr="00CD46DE" w:rsidRDefault="003A64EF" w:rsidP="00F93E91">
            <w:pPr>
              <w:rPr>
                <w:rFonts w:ascii="Times New Roman" w:eastAsia="Times New Roman" w:hAnsi="Times New Roman" w:cs="Times New Roman"/>
                <w:sz w:val="20"/>
              </w:rPr>
            </w:pPr>
          </w:p>
        </w:tc>
      </w:tr>
      <w:tr w:rsidR="00866F2D" w14:paraId="0675985D" w14:textId="77777777">
        <w:trPr>
          <w:trHeight w:val="300"/>
        </w:trPr>
        <w:tc>
          <w:tcPr>
            <w:tcW w:w="960" w:type="dxa"/>
            <w:tcBorders>
              <w:top w:val="nil"/>
              <w:left w:val="nil"/>
              <w:bottom w:val="nil"/>
              <w:right w:val="nil"/>
            </w:tcBorders>
            <w:shd w:val="clear" w:color="auto" w:fill="auto"/>
            <w:noWrap/>
            <w:vAlign w:val="bottom"/>
            <w:hideMark/>
          </w:tcPr>
          <w:p w14:paraId="067598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85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5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5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5C" w14:textId="77777777" w:rsidR="00F93E91" w:rsidRPr="00CD46DE" w:rsidRDefault="003A64EF" w:rsidP="00F93E91">
            <w:pPr>
              <w:rPr>
                <w:rFonts w:ascii="Times New Roman" w:eastAsia="Times New Roman" w:hAnsi="Times New Roman" w:cs="Times New Roman"/>
                <w:sz w:val="20"/>
              </w:rPr>
            </w:pPr>
          </w:p>
        </w:tc>
      </w:tr>
      <w:tr w:rsidR="00866F2D" w14:paraId="06759865" w14:textId="77777777">
        <w:trPr>
          <w:trHeight w:val="300"/>
        </w:trPr>
        <w:tc>
          <w:tcPr>
            <w:tcW w:w="960" w:type="dxa"/>
            <w:tcBorders>
              <w:top w:val="nil"/>
              <w:left w:val="nil"/>
              <w:bottom w:val="nil"/>
              <w:right w:val="nil"/>
            </w:tcBorders>
            <w:shd w:val="clear" w:color="auto" w:fill="auto"/>
            <w:noWrap/>
            <w:vAlign w:val="bottom"/>
            <w:hideMark/>
          </w:tcPr>
          <w:p w14:paraId="067598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85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6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6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64" w14:textId="77777777" w:rsidR="00F93E91" w:rsidRPr="00CD46DE" w:rsidRDefault="003A64EF" w:rsidP="00F93E91">
            <w:pPr>
              <w:rPr>
                <w:rFonts w:ascii="Times New Roman" w:eastAsia="Times New Roman" w:hAnsi="Times New Roman" w:cs="Times New Roman"/>
                <w:sz w:val="20"/>
              </w:rPr>
            </w:pPr>
          </w:p>
        </w:tc>
      </w:tr>
      <w:tr w:rsidR="00866F2D" w14:paraId="0675986C" w14:textId="77777777">
        <w:trPr>
          <w:trHeight w:val="300"/>
        </w:trPr>
        <w:tc>
          <w:tcPr>
            <w:tcW w:w="1920" w:type="dxa"/>
            <w:gridSpan w:val="2"/>
            <w:tcBorders>
              <w:top w:val="nil"/>
              <w:left w:val="nil"/>
              <w:bottom w:val="nil"/>
              <w:right w:val="nil"/>
            </w:tcBorders>
            <w:shd w:val="clear" w:color="auto" w:fill="auto"/>
            <w:noWrap/>
            <w:vAlign w:val="bottom"/>
            <w:hideMark/>
          </w:tcPr>
          <w:p w14:paraId="067598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86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6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6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6B" w14:textId="77777777" w:rsidR="00F93E91" w:rsidRPr="00CD46DE" w:rsidRDefault="003A64EF" w:rsidP="00F93E91">
            <w:pPr>
              <w:rPr>
                <w:rFonts w:ascii="Times New Roman" w:eastAsia="Times New Roman" w:hAnsi="Times New Roman" w:cs="Times New Roman"/>
                <w:sz w:val="20"/>
              </w:rPr>
            </w:pPr>
          </w:p>
        </w:tc>
      </w:tr>
      <w:tr w:rsidR="00866F2D" w14:paraId="06759874" w14:textId="77777777">
        <w:trPr>
          <w:trHeight w:val="300"/>
        </w:trPr>
        <w:tc>
          <w:tcPr>
            <w:tcW w:w="960" w:type="dxa"/>
            <w:tcBorders>
              <w:top w:val="nil"/>
              <w:left w:val="nil"/>
              <w:bottom w:val="nil"/>
              <w:right w:val="nil"/>
            </w:tcBorders>
            <w:shd w:val="clear" w:color="auto" w:fill="auto"/>
            <w:noWrap/>
            <w:vAlign w:val="bottom"/>
            <w:hideMark/>
          </w:tcPr>
          <w:p w14:paraId="067598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6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70"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87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73" w14:textId="77777777" w:rsidR="00F93E91" w:rsidRPr="00CD46DE" w:rsidRDefault="003A64EF" w:rsidP="00F93E91">
            <w:pPr>
              <w:rPr>
                <w:rFonts w:ascii="Times New Roman" w:eastAsia="Times New Roman" w:hAnsi="Times New Roman" w:cs="Times New Roman"/>
                <w:sz w:val="20"/>
              </w:rPr>
            </w:pPr>
          </w:p>
        </w:tc>
      </w:tr>
      <w:tr w:rsidR="00866F2D" w14:paraId="06759878" w14:textId="77777777">
        <w:trPr>
          <w:trHeight w:val="300"/>
        </w:trPr>
        <w:tc>
          <w:tcPr>
            <w:tcW w:w="960" w:type="dxa"/>
            <w:tcBorders>
              <w:top w:val="nil"/>
              <w:left w:val="nil"/>
              <w:bottom w:val="nil"/>
              <w:right w:val="nil"/>
            </w:tcBorders>
            <w:shd w:val="clear" w:color="auto" w:fill="auto"/>
            <w:noWrap/>
            <w:vAlign w:val="bottom"/>
            <w:hideMark/>
          </w:tcPr>
          <w:p w14:paraId="06759875"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8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14 ως έχει   ΔΕΚΤΟ ΚΑΤΑ ΠΛΕΙΟΨΗΦΙΑ</w:t>
            </w:r>
          </w:p>
        </w:tc>
        <w:tc>
          <w:tcPr>
            <w:tcW w:w="480" w:type="dxa"/>
            <w:tcBorders>
              <w:top w:val="nil"/>
              <w:left w:val="nil"/>
              <w:bottom w:val="nil"/>
              <w:right w:val="nil"/>
            </w:tcBorders>
            <w:shd w:val="clear" w:color="auto" w:fill="auto"/>
            <w:noWrap/>
            <w:vAlign w:val="bottom"/>
            <w:hideMark/>
          </w:tcPr>
          <w:p w14:paraId="06759877" w14:textId="77777777" w:rsidR="00F93E91" w:rsidRPr="00CD46DE" w:rsidRDefault="003A64EF" w:rsidP="00F93E91">
            <w:pPr>
              <w:rPr>
                <w:rFonts w:ascii="Calibri" w:eastAsia="Times New Roman" w:hAnsi="Calibri" w:cs="Calibri"/>
                <w:color w:val="000000"/>
                <w:sz w:val="22"/>
                <w:szCs w:val="22"/>
              </w:rPr>
            </w:pPr>
          </w:p>
        </w:tc>
      </w:tr>
      <w:tr w:rsidR="00866F2D" w14:paraId="06759880" w14:textId="77777777">
        <w:trPr>
          <w:trHeight w:val="300"/>
        </w:trPr>
        <w:tc>
          <w:tcPr>
            <w:tcW w:w="960" w:type="dxa"/>
            <w:tcBorders>
              <w:top w:val="nil"/>
              <w:left w:val="nil"/>
              <w:bottom w:val="nil"/>
              <w:right w:val="nil"/>
            </w:tcBorders>
            <w:shd w:val="clear" w:color="auto" w:fill="auto"/>
            <w:noWrap/>
            <w:vAlign w:val="bottom"/>
            <w:hideMark/>
          </w:tcPr>
          <w:p w14:paraId="0675987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87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7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7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7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7F" w14:textId="77777777" w:rsidR="00F93E91" w:rsidRPr="00CD46DE" w:rsidRDefault="003A64EF" w:rsidP="00F93E91">
            <w:pPr>
              <w:rPr>
                <w:rFonts w:ascii="Times New Roman" w:eastAsia="Times New Roman" w:hAnsi="Times New Roman" w:cs="Times New Roman"/>
                <w:sz w:val="20"/>
              </w:rPr>
            </w:pPr>
          </w:p>
        </w:tc>
      </w:tr>
      <w:tr w:rsidR="00866F2D" w14:paraId="06759888" w14:textId="77777777">
        <w:trPr>
          <w:trHeight w:val="300"/>
        </w:trPr>
        <w:tc>
          <w:tcPr>
            <w:tcW w:w="960" w:type="dxa"/>
            <w:tcBorders>
              <w:top w:val="nil"/>
              <w:left w:val="nil"/>
              <w:bottom w:val="nil"/>
              <w:right w:val="nil"/>
            </w:tcBorders>
            <w:shd w:val="clear" w:color="auto" w:fill="auto"/>
            <w:noWrap/>
            <w:vAlign w:val="bottom"/>
            <w:hideMark/>
          </w:tcPr>
          <w:p w14:paraId="067598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88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8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8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8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87" w14:textId="77777777" w:rsidR="00F93E91" w:rsidRPr="00CD46DE" w:rsidRDefault="003A64EF" w:rsidP="00F93E91">
            <w:pPr>
              <w:rPr>
                <w:rFonts w:ascii="Times New Roman" w:eastAsia="Times New Roman" w:hAnsi="Times New Roman" w:cs="Times New Roman"/>
                <w:sz w:val="20"/>
              </w:rPr>
            </w:pPr>
          </w:p>
        </w:tc>
      </w:tr>
      <w:tr w:rsidR="00866F2D" w14:paraId="06759890" w14:textId="77777777">
        <w:trPr>
          <w:trHeight w:val="300"/>
        </w:trPr>
        <w:tc>
          <w:tcPr>
            <w:tcW w:w="960" w:type="dxa"/>
            <w:tcBorders>
              <w:top w:val="nil"/>
              <w:left w:val="nil"/>
              <w:bottom w:val="nil"/>
              <w:right w:val="nil"/>
            </w:tcBorders>
            <w:shd w:val="clear" w:color="auto" w:fill="auto"/>
            <w:noWrap/>
            <w:vAlign w:val="bottom"/>
            <w:hideMark/>
          </w:tcPr>
          <w:p w14:paraId="067598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88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8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8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8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8F" w14:textId="77777777" w:rsidR="00F93E91" w:rsidRPr="00CD46DE" w:rsidRDefault="003A64EF" w:rsidP="00F93E91">
            <w:pPr>
              <w:rPr>
                <w:rFonts w:ascii="Times New Roman" w:eastAsia="Times New Roman" w:hAnsi="Times New Roman" w:cs="Times New Roman"/>
                <w:sz w:val="20"/>
              </w:rPr>
            </w:pPr>
          </w:p>
        </w:tc>
      </w:tr>
      <w:tr w:rsidR="00866F2D" w14:paraId="06759898" w14:textId="77777777">
        <w:trPr>
          <w:trHeight w:val="300"/>
        </w:trPr>
        <w:tc>
          <w:tcPr>
            <w:tcW w:w="960" w:type="dxa"/>
            <w:tcBorders>
              <w:top w:val="nil"/>
              <w:left w:val="nil"/>
              <w:bottom w:val="nil"/>
              <w:right w:val="nil"/>
            </w:tcBorders>
            <w:shd w:val="clear" w:color="auto" w:fill="auto"/>
            <w:noWrap/>
            <w:vAlign w:val="bottom"/>
            <w:hideMark/>
          </w:tcPr>
          <w:p w14:paraId="067598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89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9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97" w14:textId="77777777" w:rsidR="00F93E91" w:rsidRPr="00CD46DE" w:rsidRDefault="003A64EF" w:rsidP="00F93E91">
            <w:pPr>
              <w:rPr>
                <w:rFonts w:ascii="Times New Roman" w:eastAsia="Times New Roman" w:hAnsi="Times New Roman" w:cs="Times New Roman"/>
                <w:sz w:val="20"/>
              </w:rPr>
            </w:pPr>
          </w:p>
        </w:tc>
      </w:tr>
      <w:tr w:rsidR="00866F2D" w14:paraId="067598A0" w14:textId="77777777">
        <w:trPr>
          <w:trHeight w:val="300"/>
        </w:trPr>
        <w:tc>
          <w:tcPr>
            <w:tcW w:w="960" w:type="dxa"/>
            <w:tcBorders>
              <w:top w:val="nil"/>
              <w:left w:val="nil"/>
              <w:bottom w:val="nil"/>
              <w:right w:val="nil"/>
            </w:tcBorders>
            <w:shd w:val="clear" w:color="auto" w:fill="auto"/>
            <w:noWrap/>
            <w:vAlign w:val="bottom"/>
            <w:hideMark/>
          </w:tcPr>
          <w:p w14:paraId="067598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89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9F" w14:textId="77777777" w:rsidR="00F93E91" w:rsidRPr="00CD46DE" w:rsidRDefault="003A64EF" w:rsidP="00F93E91">
            <w:pPr>
              <w:rPr>
                <w:rFonts w:ascii="Times New Roman" w:eastAsia="Times New Roman" w:hAnsi="Times New Roman" w:cs="Times New Roman"/>
                <w:sz w:val="20"/>
              </w:rPr>
            </w:pPr>
          </w:p>
        </w:tc>
      </w:tr>
      <w:tr w:rsidR="00866F2D" w14:paraId="067598A8" w14:textId="77777777">
        <w:trPr>
          <w:trHeight w:val="300"/>
        </w:trPr>
        <w:tc>
          <w:tcPr>
            <w:tcW w:w="960" w:type="dxa"/>
            <w:tcBorders>
              <w:top w:val="nil"/>
              <w:left w:val="nil"/>
              <w:bottom w:val="nil"/>
              <w:right w:val="nil"/>
            </w:tcBorders>
            <w:shd w:val="clear" w:color="auto" w:fill="auto"/>
            <w:noWrap/>
            <w:vAlign w:val="bottom"/>
            <w:hideMark/>
          </w:tcPr>
          <w:p w14:paraId="067598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8A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A7" w14:textId="77777777" w:rsidR="00F93E91" w:rsidRPr="00CD46DE" w:rsidRDefault="003A64EF" w:rsidP="00F93E91">
            <w:pPr>
              <w:rPr>
                <w:rFonts w:ascii="Times New Roman" w:eastAsia="Times New Roman" w:hAnsi="Times New Roman" w:cs="Times New Roman"/>
                <w:sz w:val="20"/>
              </w:rPr>
            </w:pPr>
          </w:p>
        </w:tc>
      </w:tr>
      <w:tr w:rsidR="00866F2D" w14:paraId="067598B0" w14:textId="77777777">
        <w:trPr>
          <w:trHeight w:val="300"/>
        </w:trPr>
        <w:tc>
          <w:tcPr>
            <w:tcW w:w="960" w:type="dxa"/>
            <w:tcBorders>
              <w:top w:val="nil"/>
              <w:left w:val="nil"/>
              <w:bottom w:val="nil"/>
              <w:right w:val="nil"/>
            </w:tcBorders>
            <w:shd w:val="clear" w:color="auto" w:fill="auto"/>
            <w:noWrap/>
            <w:vAlign w:val="bottom"/>
            <w:hideMark/>
          </w:tcPr>
          <w:p w14:paraId="067598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8A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A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AF" w14:textId="77777777" w:rsidR="00F93E91" w:rsidRPr="00CD46DE" w:rsidRDefault="003A64EF" w:rsidP="00F93E91">
            <w:pPr>
              <w:rPr>
                <w:rFonts w:ascii="Times New Roman" w:eastAsia="Times New Roman" w:hAnsi="Times New Roman" w:cs="Times New Roman"/>
                <w:sz w:val="20"/>
              </w:rPr>
            </w:pPr>
          </w:p>
        </w:tc>
      </w:tr>
      <w:tr w:rsidR="00866F2D" w14:paraId="067598B7" w14:textId="77777777">
        <w:trPr>
          <w:trHeight w:val="300"/>
        </w:trPr>
        <w:tc>
          <w:tcPr>
            <w:tcW w:w="1920" w:type="dxa"/>
            <w:gridSpan w:val="2"/>
            <w:tcBorders>
              <w:top w:val="nil"/>
              <w:left w:val="nil"/>
              <w:bottom w:val="nil"/>
              <w:right w:val="nil"/>
            </w:tcBorders>
            <w:shd w:val="clear" w:color="auto" w:fill="auto"/>
            <w:noWrap/>
            <w:vAlign w:val="bottom"/>
            <w:hideMark/>
          </w:tcPr>
          <w:p w14:paraId="067598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8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B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B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B6" w14:textId="77777777" w:rsidR="00F93E91" w:rsidRPr="00CD46DE" w:rsidRDefault="003A64EF" w:rsidP="00F93E91">
            <w:pPr>
              <w:rPr>
                <w:rFonts w:ascii="Times New Roman" w:eastAsia="Times New Roman" w:hAnsi="Times New Roman" w:cs="Times New Roman"/>
                <w:sz w:val="20"/>
              </w:rPr>
            </w:pPr>
          </w:p>
        </w:tc>
      </w:tr>
      <w:tr w:rsidR="00866F2D" w14:paraId="067598BF" w14:textId="77777777">
        <w:trPr>
          <w:trHeight w:val="300"/>
        </w:trPr>
        <w:tc>
          <w:tcPr>
            <w:tcW w:w="960" w:type="dxa"/>
            <w:tcBorders>
              <w:top w:val="nil"/>
              <w:left w:val="nil"/>
              <w:bottom w:val="nil"/>
              <w:right w:val="nil"/>
            </w:tcBorders>
            <w:shd w:val="clear" w:color="auto" w:fill="auto"/>
            <w:noWrap/>
            <w:vAlign w:val="bottom"/>
            <w:hideMark/>
          </w:tcPr>
          <w:p w14:paraId="067598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B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BB"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8B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BE" w14:textId="77777777" w:rsidR="00F93E91" w:rsidRPr="00CD46DE" w:rsidRDefault="003A64EF" w:rsidP="00F93E91">
            <w:pPr>
              <w:rPr>
                <w:rFonts w:ascii="Times New Roman" w:eastAsia="Times New Roman" w:hAnsi="Times New Roman" w:cs="Times New Roman"/>
                <w:sz w:val="20"/>
              </w:rPr>
            </w:pPr>
          </w:p>
        </w:tc>
      </w:tr>
      <w:tr w:rsidR="00866F2D" w14:paraId="067598C3" w14:textId="77777777">
        <w:trPr>
          <w:trHeight w:val="300"/>
        </w:trPr>
        <w:tc>
          <w:tcPr>
            <w:tcW w:w="960" w:type="dxa"/>
            <w:tcBorders>
              <w:top w:val="nil"/>
              <w:left w:val="nil"/>
              <w:bottom w:val="nil"/>
              <w:right w:val="nil"/>
            </w:tcBorders>
            <w:shd w:val="clear" w:color="auto" w:fill="auto"/>
            <w:noWrap/>
            <w:vAlign w:val="bottom"/>
            <w:hideMark/>
          </w:tcPr>
          <w:p w14:paraId="067598C0"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8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15 ως </w:t>
            </w:r>
            <w:r w:rsidRPr="00CD46DE">
              <w:rPr>
                <w:rFonts w:ascii="Calibri" w:eastAsia="Times New Roman" w:hAnsi="Calibri" w:cs="Calibri"/>
                <w:color w:val="000000"/>
                <w:sz w:val="22"/>
                <w:szCs w:val="22"/>
              </w:rPr>
              <w:t>έχει   ΔΕΚΤΟ ΚΑΤΑ ΠΛΕΙΟΨΗΦΙΑ</w:t>
            </w:r>
          </w:p>
        </w:tc>
        <w:tc>
          <w:tcPr>
            <w:tcW w:w="480" w:type="dxa"/>
            <w:tcBorders>
              <w:top w:val="nil"/>
              <w:left w:val="nil"/>
              <w:bottom w:val="nil"/>
              <w:right w:val="nil"/>
            </w:tcBorders>
            <w:shd w:val="clear" w:color="auto" w:fill="auto"/>
            <w:noWrap/>
            <w:vAlign w:val="bottom"/>
            <w:hideMark/>
          </w:tcPr>
          <w:p w14:paraId="067598C2" w14:textId="77777777" w:rsidR="00F93E91" w:rsidRPr="00CD46DE" w:rsidRDefault="003A64EF" w:rsidP="00F93E91">
            <w:pPr>
              <w:rPr>
                <w:rFonts w:ascii="Calibri" w:eastAsia="Times New Roman" w:hAnsi="Calibri" w:cs="Calibri"/>
                <w:color w:val="000000"/>
                <w:sz w:val="22"/>
                <w:szCs w:val="22"/>
              </w:rPr>
            </w:pPr>
          </w:p>
        </w:tc>
      </w:tr>
      <w:tr w:rsidR="00866F2D" w14:paraId="067598CB" w14:textId="77777777">
        <w:trPr>
          <w:trHeight w:val="300"/>
        </w:trPr>
        <w:tc>
          <w:tcPr>
            <w:tcW w:w="960" w:type="dxa"/>
            <w:tcBorders>
              <w:top w:val="nil"/>
              <w:left w:val="nil"/>
              <w:bottom w:val="nil"/>
              <w:right w:val="nil"/>
            </w:tcBorders>
            <w:shd w:val="clear" w:color="auto" w:fill="auto"/>
            <w:noWrap/>
            <w:vAlign w:val="bottom"/>
            <w:hideMark/>
          </w:tcPr>
          <w:p w14:paraId="067598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8C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C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C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C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CA" w14:textId="77777777" w:rsidR="00F93E91" w:rsidRPr="00CD46DE" w:rsidRDefault="003A64EF" w:rsidP="00F93E91">
            <w:pPr>
              <w:rPr>
                <w:rFonts w:ascii="Times New Roman" w:eastAsia="Times New Roman" w:hAnsi="Times New Roman" w:cs="Times New Roman"/>
                <w:sz w:val="20"/>
              </w:rPr>
            </w:pPr>
          </w:p>
        </w:tc>
      </w:tr>
      <w:tr w:rsidR="00866F2D" w14:paraId="067598D3" w14:textId="77777777">
        <w:trPr>
          <w:trHeight w:val="300"/>
        </w:trPr>
        <w:tc>
          <w:tcPr>
            <w:tcW w:w="960" w:type="dxa"/>
            <w:tcBorders>
              <w:top w:val="nil"/>
              <w:left w:val="nil"/>
              <w:bottom w:val="nil"/>
              <w:right w:val="nil"/>
            </w:tcBorders>
            <w:shd w:val="clear" w:color="auto" w:fill="auto"/>
            <w:noWrap/>
            <w:vAlign w:val="bottom"/>
            <w:hideMark/>
          </w:tcPr>
          <w:p w14:paraId="067598C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8C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C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D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D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D2" w14:textId="77777777" w:rsidR="00F93E91" w:rsidRPr="00CD46DE" w:rsidRDefault="003A64EF" w:rsidP="00F93E91">
            <w:pPr>
              <w:rPr>
                <w:rFonts w:ascii="Times New Roman" w:eastAsia="Times New Roman" w:hAnsi="Times New Roman" w:cs="Times New Roman"/>
                <w:sz w:val="20"/>
              </w:rPr>
            </w:pPr>
          </w:p>
        </w:tc>
      </w:tr>
      <w:tr w:rsidR="00866F2D" w14:paraId="067598DB" w14:textId="77777777">
        <w:trPr>
          <w:trHeight w:val="300"/>
        </w:trPr>
        <w:tc>
          <w:tcPr>
            <w:tcW w:w="960" w:type="dxa"/>
            <w:tcBorders>
              <w:top w:val="nil"/>
              <w:left w:val="nil"/>
              <w:bottom w:val="nil"/>
              <w:right w:val="nil"/>
            </w:tcBorders>
            <w:shd w:val="clear" w:color="auto" w:fill="auto"/>
            <w:noWrap/>
            <w:vAlign w:val="bottom"/>
            <w:hideMark/>
          </w:tcPr>
          <w:p w14:paraId="067598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8D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D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D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D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DA" w14:textId="77777777" w:rsidR="00F93E91" w:rsidRPr="00CD46DE" w:rsidRDefault="003A64EF" w:rsidP="00F93E91">
            <w:pPr>
              <w:rPr>
                <w:rFonts w:ascii="Times New Roman" w:eastAsia="Times New Roman" w:hAnsi="Times New Roman" w:cs="Times New Roman"/>
                <w:sz w:val="20"/>
              </w:rPr>
            </w:pPr>
          </w:p>
        </w:tc>
      </w:tr>
      <w:tr w:rsidR="00866F2D" w14:paraId="067598E3" w14:textId="77777777">
        <w:trPr>
          <w:trHeight w:val="300"/>
        </w:trPr>
        <w:tc>
          <w:tcPr>
            <w:tcW w:w="960" w:type="dxa"/>
            <w:tcBorders>
              <w:top w:val="nil"/>
              <w:left w:val="nil"/>
              <w:bottom w:val="nil"/>
              <w:right w:val="nil"/>
            </w:tcBorders>
            <w:shd w:val="clear" w:color="auto" w:fill="auto"/>
            <w:noWrap/>
            <w:vAlign w:val="bottom"/>
            <w:hideMark/>
          </w:tcPr>
          <w:p w14:paraId="067598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8D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D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E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E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E2" w14:textId="77777777" w:rsidR="00F93E91" w:rsidRPr="00CD46DE" w:rsidRDefault="003A64EF" w:rsidP="00F93E91">
            <w:pPr>
              <w:rPr>
                <w:rFonts w:ascii="Times New Roman" w:eastAsia="Times New Roman" w:hAnsi="Times New Roman" w:cs="Times New Roman"/>
                <w:sz w:val="20"/>
              </w:rPr>
            </w:pPr>
          </w:p>
        </w:tc>
      </w:tr>
      <w:tr w:rsidR="00866F2D" w14:paraId="067598EB" w14:textId="77777777">
        <w:trPr>
          <w:trHeight w:val="300"/>
        </w:trPr>
        <w:tc>
          <w:tcPr>
            <w:tcW w:w="960" w:type="dxa"/>
            <w:tcBorders>
              <w:top w:val="nil"/>
              <w:left w:val="nil"/>
              <w:bottom w:val="nil"/>
              <w:right w:val="nil"/>
            </w:tcBorders>
            <w:shd w:val="clear" w:color="auto" w:fill="auto"/>
            <w:noWrap/>
            <w:vAlign w:val="bottom"/>
            <w:hideMark/>
          </w:tcPr>
          <w:p w14:paraId="067598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8E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E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EA" w14:textId="77777777" w:rsidR="00F93E91" w:rsidRPr="00CD46DE" w:rsidRDefault="003A64EF" w:rsidP="00F93E91">
            <w:pPr>
              <w:rPr>
                <w:rFonts w:ascii="Times New Roman" w:eastAsia="Times New Roman" w:hAnsi="Times New Roman" w:cs="Times New Roman"/>
                <w:sz w:val="20"/>
              </w:rPr>
            </w:pPr>
          </w:p>
        </w:tc>
      </w:tr>
      <w:tr w:rsidR="00866F2D" w14:paraId="067598F3" w14:textId="77777777">
        <w:trPr>
          <w:trHeight w:val="300"/>
        </w:trPr>
        <w:tc>
          <w:tcPr>
            <w:tcW w:w="960" w:type="dxa"/>
            <w:tcBorders>
              <w:top w:val="nil"/>
              <w:left w:val="nil"/>
              <w:bottom w:val="nil"/>
              <w:right w:val="nil"/>
            </w:tcBorders>
            <w:shd w:val="clear" w:color="auto" w:fill="auto"/>
            <w:noWrap/>
            <w:vAlign w:val="bottom"/>
            <w:hideMark/>
          </w:tcPr>
          <w:p w14:paraId="067598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8E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E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8F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F2" w14:textId="77777777" w:rsidR="00F93E91" w:rsidRPr="00CD46DE" w:rsidRDefault="003A64EF" w:rsidP="00F93E91">
            <w:pPr>
              <w:rPr>
                <w:rFonts w:ascii="Times New Roman" w:eastAsia="Times New Roman" w:hAnsi="Times New Roman" w:cs="Times New Roman"/>
                <w:sz w:val="20"/>
              </w:rPr>
            </w:pPr>
          </w:p>
        </w:tc>
      </w:tr>
      <w:tr w:rsidR="00866F2D" w14:paraId="067598FB" w14:textId="77777777">
        <w:trPr>
          <w:trHeight w:val="300"/>
        </w:trPr>
        <w:tc>
          <w:tcPr>
            <w:tcW w:w="960" w:type="dxa"/>
            <w:tcBorders>
              <w:top w:val="nil"/>
              <w:left w:val="nil"/>
              <w:bottom w:val="nil"/>
              <w:right w:val="nil"/>
            </w:tcBorders>
            <w:shd w:val="clear" w:color="auto" w:fill="auto"/>
            <w:noWrap/>
            <w:vAlign w:val="bottom"/>
            <w:hideMark/>
          </w:tcPr>
          <w:p w14:paraId="067598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8F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8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F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8F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8FA" w14:textId="77777777" w:rsidR="00F93E91" w:rsidRPr="00CD46DE" w:rsidRDefault="003A64EF" w:rsidP="00F93E91">
            <w:pPr>
              <w:rPr>
                <w:rFonts w:ascii="Times New Roman" w:eastAsia="Times New Roman" w:hAnsi="Times New Roman" w:cs="Times New Roman"/>
                <w:sz w:val="20"/>
              </w:rPr>
            </w:pPr>
          </w:p>
        </w:tc>
      </w:tr>
      <w:tr w:rsidR="00866F2D" w14:paraId="06759902" w14:textId="77777777">
        <w:trPr>
          <w:trHeight w:val="300"/>
        </w:trPr>
        <w:tc>
          <w:tcPr>
            <w:tcW w:w="1920" w:type="dxa"/>
            <w:gridSpan w:val="2"/>
            <w:tcBorders>
              <w:top w:val="nil"/>
              <w:left w:val="nil"/>
              <w:bottom w:val="nil"/>
              <w:right w:val="nil"/>
            </w:tcBorders>
            <w:shd w:val="clear" w:color="auto" w:fill="auto"/>
            <w:noWrap/>
            <w:vAlign w:val="bottom"/>
            <w:hideMark/>
          </w:tcPr>
          <w:p w14:paraId="067598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8F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8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8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01" w14:textId="77777777" w:rsidR="00F93E91" w:rsidRPr="00CD46DE" w:rsidRDefault="003A64EF" w:rsidP="00F93E91">
            <w:pPr>
              <w:rPr>
                <w:rFonts w:ascii="Times New Roman" w:eastAsia="Times New Roman" w:hAnsi="Times New Roman" w:cs="Times New Roman"/>
                <w:sz w:val="20"/>
              </w:rPr>
            </w:pPr>
          </w:p>
        </w:tc>
      </w:tr>
      <w:tr w:rsidR="00866F2D" w14:paraId="0675990A" w14:textId="77777777">
        <w:trPr>
          <w:trHeight w:val="300"/>
        </w:trPr>
        <w:tc>
          <w:tcPr>
            <w:tcW w:w="960" w:type="dxa"/>
            <w:tcBorders>
              <w:top w:val="nil"/>
              <w:left w:val="nil"/>
              <w:bottom w:val="nil"/>
              <w:right w:val="nil"/>
            </w:tcBorders>
            <w:shd w:val="clear" w:color="auto" w:fill="auto"/>
            <w:noWrap/>
            <w:vAlign w:val="bottom"/>
            <w:hideMark/>
          </w:tcPr>
          <w:p w14:paraId="067599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0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0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90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09" w14:textId="77777777" w:rsidR="00F93E91" w:rsidRPr="00CD46DE" w:rsidRDefault="003A64EF" w:rsidP="00F93E91">
            <w:pPr>
              <w:rPr>
                <w:rFonts w:ascii="Times New Roman" w:eastAsia="Times New Roman" w:hAnsi="Times New Roman" w:cs="Times New Roman"/>
                <w:sz w:val="20"/>
              </w:rPr>
            </w:pPr>
          </w:p>
        </w:tc>
      </w:tr>
      <w:tr w:rsidR="00866F2D" w14:paraId="0675990E" w14:textId="77777777">
        <w:trPr>
          <w:trHeight w:val="300"/>
        </w:trPr>
        <w:tc>
          <w:tcPr>
            <w:tcW w:w="960" w:type="dxa"/>
            <w:tcBorders>
              <w:top w:val="nil"/>
              <w:left w:val="nil"/>
              <w:bottom w:val="nil"/>
              <w:right w:val="nil"/>
            </w:tcBorders>
            <w:shd w:val="clear" w:color="auto" w:fill="auto"/>
            <w:noWrap/>
            <w:vAlign w:val="bottom"/>
            <w:hideMark/>
          </w:tcPr>
          <w:p w14:paraId="0675990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9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16 ως έχει   ΔΕΚΤΟ ΚΑΤΑ ΠΛΕΙΟΨΗΦΙΑ</w:t>
            </w:r>
          </w:p>
        </w:tc>
        <w:tc>
          <w:tcPr>
            <w:tcW w:w="480" w:type="dxa"/>
            <w:tcBorders>
              <w:top w:val="nil"/>
              <w:left w:val="nil"/>
              <w:bottom w:val="nil"/>
              <w:right w:val="nil"/>
            </w:tcBorders>
            <w:shd w:val="clear" w:color="auto" w:fill="auto"/>
            <w:noWrap/>
            <w:vAlign w:val="bottom"/>
            <w:hideMark/>
          </w:tcPr>
          <w:p w14:paraId="0675990D" w14:textId="77777777" w:rsidR="00F93E91" w:rsidRPr="00CD46DE" w:rsidRDefault="003A64EF" w:rsidP="00F93E91">
            <w:pPr>
              <w:rPr>
                <w:rFonts w:ascii="Calibri" w:eastAsia="Times New Roman" w:hAnsi="Calibri" w:cs="Calibri"/>
                <w:color w:val="000000"/>
                <w:sz w:val="22"/>
                <w:szCs w:val="22"/>
              </w:rPr>
            </w:pPr>
          </w:p>
        </w:tc>
      </w:tr>
      <w:tr w:rsidR="00866F2D" w14:paraId="06759916" w14:textId="77777777">
        <w:trPr>
          <w:trHeight w:val="300"/>
        </w:trPr>
        <w:tc>
          <w:tcPr>
            <w:tcW w:w="960" w:type="dxa"/>
            <w:tcBorders>
              <w:top w:val="nil"/>
              <w:left w:val="nil"/>
              <w:bottom w:val="nil"/>
              <w:right w:val="nil"/>
            </w:tcBorders>
            <w:shd w:val="clear" w:color="auto" w:fill="auto"/>
            <w:noWrap/>
            <w:vAlign w:val="bottom"/>
            <w:hideMark/>
          </w:tcPr>
          <w:p w14:paraId="067599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91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1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1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1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15" w14:textId="77777777" w:rsidR="00F93E91" w:rsidRPr="00CD46DE" w:rsidRDefault="003A64EF" w:rsidP="00F93E91">
            <w:pPr>
              <w:rPr>
                <w:rFonts w:ascii="Times New Roman" w:eastAsia="Times New Roman" w:hAnsi="Times New Roman" w:cs="Times New Roman"/>
                <w:sz w:val="20"/>
              </w:rPr>
            </w:pPr>
          </w:p>
        </w:tc>
      </w:tr>
      <w:tr w:rsidR="00866F2D" w14:paraId="0675991E" w14:textId="77777777">
        <w:trPr>
          <w:trHeight w:val="300"/>
        </w:trPr>
        <w:tc>
          <w:tcPr>
            <w:tcW w:w="960" w:type="dxa"/>
            <w:tcBorders>
              <w:top w:val="nil"/>
              <w:left w:val="nil"/>
              <w:bottom w:val="nil"/>
              <w:right w:val="nil"/>
            </w:tcBorders>
            <w:shd w:val="clear" w:color="auto" w:fill="auto"/>
            <w:noWrap/>
            <w:vAlign w:val="bottom"/>
            <w:hideMark/>
          </w:tcPr>
          <w:p w14:paraId="067599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91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1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1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1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1D" w14:textId="77777777" w:rsidR="00F93E91" w:rsidRPr="00CD46DE" w:rsidRDefault="003A64EF" w:rsidP="00F93E91">
            <w:pPr>
              <w:rPr>
                <w:rFonts w:ascii="Times New Roman" w:eastAsia="Times New Roman" w:hAnsi="Times New Roman" w:cs="Times New Roman"/>
                <w:sz w:val="20"/>
              </w:rPr>
            </w:pPr>
          </w:p>
        </w:tc>
      </w:tr>
      <w:tr w:rsidR="00866F2D" w14:paraId="06759926" w14:textId="77777777">
        <w:trPr>
          <w:trHeight w:val="300"/>
        </w:trPr>
        <w:tc>
          <w:tcPr>
            <w:tcW w:w="960" w:type="dxa"/>
            <w:tcBorders>
              <w:top w:val="nil"/>
              <w:left w:val="nil"/>
              <w:bottom w:val="nil"/>
              <w:right w:val="nil"/>
            </w:tcBorders>
            <w:shd w:val="clear" w:color="auto" w:fill="auto"/>
            <w:noWrap/>
            <w:vAlign w:val="bottom"/>
            <w:hideMark/>
          </w:tcPr>
          <w:p w14:paraId="067599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92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2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2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2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25" w14:textId="77777777" w:rsidR="00F93E91" w:rsidRPr="00CD46DE" w:rsidRDefault="003A64EF" w:rsidP="00F93E91">
            <w:pPr>
              <w:rPr>
                <w:rFonts w:ascii="Times New Roman" w:eastAsia="Times New Roman" w:hAnsi="Times New Roman" w:cs="Times New Roman"/>
                <w:sz w:val="20"/>
              </w:rPr>
            </w:pPr>
          </w:p>
        </w:tc>
      </w:tr>
      <w:tr w:rsidR="00866F2D" w14:paraId="0675992E" w14:textId="77777777">
        <w:trPr>
          <w:trHeight w:val="300"/>
        </w:trPr>
        <w:tc>
          <w:tcPr>
            <w:tcW w:w="960" w:type="dxa"/>
            <w:tcBorders>
              <w:top w:val="nil"/>
              <w:left w:val="nil"/>
              <w:bottom w:val="nil"/>
              <w:right w:val="nil"/>
            </w:tcBorders>
            <w:shd w:val="clear" w:color="auto" w:fill="auto"/>
            <w:noWrap/>
            <w:vAlign w:val="bottom"/>
            <w:hideMark/>
          </w:tcPr>
          <w:p w14:paraId="067599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92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2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2D" w14:textId="77777777" w:rsidR="00F93E91" w:rsidRPr="00CD46DE" w:rsidRDefault="003A64EF" w:rsidP="00F93E91">
            <w:pPr>
              <w:rPr>
                <w:rFonts w:ascii="Times New Roman" w:eastAsia="Times New Roman" w:hAnsi="Times New Roman" w:cs="Times New Roman"/>
                <w:sz w:val="20"/>
              </w:rPr>
            </w:pPr>
          </w:p>
        </w:tc>
      </w:tr>
      <w:tr w:rsidR="00866F2D" w14:paraId="06759936" w14:textId="77777777">
        <w:trPr>
          <w:trHeight w:val="300"/>
        </w:trPr>
        <w:tc>
          <w:tcPr>
            <w:tcW w:w="960" w:type="dxa"/>
            <w:tcBorders>
              <w:top w:val="nil"/>
              <w:left w:val="nil"/>
              <w:bottom w:val="nil"/>
              <w:right w:val="nil"/>
            </w:tcBorders>
            <w:shd w:val="clear" w:color="auto" w:fill="auto"/>
            <w:noWrap/>
            <w:vAlign w:val="bottom"/>
            <w:hideMark/>
          </w:tcPr>
          <w:p w14:paraId="067599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93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35" w14:textId="77777777" w:rsidR="00F93E91" w:rsidRPr="00CD46DE" w:rsidRDefault="003A64EF" w:rsidP="00F93E91">
            <w:pPr>
              <w:rPr>
                <w:rFonts w:ascii="Times New Roman" w:eastAsia="Times New Roman" w:hAnsi="Times New Roman" w:cs="Times New Roman"/>
                <w:sz w:val="20"/>
              </w:rPr>
            </w:pPr>
          </w:p>
        </w:tc>
      </w:tr>
      <w:tr w:rsidR="00866F2D" w14:paraId="0675993E" w14:textId="77777777">
        <w:trPr>
          <w:trHeight w:val="300"/>
        </w:trPr>
        <w:tc>
          <w:tcPr>
            <w:tcW w:w="960" w:type="dxa"/>
            <w:tcBorders>
              <w:top w:val="nil"/>
              <w:left w:val="nil"/>
              <w:bottom w:val="nil"/>
              <w:right w:val="nil"/>
            </w:tcBorders>
            <w:shd w:val="clear" w:color="auto" w:fill="auto"/>
            <w:noWrap/>
            <w:vAlign w:val="bottom"/>
            <w:hideMark/>
          </w:tcPr>
          <w:p w14:paraId="067599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93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3D" w14:textId="77777777" w:rsidR="00F93E91" w:rsidRPr="00CD46DE" w:rsidRDefault="003A64EF" w:rsidP="00F93E91">
            <w:pPr>
              <w:rPr>
                <w:rFonts w:ascii="Times New Roman" w:eastAsia="Times New Roman" w:hAnsi="Times New Roman" w:cs="Times New Roman"/>
                <w:sz w:val="20"/>
              </w:rPr>
            </w:pPr>
          </w:p>
        </w:tc>
      </w:tr>
      <w:tr w:rsidR="00866F2D" w14:paraId="06759946" w14:textId="77777777">
        <w:trPr>
          <w:trHeight w:val="300"/>
        </w:trPr>
        <w:tc>
          <w:tcPr>
            <w:tcW w:w="960" w:type="dxa"/>
            <w:tcBorders>
              <w:top w:val="nil"/>
              <w:left w:val="nil"/>
              <w:bottom w:val="nil"/>
              <w:right w:val="nil"/>
            </w:tcBorders>
            <w:shd w:val="clear" w:color="auto" w:fill="auto"/>
            <w:noWrap/>
            <w:vAlign w:val="bottom"/>
            <w:hideMark/>
          </w:tcPr>
          <w:p w14:paraId="067599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94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4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45" w14:textId="77777777" w:rsidR="00F93E91" w:rsidRPr="00CD46DE" w:rsidRDefault="003A64EF" w:rsidP="00F93E91">
            <w:pPr>
              <w:rPr>
                <w:rFonts w:ascii="Times New Roman" w:eastAsia="Times New Roman" w:hAnsi="Times New Roman" w:cs="Times New Roman"/>
                <w:sz w:val="20"/>
              </w:rPr>
            </w:pPr>
          </w:p>
        </w:tc>
      </w:tr>
      <w:tr w:rsidR="00866F2D" w14:paraId="0675994D" w14:textId="77777777">
        <w:trPr>
          <w:trHeight w:val="300"/>
        </w:trPr>
        <w:tc>
          <w:tcPr>
            <w:tcW w:w="1920" w:type="dxa"/>
            <w:gridSpan w:val="2"/>
            <w:tcBorders>
              <w:top w:val="nil"/>
              <w:left w:val="nil"/>
              <w:bottom w:val="nil"/>
              <w:right w:val="nil"/>
            </w:tcBorders>
            <w:shd w:val="clear" w:color="auto" w:fill="auto"/>
            <w:noWrap/>
            <w:vAlign w:val="bottom"/>
            <w:hideMark/>
          </w:tcPr>
          <w:p w14:paraId="067599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9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4C" w14:textId="77777777" w:rsidR="00F93E91" w:rsidRPr="00CD46DE" w:rsidRDefault="003A64EF" w:rsidP="00F93E91">
            <w:pPr>
              <w:rPr>
                <w:rFonts w:ascii="Times New Roman" w:eastAsia="Times New Roman" w:hAnsi="Times New Roman" w:cs="Times New Roman"/>
                <w:sz w:val="20"/>
              </w:rPr>
            </w:pPr>
          </w:p>
        </w:tc>
      </w:tr>
      <w:tr w:rsidR="00866F2D" w14:paraId="06759955" w14:textId="77777777">
        <w:trPr>
          <w:trHeight w:val="300"/>
        </w:trPr>
        <w:tc>
          <w:tcPr>
            <w:tcW w:w="960" w:type="dxa"/>
            <w:tcBorders>
              <w:top w:val="nil"/>
              <w:left w:val="nil"/>
              <w:bottom w:val="nil"/>
              <w:right w:val="nil"/>
            </w:tcBorders>
            <w:shd w:val="clear" w:color="auto" w:fill="auto"/>
            <w:noWrap/>
            <w:vAlign w:val="bottom"/>
            <w:hideMark/>
          </w:tcPr>
          <w:p w14:paraId="067599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4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5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95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54" w14:textId="77777777" w:rsidR="00F93E91" w:rsidRPr="00CD46DE" w:rsidRDefault="003A64EF" w:rsidP="00F93E91">
            <w:pPr>
              <w:rPr>
                <w:rFonts w:ascii="Times New Roman" w:eastAsia="Times New Roman" w:hAnsi="Times New Roman" w:cs="Times New Roman"/>
                <w:sz w:val="20"/>
              </w:rPr>
            </w:pPr>
          </w:p>
        </w:tc>
      </w:tr>
      <w:tr w:rsidR="00866F2D" w14:paraId="06759959" w14:textId="77777777">
        <w:trPr>
          <w:trHeight w:val="300"/>
        </w:trPr>
        <w:tc>
          <w:tcPr>
            <w:tcW w:w="960" w:type="dxa"/>
            <w:tcBorders>
              <w:top w:val="nil"/>
              <w:left w:val="nil"/>
              <w:bottom w:val="nil"/>
              <w:right w:val="nil"/>
            </w:tcBorders>
            <w:shd w:val="clear" w:color="auto" w:fill="auto"/>
            <w:noWrap/>
            <w:vAlign w:val="bottom"/>
            <w:hideMark/>
          </w:tcPr>
          <w:p w14:paraId="0675995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9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17 ως έχει   ΔΕΚΤΟ ΚΑΤΑ ΠΛΕΙΟΨΗΦΙΑ</w:t>
            </w:r>
          </w:p>
        </w:tc>
        <w:tc>
          <w:tcPr>
            <w:tcW w:w="480" w:type="dxa"/>
            <w:tcBorders>
              <w:top w:val="nil"/>
              <w:left w:val="nil"/>
              <w:bottom w:val="nil"/>
              <w:right w:val="nil"/>
            </w:tcBorders>
            <w:shd w:val="clear" w:color="auto" w:fill="auto"/>
            <w:noWrap/>
            <w:vAlign w:val="bottom"/>
            <w:hideMark/>
          </w:tcPr>
          <w:p w14:paraId="06759958" w14:textId="77777777" w:rsidR="00F93E91" w:rsidRPr="00CD46DE" w:rsidRDefault="003A64EF" w:rsidP="00F93E91">
            <w:pPr>
              <w:rPr>
                <w:rFonts w:ascii="Calibri" w:eastAsia="Times New Roman" w:hAnsi="Calibri" w:cs="Calibri"/>
                <w:color w:val="000000"/>
                <w:sz w:val="22"/>
                <w:szCs w:val="22"/>
              </w:rPr>
            </w:pPr>
          </w:p>
        </w:tc>
      </w:tr>
      <w:tr w:rsidR="00866F2D" w14:paraId="06759961" w14:textId="77777777">
        <w:trPr>
          <w:trHeight w:val="300"/>
        </w:trPr>
        <w:tc>
          <w:tcPr>
            <w:tcW w:w="960" w:type="dxa"/>
            <w:tcBorders>
              <w:top w:val="nil"/>
              <w:left w:val="nil"/>
              <w:bottom w:val="nil"/>
              <w:right w:val="nil"/>
            </w:tcBorders>
            <w:shd w:val="clear" w:color="auto" w:fill="auto"/>
            <w:noWrap/>
            <w:vAlign w:val="bottom"/>
            <w:hideMark/>
          </w:tcPr>
          <w:p w14:paraId="067599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95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5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5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5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60" w14:textId="77777777" w:rsidR="00F93E91" w:rsidRPr="00CD46DE" w:rsidRDefault="003A64EF" w:rsidP="00F93E91">
            <w:pPr>
              <w:rPr>
                <w:rFonts w:ascii="Times New Roman" w:eastAsia="Times New Roman" w:hAnsi="Times New Roman" w:cs="Times New Roman"/>
                <w:sz w:val="20"/>
              </w:rPr>
            </w:pPr>
          </w:p>
        </w:tc>
      </w:tr>
      <w:tr w:rsidR="00866F2D" w14:paraId="06759969" w14:textId="77777777">
        <w:trPr>
          <w:trHeight w:val="300"/>
        </w:trPr>
        <w:tc>
          <w:tcPr>
            <w:tcW w:w="960" w:type="dxa"/>
            <w:tcBorders>
              <w:top w:val="nil"/>
              <w:left w:val="nil"/>
              <w:bottom w:val="nil"/>
              <w:right w:val="nil"/>
            </w:tcBorders>
            <w:shd w:val="clear" w:color="auto" w:fill="auto"/>
            <w:noWrap/>
            <w:vAlign w:val="bottom"/>
            <w:hideMark/>
          </w:tcPr>
          <w:p w14:paraId="067599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96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6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6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68" w14:textId="77777777" w:rsidR="00F93E91" w:rsidRPr="00CD46DE" w:rsidRDefault="003A64EF" w:rsidP="00F93E91">
            <w:pPr>
              <w:rPr>
                <w:rFonts w:ascii="Times New Roman" w:eastAsia="Times New Roman" w:hAnsi="Times New Roman" w:cs="Times New Roman"/>
                <w:sz w:val="20"/>
              </w:rPr>
            </w:pPr>
          </w:p>
        </w:tc>
      </w:tr>
      <w:tr w:rsidR="00866F2D" w14:paraId="06759971" w14:textId="77777777">
        <w:trPr>
          <w:trHeight w:val="300"/>
        </w:trPr>
        <w:tc>
          <w:tcPr>
            <w:tcW w:w="960" w:type="dxa"/>
            <w:tcBorders>
              <w:top w:val="nil"/>
              <w:left w:val="nil"/>
              <w:bottom w:val="nil"/>
              <w:right w:val="nil"/>
            </w:tcBorders>
            <w:shd w:val="clear" w:color="auto" w:fill="auto"/>
            <w:noWrap/>
            <w:vAlign w:val="bottom"/>
            <w:hideMark/>
          </w:tcPr>
          <w:p w14:paraId="067599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96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6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6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6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70" w14:textId="77777777" w:rsidR="00F93E91" w:rsidRPr="00CD46DE" w:rsidRDefault="003A64EF" w:rsidP="00F93E91">
            <w:pPr>
              <w:rPr>
                <w:rFonts w:ascii="Times New Roman" w:eastAsia="Times New Roman" w:hAnsi="Times New Roman" w:cs="Times New Roman"/>
                <w:sz w:val="20"/>
              </w:rPr>
            </w:pPr>
          </w:p>
        </w:tc>
      </w:tr>
      <w:tr w:rsidR="00866F2D" w14:paraId="06759979" w14:textId="77777777">
        <w:trPr>
          <w:trHeight w:val="300"/>
        </w:trPr>
        <w:tc>
          <w:tcPr>
            <w:tcW w:w="960" w:type="dxa"/>
            <w:tcBorders>
              <w:top w:val="nil"/>
              <w:left w:val="nil"/>
              <w:bottom w:val="nil"/>
              <w:right w:val="nil"/>
            </w:tcBorders>
            <w:shd w:val="clear" w:color="auto" w:fill="auto"/>
            <w:noWrap/>
            <w:vAlign w:val="bottom"/>
            <w:hideMark/>
          </w:tcPr>
          <w:p w14:paraId="067599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97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7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78" w14:textId="77777777" w:rsidR="00F93E91" w:rsidRPr="00CD46DE" w:rsidRDefault="003A64EF" w:rsidP="00F93E91">
            <w:pPr>
              <w:rPr>
                <w:rFonts w:ascii="Times New Roman" w:eastAsia="Times New Roman" w:hAnsi="Times New Roman" w:cs="Times New Roman"/>
                <w:sz w:val="20"/>
              </w:rPr>
            </w:pPr>
          </w:p>
        </w:tc>
      </w:tr>
      <w:tr w:rsidR="00866F2D" w14:paraId="06759981" w14:textId="77777777">
        <w:trPr>
          <w:trHeight w:val="300"/>
        </w:trPr>
        <w:tc>
          <w:tcPr>
            <w:tcW w:w="960" w:type="dxa"/>
            <w:tcBorders>
              <w:top w:val="nil"/>
              <w:left w:val="nil"/>
              <w:bottom w:val="nil"/>
              <w:right w:val="nil"/>
            </w:tcBorders>
            <w:shd w:val="clear" w:color="auto" w:fill="auto"/>
            <w:noWrap/>
            <w:vAlign w:val="bottom"/>
            <w:hideMark/>
          </w:tcPr>
          <w:p w14:paraId="067599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97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80" w14:textId="77777777" w:rsidR="00F93E91" w:rsidRPr="00CD46DE" w:rsidRDefault="003A64EF" w:rsidP="00F93E91">
            <w:pPr>
              <w:rPr>
                <w:rFonts w:ascii="Times New Roman" w:eastAsia="Times New Roman" w:hAnsi="Times New Roman" w:cs="Times New Roman"/>
                <w:sz w:val="20"/>
              </w:rPr>
            </w:pPr>
          </w:p>
        </w:tc>
      </w:tr>
      <w:tr w:rsidR="00866F2D" w14:paraId="06759989" w14:textId="77777777">
        <w:trPr>
          <w:trHeight w:val="300"/>
        </w:trPr>
        <w:tc>
          <w:tcPr>
            <w:tcW w:w="960" w:type="dxa"/>
            <w:tcBorders>
              <w:top w:val="nil"/>
              <w:left w:val="nil"/>
              <w:bottom w:val="nil"/>
              <w:right w:val="nil"/>
            </w:tcBorders>
            <w:shd w:val="clear" w:color="auto" w:fill="auto"/>
            <w:noWrap/>
            <w:vAlign w:val="bottom"/>
            <w:hideMark/>
          </w:tcPr>
          <w:p w14:paraId="067599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98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88" w14:textId="77777777" w:rsidR="00F93E91" w:rsidRPr="00CD46DE" w:rsidRDefault="003A64EF" w:rsidP="00F93E91">
            <w:pPr>
              <w:rPr>
                <w:rFonts w:ascii="Times New Roman" w:eastAsia="Times New Roman" w:hAnsi="Times New Roman" w:cs="Times New Roman"/>
                <w:sz w:val="20"/>
              </w:rPr>
            </w:pPr>
          </w:p>
        </w:tc>
      </w:tr>
      <w:tr w:rsidR="00866F2D" w14:paraId="06759991" w14:textId="77777777">
        <w:trPr>
          <w:trHeight w:val="300"/>
        </w:trPr>
        <w:tc>
          <w:tcPr>
            <w:tcW w:w="960" w:type="dxa"/>
            <w:tcBorders>
              <w:top w:val="nil"/>
              <w:left w:val="nil"/>
              <w:bottom w:val="nil"/>
              <w:right w:val="nil"/>
            </w:tcBorders>
            <w:shd w:val="clear" w:color="auto" w:fill="auto"/>
            <w:noWrap/>
            <w:vAlign w:val="bottom"/>
            <w:hideMark/>
          </w:tcPr>
          <w:p w14:paraId="067599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98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8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90" w14:textId="77777777" w:rsidR="00F93E91" w:rsidRPr="00CD46DE" w:rsidRDefault="003A64EF" w:rsidP="00F93E91">
            <w:pPr>
              <w:rPr>
                <w:rFonts w:ascii="Times New Roman" w:eastAsia="Times New Roman" w:hAnsi="Times New Roman" w:cs="Times New Roman"/>
                <w:sz w:val="20"/>
              </w:rPr>
            </w:pPr>
          </w:p>
        </w:tc>
      </w:tr>
      <w:tr w:rsidR="00866F2D" w14:paraId="06759998" w14:textId="77777777">
        <w:trPr>
          <w:trHeight w:val="300"/>
        </w:trPr>
        <w:tc>
          <w:tcPr>
            <w:tcW w:w="1920" w:type="dxa"/>
            <w:gridSpan w:val="2"/>
            <w:tcBorders>
              <w:top w:val="nil"/>
              <w:left w:val="nil"/>
              <w:bottom w:val="nil"/>
              <w:right w:val="nil"/>
            </w:tcBorders>
            <w:shd w:val="clear" w:color="auto" w:fill="auto"/>
            <w:noWrap/>
            <w:vAlign w:val="bottom"/>
            <w:hideMark/>
          </w:tcPr>
          <w:p w14:paraId="067599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99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97" w14:textId="77777777" w:rsidR="00F93E91" w:rsidRPr="00CD46DE" w:rsidRDefault="003A64EF" w:rsidP="00F93E91">
            <w:pPr>
              <w:rPr>
                <w:rFonts w:ascii="Times New Roman" w:eastAsia="Times New Roman" w:hAnsi="Times New Roman" w:cs="Times New Roman"/>
                <w:sz w:val="20"/>
              </w:rPr>
            </w:pPr>
          </w:p>
        </w:tc>
      </w:tr>
      <w:tr w:rsidR="00866F2D" w14:paraId="067599A0" w14:textId="77777777">
        <w:trPr>
          <w:trHeight w:val="300"/>
        </w:trPr>
        <w:tc>
          <w:tcPr>
            <w:tcW w:w="960" w:type="dxa"/>
            <w:tcBorders>
              <w:top w:val="nil"/>
              <w:left w:val="nil"/>
              <w:bottom w:val="nil"/>
              <w:right w:val="nil"/>
            </w:tcBorders>
            <w:shd w:val="clear" w:color="auto" w:fill="auto"/>
            <w:noWrap/>
            <w:vAlign w:val="bottom"/>
            <w:hideMark/>
          </w:tcPr>
          <w:p w14:paraId="067599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9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9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99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9F" w14:textId="77777777" w:rsidR="00F93E91" w:rsidRPr="00CD46DE" w:rsidRDefault="003A64EF" w:rsidP="00F93E91">
            <w:pPr>
              <w:rPr>
                <w:rFonts w:ascii="Times New Roman" w:eastAsia="Times New Roman" w:hAnsi="Times New Roman" w:cs="Times New Roman"/>
                <w:sz w:val="20"/>
              </w:rPr>
            </w:pPr>
          </w:p>
        </w:tc>
      </w:tr>
      <w:tr w:rsidR="00866F2D" w14:paraId="067599A4" w14:textId="77777777">
        <w:trPr>
          <w:trHeight w:val="300"/>
        </w:trPr>
        <w:tc>
          <w:tcPr>
            <w:tcW w:w="960" w:type="dxa"/>
            <w:tcBorders>
              <w:top w:val="nil"/>
              <w:left w:val="nil"/>
              <w:bottom w:val="nil"/>
              <w:right w:val="nil"/>
            </w:tcBorders>
            <w:shd w:val="clear" w:color="auto" w:fill="auto"/>
            <w:noWrap/>
            <w:vAlign w:val="bottom"/>
            <w:hideMark/>
          </w:tcPr>
          <w:p w14:paraId="067599A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9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18 όπως τροπ.    ΔΕΚΤΟ ΚΑΤΑ ΠΛΕΙΟΨΗΦΙΑ</w:t>
            </w:r>
          </w:p>
        </w:tc>
        <w:tc>
          <w:tcPr>
            <w:tcW w:w="480" w:type="dxa"/>
            <w:tcBorders>
              <w:top w:val="nil"/>
              <w:left w:val="nil"/>
              <w:bottom w:val="nil"/>
              <w:right w:val="nil"/>
            </w:tcBorders>
            <w:shd w:val="clear" w:color="auto" w:fill="auto"/>
            <w:noWrap/>
            <w:vAlign w:val="bottom"/>
            <w:hideMark/>
          </w:tcPr>
          <w:p w14:paraId="067599A3" w14:textId="77777777" w:rsidR="00F93E91" w:rsidRPr="00CD46DE" w:rsidRDefault="003A64EF" w:rsidP="00F93E91">
            <w:pPr>
              <w:rPr>
                <w:rFonts w:ascii="Calibri" w:eastAsia="Times New Roman" w:hAnsi="Calibri" w:cs="Calibri"/>
                <w:color w:val="000000"/>
                <w:sz w:val="22"/>
                <w:szCs w:val="22"/>
              </w:rPr>
            </w:pPr>
          </w:p>
        </w:tc>
      </w:tr>
      <w:tr w:rsidR="00866F2D" w14:paraId="067599AC" w14:textId="77777777">
        <w:trPr>
          <w:trHeight w:val="300"/>
        </w:trPr>
        <w:tc>
          <w:tcPr>
            <w:tcW w:w="960" w:type="dxa"/>
            <w:tcBorders>
              <w:top w:val="nil"/>
              <w:left w:val="nil"/>
              <w:bottom w:val="nil"/>
              <w:right w:val="nil"/>
            </w:tcBorders>
            <w:shd w:val="clear" w:color="auto" w:fill="auto"/>
            <w:noWrap/>
            <w:vAlign w:val="bottom"/>
            <w:hideMark/>
          </w:tcPr>
          <w:p w14:paraId="067599A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9A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A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A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A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AB" w14:textId="77777777" w:rsidR="00F93E91" w:rsidRPr="00CD46DE" w:rsidRDefault="003A64EF" w:rsidP="00F93E91">
            <w:pPr>
              <w:rPr>
                <w:rFonts w:ascii="Times New Roman" w:eastAsia="Times New Roman" w:hAnsi="Times New Roman" w:cs="Times New Roman"/>
                <w:sz w:val="20"/>
              </w:rPr>
            </w:pPr>
          </w:p>
        </w:tc>
      </w:tr>
      <w:tr w:rsidR="00866F2D" w14:paraId="067599B4" w14:textId="77777777">
        <w:trPr>
          <w:trHeight w:val="300"/>
        </w:trPr>
        <w:tc>
          <w:tcPr>
            <w:tcW w:w="960" w:type="dxa"/>
            <w:tcBorders>
              <w:top w:val="nil"/>
              <w:left w:val="nil"/>
              <w:bottom w:val="nil"/>
              <w:right w:val="nil"/>
            </w:tcBorders>
            <w:shd w:val="clear" w:color="auto" w:fill="auto"/>
            <w:noWrap/>
            <w:vAlign w:val="bottom"/>
            <w:hideMark/>
          </w:tcPr>
          <w:p w14:paraId="067599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9A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B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B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B3" w14:textId="77777777" w:rsidR="00F93E91" w:rsidRPr="00CD46DE" w:rsidRDefault="003A64EF" w:rsidP="00F93E91">
            <w:pPr>
              <w:rPr>
                <w:rFonts w:ascii="Times New Roman" w:eastAsia="Times New Roman" w:hAnsi="Times New Roman" w:cs="Times New Roman"/>
                <w:sz w:val="20"/>
              </w:rPr>
            </w:pPr>
          </w:p>
        </w:tc>
      </w:tr>
      <w:tr w:rsidR="00866F2D" w14:paraId="067599BC" w14:textId="77777777">
        <w:trPr>
          <w:trHeight w:val="300"/>
        </w:trPr>
        <w:tc>
          <w:tcPr>
            <w:tcW w:w="960" w:type="dxa"/>
            <w:tcBorders>
              <w:top w:val="nil"/>
              <w:left w:val="nil"/>
              <w:bottom w:val="nil"/>
              <w:right w:val="nil"/>
            </w:tcBorders>
            <w:shd w:val="clear" w:color="auto" w:fill="auto"/>
            <w:noWrap/>
            <w:vAlign w:val="bottom"/>
            <w:hideMark/>
          </w:tcPr>
          <w:p w14:paraId="067599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9B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B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B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B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BB" w14:textId="77777777" w:rsidR="00F93E91" w:rsidRPr="00CD46DE" w:rsidRDefault="003A64EF" w:rsidP="00F93E91">
            <w:pPr>
              <w:rPr>
                <w:rFonts w:ascii="Times New Roman" w:eastAsia="Times New Roman" w:hAnsi="Times New Roman" w:cs="Times New Roman"/>
                <w:sz w:val="20"/>
              </w:rPr>
            </w:pPr>
          </w:p>
        </w:tc>
      </w:tr>
      <w:tr w:rsidR="00866F2D" w14:paraId="067599C4" w14:textId="77777777">
        <w:trPr>
          <w:trHeight w:val="300"/>
        </w:trPr>
        <w:tc>
          <w:tcPr>
            <w:tcW w:w="960" w:type="dxa"/>
            <w:tcBorders>
              <w:top w:val="nil"/>
              <w:left w:val="nil"/>
              <w:bottom w:val="nil"/>
              <w:right w:val="nil"/>
            </w:tcBorders>
            <w:shd w:val="clear" w:color="auto" w:fill="auto"/>
            <w:noWrap/>
            <w:vAlign w:val="bottom"/>
            <w:hideMark/>
          </w:tcPr>
          <w:p w14:paraId="067599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9B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B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C3" w14:textId="77777777" w:rsidR="00F93E91" w:rsidRPr="00CD46DE" w:rsidRDefault="003A64EF" w:rsidP="00F93E91">
            <w:pPr>
              <w:rPr>
                <w:rFonts w:ascii="Times New Roman" w:eastAsia="Times New Roman" w:hAnsi="Times New Roman" w:cs="Times New Roman"/>
                <w:sz w:val="20"/>
              </w:rPr>
            </w:pPr>
          </w:p>
        </w:tc>
      </w:tr>
      <w:tr w:rsidR="00866F2D" w14:paraId="067599CC" w14:textId="77777777">
        <w:trPr>
          <w:trHeight w:val="300"/>
        </w:trPr>
        <w:tc>
          <w:tcPr>
            <w:tcW w:w="960" w:type="dxa"/>
            <w:tcBorders>
              <w:top w:val="nil"/>
              <w:left w:val="nil"/>
              <w:bottom w:val="nil"/>
              <w:right w:val="nil"/>
            </w:tcBorders>
            <w:shd w:val="clear" w:color="auto" w:fill="auto"/>
            <w:noWrap/>
            <w:vAlign w:val="bottom"/>
            <w:hideMark/>
          </w:tcPr>
          <w:p w14:paraId="067599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9C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CB" w14:textId="77777777" w:rsidR="00F93E91" w:rsidRPr="00CD46DE" w:rsidRDefault="003A64EF" w:rsidP="00F93E91">
            <w:pPr>
              <w:rPr>
                <w:rFonts w:ascii="Times New Roman" w:eastAsia="Times New Roman" w:hAnsi="Times New Roman" w:cs="Times New Roman"/>
                <w:sz w:val="20"/>
              </w:rPr>
            </w:pPr>
          </w:p>
        </w:tc>
      </w:tr>
      <w:tr w:rsidR="00866F2D" w14:paraId="067599D4" w14:textId="77777777">
        <w:trPr>
          <w:trHeight w:val="300"/>
        </w:trPr>
        <w:tc>
          <w:tcPr>
            <w:tcW w:w="960" w:type="dxa"/>
            <w:tcBorders>
              <w:top w:val="nil"/>
              <w:left w:val="nil"/>
              <w:bottom w:val="nil"/>
              <w:right w:val="nil"/>
            </w:tcBorders>
            <w:shd w:val="clear" w:color="auto" w:fill="auto"/>
            <w:noWrap/>
            <w:vAlign w:val="bottom"/>
            <w:hideMark/>
          </w:tcPr>
          <w:p w14:paraId="067599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9C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D3" w14:textId="77777777" w:rsidR="00F93E91" w:rsidRPr="00CD46DE" w:rsidRDefault="003A64EF" w:rsidP="00F93E91">
            <w:pPr>
              <w:rPr>
                <w:rFonts w:ascii="Times New Roman" w:eastAsia="Times New Roman" w:hAnsi="Times New Roman" w:cs="Times New Roman"/>
                <w:sz w:val="20"/>
              </w:rPr>
            </w:pPr>
          </w:p>
        </w:tc>
      </w:tr>
      <w:tr w:rsidR="00866F2D" w14:paraId="067599DC" w14:textId="77777777">
        <w:trPr>
          <w:trHeight w:val="300"/>
        </w:trPr>
        <w:tc>
          <w:tcPr>
            <w:tcW w:w="960" w:type="dxa"/>
            <w:tcBorders>
              <w:top w:val="nil"/>
              <w:left w:val="nil"/>
              <w:bottom w:val="nil"/>
              <w:right w:val="nil"/>
            </w:tcBorders>
            <w:shd w:val="clear" w:color="auto" w:fill="auto"/>
            <w:noWrap/>
            <w:vAlign w:val="bottom"/>
            <w:hideMark/>
          </w:tcPr>
          <w:p w14:paraId="067599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9D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D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DB" w14:textId="77777777" w:rsidR="00F93E91" w:rsidRPr="00CD46DE" w:rsidRDefault="003A64EF" w:rsidP="00F93E91">
            <w:pPr>
              <w:rPr>
                <w:rFonts w:ascii="Times New Roman" w:eastAsia="Times New Roman" w:hAnsi="Times New Roman" w:cs="Times New Roman"/>
                <w:sz w:val="20"/>
              </w:rPr>
            </w:pPr>
          </w:p>
        </w:tc>
      </w:tr>
      <w:tr w:rsidR="00866F2D" w14:paraId="067599E3" w14:textId="77777777">
        <w:trPr>
          <w:trHeight w:val="300"/>
        </w:trPr>
        <w:tc>
          <w:tcPr>
            <w:tcW w:w="1920" w:type="dxa"/>
            <w:gridSpan w:val="2"/>
            <w:tcBorders>
              <w:top w:val="nil"/>
              <w:left w:val="nil"/>
              <w:bottom w:val="nil"/>
              <w:right w:val="nil"/>
            </w:tcBorders>
            <w:shd w:val="clear" w:color="auto" w:fill="auto"/>
            <w:noWrap/>
            <w:vAlign w:val="bottom"/>
            <w:hideMark/>
          </w:tcPr>
          <w:p w14:paraId="067599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9D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E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E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E2" w14:textId="77777777" w:rsidR="00F93E91" w:rsidRPr="00CD46DE" w:rsidRDefault="003A64EF" w:rsidP="00F93E91">
            <w:pPr>
              <w:rPr>
                <w:rFonts w:ascii="Times New Roman" w:eastAsia="Times New Roman" w:hAnsi="Times New Roman" w:cs="Times New Roman"/>
                <w:sz w:val="20"/>
              </w:rPr>
            </w:pPr>
          </w:p>
        </w:tc>
      </w:tr>
      <w:tr w:rsidR="00866F2D" w14:paraId="067599EB" w14:textId="77777777">
        <w:trPr>
          <w:trHeight w:val="300"/>
        </w:trPr>
        <w:tc>
          <w:tcPr>
            <w:tcW w:w="960" w:type="dxa"/>
            <w:tcBorders>
              <w:top w:val="nil"/>
              <w:left w:val="nil"/>
              <w:bottom w:val="nil"/>
              <w:right w:val="nil"/>
            </w:tcBorders>
            <w:shd w:val="clear" w:color="auto" w:fill="auto"/>
            <w:noWrap/>
            <w:vAlign w:val="bottom"/>
            <w:hideMark/>
          </w:tcPr>
          <w:p w14:paraId="067599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E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9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EA" w14:textId="77777777" w:rsidR="00F93E91" w:rsidRPr="00CD46DE" w:rsidRDefault="003A64EF" w:rsidP="00F93E91">
            <w:pPr>
              <w:rPr>
                <w:rFonts w:ascii="Times New Roman" w:eastAsia="Times New Roman" w:hAnsi="Times New Roman" w:cs="Times New Roman"/>
                <w:sz w:val="20"/>
              </w:rPr>
            </w:pPr>
          </w:p>
        </w:tc>
      </w:tr>
      <w:tr w:rsidR="00866F2D" w14:paraId="067599EF" w14:textId="77777777">
        <w:trPr>
          <w:trHeight w:val="300"/>
        </w:trPr>
        <w:tc>
          <w:tcPr>
            <w:tcW w:w="960" w:type="dxa"/>
            <w:tcBorders>
              <w:top w:val="nil"/>
              <w:left w:val="nil"/>
              <w:bottom w:val="nil"/>
              <w:right w:val="nil"/>
            </w:tcBorders>
            <w:shd w:val="clear" w:color="auto" w:fill="auto"/>
            <w:noWrap/>
            <w:vAlign w:val="bottom"/>
            <w:hideMark/>
          </w:tcPr>
          <w:p w14:paraId="067599E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9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19</w:t>
            </w:r>
            <w:r w:rsidRPr="00CD46DE">
              <w:rPr>
                <w:rFonts w:ascii="Calibri" w:eastAsia="Times New Roman" w:hAnsi="Calibri" w:cs="Calibri"/>
                <w:color w:val="000000"/>
                <w:sz w:val="22"/>
                <w:szCs w:val="22"/>
              </w:rPr>
              <w:t xml:space="preserve"> ως έχει   ΔΕΚΤΟ ΚΑΤΑ ΠΛΕΙΟΨΗΦΙΑ</w:t>
            </w:r>
          </w:p>
        </w:tc>
        <w:tc>
          <w:tcPr>
            <w:tcW w:w="480" w:type="dxa"/>
            <w:tcBorders>
              <w:top w:val="nil"/>
              <w:left w:val="nil"/>
              <w:bottom w:val="nil"/>
              <w:right w:val="nil"/>
            </w:tcBorders>
            <w:shd w:val="clear" w:color="auto" w:fill="auto"/>
            <w:noWrap/>
            <w:vAlign w:val="bottom"/>
            <w:hideMark/>
          </w:tcPr>
          <w:p w14:paraId="067599EE" w14:textId="77777777" w:rsidR="00F93E91" w:rsidRPr="00CD46DE" w:rsidRDefault="003A64EF" w:rsidP="00F93E91">
            <w:pPr>
              <w:rPr>
                <w:rFonts w:ascii="Calibri" w:eastAsia="Times New Roman" w:hAnsi="Calibri" w:cs="Calibri"/>
                <w:color w:val="000000"/>
                <w:sz w:val="22"/>
                <w:szCs w:val="22"/>
              </w:rPr>
            </w:pPr>
          </w:p>
        </w:tc>
      </w:tr>
      <w:tr w:rsidR="00866F2D" w14:paraId="067599F7" w14:textId="77777777">
        <w:trPr>
          <w:trHeight w:val="300"/>
        </w:trPr>
        <w:tc>
          <w:tcPr>
            <w:tcW w:w="960" w:type="dxa"/>
            <w:tcBorders>
              <w:top w:val="nil"/>
              <w:left w:val="nil"/>
              <w:bottom w:val="nil"/>
              <w:right w:val="nil"/>
            </w:tcBorders>
            <w:shd w:val="clear" w:color="auto" w:fill="auto"/>
            <w:noWrap/>
            <w:vAlign w:val="bottom"/>
            <w:hideMark/>
          </w:tcPr>
          <w:p w14:paraId="067599F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9F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F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9F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F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F6" w14:textId="77777777" w:rsidR="00F93E91" w:rsidRPr="00CD46DE" w:rsidRDefault="003A64EF" w:rsidP="00F93E91">
            <w:pPr>
              <w:rPr>
                <w:rFonts w:ascii="Times New Roman" w:eastAsia="Times New Roman" w:hAnsi="Times New Roman" w:cs="Times New Roman"/>
                <w:sz w:val="20"/>
              </w:rPr>
            </w:pPr>
          </w:p>
        </w:tc>
      </w:tr>
      <w:tr w:rsidR="00866F2D" w14:paraId="067599FF" w14:textId="77777777">
        <w:trPr>
          <w:trHeight w:val="300"/>
        </w:trPr>
        <w:tc>
          <w:tcPr>
            <w:tcW w:w="960" w:type="dxa"/>
            <w:tcBorders>
              <w:top w:val="nil"/>
              <w:left w:val="nil"/>
              <w:bottom w:val="nil"/>
              <w:right w:val="nil"/>
            </w:tcBorders>
            <w:shd w:val="clear" w:color="auto" w:fill="auto"/>
            <w:noWrap/>
            <w:vAlign w:val="bottom"/>
            <w:hideMark/>
          </w:tcPr>
          <w:p w14:paraId="067599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9F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9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9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9F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9F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9FE" w14:textId="77777777" w:rsidR="00F93E91" w:rsidRPr="00CD46DE" w:rsidRDefault="003A64EF" w:rsidP="00F93E91">
            <w:pPr>
              <w:rPr>
                <w:rFonts w:ascii="Times New Roman" w:eastAsia="Times New Roman" w:hAnsi="Times New Roman" w:cs="Times New Roman"/>
                <w:sz w:val="20"/>
              </w:rPr>
            </w:pPr>
          </w:p>
        </w:tc>
      </w:tr>
      <w:tr w:rsidR="00866F2D" w14:paraId="06759A07" w14:textId="77777777">
        <w:trPr>
          <w:trHeight w:val="300"/>
        </w:trPr>
        <w:tc>
          <w:tcPr>
            <w:tcW w:w="960" w:type="dxa"/>
            <w:tcBorders>
              <w:top w:val="nil"/>
              <w:left w:val="nil"/>
              <w:bottom w:val="nil"/>
              <w:right w:val="nil"/>
            </w:tcBorders>
            <w:shd w:val="clear" w:color="auto" w:fill="auto"/>
            <w:noWrap/>
            <w:vAlign w:val="bottom"/>
            <w:hideMark/>
          </w:tcPr>
          <w:p w14:paraId="06759A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A0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0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0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0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06" w14:textId="77777777" w:rsidR="00F93E91" w:rsidRPr="00CD46DE" w:rsidRDefault="003A64EF" w:rsidP="00F93E91">
            <w:pPr>
              <w:rPr>
                <w:rFonts w:ascii="Times New Roman" w:eastAsia="Times New Roman" w:hAnsi="Times New Roman" w:cs="Times New Roman"/>
                <w:sz w:val="20"/>
              </w:rPr>
            </w:pPr>
          </w:p>
        </w:tc>
      </w:tr>
      <w:tr w:rsidR="00866F2D" w14:paraId="06759A0F" w14:textId="77777777">
        <w:trPr>
          <w:trHeight w:val="300"/>
        </w:trPr>
        <w:tc>
          <w:tcPr>
            <w:tcW w:w="960" w:type="dxa"/>
            <w:tcBorders>
              <w:top w:val="nil"/>
              <w:left w:val="nil"/>
              <w:bottom w:val="nil"/>
              <w:right w:val="nil"/>
            </w:tcBorders>
            <w:shd w:val="clear" w:color="auto" w:fill="auto"/>
            <w:noWrap/>
            <w:vAlign w:val="bottom"/>
            <w:hideMark/>
          </w:tcPr>
          <w:p w14:paraId="06759A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A0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0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0E" w14:textId="77777777" w:rsidR="00F93E91" w:rsidRPr="00CD46DE" w:rsidRDefault="003A64EF" w:rsidP="00F93E91">
            <w:pPr>
              <w:rPr>
                <w:rFonts w:ascii="Times New Roman" w:eastAsia="Times New Roman" w:hAnsi="Times New Roman" w:cs="Times New Roman"/>
                <w:sz w:val="20"/>
              </w:rPr>
            </w:pPr>
          </w:p>
        </w:tc>
      </w:tr>
      <w:tr w:rsidR="00866F2D" w14:paraId="06759A17" w14:textId="77777777">
        <w:trPr>
          <w:trHeight w:val="300"/>
        </w:trPr>
        <w:tc>
          <w:tcPr>
            <w:tcW w:w="960" w:type="dxa"/>
            <w:tcBorders>
              <w:top w:val="nil"/>
              <w:left w:val="nil"/>
              <w:bottom w:val="nil"/>
              <w:right w:val="nil"/>
            </w:tcBorders>
            <w:shd w:val="clear" w:color="auto" w:fill="auto"/>
            <w:noWrap/>
            <w:vAlign w:val="bottom"/>
            <w:hideMark/>
          </w:tcPr>
          <w:p w14:paraId="06759A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A1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A1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16" w14:textId="77777777" w:rsidR="00F93E91" w:rsidRPr="00CD46DE" w:rsidRDefault="003A64EF" w:rsidP="00F93E91">
            <w:pPr>
              <w:rPr>
                <w:rFonts w:ascii="Times New Roman" w:eastAsia="Times New Roman" w:hAnsi="Times New Roman" w:cs="Times New Roman"/>
                <w:sz w:val="20"/>
              </w:rPr>
            </w:pPr>
          </w:p>
        </w:tc>
      </w:tr>
      <w:tr w:rsidR="00866F2D" w14:paraId="06759A1F" w14:textId="77777777">
        <w:trPr>
          <w:trHeight w:val="300"/>
        </w:trPr>
        <w:tc>
          <w:tcPr>
            <w:tcW w:w="960" w:type="dxa"/>
            <w:tcBorders>
              <w:top w:val="nil"/>
              <w:left w:val="nil"/>
              <w:bottom w:val="nil"/>
              <w:right w:val="nil"/>
            </w:tcBorders>
            <w:shd w:val="clear" w:color="auto" w:fill="auto"/>
            <w:noWrap/>
            <w:vAlign w:val="bottom"/>
            <w:hideMark/>
          </w:tcPr>
          <w:p w14:paraId="06759A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A1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1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1E" w14:textId="77777777" w:rsidR="00F93E91" w:rsidRPr="00CD46DE" w:rsidRDefault="003A64EF" w:rsidP="00F93E91">
            <w:pPr>
              <w:rPr>
                <w:rFonts w:ascii="Times New Roman" w:eastAsia="Times New Roman" w:hAnsi="Times New Roman" w:cs="Times New Roman"/>
                <w:sz w:val="20"/>
              </w:rPr>
            </w:pPr>
          </w:p>
        </w:tc>
      </w:tr>
      <w:tr w:rsidR="00866F2D" w14:paraId="06759A27" w14:textId="77777777">
        <w:trPr>
          <w:trHeight w:val="300"/>
        </w:trPr>
        <w:tc>
          <w:tcPr>
            <w:tcW w:w="960" w:type="dxa"/>
            <w:tcBorders>
              <w:top w:val="nil"/>
              <w:left w:val="nil"/>
              <w:bottom w:val="nil"/>
              <w:right w:val="nil"/>
            </w:tcBorders>
            <w:shd w:val="clear" w:color="auto" w:fill="auto"/>
            <w:noWrap/>
            <w:vAlign w:val="bottom"/>
            <w:hideMark/>
          </w:tcPr>
          <w:p w14:paraId="06759A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A2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2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2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26" w14:textId="77777777" w:rsidR="00F93E91" w:rsidRPr="00CD46DE" w:rsidRDefault="003A64EF" w:rsidP="00F93E91">
            <w:pPr>
              <w:rPr>
                <w:rFonts w:ascii="Times New Roman" w:eastAsia="Times New Roman" w:hAnsi="Times New Roman" w:cs="Times New Roman"/>
                <w:sz w:val="20"/>
              </w:rPr>
            </w:pPr>
          </w:p>
        </w:tc>
      </w:tr>
      <w:tr w:rsidR="00866F2D" w14:paraId="06759A2E" w14:textId="77777777">
        <w:trPr>
          <w:trHeight w:val="300"/>
        </w:trPr>
        <w:tc>
          <w:tcPr>
            <w:tcW w:w="1920" w:type="dxa"/>
            <w:gridSpan w:val="2"/>
            <w:tcBorders>
              <w:top w:val="nil"/>
              <w:left w:val="nil"/>
              <w:bottom w:val="nil"/>
              <w:right w:val="nil"/>
            </w:tcBorders>
            <w:shd w:val="clear" w:color="auto" w:fill="auto"/>
            <w:noWrap/>
            <w:vAlign w:val="bottom"/>
            <w:hideMark/>
          </w:tcPr>
          <w:p w14:paraId="06759A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A2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2D" w14:textId="77777777" w:rsidR="00F93E91" w:rsidRPr="00CD46DE" w:rsidRDefault="003A64EF" w:rsidP="00F93E91">
            <w:pPr>
              <w:rPr>
                <w:rFonts w:ascii="Times New Roman" w:eastAsia="Times New Roman" w:hAnsi="Times New Roman" w:cs="Times New Roman"/>
                <w:sz w:val="20"/>
              </w:rPr>
            </w:pPr>
          </w:p>
        </w:tc>
      </w:tr>
      <w:tr w:rsidR="00866F2D" w14:paraId="06759A36" w14:textId="77777777">
        <w:trPr>
          <w:trHeight w:val="300"/>
        </w:trPr>
        <w:tc>
          <w:tcPr>
            <w:tcW w:w="960" w:type="dxa"/>
            <w:tcBorders>
              <w:top w:val="nil"/>
              <w:left w:val="nil"/>
              <w:bottom w:val="nil"/>
              <w:right w:val="nil"/>
            </w:tcBorders>
            <w:shd w:val="clear" w:color="auto" w:fill="auto"/>
            <w:noWrap/>
            <w:vAlign w:val="bottom"/>
            <w:hideMark/>
          </w:tcPr>
          <w:p w14:paraId="06759A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3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3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A3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35" w14:textId="77777777" w:rsidR="00F93E91" w:rsidRPr="00CD46DE" w:rsidRDefault="003A64EF" w:rsidP="00F93E91">
            <w:pPr>
              <w:rPr>
                <w:rFonts w:ascii="Times New Roman" w:eastAsia="Times New Roman" w:hAnsi="Times New Roman" w:cs="Times New Roman"/>
                <w:sz w:val="20"/>
              </w:rPr>
            </w:pPr>
          </w:p>
        </w:tc>
      </w:tr>
      <w:tr w:rsidR="00866F2D" w14:paraId="06759A3A" w14:textId="77777777">
        <w:trPr>
          <w:trHeight w:val="300"/>
        </w:trPr>
        <w:tc>
          <w:tcPr>
            <w:tcW w:w="960" w:type="dxa"/>
            <w:tcBorders>
              <w:top w:val="nil"/>
              <w:left w:val="nil"/>
              <w:bottom w:val="nil"/>
              <w:right w:val="nil"/>
            </w:tcBorders>
            <w:shd w:val="clear" w:color="auto" w:fill="auto"/>
            <w:noWrap/>
            <w:vAlign w:val="bottom"/>
            <w:hideMark/>
          </w:tcPr>
          <w:p w14:paraId="06759A3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A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20 ως έχει   ΔΕΚΤΟ ΚΑΤΑ ΠΛΕΙΟΨΗΦΙΑ</w:t>
            </w:r>
          </w:p>
        </w:tc>
        <w:tc>
          <w:tcPr>
            <w:tcW w:w="480" w:type="dxa"/>
            <w:tcBorders>
              <w:top w:val="nil"/>
              <w:left w:val="nil"/>
              <w:bottom w:val="nil"/>
              <w:right w:val="nil"/>
            </w:tcBorders>
            <w:shd w:val="clear" w:color="auto" w:fill="auto"/>
            <w:noWrap/>
            <w:vAlign w:val="bottom"/>
            <w:hideMark/>
          </w:tcPr>
          <w:p w14:paraId="06759A39" w14:textId="77777777" w:rsidR="00F93E91" w:rsidRPr="00CD46DE" w:rsidRDefault="003A64EF" w:rsidP="00F93E91">
            <w:pPr>
              <w:rPr>
                <w:rFonts w:ascii="Calibri" w:eastAsia="Times New Roman" w:hAnsi="Calibri" w:cs="Calibri"/>
                <w:color w:val="000000"/>
                <w:sz w:val="22"/>
                <w:szCs w:val="22"/>
              </w:rPr>
            </w:pPr>
          </w:p>
        </w:tc>
      </w:tr>
      <w:tr w:rsidR="00866F2D" w14:paraId="06759A42" w14:textId="77777777">
        <w:trPr>
          <w:trHeight w:val="300"/>
        </w:trPr>
        <w:tc>
          <w:tcPr>
            <w:tcW w:w="960" w:type="dxa"/>
            <w:tcBorders>
              <w:top w:val="nil"/>
              <w:left w:val="nil"/>
              <w:bottom w:val="nil"/>
              <w:right w:val="nil"/>
            </w:tcBorders>
            <w:shd w:val="clear" w:color="auto" w:fill="auto"/>
            <w:noWrap/>
            <w:vAlign w:val="bottom"/>
            <w:hideMark/>
          </w:tcPr>
          <w:p w14:paraId="06759A3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A3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3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3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4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41" w14:textId="77777777" w:rsidR="00F93E91" w:rsidRPr="00CD46DE" w:rsidRDefault="003A64EF" w:rsidP="00F93E91">
            <w:pPr>
              <w:rPr>
                <w:rFonts w:ascii="Times New Roman" w:eastAsia="Times New Roman" w:hAnsi="Times New Roman" w:cs="Times New Roman"/>
                <w:sz w:val="20"/>
              </w:rPr>
            </w:pPr>
          </w:p>
        </w:tc>
      </w:tr>
      <w:tr w:rsidR="00866F2D" w14:paraId="06759A4A" w14:textId="77777777">
        <w:trPr>
          <w:trHeight w:val="300"/>
        </w:trPr>
        <w:tc>
          <w:tcPr>
            <w:tcW w:w="960" w:type="dxa"/>
            <w:tcBorders>
              <w:top w:val="nil"/>
              <w:left w:val="nil"/>
              <w:bottom w:val="nil"/>
              <w:right w:val="nil"/>
            </w:tcBorders>
            <w:shd w:val="clear" w:color="auto" w:fill="auto"/>
            <w:noWrap/>
            <w:vAlign w:val="bottom"/>
            <w:hideMark/>
          </w:tcPr>
          <w:p w14:paraId="06759A4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A4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4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4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49" w14:textId="77777777" w:rsidR="00F93E91" w:rsidRPr="00CD46DE" w:rsidRDefault="003A64EF" w:rsidP="00F93E91">
            <w:pPr>
              <w:rPr>
                <w:rFonts w:ascii="Times New Roman" w:eastAsia="Times New Roman" w:hAnsi="Times New Roman" w:cs="Times New Roman"/>
                <w:sz w:val="20"/>
              </w:rPr>
            </w:pPr>
          </w:p>
        </w:tc>
      </w:tr>
      <w:tr w:rsidR="00866F2D" w14:paraId="06759A52" w14:textId="77777777">
        <w:trPr>
          <w:trHeight w:val="300"/>
        </w:trPr>
        <w:tc>
          <w:tcPr>
            <w:tcW w:w="960" w:type="dxa"/>
            <w:tcBorders>
              <w:top w:val="nil"/>
              <w:left w:val="nil"/>
              <w:bottom w:val="nil"/>
              <w:right w:val="nil"/>
            </w:tcBorders>
            <w:shd w:val="clear" w:color="auto" w:fill="auto"/>
            <w:noWrap/>
            <w:vAlign w:val="bottom"/>
            <w:hideMark/>
          </w:tcPr>
          <w:p w14:paraId="06759A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A4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4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5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51" w14:textId="77777777" w:rsidR="00F93E91" w:rsidRPr="00CD46DE" w:rsidRDefault="003A64EF" w:rsidP="00F93E91">
            <w:pPr>
              <w:rPr>
                <w:rFonts w:ascii="Times New Roman" w:eastAsia="Times New Roman" w:hAnsi="Times New Roman" w:cs="Times New Roman"/>
                <w:sz w:val="20"/>
              </w:rPr>
            </w:pPr>
          </w:p>
        </w:tc>
      </w:tr>
      <w:tr w:rsidR="00866F2D" w14:paraId="06759A5A" w14:textId="77777777">
        <w:trPr>
          <w:trHeight w:val="300"/>
        </w:trPr>
        <w:tc>
          <w:tcPr>
            <w:tcW w:w="960" w:type="dxa"/>
            <w:tcBorders>
              <w:top w:val="nil"/>
              <w:left w:val="nil"/>
              <w:bottom w:val="nil"/>
              <w:right w:val="nil"/>
            </w:tcBorders>
            <w:shd w:val="clear" w:color="auto" w:fill="auto"/>
            <w:noWrap/>
            <w:vAlign w:val="bottom"/>
            <w:hideMark/>
          </w:tcPr>
          <w:p w14:paraId="06759A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A5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5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59" w14:textId="77777777" w:rsidR="00F93E91" w:rsidRPr="00CD46DE" w:rsidRDefault="003A64EF" w:rsidP="00F93E91">
            <w:pPr>
              <w:rPr>
                <w:rFonts w:ascii="Times New Roman" w:eastAsia="Times New Roman" w:hAnsi="Times New Roman" w:cs="Times New Roman"/>
                <w:sz w:val="20"/>
              </w:rPr>
            </w:pPr>
          </w:p>
        </w:tc>
      </w:tr>
      <w:tr w:rsidR="00866F2D" w14:paraId="06759A62" w14:textId="77777777">
        <w:trPr>
          <w:trHeight w:val="300"/>
        </w:trPr>
        <w:tc>
          <w:tcPr>
            <w:tcW w:w="960" w:type="dxa"/>
            <w:tcBorders>
              <w:top w:val="nil"/>
              <w:left w:val="nil"/>
              <w:bottom w:val="nil"/>
              <w:right w:val="nil"/>
            </w:tcBorders>
            <w:shd w:val="clear" w:color="auto" w:fill="auto"/>
            <w:noWrap/>
            <w:vAlign w:val="bottom"/>
            <w:hideMark/>
          </w:tcPr>
          <w:p w14:paraId="06759A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A5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A5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61" w14:textId="77777777" w:rsidR="00F93E91" w:rsidRPr="00CD46DE" w:rsidRDefault="003A64EF" w:rsidP="00F93E91">
            <w:pPr>
              <w:rPr>
                <w:rFonts w:ascii="Times New Roman" w:eastAsia="Times New Roman" w:hAnsi="Times New Roman" w:cs="Times New Roman"/>
                <w:sz w:val="20"/>
              </w:rPr>
            </w:pPr>
          </w:p>
        </w:tc>
      </w:tr>
      <w:tr w:rsidR="00866F2D" w14:paraId="06759A6A" w14:textId="77777777">
        <w:trPr>
          <w:trHeight w:val="300"/>
        </w:trPr>
        <w:tc>
          <w:tcPr>
            <w:tcW w:w="960" w:type="dxa"/>
            <w:tcBorders>
              <w:top w:val="nil"/>
              <w:left w:val="nil"/>
              <w:bottom w:val="nil"/>
              <w:right w:val="nil"/>
            </w:tcBorders>
            <w:shd w:val="clear" w:color="auto" w:fill="auto"/>
            <w:noWrap/>
            <w:vAlign w:val="bottom"/>
            <w:hideMark/>
          </w:tcPr>
          <w:p w14:paraId="06759A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A6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6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69" w14:textId="77777777" w:rsidR="00F93E91" w:rsidRPr="00CD46DE" w:rsidRDefault="003A64EF" w:rsidP="00F93E91">
            <w:pPr>
              <w:rPr>
                <w:rFonts w:ascii="Times New Roman" w:eastAsia="Times New Roman" w:hAnsi="Times New Roman" w:cs="Times New Roman"/>
                <w:sz w:val="20"/>
              </w:rPr>
            </w:pPr>
          </w:p>
        </w:tc>
      </w:tr>
      <w:tr w:rsidR="00866F2D" w14:paraId="06759A72" w14:textId="77777777">
        <w:trPr>
          <w:trHeight w:val="300"/>
        </w:trPr>
        <w:tc>
          <w:tcPr>
            <w:tcW w:w="960" w:type="dxa"/>
            <w:tcBorders>
              <w:top w:val="nil"/>
              <w:left w:val="nil"/>
              <w:bottom w:val="nil"/>
              <w:right w:val="nil"/>
            </w:tcBorders>
            <w:shd w:val="clear" w:color="auto" w:fill="auto"/>
            <w:noWrap/>
            <w:vAlign w:val="bottom"/>
            <w:hideMark/>
          </w:tcPr>
          <w:p w14:paraId="06759A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A6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6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7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71" w14:textId="77777777" w:rsidR="00F93E91" w:rsidRPr="00CD46DE" w:rsidRDefault="003A64EF" w:rsidP="00F93E91">
            <w:pPr>
              <w:rPr>
                <w:rFonts w:ascii="Times New Roman" w:eastAsia="Times New Roman" w:hAnsi="Times New Roman" w:cs="Times New Roman"/>
                <w:sz w:val="20"/>
              </w:rPr>
            </w:pPr>
          </w:p>
        </w:tc>
      </w:tr>
      <w:tr w:rsidR="00866F2D" w14:paraId="06759A79" w14:textId="77777777">
        <w:trPr>
          <w:trHeight w:val="300"/>
        </w:trPr>
        <w:tc>
          <w:tcPr>
            <w:tcW w:w="1920" w:type="dxa"/>
            <w:gridSpan w:val="2"/>
            <w:tcBorders>
              <w:top w:val="nil"/>
              <w:left w:val="nil"/>
              <w:bottom w:val="nil"/>
              <w:right w:val="nil"/>
            </w:tcBorders>
            <w:shd w:val="clear" w:color="auto" w:fill="auto"/>
            <w:noWrap/>
            <w:vAlign w:val="bottom"/>
            <w:hideMark/>
          </w:tcPr>
          <w:p w14:paraId="06759A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A7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78" w14:textId="77777777" w:rsidR="00F93E91" w:rsidRPr="00CD46DE" w:rsidRDefault="003A64EF" w:rsidP="00F93E91">
            <w:pPr>
              <w:rPr>
                <w:rFonts w:ascii="Times New Roman" w:eastAsia="Times New Roman" w:hAnsi="Times New Roman" w:cs="Times New Roman"/>
                <w:sz w:val="20"/>
              </w:rPr>
            </w:pPr>
          </w:p>
        </w:tc>
      </w:tr>
      <w:tr w:rsidR="00866F2D" w14:paraId="06759A81" w14:textId="77777777">
        <w:trPr>
          <w:trHeight w:val="300"/>
        </w:trPr>
        <w:tc>
          <w:tcPr>
            <w:tcW w:w="960" w:type="dxa"/>
            <w:tcBorders>
              <w:top w:val="nil"/>
              <w:left w:val="nil"/>
              <w:bottom w:val="nil"/>
              <w:right w:val="nil"/>
            </w:tcBorders>
            <w:shd w:val="clear" w:color="auto" w:fill="auto"/>
            <w:noWrap/>
            <w:vAlign w:val="bottom"/>
            <w:hideMark/>
          </w:tcPr>
          <w:p w14:paraId="06759A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7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7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A7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80" w14:textId="77777777" w:rsidR="00F93E91" w:rsidRPr="00CD46DE" w:rsidRDefault="003A64EF" w:rsidP="00F93E91">
            <w:pPr>
              <w:rPr>
                <w:rFonts w:ascii="Times New Roman" w:eastAsia="Times New Roman" w:hAnsi="Times New Roman" w:cs="Times New Roman"/>
                <w:sz w:val="20"/>
              </w:rPr>
            </w:pPr>
          </w:p>
        </w:tc>
      </w:tr>
      <w:tr w:rsidR="00866F2D" w14:paraId="06759A85" w14:textId="77777777">
        <w:trPr>
          <w:trHeight w:val="300"/>
        </w:trPr>
        <w:tc>
          <w:tcPr>
            <w:tcW w:w="960" w:type="dxa"/>
            <w:tcBorders>
              <w:top w:val="nil"/>
              <w:left w:val="nil"/>
              <w:bottom w:val="nil"/>
              <w:right w:val="nil"/>
            </w:tcBorders>
            <w:shd w:val="clear" w:color="auto" w:fill="auto"/>
            <w:noWrap/>
            <w:vAlign w:val="bottom"/>
            <w:hideMark/>
          </w:tcPr>
          <w:p w14:paraId="06759A8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A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21 ως έχει   ΔΕΚΤΟ ΚΑΤΑ ΠΛΕΙΟΨΗΦΙΑ</w:t>
            </w:r>
          </w:p>
        </w:tc>
        <w:tc>
          <w:tcPr>
            <w:tcW w:w="480" w:type="dxa"/>
            <w:tcBorders>
              <w:top w:val="nil"/>
              <w:left w:val="nil"/>
              <w:bottom w:val="nil"/>
              <w:right w:val="nil"/>
            </w:tcBorders>
            <w:shd w:val="clear" w:color="auto" w:fill="auto"/>
            <w:noWrap/>
            <w:vAlign w:val="bottom"/>
            <w:hideMark/>
          </w:tcPr>
          <w:p w14:paraId="06759A84" w14:textId="77777777" w:rsidR="00F93E91" w:rsidRPr="00CD46DE" w:rsidRDefault="003A64EF" w:rsidP="00F93E91">
            <w:pPr>
              <w:rPr>
                <w:rFonts w:ascii="Calibri" w:eastAsia="Times New Roman" w:hAnsi="Calibri" w:cs="Calibri"/>
                <w:color w:val="000000"/>
                <w:sz w:val="22"/>
                <w:szCs w:val="22"/>
              </w:rPr>
            </w:pPr>
          </w:p>
        </w:tc>
      </w:tr>
      <w:tr w:rsidR="00866F2D" w14:paraId="06759A8D" w14:textId="77777777">
        <w:trPr>
          <w:trHeight w:val="300"/>
        </w:trPr>
        <w:tc>
          <w:tcPr>
            <w:tcW w:w="960" w:type="dxa"/>
            <w:tcBorders>
              <w:top w:val="nil"/>
              <w:left w:val="nil"/>
              <w:bottom w:val="nil"/>
              <w:right w:val="nil"/>
            </w:tcBorders>
            <w:shd w:val="clear" w:color="auto" w:fill="auto"/>
            <w:noWrap/>
            <w:vAlign w:val="bottom"/>
            <w:hideMark/>
          </w:tcPr>
          <w:p w14:paraId="06759A8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A8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8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8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8C" w14:textId="77777777" w:rsidR="00F93E91" w:rsidRPr="00CD46DE" w:rsidRDefault="003A64EF" w:rsidP="00F93E91">
            <w:pPr>
              <w:rPr>
                <w:rFonts w:ascii="Times New Roman" w:eastAsia="Times New Roman" w:hAnsi="Times New Roman" w:cs="Times New Roman"/>
                <w:sz w:val="20"/>
              </w:rPr>
            </w:pPr>
          </w:p>
        </w:tc>
      </w:tr>
      <w:tr w:rsidR="00866F2D" w14:paraId="06759A95" w14:textId="77777777">
        <w:trPr>
          <w:trHeight w:val="300"/>
        </w:trPr>
        <w:tc>
          <w:tcPr>
            <w:tcW w:w="960" w:type="dxa"/>
            <w:tcBorders>
              <w:top w:val="nil"/>
              <w:left w:val="nil"/>
              <w:bottom w:val="nil"/>
              <w:right w:val="nil"/>
            </w:tcBorders>
            <w:shd w:val="clear" w:color="auto" w:fill="auto"/>
            <w:noWrap/>
            <w:vAlign w:val="bottom"/>
            <w:hideMark/>
          </w:tcPr>
          <w:p w14:paraId="06759A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A8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9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94" w14:textId="77777777" w:rsidR="00F93E91" w:rsidRPr="00CD46DE" w:rsidRDefault="003A64EF" w:rsidP="00F93E91">
            <w:pPr>
              <w:rPr>
                <w:rFonts w:ascii="Times New Roman" w:eastAsia="Times New Roman" w:hAnsi="Times New Roman" w:cs="Times New Roman"/>
                <w:sz w:val="20"/>
              </w:rPr>
            </w:pPr>
          </w:p>
        </w:tc>
      </w:tr>
      <w:tr w:rsidR="00866F2D" w14:paraId="06759A9D" w14:textId="77777777">
        <w:trPr>
          <w:trHeight w:val="300"/>
        </w:trPr>
        <w:tc>
          <w:tcPr>
            <w:tcW w:w="960" w:type="dxa"/>
            <w:tcBorders>
              <w:top w:val="nil"/>
              <w:left w:val="nil"/>
              <w:bottom w:val="nil"/>
              <w:right w:val="nil"/>
            </w:tcBorders>
            <w:shd w:val="clear" w:color="auto" w:fill="auto"/>
            <w:noWrap/>
            <w:vAlign w:val="bottom"/>
            <w:hideMark/>
          </w:tcPr>
          <w:p w14:paraId="06759A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A9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9C" w14:textId="77777777" w:rsidR="00F93E91" w:rsidRPr="00CD46DE" w:rsidRDefault="003A64EF" w:rsidP="00F93E91">
            <w:pPr>
              <w:rPr>
                <w:rFonts w:ascii="Times New Roman" w:eastAsia="Times New Roman" w:hAnsi="Times New Roman" w:cs="Times New Roman"/>
                <w:sz w:val="20"/>
              </w:rPr>
            </w:pPr>
          </w:p>
        </w:tc>
      </w:tr>
      <w:tr w:rsidR="00866F2D" w14:paraId="06759AA5" w14:textId="77777777">
        <w:trPr>
          <w:trHeight w:val="300"/>
        </w:trPr>
        <w:tc>
          <w:tcPr>
            <w:tcW w:w="960" w:type="dxa"/>
            <w:tcBorders>
              <w:top w:val="nil"/>
              <w:left w:val="nil"/>
              <w:bottom w:val="nil"/>
              <w:right w:val="nil"/>
            </w:tcBorders>
            <w:shd w:val="clear" w:color="auto" w:fill="auto"/>
            <w:noWrap/>
            <w:vAlign w:val="bottom"/>
            <w:hideMark/>
          </w:tcPr>
          <w:p w14:paraId="06759A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A9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A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A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A4" w14:textId="77777777" w:rsidR="00F93E91" w:rsidRPr="00CD46DE" w:rsidRDefault="003A64EF" w:rsidP="00F93E91">
            <w:pPr>
              <w:rPr>
                <w:rFonts w:ascii="Times New Roman" w:eastAsia="Times New Roman" w:hAnsi="Times New Roman" w:cs="Times New Roman"/>
                <w:sz w:val="20"/>
              </w:rPr>
            </w:pPr>
          </w:p>
        </w:tc>
      </w:tr>
      <w:tr w:rsidR="00866F2D" w14:paraId="06759AAD" w14:textId="77777777">
        <w:trPr>
          <w:trHeight w:val="300"/>
        </w:trPr>
        <w:tc>
          <w:tcPr>
            <w:tcW w:w="960" w:type="dxa"/>
            <w:tcBorders>
              <w:top w:val="nil"/>
              <w:left w:val="nil"/>
              <w:bottom w:val="nil"/>
              <w:right w:val="nil"/>
            </w:tcBorders>
            <w:shd w:val="clear" w:color="auto" w:fill="auto"/>
            <w:noWrap/>
            <w:vAlign w:val="bottom"/>
            <w:hideMark/>
          </w:tcPr>
          <w:p w14:paraId="06759A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AA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A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AC" w14:textId="77777777" w:rsidR="00F93E91" w:rsidRPr="00CD46DE" w:rsidRDefault="003A64EF" w:rsidP="00F93E91">
            <w:pPr>
              <w:rPr>
                <w:rFonts w:ascii="Times New Roman" w:eastAsia="Times New Roman" w:hAnsi="Times New Roman" w:cs="Times New Roman"/>
                <w:sz w:val="20"/>
              </w:rPr>
            </w:pPr>
          </w:p>
        </w:tc>
      </w:tr>
      <w:tr w:rsidR="00866F2D" w14:paraId="06759AB5" w14:textId="77777777">
        <w:trPr>
          <w:trHeight w:val="300"/>
        </w:trPr>
        <w:tc>
          <w:tcPr>
            <w:tcW w:w="960" w:type="dxa"/>
            <w:tcBorders>
              <w:top w:val="nil"/>
              <w:left w:val="nil"/>
              <w:bottom w:val="nil"/>
              <w:right w:val="nil"/>
            </w:tcBorders>
            <w:shd w:val="clear" w:color="auto" w:fill="auto"/>
            <w:noWrap/>
            <w:vAlign w:val="bottom"/>
            <w:hideMark/>
          </w:tcPr>
          <w:p w14:paraId="06759A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AA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B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B4" w14:textId="77777777" w:rsidR="00F93E91" w:rsidRPr="00CD46DE" w:rsidRDefault="003A64EF" w:rsidP="00F93E91">
            <w:pPr>
              <w:rPr>
                <w:rFonts w:ascii="Times New Roman" w:eastAsia="Times New Roman" w:hAnsi="Times New Roman" w:cs="Times New Roman"/>
                <w:sz w:val="20"/>
              </w:rPr>
            </w:pPr>
          </w:p>
        </w:tc>
      </w:tr>
      <w:tr w:rsidR="00866F2D" w14:paraId="06759ABD" w14:textId="77777777">
        <w:trPr>
          <w:trHeight w:val="300"/>
        </w:trPr>
        <w:tc>
          <w:tcPr>
            <w:tcW w:w="960" w:type="dxa"/>
            <w:tcBorders>
              <w:top w:val="nil"/>
              <w:left w:val="nil"/>
              <w:bottom w:val="nil"/>
              <w:right w:val="nil"/>
            </w:tcBorders>
            <w:shd w:val="clear" w:color="auto" w:fill="auto"/>
            <w:noWrap/>
            <w:vAlign w:val="bottom"/>
            <w:hideMark/>
          </w:tcPr>
          <w:p w14:paraId="06759A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AB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B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B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BC" w14:textId="77777777" w:rsidR="00F93E91" w:rsidRPr="00CD46DE" w:rsidRDefault="003A64EF" w:rsidP="00F93E91">
            <w:pPr>
              <w:rPr>
                <w:rFonts w:ascii="Times New Roman" w:eastAsia="Times New Roman" w:hAnsi="Times New Roman" w:cs="Times New Roman"/>
                <w:sz w:val="20"/>
              </w:rPr>
            </w:pPr>
          </w:p>
        </w:tc>
      </w:tr>
      <w:tr w:rsidR="00866F2D" w14:paraId="06759AC4" w14:textId="77777777">
        <w:trPr>
          <w:trHeight w:val="300"/>
        </w:trPr>
        <w:tc>
          <w:tcPr>
            <w:tcW w:w="1920" w:type="dxa"/>
            <w:gridSpan w:val="2"/>
            <w:tcBorders>
              <w:top w:val="nil"/>
              <w:left w:val="nil"/>
              <w:bottom w:val="nil"/>
              <w:right w:val="nil"/>
            </w:tcBorders>
            <w:shd w:val="clear" w:color="auto" w:fill="auto"/>
            <w:noWrap/>
            <w:vAlign w:val="bottom"/>
            <w:hideMark/>
          </w:tcPr>
          <w:p w14:paraId="06759A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AB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C3" w14:textId="77777777" w:rsidR="00F93E91" w:rsidRPr="00CD46DE" w:rsidRDefault="003A64EF" w:rsidP="00F93E91">
            <w:pPr>
              <w:rPr>
                <w:rFonts w:ascii="Times New Roman" w:eastAsia="Times New Roman" w:hAnsi="Times New Roman" w:cs="Times New Roman"/>
                <w:sz w:val="20"/>
              </w:rPr>
            </w:pPr>
          </w:p>
        </w:tc>
      </w:tr>
      <w:tr w:rsidR="00866F2D" w14:paraId="06759ACC" w14:textId="77777777">
        <w:trPr>
          <w:trHeight w:val="300"/>
        </w:trPr>
        <w:tc>
          <w:tcPr>
            <w:tcW w:w="960" w:type="dxa"/>
            <w:tcBorders>
              <w:top w:val="nil"/>
              <w:left w:val="nil"/>
              <w:bottom w:val="nil"/>
              <w:right w:val="nil"/>
            </w:tcBorders>
            <w:shd w:val="clear" w:color="auto" w:fill="auto"/>
            <w:noWrap/>
            <w:vAlign w:val="bottom"/>
            <w:hideMark/>
          </w:tcPr>
          <w:p w14:paraId="06759A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C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C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AC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CB" w14:textId="77777777" w:rsidR="00F93E91" w:rsidRPr="00CD46DE" w:rsidRDefault="003A64EF" w:rsidP="00F93E91">
            <w:pPr>
              <w:rPr>
                <w:rFonts w:ascii="Times New Roman" w:eastAsia="Times New Roman" w:hAnsi="Times New Roman" w:cs="Times New Roman"/>
                <w:sz w:val="20"/>
              </w:rPr>
            </w:pPr>
          </w:p>
        </w:tc>
      </w:tr>
      <w:tr w:rsidR="00866F2D" w14:paraId="06759AD0" w14:textId="77777777">
        <w:trPr>
          <w:trHeight w:val="300"/>
        </w:trPr>
        <w:tc>
          <w:tcPr>
            <w:tcW w:w="960" w:type="dxa"/>
            <w:tcBorders>
              <w:top w:val="nil"/>
              <w:left w:val="nil"/>
              <w:bottom w:val="nil"/>
              <w:right w:val="nil"/>
            </w:tcBorders>
            <w:shd w:val="clear" w:color="auto" w:fill="auto"/>
            <w:noWrap/>
            <w:vAlign w:val="bottom"/>
            <w:hideMark/>
          </w:tcPr>
          <w:p w14:paraId="06759AC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A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22 όπως τροπ.   ΔΕΚΤΟ ΚΑΤΑ ΠΛΕΙΟΨΗΦΙΑ</w:t>
            </w:r>
          </w:p>
        </w:tc>
        <w:tc>
          <w:tcPr>
            <w:tcW w:w="480" w:type="dxa"/>
            <w:tcBorders>
              <w:top w:val="nil"/>
              <w:left w:val="nil"/>
              <w:bottom w:val="nil"/>
              <w:right w:val="nil"/>
            </w:tcBorders>
            <w:shd w:val="clear" w:color="auto" w:fill="auto"/>
            <w:noWrap/>
            <w:vAlign w:val="bottom"/>
            <w:hideMark/>
          </w:tcPr>
          <w:p w14:paraId="06759ACF" w14:textId="77777777" w:rsidR="00F93E91" w:rsidRPr="00CD46DE" w:rsidRDefault="003A64EF" w:rsidP="00F93E91">
            <w:pPr>
              <w:rPr>
                <w:rFonts w:ascii="Calibri" w:eastAsia="Times New Roman" w:hAnsi="Calibri" w:cs="Calibri"/>
                <w:color w:val="000000"/>
                <w:sz w:val="22"/>
                <w:szCs w:val="22"/>
              </w:rPr>
            </w:pPr>
          </w:p>
        </w:tc>
      </w:tr>
      <w:tr w:rsidR="00866F2D" w14:paraId="06759AD8" w14:textId="77777777">
        <w:trPr>
          <w:trHeight w:val="300"/>
        </w:trPr>
        <w:tc>
          <w:tcPr>
            <w:tcW w:w="960" w:type="dxa"/>
            <w:tcBorders>
              <w:top w:val="nil"/>
              <w:left w:val="nil"/>
              <w:bottom w:val="nil"/>
              <w:right w:val="nil"/>
            </w:tcBorders>
            <w:shd w:val="clear" w:color="auto" w:fill="auto"/>
            <w:noWrap/>
            <w:vAlign w:val="bottom"/>
            <w:hideMark/>
          </w:tcPr>
          <w:p w14:paraId="06759AD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AD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D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D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D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D7" w14:textId="77777777" w:rsidR="00F93E91" w:rsidRPr="00CD46DE" w:rsidRDefault="003A64EF" w:rsidP="00F93E91">
            <w:pPr>
              <w:rPr>
                <w:rFonts w:ascii="Times New Roman" w:eastAsia="Times New Roman" w:hAnsi="Times New Roman" w:cs="Times New Roman"/>
                <w:sz w:val="20"/>
              </w:rPr>
            </w:pPr>
          </w:p>
        </w:tc>
      </w:tr>
      <w:tr w:rsidR="00866F2D" w14:paraId="06759AE0" w14:textId="77777777">
        <w:trPr>
          <w:trHeight w:val="300"/>
        </w:trPr>
        <w:tc>
          <w:tcPr>
            <w:tcW w:w="960" w:type="dxa"/>
            <w:tcBorders>
              <w:top w:val="nil"/>
              <w:left w:val="nil"/>
              <w:bottom w:val="nil"/>
              <w:right w:val="nil"/>
            </w:tcBorders>
            <w:shd w:val="clear" w:color="auto" w:fill="auto"/>
            <w:noWrap/>
            <w:vAlign w:val="bottom"/>
            <w:hideMark/>
          </w:tcPr>
          <w:p w14:paraId="06759A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AD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D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DF" w14:textId="77777777" w:rsidR="00F93E91" w:rsidRPr="00CD46DE" w:rsidRDefault="003A64EF" w:rsidP="00F93E91">
            <w:pPr>
              <w:rPr>
                <w:rFonts w:ascii="Times New Roman" w:eastAsia="Times New Roman" w:hAnsi="Times New Roman" w:cs="Times New Roman"/>
                <w:sz w:val="20"/>
              </w:rPr>
            </w:pPr>
          </w:p>
        </w:tc>
      </w:tr>
      <w:tr w:rsidR="00866F2D" w14:paraId="06759AE8" w14:textId="77777777">
        <w:trPr>
          <w:trHeight w:val="300"/>
        </w:trPr>
        <w:tc>
          <w:tcPr>
            <w:tcW w:w="960" w:type="dxa"/>
            <w:tcBorders>
              <w:top w:val="nil"/>
              <w:left w:val="nil"/>
              <w:bottom w:val="nil"/>
              <w:right w:val="nil"/>
            </w:tcBorders>
            <w:shd w:val="clear" w:color="auto" w:fill="auto"/>
            <w:noWrap/>
            <w:vAlign w:val="bottom"/>
            <w:hideMark/>
          </w:tcPr>
          <w:p w14:paraId="06759A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AE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E7" w14:textId="77777777" w:rsidR="00F93E91" w:rsidRPr="00CD46DE" w:rsidRDefault="003A64EF" w:rsidP="00F93E91">
            <w:pPr>
              <w:rPr>
                <w:rFonts w:ascii="Times New Roman" w:eastAsia="Times New Roman" w:hAnsi="Times New Roman" w:cs="Times New Roman"/>
                <w:sz w:val="20"/>
              </w:rPr>
            </w:pPr>
          </w:p>
        </w:tc>
      </w:tr>
      <w:tr w:rsidR="00866F2D" w14:paraId="06759AF0" w14:textId="77777777">
        <w:trPr>
          <w:trHeight w:val="300"/>
        </w:trPr>
        <w:tc>
          <w:tcPr>
            <w:tcW w:w="960" w:type="dxa"/>
            <w:tcBorders>
              <w:top w:val="nil"/>
              <w:left w:val="nil"/>
              <w:bottom w:val="nil"/>
              <w:right w:val="nil"/>
            </w:tcBorders>
            <w:shd w:val="clear" w:color="auto" w:fill="auto"/>
            <w:noWrap/>
            <w:vAlign w:val="bottom"/>
            <w:hideMark/>
          </w:tcPr>
          <w:p w14:paraId="06759A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AE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E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E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EF" w14:textId="77777777" w:rsidR="00F93E91" w:rsidRPr="00CD46DE" w:rsidRDefault="003A64EF" w:rsidP="00F93E91">
            <w:pPr>
              <w:rPr>
                <w:rFonts w:ascii="Times New Roman" w:eastAsia="Times New Roman" w:hAnsi="Times New Roman" w:cs="Times New Roman"/>
                <w:sz w:val="20"/>
              </w:rPr>
            </w:pPr>
          </w:p>
        </w:tc>
      </w:tr>
      <w:tr w:rsidR="00866F2D" w14:paraId="06759AF8" w14:textId="77777777">
        <w:trPr>
          <w:trHeight w:val="300"/>
        </w:trPr>
        <w:tc>
          <w:tcPr>
            <w:tcW w:w="960" w:type="dxa"/>
            <w:tcBorders>
              <w:top w:val="nil"/>
              <w:left w:val="nil"/>
              <w:bottom w:val="nil"/>
              <w:right w:val="nil"/>
            </w:tcBorders>
            <w:shd w:val="clear" w:color="auto" w:fill="auto"/>
            <w:noWrap/>
            <w:vAlign w:val="bottom"/>
            <w:hideMark/>
          </w:tcPr>
          <w:p w14:paraId="06759A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AF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F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A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F7" w14:textId="77777777" w:rsidR="00F93E91" w:rsidRPr="00CD46DE" w:rsidRDefault="003A64EF" w:rsidP="00F93E91">
            <w:pPr>
              <w:rPr>
                <w:rFonts w:ascii="Times New Roman" w:eastAsia="Times New Roman" w:hAnsi="Times New Roman" w:cs="Times New Roman"/>
                <w:sz w:val="20"/>
              </w:rPr>
            </w:pPr>
          </w:p>
        </w:tc>
      </w:tr>
      <w:tr w:rsidR="00866F2D" w14:paraId="06759B00" w14:textId="77777777">
        <w:trPr>
          <w:trHeight w:val="300"/>
        </w:trPr>
        <w:tc>
          <w:tcPr>
            <w:tcW w:w="960" w:type="dxa"/>
            <w:tcBorders>
              <w:top w:val="nil"/>
              <w:left w:val="nil"/>
              <w:bottom w:val="nil"/>
              <w:right w:val="nil"/>
            </w:tcBorders>
            <w:shd w:val="clear" w:color="auto" w:fill="auto"/>
            <w:noWrap/>
            <w:vAlign w:val="bottom"/>
            <w:hideMark/>
          </w:tcPr>
          <w:p w14:paraId="06759A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AF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A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A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AF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A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AFF" w14:textId="77777777" w:rsidR="00F93E91" w:rsidRPr="00CD46DE" w:rsidRDefault="003A64EF" w:rsidP="00F93E91">
            <w:pPr>
              <w:rPr>
                <w:rFonts w:ascii="Times New Roman" w:eastAsia="Times New Roman" w:hAnsi="Times New Roman" w:cs="Times New Roman"/>
                <w:sz w:val="20"/>
              </w:rPr>
            </w:pPr>
          </w:p>
        </w:tc>
      </w:tr>
      <w:tr w:rsidR="00866F2D" w14:paraId="06759B08" w14:textId="77777777">
        <w:trPr>
          <w:trHeight w:val="300"/>
        </w:trPr>
        <w:tc>
          <w:tcPr>
            <w:tcW w:w="960" w:type="dxa"/>
            <w:tcBorders>
              <w:top w:val="nil"/>
              <w:left w:val="nil"/>
              <w:bottom w:val="nil"/>
              <w:right w:val="nil"/>
            </w:tcBorders>
            <w:shd w:val="clear" w:color="auto" w:fill="auto"/>
            <w:noWrap/>
            <w:vAlign w:val="bottom"/>
            <w:hideMark/>
          </w:tcPr>
          <w:p w14:paraId="06759B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B0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0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0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07" w14:textId="77777777" w:rsidR="00F93E91" w:rsidRPr="00CD46DE" w:rsidRDefault="003A64EF" w:rsidP="00F93E91">
            <w:pPr>
              <w:rPr>
                <w:rFonts w:ascii="Times New Roman" w:eastAsia="Times New Roman" w:hAnsi="Times New Roman" w:cs="Times New Roman"/>
                <w:sz w:val="20"/>
              </w:rPr>
            </w:pPr>
          </w:p>
        </w:tc>
      </w:tr>
      <w:tr w:rsidR="00866F2D" w14:paraId="06759B0F" w14:textId="77777777">
        <w:trPr>
          <w:trHeight w:val="300"/>
        </w:trPr>
        <w:tc>
          <w:tcPr>
            <w:tcW w:w="1920" w:type="dxa"/>
            <w:gridSpan w:val="2"/>
            <w:tcBorders>
              <w:top w:val="nil"/>
              <w:left w:val="nil"/>
              <w:bottom w:val="nil"/>
              <w:right w:val="nil"/>
            </w:tcBorders>
            <w:shd w:val="clear" w:color="auto" w:fill="auto"/>
            <w:noWrap/>
            <w:vAlign w:val="bottom"/>
            <w:hideMark/>
          </w:tcPr>
          <w:p w14:paraId="06759B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B0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0E" w14:textId="77777777" w:rsidR="00F93E91" w:rsidRPr="00CD46DE" w:rsidRDefault="003A64EF" w:rsidP="00F93E91">
            <w:pPr>
              <w:rPr>
                <w:rFonts w:ascii="Times New Roman" w:eastAsia="Times New Roman" w:hAnsi="Times New Roman" w:cs="Times New Roman"/>
                <w:sz w:val="20"/>
              </w:rPr>
            </w:pPr>
          </w:p>
        </w:tc>
      </w:tr>
      <w:tr w:rsidR="00866F2D" w14:paraId="06759B17" w14:textId="77777777">
        <w:trPr>
          <w:trHeight w:val="300"/>
        </w:trPr>
        <w:tc>
          <w:tcPr>
            <w:tcW w:w="960" w:type="dxa"/>
            <w:tcBorders>
              <w:top w:val="nil"/>
              <w:left w:val="nil"/>
              <w:bottom w:val="nil"/>
              <w:right w:val="nil"/>
            </w:tcBorders>
            <w:shd w:val="clear" w:color="auto" w:fill="auto"/>
            <w:noWrap/>
            <w:vAlign w:val="bottom"/>
            <w:hideMark/>
          </w:tcPr>
          <w:p w14:paraId="06759B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1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1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B1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16" w14:textId="77777777" w:rsidR="00F93E91" w:rsidRPr="00CD46DE" w:rsidRDefault="003A64EF" w:rsidP="00F93E91">
            <w:pPr>
              <w:rPr>
                <w:rFonts w:ascii="Times New Roman" w:eastAsia="Times New Roman" w:hAnsi="Times New Roman" w:cs="Times New Roman"/>
                <w:sz w:val="20"/>
              </w:rPr>
            </w:pPr>
          </w:p>
        </w:tc>
      </w:tr>
      <w:tr w:rsidR="00866F2D" w14:paraId="06759B1B" w14:textId="77777777">
        <w:trPr>
          <w:trHeight w:val="300"/>
        </w:trPr>
        <w:tc>
          <w:tcPr>
            <w:tcW w:w="960" w:type="dxa"/>
            <w:tcBorders>
              <w:top w:val="nil"/>
              <w:left w:val="nil"/>
              <w:bottom w:val="nil"/>
              <w:right w:val="nil"/>
            </w:tcBorders>
            <w:shd w:val="clear" w:color="auto" w:fill="auto"/>
            <w:noWrap/>
            <w:vAlign w:val="bottom"/>
            <w:hideMark/>
          </w:tcPr>
          <w:p w14:paraId="06759B1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B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23 ως έχει   ΔΕΚΤΟ ΚΑΤΑ ΠΛΕΙΟΨΗΦΙΑ</w:t>
            </w:r>
          </w:p>
        </w:tc>
        <w:tc>
          <w:tcPr>
            <w:tcW w:w="480" w:type="dxa"/>
            <w:tcBorders>
              <w:top w:val="nil"/>
              <w:left w:val="nil"/>
              <w:bottom w:val="nil"/>
              <w:right w:val="nil"/>
            </w:tcBorders>
            <w:shd w:val="clear" w:color="auto" w:fill="auto"/>
            <w:noWrap/>
            <w:vAlign w:val="bottom"/>
            <w:hideMark/>
          </w:tcPr>
          <w:p w14:paraId="06759B1A" w14:textId="77777777" w:rsidR="00F93E91" w:rsidRPr="00CD46DE" w:rsidRDefault="003A64EF" w:rsidP="00F93E91">
            <w:pPr>
              <w:rPr>
                <w:rFonts w:ascii="Calibri" w:eastAsia="Times New Roman" w:hAnsi="Calibri" w:cs="Calibri"/>
                <w:color w:val="000000"/>
                <w:sz w:val="22"/>
                <w:szCs w:val="22"/>
              </w:rPr>
            </w:pPr>
          </w:p>
        </w:tc>
      </w:tr>
      <w:tr w:rsidR="00866F2D" w14:paraId="06759B23" w14:textId="77777777">
        <w:trPr>
          <w:trHeight w:val="300"/>
        </w:trPr>
        <w:tc>
          <w:tcPr>
            <w:tcW w:w="960" w:type="dxa"/>
            <w:tcBorders>
              <w:top w:val="nil"/>
              <w:left w:val="nil"/>
              <w:bottom w:val="nil"/>
              <w:right w:val="nil"/>
            </w:tcBorders>
            <w:shd w:val="clear" w:color="auto" w:fill="auto"/>
            <w:noWrap/>
            <w:vAlign w:val="bottom"/>
            <w:hideMark/>
          </w:tcPr>
          <w:p w14:paraId="06759B1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B1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1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2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2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22" w14:textId="77777777" w:rsidR="00F93E91" w:rsidRPr="00CD46DE" w:rsidRDefault="003A64EF" w:rsidP="00F93E91">
            <w:pPr>
              <w:rPr>
                <w:rFonts w:ascii="Times New Roman" w:eastAsia="Times New Roman" w:hAnsi="Times New Roman" w:cs="Times New Roman"/>
                <w:sz w:val="20"/>
              </w:rPr>
            </w:pPr>
          </w:p>
        </w:tc>
      </w:tr>
      <w:tr w:rsidR="00866F2D" w14:paraId="06759B2B" w14:textId="77777777">
        <w:trPr>
          <w:trHeight w:val="300"/>
        </w:trPr>
        <w:tc>
          <w:tcPr>
            <w:tcW w:w="960" w:type="dxa"/>
            <w:tcBorders>
              <w:top w:val="nil"/>
              <w:left w:val="nil"/>
              <w:bottom w:val="nil"/>
              <w:right w:val="nil"/>
            </w:tcBorders>
            <w:shd w:val="clear" w:color="auto" w:fill="auto"/>
            <w:noWrap/>
            <w:vAlign w:val="bottom"/>
            <w:hideMark/>
          </w:tcPr>
          <w:p w14:paraId="06759B2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B2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2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2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2A" w14:textId="77777777" w:rsidR="00F93E91" w:rsidRPr="00CD46DE" w:rsidRDefault="003A64EF" w:rsidP="00F93E91">
            <w:pPr>
              <w:rPr>
                <w:rFonts w:ascii="Times New Roman" w:eastAsia="Times New Roman" w:hAnsi="Times New Roman" w:cs="Times New Roman"/>
                <w:sz w:val="20"/>
              </w:rPr>
            </w:pPr>
          </w:p>
        </w:tc>
      </w:tr>
      <w:tr w:rsidR="00866F2D" w14:paraId="06759B33" w14:textId="77777777">
        <w:trPr>
          <w:trHeight w:val="300"/>
        </w:trPr>
        <w:tc>
          <w:tcPr>
            <w:tcW w:w="960" w:type="dxa"/>
            <w:tcBorders>
              <w:top w:val="nil"/>
              <w:left w:val="nil"/>
              <w:bottom w:val="nil"/>
              <w:right w:val="nil"/>
            </w:tcBorders>
            <w:shd w:val="clear" w:color="auto" w:fill="auto"/>
            <w:noWrap/>
            <w:vAlign w:val="bottom"/>
            <w:hideMark/>
          </w:tcPr>
          <w:p w14:paraId="06759B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B2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32" w14:textId="77777777" w:rsidR="00F93E91" w:rsidRPr="00CD46DE" w:rsidRDefault="003A64EF" w:rsidP="00F93E91">
            <w:pPr>
              <w:rPr>
                <w:rFonts w:ascii="Times New Roman" w:eastAsia="Times New Roman" w:hAnsi="Times New Roman" w:cs="Times New Roman"/>
                <w:sz w:val="20"/>
              </w:rPr>
            </w:pPr>
          </w:p>
        </w:tc>
      </w:tr>
      <w:tr w:rsidR="00866F2D" w14:paraId="06759B3B" w14:textId="77777777">
        <w:trPr>
          <w:trHeight w:val="300"/>
        </w:trPr>
        <w:tc>
          <w:tcPr>
            <w:tcW w:w="960" w:type="dxa"/>
            <w:tcBorders>
              <w:top w:val="nil"/>
              <w:left w:val="nil"/>
              <w:bottom w:val="nil"/>
              <w:right w:val="nil"/>
            </w:tcBorders>
            <w:shd w:val="clear" w:color="auto" w:fill="auto"/>
            <w:noWrap/>
            <w:vAlign w:val="bottom"/>
            <w:hideMark/>
          </w:tcPr>
          <w:p w14:paraId="06759B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B3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3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3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3A" w14:textId="77777777" w:rsidR="00F93E91" w:rsidRPr="00CD46DE" w:rsidRDefault="003A64EF" w:rsidP="00F93E91">
            <w:pPr>
              <w:rPr>
                <w:rFonts w:ascii="Times New Roman" w:eastAsia="Times New Roman" w:hAnsi="Times New Roman" w:cs="Times New Roman"/>
                <w:sz w:val="20"/>
              </w:rPr>
            </w:pPr>
          </w:p>
        </w:tc>
      </w:tr>
      <w:tr w:rsidR="00866F2D" w14:paraId="06759B43" w14:textId="77777777">
        <w:trPr>
          <w:trHeight w:val="300"/>
        </w:trPr>
        <w:tc>
          <w:tcPr>
            <w:tcW w:w="960" w:type="dxa"/>
            <w:tcBorders>
              <w:top w:val="nil"/>
              <w:left w:val="nil"/>
              <w:bottom w:val="nil"/>
              <w:right w:val="nil"/>
            </w:tcBorders>
            <w:shd w:val="clear" w:color="auto" w:fill="auto"/>
            <w:noWrap/>
            <w:vAlign w:val="bottom"/>
            <w:hideMark/>
          </w:tcPr>
          <w:p w14:paraId="06759B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B3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3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42" w14:textId="77777777" w:rsidR="00F93E91" w:rsidRPr="00CD46DE" w:rsidRDefault="003A64EF" w:rsidP="00F93E91">
            <w:pPr>
              <w:rPr>
                <w:rFonts w:ascii="Times New Roman" w:eastAsia="Times New Roman" w:hAnsi="Times New Roman" w:cs="Times New Roman"/>
                <w:sz w:val="20"/>
              </w:rPr>
            </w:pPr>
          </w:p>
        </w:tc>
      </w:tr>
      <w:tr w:rsidR="00866F2D" w14:paraId="06759B4B" w14:textId="77777777">
        <w:trPr>
          <w:trHeight w:val="300"/>
        </w:trPr>
        <w:tc>
          <w:tcPr>
            <w:tcW w:w="960" w:type="dxa"/>
            <w:tcBorders>
              <w:top w:val="nil"/>
              <w:left w:val="nil"/>
              <w:bottom w:val="nil"/>
              <w:right w:val="nil"/>
            </w:tcBorders>
            <w:shd w:val="clear" w:color="auto" w:fill="auto"/>
            <w:noWrap/>
            <w:vAlign w:val="bottom"/>
            <w:hideMark/>
          </w:tcPr>
          <w:p w14:paraId="06759B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B4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4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4A" w14:textId="77777777" w:rsidR="00F93E91" w:rsidRPr="00CD46DE" w:rsidRDefault="003A64EF" w:rsidP="00F93E91">
            <w:pPr>
              <w:rPr>
                <w:rFonts w:ascii="Times New Roman" w:eastAsia="Times New Roman" w:hAnsi="Times New Roman" w:cs="Times New Roman"/>
                <w:sz w:val="20"/>
              </w:rPr>
            </w:pPr>
          </w:p>
        </w:tc>
      </w:tr>
      <w:tr w:rsidR="00866F2D" w14:paraId="06759B53" w14:textId="77777777">
        <w:trPr>
          <w:trHeight w:val="300"/>
        </w:trPr>
        <w:tc>
          <w:tcPr>
            <w:tcW w:w="960" w:type="dxa"/>
            <w:tcBorders>
              <w:top w:val="nil"/>
              <w:left w:val="nil"/>
              <w:bottom w:val="nil"/>
              <w:right w:val="nil"/>
            </w:tcBorders>
            <w:shd w:val="clear" w:color="auto" w:fill="auto"/>
            <w:noWrap/>
            <w:vAlign w:val="bottom"/>
            <w:hideMark/>
          </w:tcPr>
          <w:p w14:paraId="06759B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B4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B5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5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52" w14:textId="77777777" w:rsidR="00F93E91" w:rsidRPr="00CD46DE" w:rsidRDefault="003A64EF" w:rsidP="00F93E91">
            <w:pPr>
              <w:rPr>
                <w:rFonts w:ascii="Times New Roman" w:eastAsia="Times New Roman" w:hAnsi="Times New Roman" w:cs="Times New Roman"/>
                <w:sz w:val="20"/>
              </w:rPr>
            </w:pPr>
          </w:p>
        </w:tc>
      </w:tr>
      <w:tr w:rsidR="00866F2D" w14:paraId="06759B5A" w14:textId="77777777">
        <w:trPr>
          <w:trHeight w:val="300"/>
        </w:trPr>
        <w:tc>
          <w:tcPr>
            <w:tcW w:w="1920" w:type="dxa"/>
            <w:gridSpan w:val="2"/>
            <w:tcBorders>
              <w:top w:val="nil"/>
              <w:left w:val="nil"/>
              <w:bottom w:val="nil"/>
              <w:right w:val="nil"/>
            </w:tcBorders>
            <w:shd w:val="clear" w:color="auto" w:fill="auto"/>
            <w:noWrap/>
            <w:vAlign w:val="bottom"/>
            <w:hideMark/>
          </w:tcPr>
          <w:p w14:paraId="06759B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B5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59" w14:textId="77777777" w:rsidR="00F93E91" w:rsidRPr="00CD46DE" w:rsidRDefault="003A64EF" w:rsidP="00F93E91">
            <w:pPr>
              <w:rPr>
                <w:rFonts w:ascii="Times New Roman" w:eastAsia="Times New Roman" w:hAnsi="Times New Roman" w:cs="Times New Roman"/>
                <w:sz w:val="20"/>
              </w:rPr>
            </w:pPr>
          </w:p>
        </w:tc>
      </w:tr>
      <w:tr w:rsidR="00866F2D" w14:paraId="06759B62" w14:textId="77777777">
        <w:trPr>
          <w:trHeight w:val="300"/>
        </w:trPr>
        <w:tc>
          <w:tcPr>
            <w:tcW w:w="960" w:type="dxa"/>
            <w:tcBorders>
              <w:top w:val="nil"/>
              <w:left w:val="nil"/>
              <w:bottom w:val="nil"/>
              <w:right w:val="nil"/>
            </w:tcBorders>
            <w:shd w:val="clear" w:color="auto" w:fill="auto"/>
            <w:noWrap/>
            <w:vAlign w:val="bottom"/>
            <w:hideMark/>
          </w:tcPr>
          <w:p w14:paraId="06759B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5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5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B5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61" w14:textId="77777777" w:rsidR="00F93E91" w:rsidRPr="00CD46DE" w:rsidRDefault="003A64EF" w:rsidP="00F93E91">
            <w:pPr>
              <w:rPr>
                <w:rFonts w:ascii="Times New Roman" w:eastAsia="Times New Roman" w:hAnsi="Times New Roman" w:cs="Times New Roman"/>
                <w:sz w:val="20"/>
              </w:rPr>
            </w:pPr>
          </w:p>
        </w:tc>
      </w:tr>
      <w:tr w:rsidR="00866F2D" w14:paraId="06759B66" w14:textId="77777777">
        <w:trPr>
          <w:trHeight w:val="300"/>
        </w:trPr>
        <w:tc>
          <w:tcPr>
            <w:tcW w:w="960" w:type="dxa"/>
            <w:tcBorders>
              <w:top w:val="nil"/>
              <w:left w:val="nil"/>
              <w:bottom w:val="nil"/>
              <w:right w:val="nil"/>
            </w:tcBorders>
            <w:shd w:val="clear" w:color="auto" w:fill="auto"/>
            <w:noWrap/>
            <w:vAlign w:val="bottom"/>
            <w:hideMark/>
          </w:tcPr>
          <w:p w14:paraId="06759B6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B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24 όπως τροπ.   ΔΕΚΤΟ ΚΑΤΑ ΠΛΕΙΟΨΗΦΙΑ</w:t>
            </w:r>
          </w:p>
        </w:tc>
        <w:tc>
          <w:tcPr>
            <w:tcW w:w="480" w:type="dxa"/>
            <w:tcBorders>
              <w:top w:val="nil"/>
              <w:left w:val="nil"/>
              <w:bottom w:val="nil"/>
              <w:right w:val="nil"/>
            </w:tcBorders>
            <w:shd w:val="clear" w:color="auto" w:fill="auto"/>
            <w:noWrap/>
            <w:vAlign w:val="bottom"/>
            <w:hideMark/>
          </w:tcPr>
          <w:p w14:paraId="06759B65" w14:textId="77777777" w:rsidR="00F93E91" w:rsidRPr="00CD46DE" w:rsidRDefault="003A64EF" w:rsidP="00F93E91">
            <w:pPr>
              <w:rPr>
                <w:rFonts w:ascii="Calibri" w:eastAsia="Times New Roman" w:hAnsi="Calibri" w:cs="Calibri"/>
                <w:color w:val="000000"/>
                <w:sz w:val="22"/>
                <w:szCs w:val="22"/>
              </w:rPr>
            </w:pPr>
          </w:p>
        </w:tc>
      </w:tr>
      <w:tr w:rsidR="00866F2D" w14:paraId="06759B6E" w14:textId="77777777">
        <w:trPr>
          <w:trHeight w:val="300"/>
        </w:trPr>
        <w:tc>
          <w:tcPr>
            <w:tcW w:w="960" w:type="dxa"/>
            <w:tcBorders>
              <w:top w:val="nil"/>
              <w:left w:val="nil"/>
              <w:bottom w:val="nil"/>
              <w:right w:val="nil"/>
            </w:tcBorders>
            <w:shd w:val="clear" w:color="auto" w:fill="auto"/>
            <w:noWrap/>
            <w:vAlign w:val="bottom"/>
            <w:hideMark/>
          </w:tcPr>
          <w:p w14:paraId="06759B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B6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6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6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6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6D" w14:textId="77777777" w:rsidR="00F93E91" w:rsidRPr="00CD46DE" w:rsidRDefault="003A64EF" w:rsidP="00F93E91">
            <w:pPr>
              <w:rPr>
                <w:rFonts w:ascii="Times New Roman" w:eastAsia="Times New Roman" w:hAnsi="Times New Roman" w:cs="Times New Roman"/>
                <w:sz w:val="20"/>
              </w:rPr>
            </w:pPr>
          </w:p>
        </w:tc>
      </w:tr>
      <w:tr w:rsidR="00866F2D" w14:paraId="06759B76" w14:textId="77777777">
        <w:trPr>
          <w:trHeight w:val="300"/>
        </w:trPr>
        <w:tc>
          <w:tcPr>
            <w:tcW w:w="960" w:type="dxa"/>
            <w:tcBorders>
              <w:top w:val="nil"/>
              <w:left w:val="nil"/>
              <w:bottom w:val="nil"/>
              <w:right w:val="nil"/>
            </w:tcBorders>
            <w:shd w:val="clear" w:color="auto" w:fill="auto"/>
            <w:noWrap/>
            <w:vAlign w:val="bottom"/>
            <w:hideMark/>
          </w:tcPr>
          <w:p w14:paraId="06759B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B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75" w14:textId="77777777" w:rsidR="00F93E91" w:rsidRPr="00CD46DE" w:rsidRDefault="003A64EF" w:rsidP="00F93E91">
            <w:pPr>
              <w:rPr>
                <w:rFonts w:ascii="Times New Roman" w:eastAsia="Times New Roman" w:hAnsi="Times New Roman" w:cs="Times New Roman"/>
                <w:sz w:val="20"/>
              </w:rPr>
            </w:pPr>
          </w:p>
        </w:tc>
      </w:tr>
      <w:tr w:rsidR="00866F2D" w14:paraId="06759B7E" w14:textId="77777777">
        <w:trPr>
          <w:trHeight w:val="300"/>
        </w:trPr>
        <w:tc>
          <w:tcPr>
            <w:tcW w:w="960" w:type="dxa"/>
            <w:tcBorders>
              <w:top w:val="nil"/>
              <w:left w:val="nil"/>
              <w:bottom w:val="nil"/>
              <w:right w:val="nil"/>
            </w:tcBorders>
            <w:shd w:val="clear" w:color="auto" w:fill="auto"/>
            <w:noWrap/>
            <w:vAlign w:val="bottom"/>
            <w:hideMark/>
          </w:tcPr>
          <w:p w14:paraId="06759B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B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7D" w14:textId="77777777" w:rsidR="00F93E91" w:rsidRPr="00CD46DE" w:rsidRDefault="003A64EF" w:rsidP="00F93E91">
            <w:pPr>
              <w:rPr>
                <w:rFonts w:ascii="Times New Roman" w:eastAsia="Times New Roman" w:hAnsi="Times New Roman" w:cs="Times New Roman"/>
                <w:sz w:val="20"/>
              </w:rPr>
            </w:pPr>
          </w:p>
        </w:tc>
      </w:tr>
      <w:tr w:rsidR="00866F2D" w14:paraId="06759B86" w14:textId="77777777">
        <w:trPr>
          <w:trHeight w:val="300"/>
        </w:trPr>
        <w:tc>
          <w:tcPr>
            <w:tcW w:w="960" w:type="dxa"/>
            <w:tcBorders>
              <w:top w:val="nil"/>
              <w:left w:val="nil"/>
              <w:bottom w:val="nil"/>
              <w:right w:val="nil"/>
            </w:tcBorders>
            <w:shd w:val="clear" w:color="auto" w:fill="auto"/>
            <w:noWrap/>
            <w:vAlign w:val="bottom"/>
            <w:hideMark/>
          </w:tcPr>
          <w:p w14:paraId="06759B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B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85" w14:textId="77777777" w:rsidR="00F93E91" w:rsidRPr="00CD46DE" w:rsidRDefault="003A64EF" w:rsidP="00F93E91">
            <w:pPr>
              <w:rPr>
                <w:rFonts w:ascii="Times New Roman" w:eastAsia="Times New Roman" w:hAnsi="Times New Roman" w:cs="Times New Roman"/>
                <w:sz w:val="20"/>
              </w:rPr>
            </w:pPr>
          </w:p>
        </w:tc>
      </w:tr>
      <w:tr w:rsidR="00866F2D" w14:paraId="06759B8E" w14:textId="77777777">
        <w:trPr>
          <w:trHeight w:val="300"/>
        </w:trPr>
        <w:tc>
          <w:tcPr>
            <w:tcW w:w="960" w:type="dxa"/>
            <w:tcBorders>
              <w:top w:val="nil"/>
              <w:left w:val="nil"/>
              <w:bottom w:val="nil"/>
              <w:right w:val="nil"/>
            </w:tcBorders>
            <w:shd w:val="clear" w:color="auto" w:fill="auto"/>
            <w:noWrap/>
            <w:vAlign w:val="bottom"/>
            <w:hideMark/>
          </w:tcPr>
          <w:p w14:paraId="06759B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B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8D" w14:textId="77777777" w:rsidR="00F93E91" w:rsidRPr="00CD46DE" w:rsidRDefault="003A64EF" w:rsidP="00F93E91">
            <w:pPr>
              <w:rPr>
                <w:rFonts w:ascii="Times New Roman" w:eastAsia="Times New Roman" w:hAnsi="Times New Roman" w:cs="Times New Roman"/>
                <w:sz w:val="20"/>
              </w:rPr>
            </w:pPr>
          </w:p>
        </w:tc>
      </w:tr>
      <w:tr w:rsidR="00866F2D" w14:paraId="06759B96" w14:textId="77777777">
        <w:trPr>
          <w:trHeight w:val="300"/>
        </w:trPr>
        <w:tc>
          <w:tcPr>
            <w:tcW w:w="960" w:type="dxa"/>
            <w:tcBorders>
              <w:top w:val="nil"/>
              <w:left w:val="nil"/>
              <w:bottom w:val="nil"/>
              <w:right w:val="nil"/>
            </w:tcBorders>
            <w:shd w:val="clear" w:color="auto" w:fill="auto"/>
            <w:noWrap/>
            <w:vAlign w:val="bottom"/>
            <w:hideMark/>
          </w:tcPr>
          <w:p w14:paraId="06759B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B9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95" w14:textId="77777777" w:rsidR="00F93E91" w:rsidRPr="00CD46DE" w:rsidRDefault="003A64EF" w:rsidP="00F93E91">
            <w:pPr>
              <w:rPr>
                <w:rFonts w:ascii="Times New Roman" w:eastAsia="Times New Roman" w:hAnsi="Times New Roman" w:cs="Times New Roman"/>
                <w:sz w:val="20"/>
              </w:rPr>
            </w:pPr>
          </w:p>
        </w:tc>
      </w:tr>
      <w:tr w:rsidR="00866F2D" w14:paraId="06759B9E" w14:textId="77777777">
        <w:trPr>
          <w:trHeight w:val="300"/>
        </w:trPr>
        <w:tc>
          <w:tcPr>
            <w:tcW w:w="960" w:type="dxa"/>
            <w:tcBorders>
              <w:top w:val="nil"/>
              <w:left w:val="nil"/>
              <w:bottom w:val="nil"/>
              <w:right w:val="nil"/>
            </w:tcBorders>
            <w:shd w:val="clear" w:color="auto" w:fill="auto"/>
            <w:noWrap/>
            <w:vAlign w:val="bottom"/>
            <w:hideMark/>
          </w:tcPr>
          <w:p w14:paraId="06759B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B9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9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9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9D" w14:textId="77777777" w:rsidR="00F93E91" w:rsidRPr="00CD46DE" w:rsidRDefault="003A64EF" w:rsidP="00F93E91">
            <w:pPr>
              <w:rPr>
                <w:rFonts w:ascii="Times New Roman" w:eastAsia="Times New Roman" w:hAnsi="Times New Roman" w:cs="Times New Roman"/>
                <w:sz w:val="20"/>
              </w:rPr>
            </w:pPr>
          </w:p>
        </w:tc>
      </w:tr>
      <w:tr w:rsidR="00866F2D" w14:paraId="06759BA5" w14:textId="77777777">
        <w:trPr>
          <w:trHeight w:val="300"/>
        </w:trPr>
        <w:tc>
          <w:tcPr>
            <w:tcW w:w="1920" w:type="dxa"/>
            <w:gridSpan w:val="2"/>
            <w:tcBorders>
              <w:top w:val="nil"/>
              <w:left w:val="nil"/>
              <w:bottom w:val="nil"/>
              <w:right w:val="nil"/>
            </w:tcBorders>
            <w:shd w:val="clear" w:color="auto" w:fill="auto"/>
            <w:noWrap/>
            <w:vAlign w:val="bottom"/>
            <w:hideMark/>
          </w:tcPr>
          <w:p w14:paraId="06759B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BA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A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A4" w14:textId="77777777" w:rsidR="00F93E91" w:rsidRPr="00CD46DE" w:rsidRDefault="003A64EF" w:rsidP="00F93E91">
            <w:pPr>
              <w:rPr>
                <w:rFonts w:ascii="Times New Roman" w:eastAsia="Times New Roman" w:hAnsi="Times New Roman" w:cs="Times New Roman"/>
                <w:sz w:val="20"/>
              </w:rPr>
            </w:pPr>
          </w:p>
        </w:tc>
      </w:tr>
      <w:tr w:rsidR="00866F2D" w14:paraId="06759BAD" w14:textId="77777777">
        <w:trPr>
          <w:trHeight w:val="300"/>
        </w:trPr>
        <w:tc>
          <w:tcPr>
            <w:tcW w:w="960" w:type="dxa"/>
            <w:tcBorders>
              <w:top w:val="nil"/>
              <w:left w:val="nil"/>
              <w:bottom w:val="nil"/>
              <w:right w:val="nil"/>
            </w:tcBorders>
            <w:shd w:val="clear" w:color="auto" w:fill="auto"/>
            <w:noWrap/>
            <w:vAlign w:val="bottom"/>
            <w:hideMark/>
          </w:tcPr>
          <w:p w14:paraId="06759B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A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A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A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BA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AC" w14:textId="77777777" w:rsidR="00F93E91" w:rsidRPr="00CD46DE" w:rsidRDefault="003A64EF" w:rsidP="00F93E91">
            <w:pPr>
              <w:rPr>
                <w:rFonts w:ascii="Times New Roman" w:eastAsia="Times New Roman" w:hAnsi="Times New Roman" w:cs="Times New Roman"/>
                <w:sz w:val="20"/>
              </w:rPr>
            </w:pPr>
          </w:p>
        </w:tc>
      </w:tr>
      <w:tr w:rsidR="00866F2D" w14:paraId="06759BB1" w14:textId="77777777">
        <w:trPr>
          <w:trHeight w:val="300"/>
        </w:trPr>
        <w:tc>
          <w:tcPr>
            <w:tcW w:w="960" w:type="dxa"/>
            <w:tcBorders>
              <w:top w:val="nil"/>
              <w:left w:val="nil"/>
              <w:bottom w:val="nil"/>
              <w:right w:val="nil"/>
            </w:tcBorders>
            <w:shd w:val="clear" w:color="auto" w:fill="auto"/>
            <w:noWrap/>
            <w:vAlign w:val="bottom"/>
            <w:hideMark/>
          </w:tcPr>
          <w:p w14:paraId="06759BA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B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25 ως έχει   ΔΕΚΤΟ ΚΑΤΑ ΠΛΕΙΟΨΗΦΙΑ</w:t>
            </w:r>
          </w:p>
        </w:tc>
        <w:tc>
          <w:tcPr>
            <w:tcW w:w="480" w:type="dxa"/>
            <w:tcBorders>
              <w:top w:val="nil"/>
              <w:left w:val="nil"/>
              <w:bottom w:val="nil"/>
              <w:right w:val="nil"/>
            </w:tcBorders>
            <w:shd w:val="clear" w:color="auto" w:fill="auto"/>
            <w:noWrap/>
            <w:vAlign w:val="bottom"/>
            <w:hideMark/>
          </w:tcPr>
          <w:p w14:paraId="06759BB0" w14:textId="77777777" w:rsidR="00F93E91" w:rsidRPr="00CD46DE" w:rsidRDefault="003A64EF" w:rsidP="00F93E91">
            <w:pPr>
              <w:rPr>
                <w:rFonts w:ascii="Calibri" w:eastAsia="Times New Roman" w:hAnsi="Calibri" w:cs="Calibri"/>
                <w:color w:val="000000"/>
                <w:sz w:val="22"/>
                <w:szCs w:val="22"/>
              </w:rPr>
            </w:pPr>
          </w:p>
        </w:tc>
      </w:tr>
      <w:tr w:rsidR="00866F2D" w14:paraId="06759BB9" w14:textId="77777777">
        <w:trPr>
          <w:trHeight w:val="300"/>
        </w:trPr>
        <w:tc>
          <w:tcPr>
            <w:tcW w:w="960" w:type="dxa"/>
            <w:tcBorders>
              <w:top w:val="nil"/>
              <w:left w:val="nil"/>
              <w:bottom w:val="nil"/>
              <w:right w:val="nil"/>
            </w:tcBorders>
            <w:shd w:val="clear" w:color="auto" w:fill="auto"/>
            <w:noWrap/>
            <w:vAlign w:val="bottom"/>
            <w:hideMark/>
          </w:tcPr>
          <w:p w14:paraId="06759BB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BB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B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B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B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B8" w14:textId="77777777" w:rsidR="00F93E91" w:rsidRPr="00CD46DE" w:rsidRDefault="003A64EF" w:rsidP="00F93E91">
            <w:pPr>
              <w:rPr>
                <w:rFonts w:ascii="Times New Roman" w:eastAsia="Times New Roman" w:hAnsi="Times New Roman" w:cs="Times New Roman"/>
                <w:sz w:val="20"/>
              </w:rPr>
            </w:pPr>
          </w:p>
        </w:tc>
      </w:tr>
      <w:tr w:rsidR="00866F2D" w14:paraId="06759BC1" w14:textId="77777777">
        <w:trPr>
          <w:trHeight w:val="300"/>
        </w:trPr>
        <w:tc>
          <w:tcPr>
            <w:tcW w:w="960" w:type="dxa"/>
            <w:tcBorders>
              <w:top w:val="nil"/>
              <w:left w:val="nil"/>
              <w:bottom w:val="nil"/>
              <w:right w:val="nil"/>
            </w:tcBorders>
            <w:shd w:val="clear" w:color="auto" w:fill="auto"/>
            <w:noWrap/>
            <w:vAlign w:val="bottom"/>
            <w:hideMark/>
          </w:tcPr>
          <w:p w14:paraId="06759B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BB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B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C0" w14:textId="77777777" w:rsidR="00F93E91" w:rsidRPr="00CD46DE" w:rsidRDefault="003A64EF" w:rsidP="00F93E91">
            <w:pPr>
              <w:rPr>
                <w:rFonts w:ascii="Times New Roman" w:eastAsia="Times New Roman" w:hAnsi="Times New Roman" w:cs="Times New Roman"/>
                <w:sz w:val="20"/>
              </w:rPr>
            </w:pPr>
          </w:p>
        </w:tc>
      </w:tr>
      <w:tr w:rsidR="00866F2D" w14:paraId="06759BC9" w14:textId="77777777">
        <w:trPr>
          <w:trHeight w:val="300"/>
        </w:trPr>
        <w:tc>
          <w:tcPr>
            <w:tcW w:w="960" w:type="dxa"/>
            <w:tcBorders>
              <w:top w:val="nil"/>
              <w:left w:val="nil"/>
              <w:bottom w:val="nil"/>
              <w:right w:val="nil"/>
            </w:tcBorders>
            <w:shd w:val="clear" w:color="auto" w:fill="auto"/>
            <w:noWrap/>
            <w:vAlign w:val="bottom"/>
            <w:hideMark/>
          </w:tcPr>
          <w:p w14:paraId="06759B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B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C8" w14:textId="77777777" w:rsidR="00F93E91" w:rsidRPr="00CD46DE" w:rsidRDefault="003A64EF" w:rsidP="00F93E91">
            <w:pPr>
              <w:rPr>
                <w:rFonts w:ascii="Times New Roman" w:eastAsia="Times New Roman" w:hAnsi="Times New Roman" w:cs="Times New Roman"/>
                <w:sz w:val="20"/>
              </w:rPr>
            </w:pPr>
          </w:p>
        </w:tc>
      </w:tr>
      <w:tr w:rsidR="00866F2D" w14:paraId="06759BD1" w14:textId="77777777">
        <w:trPr>
          <w:trHeight w:val="300"/>
        </w:trPr>
        <w:tc>
          <w:tcPr>
            <w:tcW w:w="960" w:type="dxa"/>
            <w:tcBorders>
              <w:top w:val="nil"/>
              <w:left w:val="nil"/>
              <w:bottom w:val="nil"/>
              <w:right w:val="nil"/>
            </w:tcBorders>
            <w:shd w:val="clear" w:color="auto" w:fill="auto"/>
            <w:noWrap/>
            <w:vAlign w:val="bottom"/>
            <w:hideMark/>
          </w:tcPr>
          <w:p w14:paraId="06759B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B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D0" w14:textId="77777777" w:rsidR="00F93E91" w:rsidRPr="00CD46DE" w:rsidRDefault="003A64EF" w:rsidP="00F93E91">
            <w:pPr>
              <w:rPr>
                <w:rFonts w:ascii="Times New Roman" w:eastAsia="Times New Roman" w:hAnsi="Times New Roman" w:cs="Times New Roman"/>
                <w:sz w:val="20"/>
              </w:rPr>
            </w:pPr>
          </w:p>
        </w:tc>
      </w:tr>
      <w:tr w:rsidR="00866F2D" w14:paraId="06759BD9" w14:textId="77777777">
        <w:trPr>
          <w:trHeight w:val="300"/>
        </w:trPr>
        <w:tc>
          <w:tcPr>
            <w:tcW w:w="960" w:type="dxa"/>
            <w:tcBorders>
              <w:top w:val="nil"/>
              <w:left w:val="nil"/>
              <w:bottom w:val="nil"/>
              <w:right w:val="nil"/>
            </w:tcBorders>
            <w:shd w:val="clear" w:color="auto" w:fill="auto"/>
            <w:noWrap/>
            <w:vAlign w:val="bottom"/>
            <w:hideMark/>
          </w:tcPr>
          <w:p w14:paraId="06759B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B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D8" w14:textId="77777777" w:rsidR="00F93E91" w:rsidRPr="00CD46DE" w:rsidRDefault="003A64EF" w:rsidP="00F93E91">
            <w:pPr>
              <w:rPr>
                <w:rFonts w:ascii="Times New Roman" w:eastAsia="Times New Roman" w:hAnsi="Times New Roman" w:cs="Times New Roman"/>
                <w:sz w:val="20"/>
              </w:rPr>
            </w:pPr>
          </w:p>
        </w:tc>
      </w:tr>
      <w:tr w:rsidR="00866F2D" w14:paraId="06759BE1" w14:textId="77777777">
        <w:trPr>
          <w:trHeight w:val="300"/>
        </w:trPr>
        <w:tc>
          <w:tcPr>
            <w:tcW w:w="960" w:type="dxa"/>
            <w:tcBorders>
              <w:top w:val="nil"/>
              <w:left w:val="nil"/>
              <w:bottom w:val="nil"/>
              <w:right w:val="nil"/>
            </w:tcBorders>
            <w:shd w:val="clear" w:color="auto" w:fill="auto"/>
            <w:noWrap/>
            <w:vAlign w:val="bottom"/>
            <w:hideMark/>
          </w:tcPr>
          <w:p w14:paraId="06759B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BD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B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E0" w14:textId="77777777" w:rsidR="00F93E91" w:rsidRPr="00CD46DE" w:rsidRDefault="003A64EF" w:rsidP="00F93E91">
            <w:pPr>
              <w:rPr>
                <w:rFonts w:ascii="Times New Roman" w:eastAsia="Times New Roman" w:hAnsi="Times New Roman" w:cs="Times New Roman"/>
                <w:sz w:val="20"/>
              </w:rPr>
            </w:pPr>
          </w:p>
        </w:tc>
      </w:tr>
      <w:tr w:rsidR="00866F2D" w14:paraId="06759BE9" w14:textId="77777777">
        <w:trPr>
          <w:trHeight w:val="300"/>
        </w:trPr>
        <w:tc>
          <w:tcPr>
            <w:tcW w:w="960" w:type="dxa"/>
            <w:tcBorders>
              <w:top w:val="nil"/>
              <w:left w:val="nil"/>
              <w:bottom w:val="nil"/>
              <w:right w:val="nil"/>
            </w:tcBorders>
            <w:shd w:val="clear" w:color="auto" w:fill="auto"/>
            <w:noWrap/>
            <w:vAlign w:val="bottom"/>
            <w:hideMark/>
          </w:tcPr>
          <w:p w14:paraId="06759B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BE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E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E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E8" w14:textId="77777777" w:rsidR="00F93E91" w:rsidRPr="00CD46DE" w:rsidRDefault="003A64EF" w:rsidP="00F93E91">
            <w:pPr>
              <w:rPr>
                <w:rFonts w:ascii="Times New Roman" w:eastAsia="Times New Roman" w:hAnsi="Times New Roman" w:cs="Times New Roman"/>
                <w:sz w:val="20"/>
              </w:rPr>
            </w:pPr>
          </w:p>
        </w:tc>
      </w:tr>
      <w:tr w:rsidR="00866F2D" w14:paraId="06759BF0" w14:textId="77777777">
        <w:trPr>
          <w:trHeight w:val="300"/>
        </w:trPr>
        <w:tc>
          <w:tcPr>
            <w:tcW w:w="1920" w:type="dxa"/>
            <w:gridSpan w:val="2"/>
            <w:tcBorders>
              <w:top w:val="nil"/>
              <w:left w:val="nil"/>
              <w:bottom w:val="nil"/>
              <w:right w:val="nil"/>
            </w:tcBorders>
            <w:shd w:val="clear" w:color="auto" w:fill="auto"/>
            <w:noWrap/>
            <w:vAlign w:val="bottom"/>
            <w:hideMark/>
          </w:tcPr>
          <w:p w14:paraId="06759B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BE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BE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B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EF" w14:textId="77777777" w:rsidR="00F93E91" w:rsidRPr="00CD46DE" w:rsidRDefault="003A64EF" w:rsidP="00F93E91">
            <w:pPr>
              <w:rPr>
                <w:rFonts w:ascii="Times New Roman" w:eastAsia="Times New Roman" w:hAnsi="Times New Roman" w:cs="Times New Roman"/>
                <w:sz w:val="20"/>
              </w:rPr>
            </w:pPr>
          </w:p>
        </w:tc>
      </w:tr>
      <w:tr w:rsidR="00866F2D" w14:paraId="06759BF8" w14:textId="77777777">
        <w:trPr>
          <w:trHeight w:val="300"/>
        </w:trPr>
        <w:tc>
          <w:tcPr>
            <w:tcW w:w="960" w:type="dxa"/>
            <w:tcBorders>
              <w:top w:val="nil"/>
              <w:left w:val="nil"/>
              <w:bottom w:val="nil"/>
              <w:right w:val="nil"/>
            </w:tcBorders>
            <w:shd w:val="clear" w:color="auto" w:fill="auto"/>
            <w:noWrap/>
            <w:vAlign w:val="bottom"/>
            <w:hideMark/>
          </w:tcPr>
          <w:p w14:paraId="06759B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F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F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BF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BF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BF7" w14:textId="77777777" w:rsidR="00F93E91" w:rsidRPr="00CD46DE" w:rsidRDefault="003A64EF" w:rsidP="00F93E91">
            <w:pPr>
              <w:rPr>
                <w:rFonts w:ascii="Times New Roman" w:eastAsia="Times New Roman" w:hAnsi="Times New Roman" w:cs="Times New Roman"/>
                <w:sz w:val="20"/>
              </w:rPr>
            </w:pPr>
          </w:p>
        </w:tc>
      </w:tr>
      <w:tr w:rsidR="00866F2D" w14:paraId="06759BFC" w14:textId="77777777">
        <w:trPr>
          <w:trHeight w:val="300"/>
        </w:trPr>
        <w:tc>
          <w:tcPr>
            <w:tcW w:w="960" w:type="dxa"/>
            <w:tcBorders>
              <w:top w:val="nil"/>
              <w:left w:val="nil"/>
              <w:bottom w:val="nil"/>
              <w:right w:val="nil"/>
            </w:tcBorders>
            <w:shd w:val="clear" w:color="auto" w:fill="auto"/>
            <w:noWrap/>
            <w:vAlign w:val="bottom"/>
            <w:hideMark/>
          </w:tcPr>
          <w:p w14:paraId="06759BF9"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B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26 όπως τροπ.   ΔΕΚΤΟ ΚΑΤΑ ΠΛΕΙΟΨΗΦΙΑ</w:t>
            </w:r>
          </w:p>
        </w:tc>
        <w:tc>
          <w:tcPr>
            <w:tcW w:w="480" w:type="dxa"/>
            <w:tcBorders>
              <w:top w:val="nil"/>
              <w:left w:val="nil"/>
              <w:bottom w:val="nil"/>
              <w:right w:val="nil"/>
            </w:tcBorders>
            <w:shd w:val="clear" w:color="auto" w:fill="auto"/>
            <w:noWrap/>
            <w:vAlign w:val="bottom"/>
            <w:hideMark/>
          </w:tcPr>
          <w:p w14:paraId="06759BFB" w14:textId="77777777" w:rsidR="00F93E91" w:rsidRPr="00CD46DE" w:rsidRDefault="003A64EF" w:rsidP="00F93E91">
            <w:pPr>
              <w:rPr>
                <w:rFonts w:ascii="Calibri" w:eastAsia="Times New Roman" w:hAnsi="Calibri" w:cs="Calibri"/>
                <w:color w:val="000000"/>
                <w:sz w:val="22"/>
                <w:szCs w:val="22"/>
              </w:rPr>
            </w:pPr>
          </w:p>
        </w:tc>
      </w:tr>
      <w:tr w:rsidR="00866F2D" w14:paraId="06759C04" w14:textId="77777777">
        <w:trPr>
          <w:trHeight w:val="300"/>
        </w:trPr>
        <w:tc>
          <w:tcPr>
            <w:tcW w:w="960" w:type="dxa"/>
            <w:tcBorders>
              <w:top w:val="nil"/>
              <w:left w:val="nil"/>
              <w:bottom w:val="nil"/>
              <w:right w:val="nil"/>
            </w:tcBorders>
            <w:shd w:val="clear" w:color="auto" w:fill="auto"/>
            <w:noWrap/>
            <w:vAlign w:val="bottom"/>
            <w:hideMark/>
          </w:tcPr>
          <w:p w14:paraId="06759BF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BF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BF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0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0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03" w14:textId="77777777" w:rsidR="00F93E91" w:rsidRPr="00CD46DE" w:rsidRDefault="003A64EF" w:rsidP="00F93E91">
            <w:pPr>
              <w:rPr>
                <w:rFonts w:ascii="Times New Roman" w:eastAsia="Times New Roman" w:hAnsi="Times New Roman" w:cs="Times New Roman"/>
                <w:sz w:val="20"/>
              </w:rPr>
            </w:pPr>
          </w:p>
        </w:tc>
      </w:tr>
      <w:tr w:rsidR="00866F2D" w14:paraId="06759C0C" w14:textId="77777777">
        <w:trPr>
          <w:trHeight w:val="300"/>
        </w:trPr>
        <w:tc>
          <w:tcPr>
            <w:tcW w:w="960" w:type="dxa"/>
            <w:tcBorders>
              <w:top w:val="nil"/>
              <w:left w:val="nil"/>
              <w:bottom w:val="nil"/>
              <w:right w:val="nil"/>
            </w:tcBorders>
            <w:shd w:val="clear" w:color="auto" w:fill="auto"/>
            <w:noWrap/>
            <w:vAlign w:val="bottom"/>
            <w:hideMark/>
          </w:tcPr>
          <w:p w14:paraId="06759C0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C0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0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0B" w14:textId="77777777" w:rsidR="00F93E91" w:rsidRPr="00CD46DE" w:rsidRDefault="003A64EF" w:rsidP="00F93E91">
            <w:pPr>
              <w:rPr>
                <w:rFonts w:ascii="Times New Roman" w:eastAsia="Times New Roman" w:hAnsi="Times New Roman" w:cs="Times New Roman"/>
                <w:sz w:val="20"/>
              </w:rPr>
            </w:pPr>
          </w:p>
        </w:tc>
      </w:tr>
      <w:tr w:rsidR="00866F2D" w14:paraId="06759C14" w14:textId="77777777">
        <w:trPr>
          <w:trHeight w:val="300"/>
        </w:trPr>
        <w:tc>
          <w:tcPr>
            <w:tcW w:w="960" w:type="dxa"/>
            <w:tcBorders>
              <w:top w:val="nil"/>
              <w:left w:val="nil"/>
              <w:bottom w:val="nil"/>
              <w:right w:val="nil"/>
            </w:tcBorders>
            <w:shd w:val="clear" w:color="auto" w:fill="auto"/>
            <w:noWrap/>
            <w:vAlign w:val="bottom"/>
            <w:hideMark/>
          </w:tcPr>
          <w:p w14:paraId="06759C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C0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13" w14:textId="77777777" w:rsidR="00F93E91" w:rsidRPr="00CD46DE" w:rsidRDefault="003A64EF" w:rsidP="00F93E91">
            <w:pPr>
              <w:rPr>
                <w:rFonts w:ascii="Times New Roman" w:eastAsia="Times New Roman" w:hAnsi="Times New Roman" w:cs="Times New Roman"/>
                <w:sz w:val="20"/>
              </w:rPr>
            </w:pPr>
          </w:p>
        </w:tc>
      </w:tr>
      <w:tr w:rsidR="00866F2D" w14:paraId="06759C1C" w14:textId="77777777">
        <w:trPr>
          <w:trHeight w:val="300"/>
        </w:trPr>
        <w:tc>
          <w:tcPr>
            <w:tcW w:w="960" w:type="dxa"/>
            <w:tcBorders>
              <w:top w:val="nil"/>
              <w:left w:val="nil"/>
              <w:bottom w:val="nil"/>
              <w:right w:val="nil"/>
            </w:tcBorders>
            <w:shd w:val="clear" w:color="auto" w:fill="auto"/>
            <w:noWrap/>
            <w:vAlign w:val="bottom"/>
            <w:hideMark/>
          </w:tcPr>
          <w:p w14:paraId="06759C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C1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1B" w14:textId="77777777" w:rsidR="00F93E91" w:rsidRPr="00CD46DE" w:rsidRDefault="003A64EF" w:rsidP="00F93E91">
            <w:pPr>
              <w:rPr>
                <w:rFonts w:ascii="Times New Roman" w:eastAsia="Times New Roman" w:hAnsi="Times New Roman" w:cs="Times New Roman"/>
                <w:sz w:val="20"/>
              </w:rPr>
            </w:pPr>
          </w:p>
        </w:tc>
      </w:tr>
      <w:tr w:rsidR="00866F2D" w14:paraId="06759C24" w14:textId="77777777">
        <w:trPr>
          <w:trHeight w:val="300"/>
        </w:trPr>
        <w:tc>
          <w:tcPr>
            <w:tcW w:w="960" w:type="dxa"/>
            <w:tcBorders>
              <w:top w:val="nil"/>
              <w:left w:val="nil"/>
              <w:bottom w:val="nil"/>
              <w:right w:val="nil"/>
            </w:tcBorders>
            <w:shd w:val="clear" w:color="auto" w:fill="auto"/>
            <w:noWrap/>
            <w:vAlign w:val="bottom"/>
            <w:hideMark/>
          </w:tcPr>
          <w:p w14:paraId="06759C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C1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23" w14:textId="77777777" w:rsidR="00F93E91" w:rsidRPr="00CD46DE" w:rsidRDefault="003A64EF" w:rsidP="00F93E91">
            <w:pPr>
              <w:rPr>
                <w:rFonts w:ascii="Times New Roman" w:eastAsia="Times New Roman" w:hAnsi="Times New Roman" w:cs="Times New Roman"/>
                <w:sz w:val="20"/>
              </w:rPr>
            </w:pPr>
          </w:p>
        </w:tc>
      </w:tr>
      <w:tr w:rsidR="00866F2D" w14:paraId="06759C2C" w14:textId="77777777">
        <w:trPr>
          <w:trHeight w:val="300"/>
        </w:trPr>
        <w:tc>
          <w:tcPr>
            <w:tcW w:w="960" w:type="dxa"/>
            <w:tcBorders>
              <w:top w:val="nil"/>
              <w:left w:val="nil"/>
              <w:bottom w:val="nil"/>
              <w:right w:val="nil"/>
            </w:tcBorders>
            <w:shd w:val="clear" w:color="auto" w:fill="auto"/>
            <w:noWrap/>
            <w:vAlign w:val="bottom"/>
            <w:hideMark/>
          </w:tcPr>
          <w:p w14:paraId="06759C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C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2B" w14:textId="77777777" w:rsidR="00F93E91" w:rsidRPr="00CD46DE" w:rsidRDefault="003A64EF" w:rsidP="00F93E91">
            <w:pPr>
              <w:rPr>
                <w:rFonts w:ascii="Times New Roman" w:eastAsia="Times New Roman" w:hAnsi="Times New Roman" w:cs="Times New Roman"/>
                <w:sz w:val="20"/>
              </w:rPr>
            </w:pPr>
          </w:p>
        </w:tc>
      </w:tr>
      <w:tr w:rsidR="00866F2D" w14:paraId="06759C34" w14:textId="77777777">
        <w:trPr>
          <w:trHeight w:val="300"/>
        </w:trPr>
        <w:tc>
          <w:tcPr>
            <w:tcW w:w="960" w:type="dxa"/>
            <w:tcBorders>
              <w:top w:val="nil"/>
              <w:left w:val="nil"/>
              <w:bottom w:val="nil"/>
              <w:right w:val="nil"/>
            </w:tcBorders>
            <w:shd w:val="clear" w:color="auto" w:fill="auto"/>
            <w:noWrap/>
            <w:vAlign w:val="bottom"/>
            <w:hideMark/>
          </w:tcPr>
          <w:p w14:paraId="06759C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C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33" w14:textId="77777777" w:rsidR="00F93E91" w:rsidRPr="00CD46DE" w:rsidRDefault="003A64EF" w:rsidP="00F93E91">
            <w:pPr>
              <w:rPr>
                <w:rFonts w:ascii="Times New Roman" w:eastAsia="Times New Roman" w:hAnsi="Times New Roman" w:cs="Times New Roman"/>
                <w:sz w:val="20"/>
              </w:rPr>
            </w:pPr>
          </w:p>
        </w:tc>
      </w:tr>
      <w:tr w:rsidR="00866F2D" w14:paraId="06759C3B" w14:textId="77777777">
        <w:trPr>
          <w:trHeight w:val="300"/>
        </w:trPr>
        <w:tc>
          <w:tcPr>
            <w:tcW w:w="1920" w:type="dxa"/>
            <w:gridSpan w:val="2"/>
            <w:tcBorders>
              <w:top w:val="nil"/>
              <w:left w:val="nil"/>
              <w:bottom w:val="nil"/>
              <w:right w:val="nil"/>
            </w:tcBorders>
            <w:shd w:val="clear" w:color="auto" w:fill="auto"/>
            <w:noWrap/>
            <w:vAlign w:val="bottom"/>
            <w:hideMark/>
          </w:tcPr>
          <w:p w14:paraId="06759C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C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3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3A" w14:textId="77777777" w:rsidR="00F93E91" w:rsidRPr="00CD46DE" w:rsidRDefault="003A64EF" w:rsidP="00F93E91">
            <w:pPr>
              <w:rPr>
                <w:rFonts w:ascii="Times New Roman" w:eastAsia="Times New Roman" w:hAnsi="Times New Roman" w:cs="Times New Roman"/>
                <w:sz w:val="20"/>
              </w:rPr>
            </w:pPr>
          </w:p>
        </w:tc>
      </w:tr>
      <w:tr w:rsidR="00866F2D" w14:paraId="06759C43" w14:textId="77777777">
        <w:trPr>
          <w:trHeight w:val="300"/>
        </w:trPr>
        <w:tc>
          <w:tcPr>
            <w:tcW w:w="960" w:type="dxa"/>
            <w:tcBorders>
              <w:top w:val="nil"/>
              <w:left w:val="nil"/>
              <w:bottom w:val="nil"/>
              <w:right w:val="nil"/>
            </w:tcBorders>
            <w:shd w:val="clear" w:color="auto" w:fill="auto"/>
            <w:noWrap/>
            <w:vAlign w:val="bottom"/>
            <w:hideMark/>
          </w:tcPr>
          <w:p w14:paraId="06759C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3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3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3F"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C4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42" w14:textId="77777777" w:rsidR="00F93E91" w:rsidRPr="00CD46DE" w:rsidRDefault="003A64EF" w:rsidP="00F93E91">
            <w:pPr>
              <w:rPr>
                <w:rFonts w:ascii="Times New Roman" w:eastAsia="Times New Roman" w:hAnsi="Times New Roman" w:cs="Times New Roman"/>
                <w:sz w:val="20"/>
              </w:rPr>
            </w:pPr>
          </w:p>
        </w:tc>
      </w:tr>
      <w:tr w:rsidR="00866F2D" w14:paraId="06759C47" w14:textId="77777777">
        <w:trPr>
          <w:trHeight w:val="300"/>
        </w:trPr>
        <w:tc>
          <w:tcPr>
            <w:tcW w:w="960" w:type="dxa"/>
            <w:tcBorders>
              <w:top w:val="nil"/>
              <w:left w:val="nil"/>
              <w:bottom w:val="nil"/>
              <w:right w:val="nil"/>
            </w:tcBorders>
            <w:shd w:val="clear" w:color="auto" w:fill="auto"/>
            <w:noWrap/>
            <w:vAlign w:val="bottom"/>
            <w:hideMark/>
          </w:tcPr>
          <w:p w14:paraId="06759C44"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C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27 όπως τροπ.   ΔΕΚΤΟ ΚΑΤΑ ΠΛΕΙΟΨΗΦΙΑ</w:t>
            </w:r>
          </w:p>
        </w:tc>
        <w:tc>
          <w:tcPr>
            <w:tcW w:w="480" w:type="dxa"/>
            <w:tcBorders>
              <w:top w:val="nil"/>
              <w:left w:val="nil"/>
              <w:bottom w:val="nil"/>
              <w:right w:val="nil"/>
            </w:tcBorders>
            <w:shd w:val="clear" w:color="auto" w:fill="auto"/>
            <w:noWrap/>
            <w:vAlign w:val="bottom"/>
            <w:hideMark/>
          </w:tcPr>
          <w:p w14:paraId="06759C46" w14:textId="77777777" w:rsidR="00F93E91" w:rsidRPr="00CD46DE" w:rsidRDefault="003A64EF" w:rsidP="00F93E91">
            <w:pPr>
              <w:rPr>
                <w:rFonts w:ascii="Calibri" w:eastAsia="Times New Roman" w:hAnsi="Calibri" w:cs="Calibri"/>
                <w:color w:val="000000"/>
                <w:sz w:val="22"/>
                <w:szCs w:val="22"/>
              </w:rPr>
            </w:pPr>
          </w:p>
        </w:tc>
      </w:tr>
      <w:tr w:rsidR="00866F2D" w14:paraId="06759C4F" w14:textId="77777777">
        <w:trPr>
          <w:trHeight w:val="300"/>
        </w:trPr>
        <w:tc>
          <w:tcPr>
            <w:tcW w:w="960" w:type="dxa"/>
            <w:tcBorders>
              <w:top w:val="nil"/>
              <w:left w:val="nil"/>
              <w:bottom w:val="nil"/>
              <w:right w:val="nil"/>
            </w:tcBorders>
            <w:shd w:val="clear" w:color="auto" w:fill="auto"/>
            <w:noWrap/>
            <w:vAlign w:val="bottom"/>
            <w:hideMark/>
          </w:tcPr>
          <w:p w14:paraId="06759C4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C4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4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4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4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4E" w14:textId="77777777" w:rsidR="00F93E91" w:rsidRPr="00CD46DE" w:rsidRDefault="003A64EF" w:rsidP="00F93E91">
            <w:pPr>
              <w:rPr>
                <w:rFonts w:ascii="Times New Roman" w:eastAsia="Times New Roman" w:hAnsi="Times New Roman" w:cs="Times New Roman"/>
                <w:sz w:val="20"/>
              </w:rPr>
            </w:pPr>
          </w:p>
        </w:tc>
      </w:tr>
      <w:tr w:rsidR="00866F2D" w14:paraId="06759C57" w14:textId="77777777">
        <w:trPr>
          <w:trHeight w:val="300"/>
        </w:trPr>
        <w:tc>
          <w:tcPr>
            <w:tcW w:w="960" w:type="dxa"/>
            <w:tcBorders>
              <w:top w:val="nil"/>
              <w:left w:val="nil"/>
              <w:bottom w:val="nil"/>
              <w:right w:val="nil"/>
            </w:tcBorders>
            <w:shd w:val="clear" w:color="auto" w:fill="auto"/>
            <w:noWrap/>
            <w:vAlign w:val="bottom"/>
            <w:hideMark/>
          </w:tcPr>
          <w:p w14:paraId="06759C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C5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5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5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5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56" w14:textId="77777777" w:rsidR="00F93E91" w:rsidRPr="00CD46DE" w:rsidRDefault="003A64EF" w:rsidP="00F93E91">
            <w:pPr>
              <w:rPr>
                <w:rFonts w:ascii="Times New Roman" w:eastAsia="Times New Roman" w:hAnsi="Times New Roman" w:cs="Times New Roman"/>
                <w:sz w:val="20"/>
              </w:rPr>
            </w:pPr>
          </w:p>
        </w:tc>
      </w:tr>
      <w:tr w:rsidR="00866F2D" w14:paraId="06759C5F" w14:textId="77777777">
        <w:trPr>
          <w:trHeight w:val="300"/>
        </w:trPr>
        <w:tc>
          <w:tcPr>
            <w:tcW w:w="960" w:type="dxa"/>
            <w:tcBorders>
              <w:top w:val="nil"/>
              <w:left w:val="nil"/>
              <w:bottom w:val="nil"/>
              <w:right w:val="nil"/>
            </w:tcBorders>
            <w:shd w:val="clear" w:color="auto" w:fill="auto"/>
            <w:noWrap/>
            <w:vAlign w:val="bottom"/>
            <w:hideMark/>
          </w:tcPr>
          <w:p w14:paraId="06759C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C5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5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5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5E" w14:textId="77777777" w:rsidR="00F93E91" w:rsidRPr="00CD46DE" w:rsidRDefault="003A64EF" w:rsidP="00F93E91">
            <w:pPr>
              <w:rPr>
                <w:rFonts w:ascii="Times New Roman" w:eastAsia="Times New Roman" w:hAnsi="Times New Roman" w:cs="Times New Roman"/>
                <w:sz w:val="20"/>
              </w:rPr>
            </w:pPr>
          </w:p>
        </w:tc>
      </w:tr>
      <w:tr w:rsidR="00866F2D" w14:paraId="06759C67" w14:textId="77777777">
        <w:trPr>
          <w:trHeight w:val="300"/>
        </w:trPr>
        <w:tc>
          <w:tcPr>
            <w:tcW w:w="960" w:type="dxa"/>
            <w:tcBorders>
              <w:top w:val="nil"/>
              <w:left w:val="nil"/>
              <w:bottom w:val="nil"/>
              <w:right w:val="nil"/>
            </w:tcBorders>
            <w:shd w:val="clear" w:color="auto" w:fill="auto"/>
            <w:noWrap/>
            <w:vAlign w:val="bottom"/>
            <w:hideMark/>
          </w:tcPr>
          <w:p w14:paraId="06759C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C6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6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6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66" w14:textId="77777777" w:rsidR="00F93E91" w:rsidRPr="00CD46DE" w:rsidRDefault="003A64EF" w:rsidP="00F93E91">
            <w:pPr>
              <w:rPr>
                <w:rFonts w:ascii="Times New Roman" w:eastAsia="Times New Roman" w:hAnsi="Times New Roman" w:cs="Times New Roman"/>
                <w:sz w:val="20"/>
              </w:rPr>
            </w:pPr>
          </w:p>
        </w:tc>
      </w:tr>
      <w:tr w:rsidR="00866F2D" w14:paraId="06759C6F" w14:textId="77777777">
        <w:trPr>
          <w:trHeight w:val="300"/>
        </w:trPr>
        <w:tc>
          <w:tcPr>
            <w:tcW w:w="960" w:type="dxa"/>
            <w:tcBorders>
              <w:top w:val="nil"/>
              <w:left w:val="nil"/>
              <w:bottom w:val="nil"/>
              <w:right w:val="nil"/>
            </w:tcBorders>
            <w:shd w:val="clear" w:color="auto" w:fill="auto"/>
            <w:noWrap/>
            <w:vAlign w:val="bottom"/>
            <w:hideMark/>
          </w:tcPr>
          <w:p w14:paraId="06759C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C6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6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C6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6E" w14:textId="77777777" w:rsidR="00F93E91" w:rsidRPr="00CD46DE" w:rsidRDefault="003A64EF" w:rsidP="00F93E91">
            <w:pPr>
              <w:rPr>
                <w:rFonts w:ascii="Times New Roman" w:eastAsia="Times New Roman" w:hAnsi="Times New Roman" w:cs="Times New Roman"/>
                <w:sz w:val="20"/>
              </w:rPr>
            </w:pPr>
          </w:p>
        </w:tc>
      </w:tr>
      <w:tr w:rsidR="00866F2D" w14:paraId="06759C77" w14:textId="77777777">
        <w:trPr>
          <w:trHeight w:val="300"/>
        </w:trPr>
        <w:tc>
          <w:tcPr>
            <w:tcW w:w="960" w:type="dxa"/>
            <w:tcBorders>
              <w:top w:val="nil"/>
              <w:left w:val="nil"/>
              <w:bottom w:val="nil"/>
              <w:right w:val="nil"/>
            </w:tcBorders>
            <w:shd w:val="clear" w:color="auto" w:fill="auto"/>
            <w:noWrap/>
            <w:vAlign w:val="bottom"/>
            <w:hideMark/>
          </w:tcPr>
          <w:p w14:paraId="06759C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C7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76" w14:textId="77777777" w:rsidR="00F93E91" w:rsidRPr="00CD46DE" w:rsidRDefault="003A64EF" w:rsidP="00F93E91">
            <w:pPr>
              <w:rPr>
                <w:rFonts w:ascii="Times New Roman" w:eastAsia="Times New Roman" w:hAnsi="Times New Roman" w:cs="Times New Roman"/>
                <w:sz w:val="20"/>
              </w:rPr>
            </w:pPr>
          </w:p>
        </w:tc>
      </w:tr>
      <w:tr w:rsidR="00866F2D" w14:paraId="06759C7F" w14:textId="77777777">
        <w:trPr>
          <w:trHeight w:val="300"/>
        </w:trPr>
        <w:tc>
          <w:tcPr>
            <w:tcW w:w="960" w:type="dxa"/>
            <w:tcBorders>
              <w:top w:val="nil"/>
              <w:left w:val="nil"/>
              <w:bottom w:val="nil"/>
              <w:right w:val="nil"/>
            </w:tcBorders>
            <w:shd w:val="clear" w:color="auto" w:fill="auto"/>
            <w:noWrap/>
            <w:vAlign w:val="bottom"/>
            <w:hideMark/>
          </w:tcPr>
          <w:p w14:paraId="06759C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C7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7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7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7E" w14:textId="77777777" w:rsidR="00F93E91" w:rsidRPr="00CD46DE" w:rsidRDefault="003A64EF" w:rsidP="00F93E91">
            <w:pPr>
              <w:rPr>
                <w:rFonts w:ascii="Times New Roman" w:eastAsia="Times New Roman" w:hAnsi="Times New Roman" w:cs="Times New Roman"/>
                <w:sz w:val="20"/>
              </w:rPr>
            </w:pPr>
          </w:p>
        </w:tc>
      </w:tr>
      <w:tr w:rsidR="00866F2D" w14:paraId="06759C86" w14:textId="77777777">
        <w:trPr>
          <w:trHeight w:val="300"/>
        </w:trPr>
        <w:tc>
          <w:tcPr>
            <w:tcW w:w="1920" w:type="dxa"/>
            <w:gridSpan w:val="2"/>
            <w:tcBorders>
              <w:top w:val="nil"/>
              <w:left w:val="nil"/>
              <w:bottom w:val="nil"/>
              <w:right w:val="nil"/>
            </w:tcBorders>
            <w:shd w:val="clear" w:color="auto" w:fill="auto"/>
            <w:noWrap/>
            <w:vAlign w:val="bottom"/>
            <w:hideMark/>
          </w:tcPr>
          <w:p w14:paraId="06759C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C8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85" w14:textId="77777777" w:rsidR="00F93E91" w:rsidRPr="00CD46DE" w:rsidRDefault="003A64EF" w:rsidP="00F93E91">
            <w:pPr>
              <w:rPr>
                <w:rFonts w:ascii="Times New Roman" w:eastAsia="Times New Roman" w:hAnsi="Times New Roman" w:cs="Times New Roman"/>
                <w:sz w:val="20"/>
              </w:rPr>
            </w:pPr>
          </w:p>
        </w:tc>
      </w:tr>
      <w:tr w:rsidR="00866F2D" w14:paraId="06759C8E" w14:textId="77777777">
        <w:trPr>
          <w:trHeight w:val="300"/>
        </w:trPr>
        <w:tc>
          <w:tcPr>
            <w:tcW w:w="960" w:type="dxa"/>
            <w:tcBorders>
              <w:top w:val="nil"/>
              <w:left w:val="nil"/>
              <w:bottom w:val="nil"/>
              <w:right w:val="nil"/>
            </w:tcBorders>
            <w:shd w:val="clear" w:color="auto" w:fill="auto"/>
            <w:noWrap/>
            <w:vAlign w:val="bottom"/>
            <w:hideMark/>
          </w:tcPr>
          <w:p w14:paraId="06759C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8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8A"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C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8D" w14:textId="77777777" w:rsidR="00F93E91" w:rsidRPr="00CD46DE" w:rsidRDefault="003A64EF" w:rsidP="00F93E91">
            <w:pPr>
              <w:rPr>
                <w:rFonts w:ascii="Times New Roman" w:eastAsia="Times New Roman" w:hAnsi="Times New Roman" w:cs="Times New Roman"/>
                <w:sz w:val="20"/>
              </w:rPr>
            </w:pPr>
          </w:p>
        </w:tc>
      </w:tr>
      <w:tr w:rsidR="00866F2D" w14:paraId="06759C92" w14:textId="77777777">
        <w:trPr>
          <w:trHeight w:val="300"/>
        </w:trPr>
        <w:tc>
          <w:tcPr>
            <w:tcW w:w="960" w:type="dxa"/>
            <w:tcBorders>
              <w:top w:val="nil"/>
              <w:left w:val="nil"/>
              <w:bottom w:val="nil"/>
              <w:right w:val="nil"/>
            </w:tcBorders>
            <w:shd w:val="clear" w:color="auto" w:fill="auto"/>
            <w:noWrap/>
            <w:vAlign w:val="bottom"/>
            <w:hideMark/>
          </w:tcPr>
          <w:p w14:paraId="06759C8F"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C9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28 ως έχει   ΔΕΚΤΟ ΚΑΤΑ ΠΛΕΙΟΨΗΦΙΑ</w:t>
            </w:r>
          </w:p>
        </w:tc>
        <w:tc>
          <w:tcPr>
            <w:tcW w:w="480" w:type="dxa"/>
            <w:tcBorders>
              <w:top w:val="nil"/>
              <w:left w:val="nil"/>
              <w:bottom w:val="nil"/>
              <w:right w:val="nil"/>
            </w:tcBorders>
            <w:shd w:val="clear" w:color="auto" w:fill="auto"/>
            <w:noWrap/>
            <w:vAlign w:val="bottom"/>
            <w:hideMark/>
          </w:tcPr>
          <w:p w14:paraId="06759C91" w14:textId="77777777" w:rsidR="00F93E91" w:rsidRPr="00CD46DE" w:rsidRDefault="003A64EF" w:rsidP="00F93E91">
            <w:pPr>
              <w:rPr>
                <w:rFonts w:ascii="Calibri" w:eastAsia="Times New Roman" w:hAnsi="Calibri" w:cs="Calibri"/>
                <w:color w:val="000000"/>
                <w:sz w:val="22"/>
                <w:szCs w:val="22"/>
              </w:rPr>
            </w:pPr>
          </w:p>
        </w:tc>
      </w:tr>
      <w:tr w:rsidR="00866F2D" w14:paraId="06759C9A" w14:textId="77777777">
        <w:trPr>
          <w:trHeight w:val="300"/>
        </w:trPr>
        <w:tc>
          <w:tcPr>
            <w:tcW w:w="960" w:type="dxa"/>
            <w:tcBorders>
              <w:top w:val="nil"/>
              <w:left w:val="nil"/>
              <w:bottom w:val="nil"/>
              <w:right w:val="nil"/>
            </w:tcBorders>
            <w:shd w:val="clear" w:color="auto" w:fill="auto"/>
            <w:noWrap/>
            <w:vAlign w:val="bottom"/>
            <w:hideMark/>
          </w:tcPr>
          <w:p w14:paraId="06759C9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C9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9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9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9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99" w14:textId="77777777" w:rsidR="00F93E91" w:rsidRPr="00CD46DE" w:rsidRDefault="003A64EF" w:rsidP="00F93E91">
            <w:pPr>
              <w:rPr>
                <w:rFonts w:ascii="Times New Roman" w:eastAsia="Times New Roman" w:hAnsi="Times New Roman" w:cs="Times New Roman"/>
                <w:sz w:val="20"/>
              </w:rPr>
            </w:pPr>
          </w:p>
        </w:tc>
      </w:tr>
      <w:tr w:rsidR="00866F2D" w14:paraId="06759CA2" w14:textId="77777777">
        <w:trPr>
          <w:trHeight w:val="300"/>
        </w:trPr>
        <w:tc>
          <w:tcPr>
            <w:tcW w:w="960" w:type="dxa"/>
            <w:tcBorders>
              <w:top w:val="nil"/>
              <w:left w:val="nil"/>
              <w:bottom w:val="nil"/>
              <w:right w:val="nil"/>
            </w:tcBorders>
            <w:shd w:val="clear" w:color="auto" w:fill="auto"/>
            <w:noWrap/>
            <w:vAlign w:val="bottom"/>
            <w:hideMark/>
          </w:tcPr>
          <w:p w14:paraId="06759C9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C9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9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9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A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A1" w14:textId="77777777" w:rsidR="00F93E91" w:rsidRPr="00CD46DE" w:rsidRDefault="003A64EF" w:rsidP="00F93E91">
            <w:pPr>
              <w:rPr>
                <w:rFonts w:ascii="Times New Roman" w:eastAsia="Times New Roman" w:hAnsi="Times New Roman" w:cs="Times New Roman"/>
                <w:sz w:val="20"/>
              </w:rPr>
            </w:pPr>
          </w:p>
        </w:tc>
      </w:tr>
      <w:tr w:rsidR="00866F2D" w14:paraId="06759CAA" w14:textId="77777777">
        <w:trPr>
          <w:trHeight w:val="300"/>
        </w:trPr>
        <w:tc>
          <w:tcPr>
            <w:tcW w:w="960" w:type="dxa"/>
            <w:tcBorders>
              <w:top w:val="nil"/>
              <w:left w:val="nil"/>
              <w:bottom w:val="nil"/>
              <w:right w:val="nil"/>
            </w:tcBorders>
            <w:shd w:val="clear" w:color="auto" w:fill="auto"/>
            <w:noWrap/>
            <w:vAlign w:val="bottom"/>
            <w:hideMark/>
          </w:tcPr>
          <w:p w14:paraId="06759C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CA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A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A9" w14:textId="77777777" w:rsidR="00F93E91" w:rsidRPr="00CD46DE" w:rsidRDefault="003A64EF" w:rsidP="00F93E91">
            <w:pPr>
              <w:rPr>
                <w:rFonts w:ascii="Times New Roman" w:eastAsia="Times New Roman" w:hAnsi="Times New Roman" w:cs="Times New Roman"/>
                <w:sz w:val="20"/>
              </w:rPr>
            </w:pPr>
          </w:p>
        </w:tc>
      </w:tr>
      <w:tr w:rsidR="00866F2D" w14:paraId="06759CB2" w14:textId="77777777">
        <w:trPr>
          <w:trHeight w:val="300"/>
        </w:trPr>
        <w:tc>
          <w:tcPr>
            <w:tcW w:w="960" w:type="dxa"/>
            <w:tcBorders>
              <w:top w:val="nil"/>
              <w:left w:val="nil"/>
              <w:bottom w:val="nil"/>
              <w:right w:val="nil"/>
            </w:tcBorders>
            <w:shd w:val="clear" w:color="auto" w:fill="auto"/>
            <w:noWrap/>
            <w:vAlign w:val="bottom"/>
            <w:hideMark/>
          </w:tcPr>
          <w:p w14:paraId="06759C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CA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A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A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B1" w14:textId="77777777" w:rsidR="00F93E91" w:rsidRPr="00CD46DE" w:rsidRDefault="003A64EF" w:rsidP="00F93E91">
            <w:pPr>
              <w:rPr>
                <w:rFonts w:ascii="Times New Roman" w:eastAsia="Times New Roman" w:hAnsi="Times New Roman" w:cs="Times New Roman"/>
                <w:sz w:val="20"/>
              </w:rPr>
            </w:pPr>
          </w:p>
        </w:tc>
      </w:tr>
      <w:tr w:rsidR="00866F2D" w14:paraId="06759CBA" w14:textId="77777777">
        <w:trPr>
          <w:trHeight w:val="300"/>
        </w:trPr>
        <w:tc>
          <w:tcPr>
            <w:tcW w:w="960" w:type="dxa"/>
            <w:tcBorders>
              <w:top w:val="nil"/>
              <w:left w:val="nil"/>
              <w:bottom w:val="nil"/>
              <w:right w:val="nil"/>
            </w:tcBorders>
            <w:shd w:val="clear" w:color="auto" w:fill="auto"/>
            <w:noWrap/>
            <w:vAlign w:val="bottom"/>
            <w:hideMark/>
          </w:tcPr>
          <w:p w14:paraId="06759C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CB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B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C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B9" w14:textId="77777777" w:rsidR="00F93E91" w:rsidRPr="00CD46DE" w:rsidRDefault="003A64EF" w:rsidP="00F93E91">
            <w:pPr>
              <w:rPr>
                <w:rFonts w:ascii="Times New Roman" w:eastAsia="Times New Roman" w:hAnsi="Times New Roman" w:cs="Times New Roman"/>
                <w:sz w:val="20"/>
              </w:rPr>
            </w:pPr>
          </w:p>
        </w:tc>
      </w:tr>
      <w:tr w:rsidR="00866F2D" w14:paraId="06759CC2" w14:textId="77777777">
        <w:trPr>
          <w:trHeight w:val="300"/>
        </w:trPr>
        <w:tc>
          <w:tcPr>
            <w:tcW w:w="960" w:type="dxa"/>
            <w:tcBorders>
              <w:top w:val="nil"/>
              <w:left w:val="nil"/>
              <w:bottom w:val="nil"/>
              <w:right w:val="nil"/>
            </w:tcBorders>
            <w:shd w:val="clear" w:color="auto" w:fill="auto"/>
            <w:noWrap/>
            <w:vAlign w:val="bottom"/>
            <w:hideMark/>
          </w:tcPr>
          <w:p w14:paraId="06759C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CB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C1" w14:textId="77777777" w:rsidR="00F93E91" w:rsidRPr="00CD46DE" w:rsidRDefault="003A64EF" w:rsidP="00F93E91">
            <w:pPr>
              <w:rPr>
                <w:rFonts w:ascii="Times New Roman" w:eastAsia="Times New Roman" w:hAnsi="Times New Roman" w:cs="Times New Roman"/>
                <w:sz w:val="20"/>
              </w:rPr>
            </w:pPr>
          </w:p>
        </w:tc>
      </w:tr>
      <w:tr w:rsidR="00866F2D" w14:paraId="06759CCA" w14:textId="77777777">
        <w:trPr>
          <w:trHeight w:val="300"/>
        </w:trPr>
        <w:tc>
          <w:tcPr>
            <w:tcW w:w="960" w:type="dxa"/>
            <w:tcBorders>
              <w:top w:val="nil"/>
              <w:left w:val="nil"/>
              <w:bottom w:val="nil"/>
              <w:right w:val="nil"/>
            </w:tcBorders>
            <w:shd w:val="clear" w:color="auto" w:fill="auto"/>
            <w:noWrap/>
            <w:vAlign w:val="bottom"/>
            <w:hideMark/>
          </w:tcPr>
          <w:p w14:paraId="06759C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CC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CC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C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C9" w14:textId="77777777" w:rsidR="00F93E91" w:rsidRPr="00CD46DE" w:rsidRDefault="003A64EF" w:rsidP="00F93E91">
            <w:pPr>
              <w:rPr>
                <w:rFonts w:ascii="Times New Roman" w:eastAsia="Times New Roman" w:hAnsi="Times New Roman" w:cs="Times New Roman"/>
                <w:sz w:val="20"/>
              </w:rPr>
            </w:pPr>
          </w:p>
        </w:tc>
      </w:tr>
      <w:tr w:rsidR="00866F2D" w14:paraId="06759CD1" w14:textId="77777777">
        <w:trPr>
          <w:trHeight w:val="300"/>
        </w:trPr>
        <w:tc>
          <w:tcPr>
            <w:tcW w:w="1920" w:type="dxa"/>
            <w:gridSpan w:val="2"/>
            <w:tcBorders>
              <w:top w:val="nil"/>
              <w:left w:val="nil"/>
              <w:bottom w:val="nil"/>
              <w:right w:val="nil"/>
            </w:tcBorders>
            <w:shd w:val="clear" w:color="auto" w:fill="auto"/>
            <w:noWrap/>
            <w:vAlign w:val="bottom"/>
            <w:hideMark/>
          </w:tcPr>
          <w:p w14:paraId="06759C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CC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D0" w14:textId="77777777" w:rsidR="00F93E91" w:rsidRPr="00CD46DE" w:rsidRDefault="003A64EF" w:rsidP="00F93E91">
            <w:pPr>
              <w:rPr>
                <w:rFonts w:ascii="Times New Roman" w:eastAsia="Times New Roman" w:hAnsi="Times New Roman" w:cs="Times New Roman"/>
                <w:sz w:val="20"/>
              </w:rPr>
            </w:pPr>
          </w:p>
        </w:tc>
      </w:tr>
      <w:tr w:rsidR="00866F2D" w14:paraId="06759CD9" w14:textId="77777777">
        <w:trPr>
          <w:trHeight w:val="300"/>
        </w:trPr>
        <w:tc>
          <w:tcPr>
            <w:tcW w:w="960" w:type="dxa"/>
            <w:tcBorders>
              <w:top w:val="nil"/>
              <w:left w:val="nil"/>
              <w:bottom w:val="nil"/>
              <w:right w:val="nil"/>
            </w:tcBorders>
            <w:shd w:val="clear" w:color="auto" w:fill="auto"/>
            <w:noWrap/>
            <w:vAlign w:val="bottom"/>
            <w:hideMark/>
          </w:tcPr>
          <w:p w14:paraId="06759C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D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D5"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CD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D8" w14:textId="77777777" w:rsidR="00F93E91" w:rsidRPr="00CD46DE" w:rsidRDefault="003A64EF" w:rsidP="00F93E91">
            <w:pPr>
              <w:rPr>
                <w:rFonts w:ascii="Times New Roman" w:eastAsia="Times New Roman" w:hAnsi="Times New Roman" w:cs="Times New Roman"/>
                <w:sz w:val="20"/>
              </w:rPr>
            </w:pPr>
          </w:p>
        </w:tc>
      </w:tr>
      <w:tr w:rsidR="00866F2D" w14:paraId="06759CDD" w14:textId="77777777">
        <w:trPr>
          <w:trHeight w:val="300"/>
        </w:trPr>
        <w:tc>
          <w:tcPr>
            <w:tcW w:w="960" w:type="dxa"/>
            <w:tcBorders>
              <w:top w:val="nil"/>
              <w:left w:val="nil"/>
              <w:bottom w:val="nil"/>
              <w:right w:val="nil"/>
            </w:tcBorders>
            <w:shd w:val="clear" w:color="auto" w:fill="auto"/>
            <w:noWrap/>
            <w:vAlign w:val="bottom"/>
            <w:hideMark/>
          </w:tcPr>
          <w:p w14:paraId="06759CDA"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C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29 ως έχει   ΔΕΚΤΟ ΚΑΤΑ ΠΛΕΙΟΨΗΦΙΑ</w:t>
            </w:r>
          </w:p>
        </w:tc>
        <w:tc>
          <w:tcPr>
            <w:tcW w:w="480" w:type="dxa"/>
            <w:tcBorders>
              <w:top w:val="nil"/>
              <w:left w:val="nil"/>
              <w:bottom w:val="nil"/>
              <w:right w:val="nil"/>
            </w:tcBorders>
            <w:shd w:val="clear" w:color="auto" w:fill="auto"/>
            <w:noWrap/>
            <w:vAlign w:val="bottom"/>
            <w:hideMark/>
          </w:tcPr>
          <w:p w14:paraId="06759CDC" w14:textId="77777777" w:rsidR="00F93E91" w:rsidRPr="00CD46DE" w:rsidRDefault="003A64EF" w:rsidP="00F93E91">
            <w:pPr>
              <w:rPr>
                <w:rFonts w:ascii="Calibri" w:eastAsia="Times New Roman" w:hAnsi="Calibri" w:cs="Calibri"/>
                <w:color w:val="000000"/>
                <w:sz w:val="22"/>
                <w:szCs w:val="22"/>
              </w:rPr>
            </w:pPr>
          </w:p>
        </w:tc>
      </w:tr>
      <w:tr w:rsidR="00866F2D" w14:paraId="06759CE5" w14:textId="77777777">
        <w:trPr>
          <w:trHeight w:val="300"/>
        </w:trPr>
        <w:tc>
          <w:tcPr>
            <w:tcW w:w="960" w:type="dxa"/>
            <w:tcBorders>
              <w:top w:val="nil"/>
              <w:left w:val="nil"/>
              <w:bottom w:val="nil"/>
              <w:right w:val="nil"/>
            </w:tcBorders>
            <w:shd w:val="clear" w:color="auto" w:fill="auto"/>
            <w:noWrap/>
            <w:vAlign w:val="bottom"/>
            <w:hideMark/>
          </w:tcPr>
          <w:p w14:paraId="06759C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CD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E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CE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E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E4" w14:textId="77777777" w:rsidR="00F93E91" w:rsidRPr="00CD46DE" w:rsidRDefault="003A64EF" w:rsidP="00F93E91">
            <w:pPr>
              <w:rPr>
                <w:rFonts w:ascii="Times New Roman" w:eastAsia="Times New Roman" w:hAnsi="Times New Roman" w:cs="Times New Roman"/>
                <w:sz w:val="20"/>
              </w:rPr>
            </w:pPr>
          </w:p>
        </w:tc>
      </w:tr>
      <w:tr w:rsidR="00866F2D" w14:paraId="06759CED" w14:textId="77777777">
        <w:trPr>
          <w:trHeight w:val="300"/>
        </w:trPr>
        <w:tc>
          <w:tcPr>
            <w:tcW w:w="960" w:type="dxa"/>
            <w:tcBorders>
              <w:top w:val="nil"/>
              <w:left w:val="nil"/>
              <w:bottom w:val="nil"/>
              <w:right w:val="nil"/>
            </w:tcBorders>
            <w:shd w:val="clear" w:color="auto" w:fill="auto"/>
            <w:noWrap/>
            <w:vAlign w:val="bottom"/>
            <w:hideMark/>
          </w:tcPr>
          <w:p w14:paraId="06759C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CE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E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E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E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EC" w14:textId="77777777" w:rsidR="00F93E91" w:rsidRPr="00CD46DE" w:rsidRDefault="003A64EF" w:rsidP="00F93E91">
            <w:pPr>
              <w:rPr>
                <w:rFonts w:ascii="Times New Roman" w:eastAsia="Times New Roman" w:hAnsi="Times New Roman" w:cs="Times New Roman"/>
                <w:sz w:val="20"/>
              </w:rPr>
            </w:pPr>
          </w:p>
        </w:tc>
      </w:tr>
      <w:tr w:rsidR="00866F2D" w14:paraId="06759CF5" w14:textId="77777777">
        <w:trPr>
          <w:trHeight w:val="300"/>
        </w:trPr>
        <w:tc>
          <w:tcPr>
            <w:tcW w:w="960" w:type="dxa"/>
            <w:tcBorders>
              <w:top w:val="nil"/>
              <w:left w:val="nil"/>
              <w:bottom w:val="nil"/>
              <w:right w:val="nil"/>
            </w:tcBorders>
            <w:shd w:val="clear" w:color="auto" w:fill="auto"/>
            <w:noWrap/>
            <w:vAlign w:val="bottom"/>
            <w:hideMark/>
          </w:tcPr>
          <w:p w14:paraId="06759C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CE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F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F4" w14:textId="77777777" w:rsidR="00F93E91" w:rsidRPr="00CD46DE" w:rsidRDefault="003A64EF" w:rsidP="00F93E91">
            <w:pPr>
              <w:rPr>
                <w:rFonts w:ascii="Times New Roman" w:eastAsia="Times New Roman" w:hAnsi="Times New Roman" w:cs="Times New Roman"/>
                <w:sz w:val="20"/>
              </w:rPr>
            </w:pPr>
          </w:p>
        </w:tc>
      </w:tr>
      <w:tr w:rsidR="00866F2D" w14:paraId="06759CFD" w14:textId="77777777">
        <w:trPr>
          <w:trHeight w:val="300"/>
        </w:trPr>
        <w:tc>
          <w:tcPr>
            <w:tcW w:w="960" w:type="dxa"/>
            <w:tcBorders>
              <w:top w:val="nil"/>
              <w:left w:val="nil"/>
              <w:bottom w:val="nil"/>
              <w:right w:val="nil"/>
            </w:tcBorders>
            <w:shd w:val="clear" w:color="auto" w:fill="auto"/>
            <w:noWrap/>
            <w:vAlign w:val="bottom"/>
            <w:hideMark/>
          </w:tcPr>
          <w:p w14:paraId="06759C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CF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CF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C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CF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C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CFC" w14:textId="77777777" w:rsidR="00F93E91" w:rsidRPr="00CD46DE" w:rsidRDefault="003A64EF" w:rsidP="00F93E91">
            <w:pPr>
              <w:rPr>
                <w:rFonts w:ascii="Times New Roman" w:eastAsia="Times New Roman" w:hAnsi="Times New Roman" w:cs="Times New Roman"/>
                <w:sz w:val="20"/>
              </w:rPr>
            </w:pPr>
          </w:p>
        </w:tc>
      </w:tr>
      <w:tr w:rsidR="00866F2D" w14:paraId="06759D05" w14:textId="77777777">
        <w:trPr>
          <w:trHeight w:val="300"/>
        </w:trPr>
        <w:tc>
          <w:tcPr>
            <w:tcW w:w="960" w:type="dxa"/>
            <w:tcBorders>
              <w:top w:val="nil"/>
              <w:left w:val="nil"/>
              <w:bottom w:val="nil"/>
              <w:right w:val="nil"/>
            </w:tcBorders>
            <w:shd w:val="clear" w:color="auto" w:fill="auto"/>
            <w:noWrap/>
            <w:vAlign w:val="bottom"/>
            <w:hideMark/>
          </w:tcPr>
          <w:p w14:paraId="06759C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CF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0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D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04" w14:textId="77777777" w:rsidR="00F93E91" w:rsidRPr="00CD46DE" w:rsidRDefault="003A64EF" w:rsidP="00F93E91">
            <w:pPr>
              <w:rPr>
                <w:rFonts w:ascii="Times New Roman" w:eastAsia="Times New Roman" w:hAnsi="Times New Roman" w:cs="Times New Roman"/>
                <w:sz w:val="20"/>
              </w:rPr>
            </w:pPr>
          </w:p>
        </w:tc>
      </w:tr>
      <w:tr w:rsidR="00866F2D" w14:paraId="06759D0D" w14:textId="77777777">
        <w:trPr>
          <w:trHeight w:val="300"/>
        </w:trPr>
        <w:tc>
          <w:tcPr>
            <w:tcW w:w="960" w:type="dxa"/>
            <w:tcBorders>
              <w:top w:val="nil"/>
              <w:left w:val="nil"/>
              <w:bottom w:val="nil"/>
              <w:right w:val="nil"/>
            </w:tcBorders>
            <w:shd w:val="clear" w:color="auto" w:fill="auto"/>
            <w:noWrap/>
            <w:vAlign w:val="bottom"/>
            <w:hideMark/>
          </w:tcPr>
          <w:p w14:paraId="06759D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D0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0C" w14:textId="77777777" w:rsidR="00F93E91" w:rsidRPr="00CD46DE" w:rsidRDefault="003A64EF" w:rsidP="00F93E91">
            <w:pPr>
              <w:rPr>
                <w:rFonts w:ascii="Times New Roman" w:eastAsia="Times New Roman" w:hAnsi="Times New Roman" w:cs="Times New Roman"/>
                <w:sz w:val="20"/>
              </w:rPr>
            </w:pPr>
          </w:p>
        </w:tc>
      </w:tr>
      <w:tr w:rsidR="00866F2D" w14:paraId="06759D15" w14:textId="77777777">
        <w:trPr>
          <w:trHeight w:val="300"/>
        </w:trPr>
        <w:tc>
          <w:tcPr>
            <w:tcW w:w="960" w:type="dxa"/>
            <w:tcBorders>
              <w:top w:val="nil"/>
              <w:left w:val="nil"/>
              <w:bottom w:val="nil"/>
              <w:right w:val="nil"/>
            </w:tcBorders>
            <w:shd w:val="clear" w:color="auto" w:fill="auto"/>
            <w:noWrap/>
            <w:vAlign w:val="bottom"/>
            <w:hideMark/>
          </w:tcPr>
          <w:p w14:paraId="06759D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D0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D1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1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14" w14:textId="77777777" w:rsidR="00F93E91" w:rsidRPr="00CD46DE" w:rsidRDefault="003A64EF" w:rsidP="00F93E91">
            <w:pPr>
              <w:rPr>
                <w:rFonts w:ascii="Times New Roman" w:eastAsia="Times New Roman" w:hAnsi="Times New Roman" w:cs="Times New Roman"/>
                <w:sz w:val="20"/>
              </w:rPr>
            </w:pPr>
          </w:p>
        </w:tc>
      </w:tr>
      <w:tr w:rsidR="00866F2D" w14:paraId="06759D1C" w14:textId="77777777">
        <w:trPr>
          <w:trHeight w:val="300"/>
        </w:trPr>
        <w:tc>
          <w:tcPr>
            <w:tcW w:w="1920" w:type="dxa"/>
            <w:gridSpan w:val="2"/>
            <w:tcBorders>
              <w:top w:val="nil"/>
              <w:left w:val="nil"/>
              <w:bottom w:val="nil"/>
              <w:right w:val="nil"/>
            </w:tcBorders>
            <w:shd w:val="clear" w:color="auto" w:fill="auto"/>
            <w:noWrap/>
            <w:vAlign w:val="bottom"/>
            <w:hideMark/>
          </w:tcPr>
          <w:p w14:paraId="06759D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D1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1B" w14:textId="77777777" w:rsidR="00F93E91" w:rsidRPr="00CD46DE" w:rsidRDefault="003A64EF" w:rsidP="00F93E91">
            <w:pPr>
              <w:rPr>
                <w:rFonts w:ascii="Times New Roman" w:eastAsia="Times New Roman" w:hAnsi="Times New Roman" w:cs="Times New Roman"/>
                <w:sz w:val="20"/>
              </w:rPr>
            </w:pPr>
          </w:p>
        </w:tc>
      </w:tr>
      <w:tr w:rsidR="00866F2D" w14:paraId="06759D24" w14:textId="77777777">
        <w:trPr>
          <w:trHeight w:val="300"/>
        </w:trPr>
        <w:tc>
          <w:tcPr>
            <w:tcW w:w="960" w:type="dxa"/>
            <w:tcBorders>
              <w:top w:val="nil"/>
              <w:left w:val="nil"/>
              <w:bottom w:val="nil"/>
              <w:right w:val="nil"/>
            </w:tcBorders>
            <w:shd w:val="clear" w:color="auto" w:fill="auto"/>
            <w:noWrap/>
            <w:vAlign w:val="bottom"/>
            <w:hideMark/>
          </w:tcPr>
          <w:p w14:paraId="06759D1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1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20"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D2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23" w14:textId="77777777" w:rsidR="00F93E91" w:rsidRPr="00CD46DE" w:rsidRDefault="003A64EF" w:rsidP="00F93E91">
            <w:pPr>
              <w:rPr>
                <w:rFonts w:ascii="Times New Roman" w:eastAsia="Times New Roman" w:hAnsi="Times New Roman" w:cs="Times New Roman"/>
                <w:sz w:val="20"/>
              </w:rPr>
            </w:pPr>
          </w:p>
        </w:tc>
      </w:tr>
      <w:tr w:rsidR="00866F2D" w14:paraId="06759D28" w14:textId="77777777">
        <w:trPr>
          <w:trHeight w:val="300"/>
        </w:trPr>
        <w:tc>
          <w:tcPr>
            <w:tcW w:w="960" w:type="dxa"/>
            <w:tcBorders>
              <w:top w:val="nil"/>
              <w:left w:val="nil"/>
              <w:bottom w:val="nil"/>
              <w:right w:val="nil"/>
            </w:tcBorders>
            <w:shd w:val="clear" w:color="auto" w:fill="auto"/>
            <w:noWrap/>
            <w:vAlign w:val="bottom"/>
            <w:hideMark/>
          </w:tcPr>
          <w:p w14:paraId="06759D25"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D2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30 ως έχει   ΔΕΚΤΟ ΚΑΤΑ ΠΛΕΙΟΨΗΦΙΑ</w:t>
            </w:r>
          </w:p>
        </w:tc>
        <w:tc>
          <w:tcPr>
            <w:tcW w:w="480" w:type="dxa"/>
            <w:tcBorders>
              <w:top w:val="nil"/>
              <w:left w:val="nil"/>
              <w:bottom w:val="nil"/>
              <w:right w:val="nil"/>
            </w:tcBorders>
            <w:shd w:val="clear" w:color="auto" w:fill="auto"/>
            <w:noWrap/>
            <w:vAlign w:val="bottom"/>
            <w:hideMark/>
          </w:tcPr>
          <w:p w14:paraId="06759D27" w14:textId="77777777" w:rsidR="00F93E91" w:rsidRPr="00CD46DE" w:rsidRDefault="003A64EF" w:rsidP="00F93E91">
            <w:pPr>
              <w:rPr>
                <w:rFonts w:ascii="Calibri" w:eastAsia="Times New Roman" w:hAnsi="Calibri" w:cs="Calibri"/>
                <w:color w:val="000000"/>
                <w:sz w:val="22"/>
                <w:szCs w:val="22"/>
              </w:rPr>
            </w:pPr>
          </w:p>
        </w:tc>
      </w:tr>
      <w:tr w:rsidR="00866F2D" w14:paraId="06759D30" w14:textId="77777777">
        <w:trPr>
          <w:trHeight w:val="300"/>
        </w:trPr>
        <w:tc>
          <w:tcPr>
            <w:tcW w:w="960" w:type="dxa"/>
            <w:tcBorders>
              <w:top w:val="nil"/>
              <w:left w:val="nil"/>
              <w:bottom w:val="nil"/>
              <w:right w:val="nil"/>
            </w:tcBorders>
            <w:shd w:val="clear" w:color="auto" w:fill="auto"/>
            <w:noWrap/>
            <w:vAlign w:val="bottom"/>
            <w:hideMark/>
          </w:tcPr>
          <w:p w14:paraId="06759D2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D2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2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2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2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2F" w14:textId="77777777" w:rsidR="00F93E91" w:rsidRPr="00CD46DE" w:rsidRDefault="003A64EF" w:rsidP="00F93E91">
            <w:pPr>
              <w:rPr>
                <w:rFonts w:ascii="Times New Roman" w:eastAsia="Times New Roman" w:hAnsi="Times New Roman" w:cs="Times New Roman"/>
                <w:sz w:val="20"/>
              </w:rPr>
            </w:pPr>
          </w:p>
        </w:tc>
      </w:tr>
      <w:tr w:rsidR="00866F2D" w14:paraId="06759D38" w14:textId="77777777">
        <w:trPr>
          <w:trHeight w:val="300"/>
        </w:trPr>
        <w:tc>
          <w:tcPr>
            <w:tcW w:w="960" w:type="dxa"/>
            <w:tcBorders>
              <w:top w:val="nil"/>
              <w:left w:val="nil"/>
              <w:bottom w:val="nil"/>
              <w:right w:val="nil"/>
            </w:tcBorders>
            <w:shd w:val="clear" w:color="auto" w:fill="auto"/>
            <w:noWrap/>
            <w:vAlign w:val="bottom"/>
            <w:hideMark/>
          </w:tcPr>
          <w:p w14:paraId="06759D3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D3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3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3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3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37" w14:textId="77777777" w:rsidR="00F93E91" w:rsidRPr="00CD46DE" w:rsidRDefault="003A64EF" w:rsidP="00F93E91">
            <w:pPr>
              <w:rPr>
                <w:rFonts w:ascii="Times New Roman" w:eastAsia="Times New Roman" w:hAnsi="Times New Roman" w:cs="Times New Roman"/>
                <w:sz w:val="20"/>
              </w:rPr>
            </w:pPr>
          </w:p>
        </w:tc>
      </w:tr>
      <w:tr w:rsidR="00866F2D" w14:paraId="06759D40" w14:textId="77777777">
        <w:trPr>
          <w:trHeight w:val="300"/>
        </w:trPr>
        <w:tc>
          <w:tcPr>
            <w:tcW w:w="960" w:type="dxa"/>
            <w:tcBorders>
              <w:top w:val="nil"/>
              <w:left w:val="nil"/>
              <w:bottom w:val="nil"/>
              <w:right w:val="nil"/>
            </w:tcBorders>
            <w:shd w:val="clear" w:color="auto" w:fill="auto"/>
            <w:noWrap/>
            <w:vAlign w:val="bottom"/>
            <w:hideMark/>
          </w:tcPr>
          <w:p w14:paraId="06759D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D3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3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3F" w14:textId="77777777" w:rsidR="00F93E91" w:rsidRPr="00CD46DE" w:rsidRDefault="003A64EF" w:rsidP="00F93E91">
            <w:pPr>
              <w:rPr>
                <w:rFonts w:ascii="Times New Roman" w:eastAsia="Times New Roman" w:hAnsi="Times New Roman" w:cs="Times New Roman"/>
                <w:sz w:val="20"/>
              </w:rPr>
            </w:pPr>
          </w:p>
        </w:tc>
      </w:tr>
      <w:tr w:rsidR="00866F2D" w14:paraId="06759D48" w14:textId="77777777">
        <w:trPr>
          <w:trHeight w:val="300"/>
        </w:trPr>
        <w:tc>
          <w:tcPr>
            <w:tcW w:w="960" w:type="dxa"/>
            <w:tcBorders>
              <w:top w:val="nil"/>
              <w:left w:val="nil"/>
              <w:bottom w:val="nil"/>
              <w:right w:val="nil"/>
            </w:tcBorders>
            <w:shd w:val="clear" w:color="auto" w:fill="auto"/>
            <w:noWrap/>
            <w:vAlign w:val="bottom"/>
            <w:hideMark/>
          </w:tcPr>
          <w:p w14:paraId="06759D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D4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4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4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47" w14:textId="77777777" w:rsidR="00F93E91" w:rsidRPr="00CD46DE" w:rsidRDefault="003A64EF" w:rsidP="00F93E91">
            <w:pPr>
              <w:rPr>
                <w:rFonts w:ascii="Times New Roman" w:eastAsia="Times New Roman" w:hAnsi="Times New Roman" w:cs="Times New Roman"/>
                <w:sz w:val="20"/>
              </w:rPr>
            </w:pPr>
          </w:p>
        </w:tc>
      </w:tr>
      <w:tr w:rsidR="00866F2D" w14:paraId="06759D50" w14:textId="77777777">
        <w:trPr>
          <w:trHeight w:val="300"/>
        </w:trPr>
        <w:tc>
          <w:tcPr>
            <w:tcW w:w="960" w:type="dxa"/>
            <w:tcBorders>
              <w:top w:val="nil"/>
              <w:left w:val="nil"/>
              <w:bottom w:val="nil"/>
              <w:right w:val="nil"/>
            </w:tcBorders>
            <w:shd w:val="clear" w:color="auto" w:fill="auto"/>
            <w:noWrap/>
            <w:vAlign w:val="bottom"/>
            <w:hideMark/>
          </w:tcPr>
          <w:p w14:paraId="06759D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D4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4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D4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4F" w14:textId="77777777" w:rsidR="00F93E91" w:rsidRPr="00CD46DE" w:rsidRDefault="003A64EF" w:rsidP="00F93E91">
            <w:pPr>
              <w:rPr>
                <w:rFonts w:ascii="Times New Roman" w:eastAsia="Times New Roman" w:hAnsi="Times New Roman" w:cs="Times New Roman"/>
                <w:sz w:val="20"/>
              </w:rPr>
            </w:pPr>
          </w:p>
        </w:tc>
      </w:tr>
      <w:tr w:rsidR="00866F2D" w14:paraId="06759D58" w14:textId="77777777">
        <w:trPr>
          <w:trHeight w:val="300"/>
        </w:trPr>
        <w:tc>
          <w:tcPr>
            <w:tcW w:w="960" w:type="dxa"/>
            <w:tcBorders>
              <w:top w:val="nil"/>
              <w:left w:val="nil"/>
              <w:bottom w:val="nil"/>
              <w:right w:val="nil"/>
            </w:tcBorders>
            <w:shd w:val="clear" w:color="auto" w:fill="auto"/>
            <w:noWrap/>
            <w:vAlign w:val="bottom"/>
            <w:hideMark/>
          </w:tcPr>
          <w:p w14:paraId="06759D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D5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57" w14:textId="77777777" w:rsidR="00F93E91" w:rsidRPr="00CD46DE" w:rsidRDefault="003A64EF" w:rsidP="00F93E91">
            <w:pPr>
              <w:rPr>
                <w:rFonts w:ascii="Times New Roman" w:eastAsia="Times New Roman" w:hAnsi="Times New Roman" w:cs="Times New Roman"/>
                <w:sz w:val="20"/>
              </w:rPr>
            </w:pPr>
          </w:p>
        </w:tc>
      </w:tr>
      <w:tr w:rsidR="00866F2D" w14:paraId="06759D60" w14:textId="77777777">
        <w:trPr>
          <w:trHeight w:val="300"/>
        </w:trPr>
        <w:tc>
          <w:tcPr>
            <w:tcW w:w="960" w:type="dxa"/>
            <w:tcBorders>
              <w:top w:val="nil"/>
              <w:left w:val="nil"/>
              <w:bottom w:val="nil"/>
              <w:right w:val="nil"/>
            </w:tcBorders>
            <w:shd w:val="clear" w:color="auto" w:fill="auto"/>
            <w:noWrap/>
            <w:vAlign w:val="bottom"/>
            <w:hideMark/>
          </w:tcPr>
          <w:p w14:paraId="06759D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D5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5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5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5F" w14:textId="77777777" w:rsidR="00F93E91" w:rsidRPr="00CD46DE" w:rsidRDefault="003A64EF" w:rsidP="00F93E91">
            <w:pPr>
              <w:rPr>
                <w:rFonts w:ascii="Times New Roman" w:eastAsia="Times New Roman" w:hAnsi="Times New Roman" w:cs="Times New Roman"/>
                <w:sz w:val="20"/>
              </w:rPr>
            </w:pPr>
          </w:p>
        </w:tc>
      </w:tr>
      <w:tr w:rsidR="00866F2D" w14:paraId="06759D67" w14:textId="77777777">
        <w:trPr>
          <w:trHeight w:val="300"/>
        </w:trPr>
        <w:tc>
          <w:tcPr>
            <w:tcW w:w="1920" w:type="dxa"/>
            <w:gridSpan w:val="2"/>
            <w:tcBorders>
              <w:top w:val="nil"/>
              <w:left w:val="nil"/>
              <w:bottom w:val="nil"/>
              <w:right w:val="nil"/>
            </w:tcBorders>
            <w:shd w:val="clear" w:color="auto" w:fill="auto"/>
            <w:noWrap/>
            <w:vAlign w:val="bottom"/>
            <w:hideMark/>
          </w:tcPr>
          <w:p w14:paraId="06759D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D6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6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66" w14:textId="77777777" w:rsidR="00F93E91" w:rsidRPr="00CD46DE" w:rsidRDefault="003A64EF" w:rsidP="00F93E91">
            <w:pPr>
              <w:rPr>
                <w:rFonts w:ascii="Times New Roman" w:eastAsia="Times New Roman" w:hAnsi="Times New Roman" w:cs="Times New Roman"/>
                <w:sz w:val="20"/>
              </w:rPr>
            </w:pPr>
          </w:p>
        </w:tc>
      </w:tr>
      <w:tr w:rsidR="00866F2D" w14:paraId="06759D6F" w14:textId="77777777">
        <w:trPr>
          <w:trHeight w:val="300"/>
        </w:trPr>
        <w:tc>
          <w:tcPr>
            <w:tcW w:w="960" w:type="dxa"/>
            <w:tcBorders>
              <w:top w:val="nil"/>
              <w:left w:val="nil"/>
              <w:bottom w:val="nil"/>
              <w:right w:val="nil"/>
            </w:tcBorders>
            <w:shd w:val="clear" w:color="auto" w:fill="auto"/>
            <w:noWrap/>
            <w:vAlign w:val="bottom"/>
            <w:hideMark/>
          </w:tcPr>
          <w:p w14:paraId="06759D6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6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6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6B"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D6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6E" w14:textId="77777777" w:rsidR="00F93E91" w:rsidRPr="00CD46DE" w:rsidRDefault="003A64EF" w:rsidP="00F93E91">
            <w:pPr>
              <w:rPr>
                <w:rFonts w:ascii="Times New Roman" w:eastAsia="Times New Roman" w:hAnsi="Times New Roman" w:cs="Times New Roman"/>
                <w:sz w:val="20"/>
              </w:rPr>
            </w:pPr>
          </w:p>
        </w:tc>
      </w:tr>
      <w:tr w:rsidR="00866F2D" w14:paraId="06759D73" w14:textId="77777777">
        <w:trPr>
          <w:trHeight w:val="300"/>
        </w:trPr>
        <w:tc>
          <w:tcPr>
            <w:tcW w:w="960" w:type="dxa"/>
            <w:tcBorders>
              <w:top w:val="nil"/>
              <w:left w:val="nil"/>
              <w:bottom w:val="nil"/>
              <w:right w:val="nil"/>
            </w:tcBorders>
            <w:shd w:val="clear" w:color="auto" w:fill="auto"/>
            <w:noWrap/>
            <w:vAlign w:val="bottom"/>
            <w:hideMark/>
          </w:tcPr>
          <w:p w14:paraId="06759D70"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D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31 ως έχει   ΔΕΚΤΟ ΚΑΤΑ ΠΛΕΙΟΨΗΦΙΑ</w:t>
            </w:r>
          </w:p>
        </w:tc>
        <w:tc>
          <w:tcPr>
            <w:tcW w:w="480" w:type="dxa"/>
            <w:tcBorders>
              <w:top w:val="nil"/>
              <w:left w:val="nil"/>
              <w:bottom w:val="nil"/>
              <w:right w:val="nil"/>
            </w:tcBorders>
            <w:shd w:val="clear" w:color="auto" w:fill="auto"/>
            <w:noWrap/>
            <w:vAlign w:val="bottom"/>
            <w:hideMark/>
          </w:tcPr>
          <w:p w14:paraId="06759D72" w14:textId="77777777" w:rsidR="00F93E91" w:rsidRPr="00CD46DE" w:rsidRDefault="003A64EF" w:rsidP="00F93E91">
            <w:pPr>
              <w:rPr>
                <w:rFonts w:ascii="Calibri" w:eastAsia="Times New Roman" w:hAnsi="Calibri" w:cs="Calibri"/>
                <w:color w:val="000000"/>
                <w:sz w:val="22"/>
                <w:szCs w:val="22"/>
              </w:rPr>
            </w:pPr>
          </w:p>
        </w:tc>
      </w:tr>
      <w:tr w:rsidR="00866F2D" w14:paraId="06759D7B" w14:textId="77777777">
        <w:trPr>
          <w:trHeight w:val="300"/>
        </w:trPr>
        <w:tc>
          <w:tcPr>
            <w:tcW w:w="960" w:type="dxa"/>
            <w:tcBorders>
              <w:top w:val="nil"/>
              <w:left w:val="nil"/>
              <w:bottom w:val="nil"/>
              <w:right w:val="nil"/>
            </w:tcBorders>
            <w:shd w:val="clear" w:color="auto" w:fill="auto"/>
            <w:noWrap/>
            <w:vAlign w:val="bottom"/>
            <w:hideMark/>
          </w:tcPr>
          <w:p w14:paraId="06759D7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D7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7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7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7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7A" w14:textId="77777777" w:rsidR="00F93E91" w:rsidRPr="00CD46DE" w:rsidRDefault="003A64EF" w:rsidP="00F93E91">
            <w:pPr>
              <w:rPr>
                <w:rFonts w:ascii="Times New Roman" w:eastAsia="Times New Roman" w:hAnsi="Times New Roman" w:cs="Times New Roman"/>
                <w:sz w:val="20"/>
              </w:rPr>
            </w:pPr>
          </w:p>
        </w:tc>
      </w:tr>
      <w:tr w:rsidR="00866F2D" w14:paraId="06759D83" w14:textId="77777777">
        <w:trPr>
          <w:trHeight w:val="300"/>
        </w:trPr>
        <w:tc>
          <w:tcPr>
            <w:tcW w:w="960" w:type="dxa"/>
            <w:tcBorders>
              <w:top w:val="nil"/>
              <w:left w:val="nil"/>
              <w:bottom w:val="nil"/>
              <w:right w:val="nil"/>
            </w:tcBorders>
            <w:shd w:val="clear" w:color="auto" w:fill="auto"/>
            <w:noWrap/>
            <w:vAlign w:val="bottom"/>
            <w:hideMark/>
          </w:tcPr>
          <w:p w14:paraId="06759D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D7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7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8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8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82" w14:textId="77777777" w:rsidR="00F93E91" w:rsidRPr="00CD46DE" w:rsidRDefault="003A64EF" w:rsidP="00F93E91">
            <w:pPr>
              <w:rPr>
                <w:rFonts w:ascii="Times New Roman" w:eastAsia="Times New Roman" w:hAnsi="Times New Roman" w:cs="Times New Roman"/>
                <w:sz w:val="20"/>
              </w:rPr>
            </w:pPr>
          </w:p>
        </w:tc>
      </w:tr>
      <w:tr w:rsidR="00866F2D" w14:paraId="06759D8B" w14:textId="77777777">
        <w:trPr>
          <w:trHeight w:val="300"/>
        </w:trPr>
        <w:tc>
          <w:tcPr>
            <w:tcW w:w="960" w:type="dxa"/>
            <w:tcBorders>
              <w:top w:val="nil"/>
              <w:left w:val="nil"/>
              <w:bottom w:val="nil"/>
              <w:right w:val="nil"/>
            </w:tcBorders>
            <w:shd w:val="clear" w:color="auto" w:fill="auto"/>
            <w:noWrap/>
            <w:vAlign w:val="bottom"/>
            <w:hideMark/>
          </w:tcPr>
          <w:p w14:paraId="06759D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D8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8A" w14:textId="77777777" w:rsidR="00F93E91" w:rsidRPr="00CD46DE" w:rsidRDefault="003A64EF" w:rsidP="00F93E91">
            <w:pPr>
              <w:rPr>
                <w:rFonts w:ascii="Times New Roman" w:eastAsia="Times New Roman" w:hAnsi="Times New Roman" w:cs="Times New Roman"/>
                <w:sz w:val="20"/>
              </w:rPr>
            </w:pPr>
          </w:p>
        </w:tc>
      </w:tr>
      <w:tr w:rsidR="00866F2D" w14:paraId="06759D93" w14:textId="77777777">
        <w:trPr>
          <w:trHeight w:val="300"/>
        </w:trPr>
        <w:tc>
          <w:tcPr>
            <w:tcW w:w="960" w:type="dxa"/>
            <w:tcBorders>
              <w:top w:val="nil"/>
              <w:left w:val="nil"/>
              <w:bottom w:val="nil"/>
              <w:right w:val="nil"/>
            </w:tcBorders>
            <w:shd w:val="clear" w:color="auto" w:fill="auto"/>
            <w:noWrap/>
            <w:vAlign w:val="bottom"/>
            <w:hideMark/>
          </w:tcPr>
          <w:p w14:paraId="06759D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D8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92" w14:textId="77777777" w:rsidR="00F93E91" w:rsidRPr="00CD46DE" w:rsidRDefault="003A64EF" w:rsidP="00F93E91">
            <w:pPr>
              <w:rPr>
                <w:rFonts w:ascii="Times New Roman" w:eastAsia="Times New Roman" w:hAnsi="Times New Roman" w:cs="Times New Roman"/>
                <w:sz w:val="20"/>
              </w:rPr>
            </w:pPr>
          </w:p>
        </w:tc>
      </w:tr>
      <w:tr w:rsidR="00866F2D" w14:paraId="06759D9B" w14:textId="77777777">
        <w:trPr>
          <w:trHeight w:val="300"/>
        </w:trPr>
        <w:tc>
          <w:tcPr>
            <w:tcW w:w="960" w:type="dxa"/>
            <w:tcBorders>
              <w:top w:val="nil"/>
              <w:left w:val="nil"/>
              <w:bottom w:val="nil"/>
              <w:right w:val="nil"/>
            </w:tcBorders>
            <w:shd w:val="clear" w:color="auto" w:fill="auto"/>
            <w:noWrap/>
            <w:vAlign w:val="bottom"/>
            <w:hideMark/>
          </w:tcPr>
          <w:p w14:paraId="06759D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D9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D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9A" w14:textId="77777777" w:rsidR="00F93E91" w:rsidRPr="00CD46DE" w:rsidRDefault="003A64EF" w:rsidP="00F93E91">
            <w:pPr>
              <w:rPr>
                <w:rFonts w:ascii="Times New Roman" w:eastAsia="Times New Roman" w:hAnsi="Times New Roman" w:cs="Times New Roman"/>
                <w:sz w:val="20"/>
              </w:rPr>
            </w:pPr>
          </w:p>
        </w:tc>
      </w:tr>
      <w:tr w:rsidR="00866F2D" w14:paraId="06759DA3" w14:textId="77777777">
        <w:trPr>
          <w:trHeight w:val="300"/>
        </w:trPr>
        <w:tc>
          <w:tcPr>
            <w:tcW w:w="960" w:type="dxa"/>
            <w:tcBorders>
              <w:top w:val="nil"/>
              <w:left w:val="nil"/>
              <w:bottom w:val="nil"/>
              <w:right w:val="nil"/>
            </w:tcBorders>
            <w:shd w:val="clear" w:color="auto" w:fill="auto"/>
            <w:noWrap/>
            <w:vAlign w:val="bottom"/>
            <w:hideMark/>
          </w:tcPr>
          <w:p w14:paraId="06759D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D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A2" w14:textId="77777777" w:rsidR="00F93E91" w:rsidRPr="00CD46DE" w:rsidRDefault="003A64EF" w:rsidP="00F93E91">
            <w:pPr>
              <w:rPr>
                <w:rFonts w:ascii="Times New Roman" w:eastAsia="Times New Roman" w:hAnsi="Times New Roman" w:cs="Times New Roman"/>
                <w:sz w:val="20"/>
              </w:rPr>
            </w:pPr>
          </w:p>
        </w:tc>
      </w:tr>
      <w:tr w:rsidR="00866F2D" w14:paraId="06759DAB" w14:textId="77777777">
        <w:trPr>
          <w:trHeight w:val="300"/>
        </w:trPr>
        <w:tc>
          <w:tcPr>
            <w:tcW w:w="960" w:type="dxa"/>
            <w:tcBorders>
              <w:top w:val="nil"/>
              <w:left w:val="nil"/>
              <w:bottom w:val="nil"/>
              <w:right w:val="nil"/>
            </w:tcBorders>
            <w:shd w:val="clear" w:color="auto" w:fill="auto"/>
            <w:noWrap/>
            <w:vAlign w:val="bottom"/>
            <w:hideMark/>
          </w:tcPr>
          <w:p w14:paraId="06759D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D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A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AA" w14:textId="77777777" w:rsidR="00F93E91" w:rsidRPr="00CD46DE" w:rsidRDefault="003A64EF" w:rsidP="00F93E91">
            <w:pPr>
              <w:rPr>
                <w:rFonts w:ascii="Times New Roman" w:eastAsia="Times New Roman" w:hAnsi="Times New Roman" w:cs="Times New Roman"/>
                <w:sz w:val="20"/>
              </w:rPr>
            </w:pPr>
          </w:p>
        </w:tc>
      </w:tr>
      <w:tr w:rsidR="00866F2D" w14:paraId="06759DB2" w14:textId="77777777">
        <w:trPr>
          <w:trHeight w:val="300"/>
        </w:trPr>
        <w:tc>
          <w:tcPr>
            <w:tcW w:w="1920" w:type="dxa"/>
            <w:gridSpan w:val="2"/>
            <w:tcBorders>
              <w:top w:val="nil"/>
              <w:left w:val="nil"/>
              <w:bottom w:val="nil"/>
              <w:right w:val="nil"/>
            </w:tcBorders>
            <w:shd w:val="clear" w:color="auto" w:fill="auto"/>
            <w:noWrap/>
            <w:vAlign w:val="bottom"/>
            <w:hideMark/>
          </w:tcPr>
          <w:p w14:paraId="06759D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DA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A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B1" w14:textId="77777777" w:rsidR="00F93E91" w:rsidRPr="00CD46DE" w:rsidRDefault="003A64EF" w:rsidP="00F93E91">
            <w:pPr>
              <w:rPr>
                <w:rFonts w:ascii="Times New Roman" w:eastAsia="Times New Roman" w:hAnsi="Times New Roman" w:cs="Times New Roman"/>
                <w:sz w:val="20"/>
              </w:rPr>
            </w:pPr>
          </w:p>
        </w:tc>
      </w:tr>
      <w:tr w:rsidR="00866F2D" w14:paraId="06759DBA" w14:textId="77777777">
        <w:trPr>
          <w:trHeight w:val="300"/>
        </w:trPr>
        <w:tc>
          <w:tcPr>
            <w:tcW w:w="960" w:type="dxa"/>
            <w:tcBorders>
              <w:top w:val="nil"/>
              <w:left w:val="nil"/>
              <w:bottom w:val="nil"/>
              <w:right w:val="nil"/>
            </w:tcBorders>
            <w:shd w:val="clear" w:color="auto" w:fill="auto"/>
            <w:noWrap/>
            <w:vAlign w:val="bottom"/>
            <w:hideMark/>
          </w:tcPr>
          <w:p w14:paraId="06759D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B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B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B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DB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B9" w14:textId="77777777" w:rsidR="00F93E91" w:rsidRPr="00CD46DE" w:rsidRDefault="003A64EF" w:rsidP="00F93E91">
            <w:pPr>
              <w:rPr>
                <w:rFonts w:ascii="Times New Roman" w:eastAsia="Times New Roman" w:hAnsi="Times New Roman" w:cs="Times New Roman"/>
                <w:sz w:val="20"/>
              </w:rPr>
            </w:pPr>
          </w:p>
        </w:tc>
      </w:tr>
      <w:tr w:rsidR="00866F2D" w14:paraId="06759DBE" w14:textId="77777777">
        <w:trPr>
          <w:trHeight w:val="300"/>
        </w:trPr>
        <w:tc>
          <w:tcPr>
            <w:tcW w:w="960" w:type="dxa"/>
            <w:tcBorders>
              <w:top w:val="nil"/>
              <w:left w:val="nil"/>
              <w:bottom w:val="nil"/>
              <w:right w:val="nil"/>
            </w:tcBorders>
            <w:shd w:val="clear" w:color="auto" w:fill="auto"/>
            <w:noWrap/>
            <w:vAlign w:val="bottom"/>
            <w:hideMark/>
          </w:tcPr>
          <w:p w14:paraId="06759DB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D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32 ως έχει   ΔΕΚΤΟ ΚΑΤΑ ΠΛΕΙΟΨΗΦΙΑ</w:t>
            </w:r>
          </w:p>
        </w:tc>
        <w:tc>
          <w:tcPr>
            <w:tcW w:w="480" w:type="dxa"/>
            <w:tcBorders>
              <w:top w:val="nil"/>
              <w:left w:val="nil"/>
              <w:bottom w:val="nil"/>
              <w:right w:val="nil"/>
            </w:tcBorders>
            <w:shd w:val="clear" w:color="auto" w:fill="auto"/>
            <w:noWrap/>
            <w:vAlign w:val="bottom"/>
            <w:hideMark/>
          </w:tcPr>
          <w:p w14:paraId="06759DBD" w14:textId="77777777" w:rsidR="00F93E91" w:rsidRPr="00CD46DE" w:rsidRDefault="003A64EF" w:rsidP="00F93E91">
            <w:pPr>
              <w:rPr>
                <w:rFonts w:ascii="Calibri" w:eastAsia="Times New Roman" w:hAnsi="Calibri" w:cs="Calibri"/>
                <w:color w:val="000000"/>
                <w:sz w:val="22"/>
                <w:szCs w:val="22"/>
              </w:rPr>
            </w:pPr>
          </w:p>
        </w:tc>
      </w:tr>
      <w:tr w:rsidR="00866F2D" w14:paraId="06759DC6" w14:textId="77777777">
        <w:trPr>
          <w:trHeight w:val="300"/>
        </w:trPr>
        <w:tc>
          <w:tcPr>
            <w:tcW w:w="960" w:type="dxa"/>
            <w:tcBorders>
              <w:top w:val="nil"/>
              <w:left w:val="nil"/>
              <w:bottom w:val="nil"/>
              <w:right w:val="nil"/>
            </w:tcBorders>
            <w:shd w:val="clear" w:color="auto" w:fill="auto"/>
            <w:noWrap/>
            <w:vAlign w:val="bottom"/>
            <w:hideMark/>
          </w:tcPr>
          <w:p w14:paraId="06759DB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DC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C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C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C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C5" w14:textId="77777777" w:rsidR="00F93E91" w:rsidRPr="00CD46DE" w:rsidRDefault="003A64EF" w:rsidP="00F93E91">
            <w:pPr>
              <w:rPr>
                <w:rFonts w:ascii="Times New Roman" w:eastAsia="Times New Roman" w:hAnsi="Times New Roman" w:cs="Times New Roman"/>
                <w:sz w:val="20"/>
              </w:rPr>
            </w:pPr>
          </w:p>
        </w:tc>
      </w:tr>
      <w:tr w:rsidR="00866F2D" w14:paraId="06759DCE" w14:textId="77777777">
        <w:trPr>
          <w:trHeight w:val="300"/>
        </w:trPr>
        <w:tc>
          <w:tcPr>
            <w:tcW w:w="960" w:type="dxa"/>
            <w:tcBorders>
              <w:top w:val="nil"/>
              <w:left w:val="nil"/>
              <w:bottom w:val="nil"/>
              <w:right w:val="nil"/>
            </w:tcBorders>
            <w:shd w:val="clear" w:color="auto" w:fill="auto"/>
            <w:noWrap/>
            <w:vAlign w:val="bottom"/>
            <w:hideMark/>
          </w:tcPr>
          <w:p w14:paraId="06759D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DC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C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C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C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CD" w14:textId="77777777" w:rsidR="00F93E91" w:rsidRPr="00CD46DE" w:rsidRDefault="003A64EF" w:rsidP="00F93E91">
            <w:pPr>
              <w:rPr>
                <w:rFonts w:ascii="Times New Roman" w:eastAsia="Times New Roman" w:hAnsi="Times New Roman" w:cs="Times New Roman"/>
                <w:sz w:val="20"/>
              </w:rPr>
            </w:pPr>
          </w:p>
        </w:tc>
      </w:tr>
      <w:tr w:rsidR="00866F2D" w14:paraId="06759DD6" w14:textId="77777777">
        <w:trPr>
          <w:trHeight w:val="300"/>
        </w:trPr>
        <w:tc>
          <w:tcPr>
            <w:tcW w:w="960" w:type="dxa"/>
            <w:tcBorders>
              <w:top w:val="nil"/>
              <w:left w:val="nil"/>
              <w:bottom w:val="nil"/>
              <w:right w:val="nil"/>
            </w:tcBorders>
            <w:shd w:val="clear" w:color="auto" w:fill="auto"/>
            <w:noWrap/>
            <w:vAlign w:val="bottom"/>
            <w:hideMark/>
          </w:tcPr>
          <w:p w14:paraId="06759D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DD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D5" w14:textId="77777777" w:rsidR="00F93E91" w:rsidRPr="00CD46DE" w:rsidRDefault="003A64EF" w:rsidP="00F93E91">
            <w:pPr>
              <w:rPr>
                <w:rFonts w:ascii="Times New Roman" w:eastAsia="Times New Roman" w:hAnsi="Times New Roman" w:cs="Times New Roman"/>
                <w:sz w:val="20"/>
              </w:rPr>
            </w:pPr>
          </w:p>
        </w:tc>
      </w:tr>
      <w:tr w:rsidR="00866F2D" w14:paraId="06759DDE" w14:textId="77777777">
        <w:trPr>
          <w:trHeight w:val="300"/>
        </w:trPr>
        <w:tc>
          <w:tcPr>
            <w:tcW w:w="960" w:type="dxa"/>
            <w:tcBorders>
              <w:top w:val="nil"/>
              <w:left w:val="nil"/>
              <w:bottom w:val="nil"/>
              <w:right w:val="nil"/>
            </w:tcBorders>
            <w:shd w:val="clear" w:color="auto" w:fill="auto"/>
            <w:noWrap/>
            <w:vAlign w:val="bottom"/>
            <w:hideMark/>
          </w:tcPr>
          <w:p w14:paraId="06759D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DD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DD" w14:textId="77777777" w:rsidR="00F93E91" w:rsidRPr="00CD46DE" w:rsidRDefault="003A64EF" w:rsidP="00F93E91">
            <w:pPr>
              <w:rPr>
                <w:rFonts w:ascii="Times New Roman" w:eastAsia="Times New Roman" w:hAnsi="Times New Roman" w:cs="Times New Roman"/>
                <w:sz w:val="20"/>
              </w:rPr>
            </w:pPr>
          </w:p>
        </w:tc>
      </w:tr>
      <w:tr w:rsidR="00866F2D" w14:paraId="06759DE6" w14:textId="77777777">
        <w:trPr>
          <w:trHeight w:val="300"/>
        </w:trPr>
        <w:tc>
          <w:tcPr>
            <w:tcW w:w="960" w:type="dxa"/>
            <w:tcBorders>
              <w:top w:val="nil"/>
              <w:left w:val="nil"/>
              <w:bottom w:val="nil"/>
              <w:right w:val="nil"/>
            </w:tcBorders>
            <w:shd w:val="clear" w:color="auto" w:fill="auto"/>
            <w:noWrap/>
            <w:vAlign w:val="bottom"/>
            <w:hideMark/>
          </w:tcPr>
          <w:p w14:paraId="06759D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DE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D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E5" w14:textId="77777777" w:rsidR="00F93E91" w:rsidRPr="00CD46DE" w:rsidRDefault="003A64EF" w:rsidP="00F93E91">
            <w:pPr>
              <w:rPr>
                <w:rFonts w:ascii="Times New Roman" w:eastAsia="Times New Roman" w:hAnsi="Times New Roman" w:cs="Times New Roman"/>
                <w:sz w:val="20"/>
              </w:rPr>
            </w:pPr>
          </w:p>
        </w:tc>
      </w:tr>
      <w:tr w:rsidR="00866F2D" w14:paraId="06759DEE" w14:textId="77777777">
        <w:trPr>
          <w:trHeight w:val="300"/>
        </w:trPr>
        <w:tc>
          <w:tcPr>
            <w:tcW w:w="960" w:type="dxa"/>
            <w:tcBorders>
              <w:top w:val="nil"/>
              <w:left w:val="nil"/>
              <w:bottom w:val="nil"/>
              <w:right w:val="nil"/>
            </w:tcBorders>
            <w:shd w:val="clear" w:color="auto" w:fill="auto"/>
            <w:noWrap/>
            <w:vAlign w:val="bottom"/>
            <w:hideMark/>
          </w:tcPr>
          <w:p w14:paraId="06759D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D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ED" w14:textId="77777777" w:rsidR="00F93E91" w:rsidRPr="00CD46DE" w:rsidRDefault="003A64EF" w:rsidP="00F93E91">
            <w:pPr>
              <w:rPr>
                <w:rFonts w:ascii="Times New Roman" w:eastAsia="Times New Roman" w:hAnsi="Times New Roman" w:cs="Times New Roman"/>
                <w:sz w:val="20"/>
              </w:rPr>
            </w:pPr>
          </w:p>
        </w:tc>
      </w:tr>
      <w:tr w:rsidR="00866F2D" w14:paraId="06759DF6" w14:textId="77777777">
        <w:trPr>
          <w:trHeight w:val="300"/>
        </w:trPr>
        <w:tc>
          <w:tcPr>
            <w:tcW w:w="960" w:type="dxa"/>
            <w:tcBorders>
              <w:top w:val="nil"/>
              <w:left w:val="nil"/>
              <w:bottom w:val="nil"/>
              <w:right w:val="nil"/>
            </w:tcBorders>
            <w:shd w:val="clear" w:color="auto" w:fill="auto"/>
            <w:noWrap/>
            <w:vAlign w:val="bottom"/>
            <w:hideMark/>
          </w:tcPr>
          <w:p w14:paraId="06759D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D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DF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F5" w14:textId="77777777" w:rsidR="00F93E91" w:rsidRPr="00CD46DE" w:rsidRDefault="003A64EF" w:rsidP="00F93E91">
            <w:pPr>
              <w:rPr>
                <w:rFonts w:ascii="Times New Roman" w:eastAsia="Times New Roman" w:hAnsi="Times New Roman" w:cs="Times New Roman"/>
                <w:sz w:val="20"/>
              </w:rPr>
            </w:pPr>
          </w:p>
        </w:tc>
      </w:tr>
      <w:tr w:rsidR="00866F2D" w14:paraId="06759DFD" w14:textId="77777777">
        <w:trPr>
          <w:trHeight w:val="300"/>
        </w:trPr>
        <w:tc>
          <w:tcPr>
            <w:tcW w:w="1920" w:type="dxa"/>
            <w:gridSpan w:val="2"/>
            <w:tcBorders>
              <w:top w:val="nil"/>
              <w:left w:val="nil"/>
              <w:bottom w:val="nil"/>
              <w:right w:val="nil"/>
            </w:tcBorders>
            <w:shd w:val="clear" w:color="auto" w:fill="auto"/>
            <w:noWrap/>
            <w:vAlign w:val="bottom"/>
            <w:hideMark/>
          </w:tcPr>
          <w:p w14:paraId="06759D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DF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D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DF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D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DFC" w14:textId="77777777" w:rsidR="00F93E91" w:rsidRPr="00CD46DE" w:rsidRDefault="003A64EF" w:rsidP="00F93E91">
            <w:pPr>
              <w:rPr>
                <w:rFonts w:ascii="Times New Roman" w:eastAsia="Times New Roman" w:hAnsi="Times New Roman" w:cs="Times New Roman"/>
                <w:sz w:val="20"/>
              </w:rPr>
            </w:pPr>
          </w:p>
        </w:tc>
      </w:tr>
      <w:tr w:rsidR="00866F2D" w14:paraId="06759E05" w14:textId="77777777">
        <w:trPr>
          <w:trHeight w:val="300"/>
        </w:trPr>
        <w:tc>
          <w:tcPr>
            <w:tcW w:w="960" w:type="dxa"/>
            <w:tcBorders>
              <w:top w:val="nil"/>
              <w:left w:val="nil"/>
              <w:bottom w:val="nil"/>
              <w:right w:val="nil"/>
            </w:tcBorders>
            <w:shd w:val="clear" w:color="auto" w:fill="auto"/>
            <w:noWrap/>
            <w:vAlign w:val="bottom"/>
            <w:hideMark/>
          </w:tcPr>
          <w:p w14:paraId="06759DF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DF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0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0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E0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04" w14:textId="77777777" w:rsidR="00F93E91" w:rsidRPr="00CD46DE" w:rsidRDefault="003A64EF" w:rsidP="00F93E91">
            <w:pPr>
              <w:rPr>
                <w:rFonts w:ascii="Times New Roman" w:eastAsia="Times New Roman" w:hAnsi="Times New Roman" w:cs="Times New Roman"/>
                <w:sz w:val="20"/>
              </w:rPr>
            </w:pPr>
          </w:p>
        </w:tc>
      </w:tr>
      <w:tr w:rsidR="00866F2D" w14:paraId="06759E09" w14:textId="77777777">
        <w:trPr>
          <w:trHeight w:val="300"/>
        </w:trPr>
        <w:tc>
          <w:tcPr>
            <w:tcW w:w="960" w:type="dxa"/>
            <w:tcBorders>
              <w:top w:val="nil"/>
              <w:left w:val="nil"/>
              <w:bottom w:val="nil"/>
              <w:right w:val="nil"/>
            </w:tcBorders>
            <w:shd w:val="clear" w:color="auto" w:fill="auto"/>
            <w:noWrap/>
            <w:vAlign w:val="bottom"/>
            <w:hideMark/>
          </w:tcPr>
          <w:p w14:paraId="06759E0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E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33 ως έχει   ΔΕΚΤΟ ΚΑΤΑ ΠΛΕΙΟΨΗΦΙΑ</w:t>
            </w:r>
          </w:p>
        </w:tc>
        <w:tc>
          <w:tcPr>
            <w:tcW w:w="480" w:type="dxa"/>
            <w:tcBorders>
              <w:top w:val="nil"/>
              <w:left w:val="nil"/>
              <w:bottom w:val="nil"/>
              <w:right w:val="nil"/>
            </w:tcBorders>
            <w:shd w:val="clear" w:color="auto" w:fill="auto"/>
            <w:noWrap/>
            <w:vAlign w:val="bottom"/>
            <w:hideMark/>
          </w:tcPr>
          <w:p w14:paraId="06759E08" w14:textId="77777777" w:rsidR="00F93E91" w:rsidRPr="00CD46DE" w:rsidRDefault="003A64EF" w:rsidP="00F93E91">
            <w:pPr>
              <w:rPr>
                <w:rFonts w:ascii="Calibri" w:eastAsia="Times New Roman" w:hAnsi="Calibri" w:cs="Calibri"/>
                <w:color w:val="000000"/>
                <w:sz w:val="22"/>
                <w:szCs w:val="22"/>
              </w:rPr>
            </w:pPr>
          </w:p>
        </w:tc>
      </w:tr>
      <w:tr w:rsidR="00866F2D" w14:paraId="06759E11" w14:textId="77777777">
        <w:trPr>
          <w:trHeight w:val="300"/>
        </w:trPr>
        <w:tc>
          <w:tcPr>
            <w:tcW w:w="960" w:type="dxa"/>
            <w:tcBorders>
              <w:top w:val="nil"/>
              <w:left w:val="nil"/>
              <w:bottom w:val="nil"/>
              <w:right w:val="nil"/>
            </w:tcBorders>
            <w:shd w:val="clear" w:color="auto" w:fill="auto"/>
            <w:noWrap/>
            <w:vAlign w:val="bottom"/>
            <w:hideMark/>
          </w:tcPr>
          <w:p w14:paraId="06759E0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E0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0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0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0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10" w14:textId="77777777" w:rsidR="00F93E91" w:rsidRPr="00CD46DE" w:rsidRDefault="003A64EF" w:rsidP="00F93E91">
            <w:pPr>
              <w:rPr>
                <w:rFonts w:ascii="Times New Roman" w:eastAsia="Times New Roman" w:hAnsi="Times New Roman" w:cs="Times New Roman"/>
                <w:sz w:val="20"/>
              </w:rPr>
            </w:pPr>
          </w:p>
        </w:tc>
      </w:tr>
      <w:tr w:rsidR="00866F2D" w14:paraId="06759E19" w14:textId="77777777">
        <w:trPr>
          <w:trHeight w:val="300"/>
        </w:trPr>
        <w:tc>
          <w:tcPr>
            <w:tcW w:w="960" w:type="dxa"/>
            <w:tcBorders>
              <w:top w:val="nil"/>
              <w:left w:val="nil"/>
              <w:bottom w:val="nil"/>
              <w:right w:val="nil"/>
            </w:tcBorders>
            <w:shd w:val="clear" w:color="auto" w:fill="auto"/>
            <w:noWrap/>
            <w:vAlign w:val="bottom"/>
            <w:hideMark/>
          </w:tcPr>
          <w:p w14:paraId="06759E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E1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1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1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18" w14:textId="77777777" w:rsidR="00F93E91" w:rsidRPr="00CD46DE" w:rsidRDefault="003A64EF" w:rsidP="00F93E91">
            <w:pPr>
              <w:rPr>
                <w:rFonts w:ascii="Times New Roman" w:eastAsia="Times New Roman" w:hAnsi="Times New Roman" w:cs="Times New Roman"/>
                <w:sz w:val="20"/>
              </w:rPr>
            </w:pPr>
          </w:p>
        </w:tc>
      </w:tr>
      <w:tr w:rsidR="00866F2D" w14:paraId="06759E21" w14:textId="77777777">
        <w:trPr>
          <w:trHeight w:val="300"/>
        </w:trPr>
        <w:tc>
          <w:tcPr>
            <w:tcW w:w="960" w:type="dxa"/>
            <w:tcBorders>
              <w:top w:val="nil"/>
              <w:left w:val="nil"/>
              <w:bottom w:val="nil"/>
              <w:right w:val="nil"/>
            </w:tcBorders>
            <w:shd w:val="clear" w:color="auto" w:fill="auto"/>
            <w:noWrap/>
            <w:vAlign w:val="bottom"/>
            <w:hideMark/>
          </w:tcPr>
          <w:p w14:paraId="06759E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E1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1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20" w14:textId="77777777" w:rsidR="00F93E91" w:rsidRPr="00CD46DE" w:rsidRDefault="003A64EF" w:rsidP="00F93E91">
            <w:pPr>
              <w:rPr>
                <w:rFonts w:ascii="Times New Roman" w:eastAsia="Times New Roman" w:hAnsi="Times New Roman" w:cs="Times New Roman"/>
                <w:sz w:val="20"/>
              </w:rPr>
            </w:pPr>
          </w:p>
        </w:tc>
      </w:tr>
      <w:tr w:rsidR="00866F2D" w14:paraId="06759E29" w14:textId="77777777">
        <w:trPr>
          <w:trHeight w:val="300"/>
        </w:trPr>
        <w:tc>
          <w:tcPr>
            <w:tcW w:w="960" w:type="dxa"/>
            <w:tcBorders>
              <w:top w:val="nil"/>
              <w:left w:val="nil"/>
              <w:bottom w:val="nil"/>
              <w:right w:val="nil"/>
            </w:tcBorders>
            <w:shd w:val="clear" w:color="auto" w:fill="auto"/>
            <w:noWrap/>
            <w:vAlign w:val="bottom"/>
            <w:hideMark/>
          </w:tcPr>
          <w:p w14:paraId="06759E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E2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2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28" w14:textId="77777777" w:rsidR="00F93E91" w:rsidRPr="00CD46DE" w:rsidRDefault="003A64EF" w:rsidP="00F93E91">
            <w:pPr>
              <w:rPr>
                <w:rFonts w:ascii="Times New Roman" w:eastAsia="Times New Roman" w:hAnsi="Times New Roman" w:cs="Times New Roman"/>
                <w:sz w:val="20"/>
              </w:rPr>
            </w:pPr>
          </w:p>
        </w:tc>
      </w:tr>
      <w:tr w:rsidR="00866F2D" w14:paraId="06759E31" w14:textId="77777777">
        <w:trPr>
          <w:trHeight w:val="300"/>
        </w:trPr>
        <w:tc>
          <w:tcPr>
            <w:tcW w:w="960" w:type="dxa"/>
            <w:tcBorders>
              <w:top w:val="nil"/>
              <w:left w:val="nil"/>
              <w:bottom w:val="nil"/>
              <w:right w:val="nil"/>
            </w:tcBorders>
            <w:shd w:val="clear" w:color="auto" w:fill="auto"/>
            <w:noWrap/>
            <w:vAlign w:val="bottom"/>
            <w:hideMark/>
          </w:tcPr>
          <w:p w14:paraId="06759E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E2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2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E2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30" w14:textId="77777777" w:rsidR="00F93E91" w:rsidRPr="00CD46DE" w:rsidRDefault="003A64EF" w:rsidP="00F93E91">
            <w:pPr>
              <w:rPr>
                <w:rFonts w:ascii="Times New Roman" w:eastAsia="Times New Roman" w:hAnsi="Times New Roman" w:cs="Times New Roman"/>
                <w:sz w:val="20"/>
              </w:rPr>
            </w:pPr>
          </w:p>
        </w:tc>
      </w:tr>
      <w:tr w:rsidR="00866F2D" w14:paraId="06759E39" w14:textId="77777777">
        <w:trPr>
          <w:trHeight w:val="300"/>
        </w:trPr>
        <w:tc>
          <w:tcPr>
            <w:tcW w:w="960" w:type="dxa"/>
            <w:tcBorders>
              <w:top w:val="nil"/>
              <w:left w:val="nil"/>
              <w:bottom w:val="nil"/>
              <w:right w:val="nil"/>
            </w:tcBorders>
            <w:shd w:val="clear" w:color="auto" w:fill="auto"/>
            <w:noWrap/>
            <w:vAlign w:val="bottom"/>
            <w:hideMark/>
          </w:tcPr>
          <w:p w14:paraId="06759E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E3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38" w14:textId="77777777" w:rsidR="00F93E91" w:rsidRPr="00CD46DE" w:rsidRDefault="003A64EF" w:rsidP="00F93E91">
            <w:pPr>
              <w:rPr>
                <w:rFonts w:ascii="Times New Roman" w:eastAsia="Times New Roman" w:hAnsi="Times New Roman" w:cs="Times New Roman"/>
                <w:sz w:val="20"/>
              </w:rPr>
            </w:pPr>
          </w:p>
        </w:tc>
      </w:tr>
      <w:tr w:rsidR="00866F2D" w14:paraId="06759E41" w14:textId="77777777">
        <w:trPr>
          <w:trHeight w:val="300"/>
        </w:trPr>
        <w:tc>
          <w:tcPr>
            <w:tcW w:w="960" w:type="dxa"/>
            <w:tcBorders>
              <w:top w:val="nil"/>
              <w:left w:val="nil"/>
              <w:bottom w:val="nil"/>
              <w:right w:val="nil"/>
            </w:tcBorders>
            <w:shd w:val="clear" w:color="auto" w:fill="auto"/>
            <w:noWrap/>
            <w:vAlign w:val="bottom"/>
            <w:hideMark/>
          </w:tcPr>
          <w:p w14:paraId="06759E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E3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3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40" w14:textId="77777777" w:rsidR="00F93E91" w:rsidRPr="00CD46DE" w:rsidRDefault="003A64EF" w:rsidP="00F93E91">
            <w:pPr>
              <w:rPr>
                <w:rFonts w:ascii="Times New Roman" w:eastAsia="Times New Roman" w:hAnsi="Times New Roman" w:cs="Times New Roman"/>
                <w:sz w:val="20"/>
              </w:rPr>
            </w:pPr>
          </w:p>
        </w:tc>
      </w:tr>
      <w:tr w:rsidR="00866F2D" w14:paraId="06759E48" w14:textId="77777777">
        <w:trPr>
          <w:trHeight w:val="300"/>
        </w:trPr>
        <w:tc>
          <w:tcPr>
            <w:tcW w:w="1920" w:type="dxa"/>
            <w:gridSpan w:val="2"/>
            <w:tcBorders>
              <w:top w:val="nil"/>
              <w:left w:val="nil"/>
              <w:bottom w:val="nil"/>
              <w:right w:val="nil"/>
            </w:tcBorders>
            <w:shd w:val="clear" w:color="auto" w:fill="auto"/>
            <w:noWrap/>
            <w:vAlign w:val="bottom"/>
            <w:hideMark/>
          </w:tcPr>
          <w:p w14:paraId="06759E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E4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4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47" w14:textId="77777777" w:rsidR="00F93E91" w:rsidRPr="00CD46DE" w:rsidRDefault="003A64EF" w:rsidP="00F93E91">
            <w:pPr>
              <w:rPr>
                <w:rFonts w:ascii="Times New Roman" w:eastAsia="Times New Roman" w:hAnsi="Times New Roman" w:cs="Times New Roman"/>
                <w:sz w:val="20"/>
              </w:rPr>
            </w:pPr>
          </w:p>
        </w:tc>
      </w:tr>
      <w:tr w:rsidR="00866F2D" w14:paraId="06759E50" w14:textId="77777777">
        <w:trPr>
          <w:trHeight w:val="300"/>
        </w:trPr>
        <w:tc>
          <w:tcPr>
            <w:tcW w:w="960" w:type="dxa"/>
            <w:tcBorders>
              <w:top w:val="nil"/>
              <w:left w:val="nil"/>
              <w:bottom w:val="nil"/>
              <w:right w:val="nil"/>
            </w:tcBorders>
            <w:shd w:val="clear" w:color="auto" w:fill="auto"/>
            <w:noWrap/>
            <w:vAlign w:val="bottom"/>
            <w:hideMark/>
          </w:tcPr>
          <w:p w14:paraId="06759E4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4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4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4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E4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4F" w14:textId="77777777" w:rsidR="00F93E91" w:rsidRPr="00CD46DE" w:rsidRDefault="003A64EF" w:rsidP="00F93E91">
            <w:pPr>
              <w:rPr>
                <w:rFonts w:ascii="Times New Roman" w:eastAsia="Times New Roman" w:hAnsi="Times New Roman" w:cs="Times New Roman"/>
                <w:sz w:val="20"/>
              </w:rPr>
            </w:pPr>
          </w:p>
        </w:tc>
      </w:tr>
      <w:tr w:rsidR="00866F2D" w14:paraId="06759E54" w14:textId="77777777">
        <w:trPr>
          <w:trHeight w:val="300"/>
        </w:trPr>
        <w:tc>
          <w:tcPr>
            <w:tcW w:w="960" w:type="dxa"/>
            <w:tcBorders>
              <w:top w:val="nil"/>
              <w:left w:val="nil"/>
              <w:bottom w:val="nil"/>
              <w:right w:val="nil"/>
            </w:tcBorders>
            <w:shd w:val="clear" w:color="auto" w:fill="auto"/>
            <w:noWrap/>
            <w:vAlign w:val="bottom"/>
            <w:hideMark/>
          </w:tcPr>
          <w:p w14:paraId="06759E5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E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34 ως έχει   ΔΕΚΤΟ ΚΑΤΑ ΠΛΕΙΟΨΗΦΙΑ</w:t>
            </w:r>
          </w:p>
        </w:tc>
        <w:tc>
          <w:tcPr>
            <w:tcW w:w="480" w:type="dxa"/>
            <w:tcBorders>
              <w:top w:val="nil"/>
              <w:left w:val="nil"/>
              <w:bottom w:val="nil"/>
              <w:right w:val="nil"/>
            </w:tcBorders>
            <w:shd w:val="clear" w:color="auto" w:fill="auto"/>
            <w:noWrap/>
            <w:vAlign w:val="bottom"/>
            <w:hideMark/>
          </w:tcPr>
          <w:p w14:paraId="06759E53" w14:textId="77777777" w:rsidR="00F93E91" w:rsidRPr="00CD46DE" w:rsidRDefault="003A64EF" w:rsidP="00F93E91">
            <w:pPr>
              <w:rPr>
                <w:rFonts w:ascii="Calibri" w:eastAsia="Times New Roman" w:hAnsi="Calibri" w:cs="Calibri"/>
                <w:color w:val="000000"/>
                <w:sz w:val="22"/>
                <w:szCs w:val="22"/>
              </w:rPr>
            </w:pPr>
          </w:p>
        </w:tc>
      </w:tr>
      <w:tr w:rsidR="00866F2D" w14:paraId="06759E5C" w14:textId="77777777">
        <w:trPr>
          <w:trHeight w:val="300"/>
        </w:trPr>
        <w:tc>
          <w:tcPr>
            <w:tcW w:w="960" w:type="dxa"/>
            <w:tcBorders>
              <w:top w:val="nil"/>
              <w:left w:val="nil"/>
              <w:bottom w:val="nil"/>
              <w:right w:val="nil"/>
            </w:tcBorders>
            <w:shd w:val="clear" w:color="auto" w:fill="auto"/>
            <w:noWrap/>
            <w:vAlign w:val="bottom"/>
            <w:hideMark/>
          </w:tcPr>
          <w:p w14:paraId="06759E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E5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5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5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5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5B" w14:textId="77777777" w:rsidR="00F93E91" w:rsidRPr="00CD46DE" w:rsidRDefault="003A64EF" w:rsidP="00F93E91">
            <w:pPr>
              <w:rPr>
                <w:rFonts w:ascii="Times New Roman" w:eastAsia="Times New Roman" w:hAnsi="Times New Roman" w:cs="Times New Roman"/>
                <w:sz w:val="20"/>
              </w:rPr>
            </w:pPr>
          </w:p>
        </w:tc>
      </w:tr>
      <w:tr w:rsidR="00866F2D" w14:paraId="06759E64" w14:textId="77777777">
        <w:trPr>
          <w:trHeight w:val="300"/>
        </w:trPr>
        <w:tc>
          <w:tcPr>
            <w:tcW w:w="960" w:type="dxa"/>
            <w:tcBorders>
              <w:top w:val="nil"/>
              <w:left w:val="nil"/>
              <w:bottom w:val="nil"/>
              <w:right w:val="nil"/>
            </w:tcBorders>
            <w:shd w:val="clear" w:color="auto" w:fill="auto"/>
            <w:noWrap/>
            <w:vAlign w:val="bottom"/>
            <w:hideMark/>
          </w:tcPr>
          <w:p w14:paraId="06759E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E5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5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6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6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63" w14:textId="77777777" w:rsidR="00F93E91" w:rsidRPr="00CD46DE" w:rsidRDefault="003A64EF" w:rsidP="00F93E91">
            <w:pPr>
              <w:rPr>
                <w:rFonts w:ascii="Times New Roman" w:eastAsia="Times New Roman" w:hAnsi="Times New Roman" w:cs="Times New Roman"/>
                <w:sz w:val="20"/>
              </w:rPr>
            </w:pPr>
          </w:p>
        </w:tc>
      </w:tr>
      <w:tr w:rsidR="00866F2D" w14:paraId="06759E6C" w14:textId="77777777">
        <w:trPr>
          <w:trHeight w:val="300"/>
        </w:trPr>
        <w:tc>
          <w:tcPr>
            <w:tcW w:w="960" w:type="dxa"/>
            <w:tcBorders>
              <w:top w:val="nil"/>
              <w:left w:val="nil"/>
              <w:bottom w:val="nil"/>
              <w:right w:val="nil"/>
            </w:tcBorders>
            <w:shd w:val="clear" w:color="auto" w:fill="auto"/>
            <w:noWrap/>
            <w:vAlign w:val="bottom"/>
            <w:hideMark/>
          </w:tcPr>
          <w:p w14:paraId="06759E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E6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6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6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6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6B" w14:textId="77777777" w:rsidR="00F93E91" w:rsidRPr="00CD46DE" w:rsidRDefault="003A64EF" w:rsidP="00F93E91">
            <w:pPr>
              <w:rPr>
                <w:rFonts w:ascii="Times New Roman" w:eastAsia="Times New Roman" w:hAnsi="Times New Roman" w:cs="Times New Roman"/>
                <w:sz w:val="20"/>
              </w:rPr>
            </w:pPr>
          </w:p>
        </w:tc>
      </w:tr>
      <w:tr w:rsidR="00866F2D" w14:paraId="06759E74" w14:textId="77777777">
        <w:trPr>
          <w:trHeight w:val="300"/>
        </w:trPr>
        <w:tc>
          <w:tcPr>
            <w:tcW w:w="960" w:type="dxa"/>
            <w:tcBorders>
              <w:top w:val="nil"/>
              <w:left w:val="nil"/>
              <w:bottom w:val="nil"/>
              <w:right w:val="nil"/>
            </w:tcBorders>
            <w:shd w:val="clear" w:color="auto" w:fill="auto"/>
            <w:noWrap/>
            <w:vAlign w:val="bottom"/>
            <w:hideMark/>
          </w:tcPr>
          <w:p w14:paraId="06759E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E6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7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73" w14:textId="77777777" w:rsidR="00F93E91" w:rsidRPr="00CD46DE" w:rsidRDefault="003A64EF" w:rsidP="00F93E91">
            <w:pPr>
              <w:rPr>
                <w:rFonts w:ascii="Times New Roman" w:eastAsia="Times New Roman" w:hAnsi="Times New Roman" w:cs="Times New Roman"/>
                <w:sz w:val="20"/>
              </w:rPr>
            </w:pPr>
          </w:p>
        </w:tc>
      </w:tr>
      <w:tr w:rsidR="00866F2D" w14:paraId="06759E7C" w14:textId="77777777">
        <w:trPr>
          <w:trHeight w:val="300"/>
        </w:trPr>
        <w:tc>
          <w:tcPr>
            <w:tcW w:w="960" w:type="dxa"/>
            <w:tcBorders>
              <w:top w:val="nil"/>
              <w:left w:val="nil"/>
              <w:bottom w:val="nil"/>
              <w:right w:val="nil"/>
            </w:tcBorders>
            <w:shd w:val="clear" w:color="auto" w:fill="auto"/>
            <w:noWrap/>
            <w:vAlign w:val="bottom"/>
            <w:hideMark/>
          </w:tcPr>
          <w:p w14:paraId="06759E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E7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7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E7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7B" w14:textId="77777777" w:rsidR="00F93E91" w:rsidRPr="00CD46DE" w:rsidRDefault="003A64EF" w:rsidP="00F93E91">
            <w:pPr>
              <w:rPr>
                <w:rFonts w:ascii="Times New Roman" w:eastAsia="Times New Roman" w:hAnsi="Times New Roman" w:cs="Times New Roman"/>
                <w:sz w:val="20"/>
              </w:rPr>
            </w:pPr>
          </w:p>
        </w:tc>
      </w:tr>
      <w:tr w:rsidR="00866F2D" w14:paraId="06759E84" w14:textId="77777777">
        <w:trPr>
          <w:trHeight w:val="300"/>
        </w:trPr>
        <w:tc>
          <w:tcPr>
            <w:tcW w:w="960" w:type="dxa"/>
            <w:tcBorders>
              <w:top w:val="nil"/>
              <w:left w:val="nil"/>
              <w:bottom w:val="nil"/>
              <w:right w:val="nil"/>
            </w:tcBorders>
            <w:shd w:val="clear" w:color="auto" w:fill="auto"/>
            <w:noWrap/>
            <w:vAlign w:val="bottom"/>
            <w:hideMark/>
          </w:tcPr>
          <w:p w14:paraId="06759E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E7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8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83" w14:textId="77777777" w:rsidR="00F93E91" w:rsidRPr="00CD46DE" w:rsidRDefault="003A64EF" w:rsidP="00F93E91">
            <w:pPr>
              <w:rPr>
                <w:rFonts w:ascii="Times New Roman" w:eastAsia="Times New Roman" w:hAnsi="Times New Roman" w:cs="Times New Roman"/>
                <w:sz w:val="20"/>
              </w:rPr>
            </w:pPr>
          </w:p>
        </w:tc>
      </w:tr>
      <w:tr w:rsidR="00866F2D" w14:paraId="06759E8C" w14:textId="77777777">
        <w:trPr>
          <w:trHeight w:val="300"/>
        </w:trPr>
        <w:tc>
          <w:tcPr>
            <w:tcW w:w="960" w:type="dxa"/>
            <w:tcBorders>
              <w:top w:val="nil"/>
              <w:left w:val="nil"/>
              <w:bottom w:val="nil"/>
              <w:right w:val="nil"/>
            </w:tcBorders>
            <w:shd w:val="clear" w:color="auto" w:fill="auto"/>
            <w:noWrap/>
            <w:vAlign w:val="bottom"/>
            <w:hideMark/>
          </w:tcPr>
          <w:p w14:paraId="06759E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E8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8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8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8B" w14:textId="77777777" w:rsidR="00F93E91" w:rsidRPr="00CD46DE" w:rsidRDefault="003A64EF" w:rsidP="00F93E91">
            <w:pPr>
              <w:rPr>
                <w:rFonts w:ascii="Times New Roman" w:eastAsia="Times New Roman" w:hAnsi="Times New Roman" w:cs="Times New Roman"/>
                <w:sz w:val="20"/>
              </w:rPr>
            </w:pPr>
          </w:p>
        </w:tc>
      </w:tr>
      <w:tr w:rsidR="00866F2D" w14:paraId="06759E93" w14:textId="77777777">
        <w:trPr>
          <w:trHeight w:val="300"/>
        </w:trPr>
        <w:tc>
          <w:tcPr>
            <w:tcW w:w="1920" w:type="dxa"/>
            <w:gridSpan w:val="2"/>
            <w:tcBorders>
              <w:top w:val="nil"/>
              <w:left w:val="nil"/>
              <w:bottom w:val="nil"/>
              <w:right w:val="nil"/>
            </w:tcBorders>
            <w:shd w:val="clear" w:color="auto" w:fill="auto"/>
            <w:noWrap/>
            <w:vAlign w:val="bottom"/>
            <w:hideMark/>
          </w:tcPr>
          <w:p w14:paraId="06759E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E8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92" w14:textId="77777777" w:rsidR="00F93E91" w:rsidRPr="00CD46DE" w:rsidRDefault="003A64EF" w:rsidP="00F93E91">
            <w:pPr>
              <w:rPr>
                <w:rFonts w:ascii="Times New Roman" w:eastAsia="Times New Roman" w:hAnsi="Times New Roman" w:cs="Times New Roman"/>
                <w:sz w:val="20"/>
              </w:rPr>
            </w:pPr>
          </w:p>
        </w:tc>
      </w:tr>
      <w:tr w:rsidR="00866F2D" w14:paraId="06759E9B" w14:textId="77777777">
        <w:trPr>
          <w:trHeight w:val="300"/>
        </w:trPr>
        <w:tc>
          <w:tcPr>
            <w:tcW w:w="960" w:type="dxa"/>
            <w:tcBorders>
              <w:top w:val="nil"/>
              <w:left w:val="nil"/>
              <w:bottom w:val="nil"/>
              <w:right w:val="nil"/>
            </w:tcBorders>
            <w:shd w:val="clear" w:color="auto" w:fill="auto"/>
            <w:noWrap/>
            <w:vAlign w:val="bottom"/>
            <w:hideMark/>
          </w:tcPr>
          <w:p w14:paraId="06759E9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9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9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E9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9A" w14:textId="77777777" w:rsidR="00F93E91" w:rsidRPr="00CD46DE" w:rsidRDefault="003A64EF" w:rsidP="00F93E91">
            <w:pPr>
              <w:rPr>
                <w:rFonts w:ascii="Times New Roman" w:eastAsia="Times New Roman" w:hAnsi="Times New Roman" w:cs="Times New Roman"/>
                <w:sz w:val="20"/>
              </w:rPr>
            </w:pPr>
          </w:p>
        </w:tc>
      </w:tr>
      <w:tr w:rsidR="00866F2D" w14:paraId="06759E9F" w14:textId="77777777">
        <w:trPr>
          <w:trHeight w:val="300"/>
        </w:trPr>
        <w:tc>
          <w:tcPr>
            <w:tcW w:w="960" w:type="dxa"/>
            <w:tcBorders>
              <w:top w:val="nil"/>
              <w:left w:val="nil"/>
              <w:bottom w:val="nil"/>
              <w:right w:val="nil"/>
            </w:tcBorders>
            <w:shd w:val="clear" w:color="auto" w:fill="auto"/>
            <w:noWrap/>
            <w:vAlign w:val="bottom"/>
            <w:hideMark/>
          </w:tcPr>
          <w:p w14:paraId="06759E9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E9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35 όπως τροπ.   ΔΕΚΤΟ ΚΑΤΑ ΠΛΕΙΟΨΗΦΙΑ</w:t>
            </w:r>
          </w:p>
        </w:tc>
        <w:tc>
          <w:tcPr>
            <w:tcW w:w="480" w:type="dxa"/>
            <w:tcBorders>
              <w:top w:val="nil"/>
              <w:left w:val="nil"/>
              <w:bottom w:val="nil"/>
              <w:right w:val="nil"/>
            </w:tcBorders>
            <w:shd w:val="clear" w:color="auto" w:fill="auto"/>
            <w:noWrap/>
            <w:vAlign w:val="bottom"/>
            <w:hideMark/>
          </w:tcPr>
          <w:p w14:paraId="06759E9E" w14:textId="77777777" w:rsidR="00F93E91" w:rsidRPr="00CD46DE" w:rsidRDefault="003A64EF" w:rsidP="00F93E91">
            <w:pPr>
              <w:rPr>
                <w:rFonts w:ascii="Calibri" w:eastAsia="Times New Roman" w:hAnsi="Calibri" w:cs="Calibri"/>
                <w:color w:val="000000"/>
                <w:sz w:val="22"/>
                <w:szCs w:val="22"/>
              </w:rPr>
            </w:pPr>
          </w:p>
        </w:tc>
      </w:tr>
      <w:tr w:rsidR="00866F2D" w14:paraId="06759EA7" w14:textId="77777777">
        <w:trPr>
          <w:trHeight w:val="300"/>
        </w:trPr>
        <w:tc>
          <w:tcPr>
            <w:tcW w:w="960" w:type="dxa"/>
            <w:tcBorders>
              <w:top w:val="nil"/>
              <w:left w:val="nil"/>
              <w:bottom w:val="nil"/>
              <w:right w:val="nil"/>
            </w:tcBorders>
            <w:shd w:val="clear" w:color="auto" w:fill="auto"/>
            <w:noWrap/>
            <w:vAlign w:val="bottom"/>
            <w:hideMark/>
          </w:tcPr>
          <w:p w14:paraId="06759EA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EA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A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A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A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A6" w14:textId="77777777" w:rsidR="00F93E91" w:rsidRPr="00CD46DE" w:rsidRDefault="003A64EF" w:rsidP="00F93E91">
            <w:pPr>
              <w:rPr>
                <w:rFonts w:ascii="Times New Roman" w:eastAsia="Times New Roman" w:hAnsi="Times New Roman" w:cs="Times New Roman"/>
                <w:sz w:val="20"/>
              </w:rPr>
            </w:pPr>
          </w:p>
        </w:tc>
      </w:tr>
      <w:tr w:rsidR="00866F2D" w14:paraId="06759EAF" w14:textId="77777777">
        <w:trPr>
          <w:trHeight w:val="300"/>
        </w:trPr>
        <w:tc>
          <w:tcPr>
            <w:tcW w:w="960" w:type="dxa"/>
            <w:tcBorders>
              <w:top w:val="nil"/>
              <w:left w:val="nil"/>
              <w:bottom w:val="nil"/>
              <w:right w:val="nil"/>
            </w:tcBorders>
            <w:shd w:val="clear" w:color="auto" w:fill="auto"/>
            <w:noWrap/>
            <w:vAlign w:val="bottom"/>
            <w:hideMark/>
          </w:tcPr>
          <w:p w14:paraId="06759E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EA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A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A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A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AE" w14:textId="77777777" w:rsidR="00F93E91" w:rsidRPr="00CD46DE" w:rsidRDefault="003A64EF" w:rsidP="00F93E91">
            <w:pPr>
              <w:rPr>
                <w:rFonts w:ascii="Times New Roman" w:eastAsia="Times New Roman" w:hAnsi="Times New Roman" w:cs="Times New Roman"/>
                <w:sz w:val="20"/>
              </w:rPr>
            </w:pPr>
          </w:p>
        </w:tc>
      </w:tr>
      <w:tr w:rsidR="00866F2D" w14:paraId="06759EB7" w14:textId="77777777">
        <w:trPr>
          <w:trHeight w:val="300"/>
        </w:trPr>
        <w:tc>
          <w:tcPr>
            <w:tcW w:w="960" w:type="dxa"/>
            <w:tcBorders>
              <w:top w:val="nil"/>
              <w:left w:val="nil"/>
              <w:bottom w:val="nil"/>
              <w:right w:val="nil"/>
            </w:tcBorders>
            <w:shd w:val="clear" w:color="auto" w:fill="auto"/>
            <w:noWrap/>
            <w:vAlign w:val="bottom"/>
            <w:hideMark/>
          </w:tcPr>
          <w:p w14:paraId="06759E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EB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B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B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B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B6" w14:textId="77777777" w:rsidR="00F93E91" w:rsidRPr="00CD46DE" w:rsidRDefault="003A64EF" w:rsidP="00F93E91">
            <w:pPr>
              <w:rPr>
                <w:rFonts w:ascii="Times New Roman" w:eastAsia="Times New Roman" w:hAnsi="Times New Roman" w:cs="Times New Roman"/>
                <w:sz w:val="20"/>
              </w:rPr>
            </w:pPr>
          </w:p>
        </w:tc>
      </w:tr>
      <w:tr w:rsidR="00866F2D" w14:paraId="06759EBF" w14:textId="77777777">
        <w:trPr>
          <w:trHeight w:val="300"/>
        </w:trPr>
        <w:tc>
          <w:tcPr>
            <w:tcW w:w="960" w:type="dxa"/>
            <w:tcBorders>
              <w:top w:val="nil"/>
              <w:left w:val="nil"/>
              <w:bottom w:val="nil"/>
              <w:right w:val="nil"/>
            </w:tcBorders>
            <w:shd w:val="clear" w:color="auto" w:fill="auto"/>
            <w:noWrap/>
            <w:vAlign w:val="bottom"/>
            <w:hideMark/>
          </w:tcPr>
          <w:p w14:paraId="06759E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EB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B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BE" w14:textId="77777777" w:rsidR="00F93E91" w:rsidRPr="00CD46DE" w:rsidRDefault="003A64EF" w:rsidP="00F93E91">
            <w:pPr>
              <w:rPr>
                <w:rFonts w:ascii="Times New Roman" w:eastAsia="Times New Roman" w:hAnsi="Times New Roman" w:cs="Times New Roman"/>
                <w:sz w:val="20"/>
              </w:rPr>
            </w:pPr>
          </w:p>
        </w:tc>
      </w:tr>
      <w:tr w:rsidR="00866F2D" w14:paraId="06759EC7" w14:textId="77777777">
        <w:trPr>
          <w:trHeight w:val="300"/>
        </w:trPr>
        <w:tc>
          <w:tcPr>
            <w:tcW w:w="960" w:type="dxa"/>
            <w:tcBorders>
              <w:top w:val="nil"/>
              <w:left w:val="nil"/>
              <w:bottom w:val="nil"/>
              <w:right w:val="nil"/>
            </w:tcBorders>
            <w:shd w:val="clear" w:color="auto" w:fill="auto"/>
            <w:noWrap/>
            <w:vAlign w:val="bottom"/>
            <w:hideMark/>
          </w:tcPr>
          <w:p w14:paraId="06759E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EC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C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EC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C6" w14:textId="77777777" w:rsidR="00F93E91" w:rsidRPr="00CD46DE" w:rsidRDefault="003A64EF" w:rsidP="00F93E91">
            <w:pPr>
              <w:rPr>
                <w:rFonts w:ascii="Times New Roman" w:eastAsia="Times New Roman" w:hAnsi="Times New Roman" w:cs="Times New Roman"/>
                <w:sz w:val="20"/>
              </w:rPr>
            </w:pPr>
          </w:p>
        </w:tc>
      </w:tr>
      <w:tr w:rsidR="00866F2D" w14:paraId="06759ECF" w14:textId="77777777">
        <w:trPr>
          <w:trHeight w:val="300"/>
        </w:trPr>
        <w:tc>
          <w:tcPr>
            <w:tcW w:w="960" w:type="dxa"/>
            <w:tcBorders>
              <w:top w:val="nil"/>
              <w:left w:val="nil"/>
              <w:bottom w:val="nil"/>
              <w:right w:val="nil"/>
            </w:tcBorders>
            <w:shd w:val="clear" w:color="auto" w:fill="auto"/>
            <w:noWrap/>
            <w:vAlign w:val="bottom"/>
            <w:hideMark/>
          </w:tcPr>
          <w:p w14:paraId="06759E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EC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CE" w14:textId="77777777" w:rsidR="00F93E91" w:rsidRPr="00CD46DE" w:rsidRDefault="003A64EF" w:rsidP="00F93E91">
            <w:pPr>
              <w:rPr>
                <w:rFonts w:ascii="Times New Roman" w:eastAsia="Times New Roman" w:hAnsi="Times New Roman" w:cs="Times New Roman"/>
                <w:sz w:val="20"/>
              </w:rPr>
            </w:pPr>
          </w:p>
        </w:tc>
      </w:tr>
      <w:tr w:rsidR="00866F2D" w14:paraId="06759ED7" w14:textId="77777777">
        <w:trPr>
          <w:trHeight w:val="300"/>
        </w:trPr>
        <w:tc>
          <w:tcPr>
            <w:tcW w:w="960" w:type="dxa"/>
            <w:tcBorders>
              <w:top w:val="nil"/>
              <w:left w:val="nil"/>
              <w:bottom w:val="nil"/>
              <w:right w:val="nil"/>
            </w:tcBorders>
            <w:shd w:val="clear" w:color="auto" w:fill="auto"/>
            <w:noWrap/>
            <w:vAlign w:val="bottom"/>
            <w:hideMark/>
          </w:tcPr>
          <w:p w14:paraId="06759E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ED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D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D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D6" w14:textId="77777777" w:rsidR="00F93E91" w:rsidRPr="00CD46DE" w:rsidRDefault="003A64EF" w:rsidP="00F93E91">
            <w:pPr>
              <w:rPr>
                <w:rFonts w:ascii="Times New Roman" w:eastAsia="Times New Roman" w:hAnsi="Times New Roman" w:cs="Times New Roman"/>
                <w:sz w:val="20"/>
              </w:rPr>
            </w:pPr>
          </w:p>
        </w:tc>
      </w:tr>
      <w:tr w:rsidR="00866F2D" w14:paraId="06759EDE" w14:textId="77777777">
        <w:trPr>
          <w:trHeight w:val="300"/>
        </w:trPr>
        <w:tc>
          <w:tcPr>
            <w:tcW w:w="1920" w:type="dxa"/>
            <w:gridSpan w:val="2"/>
            <w:tcBorders>
              <w:top w:val="nil"/>
              <w:left w:val="nil"/>
              <w:bottom w:val="nil"/>
              <w:right w:val="nil"/>
            </w:tcBorders>
            <w:shd w:val="clear" w:color="auto" w:fill="auto"/>
            <w:noWrap/>
            <w:vAlign w:val="bottom"/>
            <w:hideMark/>
          </w:tcPr>
          <w:p w14:paraId="06759E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ED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DD" w14:textId="77777777" w:rsidR="00F93E91" w:rsidRPr="00CD46DE" w:rsidRDefault="003A64EF" w:rsidP="00F93E91">
            <w:pPr>
              <w:rPr>
                <w:rFonts w:ascii="Times New Roman" w:eastAsia="Times New Roman" w:hAnsi="Times New Roman" w:cs="Times New Roman"/>
                <w:sz w:val="20"/>
              </w:rPr>
            </w:pPr>
          </w:p>
        </w:tc>
      </w:tr>
      <w:tr w:rsidR="00866F2D" w14:paraId="06759EE6" w14:textId="77777777">
        <w:trPr>
          <w:trHeight w:val="300"/>
        </w:trPr>
        <w:tc>
          <w:tcPr>
            <w:tcW w:w="960" w:type="dxa"/>
            <w:tcBorders>
              <w:top w:val="nil"/>
              <w:left w:val="nil"/>
              <w:bottom w:val="nil"/>
              <w:right w:val="nil"/>
            </w:tcBorders>
            <w:shd w:val="clear" w:color="auto" w:fill="auto"/>
            <w:noWrap/>
            <w:vAlign w:val="bottom"/>
            <w:hideMark/>
          </w:tcPr>
          <w:p w14:paraId="06759ED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E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E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EE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E5" w14:textId="77777777" w:rsidR="00F93E91" w:rsidRPr="00CD46DE" w:rsidRDefault="003A64EF" w:rsidP="00F93E91">
            <w:pPr>
              <w:rPr>
                <w:rFonts w:ascii="Times New Roman" w:eastAsia="Times New Roman" w:hAnsi="Times New Roman" w:cs="Times New Roman"/>
                <w:sz w:val="20"/>
              </w:rPr>
            </w:pPr>
          </w:p>
        </w:tc>
      </w:tr>
      <w:tr w:rsidR="00866F2D" w14:paraId="06759EEA" w14:textId="77777777">
        <w:trPr>
          <w:trHeight w:val="300"/>
        </w:trPr>
        <w:tc>
          <w:tcPr>
            <w:tcW w:w="960" w:type="dxa"/>
            <w:tcBorders>
              <w:top w:val="nil"/>
              <w:left w:val="nil"/>
              <w:bottom w:val="nil"/>
              <w:right w:val="nil"/>
            </w:tcBorders>
            <w:shd w:val="clear" w:color="auto" w:fill="auto"/>
            <w:noWrap/>
            <w:vAlign w:val="bottom"/>
            <w:hideMark/>
          </w:tcPr>
          <w:p w14:paraId="06759EE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EE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36 όπως τροπ.   ΔΕΚΤΟ ΚΑΤΑ ΠΛΕΙΟΨΗΦΙΑ</w:t>
            </w:r>
          </w:p>
        </w:tc>
        <w:tc>
          <w:tcPr>
            <w:tcW w:w="480" w:type="dxa"/>
            <w:tcBorders>
              <w:top w:val="nil"/>
              <w:left w:val="nil"/>
              <w:bottom w:val="nil"/>
              <w:right w:val="nil"/>
            </w:tcBorders>
            <w:shd w:val="clear" w:color="auto" w:fill="auto"/>
            <w:noWrap/>
            <w:vAlign w:val="bottom"/>
            <w:hideMark/>
          </w:tcPr>
          <w:p w14:paraId="06759EE9" w14:textId="77777777" w:rsidR="00F93E91" w:rsidRPr="00CD46DE" w:rsidRDefault="003A64EF" w:rsidP="00F93E91">
            <w:pPr>
              <w:rPr>
                <w:rFonts w:ascii="Calibri" w:eastAsia="Times New Roman" w:hAnsi="Calibri" w:cs="Calibri"/>
                <w:color w:val="000000"/>
                <w:sz w:val="22"/>
                <w:szCs w:val="22"/>
              </w:rPr>
            </w:pPr>
          </w:p>
        </w:tc>
      </w:tr>
      <w:tr w:rsidR="00866F2D" w14:paraId="06759EF2" w14:textId="77777777">
        <w:trPr>
          <w:trHeight w:val="300"/>
        </w:trPr>
        <w:tc>
          <w:tcPr>
            <w:tcW w:w="960" w:type="dxa"/>
            <w:tcBorders>
              <w:top w:val="nil"/>
              <w:left w:val="nil"/>
              <w:bottom w:val="nil"/>
              <w:right w:val="nil"/>
            </w:tcBorders>
            <w:shd w:val="clear" w:color="auto" w:fill="auto"/>
            <w:noWrap/>
            <w:vAlign w:val="bottom"/>
            <w:hideMark/>
          </w:tcPr>
          <w:p w14:paraId="06759E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EE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EE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F1" w14:textId="77777777" w:rsidR="00F93E91" w:rsidRPr="00CD46DE" w:rsidRDefault="003A64EF" w:rsidP="00F93E91">
            <w:pPr>
              <w:rPr>
                <w:rFonts w:ascii="Times New Roman" w:eastAsia="Times New Roman" w:hAnsi="Times New Roman" w:cs="Times New Roman"/>
                <w:sz w:val="20"/>
              </w:rPr>
            </w:pPr>
          </w:p>
        </w:tc>
      </w:tr>
      <w:tr w:rsidR="00866F2D" w14:paraId="06759EFA" w14:textId="77777777">
        <w:trPr>
          <w:trHeight w:val="300"/>
        </w:trPr>
        <w:tc>
          <w:tcPr>
            <w:tcW w:w="960" w:type="dxa"/>
            <w:tcBorders>
              <w:top w:val="nil"/>
              <w:left w:val="nil"/>
              <w:bottom w:val="nil"/>
              <w:right w:val="nil"/>
            </w:tcBorders>
            <w:shd w:val="clear" w:color="auto" w:fill="auto"/>
            <w:noWrap/>
            <w:vAlign w:val="bottom"/>
            <w:hideMark/>
          </w:tcPr>
          <w:p w14:paraId="06759E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E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F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E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EF9" w14:textId="77777777" w:rsidR="00F93E91" w:rsidRPr="00CD46DE" w:rsidRDefault="003A64EF" w:rsidP="00F93E91">
            <w:pPr>
              <w:rPr>
                <w:rFonts w:ascii="Times New Roman" w:eastAsia="Times New Roman" w:hAnsi="Times New Roman" w:cs="Times New Roman"/>
                <w:sz w:val="20"/>
              </w:rPr>
            </w:pPr>
          </w:p>
        </w:tc>
      </w:tr>
      <w:tr w:rsidR="00866F2D" w14:paraId="06759F02" w14:textId="77777777">
        <w:trPr>
          <w:trHeight w:val="300"/>
        </w:trPr>
        <w:tc>
          <w:tcPr>
            <w:tcW w:w="960" w:type="dxa"/>
            <w:tcBorders>
              <w:top w:val="nil"/>
              <w:left w:val="nil"/>
              <w:bottom w:val="nil"/>
              <w:right w:val="nil"/>
            </w:tcBorders>
            <w:shd w:val="clear" w:color="auto" w:fill="auto"/>
            <w:noWrap/>
            <w:vAlign w:val="bottom"/>
            <w:hideMark/>
          </w:tcPr>
          <w:p w14:paraId="06759E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E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E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E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E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01" w14:textId="77777777" w:rsidR="00F93E91" w:rsidRPr="00CD46DE" w:rsidRDefault="003A64EF" w:rsidP="00F93E91">
            <w:pPr>
              <w:rPr>
                <w:rFonts w:ascii="Times New Roman" w:eastAsia="Times New Roman" w:hAnsi="Times New Roman" w:cs="Times New Roman"/>
                <w:sz w:val="20"/>
              </w:rPr>
            </w:pPr>
          </w:p>
        </w:tc>
      </w:tr>
      <w:tr w:rsidR="00866F2D" w14:paraId="06759F0A" w14:textId="77777777">
        <w:trPr>
          <w:trHeight w:val="300"/>
        </w:trPr>
        <w:tc>
          <w:tcPr>
            <w:tcW w:w="960" w:type="dxa"/>
            <w:tcBorders>
              <w:top w:val="nil"/>
              <w:left w:val="nil"/>
              <w:bottom w:val="nil"/>
              <w:right w:val="nil"/>
            </w:tcBorders>
            <w:shd w:val="clear" w:color="auto" w:fill="auto"/>
            <w:noWrap/>
            <w:vAlign w:val="bottom"/>
            <w:hideMark/>
          </w:tcPr>
          <w:p w14:paraId="06759F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F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09" w14:textId="77777777" w:rsidR="00F93E91" w:rsidRPr="00CD46DE" w:rsidRDefault="003A64EF" w:rsidP="00F93E91">
            <w:pPr>
              <w:rPr>
                <w:rFonts w:ascii="Times New Roman" w:eastAsia="Times New Roman" w:hAnsi="Times New Roman" w:cs="Times New Roman"/>
                <w:sz w:val="20"/>
              </w:rPr>
            </w:pPr>
          </w:p>
        </w:tc>
      </w:tr>
      <w:tr w:rsidR="00866F2D" w14:paraId="06759F12" w14:textId="77777777">
        <w:trPr>
          <w:trHeight w:val="300"/>
        </w:trPr>
        <w:tc>
          <w:tcPr>
            <w:tcW w:w="960" w:type="dxa"/>
            <w:tcBorders>
              <w:top w:val="nil"/>
              <w:left w:val="nil"/>
              <w:bottom w:val="nil"/>
              <w:right w:val="nil"/>
            </w:tcBorders>
            <w:shd w:val="clear" w:color="auto" w:fill="auto"/>
            <w:noWrap/>
            <w:vAlign w:val="bottom"/>
            <w:hideMark/>
          </w:tcPr>
          <w:p w14:paraId="06759F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F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9F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11" w14:textId="77777777" w:rsidR="00F93E91" w:rsidRPr="00CD46DE" w:rsidRDefault="003A64EF" w:rsidP="00F93E91">
            <w:pPr>
              <w:rPr>
                <w:rFonts w:ascii="Times New Roman" w:eastAsia="Times New Roman" w:hAnsi="Times New Roman" w:cs="Times New Roman"/>
                <w:sz w:val="20"/>
              </w:rPr>
            </w:pPr>
          </w:p>
        </w:tc>
      </w:tr>
      <w:tr w:rsidR="00866F2D" w14:paraId="06759F1A" w14:textId="77777777">
        <w:trPr>
          <w:trHeight w:val="300"/>
        </w:trPr>
        <w:tc>
          <w:tcPr>
            <w:tcW w:w="960" w:type="dxa"/>
            <w:tcBorders>
              <w:top w:val="nil"/>
              <w:left w:val="nil"/>
              <w:bottom w:val="nil"/>
              <w:right w:val="nil"/>
            </w:tcBorders>
            <w:shd w:val="clear" w:color="auto" w:fill="auto"/>
            <w:noWrap/>
            <w:vAlign w:val="bottom"/>
            <w:hideMark/>
          </w:tcPr>
          <w:p w14:paraId="06759F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F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1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1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19" w14:textId="77777777" w:rsidR="00F93E91" w:rsidRPr="00CD46DE" w:rsidRDefault="003A64EF" w:rsidP="00F93E91">
            <w:pPr>
              <w:rPr>
                <w:rFonts w:ascii="Times New Roman" w:eastAsia="Times New Roman" w:hAnsi="Times New Roman" w:cs="Times New Roman"/>
                <w:sz w:val="20"/>
              </w:rPr>
            </w:pPr>
          </w:p>
        </w:tc>
      </w:tr>
      <w:tr w:rsidR="00866F2D" w14:paraId="06759F22" w14:textId="77777777">
        <w:trPr>
          <w:trHeight w:val="300"/>
        </w:trPr>
        <w:tc>
          <w:tcPr>
            <w:tcW w:w="960" w:type="dxa"/>
            <w:tcBorders>
              <w:top w:val="nil"/>
              <w:left w:val="nil"/>
              <w:bottom w:val="nil"/>
              <w:right w:val="nil"/>
            </w:tcBorders>
            <w:shd w:val="clear" w:color="auto" w:fill="auto"/>
            <w:noWrap/>
            <w:vAlign w:val="bottom"/>
            <w:hideMark/>
          </w:tcPr>
          <w:p w14:paraId="06759F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F1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1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1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2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21" w14:textId="77777777" w:rsidR="00F93E91" w:rsidRPr="00CD46DE" w:rsidRDefault="003A64EF" w:rsidP="00F93E91">
            <w:pPr>
              <w:rPr>
                <w:rFonts w:ascii="Times New Roman" w:eastAsia="Times New Roman" w:hAnsi="Times New Roman" w:cs="Times New Roman"/>
                <w:sz w:val="20"/>
              </w:rPr>
            </w:pPr>
          </w:p>
        </w:tc>
      </w:tr>
      <w:tr w:rsidR="00866F2D" w14:paraId="06759F29" w14:textId="77777777">
        <w:trPr>
          <w:trHeight w:val="300"/>
        </w:trPr>
        <w:tc>
          <w:tcPr>
            <w:tcW w:w="1920" w:type="dxa"/>
            <w:gridSpan w:val="2"/>
            <w:tcBorders>
              <w:top w:val="nil"/>
              <w:left w:val="nil"/>
              <w:bottom w:val="nil"/>
              <w:right w:val="nil"/>
            </w:tcBorders>
            <w:shd w:val="clear" w:color="auto" w:fill="auto"/>
            <w:noWrap/>
            <w:vAlign w:val="bottom"/>
            <w:hideMark/>
          </w:tcPr>
          <w:p w14:paraId="06759F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F2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2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28" w14:textId="77777777" w:rsidR="00F93E91" w:rsidRPr="00CD46DE" w:rsidRDefault="003A64EF" w:rsidP="00F93E91">
            <w:pPr>
              <w:rPr>
                <w:rFonts w:ascii="Times New Roman" w:eastAsia="Times New Roman" w:hAnsi="Times New Roman" w:cs="Times New Roman"/>
                <w:sz w:val="20"/>
              </w:rPr>
            </w:pPr>
          </w:p>
        </w:tc>
      </w:tr>
      <w:tr w:rsidR="00866F2D" w14:paraId="06759F31" w14:textId="77777777">
        <w:trPr>
          <w:trHeight w:val="300"/>
        </w:trPr>
        <w:tc>
          <w:tcPr>
            <w:tcW w:w="960" w:type="dxa"/>
            <w:tcBorders>
              <w:top w:val="nil"/>
              <w:left w:val="nil"/>
              <w:bottom w:val="nil"/>
              <w:right w:val="nil"/>
            </w:tcBorders>
            <w:shd w:val="clear" w:color="auto" w:fill="auto"/>
            <w:noWrap/>
            <w:vAlign w:val="bottom"/>
            <w:hideMark/>
          </w:tcPr>
          <w:p w14:paraId="06759F2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2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2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2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F2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30" w14:textId="77777777" w:rsidR="00F93E91" w:rsidRPr="00CD46DE" w:rsidRDefault="003A64EF" w:rsidP="00F93E91">
            <w:pPr>
              <w:rPr>
                <w:rFonts w:ascii="Times New Roman" w:eastAsia="Times New Roman" w:hAnsi="Times New Roman" w:cs="Times New Roman"/>
                <w:sz w:val="20"/>
              </w:rPr>
            </w:pPr>
          </w:p>
        </w:tc>
      </w:tr>
      <w:tr w:rsidR="00866F2D" w14:paraId="06759F35" w14:textId="77777777">
        <w:trPr>
          <w:trHeight w:val="300"/>
        </w:trPr>
        <w:tc>
          <w:tcPr>
            <w:tcW w:w="960" w:type="dxa"/>
            <w:tcBorders>
              <w:top w:val="nil"/>
              <w:left w:val="nil"/>
              <w:bottom w:val="nil"/>
              <w:right w:val="nil"/>
            </w:tcBorders>
            <w:shd w:val="clear" w:color="auto" w:fill="auto"/>
            <w:noWrap/>
            <w:vAlign w:val="bottom"/>
            <w:hideMark/>
          </w:tcPr>
          <w:p w14:paraId="06759F3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F3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37 ως έχει   ΔΕΚΤΟ ΚΑΤΑ ΠΛΕΙΟΨΗΦΙΑ</w:t>
            </w:r>
          </w:p>
        </w:tc>
        <w:tc>
          <w:tcPr>
            <w:tcW w:w="480" w:type="dxa"/>
            <w:tcBorders>
              <w:top w:val="nil"/>
              <w:left w:val="nil"/>
              <w:bottom w:val="nil"/>
              <w:right w:val="nil"/>
            </w:tcBorders>
            <w:shd w:val="clear" w:color="auto" w:fill="auto"/>
            <w:noWrap/>
            <w:vAlign w:val="bottom"/>
            <w:hideMark/>
          </w:tcPr>
          <w:p w14:paraId="06759F34" w14:textId="77777777" w:rsidR="00F93E91" w:rsidRPr="00CD46DE" w:rsidRDefault="003A64EF" w:rsidP="00F93E91">
            <w:pPr>
              <w:rPr>
                <w:rFonts w:ascii="Calibri" w:eastAsia="Times New Roman" w:hAnsi="Calibri" w:cs="Calibri"/>
                <w:color w:val="000000"/>
                <w:sz w:val="22"/>
                <w:szCs w:val="22"/>
              </w:rPr>
            </w:pPr>
          </w:p>
        </w:tc>
      </w:tr>
      <w:tr w:rsidR="00866F2D" w14:paraId="06759F3D" w14:textId="77777777">
        <w:trPr>
          <w:trHeight w:val="300"/>
        </w:trPr>
        <w:tc>
          <w:tcPr>
            <w:tcW w:w="960" w:type="dxa"/>
            <w:tcBorders>
              <w:top w:val="nil"/>
              <w:left w:val="nil"/>
              <w:bottom w:val="nil"/>
              <w:right w:val="nil"/>
            </w:tcBorders>
            <w:shd w:val="clear" w:color="auto" w:fill="auto"/>
            <w:noWrap/>
            <w:vAlign w:val="bottom"/>
            <w:hideMark/>
          </w:tcPr>
          <w:p w14:paraId="06759F3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F3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3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3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3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3C" w14:textId="77777777" w:rsidR="00F93E91" w:rsidRPr="00CD46DE" w:rsidRDefault="003A64EF" w:rsidP="00F93E91">
            <w:pPr>
              <w:rPr>
                <w:rFonts w:ascii="Times New Roman" w:eastAsia="Times New Roman" w:hAnsi="Times New Roman" w:cs="Times New Roman"/>
                <w:sz w:val="20"/>
              </w:rPr>
            </w:pPr>
          </w:p>
        </w:tc>
      </w:tr>
      <w:tr w:rsidR="00866F2D" w14:paraId="06759F45" w14:textId="77777777">
        <w:trPr>
          <w:trHeight w:val="300"/>
        </w:trPr>
        <w:tc>
          <w:tcPr>
            <w:tcW w:w="960" w:type="dxa"/>
            <w:tcBorders>
              <w:top w:val="nil"/>
              <w:left w:val="nil"/>
              <w:bottom w:val="nil"/>
              <w:right w:val="nil"/>
            </w:tcBorders>
            <w:shd w:val="clear" w:color="auto" w:fill="auto"/>
            <w:noWrap/>
            <w:vAlign w:val="bottom"/>
            <w:hideMark/>
          </w:tcPr>
          <w:p w14:paraId="06759F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F3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4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4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4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44" w14:textId="77777777" w:rsidR="00F93E91" w:rsidRPr="00CD46DE" w:rsidRDefault="003A64EF" w:rsidP="00F93E91">
            <w:pPr>
              <w:rPr>
                <w:rFonts w:ascii="Times New Roman" w:eastAsia="Times New Roman" w:hAnsi="Times New Roman" w:cs="Times New Roman"/>
                <w:sz w:val="20"/>
              </w:rPr>
            </w:pPr>
          </w:p>
        </w:tc>
      </w:tr>
      <w:tr w:rsidR="00866F2D" w14:paraId="06759F4D" w14:textId="77777777">
        <w:trPr>
          <w:trHeight w:val="300"/>
        </w:trPr>
        <w:tc>
          <w:tcPr>
            <w:tcW w:w="960" w:type="dxa"/>
            <w:tcBorders>
              <w:top w:val="nil"/>
              <w:left w:val="nil"/>
              <w:bottom w:val="nil"/>
              <w:right w:val="nil"/>
            </w:tcBorders>
            <w:shd w:val="clear" w:color="auto" w:fill="auto"/>
            <w:noWrap/>
            <w:vAlign w:val="bottom"/>
            <w:hideMark/>
          </w:tcPr>
          <w:p w14:paraId="06759F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F4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4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4C" w14:textId="77777777" w:rsidR="00F93E91" w:rsidRPr="00CD46DE" w:rsidRDefault="003A64EF" w:rsidP="00F93E91">
            <w:pPr>
              <w:rPr>
                <w:rFonts w:ascii="Times New Roman" w:eastAsia="Times New Roman" w:hAnsi="Times New Roman" w:cs="Times New Roman"/>
                <w:sz w:val="20"/>
              </w:rPr>
            </w:pPr>
          </w:p>
        </w:tc>
      </w:tr>
      <w:tr w:rsidR="00866F2D" w14:paraId="06759F55" w14:textId="77777777">
        <w:trPr>
          <w:trHeight w:val="300"/>
        </w:trPr>
        <w:tc>
          <w:tcPr>
            <w:tcW w:w="960" w:type="dxa"/>
            <w:tcBorders>
              <w:top w:val="nil"/>
              <w:left w:val="nil"/>
              <w:bottom w:val="nil"/>
              <w:right w:val="nil"/>
            </w:tcBorders>
            <w:shd w:val="clear" w:color="auto" w:fill="auto"/>
            <w:noWrap/>
            <w:vAlign w:val="bottom"/>
            <w:hideMark/>
          </w:tcPr>
          <w:p w14:paraId="06759F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F4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5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54" w14:textId="77777777" w:rsidR="00F93E91" w:rsidRPr="00CD46DE" w:rsidRDefault="003A64EF" w:rsidP="00F93E91">
            <w:pPr>
              <w:rPr>
                <w:rFonts w:ascii="Times New Roman" w:eastAsia="Times New Roman" w:hAnsi="Times New Roman" w:cs="Times New Roman"/>
                <w:sz w:val="20"/>
              </w:rPr>
            </w:pPr>
          </w:p>
        </w:tc>
      </w:tr>
      <w:tr w:rsidR="00866F2D" w14:paraId="06759F5D" w14:textId="77777777">
        <w:trPr>
          <w:trHeight w:val="300"/>
        </w:trPr>
        <w:tc>
          <w:tcPr>
            <w:tcW w:w="960" w:type="dxa"/>
            <w:tcBorders>
              <w:top w:val="nil"/>
              <w:left w:val="nil"/>
              <w:bottom w:val="nil"/>
              <w:right w:val="nil"/>
            </w:tcBorders>
            <w:shd w:val="clear" w:color="auto" w:fill="auto"/>
            <w:noWrap/>
            <w:vAlign w:val="bottom"/>
            <w:hideMark/>
          </w:tcPr>
          <w:p w14:paraId="06759F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F5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5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5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5C" w14:textId="77777777" w:rsidR="00F93E91" w:rsidRPr="00CD46DE" w:rsidRDefault="003A64EF" w:rsidP="00F93E91">
            <w:pPr>
              <w:rPr>
                <w:rFonts w:ascii="Times New Roman" w:eastAsia="Times New Roman" w:hAnsi="Times New Roman" w:cs="Times New Roman"/>
                <w:sz w:val="20"/>
              </w:rPr>
            </w:pPr>
          </w:p>
        </w:tc>
      </w:tr>
      <w:tr w:rsidR="00866F2D" w14:paraId="06759F65" w14:textId="77777777">
        <w:trPr>
          <w:trHeight w:val="300"/>
        </w:trPr>
        <w:tc>
          <w:tcPr>
            <w:tcW w:w="960" w:type="dxa"/>
            <w:tcBorders>
              <w:top w:val="nil"/>
              <w:left w:val="nil"/>
              <w:bottom w:val="nil"/>
              <w:right w:val="nil"/>
            </w:tcBorders>
            <w:shd w:val="clear" w:color="auto" w:fill="auto"/>
            <w:noWrap/>
            <w:vAlign w:val="bottom"/>
            <w:hideMark/>
          </w:tcPr>
          <w:p w14:paraId="06759F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F5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6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6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64" w14:textId="77777777" w:rsidR="00F93E91" w:rsidRPr="00CD46DE" w:rsidRDefault="003A64EF" w:rsidP="00F93E91">
            <w:pPr>
              <w:rPr>
                <w:rFonts w:ascii="Times New Roman" w:eastAsia="Times New Roman" w:hAnsi="Times New Roman" w:cs="Times New Roman"/>
                <w:sz w:val="20"/>
              </w:rPr>
            </w:pPr>
          </w:p>
        </w:tc>
      </w:tr>
      <w:tr w:rsidR="00866F2D" w14:paraId="06759F6D" w14:textId="77777777">
        <w:trPr>
          <w:trHeight w:val="300"/>
        </w:trPr>
        <w:tc>
          <w:tcPr>
            <w:tcW w:w="960" w:type="dxa"/>
            <w:tcBorders>
              <w:top w:val="nil"/>
              <w:left w:val="nil"/>
              <w:bottom w:val="nil"/>
              <w:right w:val="nil"/>
            </w:tcBorders>
            <w:shd w:val="clear" w:color="auto" w:fill="auto"/>
            <w:noWrap/>
            <w:vAlign w:val="bottom"/>
            <w:hideMark/>
          </w:tcPr>
          <w:p w14:paraId="06759F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F6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6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6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6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6C" w14:textId="77777777" w:rsidR="00F93E91" w:rsidRPr="00CD46DE" w:rsidRDefault="003A64EF" w:rsidP="00F93E91">
            <w:pPr>
              <w:rPr>
                <w:rFonts w:ascii="Times New Roman" w:eastAsia="Times New Roman" w:hAnsi="Times New Roman" w:cs="Times New Roman"/>
                <w:sz w:val="20"/>
              </w:rPr>
            </w:pPr>
          </w:p>
        </w:tc>
      </w:tr>
      <w:tr w:rsidR="00866F2D" w14:paraId="06759F74" w14:textId="77777777">
        <w:trPr>
          <w:trHeight w:val="300"/>
        </w:trPr>
        <w:tc>
          <w:tcPr>
            <w:tcW w:w="1920" w:type="dxa"/>
            <w:gridSpan w:val="2"/>
            <w:tcBorders>
              <w:top w:val="nil"/>
              <w:left w:val="nil"/>
              <w:bottom w:val="nil"/>
              <w:right w:val="nil"/>
            </w:tcBorders>
            <w:shd w:val="clear" w:color="auto" w:fill="auto"/>
            <w:noWrap/>
            <w:vAlign w:val="bottom"/>
            <w:hideMark/>
          </w:tcPr>
          <w:p w14:paraId="06759F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9F6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7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73" w14:textId="77777777" w:rsidR="00F93E91" w:rsidRPr="00CD46DE" w:rsidRDefault="003A64EF" w:rsidP="00F93E91">
            <w:pPr>
              <w:rPr>
                <w:rFonts w:ascii="Times New Roman" w:eastAsia="Times New Roman" w:hAnsi="Times New Roman" w:cs="Times New Roman"/>
                <w:sz w:val="20"/>
              </w:rPr>
            </w:pPr>
          </w:p>
        </w:tc>
      </w:tr>
      <w:tr w:rsidR="00866F2D" w14:paraId="06759F7C" w14:textId="77777777">
        <w:trPr>
          <w:trHeight w:val="300"/>
        </w:trPr>
        <w:tc>
          <w:tcPr>
            <w:tcW w:w="960" w:type="dxa"/>
            <w:tcBorders>
              <w:top w:val="nil"/>
              <w:left w:val="nil"/>
              <w:bottom w:val="nil"/>
              <w:right w:val="nil"/>
            </w:tcBorders>
            <w:shd w:val="clear" w:color="auto" w:fill="auto"/>
            <w:noWrap/>
            <w:vAlign w:val="bottom"/>
            <w:hideMark/>
          </w:tcPr>
          <w:p w14:paraId="06759F7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7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7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7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F7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7B" w14:textId="77777777" w:rsidR="00F93E91" w:rsidRPr="00CD46DE" w:rsidRDefault="003A64EF" w:rsidP="00F93E91">
            <w:pPr>
              <w:rPr>
                <w:rFonts w:ascii="Times New Roman" w:eastAsia="Times New Roman" w:hAnsi="Times New Roman" w:cs="Times New Roman"/>
                <w:sz w:val="20"/>
              </w:rPr>
            </w:pPr>
          </w:p>
        </w:tc>
      </w:tr>
      <w:tr w:rsidR="00866F2D" w14:paraId="06759F80" w14:textId="77777777">
        <w:trPr>
          <w:trHeight w:val="300"/>
        </w:trPr>
        <w:tc>
          <w:tcPr>
            <w:tcW w:w="960" w:type="dxa"/>
            <w:tcBorders>
              <w:top w:val="nil"/>
              <w:left w:val="nil"/>
              <w:bottom w:val="nil"/>
              <w:right w:val="nil"/>
            </w:tcBorders>
            <w:shd w:val="clear" w:color="auto" w:fill="auto"/>
            <w:noWrap/>
            <w:vAlign w:val="bottom"/>
            <w:hideMark/>
          </w:tcPr>
          <w:p w14:paraId="06759F7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F7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38 ως έχει   ΔΕΚΤΟ ΚΑΤΑ ΠΛΕΙΟΨΗΦΙΑ</w:t>
            </w:r>
          </w:p>
        </w:tc>
        <w:tc>
          <w:tcPr>
            <w:tcW w:w="480" w:type="dxa"/>
            <w:tcBorders>
              <w:top w:val="nil"/>
              <w:left w:val="nil"/>
              <w:bottom w:val="nil"/>
              <w:right w:val="nil"/>
            </w:tcBorders>
            <w:shd w:val="clear" w:color="auto" w:fill="auto"/>
            <w:noWrap/>
            <w:vAlign w:val="bottom"/>
            <w:hideMark/>
          </w:tcPr>
          <w:p w14:paraId="06759F7F" w14:textId="77777777" w:rsidR="00F93E91" w:rsidRPr="00CD46DE" w:rsidRDefault="003A64EF" w:rsidP="00F93E91">
            <w:pPr>
              <w:rPr>
                <w:rFonts w:ascii="Calibri" w:eastAsia="Times New Roman" w:hAnsi="Calibri" w:cs="Calibri"/>
                <w:color w:val="000000"/>
                <w:sz w:val="22"/>
                <w:szCs w:val="22"/>
              </w:rPr>
            </w:pPr>
          </w:p>
        </w:tc>
      </w:tr>
      <w:tr w:rsidR="00866F2D" w14:paraId="06759F88" w14:textId="77777777">
        <w:trPr>
          <w:trHeight w:val="300"/>
        </w:trPr>
        <w:tc>
          <w:tcPr>
            <w:tcW w:w="960" w:type="dxa"/>
            <w:tcBorders>
              <w:top w:val="nil"/>
              <w:left w:val="nil"/>
              <w:bottom w:val="nil"/>
              <w:right w:val="nil"/>
            </w:tcBorders>
            <w:shd w:val="clear" w:color="auto" w:fill="auto"/>
            <w:noWrap/>
            <w:vAlign w:val="bottom"/>
            <w:hideMark/>
          </w:tcPr>
          <w:p w14:paraId="06759F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F8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8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8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8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87" w14:textId="77777777" w:rsidR="00F93E91" w:rsidRPr="00CD46DE" w:rsidRDefault="003A64EF" w:rsidP="00F93E91">
            <w:pPr>
              <w:rPr>
                <w:rFonts w:ascii="Times New Roman" w:eastAsia="Times New Roman" w:hAnsi="Times New Roman" w:cs="Times New Roman"/>
                <w:sz w:val="20"/>
              </w:rPr>
            </w:pPr>
          </w:p>
        </w:tc>
      </w:tr>
      <w:tr w:rsidR="00866F2D" w14:paraId="06759F90" w14:textId="77777777">
        <w:trPr>
          <w:trHeight w:val="300"/>
        </w:trPr>
        <w:tc>
          <w:tcPr>
            <w:tcW w:w="960" w:type="dxa"/>
            <w:tcBorders>
              <w:top w:val="nil"/>
              <w:left w:val="nil"/>
              <w:bottom w:val="nil"/>
              <w:right w:val="nil"/>
            </w:tcBorders>
            <w:shd w:val="clear" w:color="auto" w:fill="auto"/>
            <w:noWrap/>
            <w:vAlign w:val="bottom"/>
            <w:hideMark/>
          </w:tcPr>
          <w:p w14:paraId="06759F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F8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8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8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8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8F" w14:textId="77777777" w:rsidR="00F93E91" w:rsidRPr="00CD46DE" w:rsidRDefault="003A64EF" w:rsidP="00F93E91">
            <w:pPr>
              <w:rPr>
                <w:rFonts w:ascii="Times New Roman" w:eastAsia="Times New Roman" w:hAnsi="Times New Roman" w:cs="Times New Roman"/>
                <w:sz w:val="20"/>
              </w:rPr>
            </w:pPr>
          </w:p>
        </w:tc>
      </w:tr>
      <w:tr w:rsidR="00866F2D" w14:paraId="06759F98" w14:textId="77777777">
        <w:trPr>
          <w:trHeight w:val="300"/>
        </w:trPr>
        <w:tc>
          <w:tcPr>
            <w:tcW w:w="960" w:type="dxa"/>
            <w:tcBorders>
              <w:top w:val="nil"/>
              <w:left w:val="nil"/>
              <w:bottom w:val="nil"/>
              <w:right w:val="nil"/>
            </w:tcBorders>
            <w:shd w:val="clear" w:color="auto" w:fill="auto"/>
            <w:noWrap/>
            <w:vAlign w:val="bottom"/>
            <w:hideMark/>
          </w:tcPr>
          <w:p w14:paraId="06759F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F9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9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97" w14:textId="77777777" w:rsidR="00F93E91" w:rsidRPr="00CD46DE" w:rsidRDefault="003A64EF" w:rsidP="00F93E91">
            <w:pPr>
              <w:rPr>
                <w:rFonts w:ascii="Times New Roman" w:eastAsia="Times New Roman" w:hAnsi="Times New Roman" w:cs="Times New Roman"/>
                <w:sz w:val="20"/>
              </w:rPr>
            </w:pPr>
          </w:p>
        </w:tc>
      </w:tr>
      <w:tr w:rsidR="00866F2D" w14:paraId="06759FA0" w14:textId="77777777">
        <w:trPr>
          <w:trHeight w:val="300"/>
        </w:trPr>
        <w:tc>
          <w:tcPr>
            <w:tcW w:w="960" w:type="dxa"/>
            <w:tcBorders>
              <w:top w:val="nil"/>
              <w:left w:val="nil"/>
              <w:bottom w:val="nil"/>
              <w:right w:val="nil"/>
            </w:tcBorders>
            <w:shd w:val="clear" w:color="auto" w:fill="auto"/>
            <w:noWrap/>
            <w:vAlign w:val="bottom"/>
            <w:hideMark/>
          </w:tcPr>
          <w:p w14:paraId="06759F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F9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9F" w14:textId="77777777" w:rsidR="00F93E91" w:rsidRPr="00CD46DE" w:rsidRDefault="003A64EF" w:rsidP="00F93E91">
            <w:pPr>
              <w:rPr>
                <w:rFonts w:ascii="Times New Roman" w:eastAsia="Times New Roman" w:hAnsi="Times New Roman" w:cs="Times New Roman"/>
                <w:sz w:val="20"/>
              </w:rPr>
            </w:pPr>
          </w:p>
        </w:tc>
      </w:tr>
      <w:tr w:rsidR="00866F2D" w14:paraId="06759FA8" w14:textId="77777777">
        <w:trPr>
          <w:trHeight w:val="300"/>
        </w:trPr>
        <w:tc>
          <w:tcPr>
            <w:tcW w:w="960" w:type="dxa"/>
            <w:tcBorders>
              <w:top w:val="nil"/>
              <w:left w:val="nil"/>
              <w:bottom w:val="nil"/>
              <w:right w:val="nil"/>
            </w:tcBorders>
            <w:shd w:val="clear" w:color="auto" w:fill="auto"/>
            <w:noWrap/>
            <w:vAlign w:val="bottom"/>
            <w:hideMark/>
          </w:tcPr>
          <w:p w14:paraId="06759F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FA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A7" w14:textId="77777777" w:rsidR="00F93E91" w:rsidRPr="00CD46DE" w:rsidRDefault="003A64EF" w:rsidP="00F93E91">
            <w:pPr>
              <w:rPr>
                <w:rFonts w:ascii="Times New Roman" w:eastAsia="Times New Roman" w:hAnsi="Times New Roman" w:cs="Times New Roman"/>
                <w:sz w:val="20"/>
              </w:rPr>
            </w:pPr>
          </w:p>
        </w:tc>
      </w:tr>
      <w:tr w:rsidR="00866F2D" w14:paraId="06759FB0" w14:textId="77777777">
        <w:trPr>
          <w:trHeight w:val="300"/>
        </w:trPr>
        <w:tc>
          <w:tcPr>
            <w:tcW w:w="960" w:type="dxa"/>
            <w:tcBorders>
              <w:top w:val="nil"/>
              <w:left w:val="nil"/>
              <w:bottom w:val="nil"/>
              <w:right w:val="nil"/>
            </w:tcBorders>
            <w:shd w:val="clear" w:color="auto" w:fill="auto"/>
            <w:noWrap/>
            <w:vAlign w:val="bottom"/>
            <w:hideMark/>
          </w:tcPr>
          <w:p w14:paraId="06759F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FA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A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AF" w14:textId="77777777" w:rsidR="00F93E91" w:rsidRPr="00CD46DE" w:rsidRDefault="003A64EF" w:rsidP="00F93E91">
            <w:pPr>
              <w:rPr>
                <w:rFonts w:ascii="Times New Roman" w:eastAsia="Times New Roman" w:hAnsi="Times New Roman" w:cs="Times New Roman"/>
                <w:sz w:val="20"/>
              </w:rPr>
            </w:pPr>
          </w:p>
        </w:tc>
      </w:tr>
      <w:tr w:rsidR="00866F2D" w14:paraId="06759FB8" w14:textId="77777777">
        <w:trPr>
          <w:trHeight w:val="300"/>
        </w:trPr>
        <w:tc>
          <w:tcPr>
            <w:tcW w:w="960" w:type="dxa"/>
            <w:tcBorders>
              <w:top w:val="nil"/>
              <w:left w:val="nil"/>
              <w:bottom w:val="nil"/>
              <w:right w:val="nil"/>
            </w:tcBorders>
            <w:shd w:val="clear" w:color="auto" w:fill="auto"/>
            <w:noWrap/>
            <w:vAlign w:val="bottom"/>
            <w:hideMark/>
          </w:tcPr>
          <w:p w14:paraId="06759F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F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B7" w14:textId="77777777" w:rsidR="00F93E91" w:rsidRPr="00CD46DE" w:rsidRDefault="003A64EF" w:rsidP="00F93E91">
            <w:pPr>
              <w:rPr>
                <w:rFonts w:ascii="Times New Roman" w:eastAsia="Times New Roman" w:hAnsi="Times New Roman" w:cs="Times New Roman"/>
                <w:sz w:val="20"/>
              </w:rPr>
            </w:pPr>
          </w:p>
        </w:tc>
      </w:tr>
      <w:tr w:rsidR="00866F2D" w14:paraId="06759FBF" w14:textId="77777777">
        <w:trPr>
          <w:trHeight w:val="300"/>
        </w:trPr>
        <w:tc>
          <w:tcPr>
            <w:tcW w:w="1920" w:type="dxa"/>
            <w:gridSpan w:val="2"/>
            <w:tcBorders>
              <w:top w:val="nil"/>
              <w:left w:val="nil"/>
              <w:bottom w:val="nil"/>
              <w:right w:val="nil"/>
            </w:tcBorders>
            <w:shd w:val="clear" w:color="auto" w:fill="auto"/>
            <w:noWrap/>
            <w:vAlign w:val="bottom"/>
            <w:hideMark/>
          </w:tcPr>
          <w:p w14:paraId="06759F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ΕΝ. </w:t>
            </w:r>
            <w:r w:rsidRPr="00CD46DE">
              <w:rPr>
                <w:rFonts w:ascii="Calibri" w:eastAsia="Times New Roman" w:hAnsi="Calibri" w:cs="Calibri"/>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06759FB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B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BE" w14:textId="77777777" w:rsidR="00F93E91" w:rsidRPr="00CD46DE" w:rsidRDefault="003A64EF" w:rsidP="00F93E91">
            <w:pPr>
              <w:rPr>
                <w:rFonts w:ascii="Times New Roman" w:eastAsia="Times New Roman" w:hAnsi="Times New Roman" w:cs="Times New Roman"/>
                <w:sz w:val="20"/>
              </w:rPr>
            </w:pPr>
          </w:p>
        </w:tc>
      </w:tr>
      <w:tr w:rsidR="00866F2D" w14:paraId="06759FC7" w14:textId="77777777">
        <w:trPr>
          <w:trHeight w:val="300"/>
        </w:trPr>
        <w:tc>
          <w:tcPr>
            <w:tcW w:w="960" w:type="dxa"/>
            <w:tcBorders>
              <w:top w:val="nil"/>
              <w:left w:val="nil"/>
              <w:bottom w:val="nil"/>
              <w:right w:val="nil"/>
            </w:tcBorders>
            <w:shd w:val="clear" w:color="auto" w:fill="auto"/>
            <w:noWrap/>
            <w:vAlign w:val="bottom"/>
            <w:hideMark/>
          </w:tcPr>
          <w:p w14:paraId="06759FC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C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C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C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9FC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C6" w14:textId="77777777" w:rsidR="00F93E91" w:rsidRPr="00CD46DE" w:rsidRDefault="003A64EF" w:rsidP="00F93E91">
            <w:pPr>
              <w:rPr>
                <w:rFonts w:ascii="Times New Roman" w:eastAsia="Times New Roman" w:hAnsi="Times New Roman" w:cs="Times New Roman"/>
                <w:sz w:val="20"/>
              </w:rPr>
            </w:pPr>
          </w:p>
        </w:tc>
      </w:tr>
      <w:tr w:rsidR="00866F2D" w14:paraId="06759FCB" w14:textId="77777777">
        <w:trPr>
          <w:trHeight w:val="300"/>
        </w:trPr>
        <w:tc>
          <w:tcPr>
            <w:tcW w:w="960" w:type="dxa"/>
            <w:tcBorders>
              <w:top w:val="nil"/>
              <w:left w:val="nil"/>
              <w:bottom w:val="nil"/>
              <w:right w:val="nil"/>
            </w:tcBorders>
            <w:shd w:val="clear" w:color="auto" w:fill="auto"/>
            <w:noWrap/>
            <w:vAlign w:val="bottom"/>
            <w:hideMark/>
          </w:tcPr>
          <w:p w14:paraId="06759FC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9FC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39 ως έχει   ΔΕΚΤΟ ΚΑΤΑ ΠΛΕΙΟΨΗΦΙΑ</w:t>
            </w:r>
          </w:p>
        </w:tc>
        <w:tc>
          <w:tcPr>
            <w:tcW w:w="480" w:type="dxa"/>
            <w:tcBorders>
              <w:top w:val="nil"/>
              <w:left w:val="nil"/>
              <w:bottom w:val="nil"/>
              <w:right w:val="nil"/>
            </w:tcBorders>
            <w:shd w:val="clear" w:color="auto" w:fill="auto"/>
            <w:noWrap/>
            <w:vAlign w:val="bottom"/>
            <w:hideMark/>
          </w:tcPr>
          <w:p w14:paraId="06759FCA" w14:textId="77777777" w:rsidR="00F93E91" w:rsidRPr="00CD46DE" w:rsidRDefault="003A64EF" w:rsidP="00F93E91">
            <w:pPr>
              <w:rPr>
                <w:rFonts w:ascii="Calibri" w:eastAsia="Times New Roman" w:hAnsi="Calibri" w:cs="Calibri"/>
                <w:color w:val="000000"/>
                <w:sz w:val="22"/>
                <w:szCs w:val="22"/>
              </w:rPr>
            </w:pPr>
          </w:p>
        </w:tc>
      </w:tr>
      <w:tr w:rsidR="00866F2D" w14:paraId="06759FD3" w14:textId="77777777">
        <w:trPr>
          <w:trHeight w:val="300"/>
        </w:trPr>
        <w:tc>
          <w:tcPr>
            <w:tcW w:w="960" w:type="dxa"/>
            <w:tcBorders>
              <w:top w:val="nil"/>
              <w:left w:val="nil"/>
              <w:bottom w:val="nil"/>
              <w:right w:val="nil"/>
            </w:tcBorders>
            <w:shd w:val="clear" w:color="auto" w:fill="auto"/>
            <w:noWrap/>
            <w:vAlign w:val="bottom"/>
            <w:hideMark/>
          </w:tcPr>
          <w:p w14:paraId="06759FC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9FC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C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D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D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D2" w14:textId="77777777" w:rsidR="00F93E91" w:rsidRPr="00CD46DE" w:rsidRDefault="003A64EF" w:rsidP="00F93E91">
            <w:pPr>
              <w:rPr>
                <w:rFonts w:ascii="Times New Roman" w:eastAsia="Times New Roman" w:hAnsi="Times New Roman" w:cs="Times New Roman"/>
                <w:sz w:val="20"/>
              </w:rPr>
            </w:pPr>
          </w:p>
        </w:tc>
      </w:tr>
      <w:tr w:rsidR="00866F2D" w14:paraId="06759FDB" w14:textId="77777777">
        <w:trPr>
          <w:trHeight w:val="300"/>
        </w:trPr>
        <w:tc>
          <w:tcPr>
            <w:tcW w:w="960" w:type="dxa"/>
            <w:tcBorders>
              <w:top w:val="nil"/>
              <w:left w:val="nil"/>
              <w:bottom w:val="nil"/>
              <w:right w:val="nil"/>
            </w:tcBorders>
            <w:shd w:val="clear" w:color="auto" w:fill="auto"/>
            <w:noWrap/>
            <w:vAlign w:val="bottom"/>
            <w:hideMark/>
          </w:tcPr>
          <w:p w14:paraId="06759F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9FD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D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D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D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DA" w14:textId="77777777" w:rsidR="00F93E91" w:rsidRPr="00CD46DE" w:rsidRDefault="003A64EF" w:rsidP="00F93E91">
            <w:pPr>
              <w:rPr>
                <w:rFonts w:ascii="Times New Roman" w:eastAsia="Times New Roman" w:hAnsi="Times New Roman" w:cs="Times New Roman"/>
                <w:sz w:val="20"/>
              </w:rPr>
            </w:pPr>
          </w:p>
        </w:tc>
      </w:tr>
      <w:tr w:rsidR="00866F2D" w14:paraId="06759FE3" w14:textId="77777777">
        <w:trPr>
          <w:trHeight w:val="300"/>
        </w:trPr>
        <w:tc>
          <w:tcPr>
            <w:tcW w:w="960" w:type="dxa"/>
            <w:tcBorders>
              <w:top w:val="nil"/>
              <w:left w:val="nil"/>
              <w:bottom w:val="nil"/>
              <w:right w:val="nil"/>
            </w:tcBorders>
            <w:shd w:val="clear" w:color="auto" w:fill="auto"/>
            <w:noWrap/>
            <w:vAlign w:val="bottom"/>
            <w:hideMark/>
          </w:tcPr>
          <w:p w14:paraId="06759F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9FD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D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E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E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E2" w14:textId="77777777" w:rsidR="00F93E91" w:rsidRPr="00CD46DE" w:rsidRDefault="003A64EF" w:rsidP="00F93E91">
            <w:pPr>
              <w:rPr>
                <w:rFonts w:ascii="Times New Roman" w:eastAsia="Times New Roman" w:hAnsi="Times New Roman" w:cs="Times New Roman"/>
                <w:sz w:val="20"/>
              </w:rPr>
            </w:pPr>
          </w:p>
        </w:tc>
      </w:tr>
      <w:tr w:rsidR="00866F2D" w14:paraId="06759FEB" w14:textId="77777777">
        <w:trPr>
          <w:trHeight w:val="300"/>
        </w:trPr>
        <w:tc>
          <w:tcPr>
            <w:tcW w:w="960" w:type="dxa"/>
            <w:tcBorders>
              <w:top w:val="nil"/>
              <w:left w:val="nil"/>
              <w:bottom w:val="nil"/>
              <w:right w:val="nil"/>
            </w:tcBorders>
            <w:shd w:val="clear" w:color="auto" w:fill="auto"/>
            <w:noWrap/>
            <w:vAlign w:val="bottom"/>
            <w:hideMark/>
          </w:tcPr>
          <w:p w14:paraId="06759F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9FE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E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EA" w14:textId="77777777" w:rsidR="00F93E91" w:rsidRPr="00CD46DE" w:rsidRDefault="003A64EF" w:rsidP="00F93E91">
            <w:pPr>
              <w:rPr>
                <w:rFonts w:ascii="Times New Roman" w:eastAsia="Times New Roman" w:hAnsi="Times New Roman" w:cs="Times New Roman"/>
                <w:sz w:val="20"/>
              </w:rPr>
            </w:pPr>
          </w:p>
        </w:tc>
      </w:tr>
      <w:tr w:rsidR="00866F2D" w14:paraId="06759FF3" w14:textId="77777777">
        <w:trPr>
          <w:trHeight w:val="300"/>
        </w:trPr>
        <w:tc>
          <w:tcPr>
            <w:tcW w:w="960" w:type="dxa"/>
            <w:tcBorders>
              <w:top w:val="nil"/>
              <w:left w:val="nil"/>
              <w:bottom w:val="nil"/>
              <w:right w:val="nil"/>
            </w:tcBorders>
            <w:shd w:val="clear" w:color="auto" w:fill="auto"/>
            <w:noWrap/>
            <w:vAlign w:val="bottom"/>
            <w:hideMark/>
          </w:tcPr>
          <w:p w14:paraId="06759F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9FE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E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9FF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F2" w14:textId="77777777" w:rsidR="00F93E91" w:rsidRPr="00CD46DE" w:rsidRDefault="003A64EF" w:rsidP="00F93E91">
            <w:pPr>
              <w:rPr>
                <w:rFonts w:ascii="Times New Roman" w:eastAsia="Times New Roman" w:hAnsi="Times New Roman" w:cs="Times New Roman"/>
                <w:sz w:val="20"/>
              </w:rPr>
            </w:pPr>
          </w:p>
        </w:tc>
      </w:tr>
      <w:tr w:rsidR="00866F2D" w14:paraId="06759FFB" w14:textId="77777777">
        <w:trPr>
          <w:trHeight w:val="300"/>
        </w:trPr>
        <w:tc>
          <w:tcPr>
            <w:tcW w:w="960" w:type="dxa"/>
            <w:tcBorders>
              <w:top w:val="nil"/>
              <w:left w:val="nil"/>
              <w:bottom w:val="nil"/>
              <w:right w:val="nil"/>
            </w:tcBorders>
            <w:shd w:val="clear" w:color="auto" w:fill="auto"/>
            <w:noWrap/>
            <w:vAlign w:val="bottom"/>
            <w:hideMark/>
          </w:tcPr>
          <w:p w14:paraId="06759F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9FF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9FF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9FF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9FFA" w14:textId="77777777" w:rsidR="00F93E91" w:rsidRPr="00CD46DE" w:rsidRDefault="003A64EF" w:rsidP="00F93E91">
            <w:pPr>
              <w:rPr>
                <w:rFonts w:ascii="Times New Roman" w:eastAsia="Times New Roman" w:hAnsi="Times New Roman" w:cs="Times New Roman"/>
                <w:sz w:val="20"/>
              </w:rPr>
            </w:pPr>
          </w:p>
        </w:tc>
      </w:tr>
      <w:tr w:rsidR="00866F2D" w14:paraId="0675A003" w14:textId="77777777">
        <w:trPr>
          <w:trHeight w:val="300"/>
        </w:trPr>
        <w:tc>
          <w:tcPr>
            <w:tcW w:w="960" w:type="dxa"/>
            <w:tcBorders>
              <w:top w:val="nil"/>
              <w:left w:val="nil"/>
              <w:bottom w:val="nil"/>
              <w:right w:val="nil"/>
            </w:tcBorders>
            <w:shd w:val="clear" w:color="auto" w:fill="auto"/>
            <w:noWrap/>
            <w:vAlign w:val="bottom"/>
            <w:hideMark/>
          </w:tcPr>
          <w:p w14:paraId="06759F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9FF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9FF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9F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0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0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02" w14:textId="77777777" w:rsidR="00F93E91" w:rsidRPr="00CD46DE" w:rsidRDefault="003A64EF" w:rsidP="00F93E91">
            <w:pPr>
              <w:rPr>
                <w:rFonts w:ascii="Times New Roman" w:eastAsia="Times New Roman" w:hAnsi="Times New Roman" w:cs="Times New Roman"/>
                <w:sz w:val="20"/>
              </w:rPr>
            </w:pPr>
          </w:p>
        </w:tc>
      </w:tr>
      <w:tr w:rsidR="00866F2D" w14:paraId="0675A00A" w14:textId="77777777">
        <w:trPr>
          <w:trHeight w:val="300"/>
        </w:trPr>
        <w:tc>
          <w:tcPr>
            <w:tcW w:w="1920" w:type="dxa"/>
            <w:gridSpan w:val="2"/>
            <w:tcBorders>
              <w:top w:val="nil"/>
              <w:left w:val="nil"/>
              <w:bottom w:val="nil"/>
              <w:right w:val="nil"/>
            </w:tcBorders>
            <w:shd w:val="clear" w:color="auto" w:fill="auto"/>
            <w:noWrap/>
            <w:vAlign w:val="bottom"/>
            <w:hideMark/>
          </w:tcPr>
          <w:p w14:paraId="0675A0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00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09" w14:textId="77777777" w:rsidR="00F93E91" w:rsidRPr="00CD46DE" w:rsidRDefault="003A64EF" w:rsidP="00F93E91">
            <w:pPr>
              <w:rPr>
                <w:rFonts w:ascii="Times New Roman" w:eastAsia="Times New Roman" w:hAnsi="Times New Roman" w:cs="Times New Roman"/>
                <w:sz w:val="20"/>
              </w:rPr>
            </w:pPr>
          </w:p>
        </w:tc>
      </w:tr>
      <w:tr w:rsidR="00866F2D" w14:paraId="0675A012" w14:textId="77777777">
        <w:trPr>
          <w:trHeight w:val="300"/>
        </w:trPr>
        <w:tc>
          <w:tcPr>
            <w:tcW w:w="960" w:type="dxa"/>
            <w:tcBorders>
              <w:top w:val="nil"/>
              <w:left w:val="nil"/>
              <w:bottom w:val="nil"/>
              <w:right w:val="nil"/>
            </w:tcBorders>
            <w:shd w:val="clear" w:color="auto" w:fill="auto"/>
            <w:noWrap/>
            <w:vAlign w:val="bottom"/>
            <w:hideMark/>
          </w:tcPr>
          <w:p w14:paraId="0675A00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0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0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00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11" w14:textId="77777777" w:rsidR="00F93E91" w:rsidRPr="00CD46DE" w:rsidRDefault="003A64EF" w:rsidP="00F93E91">
            <w:pPr>
              <w:rPr>
                <w:rFonts w:ascii="Times New Roman" w:eastAsia="Times New Roman" w:hAnsi="Times New Roman" w:cs="Times New Roman"/>
                <w:sz w:val="20"/>
              </w:rPr>
            </w:pPr>
          </w:p>
        </w:tc>
      </w:tr>
      <w:tr w:rsidR="00866F2D" w14:paraId="0675A016" w14:textId="77777777">
        <w:trPr>
          <w:trHeight w:val="300"/>
        </w:trPr>
        <w:tc>
          <w:tcPr>
            <w:tcW w:w="960" w:type="dxa"/>
            <w:tcBorders>
              <w:top w:val="nil"/>
              <w:left w:val="nil"/>
              <w:bottom w:val="nil"/>
              <w:right w:val="nil"/>
            </w:tcBorders>
            <w:shd w:val="clear" w:color="auto" w:fill="auto"/>
            <w:noWrap/>
            <w:vAlign w:val="bottom"/>
            <w:hideMark/>
          </w:tcPr>
          <w:p w14:paraId="0675A01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01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40 ως έχει   ΔΕΚΤΟ ΚΑΤΑ </w:t>
            </w:r>
            <w:r w:rsidRPr="00CD46DE">
              <w:rPr>
                <w:rFonts w:ascii="Calibri" w:eastAsia="Times New Roman" w:hAnsi="Calibri" w:cs="Calibri"/>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0675A015" w14:textId="77777777" w:rsidR="00F93E91" w:rsidRPr="00CD46DE" w:rsidRDefault="003A64EF" w:rsidP="00F93E91">
            <w:pPr>
              <w:rPr>
                <w:rFonts w:ascii="Calibri" w:eastAsia="Times New Roman" w:hAnsi="Calibri" w:cs="Calibri"/>
                <w:color w:val="000000"/>
                <w:sz w:val="22"/>
                <w:szCs w:val="22"/>
              </w:rPr>
            </w:pPr>
          </w:p>
        </w:tc>
      </w:tr>
      <w:tr w:rsidR="00866F2D" w14:paraId="0675A01E" w14:textId="77777777">
        <w:trPr>
          <w:trHeight w:val="300"/>
        </w:trPr>
        <w:tc>
          <w:tcPr>
            <w:tcW w:w="960" w:type="dxa"/>
            <w:tcBorders>
              <w:top w:val="nil"/>
              <w:left w:val="nil"/>
              <w:bottom w:val="nil"/>
              <w:right w:val="nil"/>
            </w:tcBorders>
            <w:shd w:val="clear" w:color="auto" w:fill="auto"/>
            <w:noWrap/>
            <w:vAlign w:val="bottom"/>
            <w:hideMark/>
          </w:tcPr>
          <w:p w14:paraId="0675A0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01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1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1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1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1D" w14:textId="77777777" w:rsidR="00F93E91" w:rsidRPr="00CD46DE" w:rsidRDefault="003A64EF" w:rsidP="00F93E91">
            <w:pPr>
              <w:rPr>
                <w:rFonts w:ascii="Times New Roman" w:eastAsia="Times New Roman" w:hAnsi="Times New Roman" w:cs="Times New Roman"/>
                <w:sz w:val="20"/>
              </w:rPr>
            </w:pPr>
          </w:p>
        </w:tc>
      </w:tr>
      <w:tr w:rsidR="00866F2D" w14:paraId="0675A026" w14:textId="77777777">
        <w:trPr>
          <w:trHeight w:val="300"/>
        </w:trPr>
        <w:tc>
          <w:tcPr>
            <w:tcW w:w="960" w:type="dxa"/>
            <w:tcBorders>
              <w:top w:val="nil"/>
              <w:left w:val="nil"/>
              <w:bottom w:val="nil"/>
              <w:right w:val="nil"/>
            </w:tcBorders>
            <w:shd w:val="clear" w:color="auto" w:fill="auto"/>
            <w:noWrap/>
            <w:vAlign w:val="bottom"/>
            <w:hideMark/>
          </w:tcPr>
          <w:p w14:paraId="0675A0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02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2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2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2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25" w14:textId="77777777" w:rsidR="00F93E91" w:rsidRPr="00CD46DE" w:rsidRDefault="003A64EF" w:rsidP="00F93E91">
            <w:pPr>
              <w:rPr>
                <w:rFonts w:ascii="Times New Roman" w:eastAsia="Times New Roman" w:hAnsi="Times New Roman" w:cs="Times New Roman"/>
                <w:sz w:val="20"/>
              </w:rPr>
            </w:pPr>
          </w:p>
        </w:tc>
      </w:tr>
      <w:tr w:rsidR="00866F2D" w14:paraId="0675A02E" w14:textId="77777777">
        <w:trPr>
          <w:trHeight w:val="300"/>
        </w:trPr>
        <w:tc>
          <w:tcPr>
            <w:tcW w:w="960" w:type="dxa"/>
            <w:tcBorders>
              <w:top w:val="nil"/>
              <w:left w:val="nil"/>
              <w:bottom w:val="nil"/>
              <w:right w:val="nil"/>
            </w:tcBorders>
            <w:shd w:val="clear" w:color="auto" w:fill="auto"/>
            <w:noWrap/>
            <w:vAlign w:val="bottom"/>
            <w:hideMark/>
          </w:tcPr>
          <w:p w14:paraId="0675A0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02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2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0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2D" w14:textId="77777777" w:rsidR="00F93E91" w:rsidRPr="00CD46DE" w:rsidRDefault="003A64EF" w:rsidP="00F93E91">
            <w:pPr>
              <w:rPr>
                <w:rFonts w:ascii="Times New Roman" w:eastAsia="Times New Roman" w:hAnsi="Times New Roman" w:cs="Times New Roman"/>
                <w:sz w:val="20"/>
              </w:rPr>
            </w:pPr>
          </w:p>
        </w:tc>
      </w:tr>
      <w:tr w:rsidR="00866F2D" w14:paraId="0675A036" w14:textId="77777777">
        <w:trPr>
          <w:trHeight w:val="300"/>
        </w:trPr>
        <w:tc>
          <w:tcPr>
            <w:tcW w:w="960" w:type="dxa"/>
            <w:tcBorders>
              <w:top w:val="nil"/>
              <w:left w:val="nil"/>
              <w:bottom w:val="nil"/>
              <w:right w:val="nil"/>
            </w:tcBorders>
            <w:shd w:val="clear" w:color="auto" w:fill="auto"/>
            <w:noWrap/>
            <w:vAlign w:val="bottom"/>
            <w:hideMark/>
          </w:tcPr>
          <w:p w14:paraId="0675A0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03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35" w14:textId="77777777" w:rsidR="00F93E91" w:rsidRPr="00CD46DE" w:rsidRDefault="003A64EF" w:rsidP="00F93E91">
            <w:pPr>
              <w:rPr>
                <w:rFonts w:ascii="Times New Roman" w:eastAsia="Times New Roman" w:hAnsi="Times New Roman" w:cs="Times New Roman"/>
                <w:sz w:val="20"/>
              </w:rPr>
            </w:pPr>
          </w:p>
        </w:tc>
      </w:tr>
      <w:tr w:rsidR="00866F2D" w14:paraId="0675A03E" w14:textId="77777777">
        <w:trPr>
          <w:trHeight w:val="300"/>
        </w:trPr>
        <w:tc>
          <w:tcPr>
            <w:tcW w:w="960" w:type="dxa"/>
            <w:tcBorders>
              <w:top w:val="nil"/>
              <w:left w:val="nil"/>
              <w:bottom w:val="nil"/>
              <w:right w:val="nil"/>
            </w:tcBorders>
            <w:shd w:val="clear" w:color="auto" w:fill="auto"/>
            <w:noWrap/>
            <w:vAlign w:val="bottom"/>
            <w:hideMark/>
          </w:tcPr>
          <w:p w14:paraId="0675A0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03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3D" w14:textId="77777777" w:rsidR="00F93E91" w:rsidRPr="00CD46DE" w:rsidRDefault="003A64EF" w:rsidP="00F93E91">
            <w:pPr>
              <w:rPr>
                <w:rFonts w:ascii="Times New Roman" w:eastAsia="Times New Roman" w:hAnsi="Times New Roman" w:cs="Times New Roman"/>
                <w:sz w:val="20"/>
              </w:rPr>
            </w:pPr>
          </w:p>
        </w:tc>
      </w:tr>
      <w:tr w:rsidR="00866F2D" w14:paraId="0675A046" w14:textId="77777777">
        <w:trPr>
          <w:trHeight w:val="300"/>
        </w:trPr>
        <w:tc>
          <w:tcPr>
            <w:tcW w:w="960" w:type="dxa"/>
            <w:tcBorders>
              <w:top w:val="nil"/>
              <w:left w:val="nil"/>
              <w:bottom w:val="nil"/>
              <w:right w:val="nil"/>
            </w:tcBorders>
            <w:shd w:val="clear" w:color="auto" w:fill="auto"/>
            <w:noWrap/>
            <w:vAlign w:val="bottom"/>
            <w:hideMark/>
          </w:tcPr>
          <w:p w14:paraId="0675A0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04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4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45" w14:textId="77777777" w:rsidR="00F93E91" w:rsidRPr="00CD46DE" w:rsidRDefault="003A64EF" w:rsidP="00F93E91">
            <w:pPr>
              <w:rPr>
                <w:rFonts w:ascii="Times New Roman" w:eastAsia="Times New Roman" w:hAnsi="Times New Roman" w:cs="Times New Roman"/>
                <w:sz w:val="20"/>
              </w:rPr>
            </w:pPr>
          </w:p>
        </w:tc>
      </w:tr>
      <w:tr w:rsidR="00866F2D" w14:paraId="0675A04E" w14:textId="77777777">
        <w:trPr>
          <w:trHeight w:val="300"/>
        </w:trPr>
        <w:tc>
          <w:tcPr>
            <w:tcW w:w="960" w:type="dxa"/>
            <w:tcBorders>
              <w:top w:val="nil"/>
              <w:left w:val="nil"/>
              <w:bottom w:val="nil"/>
              <w:right w:val="nil"/>
            </w:tcBorders>
            <w:shd w:val="clear" w:color="auto" w:fill="auto"/>
            <w:noWrap/>
            <w:vAlign w:val="bottom"/>
            <w:hideMark/>
          </w:tcPr>
          <w:p w14:paraId="0675A0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0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4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04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4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4D" w14:textId="77777777" w:rsidR="00F93E91" w:rsidRPr="00CD46DE" w:rsidRDefault="003A64EF" w:rsidP="00F93E91">
            <w:pPr>
              <w:rPr>
                <w:rFonts w:ascii="Times New Roman" w:eastAsia="Times New Roman" w:hAnsi="Times New Roman" w:cs="Times New Roman"/>
                <w:sz w:val="20"/>
              </w:rPr>
            </w:pPr>
          </w:p>
        </w:tc>
      </w:tr>
      <w:tr w:rsidR="00866F2D" w14:paraId="0675A055" w14:textId="77777777">
        <w:trPr>
          <w:trHeight w:val="300"/>
        </w:trPr>
        <w:tc>
          <w:tcPr>
            <w:tcW w:w="1920" w:type="dxa"/>
            <w:gridSpan w:val="2"/>
            <w:tcBorders>
              <w:top w:val="nil"/>
              <w:left w:val="nil"/>
              <w:bottom w:val="nil"/>
              <w:right w:val="nil"/>
            </w:tcBorders>
            <w:shd w:val="clear" w:color="auto" w:fill="auto"/>
            <w:noWrap/>
            <w:vAlign w:val="bottom"/>
            <w:hideMark/>
          </w:tcPr>
          <w:p w14:paraId="0675A0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05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5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54" w14:textId="77777777" w:rsidR="00F93E91" w:rsidRPr="00CD46DE" w:rsidRDefault="003A64EF" w:rsidP="00F93E91">
            <w:pPr>
              <w:rPr>
                <w:rFonts w:ascii="Times New Roman" w:eastAsia="Times New Roman" w:hAnsi="Times New Roman" w:cs="Times New Roman"/>
                <w:sz w:val="20"/>
              </w:rPr>
            </w:pPr>
          </w:p>
        </w:tc>
      </w:tr>
      <w:tr w:rsidR="00866F2D" w14:paraId="0675A05D" w14:textId="77777777">
        <w:trPr>
          <w:trHeight w:val="300"/>
        </w:trPr>
        <w:tc>
          <w:tcPr>
            <w:tcW w:w="960" w:type="dxa"/>
            <w:tcBorders>
              <w:top w:val="nil"/>
              <w:left w:val="nil"/>
              <w:bottom w:val="nil"/>
              <w:right w:val="nil"/>
            </w:tcBorders>
            <w:shd w:val="clear" w:color="auto" w:fill="auto"/>
            <w:noWrap/>
            <w:vAlign w:val="bottom"/>
            <w:hideMark/>
          </w:tcPr>
          <w:p w14:paraId="0675A05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5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5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5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05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5C" w14:textId="77777777" w:rsidR="00F93E91" w:rsidRPr="00CD46DE" w:rsidRDefault="003A64EF" w:rsidP="00F93E91">
            <w:pPr>
              <w:rPr>
                <w:rFonts w:ascii="Times New Roman" w:eastAsia="Times New Roman" w:hAnsi="Times New Roman" w:cs="Times New Roman"/>
                <w:sz w:val="20"/>
              </w:rPr>
            </w:pPr>
          </w:p>
        </w:tc>
      </w:tr>
      <w:tr w:rsidR="00866F2D" w14:paraId="0675A061" w14:textId="77777777">
        <w:trPr>
          <w:trHeight w:val="300"/>
        </w:trPr>
        <w:tc>
          <w:tcPr>
            <w:tcW w:w="960" w:type="dxa"/>
            <w:tcBorders>
              <w:top w:val="nil"/>
              <w:left w:val="nil"/>
              <w:bottom w:val="nil"/>
              <w:right w:val="nil"/>
            </w:tcBorders>
            <w:shd w:val="clear" w:color="auto" w:fill="auto"/>
            <w:noWrap/>
            <w:vAlign w:val="bottom"/>
            <w:hideMark/>
          </w:tcPr>
          <w:p w14:paraId="0675A05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0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41 όπως τροπ.   ΔΕΚΤΟ ΚΑΤΑ ΠΛΕΙΟΨΗΦΙΑ</w:t>
            </w:r>
          </w:p>
        </w:tc>
        <w:tc>
          <w:tcPr>
            <w:tcW w:w="480" w:type="dxa"/>
            <w:tcBorders>
              <w:top w:val="nil"/>
              <w:left w:val="nil"/>
              <w:bottom w:val="nil"/>
              <w:right w:val="nil"/>
            </w:tcBorders>
            <w:shd w:val="clear" w:color="auto" w:fill="auto"/>
            <w:noWrap/>
            <w:vAlign w:val="bottom"/>
            <w:hideMark/>
          </w:tcPr>
          <w:p w14:paraId="0675A060" w14:textId="77777777" w:rsidR="00F93E91" w:rsidRPr="00CD46DE" w:rsidRDefault="003A64EF" w:rsidP="00F93E91">
            <w:pPr>
              <w:rPr>
                <w:rFonts w:ascii="Calibri" w:eastAsia="Times New Roman" w:hAnsi="Calibri" w:cs="Calibri"/>
                <w:color w:val="000000"/>
                <w:sz w:val="22"/>
                <w:szCs w:val="22"/>
              </w:rPr>
            </w:pPr>
          </w:p>
        </w:tc>
      </w:tr>
      <w:tr w:rsidR="00866F2D" w14:paraId="0675A069" w14:textId="77777777">
        <w:trPr>
          <w:trHeight w:val="300"/>
        </w:trPr>
        <w:tc>
          <w:tcPr>
            <w:tcW w:w="960" w:type="dxa"/>
            <w:tcBorders>
              <w:top w:val="nil"/>
              <w:left w:val="nil"/>
              <w:bottom w:val="nil"/>
              <w:right w:val="nil"/>
            </w:tcBorders>
            <w:shd w:val="clear" w:color="auto" w:fill="auto"/>
            <w:noWrap/>
            <w:vAlign w:val="bottom"/>
            <w:hideMark/>
          </w:tcPr>
          <w:p w14:paraId="0675A0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06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6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6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68" w14:textId="77777777" w:rsidR="00F93E91" w:rsidRPr="00CD46DE" w:rsidRDefault="003A64EF" w:rsidP="00F93E91">
            <w:pPr>
              <w:rPr>
                <w:rFonts w:ascii="Times New Roman" w:eastAsia="Times New Roman" w:hAnsi="Times New Roman" w:cs="Times New Roman"/>
                <w:sz w:val="20"/>
              </w:rPr>
            </w:pPr>
          </w:p>
        </w:tc>
      </w:tr>
      <w:tr w:rsidR="00866F2D" w14:paraId="0675A071" w14:textId="77777777">
        <w:trPr>
          <w:trHeight w:val="300"/>
        </w:trPr>
        <w:tc>
          <w:tcPr>
            <w:tcW w:w="960" w:type="dxa"/>
            <w:tcBorders>
              <w:top w:val="nil"/>
              <w:left w:val="nil"/>
              <w:bottom w:val="nil"/>
              <w:right w:val="nil"/>
            </w:tcBorders>
            <w:shd w:val="clear" w:color="auto" w:fill="auto"/>
            <w:noWrap/>
            <w:vAlign w:val="bottom"/>
            <w:hideMark/>
          </w:tcPr>
          <w:p w14:paraId="0675A0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06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6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6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6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70" w14:textId="77777777" w:rsidR="00F93E91" w:rsidRPr="00CD46DE" w:rsidRDefault="003A64EF" w:rsidP="00F93E91">
            <w:pPr>
              <w:rPr>
                <w:rFonts w:ascii="Times New Roman" w:eastAsia="Times New Roman" w:hAnsi="Times New Roman" w:cs="Times New Roman"/>
                <w:sz w:val="20"/>
              </w:rPr>
            </w:pPr>
          </w:p>
        </w:tc>
      </w:tr>
      <w:tr w:rsidR="00866F2D" w14:paraId="0675A079" w14:textId="77777777">
        <w:trPr>
          <w:trHeight w:val="300"/>
        </w:trPr>
        <w:tc>
          <w:tcPr>
            <w:tcW w:w="960" w:type="dxa"/>
            <w:tcBorders>
              <w:top w:val="nil"/>
              <w:left w:val="nil"/>
              <w:bottom w:val="nil"/>
              <w:right w:val="nil"/>
            </w:tcBorders>
            <w:shd w:val="clear" w:color="auto" w:fill="auto"/>
            <w:noWrap/>
            <w:vAlign w:val="bottom"/>
            <w:hideMark/>
          </w:tcPr>
          <w:p w14:paraId="0675A0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07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7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78" w14:textId="77777777" w:rsidR="00F93E91" w:rsidRPr="00CD46DE" w:rsidRDefault="003A64EF" w:rsidP="00F93E91">
            <w:pPr>
              <w:rPr>
                <w:rFonts w:ascii="Times New Roman" w:eastAsia="Times New Roman" w:hAnsi="Times New Roman" w:cs="Times New Roman"/>
                <w:sz w:val="20"/>
              </w:rPr>
            </w:pPr>
          </w:p>
        </w:tc>
      </w:tr>
      <w:tr w:rsidR="00866F2D" w14:paraId="0675A081" w14:textId="77777777">
        <w:trPr>
          <w:trHeight w:val="300"/>
        </w:trPr>
        <w:tc>
          <w:tcPr>
            <w:tcW w:w="960" w:type="dxa"/>
            <w:tcBorders>
              <w:top w:val="nil"/>
              <w:left w:val="nil"/>
              <w:bottom w:val="nil"/>
              <w:right w:val="nil"/>
            </w:tcBorders>
            <w:shd w:val="clear" w:color="auto" w:fill="auto"/>
            <w:noWrap/>
            <w:vAlign w:val="bottom"/>
            <w:hideMark/>
          </w:tcPr>
          <w:p w14:paraId="0675A0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07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80" w14:textId="77777777" w:rsidR="00F93E91" w:rsidRPr="00CD46DE" w:rsidRDefault="003A64EF" w:rsidP="00F93E91">
            <w:pPr>
              <w:rPr>
                <w:rFonts w:ascii="Times New Roman" w:eastAsia="Times New Roman" w:hAnsi="Times New Roman" w:cs="Times New Roman"/>
                <w:sz w:val="20"/>
              </w:rPr>
            </w:pPr>
          </w:p>
        </w:tc>
      </w:tr>
      <w:tr w:rsidR="00866F2D" w14:paraId="0675A089" w14:textId="77777777">
        <w:trPr>
          <w:trHeight w:val="300"/>
        </w:trPr>
        <w:tc>
          <w:tcPr>
            <w:tcW w:w="960" w:type="dxa"/>
            <w:tcBorders>
              <w:top w:val="nil"/>
              <w:left w:val="nil"/>
              <w:bottom w:val="nil"/>
              <w:right w:val="nil"/>
            </w:tcBorders>
            <w:shd w:val="clear" w:color="auto" w:fill="auto"/>
            <w:noWrap/>
            <w:vAlign w:val="bottom"/>
            <w:hideMark/>
          </w:tcPr>
          <w:p w14:paraId="0675A0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08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88" w14:textId="77777777" w:rsidR="00F93E91" w:rsidRPr="00CD46DE" w:rsidRDefault="003A64EF" w:rsidP="00F93E91">
            <w:pPr>
              <w:rPr>
                <w:rFonts w:ascii="Times New Roman" w:eastAsia="Times New Roman" w:hAnsi="Times New Roman" w:cs="Times New Roman"/>
                <w:sz w:val="20"/>
              </w:rPr>
            </w:pPr>
          </w:p>
        </w:tc>
      </w:tr>
      <w:tr w:rsidR="00866F2D" w14:paraId="0675A091" w14:textId="77777777">
        <w:trPr>
          <w:trHeight w:val="300"/>
        </w:trPr>
        <w:tc>
          <w:tcPr>
            <w:tcW w:w="960" w:type="dxa"/>
            <w:tcBorders>
              <w:top w:val="nil"/>
              <w:left w:val="nil"/>
              <w:bottom w:val="nil"/>
              <w:right w:val="nil"/>
            </w:tcBorders>
            <w:shd w:val="clear" w:color="auto" w:fill="auto"/>
            <w:noWrap/>
            <w:vAlign w:val="bottom"/>
            <w:hideMark/>
          </w:tcPr>
          <w:p w14:paraId="0675A0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08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8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90" w14:textId="77777777" w:rsidR="00F93E91" w:rsidRPr="00CD46DE" w:rsidRDefault="003A64EF" w:rsidP="00F93E91">
            <w:pPr>
              <w:rPr>
                <w:rFonts w:ascii="Times New Roman" w:eastAsia="Times New Roman" w:hAnsi="Times New Roman" w:cs="Times New Roman"/>
                <w:sz w:val="20"/>
              </w:rPr>
            </w:pPr>
          </w:p>
        </w:tc>
      </w:tr>
      <w:tr w:rsidR="00866F2D" w14:paraId="0675A099" w14:textId="77777777">
        <w:trPr>
          <w:trHeight w:val="300"/>
        </w:trPr>
        <w:tc>
          <w:tcPr>
            <w:tcW w:w="960" w:type="dxa"/>
            <w:tcBorders>
              <w:top w:val="nil"/>
              <w:left w:val="nil"/>
              <w:bottom w:val="nil"/>
              <w:right w:val="nil"/>
            </w:tcBorders>
            <w:shd w:val="clear" w:color="auto" w:fill="auto"/>
            <w:noWrap/>
            <w:vAlign w:val="bottom"/>
            <w:hideMark/>
          </w:tcPr>
          <w:p w14:paraId="0675A0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09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9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9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9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98" w14:textId="77777777" w:rsidR="00F93E91" w:rsidRPr="00CD46DE" w:rsidRDefault="003A64EF" w:rsidP="00F93E91">
            <w:pPr>
              <w:rPr>
                <w:rFonts w:ascii="Times New Roman" w:eastAsia="Times New Roman" w:hAnsi="Times New Roman" w:cs="Times New Roman"/>
                <w:sz w:val="20"/>
              </w:rPr>
            </w:pPr>
          </w:p>
        </w:tc>
      </w:tr>
      <w:tr w:rsidR="00866F2D" w14:paraId="0675A0A0" w14:textId="77777777">
        <w:trPr>
          <w:trHeight w:val="300"/>
        </w:trPr>
        <w:tc>
          <w:tcPr>
            <w:tcW w:w="1920" w:type="dxa"/>
            <w:gridSpan w:val="2"/>
            <w:tcBorders>
              <w:top w:val="nil"/>
              <w:left w:val="nil"/>
              <w:bottom w:val="nil"/>
              <w:right w:val="nil"/>
            </w:tcBorders>
            <w:shd w:val="clear" w:color="auto" w:fill="auto"/>
            <w:noWrap/>
            <w:vAlign w:val="bottom"/>
            <w:hideMark/>
          </w:tcPr>
          <w:p w14:paraId="0675A0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09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9F" w14:textId="77777777" w:rsidR="00F93E91" w:rsidRPr="00CD46DE" w:rsidRDefault="003A64EF" w:rsidP="00F93E91">
            <w:pPr>
              <w:rPr>
                <w:rFonts w:ascii="Times New Roman" w:eastAsia="Times New Roman" w:hAnsi="Times New Roman" w:cs="Times New Roman"/>
                <w:sz w:val="20"/>
              </w:rPr>
            </w:pPr>
          </w:p>
        </w:tc>
      </w:tr>
      <w:tr w:rsidR="00866F2D" w14:paraId="0675A0A8" w14:textId="77777777">
        <w:trPr>
          <w:trHeight w:val="300"/>
        </w:trPr>
        <w:tc>
          <w:tcPr>
            <w:tcW w:w="960" w:type="dxa"/>
            <w:tcBorders>
              <w:top w:val="nil"/>
              <w:left w:val="nil"/>
              <w:bottom w:val="nil"/>
              <w:right w:val="nil"/>
            </w:tcBorders>
            <w:shd w:val="clear" w:color="auto" w:fill="auto"/>
            <w:noWrap/>
            <w:vAlign w:val="bottom"/>
            <w:hideMark/>
          </w:tcPr>
          <w:p w14:paraId="0675A0A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A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A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0A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A7" w14:textId="77777777" w:rsidR="00F93E91" w:rsidRPr="00CD46DE" w:rsidRDefault="003A64EF" w:rsidP="00F93E91">
            <w:pPr>
              <w:rPr>
                <w:rFonts w:ascii="Times New Roman" w:eastAsia="Times New Roman" w:hAnsi="Times New Roman" w:cs="Times New Roman"/>
                <w:sz w:val="20"/>
              </w:rPr>
            </w:pPr>
          </w:p>
        </w:tc>
      </w:tr>
      <w:tr w:rsidR="00866F2D" w14:paraId="0675A0AC" w14:textId="77777777">
        <w:trPr>
          <w:trHeight w:val="300"/>
        </w:trPr>
        <w:tc>
          <w:tcPr>
            <w:tcW w:w="960" w:type="dxa"/>
            <w:tcBorders>
              <w:top w:val="nil"/>
              <w:left w:val="nil"/>
              <w:bottom w:val="nil"/>
              <w:right w:val="nil"/>
            </w:tcBorders>
            <w:shd w:val="clear" w:color="auto" w:fill="auto"/>
            <w:noWrap/>
            <w:vAlign w:val="bottom"/>
            <w:hideMark/>
          </w:tcPr>
          <w:p w14:paraId="0675A0A9"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0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42 ως έχει   ΔΕΚΤΟ ΚΑΤΑ ΠΛΕΙΟΨΗΦΙΑ</w:t>
            </w:r>
          </w:p>
        </w:tc>
        <w:tc>
          <w:tcPr>
            <w:tcW w:w="480" w:type="dxa"/>
            <w:tcBorders>
              <w:top w:val="nil"/>
              <w:left w:val="nil"/>
              <w:bottom w:val="nil"/>
              <w:right w:val="nil"/>
            </w:tcBorders>
            <w:shd w:val="clear" w:color="auto" w:fill="auto"/>
            <w:noWrap/>
            <w:vAlign w:val="bottom"/>
            <w:hideMark/>
          </w:tcPr>
          <w:p w14:paraId="0675A0AB" w14:textId="77777777" w:rsidR="00F93E91" w:rsidRPr="00CD46DE" w:rsidRDefault="003A64EF" w:rsidP="00F93E91">
            <w:pPr>
              <w:rPr>
                <w:rFonts w:ascii="Calibri" w:eastAsia="Times New Roman" w:hAnsi="Calibri" w:cs="Calibri"/>
                <w:color w:val="000000"/>
                <w:sz w:val="22"/>
                <w:szCs w:val="22"/>
              </w:rPr>
            </w:pPr>
          </w:p>
        </w:tc>
      </w:tr>
      <w:tr w:rsidR="00866F2D" w14:paraId="0675A0B4" w14:textId="77777777">
        <w:trPr>
          <w:trHeight w:val="300"/>
        </w:trPr>
        <w:tc>
          <w:tcPr>
            <w:tcW w:w="960" w:type="dxa"/>
            <w:tcBorders>
              <w:top w:val="nil"/>
              <w:left w:val="nil"/>
              <w:bottom w:val="nil"/>
              <w:right w:val="nil"/>
            </w:tcBorders>
            <w:shd w:val="clear" w:color="auto" w:fill="auto"/>
            <w:noWrap/>
            <w:vAlign w:val="bottom"/>
            <w:hideMark/>
          </w:tcPr>
          <w:p w14:paraId="0675A0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0A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B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B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B3" w14:textId="77777777" w:rsidR="00F93E91" w:rsidRPr="00CD46DE" w:rsidRDefault="003A64EF" w:rsidP="00F93E91">
            <w:pPr>
              <w:rPr>
                <w:rFonts w:ascii="Times New Roman" w:eastAsia="Times New Roman" w:hAnsi="Times New Roman" w:cs="Times New Roman"/>
                <w:sz w:val="20"/>
              </w:rPr>
            </w:pPr>
          </w:p>
        </w:tc>
      </w:tr>
      <w:tr w:rsidR="00866F2D" w14:paraId="0675A0BC" w14:textId="77777777">
        <w:trPr>
          <w:trHeight w:val="300"/>
        </w:trPr>
        <w:tc>
          <w:tcPr>
            <w:tcW w:w="960" w:type="dxa"/>
            <w:tcBorders>
              <w:top w:val="nil"/>
              <w:left w:val="nil"/>
              <w:bottom w:val="nil"/>
              <w:right w:val="nil"/>
            </w:tcBorders>
            <w:shd w:val="clear" w:color="auto" w:fill="auto"/>
            <w:noWrap/>
            <w:vAlign w:val="bottom"/>
            <w:hideMark/>
          </w:tcPr>
          <w:p w14:paraId="0675A0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0B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B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B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B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BB" w14:textId="77777777" w:rsidR="00F93E91" w:rsidRPr="00CD46DE" w:rsidRDefault="003A64EF" w:rsidP="00F93E91">
            <w:pPr>
              <w:rPr>
                <w:rFonts w:ascii="Times New Roman" w:eastAsia="Times New Roman" w:hAnsi="Times New Roman" w:cs="Times New Roman"/>
                <w:sz w:val="20"/>
              </w:rPr>
            </w:pPr>
          </w:p>
        </w:tc>
      </w:tr>
      <w:tr w:rsidR="00866F2D" w14:paraId="0675A0C4" w14:textId="77777777">
        <w:trPr>
          <w:trHeight w:val="300"/>
        </w:trPr>
        <w:tc>
          <w:tcPr>
            <w:tcW w:w="960" w:type="dxa"/>
            <w:tcBorders>
              <w:top w:val="nil"/>
              <w:left w:val="nil"/>
              <w:bottom w:val="nil"/>
              <w:right w:val="nil"/>
            </w:tcBorders>
            <w:shd w:val="clear" w:color="auto" w:fill="auto"/>
            <w:noWrap/>
            <w:vAlign w:val="bottom"/>
            <w:hideMark/>
          </w:tcPr>
          <w:p w14:paraId="0675A0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0B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B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0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C3" w14:textId="77777777" w:rsidR="00F93E91" w:rsidRPr="00CD46DE" w:rsidRDefault="003A64EF" w:rsidP="00F93E91">
            <w:pPr>
              <w:rPr>
                <w:rFonts w:ascii="Times New Roman" w:eastAsia="Times New Roman" w:hAnsi="Times New Roman" w:cs="Times New Roman"/>
                <w:sz w:val="20"/>
              </w:rPr>
            </w:pPr>
          </w:p>
        </w:tc>
      </w:tr>
      <w:tr w:rsidR="00866F2D" w14:paraId="0675A0CC" w14:textId="77777777">
        <w:trPr>
          <w:trHeight w:val="300"/>
        </w:trPr>
        <w:tc>
          <w:tcPr>
            <w:tcW w:w="960" w:type="dxa"/>
            <w:tcBorders>
              <w:top w:val="nil"/>
              <w:left w:val="nil"/>
              <w:bottom w:val="nil"/>
              <w:right w:val="nil"/>
            </w:tcBorders>
            <w:shd w:val="clear" w:color="auto" w:fill="auto"/>
            <w:noWrap/>
            <w:vAlign w:val="bottom"/>
            <w:hideMark/>
          </w:tcPr>
          <w:p w14:paraId="0675A0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0C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CB" w14:textId="77777777" w:rsidR="00F93E91" w:rsidRPr="00CD46DE" w:rsidRDefault="003A64EF" w:rsidP="00F93E91">
            <w:pPr>
              <w:rPr>
                <w:rFonts w:ascii="Times New Roman" w:eastAsia="Times New Roman" w:hAnsi="Times New Roman" w:cs="Times New Roman"/>
                <w:sz w:val="20"/>
              </w:rPr>
            </w:pPr>
          </w:p>
        </w:tc>
      </w:tr>
      <w:tr w:rsidR="00866F2D" w14:paraId="0675A0D4" w14:textId="77777777">
        <w:trPr>
          <w:trHeight w:val="300"/>
        </w:trPr>
        <w:tc>
          <w:tcPr>
            <w:tcW w:w="960" w:type="dxa"/>
            <w:tcBorders>
              <w:top w:val="nil"/>
              <w:left w:val="nil"/>
              <w:bottom w:val="nil"/>
              <w:right w:val="nil"/>
            </w:tcBorders>
            <w:shd w:val="clear" w:color="auto" w:fill="auto"/>
            <w:noWrap/>
            <w:vAlign w:val="bottom"/>
            <w:hideMark/>
          </w:tcPr>
          <w:p w14:paraId="0675A0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0C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0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D3" w14:textId="77777777" w:rsidR="00F93E91" w:rsidRPr="00CD46DE" w:rsidRDefault="003A64EF" w:rsidP="00F93E91">
            <w:pPr>
              <w:rPr>
                <w:rFonts w:ascii="Times New Roman" w:eastAsia="Times New Roman" w:hAnsi="Times New Roman" w:cs="Times New Roman"/>
                <w:sz w:val="20"/>
              </w:rPr>
            </w:pPr>
          </w:p>
        </w:tc>
      </w:tr>
      <w:tr w:rsidR="00866F2D" w14:paraId="0675A0DC" w14:textId="77777777">
        <w:trPr>
          <w:trHeight w:val="300"/>
        </w:trPr>
        <w:tc>
          <w:tcPr>
            <w:tcW w:w="960" w:type="dxa"/>
            <w:tcBorders>
              <w:top w:val="nil"/>
              <w:left w:val="nil"/>
              <w:bottom w:val="nil"/>
              <w:right w:val="nil"/>
            </w:tcBorders>
            <w:shd w:val="clear" w:color="auto" w:fill="auto"/>
            <w:noWrap/>
            <w:vAlign w:val="bottom"/>
            <w:hideMark/>
          </w:tcPr>
          <w:p w14:paraId="0675A0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0D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D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DB" w14:textId="77777777" w:rsidR="00F93E91" w:rsidRPr="00CD46DE" w:rsidRDefault="003A64EF" w:rsidP="00F93E91">
            <w:pPr>
              <w:rPr>
                <w:rFonts w:ascii="Times New Roman" w:eastAsia="Times New Roman" w:hAnsi="Times New Roman" w:cs="Times New Roman"/>
                <w:sz w:val="20"/>
              </w:rPr>
            </w:pPr>
          </w:p>
        </w:tc>
      </w:tr>
      <w:tr w:rsidR="00866F2D" w14:paraId="0675A0E4" w14:textId="77777777">
        <w:trPr>
          <w:trHeight w:val="300"/>
        </w:trPr>
        <w:tc>
          <w:tcPr>
            <w:tcW w:w="960" w:type="dxa"/>
            <w:tcBorders>
              <w:top w:val="nil"/>
              <w:left w:val="nil"/>
              <w:bottom w:val="nil"/>
              <w:right w:val="nil"/>
            </w:tcBorders>
            <w:shd w:val="clear" w:color="auto" w:fill="auto"/>
            <w:noWrap/>
            <w:vAlign w:val="bottom"/>
            <w:hideMark/>
          </w:tcPr>
          <w:p w14:paraId="0675A0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0D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D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0E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E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E3" w14:textId="77777777" w:rsidR="00F93E91" w:rsidRPr="00CD46DE" w:rsidRDefault="003A64EF" w:rsidP="00F93E91">
            <w:pPr>
              <w:rPr>
                <w:rFonts w:ascii="Times New Roman" w:eastAsia="Times New Roman" w:hAnsi="Times New Roman" w:cs="Times New Roman"/>
                <w:sz w:val="20"/>
              </w:rPr>
            </w:pPr>
          </w:p>
        </w:tc>
      </w:tr>
      <w:tr w:rsidR="00866F2D" w14:paraId="0675A0EB" w14:textId="77777777">
        <w:trPr>
          <w:trHeight w:val="300"/>
        </w:trPr>
        <w:tc>
          <w:tcPr>
            <w:tcW w:w="1920" w:type="dxa"/>
            <w:gridSpan w:val="2"/>
            <w:tcBorders>
              <w:top w:val="nil"/>
              <w:left w:val="nil"/>
              <w:bottom w:val="nil"/>
              <w:right w:val="nil"/>
            </w:tcBorders>
            <w:shd w:val="clear" w:color="auto" w:fill="auto"/>
            <w:noWrap/>
            <w:vAlign w:val="bottom"/>
            <w:hideMark/>
          </w:tcPr>
          <w:p w14:paraId="0675A0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0E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0E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EA" w14:textId="77777777" w:rsidR="00F93E91" w:rsidRPr="00CD46DE" w:rsidRDefault="003A64EF" w:rsidP="00F93E91">
            <w:pPr>
              <w:rPr>
                <w:rFonts w:ascii="Times New Roman" w:eastAsia="Times New Roman" w:hAnsi="Times New Roman" w:cs="Times New Roman"/>
                <w:sz w:val="20"/>
              </w:rPr>
            </w:pPr>
          </w:p>
        </w:tc>
      </w:tr>
      <w:tr w:rsidR="00866F2D" w14:paraId="0675A0F3" w14:textId="77777777">
        <w:trPr>
          <w:trHeight w:val="300"/>
        </w:trPr>
        <w:tc>
          <w:tcPr>
            <w:tcW w:w="960" w:type="dxa"/>
            <w:tcBorders>
              <w:top w:val="nil"/>
              <w:left w:val="nil"/>
              <w:bottom w:val="nil"/>
              <w:right w:val="nil"/>
            </w:tcBorders>
            <w:shd w:val="clear" w:color="auto" w:fill="auto"/>
            <w:noWrap/>
            <w:vAlign w:val="bottom"/>
            <w:hideMark/>
          </w:tcPr>
          <w:p w14:paraId="0675A0E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E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EF"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0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F2" w14:textId="77777777" w:rsidR="00F93E91" w:rsidRPr="00CD46DE" w:rsidRDefault="003A64EF" w:rsidP="00F93E91">
            <w:pPr>
              <w:rPr>
                <w:rFonts w:ascii="Times New Roman" w:eastAsia="Times New Roman" w:hAnsi="Times New Roman" w:cs="Times New Roman"/>
                <w:sz w:val="20"/>
              </w:rPr>
            </w:pPr>
          </w:p>
        </w:tc>
      </w:tr>
      <w:tr w:rsidR="00866F2D" w14:paraId="0675A0F7" w14:textId="77777777">
        <w:trPr>
          <w:trHeight w:val="300"/>
        </w:trPr>
        <w:tc>
          <w:tcPr>
            <w:tcW w:w="960" w:type="dxa"/>
            <w:tcBorders>
              <w:top w:val="nil"/>
              <w:left w:val="nil"/>
              <w:bottom w:val="nil"/>
              <w:right w:val="nil"/>
            </w:tcBorders>
            <w:shd w:val="clear" w:color="auto" w:fill="auto"/>
            <w:noWrap/>
            <w:vAlign w:val="bottom"/>
            <w:hideMark/>
          </w:tcPr>
          <w:p w14:paraId="0675A0F4"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0F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43 ως έχει   ΔΕΚΤΟ ΚΑΤΑ ΠΛΕΙΟΨΗΦΙΑ</w:t>
            </w:r>
          </w:p>
        </w:tc>
        <w:tc>
          <w:tcPr>
            <w:tcW w:w="480" w:type="dxa"/>
            <w:tcBorders>
              <w:top w:val="nil"/>
              <w:left w:val="nil"/>
              <w:bottom w:val="nil"/>
              <w:right w:val="nil"/>
            </w:tcBorders>
            <w:shd w:val="clear" w:color="auto" w:fill="auto"/>
            <w:noWrap/>
            <w:vAlign w:val="bottom"/>
            <w:hideMark/>
          </w:tcPr>
          <w:p w14:paraId="0675A0F6" w14:textId="77777777" w:rsidR="00F93E91" w:rsidRPr="00CD46DE" w:rsidRDefault="003A64EF" w:rsidP="00F93E91">
            <w:pPr>
              <w:rPr>
                <w:rFonts w:ascii="Calibri" w:eastAsia="Times New Roman" w:hAnsi="Calibri" w:cs="Calibri"/>
                <w:color w:val="000000"/>
                <w:sz w:val="22"/>
                <w:szCs w:val="22"/>
              </w:rPr>
            </w:pPr>
          </w:p>
        </w:tc>
      </w:tr>
      <w:tr w:rsidR="00866F2D" w14:paraId="0675A0FF" w14:textId="77777777">
        <w:trPr>
          <w:trHeight w:val="300"/>
        </w:trPr>
        <w:tc>
          <w:tcPr>
            <w:tcW w:w="960" w:type="dxa"/>
            <w:tcBorders>
              <w:top w:val="nil"/>
              <w:left w:val="nil"/>
              <w:bottom w:val="nil"/>
              <w:right w:val="nil"/>
            </w:tcBorders>
            <w:shd w:val="clear" w:color="auto" w:fill="auto"/>
            <w:noWrap/>
            <w:vAlign w:val="bottom"/>
            <w:hideMark/>
          </w:tcPr>
          <w:p w14:paraId="0675A0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0F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0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0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0F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0F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0FE" w14:textId="77777777" w:rsidR="00F93E91" w:rsidRPr="00CD46DE" w:rsidRDefault="003A64EF" w:rsidP="00F93E91">
            <w:pPr>
              <w:rPr>
                <w:rFonts w:ascii="Times New Roman" w:eastAsia="Times New Roman" w:hAnsi="Times New Roman" w:cs="Times New Roman"/>
                <w:sz w:val="20"/>
              </w:rPr>
            </w:pPr>
          </w:p>
        </w:tc>
      </w:tr>
      <w:tr w:rsidR="00866F2D" w14:paraId="0675A107" w14:textId="77777777">
        <w:trPr>
          <w:trHeight w:val="300"/>
        </w:trPr>
        <w:tc>
          <w:tcPr>
            <w:tcW w:w="960" w:type="dxa"/>
            <w:tcBorders>
              <w:top w:val="nil"/>
              <w:left w:val="nil"/>
              <w:bottom w:val="nil"/>
              <w:right w:val="nil"/>
            </w:tcBorders>
            <w:shd w:val="clear" w:color="auto" w:fill="auto"/>
            <w:noWrap/>
            <w:vAlign w:val="bottom"/>
            <w:hideMark/>
          </w:tcPr>
          <w:p w14:paraId="0675A1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10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0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0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0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06" w14:textId="77777777" w:rsidR="00F93E91" w:rsidRPr="00CD46DE" w:rsidRDefault="003A64EF" w:rsidP="00F93E91">
            <w:pPr>
              <w:rPr>
                <w:rFonts w:ascii="Times New Roman" w:eastAsia="Times New Roman" w:hAnsi="Times New Roman" w:cs="Times New Roman"/>
                <w:sz w:val="20"/>
              </w:rPr>
            </w:pPr>
          </w:p>
        </w:tc>
      </w:tr>
      <w:tr w:rsidR="00866F2D" w14:paraId="0675A10F" w14:textId="77777777">
        <w:trPr>
          <w:trHeight w:val="300"/>
        </w:trPr>
        <w:tc>
          <w:tcPr>
            <w:tcW w:w="960" w:type="dxa"/>
            <w:tcBorders>
              <w:top w:val="nil"/>
              <w:left w:val="nil"/>
              <w:bottom w:val="nil"/>
              <w:right w:val="nil"/>
            </w:tcBorders>
            <w:shd w:val="clear" w:color="auto" w:fill="auto"/>
            <w:noWrap/>
            <w:vAlign w:val="bottom"/>
            <w:hideMark/>
          </w:tcPr>
          <w:p w14:paraId="0675A1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10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0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1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0E" w14:textId="77777777" w:rsidR="00F93E91" w:rsidRPr="00CD46DE" w:rsidRDefault="003A64EF" w:rsidP="00F93E91">
            <w:pPr>
              <w:rPr>
                <w:rFonts w:ascii="Times New Roman" w:eastAsia="Times New Roman" w:hAnsi="Times New Roman" w:cs="Times New Roman"/>
                <w:sz w:val="20"/>
              </w:rPr>
            </w:pPr>
          </w:p>
        </w:tc>
      </w:tr>
      <w:tr w:rsidR="00866F2D" w14:paraId="0675A117" w14:textId="77777777">
        <w:trPr>
          <w:trHeight w:val="300"/>
        </w:trPr>
        <w:tc>
          <w:tcPr>
            <w:tcW w:w="960" w:type="dxa"/>
            <w:tcBorders>
              <w:top w:val="nil"/>
              <w:left w:val="nil"/>
              <w:bottom w:val="nil"/>
              <w:right w:val="nil"/>
            </w:tcBorders>
            <w:shd w:val="clear" w:color="auto" w:fill="auto"/>
            <w:noWrap/>
            <w:vAlign w:val="bottom"/>
            <w:hideMark/>
          </w:tcPr>
          <w:p w14:paraId="0675A1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11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1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16" w14:textId="77777777" w:rsidR="00F93E91" w:rsidRPr="00CD46DE" w:rsidRDefault="003A64EF" w:rsidP="00F93E91">
            <w:pPr>
              <w:rPr>
                <w:rFonts w:ascii="Times New Roman" w:eastAsia="Times New Roman" w:hAnsi="Times New Roman" w:cs="Times New Roman"/>
                <w:sz w:val="20"/>
              </w:rPr>
            </w:pPr>
          </w:p>
        </w:tc>
      </w:tr>
      <w:tr w:rsidR="00866F2D" w14:paraId="0675A11F" w14:textId="77777777">
        <w:trPr>
          <w:trHeight w:val="300"/>
        </w:trPr>
        <w:tc>
          <w:tcPr>
            <w:tcW w:w="960" w:type="dxa"/>
            <w:tcBorders>
              <w:top w:val="nil"/>
              <w:left w:val="nil"/>
              <w:bottom w:val="nil"/>
              <w:right w:val="nil"/>
            </w:tcBorders>
            <w:shd w:val="clear" w:color="auto" w:fill="auto"/>
            <w:noWrap/>
            <w:vAlign w:val="bottom"/>
            <w:hideMark/>
          </w:tcPr>
          <w:p w14:paraId="0675A1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11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11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1E" w14:textId="77777777" w:rsidR="00F93E91" w:rsidRPr="00CD46DE" w:rsidRDefault="003A64EF" w:rsidP="00F93E91">
            <w:pPr>
              <w:rPr>
                <w:rFonts w:ascii="Times New Roman" w:eastAsia="Times New Roman" w:hAnsi="Times New Roman" w:cs="Times New Roman"/>
                <w:sz w:val="20"/>
              </w:rPr>
            </w:pPr>
          </w:p>
        </w:tc>
      </w:tr>
      <w:tr w:rsidR="00866F2D" w14:paraId="0675A127" w14:textId="77777777">
        <w:trPr>
          <w:trHeight w:val="300"/>
        </w:trPr>
        <w:tc>
          <w:tcPr>
            <w:tcW w:w="960" w:type="dxa"/>
            <w:tcBorders>
              <w:top w:val="nil"/>
              <w:left w:val="nil"/>
              <w:bottom w:val="nil"/>
              <w:right w:val="nil"/>
            </w:tcBorders>
            <w:shd w:val="clear" w:color="auto" w:fill="auto"/>
            <w:noWrap/>
            <w:vAlign w:val="bottom"/>
            <w:hideMark/>
          </w:tcPr>
          <w:p w14:paraId="0675A1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12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2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2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26" w14:textId="77777777" w:rsidR="00F93E91" w:rsidRPr="00CD46DE" w:rsidRDefault="003A64EF" w:rsidP="00F93E91">
            <w:pPr>
              <w:rPr>
                <w:rFonts w:ascii="Times New Roman" w:eastAsia="Times New Roman" w:hAnsi="Times New Roman" w:cs="Times New Roman"/>
                <w:sz w:val="20"/>
              </w:rPr>
            </w:pPr>
          </w:p>
        </w:tc>
      </w:tr>
      <w:tr w:rsidR="00866F2D" w14:paraId="0675A12F" w14:textId="77777777">
        <w:trPr>
          <w:trHeight w:val="300"/>
        </w:trPr>
        <w:tc>
          <w:tcPr>
            <w:tcW w:w="960" w:type="dxa"/>
            <w:tcBorders>
              <w:top w:val="nil"/>
              <w:left w:val="nil"/>
              <w:bottom w:val="nil"/>
              <w:right w:val="nil"/>
            </w:tcBorders>
            <w:shd w:val="clear" w:color="auto" w:fill="auto"/>
            <w:noWrap/>
            <w:vAlign w:val="bottom"/>
            <w:hideMark/>
          </w:tcPr>
          <w:p w14:paraId="0675A1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12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2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2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12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2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2E" w14:textId="77777777" w:rsidR="00F93E91" w:rsidRPr="00CD46DE" w:rsidRDefault="003A64EF" w:rsidP="00F93E91">
            <w:pPr>
              <w:rPr>
                <w:rFonts w:ascii="Times New Roman" w:eastAsia="Times New Roman" w:hAnsi="Times New Roman" w:cs="Times New Roman"/>
                <w:sz w:val="20"/>
              </w:rPr>
            </w:pPr>
          </w:p>
        </w:tc>
      </w:tr>
      <w:tr w:rsidR="00866F2D" w14:paraId="0675A136" w14:textId="77777777">
        <w:trPr>
          <w:trHeight w:val="300"/>
        </w:trPr>
        <w:tc>
          <w:tcPr>
            <w:tcW w:w="1920" w:type="dxa"/>
            <w:gridSpan w:val="2"/>
            <w:tcBorders>
              <w:top w:val="nil"/>
              <w:left w:val="nil"/>
              <w:bottom w:val="nil"/>
              <w:right w:val="nil"/>
            </w:tcBorders>
            <w:shd w:val="clear" w:color="auto" w:fill="auto"/>
            <w:noWrap/>
            <w:vAlign w:val="bottom"/>
            <w:hideMark/>
          </w:tcPr>
          <w:p w14:paraId="0675A1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13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35" w14:textId="77777777" w:rsidR="00F93E91" w:rsidRPr="00CD46DE" w:rsidRDefault="003A64EF" w:rsidP="00F93E91">
            <w:pPr>
              <w:rPr>
                <w:rFonts w:ascii="Times New Roman" w:eastAsia="Times New Roman" w:hAnsi="Times New Roman" w:cs="Times New Roman"/>
                <w:sz w:val="20"/>
              </w:rPr>
            </w:pPr>
          </w:p>
        </w:tc>
      </w:tr>
      <w:tr w:rsidR="00866F2D" w14:paraId="0675A13E" w14:textId="77777777">
        <w:trPr>
          <w:trHeight w:val="300"/>
        </w:trPr>
        <w:tc>
          <w:tcPr>
            <w:tcW w:w="960" w:type="dxa"/>
            <w:tcBorders>
              <w:top w:val="nil"/>
              <w:left w:val="nil"/>
              <w:bottom w:val="nil"/>
              <w:right w:val="nil"/>
            </w:tcBorders>
            <w:shd w:val="clear" w:color="auto" w:fill="auto"/>
            <w:noWrap/>
            <w:vAlign w:val="bottom"/>
            <w:hideMark/>
          </w:tcPr>
          <w:p w14:paraId="0675A1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3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3A"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13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3D" w14:textId="77777777" w:rsidR="00F93E91" w:rsidRPr="00CD46DE" w:rsidRDefault="003A64EF" w:rsidP="00F93E91">
            <w:pPr>
              <w:rPr>
                <w:rFonts w:ascii="Times New Roman" w:eastAsia="Times New Roman" w:hAnsi="Times New Roman" w:cs="Times New Roman"/>
                <w:sz w:val="20"/>
              </w:rPr>
            </w:pPr>
          </w:p>
        </w:tc>
      </w:tr>
      <w:tr w:rsidR="00866F2D" w14:paraId="0675A142" w14:textId="77777777">
        <w:trPr>
          <w:trHeight w:val="300"/>
        </w:trPr>
        <w:tc>
          <w:tcPr>
            <w:tcW w:w="960" w:type="dxa"/>
            <w:tcBorders>
              <w:top w:val="nil"/>
              <w:left w:val="nil"/>
              <w:bottom w:val="nil"/>
              <w:right w:val="nil"/>
            </w:tcBorders>
            <w:shd w:val="clear" w:color="auto" w:fill="auto"/>
            <w:noWrap/>
            <w:vAlign w:val="bottom"/>
            <w:hideMark/>
          </w:tcPr>
          <w:p w14:paraId="0675A13F"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1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44 ως έχει   ΔΕΚΤΟ </w:t>
            </w:r>
            <w:r w:rsidRPr="00CD46DE">
              <w:rPr>
                <w:rFonts w:ascii="Calibri" w:eastAsia="Times New Roman" w:hAnsi="Calibri" w:cs="Calibri"/>
                <w:color w:val="000000"/>
                <w:sz w:val="22"/>
                <w:szCs w:val="22"/>
              </w:rPr>
              <w:t>ΚΑΤΑ ΠΛΕΙΟΨΗΦΙΑ</w:t>
            </w:r>
          </w:p>
        </w:tc>
        <w:tc>
          <w:tcPr>
            <w:tcW w:w="480" w:type="dxa"/>
            <w:tcBorders>
              <w:top w:val="nil"/>
              <w:left w:val="nil"/>
              <w:bottom w:val="nil"/>
              <w:right w:val="nil"/>
            </w:tcBorders>
            <w:shd w:val="clear" w:color="auto" w:fill="auto"/>
            <w:noWrap/>
            <w:vAlign w:val="bottom"/>
            <w:hideMark/>
          </w:tcPr>
          <w:p w14:paraId="0675A141" w14:textId="77777777" w:rsidR="00F93E91" w:rsidRPr="00CD46DE" w:rsidRDefault="003A64EF" w:rsidP="00F93E91">
            <w:pPr>
              <w:rPr>
                <w:rFonts w:ascii="Calibri" w:eastAsia="Times New Roman" w:hAnsi="Calibri" w:cs="Calibri"/>
                <w:color w:val="000000"/>
                <w:sz w:val="22"/>
                <w:szCs w:val="22"/>
              </w:rPr>
            </w:pPr>
          </w:p>
        </w:tc>
      </w:tr>
      <w:tr w:rsidR="00866F2D" w14:paraId="0675A14A" w14:textId="77777777">
        <w:trPr>
          <w:trHeight w:val="300"/>
        </w:trPr>
        <w:tc>
          <w:tcPr>
            <w:tcW w:w="960" w:type="dxa"/>
            <w:tcBorders>
              <w:top w:val="nil"/>
              <w:left w:val="nil"/>
              <w:bottom w:val="nil"/>
              <w:right w:val="nil"/>
            </w:tcBorders>
            <w:shd w:val="clear" w:color="auto" w:fill="auto"/>
            <w:noWrap/>
            <w:vAlign w:val="bottom"/>
            <w:hideMark/>
          </w:tcPr>
          <w:p w14:paraId="0675A14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14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4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4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49" w14:textId="77777777" w:rsidR="00F93E91" w:rsidRPr="00CD46DE" w:rsidRDefault="003A64EF" w:rsidP="00F93E91">
            <w:pPr>
              <w:rPr>
                <w:rFonts w:ascii="Times New Roman" w:eastAsia="Times New Roman" w:hAnsi="Times New Roman" w:cs="Times New Roman"/>
                <w:sz w:val="20"/>
              </w:rPr>
            </w:pPr>
          </w:p>
        </w:tc>
      </w:tr>
      <w:tr w:rsidR="00866F2D" w14:paraId="0675A152" w14:textId="77777777">
        <w:trPr>
          <w:trHeight w:val="300"/>
        </w:trPr>
        <w:tc>
          <w:tcPr>
            <w:tcW w:w="960" w:type="dxa"/>
            <w:tcBorders>
              <w:top w:val="nil"/>
              <w:left w:val="nil"/>
              <w:bottom w:val="nil"/>
              <w:right w:val="nil"/>
            </w:tcBorders>
            <w:shd w:val="clear" w:color="auto" w:fill="auto"/>
            <w:noWrap/>
            <w:vAlign w:val="bottom"/>
            <w:hideMark/>
          </w:tcPr>
          <w:p w14:paraId="0675A1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14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4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5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51" w14:textId="77777777" w:rsidR="00F93E91" w:rsidRPr="00CD46DE" w:rsidRDefault="003A64EF" w:rsidP="00F93E91">
            <w:pPr>
              <w:rPr>
                <w:rFonts w:ascii="Times New Roman" w:eastAsia="Times New Roman" w:hAnsi="Times New Roman" w:cs="Times New Roman"/>
                <w:sz w:val="20"/>
              </w:rPr>
            </w:pPr>
          </w:p>
        </w:tc>
      </w:tr>
      <w:tr w:rsidR="00866F2D" w14:paraId="0675A15A" w14:textId="77777777">
        <w:trPr>
          <w:trHeight w:val="300"/>
        </w:trPr>
        <w:tc>
          <w:tcPr>
            <w:tcW w:w="960" w:type="dxa"/>
            <w:tcBorders>
              <w:top w:val="nil"/>
              <w:left w:val="nil"/>
              <w:bottom w:val="nil"/>
              <w:right w:val="nil"/>
            </w:tcBorders>
            <w:shd w:val="clear" w:color="auto" w:fill="auto"/>
            <w:noWrap/>
            <w:vAlign w:val="bottom"/>
            <w:hideMark/>
          </w:tcPr>
          <w:p w14:paraId="0675A1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15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5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1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59" w14:textId="77777777" w:rsidR="00F93E91" w:rsidRPr="00CD46DE" w:rsidRDefault="003A64EF" w:rsidP="00F93E91">
            <w:pPr>
              <w:rPr>
                <w:rFonts w:ascii="Times New Roman" w:eastAsia="Times New Roman" w:hAnsi="Times New Roman" w:cs="Times New Roman"/>
                <w:sz w:val="20"/>
              </w:rPr>
            </w:pPr>
          </w:p>
        </w:tc>
      </w:tr>
      <w:tr w:rsidR="00866F2D" w14:paraId="0675A162" w14:textId="77777777">
        <w:trPr>
          <w:trHeight w:val="300"/>
        </w:trPr>
        <w:tc>
          <w:tcPr>
            <w:tcW w:w="960" w:type="dxa"/>
            <w:tcBorders>
              <w:top w:val="nil"/>
              <w:left w:val="nil"/>
              <w:bottom w:val="nil"/>
              <w:right w:val="nil"/>
            </w:tcBorders>
            <w:shd w:val="clear" w:color="auto" w:fill="auto"/>
            <w:noWrap/>
            <w:vAlign w:val="bottom"/>
            <w:hideMark/>
          </w:tcPr>
          <w:p w14:paraId="0675A1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15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5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61" w14:textId="77777777" w:rsidR="00F93E91" w:rsidRPr="00CD46DE" w:rsidRDefault="003A64EF" w:rsidP="00F93E91">
            <w:pPr>
              <w:rPr>
                <w:rFonts w:ascii="Times New Roman" w:eastAsia="Times New Roman" w:hAnsi="Times New Roman" w:cs="Times New Roman"/>
                <w:sz w:val="20"/>
              </w:rPr>
            </w:pPr>
          </w:p>
        </w:tc>
      </w:tr>
      <w:tr w:rsidR="00866F2D" w14:paraId="0675A16A" w14:textId="77777777">
        <w:trPr>
          <w:trHeight w:val="300"/>
        </w:trPr>
        <w:tc>
          <w:tcPr>
            <w:tcW w:w="960" w:type="dxa"/>
            <w:tcBorders>
              <w:top w:val="nil"/>
              <w:left w:val="nil"/>
              <w:bottom w:val="nil"/>
              <w:right w:val="nil"/>
            </w:tcBorders>
            <w:shd w:val="clear" w:color="auto" w:fill="auto"/>
            <w:noWrap/>
            <w:vAlign w:val="bottom"/>
            <w:hideMark/>
          </w:tcPr>
          <w:p w14:paraId="0675A1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16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6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69" w14:textId="77777777" w:rsidR="00F93E91" w:rsidRPr="00CD46DE" w:rsidRDefault="003A64EF" w:rsidP="00F93E91">
            <w:pPr>
              <w:rPr>
                <w:rFonts w:ascii="Times New Roman" w:eastAsia="Times New Roman" w:hAnsi="Times New Roman" w:cs="Times New Roman"/>
                <w:sz w:val="20"/>
              </w:rPr>
            </w:pPr>
          </w:p>
        </w:tc>
      </w:tr>
      <w:tr w:rsidR="00866F2D" w14:paraId="0675A172" w14:textId="77777777">
        <w:trPr>
          <w:trHeight w:val="300"/>
        </w:trPr>
        <w:tc>
          <w:tcPr>
            <w:tcW w:w="960" w:type="dxa"/>
            <w:tcBorders>
              <w:top w:val="nil"/>
              <w:left w:val="nil"/>
              <w:bottom w:val="nil"/>
              <w:right w:val="nil"/>
            </w:tcBorders>
            <w:shd w:val="clear" w:color="auto" w:fill="auto"/>
            <w:noWrap/>
            <w:vAlign w:val="bottom"/>
            <w:hideMark/>
          </w:tcPr>
          <w:p w14:paraId="0675A1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16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6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7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71" w14:textId="77777777" w:rsidR="00F93E91" w:rsidRPr="00CD46DE" w:rsidRDefault="003A64EF" w:rsidP="00F93E91">
            <w:pPr>
              <w:rPr>
                <w:rFonts w:ascii="Times New Roman" w:eastAsia="Times New Roman" w:hAnsi="Times New Roman" w:cs="Times New Roman"/>
                <w:sz w:val="20"/>
              </w:rPr>
            </w:pPr>
          </w:p>
        </w:tc>
      </w:tr>
      <w:tr w:rsidR="00866F2D" w14:paraId="0675A17A" w14:textId="77777777">
        <w:trPr>
          <w:trHeight w:val="300"/>
        </w:trPr>
        <w:tc>
          <w:tcPr>
            <w:tcW w:w="960" w:type="dxa"/>
            <w:tcBorders>
              <w:top w:val="nil"/>
              <w:left w:val="nil"/>
              <w:bottom w:val="nil"/>
              <w:right w:val="nil"/>
            </w:tcBorders>
            <w:shd w:val="clear" w:color="auto" w:fill="auto"/>
            <w:noWrap/>
            <w:vAlign w:val="bottom"/>
            <w:hideMark/>
          </w:tcPr>
          <w:p w14:paraId="0675A1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17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7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17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7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79" w14:textId="77777777" w:rsidR="00F93E91" w:rsidRPr="00CD46DE" w:rsidRDefault="003A64EF" w:rsidP="00F93E91">
            <w:pPr>
              <w:rPr>
                <w:rFonts w:ascii="Times New Roman" w:eastAsia="Times New Roman" w:hAnsi="Times New Roman" w:cs="Times New Roman"/>
                <w:sz w:val="20"/>
              </w:rPr>
            </w:pPr>
          </w:p>
        </w:tc>
      </w:tr>
      <w:tr w:rsidR="00866F2D" w14:paraId="0675A181" w14:textId="77777777">
        <w:trPr>
          <w:trHeight w:val="300"/>
        </w:trPr>
        <w:tc>
          <w:tcPr>
            <w:tcW w:w="1920" w:type="dxa"/>
            <w:gridSpan w:val="2"/>
            <w:tcBorders>
              <w:top w:val="nil"/>
              <w:left w:val="nil"/>
              <w:bottom w:val="nil"/>
              <w:right w:val="nil"/>
            </w:tcBorders>
            <w:shd w:val="clear" w:color="auto" w:fill="auto"/>
            <w:noWrap/>
            <w:vAlign w:val="bottom"/>
            <w:hideMark/>
          </w:tcPr>
          <w:p w14:paraId="0675A1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17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80" w14:textId="77777777" w:rsidR="00F93E91" w:rsidRPr="00CD46DE" w:rsidRDefault="003A64EF" w:rsidP="00F93E91">
            <w:pPr>
              <w:rPr>
                <w:rFonts w:ascii="Times New Roman" w:eastAsia="Times New Roman" w:hAnsi="Times New Roman" w:cs="Times New Roman"/>
                <w:sz w:val="20"/>
              </w:rPr>
            </w:pPr>
          </w:p>
        </w:tc>
      </w:tr>
      <w:tr w:rsidR="00866F2D" w14:paraId="0675A189" w14:textId="77777777">
        <w:trPr>
          <w:trHeight w:val="300"/>
        </w:trPr>
        <w:tc>
          <w:tcPr>
            <w:tcW w:w="960" w:type="dxa"/>
            <w:tcBorders>
              <w:top w:val="nil"/>
              <w:left w:val="nil"/>
              <w:bottom w:val="nil"/>
              <w:right w:val="nil"/>
            </w:tcBorders>
            <w:shd w:val="clear" w:color="auto" w:fill="auto"/>
            <w:noWrap/>
            <w:vAlign w:val="bottom"/>
            <w:hideMark/>
          </w:tcPr>
          <w:p w14:paraId="0675A18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8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85"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18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88" w14:textId="77777777" w:rsidR="00F93E91" w:rsidRPr="00CD46DE" w:rsidRDefault="003A64EF" w:rsidP="00F93E91">
            <w:pPr>
              <w:rPr>
                <w:rFonts w:ascii="Times New Roman" w:eastAsia="Times New Roman" w:hAnsi="Times New Roman" w:cs="Times New Roman"/>
                <w:sz w:val="20"/>
              </w:rPr>
            </w:pPr>
          </w:p>
        </w:tc>
      </w:tr>
      <w:tr w:rsidR="00866F2D" w14:paraId="0675A18D" w14:textId="77777777">
        <w:trPr>
          <w:trHeight w:val="300"/>
        </w:trPr>
        <w:tc>
          <w:tcPr>
            <w:tcW w:w="960" w:type="dxa"/>
            <w:tcBorders>
              <w:top w:val="nil"/>
              <w:left w:val="nil"/>
              <w:bottom w:val="nil"/>
              <w:right w:val="nil"/>
            </w:tcBorders>
            <w:shd w:val="clear" w:color="auto" w:fill="auto"/>
            <w:noWrap/>
            <w:vAlign w:val="bottom"/>
            <w:hideMark/>
          </w:tcPr>
          <w:p w14:paraId="0675A18A"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18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45 ως έχει   ΔΕΚΤΟ ΚΑΤΑ ΠΛΕΙΟΨΗΦΙΑ</w:t>
            </w:r>
          </w:p>
        </w:tc>
        <w:tc>
          <w:tcPr>
            <w:tcW w:w="480" w:type="dxa"/>
            <w:tcBorders>
              <w:top w:val="nil"/>
              <w:left w:val="nil"/>
              <w:bottom w:val="nil"/>
              <w:right w:val="nil"/>
            </w:tcBorders>
            <w:shd w:val="clear" w:color="auto" w:fill="auto"/>
            <w:noWrap/>
            <w:vAlign w:val="bottom"/>
            <w:hideMark/>
          </w:tcPr>
          <w:p w14:paraId="0675A18C" w14:textId="77777777" w:rsidR="00F93E91" w:rsidRPr="00CD46DE" w:rsidRDefault="003A64EF" w:rsidP="00F93E91">
            <w:pPr>
              <w:rPr>
                <w:rFonts w:ascii="Calibri" w:eastAsia="Times New Roman" w:hAnsi="Calibri" w:cs="Calibri"/>
                <w:color w:val="000000"/>
                <w:sz w:val="22"/>
                <w:szCs w:val="22"/>
              </w:rPr>
            </w:pPr>
          </w:p>
        </w:tc>
      </w:tr>
      <w:tr w:rsidR="00866F2D" w14:paraId="0675A195" w14:textId="77777777">
        <w:trPr>
          <w:trHeight w:val="300"/>
        </w:trPr>
        <w:tc>
          <w:tcPr>
            <w:tcW w:w="960" w:type="dxa"/>
            <w:tcBorders>
              <w:top w:val="nil"/>
              <w:left w:val="nil"/>
              <w:bottom w:val="nil"/>
              <w:right w:val="nil"/>
            </w:tcBorders>
            <w:shd w:val="clear" w:color="auto" w:fill="auto"/>
            <w:noWrap/>
            <w:vAlign w:val="bottom"/>
            <w:hideMark/>
          </w:tcPr>
          <w:p w14:paraId="0675A1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18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9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94" w14:textId="77777777" w:rsidR="00F93E91" w:rsidRPr="00CD46DE" w:rsidRDefault="003A64EF" w:rsidP="00F93E91">
            <w:pPr>
              <w:rPr>
                <w:rFonts w:ascii="Times New Roman" w:eastAsia="Times New Roman" w:hAnsi="Times New Roman" w:cs="Times New Roman"/>
                <w:sz w:val="20"/>
              </w:rPr>
            </w:pPr>
          </w:p>
        </w:tc>
      </w:tr>
      <w:tr w:rsidR="00866F2D" w14:paraId="0675A19D" w14:textId="77777777">
        <w:trPr>
          <w:trHeight w:val="300"/>
        </w:trPr>
        <w:tc>
          <w:tcPr>
            <w:tcW w:w="960" w:type="dxa"/>
            <w:tcBorders>
              <w:top w:val="nil"/>
              <w:left w:val="nil"/>
              <w:bottom w:val="nil"/>
              <w:right w:val="nil"/>
            </w:tcBorders>
            <w:shd w:val="clear" w:color="auto" w:fill="auto"/>
            <w:noWrap/>
            <w:vAlign w:val="bottom"/>
            <w:hideMark/>
          </w:tcPr>
          <w:p w14:paraId="0675A1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19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9C" w14:textId="77777777" w:rsidR="00F93E91" w:rsidRPr="00CD46DE" w:rsidRDefault="003A64EF" w:rsidP="00F93E91">
            <w:pPr>
              <w:rPr>
                <w:rFonts w:ascii="Times New Roman" w:eastAsia="Times New Roman" w:hAnsi="Times New Roman" w:cs="Times New Roman"/>
                <w:sz w:val="20"/>
              </w:rPr>
            </w:pPr>
          </w:p>
        </w:tc>
      </w:tr>
      <w:tr w:rsidR="00866F2D" w14:paraId="0675A1A5" w14:textId="77777777">
        <w:trPr>
          <w:trHeight w:val="300"/>
        </w:trPr>
        <w:tc>
          <w:tcPr>
            <w:tcW w:w="960" w:type="dxa"/>
            <w:tcBorders>
              <w:top w:val="nil"/>
              <w:left w:val="nil"/>
              <w:bottom w:val="nil"/>
              <w:right w:val="nil"/>
            </w:tcBorders>
            <w:shd w:val="clear" w:color="auto" w:fill="auto"/>
            <w:noWrap/>
            <w:vAlign w:val="bottom"/>
            <w:hideMark/>
          </w:tcPr>
          <w:p w14:paraId="0675A1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19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A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A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A4" w14:textId="77777777" w:rsidR="00F93E91" w:rsidRPr="00CD46DE" w:rsidRDefault="003A64EF" w:rsidP="00F93E91">
            <w:pPr>
              <w:rPr>
                <w:rFonts w:ascii="Times New Roman" w:eastAsia="Times New Roman" w:hAnsi="Times New Roman" w:cs="Times New Roman"/>
                <w:sz w:val="20"/>
              </w:rPr>
            </w:pPr>
          </w:p>
        </w:tc>
      </w:tr>
      <w:tr w:rsidR="00866F2D" w14:paraId="0675A1AD" w14:textId="77777777">
        <w:trPr>
          <w:trHeight w:val="300"/>
        </w:trPr>
        <w:tc>
          <w:tcPr>
            <w:tcW w:w="960" w:type="dxa"/>
            <w:tcBorders>
              <w:top w:val="nil"/>
              <w:left w:val="nil"/>
              <w:bottom w:val="nil"/>
              <w:right w:val="nil"/>
            </w:tcBorders>
            <w:shd w:val="clear" w:color="auto" w:fill="auto"/>
            <w:noWrap/>
            <w:vAlign w:val="bottom"/>
            <w:hideMark/>
          </w:tcPr>
          <w:p w14:paraId="0675A1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1A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A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AC" w14:textId="77777777" w:rsidR="00F93E91" w:rsidRPr="00CD46DE" w:rsidRDefault="003A64EF" w:rsidP="00F93E91">
            <w:pPr>
              <w:rPr>
                <w:rFonts w:ascii="Times New Roman" w:eastAsia="Times New Roman" w:hAnsi="Times New Roman" w:cs="Times New Roman"/>
                <w:sz w:val="20"/>
              </w:rPr>
            </w:pPr>
          </w:p>
        </w:tc>
      </w:tr>
      <w:tr w:rsidR="00866F2D" w14:paraId="0675A1B5" w14:textId="77777777">
        <w:trPr>
          <w:trHeight w:val="300"/>
        </w:trPr>
        <w:tc>
          <w:tcPr>
            <w:tcW w:w="960" w:type="dxa"/>
            <w:tcBorders>
              <w:top w:val="nil"/>
              <w:left w:val="nil"/>
              <w:bottom w:val="nil"/>
              <w:right w:val="nil"/>
            </w:tcBorders>
            <w:shd w:val="clear" w:color="auto" w:fill="auto"/>
            <w:noWrap/>
            <w:vAlign w:val="bottom"/>
            <w:hideMark/>
          </w:tcPr>
          <w:p w14:paraId="0675A1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1A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B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B4" w14:textId="77777777" w:rsidR="00F93E91" w:rsidRPr="00CD46DE" w:rsidRDefault="003A64EF" w:rsidP="00F93E91">
            <w:pPr>
              <w:rPr>
                <w:rFonts w:ascii="Times New Roman" w:eastAsia="Times New Roman" w:hAnsi="Times New Roman" w:cs="Times New Roman"/>
                <w:sz w:val="20"/>
              </w:rPr>
            </w:pPr>
          </w:p>
        </w:tc>
      </w:tr>
      <w:tr w:rsidR="00866F2D" w14:paraId="0675A1BD" w14:textId="77777777">
        <w:trPr>
          <w:trHeight w:val="300"/>
        </w:trPr>
        <w:tc>
          <w:tcPr>
            <w:tcW w:w="960" w:type="dxa"/>
            <w:tcBorders>
              <w:top w:val="nil"/>
              <w:left w:val="nil"/>
              <w:bottom w:val="nil"/>
              <w:right w:val="nil"/>
            </w:tcBorders>
            <w:shd w:val="clear" w:color="auto" w:fill="auto"/>
            <w:noWrap/>
            <w:vAlign w:val="bottom"/>
            <w:hideMark/>
          </w:tcPr>
          <w:p w14:paraId="0675A1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1B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B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B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BC" w14:textId="77777777" w:rsidR="00F93E91" w:rsidRPr="00CD46DE" w:rsidRDefault="003A64EF" w:rsidP="00F93E91">
            <w:pPr>
              <w:rPr>
                <w:rFonts w:ascii="Times New Roman" w:eastAsia="Times New Roman" w:hAnsi="Times New Roman" w:cs="Times New Roman"/>
                <w:sz w:val="20"/>
              </w:rPr>
            </w:pPr>
          </w:p>
        </w:tc>
      </w:tr>
      <w:tr w:rsidR="00866F2D" w14:paraId="0675A1C5" w14:textId="77777777">
        <w:trPr>
          <w:trHeight w:val="300"/>
        </w:trPr>
        <w:tc>
          <w:tcPr>
            <w:tcW w:w="960" w:type="dxa"/>
            <w:tcBorders>
              <w:top w:val="nil"/>
              <w:left w:val="nil"/>
              <w:bottom w:val="nil"/>
              <w:right w:val="nil"/>
            </w:tcBorders>
            <w:shd w:val="clear" w:color="auto" w:fill="auto"/>
            <w:noWrap/>
            <w:vAlign w:val="bottom"/>
            <w:hideMark/>
          </w:tcPr>
          <w:p w14:paraId="0675A1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1B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C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C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C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C4" w14:textId="77777777" w:rsidR="00F93E91" w:rsidRPr="00CD46DE" w:rsidRDefault="003A64EF" w:rsidP="00F93E91">
            <w:pPr>
              <w:rPr>
                <w:rFonts w:ascii="Times New Roman" w:eastAsia="Times New Roman" w:hAnsi="Times New Roman" w:cs="Times New Roman"/>
                <w:sz w:val="20"/>
              </w:rPr>
            </w:pPr>
          </w:p>
        </w:tc>
      </w:tr>
      <w:tr w:rsidR="00866F2D" w14:paraId="0675A1CC" w14:textId="77777777">
        <w:trPr>
          <w:trHeight w:val="300"/>
        </w:trPr>
        <w:tc>
          <w:tcPr>
            <w:tcW w:w="1920" w:type="dxa"/>
            <w:gridSpan w:val="2"/>
            <w:tcBorders>
              <w:top w:val="nil"/>
              <w:left w:val="nil"/>
              <w:bottom w:val="nil"/>
              <w:right w:val="nil"/>
            </w:tcBorders>
            <w:shd w:val="clear" w:color="auto" w:fill="auto"/>
            <w:noWrap/>
            <w:vAlign w:val="bottom"/>
            <w:hideMark/>
          </w:tcPr>
          <w:p w14:paraId="0675A1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1C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CB" w14:textId="77777777" w:rsidR="00F93E91" w:rsidRPr="00CD46DE" w:rsidRDefault="003A64EF" w:rsidP="00F93E91">
            <w:pPr>
              <w:rPr>
                <w:rFonts w:ascii="Times New Roman" w:eastAsia="Times New Roman" w:hAnsi="Times New Roman" w:cs="Times New Roman"/>
                <w:sz w:val="20"/>
              </w:rPr>
            </w:pPr>
          </w:p>
        </w:tc>
      </w:tr>
      <w:tr w:rsidR="00866F2D" w14:paraId="0675A1D4" w14:textId="77777777">
        <w:trPr>
          <w:trHeight w:val="300"/>
        </w:trPr>
        <w:tc>
          <w:tcPr>
            <w:tcW w:w="960" w:type="dxa"/>
            <w:tcBorders>
              <w:top w:val="nil"/>
              <w:left w:val="nil"/>
              <w:bottom w:val="nil"/>
              <w:right w:val="nil"/>
            </w:tcBorders>
            <w:shd w:val="clear" w:color="auto" w:fill="auto"/>
            <w:noWrap/>
            <w:vAlign w:val="bottom"/>
            <w:hideMark/>
          </w:tcPr>
          <w:p w14:paraId="0675A1C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C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D0"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1D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D3" w14:textId="77777777" w:rsidR="00F93E91" w:rsidRPr="00CD46DE" w:rsidRDefault="003A64EF" w:rsidP="00F93E91">
            <w:pPr>
              <w:rPr>
                <w:rFonts w:ascii="Times New Roman" w:eastAsia="Times New Roman" w:hAnsi="Times New Roman" w:cs="Times New Roman"/>
                <w:sz w:val="20"/>
              </w:rPr>
            </w:pPr>
          </w:p>
        </w:tc>
      </w:tr>
      <w:tr w:rsidR="00866F2D" w14:paraId="0675A1D8" w14:textId="77777777">
        <w:trPr>
          <w:trHeight w:val="300"/>
        </w:trPr>
        <w:tc>
          <w:tcPr>
            <w:tcW w:w="960" w:type="dxa"/>
            <w:tcBorders>
              <w:top w:val="nil"/>
              <w:left w:val="nil"/>
              <w:bottom w:val="nil"/>
              <w:right w:val="nil"/>
            </w:tcBorders>
            <w:shd w:val="clear" w:color="auto" w:fill="auto"/>
            <w:noWrap/>
            <w:vAlign w:val="bottom"/>
            <w:hideMark/>
          </w:tcPr>
          <w:p w14:paraId="0675A1D5"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1D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46 ως έχει   ΔΕΚΤΟ ΚΑΤΑ ΠΛΕΙΟΨΗΦΙΑ</w:t>
            </w:r>
          </w:p>
        </w:tc>
        <w:tc>
          <w:tcPr>
            <w:tcW w:w="480" w:type="dxa"/>
            <w:tcBorders>
              <w:top w:val="nil"/>
              <w:left w:val="nil"/>
              <w:bottom w:val="nil"/>
              <w:right w:val="nil"/>
            </w:tcBorders>
            <w:shd w:val="clear" w:color="auto" w:fill="auto"/>
            <w:noWrap/>
            <w:vAlign w:val="bottom"/>
            <w:hideMark/>
          </w:tcPr>
          <w:p w14:paraId="0675A1D7" w14:textId="77777777" w:rsidR="00F93E91" w:rsidRPr="00CD46DE" w:rsidRDefault="003A64EF" w:rsidP="00F93E91">
            <w:pPr>
              <w:rPr>
                <w:rFonts w:ascii="Calibri" w:eastAsia="Times New Roman" w:hAnsi="Calibri" w:cs="Calibri"/>
                <w:color w:val="000000"/>
                <w:sz w:val="22"/>
                <w:szCs w:val="22"/>
              </w:rPr>
            </w:pPr>
          </w:p>
        </w:tc>
      </w:tr>
      <w:tr w:rsidR="00866F2D" w14:paraId="0675A1E0" w14:textId="77777777">
        <w:trPr>
          <w:trHeight w:val="300"/>
        </w:trPr>
        <w:tc>
          <w:tcPr>
            <w:tcW w:w="960" w:type="dxa"/>
            <w:tcBorders>
              <w:top w:val="nil"/>
              <w:left w:val="nil"/>
              <w:bottom w:val="nil"/>
              <w:right w:val="nil"/>
            </w:tcBorders>
            <w:shd w:val="clear" w:color="auto" w:fill="auto"/>
            <w:noWrap/>
            <w:vAlign w:val="bottom"/>
            <w:hideMark/>
          </w:tcPr>
          <w:p w14:paraId="0675A1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1D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D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DF" w14:textId="77777777" w:rsidR="00F93E91" w:rsidRPr="00CD46DE" w:rsidRDefault="003A64EF" w:rsidP="00F93E91">
            <w:pPr>
              <w:rPr>
                <w:rFonts w:ascii="Times New Roman" w:eastAsia="Times New Roman" w:hAnsi="Times New Roman" w:cs="Times New Roman"/>
                <w:sz w:val="20"/>
              </w:rPr>
            </w:pPr>
          </w:p>
        </w:tc>
      </w:tr>
      <w:tr w:rsidR="00866F2D" w14:paraId="0675A1E8" w14:textId="77777777">
        <w:trPr>
          <w:trHeight w:val="300"/>
        </w:trPr>
        <w:tc>
          <w:tcPr>
            <w:tcW w:w="960" w:type="dxa"/>
            <w:tcBorders>
              <w:top w:val="nil"/>
              <w:left w:val="nil"/>
              <w:bottom w:val="nil"/>
              <w:right w:val="nil"/>
            </w:tcBorders>
            <w:shd w:val="clear" w:color="auto" w:fill="auto"/>
            <w:noWrap/>
            <w:vAlign w:val="bottom"/>
            <w:hideMark/>
          </w:tcPr>
          <w:p w14:paraId="0675A1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1E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E7" w14:textId="77777777" w:rsidR="00F93E91" w:rsidRPr="00CD46DE" w:rsidRDefault="003A64EF" w:rsidP="00F93E91">
            <w:pPr>
              <w:rPr>
                <w:rFonts w:ascii="Times New Roman" w:eastAsia="Times New Roman" w:hAnsi="Times New Roman" w:cs="Times New Roman"/>
                <w:sz w:val="20"/>
              </w:rPr>
            </w:pPr>
          </w:p>
        </w:tc>
      </w:tr>
      <w:tr w:rsidR="00866F2D" w14:paraId="0675A1F0" w14:textId="77777777">
        <w:trPr>
          <w:trHeight w:val="300"/>
        </w:trPr>
        <w:tc>
          <w:tcPr>
            <w:tcW w:w="960" w:type="dxa"/>
            <w:tcBorders>
              <w:top w:val="nil"/>
              <w:left w:val="nil"/>
              <w:bottom w:val="nil"/>
              <w:right w:val="nil"/>
            </w:tcBorders>
            <w:shd w:val="clear" w:color="auto" w:fill="auto"/>
            <w:noWrap/>
            <w:vAlign w:val="bottom"/>
            <w:hideMark/>
          </w:tcPr>
          <w:p w14:paraId="0675A1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1E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E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1E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EF" w14:textId="77777777" w:rsidR="00F93E91" w:rsidRPr="00CD46DE" w:rsidRDefault="003A64EF" w:rsidP="00F93E91">
            <w:pPr>
              <w:rPr>
                <w:rFonts w:ascii="Times New Roman" w:eastAsia="Times New Roman" w:hAnsi="Times New Roman" w:cs="Times New Roman"/>
                <w:sz w:val="20"/>
              </w:rPr>
            </w:pPr>
          </w:p>
        </w:tc>
      </w:tr>
      <w:tr w:rsidR="00866F2D" w14:paraId="0675A1F8" w14:textId="77777777">
        <w:trPr>
          <w:trHeight w:val="300"/>
        </w:trPr>
        <w:tc>
          <w:tcPr>
            <w:tcW w:w="960" w:type="dxa"/>
            <w:tcBorders>
              <w:top w:val="nil"/>
              <w:left w:val="nil"/>
              <w:bottom w:val="nil"/>
              <w:right w:val="nil"/>
            </w:tcBorders>
            <w:shd w:val="clear" w:color="auto" w:fill="auto"/>
            <w:noWrap/>
            <w:vAlign w:val="bottom"/>
            <w:hideMark/>
          </w:tcPr>
          <w:p w14:paraId="0675A1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1F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F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F7" w14:textId="77777777" w:rsidR="00F93E91" w:rsidRPr="00CD46DE" w:rsidRDefault="003A64EF" w:rsidP="00F93E91">
            <w:pPr>
              <w:rPr>
                <w:rFonts w:ascii="Times New Roman" w:eastAsia="Times New Roman" w:hAnsi="Times New Roman" w:cs="Times New Roman"/>
                <w:sz w:val="20"/>
              </w:rPr>
            </w:pPr>
          </w:p>
        </w:tc>
      </w:tr>
      <w:tr w:rsidR="00866F2D" w14:paraId="0675A200" w14:textId="77777777">
        <w:trPr>
          <w:trHeight w:val="300"/>
        </w:trPr>
        <w:tc>
          <w:tcPr>
            <w:tcW w:w="960" w:type="dxa"/>
            <w:tcBorders>
              <w:top w:val="nil"/>
              <w:left w:val="nil"/>
              <w:bottom w:val="nil"/>
              <w:right w:val="nil"/>
            </w:tcBorders>
            <w:shd w:val="clear" w:color="auto" w:fill="auto"/>
            <w:noWrap/>
            <w:vAlign w:val="bottom"/>
            <w:hideMark/>
          </w:tcPr>
          <w:p w14:paraId="0675A1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1F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1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1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1F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1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1FF" w14:textId="77777777" w:rsidR="00F93E91" w:rsidRPr="00CD46DE" w:rsidRDefault="003A64EF" w:rsidP="00F93E91">
            <w:pPr>
              <w:rPr>
                <w:rFonts w:ascii="Times New Roman" w:eastAsia="Times New Roman" w:hAnsi="Times New Roman" w:cs="Times New Roman"/>
                <w:sz w:val="20"/>
              </w:rPr>
            </w:pPr>
          </w:p>
        </w:tc>
      </w:tr>
      <w:tr w:rsidR="00866F2D" w14:paraId="0675A208" w14:textId="77777777">
        <w:trPr>
          <w:trHeight w:val="300"/>
        </w:trPr>
        <w:tc>
          <w:tcPr>
            <w:tcW w:w="960" w:type="dxa"/>
            <w:tcBorders>
              <w:top w:val="nil"/>
              <w:left w:val="nil"/>
              <w:bottom w:val="nil"/>
              <w:right w:val="nil"/>
            </w:tcBorders>
            <w:shd w:val="clear" w:color="auto" w:fill="auto"/>
            <w:noWrap/>
            <w:vAlign w:val="bottom"/>
            <w:hideMark/>
          </w:tcPr>
          <w:p w14:paraId="0675A2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20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0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0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07" w14:textId="77777777" w:rsidR="00F93E91" w:rsidRPr="00CD46DE" w:rsidRDefault="003A64EF" w:rsidP="00F93E91">
            <w:pPr>
              <w:rPr>
                <w:rFonts w:ascii="Times New Roman" w:eastAsia="Times New Roman" w:hAnsi="Times New Roman" w:cs="Times New Roman"/>
                <w:sz w:val="20"/>
              </w:rPr>
            </w:pPr>
          </w:p>
        </w:tc>
      </w:tr>
      <w:tr w:rsidR="00866F2D" w14:paraId="0675A210" w14:textId="77777777">
        <w:trPr>
          <w:trHeight w:val="300"/>
        </w:trPr>
        <w:tc>
          <w:tcPr>
            <w:tcW w:w="960" w:type="dxa"/>
            <w:tcBorders>
              <w:top w:val="nil"/>
              <w:left w:val="nil"/>
              <w:bottom w:val="nil"/>
              <w:right w:val="nil"/>
            </w:tcBorders>
            <w:shd w:val="clear" w:color="auto" w:fill="auto"/>
            <w:noWrap/>
            <w:vAlign w:val="bottom"/>
            <w:hideMark/>
          </w:tcPr>
          <w:p w14:paraId="0675A2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20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0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0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0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0F" w14:textId="77777777" w:rsidR="00F93E91" w:rsidRPr="00CD46DE" w:rsidRDefault="003A64EF" w:rsidP="00F93E91">
            <w:pPr>
              <w:rPr>
                <w:rFonts w:ascii="Times New Roman" w:eastAsia="Times New Roman" w:hAnsi="Times New Roman" w:cs="Times New Roman"/>
                <w:sz w:val="20"/>
              </w:rPr>
            </w:pPr>
          </w:p>
        </w:tc>
      </w:tr>
      <w:tr w:rsidR="00866F2D" w14:paraId="0675A217" w14:textId="77777777">
        <w:trPr>
          <w:trHeight w:val="300"/>
        </w:trPr>
        <w:tc>
          <w:tcPr>
            <w:tcW w:w="1920" w:type="dxa"/>
            <w:gridSpan w:val="2"/>
            <w:tcBorders>
              <w:top w:val="nil"/>
              <w:left w:val="nil"/>
              <w:bottom w:val="nil"/>
              <w:right w:val="nil"/>
            </w:tcBorders>
            <w:shd w:val="clear" w:color="auto" w:fill="auto"/>
            <w:noWrap/>
            <w:vAlign w:val="bottom"/>
            <w:hideMark/>
          </w:tcPr>
          <w:p w14:paraId="0675A2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21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1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16" w14:textId="77777777" w:rsidR="00F93E91" w:rsidRPr="00CD46DE" w:rsidRDefault="003A64EF" w:rsidP="00F93E91">
            <w:pPr>
              <w:rPr>
                <w:rFonts w:ascii="Times New Roman" w:eastAsia="Times New Roman" w:hAnsi="Times New Roman" w:cs="Times New Roman"/>
                <w:sz w:val="20"/>
              </w:rPr>
            </w:pPr>
          </w:p>
        </w:tc>
      </w:tr>
      <w:tr w:rsidR="00866F2D" w14:paraId="0675A21F" w14:textId="77777777">
        <w:trPr>
          <w:trHeight w:val="300"/>
        </w:trPr>
        <w:tc>
          <w:tcPr>
            <w:tcW w:w="960" w:type="dxa"/>
            <w:tcBorders>
              <w:top w:val="nil"/>
              <w:left w:val="nil"/>
              <w:bottom w:val="nil"/>
              <w:right w:val="nil"/>
            </w:tcBorders>
            <w:shd w:val="clear" w:color="auto" w:fill="auto"/>
            <w:noWrap/>
            <w:vAlign w:val="bottom"/>
            <w:hideMark/>
          </w:tcPr>
          <w:p w14:paraId="0675A21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1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1B"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21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1E" w14:textId="77777777" w:rsidR="00F93E91" w:rsidRPr="00CD46DE" w:rsidRDefault="003A64EF" w:rsidP="00F93E91">
            <w:pPr>
              <w:rPr>
                <w:rFonts w:ascii="Times New Roman" w:eastAsia="Times New Roman" w:hAnsi="Times New Roman" w:cs="Times New Roman"/>
                <w:sz w:val="20"/>
              </w:rPr>
            </w:pPr>
          </w:p>
        </w:tc>
      </w:tr>
      <w:tr w:rsidR="00866F2D" w14:paraId="0675A223" w14:textId="77777777">
        <w:trPr>
          <w:trHeight w:val="300"/>
        </w:trPr>
        <w:tc>
          <w:tcPr>
            <w:tcW w:w="960" w:type="dxa"/>
            <w:tcBorders>
              <w:top w:val="nil"/>
              <w:left w:val="nil"/>
              <w:bottom w:val="nil"/>
              <w:right w:val="nil"/>
            </w:tcBorders>
            <w:shd w:val="clear" w:color="auto" w:fill="auto"/>
            <w:noWrap/>
            <w:vAlign w:val="bottom"/>
            <w:hideMark/>
          </w:tcPr>
          <w:p w14:paraId="0675A220"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22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47 όπως τροπ.   ΔΕΚΤΟ ΚΑΤΑ ΠΛΕΙΟΨΗΦΙΑ</w:t>
            </w:r>
          </w:p>
        </w:tc>
        <w:tc>
          <w:tcPr>
            <w:tcW w:w="480" w:type="dxa"/>
            <w:tcBorders>
              <w:top w:val="nil"/>
              <w:left w:val="nil"/>
              <w:bottom w:val="nil"/>
              <w:right w:val="nil"/>
            </w:tcBorders>
            <w:shd w:val="clear" w:color="auto" w:fill="auto"/>
            <w:noWrap/>
            <w:vAlign w:val="bottom"/>
            <w:hideMark/>
          </w:tcPr>
          <w:p w14:paraId="0675A222" w14:textId="77777777" w:rsidR="00F93E91" w:rsidRPr="00CD46DE" w:rsidRDefault="003A64EF" w:rsidP="00F93E91">
            <w:pPr>
              <w:rPr>
                <w:rFonts w:ascii="Calibri" w:eastAsia="Times New Roman" w:hAnsi="Calibri" w:cs="Calibri"/>
                <w:color w:val="000000"/>
                <w:sz w:val="22"/>
                <w:szCs w:val="22"/>
              </w:rPr>
            </w:pPr>
          </w:p>
        </w:tc>
      </w:tr>
      <w:tr w:rsidR="00866F2D" w14:paraId="0675A22B" w14:textId="77777777">
        <w:trPr>
          <w:trHeight w:val="300"/>
        </w:trPr>
        <w:tc>
          <w:tcPr>
            <w:tcW w:w="960" w:type="dxa"/>
            <w:tcBorders>
              <w:top w:val="nil"/>
              <w:left w:val="nil"/>
              <w:bottom w:val="nil"/>
              <w:right w:val="nil"/>
            </w:tcBorders>
            <w:shd w:val="clear" w:color="auto" w:fill="auto"/>
            <w:noWrap/>
            <w:vAlign w:val="bottom"/>
            <w:hideMark/>
          </w:tcPr>
          <w:p w14:paraId="0675A22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22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2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2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2A" w14:textId="77777777" w:rsidR="00F93E91" w:rsidRPr="00CD46DE" w:rsidRDefault="003A64EF" w:rsidP="00F93E91">
            <w:pPr>
              <w:rPr>
                <w:rFonts w:ascii="Times New Roman" w:eastAsia="Times New Roman" w:hAnsi="Times New Roman" w:cs="Times New Roman"/>
                <w:sz w:val="20"/>
              </w:rPr>
            </w:pPr>
          </w:p>
        </w:tc>
      </w:tr>
      <w:tr w:rsidR="00866F2D" w14:paraId="0675A233" w14:textId="77777777">
        <w:trPr>
          <w:trHeight w:val="300"/>
        </w:trPr>
        <w:tc>
          <w:tcPr>
            <w:tcW w:w="960" w:type="dxa"/>
            <w:tcBorders>
              <w:top w:val="nil"/>
              <w:left w:val="nil"/>
              <w:bottom w:val="nil"/>
              <w:right w:val="nil"/>
            </w:tcBorders>
            <w:shd w:val="clear" w:color="auto" w:fill="auto"/>
            <w:noWrap/>
            <w:vAlign w:val="bottom"/>
            <w:hideMark/>
          </w:tcPr>
          <w:p w14:paraId="0675A2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22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32" w14:textId="77777777" w:rsidR="00F93E91" w:rsidRPr="00CD46DE" w:rsidRDefault="003A64EF" w:rsidP="00F93E91">
            <w:pPr>
              <w:rPr>
                <w:rFonts w:ascii="Times New Roman" w:eastAsia="Times New Roman" w:hAnsi="Times New Roman" w:cs="Times New Roman"/>
                <w:sz w:val="20"/>
              </w:rPr>
            </w:pPr>
          </w:p>
        </w:tc>
      </w:tr>
      <w:tr w:rsidR="00866F2D" w14:paraId="0675A23B" w14:textId="77777777">
        <w:trPr>
          <w:trHeight w:val="300"/>
        </w:trPr>
        <w:tc>
          <w:tcPr>
            <w:tcW w:w="960" w:type="dxa"/>
            <w:tcBorders>
              <w:top w:val="nil"/>
              <w:left w:val="nil"/>
              <w:bottom w:val="nil"/>
              <w:right w:val="nil"/>
            </w:tcBorders>
            <w:shd w:val="clear" w:color="auto" w:fill="auto"/>
            <w:noWrap/>
            <w:vAlign w:val="bottom"/>
            <w:hideMark/>
          </w:tcPr>
          <w:p w14:paraId="0675A2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23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3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3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3A" w14:textId="77777777" w:rsidR="00F93E91" w:rsidRPr="00CD46DE" w:rsidRDefault="003A64EF" w:rsidP="00F93E91">
            <w:pPr>
              <w:rPr>
                <w:rFonts w:ascii="Times New Roman" w:eastAsia="Times New Roman" w:hAnsi="Times New Roman" w:cs="Times New Roman"/>
                <w:sz w:val="20"/>
              </w:rPr>
            </w:pPr>
          </w:p>
        </w:tc>
      </w:tr>
      <w:tr w:rsidR="00866F2D" w14:paraId="0675A243" w14:textId="77777777">
        <w:trPr>
          <w:trHeight w:val="300"/>
        </w:trPr>
        <w:tc>
          <w:tcPr>
            <w:tcW w:w="960" w:type="dxa"/>
            <w:tcBorders>
              <w:top w:val="nil"/>
              <w:left w:val="nil"/>
              <w:bottom w:val="nil"/>
              <w:right w:val="nil"/>
            </w:tcBorders>
            <w:shd w:val="clear" w:color="auto" w:fill="auto"/>
            <w:noWrap/>
            <w:vAlign w:val="bottom"/>
            <w:hideMark/>
          </w:tcPr>
          <w:p w14:paraId="0675A2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23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3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42" w14:textId="77777777" w:rsidR="00F93E91" w:rsidRPr="00CD46DE" w:rsidRDefault="003A64EF" w:rsidP="00F93E91">
            <w:pPr>
              <w:rPr>
                <w:rFonts w:ascii="Times New Roman" w:eastAsia="Times New Roman" w:hAnsi="Times New Roman" w:cs="Times New Roman"/>
                <w:sz w:val="20"/>
              </w:rPr>
            </w:pPr>
          </w:p>
        </w:tc>
      </w:tr>
      <w:tr w:rsidR="00866F2D" w14:paraId="0675A24B" w14:textId="77777777">
        <w:trPr>
          <w:trHeight w:val="300"/>
        </w:trPr>
        <w:tc>
          <w:tcPr>
            <w:tcW w:w="960" w:type="dxa"/>
            <w:tcBorders>
              <w:top w:val="nil"/>
              <w:left w:val="nil"/>
              <w:bottom w:val="nil"/>
              <w:right w:val="nil"/>
            </w:tcBorders>
            <w:shd w:val="clear" w:color="auto" w:fill="auto"/>
            <w:noWrap/>
            <w:vAlign w:val="bottom"/>
            <w:hideMark/>
          </w:tcPr>
          <w:p w14:paraId="0675A2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24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4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4A" w14:textId="77777777" w:rsidR="00F93E91" w:rsidRPr="00CD46DE" w:rsidRDefault="003A64EF" w:rsidP="00F93E91">
            <w:pPr>
              <w:rPr>
                <w:rFonts w:ascii="Times New Roman" w:eastAsia="Times New Roman" w:hAnsi="Times New Roman" w:cs="Times New Roman"/>
                <w:sz w:val="20"/>
              </w:rPr>
            </w:pPr>
          </w:p>
        </w:tc>
      </w:tr>
      <w:tr w:rsidR="00866F2D" w14:paraId="0675A253" w14:textId="77777777">
        <w:trPr>
          <w:trHeight w:val="300"/>
        </w:trPr>
        <w:tc>
          <w:tcPr>
            <w:tcW w:w="960" w:type="dxa"/>
            <w:tcBorders>
              <w:top w:val="nil"/>
              <w:left w:val="nil"/>
              <w:bottom w:val="nil"/>
              <w:right w:val="nil"/>
            </w:tcBorders>
            <w:shd w:val="clear" w:color="auto" w:fill="auto"/>
            <w:noWrap/>
            <w:vAlign w:val="bottom"/>
            <w:hideMark/>
          </w:tcPr>
          <w:p w14:paraId="0675A2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24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5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5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52" w14:textId="77777777" w:rsidR="00F93E91" w:rsidRPr="00CD46DE" w:rsidRDefault="003A64EF" w:rsidP="00F93E91">
            <w:pPr>
              <w:rPr>
                <w:rFonts w:ascii="Times New Roman" w:eastAsia="Times New Roman" w:hAnsi="Times New Roman" w:cs="Times New Roman"/>
                <w:sz w:val="20"/>
              </w:rPr>
            </w:pPr>
          </w:p>
        </w:tc>
      </w:tr>
      <w:tr w:rsidR="00866F2D" w14:paraId="0675A25B" w14:textId="77777777">
        <w:trPr>
          <w:trHeight w:val="300"/>
        </w:trPr>
        <w:tc>
          <w:tcPr>
            <w:tcW w:w="960" w:type="dxa"/>
            <w:tcBorders>
              <w:top w:val="nil"/>
              <w:left w:val="nil"/>
              <w:bottom w:val="nil"/>
              <w:right w:val="nil"/>
            </w:tcBorders>
            <w:shd w:val="clear" w:color="auto" w:fill="auto"/>
            <w:noWrap/>
            <w:vAlign w:val="bottom"/>
            <w:hideMark/>
          </w:tcPr>
          <w:p w14:paraId="0675A2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25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5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5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5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5A" w14:textId="77777777" w:rsidR="00F93E91" w:rsidRPr="00CD46DE" w:rsidRDefault="003A64EF" w:rsidP="00F93E91">
            <w:pPr>
              <w:rPr>
                <w:rFonts w:ascii="Times New Roman" w:eastAsia="Times New Roman" w:hAnsi="Times New Roman" w:cs="Times New Roman"/>
                <w:sz w:val="20"/>
              </w:rPr>
            </w:pPr>
          </w:p>
        </w:tc>
      </w:tr>
      <w:tr w:rsidR="00866F2D" w14:paraId="0675A262" w14:textId="77777777">
        <w:trPr>
          <w:trHeight w:val="300"/>
        </w:trPr>
        <w:tc>
          <w:tcPr>
            <w:tcW w:w="1920" w:type="dxa"/>
            <w:gridSpan w:val="2"/>
            <w:tcBorders>
              <w:top w:val="nil"/>
              <w:left w:val="nil"/>
              <w:bottom w:val="nil"/>
              <w:right w:val="nil"/>
            </w:tcBorders>
            <w:shd w:val="clear" w:color="auto" w:fill="auto"/>
            <w:noWrap/>
            <w:vAlign w:val="bottom"/>
            <w:hideMark/>
          </w:tcPr>
          <w:p w14:paraId="0675A2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25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5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61" w14:textId="77777777" w:rsidR="00F93E91" w:rsidRPr="00CD46DE" w:rsidRDefault="003A64EF" w:rsidP="00F93E91">
            <w:pPr>
              <w:rPr>
                <w:rFonts w:ascii="Times New Roman" w:eastAsia="Times New Roman" w:hAnsi="Times New Roman" w:cs="Times New Roman"/>
                <w:sz w:val="20"/>
              </w:rPr>
            </w:pPr>
          </w:p>
        </w:tc>
      </w:tr>
      <w:tr w:rsidR="00866F2D" w14:paraId="0675A26A" w14:textId="77777777">
        <w:trPr>
          <w:trHeight w:val="300"/>
        </w:trPr>
        <w:tc>
          <w:tcPr>
            <w:tcW w:w="960" w:type="dxa"/>
            <w:tcBorders>
              <w:top w:val="nil"/>
              <w:left w:val="nil"/>
              <w:bottom w:val="nil"/>
              <w:right w:val="nil"/>
            </w:tcBorders>
            <w:shd w:val="clear" w:color="auto" w:fill="auto"/>
            <w:noWrap/>
            <w:vAlign w:val="bottom"/>
            <w:hideMark/>
          </w:tcPr>
          <w:p w14:paraId="0675A26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6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26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69" w14:textId="77777777" w:rsidR="00F93E91" w:rsidRPr="00CD46DE" w:rsidRDefault="003A64EF" w:rsidP="00F93E91">
            <w:pPr>
              <w:rPr>
                <w:rFonts w:ascii="Times New Roman" w:eastAsia="Times New Roman" w:hAnsi="Times New Roman" w:cs="Times New Roman"/>
                <w:sz w:val="20"/>
              </w:rPr>
            </w:pPr>
          </w:p>
        </w:tc>
      </w:tr>
      <w:tr w:rsidR="00866F2D" w14:paraId="0675A26E" w14:textId="77777777">
        <w:trPr>
          <w:trHeight w:val="300"/>
        </w:trPr>
        <w:tc>
          <w:tcPr>
            <w:tcW w:w="960" w:type="dxa"/>
            <w:tcBorders>
              <w:top w:val="nil"/>
              <w:left w:val="nil"/>
              <w:bottom w:val="nil"/>
              <w:right w:val="nil"/>
            </w:tcBorders>
            <w:shd w:val="clear" w:color="auto" w:fill="auto"/>
            <w:noWrap/>
            <w:vAlign w:val="bottom"/>
            <w:hideMark/>
          </w:tcPr>
          <w:p w14:paraId="0675A26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26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48 ως έχει   </w:t>
            </w:r>
            <w:r w:rsidRPr="00CD46DE">
              <w:rPr>
                <w:rFonts w:ascii="Calibri" w:eastAsia="Times New Roman" w:hAnsi="Calibri" w:cs="Calibri"/>
                <w:color w:val="000000"/>
                <w:sz w:val="22"/>
                <w:szCs w:val="22"/>
              </w:rPr>
              <w:t>ΔΕΚΤΟ ΚΑΤΑ ΠΛΕΙΟΨΗΦΙΑ</w:t>
            </w:r>
          </w:p>
        </w:tc>
        <w:tc>
          <w:tcPr>
            <w:tcW w:w="480" w:type="dxa"/>
            <w:tcBorders>
              <w:top w:val="nil"/>
              <w:left w:val="nil"/>
              <w:bottom w:val="nil"/>
              <w:right w:val="nil"/>
            </w:tcBorders>
            <w:shd w:val="clear" w:color="auto" w:fill="auto"/>
            <w:noWrap/>
            <w:vAlign w:val="bottom"/>
            <w:hideMark/>
          </w:tcPr>
          <w:p w14:paraId="0675A26D" w14:textId="77777777" w:rsidR="00F93E91" w:rsidRPr="00CD46DE" w:rsidRDefault="003A64EF" w:rsidP="00F93E91">
            <w:pPr>
              <w:rPr>
                <w:rFonts w:ascii="Calibri" w:eastAsia="Times New Roman" w:hAnsi="Calibri" w:cs="Calibri"/>
                <w:color w:val="000000"/>
                <w:sz w:val="22"/>
                <w:szCs w:val="22"/>
              </w:rPr>
            </w:pPr>
          </w:p>
        </w:tc>
      </w:tr>
      <w:tr w:rsidR="00866F2D" w14:paraId="0675A276" w14:textId="77777777">
        <w:trPr>
          <w:trHeight w:val="300"/>
        </w:trPr>
        <w:tc>
          <w:tcPr>
            <w:tcW w:w="960" w:type="dxa"/>
            <w:tcBorders>
              <w:top w:val="nil"/>
              <w:left w:val="nil"/>
              <w:bottom w:val="nil"/>
              <w:right w:val="nil"/>
            </w:tcBorders>
            <w:shd w:val="clear" w:color="auto" w:fill="auto"/>
            <w:noWrap/>
            <w:vAlign w:val="bottom"/>
            <w:hideMark/>
          </w:tcPr>
          <w:p w14:paraId="0675A2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2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75" w14:textId="77777777" w:rsidR="00F93E91" w:rsidRPr="00CD46DE" w:rsidRDefault="003A64EF" w:rsidP="00F93E91">
            <w:pPr>
              <w:rPr>
                <w:rFonts w:ascii="Times New Roman" w:eastAsia="Times New Roman" w:hAnsi="Times New Roman" w:cs="Times New Roman"/>
                <w:sz w:val="20"/>
              </w:rPr>
            </w:pPr>
          </w:p>
        </w:tc>
      </w:tr>
      <w:tr w:rsidR="00866F2D" w14:paraId="0675A27E" w14:textId="77777777">
        <w:trPr>
          <w:trHeight w:val="300"/>
        </w:trPr>
        <w:tc>
          <w:tcPr>
            <w:tcW w:w="960" w:type="dxa"/>
            <w:tcBorders>
              <w:top w:val="nil"/>
              <w:left w:val="nil"/>
              <w:bottom w:val="nil"/>
              <w:right w:val="nil"/>
            </w:tcBorders>
            <w:shd w:val="clear" w:color="auto" w:fill="auto"/>
            <w:noWrap/>
            <w:vAlign w:val="bottom"/>
            <w:hideMark/>
          </w:tcPr>
          <w:p w14:paraId="0675A2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2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7D" w14:textId="77777777" w:rsidR="00F93E91" w:rsidRPr="00CD46DE" w:rsidRDefault="003A64EF" w:rsidP="00F93E91">
            <w:pPr>
              <w:rPr>
                <w:rFonts w:ascii="Times New Roman" w:eastAsia="Times New Roman" w:hAnsi="Times New Roman" w:cs="Times New Roman"/>
                <w:sz w:val="20"/>
              </w:rPr>
            </w:pPr>
          </w:p>
        </w:tc>
      </w:tr>
      <w:tr w:rsidR="00866F2D" w14:paraId="0675A286" w14:textId="77777777">
        <w:trPr>
          <w:trHeight w:val="300"/>
        </w:trPr>
        <w:tc>
          <w:tcPr>
            <w:tcW w:w="960" w:type="dxa"/>
            <w:tcBorders>
              <w:top w:val="nil"/>
              <w:left w:val="nil"/>
              <w:bottom w:val="nil"/>
              <w:right w:val="nil"/>
            </w:tcBorders>
            <w:shd w:val="clear" w:color="auto" w:fill="auto"/>
            <w:noWrap/>
            <w:vAlign w:val="bottom"/>
            <w:hideMark/>
          </w:tcPr>
          <w:p w14:paraId="0675A2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2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85" w14:textId="77777777" w:rsidR="00F93E91" w:rsidRPr="00CD46DE" w:rsidRDefault="003A64EF" w:rsidP="00F93E91">
            <w:pPr>
              <w:rPr>
                <w:rFonts w:ascii="Times New Roman" w:eastAsia="Times New Roman" w:hAnsi="Times New Roman" w:cs="Times New Roman"/>
                <w:sz w:val="20"/>
              </w:rPr>
            </w:pPr>
          </w:p>
        </w:tc>
      </w:tr>
      <w:tr w:rsidR="00866F2D" w14:paraId="0675A28E" w14:textId="77777777">
        <w:trPr>
          <w:trHeight w:val="300"/>
        </w:trPr>
        <w:tc>
          <w:tcPr>
            <w:tcW w:w="960" w:type="dxa"/>
            <w:tcBorders>
              <w:top w:val="nil"/>
              <w:left w:val="nil"/>
              <w:bottom w:val="nil"/>
              <w:right w:val="nil"/>
            </w:tcBorders>
            <w:shd w:val="clear" w:color="auto" w:fill="auto"/>
            <w:noWrap/>
            <w:vAlign w:val="bottom"/>
            <w:hideMark/>
          </w:tcPr>
          <w:p w14:paraId="0675A2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2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8D" w14:textId="77777777" w:rsidR="00F93E91" w:rsidRPr="00CD46DE" w:rsidRDefault="003A64EF" w:rsidP="00F93E91">
            <w:pPr>
              <w:rPr>
                <w:rFonts w:ascii="Times New Roman" w:eastAsia="Times New Roman" w:hAnsi="Times New Roman" w:cs="Times New Roman"/>
                <w:sz w:val="20"/>
              </w:rPr>
            </w:pPr>
          </w:p>
        </w:tc>
      </w:tr>
      <w:tr w:rsidR="00866F2D" w14:paraId="0675A296" w14:textId="77777777">
        <w:trPr>
          <w:trHeight w:val="300"/>
        </w:trPr>
        <w:tc>
          <w:tcPr>
            <w:tcW w:w="960" w:type="dxa"/>
            <w:tcBorders>
              <w:top w:val="nil"/>
              <w:left w:val="nil"/>
              <w:bottom w:val="nil"/>
              <w:right w:val="nil"/>
            </w:tcBorders>
            <w:shd w:val="clear" w:color="auto" w:fill="auto"/>
            <w:noWrap/>
            <w:vAlign w:val="bottom"/>
            <w:hideMark/>
          </w:tcPr>
          <w:p w14:paraId="0675A2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29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95" w14:textId="77777777" w:rsidR="00F93E91" w:rsidRPr="00CD46DE" w:rsidRDefault="003A64EF" w:rsidP="00F93E91">
            <w:pPr>
              <w:rPr>
                <w:rFonts w:ascii="Times New Roman" w:eastAsia="Times New Roman" w:hAnsi="Times New Roman" w:cs="Times New Roman"/>
                <w:sz w:val="20"/>
              </w:rPr>
            </w:pPr>
          </w:p>
        </w:tc>
      </w:tr>
      <w:tr w:rsidR="00866F2D" w14:paraId="0675A29E" w14:textId="77777777">
        <w:trPr>
          <w:trHeight w:val="300"/>
        </w:trPr>
        <w:tc>
          <w:tcPr>
            <w:tcW w:w="960" w:type="dxa"/>
            <w:tcBorders>
              <w:top w:val="nil"/>
              <w:left w:val="nil"/>
              <w:bottom w:val="nil"/>
              <w:right w:val="nil"/>
            </w:tcBorders>
            <w:shd w:val="clear" w:color="auto" w:fill="auto"/>
            <w:noWrap/>
            <w:vAlign w:val="bottom"/>
            <w:hideMark/>
          </w:tcPr>
          <w:p w14:paraId="0675A2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29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9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9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9D" w14:textId="77777777" w:rsidR="00F93E91" w:rsidRPr="00CD46DE" w:rsidRDefault="003A64EF" w:rsidP="00F93E91">
            <w:pPr>
              <w:rPr>
                <w:rFonts w:ascii="Times New Roman" w:eastAsia="Times New Roman" w:hAnsi="Times New Roman" w:cs="Times New Roman"/>
                <w:sz w:val="20"/>
              </w:rPr>
            </w:pPr>
          </w:p>
        </w:tc>
      </w:tr>
      <w:tr w:rsidR="00866F2D" w14:paraId="0675A2A6" w14:textId="77777777">
        <w:trPr>
          <w:trHeight w:val="300"/>
        </w:trPr>
        <w:tc>
          <w:tcPr>
            <w:tcW w:w="960" w:type="dxa"/>
            <w:tcBorders>
              <w:top w:val="nil"/>
              <w:left w:val="nil"/>
              <w:bottom w:val="nil"/>
              <w:right w:val="nil"/>
            </w:tcBorders>
            <w:shd w:val="clear" w:color="auto" w:fill="auto"/>
            <w:noWrap/>
            <w:vAlign w:val="bottom"/>
            <w:hideMark/>
          </w:tcPr>
          <w:p w14:paraId="0675A2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2A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A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A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A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A5" w14:textId="77777777" w:rsidR="00F93E91" w:rsidRPr="00CD46DE" w:rsidRDefault="003A64EF" w:rsidP="00F93E91">
            <w:pPr>
              <w:rPr>
                <w:rFonts w:ascii="Times New Roman" w:eastAsia="Times New Roman" w:hAnsi="Times New Roman" w:cs="Times New Roman"/>
                <w:sz w:val="20"/>
              </w:rPr>
            </w:pPr>
          </w:p>
        </w:tc>
      </w:tr>
      <w:tr w:rsidR="00866F2D" w14:paraId="0675A2AD" w14:textId="77777777">
        <w:trPr>
          <w:trHeight w:val="300"/>
        </w:trPr>
        <w:tc>
          <w:tcPr>
            <w:tcW w:w="1920" w:type="dxa"/>
            <w:gridSpan w:val="2"/>
            <w:tcBorders>
              <w:top w:val="nil"/>
              <w:left w:val="nil"/>
              <w:bottom w:val="nil"/>
              <w:right w:val="nil"/>
            </w:tcBorders>
            <w:shd w:val="clear" w:color="auto" w:fill="auto"/>
            <w:noWrap/>
            <w:vAlign w:val="bottom"/>
            <w:hideMark/>
          </w:tcPr>
          <w:p w14:paraId="0675A2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2A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AC" w14:textId="77777777" w:rsidR="00F93E91" w:rsidRPr="00CD46DE" w:rsidRDefault="003A64EF" w:rsidP="00F93E91">
            <w:pPr>
              <w:rPr>
                <w:rFonts w:ascii="Times New Roman" w:eastAsia="Times New Roman" w:hAnsi="Times New Roman" w:cs="Times New Roman"/>
                <w:sz w:val="20"/>
              </w:rPr>
            </w:pPr>
          </w:p>
        </w:tc>
      </w:tr>
      <w:tr w:rsidR="00866F2D" w14:paraId="0675A2B5" w14:textId="77777777">
        <w:trPr>
          <w:trHeight w:val="300"/>
        </w:trPr>
        <w:tc>
          <w:tcPr>
            <w:tcW w:w="960" w:type="dxa"/>
            <w:tcBorders>
              <w:top w:val="nil"/>
              <w:left w:val="nil"/>
              <w:bottom w:val="nil"/>
              <w:right w:val="nil"/>
            </w:tcBorders>
            <w:shd w:val="clear" w:color="auto" w:fill="auto"/>
            <w:noWrap/>
            <w:vAlign w:val="bottom"/>
            <w:hideMark/>
          </w:tcPr>
          <w:p w14:paraId="0675A2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B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2B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B4" w14:textId="77777777" w:rsidR="00F93E91" w:rsidRPr="00CD46DE" w:rsidRDefault="003A64EF" w:rsidP="00F93E91">
            <w:pPr>
              <w:rPr>
                <w:rFonts w:ascii="Times New Roman" w:eastAsia="Times New Roman" w:hAnsi="Times New Roman" w:cs="Times New Roman"/>
                <w:sz w:val="20"/>
              </w:rPr>
            </w:pPr>
          </w:p>
        </w:tc>
      </w:tr>
      <w:tr w:rsidR="00866F2D" w14:paraId="0675A2B9" w14:textId="77777777">
        <w:trPr>
          <w:trHeight w:val="300"/>
        </w:trPr>
        <w:tc>
          <w:tcPr>
            <w:tcW w:w="960" w:type="dxa"/>
            <w:tcBorders>
              <w:top w:val="nil"/>
              <w:left w:val="nil"/>
              <w:bottom w:val="nil"/>
              <w:right w:val="nil"/>
            </w:tcBorders>
            <w:shd w:val="clear" w:color="auto" w:fill="auto"/>
            <w:noWrap/>
            <w:vAlign w:val="bottom"/>
            <w:hideMark/>
          </w:tcPr>
          <w:p w14:paraId="0675A2B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2B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49 ως έχει   ΔΕΚΤΟ ΚΑΤΑ ΠΛΕΙΟΨΗΦΙΑ</w:t>
            </w:r>
          </w:p>
        </w:tc>
        <w:tc>
          <w:tcPr>
            <w:tcW w:w="480" w:type="dxa"/>
            <w:tcBorders>
              <w:top w:val="nil"/>
              <w:left w:val="nil"/>
              <w:bottom w:val="nil"/>
              <w:right w:val="nil"/>
            </w:tcBorders>
            <w:shd w:val="clear" w:color="auto" w:fill="auto"/>
            <w:noWrap/>
            <w:vAlign w:val="bottom"/>
            <w:hideMark/>
          </w:tcPr>
          <w:p w14:paraId="0675A2B8" w14:textId="77777777" w:rsidR="00F93E91" w:rsidRPr="00CD46DE" w:rsidRDefault="003A64EF" w:rsidP="00F93E91">
            <w:pPr>
              <w:rPr>
                <w:rFonts w:ascii="Calibri" w:eastAsia="Times New Roman" w:hAnsi="Calibri" w:cs="Calibri"/>
                <w:color w:val="000000"/>
                <w:sz w:val="22"/>
                <w:szCs w:val="22"/>
              </w:rPr>
            </w:pPr>
          </w:p>
        </w:tc>
      </w:tr>
      <w:tr w:rsidR="00866F2D" w14:paraId="0675A2C1" w14:textId="77777777">
        <w:trPr>
          <w:trHeight w:val="300"/>
        </w:trPr>
        <w:tc>
          <w:tcPr>
            <w:tcW w:w="960" w:type="dxa"/>
            <w:tcBorders>
              <w:top w:val="nil"/>
              <w:left w:val="nil"/>
              <w:bottom w:val="nil"/>
              <w:right w:val="nil"/>
            </w:tcBorders>
            <w:shd w:val="clear" w:color="auto" w:fill="auto"/>
            <w:noWrap/>
            <w:vAlign w:val="bottom"/>
            <w:hideMark/>
          </w:tcPr>
          <w:p w14:paraId="0675A2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2B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B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C0" w14:textId="77777777" w:rsidR="00F93E91" w:rsidRPr="00CD46DE" w:rsidRDefault="003A64EF" w:rsidP="00F93E91">
            <w:pPr>
              <w:rPr>
                <w:rFonts w:ascii="Times New Roman" w:eastAsia="Times New Roman" w:hAnsi="Times New Roman" w:cs="Times New Roman"/>
                <w:sz w:val="20"/>
              </w:rPr>
            </w:pPr>
          </w:p>
        </w:tc>
      </w:tr>
      <w:tr w:rsidR="00866F2D" w14:paraId="0675A2C9" w14:textId="77777777">
        <w:trPr>
          <w:trHeight w:val="300"/>
        </w:trPr>
        <w:tc>
          <w:tcPr>
            <w:tcW w:w="960" w:type="dxa"/>
            <w:tcBorders>
              <w:top w:val="nil"/>
              <w:left w:val="nil"/>
              <w:bottom w:val="nil"/>
              <w:right w:val="nil"/>
            </w:tcBorders>
            <w:shd w:val="clear" w:color="auto" w:fill="auto"/>
            <w:noWrap/>
            <w:vAlign w:val="bottom"/>
            <w:hideMark/>
          </w:tcPr>
          <w:p w14:paraId="0675A2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2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C8" w14:textId="77777777" w:rsidR="00F93E91" w:rsidRPr="00CD46DE" w:rsidRDefault="003A64EF" w:rsidP="00F93E91">
            <w:pPr>
              <w:rPr>
                <w:rFonts w:ascii="Times New Roman" w:eastAsia="Times New Roman" w:hAnsi="Times New Roman" w:cs="Times New Roman"/>
                <w:sz w:val="20"/>
              </w:rPr>
            </w:pPr>
          </w:p>
        </w:tc>
      </w:tr>
      <w:tr w:rsidR="00866F2D" w14:paraId="0675A2D1" w14:textId="77777777">
        <w:trPr>
          <w:trHeight w:val="300"/>
        </w:trPr>
        <w:tc>
          <w:tcPr>
            <w:tcW w:w="960" w:type="dxa"/>
            <w:tcBorders>
              <w:top w:val="nil"/>
              <w:left w:val="nil"/>
              <w:bottom w:val="nil"/>
              <w:right w:val="nil"/>
            </w:tcBorders>
            <w:shd w:val="clear" w:color="auto" w:fill="auto"/>
            <w:noWrap/>
            <w:vAlign w:val="bottom"/>
            <w:hideMark/>
          </w:tcPr>
          <w:p w14:paraId="0675A2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2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D0" w14:textId="77777777" w:rsidR="00F93E91" w:rsidRPr="00CD46DE" w:rsidRDefault="003A64EF" w:rsidP="00F93E91">
            <w:pPr>
              <w:rPr>
                <w:rFonts w:ascii="Times New Roman" w:eastAsia="Times New Roman" w:hAnsi="Times New Roman" w:cs="Times New Roman"/>
                <w:sz w:val="20"/>
              </w:rPr>
            </w:pPr>
          </w:p>
        </w:tc>
      </w:tr>
      <w:tr w:rsidR="00866F2D" w14:paraId="0675A2D9" w14:textId="77777777">
        <w:trPr>
          <w:trHeight w:val="300"/>
        </w:trPr>
        <w:tc>
          <w:tcPr>
            <w:tcW w:w="960" w:type="dxa"/>
            <w:tcBorders>
              <w:top w:val="nil"/>
              <w:left w:val="nil"/>
              <w:bottom w:val="nil"/>
              <w:right w:val="nil"/>
            </w:tcBorders>
            <w:shd w:val="clear" w:color="auto" w:fill="auto"/>
            <w:noWrap/>
            <w:vAlign w:val="bottom"/>
            <w:hideMark/>
          </w:tcPr>
          <w:p w14:paraId="0675A2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2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2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D8" w14:textId="77777777" w:rsidR="00F93E91" w:rsidRPr="00CD46DE" w:rsidRDefault="003A64EF" w:rsidP="00F93E91">
            <w:pPr>
              <w:rPr>
                <w:rFonts w:ascii="Times New Roman" w:eastAsia="Times New Roman" w:hAnsi="Times New Roman" w:cs="Times New Roman"/>
                <w:sz w:val="20"/>
              </w:rPr>
            </w:pPr>
          </w:p>
        </w:tc>
      </w:tr>
      <w:tr w:rsidR="00866F2D" w14:paraId="0675A2E1" w14:textId="77777777">
        <w:trPr>
          <w:trHeight w:val="300"/>
        </w:trPr>
        <w:tc>
          <w:tcPr>
            <w:tcW w:w="960" w:type="dxa"/>
            <w:tcBorders>
              <w:top w:val="nil"/>
              <w:left w:val="nil"/>
              <w:bottom w:val="nil"/>
              <w:right w:val="nil"/>
            </w:tcBorders>
            <w:shd w:val="clear" w:color="auto" w:fill="auto"/>
            <w:noWrap/>
            <w:vAlign w:val="bottom"/>
            <w:hideMark/>
          </w:tcPr>
          <w:p w14:paraId="0675A2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2D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E0" w14:textId="77777777" w:rsidR="00F93E91" w:rsidRPr="00CD46DE" w:rsidRDefault="003A64EF" w:rsidP="00F93E91">
            <w:pPr>
              <w:rPr>
                <w:rFonts w:ascii="Times New Roman" w:eastAsia="Times New Roman" w:hAnsi="Times New Roman" w:cs="Times New Roman"/>
                <w:sz w:val="20"/>
              </w:rPr>
            </w:pPr>
          </w:p>
        </w:tc>
      </w:tr>
      <w:tr w:rsidR="00866F2D" w14:paraId="0675A2E9" w14:textId="77777777">
        <w:trPr>
          <w:trHeight w:val="300"/>
        </w:trPr>
        <w:tc>
          <w:tcPr>
            <w:tcW w:w="960" w:type="dxa"/>
            <w:tcBorders>
              <w:top w:val="nil"/>
              <w:left w:val="nil"/>
              <w:bottom w:val="nil"/>
              <w:right w:val="nil"/>
            </w:tcBorders>
            <w:shd w:val="clear" w:color="auto" w:fill="auto"/>
            <w:noWrap/>
            <w:vAlign w:val="bottom"/>
            <w:hideMark/>
          </w:tcPr>
          <w:p w14:paraId="0675A2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2E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2E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E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E8" w14:textId="77777777" w:rsidR="00F93E91" w:rsidRPr="00CD46DE" w:rsidRDefault="003A64EF" w:rsidP="00F93E91">
            <w:pPr>
              <w:rPr>
                <w:rFonts w:ascii="Times New Roman" w:eastAsia="Times New Roman" w:hAnsi="Times New Roman" w:cs="Times New Roman"/>
                <w:sz w:val="20"/>
              </w:rPr>
            </w:pPr>
          </w:p>
        </w:tc>
      </w:tr>
      <w:tr w:rsidR="00866F2D" w14:paraId="0675A2F1" w14:textId="77777777">
        <w:trPr>
          <w:trHeight w:val="300"/>
        </w:trPr>
        <w:tc>
          <w:tcPr>
            <w:tcW w:w="960" w:type="dxa"/>
            <w:tcBorders>
              <w:top w:val="nil"/>
              <w:left w:val="nil"/>
              <w:bottom w:val="nil"/>
              <w:right w:val="nil"/>
            </w:tcBorders>
            <w:shd w:val="clear" w:color="auto" w:fill="auto"/>
            <w:noWrap/>
            <w:vAlign w:val="bottom"/>
            <w:hideMark/>
          </w:tcPr>
          <w:p w14:paraId="0675A2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2E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E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E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E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F0" w14:textId="77777777" w:rsidR="00F93E91" w:rsidRPr="00CD46DE" w:rsidRDefault="003A64EF" w:rsidP="00F93E91">
            <w:pPr>
              <w:rPr>
                <w:rFonts w:ascii="Times New Roman" w:eastAsia="Times New Roman" w:hAnsi="Times New Roman" w:cs="Times New Roman"/>
                <w:sz w:val="20"/>
              </w:rPr>
            </w:pPr>
          </w:p>
        </w:tc>
      </w:tr>
      <w:tr w:rsidR="00866F2D" w14:paraId="0675A2F8" w14:textId="77777777">
        <w:trPr>
          <w:trHeight w:val="300"/>
        </w:trPr>
        <w:tc>
          <w:tcPr>
            <w:tcW w:w="1920" w:type="dxa"/>
            <w:gridSpan w:val="2"/>
            <w:tcBorders>
              <w:top w:val="nil"/>
              <w:left w:val="nil"/>
              <w:bottom w:val="nil"/>
              <w:right w:val="nil"/>
            </w:tcBorders>
            <w:shd w:val="clear" w:color="auto" w:fill="auto"/>
            <w:noWrap/>
            <w:vAlign w:val="bottom"/>
            <w:hideMark/>
          </w:tcPr>
          <w:p w14:paraId="0675A2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2F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2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2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2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F7" w14:textId="77777777" w:rsidR="00F93E91" w:rsidRPr="00CD46DE" w:rsidRDefault="003A64EF" w:rsidP="00F93E91">
            <w:pPr>
              <w:rPr>
                <w:rFonts w:ascii="Times New Roman" w:eastAsia="Times New Roman" w:hAnsi="Times New Roman" w:cs="Times New Roman"/>
                <w:sz w:val="20"/>
              </w:rPr>
            </w:pPr>
          </w:p>
        </w:tc>
      </w:tr>
      <w:tr w:rsidR="00866F2D" w14:paraId="0675A300" w14:textId="77777777">
        <w:trPr>
          <w:trHeight w:val="300"/>
        </w:trPr>
        <w:tc>
          <w:tcPr>
            <w:tcW w:w="960" w:type="dxa"/>
            <w:tcBorders>
              <w:top w:val="nil"/>
              <w:left w:val="nil"/>
              <w:bottom w:val="nil"/>
              <w:right w:val="nil"/>
            </w:tcBorders>
            <w:shd w:val="clear" w:color="auto" w:fill="auto"/>
            <w:noWrap/>
            <w:vAlign w:val="bottom"/>
            <w:hideMark/>
          </w:tcPr>
          <w:p w14:paraId="0675A2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2F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2F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2FF" w14:textId="77777777" w:rsidR="00F93E91" w:rsidRPr="00CD46DE" w:rsidRDefault="003A64EF" w:rsidP="00F93E91">
            <w:pPr>
              <w:rPr>
                <w:rFonts w:ascii="Times New Roman" w:eastAsia="Times New Roman" w:hAnsi="Times New Roman" w:cs="Times New Roman"/>
                <w:sz w:val="20"/>
              </w:rPr>
            </w:pPr>
          </w:p>
        </w:tc>
      </w:tr>
      <w:tr w:rsidR="00866F2D" w14:paraId="0675A304" w14:textId="77777777">
        <w:trPr>
          <w:trHeight w:val="300"/>
        </w:trPr>
        <w:tc>
          <w:tcPr>
            <w:tcW w:w="960" w:type="dxa"/>
            <w:tcBorders>
              <w:top w:val="nil"/>
              <w:left w:val="nil"/>
              <w:bottom w:val="nil"/>
              <w:right w:val="nil"/>
            </w:tcBorders>
            <w:shd w:val="clear" w:color="auto" w:fill="auto"/>
            <w:noWrap/>
            <w:vAlign w:val="bottom"/>
            <w:hideMark/>
          </w:tcPr>
          <w:p w14:paraId="0675A30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30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50 όπως τροπ.   ΔΕΚΤΟ ΚΑΤΑ ΠΛΕΙΟΨΗΦΙΑ</w:t>
            </w:r>
          </w:p>
        </w:tc>
        <w:tc>
          <w:tcPr>
            <w:tcW w:w="480" w:type="dxa"/>
            <w:tcBorders>
              <w:top w:val="nil"/>
              <w:left w:val="nil"/>
              <w:bottom w:val="nil"/>
              <w:right w:val="nil"/>
            </w:tcBorders>
            <w:shd w:val="clear" w:color="auto" w:fill="auto"/>
            <w:noWrap/>
            <w:vAlign w:val="bottom"/>
            <w:hideMark/>
          </w:tcPr>
          <w:p w14:paraId="0675A303" w14:textId="77777777" w:rsidR="00F93E91" w:rsidRPr="00CD46DE" w:rsidRDefault="003A64EF" w:rsidP="00F93E91">
            <w:pPr>
              <w:rPr>
                <w:rFonts w:ascii="Calibri" w:eastAsia="Times New Roman" w:hAnsi="Calibri" w:cs="Calibri"/>
                <w:color w:val="000000"/>
                <w:sz w:val="22"/>
                <w:szCs w:val="22"/>
              </w:rPr>
            </w:pPr>
          </w:p>
        </w:tc>
      </w:tr>
      <w:tr w:rsidR="00866F2D" w14:paraId="0675A30C" w14:textId="77777777">
        <w:trPr>
          <w:trHeight w:val="300"/>
        </w:trPr>
        <w:tc>
          <w:tcPr>
            <w:tcW w:w="960" w:type="dxa"/>
            <w:tcBorders>
              <w:top w:val="nil"/>
              <w:left w:val="nil"/>
              <w:bottom w:val="nil"/>
              <w:right w:val="nil"/>
            </w:tcBorders>
            <w:shd w:val="clear" w:color="auto" w:fill="auto"/>
            <w:noWrap/>
            <w:vAlign w:val="bottom"/>
            <w:hideMark/>
          </w:tcPr>
          <w:p w14:paraId="0675A30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30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0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0B" w14:textId="77777777" w:rsidR="00F93E91" w:rsidRPr="00CD46DE" w:rsidRDefault="003A64EF" w:rsidP="00F93E91">
            <w:pPr>
              <w:rPr>
                <w:rFonts w:ascii="Times New Roman" w:eastAsia="Times New Roman" w:hAnsi="Times New Roman" w:cs="Times New Roman"/>
                <w:sz w:val="20"/>
              </w:rPr>
            </w:pPr>
          </w:p>
        </w:tc>
      </w:tr>
      <w:tr w:rsidR="00866F2D" w14:paraId="0675A314" w14:textId="77777777">
        <w:trPr>
          <w:trHeight w:val="300"/>
        </w:trPr>
        <w:tc>
          <w:tcPr>
            <w:tcW w:w="960" w:type="dxa"/>
            <w:tcBorders>
              <w:top w:val="nil"/>
              <w:left w:val="nil"/>
              <w:bottom w:val="nil"/>
              <w:right w:val="nil"/>
            </w:tcBorders>
            <w:shd w:val="clear" w:color="auto" w:fill="auto"/>
            <w:noWrap/>
            <w:vAlign w:val="bottom"/>
            <w:hideMark/>
          </w:tcPr>
          <w:p w14:paraId="0675A3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30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13" w14:textId="77777777" w:rsidR="00F93E91" w:rsidRPr="00CD46DE" w:rsidRDefault="003A64EF" w:rsidP="00F93E91">
            <w:pPr>
              <w:rPr>
                <w:rFonts w:ascii="Times New Roman" w:eastAsia="Times New Roman" w:hAnsi="Times New Roman" w:cs="Times New Roman"/>
                <w:sz w:val="20"/>
              </w:rPr>
            </w:pPr>
          </w:p>
        </w:tc>
      </w:tr>
      <w:tr w:rsidR="00866F2D" w14:paraId="0675A31C" w14:textId="77777777">
        <w:trPr>
          <w:trHeight w:val="300"/>
        </w:trPr>
        <w:tc>
          <w:tcPr>
            <w:tcW w:w="960" w:type="dxa"/>
            <w:tcBorders>
              <w:top w:val="nil"/>
              <w:left w:val="nil"/>
              <w:bottom w:val="nil"/>
              <w:right w:val="nil"/>
            </w:tcBorders>
            <w:shd w:val="clear" w:color="auto" w:fill="auto"/>
            <w:noWrap/>
            <w:vAlign w:val="bottom"/>
            <w:hideMark/>
          </w:tcPr>
          <w:p w14:paraId="0675A3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31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3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1B" w14:textId="77777777" w:rsidR="00F93E91" w:rsidRPr="00CD46DE" w:rsidRDefault="003A64EF" w:rsidP="00F93E91">
            <w:pPr>
              <w:rPr>
                <w:rFonts w:ascii="Times New Roman" w:eastAsia="Times New Roman" w:hAnsi="Times New Roman" w:cs="Times New Roman"/>
                <w:sz w:val="20"/>
              </w:rPr>
            </w:pPr>
          </w:p>
        </w:tc>
      </w:tr>
      <w:tr w:rsidR="00866F2D" w14:paraId="0675A324" w14:textId="77777777">
        <w:trPr>
          <w:trHeight w:val="300"/>
        </w:trPr>
        <w:tc>
          <w:tcPr>
            <w:tcW w:w="960" w:type="dxa"/>
            <w:tcBorders>
              <w:top w:val="nil"/>
              <w:left w:val="nil"/>
              <w:bottom w:val="nil"/>
              <w:right w:val="nil"/>
            </w:tcBorders>
            <w:shd w:val="clear" w:color="auto" w:fill="auto"/>
            <w:noWrap/>
            <w:vAlign w:val="bottom"/>
            <w:hideMark/>
          </w:tcPr>
          <w:p w14:paraId="0675A3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31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23" w14:textId="77777777" w:rsidR="00F93E91" w:rsidRPr="00CD46DE" w:rsidRDefault="003A64EF" w:rsidP="00F93E91">
            <w:pPr>
              <w:rPr>
                <w:rFonts w:ascii="Times New Roman" w:eastAsia="Times New Roman" w:hAnsi="Times New Roman" w:cs="Times New Roman"/>
                <w:sz w:val="20"/>
              </w:rPr>
            </w:pPr>
          </w:p>
        </w:tc>
      </w:tr>
      <w:tr w:rsidR="00866F2D" w14:paraId="0675A32C" w14:textId="77777777">
        <w:trPr>
          <w:trHeight w:val="300"/>
        </w:trPr>
        <w:tc>
          <w:tcPr>
            <w:tcW w:w="960" w:type="dxa"/>
            <w:tcBorders>
              <w:top w:val="nil"/>
              <w:left w:val="nil"/>
              <w:bottom w:val="nil"/>
              <w:right w:val="nil"/>
            </w:tcBorders>
            <w:shd w:val="clear" w:color="auto" w:fill="auto"/>
            <w:noWrap/>
            <w:vAlign w:val="bottom"/>
            <w:hideMark/>
          </w:tcPr>
          <w:p w14:paraId="0675A3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3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2B" w14:textId="77777777" w:rsidR="00F93E91" w:rsidRPr="00CD46DE" w:rsidRDefault="003A64EF" w:rsidP="00F93E91">
            <w:pPr>
              <w:rPr>
                <w:rFonts w:ascii="Times New Roman" w:eastAsia="Times New Roman" w:hAnsi="Times New Roman" w:cs="Times New Roman"/>
                <w:sz w:val="20"/>
              </w:rPr>
            </w:pPr>
          </w:p>
        </w:tc>
      </w:tr>
      <w:tr w:rsidR="00866F2D" w14:paraId="0675A334" w14:textId="77777777">
        <w:trPr>
          <w:trHeight w:val="300"/>
        </w:trPr>
        <w:tc>
          <w:tcPr>
            <w:tcW w:w="960" w:type="dxa"/>
            <w:tcBorders>
              <w:top w:val="nil"/>
              <w:left w:val="nil"/>
              <w:bottom w:val="nil"/>
              <w:right w:val="nil"/>
            </w:tcBorders>
            <w:shd w:val="clear" w:color="auto" w:fill="auto"/>
            <w:noWrap/>
            <w:vAlign w:val="bottom"/>
            <w:hideMark/>
          </w:tcPr>
          <w:p w14:paraId="0675A3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3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33" w14:textId="77777777" w:rsidR="00F93E91" w:rsidRPr="00CD46DE" w:rsidRDefault="003A64EF" w:rsidP="00F93E91">
            <w:pPr>
              <w:rPr>
                <w:rFonts w:ascii="Times New Roman" w:eastAsia="Times New Roman" w:hAnsi="Times New Roman" w:cs="Times New Roman"/>
                <w:sz w:val="20"/>
              </w:rPr>
            </w:pPr>
          </w:p>
        </w:tc>
      </w:tr>
      <w:tr w:rsidR="00866F2D" w14:paraId="0675A33C" w14:textId="77777777">
        <w:trPr>
          <w:trHeight w:val="300"/>
        </w:trPr>
        <w:tc>
          <w:tcPr>
            <w:tcW w:w="960" w:type="dxa"/>
            <w:tcBorders>
              <w:top w:val="nil"/>
              <w:left w:val="nil"/>
              <w:bottom w:val="nil"/>
              <w:right w:val="nil"/>
            </w:tcBorders>
            <w:shd w:val="clear" w:color="auto" w:fill="auto"/>
            <w:noWrap/>
            <w:vAlign w:val="bottom"/>
            <w:hideMark/>
          </w:tcPr>
          <w:p w14:paraId="0675A3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3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33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3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3B" w14:textId="77777777" w:rsidR="00F93E91" w:rsidRPr="00CD46DE" w:rsidRDefault="003A64EF" w:rsidP="00F93E91">
            <w:pPr>
              <w:rPr>
                <w:rFonts w:ascii="Times New Roman" w:eastAsia="Times New Roman" w:hAnsi="Times New Roman" w:cs="Times New Roman"/>
                <w:sz w:val="20"/>
              </w:rPr>
            </w:pPr>
          </w:p>
        </w:tc>
      </w:tr>
      <w:tr w:rsidR="00866F2D" w14:paraId="0675A343" w14:textId="77777777">
        <w:trPr>
          <w:trHeight w:val="300"/>
        </w:trPr>
        <w:tc>
          <w:tcPr>
            <w:tcW w:w="1920" w:type="dxa"/>
            <w:gridSpan w:val="2"/>
            <w:tcBorders>
              <w:top w:val="nil"/>
              <w:left w:val="nil"/>
              <w:bottom w:val="nil"/>
              <w:right w:val="nil"/>
            </w:tcBorders>
            <w:shd w:val="clear" w:color="auto" w:fill="auto"/>
            <w:noWrap/>
            <w:vAlign w:val="bottom"/>
            <w:hideMark/>
          </w:tcPr>
          <w:p w14:paraId="0675A3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33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3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42" w14:textId="77777777" w:rsidR="00F93E91" w:rsidRPr="00CD46DE" w:rsidRDefault="003A64EF" w:rsidP="00F93E91">
            <w:pPr>
              <w:rPr>
                <w:rFonts w:ascii="Times New Roman" w:eastAsia="Times New Roman" w:hAnsi="Times New Roman" w:cs="Times New Roman"/>
                <w:sz w:val="20"/>
              </w:rPr>
            </w:pPr>
          </w:p>
        </w:tc>
      </w:tr>
      <w:tr w:rsidR="00866F2D" w14:paraId="0675A34B" w14:textId="77777777">
        <w:trPr>
          <w:trHeight w:val="300"/>
        </w:trPr>
        <w:tc>
          <w:tcPr>
            <w:tcW w:w="960" w:type="dxa"/>
            <w:tcBorders>
              <w:top w:val="nil"/>
              <w:left w:val="nil"/>
              <w:bottom w:val="nil"/>
              <w:right w:val="nil"/>
            </w:tcBorders>
            <w:shd w:val="clear" w:color="auto" w:fill="auto"/>
            <w:noWrap/>
            <w:vAlign w:val="bottom"/>
            <w:hideMark/>
          </w:tcPr>
          <w:p w14:paraId="0675A34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4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34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4A" w14:textId="77777777" w:rsidR="00F93E91" w:rsidRPr="00CD46DE" w:rsidRDefault="003A64EF" w:rsidP="00F93E91">
            <w:pPr>
              <w:rPr>
                <w:rFonts w:ascii="Times New Roman" w:eastAsia="Times New Roman" w:hAnsi="Times New Roman" w:cs="Times New Roman"/>
                <w:sz w:val="20"/>
              </w:rPr>
            </w:pPr>
          </w:p>
        </w:tc>
      </w:tr>
      <w:tr w:rsidR="00866F2D" w14:paraId="0675A34F" w14:textId="77777777">
        <w:trPr>
          <w:trHeight w:val="300"/>
        </w:trPr>
        <w:tc>
          <w:tcPr>
            <w:tcW w:w="960" w:type="dxa"/>
            <w:tcBorders>
              <w:top w:val="nil"/>
              <w:left w:val="nil"/>
              <w:bottom w:val="nil"/>
              <w:right w:val="nil"/>
            </w:tcBorders>
            <w:shd w:val="clear" w:color="auto" w:fill="auto"/>
            <w:noWrap/>
            <w:vAlign w:val="bottom"/>
            <w:hideMark/>
          </w:tcPr>
          <w:p w14:paraId="0675A34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3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51 όπως τροπ.   ΔΕΚΤΟ ΚΑΤΑ ΠΛΕΙΟΨΗΦΙΑ</w:t>
            </w:r>
          </w:p>
        </w:tc>
        <w:tc>
          <w:tcPr>
            <w:tcW w:w="480" w:type="dxa"/>
            <w:tcBorders>
              <w:top w:val="nil"/>
              <w:left w:val="nil"/>
              <w:bottom w:val="nil"/>
              <w:right w:val="nil"/>
            </w:tcBorders>
            <w:shd w:val="clear" w:color="auto" w:fill="auto"/>
            <w:noWrap/>
            <w:vAlign w:val="bottom"/>
            <w:hideMark/>
          </w:tcPr>
          <w:p w14:paraId="0675A34E" w14:textId="77777777" w:rsidR="00F93E91" w:rsidRPr="00CD46DE" w:rsidRDefault="003A64EF" w:rsidP="00F93E91">
            <w:pPr>
              <w:rPr>
                <w:rFonts w:ascii="Calibri" w:eastAsia="Times New Roman" w:hAnsi="Calibri" w:cs="Calibri"/>
                <w:color w:val="000000"/>
                <w:sz w:val="22"/>
                <w:szCs w:val="22"/>
              </w:rPr>
            </w:pPr>
          </w:p>
        </w:tc>
      </w:tr>
      <w:tr w:rsidR="00866F2D" w14:paraId="0675A357" w14:textId="77777777">
        <w:trPr>
          <w:trHeight w:val="300"/>
        </w:trPr>
        <w:tc>
          <w:tcPr>
            <w:tcW w:w="960" w:type="dxa"/>
            <w:tcBorders>
              <w:top w:val="nil"/>
              <w:left w:val="nil"/>
              <w:bottom w:val="nil"/>
              <w:right w:val="nil"/>
            </w:tcBorders>
            <w:shd w:val="clear" w:color="auto" w:fill="auto"/>
            <w:noWrap/>
            <w:vAlign w:val="bottom"/>
            <w:hideMark/>
          </w:tcPr>
          <w:p w14:paraId="0675A3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35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5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5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5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56" w14:textId="77777777" w:rsidR="00F93E91" w:rsidRPr="00CD46DE" w:rsidRDefault="003A64EF" w:rsidP="00F93E91">
            <w:pPr>
              <w:rPr>
                <w:rFonts w:ascii="Times New Roman" w:eastAsia="Times New Roman" w:hAnsi="Times New Roman" w:cs="Times New Roman"/>
                <w:sz w:val="20"/>
              </w:rPr>
            </w:pPr>
          </w:p>
        </w:tc>
      </w:tr>
      <w:tr w:rsidR="00866F2D" w14:paraId="0675A35F" w14:textId="77777777">
        <w:trPr>
          <w:trHeight w:val="300"/>
        </w:trPr>
        <w:tc>
          <w:tcPr>
            <w:tcW w:w="960" w:type="dxa"/>
            <w:tcBorders>
              <w:top w:val="nil"/>
              <w:left w:val="nil"/>
              <w:bottom w:val="nil"/>
              <w:right w:val="nil"/>
            </w:tcBorders>
            <w:shd w:val="clear" w:color="auto" w:fill="auto"/>
            <w:noWrap/>
            <w:vAlign w:val="bottom"/>
            <w:hideMark/>
          </w:tcPr>
          <w:p w14:paraId="0675A3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35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5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5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5E" w14:textId="77777777" w:rsidR="00F93E91" w:rsidRPr="00CD46DE" w:rsidRDefault="003A64EF" w:rsidP="00F93E91">
            <w:pPr>
              <w:rPr>
                <w:rFonts w:ascii="Times New Roman" w:eastAsia="Times New Roman" w:hAnsi="Times New Roman" w:cs="Times New Roman"/>
                <w:sz w:val="20"/>
              </w:rPr>
            </w:pPr>
          </w:p>
        </w:tc>
      </w:tr>
      <w:tr w:rsidR="00866F2D" w14:paraId="0675A367" w14:textId="77777777">
        <w:trPr>
          <w:trHeight w:val="300"/>
        </w:trPr>
        <w:tc>
          <w:tcPr>
            <w:tcW w:w="960" w:type="dxa"/>
            <w:tcBorders>
              <w:top w:val="nil"/>
              <w:left w:val="nil"/>
              <w:bottom w:val="nil"/>
              <w:right w:val="nil"/>
            </w:tcBorders>
            <w:shd w:val="clear" w:color="auto" w:fill="auto"/>
            <w:noWrap/>
            <w:vAlign w:val="bottom"/>
            <w:hideMark/>
          </w:tcPr>
          <w:p w14:paraId="0675A3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36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6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6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66" w14:textId="77777777" w:rsidR="00F93E91" w:rsidRPr="00CD46DE" w:rsidRDefault="003A64EF" w:rsidP="00F93E91">
            <w:pPr>
              <w:rPr>
                <w:rFonts w:ascii="Times New Roman" w:eastAsia="Times New Roman" w:hAnsi="Times New Roman" w:cs="Times New Roman"/>
                <w:sz w:val="20"/>
              </w:rPr>
            </w:pPr>
          </w:p>
        </w:tc>
      </w:tr>
      <w:tr w:rsidR="00866F2D" w14:paraId="0675A36F" w14:textId="77777777">
        <w:trPr>
          <w:trHeight w:val="300"/>
        </w:trPr>
        <w:tc>
          <w:tcPr>
            <w:tcW w:w="960" w:type="dxa"/>
            <w:tcBorders>
              <w:top w:val="nil"/>
              <w:left w:val="nil"/>
              <w:bottom w:val="nil"/>
              <w:right w:val="nil"/>
            </w:tcBorders>
            <w:shd w:val="clear" w:color="auto" w:fill="auto"/>
            <w:noWrap/>
            <w:vAlign w:val="bottom"/>
            <w:hideMark/>
          </w:tcPr>
          <w:p w14:paraId="0675A3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36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6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6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6E" w14:textId="77777777" w:rsidR="00F93E91" w:rsidRPr="00CD46DE" w:rsidRDefault="003A64EF" w:rsidP="00F93E91">
            <w:pPr>
              <w:rPr>
                <w:rFonts w:ascii="Times New Roman" w:eastAsia="Times New Roman" w:hAnsi="Times New Roman" w:cs="Times New Roman"/>
                <w:sz w:val="20"/>
              </w:rPr>
            </w:pPr>
          </w:p>
        </w:tc>
      </w:tr>
      <w:tr w:rsidR="00866F2D" w14:paraId="0675A377" w14:textId="77777777">
        <w:trPr>
          <w:trHeight w:val="300"/>
        </w:trPr>
        <w:tc>
          <w:tcPr>
            <w:tcW w:w="960" w:type="dxa"/>
            <w:tcBorders>
              <w:top w:val="nil"/>
              <w:left w:val="nil"/>
              <w:bottom w:val="nil"/>
              <w:right w:val="nil"/>
            </w:tcBorders>
            <w:shd w:val="clear" w:color="auto" w:fill="auto"/>
            <w:noWrap/>
            <w:vAlign w:val="bottom"/>
            <w:hideMark/>
          </w:tcPr>
          <w:p w14:paraId="0675A3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37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76" w14:textId="77777777" w:rsidR="00F93E91" w:rsidRPr="00CD46DE" w:rsidRDefault="003A64EF" w:rsidP="00F93E91">
            <w:pPr>
              <w:rPr>
                <w:rFonts w:ascii="Times New Roman" w:eastAsia="Times New Roman" w:hAnsi="Times New Roman" w:cs="Times New Roman"/>
                <w:sz w:val="20"/>
              </w:rPr>
            </w:pPr>
          </w:p>
        </w:tc>
      </w:tr>
      <w:tr w:rsidR="00866F2D" w14:paraId="0675A37F" w14:textId="77777777">
        <w:trPr>
          <w:trHeight w:val="300"/>
        </w:trPr>
        <w:tc>
          <w:tcPr>
            <w:tcW w:w="960" w:type="dxa"/>
            <w:tcBorders>
              <w:top w:val="nil"/>
              <w:left w:val="nil"/>
              <w:bottom w:val="nil"/>
              <w:right w:val="nil"/>
            </w:tcBorders>
            <w:shd w:val="clear" w:color="auto" w:fill="auto"/>
            <w:noWrap/>
            <w:vAlign w:val="bottom"/>
            <w:hideMark/>
          </w:tcPr>
          <w:p w14:paraId="0675A3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37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7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7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7E" w14:textId="77777777" w:rsidR="00F93E91" w:rsidRPr="00CD46DE" w:rsidRDefault="003A64EF" w:rsidP="00F93E91">
            <w:pPr>
              <w:rPr>
                <w:rFonts w:ascii="Times New Roman" w:eastAsia="Times New Roman" w:hAnsi="Times New Roman" w:cs="Times New Roman"/>
                <w:sz w:val="20"/>
              </w:rPr>
            </w:pPr>
          </w:p>
        </w:tc>
      </w:tr>
      <w:tr w:rsidR="00866F2D" w14:paraId="0675A387" w14:textId="77777777">
        <w:trPr>
          <w:trHeight w:val="300"/>
        </w:trPr>
        <w:tc>
          <w:tcPr>
            <w:tcW w:w="960" w:type="dxa"/>
            <w:tcBorders>
              <w:top w:val="nil"/>
              <w:left w:val="nil"/>
              <w:bottom w:val="nil"/>
              <w:right w:val="nil"/>
            </w:tcBorders>
            <w:shd w:val="clear" w:color="auto" w:fill="auto"/>
            <w:noWrap/>
            <w:vAlign w:val="bottom"/>
            <w:hideMark/>
          </w:tcPr>
          <w:p w14:paraId="0675A3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38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8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8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8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86" w14:textId="77777777" w:rsidR="00F93E91" w:rsidRPr="00CD46DE" w:rsidRDefault="003A64EF" w:rsidP="00F93E91">
            <w:pPr>
              <w:rPr>
                <w:rFonts w:ascii="Times New Roman" w:eastAsia="Times New Roman" w:hAnsi="Times New Roman" w:cs="Times New Roman"/>
                <w:sz w:val="20"/>
              </w:rPr>
            </w:pPr>
          </w:p>
        </w:tc>
      </w:tr>
      <w:tr w:rsidR="00866F2D" w14:paraId="0675A38E" w14:textId="77777777">
        <w:trPr>
          <w:trHeight w:val="300"/>
        </w:trPr>
        <w:tc>
          <w:tcPr>
            <w:tcW w:w="1920" w:type="dxa"/>
            <w:gridSpan w:val="2"/>
            <w:tcBorders>
              <w:top w:val="nil"/>
              <w:left w:val="nil"/>
              <w:bottom w:val="nil"/>
              <w:right w:val="nil"/>
            </w:tcBorders>
            <w:shd w:val="clear" w:color="auto" w:fill="auto"/>
            <w:noWrap/>
            <w:vAlign w:val="bottom"/>
            <w:hideMark/>
          </w:tcPr>
          <w:p w14:paraId="0675A3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38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3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8D" w14:textId="77777777" w:rsidR="00F93E91" w:rsidRPr="00CD46DE" w:rsidRDefault="003A64EF" w:rsidP="00F93E91">
            <w:pPr>
              <w:rPr>
                <w:rFonts w:ascii="Times New Roman" w:eastAsia="Times New Roman" w:hAnsi="Times New Roman" w:cs="Times New Roman"/>
                <w:sz w:val="20"/>
              </w:rPr>
            </w:pPr>
          </w:p>
        </w:tc>
      </w:tr>
      <w:tr w:rsidR="00866F2D" w14:paraId="0675A396" w14:textId="77777777">
        <w:trPr>
          <w:trHeight w:val="300"/>
        </w:trPr>
        <w:tc>
          <w:tcPr>
            <w:tcW w:w="960" w:type="dxa"/>
            <w:tcBorders>
              <w:top w:val="nil"/>
              <w:left w:val="nil"/>
              <w:bottom w:val="nil"/>
              <w:right w:val="nil"/>
            </w:tcBorders>
            <w:shd w:val="clear" w:color="auto" w:fill="auto"/>
            <w:noWrap/>
            <w:vAlign w:val="bottom"/>
            <w:hideMark/>
          </w:tcPr>
          <w:p w14:paraId="0675A38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9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3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95" w14:textId="77777777" w:rsidR="00F93E91" w:rsidRPr="00CD46DE" w:rsidRDefault="003A64EF" w:rsidP="00F93E91">
            <w:pPr>
              <w:rPr>
                <w:rFonts w:ascii="Times New Roman" w:eastAsia="Times New Roman" w:hAnsi="Times New Roman" w:cs="Times New Roman"/>
                <w:sz w:val="20"/>
              </w:rPr>
            </w:pPr>
          </w:p>
        </w:tc>
      </w:tr>
      <w:tr w:rsidR="00866F2D" w14:paraId="0675A39A" w14:textId="77777777">
        <w:trPr>
          <w:trHeight w:val="300"/>
        </w:trPr>
        <w:tc>
          <w:tcPr>
            <w:tcW w:w="960" w:type="dxa"/>
            <w:tcBorders>
              <w:top w:val="nil"/>
              <w:left w:val="nil"/>
              <w:bottom w:val="nil"/>
              <w:right w:val="nil"/>
            </w:tcBorders>
            <w:shd w:val="clear" w:color="auto" w:fill="auto"/>
            <w:noWrap/>
            <w:vAlign w:val="bottom"/>
            <w:hideMark/>
          </w:tcPr>
          <w:p w14:paraId="0675A39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39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52 ως</w:t>
            </w:r>
            <w:r w:rsidRPr="00CD46DE">
              <w:rPr>
                <w:rFonts w:ascii="Calibri" w:eastAsia="Times New Roman" w:hAnsi="Calibri" w:cs="Calibri"/>
                <w:color w:val="000000"/>
                <w:sz w:val="22"/>
                <w:szCs w:val="22"/>
              </w:rPr>
              <w:t xml:space="preserve"> έχει   ΔΕΚΤΟ ΚΑΤΑ ΠΛΕΙΟΨΗΦΙΑ</w:t>
            </w:r>
          </w:p>
        </w:tc>
        <w:tc>
          <w:tcPr>
            <w:tcW w:w="480" w:type="dxa"/>
            <w:tcBorders>
              <w:top w:val="nil"/>
              <w:left w:val="nil"/>
              <w:bottom w:val="nil"/>
              <w:right w:val="nil"/>
            </w:tcBorders>
            <w:shd w:val="clear" w:color="auto" w:fill="auto"/>
            <w:noWrap/>
            <w:vAlign w:val="bottom"/>
            <w:hideMark/>
          </w:tcPr>
          <w:p w14:paraId="0675A399" w14:textId="77777777" w:rsidR="00F93E91" w:rsidRPr="00CD46DE" w:rsidRDefault="003A64EF" w:rsidP="00F93E91">
            <w:pPr>
              <w:rPr>
                <w:rFonts w:ascii="Calibri" w:eastAsia="Times New Roman" w:hAnsi="Calibri" w:cs="Calibri"/>
                <w:color w:val="000000"/>
                <w:sz w:val="22"/>
                <w:szCs w:val="22"/>
              </w:rPr>
            </w:pPr>
          </w:p>
        </w:tc>
      </w:tr>
      <w:tr w:rsidR="00866F2D" w14:paraId="0675A3A2" w14:textId="77777777">
        <w:trPr>
          <w:trHeight w:val="300"/>
        </w:trPr>
        <w:tc>
          <w:tcPr>
            <w:tcW w:w="960" w:type="dxa"/>
            <w:tcBorders>
              <w:top w:val="nil"/>
              <w:left w:val="nil"/>
              <w:bottom w:val="nil"/>
              <w:right w:val="nil"/>
            </w:tcBorders>
            <w:shd w:val="clear" w:color="auto" w:fill="auto"/>
            <w:noWrap/>
            <w:vAlign w:val="bottom"/>
            <w:hideMark/>
          </w:tcPr>
          <w:p w14:paraId="0675A39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39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9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9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A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A1" w14:textId="77777777" w:rsidR="00F93E91" w:rsidRPr="00CD46DE" w:rsidRDefault="003A64EF" w:rsidP="00F93E91">
            <w:pPr>
              <w:rPr>
                <w:rFonts w:ascii="Times New Roman" w:eastAsia="Times New Roman" w:hAnsi="Times New Roman" w:cs="Times New Roman"/>
                <w:sz w:val="20"/>
              </w:rPr>
            </w:pPr>
          </w:p>
        </w:tc>
      </w:tr>
      <w:tr w:rsidR="00866F2D" w14:paraId="0675A3AA" w14:textId="77777777">
        <w:trPr>
          <w:trHeight w:val="300"/>
        </w:trPr>
        <w:tc>
          <w:tcPr>
            <w:tcW w:w="960" w:type="dxa"/>
            <w:tcBorders>
              <w:top w:val="nil"/>
              <w:left w:val="nil"/>
              <w:bottom w:val="nil"/>
              <w:right w:val="nil"/>
            </w:tcBorders>
            <w:shd w:val="clear" w:color="auto" w:fill="auto"/>
            <w:noWrap/>
            <w:vAlign w:val="bottom"/>
            <w:hideMark/>
          </w:tcPr>
          <w:p w14:paraId="0675A3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3A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A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A9" w14:textId="77777777" w:rsidR="00F93E91" w:rsidRPr="00CD46DE" w:rsidRDefault="003A64EF" w:rsidP="00F93E91">
            <w:pPr>
              <w:rPr>
                <w:rFonts w:ascii="Times New Roman" w:eastAsia="Times New Roman" w:hAnsi="Times New Roman" w:cs="Times New Roman"/>
                <w:sz w:val="20"/>
              </w:rPr>
            </w:pPr>
          </w:p>
        </w:tc>
      </w:tr>
      <w:tr w:rsidR="00866F2D" w14:paraId="0675A3B2" w14:textId="77777777">
        <w:trPr>
          <w:trHeight w:val="300"/>
        </w:trPr>
        <w:tc>
          <w:tcPr>
            <w:tcW w:w="960" w:type="dxa"/>
            <w:tcBorders>
              <w:top w:val="nil"/>
              <w:left w:val="nil"/>
              <w:bottom w:val="nil"/>
              <w:right w:val="nil"/>
            </w:tcBorders>
            <w:shd w:val="clear" w:color="auto" w:fill="auto"/>
            <w:noWrap/>
            <w:vAlign w:val="bottom"/>
            <w:hideMark/>
          </w:tcPr>
          <w:p w14:paraId="0675A3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3A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A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A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B1" w14:textId="77777777" w:rsidR="00F93E91" w:rsidRPr="00CD46DE" w:rsidRDefault="003A64EF" w:rsidP="00F93E91">
            <w:pPr>
              <w:rPr>
                <w:rFonts w:ascii="Times New Roman" w:eastAsia="Times New Roman" w:hAnsi="Times New Roman" w:cs="Times New Roman"/>
                <w:sz w:val="20"/>
              </w:rPr>
            </w:pPr>
          </w:p>
        </w:tc>
      </w:tr>
      <w:tr w:rsidR="00866F2D" w14:paraId="0675A3BA" w14:textId="77777777">
        <w:trPr>
          <w:trHeight w:val="300"/>
        </w:trPr>
        <w:tc>
          <w:tcPr>
            <w:tcW w:w="960" w:type="dxa"/>
            <w:tcBorders>
              <w:top w:val="nil"/>
              <w:left w:val="nil"/>
              <w:bottom w:val="nil"/>
              <w:right w:val="nil"/>
            </w:tcBorders>
            <w:shd w:val="clear" w:color="auto" w:fill="auto"/>
            <w:noWrap/>
            <w:vAlign w:val="bottom"/>
            <w:hideMark/>
          </w:tcPr>
          <w:p w14:paraId="0675A3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3B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B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B9" w14:textId="77777777" w:rsidR="00F93E91" w:rsidRPr="00CD46DE" w:rsidRDefault="003A64EF" w:rsidP="00F93E91">
            <w:pPr>
              <w:rPr>
                <w:rFonts w:ascii="Times New Roman" w:eastAsia="Times New Roman" w:hAnsi="Times New Roman" w:cs="Times New Roman"/>
                <w:sz w:val="20"/>
              </w:rPr>
            </w:pPr>
          </w:p>
        </w:tc>
      </w:tr>
      <w:tr w:rsidR="00866F2D" w14:paraId="0675A3C2" w14:textId="77777777">
        <w:trPr>
          <w:trHeight w:val="300"/>
        </w:trPr>
        <w:tc>
          <w:tcPr>
            <w:tcW w:w="960" w:type="dxa"/>
            <w:tcBorders>
              <w:top w:val="nil"/>
              <w:left w:val="nil"/>
              <w:bottom w:val="nil"/>
              <w:right w:val="nil"/>
            </w:tcBorders>
            <w:shd w:val="clear" w:color="auto" w:fill="auto"/>
            <w:noWrap/>
            <w:vAlign w:val="bottom"/>
            <w:hideMark/>
          </w:tcPr>
          <w:p w14:paraId="0675A3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3B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C1" w14:textId="77777777" w:rsidR="00F93E91" w:rsidRPr="00CD46DE" w:rsidRDefault="003A64EF" w:rsidP="00F93E91">
            <w:pPr>
              <w:rPr>
                <w:rFonts w:ascii="Times New Roman" w:eastAsia="Times New Roman" w:hAnsi="Times New Roman" w:cs="Times New Roman"/>
                <w:sz w:val="20"/>
              </w:rPr>
            </w:pPr>
          </w:p>
        </w:tc>
      </w:tr>
      <w:tr w:rsidR="00866F2D" w14:paraId="0675A3CA" w14:textId="77777777">
        <w:trPr>
          <w:trHeight w:val="300"/>
        </w:trPr>
        <w:tc>
          <w:tcPr>
            <w:tcW w:w="960" w:type="dxa"/>
            <w:tcBorders>
              <w:top w:val="nil"/>
              <w:left w:val="nil"/>
              <w:bottom w:val="nil"/>
              <w:right w:val="nil"/>
            </w:tcBorders>
            <w:shd w:val="clear" w:color="auto" w:fill="auto"/>
            <w:noWrap/>
            <w:vAlign w:val="bottom"/>
            <w:hideMark/>
          </w:tcPr>
          <w:p w14:paraId="0675A3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3C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C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C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C9" w14:textId="77777777" w:rsidR="00F93E91" w:rsidRPr="00CD46DE" w:rsidRDefault="003A64EF" w:rsidP="00F93E91">
            <w:pPr>
              <w:rPr>
                <w:rFonts w:ascii="Times New Roman" w:eastAsia="Times New Roman" w:hAnsi="Times New Roman" w:cs="Times New Roman"/>
                <w:sz w:val="20"/>
              </w:rPr>
            </w:pPr>
          </w:p>
        </w:tc>
      </w:tr>
      <w:tr w:rsidR="00866F2D" w14:paraId="0675A3D2" w14:textId="77777777">
        <w:trPr>
          <w:trHeight w:val="300"/>
        </w:trPr>
        <w:tc>
          <w:tcPr>
            <w:tcW w:w="960" w:type="dxa"/>
            <w:tcBorders>
              <w:top w:val="nil"/>
              <w:left w:val="nil"/>
              <w:bottom w:val="nil"/>
              <w:right w:val="nil"/>
            </w:tcBorders>
            <w:shd w:val="clear" w:color="auto" w:fill="auto"/>
            <w:noWrap/>
            <w:vAlign w:val="bottom"/>
            <w:hideMark/>
          </w:tcPr>
          <w:p w14:paraId="0675A3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3C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C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C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D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D1" w14:textId="77777777" w:rsidR="00F93E91" w:rsidRPr="00CD46DE" w:rsidRDefault="003A64EF" w:rsidP="00F93E91">
            <w:pPr>
              <w:rPr>
                <w:rFonts w:ascii="Times New Roman" w:eastAsia="Times New Roman" w:hAnsi="Times New Roman" w:cs="Times New Roman"/>
                <w:sz w:val="20"/>
              </w:rPr>
            </w:pPr>
          </w:p>
        </w:tc>
      </w:tr>
      <w:tr w:rsidR="00866F2D" w14:paraId="0675A3D9" w14:textId="77777777">
        <w:trPr>
          <w:trHeight w:val="300"/>
        </w:trPr>
        <w:tc>
          <w:tcPr>
            <w:tcW w:w="1920" w:type="dxa"/>
            <w:gridSpan w:val="2"/>
            <w:tcBorders>
              <w:top w:val="nil"/>
              <w:left w:val="nil"/>
              <w:bottom w:val="nil"/>
              <w:right w:val="nil"/>
            </w:tcBorders>
            <w:shd w:val="clear" w:color="auto" w:fill="auto"/>
            <w:noWrap/>
            <w:vAlign w:val="bottom"/>
            <w:hideMark/>
          </w:tcPr>
          <w:p w14:paraId="0675A3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3D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D8" w14:textId="77777777" w:rsidR="00F93E91" w:rsidRPr="00CD46DE" w:rsidRDefault="003A64EF" w:rsidP="00F93E91">
            <w:pPr>
              <w:rPr>
                <w:rFonts w:ascii="Times New Roman" w:eastAsia="Times New Roman" w:hAnsi="Times New Roman" w:cs="Times New Roman"/>
                <w:sz w:val="20"/>
              </w:rPr>
            </w:pPr>
          </w:p>
        </w:tc>
      </w:tr>
      <w:tr w:rsidR="00866F2D" w14:paraId="0675A3E1" w14:textId="77777777">
        <w:trPr>
          <w:trHeight w:val="300"/>
        </w:trPr>
        <w:tc>
          <w:tcPr>
            <w:tcW w:w="960" w:type="dxa"/>
            <w:tcBorders>
              <w:top w:val="nil"/>
              <w:left w:val="nil"/>
              <w:bottom w:val="nil"/>
              <w:right w:val="nil"/>
            </w:tcBorders>
            <w:shd w:val="clear" w:color="auto" w:fill="auto"/>
            <w:noWrap/>
            <w:vAlign w:val="bottom"/>
            <w:hideMark/>
          </w:tcPr>
          <w:p w14:paraId="0675A3D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D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3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E0" w14:textId="77777777" w:rsidR="00F93E91" w:rsidRPr="00CD46DE" w:rsidRDefault="003A64EF" w:rsidP="00F93E91">
            <w:pPr>
              <w:rPr>
                <w:rFonts w:ascii="Times New Roman" w:eastAsia="Times New Roman" w:hAnsi="Times New Roman" w:cs="Times New Roman"/>
                <w:sz w:val="20"/>
              </w:rPr>
            </w:pPr>
          </w:p>
        </w:tc>
      </w:tr>
      <w:tr w:rsidR="00866F2D" w14:paraId="0675A3E5" w14:textId="77777777">
        <w:trPr>
          <w:trHeight w:val="300"/>
        </w:trPr>
        <w:tc>
          <w:tcPr>
            <w:tcW w:w="960" w:type="dxa"/>
            <w:tcBorders>
              <w:top w:val="nil"/>
              <w:left w:val="nil"/>
              <w:bottom w:val="nil"/>
              <w:right w:val="nil"/>
            </w:tcBorders>
            <w:shd w:val="clear" w:color="auto" w:fill="auto"/>
            <w:noWrap/>
            <w:vAlign w:val="bottom"/>
            <w:hideMark/>
          </w:tcPr>
          <w:p w14:paraId="0675A3E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3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53 όπως τροπ.    ΔΕΚΤΟ ΚΑΤΑ ΠΛΕΙΟΨΗΦΙΑ</w:t>
            </w:r>
          </w:p>
        </w:tc>
        <w:tc>
          <w:tcPr>
            <w:tcW w:w="480" w:type="dxa"/>
            <w:tcBorders>
              <w:top w:val="nil"/>
              <w:left w:val="nil"/>
              <w:bottom w:val="nil"/>
              <w:right w:val="nil"/>
            </w:tcBorders>
            <w:shd w:val="clear" w:color="auto" w:fill="auto"/>
            <w:noWrap/>
            <w:vAlign w:val="bottom"/>
            <w:hideMark/>
          </w:tcPr>
          <w:p w14:paraId="0675A3E4" w14:textId="77777777" w:rsidR="00F93E91" w:rsidRPr="00CD46DE" w:rsidRDefault="003A64EF" w:rsidP="00F93E91">
            <w:pPr>
              <w:rPr>
                <w:rFonts w:ascii="Calibri" w:eastAsia="Times New Roman" w:hAnsi="Calibri" w:cs="Calibri"/>
                <w:color w:val="000000"/>
                <w:sz w:val="22"/>
                <w:szCs w:val="22"/>
              </w:rPr>
            </w:pPr>
          </w:p>
        </w:tc>
      </w:tr>
      <w:tr w:rsidR="00866F2D" w14:paraId="0675A3ED" w14:textId="77777777">
        <w:trPr>
          <w:trHeight w:val="300"/>
        </w:trPr>
        <w:tc>
          <w:tcPr>
            <w:tcW w:w="960" w:type="dxa"/>
            <w:tcBorders>
              <w:top w:val="nil"/>
              <w:left w:val="nil"/>
              <w:bottom w:val="nil"/>
              <w:right w:val="nil"/>
            </w:tcBorders>
            <w:shd w:val="clear" w:color="auto" w:fill="auto"/>
            <w:noWrap/>
            <w:vAlign w:val="bottom"/>
            <w:hideMark/>
          </w:tcPr>
          <w:p w14:paraId="0675A3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3E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E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3E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E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EC" w14:textId="77777777" w:rsidR="00F93E91" w:rsidRPr="00CD46DE" w:rsidRDefault="003A64EF" w:rsidP="00F93E91">
            <w:pPr>
              <w:rPr>
                <w:rFonts w:ascii="Times New Roman" w:eastAsia="Times New Roman" w:hAnsi="Times New Roman" w:cs="Times New Roman"/>
                <w:sz w:val="20"/>
              </w:rPr>
            </w:pPr>
          </w:p>
        </w:tc>
      </w:tr>
      <w:tr w:rsidR="00866F2D" w14:paraId="0675A3F5" w14:textId="77777777">
        <w:trPr>
          <w:trHeight w:val="300"/>
        </w:trPr>
        <w:tc>
          <w:tcPr>
            <w:tcW w:w="960" w:type="dxa"/>
            <w:tcBorders>
              <w:top w:val="nil"/>
              <w:left w:val="nil"/>
              <w:bottom w:val="nil"/>
              <w:right w:val="nil"/>
            </w:tcBorders>
            <w:shd w:val="clear" w:color="auto" w:fill="auto"/>
            <w:noWrap/>
            <w:vAlign w:val="bottom"/>
            <w:hideMark/>
          </w:tcPr>
          <w:p w14:paraId="0675A3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3E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F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F4" w14:textId="77777777" w:rsidR="00F93E91" w:rsidRPr="00CD46DE" w:rsidRDefault="003A64EF" w:rsidP="00F93E91">
            <w:pPr>
              <w:rPr>
                <w:rFonts w:ascii="Times New Roman" w:eastAsia="Times New Roman" w:hAnsi="Times New Roman" w:cs="Times New Roman"/>
                <w:sz w:val="20"/>
              </w:rPr>
            </w:pPr>
          </w:p>
        </w:tc>
      </w:tr>
      <w:tr w:rsidR="00866F2D" w14:paraId="0675A3FD" w14:textId="77777777">
        <w:trPr>
          <w:trHeight w:val="300"/>
        </w:trPr>
        <w:tc>
          <w:tcPr>
            <w:tcW w:w="960" w:type="dxa"/>
            <w:tcBorders>
              <w:top w:val="nil"/>
              <w:left w:val="nil"/>
              <w:bottom w:val="nil"/>
              <w:right w:val="nil"/>
            </w:tcBorders>
            <w:shd w:val="clear" w:color="auto" w:fill="auto"/>
            <w:noWrap/>
            <w:vAlign w:val="bottom"/>
            <w:hideMark/>
          </w:tcPr>
          <w:p w14:paraId="0675A3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3F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3F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3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3F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3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3FC" w14:textId="77777777" w:rsidR="00F93E91" w:rsidRPr="00CD46DE" w:rsidRDefault="003A64EF" w:rsidP="00F93E91">
            <w:pPr>
              <w:rPr>
                <w:rFonts w:ascii="Times New Roman" w:eastAsia="Times New Roman" w:hAnsi="Times New Roman" w:cs="Times New Roman"/>
                <w:sz w:val="20"/>
              </w:rPr>
            </w:pPr>
          </w:p>
        </w:tc>
      </w:tr>
      <w:tr w:rsidR="00866F2D" w14:paraId="0675A405" w14:textId="77777777">
        <w:trPr>
          <w:trHeight w:val="300"/>
        </w:trPr>
        <w:tc>
          <w:tcPr>
            <w:tcW w:w="960" w:type="dxa"/>
            <w:tcBorders>
              <w:top w:val="nil"/>
              <w:left w:val="nil"/>
              <w:bottom w:val="nil"/>
              <w:right w:val="nil"/>
            </w:tcBorders>
            <w:shd w:val="clear" w:color="auto" w:fill="auto"/>
            <w:noWrap/>
            <w:vAlign w:val="bottom"/>
            <w:hideMark/>
          </w:tcPr>
          <w:p w14:paraId="0675A3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3F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0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04" w14:textId="77777777" w:rsidR="00F93E91" w:rsidRPr="00CD46DE" w:rsidRDefault="003A64EF" w:rsidP="00F93E91">
            <w:pPr>
              <w:rPr>
                <w:rFonts w:ascii="Times New Roman" w:eastAsia="Times New Roman" w:hAnsi="Times New Roman" w:cs="Times New Roman"/>
                <w:sz w:val="20"/>
              </w:rPr>
            </w:pPr>
          </w:p>
        </w:tc>
      </w:tr>
      <w:tr w:rsidR="00866F2D" w14:paraId="0675A40D" w14:textId="77777777">
        <w:trPr>
          <w:trHeight w:val="300"/>
        </w:trPr>
        <w:tc>
          <w:tcPr>
            <w:tcW w:w="960" w:type="dxa"/>
            <w:tcBorders>
              <w:top w:val="nil"/>
              <w:left w:val="nil"/>
              <w:bottom w:val="nil"/>
              <w:right w:val="nil"/>
            </w:tcBorders>
            <w:shd w:val="clear" w:color="auto" w:fill="auto"/>
            <w:noWrap/>
            <w:vAlign w:val="bottom"/>
            <w:hideMark/>
          </w:tcPr>
          <w:p w14:paraId="0675A4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40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0C" w14:textId="77777777" w:rsidR="00F93E91" w:rsidRPr="00CD46DE" w:rsidRDefault="003A64EF" w:rsidP="00F93E91">
            <w:pPr>
              <w:rPr>
                <w:rFonts w:ascii="Times New Roman" w:eastAsia="Times New Roman" w:hAnsi="Times New Roman" w:cs="Times New Roman"/>
                <w:sz w:val="20"/>
              </w:rPr>
            </w:pPr>
          </w:p>
        </w:tc>
      </w:tr>
      <w:tr w:rsidR="00866F2D" w14:paraId="0675A415" w14:textId="77777777">
        <w:trPr>
          <w:trHeight w:val="300"/>
        </w:trPr>
        <w:tc>
          <w:tcPr>
            <w:tcW w:w="960" w:type="dxa"/>
            <w:tcBorders>
              <w:top w:val="nil"/>
              <w:left w:val="nil"/>
              <w:bottom w:val="nil"/>
              <w:right w:val="nil"/>
            </w:tcBorders>
            <w:shd w:val="clear" w:color="auto" w:fill="auto"/>
            <w:noWrap/>
            <w:vAlign w:val="bottom"/>
            <w:hideMark/>
          </w:tcPr>
          <w:p w14:paraId="0675A4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40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1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1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14" w14:textId="77777777" w:rsidR="00F93E91" w:rsidRPr="00CD46DE" w:rsidRDefault="003A64EF" w:rsidP="00F93E91">
            <w:pPr>
              <w:rPr>
                <w:rFonts w:ascii="Times New Roman" w:eastAsia="Times New Roman" w:hAnsi="Times New Roman" w:cs="Times New Roman"/>
                <w:sz w:val="20"/>
              </w:rPr>
            </w:pPr>
          </w:p>
        </w:tc>
      </w:tr>
      <w:tr w:rsidR="00866F2D" w14:paraId="0675A41D" w14:textId="77777777">
        <w:trPr>
          <w:trHeight w:val="300"/>
        </w:trPr>
        <w:tc>
          <w:tcPr>
            <w:tcW w:w="960" w:type="dxa"/>
            <w:tcBorders>
              <w:top w:val="nil"/>
              <w:left w:val="nil"/>
              <w:bottom w:val="nil"/>
              <w:right w:val="nil"/>
            </w:tcBorders>
            <w:shd w:val="clear" w:color="auto" w:fill="auto"/>
            <w:noWrap/>
            <w:vAlign w:val="bottom"/>
            <w:hideMark/>
          </w:tcPr>
          <w:p w14:paraId="0675A4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41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1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1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1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1C" w14:textId="77777777" w:rsidR="00F93E91" w:rsidRPr="00CD46DE" w:rsidRDefault="003A64EF" w:rsidP="00F93E91">
            <w:pPr>
              <w:rPr>
                <w:rFonts w:ascii="Times New Roman" w:eastAsia="Times New Roman" w:hAnsi="Times New Roman" w:cs="Times New Roman"/>
                <w:sz w:val="20"/>
              </w:rPr>
            </w:pPr>
          </w:p>
        </w:tc>
      </w:tr>
      <w:tr w:rsidR="00866F2D" w14:paraId="0675A424" w14:textId="77777777">
        <w:trPr>
          <w:trHeight w:val="300"/>
        </w:trPr>
        <w:tc>
          <w:tcPr>
            <w:tcW w:w="1920" w:type="dxa"/>
            <w:gridSpan w:val="2"/>
            <w:tcBorders>
              <w:top w:val="nil"/>
              <w:left w:val="nil"/>
              <w:bottom w:val="nil"/>
              <w:right w:val="nil"/>
            </w:tcBorders>
            <w:shd w:val="clear" w:color="auto" w:fill="auto"/>
            <w:noWrap/>
            <w:vAlign w:val="bottom"/>
            <w:hideMark/>
          </w:tcPr>
          <w:p w14:paraId="0675A4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41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4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23" w14:textId="77777777" w:rsidR="00F93E91" w:rsidRPr="00CD46DE" w:rsidRDefault="003A64EF" w:rsidP="00F93E91">
            <w:pPr>
              <w:rPr>
                <w:rFonts w:ascii="Times New Roman" w:eastAsia="Times New Roman" w:hAnsi="Times New Roman" w:cs="Times New Roman"/>
                <w:sz w:val="20"/>
              </w:rPr>
            </w:pPr>
          </w:p>
        </w:tc>
      </w:tr>
      <w:tr w:rsidR="00866F2D" w14:paraId="0675A42C" w14:textId="77777777">
        <w:trPr>
          <w:trHeight w:val="300"/>
        </w:trPr>
        <w:tc>
          <w:tcPr>
            <w:tcW w:w="960" w:type="dxa"/>
            <w:tcBorders>
              <w:top w:val="nil"/>
              <w:left w:val="nil"/>
              <w:bottom w:val="nil"/>
              <w:right w:val="nil"/>
            </w:tcBorders>
            <w:shd w:val="clear" w:color="auto" w:fill="auto"/>
            <w:noWrap/>
            <w:vAlign w:val="bottom"/>
            <w:hideMark/>
          </w:tcPr>
          <w:p w14:paraId="0675A42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2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42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2B" w14:textId="77777777" w:rsidR="00F93E91" w:rsidRPr="00CD46DE" w:rsidRDefault="003A64EF" w:rsidP="00F93E91">
            <w:pPr>
              <w:rPr>
                <w:rFonts w:ascii="Times New Roman" w:eastAsia="Times New Roman" w:hAnsi="Times New Roman" w:cs="Times New Roman"/>
                <w:sz w:val="20"/>
              </w:rPr>
            </w:pPr>
          </w:p>
        </w:tc>
      </w:tr>
      <w:tr w:rsidR="00866F2D" w14:paraId="0675A430" w14:textId="77777777">
        <w:trPr>
          <w:trHeight w:val="300"/>
        </w:trPr>
        <w:tc>
          <w:tcPr>
            <w:tcW w:w="960" w:type="dxa"/>
            <w:tcBorders>
              <w:top w:val="nil"/>
              <w:left w:val="nil"/>
              <w:bottom w:val="nil"/>
              <w:right w:val="nil"/>
            </w:tcBorders>
            <w:shd w:val="clear" w:color="auto" w:fill="auto"/>
            <w:noWrap/>
            <w:vAlign w:val="bottom"/>
            <w:hideMark/>
          </w:tcPr>
          <w:p w14:paraId="0675A42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42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54 όπως τροπ.   ΔΕΚΤΟ ΚΑΤΑ ΠΛΕΙΟΨΗΦΙΑ</w:t>
            </w:r>
          </w:p>
        </w:tc>
        <w:tc>
          <w:tcPr>
            <w:tcW w:w="480" w:type="dxa"/>
            <w:tcBorders>
              <w:top w:val="nil"/>
              <w:left w:val="nil"/>
              <w:bottom w:val="nil"/>
              <w:right w:val="nil"/>
            </w:tcBorders>
            <w:shd w:val="clear" w:color="auto" w:fill="auto"/>
            <w:noWrap/>
            <w:vAlign w:val="bottom"/>
            <w:hideMark/>
          </w:tcPr>
          <w:p w14:paraId="0675A42F" w14:textId="77777777" w:rsidR="00F93E91" w:rsidRPr="00CD46DE" w:rsidRDefault="003A64EF" w:rsidP="00F93E91">
            <w:pPr>
              <w:rPr>
                <w:rFonts w:ascii="Calibri" w:eastAsia="Times New Roman" w:hAnsi="Calibri" w:cs="Calibri"/>
                <w:color w:val="000000"/>
                <w:sz w:val="22"/>
                <w:szCs w:val="22"/>
              </w:rPr>
            </w:pPr>
          </w:p>
        </w:tc>
      </w:tr>
      <w:tr w:rsidR="00866F2D" w14:paraId="0675A438" w14:textId="77777777">
        <w:trPr>
          <w:trHeight w:val="300"/>
        </w:trPr>
        <w:tc>
          <w:tcPr>
            <w:tcW w:w="960" w:type="dxa"/>
            <w:tcBorders>
              <w:top w:val="nil"/>
              <w:left w:val="nil"/>
              <w:bottom w:val="nil"/>
              <w:right w:val="nil"/>
            </w:tcBorders>
            <w:shd w:val="clear" w:color="auto" w:fill="auto"/>
            <w:noWrap/>
            <w:vAlign w:val="bottom"/>
            <w:hideMark/>
          </w:tcPr>
          <w:p w14:paraId="0675A43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43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3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3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3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37" w14:textId="77777777" w:rsidR="00F93E91" w:rsidRPr="00CD46DE" w:rsidRDefault="003A64EF" w:rsidP="00F93E91">
            <w:pPr>
              <w:rPr>
                <w:rFonts w:ascii="Times New Roman" w:eastAsia="Times New Roman" w:hAnsi="Times New Roman" w:cs="Times New Roman"/>
                <w:sz w:val="20"/>
              </w:rPr>
            </w:pPr>
          </w:p>
        </w:tc>
      </w:tr>
      <w:tr w:rsidR="00866F2D" w14:paraId="0675A440" w14:textId="77777777">
        <w:trPr>
          <w:trHeight w:val="300"/>
        </w:trPr>
        <w:tc>
          <w:tcPr>
            <w:tcW w:w="960" w:type="dxa"/>
            <w:tcBorders>
              <w:top w:val="nil"/>
              <w:left w:val="nil"/>
              <w:bottom w:val="nil"/>
              <w:right w:val="nil"/>
            </w:tcBorders>
            <w:shd w:val="clear" w:color="auto" w:fill="auto"/>
            <w:noWrap/>
            <w:vAlign w:val="bottom"/>
            <w:hideMark/>
          </w:tcPr>
          <w:p w14:paraId="0675A4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43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3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3F" w14:textId="77777777" w:rsidR="00F93E91" w:rsidRPr="00CD46DE" w:rsidRDefault="003A64EF" w:rsidP="00F93E91">
            <w:pPr>
              <w:rPr>
                <w:rFonts w:ascii="Times New Roman" w:eastAsia="Times New Roman" w:hAnsi="Times New Roman" w:cs="Times New Roman"/>
                <w:sz w:val="20"/>
              </w:rPr>
            </w:pPr>
          </w:p>
        </w:tc>
      </w:tr>
      <w:tr w:rsidR="00866F2D" w14:paraId="0675A448" w14:textId="77777777">
        <w:trPr>
          <w:trHeight w:val="300"/>
        </w:trPr>
        <w:tc>
          <w:tcPr>
            <w:tcW w:w="960" w:type="dxa"/>
            <w:tcBorders>
              <w:top w:val="nil"/>
              <w:left w:val="nil"/>
              <w:bottom w:val="nil"/>
              <w:right w:val="nil"/>
            </w:tcBorders>
            <w:shd w:val="clear" w:color="auto" w:fill="auto"/>
            <w:noWrap/>
            <w:vAlign w:val="bottom"/>
            <w:hideMark/>
          </w:tcPr>
          <w:p w14:paraId="0675A4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44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4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4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47" w14:textId="77777777" w:rsidR="00F93E91" w:rsidRPr="00CD46DE" w:rsidRDefault="003A64EF" w:rsidP="00F93E91">
            <w:pPr>
              <w:rPr>
                <w:rFonts w:ascii="Times New Roman" w:eastAsia="Times New Roman" w:hAnsi="Times New Roman" w:cs="Times New Roman"/>
                <w:sz w:val="20"/>
              </w:rPr>
            </w:pPr>
          </w:p>
        </w:tc>
      </w:tr>
      <w:tr w:rsidR="00866F2D" w14:paraId="0675A450" w14:textId="77777777">
        <w:trPr>
          <w:trHeight w:val="300"/>
        </w:trPr>
        <w:tc>
          <w:tcPr>
            <w:tcW w:w="960" w:type="dxa"/>
            <w:tcBorders>
              <w:top w:val="nil"/>
              <w:left w:val="nil"/>
              <w:bottom w:val="nil"/>
              <w:right w:val="nil"/>
            </w:tcBorders>
            <w:shd w:val="clear" w:color="auto" w:fill="auto"/>
            <w:noWrap/>
            <w:vAlign w:val="bottom"/>
            <w:hideMark/>
          </w:tcPr>
          <w:p w14:paraId="0675A4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44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4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4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4F" w14:textId="77777777" w:rsidR="00F93E91" w:rsidRPr="00CD46DE" w:rsidRDefault="003A64EF" w:rsidP="00F93E91">
            <w:pPr>
              <w:rPr>
                <w:rFonts w:ascii="Times New Roman" w:eastAsia="Times New Roman" w:hAnsi="Times New Roman" w:cs="Times New Roman"/>
                <w:sz w:val="20"/>
              </w:rPr>
            </w:pPr>
          </w:p>
        </w:tc>
      </w:tr>
      <w:tr w:rsidR="00866F2D" w14:paraId="0675A458" w14:textId="77777777">
        <w:trPr>
          <w:trHeight w:val="300"/>
        </w:trPr>
        <w:tc>
          <w:tcPr>
            <w:tcW w:w="960" w:type="dxa"/>
            <w:tcBorders>
              <w:top w:val="nil"/>
              <w:left w:val="nil"/>
              <w:bottom w:val="nil"/>
              <w:right w:val="nil"/>
            </w:tcBorders>
            <w:shd w:val="clear" w:color="auto" w:fill="auto"/>
            <w:noWrap/>
            <w:vAlign w:val="bottom"/>
            <w:hideMark/>
          </w:tcPr>
          <w:p w14:paraId="0675A4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45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57" w14:textId="77777777" w:rsidR="00F93E91" w:rsidRPr="00CD46DE" w:rsidRDefault="003A64EF" w:rsidP="00F93E91">
            <w:pPr>
              <w:rPr>
                <w:rFonts w:ascii="Times New Roman" w:eastAsia="Times New Roman" w:hAnsi="Times New Roman" w:cs="Times New Roman"/>
                <w:sz w:val="20"/>
              </w:rPr>
            </w:pPr>
          </w:p>
        </w:tc>
      </w:tr>
      <w:tr w:rsidR="00866F2D" w14:paraId="0675A460" w14:textId="77777777">
        <w:trPr>
          <w:trHeight w:val="300"/>
        </w:trPr>
        <w:tc>
          <w:tcPr>
            <w:tcW w:w="960" w:type="dxa"/>
            <w:tcBorders>
              <w:top w:val="nil"/>
              <w:left w:val="nil"/>
              <w:bottom w:val="nil"/>
              <w:right w:val="nil"/>
            </w:tcBorders>
            <w:shd w:val="clear" w:color="auto" w:fill="auto"/>
            <w:noWrap/>
            <w:vAlign w:val="bottom"/>
            <w:hideMark/>
          </w:tcPr>
          <w:p w14:paraId="0675A4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45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5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5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5F" w14:textId="77777777" w:rsidR="00F93E91" w:rsidRPr="00CD46DE" w:rsidRDefault="003A64EF" w:rsidP="00F93E91">
            <w:pPr>
              <w:rPr>
                <w:rFonts w:ascii="Times New Roman" w:eastAsia="Times New Roman" w:hAnsi="Times New Roman" w:cs="Times New Roman"/>
                <w:sz w:val="20"/>
              </w:rPr>
            </w:pPr>
          </w:p>
        </w:tc>
      </w:tr>
      <w:tr w:rsidR="00866F2D" w14:paraId="0675A468" w14:textId="77777777">
        <w:trPr>
          <w:trHeight w:val="300"/>
        </w:trPr>
        <w:tc>
          <w:tcPr>
            <w:tcW w:w="960" w:type="dxa"/>
            <w:tcBorders>
              <w:top w:val="nil"/>
              <w:left w:val="nil"/>
              <w:bottom w:val="nil"/>
              <w:right w:val="nil"/>
            </w:tcBorders>
            <w:shd w:val="clear" w:color="auto" w:fill="auto"/>
            <w:noWrap/>
            <w:vAlign w:val="bottom"/>
            <w:hideMark/>
          </w:tcPr>
          <w:p w14:paraId="0675A4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46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6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6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6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67" w14:textId="77777777" w:rsidR="00F93E91" w:rsidRPr="00CD46DE" w:rsidRDefault="003A64EF" w:rsidP="00F93E91">
            <w:pPr>
              <w:rPr>
                <w:rFonts w:ascii="Times New Roman" w:eastAsia="Times New Roman" w:hAnsi="Times New Roman" w:cs="Times New Roman"/>
                <w:sz w:val="20"/>
              </w:rPr>
            </w:pPr>
          </w:p>
        </w:tc>
      </w:tr>
      <w:tr w:rsidR="00866F2D" w14:paraId="0675A46F" w14:textId="77777777">
        <w:trPr>
          <w:trHeight w:val="300"/>
        </w:trPr>
        <w:tc>
          <w:tcPr>
            <w:tcW w:w="1920" w:type="dxa"/>
            <w:gridSpan w:val="2"/>
            <w:tcBorders>
              <w:top w:val="nil"/>
              <w:left w:val="nil"/>
              <w:bottom w:val="nil"/>
              <w:right w:val="nil"/>
            </w:tcBorders>
            <w:shd w:val="clear" w:color="auto" w:fill="auto"/>
            <w:noWrap/>
            <w:vAlign w:val="bottom"/>
            <w:hideMark/>
          </w:tcPr>
          <w:p w14:paraId="0675A4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46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46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6E" w14:textId="77777777" w:rsidR="00F93E91" w:rsidRPr="00CD46DE" w:rsidRDefault="003A64EF" w:rsidP="00F93E91">
            <w:pPr>
              <w:rPr>
                <w:rFonts w:ascii="Times New Roman" w:eastAsia="Times New Roman" w:hAnsi="Times New Roman" w:cs="Times New Roman"/>
                <w:sz w:val="20"/>
              </w:rPr>
            </w:pPr>
          </w:p>
        </w:tc>
      </w:tr>
      <w:tr w:rsidR="00866F2D" w14:paraId="0675A477" w14:textId="77777777">
        <w:trPr>
          <w:trHeight w:val="300"/>
        </w:trPr>
        <w:tc>
          <w:tcPr>
            <w:tcW w:w="960" w:type="dxa"/>
            <w:tcBorders>
              <w:top w:val="nil"/>
              <w:left w:val="nil"/>
              <w:bottom w:val="nil"/>
              <w:right w:val="nil"/>
            </w:tcBorders>
            <w:shd w:val="clear" w:color="auto" w:fill="auto"/>
            <w:noWrap/>
            <w:vAlign w:val="bottom"/>
            <w:hideMark/>
          </w:tcPr>
          <w:p w14:paraId="0675A47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7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4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76" w14:textId="77777777" w:rsidR="00F93E91" w:rsidRPr="00CD46DE" w:rsidRDefault="003A64EF" w:rsidP="00F93E91">
            <w:pPr>
              <w:rPr>
                <w:rFonts w:ascii="Times New Roman" w:eastAsia="Times New Roman" w:hAnsi="Times New Roman" w:cs="Times New Roman"/>
                <w:sz w:val="20"/>
              </w:rPr>
            </w:pPr>
          </w:p>
        </w:tc>
      </w:tr>
      <w:tr w:rsidR="00866F2D" w14:paraId="0675A47B" w14:textId="77777777">
        <w:trPr>
          <w:trHeight w:val="300"/>
        </w:trPr>
        <w:tc>
          <w:tcPr>
            <w:tcW w:w="960" w:type="dxa"/>
            <w:tcBorders>
              <w:top w:val="nil"/>
              <w:left w:val="nil"/>
              <w:bottom w:val="nil"/>
              <w:right w:val="nil"/>
            </w:tcBorders>
            <w:shd w:val="clear" w:color="auto" w:fill="auto"/>
            <w:noWrap/>
            <w:vAlign w:val="bottom"/>
            <w:hideMark/>
          </w:tcPr>
          <w:p w14:paraId="0675A47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47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55 όπως τροπ.   ΔΕΚΤΟ ΚΑΤΑ ΠΛΕΙΟΨΗΦΙΑ</w:t>
            </w:r>
          </w:p>
        </w:tc>
        <w:tc>
          <w:tcPr>
            <w:tcW w:w="480" w:type="dxa"/>
            <w:tcBorders>
              <w:top w:val="nil"/>
              <w:left w:val="nil"/>
              <w:bottom w:val="nil"/>
              <w:right w:val="nil"/>
            </w:tcBorders>
            <w:shd w:val="clear" w:color="auto" w:fill="auto"/>
            <w:noWrap/>
            <w:vAlign w:val="bottom"/>
            <w:hideMark/>
          </w:tcPr>
          <w:p w14:paraId="0675A47A" w14:textId="77777777" w:rsidR="00F93E91" w:rsidRPr="00CD46DE" w:rsidRDefault="003A64EF" w:rsidP="00F93E91">
            <w:pPr>
              <w:rPr>
                <w:rFonts w:ascii="Calibri" w:eastAsia="Times New Roman" w:hAnsi="Calibri" w:cs="Calibri"/>
                <w:color w:val="000000"/>
                <w:sz w:val="22"/>
                <w:szCs w:val="22"/>
              </w:rPr>
            </w:pPr>
          </w:p>
        </w:tc>
      </w:tr>
      <w:tr w:rsidR="00866F2D" w14:paraId="0675A483" w14:textId="77777777">
        <w:trPr>
          <w:trHeight w:val="300"/>
        </w:trPr>
        <w:tc>
          <w:tcPr>
            <w:tcW w:w="960" w:type="dxa"/>
            <w:tcBorders>
              <w:top w:val="nil"/>
              <w:left w:val="nil"/>
              <w:bottom w:val="nil"/>
              <w:right w:val="nil"/>
            </w:tcBorders>
            <w:shd w:val="clear" w:color="auto" w:fill="auto"/>
            <w:noWrap/>
            <w:vAlign w:val="bottom"/>
            <w:hideMark/>
          </w:tcPr>
          <w:p w14:paraId="0675A4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47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7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8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8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82" w14:textId="77777777" w:rsidR="00F93E91" w:rsidRPr="00CD46DE" w:rsidRDefault="003A64EF" w:rsidP="00F93E91">
            <w:pPr>
              <w:rPr>
                <w:rFonts w:ascii="Times New Roman" w:eastAsia="Times New Roman" w:hAnsi="Times New Roman" w:cs="Times New Roman"/>
                <w:sz w:val="20"/>
              </w:rPr>
            </w:pPr>
          </w:p>
        </w:tc>
      </w:tr>
      <w:tr w:rsidR="00866F2D" w14:paraId="0675A48B" w14:textId="77777777">
        <w:trPr>
          <w:trHeight w:val="300"/>
        </w:trPr>
        <w:tc>
          <w:tcPr>
            <w:tcW w:w="960" w:type="dxa"/>
            <w:tcBorders>
              <w:top w:val="nil"/>
              <w:left w:val="nil"/>
              <w:bottom w:val="nil"/>
              <w:right w:val="nil"/>
            </w:tcBorders>
            <w:shd w:val="clear" w:color="auto" w:fill="auto"/>
            <w:noWrap/>
            <w:vAlign w:val="bottom"/>
            <w:hideMark/>
          </w:tcPr>
          <w:p w14:paraId="0675A4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48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8A" w14:textId="77777777" w:rsidR="00F93E91" w:rsidRPr="00CD46DE" w:rsidRDefault="003A64EF" w:rsidP="00F93E91">
            <w:pPr>
              <w:rPr>
                <w:rFonts w:ascii="Times New Roman" w:eastAsia="Times New Roman" w:hAnsi="Times New Roman" w:cs="Times New Roman"/>
                <w:sz w:val="20"/>
              </w:rPr>
            </w:pPr>
          </w:p>
        </w:tc>
      </w:tr>
      <w:tr w:rsidR="00866F2D" w14:paraId="0675A493" w14:textId="77777777">
        <w:trPr>
          <w:trHeight w:val="300"/>
        </w:trPr>
        <w:tc>
          <w:tcPr>
            <w:tcW w:w="960" w:type="dxa"/>
            <w:tcBorders>
              <w:top w:val="nil"/>
              <w:left w:val="nil"/>
              <w:bottom w:val="nil"/>
              <w:right w:val="nil"/>
            </w:tcBorders>
            <w:shd w:val="clear" w:color="auto" w:fill="auto"/>
            <w:noWrap/>
            <w:vAlign w:val="bottom"/>
            <w:hideMark/>
          </w:tcPr>
          <w:p w14:paraId="0675A4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48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92" w14:textId="77777777" w:rsidR="00F93E91" w:rsidRPr="00CD46DE" w:rsidRDefault="003A64EF" w:rsidP="00F93E91">
            <w:pPr>
              <w:rPr>
                <w:rFonts w:ascii="Times New Roman" w:eastAsia="Times New Roman" w:hAnsi="Times New Roman" w:cs="Times New Roman"/>
                <w:sz w:val="20"/>
              </w:rPr>
            </w:pPr>
          </w:p>
        </w:tc>
      </w:tr>
      <w:tr w:rsidR="00866F2D" w14:paraId="0675A49B" w14:textId="77777777">
        <w:trPr>
          <w:trHeight w:val="300"/>
        </w:trPr>
        <w:tc>
          <w:tcPr>
            <w:tcW w:w="960" w:type="dxa"/>
            <w:tcBorders>
              <w:top w:val="nil"/>
              <w:left w:val="nil"/>
              <w:bottom w:val="nil"/>
              <w:right w:val="nil"/>
            </w:tcBorders>
            <w:shd w:val="clear" w:color="auto" w:fill="auto"/>
            <w:noWrap/>
            <w:vAlign w:val="bottom"/>
            <w:hideMark/>
          </w:tcPr>
          <w:p w14:paraId="0675A4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49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9A" w14:textId="77777777" w:rsidR="00F93E91" w:rsidRPr="00CD46DE" w:rsidRDefault="003A64EF" w:rsidP="00F93E91">
            <w:pPr>
              <w:rPr>
                <w:rFonts w:ascii="Times New Roman" w:eastAsia="Times New Roman" w:hAnsi="Times New Roman" w:cs="Times New Roman"/>
                <w:sz w:val="20"/>
              </w:rPr>
            </w:pPr>
          </w:p>
        </w:tc>
      </w:tr>
      <w:tr w:rsidR="00866F2D" w14:paraId="0675A4A3" w14:textId="77777777">
        <w:trPr>
          <w:trHeight w:val="300"/>
        </w:trPr>
        <w:tc>
          <w:tcPr>
            <w:tcW w:w="960" w:type="dxa"/>
            <w:tcBorders>
              <w:top w:val="nil"/>
              <w:left w:val="nil"/>
              <w:bottom w:val="nil"/>
              <w:right w:val="nil"/>
            </w:tcBorders>
            <w:shd w:val="clear" w:color="auto" w:fill="auto"/>
            <w:noWrap/>
            <w:vAlign w:val="bottom"/>
            <w:hideMark/>
          </w:tcPr>
          <w:p w14:paraId="0675A4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4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A2" w14:textId="77777777" w:rsidR="00F93E91" w:rsidRPr="00CD46DE" w:rsidRDefault="003A64EF" w:rsidP="00F93E91">
            <w:pPr>
              <w:rPr>
                <w:rFonts w:ascii="Times New Roman" w:eastAsia="Times New Roman" w:hAnsi="Times New Roman" w:cs="Times New Roman"/>
                <w:sz w:val="20"/>
              </w:rPr>
            </w:pPr>
          </w:p>
        </w:tc>
      </w:tr>
      <w:tr w:rsidR="00866F2D" w14:paraId="0675A4AB" w14:textId="77777777">
        <w:trPr>
          <w:trHeight w:val="300"/>
        </w:trPr>
        <w:tc>
          <w:tcPr>
            <w:tcW w:w="960" w:type="dxa"/>
            <w:tcBorders>
              <w:top w:val="nil"/>
              <w:left w:val="nil"/>
              <w:bottom w:val="nil"/>
              <w:right w:val="nil"/>
            </w:tcBorders>
            <w:shd w:val="clear" w:color="auto" w:fill="auto"/>
            <w:noWrap/>
            <w:vAlign w:val="bottom"/>
            <w:hideMark/>
          </w:tcPr>
          <w:p w14:paraId="0675A4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4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A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AA" w14:textId="77777777" w:rsidR="00F93E91" w:rsidRPr="00CD46DE" w:rsidRDefault="003A64EF" w:rsidP="00F93E91">
            <w:pPr>
              <w:rPr>
                <w:rFonts w:ascii="Times New Roman" w:eastAsia="Times New Roman" w:hAnsi="Times New Roman" w:cs="Times New Roman"/>
                <w:sz w:val="20"/>
              </w:rPr>
            </w:pPr>
          </w:p>
        </w:tc>
      </w:tr>
      <w:tr w:rsidR="00866F2D" w14:paraId="0675A4B3" w14:textId="77777777">
        <w:trPr>
          <w:trHeight w:val="300"/>
        </w:trPr>
        <w:tc>
          <w:tcPr>
            <w:tcW w:w="960" w:type="dxa"/>
            <w:tcBorders>
              <w:top w:val="nil"/>
              <w:left w:val="nil"/>
              <w:bottom w:val="nil"/>
              <w:right w:val="nil"/>
            </w:tcBorders>
            <w:shd w:val="clear" w:color="auto" w:fill="auto"/>
            <w:noWrap/>
            <w:vAlign w:val="bottom"/>
            <w:hideMark/>
          </w:tcPr>
          <w:p w14:paraId="0675A4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4A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B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B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B2" w14:textId="77777777" w:rsidR="00F93E91" w:rsidRPr="00CD46DE" w:rsidRDefault="003A64EF" w:rsidP="00F93E91">
            <w:pPr>
              <w:rPr>
                <w:rFonts w:ascii="Times New Roman" w:eastAsia="Times New Roman" w:hAnsi="Times New Roman" w:cs="Times New Roman"/>
                <w:sz w:val="20"/>
              </w:rPr>
            </w:pPr>
          </w:p>
        </w:tc>
      </w:tr>
      <w:tr w:rsidR="00866F2D" w14:paraId="0675A4BA" w14:textId="77777777">
        <w:trPr>
          <w:trHeight w:val="300"/>
        </w:trPr>
        <w:tc>
          <w:tcPr>
            <w:tcW w:w="1920" w:type="dxa"/>
            <w:gridSpan w:val="2"/>
            <w:tcBorders>
              <w:top w:val="nil"/>
              <w:left w:val="nil"/>
              <w:bottom w:val="nil"/>
              <w:right w:val="nil"/>
            </w:tcBorders>
            <w:shd w:val="clear" w:color="auto" w:fill="auto"/>
            <w:noWrap/>
            <w:vAlign w:val="bottom"/>
            <w:hideMark/>
          </w:tcPr>
          <w:p w14:paraId="0675A4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4B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4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B9" w14:textId="77777777" w:rsidR="00F93E91" w:rsidRPr="00CD46DE" w:rsidRDefault="003A64EF" w:rsidP="00F93E91">
            <w:pPr>
              <w:rPr>
                <w:rFonts w:ascii="Times New Roman" w:eastAsia="Times New Roman" w:hAnsi="Times New Roman" w:cs="Times New Roman"/>
                <w:sz w:val="20"/>
              </w:rPr>
            </w:pPr>
          </w:p>
        </w:tc>
      </w:tr>
      <w:tr w:rsidR="00866F2D" w14:paraId="0675A4C2" w14:textId="77777777">
        <w:trPr>
          <w:trHeight w:val="300"/>
        </w:trPr>
        <w:tc>
          <w:tcPr>
            <w:tcW w:w="960" w:type="dxa"/>
            <w:tcBorders>
              <w:top w:val="nil"/>
              <w:left w:val="nil"/>
              <w:bottom w:val="nil"/>
              <w:right w:val="nil"/>
            </w:tcBorders>
            <w:shd w:val="clear" w:color="auto" w:fill="auto"/>
            <w:noWrap/>
            <w:vAlign w:val="bottom"/>
            <w:hideMark/>
          </w:tcPr>
          <w:p w14:paraId="0675A4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B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4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C1" w14:textId="77777777" w:rsidR="00F93E91" w:rsidRPr="00CD46DE" w:rsidRDefault="003A64EF" w:rsidP="00F93E91">
            <w:pPr>
              <w:rPr>
                <w:rFonts w:ascii="Times New Roman" w:eastAsia="Times New Roman" w:hAnsi="Times New Roman" w:cs="Times New Roman"/>
                <w:sz w:val="20"/>
              </w:rPr>
            </w:pPr>
          </w:p>
        </w:tc>
      </w:tr>
      <w:tr w:rsidR="00866F2D" w14:paraId="0675A4C6" w14:textId="77777777">
        <w:trPr>
          <w:trHeight w:val="300"/>
        </w:trPr>
        <w:tc>
          <w:tcPr>
            <w:tcW w:w="960" w:type="dxa"/>
            <w:tcBorders>
              <w:top w:val="nil"/>
              <w:left w:val="nil"/>
              <w:bottom w:val="nil"/>
              <w:right w:val="nil"/>
            </w:tcBorders>
            <w:shd w:val="clear" w:color="auto" w:fill="auto"/>
            <w:noWrap/>
            <w:vAlign w:val="bottom"/>
            <w:hideMark/>
          </w:tcPr>
          <w:p w14:paraId="0675A4C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4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56  όπως τροπ.   ΔΕΚΤΟ ΚΑΤΑ ΠΛΕΙΟΨΗΦΙΑ</w:t>
            </w:r>
          </w:p>
        </w:tc>
        <w:tc>
          <w:tcPr>
            <w:tcW w:w="480" w:type="dxa"/>
            <w:tcBorders>
              <w:top w:val="nil"/>
              <w:left w:val="nil"/>
              <w:bottom w:val="nil"/>
              <w:right w:val="nil"/>
            </w:tcBorders>
            <w:shd w:val="clear" w:color="auto" w:fill="auto"/>
            <w:noWrap/>
            <w:vAlign w:val="bottom"/>
            <w:hideMark/>
          </w:tcPr>
          <w:p w14:paraId="0675A4C5" w14:textId="77777777" w:rsidR="00F93E91" w:rsidRPr="00CD46DE" w:rsidRDefault="003A64EF" w:rsidP="00F93E91">
            <w:pPr>
              <w:rPr>
                <w:rFonts w:ascii="Calibri" w:eastAsia="Times New Roman" w:hAnsi="Calibri" w:cs="Calibri"/>
                <w:color w:val="000000"/>
                <w:sz w:val="22"/>
                <w:szCs w:val="22"/>
              </w:rPr>
            </w:pPr>
          </w:p>
        </w:tc>
      </w:tr>
      <w:tr w:rsidR="00866F2D" w14:paraId="0675A4CE" w14:textId="77777777">
        <w:trPr>
          <w:trHeight w:val="300"/>
        </w:trPr>
        <w:tc>
          <w:tcPr>
            <w:tcW w:w="960" w:type="dxa"/>
            <w:tcBorders>
              <w:top w:val="nil"/>
              <w:left w:val="nil"/>
              <w:bottom w:val="nil"/>
              <w:right w:val="nil"/>
            </w:tcBorders>
            <w:shd w:val="clear" w:color="auto" w:fill="auto"/>
            <w:noWrap/>
            <w:vAlign w:val="bottom"/>
            <w:hideMark/>
          </w:tcPr>
          <w:p w14:paraId="0675A4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4C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C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C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C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CD" w14:textId="77777777" w:rsidR="00F93E91" w:rsidRPr="00CD46DE" w:rsidRDefault="003A64EF" w:rsidP="00F93E91">
            <w:pPr>
              <w:rPr>
                <w:rFonts w:ascii="Times New Roman" w:eastAsia="Times New Roman" w:hAnsi="Times New Roman" w:cs="Times New Roman"/>
                <w:sz w:val="20"/>
              </w:rPr>
            </w:pPr>
          </w:p>
        </w:tc>
      </w:tr>
      <w:tr w:rsidR="00866F2D" w14:paraId="0675A4D6" w14:textId="77777777">
        <w:trPr>
          <w:trHeight w:val="300"/>
        </w:trPr>
        <w:tc>
          <w:tcPr>
            <w:tcW w:w="960" w:type="dxa"/>
            <w:tcBorders>
              <w:top w:val="nil"/>
              <w:left w:val="nil"/>
              <w:bottom w:val="nil"/>
              <w:right w:val="nil"/>
            </w:tcBorders>
            <w:shd w:val="clear" w:color="auto" w:fill="auto"/>
            <w:noWrap/>
            <w:vAlign w:val="bottom"/>
            <w:hideMark/>
          </w:tcPr>
          <w:p w14:paraId="0675A4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4D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D5" w14:textId="77777777" w:rsidR="00F93E91" w:rsidRPr="00CD46DE" w:rsidRDefault="003A64EF" w:rsidP="00F93E91">
            <w:pPr>
              <w:rPr>
                <w:rFonts w:ascii="Times New Roman" w:eastAsia="Times New Roman" w:hAnsi="Times New Roman" w:cs="Times New Roman"/>
                <w:sz w:val="20"/>
              </w:rPr>
            </w:pPr>
          </w:p>
        </w:tc>
      </w:tr>
      <w:tr w:rsidR="00866F2D" w14:paraId="0675A4DE" w14:textId="77777777">
        <w:trPr>
          <w:trHeight w:val="300"/>
        </w:trPr>
        <w:tc>
          <w:tcPr>
            <w:tcW w:w="960" w:type="dxa"/>
            <w:tcBorders>
              <w:top w:val="nil"/>
              <w:left w:val="nil"/>
              <w:bottom w:val="nil"/>
              <w:right w:val="nil"/>
            </w:tcBorders>
            <w:shd w:val="clear" w:color="auto" w:fill="auto"/>
            <w:noWrap/>
            <w:vAlign w:val="bottom"/>
            <w:hideMark/>
          </w:tcPr>
          <w:p w14:paraId="0675A4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4D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DD" w14:textId="77777777" w:rsidR="00F93E91" w:rsidRPr="00CD46DE" w:rsidRDefault="003A64EF" w:rsidP="00F93E91">
            <w:pPr>
              <w:rPr>
                <w:rFonts w:ascii="Times New Roman" w:eastAsia="Times New Roman" w:hAnsi="Times New Roman" w:cs="Times New Roman"/>
                <w:sz w:val="20"/>
              </w:rPr>
            </w:pPr>
          </w:p>
        </w:tc>
      </w:tr>
      <w:tr w:rsidR="00866F2D" w14:paraId="0675A4E6" w14:textId="77777777">
        <w:trPr>
          <w:trHeight w:val="300"/>
        </w:trPr>
        <w:tc>
          <w:tcPr>
            <w:tcW w:w="960" w:type="dxa"/>
            <w:tcBorders>
              <w:top w:val="nil"/>
              <w:left w:val="nil"/>
              <w:bottom w:val="nil"/>
              <w:right w:val="nil"/>
            </w:tcBorders>
            <w:shd w:val="clear" w:color="auto" w:fill="auto"/>
            <w:noWrap/>
            <w:vAlign w:val="bottom"/>
            <w:hideMark/>
          </w:tcPr>
          <w:p w14:paraId="0675A4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4E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E5" w14:textId="77777777" w:rsidR="00F93E91" w:rsidRPr="00CD46DE" w:rsidRDefault="003A64EF" w:rsidP="00F93E91">
            <w:pPr>
              <w:rPr>
                <w:rFonts w:ascii="Times New Roman" w:eastAsia="Times New Roman" w:hAnsi="Times New Roman" w:cs="Times New Roman"/>
                <w:sz w:val="20"/>
              </w:rPr>
            </w:pPr>
          </w:p>
        </w:tc>
      </w:tr>
      <w:tr w:rsidR="00866F2D" w14:paraId="0675A4EE" w14:textId="77777777">
        <w:trPr>
          <w:trHeight w:val="300"/>
        </w:trPr>
        <w:tc>
          <w:tcPr>
            <w:tcW w:w="960" w:type="dxa"/>
            <w:tcBorders>
              <w:top w:val="nil"/>
              <w:left w:val="nil"/>
              <w:bottom w:val="nil"/>
              <w:right w:val="nil"/>
            </w:tcBorders>
            <w:shd w:val="clear" w:color="auto" w:fill="auto"/>
            <w:noWrap/>
            <w:vAlign w:val="bottom"/>
            <w:hideMark/>
          </w:tcPr>
          <w:p w14:paraId="0675A4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4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ED" w14:textId="77777777" w:rsidR="00F93E91" w:rsidRPr="00CD46DE" w:rsidRDefault="003A64EF" w:rsidP="00F93E91">
            <w:pPr>
              <w:rPr>
                <w:rFonts w:ascii="Times New Roman" w:eastAsia="Times New Roman" w:hAnsi="Times New Roman" w:cs="Times New Roman"/>
                <w:sz w:val="20"/>
              </w:rPr>
            </w:pPr>
          </w:p>
        </w:tc>
      </w:tr>
      <w:tr w:rsidR="00866F2D" w14:paraId="0675A4F6" w14:textId="77777777">
        <w:trPr>
          <w:trHeight w:val="300"/>
        </w:trPr>
        <w:tc>
          <w:tcPr>
            <w:tcW w:w="960" w:type="dxa"/>
            <w:tcBorders>
              <w:top w:val="nil"/>
              <w:left w:val="nil"/>
              <w:bottom w:val="nil"/>
              <w:right w:val="nil"/>
            </w:tcBorders>
            <w:shd w:val="clear" w:color="auto" w:fill="auto"/>
            <w:noWrap/>
            <w:vAlign w:val="bottom"/>
            <w:hideMark/>
          </w:tcPr>
          <w:p w14:paraId="0675A4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4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4F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F5" w14:textId="77777777" w:rsidR="00F93E91" w:rsidRPr="00CD46DE" w:rsidRDefault="003A64EF" w:rsidP="00F93E91">
            <w:pPr>
              <w:rPr>
                <w:rFonts w:ascii="Times New Roman" w:eastAsia="Times New Roman" w:hAnsi="Times New Roman" w:cs="Times New Roman"/>
                <w:sz w:val="20"/>
              </w:rPr>
            </w:pPr>
          </w:p>
        </w:tc>
      </w:tr>
      <w:tr w:rsidR="00866F2D" w14:paraId="0675A4FE" w14:textId="77777777">
        <w:trPr>
          <w:trHeight w:val="300"/>
        </w:trPr>
        <w:tc>
          <w:tcPr>
            <w:tcW w:w="960" w:type="dxa"/>
            <w:tcBorders>
              <w:top w:val="nil"/>
              <w:left w:val="nil"/>
              <w:bottom w:val="nil"/>
              <w:right w:val="nil"/>
            </w:tcBorders>
            <w:shd w:val="clear" w:color="auto" w:fill="auto"/>
            <w:noWrap/>
            <w:vAlign w:val="bottom"/>
            <w:hideMark/>
          </w:tcPr>
          <w:p w14:paraId="0675A4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4F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4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4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4F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4F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4FD" w14:textId="77777777" w:rsidR="00F93E91" w:rsidRPr="00CD46DE" w:rsidRDefault="003A64EF" w:rsidP="00F93E91">
            <w:pPr>
              <w:rPr>
                <w:rFonts w:ascii="Times New Roman" w:eastAsia="Times New Roman" w:hAnsi="Times New Roman" w:cs="Times New Roman"/>
                <w:sz w:val="20"/>
              </w:rPr>
            </w:pPr>
          </w:p>
        </w:tc>
      </w:tr>
      <w:tr w:rsidR="00866F2D" w14:paraId="0675A505" w14:textId="77777777">
        <w:trPr>
          <w:trHeight w:val="300"/>
        </w:trPr>
        <w:tc>
          <w:tcPr>
            <w:tcW w:w="1920" w:type="dxa"/>
            <w:gridSpan w:val="2"/>
            <w:tcBorders>
              <w:top w:val="nil"/>
              <w:left w:val="nil"/>
              <w:bottom w:val="nil"/>
              <w:right w:val="nil"/>
            </w:tcBorders>
            <w:shd w:val="clear" w:color="auto" w:fill="auto"/>
            <w:noWrap/>
            <w:vAlign w:val="bottom"/>
            <w:hideMark/>
          </w:tcPr>
          <w:p w14:paraId="0675A4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50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5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04" w14:textId="77777777" w:rsidR="00F93E91" w:rsidRPr="00CD46DE" w:rsidRDefault="003A64EF" w:rsidP="00F93E91">
            <w:pPr>
              <w:rPr>
                <w:rFonts w:ascii="Times New Roman" w:eastAsia="Times New Roman" w:hAnsi="Times New Roman" w:cs="Times New Roman"/>
                <w:sz w:val="20"/>
              </w:rPr>
            </w:pPr>
          </w:p>
        </w:tc>
      </w:tr>
      <w:tr w:rsidR="00866F2D" w14:paraId="0675A50D" w14:textId="77777777">
        <w:trPr>
          <w:trHeight w:val="300"/>
        </w:trPr>
        <w:tc>
          <w:tcPr>
            <w:tcW w:w="960" w:type="dxa"/>
            <w:tcBorders>
              <w:top w:val="nil"/>
              <w:left w:val="nil"/>
              <w:bottom w:val="nil"/>
              <w:right w:val="nil"/>
            </w:tcBorders>
            <w:shd w:val="clear" w:color="auto" w:fill="auto"/>
            <w:noWrap/>
            <w:vAlign w:val="bottom"/>
            <w:hideMark/>
          </w:tcPr>
          <w:p w14:paraId="0675A5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0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5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0C" w14:textId="77777777" w:rsidR="00F93E91" w:rsidRPr="00CD46DE" w:rsidRDefault="003A64EF" w:rsidP="00F93E91">
            <w:pPr>
              <w:rPr>
                <w:rFonts w:ascii="Times New Roman" w:eastAsia="Times New Roman" w:hAnsi="Times New Roman" w:cs="Times New Roman"/>
                <w:sz w:val="20"/>
              </w:rPr>
            </w:pPr>
          </w:p>
        </w:tc>
      </w:tr>
      <w:tr w:rsidR="00866F2D" w14:paraId="0675A511" w14:textId="77777777">
        <w:trPr>
          <w:trHeight w:val="300"/>
        </w:trPr>
        <w:tc>
          <w:tcPr>
            <w:tcW w:w="960" w:type="dxa"/>
            <w:tcBorders>
              <w:top w:val="nil"/>
              <w:left w:val="nil"/>
              <w:bottom w:val="nil"/>
              <w:right w:val="nil"/>
            </w:tcBorders>
            <w:shd w:val="clear" w:color="auto" w:fill="auto"/>
            <w:noWrap/>
            <w:vAlign w:val="bottom"/>
            <w:hideMark/>
          </w:tcPr>
          <w:p w14:paraId="0675A50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5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57 όπως τροπ.   ΔΕΚΤΟ ΚΑΤΑ ΠΛΕΙΟΨΗΦΙΑ</w:t>
            </w:r>
          </w:p>
        </w:tc>
        <w:tc>
          <w:tcPr>
            <w:tcW w:w="480" w:type="dxa"/>
            <w:tcBorders>
              <w:top w:val="nil"/>
              <w:left w:val="nil"/>
              <w:bottom w:val="nil"/>
              <w:right w:val="nil"/>
            </w:tcBorders>
            <w:shd w:val="clear" w:color="auto" w:fill="auto"/>
            <w:noWrap/>
            <w:vAlign w:val="bottom"/>
            <w:hideMark/>
          </w:tcPr>
          <w:p w14:paraId="0675A510" w14:textId="77777777" w:rsidR="00F93E91" w:rsidRPr="00CD46DE" w:rsidRDefault="003A64EF" w:rsidP="00F93E91">
            <w:pPr>
              <w:rPr>
                <w:rFonts w:ascii="Calibri" w:eastAsia="Times New Roman" w:hAnsi="Calibri" w:cs="Calibri"/>
                <w:color w:val="000000"/>
                <w:sz w:val="22"/>
                <w:szCs w:val="22"/>
              </w:rPr>
            </w:pPr>
          </w:p>
        </w:tc>
      </w:tr>
      <w:tr w:rsidR="00866F2D" w14:paraId="0675A519" w14:textId="77777777">
        <w:trPr>
          <w:trHeight w:val="300"/>
        </w:trPr>
        <w:tc>
          <w:tcPr>
            <w:tcW w:w="960" w:type="dxa"/>
            <w:tcBorders>
              <w:top w:val="nil"/>
              <w:left w:val="nil"/>
              <w:bottom w:val="nil"/>
              <w:right w:val="nil"/>
            </w:tcBorders>
            <w:shd w:val="clear" w:color="auto" w:fill="auto"/>
            <w:noWrap/>
            <w:vAlign w:val="bottom"/>
            <w:hideMark/>
          </w:tcPr>
          <w:p w14:paraId="0675A5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51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1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1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18" w14:textId="77777777" w:rsidR="00F93E91" w:rsidRPr="00CD46DE" w:rsidRDefault="003A64EF" w:rsidP="00F93E91">
            <w:pPr>
              <w:rPr>
                <w:rFonts w:ascii="Times New Roman" w:eastAsia="Times New Roman" w:hAnsi="Times New Roman" w:cs="Times New Roman"/>
                <w:sz w:val="20"/>
              </w:rPr>
            </w:pPr>
          </w:p>
        </w:tc>
      </w:tr>
      <w:tr w:rsidR="00866F2D" w14:paraId="0675A521" w14:textId="77777777">
        <w:trPr>
          <w:trHeight w:val="300"/>
        </w:trPr>
        <w:tc>
          <w:tcPr>
            <w:tcW w:w="960" w:type="dxa"/>
            <w:tcBorders>
              <w:top w:val="nil"/>
              <w:left w:val="nil"/>
              <w:bottom w:val="nil"/>
              <w:right w:val="nil"/>
            </w:tcBorders>
            <w:shd w:val="clear" w:color="auto" w:fill="auto"/>
            <w:noWrap/>
            <w:vAlign w:val="bottom"/>
            <w:hideMark/>
          </w:tcPr>
          <w:p w14:paraId="0675A5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51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1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20" w14:textId="77777777" w:rsidR="00F93E91" w:rsidRPr="00CD46DE" w:rsidRDefault="003A64EF" w:rsidP="00F93E91">
            <w:pPr>
              <w:rPr>
                <w:rFonts w:ascii="Times New Roman" w:eastAsia="Times New Roman" w:hAnsi="Times New Roman" w:cs="Times New Roman"/>
                <w:sz w:val="20"/>
              </w:rPr>
            </w:pPr>
          </w:p>
        </w:tc>
      </w:tr>
      <w:tr w:rsidR="00866F2D" w14:paraId="0675A529" w14:textId="77777777">
        <w:trPr>
          <w:trHeight w:val="300"/>
        </w:trPr>
        <w:tc>
          <w:tcPr>
            <w:tcW w:w="960" w:type="dxa"/>
            <w:tcBorders>
              <w:top w:val="nil"/>
              <w:left w:val="nil"/>
              <w:bottom w:val="nil"/>
              <w:right w:val="nil"/>
            </w:tcBorders>
            <w:shd w:val="clear" w:color="auto" w:fill="auto"/>
            <w:noWrap/>
            <w:vAlign w:val="bottom"/>
            <w:hideMark/>
          </w:tcPr>
          <w:p w14:paraId="0675A5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52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2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28" w14:textId="77777777" w:rsidR="00F93E91" w:rsidRPr="00CD46DE" w:rsidRDefault="003A64EF" w:rsidP="00F93E91">
            <w:pPr>
              <w:rPr>
                <w:rFonts w:ascii="Times New Roman" w:eastAsia="Times New Roman" w:hAnsi="Times New Roman" w:cs="Times New Roman"/>
                <w:sz w:val="20"/>
              </w:rPr>
            </w:pPr>
          </w:p>
        </w:tc>
      </w:tr>
      <w:tr w:rsidR="00866F2D" w14:paraId="0675A531" w14:textId="77777777">
        <w:trPr>
          <w:trHeight w:val="300"/>
        </w:trPr>
        <w:tc>
          <w:tcPr>
            <w:tcW w:w="960" w:type="dxa"/>
            <w:tcBorders>
              <w:top w:val="nil"/>
              <w:left w:val="nil"/>
              <w:bottom w:val="nil"/>
              <w:right w:val="nil"/>
            </w:tcBorders>
            <w:shd w:val="clear" w:color="auto" w:fill="auto"/>
            <w:noWrap/>
            <w:vAlign w:val="bottom"/>
            <w:hideMark/>
          </w:tcPr>
          <w:p w14:paraId="0675A5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52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2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2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30" w14:textId="77777777" w:rsidR="00F93E91" w:rsidRPr="00CD46DE" w:rsidRDefault="003A64EF" w:rsidP="00F93E91">
            <w:pPr>
              <w:rPr>
                <w:rFonts w:ascii="Times New Roman" w:eastAsia="Times New Roman" w:hAnsi="Times New Roman" w:cs="Times New Roman"/>
                <w:sz w:val="20"/>
              </w:rPr>
            </w:pPr>
          </w:p>
        </w:tc>
      </w:tr>
      <w:tr w:rsidR="00866F2D" w14:paraId="0675A539" w14:textId="77777777">
        <w:trPr>
          <w:trHeight w:val="300"/>
        </w:trPr>
        <w:tc>
          <w:tcPr>
            <w:tcW w:w="960" w:type="dxa"/>
            <w:tcBorders>
              <w:top w:val="nil"/>
              <w:left w:val="nil"/>
              <w:bottom w:val="nil"/>
              <w:right w:val="nil"/>
            </w:tcBorders>
            <w:shd w:val="clear" w:color="auto" w:fill="auto"/>
            <w:noWrap/>
            <w:vAlign w:val="bottom"/>
            <w:hideMark/>
          </w:tcPr>
          <w:p w14:paraId="0675A5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53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38" w14:textId="77777777" w:rsidR="00F93E91" w:rsidRPr="00CD46DE" w:rsidRDefault="003A64EF" w:rsidP="00F93E91">
            <w:pPr>
              <w:rPr>
                <w:rFonts w:ascii="Times New Roman" w:eastAsia="Times New Roman" w:hAnsi="Times New Roman" w:cs="Times New Roman"/>
                <w:sz w:val="20"/>
              </w:rPr>
            </w:pPr>
          </w:p>
        </w:tc>
      </w:tr>
      <w:tr w:rsidR="00866F2D" w14:paraId="0675A541" w14:textId="77777777">
        <w:trPr>
          <w:trHeight w:val="300"/>
        </w:trPr>
        <w:tc>
          <w:tcPr>
            <w:tcW w:w="960" w:type="dxa"/>
            <w:tcBorders>
              <w:top w:val="nil"/>
              <w:left w:val="nil"/>
              <w:bottom w:val="nil"/>
              <w:right w:val="nil"/>
            </w:tcBorders>
            <w:shd w:val="clear" w:color="auto" w:fill="auto"/>
            <w:noWrap/>
            <w:vAlign w:val="bottom"/>
            <w:hideMark/>
          </w:tcPr>
          <w:p w14:paraId="0675A5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53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3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40" w14:textId="77777777" w:rsidR="00F93E91" w:rsidRPr="00CD46DE" w:rsidRDefault="003A64EF" w:rsidP="00F93E91">
            <w:pPr>
              <w:rPr>
                <w:rFonts w:ascii="Times New Roman" w:eastAsia="Times New Roman" w:hAnsi="Times New Roman" w:cs="Times New Roman"/>
                <w:sz w:val="20"/>
              </w:rPr>
            </w:pPr>
          </w:p>
        </w:tc>
      </w:tr>
      <w:tr w:rsidR="00866F2D" w14:paraId="0675A549" w14:textId="77777777">
        <w:trPr>
          <w:trHeight w:val="300"/>
        </w:trPr>
        <w:tc>
          <w:tcPr>
            <w:tcW w:w="960" w:type="dxa"/>
            <w:tcBorders>
              <w:top w:val="nil"/>
              <w:left w:val="nil"/>
              <w:bottom w:val="nil"/>
              <w:right w:val="nil"/>
            </w:tcBorders>
            <w:shd w:val="clear" w:color="auto" w:fill="auto"/>
            <w:noWrap/>
            <w:vAlign w:val="bottom"/>
            <w:hideMark/>
          </w:tcPr>
          <w:p w14:paraId="0675A5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54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4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4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4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48" w14:textId="77777777" w:rsidR="00F93E91" w:rsidRPr="00CD46DE" w:rsidRDefault="003A64EF" w:rsidP="00F93E91">
            <w:pPr>
              <w:rPr>
                <w:rFonts w:ascii="Times New Roman" w:eastAsia="Times New Roman" w:hAnsi="Times New Roman" w:cs="Times New Roman"/>
                <w:sz w:val="20"/>
              </w:rPr>
            </w:pPr>
          </w:p>
        </w:tc>
      </w:tr>
      <w:tr w:rsidR="00866F2D" w14:paraId="0675A550" w14:textId="77777777">
        <w:trPr>
          <w:trHeight w:val="300"/>
        </w:trPr>
        <w:tc>
          <w:tcPr>
            <w:tcW w:w="1920" w:type="dxa"/>
            <w:gridSpan w:val="2"/>
            <w:tcBorders>
              <w:top w:val="nil"/>
              <w:left w:val="nil"/>
              <w:bottom w:val="nil"/>
              <w:right w:val="nil"/>
            </w:tcBorders>
            <w:shd w:val="clear" w:color="auto" w:fill="auto"/>
            <w:noWrap/>
            <w:vAlign w:val="bottom"/>
            <w:hideMark/>
          </w:tcPr>
          <w:p w14:paraId="0675A5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54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54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4F" w14:textId="77777777" w:rsidR="00F93E91" w:rsidRPr="00CD46DE" w:rsidRDefault="003A64EF" w:rsidP="00F93E91">
            <w:pPr>
              <w:rPr>
                <w:rFonts w:ascii="Times New Roman" w:eastAsia="Times New Roman" w:hAnsi="Times New Roman" w:cs="Times New Roman"/>
                <w:sz w:val="20"/>
              </w:rPr>
            </w:pPr>
          </w:p>
        </w:tc>
      </w:tr>
      <w:tr w:rsidR="00866F2D" w14:paraId="0675A558" w14:textId="77777777">
        <w:trPr>
          <w:trHeight w:val="300"/>
        </w:trPr>
        <w:tc>
          <w:tcPr>
            <w:tcW w:w="960" w:type="dxa"/>
            <w:tcBorders>
              <w:top w:val="nil"/>
              <w:left w:val="nil"/>
              <w:bottom w:val="nil"/>
              <w:right w:val="nil"/>
            </w:tcBorders>
            <w:shd w:val="clear" w:color="auto" w:fill="auto"/>
            <w:noWrap/>
            <w:vAlign w:val="bottom"/>
            <w:hideMark/>
          </w:tcPr>
          <w:p w14:paraId="0675A55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5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5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55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57" w14:textId="77777777" w:rsidR="00F93E91" w:rsidRPr="00CD46DE" w:rsidRDefault="003A64EF" w:rsidP="00F93E91">
            <w:pPr>
              <w:rPr>
                <w:rFonts w:ascii="Times New Roman" w:eastAsia="Times New Roman" w:hAnsi="Times New Roman" w:cs="Times New Roman"/>
                <w:sz w:val="20"/>
              </w:rPr>
            </w:pPr>
          </w:p>
        </w:tc>
      </w:tr>
      <w:tr w:rsidR="00866F2D" w14:paraId="0675A55C" w14:textId="77777777">
        <w:trPr>
          <w:trHeight w:val="300"/>
        </w:trPr>
        <w:tc>
          <w:tcPr>
            <w:tcW w:w="960" w:type="dxa"/>
            <w:tcBorders>
              <w:top w:val="nil"/>
              <w:left w:val="nil"/>
              <w:bottom w:val="nil"/>
              <w:right w:val="nil"/>
            </w:tcBorders>
            <w:shd w:val="clear" w:color="auto" w:fill="auto"/>
            <w:noWrap/>
            <w:vAlign w:val="bottom"/>
            <w:hideMark/>
          </w:tcPr>
          <w:p w14:paraId="0675A559"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5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58 όπως τροπ.   ΔΕΚΤΟ ΚΑΤΑ ΠΛΕΙΟΨΗΦΙΑ</w:t>
            </w:r>
          </w:p>
        </w:tc>
        <w:tc>
          <w:tcPr>
            <w:tcW w:w="480" w:type="dxa"/>
            <w:tcBorders>
              <w:top w:val="nil"/>
              <w:left w:val="nil"/>
              <w:bottom w:val="nil"/>
              <w:right w:val="nil"/>
            </w:tcBorders>
            <w:shd w:val="clear" w:color="auto" w:fill="auto"/>
            <w:noWrap/>
            <w:vAlign w:val="bottom"/>
            <w:hideMark/>
          </w:tcPr>
          <w:p w14:paraId="0675A55B" w14:textId="77777777" w:rsidR="00F93E91" w:rsidRPr="00CD46DE" w:rsidRDefault="003A64EF" w:rsidP="00F93E91">
            <w:pPr>
              <w:rPr>
                <w:rFonts w:ascii="Calibri" w:eastAsia="Times New Roman" w:hAnsi="Calibri" w:cs="Calibri"/>
                <w:color w:val="000000"/>
                <w:sz w:val="22"/>
                <w:szCs w:val="22"/>
              </w:rPr>
            </w:pPr>
          </w:p>
        </w:tc>
      </w:tr>
      <w:tr w:rsidR="00866F2D" w14:paraId="0675A564" w14:textId="77777777">
        <w:trPr>
          <w:trHeight w:val="300"/>
        </w:trPr>
        <w:tc>
          <w:tcPr>
            <w:tcW w:w="960" w:type="dxa"/>
            <w:tcBorders>
              <w:top w:val="nil"/>
              <w:left w:val="nil"/>
              <w:bottom w:val="nil"/>
              <w:right w:val="nil"/>
            </w:tcBorders>
            <w:shd w:val="clear" w:color="auto" w:fill="auto"/>
            <w:noWrap/>
            <w:vAlign w:val="bottom"/>
            <w:hideMark/>
          </w:tcPr>
          <w:p w14:paraId="0675A5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55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5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6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6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63" w14:textId="77777777" w:rsidR="00F93E91" w:rsidRPr="00CD46DE" w:rsidRDefault="003A64EF" w:rsidP="00F93E91">
            <w:pPr>
              <w:rPr>
                <w:rFonts w:ascii="Times New Roman" w:eastAsia="Times New Roman" w:hAnsi="Times New Roman" w:cs="Times New Roman"/>
                <w:sz w:val="20"/>
              </w:rPr>
            </w:pPr>
          </w:p>
        </w:tc>
      </w:tr>
      <w:tr w:rsidR="00866F2D" w14:paraId="0675A56C" w14:textId="77777777">
        <w:trPr>
          <w:trHeight w:val="300"/>
        </w:trPr>
        <w:tc>
          <w:tcPr>
            <w:tcW w:w="960" w:type="dxa"/>
            <w:tcBorders>
              <w:top w:val="nil"/>
              <w:left w:val="nil"/>
              <w:bottom w:val="nil"/>
              <w:right w:val="nil"/>
            </w:tcBorders>
            <w:shd w:val="clear" w:color="auto" w:fill="auto"/>
            <w:noWrap/>
            <w:vAlign w:val="bottom"/>
            <w:hideMark/>
          </w:tcPr>
          <w:p w14:paraId="0675A5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56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6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6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6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6B" w14:textId="77777777" w:rsidR="00F93E91" w:rsidRPr="00CD46DE" w:rsidRDefault="003A64EF" w:rsidP="00F93E91">
            <w:pPr>
              <w:rPr>
                <w:rFonts w:ascii="Times New Roman" w:eastAsia="Times New Roman" w:hAnsi="Times New Roman" w:cs="Times New Roman"/>
                <w:sz w:val="20"/>
              </w:rPr>
            </w:pPr>
          </w:p>
        </w:tc>
      </w:tr>
      <w:tr w:rsidR="00866F2D" w14:paraId="0675A574" w14:textId="77777777">
        <w:trPr>
          <w:trHeight w:val="300"/>
        </w:trPr>
        <w:tc>
          <w:tcPr>
            <w:tcW w:w="960" w:type="dxa"/>
            <w:tcBorders>
              <w:top w:val="nil"/>
              <w:left w:val="nil"/>
              <w:bottom w:val="nil"/>
              <w:right w:val="nil"/>
            </w:tcBorders>
            <w:shd w:val="clear" w:color="auto" w:fill="auto"/>
            <w:noWrap/>
            <w:vAlign w:val="bottom"/>
            <w:hideMark/>
          </w:tcPr>
          <w:p w14:paraId="0675A5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56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7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73" w14:textId="77777777" w:rsidR="00F93E91" w:rsidRPr="00CD46DE" w:rsidRDefault="003A64EF" w:rsidP="00F93E91">
            <w:pPr>
              <w:rPr>
                <w:rFonts w:ascii="Times New Roman" w:eastAsia="Times New Roman" w:hAnsi="Times New Roman" w:cs="Times New Roman"/>
                <w:sz w:val="20"/>
              </w:rPr>
            </w:pPr>
          </w:p>
        </w:tc>
      </w:tr>
      <w:tr w:rsidR="00866F2D" w14:paraId="0675A57C" w14:textId="77777777">
        <w:trPr>
          <w:trHeight w:val="300"/>
        </w:trPr>
        <w:tc>
          <w:tcPr>
            <w:tcW w:w="960" w:type="dxa"/>
            <w:tcBorders>
              <w:top w:val="nil"/>
              <w:left w:val="nil"/>
              <w:bottom w:val="nil"/>
              <w:right w:val="nil"/>
            </w:tcBorders>
            <w:shd w:val="clear" w:color="auto" w:fill="auto"/>
            <w:noWrap/>
            <w:vAlign w:val="bottom"/>
            <w:hideMark/>
          </w:tcPr>
          <w:p w14:paraId="0675A5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57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7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7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7B" w14:textId="77777777" w:rsidR="00F93E91" w:rsidRPr="00CD46DE" w:rsidRDefault="003A64EF" w:rsidP="00F93E91">
            <w:pPr>
              <w:rPr>
                <w:rFonts w:ascii="Times New Roman" w:eastAsia="Times New Roman" w:hAnsi="Times New Roman" w:cs="Times New Roman"/>
                <w:sz w:val="20"/>
              </w:rPr>
            </w:pPr>
          </w:p>
        </w:tc>
      </w:tr>
      <w:tr w:rsidR="00866F2D" w14:paraId="0675A584" w14:textId="77777777">
        <w:trPr>
          <w:trHeight w:val="300"/>
        </w:trPr>
        <w:tc>
          <w:tcPr>
            <w:tcW w:w="960" w:type="dxa"/>
            <w:tcBorders>
              <w:top w:val="nil"/>
              <w:left w:val="nil"/>
              <w:bottom w:val="nil"/>
              <w:right w:val="nil"/>
            </w:tcBorders>
            <w:shd w:val="clear" w:color="auto" w:fill="auto"/>
            <w:noWrap/>
            <w:vAlign w:val="bottom"/>
            <w:hideMark/>
          </w:tcPr>
          <w:p w14:paraId="0675A5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57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8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83" w14:textId="77777777" w:rsidR="00F93E91" w:rsidRPr="00CD46DE" w:rsidRDefault="003A64EF" w:rsidP="00F93E91">
            <w:pPr>
              <w:rPr>
                <w:rFonts w:ascii="Times New Roman" w:eastAsia="Times New Roman" w:hAnsi="Times New Roman" w:cs="Times New Roman"/>
                <w:sz w:val="20"/>
              </w:rPr>
            </w:pPr>
          </w:p>
        </w:tc>
      </w:tr>
      <w:tr w:rsidR="00866F2D" w14:paraId="0675A58C" w14:textId="77777777">
        <w:trPr>
          <w:trHeight w:val="300"/>
        </w:trPr>
        <w:tc>
          <w:tcPr>
            <w:tcW w:w="960" w:type="dxa"/>
            <w:tcBorders>
              <w:top w:val="nil"/>
              <w:left w:val="nil"/>
              <w:bottom w:val="nil"/>
              <w:right w:val="nil"/>
            </w:tcBorders>
            <w:shd w:val="clear" w:color="auto" w:fill="auto"/>
            <w:noWrap/>
            <w:vAlign w:val="bottom"/>
            <w:hideMark/>
          </w:tcPr>
          <w:p w14:paraId="0675A5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58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8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8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8B" w14:textId="77777777" w:rsidR="00F93E91" w:rsidRPr="00CD46DE" w:rsidRDefault="003A64EF" w:rsidP="00F93E91">
            <w:pPr>
              <w:rPr>
                <w:rFonts w:ascii="Times New Roman" w:eastAsia="Times New Roman" w:hAnsi="Times New Roman" w:cs="Times New Roman"/>
                <w:sz w:val="20"/>
              </w:rPr>
            </w:pPr>
          </w:p>
        </w:tc>
      </w:tr>
      <w:tr w:rsidR="00866F2D" w14:paraId="0675A594" w14:textId="77777777">
        <w:trPr>
          <w:trHeight w:val="300"/>
        </w:trPr>
        <w:tc>
          <w:tcPr>
            <w:tcW w:w="960" w:type="dxa"/>
            <w:tcBorders>
              <w:top w:val="nil"/>
              <w:left w:val="nil"/>
              <w:bottom w:val="nil"/>
              <w:right w:val="nil"/>
            </w:tcBorders>
            <w:shd w:val="clear" w:color="auto" w:fill="auto"/>
            <w:noWrap/>
            <w:vAlign w:val="bottom"/>
            <w:hideMark/>
          </w:tcPr>
          <w:p w14:paraId="0675A5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58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8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9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9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9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93" w14:textId="77777777" w:rsidR="00F93E91" w:rsidRPr="00CD46DE" w:rsidRDefault="003A64EF" w:rsidP="00F93E91">
            <w:pPr>
              <w:rPr>
                <w:rFonts w:ascii="Times New Roman" w:eastAsia="Times New Roman" w:hAnsi="Times New Roman" w:cs="Times New Roman"/>
                <w:sz w:val="20"/>
              </w:rPr>
            </w:pPr>
          </w:p>
        </w:tc>
      </w:tr>
      <w:tr w:rsidR="00866F2D" w14:paraId="0675A59B" w14:textId="77777777">
        <w:trPr>
          <w:trHeight w:val="300"/>
        </w:trPr>
        <w:tc>
          <w:tcPr>
            <w:tcW w:w="1920" w:type="dxa"/>
            <w:gridSpan w:val="2"/>
            <w:tcBorders>
              <w:top w:val="nil"/>
              <w:left w:val="nil"/>
              <w:bottom w:val="nil"/>
              <w:right w:val="nil"/>
            </w:tcBorders>
            <w:shd w:val="clear" w:color="auto" w:fill="auto"/>
            <w:noWrap/>
            <w:vAlign w:val="bottom"/>
            <w:hideMark/>
          </w:tcPr>
          <w:p w14:paraId="0675A5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59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5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9A" w14:textId="77777777" w:rsidR="00F93E91" w:rsidRPr="00CD46DE" w:rsidRDefault="003A64EF" w:rsidP="00F93E91">
            <w:pPr>
              <w:rPr>
                <w:rFonts w:ascii="Times New Roman" w:eastAsia="Times New Roman" w:hAnsi="Times New Roman" w:cs="Times New Roman"/>
                <w:sz w:val="20"/>
              </w:rPr>
            </w:pPr>
          </w:p>
        </w:tc>
      </w:tr>
      <w:tr w:rsidR="00866F2D" w14:paraId="0675A5A3" w14:textId="77777777">
        <w:trPr>
          <w:trHeight w:val="300"/>
        </w:trPr>
        <w:tc>
          <w:tcPr>
            <w:tcW w:w="960" w:type="dxa"/>
            <w:tcBorders>
              <w:top w:val="nil"/>
              <w:left w:val="nil"/>
              <w:bottom w:val="nil"/>
              <w:right w:val="nil"/>
            </w:tcBorders>
            <w:shd w:val="clear" w:color="auto" w:fill="auto"/>
            <w:noWrap/>
            <w:vAlign w:val="bottom"/>
            <w:hideMark/>
          </w:tcPr>
          <w:p w14:paraId="0675A59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9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9F"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5A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A2" w14:textId="77777777" w:rsidR="00F93E91" w:rsidRPr="00CD46DE" w:rsidRDefault="003A64EF" w:rsidP="00F93E91">
            <w:pPr>
              <w:rPr>
                <w:rFonts w:ascii="Times New Roman" w:eastAsia="Times New Roman" w:hAnsi="Times New Roman" w:cs="Times New Roman"/>
                <w:sz w:val="20"/>
              </w:rPr>
            </w:pPr>
          </w:p>
        </w:tc>
      </w:tr>
      <w:tr w:rsidR="00866F2D" w14:paraId="0675A5A7" w14:textId="77777777">
        <w:trPr>
          <w:trHeight w:val="300"/>
        </w:trPr>
        <w:tc>
          <w:tcPr>
            <w:tcW w:w="960" w:type="dxa"/>
            <w:tcBorders>
              <w:top w:val="nil"/>
              <w:left w:val="nil"/>
              <w:bottom w:val="nil"/>
              <w:right w:val="nil"/>
            </w:tcBorders>
            <w:shd w:val="clear" w:color="auto" w:fill="auto"/>
            <w:noWrap/>
            <w:vAlign w:val="bottom"/>
            <w:hideMark/>
          </w:tcPr>
          <w:p w14:paraId="0675A5A4"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5A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59 όπως τροπ.   ΔΕΚΤΟ ΚΑΤΑ ΠΛΕΙΟΨΗΦΙΑ</w:t>
            </w:r>
          </w:p>
        </w:tc>
        <w:tc>
          <w:tcPr>
            <w:tcW w:w="480" w:type="dxa"/>
            <w:tcBorders>
              <w:top w:val="nil"/>
              <w:left w:val="nil"/>
              <w:bottom w:val="nil"/>
              <w:right w:val="nil"/>
            </w:tcBorders>
            <w:shd w:val="clear" w:color="auto" w:fill="auto"/>
            <w:noWrap/>
            <w:vAlign w:val="bottom"/>
            <w:hideMark/>
          </w:tcPr>
          <w:p w14:paraId="0675A5A6" w14:textId="77777777" w:rsidR="00F93E91" w:rsidRPr="00CD46DE" w:rsidRDefault="003A64EF" w:rsidP="00F93E91">
            <w:pPr>
              <w:rPr>
                <w:rFonts w:ascii="Calibri" w:eastAsia="Times New Roman" w:hAnsi="Calibri" w:cs="Calibri"/>
                <w:color w:val="000000"/>
                <w:sz w:val="22"/>
                <w:szCs w:val="22"/>
              </w:rPr>
            </w:pPr>
          </w:p>
        </w:tc>
      </w:tr>
      <w:tr w:rsidR="00866F2D" w14:paraId="0675A5AF" w14:textId="77777777">
        <w:trPr>
          <w:trHeight w:val="300"/>
        </w:trPr>
        <w:tc>
          <w:tcPr>
            <w:tcW w:w="960" w:type="dxa"/>
            <w:tcBorders>
              <w:top w:val="nil"/>
              <w:left w:val="nil"/>
              <w:bottom w:val="nil"/>
              <w:right w:val="nil"/>
            </w:tcBorders>
            <w:shd w:val="clear" w:color="auto" w:fill="auto"/>
            <w:noWrap/>
            <w:vAlign w:val="bottom"/>
            <w:hideMark/>
          </w:tcPr>
          <w:p w14:paraId="0675A5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5A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A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A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A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AE" w14:textId="77777777" w:rsidR="00F93E91" w:rsidRPr="00CD46DE" w:rsidRDefault="003A64EF" w:rsidP="00F93E91">
            <w:pPr>
              <w:rPr>
                <w:rFonts w:ascii="Times New Roman" w:eastAsia="Times New Roman" w:hAnsi="Times New Roman" w:cs="Times New Roman"/>
                <w:sz w:val="20"/>
              </w:rPr>
            </w:pPr>
          </w:p>
        </w:tc>
      </w:tr>
      <w:tr w:rsidR="00866F2D" w14:paraId="0675A5B7" w14:textId="77777777">
        <w:trPr>
          <w:trHeight w:val="300"/>
        </w:trPr>
        <w:tc>
          <w:tcPr>
            <w:tcW w:w="960" w:type="dxa"/>
            <w:tcBorders>
              <w:top w:val="nil"/>
              <w:left w:val="nil"/>
              <w:bottom w:val="nil"/>
              <w:right w:val="nil"/>
            </w:tcBorders>
            <w:shd w:val="clear" w:color="auto" w:fill="auto"/>
            <w:noWrap/>
            <w:vAlign w:val="bottom"/>
            <w:hideMark/>
          </w:tcPr>
          <w:p w14:paraId="0675A5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5B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B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B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B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B6" w14:textId="77777777" w:rsidR="00F93E91" w:rsidRPr="00CD46DE" w:rsidRDefault="003A64EF" w:rsidP="00F93E91">
            <w:pPr>
              <w:rPr>
                <w:rFonts w:ascii="Times New Roman" w:eastAsia="Times New Roman" w:hAnsi="Times New Roman" w:cs="Times New Roman"/>
                <w:sz w:val="20"/>
              </w:rPr>
            </w:pPr>
          </w:p>
        </w:tc>
      </w:tr>
      <w:tr w:rsidR="00866F2D" w14:paraId="0675A5BF" w14:textId="77777777">
        <w:trPr>
          <w:trHeight w:val="300"/>
        </w:trPr>
        <w:tc>
          <w:tcPr>
            <w:tcW w:w="960" w:type="dxa"/>
            <w:tcBorders>
              <w:top w:val="nil"/>
              <w:left w:val="nil"/>
              <w:bottom w:val="nil"/>
              <w:right w:val="nil"/>
            </w:tcBorders>
            <w:shd w:val="clear" w:color="auto" w:fill="auto"/>
            <w:noWrap/>
            <w:vAlign w:val="bottom"/>
            <w:hideMark/>
          </w:tcPr>
          <w:p w14:paraId="0675A5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5B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B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BE" w14:textId="77777777" w:rsidR="00F93E91" w:rsidRPr="00CD46DE" w:rsidRDefault="003A64EF" w:rsidP="00F93E91">
            <w:pPr>
              <w:rPr>
                <w:rFonts w:ascii="Times New Roman" w:eastAsia="Times New Roman" w:hAnsi="Times New Roman" w:cs="Times New Roman"/>
                <w:sz w:val="20"/>
              </w:rPr>
            </w:pPr>
          </w:p>
        </w:tc>
      </w:tr>
      <w:tr w:rsidR="00866F2D" w14:paraId="0675A5C7" w14:textId="77777777">
        <w:trPr>
          <w:trHeight w:val="300"/>
        </w:trPr>
        <w:tc>
          <w:tcPr>
            <w:tcW w:w="960" w:type="dxa"/>
            <w:tcBorders>
              <w:top w:val="nil"/>
              <w:left w:val="nil"/>
              <w:bottom w:val="nil"/>
              <w:right w:val="nil"/>
            </w:tcBorders>
            <w:shd w:val="clear" w:color="auto" w:fill="auto"/>
            <w:noWrap/>
            <w:vAlign w:val="bottom"/>
            <w:hideMark/>
          </w:tcPr>
          <w:p w14:paraId="0675A5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5C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C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C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C6" w14:textId="77777777" w:rsidR="00F93E91" w:rsidRPr="00CD46DE" w:rsidRDefault="003A64EF" w:rsidP="00F93E91">
            <w:pPr>
              <w:rPr>
                <w:rFonts w:ascii="Times New Roman" w:eastAsia="Times New Roman" w:hAnsi="Times New Roman" w:cs="Times New Roman"/>
                <w:sz w:val="20"/>
              </w:rPr>
            </w:pPr>
          </w:p>
        </w:tc>
      </w:tr>
      <w:tr w:rsidR="00866F2D" w14:paraId="0675A5CF" w14:textId="77777777">
        <w:trPr>
          <w:trHeight w:val="300"/>
        </w:trPr>
        <w:tc>
          <w:tcPr>
            <w:tcW w:w="960" w:type="dxa"/>
            <w:tcBorders>
              <w:top w:val="nil"/>
              <w:left w:val="nil"/>
              <w:bottom w:val="nil"/>
              <w:right w:val="nil"/>
            </w:tcBorders>
            <w:shd w:val="clear" w:color="auto" w:fill="auto"/>
            <w:noWrap/>
            <w:vAlign w:val="bottom"/>
            <w:hideMark/>
          </w:tcPr>
          <w:p w14:paraId="0675A5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5C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CE" w14:textId="77777777" w:rsidR="00F93E91" w:rsidRPr="00CD46DE" w:rsidRDefault="003A64EF" w:rsidP="00F93E91">
            <w:pPr>
              <w:rPr>
                <w:rFonts w:ascii="Times New Roman" w:eastAsia="Times New Roman" w:hAnsi="Times New Roman" w:cs="Times New Roman"/>
                <w:sz w:val="20"/>
              </w:rPr>
            </w:pPr>
          </w:p>
        </w:tc>
      </w:tr>
      <w:tr w:rsidR="00866F2D" w14:paraId="0675A5D7" w14:textId="77777777">
        <w:trPr>
          <w:trHeight w:val="300"/>
        </w:trPr>
        <w:tc>
          <w:tcPr>
            <w:tcW w:w="960" w:type="dxa"/>
            <w:tcBorders>
              <w:top w:val="nil"/>
              <w:left w:val="nil"/>
              <w:bottom w:val="nil"/>
              <w:right w:val="nil"/>
            </w:tcBorders>
            <w:shd w:val="clear" w:color="auto" w:fill="auto"/>
            <w:noWrap/>
            <w:vAlign w:val="bottom"/>
            <w:hideMark/>
          </w:tcPr>
          <w:p w14:paraId="0675A5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5D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D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D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D6" w14:textId="77777777" w:rsidR="00F93E91" w:rsidRPr="00CD46DE" w:rsidRDefault="003A64EF" w:rsidP="00F93E91">
            <w:pPr>
              <w:rPr>
                <w:rFonts w:ascii="Times New Roman" w:eastAsia="Times New Roman" w:hAnsi="Times New Roman" w:cs="Times New Roman"/>
                <w:sz w:val="20"/>
              </w:rPr>
            </w:pPr>
          </w:p>
        </w:tc>
      </w:tr>
      <w:tr w:rsidR="00866F2D" w14:paraId="0675A5DF" w14:textId="77777777">
        <w:trPr>
          <w:trHeight w:val="300"/>
        </w:trPr>
        <w:tc>
          <w:tcPr>
            <w:tcW w:w="960" w:type="dxa"/>
            <w:tcBorders>
              <w:top w:val="nil"/>
              <w:left w:val="nil"/>
              <w:bottom w:val="nil"/>
              <w:right w:val="nil"/>
            </w:tcBorders>
            <w:shd w:val="clear" w:color="auto" w:fill="auto"/>
            <w:noWrap/>
            <w:vAlign w:val="bottom"/>
            <w:hideMark/>
          </w:tcPr>
          <w:p w14:paraId="0675A5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5D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D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D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D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DE" w14:textId="77777777" w:rsidR="00F93E91" w:rsidRPr="00CD46DE" w:rsidRDefault="003A64EF" w:rsidP="00F93E91">
            <w:pPr>
              <w:rPr>
                <w:rFonts w:ascii="Times New Roman" w:eastAsia="Times New Roman" w:hAnsi="Times New Roman" w:cs="Times New Roman"/>
                <w:sz w:val="20"/>
              </w:rPr>
            </w:pPr>
          </w:p>
        </w:tc>
      </w:tr>
      <w:tr w:rsidR="00866F2D" w14:paraId="0675A5E6" w14:textId="77777777">
        <w:trPr>
          <w:trHeight w:val="300"/>
        </w:trPr>
        <w:tc>
          <w:tcPr>
            <w:tcW w:w="1920" w:type="dxa"/>
            <w:gridSpan w:val="2"/>
            <w:tcBorders>
              <w:top w:val="nil"/>
              <w:left w:val="nil"/>
              <w:bottom w:val="nil"/>
              <w:right w:val="nil"/>
            </w:tcBorders>
            <w:shd w:val="clear" w:color="auto" w:fill="auto"/>
            <w:noWrap/>
            <w:vAlign w:val="bottom"/>
            <w:hideMark/>
          </w:tcPr>
          <w:p w14:paraId="0675A5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5E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5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E5" w14:textId="77777777" w:rsidR="00F93E91" w:rsidRPr="00CD46DE" w:rsidRDefault="003A64EF" w:rsidP="00F93E91">
            <w:pPr>
              <w:rPr>
                <w:rFonts w:ascii="Times New Roman" w:eastAsia="Times New Roman" w:hAnsi="Times New Roman" w:cs="Times New Roman"/>
                <w:sz w:val="20"/>
              </w:rPr>
            </w:pPr>
          </w:p>
        </w:tc>
      </w:tr>
      <w:tr w:rsidR="00866F2D" w14:paraId="0675A5EE" w14:textId="77777777">
        <w:trPr>
          <w:trHeight w:val="300"/>
        </w:trPr>
        <w:tc>
          <w:tcPr>
            <w:tcW w:w="960" w:type="dxa"/>
            <w:tcBorders>
              <w:top w:val="nil"/>
              <w:left w:val="nil"/>
              <w:bottom w:val="nil"/>
              <w:right w:val="nil"/>
            </w:tcBorders>
            <w:shd w:val="clear" w:color="auto" w:fill="auto"/>
            <w:noWrap/>
            <w:vAlign w:val="bottom"/>
            <w:hideMark/>
          </w:tcPr>
          <w:p w14:paraId="0675A5E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E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EA"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5E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ED" w14:textId="77777777" w:rsidR="00F93E91" w:rsidRPr="00CD46DE" w:rsidRDefault="003A64EF" w:rsidP="00F93E91">
            <w:pPr>
              <w:rPr>
                <w:rFonts w:ascii="Times New Roman" w:eastAsia="Times New Roman" w:hAnsi="Times New Roman" w:cs="Times New Roman"/>
                <w:sz w:val="20"/>
              </w:rPr>
            </w:pPr>
          </w:p>
        </w:tc>
      </w:tr>
      <w:tr w:rsidR="00866F2D" w14:paraId="0675A5F2" w14:textId="77777777">
        <w:trPr>
          <w:trHeight w:val="300"/>
        </w:trPr>
        <w:tc>
          <w:tcPr>
            <w:tcW w:w="960" w:type="dxa"/>
            <w:tcBorders>
              <w:top w:val="nil"/>
              <w:left w:val="nil"/>
              <w:bottom w:val="nil"/>
              <w:right w:val="nil"/>
            </w:tcBorders>
            <w:shd w:val="clear" w:color="auto" w:fill="auto"/>
            <w:noWrap/>
            <w:vAlign w:val="bottom"/>
            <w:hideMark/>
          </w:tcPr>
          <w:p w14:paraId="0675A5EF"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5F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60 όπως τροπ.   ΔΕΚΤΟ ΚΑΤΑ ΠΛΕΙΟΨΗΦΙΑ</w:t>
            </w:r>
          </w:p>
        </w:tc>
        <w:tc>
          <w:tcPr>
            <w:tcW w:w="480" w:type="dxa"/>
            <w:tcBorders>
              <w:top w:val="nil"/>
              <w:left w:val="nil"/>
              <w:bottom w:val="nil"/>
              <w:right w:val="nil"/>
            </w:tcBorders>
            <w:shd w:val="clear" w:color="auto" w:fill="auto"/>
            <w:noWrap/>
            <w:vAlign w:val="bottom"/>
            <w:hideMark/>
          </w:tcPr>
          <w:p w14:paraId="0675A5F1" w14:textId="77777777" w:rsidR="00F93E91" w:rsidRPr="00CD46DE" w:rsidRDefault="003A64EF" w:rsidP="00F93E91">
            <w:pPr>
              <w:rPr>
                <w:rFonts w:ascii="Calibri" w:eastAsia="Times New Roman" w:hAnsi="Calibri" w:cs="Calibri"/>
                <w:color w:val="000000"/>
                <w:sz w:val="22"/>
                <w:szCs w:val="22"/>
              </w:rPr>
            </w:pPr>
          </w:p>
        </w:tc>
      </w:tr>
      <w:tr w:rsidR="00866F2D" w14:paraId="0675A5FA" w14:textId="77777777">
        <w:trPr>
          <w:trHeight w:val="300"/>
        </w:trPr>
        <w:tc>
          <w:tcPr>
            <w:tcW w:w="960" w:type="dxa"/>
            <w:tcBorders>
              <w:top w:val="nil"/>
              <w:left w:val="nil"/>
              <w:bottom w:val="nil"/>
              <w:right w:val="nil"/>
            </w:tcBorders>
            <w:shd w:val="clear" w:color="auto" w:fill="auto"/>
            <w:noWrap/>
            <w:vAlign w:val="bottom"/>
            <w:hideMark/>
          </w:tcPr>
          <w:p w14:paraId="0675A5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5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5F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5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5F9" w14:textId="77777777" w:rsidR="00F93E91" w:rsidRPr="00CD46DE" w:rsidRDefault="003A64EF" w:rsidP="00F93E91">
            <w:pPr>
              <w:rPr>
                <w:rFonts w:ascii="Times New Roman" w:eastAsia="Times New Roman" w:hAnsi="Times New Roman" w:cs="Times New Roman"/>
                <w:sz w:val="20"/>
              </w:rPr>
            </w:pPr>
          </w:p>
        </w:tc>
      </w:tr>
      <w:tr w:rsidR="00866F2D" w14:paraId="0675A602" w14:textId="77777777">
        <w:trPr>
          <w:trHeight w:val="300"/>
        </w:trPr>
        <w:tc>
          <w:tcPr>
            <w:tcW w:w="960" w:type="dxa"/>
            <w:tcBorders>
              <w:top w:val="nil"/>
              <w:left w:val="nil"/>
              <w:bottom w:val="nil"/>
              <w:right w:val="nil"/>
            </w:tcBorders>
            <w:shd w:val="clear" w:color="auto" w:fill="auto"/>
            <w:noWrap/>
            <w:vAlign w:val="bottom"/>
            <w:hideMark/>
          </w:tcPr>
          <w:p w14:paraId="0675A5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5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5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5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5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01" w14:textId="77777777" w:rsidR="00F93E91" w:rsidRPr="00CD46DE" w:rsidRDefault="003A64EF" w:rsidP="00F93E91">
            <w:pPr>
              <w:rPr>
                <w:rFonts w:ascii="Times New Roman" w:eastAsia="Times New Roman" w:hAnsi="Times New Roman" w:cs="Times New Roman"/>
                <w:sz w:val="20"/>
              </w:rPr>
            </w:pPr>
          </w:p>
        </w:tc>
      </w:tr>
      <w:tr w:rsidR="00866F2D" w14:paraId="0675A60A" w14:textId="77777777">
        <w:trPr>
          <w:trHeight w:val="300"/>
        </w:trPr>
        <w:tc>
          <w:tcPr>
            <w:tcW w:w="960" w:type="dxa"/>
            <w:tcBorders>
              <w:top w:val="nil"/>
              <w:left w:val="nil"/>
              <w:bottom w:val="nil"/>
              <w:right w:val="nil"/>
            </w:tcBorders>
            <w:shd w:val="clear" w:color="auto" w:fill="auto"/>
            <w:noWrap/>
            <w:vAlign w:val="bottom"/>
            <w:hideMark/>
          </w:tcPr>
          <w:p w14:paraId="0675A6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6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09" w14:textId="77777777" w:rsidR="00F93E91" w:rsidRPr="00CD46DE" w:rsidRDefault="003A64EF" w:rsidP="00F93E91">
            <w:pPr>
              <w:rPr>
                <w:rFonts w:ascii="Times New Roman" w:eastAsia="Times New Roman" w:hAnsi="Times New Roman" w:cs="Times New Roman"/>
                <w:sz w:val="20"/>
              </w:rPr>
            </w:pPr>
          </w:p>
        </w:tc>
      </w:tr>
      <w:tr w:rsidR="00866F2D" w14:paraId="0675A612" w14:textId="77777777">
        <w:trPr>
          <w:trHeight w:val="300"/>
        </w:trPr>
        <w:tc>
          <w:tcPr>
            <w:tcW w:w="960" w:type="dxa"/>
            <w:tcBorders>
              <w:top w:val="nil"/>
              <w:left w:val="nil"/>
              <w:bottom w:val="nil"/>
              <w:right w:val="nil"/>
            </w:tcBorders>
            <w:shd w:val="clear" w:color="auto" w:fill="auto"/>
            <w:noWrap/>
            <w:vAlign w:val="bottom"/>
            <w:hideMark/>
          </w:tcPr>
          <w:p w14:paraId="0675A6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6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11" w14:textId="77777777" w:rsidR="00F93E91" w:rsidRPr="00CD46DE" w:rsidRDefault="003A64EF" w:rsidP="00F93E91">
            <w:pPr>
              <w:rPr>
                <w:rFonts w:ascii="Times New Roman" w:eastAsia="Times New Roman" w:hAnsi="Times New Roman" w:cs="Times New Roman"/>
                <w:sz w:val="20"/>
              </w:rPr>
            </w:pPr>
          </w:p>
        </w:tc>
      </w:tr>
      <w:tr w:rsidR="00866F2D" w14:paraId="0675A61A" w14:textId="77777777">
        <w:trPr>
          <w:trHeight w:val="300"/>
        </w:trPr>
        <w:tc>
          <w:tcPr>
            <w:tcW w:w="960" w:type="dxa"/>
            <w:tcBorders>
              <w:top w:val="nil"/>
              <w:left w:val="nil"/>
              <w:bottom w:val="nil"/>
              <w:right w:val="nil"/>
            </w:tcBorders>
            <w:shd w:val="clear" w:color="auto" w:fill="auto"/>
            <w:noWrap/>
            <w:vAlign w:val="bottom"/>
            <w:hideMark/>
          </w:tcPr>
          <w:p w14:paraId="0675A6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6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1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1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19" w14:textId="77777777" w:rsidR="00F93E91" w:rsidRPr="00CD46DE" w:rsidRDefault="003A64EF" w:rsidP="00F93E91">
            <w:pPr>
              <w:rPr>
                <w:rFonts w:ascii="Times New Roman" w:eastAsia="Times New Roman" w:hAnsi="Times New Roman" w:cs="Times New Roman"/>
                <w:sz w:val="20"/>
              </w:rPr>
            </w:pPr>
          </w:p>
        </w:tc>
      </w:tr>
      <w:tr w:rsidR="00866F2D" w14:paraId="0675A622" w14:textId="77777777">
        <w:trPr>
          <w:trHeight w:val="300"/>
        </w:trPr>
        <w:tc>
          <w:tcPr>
            <w:tcW w:w="960" w:type="dxa"/>
            <w:tcBorders>
              <w:top w:val="nil"/>
              <w:left w:val="nil"/>
              <w:bottom w:val="nil"/>
              <w:right w:val="nil"/>
            </w:tcBorders>
            <w:shd w:val="clear" w:color="auto" w:fill="auto"/>
            <w:noWrap/>
            <w:vAlign w:val="bottom"/>
            <w:hideMark/>
          </w:tcPr>
          <w:p w14:paraId="0675A6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61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1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1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2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21" w14:textId="77777777" w:rsidR="00F93E91" w:rsidRPr="00CD46DE" w:rsidRDefault="003A64EF" w:rsidP="00F93E91">
            <w:pPr>
              <w:rPr>
                <w:rFonts w:ascii="Times New Roman" w:eastAsia="Times New Roman" w:hAnsi="Times New Roman" w:cs="Times New Roman"/>
                <w:sz w:val="20"/>
              </w:rPr>
            </w:pPr>
          </w:p>
        </w:tc>
      </w:tr>
      <w:tr w:rsidR="00866F2D" w14:paraId="0675A62A" w14:textId="77777777">
        <w:trPr>
          <w:trHeight w:val="300"/>
        </w:trPr>
        <w:tc>
          <w:tcPr>
            <w:tcW w:w="960" w:type="dxa"/>
            <w:tcBorders>
              <w:top w:val="nil"/>
              <w:left w:val="nil"/>
              <w:bottom w:val="nil"/>
              <w:right w:val="nil"/>
            </w:tcBorders>
            <w:shd w:val="clear" w:color="auto" w:fill="auto"/>
            <w:noWrap/>
            <w:vAlign w:val="bottom"/>
            <w:hideMark/>
          </w:tcPr>
          <w:p w14:paraId="0675A6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62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2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2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2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2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29" w14:textId="77777777" w:rsidR="00F93E91" w:rsidRPr="00CD46DE" w:rsidRDefault="003A64EF" w:rsidP="00F93E91">
            <w:pPr>
              <w:rPr>
                <w:rFonts w:ascii="Times New Roman" w:eastAsia="Times New Roman" w:hAnsi="Times New Roman" w:cs="Times New Roman"/>
                <w:sz w:val="20"/>
              </w:rPr>
            </w:pPr>
          </w:p>
        </w:tc>
      </w:tr>
      <w:tr w:rsidR="00866F2D" w14:paraId="0675A631" w14:textId="77777777">
        <w:trPr>
          <w:trHeight w:val="300"/>
        </w:trPr>
        <w:tc>
          <w:tcPr>
            <w:tcW w:w="1920" w:type="dxa"/>
            <w:gridSpan w:val="2"/>
            <w:tcBorders>
              <w:top w:val="nil"/>
              <w:left w:val="nil"/>
              <w:bottom w:val="nil"/>
              <w:right w:val="nil"/>
            </w:tcBorders>
            <w:shd w:val="clear" w:color="auto" w:fill="auto"/>
            <w:noWrap/>
            <w:vAlign w:val="bottom"/>
            <w:hideMark/>
          </w:tcPr>
          <w:p w14:paraId="0675A62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62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62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30" w14:textId="77777777" w:rsidR="00F93E91" w:rsidRPr="00CD46DE" w:rsidRDefault="003A64EF" w:rsidP="00F93E91">
            <w:pPr>
              <w:rPr>
                <w:rFonts w:ascii="Times New Roman" w:eastAsia="Times New Roman" w:hAnsi="Times New Roman" w:cs="Times New Roman"/>
                <w:sz w:val="20"/>
              </w:rPr>
            </w:pPr>
          </w:p>
        </w:tc>
      </w:tr>
      <w:tr w:rsidR="00866F2D" w14:paraId="0675A639" w14:textId="77777777">
        <w:trPr>
          <w:trHeight w:val="300"/>
        </w:trPr>
        <w:tc>
          <w:tcPr>
            <w:tcW w:w="960" w:type="dxa"/>
            <w:tcBorders>
              <w:top w:val="nil"/>
              <w:left w:val="nil"/>
              <w:bottom w:val="nil"/>
              <w:right w:val="nil"/>
            </w:tcBorders>
            <w:shd w:val="clear" w:color="auto" w:fill="auto"/>
            <w:noWrap/>
            <w:vAlign w:val="bottom"/>
            <w:hideMark/>
          </w:tcPr>
          <w:p w14:paraId="0675A63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3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35"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63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38" w14:textId="77777777" w:rsidR="00F93E91" w:rsidRPr="00CD46DE" w:rsidRDefault="003A64EF" w:rsidP="00F93E91">
            <w:pPr>
              <w:rPr>
                <w:rFonts w:ascii="Times New Roman" w:eastAsia="Times New Roman" w:hAnsi="Times New Roman" w:cs="Times New Roman"/>
                <w:sz w:val="20"/>
              </w:rPr>
            </w:pPr>
          </w:p>
        </w:tc>
      </w:tr>
      <w:tr w:rsidR="00866F2D" w14:paraId="0675A63D" w14:textId="77777777">
        <w:trPr>
          <w:trHeight w:val="300"/>
        </w:trPr>
        <w:tc>
          <w:tcPr>
            <w:tcW w:w="960" w:type="dxa"/>
            <w:tcBorders>
              <w:top w:val="nil"/>
              <w:left w:val="nil"/>
              <w:bottom w:val="nil"/>
              <w:right w:val="nil"/>
            </w:tcBorders>
            <w:shd w:val="clear" w:color="auto" w:fill="auto"/>
            <w:noWrap/>
            <w:vAlign w:val="bottom"/>
            <w:hideMark/>
          </w:tcPr>
          <w:p w14:paraId="0675A63A"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63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61 όπως τροπ.   ΔΕΚΤΟ ΚΑΤΑ ΠΛΕΙΟΨΗΦΙΑ</w:t>
            </w:r>
          </w:p>
        </w:tc>
        <w:tc>
          <w:tcPr>
            <w:tcW w:w="480" w:type="dxa"/>
            <w:tcBorders>
              <w:top w:val="nil"/>
              <w:left w:val="nil"/>
              <w:bottom w:val="nil"/>
              <w:right w:val="nil"/>
            </w:tcBorders>
            <w:shd w:val="clear" w:color="auto" w:fill="auto"/>
            <w:noWrap/>
            <w:vAlign w:val="bottom"/>
            <w:hideMark/>
          </w:tcPr>
          <w:p w14:paraId="0675A63C" w14:textId="77777777" w:rsidR="00F93E91" w:rsidRPr="00CD46DE" w:rsidRDefault="003A64EF" w:rsidP="00F93E91">
            <w:pPr>
              <w:rPr>
                <w:rFonts w:ascii="Calibri" w:eastAsia="Times New Roman" w:hAnsi="Calibri" w:cs="Calibri"/>
                <w:color w:val="000000"/>
                <w:sz w:val="22"/>
                <w:szCs w:val="22"/>
              </w:rPr>
            </w:pPr>
          </w:p>
        </w:tc>
      </w:tr>
      <w:tr w:rsidR="00866F2D" w14:paraId="0675A645" w14:textId="77777777">
        <w:trPr>
          <w:trHeight w:val="300"/>
        </w:trPr>
        <w:tc>
          <w:tcPr>
            <w:tcW w:w="960" w:type="dxa"/>
            <w:tcBorders>
              <w:top w:val="nil"/>
              <w:left w:val="nil"/>
              <w:bottom w:val="nil"/>
              <w:right w:val="nil"/>
            </w:tcBorders>
            <w:shd w:val="clear" w:color="auto" w:fill="auto"/>
            <w:noWrap/>
            <w:vAlign w:val="bottom"/>
            <w:hideMark/>
          </w:tcPr>
          <w:p w14:paraId="0675A6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63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4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4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4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44" w14:textId="77777777" w:rsidR="00F93E91" w:rsidRPr="00CD46DE" w:rsidRDefault="003A64EF" w:rsidP="00F93E91">
            <w:pPr>
              <w:rPr>
                <w:rFonts w:ascii="Times New Roman" w:eastAsia="Times New Roman" w:hAnsi="Times New Roman" w:cs="Times New Roman"/>
                <w:sz w:val="20"/>
              </w:rPr>
            </w:pPr>
          </w:p>
        </w:tc>
      </w:tr>
      <w:tr w:rsidR="00866F2D" w14:paraId="0675A64D" w14:textId="77777777">
        <w:trPr>
          <w:trHeight w:val="300"/>
        </w:trPr>
        <w:tc>
          <w:tcPr>
            <w:tcW w:w="960" w:type="dxa"/>
            <w:tcBorders>
              <w:top w:val="nil"/>
              <w:left w:val="nil"/>
              <w:bottom w:val="nil"/>
              <w:right w:val="nil"/>
            </w:tcBorders>
            <w:shd w:val="clear" w:color="auto" w:fill="auto"/>
            <w:noWrap/>
            <w:vAlign w:val="bottom"/>
            <w:hideMark/>
          </w:tcPr>
          <w:p w14:paraId="0675A6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64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4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4C" w14:textId="77777777" w:rsidR="00F93E91" w:rsidRPr="00CD46DE" w:rsidRDefault="003A64EF" w:rsidP="00F93E91">
            <w:pPr>
              <w:rPr>
                <w:rFonts w:ascii="Times New Roman" w:eastAsia="Times New Roman" w:hAnsi="Times New Roman" w:cs="Times New Roman"/>
                <w:sz w:val="20"/>
              </w:rPr>
            </w:pPr>
          </w:p>
        </w:tc>
      </w:tr>
      <w:tr w:rsidR="00866F2D" w14:paraId="0675A655" w14:textId="77777777">
        <w:trPr>
          <w:trHeight w:val="300"/>
        </w:trPr>
        <w:tc>
          <w:tcPr>
            <w:tcW w:w="960" w:type="dxa"/>
            <w:tcBorders>
              <w:top w:val="nil"/>
              <w:left w:val="nil"/>
              <w:bottom w:val="nil"/>
              <w:right w:val="nil"/>
            </w:tcBorders>
            <w:shd w:val="clear" w:color="auto" w:fill="auto"/>
            <w:noWrap/>
            <w:vAlign w:val="bottom"/>
            <w:hideMark/>
          </w:tcPr>
          <w:p w14:paraId="0675A6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64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5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54" w14:textId="77777777" w:rsidR="00F93E91" w:rsidRPr="00CD46DE" w:rsidRDefault="003A64EF" w:rsidP="00F93E91">
            <w:pPr>
              <w:rPr>
                <w:rFonts w:ascii="Times New Roman" w:eastAsia="Times New Roman" w:hAnsi="Times New Roman" w:cs="Times New Roman"/>
                <w:sz w:val="20"/>
              </w:rPr>
            </w:pPr>
          </w:p>
        </w:tc>
      </w:tr>
      <w:tr w:rsidR="00866F2D" w14:paraId="0675A65D" w14:textId="77777777">
        <w:trPr>
          <w:trHeight w:val="300"/>
        </w:trPr>
        <w:tc>
          <w:tcPr>
            <w:tcW w:w="960" w:type="dxa"/>
            <w:tcBorders>
              <w:top w:val="nil"/>
              <w:left w:val="nil"/>
              <w:bottom w:val="nil"/>
              <w:right w:val="nil"/>
            </w:tcBorders>
            <w:shd w:val="clear" w:color="auto" w:fill="auto"/>
            <w:noWrap/>
            <w:vAlign w:val="bottom"/>
            <w:hideMark/>
          </w:tcPr>
          <w:p w14:paraId="0675A6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65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5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5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5C" w14:textId="77777777" w:rsidR="00F93E91" w:rsidRPr="00CD46DE" w:rsidRDefault="003A64EF" w:rsidP="00F93E91">
            <w:pPr>
              <w:rPr>
                <w:rFonts w:ascii="Times New Roman" w:eastAsia="Times New Roman" w:hAnsi="Times New Roman" w:cs="Times New Roman"/>
                <w:sz w:val="20"/>
              </w:rPr>
            </w:pPr>
          </w:p>
        </w:tc>
      </w:tr>
      <w:tr w:rsidR="00866F2D" w14:paraId="0675A665" w14:textId="77777777">
        <w:trPr>
          <w:trHeight w:val="300"/>
        </w:trPr>
        <w:tc>
          <w:tcPr>
            <w:tcW w:w="960" w:type="dxa"/>
            <w:tcBorders>
              <w:top w:val="nil"/>
              <w:left w:val="nil"/>
              <w:bottom w:val="nil"/>
              <w:right w:val="nil"/>
            </w:tcBorders>
            <w:shd w:val="clear" w:color="auto" w:fill="auto"/>
            <w:noWrap/>
            <w:vAlign w:val="bottom"/>
            <w:hideMark/>
          </w:tcPr>
          <w:p w14:paraId="0675A6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65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6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6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64" w14:textId="77777777" w:rsidR="00F93E91" w:rsidRPr="00CD46DE" w:rsidRDefault="003A64EF" w:rsidP="00F93E91">
            <w:pPr>
              <w:rPr>
                <w:rFonts w:ascii="Times New Roman" w:eastAsia="Times New Roman" w:hAnsi="Times New Roman" w:cs="Times New Roman"/>
                <w:sz w:val="20"/>
              </w:rPr>
            </w:pPr>
          </w:p>
        </w:tc>
      </w:tr>
      <w:tr w:rsidR="00866F2D" w14:paraId="0675A66D" w14:textId="77777777">
        <w:trPr>
          <w:trHeight w:val="300"/>
        </w:trPr>
        <w:tc>
          <w:tcPr>
            <w:tcW w:w="960" w:type="dxa"/>
            <w:tcBorders>
              <w:top w:val="nil"/>
              <w:left w:val="nil"/>
              <w:bottom w:val="nil"/>
              <w:right w:val="nil"/>
            </w:tcBorders>
            <w:shd w:val="clear" w:color="auto" w:fill="auto"/>
            <w:noWrap/>
            <w:vAlign w:val="bottom"/>
            <w:hideMark/>
          </w:tcPr>
          <w:p w14:paraId="0675A6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66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6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6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6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6C" w14:textId="77777777" w:rsidR="00F93E91" w:rsidRPr="00CD46DE" w:rsidRDefault="003A64EF" w:rsidP="00F93E91">
            <w:pPr>
              <w:rPr>
                <w:rFonts w:ascii="Times New Roman" w:eastAsia="Times New Roman" w:hAnsi="Times New Roman" w:cs="Times New Roman"/>
                <w:sz w:val="20"/>
              </w:rPr>
            </w:pPr>
          </w:p>
        </w:tc>
      </w:tr>
      <w:tr w:rsidR="00866F2D" w14:paraId="0675A675" w14:textId="77777777">
        <w:trPr>
          <w:trHeight w:val="300"/>
        </w:trPr>
        <w:tc>
          <w:tcPr>
            <w:tcW w:w="960" w:type="dxa"/>
            <w:tcBorders>
              <w:top w:val="nil"/>
              <w:left w:val="nil"/>
              <w:bottom w:val="nil"/>
              <w:right w:val="nil"/>
            </w:tcBorders>
            <w:shd w:val="clear" w:color="auto" w:fill="auto"/>
            <w:noWrap/>
            <w:vAlign w:val="bottom"/>
            <w:hideMark/>
          </w:tcPr>
          <w:p w14:paraId="0675A6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66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7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7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7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74" w14:textId="77777777" w:rsidR="00F93E91" w:rsidRPr="00CD46DE" w:rsidRDefault="003A64EF" w:rsidP="00F93E91">
            <w:pPr>
              <w:rPr>
                <w:rFonts w:ascii="Times New Roman" w:eastAsia="Times New Roman" w:hAnsi="Times New Roman" w:cs="Times New Roman"/>
                <w:sz w:val="20"/>
              </w:rPr>
            </w:pPr>
          </w:p>
        </w:tc>
      </w:tr>
      <w:tr w:rsidR="00866F2D" w14:paraId="0675A67C" w14:textId="77777777">
        <w:trPr>
          <w:trHeight w:val="300"/>
        </w:trPr>
        <w:tc>
          <w:tcPr>
            <w:tcW w:w="1920" w:type="dxa"/>
            <w:gridSpan w:val="2"/>
            <w:tcBorders>
              <w:top w:val="nil"/>
              <w:left w:val="nil"/>
              <w:bottom w:val="nil"/>
              <w:right w:val="nil"/>
            </w:tcBorders>
            <w:shd w:val="clear" w:color="auto" w:fill="auto"/>
            <w:noWrap/>
            <w:vAlign w:val="bottom"/>
            <w:hideMark/>
          </w:tcPr>
          <w:p w14:paraId="0675A6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67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67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7B" w14:textId="77777777" w:rsidR="00F93E91" w:rsidRPr="00CD46DE" w:rsidRDefault="003A64EF" w:rsidP="00F93E91">
            <w:pPr>
              <w:rPr>
                <w:rFonts w:ascii="Times New Roman" w:eastAsia="Times New Roman" w:hAnsi="Times New Roman" w:cs="Times New Roman"/>
                <w:sz w:val="20"/>
              </w:rPr>
            </w:pPr>
          </w:p>
        </w:tc>
      </w:tr>
      <w:tr w:rsidR="00866F2D" w14:paraId="0675A684" w14:textId="77777777">
        <w:trPr>
          <w:trHeight w:val="300"/>
        </w:trPr>
        <w:tc>
          <w:tcPr>
            <w:tcW w:w="960" w:type="dxa"/>
            <w:tcBorders>
              <w:top w:val="nil"/>
              <w:left w:val="nil"/>
              <w:bottom w:val="nil"/>
              <w:right w:val="nil"/>
            </w:tcBorders>
            <w:shd w:val="clear" w:color="auto" w:fill="auto"/>
            <w:noWrap/>
            <w:vAlign w:val="bottom"/>
            <w:hideMark/>
          </w:tcPr>
          <w:p w14:paraId="0675A67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7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80"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68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83" w14:textId="77777777" w:rsidR="00F93E91" w:rsidRPr="00CD46DE" w:rsidRDefault="003A64EF" w:rsidP="00F93E91">
            <w:pPr>
              <w:rPr>
                <w:rFonts w:ascii="Times New Roman" w:eastAsia="Times New Roman" w:hAnsi="Times New Roman" w:cs="Times New Roman"/>
                <w:sz w:val="20"/>
              </w:rPr>
            </w:pPr>
          </w:p>
        </w:tc>
      </w:tr>
      <w:tr w:rsidR="00866F2D" w14:paraId="0675A688" w14:textId="77777777">
        <w:trPr>
          <w:trHeight w:val="300"/>
        </w:trPr>
        <w:tc>
          <w:tcPr>
            <w:tcW w:w="960" w:type="dxa"/>
            <w:tcBorders>
              <w:top w:val="nil"/>
              <w:left w:val="nil"/>
              <w:bottom w:val="nil"/>
              <w:right w:val="nil"/>
            </w:tcBorders>
            <w:shd w:val="clear" w:color="auto" w:fill="auto"/>
            <w:noWrap/>
            <w:vAlign w:val="bottom"/>
            <w:hideMark/>
          </w:tcPr>
          <w:p w14:paraId="0675A685"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68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62 όπως τροπ.   ΔΕΚΤΟ ΚΑΤΑ ΠΛΕΙΟΨΗΦΙΑ</w:t>
            </w:r>
          </w:p>
        </w:tc>
        <w:tc>
          <w:tcPr>
            <w:tcW w:w="480" w:type="dxa"/>
            <w:tcBorders>
              <w:top w:val="nil"/>
              <w:left w:val="nil"/>
              <w:bottom w:val="nil"/>
              <w:right w:val="nil"/>
            </w:tcBorders>
            <w:shd w:val="clear" w:color="auto" w:fill="auto"/>
            <w:noWrap/>
            <w:vAlign w:val="bottom"/>
            <w:hideMark/>
          </w:tcPr>
          <w:p w14:paraId="0675A687" w14:textId="77777777" w:rsidR="00F93E91" w:rsidRPr="00CD46DE" w:rsidRDefault="003A64EF" w:rsidP="00F93E91">
            <w:pPr>
              <w:rPr>
                <w:rFonts w:ascii="Calibri" w:eastAsia="Times New Roman" w:hAnsi="Calibri" w:cs="Calibri"/>
                <w:color w:val="000000"/>
                <w:sz w:val="22"/>
                <w:szCs w:val="22"/>
              </w:rPr>
            </w:pPr>
          </w:p>
        </w:tc>
      </w:tr>
      <w:tr w:rsidR="00866F2D" w14:paraId="0675A690" w14:textId="77777777">
        <w:trPr>
          <w:trHeight w:val="300"/>
        </w:trPr>
        <w:tc>
          <w:tcPr>
            <w:tcW w:w="960" w:type="dxa"/>
            <w:tcBorders>
              <w:top w:val="nil"/>
              <w:left w:val="nil"/>
              <w:bottom w:val="nil"/>
              <w:right w:val="nil"/>
            </w:tcBorders>
            <w:shd w:val="clear" w:color="auto" w:fill="auto"/>
            <w:noWrap/>
            <w:vAlign w:val="bottom"/>
            <w:hideMark/>
          </w:tcPr>
          <w:p w14:paraId="0675A6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68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8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8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8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8F" w14:textId="77777777" w:rsidR="00F93E91" w:rsidRPr="00CD46DE" w:rsidRDefault="003A64EF" w:rsidP="00F93E91">
            <w:pPr>
              <w:rPr>
                <w:rFonts w:ascii="Times New Roman" w:eastAsia="Times New Roman" w:hAnsi="Times New Roman" w:cs="Times New Roman"/>
                <w:sz w:val="20"/>
              </w:rPr>
            </w:pPr>
          </w:p>
        </w:tc>
      </w:tr>
      <w:tr w:rsidR="00866F2D" w14:paraId="0675A698" w14:textId="77777777">
        <w:trPr>
          <w:trHeight w:val="300"/>
        </w:trPr>
        <w:tc>
          <w:tcPr>
            <w:tcW w:w="960" w:type="dxa"/>
            <w:tcBorders>
              <w:top w:val="nil"/>
              <w:left w:val="nil"/>
              <w:bottom w:val="nil"/>
              <w:right w:val="nil"/>
            </w:tcBorders>
            <w:shd w:val="clear" w:color="auto" w:fill="auto"/>
            <w:noWrap/>
            <w:vAlign w:val="bottom"/>
            <w:hideMark/>
          </w:tcPr>
          <w:p w14:paraId="0675A6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69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9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97" w14:textId="77777777" w:rsidR="00F93E91" w:rsidRPr="00CD46DE" w:rsidRDefault="003A64EF" w:rsidP="00F93E91">
            <w:pPr>
              <w:rPr>
                <w:rFonts w:ascii="Times New Roman" w:eastAsia="Times New Roman" w:hAnsi="Times New Roman" w:cs="Times New Roman"/>
                <w:sz w:val="20"/>
              </w:rPr>
            </w:pPr>
          </w:p>
        </w:tc>
      </w:tr>
      <w:tr w:rsidR="00866F2D" w14:paraId="0675A6A0" w14:textId="77777777">
        <w:trPr>
          <w:trHeight w:val="300"/>
        </w:trPr>
        <w:tc>
          <w:tcPr>
            <w:tcW w:w="960" w:type="dxa"/>
            <w:tcBorders>
              <w:top w:val="nil"/>
              <w:left w:val="nil"/>
              <w:bottom w:val="nil"/>
              <w:right w:val="nil"/>
            </w:tcBorders>
            <w:shd w:val="clear" w:color="auto" w:fill="auto"/>
            <w:noWrap/>
            <w:vAlign w:val="bottom"/>
            <w:hideMark/>
          </w:tcPr>
          <w:p w14:paraId="0675A6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69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9F" w14:textId="77777777" w:rsidR="00F93E91" w:rsidRPr="00CD46DE" w:rsidRDefault="003A64EF" w:rsidP="00F93E91">
            <w:pPr>
              <w:rPr>
                <w:rFonts w:ascii="Times New Roman" w:eastAsia="Times New Roman" w:hAnsi="Times New Roman" w:cs="Times New Roman"/>
                <w:sz w:val="20"/>
              </w:rPr>
            </w:pPr>
          </w:p>
        </w:tc>
      </w:tr>
      <w:tr w:rsidR="00866F2D" w14:paraId="0675A6A8" w14:textId="77777777">
        <w:trPr>
          <w:trHeight w:val="300"/>
        </w:trPr>
        <w:tc>
          <w:tcPr>
            <w:tcW w:w="960" w:type="dxa"/>
            <w:tcBorders>
              <w:top w:val="nil"/>
              <w:left w:val="nil"/>
              <w:bottom w:val="nil"/>
              <w:right w:val="nil"/>
            </w:tcBorders>
            <w:shd w:val="clear" w:color="auto" w:fill="auto"/>
            <w:noWrap/>
            <w:vAlign w:val="bottom"/>
            <w:hideMark/>
          </w:tcPr>
          <w:p w14:paraId="0675A6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6A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A7" w14:textId="77777777" w:rsidR="00F93E91" w:rsidRPr="00CD46DE" w:rsidRDefault="003A64EF" w:rsidP="00F93E91">
            <w:pPr>
              <w:rPr>
                <w:rFonts w:ascii="Times New Roman" w:eastAsia="Times New Roman" w:hAnsi="Times New Roman" w:cs="Times New Roman"/>
                <w:sz w:val="20"/>
              </w:rPr>
            </w:pPr>
          </w:p>
        </w:tc>
      </w:tr>
      <w:tr w:rsidR="00866F2D" w14:paraId="0675A6B0" w14:textId="77777777">
        <w:trPr>
          <w:trHeight w:val="300"/>
        </w:trPr>
        <w:tc>
          <w:tcPr>
            <w:tcW w:w="960" w:type="dxa"/>
            <w:tcBorders>
              <w:top w:val="nil"/>
              <w:left w:val="nil"/>
              <w:bottom w:val="nil"/>
              <w:right w:val="nil"/>
            </w:tcBorders>
            <w:shd w:val="clear" w:color="auto" w:fill="auto"/>
            <w:noWrap/>
            <w:vAlign w:val="bottom"/>
            <w:hideMark/>
          </w:tcPr>
          <w:p w14:paraId="0675A6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6A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A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AF" w14:textId="77777777" w:rsidR="00F93E91" w:rsidRPr="00CD46DE" w:rsidRDefault="003A64EF" w:rsidP="00F93E91">
            <w:pPr>
              <w:rPr>
                <w:rFonts w:ascii="Times New Roman" w:eastAsia="Times New Roman" w:hAnsi="Times New Roman" w:cs="Times New Roman"/>
                <w:sz w:val="20"/>
              </w:rPr>
            </w:pPr>
          </w:p>
        </w:tc>
      </w:tr>
      <w:tr w:rsidR="00866F2D" w14:paraId="0675A6B8" w14:textId="77777777">
        <w:trPr>
          <w:trHeight w:val="300"/>
        </w:trPr>
        <w:tc>
          <w:tcPr>
            <w:tcW w:w="960" w:type="dxa"/>
            <w:tcBorders>
              <w:top w:val="nil"/>
              <w:left w:val="nil"/>
              <w:bottom w:val="nil"/>
              <w:right w:val="nil"/>
            </w:tcBorders>
            <w:shd w:val="clear" w:color="auto" w:fill="auto"/>
            <w:noWrap/>
            <w:vAlign w:val="bottom"/>
            <w:hideMark/>
          </w:tcPr>
          <w:p w14:paraId="0675A6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6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B7" w14:textId="77777777" w:rsidR="00F93E91" w:rsidRPr="00CD46DE" w:rsidRDefault="003A64EF" w:rsidP="00F93E91">
            <w:pPr>
              <w:rPr>
                <w:rFonts w:ascii="Times New Roman" w:eastAsia="Times New Roman" w:hAnsi="Times New Roman" w:cs="Times New Roman"/>
                <w:sz w:val="20"/>
              </w:rPr>
            </w:pPr>
          </w:p>
        </w:tc>
      </w:tr>
      <w:tr w:rsidR="00866F2D" w14:paraId="0675A6C0" w14:textId="77777777">
        <w:trPr>
          <w:trHeight w:val="300"/>
        </w:trPr>
        <w:tc>
          <w:tcPr>
            <w:tcW w:w="960" w:type="dxa"/>
            <w:tcBorders>
              <w:top w:val="nil"/>
              <w:left w:val="nil"/>
              <w:bottom w:val="nil"/>
              <w:right w:val="nil"/>
            </w:tcBorders>
            <w:shd w:val="clear" w:color="auto" w:fill="auto"/>
            <w:noWrap/>
            <w:vAlign w:val="bottom"/>
            <w:hideMark/>
          </w:tcPr>
          <w:p w14:paraId="0675A6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6B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B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B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BF" w14:textId="77777777" w:rsidR="00F93E91" w:rsidRPr="00CD46DE" w:rsidRDefault="003A64EF" w:rsidP="00F93E91">
            <w:pPr>
              <w:rPr>
                <w:rFonts w:ascii="Times New Roman" w:eastAsia="Times New Roman" w:hAnsi="Times New Roman" w:cs="Times New Roman"/>
                <w:sz w:val="20"/>
              </w:rPr>
            </w:pPr>
          </w:p>
        </w:tc>
      </w:tr>
      <w:tr w:rsidR="00866F2D" w14:paraId="0675A6C7" w14:textId="77777777">
        <w:trPr>
          <w:trHeight w:val="300"/>
        </w:trPr>
        <w:tc>
          <w:tcPr>
            <w:tcW w:w="1920" w:type="dxa"/>
            <w:gridSpan w:val="2"/>
            <w:tcBorders>
              <w:top w:val="nil"/>
              <w:left w:val="nil"/>
              <w:bottom w:val="nil"/>
              <w:right w:val="nil"/>
            </w:tcBorders>
            <w:shd w:val="clear" w:color="auto" w:fill="auto"/>
            <w:noWrap/>
            <w:vAlign w:val="bottom"/>
            <w:hideMark/>
          </w:tcPr>
          <w:p w14:paraId="0675A6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6C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6C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C6" w14:textId="77777777" w:rsidR="00F93E91" w:rsidRPr="00CD46DE" w:rsidRDefault="003A64EF" w:rsidP="00F93E91">
            <w:pPr>
              <w:rPr>
                <w:rFonts w:ascii="Times New Roman" w:eastAsia="Times New Roman" w:hAnsi="Times New Roman" w:cs="Times New Roman"/>
                <w:sz w:val="20"/>
              </w:rPr>
            </w:pPr>
          </w:p>
        </w:tc>
      </w:tr>
      <w:tr w:rsidR="00866F2D" w14:paraId="0675A6CF" w14:textId="77777777">
        <w:trPr>
          <w:trHeight w:val="300"/>
        </w:trPr>
        <w:tc>
          <w:tcPr>
            <w:tcW w:w="960" w:type="dxa"/>
            <w:tcBorders>
              <w:top w:val="nil"/>
              <w:left w:val="nil"/>
              <w:bottom w:val="nil"/>
              <w:right w:val="nil"/>
            </w:tcBorders>
            <w:shd w:val="clear" w:color="auto" w:fill="auto"/>
            <w:noWrap/>
            <w:vAlign w:val="bottom"/>
            <w:hideMark/>
          </w:tcPr>
          <w:p w14:paraId="0675A6C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C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CB"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6C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CE" w14:textId="77777777" w:rsidR="00F93E91" w:rsidRPr="00CD46DE" w:rsidRDefault="003A64EF" w:rsidP="00F93E91">
            <w:pPr>
              <w:rPr>
                <w:rFonts w:ascii="Times New Roman" w:eastAsia="Times New Roman" w:hAnsi="Times New Roman" w:cs="Times New Roman"/>
                <w:sz w:val="20"/>
              </w:rPr>
            </w:pPr>
          </w:p>
        </w:tc>
      </w:tr>
      <w:tr w:rsidR="00866F2D" w14:paraId="0675A6D3" w14:textId="77777777">
        <w:trPr>
          <w:trHeight w:val="300"/>
        </w:trPr>
        <w:tc>
          <w:tcPr>
            <w:tcW w:w="960" w:type="dxa"/>
            <w:tcBorders>
              <w:top w:val="nil"/>
              <w:left w:val="nil"/>
              <w:bottom w:val="nil"/>
              <w:right w:val="nil"/>
            </w:tcBorders>
            <w:shd w:val="clear" w:color="auto" w:fill="auto"/>
            <w:noWrap/>
            <w:vAlign w:val="bottom"/>
            <w:hideMark/>
          </w:tcPr>
          <w:p w14:paraId="0675A6D0"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6D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63 ως έχει   ΔΕΚΤΟ ΚΑΤΑ ΠΛΕΙΟΨΗΦΙΑ</w:t>
            </w:r>
          </w:p>
        </w:tc>
        <w:tc>
          <w:tcPr>
            <w:tcW w:w="480" w:type="dxa"/>
            <w:tcBorders>
              <w:top w:val="nil"/>
              <w:left w:val="nil"/>
              <w:bottom w:val="nil"/>
              <w:right w:val="nil"/>
            </w:tcBorders>
            <w:shd w:val="clear" w:color="auto" w:fill="auto"/>
            <w:noWrap/>
            <w:vAlign w:val="bottom"/>
            <w:hideMark/>
          </w:tcPr>
          <w:p w14:paraId="0675A6D2" w14:textId="77777777" w:rsidR="00F93E91" w:rsidRPr="00CD46DE" w:rsidRDefault="003A64EF" w:rsidP="00F93E91">
            <w:pPr>
              <w:rPr>
                <w:rFonts w:ascii="Calibri" w:eastAsia="Times New Roman" w:hAnsi="Calibri" w:cs="Calibri"/>
                <w:color w:val="000000"/>
                <w:sz w:val="22"/>
                <w:szCs w:val="22"/>
              </w:rPr>
            </w:pPr>
          </w:p>
        </w:tc>
      </w:tr>
      <w:tr w:rsidR="00866F2D" w14:paraId="0675A6DB" w14:textId="77777777">
        <w:trPr>
          <w:trHeight w:val="300"/>
        </w:trPr>
        <w:tc>
          <w:tcPr>
            <w:tcW w:w="960" w:type="dxa"/>
            <w:tcBorders>
              <w:top w:val="nil"/>
              <w:left w:val="nil"/>
              <w:bottom w:val="nil"/>
              <w:right w:val="nil"/>
            </w:tcBorders>
            <w:shd w:val="clear" w:color="auto" w:fill="auto"/>
            <w:noWrap/>
            <w:vAlign w:val="bottom"/>
            <w:hideMark/>
          </w:tcPr>
          <w:p w14:paraId="0675A6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6D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D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6D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D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DA" w14:textId="77777777" w:rsidR="00F93E91" w:rsidRPr="00CD46DE" w:rsidRDefault="003A64EF" w:rsidP="00F93E91">
            <w:pPr>
              <w:rPr>
                <w:rFonts w:ascii="Times New Roman" w:eastAsia="Times New Roman" w:hAnsi="Times New Roman" w:cs="Times New Roman"/>
                <w:sz w:val="20"/>
              </w:rPr>
            </w:pPr>
          </w:p>
        </w:tc>
      </w:tr>
      <w:tr w:rsidR="00866F2D" w14:paraId="0675A6E3" w14:textId="77777777">
        <w:trPr>
          <w:trHeight w:val="300"/>
        </w:trPr>
        <w:tc>
          <w:tcPr>
            <w:tcW w:w="960" w:type="dxa"/>
            <w:tcBorders>
              <w:top w:val="nil"/>
              <w:left w:val="nil"/>
              <w:bottom w:val="nil"/>
              <w:right w:val="nil"/>
            </w:tcBorders>
            <w:shd w:val="clear" w:color="auto" w:fill="auto"/>
            <w:noWrap/>
            <w:vAlign w:val="bottom"/>
            <w:hideMark/>
          </w:tcPr>
          <w:p w14:paraId="0675A6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6D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D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E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E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E2" w14:textId="77777777" w:rsidR="00F93E91" w:rsidRPr="00CD46DE" w:rsidRDefault="003A64EF" w:rsidP="00F93E91">
            <w:pPr>
              <w:rPr>
                <w:rFonts w:ascii="Times New Roman" w:eastAsia="Times New Roman" w:hAnsi="Times New Roman" w:cs="Times New Roman"/>
                <w:sz w:val="20"/>
              </w:rPr>
            </w:pPr>
          </w:p>
        </w:tc>
      </w:tr>
      <w:tr w:rsidR="00866F2D" w14:paraId="0675A6EB" w14:textId="77777777">
        <w:trPr>
          <w:trHeight w:val="300"/>
        </w:trPr>
        <w:tc>
          <w:tcPr>
            <w:tcW w:w="960" w:type="dxa"/>
            <w:tcBorders>
              <w:top w:val="nil"/>
              <w:left w:val="nil"/>
              <w:bottom w:val="nil"/>
              <w:right w:val="nil"/>
            </w:tcBorders>
            <w:shd w:val="clear" w:color="auto" w:fill="auto"/>
            <w:noWrap/>
            <w:vAlign w:val="bottom"/>
            <w:hideMark/>
          </w:tcPr>
          <w:p w14:paraId="0675A6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6E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E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EA" w14:textId="77777777" w:rsidR="00F93E91" w:rsidRPr="00CD46DE" w:rsidRDefault="003A64EF" w:rsidP="00F93E91">
            <w:pPr>
              <w:rPr>
                <w:rFonts w:ascii="Times New Roman" w:eastAsia="Times New Roman" w:hAnsi="Times New Roman" w:cs="Times New Roman"/>
                <w:sz w:val="20"/>
              </w:rPr>
            </w:pPr>
          </w:p>
        </w:tc>
      </w:tr>
      <w:tr w:rsidR="00866F2D" w14:paraId="0675A6F3" w14:textId="77777777">
        <w:trPr>
          <w:trHeight w:val="300"/>
        </w:trPr>
        <w:tc>
          <w:tcPr>
            <w:tcW w:w="960" w:type="dxa"/>
            <w:tcBorders>
              <w:top w:val="nil"/>
              <w:left w:val="nil"/>
              <w:bottom w:val="nil"/>
              <w:right w:val="nil"/>
            </w:tcBorders>
            <w:shd w:val="clear" w:color="auto" w:fill="auto"/>
            <w:noWrap/>
            <w:vAlign w:val="bottom"/>
            <w:hideMark/>
          </w:tcPr>
          <w:p w14:paraId="0675A6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6E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E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F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F2" w14:textId="77777777" w:rsidR="00F93E91" w:rsidRPr="00CD46DE" w:rsidRDefault="003A64EF" w:rsidP="00F93E91">
            <w:pPr>
              <w:rPr>
                <w:rFonts w:ascii="Times New Roman" w:eastAsia="Times New Roman" w:hAnsi="Times New Roman" w:cs="Times New Roman"/>
                <w:sz w:val="20"/>
              </w:rPr>
            </w:pPr>
          </w:p>
        </w:tc>
      </w:tr>
      <w:tr w:rsidR="00866F2D" w14:paraId="0675A6FB" w14:textId="77777777">
        <w:trPr>
          <w:trHeight w:val="300"/>
        </w:trPr>
        <w:tc>
          <w:tcPr>
            <w:tcW w:w="960" w:type="dxa"/>
            <w:tcBorders>
              <w:top w:val="nil"/>
              <w:left w:val="nil"/>
              <w:bottom w:val="nil"/>
              <w:right w:val="nil"/>
            </w:tcBorders>
            <w:shd w:val="clear" w:color="auto" w:fill="auto"/>
            <w:noWrap/>
            <w:vAlign w:val="bottom"/>
            <w:hideMark/>
          </w:tcPr>
          <w:p w14:paraId="0675A6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6F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6F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6F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6FA" w14:textId="77777777" w:rsidR="00F93E91" w:rsidRPr="00CD46DE" w:rsidRDefault="003A64EF" w:rsidP="00F93E91">
            <w:pPr>
              <w:rPr>
                <w:rFonts w:ascii="Times New Roman" w:eastAsia="Times New Roman" w:hAnsi="Times New Roman" w:cs="Times New Roman"/>
                <w:sz w:val="20"/>
              </w:rPr>
            </w:pPr>
          </w:p>
        </w:tc>
      </w:tr>
      <w:tr w:rsidR="00866F2D" w14:paraId="0675A703" w14:textId="77777777">
        <w:trPr>
          <w:trHeight w:val="300"/>
        </w:trPr>
        <w:tc>
          <w:tcPr>
            <w:tcW w:w="960" w:type="dxa"/>
            <w:tcBorders>
              <w:top w:val="nil"/>
              <w:left w:val="nil"/>
              <w:bottom w:val="nil"/>
              <w:right w:val="nil"/>
            </w:tcBorders>
            <w:shd w:val="clear" w:color="auto" w:fill="auto"/>
            <w:noWrap/>
            <w:vAlign w:val="bottom"/>
            <w:hideMark/>
          </w:tcPr>
          <w:p w14:paraId="0675A6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6F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6F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6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0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0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02" w14:textId="77777777" w:rsidR="00F93E91" w:rsidRPr="00CD46DE" w:rsidRDefault="003A64EF" w:rsidP="00F93E91">
            <w:pPr>
              <w:rPr>
                <w:rFonts w:ascii="Times New Roman" w:eastAsia="Times New Roman" w:hAnsi="Times New Roman" w:cs="Times New Roman"/>
                <w:sz w:val="20"/>
              </w:rPr>
            </w:pPr>
          </w:p>
        </w:tc>
      </w:tr>
      <w:tr w:rsidR="00866F2D" w14:paraId="0675A70B" w14:textId="77777777">
        <w:trPr>
          <w:trHeight w:val="300"/>
        </w:trPr>
        <w:tc>
          <w:tcPr>
            <w:tcW w:w="960" w:type="dxa"/>
            <w:tcBorders>
              <w:top w:val="nil"/>
              <w:left w:val="nil"/>
              <w:bottom w:val="nil"/>
              <w:right w:val="nil"/>
            </w:tcBorders>
            <w:shd w:val="clear" w:color="auto" w:fill="auto"/>
            <w:noWrap/>
            <w:vAlign w:val="bottom"/>
            <w:hideMark/>
          </w:tcPr>
          <w:p w14:paraId="0675A7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70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0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0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0A" w14:textId="77777777" w:rsidR="00F93E91" w:rsidRPr="00CD46DE" w:rsidRDefault="003A64EF" w:rsidP="00F93E91">
            <w:pPr>
              <w:rPr>
                <w:rFonts w:ascii="Times New Roman" w:eastAsia="Times New Roman" w:hAnsi="Times New Roman" w:cs="Times New Roman"/>
                <w:sz w:val="20"/>
              </w:rPr>
            </w:pPr>
          </w:p>
        </w:tc>
      </w:tr>
      <w:tr w:rsidR="00866F2D" w14:paraId="0675A712" w14:textId="77777777">
        <w:trPr>
          <w:trHeight w:val="300"/>
        </w:trPr>
        <w:tc>
          <w:tcPr>
            <w:tcW w:w="1920" w:type="dxa"/>
            <w:gridSpan w:val="2"/>
            <w:tcBorders>
              <w:top w:val="nil"/>
              <w:left w:val="nil"/>
              <w:bottom w:val="nil"/>
              <w:right w:val="nil"/>
            </w:tcBorders>
            <w:shd w:val="clear" w:color="auto" w:fill="auto"/>
            <w:noWrap/>
            <w:vAlign w:val="bottom"/>
            <w:hideMark/>
          </w:tcPr>
          <w:p w14:paraId="0675A7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ΕΝ. </w:t>
            </w:r>
            <w:r w:rsidRPr="00CD46DE">
              <w:rPr>
                <w:rFonts w:ascii="Calibri" w:eastAsia="Times New Roman" w:hAnsi="Calibri" w:cs="Calibri"/>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0675A70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7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11" w14:textId="77777777" w:rsidR="00F93E91" w:rsidRPr="00CD46DE" w:rsidRDefault="003A64EF" w:rsidP="00F93E91">
            <w:pPr>
              <w:rPr>
                <w:rFonts w:ascii="Times New Roman" w:eastAsia="Times New Roman" w:hAnsi="Times New Roman" w:cs="Times New Roman"/>
                <w:sz w:val="20"/>
              </w:rPr>
            </w:pPr>
          </w:p>
        </w:tc>
      </w:tr>
      <w:tr w:rsidR="00866F2D" w14:paraId="0675A71A" w14:textId="77777777">
        <w:trPr>
          <w:trHeight w:val="300"/>
        </w:trPr>
        <w:tc>
          <w:tcPr>
            <w:tcW w:w="960" w:type="dxa"/>
            <w:tcBorders>
              <w:top w:val="nil"/>
              <w:left w:val="nil"/>
              <w:bottom w:val="nil"/>
              <w:right w:val="nil"/>
            </w:tcBorders>
            <w:shd w:val="clear" w:color="auto" w:fill="auto"/>
            <w:noWrap/>
            <w:vAlign w:val="bottom"/>
            <w:hideMark/>
          </w:tcPr>
          <w:p w14:paraId="0675A71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1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1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7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1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19" w14:textId="77777777" w:rsidR="00F93E91" w:rsidRPr="00CD46DE" w:rsidRDefault="003A64EF" w:rsidP="00F93E91">
            <w:pPr>
              <w:rPr>
                <w:rFonts w:ascii="Times New Roman" w:eastAsia="Times New Roman" w:hAnsi="Times New Roman" w:cs="Times New Roman"/>
                <w:sz w:val="20"/>
              </w:rPr>
            </w:pPr>
          </w:p>
        </w:tc>
      </w:tr>
      <w:tr w:rsidR="00866F2D" w14:paraId="0675A71E" w14:textId="77777777">
        <w:trPr>
          <w:trHeight w:val="300"/>
        </w:trPr>
        <w:tc>
          <w:tcPr>
            <w:tcW w:w="960" w:type="dxa"/>
            <w:tcBorders>
              <w:top w:val="nil"/>
              <w:left w:val="nil"/>
              <w:bottom w:val="nil"/>
              <w:right w:val="nil"/>
            </w:tcBorders>
            <w:shd w:val="clear" w:color="auto" w:fill="auto"/>
            <w:noWrap/>
            <w:vAlign w:val="bottom"/>
            <w:hideMark/>
          </w:tcPr>
          <w:p w14:paraId="0675A71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71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64 όπως τροπ.   ΔΕΚΤΟ ΚΑΤΑ ΠΛΕΙΟΨΗΦΙΑ</w:t>
            </w:r>
          </w:p>
        </w:tc>
        <w:tc>
          <w:tcPr>
            <w:tcW w:w="480" w:type="dxa"/>
            <w:tcBorders>
              <w:top w:val="nil"/>
              <w:left w:val="nil"/>
              <w:bottom w:val="nil"/>
              <w:right w:val="nil"/>
            </w:tcBorders>
            <w:shd w:val="clear" w:color="auto" w:fill="auto"/>
            <w:noWrap/>
            <w:vAlign w:val="bottom"/>
            <w:hideMark/>
          </w:tcPr>
          <w:p w14:paraId="0675A71D" w14:textId="77777777" w:rsidR="00F93E91" w:rsidRPr="00CD46DE" w:rsidRDefault="003A64EF" w:rsidP="00F93E91">
            <w:pPr>
              <w:rPr>
                <w:rFonts w:ascii="Calibri" w:eastAsia="Times New Roman" w:hAnsi="Calibri" w:cs="Calibri"/>
                <w:color w:val="000000"/>
                <w:sz w:val="22"/>
                <w:szCs w:val="22"/>
              </w:rPr>
            </w:pPr>
          </w:p>
        </w:tc>
      </w:tr>
      <w:tr w:rsidR="00866F2D" w14:paraId="0675A726" w14:textId="77777777">
        <w:trPr>
          <w:trHeight w:val="300"/>
        </w:trPr>
        <w:tc>
          <w:tcPr>
            <w:tcW w:w="960" w:type="dxa"/>
            <w:tcBorders>
              <w:top w:val="nil"/>
              <w:left w:val="nil"/>
              <w:bottom w:val="nil"/>
              <w:right w:val="nil"/>
            </w:tcBorders>
            <w:shd w:val="clear" w:color="auto" w:fill="auto"/>
            <w:noWrap/>
            <w:vAlign w:val="bottom"/>
            <w:hideMark/>
          </w:tcPr>
          <w:p w14:paraId="0675A7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72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2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2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2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25" w14:textId="77777777" w:rsidR="00F93E91" w:rsidRPr="00CD46DE" w:rsidRDefault="003A64EF" w:rsidP="00F93E91">
            <w:pPr>
              <w:rPr>
                <w:rFonts w:ascii="Times New Roman" w:eastAsia="Times New Roman" w:hAnsi="Times New Roman" w:cs="Times New Roman"/>
                <w:sz w:val="20"/>
              </w:rPr>
            </w:pPr>
          </w:p>
        </w:tc>
      </w:tr>
      <w:tr w:rsidR="00866F2D" w14:paraId="0675A72E" w14:textId="77777777">
        <w:trPr>
          <w:trHeight w:val="300"/>
        </w:trPr>
        <w:tc>
          <w:tcPr>
            <w:tcW w:w="960" w:type="dxa"/>
            <w:tcBorders>
              <w:top w:val="nil"/>
              <w:left w:val="nil"/>
              <w:bottom w:val="nil"/>
              <w:right w:val="nil"/>
            </w:tcBorders>
            <w:shd w:val="clear" w:color="auto" w:fill="auto"/>
            <w:noWrap/>
            <w:vAlign w:val="bottom"/>
            <w:hideMark/>
          </w:tcPr>
          <w:p w14:paraId="0675A7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72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2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2D" w14:textId="77777777" w:rsidR="00F93E91" w:rsidRPr="00CD46DE" w:rsidRDefault="003A64EF" w:rsidP="00F93E91">
            <w:pPr>
              <w:rPr>
                <w:rFonts w:ascii="Times New Roman" w:eastAsia="Times New Roman" w:hAnsi="Times New Roman" w:cs="Times New Roman"/>
                <w:sz w:val="20"/>
              </w:rPr>
            </w:pPr>
          </w:p>
        </w:tc>
      </w:tr>
      <w:tr w:rsidR="00866F2D" w14:paraId="0675A736" w14:textId="77777777">
        <w:trPr>
          <w:trHeight w:val="300"/>
        </w:trPr>
        <w:tc>
          <w:tcPr>
            <w:tcW w:w="960" w:type="dxa"/>
            <w:tcBorders>
              <w:top w:val="nil"/>
              <w:left w:val="nil"/>
              <w:bottom w:val="nil"/>
              <w:right w:val="nil"/>
            </w:tcBorders>
            <w:shd w:val="clear" w:color="auto" w:fill="auto"/>
            <w:noWrap/>
            <w:vAlign w:val="bottom"/>
            <w:hideMark/>
          </w:tcPr>
          <w:p w14:paraId="0675A7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73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35" w14:textId="77777777" w:rsidR="00F93E91" w:rsidRPr="00CD46DE" w:rsidRDefault="003A64EF" w:rsidP="00F93E91">
            <w:pPr>
              <w:rPr>
                <w:rFonts w:ascii="Times New Roman" w:eastAsia="Times New Roman" w:hAnsi="Times New Roman" w:cs="Times New Roman"/>
                <w:sz w:val="20"/>
              </w:rPr>
            </w:pPr>
          </w:p>
        </w:tc>
      </w:tr>
      <w:tr w:rsidR="00866F2D" w14:paraId="0675A73E" w14:textId="77777777">
        <w:trPr>
          <w:trHeight w:val="300"/>
        </w:trPr>
        <w:tc>
          <w:tcPr>
            <w:tcW w:w="960" w:type="dxa"/>
            <w:tcBorders>
              <w:top w:val="nil"/>
              <w:left w:val="nil"/>
              <w:bottom w:val="nil"/>
              <w:right w:val="nil"/>
            </w:tcBorders>
            <w:shd w:val="clear" w:color="auto" w:fill="auto"/>
            <w:noWrap/>
            <w:vAlign w:val="bottom"/>
            <w:hideMark/>
          </w:tcPr>
          <w:p w14:paraId="0675A7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73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3D" w14:textId="77777777" w:rsidR="00F93E91" w:rsidRPr="00CD46DE" w:rsidRDefault="003A64EF" w:rsidP="00F93E91">
            <w:pPr>
              <w:rPr>
                <w:rFonts w:ascii="Times New Roman" w:eastAsia="Times New Roman" w:hAnsi="Times New Roman" w:cs="Times New Roman"/>
                <w:sz w:val="20"/>
              </w:rPr>
            </w:pPr>
          </w:p>
        </w:tc>
      </w:tr>
      <w:tr w:rsidR="00866F2D" w14:paraId="0675A746" w14:textId="77777777">
        <w:trPr>
          <w:trHeight w:val="300"/>
        </w:trPr>
        <w:tc>
          <w:tcPr>
            <w:tcW w:w="960" w:type="dxa"/>
            <w:tcBorders>
              <w:top w:val="nil"/>
              <w:left w:val="nil"/>
              <w:bottom w:val="nil"/>
              <w:right w:val="nil"/>
            </w:tcBorders>
            <w:shd w:val="clear" w:color="auto" w:fill="auto"/>
            <w:noWrap/>
            <w:vAlign w:val="bottom"/>
            <w:hideMark/>
          </w:tcPr>
          <w:p w14:paraId="0675A7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74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4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45" w14:textId="77777777" w:rsidR="00F93E91" w:rsidRPr="00CD46DE" w:rsidRDefault="003A64EF" w:rsidP="00F93E91">
            <w:pPr>
              <w:rPr>
                <w:rFonts w:ascii="Times New Roman" w:eastAsia="Times New Roman" w:hAnsi="Times New Roman" w:cs="Times New Roman"/>
                <w:sz w:val="20"/>
              </w:rPr>
            </w:pPr>
          </w:p>
        </w:tc>
      </w:tr>
      <w:tr w:rsidR="00866F2D" w14:paraId="0675A74E" w14:textId="77777777">
        <w:trPr>
          <w:trHeight w:val="300"/>
        </w:trPr>
        <w:tc>
          <w:tcPr>
            <w:tcW w:w="960" w:type="dxa"/>
            <w:tcBorders>
              <w:top w:val="nil"/>
              <w:left w:val="nil"/>
              <w:bottom w:val="nil"/>
              <w:right w:val="nil"/>
            </w:tcBorders>
            <w:shd w:val="clear" w:color="auto" w:fill="auto"/>
            <w:noWrap/>
            <w:vAlign w:val="bottom"/>
            <w:hideMark/>
          </w:tcPr>
          <w:p w14:paraId="0675A7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7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4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4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4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4D" w14:textId="77777777" w:rsidR="00F93E91" w:rsidRPr="00CD46DE" w:rsidRDefault="003A64EF" w:rsidP="00F93E91">
            <w:pPr>
              <w:rPr>
                <w:rFonts w:ascii="Times New Roman" w:eastAsia="Times New Roman" w:hAnsi="Times New Roman" w:cs="Times New Roman"/>
                <w:sz w:val="20"/>
              </w:rPr>
            </w:pPr>
          </w:p>
        </w:tc>
      </w:tr>
      <w:tr w:rsidR="00866F2D" w14:paraId="0675A756" w14:textId="77777777">
        <w:trPr>
          <w:trHeight w:val="300"/>
        </w:trPr>
        <w:tc>
          <w:tcPr>
            <w:tcW w:w="960" w:type="dxa"/>
            <w:tcBorders>
              <w:top w:val="nil"/>
              <w:left w:val="nil"/>
              <w:bottom w:val="nil"/>
              <w:right w:val="nil"/>
            </w:tcBorders>
            <w:shd w:val="clear" w:color="auto" w:fill="auto"/>
            <w:noWrap/>
            <w:vAlign w:val="bottom"/>
            <w:hideMark/>
          </w:tcPr>
          <w:p w14:paraId="0675A7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75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5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5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5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55" w14:textId="77777777" w:rsidR="00F93E91" w:rsidRPr="00CD46DE" w:rsidRDefault="003A64EF" w:rsidP="00F93E91">
            <w:pPr>
              <w:rPr>
                <w:rFonts w:ascii="Times New Roman" w:eastAsia="Times New Roman" w:hAnsi="Times New Roman" w:cs="Times New Roman"/>
                <w:sz w:val="20"/>
              </w:rPr>
            </w:pPr>
          </w:p>
        </w:tc>
      </w:tr>
      <w:tr w:rsidR="00866F2D" w14:paraId="0675A75D" w14:textId="77777777">
        <w:trPr>
          <w:trHeight w:val="300"/>
        </w:trPr>
        <w:tc>
          <w:tcPr>
            <w:tcW w:w="1920" w:type="dxa"/>
            <w:gridSpan w:val="2"/>
            <w:tcBorders>
              <w:top w:val="nil"/>
              <w:left w:val="nil"/>
              <w:bottom w:val="nil"/>
              <w:right w:val="nil"/>
            </w:tcBorders>
            <w:shd w:val="clear" w:color="auto" w:fill="auto"/>
            <w:noWrap/>
            <w:vAlign w:val="bottom"/>
            <w:hideMark/>
          </w:tcPr>
          <w:p w14:paraId="0675A7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75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75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5C" w14:textId="77777777" w:rsidR="00F93E91" w:rsidRPr="00CD46DE" w:rsidRDefault="003A64EF" w:rsidP="00F93E91">
            <w:pPr>
              <w:rPr>
                <w:rFonts w:ascii="Times New Roman" w:eastAsia="Times New Roman" w:hAnsi="Times New Roman" w:cs="Times New Roman"/>
                <w:sz w:val="20"/>
              </w:rPr>
            </w:pPr>
          </w:p>
        </w:tc>
      </w:tr>
      <w:tr w:rsidR="00866F2D" w14:paraId="0675A765" w14:textId="77777777">
        <w:trPr>
          <w:trHeight w:val="300"/>
        </w:trPr>
        <w:tc>
          <w:tcPr>
            <w:tcW w:w="960" w:type="dxa"/>
            <w:tcBorders>
              <w:top w:val="nil"/>
              <w:left w:val="nil"/>
              <w:bottom w:val="nil"/>
              <w:right w:val="nil"/>
            </w:tcBorders>
            <w:shd w:val="clear" w:color="auto" w:fill="auto"/>
            <w:noWrap/>
            <w:vAlign w:val="bottom"/>
            <w:hideMark/>
          </w:tcPr>
          <w:p w14:paraId="0675A75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5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6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76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6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64" w14:textId="77777777" w:rsidR="00F93E91" w:rsidRPr="00CD46DE" w:rsidRDefault="003A64EF" w:rsidP="00F93E91">
            <w:pPr>
              <w:rPr>
                <w:rFonts w:ascii="Times New Roman" w:eastAsia="Times New Roman" w:hAnsi="Times New Roman" w:cs="Times New Roman"/>
                <w:sz w:val="20"/>
              </w:rPr>
            </w:pPr>
          </w:p>
        </w:tc>
      </w:tr>
      <w:tr w:rsidR="00866F2D" w14:paraId="0675A769" w14:textId="77777777">
        <w:trPr>
          <w:trHeight w:val="300"/>
        </w:trPr>
        <w:tc>
          <w:tcPr>
            <w:tcW w:w="960" w:type="dxa"/>
            <w:tcBorders>
              <w:top w:val="nil"/>
              <w:left w:val="nil"/>
              <w:bottom w:val="nil"/>
              <w:right w:val="nil"/>
            </w:tcBorders>
            <w:shd w:val="clear" w:color="auto" w:fill="auto"/>
            <w:noWrap/>
            <w:vAlign w:val="bottom"/>
            <w:hideMark/>
          </w:tcPr>
          <w:p w14:paraId="0675A76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7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65 όπως τροπ.   ΔΕΚΤΟ ΚΑΤΑ </w:t>
            </w:r>
            <w:r w:rsidRPr="00CD46DE">
              <w:rPr>
                <w:rFonts w:ascii="Calibri" w:eastAsia="Times New Roman" w:hAnsi="Calibri" w:cs="Calibri"/>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0675A768" w14:textId="77777777" w:rsidR="00F93E91" w:rsidRPr="00CD46DE" w:rsidRDefault="003A64EF" w:rsidP="00F93E91">
            <w:pPr>
              <w:rPr>
                <w:rFonts w:ascii="Calibri" w:eastAsia="Times New Roman" w:hAnsi="Calibri" w:cs="Calibri"/>
                <w:color w:val="000000"/>
                <w:sz w:val="22"/>
                <w:szCs w:val="22"/>
              </w:rPr>
            </w:pPr>
          </w:p>
        </w:tc>
      </w:tr>
      <w:tr w:rsidR="00866F2D" w14:paraId="0675A771" w14:textId="77777777">
        <w:trPr>
          <w:trHeight w:val="300"/>
        </w:trPr>
        <w:tc>
          <w:tcPr>
            <w:tcW w:w="960" w:type="dxa"/>
            <w:tcBorders>
              <w:top w:val="nil"/>
              <w:left w:val="nil"/>
              <w:bottom w:val="nil"/>
              <w:right w:val="nil"/>
            </w:tcBorders>
            <w:shd w:val="clear" w:color="auto" w:fill="auto"/>
            <w:noWrap/>
            <w:vAlign w:val="bottom"/>
            <w:hideMark/>
          </w:tcPr>
          <w:p w14:paraId="0675A7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76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6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6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6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70" w14:textId="77777777" w:rsidR="00F93E91" w:rsidRPr="00CD46DE" w:rsidRDefault="003A64EF" w:rsidP="00F93E91">
            <w:pPr>
              <w:rPr>
                <w:rFonts w:ascii="Times New Roman" w:eastAsia="Times New Roman" w:hAnsi="Times New Roman" w:cs="Times New Roman"/>
                <w:sz w:val="20"/>
              </w:rPr>
            </w:pPr>
          </w:p>
        </w:tc>
      </w:tr>
      <w:tr w:rsidR="00866F2D" w14:paraId="0675A779" w14:textId="77777777">
        <w:trPr>
          <w:trHeight w:val="300"/>
        </w:trPr>
        <w:tc>
          <w:tcPr>
            <w:tcW w:w="960" w:type="dxa"/>
            <w:tcBorders>
              <w:top w:val="nil"/>
              <w:left w:val="nil"/>
              <w:bottom w:val="nil"/>
              <w:right w:val="nil"/>
            </w:tcBorders>
            <w:shd w:val="clear" w:color="auto" w:fill="auto"/>
            <w:noWrap/>
            <w:vAlign w:val="bottom"/>
            <w:hideMark/>
          </w:tcPr>
          <w:p w14:paraId="0675A7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77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7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78" w14:textId="77777777" w:rsidR="00F93E91" w:rsidRPr="00CD46DE" w:rsidRDefault="003A64EF" w:rsidP="00F93E91">
            <w:pPr>
              <w:rPr>
                <w:rFonts w:ascii="Times New Roman" w:eastAsia="Times New Roman" w:hAnsi="Times New Roman" w:cs="Times New Roman"/>
                <w:sz w:val="20"/>
              </w:rPr>
            </w:pPr>
          </w:p>
        </w:tc>
      </w:tr>
      <w:tr w:rsidR="00866F2D" w14:paraId="0675A781" w14:textId="77777777">
        <w:trPr>
          <w:trHeight w:val="300"/>
        </w:trPr>
        <w:tc>
          <w:tcPr>
            <w:tcW w:w="960" w:type="dxa"/>
            <w:tcBorders>
              <w:top w:val="nil"/>
              <w:left w:val="nil"/>
              <w:bottom w:val="nil"/>
              <w:right w:val="nil"/>
            </w:tcBorders>
            <w:shd w:val="clear" w:color="auto" w:fill="auto"/>
            <w:noWrap/>
            <w:vAlign w:val="bottom"/>
            <w:hideMark/>
          </w:tcPr>
          <w:p w14:paraId="0675A7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77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80" w14:textId="77777777" w:rsidR="00F93E91" w:rsidRPr="00CD46DE" w:rsidRDefault="003A64EF" w:rsidP="00F93E91">
            <w:pPr>
              <w:rPr>
                <w:rFonts w:ascii="Times New Roman" w:eastAsia="Times New Roman" w:hAnsi="Times New Roman" w:cs="Times New Roman"/>
                <w:sz w:val="20"/>
              </w:rPr>
            </w:pPr>
          </w:p>
        </w:tc>
      </w:tr>
      <w:tr w:rsidR="00866F2D" w14:paraId="0675A789" w14:textId="77777777">
        <w:trPr>
          <w:trHeight w:val="300"/>
        </w:trPr>
        <w:tc>
          <w:tcPr>
            <w:tcW w:w="960" w:type="dxa"/>
            <w:tcBorders>
              <w:top w:val="nil"/>
              <w:left w:val="nil"/>
              <w:bottom w:val="nil"/>
              <w:right w:val="nil"/>
            </w:tcBorders>
            <w:shd w:val="clear" w:color="auto" w:fill="auto"/>
            <w:noWrap/>
            <w:vAlign w:val="bottom"/>
            <w:hideMark/>
          </w:tcPr>
          <w:p w14:paraId="0675A7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78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88" w14:textId="77777777" w:rsidR="00F93E91" w:rsidRPr="00CD46DE" w:rsidRDefault="003A64EF" w:rsidP="00F93E91">
            <w:pPr>
              <w:rPr>
                <w:rFonts w:ascii="Times New Roman" w:eastAsia="Times New Roman" w:hAnsi="Times New Roman" w:cs="Times New Roman"/>
                <w:sz w:val="20"/>
              </w:rPr>
            </w:pPr>
          </w:p>
        </w:tc>
      </w:tr>
      <w:tr w:rsidR="00866F2D" w14:paraId="0675A791" w14:textId="77777777">
        <w:trPr>
          <w:trHeight w:val="300"/>
        </w:trPr>
        <w:tc>
          <w:tcPr>
            <w:tcW w:w="960" w:type="dxa"/>
            <w:tcBorders>
              <w:top w:val="nil"/>
              <w:left w:val="nil"/>
              <w:bottom w:val="nil"/>
              <w:right w:val="nil"/>
            </w:tcBorders>
            <w:shd w:val="clear" w:color="auto" w:fill="auto"/>
            <w:noWrap/>
            <w:vAlign w:val="bottom"/>
            <w:hideMark/>
          </w:tcPr>
          <w:p w14:paraId="0675A7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78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8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90" w14:textId="77777777" w:rsidR="00F93E91" w:rsidRPr="00CD46DE" w:rsidRDefault="003A64EF" w:rsidP="00F93E91">
            <w:pPr>
              <w:rPr>
                <w:rFonts w:ascii="Times New Roman" w:eastAsia="Times New Roman" w:hAnsi="Times New Roman" w:cs="Times New Roman"/>
                <w:sz w:val="20"/>
              </w:rPr>
            </w:pPr>
          </w:p>
        </w:tc>
      </w:tr>
      <w:tr w:rsidR="00866F2D" w14:paraId="0675A799" w14:textId="77777777">
        <w:trPr>
          <w:trHeight w:val="300"/>
        </w:trPr>
        <w:tc>
          <w:tcPr>
            <w:tcW w:w="960" w:type="dxa"/>
            <w:tcBorders>
              <w:top w:val="nil"/>
              <w:left w:val="nil"/>
              <w:bottom w:val="nil"/>
              <w:right w:val="nil"/>
            </w:tcBorders>
            <w:shd w:val="clear" w:color="auto" w:fill="auto"/>
            <w:noWrap/>
            <w:vAlign w:val="bottom"/>
            <w:hideMark/>
          </w:tcPr>
          <w:p w14:paraId="0675A7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79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9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9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9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98" w14:textId="77777777" w:rsidR="00F93E91" w:rsidRPr="00CD46DE" w:rsidRDefault="003A64EF" w:rsidP="00F93E91">
            <w:pPr>
              <w:rPr>
                <w:rFonts w:ascii="Times New Roman" w:eastAsia="Times New Roman" w:hAnsi="Times New Roman" w:cs="Times New Roman"/>
                <w:sz w:val="20"/>
              </w:rPr>
            </w:pPr>
          </w:p>
        </w:tc>
      </w:tr>
      <w:tr w:rsidR="00866F2D" w14:paraId="0675A7A1" w14:textId="77777777">
        <w:trPr>
          <w:trHeight w:val="300"/>
        </w:trPr>
        <w:tc>
          <w:tcPr>
            <w:tcW w:w="960" w:type="dxa"/>
            <w:tcBorders>
              <w:top w:val="nil"/>
              <w:left w:val="nil"/>
              <w:bottom w:val="nil"/>
              <w:right w:val="nil"/>
            </w:tcBorders>
            <w:shd w:val="clear" w:color="auto" w:fill="auto"/>
            <w:noWrap/>
            <w:vAlign w:val="bottom"/>
            <w:hideMark/>
          </w:tcPr>
          <w:p w14:paraId="0675A7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79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9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9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9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9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A0" w14:textId="77777777" w:rsidR="00F93E91" w:rsidRPr="00CD46DE" w:rsidRDefault="003A64EF" w:rsidP="00F93E91">
            <w:pPr>
              <w:rPr>
                <w:rFonts w:ascii="Times New Roman" w:eastAsia="Times New Roman" w:hAnsi="Times New Roman" w:cs="Times New Roman"/>
                <w:sz w:val="20"/>
              </w:rPr>
            </w:pPr>
          </w:p>
        </w:tc>
      </w:tr>
      <w:tr w:rsidR="00866F2D" w14:paraId="0675A7A8" w14:textId="77777777">
        <w:trPr>
          <w:trHeight w:val="300"/>
        </w:trPr>
        <w:tc>
          <w:tcPr>
            <w:tcW w:w="1920" w:type="dxa"/>
            <w:gridSpan w:val="2"/>
            <w:tcBorders>
              <w:top w:val="nil"/>
              <w:left w:val="nil"/>
              <w:bottom w:val="nil"/>
              <w:right w:val="nil"/>
            </w:tcBorders>
            <w:shd w:val="clear" w:color="auto" w:fill="auto"/>
            <w:noWrap/>
            <w:vAlign w:val="bottom"/>
            <w:hideMark/>
          </w:tcPr>
          <w:p w14:paraId="0675A7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7A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7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A7" w14:textId="77777777" w:rsidR="00F93E91" w:rsidRPr="00CD46DE" w:rsidRDefault="003A64EF" w:rsidP="00F93E91">
            <w:pPr>
              <w:rPr>
                <w:rFonts w:ascii="Times New Roman" w:eastAsia="Times New Roman" w:hAnsi="Times New Roman" w:cs="Times New Roman"/>
                <w:sz w:val="20"/>
              </w:rPr>
            </w:pPr>
          </w:p>
        </w:tc>
      </w:tr>
      <w:tr w:rsidR="00866F2D" w14:paraId="0675A7B0" w14:textId="77777777">
        <w:trPr>
          <w:trHeight w:val="300"/>
        </w:trPr>
        <w:tc>
          <w:tcPr>
            <w:tcW w:w="960" w:type="dxa"/>
            <w:tcBorders>
              <w:top w:val="nil"/>
              <w:left w:val="nil"/>
              <w:bottom w:val="nil"/>
              <w:right w:val="nil"/>
            </w:tcBorders>
            <w:shd w:val="clear" w:color="auto" w:fill="auto"/>
            <w:noWrap/>
            <w:vAlign w:val="bottom"/>
            <w:hideMark/>
          </w:tcPr>
          <w:p w14:paraId="0675A7A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A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A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7A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AF" w14:textId="77777777" w:rsidR="00F93E91" w:rsidRPr="00CD46DE" w:rsidRDefault="003A64EF" w:rsidP="00F93E91">
            <w:pPr>
              <w:rPr>
                <w:rFonts w:ascii="Times New Roman" w:eastAsia="Times New Roman" w:hAnsi="Times New Roman" w:cs="Times New Roman"/>
                <w:sz w:val="20"/>
              </w:rPr>
            </w:pPr>
          </w:p>
        </w:tc>
      </w:tr>
      <w:tr w:rsidR="00866F2D" w14:paraId="0675A7B4" w14:textId="77777777">
        <w:trPr>
          <w:trHeight w:val="300"/>
        </w:trPr>
        <w:tc>
          <w:tcPr>
            <w:tcW w:w="960" w:type="dxa"/>
            <w:tcBorders>
              <w:top w:val="nil"/>
              <w:left w:val="nil"/>
              <w:bottom w:val="nil"/>
              <w:right w:val="nil"/>
            </w:tcBorders>
            <w:shd w:val="clear" w:color="auto" w:fill="auto"/>
            <w:noWrap/>
            <w:vAlign w:val="bottom"/>
            <w:hideMark/>
          </w:tcPr>
          <w:p w14:paraId="0675A7B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7B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66 όπως τροπ.   ΔΕΚΤΟ ΚΑΤΑ ΠΛΕΙΟΨΗΦΙΑ</w:t>
            </w:r>
          </w:p>
        </w:tc>
        <w:tc>
          <w:tcPr>
            <w:tcW w:w="480" w:type="dxa"/>
            <w:tcBorders>
              <w:top w:val="nil"/>
              <w:left w:val="nil"/>
              <w:bottom w:val="nil"/>
              <w:right w:val="nil"/>
            </w:tcBorders>
            <w:shd w:val="clear" w:color="auto" w:fill="auto"/>
            <w:noWrap/>
            <w:vAlign w:val="bottom"/>
            <w:hideMark/>
          </w:tcPr>
          <w:p w14:paraId="0675A7B3" w14:textId="77777777" w:rsidR="00F93E91" w:rsidRPr="00CD46DE" w:rsidRDefault="003A64EF" w:rsidP="00F93E91">
            <w:pPr>
              <w:rPr>
                <w:rFonts w:ascii="Calibri" w:eastAsia="Times New Roman" w:hAnsi="Calibri" w:cs="Calibri"/>
                <w:color w:val="000000"/>
                <w:sz w:val="22"/>
                <w:szCs w:val="22"/>
              </w:rPr>
            </w:pPr>
          </w:p>
        </w:tc>
      </w:tr>
      <w:tr w:rsidR="00866F2D" w14:paraId="0675A7BC" w14:textId="77777777">
        <w:trPr>
          <w:trHeight w:val="300"/>
        </w:trPr>
        <w:tc>
          <w:tcPr>
            <w:tcW w:w="960" w:type="dxa"/>
            <w:tcBorders>
              <w:top w:val="nil"/>
              <w:left w:val="nil"/>
              <w:bottom w:val="nil"/>
              <w:right w:val="nil"/>
            </w:tcBorders>
            <w:shd w:val="clear" w:color="auto" w:fill="auto"/>
            <w:noWrap/>
            <w:vAlign w:val="bottom"/>
            <w:hideMark/>
          </w:tcPr>
          <w:p w14:paraId="0675A7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7B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B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B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B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BB" w14:textId="77777777" w:rsidR="00F93E91" w:rsidRPr="00CD46DE" w:rsidRDefault="003A64EF" w:rsidP="00F93E91">
            <w:pPr>
              <w:rPr>
                <w:rFonts w:ascii="Times New Roman" w:eastAsia="Times New Roman" w:hAnsi="Times New Roman" w:cs="Times New Roman"/>
                <w:sz w:val="20"/>
              </w:rPr>
            </w:pPr>
          </w:p>
        </w:tc>
      </w:tr>
      <w:tr w:rsidR="00866F2D" w14:paraId="0675A7C4" w14:textId="77777777">
        <w:trPr>
          <w:trHeight w:val="300"/>
        </w:trPr>
        <w:tc>
          <w:tcPr>
            <w:tcW w:w="960" w:type="dxa"/>
            <w:tcBorders>
              <w:top w:val="nil"/>
              <w:left w:val="nil"/>
              <w:bottom w:val="nil"/>
              <w:right w:val="nil"/>
            </w:tcBorders>
            <w:shd w:val="clear" w:color="auto" w:fill="auto"/>
            <w:noWrap/>
            <w:vAlign w:val="bottom"/>
            <w:hideMark/>
          </w:tcPr>
          <w:p w14:paraId="0675A7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7B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B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C3" w14:textId="77777777" w:rsidR="00F93E91" w:rsidRPr="00CD46DE" w:rsidRDefault="003A64EF" w:rsidP="00F93E91">
            <w:pPr>
              <w:rPr>
                <w:rFonts w:ascii="Times New Roman" w:eastAsia="Times New Roman" w:hAnsi="Times New Roman" w:cs="Times New Roman"/>
                <w:sz w:val="20"/>
              </w:rPr>
            </w:pPr>
          </w:p>
        </w:tc>
      </w:tr>
      <w:tr w:rsidR="00866F2D" w14:paraId="0675A7CC" w14:textId="77777777">
        <w:trPr>
          <w:trHeight w:val="300"/>
        </w:trPr>
        <w:tc>
          <w:tcPr>
            <w:tcW w:w="960" w:type="dxa"/>
            <w:tcBorders>
              <w:top w:val="nil"/>
              <w:left w:val="nil"/>
              <w:bottom w:val="nil"/>
              <w:right w:val="nil"/>
            </w:tcBorders>
            <w:shd w:val="clear" w:color="auto" w:fill="auto"/>
            <w:noWrap/>
            <w:vAlign w:val="bottom"/>
            <w:hideMark/>
          </w:tcPr>
          <w:p w14:paraId="0675A7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7C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CB" w14:textId="77777777" w:rsidR="00F93E91" w:rsidRPr="00CD46DE" w:rsidRDefault="003A64EF" w:rsidP="00F93E91">
            <w:pPr>
              <w:rPr>
                <w:rFonts w:ascii="Times New Roman" w:eastAsia="Times New Roman" w:hAnsi="Times New Roman" w:cs="Times New Roman"/>
                <w:sz w:val="20"/>
              </w:rPr>
            </w:pPr>
          </w:p>
        </w:tc>
      </w:tr>
      <w:tr w:rsidR="00866F2D" w14:paraId="0675A7D4" w14:textId="77777777">
        <w:trPr>
          <w:trHeight w:val="300"/>
        </w:trPr>
        <w:tc>
          <w:tcPr>
            <w:tcW w:w="960" w:type="dxa"/>
            <w:tcBorders>
              <w:top w:val="nil"/>
              <w:left w:val="nil"/>
              <w:bottom w:val="nil"/>
              <w:right w:val="nil"/>
            </w:tcBorders>
            <w:shd w:val="clear" w:color="auto" w:fill="auto"/>
            <w:noWrap/>
            <w:vAlign w:val="bottom"/>
            <w:hideMark/>
          </w:tcPr>
          <w:p w14:paraId="0675A7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7C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D3" w14:textId="77777777" w:rsidR="00F93E91" w:rsidRPr="00CD46DE" w:rsidRDefault="003A64EF" w:rsidP="00F93E91">
            <w:pPr>
              <w:rPr>
                <w:rFonts w:ascii="Times New Roman" w:eastAsia="Times New Roman" w:hAnsi="Times New Roman" w:cs="Times New Roman"/>
                <w:sz w:val="20"/>
              </w:rPr>
            </w:pPr>
          </w:p>
        </w:tc>
      </w:tr>
      <w:tr w:rsidR="00866F2D" w14:paraId="0675A7DC" w14:textId="77777777">
        <w:trPr>
          <w:trHeight w:val="300"/>
        </w:trPr>
        <w:tc>
          <w:tcPr>
            <w:tcW w:w="960" w:type="dxa"/>
            <w:tcBorders>
              <w:top w:val="nil"/>
              <w:left w:val="nil"/>
              <w:bottom w:val="nil"/>
              <w:right w:val="nil"/>
            </w:tcBorders>
            <w:shd w:val="clear" w:color="auto" w:fill="auto"/>
            <w:noWrap/>
            <w:vAlign w:val="bottom"/>
            <w:hideMark/>
          </w:tcPr>
          <w:p w14:paraId="0675A7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7D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D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DB" w14:textId="77777777" w:rsidR="00F93E91" w:rsidRPr="00CD46DE" w:rsidRDefault="003A64EF" w:rsidP="00F93E91">
            <w:pPr>
              <w:rPr>
                <w:rFonts w:ascii="Times New Roman" w:eastAsia="Times New Roman" w:hAnsi="Times New Roman" w:cs="Times New Roman"/>
                <w:sz w:val="20"/>
              </w:rPr>
            </w:pPr>
          </w:p>
        </w:tc>
      </w:tr>
      <w:tr w:rsidR="00866F2D" w14:paraId="0675A7E4" w14:textId="77777777">
        <w:trPr>
          <w:trHeight w:val="300"/>
        </w:trPr>
        <w:tc>
          <w:tcPr>
            <w:tcW w:w="960" w:type="dxa"/>
            <w:tcBorders>
              <w:top w:val="nil"/>
              <w:left w:val="nil"/>
              <w:bottom w:val="nil"/>
              <w:right w:val="nil"/>
            </w:tcBorders>
            <w:shd w:val="clear" w:color="auto" w:fill="auto"/>
            <w:noWrap/>
            <w:vAlign w:val="bottom"/>
            <w:hideMark/>
          </w:tcPr>
          <w:p w14:paraId="0675A7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7D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D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7E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E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E3" w14:textId="77777777" w:rsidR="00F93E91" w:rsidRPr="00CD46DE" w:rsidRDefault="003A64EF" w:rsidP="00F93E91">
            <w:pPr>
              <w:rPr>
                <w:rFonts w:ascii="Times New Roman" w:eastAsia="Times New Roman" w:hAnsi="Times New Roman" w:cs="Times New Roman"/>
                <w:sz w:val="20"/>
              </w:rPr>
            </w:pPr>
          </w:p>
        </w:tc>
      </w:tr>
      <w:tr w:rsidR="00866F2D" w14:paraId="0675A7EC" w14:textId="77777777">
        <w:trPr>
          <w:trHeight w:val="300"/>
        </w:trPr>
        <w:tc>
          <w:tcPr>
            <w:tcW w:w="960" w:type="dxa"/>
            <w:tcBorders>
              <w:top w:val="nil"/>
              <w:left w:val="nil"/>
              <w:bottom w:val="nil"/>
              <w:right w:val="nil"/>
            </w:tcBorders>
            <w:shd w:val="clear" w:color="auto" w:fill="auto"/>
            <w:noWrap/>
            <w:vAlign w:val="bottom"/>
            <w:hideMark/>
          </w:tcPr>
          <w:p w14:paraId="0675A7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7E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E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E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7E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E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EB" w14:textId="77777777" w:rsidR="00F93E91" w:rsidRPr="00CD46DE" w:rsidRDefault="003A64EF" w:rsidP="00F93E91">
            <w:pPr>
              <w:rPr>
                <w:rFonts w:ascii="Times New Roman" w:eastAsia="Times New Roman" w:hAnsi="Times New Roman" w:cs="Times New Roman"/>
                <w:sz w:val="20"/>
              </w:rPr>
            </w:pPr>
          </w:p>
        </w:tc>
      </w:tr>
      <w:tr w:rsidR="00866F2D" w14:paraId="0675A7F3" w14:textId="77777777">
        <w:trPr>
          <w:trHeight w:val="300"/>
        </w:trPr>
        <w:tc>
          <w:tcPr>
            <w:tcW w:w="1920" w:type="dxa"/>
            <w:gridSpan w:val="2"/>
            <w:tcBorders>
              <w:top w:val="nil"/>
              <w:left w:val="nil"/>
              <w:bottom w:val="nil"/>
              <w:right w:val="nil"/>
            </w:tcBorders>
            <w:shd w:val="clear" w:color="auto" w:fill="auto"/>
            <w:noWrap/>
            <w:vAlign w:val="bottom"/>
            <w:hideMark/>
          </w:tcPr>
          <w:p w14:paraId="0675A7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7E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7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7F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7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F2" w14:textId="77777777" w:rsidR="00F93E91" w:rsidRPr="00CD46DE" w:rsidRDefault="003A64EF" w:rsidP="00F93E91">
            <w:pPr>
              <w:rPr>
                <w:rFonts w:ascii="Times New Roman" w:eastAsia="Times New Roman" w:hAnsi="Times New Roman" w:cs="Times New Roman"/>
                <w:sz w:val="20"/>
              </w:rPr>
            </w:pPr>
          </w:p>
        </w:tc>
      </w:tr>
      <w:tr w:rsidR="00866F2D" w14:paraId="0675A7FB" w14:textId="77777777">
        <w:trPr>
          <w:trHeight w:val="300"/>
        </w:trPr>
        <w:tc>
          <w:tcPr>
            <w:tcW w:w="960" w:type="dxa"/>
            <w:tcBorders>
              <w:top w:val="nil"/>
              <w:left w:val="nil"/>
              <w:bottom w:val="nil"/>
              <w:right w:val="nil"/>
            </w:tcBorders>
            <w:shd w:val="clear" w:color="auto" w:fill="auto"/>
            <w:noWrap/>
            <w:vAlign w:val="bottom"/>
            <w:hideMark/>
          </w:tcPr>
          <w:p w14:paraId="0675A7F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7F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7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F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7FA" w14:textId="77777777" w:rsidR="00F93E91" w:rsidRPr="00CD46DE" w:rsidRDefault="003A64EF" w:rsidP="00F93E91">
            <w:pPr>
              <w:rPr>
                <w:rFonts w:ascii="Times New Roman" w:eastAsia="Times New Roman" w:hAnsi="Times New Roman" w:cs="Times New Roman"/>
                <w:sz w:val="20"/>
              </w:rPr>
            </w:pPr>
          </w:p>
        </w:tc>
      </w:tr>
      <w:tr w:rsidR="00866F2D" w14:paraId="0675A7FF" w14:textId="77777777">
        <w:trPr>
          <w:trHeight w:val="300"/>
        </w:trPr>
        <w:tc>
          <w:tcPr>
            <w:tcW w:w="960" w:type="dxa"/>
            <w:tcBorders>
              <w:top w:val="nil"/>
              <w:left w:val="nil"/>
              <w:bottom w:val="nil"/>
              <w:right w:val="nil"/>
            </w:tcBorders>
            <w:shd w:val="clear" w:color="auto" w:fill="auto"/>
            <w:noWrap/>
            <w:vAlign w:val="bottom"/>
            <w:hideMark/>
          </w:tcPr>
          <w:p w14:paraId="0675A7F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7F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67 ως έχει   ΔΕΚΤΟ ΚΑΤΑ ΠΛΕΙΟΨΗΦΙΑ</w:t>
            </w:r>
          </w:p>
        </w:tc>
        <w:tc>
          <w:tcPr>
            <w:tcW w:w="480" w:type="dxa"/>
            <w:tcBorders>
              <w:top w:val="nil"/>
              <w:left w:val="nil"/>
              <w:bottom w:val="nil"/>
              <w:right w:val="nil"/>
            </w:tcBorders>
            <w:shd w:val="clear" w:color="auto" w:fill="auto"/>
            <w:noWrap/>
            <w:vAlign w:val="bottom"/>
            <w:hideMark/>
          </w:tcPr>
          <w:p w14:paraId="0675A7FE" w14:textId="77777777" w:rsidR="00F93E91" w:rsidRPr="00CD46DE" w:rsidRDefault="003A64EF" w:rsidP="00F93E91">
            <w:pPr>
              <w:rPr>
                <w:rFonts w:ascii="Calibri" w:eastAsia="Times New Roman" w:hAnsi="Calibri" w:cs="Calibri"/>
                <w:color w:val="000000"/>
                <w:sz w:val="22"/>
                <w:szCs w:val="22"/>
              </w:rPr>
            </w:pPr>
          </w:p>
        </w:tc>
      </w:tr>
      <w:tr w:rsidR="00866F2D" w14:paraId="0675A807" w14:textId="77777777">
        <w:trPr>
          <w:trHeight w:val="300"/>
        </w:trPr>
        <w:tc>
          <w:tcPr>
            <w:tcW w:w="960" w:type="dxa"/>
            <w:tcBorders>
              <w:top w:val="nil"/>
              <w:left w:val="nil"/>
              <w:bottom w:val="nil"/>
              <w:right w:val="nil"/>
            </w:tcBorders>
            <w:shd w:val="clear" w:color="auto" w:fill="auto"/>
            <w:noWrap/>
            <w:vAlign w:val="bottom"/>
            <w:hideMark/>
          </w:tcPr>
          <w:p w14:paraId="0675A8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80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0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0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0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06" w14:textId="77777777" w:rsidR="00F93E91" w:rsidRPr="00CD46DE" w:rsidRDefault="003A64EF" w:rsidP="00F93E91">
            <w:pPr>
              <w:rPr>
                <w:rFonts w:ascii="Times New Roman" w:eastAsia="Times New Roman" w:hAnsi="Times New Roman" w:cs="Times New Roman"/>
                <w:sz w:val="20"/>
              </w:rPr>
            </w:pPr>
          </w:p>
        </w:tc>
      </w:tr>
      <w:tr w:rsidR="00866F2D" w14:paraId="0675A80F" w14:textId="77777777">
        <w:trPr>
          <w:trHeight w:val="300"/>
        </w:trPr>
        <w:tc>
          <w:tcPr>
            <w:tcW w:w="960" w:type="dxa"/>
            <w:tcBorders>
              <w:top w:val="nil"/>
              <w:left w:val="nil"/>
              <w:bottom w:val="nil"/>
              <w:right w:val="nil"/>
            </w:tcBorders>
            <w:shd w:val="clear" w:color="auto" w:fill="auto"/>
            <w:noWrap/>
            <w:vAlign w:val="bottom"/>
            <w:hideMark/>
          </w:tcPr>
          <w:p w14:paraId="0675A8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80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0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0E" w14:textId="77777777" w:rsidR="00F93E91" w:rsidRPr="00CD46DE" w:rsidRDefault="003A64EF" w:rsidP="00F93E91">
            <w:pPr>
              <w:rPr>
                <w:rFonts w:ascii="Times New Roman" w:eastAsia="Times New Roman" w:hAnsi="Times New Roman" w:cs="Times New Roman"/>
                <w:sz w:val="20"/>
              </w:rPr>
            </w:pPr>
          </w:p>
        </w:tc>
      </w:tr>
      <w:tr w:rsidR="00866F2D" w14:paraId="0675A817" w14:textId="77777777">
        <w:trPr>
          <w:trHeight w:val="300"/>
        </w:trPr>
        <w:tc>
          <w:tcPr>
            <w:tcW w:w="960" w:type="dxa"/>
            <w:tcBorders>
              <w:top w:val="nil"/>
              <w:left w:val="nil"/>
              <w:bottom w:val="nil"/>
              <w:right w:val="nil"/>
            </w:tcBorders>
            <w:shd w:val="clear" w:color="auto" w:fill="auto"/>
            <w:noWrap/>
            <w:vAlign w:val="bottom"/>
            <w:hideMark/>
          </w:tcPr>
          <w:p w14:paraId="0675A8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81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1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16" w14:textId="77777777" w:rsidR="00F93E91" w:rsidRPr="00CD46DE" w:rsidRDefault="003A64EF" w:rsidP="00F93E91">
            <w:pPr>
              <w:rPr>
                <w:rFonts w:ascii="Times New Roman" w:eastAsia="Times New Roman" w:hAnsi="Times New Roman" w:cs="Times New Roman"/>
                <w:sz w:val="20"/>
              </w:rPr>
            </w:pPr>
          </w:p>
        </w:tc>
      </w:tr>
      <w:tr w:rsidR="00866F2D" w14:paraId="0675A81F" w14:textId="77777777">
        <w:trPr>
          <w:trHeight w:val="300"/>
        </w:trPr>
        <w:tc>
          <w:tcPr>
            <w:tcW w:w="960" w:type="dxa"/>
            <w:tcBorders>
              <w:top w:val="nil"/>
              <w:left w:val="nil"/>
              <w:bottom w:val="nil"/>
              <w:right w:val="nil"/>
            </w:tcBorders>
            <w:shd w:val="clear" w:color="auto" w:fill="auto"/>
            <w:noWrap/>
            <w:vAlign w:val="bottom"/>
            <w:hideMark/>
          </w:tcPr>
          <w:p w14:paraId="0675A8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81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1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1E" w14:textId="77777777" w:rsidR="00F93E91" w:rsidRPr="00CD46DE" w:rsidRDefault="003A64EF" w:rsidP="00F93E91">
            <w:pPr>
              <w:rPr>
                <w:rFonts w:ascii="Times New Roman" w:eastAsia="Times New Roman" w:hAnsi="Times New Roman" w:cs="Times New Roman"/>
                <w:sz w:val="20"/>
              </w:rPr>
            </w:pPr>
          </w:p>
        </w:tc>
      </w:tr>
      <w:tr w:rsidR="00866F2D" w14:paraId="0675A827" w14:textId="77777777">
        <w:trPr>
          <w:trHeight w:val="300"/>
        </w:trPr>
        <w:tc>
          <w:tcPr>
            <w:tcW w:w="960" w:type="dxa"/>
            <w:tcBorders>
              <w:top w:val="nil"/>
              <w:left w:val="nil"/>
              <w:bottom w:val="nil"/>
              <w:right w:val="nil"/>
            </w:tcBorders>
            <w:shd w:val="clear" w:color="auto" w:fill="auto"/>
            <w:noWrap/>
            <w:vAlign w:val="bottom"/>
            <w:hideMark/>
          </w:tcPr>
          <w:p w14:paraId="0675A8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82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2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2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26" w14:textId="77777777" w:rsidR="00F93E91" w:rsidRPr="00CD46DE" w:rsidRDefault="003A64EF" w:rsidP="00F93E91">
            <w:pPr>
              <w:rPr>
                <w:rFonts w:ascii="Times New Roman" w:eastAsia="Times New Roman" w:hAnsi="Times New Roman" w:cs="Times New Roman"/>
                <w:sz w:val="20"/>
              </w:rPr>
            </w:pPr>
          </w:p>
        </w:tc>
      </w:tr>
      <w:tr w:rsidR="00866F2D" w14:paraId="0675A82F" w14:textId="77777777">
        <w:trPr>
          <w:trHeight w:val="300"/>
        </w:trPr>
        <w:tc>
          <w:tcPr>
            <w:tcW w:w="960" w:type="dxa"/>
            <w:tcBorders>
              <w:top w:val="nil"/>
              <w:left w:val="nil"/>
              <w:bottom w:val="nil"/>
              <w:right w:val="nil"/>
            </w:tcBorders>
            <w:shd w:val="clear" w:color="auto" w:fill="auto"/>
            <w:noWrap/>
            <w:vAlign w:val="bottom"/>
            <w:hideMark/>
          </w:tcPr>
          <w:p w14:paraId="0675A8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82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2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2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2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2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2E" w14:textId="77777777" w:rsidR="00F93E91" w:rsidRPr="00CD46DE" w:rsidRDefault="003A64EF" w:rsidP="00F93E91">
            <w:pPr>
              <w:rPr>
                <w:rFonts w:ascii="Times New Roman" w:eastAsia="Times New Roman" w:hAnsi="Times New Roman" w:cs="Times New Roman"/>
                <w:sz w:val="20"/>
              </w:rPr>
            </w:pPr>
          </w:p>
        </w:tc>
      </w:tr>
      <w:tr w:rsidR="00866F2D" w14:paraId="0675A837" w14:textId="77777777">
        <w:trPr>
          <w:trHeight w:val="300"/>
        </w:trPr>
        <w:tc>
          <w:tcPr>
            <w:tcW w:w="960" w:type="dxa"/>
            <w:tcBorders>
              <w:top w:val="nil"/>
              <w:left w:val="nil"/>
              <w:bottom w:val="nil"/>
              <w:right w:val="nil"/>
            </w:tcBorders>
            <w:shd w:val="clear" w:color="auto" w:fill="auto"/>
            <w:noWrap/>
            <w:vAlign w:val="bottom"/>
            <w:hideMark/>
          </w:tcPr>
          <w:p w14:paraId="0675A8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83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3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3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3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3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36" w14:textId="77777777" w:rsidR="00F93E91" w:rsidRPr="00CD46DE" w:rsidRDefault="003A64EF" w:rsidP="00F93E91">
            <w:pPr>
              <w:rPr>
                <w:rFonts w:ascii="Times New Roman" w:eastAsia="Times New Roman" w:hAnsi="Times New Roman" w:cs="Times New Roman"/>
                <w:sz w:val="20"/>
              </w:rPr>
            </w:pPr>
          </w:p>
        </w:tc>
      </w:tr>
      <w:tr w:rsidR="00866F2D" w14:paraId="0675A83E" w14:textId="77777777">
        <w:trPr>
          <w:trHeight w:val="300"/>
        </w:trPr>
        <w:tc>
          <w:tcPr>
            <w:tcW w:w="1920" w:type="dxa"/>
            <w:gridSpan w:val="2"/>
            <w:tcBorders>
              <w:top w:val="nil"/>
              <w:left w:val="nil"/>
              <w:bottom w:val="nil"/>
              <w:right w:val="nil"/>
            </w:tcBorders>
            <w:shd w:val="clear" w:color="auto" w:fill="auto"/>
            <w:noWrap/>
            <w:vAlign w:val="bottom"/>
            <w:hideMark/>
          </w:tcPr>
          <w:p w14:paraId="0675A8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83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8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3D" w14:textId="77777777" w:rsidR="00F93E91" w:rsidRPr="00CD46DE" w:rsidRDefault="003A64EF" w:rsidP="00F93E91">
            <w:pPr>
              <w:rPr>
                <w:rFonts w:ascii="Times New Roman" w:eastAsia="Times New Roman" w:hAnsi="Times New Roman" w:cs="Times New Roman"/>
                <w:sz w:val="20"/>
              </w:rPr>
            </w:pPr>
          </w:p>
        </w:tc>
      </w:tr>
      <w:tr w:rsidR="00866F2D" w14:paraId="0675A846" w14:textId="77777777">
        <w:trPr>
          <w:trHeight w:val="300"/>
        </w:trPr>
        <w:tc>
          <w:tcPr>
            <w:tcW w:w="960" w:type="dxa"/>
            <w:tcBorders>
              <w:top w:val="nil"/>
              <w:left w:val="nil"/>
              <w:bottom w:val="nil"/>
              <w:right w:val="nil"/>
            </w:tcBorders>
            <w:shd w:val="clear" w:color="auto" w:fill="auto"/>
            <w:noWrap/>
            <w:vAlign w:val="bottom"/>
            <w:hideMark/>
          </w:tcPr>
          <w:p w14:paraId="0675A83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4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4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84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45" w14:textId="77777777" w:rsidR="00F93E91" w:rsidRPr="00CD46DE" w:rsidRDefault="003A64EF" w:rsidP="00F93E91">
            <w:pPr>
              <w:rPr>
                <w:rFonts w:ascii="Times New Roman" w:eastAsia="Times New Roman" w:hAnsi="Times New Roman" w:cs="Times New Roman"/>
                <w:sz w:val="20"/>
              </w:rPr>
            </w:pPr>
          </w:p>
        </w:tc>
      </w:tr>
      <w:tr w:rsidR="00866F2D" w14:paraId="0675A84A" w14:textId="77777777">
        <w:trPr>
          <w:trHeight w:val="300"/>
        </w:trPr>
        <w:tc>
          <w:tcPr>
            <w:tcW w:w="960" w:type="dxa"/>
            <w:tcBorders>
              <w:top w:val="nil"/>
              <w:left w:val="nil"/>
              <w:bottom w:val="nil"/>
              <w:right w:val="nil"/>
            </w:tcBorders>
            <w:shd w:val="clear" w:color="auto" w:fill="auto"/>
            <w:noWrap/>
            <w:vAlign w:val="bottom"/>
            <w:hideMark/>
          </w:tcPr>
          <w:p w14:paraId="0675A84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84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 Άρθρο 68 όπως τροπ.   ΔΕΚΤΟ ΚΑΤΑ ΠΛΕΙΟΨΗΦΙΑ</w:t>
            </w:r>
          </w:p>
        </w:tc>
        <w:tc>
          <w:tcPr>
            <w:tcW w:w="480" w:type="dxa"/>
            <w:tcBorders>
              <w:top w:val="nil"/>
              <w:left w:val="nil"/>
              <w:bottom w:val="nil"/>
              <w:right w:val="nil"/>
            </w:tcBorders>
            <w:shd w:val="clear" w:color="auto" w:fill="auto"/>
            <w:noWrap/>
            <w:vAlign w:val="bottom"/>
            <w:hideMark/>
          </w:tcPr>
          <w:p w14:paraId="0675A849" w14:textId="77777777" w:rsidR="00F93E91" w:rsidRPr="00CD46DE" w:rsidRDefault="003A64EF" w:rsidP="00F93E91">
            <w:pPr>
              <w:rPr>
                <w:rFonts w:ascii="Calibri" w:eastAsia="Times New Roman" w:hAnsi="Calibri" w:cs="Calibri"/>
                <w:color w:val="000000"/>
                <w:sz w:val="22"/>
                <w:szCs w:val="22"/>
              </w:rPr>
            </w:pPr>
          </w:p>
        </w:tc>
      </w:tr>
      <w:tr w:rsidR="00866F2D" w14:paraId="0675A852" w14:textId="77777777">
        <w:trPr>
          <w:trHeight w:val="300"/>
        </w:trPr>
        <w:tc>
          <w:tcPr>
            <w:tcW w:w="960" w:type="dxa"/>
            <w:tcBorders>
              <w:top w:val="nil"/>
              <w:left w:val="nil"/>
              <w:bottom w:val="nil"/>
              <w:right w:val="nil"/>
            </w:tcBorders>
            <w:shd w:val="clear" w:color="auto" w:fill="auto"/>
            <w:noWrap/>
            <w:vAlign w:val="bottom"/>
            <w:hideMark/>
          </w:tcPr>
          <w:p w14:paraId="0675A8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84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4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5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51" w14:textId="77777777" w:rsidR="00F93E91" w:rsidRPr="00CD46DE" w:rsidRDefault="003A64EF" w:rsidP="00F93E91">
            <w:pPr>
              <w:rPr>
                <w:rFonts w:ascii="Times New Roman" w:eastAsia="Times New Roman" w:hAnsi="Times New Roman" w:cs="Times New Roman"/>
                <w:sz w:val="20"/>
              </w:rPr>
            </w:pPr>
          </w:p>
        </w:tc>
      </w:tr>
      <w:tr w:rsidR="00866F2D" w14:paraId="0675A85A" w14:textId="77777777">
        <w:trPr>
          <w:trHeight w:val="300"/>
        </w:trPr>
        <w:tc>
          <w:tcPr>
            <w:tcW w:w="960" w:type="dxa"/>
            <w:tcBorders>
              <w:top w:val="nil"/>
              <w:left w:val="nil"/>
              <w:bottom w:val="nil"/>
              <w:right w:val="nil"/>
            </w:tcBorders>
            <w:shd w:val="clear" w:color="auto" w:fill="auto"/>
            <w:noWrap/>
            <w:vAlign w:val="bottom"/>
            <w:hideMark/>
          </w:tcPr>
          <w:p w14:paraId="0675A8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85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5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59" w14:textId="77777777" w:rsidR="00F93E91" w:rsidRPr="00CD46DE" w:rsidRDefault="003A64EF" w:rsidP="00F93E91">
            <w:pPr>
              <w:rPr>
                <w:rFonts w:ascii="Times New Roman" w:eastAsia="Times New Roman" w:hAnsi="Times New Roman" w:cs="Times New Roman"/>
                <w:sz w:val="20"/>
              </w:rPr>
            </w:pPr>
          </w:p>
        </w:tc>
      </w:tr>
      <w:tr w:rsidR="00866F2D" w14:paraId="0675A862" w14:textId="77777777">
        <w:trPr>
          <w:trHeight w:val="300"/>
        </w:trPr>
        <w:tc>
          <w:tcPr>
            <w:tcW w:w="960" w:type="dxa"/>
            <w:tcBorders>
              <w:top w:val="nil"/>
              <w:left w:val="nil"/>
              <w:bottom w:val="nil"/>
              <w:right w:val="nil"/>
            </w:tcBorders>
            <w:shd w:val="clear" w:color="auto" w:fill="auto"/>
            <w:noWrap/>
            <w:vAlign w:val="bottom"/>
            <w:hideMark/>
          </w:tcPr>
          <w:p w14:paraId="0675A8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85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5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61" w14:textId="77777777" w:rsidR="00F93E91" w:rsidRPr="00CD46DE" w:rsidRDefault="003A64EF" w:rsidP="00F93E91">
            <w:pPr>
              <w:rPr>
                <w:rFonts w:ascii="Times New Roman" w:eastAsia="Times New Roman" w:hAnsi="Times New Roman" w:cs="Times New Roman"/>
                <w:sz w:val="20"/>
              </w:rPr>
            </w:pPr>
          </w:p>
        </w:tc>
      </w:tr>
      <w:tr w:rsidR="00866F2D" w14:paraId="0675A86A" w14:textId="77777777">
        <w:trPr>
          <w:trHeight w:val="300"/>
        </w:trPr>
        <w:tc>
          <w:tcPr>
            <w:tcW w:w="960" w:type="dxa"/>
            <w:tcBorders>
              <w:top w:val="nil"/>
              <w:left w:val="nil"/>
              <w:bottom w:val="nil"/>
              <w:right w:val="nil"/>
            </w:tcBorders>
            <w:shd w:val="clear" w:color="auto" w:fill="auto"/>
            <w:noWrap/>
            <w:vAlign w:val="bottom"/>
            <w:hideMark/>
          </w:tcPr>
          <w:p w14:paraId="0675A8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86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6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69" w14:textId="77777777" w:rsidR="00F93E91" w:rsidRPr="00CD46DE" w:rsidRDefault="003A64EF" w:rsidP="00F93E91">
            <w:pPr>
              <w:rPr>
                <w:rFonts w:ascii="Times New Roman" w:eastAsia="Times New Roman" w:hAnsi="Times New Roman" w:cs="Times New Roman"/>
                <w:sz w:val="20"/>
              </w:rPr>
            </w:pPr>
          </w:p>
        </w:tc>
      </w:tr>
      <w:tr w:rsidR="00866F2D" w14:paraId="0675A872" w14:textId="77777777">
        <w:trPr>
          <w:trHeight w:val="300"/>
        </w:trPr>
        <w:tc>
          <w:tcPr>
            <w:tcW w:w="960" w:type="dxa"/>
            <w:tcBorders>
              <w:top w:val="nil"/>
              <w:left w:val="nil"/>
              <w:bottom w:val="nil"/>
              <w:right w:val="nil"/>
            </w:tcBorders>
            <w:shd w:val="clear" w:color="auto" w:fill="auto"/>
            <w:noWrap/>
            <w:vAlign w:val="bottom"/>
            <w:hideMark/>
          </w:tcPr>
          <w:p w14:paraId="0675A8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86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86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7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71" w14:textId="77777777" w:rsidR="00F93E91" w:rsidRPr="00CD46DE" w:rsidRDefault="003A64EF" w:rsidP="00F93E91">
            <w:pPr>
              <w:rPr>
                <w:rFonts w:ascii="Times New Roman" w:eastAsia="Times New Roman" w:hAnsi="Times New Roman" w:cs="Times New Roman"/>
                <w:sz w:val="20"/>
              </w:rPr>
            </w:pPr>
          </w:p>
        </w:tc>
      </w:tr>
      <w:tr w:rsidR="00866F2D" w14:paraId="0675A87A" w14:textId="77777777">
        <w:trPr>
          <w:trHeight w:val="300"/>
        </w:trPr>
        <w:tc>
          <w:tcPr>
            <w:tcW w:w="960" w:type="dxa"/>
            <w:tcBorders>
              <w:top w:val="nil"/>
              <w:left w:val="nil"/>
              <w:bottom w:val="nil"/>
              <w:right w:val="nil"/>
            </w:tcBorders>
            <w:shd w:val="clear" w:color="auto" w:fill="auto"/>
            <w:noWrap/>
            <w:vAlign w:val="bottom"/>
            <w:hideMark/>
          </w:tcPr>
          <w:p w14:paraId="0675A8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87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7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7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7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79" w14:textId="77777777" w:rsidR="00F93E91" w:rsidRPr="00CD46DE" w:rsidRDefault="003A64EF" w:rsidP="00F93E91">
            <w:pPr>
              <w:rPr>
                <w:rFonts w:ascii="Times New Roman" w:eastAsia="Times New Roman" w:hAnsi="Times New Roman" w:cs="Times New Roman"/>
                <w:sz w:val="20"/>
              </w:rPr>
            </w:pPr>
          </w:p>
        </w:tc>
      </w:tr>
      <w:tr w:rsidR="00866F2D" w14:paraId="0675A882" w14:textId="77777777">
        <w:trPr>
          <w:trHeight w:val="300"/>
        </w:trPr>
        <w:tc>
          <w:tcPr>
            <w:tcW w:w="960" w:type="dxa"/>
            <w:tcBorders>
              <w:top w:val="nil"/>
              <w:left w:val="nil"/>
              <w:bottom w:val="nil"/>
              <w:right w:val="nil"/>
            </w:tcBorders>
            <w:shd w:val="clear" w:color="auto" w:fill="auto"/>
            <w:noWrap/>
            <w:vAlign w:val="bottom"/>
            <w:hideMark/>
          </w:tcPr>
          <w:p w14:paraId="0675A8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87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7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7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7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8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81" w14:textId="77777777" w:rsidR="00F93E91" w:rsidRPr="00CD46DE" w:rsidRDefault="003A64EF" w:rsidP="00F93E91">
            <w:pPr>
              <w:rPr>
                <w:rFonts w:ascii="Times New Roman" w:eastAsia="Times New Roman" w:hAnsi="Times New Roman" w:cs="Times New Roman"/>
                <w:sz w:val="20"/>
              </w:rPr>
            </w:pPr>
          </w:p>
        </w:tc>
      </w:tr>
      <w:tr w:rsidR="00866F2D" w14:paraId="0675A889" w14:textId="77777777">
        <w:trPr>
          <w:trHeight w:val="300"/>
        </w:trPr>
        <w:tc>
          <w:tcPr>
            <w:tcW w:w="1920" w:type="dxa"/>
            <w:gridSpan w:val="2"/>
            <w:tcBorders>
              <w:top w:val="nil"/>
              <w:left w:val="nil"/>
              <w:bottom w:val="nil"/>
              <w:right w:val="nil"/>
            </w:tcBorders>
            <w:shd w:val="clear" w:color="auto" w:fill="auto"/>
            <w:noWrap/>
            <w:vAlign w:val="bottom"/>
            <w:hideMark/>
          </w:tcPr>
          <w:p w14:paraId="0675A8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88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8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88" w14:textId="77777777" w:rsidR="00F93E91" w:rsidRPr="00CD46DE" w:rsidRDefault="003A64EF" w:rsidP="00F93E91">
            <w:pPr>
              <w:rPr>
                <w:rFonts w:ascii="Times New Roman" w:eastAsia="Times New Roman" w:hAnsi="Times New Roman" w:cs="Times New Roman"/>
                <w:sz w:val="20"/>
              </w:rPr>
            </w:pPr>
          </w:p>
        </w:tc>
      </w:tr>
      <w:tr w:rsidR="00866F2D" w14:paraId="0675A891" w14:textId="77777777">
        <w:trPr>
          <w:trHeight w:val="300"/>
        </w:trPr>
        <w:tc>
          <w:tcPr>
            <w:tcW w:w="960" w:type="dxa"/>
            <w:tcBorders>
              <w:top w:val="nil"/>
              <w:left w:val="nil"/>
              <w:bottom w:val="nil"/>
              <w:right w:val="nil"/>
            </w:tcBorders>
            <w:shd w:val="clear" w:color="auto" w:fill="auto"/>
            <w:noWrap/>
            <w:vAlign w:val="bottom"/>
            <w:hideMark/>
          </w:tcPr>
          <w:p w14:paraId="0675A88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8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8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88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90" w14:textId="77777777" w:rsidR="00F93E91" w:rsidRPr="00CD46DE" w:rsidRDefault="003A64EF" w:rsidP="00F93E91">
            <w:pPr>
              <w:rPr>
                <w:rFonts w:ascii="Times New Roman" w:eastAsia="Times New Roman" w:hAnsi="Times New Roman" w:cs="Times New Roman"/>
                <w:sz w:val="20"/>
              </w:rPr>
            </w:pPr>
          </w:p>
        </w:tc>
      </w:tr>
      <w:tr w:rsidR="00866F2D" w14:paraId="0675A895" w14:textId="77777777">
        <w:trPr>
          <w:trHeight w:val="300"/>
        </w:trPr>
        <w:tc>
          <w:tcPr>
            <w:tcW w:w="960" w:type="dxa"/>
            <w:tcBorders>
              <w:top w:val="nil"/>
              <w:left w:val="nil"/>
              <w:bottom w:val="nil"/>
              <w:right w:val="nil"/>
            </w:tcBorders>
            <w:shd w:val="clear" w:color="auto" w:fill="auto"/>
            <w:noWrap/>
            <w:vAlign w:val="bottom"/>
            <w:hideMark/>
          </w:tcPr>
          <w:p w14:paraId="0675A89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89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69 όπως τροπ.   </w:t>
            </w:r>
            <w:r w:rsidRPr="00CD46DE">
              <w:rPr>
                <w:rFonts w:ascii="Calibri" w:eastAsia="Times New Roman" w:hAnsi="Calibri" w:cs="Calibri"/>
                <w:color w:val="000000"/>
                <w:sz w:val="22"/>
                <w:szCs w:val="22"/>
              </w:rPr>
              <w:t>ΔΕΚΤΟ ΚΑΤΑ ΠΛΕΙΟΨΗΦΙΑ</w:t>
            </w:r>
          </w:p>
        </w:tc>
        <w:tc>
          <w:tcPr>
            <w:tcW w:w="480" w:type="dxa"/>
            <w:tcBorders>
              <w:top w:val="nil"/>
              <w:left w:val="nil"/>
              <w:bottom w:val="nil"/>
              <w:right w:val="nil"/>
            </w:tcBorders>
            <w:shd w:val="clear" w:color="auto" w:fill="auto"/>
            <w:noWrap/>
            <w:vAlign w:val="bottom"/>
            <w:hideMark/>
          </w:tcPr>
          <w:p w14:paraId="0675A894" w14:textId="77777777" w:rsidR="00F93E91" w:rsidRPr="00CD46DE" w:rsidRDefault="003A64EF" w:rsidP="00F93E91">
            <w:pPr>
              <w:rPr>
                <w:rFonts w:ascii="Calibri" w:eastAsia="Times New Roman" w:hAnsi="Calibri" w:cs="Calibri"/>
                <w:color w:val="000000"/>
                <w:sz w:val="22"/>
                <w:szCs w:val="22"/>
              </w:rPr>
            </w:pPr>
          </w:p>
        </w:tc>
      </w:tr>
      <w:tr w:rsidR="00866F2D" w14:paraId="0675A89D" w14:textId="77777777">
        <w:trPr>
          <w:trHeight w:val="300"/>
        </w:trPr>
        <w:tc>
          <w:tcPr>
            <w:tcW w:w="960" w:type="dxa"/>
            <w:tcBorders>
              <w:top w:val="nil"/>
              <w:left w:val="nil"/>
              <w:bottom w:val="nil"/>
              <w:right w:val="nil"/>
            </w:tcBorders>
            <w:shd w:val="clear" w:color="auto" w:fill="auto"/>
            <w:noWrap/>
            <w:vAlign w:val="bottom"/>
            <w:hideMark/>
          </w:tcPr>
          <w:p w14:paraId="0675A8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89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9C" w14:textId="77777777" w:rsidR="00F93E91" w:rsidRPr="00CD46DE" w:rsidRDefault="003A64EF" w:rsidP="00F93E91">
            <w:pPr>
              <w:rPr>
                <w:rFonts w:ascii="Times New Roman" w:eastAsia="Times New Roman" w:hAnsi="Times New Roman" w:cs="Times New Roman"/>
                <w:sz w:val="20"/>
              </w:rPr>
            </w:pPr>
          </w:p>
        </w:tc>
      </w:tr>
      <w:tr w:rsidR="00866F2D" w14:paraId="0675A8A5" w14:textId="77777777">
        <w:trPr>
          <w:trHeight w:val="300"/>
        </w:trPr>
        <w:tc>
          <w:tcPr>
            <w:tcW w:w="960" w:type="dxa"/>
            <w:tcBorders>
              <w:top w:val="nil"/>
              <w:left w:val="nil"/>
              <w:bottom w:val="nil"/>
              <w:right w:val="nil"/>
            </w:tcBorders>
            <w:shd w:val="clear" w:color="auto" w:fill="auto"/>
            <w:noWrap/>
            <w:vAlign w:val="bottom"/>
            <w:hideMark/>
          </w:tcPr>
          <w:p w14:paraId="0675A8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89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A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A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A4" w14:textId="77777777" w:rsidR="00F93E91" w:rsidRPr="00CD46DE" w:rsidRDefault="003A64EF" w:rsidP="00F93E91">
            <w:pPr>
              <w:rPr>
                <w:rFonts w:ascii="Times New Roman" w:eastAsia="Times New Roman" w:hAnsi="Times New Roman" w:cs="Times New Roman"/>
                <w:sz w:val="20"/>
              </w:rPr>
            </w:pPr>
          </w:p>
        </w:tc>
      </w:tr>
      <w:tr w:rsidR="00866F2D" w14:paraId="0675A8AD" w14:textId="77777777">
        <w:trPr>
          <w:trHeight w:val="300"/>
        </w:trPr>
        <w:tc>
          <w:tcPr>
            <w:tcW w:w="960" w:type="dxa"/>
            <w:tcBorders>
              <w:top w:val="nil"/>
              <w:left w:val="nil"/>
              <w:bottom w:val="nil"/>
              <w:right w:val="nil"/>
            </w:tcBorders>
            <w:shd w:val="clear" w:color="auto" w:fill="auto"/>
            <w:noWrap/>
            <w:vAlign w:val="bottom"/>
            <w:hideMark/>
          </w:tcPr>
          <w:p w14:paraId="0675A8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8A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A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AC" w14:textId="77777777" w:rsidR="00F93E91" w:rsidRPr="00CD46DE" w:rsidRDefault="003A64EF" w:rsidP="00F93E91">
            <w:pPr>
              <w:rPr>
                <w:rFonts w:ascii="Times New Roman" w:eastAsia="Times New Roman" w:hAnsi="Times New Roman" w:cs="Times New Roman"/>
                <w:sz w:val="20"/>
              </w:rPr>
            </w:pPr>
          </w:p>
        </w:tc>
      </w:tr>
      <w:tr w:rsidR="00866F2D" w14:paraId="0675A8B5" w14:textId="77777777">
        <w:trPr>
          <w:trHeight w:val="300"/>
        </w:trPr>
        <w:tc>
          <w:tcPr>
            <w:tcW w:w="960" w:type="dxa"/>
            <w:tcBorders>
              <w:top w:val="nil"/>
              <w:left w:val="nil"/>
              <w:bottom w:val="nil"/>
              <w:right w:val="nil"/>
            </w:tcBorders>
            <w:shd w:val="clear" w:color="auto" w:fill="auto"/>
            <w:noWrap/>
            <w:vAlign w:val="bottom"/>
            <w:hideMark/>
          </w:tcPr>
          <w:p w14:paraId="0675A8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8A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B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B4" w14:textId="77777777" w:rsidR="00F93E91" w:rsidRPr="00CD46DE" w:rsidRDefault="003A64EF" w:rsidP="00F93E91">
            <w:pPr>
              <w:rPr>
                <w:rFonts w:ascii="Times New Roman" w:eastAsia="Times New Roman" w:hAnsi="Times New Roman" w:cs="Times New Roman"/>
                <w:sz w:val="20"/>
              </w:rPr>
            </w:pPr>
          </w:p>
        </w:tc>
      </w:tr>
      <w:tr w:rsidR="00866F2D" w14:paraId="0675A8BD" w14:textId="77777777">
        <w:trPr>
          <w:trHeight w:val="300"/>
        </w:trPr>
        <w:tc>
          <w:tcPr>
            <w:tcW w:w="960" w:type="dxa"/>
            <w:tcBorders>
              <w:top w:val="nil"/>
              <w:left w:val="nil"/>
              <w:bottom w:val="nil"/>
              <w:right w:val="nil"/>
            </w:tcBorders>
            <w:shd w:val="clear" w:color="auto" w:fill="auto"/>
            <w:noWrap/>
            <w:vAlign w:val="bottom"/>
            <w:hideMark/>
          </w:tcPr>
          <w:p w14:paraId="0675A8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8B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8B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B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BC" w14:textId="77777777" w:rsidR="00F93E91" w:rsidRPr="00CD46DE" w:rsidRDefault="003A64EF" w:rsidP="00F93E91">
            <w:pPr>
              <w:rPr>
                <w:rFonts w:ascii="Times New Roman" w:eastAsia="Times New Roman" w:hAnsi="Times New Roman" w:cs="Times New Roman"/>
                <w:sz w:val="20"/>
              </w:rPr>
            </w:pPr>
          </w:p>
        </w:tc>
      </w:tr>
      <w:tr w:rsidR="00866F2D" w14:paraId="0675A8C5" w14:textId="77777777">
        <w:trPr>
          <w:trHeight w:val="300"/>
        </w:trPr>
        <w:tc>
          <w:tcPr>
            <w:tcW w:w="960" w:type="dxa"/>
            <w:tcBorders>
              <w:top w:val="nil"/>
              <w:left w:val="nil"/>
              <w:bottom w:val="nil"/>
              <w:right w:val="nil"/>
            </w:tcBorders>
            <w:shd w:val="clear" w:color="auto" w:fill="auto"/>
            <w:noWrap/>
            <w:vAlign w:val="bottom"/>
            <w:hideMark/>
          </w:tcPr>
          <w:p w14:paraId="0675A8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8B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C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C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C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C4" w14:textId="77777777" w:rsidR="00F93E91" w:rsidRPr="00CD46DE" w:rsidRDefault="003A64EF" w:rsidP="00F93E91">
            <w:pPr>
              <w:rPr>
                <w:rFonts w:ascii="Times New Roman" w:eastAsia="Times New Roman" w:hAnsi="Times New Roman" w:cs="Times New Roman"/>
                <w:sz w:val="20"/>
              </w:rPr>
            </w:pPr>
          </w:p>
        </w:tc>
      </w:tr>
      <w:tr w:rsidR="00866F2D" w14:paraId="0675A8CD" w14:textId="77777777">
        <w:trPr>
          <w:trHeight w:val="300"/>
        </w:trPr>
        <w:tc>
          <w:tcPr>
            <w:tcW w:w="960" w:type="dxa"/>
            <w:tcBorders>
              <w:top w:val="nil"/>
              <w:left w:val="nil"/>
              <w:bottom w:val="nil"/>
              <w:right w:val="nil"/>
            </w:tcBorders>
            <w:shd w:val="clear" w:color="auto" w:fill="auto"/>
            <w:noWrap/>
            <w:vAlign w:val="bottom"/>
            <w:hideMark/>
          </w:tcPr>
          <w:p w14:paraId="0675A8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8C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C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C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C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C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CC" w14:textId="77777777" w:rsidR="00F93E91" w:rsidRPr="00CD46DE" w:rsidRDefault="003A64EF" w:rsidP="00F93E91">
            <w:pPr>
              <w:rPr>
                <w:rFonts w:ascii="Times New Roman" w:eastAsia="Times New Roman" w:hAnsi="Times New Roman" w:cs="Times New Roman"/>
                <w:sz w:val="20"/>
              </w:rPr>
            </w:pPr>
          </w:p>
        </w:tc>
      </w:tr>
      <w:tr w:rsidR="00866F2D" w14:paraId="0675A8D4" w14:textId="77777777">
        <w:trPr>
          <w:trHeight w:val="300"/>
        </w:trPr>
        <w:tc>
          <w:tcPr>
            <w:tcW w:w="1920" w:type="dxa"/>
            <w:gridSpan w:val="2"/>
            <w:tcBorders>
              <w:top w:val="nil"/>
              <w:left w:val="nil"/>
              <w:bottom w:val="nil"/>
              <w:right w:val="nil"/>
            </w:tcBorders>
            <w:shd w:val="clear" w:color="auto" w:fill="auto"/>
            <w:noWrap/>
            <w:vAlign w:val="bottom"/>
            <w:hideMark/>
          </w:tcPr>
          <w:p w14:paraId="0675A8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8C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8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D3" w14:textId="77777777" w:rsidR="00F93E91" w:rsidRPr="00CD46DE" w:rsidRDefault="003A64EF" w:rsidP="00F93E91">
            <w:pPr>
              <w:rPr>
                <w:rFonts w:ascii="Times New Roman" w:eastAsia="Times New Roman" w:hAnsi="Times New Roman" w:cs="Times New Roman"/>
                <w:sz w:val="20"/>
              </w:rPr>
            </w:pPr>
          </w:p>
        </w:tc>
      </w:tr>
      <w:tr w:rsidR="00866F2D" w14:paraId="0675A8DC" w14:textId="77777777">
        <w:trPr>
          <w:trHeight w:val="300"/>
        </w:trPr>
        <w:tc>
          <w:tcPr>
            <w:tcW w:w="960" w:type="dxa"/>
            <w:tcBorders>
              <w:top w:val="nil"/>
              <w:left w:val="nil"/>
              <w:bottom w:val="nil"/>
              <w:right w:val="nil"/>
            </w:tcBorders>
            <w:shd w:val="clear" w:color="auto" w:fill="auto"/>
            <w:noWrap/>
            <w:vAlign w:val="bottom"/>
            <w:hideMark/>
          </w:tcPr>
          <w:p w14:paraId="0675A8D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D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D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8D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DB" w14:textId="77777777" w:rsidR="00F93E91" w:rsidRPr="00CD46DE" w:rsidRDefault="003A64EF" w:rsidP="00F93E91">
            <w:pPr>
              <w:rPr>
                <w:rFonts w:ascii="Times New Roman" w:eastAsia="Times New Roman" w:hAnsi="Times New Roman" w:cs="Times New Roman"/>
                <w:sz w:val="20"/>
              </w:rPr>
            </w:pPr>
          </w:p>
        </w:tc>
      </w:tr>
      <w:tr w:rsidR="00866F2D" w14:paraId="0675A8E0" w14:textId="77777777">
        <w:trPr>
          <w:trHeight w:val="300"/>
        </w:trPr>
        <w:tc>
          <w:tcPr>
            <w:tcW w:w="960" w:type="dxa"/>
            <w:tcBorders>
              <w:top w:val="nil"/>
              <w:left w:val="nil"/>
              <w:bottom w:val="nil"/>
              <w:right w:val="nil"/>
            </w:tcBorders>
            <w:shd w:val="clear" w:color="auto" w:fill="auto"/>
            <w:noWrap/>
            <w:vAlign w:val="bottom"/>
            <w:hideMark/>
          </w:tcPr>
          <w:p w14:paraId="0675A8D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8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70 ως έχει   ΔΕΚΤΟ ΚΑΤΑ ΠΛΕΙΟΨΗΦΙΑ</w:t>
            </w:r>
          </w:p>
        </w:tc>
        <w:tc>
          <w:tcPr>
            <w:tcW w:w="480" w:type="dxa"/>
            <w:tcBorders>
              <w:top w:val="nil"/>
              <w:left w:val="nil"/>
              <w:bottom w:val="nil"/>
              <w:right w:val="nil"/>
            </w:tcBorders>
            <w:shd w:val="clear" w:color="auto" w:fill="auto"/>
            <w:noWrap/>
            <w:vAlign w:val="bottom"/>
            <w:hideMark/>
          </w:tcPr>
          <w:p w14:paraId="0675A8DF" w14:textId="77777777" w:rsidR="00F93E91" w:rsidRPr="00CD46DE" w:rsidRDefault="003A64EF" w:rsidP="00F93E91">
            <w:pPr>
              <w:rPr>
                <w:rFonts w:ascii="Calibri" w:eastAsia="Times New Roman" w:hAnsi="Calibri" w:cs="Calibri"/>
                <w:color w:val="000000"/>
                <w:sz w:val="22"/>
                <w:szCs w:val="22"/>
              </w:rPr>
            </w:pPr>
          </w:p>
        </w:tc>
      </w:tr>
      <w:tr w:rsidR="00866F2D" w14:paraId="0675A8E8" w14:textId="77777777">
        <w:trPr>
          <w:trHeight w:val="300"/>
        </w:trPr>
        <w:tc>
          <w:tcPr>
            <w:tcW w:w="960" w:type="dxa"/>
            <w:tcBorders>
              <w:top w:val="nil"/>
              <w:left w:val="nil"/>
              <w:bottom w:val="nil"/>
              <w:right w:val="nil"/>
            </w:tcBorders>
            <w:shd w:val="clear" w:color="auto" w:fill="auto"/>
            <w:noWrap/>
            <w:vAlign w:val="bottom"/>
            <w:hideMark/>
          </w:tcPr>
          <w:p w14:paraId="0675A8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8E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8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E7" w14:textId="77777777" w:rsidR="00F93E91" w:rsidRPr="00CD46DE" w:rsidRDefault="003A64EF" w:rsidP="00F93E91">
            <w:pPr>
              <w:rPr>
                <w:rFonts w:ascii="Times New Roman" w:eastAsia="Times New Roman" w:hAnsi="Times New Roman" w:cs="Times New Roman"/>
                <w:sz w:val="20"/>
              </w:rPr>
            </w:pPr>
          </w:p>
        </w:tc>
      </w:tr>
      <w:tr w:rsidR="00866F2D" w14:paraId="0675A8F0" w14:textId="77777777">
        <w:trPr>
          <w:trHeight w:val="300"/>
        </w:trPr>
        <w:tc>
          <w:tcPr>
            <w:tcW w:w="960" w:type="dxa"/>
            <w:tcBorders>
              <w:top w:val="nil"/>
              <w:left w:val="nil"/>
              <w:bottom w:val="nil"/>
              <w:right w:val="nil"/>
            </w:tcBorders>
            <w:shd w:val="clear" w:color="auto" w:fill="auto"/>
            <w:noWrap/>
            <w:vAlign w:val="bottom"/>
            <w:hideMark/>
          </w:tcPr>
          <w:p w14:paraId="0675A8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8E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E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E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EF" w14:textId="77777777" w:rsidR="00F93E91" w:rsidRPr="00CD46DE" w:rsidRDefault="003A64EF" w:rsidP="00F93E91">
            <w:pPr>
              <w:rPr>
                <w:rFonts w:ascii="Times New Roman" w:eastAsia="Times New Roman" w:hAnsi="Times New Roman" w:cs="Times New Roman"/>
                <w:sz w:val="20"/>
              </w:rPr>
            </w:pPr>
          </w:p>
        </w:tc>
      </w:tr>
      <w:tr w:rsidR="00866F2D" w14:paraId="0675A8F8" w14:textId="77777777">
        <w:trPr>
          <w:trHeight w:val="300"/>
        </w:trPr>
        <w:tc>
          <w:tcPr>
            <w:tcW w:w="960" w:type="dxa"/>
            <w:tcBorders>
              <w:top w:val="nil"/>
              <w:left w:val="nil"/>
              <w:bottom w:val="nil"/>
              <w:right w:val="nil"/>
            </w:tcBorders>
            <w:shd w:val="clear" w:color="auto" w:fill="auto"/>
            <w:noWrap/>
            <w:vAlign w:val="bottom"/>
            <w:hideMark/>
          </w:tcPr>
          <w:p w14:paraId="0675A8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8F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F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F7" w14:textId="77777777" w:rsidR="00F93E91" w:rsidRPr="00CD46DE" w:rsidRDefault="003A64EF" w:rsidP="00F93E91">
            <w:pPr>
              <w:rPr>
                <w:rFonts w:ascii="Times New Roman" w:eastAsia="Times New Roman" w:hAnsi="Times New Roman" w:cs="Times New Roman"/>
                <w:sz w:val="20"/>
              </w:rPr>
            </w:pPr>
          </w:p>
        </w:tc>
      </w:tr>
      <w:tr w:rsidR="00866F2D" w14:paraId="0675A900" w14:textId="77777777">
        <w:trPr>
          <w:trHeight w:val="300"/>
        </w:trPr>
        <w:tc>
          <w:tcPr>
            <w:tcW w:w="960" w:type="dxa"/>
            <w:tcBorders>
              <w:top w:val="nil"/>
              <w:left w:val="nil"/>
              <w:bottom w:val="nil"/>
              <w:right w:val="nil"/>
            </w:tcBorders>
            <w:shd w:val="clear" w:color="auto" w:fill="auto"/>
            <w:noWrap/>
            <w:vAlign w:val="bottom"/>
            <w:hideMark/>
          </w:tcPr>
          <w:p w14:paraId="0675A8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8F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8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8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8F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8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8FF" w14:textId="77777777" w:rsidR="00F93E91" w:rsidRPr="00CD46DE" w:rsidRDefault="003A64EF" w:rsidP="00F93E91">
            <w:pPr>
              <w:rPr>
                <w:rFonts w:ascii="Times New Roman" w:eastAsia="Times New Roman" w:hAnsi="Times New Roman" w:cs="Times New Roman"/>
                <w:sz w:val="20"/>
              </w:rPr>
            </w:pPr>
          </w:p>
        </w:tc>
      </w:tr>
      <w:tr w:rsidR="00866F2D" w14:paraId="0675A908" w14:textId="77777777">
        <w:trPr>
          <w:trHeight w:val="300"/>
        </w:trPr>
        <w:tc>
          <w:tcPr>
            <w:tcW w:w="960" w:type="dxa"/>
            <w:tcBorders>
              <w:top w:val="nil"/>
              <w:left w:val="nil"/>
              <w:bottom w:val="nil"/>
              <w:right w:val="nil"/>
            </w:tcBorders>
            <w:shd w:val="clear" w:color="auto" w:fill="auto"/>
            <w:noWrap/>
            <w:vAlign w:val="bottom"/>
            <w:hideMark/>
          </w:tcPr>
          <w:p w14:paraId="0675A9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90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90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0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07" w14:textId="77777777" w:rsidR="00F93E91" w:rsidRPr="00CD46DE" w:rsidRDefault="003A64EF" w:rsidP="00F93E91">
            <w:pPr>
              <w:rPr>
                <w:rFonts w:ascii="Times New Roman" w:eastAsia="Times New Roman" w:hAnsi="Times New Roman" w:cs="Times New Roman"/>
                <w:sz w:val="20"/>
              </w:rPr>
            </w:pPr>
          </w:p>
        </w:tc>
      </w:tr>
      <w:tr w:rsidR="00866F2D" w14:paraId="0675A910" w14:textId="77777777">
        <w:trPr>
          <w:trHeight w:val="300"/>
        </w:trPr>
        <w:tc>
          <w:tcPr>
            <w:tcW w:w="960" w:type="dxa"/>
            <w:tcBorders>
              <w:top w:val="nil"/>
              <w:left w:val="nil"/>
              <w:bottom w:val="nil"/>
              <w:right w:val="nil"/>
            </w:tcBorders>
            <w:shd w:val="clear" w:color="auto" w:fill="auto"/>
            <w:noWrap/>
            <w:vAlign w:val="bottom"/>
            <w:hideMark/>
          </w:tcPr>
          <w:p w14:paraId="0675A9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90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0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0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0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0F" w14:textId="77777777" w:rsidR="00F93E91" w:rsidRPr="00CD46DE" w:rsidRDefault="003A64EF" w:rsidP="00F93E91">
            <w:pPr>
              <w:rPr>
                <w:rFonts w:ascii="Times New Roman" w:eastAsia="Times New Roman" w:hAnsi="Times New Roman" w:cs="Times New Roman"/>
                <w:sz w:val="20"/>
              </w:rPr>
            </w:pPr>
          </w:p>
        </w:tc>
      </w:tr>
      <w:tr w:rsidR="00866F2D" w14:paraId="0675A918" w14:textId="77777777">
        <w:trPr>
          <w:trHeight w:val="300"/>
        </w:trPr>
        <w:tc>
          <w:tcPr>
            <w:tcW w:w="960" w:type="dxa"/>
            <w:tcBorders>
              <w:top w:val="nil"/>
              <w:left w:val="nil"/>
              <w:bottom w:val="nil"/>
              <w:right w:val="nil"/>
            </w:tcBorders>
            <w:shd w:val="clear" w:color="auto" w:fill="auto"/>
            <w:noWrap/>
            <w:vAlign w:val="bottom"/>
            <w:hideMark/>
          </w:tcPr>
          <w:p w14:paraId="0675A9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91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1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1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91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1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17" w14:textId="77777777" w:rsidR="00F93E91" w:rsidRPr="00CD46DE" w:rsidRDefault="003A64EF" w:rsidP="00F93E91">
            <w:pPr>
              <w:rPr>
                <w:rFonts w:ascii="Times New Roman" w:eastAsia="Times New Roman" w:hAnsi="Times New Roman" w:cs="Times New Roman"/>
                <w:sz w:val="20"/>
              </w:rPr>
            </w:pPr>
          </w:p>
        </w:tc>
      </w:tr>
      <w:tr w:rsidR="00866F2D" w14:paraId="0675A91F" w14:textId="77777777">
        <w:trPr>
          <w:trHeight w:val="300"/>
        </w:trPr>
        <w:tc>
          <w:tcPr>
            <w:tcW w:w="1920" w:type="dxa"/>
            <w:gridSpan w:val="2"/>
            <w:tcBorders>
              <w:top w:val="nil"/>
              <w:left w:val="nil"/>
              <w:bottom w:val="nil"/>
              <w:right w:val="nil"/>
            </w:tcBorders>
            <w:shd w:val="clear" w:color="auto" w:fill="auto"/>
            <w:noWrap/>
            <w:vAlign w:val="bottom"/>
            <w:hideMark/>
          </w:tcPr>
          <w:p w14:paraId="0675A9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91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1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1E" w14:textId="77777777" w:rsidR="00F93E91" w:rsidRPr="00CD46DE" w:rsidRDefault="003A64EF" w:rsidP="00F93E91">
            <w:pPr>
              <w:rPr>
                <w:rFonts w:ascii="Times New Roman" w:eastAsia="Times New Roman" w:hAnsi="Times New Roman" w:cs="Times New Roman"/>
                <w:sz w:val="20"/>
              </w:rPr>
            </w:pPr>
          </w:p>
        </w:tc>
      </w:tr>
      <w:tr w:rsidR="00866F2D" w14:paraId="0675A927" w14:textId="77777777">
        <w:trPr>
          <w:trHeight w:val="300"/>
        </w:trPr>
        <w:tc>
          <w:tcPr>
            <w:tcW w:w="960" w:type="dxa"/>
            <w:tcBorders>
              <w:top w:val="nil"/>
              <w:left w:val="nil"/>
              <w:bottom w:val="nil"/>
              <w:right w:val="nil"/>
            </w:tcBorders>
            <w:shd w:val="clear" w:color="auto" w:fill="auto"/>
            <w:noWrap/>
            <w:vAlign w:val="bottom"/>
            <w:hideMark/>
          </w:tcPr>
          <w:p w14:paraId="0675A92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2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2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92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2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26" w14:textId="77777777" w:rsidR="00F93E91" w:rsidRPr="00CD46DE" w:rsidRDefault="003A64EF" w:rsidP="00F93E91">
            <w:pPr>
              <w:rPr>
                <w:rFonts w:ascii="Times New Roman" w:eastAsia="Times New Roman" w:hAnsi="Times New Roman" w:cs="Times New Roman"/>
                <w:sz w:val="20"/>
              </w:rPr>
            </w:pPr>
          </w:p>
        </w:tc>
      </w:tr>
      <w:tr w:rsidR="00866F2D" w14:paraId="0675A92B" w14:textId="77777777">
        <w:trPr>
          <w:trHeight w:val="300"/>
        </w:trPr>
        <w:tc>
          <w:tcPr>
            <w:tcW w:w="960" w:type="dxa"/>
            <w:tcBorders>
              <w:top w:val="nil"/>
              <w:left w:val="nil"/>
              <w:bottom w:val="nil"/>
              <w:right w:val="nil"/>
            </w:tcBorders>
            <w:shd w:val="clear" w:color="auto" w:fill="auto"/>
            <w:noWrap/>
            <w:vAlign w:val="bottom"/>
            <w:hideMark/>
          </w:tcPr>
          <w:p w14:paraId="0675A92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92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71 ως έχει   ΔΕΚΤΟ ΚΑΤΑ ΠΛΕΙΟΨΗΦΙΑ</w:t>
            </w:r>
          </w:p>
        </w:tc>
        <w:tc>
          <w:tcPr>
            <w:tcW w:w="480" w:type="dxa"/>
            <w:tcBorders>
              <w:top w:val="nil"/>
              <w:left w:val="nil"/>
              <w:bottom w:val="nil"/>
              <w:right w:val="nil"/>
            </w:tcBorders>
            <w:shd w:val="clear" w:color="auto" w:fill="auto"/>
            <w:noWrap/>
            <w:vAlign w:val="bottom"/>
            <w:hideMark/>
          </w:tcPr>
          <w:p w14:paraId="0675A92A" w14:textId="77777777" w:rsidR="00F93E91" w:rsidRPr="00CD46DE" w:rsidRDefault="003A64EF" w:rsidP="00F93E91">
            <w:pPr>
              <w:rPr>
                <w:rFonts w:ascii="Calibri" w:eastAsia="Times New Roman" w:hAnsi="Calibri" w:cs="Calibri"/>
                <w:color w:val="000000"/>
                <w:sz w:val="22"/>
                <w:szCs w:val="22"/>
              </w:rPr>
            </w:pPr>
          </w:p>
        </w:tc>
      </w:tr>
      <w:tr w:rsidR="00866F2D" w14:paraId="0675A933" w14:textId="77777777">
        <w:trPr>
          <w:trHeight w:val="300"/>
        </w:trPr>
        <w:tc>
          <w:tcPr>
            <w:tcW w:w="960" w:type="dxa"/>
            <w:tcBorders>
              <w:top w:val="nil"/>
              <w:left w:val="nil"/>
              <w:bottom w:val="nil"/>
              <w:right w:val="nil"/>
            </w:tcBorders>
            <w:shd w:val="clear" w:color="auto" w:fill="auto"/>
            <w:noWrap/>
            <w:vAlign w:val="bottom"/>
            <w:hideMark/>
          </w:tcPr>
          <w:p w14:paraId="0675A9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92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32" w14:textId="77777777" w:rsidR="00F93E91" w:rsidRPr="00CD46DE" w:rsidRDefault="003A64EF" w:rsidP="00F93E91">
            <w:pPr>
              <w:rPr>
                <w:rFonts w:ascii="Times New Roman" w:eastAsia="Times New Roman" w:hAnsi="Times New Roman" w:cs="Times New Roman"/>
                <w:sz w:val="20"/>
              </w:rPr>
            </w:pPr>
          </w:p>
        </w:tc>
      </w:tr>
      <w:tr w:rsidR="00866F2D" w14:paraId="0675A93B" w14:textId="77777777">
        <w:trPr>
          <w:trHeight w:val="300"/>
        </w:trPr>
        <w:tc>
          <w:tcPr>
            <w:tcW w:w="960" w:type="dxa"/>
            <w:tcBorders>
              <w:top w:val="nil"/>
              <w:left w:val="nil"/>
              <w:bottom w:val="nil"/>
              <w:right w:val="nil"/>
            </w:tcBorders>
            <w:shd w:val="clear" w:color="auto" w:fill="auto"/>
            <w:noWrap/>
            <w:vAlign w:val="bottom"/>
            <w:hideMark/>
          </w:tcPr>
          <w:p w14:paraId="0675A9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93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3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3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3A" w14:textId="77777777" w:rsidR="00F93E91" w:rsidRPr="00CD46DE" w:rsidRDefault="003A64EF" w:rsidP="00F93E91">
            <w:pPr>
              <w:rPr>
                <w:rFonts w:ascii="Times New Roman" w:eastAsia="Times New Roman" w:hAnsi="Times New Roman" w:cs="Times New Roman"/>
                <w:sz w:val="20"/>
              </w:rPr>
            </w:pPr>
          </w:p>
        </w:tc>
      </w:tr>
      <w:tr w:rsidR="00866F2D" w14:paraId="0675A943" w14:textId="77777777">
        <w:trPr>
          <w:trHeight w:val="300"/>
        </w:trPr>
        <w:tc>
          <w:tcPr>
            <w:tcW w:w="960" w:type="dxa"/>
            <w:tcBorders>
              <w:top w:val="nil"/>
              <w:left w:val="nil"/>
              <w:bottom w:val="nil"/>
              <w:right w:val="nil"/>
            </w:tcBorders>
            <w:shd w:val="clear" w:color="auto" w:fill="auto"/>
            <w:noWrap/>
            <w:vAlign w:val="bottom"/>
            <w:hideMark/>
          </w:tcPr>
          <w:p w14:paraId="0675A9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93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3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42" w14:textId="77777777" w:rsidR="00F93E91" w:rsidRPr="00CD46DE" w:rsidRDefault="003A64EF" w:rsidP="00F93E91">
            <w:pPr>
              <w:rPr>
                <w:rFonts w:ascii="Times New Roman" w:eastAsia="Times New Roman" w:hAnsi="Times New Roman" w:cs="Times New Roman"/>
                <w:sz w:val="20"/>
              </w:rPr>
            </w:pPr>
          </w:p>
        </w:tc>
      </w:tr>
      <w:tr w:rsidR="00866F2D" w14:paraId="0675A94B" w14:textId="77777777">
        <w:trPr>
          <w:trHeight w:val="300"/>
        </w:trPr>
        <w:tc>
          <w:tcPr>
            <w:tcW w:w="960" w:type="dxa"/>
            <w:tcBorders>
              <w:top w:val="nil"/>
              <w:left w:val="nil"/>
              <w:bottom w:val="nil"/>
              <w:right w:val="nil"/>
            </w:tcBorders>
            <w:shd w:val="clear" w:color="auto" w:fill="auto"/>
            <w:noWrap/>
            <w:vAlign w:val="bottom"/>
            <w:hideMark/>
          </w:tcPr>
          <w:p w14:paraId="0675A9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94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94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4A" w14:textId="77777777" w:rsidR="00F93E91" w:rsidRPr="00CD46DE" w:rsidRDefault="003A64EF" w:rsidP="00F93E91">
            <w:pPr>
              <w:rPr>
                <w:rFonts w:ascii="Times New Roman" w:eastAsia="Times New Roman" w:hAnsi="Times New Roman" w:cs="Times New Roman"/>
                <w:sz w:val="20"/>
              </w:rPr>
            </w:pPr>
          </w:p>
        </w:tc>
      </w:tr>
      <w:tr w:rsidR="00866F2D" w14:paraId="0675A953" w14:textId="77777777">
        <w:trPr>
          <w:trHeight w:val="300"/>
        </w:trPr>
        <w:tc>
          <w:tcPr>
            <w:tcW w:w="960" w:type="dxa"/>
            <w:tcBorders>
              <w:top w:val="nil"/>
              <w:left w:val="nil"/>
              <w:bottom w:val="nil"/>
              <w:right w:val="nil"/>
            </w:tcBorders>
            <w:shd w:val="clear" w:color="auto" w:fill="auto"/>
            <w:noWrap/>
            <w:vAlign w:val="bottom"/>
            <w:hideMark/>
          </w:tcPr>
          <w:p w14:paraId="0675A9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94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5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5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52" w14:textId="77777777" w:rsidR="00F93E91" w:rsidRPr="00CD46DE" w:rsidRDefault="003A64EF" w:rsidP="00F93E91">
            <w:pPr>
              <w:rPr>
                <w:rFonts w:ascii="Times New Roman" w:eastAsia="Times New Roman" w:hAnsi="Times New Roman" w:cs="Times New Roman"/>
                <w:sz w:val="20"/>
              </w:rPr>
            </w:pPr>
          </w:p>
        </w:tc>
      </w:tr>
      <w:tr w:rsidR="00866F2D" w14:paraId="0675A95B" w14:textId="77777777">
        <w:trPr>
          <w:trHeight w:val="300"/>
        </w:trPr>
        <w:tc>
          <w:tcPr>
            <w:tcW w:w="960" w:type="dxa"/>
            <w:tcBorders>
              <w:top w:val="nil"/>
              <w:left w:val="nil"/>
              <w:bottom w:val="nil"/>
              <w:right w:val="nil"/>
            </w:tcBorders>
            <w:shd w:val="clear" w:color="auto" w:fill="auto"/>
            <w:noWrap/>
            <w:vAlign w:val="bottom"/>
            <w:hideMark/>
          </w:tcPr>
          <w:p w14:paraId="0675A9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95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5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5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5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5A" w14:textId="77777777" w:rsidR="00F93E91" w:rsidRPr="00CD46DE" w:rsidRDefault="003A64EF" w:rsidP="00F93E91">
            <w:pPr>
              <w:rPr>
                <w:rFonts w:ascii="Times New Roman" w:eastAsia="Times New Roman" w:hAnsi="Times New Roman" w:cs="Times New Roman"/>
                <w:sz w:val="20"/>
              </w:rPr>
            </w:pPr>
          </w:p>
        </w:tc>
      </w:tr>
      <w:tr w:rsidR="00866F2D" w14:paraId="0675A963" w14:textId="77777777">
        <w:trPr>
          <w:trHeight w:val="300"/>
        </w:trPr>
        <w:tc>
          <w:tcPr>
            <w:tcW w:w="960" w:type="dxa"/>
            <w:tcBorders>
              <w:top w:val="nil"/>
              <w:left w:val="nil"/>
              <w:bottom w:val="nil"/>
              <w:right w:val="nil"/>
            </w:tcBorders>
            <w:shd w:val="clear" w:color="auto" w:fill="auto"/>
            <w:noWrap/>
            <w:vAlign w:val="bottom"/>
            <w:hideMark/>
          </w:tcPr>
          <w:p w14:paraId="0675A9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95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5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6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6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62" w14:textId="77777777" w:rsidR="00F93E91" w:rsidRPr="00CD46DE" w:rsidRDefault="003A64EF" w:rsidP="00F93E91">
            <w:pPr>
              <w:rPr>
                <w:rFonts w:ascii="Times New Roman" w:eastAsia="Times New Roman" w:hAnsi="Times New Roman" w:cs="Times New Roman"/>
                <w:sz w:val="20"/>
              </w:rPr>
            </w:pPr>
          </w:p>
        </w:tc>
      </w:tr>
      <w:tr w:rsidR="00866F2D" w14:paraId="0675A96A" w14:textId="77777777">
        <w:trPr>
          <w:trHeight w:val="300"/>
        </w:trPr>
        <w:tc>
          <w:tcPr>
            <w:tcW w:w="1920" w:type="dxa"/>
            <w:gridSpan w:val="2"/>
            <w:tcBorders>
              <w:top w:val="nil"/>
              <w:left w:val="nil"/>
              <w:bottom w:val="nil"/>
              <w:right w:val="nil"/>
            </w:tcBorders>
            <w:shd w:val="clear" w:color="auto" w:fill="auto"/>
            <w:noWrap/>
            <w:vAlign w:val="bottom"/>
            <w:hideMark/>
          </w:tcPr>
          <w:p w14:paraId="0675A9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96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6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69" w14:textId="77777777" w:rsidR="00F93E91" w:rsidRPr="00CD46DE" w:rsidRDefault="003A64EF" w:rsidP="00F93E91">
            <w:pPr>
              <w:rPr>
                <w:rFonts w:ascii="Times New Roman" w:eastAsia="Times New Roman" w:hAnsi="Times New Roman" w:cs="Times New Roman"/>
                <w:sz w:val="20"/>
              </w:rPr>
            </w:pPr>
          </w:p>
        </w:tc>
      </w:tr>
      <w:tr w:rsidR="00866F2D" w14:paraId="0675A972" w14:textId="77777777">
        <w:trPr>
          <w:trHeight w:val="300"/>
        </w:trPr>
        <w:tc>
          <w:tcPr>
            <w:tcW w:w="960" w:type="dxa"/>
            <w:tcBorders>
              <w:top w:val="nil"/>
              <w:left w:val="nil"/>
              <w:bottom w:val="nil"/>
              <w:right w:val="nil"/>
            </w:tcBorders>
            <w:shd w:val="clear" w:color="auto" w:fill="auto"/>
            <w:noWrap/>
            <w:vAlign w:val="bottom"/>
            <w:hideMark/>
          </w:tcPr>
          <w:p w14:paraId="0675A96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6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6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96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7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71" w14:textId="77777777" w:rsidR="00F93E91" w:rsidRPr="00CD46DE" w:rsidRDefault="003A64EF" w:rsidP="00F93E91">
            <w:pPr>
              <w:rPr>
                <w:rFonts w:ascii="Times New Roman" w:eastAsia="Times New Roman" w:hAnsi="Times New Roman" w:cs="Times New Roman"/>
                <w:sz w:val="20"/>
              </w:rPr>
            </w:pPr>
          </w:p>
        </w:tc>
      </w:tr>
      <w:tr w:rsidR="00866F2D" w14:paraId="0675A976" w14:textId="77777777">
        <w:trPr>
          <w:trHeight w:val="300"/>
        </w:trPr>
        <w:tc>
          <w:tcPr>
            <w:tcW w:w="960" w:type="dxa"/>
            <w:tcBorders>
              <w:top w:val="nil"/>
              <w:left w:val="nil"/>
              <w:bottom w:val="nil"/>
              <w:right w:val="nil"/>
            </w:tcBorders>
            <w:shd w:val="clear" w:color="auto" w:fill="auto"/>
            <w:noWrap/>
            <w:vAlign w:val="bottom"/>
            <w:hideMark/>
          </w:tcPr>
          <w:p w14:paraId="0675A97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97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72 ως έχει   ΔΕΚΤΟ ΚΑΤΑ ΠΛΕΙΟΨΗΦΙΑ</w:t>
            </w:r>
          </w:p>
        </w:tc>
        <w:tc>
          <w:tcPr>
            <w:tcW w:w="480" w:type="dxa"/>
            <w:tcBorders>
              <w:top w:val="nil"/>
              <w:left w:val="nil"/>
              <w:bottom w:val="nil"/>
              <w:right w:val="nil"/>
            </w:tcBorders>
            <w:shd w:val="clear" w:color="auto" w:fill="auto"/>
            <w:noWrap/>
            <w:vAlign w:val="bottom"/>
            <w:hideMark/>
          </w:tcPr>
          <w:p w14:paraId="0675A975" w14:textId="77777777" w:rsidR="00F93E91" w:rsidRPr="00CD46DE" w:rsidRDefault="003A64EF" w:rsidP="00F93E91">
            <w:pPr>
              <w:rPr>
                <w:rFonts w:ascii="Calibri" w:eastAsia="Times New Roman" w:hAnsi="Calibri" w:cs="Calibri"/>
                <w:color w:val="000000"/>
                <w:sz w:val="22"/>
                <w:szCs w:val="22"/>
              </w:rPr>
            </w:pPr>
          </w:p>
        </w:tc>
      </w:tr>
      <w:tr w:rsidR="00866F2D" w14:paraId="0675A97E" w14:textId="77777777">
        <w:trPr>
          <w:trHeight w:val="300"/>
        </w:trPr>
        <w:tc>
          <w:tcPr>
            <w:tcW w:w="960" w:type="dxa"/>
            <w:tcBorders>
              <w:top w:val="nil"/>
              <w:left w:val="nil"/>
              <w:bottom w:val="nil"/>
              <w:right w:val="nil"/>
            </w:tcBorders>
            <w:shd w:val="clear" w:color="auto" w:fill="auto"/>
            <w:noWrap/>
            <w:vAlign w:val="bottom"/>
            <w:hideMark/>
          </w:tcPr>
          <w:p w14:paraId="0675A9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9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7D" w14:textId="77777777" w:rsidR="00F93E91" w:rsidRPr="00CD46DE" w:rsidRDefault="003A64EF" w:rsidP="00F93E91">
            <w:pPr>
              <w:rPr>
                <w:rFonts w:ascii="Times New Roman" w:eastAsia="Times New Roman" w:hAnsi="Times New Roman" w:cs="Times New Roman"/>
                <w:sz w:val="20"/>
              </w:rPr>
            </w:pPr>
          </w:p>
        </w:tc>
      </w:tr>
      <w:tr w:rsidR="00866F2D" w14:paraId="0675A986" w14:textId="77777777">
        <w:trPr>
          <w:trHeight w:val="300"/>
        </w:trPr>
        <w:tc>
          <w:tcPr>
            <w:tcW w:w="960" w:type="dxa"/>
            <w:tcBorders>
              <w:top w:val="nil"/>
              <w:left w:val="nil"/>
              <w:bottom w:val="nil"/>
              <w:right w:val="nil"/>
            </w:tcBorders>
            <w:shd w:val="clear" w:color="auto" w:fill="auto"/>
            <w:noWrap/>
            <w:vAlign w:val="bottom"/>
            <w:hideMark/>
          </w:tcPr>
          <w:p w14:paraId="0675A9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9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85" w14:textId="77777777" w:rsidR="00F93E91" w:rsidRPr="00CD46DE" w:rsidRDefault="003A64EF" w:rsidP="00F93E91">
            <w:pPr>
              <w:rPr>
                <w:rFonts w:ascii="Times New Roman" w:eastAsia="Times New Roman" w:hAnsi="Times New Roman" w:cs="Times New Roman"/>
                <w:sz w:val="20"/>
              </w:rPr>
            </w:pPr>
          </w:p>
        </w:tc>
      </w:tr>
      <w:tr w:rsidR="00866F2D" w14:paraId="0675A98E" w14:textId="77777777">
        <w:trPr>
          <w:trHeight w:val="300"/>
        </w:trPr>
        <w:tc>
          <w:tcPr>
            <w:tcW w:w="960" w:type="dxa"/>
            <w:tcBorders>
              <w:top w:val="nil"/>
              <w:left w:val="nil"/>
              <w:bottom w:val="nil"/>
              <w:right w:val="nil"/>
            </w:tcBorders>
            <w:shd w:val="clear" w:color="auto" w:fill="auto"/>
            <w:noWrap/>
            <w:vAlign w:val="bottom"/>
            <w:hideMark/>
          </w:tcPr>
          <w:p w14:paraId="0675A9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9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8D" w14:textId="77777777" w:rsidR="00F93E91" w:rsidRPr="00CD46DE" w:rsidRDefault="003A64EF" w:rsidP="00F93E91">
            <w:pPr>
              <w:rPr>
                <w:rFonts w:ascii="Times New Roman" w:eastAsia="Times New Roman" w:hAnsi="Times New Roman" w:cs="Times New Roman"/>
                <w:sz w:val="20"/>
              </w:rPr>
            </w:pPr>
          </w:p>
        </w:tc>
      </w:tr>
      <w:tr w:rsidR="00866F2D" w14:paraId="0675A996" w14:textId="77777777">
        <w:trPr>
          <w:trHeight w:val="300"/>
        </w:trPr>
        <w:tc>
          <w:tcPr>
            <w:tcW w:w="960" w:type="dxa"/>
            <w:tcBorders>
              <w:top w:val="nil"/>
              <w:left w:val="nil"/>
              <w:bottom w:val="nil"/>
              <w:right w:val="nil"/>
            </w:tcBorders>
            <w:shd w:val="clear" w:color="auto" w:fill="auto"/>
            <w:noWrap/>
            <w:vAlign w:val="bottom"/>
            <w:hideMark/>
          </w:tcPr>
          <w:p w14:paraId="0675A9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99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9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95" w14:textId="77777777" w:rsidR="00F93E91" w:rsidRPr="00CD46DE" w:rsidRDefault="003A64EF" w:rsidP="00F93E91">
            <w:pPr>
              <w:rPr>
                <w:rFonts w:ascii="Times New Roman" w:eastAsia="Times New Roman" w:hAnsi="Times New Roman" w:cs="Times New Roman"/>
                <w:sz w:val="20"/>
              </w:rPr>
            </w:pPr>
          </w:p>
        </w:tc>
      </w:tr>
      <w:tr w:rsidR="00866F2D" w14:paraId="0675A99E" w14:textId="77777777">
        <w:trPr>
          <w:trHeight w:val="300"/>
        </w:trPr>
        <w:tc>
          <w:tcPr>
            <w:tcW w:w="960" w:type="dxa"/>
            <w:tcBorders>
              <w:top w:val="nil"/>
              <w:left w:val="nil"/>
              <w:bottom w:val="nil"/>
              <w:right w:val="nil"/>
            </w:tcBorders>
            <w:shd w:val="clear" w:color="auto" w:fill="auto"/>
            <w:noWrap/>
            <w:vAlign w:val="bottom"/>
            <w:hideMark/>
          </w:tcPr>
          <w:p w14:paraId="0675A9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99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9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9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9D" w14:textId="77777777" w:rsidR="00F93E91" w:rsidRPr="00CD46DE" w:rsidRDefault="003A64EF" w:rsidP="00F93E91">
            <w:pPr>
              <w:rPr>
                <w:rFonts w:ascii="Times New Roman" w:eastAsia="Times New Roman" w:hAnsi="Times New Roman" w:cs="Times New Roman"/>
                <w:sz w:val="20"/>
              </w:rPr>
            </w:pPr>
          </w:p>
        </w:tc>
      </w:tr>
      <w:tr w:rsidR="00866F2D" w14:paraId="0675A9A6" w14:textId="77777777">
        <w:trPr>
          <w:trHeight w:val="300"/>
        </w:trPr>
        <w:tc>
          <w:tcPr>
            <w:tcW w:w="960" w:type="dxa"/>
            <w:tcBorders>
              <w:top w:val="nil"/>
              <w:left w:val="nil"/>
              <w:bottom w:val="nil"/>
              <w:right w:val="nil"/>
            </w:tcBorders>
            <w:shd w:val="clear" w:color="auto" w:fill="auto"/>
            <w:noWrap/>
            <w:vAlign w:val="bottom"/>
            <w:hideMark/>
          </w:tcPr>
          <w:p w14:paraId="0675A9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9A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A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A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A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A5" w14:textId="77777777" w:rsidR="00F93E91" w:rsidRPr="00CD46DE" w:rsidRDefault="003A64EF" w:rsidP="00F93E91">
            <w:pPr>
              <w:rPr>
                <w:rFonts w:ascii="Times New Roman" w:eastAsia="Times New Roman" w:hAnsi="Times New Roman" w:cs="Times New Roman"/>
                <w:sz w:val="20"/>
              </w:rPr>
            </w:pPr>
          </w:p>
        </w:tc>
      </w:tr>
      <w:tr w:rsidR="00866F2D" w14:paraId="0675A9AE" w14:textId="77777777">
        <w:trPr>
          <w:trHeight w:val="300"/>
        </w:trPr>
        <w:tc>
          <w:tcPr>
            <w:tcW w:w="960" w:type="dxa"/>
            <w:tcBorders>
              <w:top w:val="nil"/>
              <w:left w:val="nil"/>
              <w:bottom w:val="nil"/>
              <w:right w:val="nil"/>
            </w:tcBorders>
            <w:shd w:val="clear" w:color="auto" w:fill="auto"/>
            <w:noWrap/>
            <w:vAlign w:val="bottom"/>
            <w:hideMark/>
          </w:tcPr>
          <w:p w14:paraId="0675A9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9A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A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A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A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AD" w14:textId="77777777" w:rsidR="00F93E91" w:rsidRPr="00CD46DE" w:rsidRDefault="003A64EF" w:rsidP="00F93E91">
            <w:pPr>
              <w:rPr>
                <w:rFonts w:ascii="Times New Roman" w:eastAsia="Times New Roman" w:hAnsi="Times New Roman" w:cs="Times New Roman"/>
                <w:sz w:val="20"/>
              </w:rPr>
            </w:pPr>
          </w:p>
        </w:tc>
      </w:tr>
      <w:tr w:rsidR="00866F2D" w14:paraId="0675A9B5" w14:textId="77777777">
        <w:trPr>
          <w:trHeight w:val="300"/>
        </w:trPr>
        <w:tc>
          <w:tcPr>
            <w:tcW w:w="1920" w:type="dxa"/>
            <w:gridSpan w:val="2"/>
            <w:tcBorders>
              <w:top w:val="nil"/>
              <w:left w:val="nil"/>
              <w:bottom w:val="nil"/>
              <w:right w:val="nil"/>
            </w:tcBorders>
            <w:shd w:val="clear" w:color="auto" w:fill="auto"/>
            <w:noWrap/>
            <w:vAlign w:val="bottom"/>
            <w:hideMark/>
          </w:tcPr>
          <w:p w14:paraId="0675A9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9B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B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B4" w14:textId="77777777" w:rsidR="00F93E91" w:rsidRPr="00CD46DE" w:rsidRDefault="003A64EF" w:rsidP="00F93E91">
            <w:pPr>
              <w:rPr>
                <w:rFonts w:ascii="Times New Roman" w:eastAsia="Times New Roman" w:hAnsi="Times New Roman" w:cs="Times New Roman"/>
                <w:sz w:val="20"/>
              </w:rPr>
            </w:pPr>
          </w:p>
        </w:tc>
      </w:tr>
      <w:tr w:rsidR="00866F2D" w14:paraId="0675A9BD" w14:textId="77777777">
        <w:trPr>
          <w:trHeight w:val="300"/>
        </w:trPr>
        <w:tc>
          <w:tcPr>
            <w:tcW w:w="960" w:type="dxa"/>
            <w:tcBorders>
              <w:top w:val="nil"/>
              <w:left w:val="nil"/>
              <w:bottom w:val="nil"/>
              <w:right w:val="nil"/>
            </w:tcBorders>
            <w:shd w:val="clear" w:color="auto" w:fill="auto"/>
            <w:noWrap/>
            <w:vAlign w:val="bottom"/>
            <w:hideMark/>
          </w:tcPr>
          <w:p w14:paraId="0675A9B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B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B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9B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B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BC" w14:textId="77777777" w:rsidR="00F93E91" w:rsidRPr="00CD46DE" w:rsidRDefault="003A64EF" w:rsidP="00F93E91">
            <w:pPr>
              <w:rPr>
                <w:rFonts w:ascii="Times New Roman" w:eastAsia="Times New Roman" w:hAnsi="Times New Roman" w:cs="Times New Roman"/>
                <w:sz w:val="20"/>
              </w:rPr>
            </w:pPr>
          </w:p>
        </w:tc>
      </w:tr>
      <w:tr w:rsidR="00866F2D" w14:paraId="0675A9C1" w14:textId="77777777">
        <w:trPr>
          <w:trHeight w:val="300"/>
        </w:trPr>
        <w:tc>
          <w:tcPr>
            <w:tcW w:w="960" w:type="dxa"/>
            <w:tcBorders>
              <w:top w:val="nil"/>
              <w:left w:val="nil"/>
              <w:bottom w:val="nil"/>
              <w:right w:val="nil"/>
            </w:tcBorders>
            <w:shd w:val="clear" w:color="auto" w:fill="auto"/>
            <w:noWrap/>
            <w:vAlign w:val="bottom"/>
            <w:hideMark/>
          </w:tcPr>
          <w:p w14:paraId="0675A9B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9B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Άρθρο 73 όπως </w:t>
            </w:r>
            <w:r w:rsidRPr="00CD46DE">
              <w:rPr>
                <w:rFonts w:ascii="Calibri" w:eastAsia="Times New Roman" w:hAnsi="Calibri" w:cs="Calibri"/>
                <w:color w:val="000000"/>
                <w:sz w:val="22"/>
                <w:szCs w:val="22"/>
              </w:rPr>
              <w:t>τροπ.   ΔΕΚΤΟ ΚΑΤΑ ΠΛΕΙΟΨΗΦΙΑ</w:t>
            </w:r>
          </w:p>
        </w:tc>
        <w:tc>
          <w:tcPr>
            <w:tcW w:w="480" w:type="dxa"/>
            <w:tcBorders>
              <w:top w:val="nil"/>
              <w:left w:val="nil"/>
              <w:bottom w:val="nil"/>
              <w:right w:val="nil"/>
            </w:tcBorders>
            <w:shd w:val="clear" w:color="auto" w:fill="auto"/>
            <w:noWrap/>
            <w:vAlign w:val="bottom"/>
            <w:hideMark/>
          </w:tcPr>
          <w:p w14:paraId="0675A9C0" w14:textId="77777777" w:rsidR="00F93E91" w:rsidRPr="00CD46DE" w:rsidRDefault="003A64EF" w:rsidP="00F93E91">
            <w:pPr>
              <w:rPr>
                <w:rFonts w:ascii="Calibri" w:eastAsia="Times New Roman" w:hAnsi="Calibri" w:cs="Calibri"/>
                <w:color w:val="000000"/>
                <w:sz w:val="22"/>
                <w:szCs w:val="22"/>
              </w:rPr>
            </w:pPr>
          </w:p>
        </w:tc>
      </w:tr>
      <w:tr w:rsidR="00866F2D" w14:paraId="0675A9C9" w14:textId="77777777">
        <w:trPr>
          <w:trHeight w:val="300"/>
        </w:trPr>
        <w:tc>
          <w:tcPr>
            <w:tcW w:w="960" w:type="dxa"/>
            <w:tcBorders>
              <w:top w:val="nil"/>
              <w:left w:val="nil"/>
              <w:bottom w:val="nil"/>
              <w:right w:val="nil"/>
            </w:tcBorders>
            <w:shd w:val="clear" w:color="auto" w:fill="auto"/>
            <w:noWrap/>
            <w:vAlign w:val="bottom"/>
            <w:hideMark/>
          </w:tcPr>
          <w:p w14:paraId="0675A9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9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C8" w14:textId="77777777" w:rsidR="00F93E91" w:rsidRPr="00CD46DE" w:rsidRDefault="003A64EF" w:rsidP="00F93E91">
            <w:pPr>
              <w:rPr>
                <w:rFonts w:ascii="Times New Roman" w:eastAsia="Times New Roman" w:hAnsi="Times New Roman" w:cs="Times New Roman"/>
                <w:sz w:val="20"/>
              </w:rPr>
            </w:pPr>
          </w:p>
        </w:tc>
      </w:tr>
      <w:tr w:rsidR="00866F2D" w14:paraId="0675A9D1" w14:textId="77777777">
        <w:trPr>
          <w:trHeight w:val="300"/>
        </w:trPr>
        <w:tc>
          <w:tcPr>
            <w:tcW w:w="960" w:type="dxa"/>
            <w:tcBorders>
              <w:top w:val="nil"/>
              <w:left w:val="nil"/>
              <w:bottom w:val="nil"/>
              <w:right w:val="nil"/>
            </w:tcBorders>
            <w:shd w:val="clear" w:color="auto" w:fill="auto"/>
            <w:noWrap/>
            <w:vAlign w:val="bottom"/>
            <w:hideMark/>
          </w:tcPr>
          <w:p w14:paraId="0675A9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9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D0" w14:textId="77777777" w:rsidR="00F93E91" w:rsidRPr="00CD46DE" w:rsidRDefault="003A64EF" w:rsidP="00F93E91">
            <w:pPr>
              <w:rPr>
                <w:rFonts w:ascii="Times New Roman" w:eastAsia="Times New Roman" w:hAnsi="Times New Roman" w:cs="Times New Roman"/>
                <w:sz w:val="20"/>
              </w:rPr>
            </w:pPr>
          </w:p>
        </w:tc>
      </w:tr>
      <w:tr w:rsidR="00866F2D" w14:paraId="0675A9D9" w14:textId="77777777">
        <w:trPr>
          <w:trHeight w:val="300"/>
        </w:trPr>
        <w:tc>
          <w:tcPr>
            <w:tcW w:w="960" w:type="dxa"/>
            <w:tcBorders>
              <w:top w:val="nil"/>
              <w:left w:val="nil"/>
              <w:bottom w:val="nil"/>
              <w:right w:val="nil"/>
            </w:tcBorders>
            <w:shd w:val="clear" w:color="auto" w:fill="auto"/>
            <w:noWrap/>
            <w:vAlign w:val="bottom"/>
            <w:hideMark/>
          </w:tcPr>
          <w:p w14:paraId="0675A9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9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D8" w14:textId="77777777" w:rsidR="00F93E91" w:rsidRPr="00CD46DE" w:rsidRDefault="003A64EF" w:rsidP="00F93E91">
            <w:pPr>
              <w:rPr>
                <w:rFonts w:ascii="Times New Roman" w:eastAsia="Times New Roman" w:hAnsi="Times New Roman" w:cs="Times New Roman"/>
                <w:sz w:val="20"/>
              </w:rPr>
            </w:pPr>
          </w:p>
        </w:tc>
      </w:tr>
      <w:tr w:rsidR="00866F2D" w14:paraId="0675A9E1" w14:textId="77777777">
        <w:trPr>
          <w:trHeight w:val="300"/>
        </w:trPr>
        <w:tc>
          <w:tcPr>
            <w:tcW w:w="960" w:type="dxa"/>
            <w:tcBorders>
              <w:top w:val="nil"/>
              <w:left w:val="nil"/>
              <w:bottom w:val="nil"/>
              <w:right w:val="nil"/>
            </w:tcBorders>
            <w:shd w:val="clear" w:color="auto" w:fill="auto"/>
            <w:noWrap/>
            <w:vAlign w:val="bottom"/>
            <w:hideMark/>
          </w:tcPr>
          <w:p w14:paraId="0675A9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9D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9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E0" w14:textId="77777777" w:rsidR="00F93E91" w:rsidRPr="00CD46DE" w:rsidRDefault="003A64EF" w:rsidP="00F93E91">
            <w:pPr>
              <w:rPr>
                <w:rFonts w:ascii="Times New Roman" w:eastAsia="Times New Roman" w:hAnsi="Times New Roman" w:cs="Times New Roman"/>
                <w:sz w:val="20"/>
              </w:rPr>
            </w:pPr>
          </w:p>
        </w:tc>
      </w:tr>
      <w:tr w:rsidR="00866F2D" w14:paraId="0675A9E9" w14:textId="77777777">
        <w:trPr>
          <w:trHeight w:val="300"/>
        </w:trPr>
        <w:tc>
          <w:tcPr>
            <w:tcW w:w="960" w:type="dxa"/>
            <w:tcBorders>
              <w:top w:val="nil"/>
              <w:left w:val="nil"/>
              <w:bottom w:val="nil"/>
              <w:right w:val="nil"/>
            </w:tcBorders>
            <w:shd w:val="clear" w:color="auto" w:fill="auto"/>
            <w:noWrap/>
            <w:vAlign w:val="bottom"/>
            <w:hideMark/>
          </w:tcPr>
          <w:p w14:paraId="0675A9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9E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E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E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E8" w14:textId="77777777" w:rsidR="00F93E91" w:rsidRPr="00CD46DE" w:rsidRDefault="003A64EF" w:rsidP="00F93E91">
            <w:pPr>
              <w:rPr>
                <w:rFonts w:ascii="Times New Roman" w:eastAsia="Times New Roman" w:hAnsi="Times New Roman" w:cs="Times New Roman"/>
                <w:sz w:val="20"/>
              </w:rPr>
            </w:pPr>
          </w:p>
        </w:tc>
      </w:tr>
      <w:tr w:rsidR="00866F2D" w14:paraId="0675A9F1" w14:textId="77777777">
        <w:trPr>
          <w:trHeight w:val="300"/>
        </w:trPr>
        <w:tc>
          <w:tcPr>
            <w:tcW w:w="960" w:type="dxa"/>
            <w:tcBorders>
              <w:top w:val="nil"/>
              <w:left w:val="nil"/>
              <w:bottom w:val="nil"/>
              <w:right w:val="nil"/>
            </w:tcBorders>
            <w:shd w:val="clear" w:color="auto" w:fill="auto"/>
            <w:noWrap/>
            <w:vAlign w:val="bottom"/>
            <w:hideMark/>
          </w:tcPr>
          <w:p w14:paraId="0675A9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9E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E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E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E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F0" w14:textId="77777777" w:rsidR="00F93E91" w:rsidRPr="00CD46DE" w:rsidRDefault="003A64EF" w:rsidP="00F93E91">
            <w:pPr>
              <w:rPr>
                <w:rFonts w:ascii="Times New Roman" w:eastAsia="Times New Roman" w:hAnsi="Times New Roman" w:cs="Times New Roman"/>
                <w:sz w:val="20"/>
              </w:rPr>
            </w:pPr>
          </w:p>
        </w:tc>
      </w:tr>
      <w:tr w:rsidR="00866F2D" w14:paraId="0675A9F9" w14:textId="77777777">
        <w:trPr>
          <w:trHeight w:val="300"/>
        </w:trPr>
        <w:tc>
          <w:tcPr>
            <w:tcW w:w="960" w:type="dxa"/>
            <w:tcBorders>
              <w:top w:val="nil"/>
              <w:left w:val="nil"/>
              <w:bottom w:val="nil"/>
              <w:right w:val="nil"/>
            </w:tcBorders>
            <w:shd w:val="clear" w:color="auto" w:fill="auto"/>
            <w:noWrap/>
            <w:vAlign w:val="bottom"/>
            <w:hideMark/>
          </w:tcPr>
          <w:p w14:paraId="0675A9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9F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F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9F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9F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F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F8" w14:textId="77777777" w:rsidR="00F93E91" w:rsidRPr="00CD46DE" w:rsidRDefault="003A64EF" w:rsidP="00F93E91">
            <w:pPr>
              <w:rPr>
                <w:rFonts w:ascii="Times New Roman" w:eastAsia="Times New Roman" w:hAnsi="Times New Roman" w:cs="Times New Roman"/>
                <w:sz w:val="20"/>
              </w:rPr>
            </w:pPr>
          </w:p>
        </w:tc>
      </w:tr>
      <w:tr w:rsidR="00866F2D" w14:paraId="0675AA00" w14:textId="77777777">
        <w:trPr>
          <w:trHeight w:val="300"/>
        </w:trPr>
        <w:tc>
          <w:tcPr>
            <w:tcW w:w="1920" w:type="dxa"/>
            <w:gridSpan w:val="2"/>
            <w:tcBorders>
              <w:top w:val="nil"/>
              <w:left w:val="nil"/>
              <w:bottom w:val="nil"/>
              <w:right w:val="nil"/>
            </w:tcBorders>
            <w:shd w:val="clear" w:color="auto" w:fill="auto"/>
            <w:noWrap/>
            <w:vAlign w:val="bottom"/>
            <w:hideMark/>
          </w:tcPr>
          <w:p w14:paraId="0675A9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9F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9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9F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9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9FF" w14:textId="77777777" w:rsidR="00F93E91" w:rsidRPr="00CD46DE" w:rsidRDefault="003A64EF" w:rsidP="00F93E91">
            <w:pPr>
              <w:rPr>
                <w:rFonts w:ascii="Times New Roman" w:eastAsia="Times New Roman" w:hAnsi="Times New Roman" w:cs="Times New Roman"/>
                <w:sz w:val="20"/>
              </w:rPr>
            </w:pPr>
          </w:p>
        </w:tc>
      </w:tr>
      <w:tr w:rsidR="00866F2D" w14:paraId="0675AA08" w14:textId="77777777">
        <w:trPr>
          <w:trHeight w:val="300"/>
        </w:trPr>
        <w:tc>
          <w:tcPr>
            <w:tcW w:w="960" w:type="dxa"/>
            <w:tcBorders>
              <w:top w:val="nil"/>
              <w:left w:val="nil"/>
              <w:bottom w:val="nil"/>
              <w:right w:val="nil"/>
            </w:tcBorders>
            <w:shd w:val="clear" w:color="auto" w:fill="auto"/>
            <w:noWrap/>
            <w:vAlign w:val="bottom"/>
            <w:hideMark/>
          </w:tcPr>
          <w:p w14:paraId="0675AA0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0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0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A0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0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07" w14:textId="77777777" w:rsidR="00F93E91" w:rsidRPr="00CD46DE" w:rsidRDefault="003A64EF" w:rsidP="00F93E91">
            <w:pPr>
              <w:rPr>
                <w:rFonts w:ascii="Times New Roman" w:eastAsia="Times New Roman" w:hAnsi="Times New Roman" w:cs="Times New Roman"/>
                <w:sz w:val="20"/>
              </w:rPr>
            </w:pPr>
          </w:p>
        </w:tc>
      </w:tr>
      <w:tr w:rsidR="00866F2D" w14:paraId="0675AA0C" w14:textId="77777777">
        <w:trPr>
          <w:trHeight w:val="300"/>
        </w:trPr>
        <w:tc>
          <w:tcPr>
            <w:tcW w:w="960" w:type="dxa"/>
            <w:tcBorders>
              <w:top w:val="nil"/>
              <w:left w:val="nil"/>
              <w:bottom w:val="nil"/>
              <w:right w:val="nil"/>
            </w:tcBorders>
            <w:shd w:val="clear" w:color="auto" w:fill="auto"/>
            <w:noWrap/>
            <w:vAlign w:val="bottom"/>
            <w:hideMark/>
          </w:tcPr>
          <w:p w14:paraId="0675AA09"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A0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74 όπως τροπ.   ΔΕΚΤΟ ΚΑΤΑ ΠΛΕΙΟΨΗΦΙΑ</w:t>
            </w:r>
          </w:p>
        </w:tc>
        <w:tc>
          <w:tcPr>
            <w:tcW w:w="480" w:type="dxa"/>
            <w:tcBorders>
              <w:top w:val="nil"/>
              <w:left w:val="nil"/>
              <w:bottom w:val="nil"/>
              <w:right w:val="nil"/>
            </w:tcBorders>
            <w:shd w:val="clear" w:color="auto" w:fill="auto"/>
            <w:noWrap/>
            <w:vAlign w:val="bottom"/>
            <w:hideMark/>
          </w:tcPr>
          <w:p w14:paraId="0675AA0B" w14:textId="77777777" w:rsidR="00F93E91" w:rsidRPr="00CD46DE" w:rsidRDefault="003A64EF" w:rsidP="00F93E91">
            <w:pPr>
              <w:rPr>
                <w:rFonts w:ascii="Calibri" w:eastAsia="Times New Roman" w:hAnsi="Calibri" w:cs="Calibri"/>
                <w:color w:val="000000"/>
                <w:sz w:val="22"/>
                <w:szCs w:val="22"/>
              </w:rPr>
            </w:pPr>
          </w:p>
        </w:tc>
      </w:tr>
      <w:tr w:rsidR="00866F2D" w14:paraId="0675AA14" w14:textId="77777777">
        <w:trPr>
          <w:trHeight w:val="300"/>
        </w:trPr>
        <w:tc>
          <w:tcPr>
            <w:tcW w:w="960" w:type="dxa"/>
            <w:tcBorders>
              <w:top w:val="nil"/>
              <w:left w:val="nil"/>
              <w:bottom w:val="nil"/>
              <w:right w:val="nil"/>
            </w:tcBorders>
            <w:shd w:val="clear" w:color="auto" w:fill="auto"/>
            <w:noWrap/>
            <w:vAlign w:val="bottom"/>
            <w:hideMark/>
          </w:tcPr>
          <w:p w14:paraId="0675AA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A0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13" w14:textId="77777777" w:rsidR="00F93E91" w:rsidRPr="00CD46DE" w:rsidRDefault="003A64EF" w:rsidP="00F93E91">
            <w:pPr>
              <w:rPr>
                <w:rFonts w:ascii="Times New Roman" w:eastAsia="Times New Roman" w:hAnsi="Times New Roman" w:cs="Times New Roman"/>
                <w:sz w:val="20"/>
              </w:rPr>
            </w:pPr>
          </w:p>
        </w:tc>
      </w:tr>
      <w:tr w:rsidR="00866F2D" w14:paraId="0675AA1C" w14:textId="77777777">
        <w:trPr>
          <w:trHeight w:val="300"/>
        </w:trPr>
        <w:tc>
          <w:tcPr>
            <w:tcW w:w="960" w:type="dxa"/>
            <w:tcBorders>
              <w:top w:val="nil"/>
              <w:left w:val="nil"/>
              <w:bottom w:val="nil"/>
              <w:right w:val="nil"/>
            </w:tcBorders>
            <w:shd w:val="clear" w:color="auto" w:fill="auto"/>
            <w:noWrap/>
            <w:vAlign w:val="bottom"/>
            <w:hideMark/>
          </w:tcPr>
          <w:p w14:paraId="0675AA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A1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1B" w14:textId="77777777" w:rsidR="00F93E91" w:rsidRPr="00CD46DE" w:rsidRDefault="003A64EF" w:rsidP="00F93E91">
            <w:pPr>
              <w:rPr>
                <w:rFonts w:ascii="Times New Roman" w:eastAsia="Times New Roman" w:hAnsi="Times New Roman" w:cs="Times New Roman"/>
                <w:sz w:val="20"/>
              </w:rPr>
            </w:pPr>
          </w:p>
        </w:tc>
      </w:tr>
      <w:tr w:rsidR="00866F2D" w14:paraId="0675AA24" w14:textId="77777777">
        <w:trPr>
          <w:trHeight w:val="300"/>
        </w:trPr>
        <w:tc>
          <w:tcPr>
            <w:tcW w:w="960" w:type="dxa"/>
            <w:tcBorders>
              <w:top w:val="nil"/>
              <w:left w:val="nil"/>
              <w:bottom w:val="nil"/>
              <w:right w:val="nil"/>
            </w:tcBorders>
            <w:shd w:val="clear" w:color="auto" w:fill="auto"/>
            <w:noWrap/>
            <w:vAlign w:val="bottom"/>
            <w:hideMark/>
          </w:tcPr>
          <w:p w14:paraId="0675AA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A1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23" w14:textId="77777777" w:rsidR="00F93E91" w:rsidRPr="00CD46DE" w:rsidRDefault="003A64EF" w:rsidP="00F93E91">
            <w:pPr>
              <w:rPr>
                <w:rFonts w:ascii="Times New Roman" w:eastAsia="Times New Roman" w:hAnsi="Times New Roman" w:cs="Times New Roman"/>
                <w:sz w:val="20"/>
              </w:rPr>
            </w:pPr>
          </w:p>
        </w:tc>
      </w:tr>
      <w:tr w:rsidR="00866F2D" w14:paraId="0675AA2C" w14:textId="77777777">
        <w:trPr>
          <w:trHeight w:val="300"/>
        </w:trPr>
        <w:tc>
          <w:tcPr>
            <w:tcW w:w="960" w:type="dxa"/>
            <w:tcBorders>
              <w:top w:val="nil"/>
              <w:left w:val="nil"/>
              <w:bottom w:val="nil"/>
              <w:right w:val="nil"/>
            </w:tcBorders>
            <w:shd w:val="clear" w:color="auto" w:fill="auto"/>
            <w:noWrap/>
            <w:vAlign w:val="bottom"/>
            <w:hideMark/>
          </w:tcPr>
          <w:p w14:paraId="0675AA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A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A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2B" w14:textId="77777777" w:rsidR="00F93E91" w:rsidRPr="00CD46DE" w:rsidRDefault="003A64EF" w:rsidP="00F93E91">
            <w:pPr>
              <w:rPr>
                <w:rFonts w:ascii="Times New Roman" w:eastAsia="Times New Roman" w:hAnsi="Times New Roman" w:cs="Times New Roman"/>
                <w:sz w:val="20"/>
              </w:rPr>
            </w:pPr>
          </w:p>
        </w:tc>
      </w:tr>
      <w:tr w:rsidR="00866F2D" w14:paraId="0675AA34" w14:textId="77777777">
        <w:trPr>
          <w:trHeight w:val="300"/>
        </w:trPr>
        <w:tc>
          <w:tcPr>
            <w:tcW w:w="960" w:type="dxa"/>
            <w:tcBorders>
              <w:top w:val="nil"/>
              <w:left w:val="nil"/>
              <w:bottom w:val="nil"/>
              <w:right w:val="nil"/>
            </w:tcBorders>
            <w:shd w:val="clear" w:color="auto" w:fill="auto"/>
            <w:noWrap/>
            <w:vAlign w:val="bottom"/>
            <w:hideMark/>
          </w:tcPr>
          <w:p w14:paraId="0675AA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A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33" w14:textId="77777777" w:rsidR="00F93E91" w:rsidRPr="00CD46DE" w:rsidRDefault="003A64EF" w:rsidP="00F93E91">
            <w:pPr>
              <w:rPr>
                <w:rFonts w:ascii="Times New Roman" w:eastAsia="Times New Roman" w:hAnsi="Times New Roman" w:cs="Times New Roman"/>
                <w:sz w:val="20"/>
              </w:rPr>
            </w:pPr>
          </w:p>
        </w:tc>
      </w:tr>
      <w:tr w:rsidR="00866F2D" w14:paraId="0675AA3C" w14:textId="77777777">
        <w:trPr>
          <w:trHeight w:val="300"/>
        </w:trPr>
        <w:tc>
          <w:tcPr>
            <w:tcW w:w="960" w:type="dxa"/>
            <w:tcBorders>
              <w:top w:val="nil"/>
              <w:left w:val="nil"/>
              <w:bottom w:val="nil"/>
              <w:right w:val="nil"/>
            </w:tcBorders>
            <w:shd w:val="clear" w:color="auto" w:fill="auto"/>
            <w:noWrap/>
            <w:vAlign w:val="bottom"/>
            <w:hideMark/>
          </w:tcPr>
          <w:p w14:paraId="0675AA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A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3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3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3B" w14:textId="77777777" w:rsidR="00F93E91" w:rsidRPr="00CD46DE" w:rsidRDefault="003A64EF" w:rsidP="00F93E91">
            <w:pPr>
              <w:rPr>
                <w:rFonts w:ascii="Times New Roman" w:eastAsia="Times New Roman" w:hAnsi="Times New Roman" w:cs="Times New Roman"/>
                <w:sz w:val="20"/>
              </w:rPr>
            </w:pPr>
          </w:p>
        </w:tc>
      </w:tr>
      <w:tr w:rsidR="00866F2D" w14:paraId="0675AA44" w14:textId="77777777">
        <w:trPr>
          <w:trHeight w:val="300"/>
        </w:trPr>
        <w:tc>
          <w:tcPr>
            <w:tcW w:w="960" w:type="dxa"/>
            <w:tcBorders>
              <w:top w:val="nil"/>
              <w:left w:val="nil"/>
              <w:bottom w:val="nil"/>
              <w:right w:val="nil"/>
            </w:tcBorders>
            <w:shd w:val="clear" w:color="auto" w:fill="auto"/>
            <w:noWrap/>
            <w:vAlign w:val="bottom"/>
            <w:hideMark/>
          </w:tcPr>
          <w:p w14:paraId="0675AA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A3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3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4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4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43" w14:textId="77777777" w:rsidR="00F93E91" w:rsidRPr="00CD46DE" w:rsidRDefault="003A64EF" w:rsidP="00F93E91">
            <w:pPr>
              <w:rPr>
                <w:rFonts w:ascii="Times New Roman" w:eastAsia="Times New Roman" w:hAnsi="Times New Roman" w:cs="Times New Roman"/>
                <w:sz w:val="20"/>
              </w:rPr>
            </w:pPr>
          </w:p>
        </w:tc>
      </w:tr>
      <w:tr w:rsidR="00866F2D" w14:paraId="0675AA4B" w14:textId="77777777">
        <w:trPr>
          <w:trHeight w:val="300"/>
        </w:trPr>
        <w:tc>
          <w:tcPr>
            <w:tcW w:w="1920" w:type="dxa"/>
            <w:gridSpan w:val="2"/>
            <w:tcBorders>
              <w:top w:val="nil"/>
              <w:left w:val="nil"/>
              <w:bottom w:val="nil"/>
              <w:right w:val="nil"/>
            </w:tcBorders>
            <w:shd w:val="clear" w:color="auto" w:fill="auto"/>
            <w:noWrap/>
            <w:vAlign w:val="bottom"/>
            <w:hideMark/>
          </w:tcPr>
          <w:p w14:paraId="0675AA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A4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4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4A" w14:textId="77777777" w:rsidR="00F93E91" w:rsidRPr="00CD46DE" w:rsidRDefault="003A64EF" w:rsidP="00F93E91">
            <w:pPr>
              <w:rPr>
                <w:rFonts w:ascii="Times New Roman" w:eastAsia="Times New Roman" w:hAnsi="Times New Roman" w:cs="Times New Roman"/>
                <w:sz w:val="20"/>
              </w:rPr>
            </w:pPr>
          </w:p>
        </w:tc>
      </w:tr>
      <w:tr w:rsidR="00866F2D" w14:paraId="0675AA53" w14:textId="77777777">
        <w:trPr>
          <w:trHeight w:val="300"/>
        </w:trPr>
        <w:tc>
          <w:tcPr>
            <w:tcW w:w="960" w:type="dxa"/>
            <w:tcBorders>
              <w:top w:val="nil"/>
              <w:left w:val="nil"/>
              <w:bottom w:val="nil"/>
              <w:right w:val="nil"/>
            </w:tcBorders>
            <w:shd w:val="clear" w:color="auto" w:fill="auto"/>
            <w:noWrap/>
            <w:vAlign w:val="bottom"/>
            <w:hideMark/>
          </w:tcPr>
          <w:p w14:paraId="0675AA4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4F"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A5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5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52" w14:textId="77777777" w:rsidR="00F93E91" w:rsidRPr="00CD46DE" w:rsidRDefault="003A64EF" w:rsidP="00F93E91">
            <w:pPr>
              <w:rPr>
                <w:rFonts w:ascii="Times New Roman" w:eastAsia="Times New Roman" w:hAnsi="Times New Roman" w:cs="Times New Roman"/>
                <w:sz w:val="20"/>
              </w:rPr>
            </w:pPr>
          </w:p>
        </w:tc>
      </w:tr>
      <w:tr w:rsidR="00866F2D" w14:paraId="0675AA57" w14:textId="77777777">
        <w:trPr>
          <w:trHeight w:val="300"/>
        </w:trPr>
        <w:tc>
          <w:tcPr>
            <w:tcW w:w="960" w:type="dxa"/>
            <w:tcBorders>
              <w:top w:val="nil"/>
              <w:left w:val="nil"/>
              <w:bottom w:val="nil"/>
              <w:right w:val="nil"/>
            </w:tcBorders>
            <w:shd w:val="clear" w:color="auto" w:fill="auto"/>
            <w:noWrap/>
            <w:vAlign w:val="bottom"/>
            <w:hideMark/>
          </w:tcPr>
          <w:p w14:paraId="0675AA54"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A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75 όπως τροπ.   ΔΕΚΤΟ ΚΑΤΑ ΠΛΕΙΟΨΗΦΙΑ</w:t>
            </w:r>
          </w:p>
        </w:tc>
        <w:tc>
          <w:tcPr>
            <w:tcW w:w="480" w:type="dxa"/>
            <w:tcBorders>
              <w:top w:val="nil"/>
              <w:left w:val="nil"/>
              <w:bottom w:val="nil"/>
              <w:right w:val="nil"/>
            </w:tcBorders>
            <w:shd w:val="clear" w:color="auto" w:fill="auto"/>
            <w:noWrap/>
            <w:vAlign w:val="bottom"/>
            <w:hideMark/>
          </w:tcPr>
          <w:p w14:paraId="0675AA56" w14:textId="77777777" w:rsidR="00F93E91" w:rsidRPr="00CD46DE" w:rsidRDefault="003A64EF" w:rsidP="00F93E91">
            <w:pPr>
              <w:rPr>
                <w:rFonts w:ascii="Calibri" w:eastAsia="Times New Roman" w:hAnsi="Calibri" w:cs="Calibri"/>
                <w:color w:val="000000"/>
                <w:sz w:val="22"/>
                <w:szCs w:val="22"/>
              </w:rPr>
            </w:pPr>
          </w:p>
        </w:tc>
      </w:tr>
      <w:tr w:rsidR="00866F2D" w14:paraId="0675AA5F" w14:textId="77777777">
        <w:trPr>
          <w:trHeight w:val="300"/>
        </w:trPr>
        <w:tc>
          <w:tcPr>
            <w:tcW w:w="960" w:type="dxa"/>
            <w:tcBorders>
              <w:top w:val="nil"/>
              <w:left w:val="nil"/>
              <w:bottom w:val="nil"/>
              <w:right w:val="nil"/>
            </w:tcBorders>
            <w:shd w:val="clear" w:color="auto" w:fill="auto"/>
            <w:noWrap/>
            <w:vAlign w:val="bottom"/>
            <w:hideMark/>
          </w:tcPr>
          <w:p w14:paraId="0675AA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A5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5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5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5E" w14:textId="77777777" w:rsidR="00F93E91" w:rsidRPr="00CD46DE" w:rsidRDefault="003A64EF" w:rsidP="00F93E91">
            <w:pPr>
              <w:rPr>
                <w:rFonts w:ascii="Times New Roman" w:eastAsia="Times New Roman" w:hAnsi="Times New Roman" w:cs="Times New Roman"/>
                <w:sz w:val="20"/>
              </w:rPr>
            </w:pPr>
          </w:p>
        </w:tc>
      </w:tr>
      <w:tr w:rsidR="00866F2D" w14:paraId="0675AA67" w14:textId="77777777">
        <w:trPr>
          <w:trHeight w:val="300"/>
        </w:trPr>
        <w:tc>
          <w:tcPr>
            <w:tcW w:w="960" w:type="dxa"/>
            <w:tcBorders>
              <w:top w:val="nil"/>
              <w:left w:val="nil"/>
              <w:bottom w:val="nil"/>
              <w:right w:val="nil"/>
            </w:tcBorders>
            <w:shd w:val="clear" w:color="auto" w:fill="auto"/>
            <w:noWrap/>
            <w:vAlign w:val="bottom"/>
            <w:hideMark/>
          </w:tcPr>
          <w:p w14:paraId="0675AA6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A6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6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6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6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66" w14:textId="77777777" w:rsidR="00F93E91" w:rsidRPr="00CD46DE" w:rsidRDefault="003A64EF" w:rsidP="00F93E91">
            <w:pPr>
              <w:rPr>
                <w:rFonts w:ascii="Times New Roman" w:eastAsia="Times New Roman" w:hAnsi="Times New Roman" w:cs="Times New Roman"/>
                <w:sz w:val="20"/>
              </w:rPr>
            </w:pPr>
          </w:p>
        </w:tc>
      </w:tr>
      <w:tr w:rsidR="00866F2D" w14:paraId="0675AA6F" w14:textId="77777777">
        <w:trPr>
          <w:trHeight w:val="300"/>
        </w:trPr>
        <w:tc>
          <w:tcPr>
            <w:tcW w:w="960" w:type="dxa"/>
            <w:tcBorders>
              <w:top w:val="nil"/>
              <w:left w:val="nil"/>
              <w:bottom w:val="nil"/>
              <w:right w:val="nil"/>
            </w:tcBorders>
            <w:shd w:val="clear" w:color="auto" w:fill="auto"/>
            <w:noWrap/>
            <w:vAlign w:val="bottom"/>
            <w:hideMark/>
          </w:tcPr>
          <w:p w14:paraId="0675AA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A6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6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6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6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6E" w14:textId="77777777" w:rsidR="00F93E91" w:rsidRPr="00CD46DE" w:rsidRDefault="003A64EF" w:rsidP="00F93E91">
            <w:pPr>
              <w:rPr>
                <w:rFonts w:ascii="Times New Roman" w:eastAsia="Times New Roman" w:hAnsi="Times New Roman" w:cs="Times New Roman"/>
                <w:sz w:val="20"/>
              </w:rPr>
            </w:pPr>
          </w:p>
        </w:tc>
      </w:tr>
      <w:tr w:rsidR="00866F2D" w14:paraId="0675AA77" w14:textId="77777777">
        <w:trPr>
          <w:trHeight w:val="300"/>
        </w:trPr>
        <w:tc>
          <w:tcPr>
            <w:tcW w:w="960" w:type="dxa"/>
            <w:tcBorders>
              <w:top w:val="nil"/>
              <w:left w:val="nil"/>
              <w:bottom w:val="nil"/>
              <w:right w:val="nil"/>
            </w:tcBorders>
            <w:shd w:val="clear" w:color="auto" w:fill="auto"/>
            <w:noWrap/>
            <w:vAlign w:val="bottom"/>
            <w:hideMark/>
          </w:tcPr>
          <w:p w14:paraId="0675AA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A7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A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76" w14:textId="77777777" w:rsidR="00F93E91" w:rsidRPr="00CD46DE" w:rsidRDefault="003A64EF" w:rsidP="00F93E91">
            <w:pPr>
              <w:rPr>
                <w:rFonts w:ascii="Times New Roman" w:eastAsia="Times New Roman" w:hAnsi="Times New Roman" w:cs="Times New Roman"/>
                <w:sz w:val="20"/>
              </w:rPr>
            </w:pPr>
          </w:p>
        </w:tc>
      </w:tr>
      <w:tr w:rsidR="00866F2D" w14:paraId="0675AA7F" w14:textId="77777777">
        <w:trPr>
          <w:trHeight w:val="300"/>
        </w:trPr>
        <w:tc>
          <w:tcPr>
            <w:tcW w:w="960" w:type="dxa"/>
            <w:tcBorders>
              <w:top w:val="nil"/>
              <w:left w:val="nil"/>
              <w:bottom w:val="nil"/>
              <w:right w:val="nil"/>
            </w:tcBorders>
            <w:shd w:val="clear" w:color="auto" w:fill="auto"/>
            <w:noWrap/>
            <w:vAlign w:val="bottom"/>
            <w:hideMark/>
          </w:tcPr>
          <w:p w14:paraId="0675AA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A7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7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7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7E" w14:textId="77777777" w:rsidR="00F93E91" w:rsidRPr="00CD46DE" w:rsidRDefault="003A64EF" w:rsidP="00F93E91">
            <w:pPr>
              <w:rPr>
                <w:rFonts w:ascii="Times New Roman" w:eastAsia="Times New Roman" w:hAnsi="Times New Roman" w:cs="Times New Roman"/>
                <w:sz w:val="20"/>
              </w:rPr>
            </w:pPr>
          </w:p>
        </w:tc>
      </w:tr>
      <w:tr w:rsidR="00866F2D" w14:paraId="0675AA87" w14:textId="77777777">
        <w:trPr>
          <w:trHeight w:val="300"/>
        </w:trPr>
        <w:tc>
          <w:tcPr>
            <w:tcW w:w="960" w:type="dxa"/>
            <w:tcBorders>
              <w:top w:val="nil"/>
              <w:left w:val="nil"/>
              <w:bottom w:val="nil"/>
              <w:right w:val="nil"/>
            </w:tcBorders>
            <w:shd w:val="clear" w:color="auto" w:fill="auto"/>
            <w:noWrap/>
            <w:vAlign w:val="bottom"/>
            <w:hideMark/>
          </w:tcPr>
          <w:p w14:paraId="0675AA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A8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8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8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8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86" w14:textId="77777777" w:rsidR="00F93E91" w:rsidRPr="00CD46DE" w:rsidRDefault="003A64EF" w:rsidP="00F93E91">
            <w:pPr>
              <w:rPr>
                <w:rFonts w:ascii="Times New Roman" w:eastAsia="Times New Roman" w:hAnsi="Times New Roman" w:cs="Times New Roman"/>
                <w:sz w:val="20"/>
              </w:rPr>
            </w:pPr>
          </w:p>
        </w:tc>
      </w:tr>
      <w:tr w:rsidR="00866F2D" w14:paraId="0675AA8F" w14:textId="77777777">
        <w:trPr>
          <w:trHeight w:val="300"/>
        </w:trPr>
        <w:tc>
          <w:tcPr>
            <w:tcW w:w="960" w:type="dxa"/>
            <w:tcBorders>
              <w:top w:val="nil"/>
              <w:left w:val="nil"/>
              <w:bottom w:val="nil"/>
              <w:right w:val="nil"/>
            </w:tcBorders>
            <w:shd w:val="clear" w:color="auto" w:fill="auto"/>
            <w:noWrap/>
            <w:vAlign w:val="bottom"/>
            <w:hideMark/>
          </w:tcPr>
          <w:p w14:paraId="0675AA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A8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8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8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8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8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8E" w14:textId="77777777" w:rsidR="00F93E91" w:rsidRPr="00CD46DE" w:rsidRDefault="003A64EF" w:rsidP="00F93E91">
            <w:pPr>
              <w:rPr>
                <w:rFonts w:ascii="Times New Roman" w:eastAsia="Times New Roman" w:hAnsi="Times New Roman" w:cs="Times New Roman"/>
                <w:sz w:val="20"/>
              </w:rPr>
            </w:pPr>
          </w:p>
        </w:tc>
      </w:tr>
      <w:tr w:rsidR="00866F2D" w14:paraId="0675AA96" w14:textId="77777777">
        <w:trPr>
          <w:trHeight w:val="300"/>
        </w:trPr>
        <w:tc>
          <w:tcPr>
            <w:tcW w:w="1920" w:type="dxa"/>
            <w:gridSpan w:val="2"/>
            <w:tcBorders>
              <w:top w:val="nil"/>
              <w:left w:val="nil"/>
              <w:bottom w:val="nil"/>
              <w:right w:val="nil"/>
            </w:tcBorders>
            <w:shd w:val="clear" w:color="auto" w:fill="auto"/>
            <w:noWrap/>
            <w:vAlign w:val="bottom"/>
            <w:hideMark/>
          </w:tcPr>
          <w:p w14:paraId="0675AA9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A9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95" w14:textId="77777777" w:rsidR="00F93E91" w:rsidRPr="00CD46DE" w:rsidRDefault="003A64EF" w:rsidP="00F93E91">
            <w:pPr>
              <w:rPr>
                <w:rFonts w:ascii="Times New Roman" w:eastAsia="Times New Roman" w:hAnsi="Times New Roman" w:cs="Times New Roman"/>
                <w:sz w:val="20"/>
              </w:rPr>
            </w:pPr>
          </w:p>
        </w:tc>
      </w:tr>
      <w:tr w:rsidR="00866F2D" w14:paraId="0675AA9E" w14:textId="77777777">
        <w:trPr>
          <w:trHeight w:val="300"/>
        </w:trPr>
        <w:tc>
          <w:tcPr>
            <w:tcW w:w="960" w:type="dxa"/>
            <w:tcBorders>
              <w:top w:val="nil"/>
              <w:left w:val="nil"/>
              <w:bottom w:val="nil"/>
              <w:right w:val="nil"/>
            </w:tcBorders>
            <w:shd w:val="clear" w:color="auto" w:fill="auto"/>
            <w:noWrap/>
            <w:vAlign w:val="bottom"/>
            <w:hideMark/>
          </w:tcPr>
          <w:p w14:paraId="0675AA9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9A"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A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9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9D" w14:textId="77777777" w:rsidR="00F93E91" w:rsidRPr="00CD46DE" w:rsidRDefault="003A64EF" w:rsidP="00F93E91">
            <w:pPr>
              <w:rPr>
                <w:rFonts w:ascii="Times New Roman" w:eastAsia="Times New Roman" w:hAnsi="Times New Roman" w:cs="Times New Roman"/>
                <w:sz w:val="20"/>
              </w:rPr>
            </w:pPr>
          </w:p>
        </w:tc>
      </w:tr>
      <w:tr w:rsidR="00866F2D" w14:paraId="0675AAA2" w14:textId="77777777">
        <w:trPr>
          <w:trHeight w:val="300"/>
        </w:trPr>
        <w:tc>
          <w:tcPr>
            <w:tcW w:w="960" w:type="dxa"/>
            <w:tcBorders>
              <w:top w:val="nil"/>
              <w:left w:val="nil"/>
              <w:bottom w:val="nil"/>
              <w:right w:val="nil"/>
            </w:tcBorders>
            <w:shd w:val="clear" w:color="auto" w:fill="auto"/>
            <w:noWrap/>
            <w:vAlign w:val="bottom"/>
            <w:hideMark/>
          </w:tcPr>
          <w:p w14:paraId="0675AA9F"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AA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76 όπως τροπ.   ΔΕΚΤΟ ΚΑΤΑ ΠΛΕΙΟΨΗΦΙΑ</w:t>
            </w:r>
          </w:p>
        </w:tc>
        <w:tc>
          <w:tcPr>
            <w:tcW w:w="480" w:type="dxa"/>
            <w:tcBorders>
              <w:top w:val="nil"/>
              <w:left w:val="nil"/>
              <w:bottom w:val="nil"/>
              <w:right w:val="nil"/>
            </w:tcBorders>
            <w:shd w:val="clear" w:color="auto" w:fill="auto"/>
            <w:noWrap/>
            <w:vAlign w:val="bottom"/>
            <w:hideMark/>
          </w:tcPr>
          <w:p w14:paraId="0675AAA1" w14:textId="77777777" w:rsidR="00F93E91" w:rsidRPr="00CD46DE" w:rsidRDefault="003A64EF" w:rsidP="00F93E91">
            <w:pPr>
              <w:rPr>
                <w:rFonts w:ascii="Calibri" w:eastAsia="Times New Roman" w:hAnsi="Calibri" w:cs="Calibri"/>
                <w:color w:val="000000"/>
                <w:sz w:val="22"/>
                <w:szCs w:val="22"/>
              </w:rPr>
            </w:pPr>
          </w:p>
        </w:tc>
      </w:tr>
      <w:tr w:rsidR="00866F2D" w14:paraId="0675AAAA" w14:textId="77777777">
        <w:trPr>
          <w:trHeight w:val="300"/>
        </w:trPr>
        <w:tc>
          <w:tcPr>
            <w:tcW w:w="960" w:type="dxa"/>
            <w:tcBorders>
              <w:top w:val="nil"/>
              <w:left w:val="nil"/>
              <w:bottom w:val="nil"/>
              <w:right w:val="nil"/>
            </w:tcBorders>
            <w:shd w:val="clear" w:color="auto" w:fill="auto"/>
            <w:noWrap/>
            <w:vAlign w:val="bottom"/>
            <w:hideMark/>
          </w:tcPr>
          <w:p w14:paraId="0675AA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AA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A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A9" w14:textId="77777777" w:rsidR="00F93E91" w:rsidRPr="00CD46DE" w:rsidRDefault="003A64EF" w:rsidP="00F93E91">
            <w:pPr>
              <w:rPr>
                <w:rFonts w:ascii="Times New Roman" w:eastAsia="Times New Roman" w:hAnsi="Times New Roman" w:cs="Times New Roman"/>
                <w:sz w:val="20"/>
              </w:rPr>
            </w:pPr>
          </w:p>
        </w:tc>
      </w:tr>
      <w:tr w:rsidR="00866F2D" w14:paraId="0675AAB2" w14:textId="77777777">
        <w:trPr>
          <w:trHeight w:val="300"/>
        </w:trPr>
        <w:tc>
          <w:tcPr>
            <w:tcW w:w="960" w:type="dxa"/>
            <w:tcBorders>
              <w:top w:val="nil"/>
              <w:left w:val="nil"/>
              <w:bottom w:val="nil"/>
              <w:right w:val="nil"/>
            </w:tcBorders>
            <w:shd w:val="clear" w:color="auto" w:fill="auto"/>
            <w:noWrap/>
            <w:vAlign w:val="bottom"/>
            <w:hideMark/>
          </w:tcPr>
          <w:p w14:paraId="0675AAA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AA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A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A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B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B1" w14:textId="77777777" w:rsidR="00F93E91" w:rsidRPr="00CD46DE" w:rsidRDefault="003A64EF" w:rsidP="00F93E91">
            <w:pPr>
              <w:rPr>
                <w:rFonts w:ascii="Times New Roman" w:eastAsia="Times New Roman" w:hAnsi="Times New Roman" w:cs="Times New Roman"/>
                <w:sz w:val="20"/>
              </w:rPr>
            </w:pPr>
          </w:p>
        </w:tc>
      </w:tr>
      <w:tr w:rsidR="00866F2D" w14:paraId="0675AABA" w14:textId="77777777">
        <w:trPr>
          <w:trHeight w:val="300"/>
        </w:trPr>
        <w:tc>
          <w:tcPr>
            <w:tcW w:w="960" w:type="dxa"/>
            <w:tcBorders>
              <w:top w:val="nil"/>
              <w:left w:val="nil"/>
              <w:bottom w:val="nil"/>
              <w:right w:val="nil"/>
            </w:tcBorders>
            <w:shd w:val="clear" w:color="auto" w:fill="auto"/>
            <w:noWrap/>
            <w:vAlign w:val="bottom"/>
            <w:hideMark/>
          </w:tcPr>
          <w:p w14:paraId="0675AA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AB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B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B9" w14:textId="77777777" w:rsidR="00F93E91" w:rsidRPr="00CD46DE" w:rsidRDefault="003A64EF" w:rsidP="00F93E91">
            <w:pPr>
              <w:rPr>
                <w:rFonts w:ascii="Times New Roman" w:eastAsia="Times New Roman" w:hAnsi="Times New Roman" w:cs="Times New Roman"/>
                <w:sz w:val="20"/>
              </w:rPr>
            </w:pPr>
          </w:p>
        </w:tc>
      </w:tr>
      <w:tr w:rsidR="00866F2D" w14:paraId="0675AAC2" w14:textId="77777777">
        <w:trPr>
          <w:trHeight w:val="300"/>
        </w:trPr>
        <w:tc>
          <w:tcPr>
            <w:tcW w:w="960" w:type="dxa"/>
            <w:tcBorders>
              <w:top w:val="nil"/>
              <w:left w:val="nil"/>
              <w:bottom w:val="nil"/>
              <w:right w:val="nil"/>
            </w:tcBorders>
            <w:shd w:val="clear" w:color="auto" w:fill="auto"/>
            <w:noWrap/>
            <w:vAlign w:val="bottom"/>
            <w:hideMark/>
          </w:tcPr>
          <w:p w14:paraId="0675AA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AB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A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C1" w14:textId="77777777" w:rsidR="00F93E91" w:rsidRPr="00CD46DE" w:rsidRDefault="003A64EF" w:rsidP="00F93E91">
            <w:pPr>
              <w:rPr>
                <w:rFonts w:ascii="Times New Roman" w:eastAsia="Times New Roman" w:hAnsi="Times New Roman" w:cs="Times New Roman"/>
                <w:sz w:val="20"/>
              </w:rPr>
            </w:pPr>
          </w:p>
        </w:tc>
      </w:tr>
      <w:tr w:rsidR="00866F2D" w14:paraId="0675AACA" w14:textId="77777777">
        <w:trPr>
          <w:trHeight w:val="300"/>
        </w:trPr>
        <w:tc>
          <w:tcPr>
            <w:tcW w:w="960" w:type="dxa"/>
            <w:tcBorders>
              <w:top w:val="nil"/>
              <w:left w:val="nil"/>
              <w:bottom w:val="nil"/>
              <w:right w:val="nil"/>
            </w:tcBorders>
            <w:shd w:val="clear" w:color="auto" w:fill="auto"/>
            <w:noWrap/>
            <w:vAlign w:val="bottom"/>
            <w:hideMark/>
          </w:tcPr>
          <w:p w14:paraId="0675AA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AC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C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C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C9" w14:textId="77777777" w:rsidR="00F93E91" w:rsidRPr="00CD46DE" w:rsidRDefault="003A64EF" w:rsidP="00F93E91">
            <w:pPr>
              <w:rPr>
                <w:rFonts w:ascii="Times New Roman" w:eastAsia="Times New Roman" w:hAnsi="Times New Roman" w:cs="Times New Roman"/>
                <w:sz w:val="20"/>
              </w:rPr>
            </w:pPr>
          </w:p>
        </w:tc>
      </w:tr>
      <w:tr w:rsidR="00866F2D" w14:paraId="0675AAD2" w14:textId="77777777">
        <w:trPr>
          <w:trHeight w:val="300"/>
        </w:trPr>
        <w:tc>
          <w:tcPr>
            <w:tcW w:w="960" w:type="dxa"/>
            <w:tcBorders>
              <w:top w:val="nil"/>
              <w:left w:val="nil"/>
              <w:bottom w:val="nil"/>
              <w:right w:val="nil"/>
            </w:tcBorders>
            <w:shd w:val="clear" w:color="auto" w:fill="auto"/>
            <w:noWrap/>
            <w:vAlign w:val="bottom"/>
            <w:hideMark/>
          </w:tcPr>
          <w:p w14:paraId="0675AA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AC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C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C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D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D1" w14:textId="77777777" w:rsidR="00F93E91" w:rsidRPr="00CD46DE" w:rsidRDefault="003A64EF" w:rsidP="00F93E91">
            <w:pPr>
              <w:rPr>
                <w:rFonts w:ascii="Times New Roman" w:eastAsia="Times New Roman" w:hAnsi="Times New Roman" w:cs="Times New Roman"/>
                <w:sz w:val="20"/>
              </w:rPr>
            </w:pPr>
          </w:p>
        </w:tc>
      </w:tr>
      <w:tr w:rsidR="00866F2D" w14:paraId="0675AADA" w14:textId="77777777">
        <w:trPr>
          <w:trHeight w:val="300"/>
        </w:trPr>
        <w:tc>
          <w:tcPr>
            <w:tcW w:w="960" w:type="dxa"/>
            <w:tcBorders>
              <w:top w:val="nil"/>
              <w:left w:val="nil"/>
              <w:bottom w:val="nil"/>
              <w:right w:val="nil"/>
            </w:tcBorders>
            <w:shd w:val="clear" w:color="auto" w:fill="auto"/>
            <w:noWrap/>
            <w:vAlign w:val="bottom"/>
            <w:hideMark/>
          </w:tcPr>
          <w:p w14:paraId="0675AA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AD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D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D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D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D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D9" w14:textId="77777777" w:rsidR="00F93E91" w:rsidRPr="00CD46DE" w:rsidRDefault="003A64EF" w:rsidP="00F93E91">
            <w:pPr>
              <w:rPr>
                <w:rFonts w:ascii="Times New Roman" w:eastAsia="Times New Roman" w:hAnsi="Times New Roman" w:cs="Times New Roman"/>
                <w:sz w:val="20"/>
              </w:rPr>
            </w:pPr>
          </w:p>
        </w:tc>
      </w:tr>
      <w:tr w:rsidR="00866F2D" w14:paraId="0675AAE1" w14:textId="77777777">
        <w:trPr>
          <w:trHeight w:val="300"/>
        </w:trPr>
        <w:tc>
          <w:tcPr>
            <w:tcW w:w="1920" w:type="dxa"/>
            <w:gridSpan w:val="2"/>
            <w:tcBorders>
              <w:top w:val="nil"/>
              <w:left w:val="nil"/>
              <w:bottom w:val="nil"/>
              <w:right w:val="nil"/>
            </w:tcBorders>
            <w:shd w:val="clear" w:color="auto" w:fill="auto"/>
            <w:noWrap/>
            <w:vAlign w:val="bottom"/>
            <w:hideMark/>
          </w:tcPr>
          <w:p w14:paraId="0675AA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AD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A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E0" w14:textId="77777777" w:rsidR="00F93E91" w:rsidRPr="00CD46DE" w:rsidRDefault="003A64EF" w:rsidP="00F93E91">
            <w:pPr>
              <w:rPr>
                <w:rFonts w:ascii="Times New Roman" w:eastAsia="Times New Roman" w:hAnsi="Times New Roman" w:cs="Times New Roman"/>
                <w:sz w:val="20"/>
              </w:rPr>
            </w:pPr>
          </w:p>
        </w:tc>
      </w:tr>
      <w:tr w:rsidR="00866F2D" w14:paraId="0675AAE9" w14:textId="77777777">
        <w:trPr>
          <w:trHeight w:val="300"/>
        </w:trPr>
        <w:tc>
          <w:tcPr>
            <w:tcW w:w="960" w:type="dxa"/>
            <w:tcBorders>
              <w:top w:val="nil"/>
              <w:left w:val="nil"/>
              <w:bottom w:val="nil"/>
              <w:right w:val="nil"/>
            </w:tcBorders>
            <w:shd w:val="clear" w:color="auto" w:fill="auto"/>
            <w:noWrap/>
            <w:vAlign w:val="bottom"/>
            <w:hideMark/>
          </w:tcPr>
          <w:p w14:paraId="0675AAE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E5"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A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E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E8" w14:textId="77777777" w:rsidR="00F93E91" w:rsidRPr="00CD46DE" w:rsidRDefault="003A64EF" w:rsidP="00F93E91">
            <w:pPr>
              <w:rPr>
                <w:rFonts w:ascii="Times New Roman" w:eastAsia="Times New Roman" w:hAnsi="Times New Roman" w:cs="Times New Roman"/>
                <w:sz w:val="20"/>
              </w:rPr>
            </w:pPr>
          </w:p>
        </w:tc>
      </w:tr>
      <w:tr w:rsidR="00866F2D" w14:paraId="0675AAED" w14:textId="77777777">
        <w:trPr>
          <w:trHeight w:val="300"/>
        </w:trPr>
        <w:tc>
          <w:tcPr>
            <w:tcW w:w="960" w:type="dxa"/>
            <w:tcBorders>
              <w:top w:val="nil"/>
              <w:left w:val="nil"/>
              <w:bottom w:val="nil"/>
              <w:right w:val="nil"/>
            </w:tcBorders>
            <w:shd w:val="clear" w:color="auto" w:fill="auto"/>
            <w:noWrap/>
            <w:vAlign w:val="bottom"/>
            <w:hideMark/>
          </w:tcPr>
          <w:p w14:paraId="0675AAEA"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A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77 όπως τροπ.   ΔΕΚΤΟ ΚΑΤΑ ΠΛΕΙΟΨΗΦΙΑ</w:t>
            </w:r>
          </w:p>
        </w:tc>
        <w:tc>
          <w:tcPr>
            <w:tcW w:w="480" w:type="dxa"/>
            <w:tcBorders>
              <w:top w:val="nil"/>
              <w:left w:val="nil"/>
              <w:bottom w:val="nil"/>
              <w:right w:val="nil"/>
            </w:tcBorders>
            <w:shd w:val="clear" w:color="auto" w:fill="auto"/>
            <w:noWrap/>
            <w:vAlign w:val="bottom"/>
            <w:hideMark/>
          </w:tcPr>
          <w:p w14:paraId="0675AAEC" w14:textId="77777777" w:rsidR="00F93E91" w:rsidRPr="00CD46DE" w:rsidRDefault="003A64EF" w:rsidP="00F93E91">
            <w:pPr>
              <w:rPr>
                <w:rFonts w:ascii="Calibri" w:eastAsia="Times New Roman" w:hAnsi="Calibri" w:cs="Calibri"/>
                <w:color w:val="000000"/>
                <w:sz w:val="22"/>
                <w:szCs w:val="22"/>
              </w:rPr>
            </w:pPr>
          </w:p>
        </w:tc>
      </w:tr>
      <w:tr w:rsidR="00866F2D" w14:paraId="0675AAF5" w14:textId="77777777">
        <w:trPr>
          <w:trHeight w:val="300"/>
        </w:trPr>
        <w:tc>
          <w:tcPr>
            <w:tcW w:w="960" w:type="dxa"/>
            <w:tcBorders>
              <w:top w:val="nil"/>
              <w:left w:val="nil"/>
              <w:bottom w:val="nil"/>
              <w:right w:val="nil"/>
            </w:tcBorders>
            <w:shd w:val="clear" w:color="auto" w:fill="auto"/>
            <w:noWrap/>
            <w:vAlign w:val="bottom"/>
            <w:hideMark/>
          </w:tcPr>
          <w:p w14:paraId="0675AA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AE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F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F4" w14:textId="77777777" w:rsidR="00F93E91" w:rsidRPr="00CD46DE" w:rsidRDefault="003A64EF" w:rsidP="00F93E91">
            <w:pPr>
              <w:rPr>
                <w:rFonts w:ascii="Times New Roman" w:eastAsia="Times New Roman" w:hAnsi="Times New Roman" w:cs="Times New Roman"/>
                <w:sz w:val="20"/>
              </w:rPr>
            </w:pPr>
          </w:p>
        </w:tc>
      </w:tr>
      <w:tr w:rsidR="00866F2D" w14:paraId="0675AAFD" w14:textId="77777777">
        <w:trPr>
          <w:trHeight w:val="300"/>
        </w:trPr>
        <w:tc>
          <w:tcPr>
            <w:tcW w:w="960" w:type="dxa"/>
            <w:tcBorders>
              <w:top w:val="nil"/>
              <w:left w:val="nil"/>
              <w:bottom w:val="nil"/>
              <w:right w:val="nil"/>
            </w:tcBorders>
            <w:shd w:val="clear" w:color="auto" w:fill="auto"/>
            <w:noWrap/>
            <w:vAlign w:val="bottom"/>
            <w:hideMark/>
          </w:tcPr>
          <w:p w14:paraId="0675AA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AF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AF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A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AF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AF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AFC" w14:textId="77777777" w:rsidR="00F93E91" w:rsidRPr="00CD46DE" w:rsidRDefault="003A64EF" w:rsidP="00F93E91">
            <w:pPr>
              <w:rPr>
                <w:rFonts w:ascii="Times New Roman" w:eastAsia="Times New Roman" w:hAnsi="Times New Roman" w:cs="Times New Roman"/>
                <w:sz w:val="20"/>
              </w:rPr>
            </w:pPr>
          </w:p>
        </w:tc>
      </w:tr>
      <w:tr w:rsidR="00866F2D" w14:paraId="0675AB05" w14:textId="77777777">
        <w:trPr>
          <w:trHeight w:val="300"/>
        </w:trPr>
        <w:tc>
          <w:tcPr>
            <w:tcW w:w="960" w:type="dxa"/>
            <w:tcBorders>
              <w:top w:val="nil"/>
              <w:left w:val="nil"/>
              <w:bottom w:val="nil"/>
              <w:right w:val="nil"/>
            </w:tcBorders>
            <w:shd w:val="clear" w:color="auto" w:fill="auto"/>
            <w:noWrap/>
            <w:vAlign w:val="bottom"/>
            <w:hideMark/>
          </w:tcPr>
          <w:p w14:paraId="0675AA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AF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0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04" w14:textId="77777777" w:rsidR="00F93E91" w:rsidRPr="00CD46DE" w:rsidRDefault="003A64EF" w:rsidP="00F93E91">
            <w:pPr>
              <w:rPr>
                <w:rFonts w:ascii="Times New Roman" w:eastAsia="Times New Roman" w:hAnsi="Times New Roman" w:cs="Times New Roman"/>
                <w:sz w:val="20"/>
              </w:rPr>
            </w:pPr>
          </w:p>
        </w:tc>
      </w:tr>
      <w:tr w:rsidR="00866F2D" w14:paraId="0675AB0D" w14:textId="77777777">
        <w:trPr>
          <w:trHeight w:val="300"/>
        </w:trPr>
        <w:tc>
          <w:tcPr>
            <w:tcW w:w="960" w:type="dxa"/>
            <w:tcBorders>
              <w:top w:val="nil"/>
              <w:left w:val="nil"/>
              <w:bottom w:val="nil"/>
              <w:right w:val="nil"/>
            </w:tcBorders>
            <w:shd w:val="clear" w:color="auto" w:fill="auto"/>
            <w:noWrap/>
            <w:vAlign w:val="bottom"/>
            <w:hideMark/>
          </w:tcPr>
          <w:p w14:paraId="0675AB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B0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B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0C" w14:textId="77777777" w:rsidR="00F93E91" w:rsidRPr="00CD46DE" w:rsidRDefault="003A64EF" w:rsidP="00F93E91">
            <w:pPr>
              <w:rPr>
                <w:rFonts w:ascii="Times New Roman" w:eastAsia="Times New Roman" w:hAnsi="Times New Roman" w:cs="Times New Roman"/>
                <w:sz w:val="20"/>
              </w:rPr>
            </w:pPr>
          </w:p>
        </w:tc>
      </w:tr>
      <w:tr w:rsidR="00866F2D" w14:paraId="0675AB15" w14:textId="77777777">
        <w:trPr>
          <w:trHeight w:val="300"/>
        </w:trPr>
        <w:tc>
          <w:tcPr>
            <w:tcW w:w="960" w:type="dxa"/>
            <w:tcBorders>
              <w:top w:val="nil"/>
              <w:left w:val="nil"/>
              <w:bottom w:val="nil"/>
              <w:right w:val="nil"/>
            </w:tcBorders>
            <w:shd w:val="clear" w:color="auto" w:fill="auto"/>
            <w:noWrap/>
            <w:vAlign w:val="bottom"/>
            <w:hideMark/>
          </w:tcPr>
          <w:p w14:paraId="0675AB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B0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1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1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14" w14:textId="77777777" w:rsidR="00F93E91" w:rsidRPr="00CD46DE" w:rsidRDefault="003A64EF" w:rsidP="00F93E91">
            <w:pPr>
              <w:rPr>
                <w:rFonts w:ascii="Times New Roman" w:eastAsia="Times New Roman" w:hAnsi="Times New Roman" w:cs="Times New Roman"/>
                <w:sz w:val="20"/>
              </w:rPr>
            </w:pPr>
          </w:p>
        </w:tc>
      </w:tr>
      <w:tr w:rsidR="00866F2D" w14:paraId="0675AB1D" w14:textId="77777777">
        <w:trPr>
          <w:trHeight w:val="300"/>
        </w:trPr>
        <w:tc>
          <w:tcPr>
            <w:tcW w:w="960" w:type="dxa"/>
            <w:tcBorders>
              <w:top w:val="nil"/>
              <w:left w:val="nil"/>
              <w:bottom w:val="nil"/>
              <w:right w:val="nil"/>
            </w:tcBorders>
            <w:shd w:val="clear" w:color="auto" w:fill="auto"/>
            <w:noWrap/>
            <w:vAlign w:val="bottom"/>
            <w:hideMark/>
          </w:tcPr>
          <w:p w14:paraId="0675AB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B1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1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1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1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1C" w14:textId="77777777" w:rsidR="00F93E91" w:rsidRPr="00CD46DE" w:rsidRDefault="003A64EF" w:rsidP="00F93E91">
            <w:pPr>
              <w:rPr>
                <w:rFonts w:ascii="Times New Roman" w:eastAsia="Times New Roman" w:hAnsi="Times New Roman" w:cs="Times New Roman"/>
                <w:sz w:val="20"/>
              </w:rPr>
            </w:pPr>
          </w:p>
        </w:tc>
      </w:tr>
      <w:tr w:rsidR="00866F2D" w14:paraId="0675AB25" w14:textId="77777777">
        <w:trPr>
          <w:trHeight w:val="300"/>
        </w:trPr>
        <w:tc>
          <w:tcPr>
            <w:tcW w:w="960" w:type="dxa"/>
            <w:tcBorders>
              <w:top w:val="nil"/>
              <w:left w:val="nil"/>
              <w:bottom w:val="nil"/>
              <w:right w:val="nil"/>
            </w:tcBorders>
            <w:shd w:val="clear" w:color="auto" w:fill="auto"/>
            <w:noWrap/>
            <w:vAlign w:val="bottom"/>
            <w:hideMark/>
          </w:tcPr>
          <w:p w14:paraId="0675AB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B1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2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2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2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2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24" w14:textId="77777777" w:rsidR="00F93E91" w:rsidRPr="00CD46DE" w:rsidRDefault="003A64EF" w:rsidP="00F93E91">
            <w:pPr>
              <w:rPr>
                <w:rFonts w:ascii="Times New Roman" w:eastAsia="Times New Roman" w:hAnsi="Times New Roman" w:cs="Times New Roman"/>
                <w:sz w:val="20"/>
              </w:rPr>
            </w:pPr>
          </w:p>
        </w:tc>
      </w:tr>
      <w:tr w:rsidR="00866F2D" w14:paraId="0675AB2C" w14:textId="77777777">
        <w:trPr>
          <w:trHeight w:val="300"/>
        </w:trPr>
        <w:tc>
          <w:tcPr>
            <w:tcW w:w="1920" w:type="dxa"/>
            <w:gridSpan w:val="2"/>
            <w:tcBorders>
              <w:top w:val="nil"/>
              <w:left w:val="nil"/>
              <w:bottom w:val="nil"/>
              <w:right w:val="nil"/>
            </w:tcBorders>
            <w:shd w:val="clear" w:color="auto" w:fill="auto"/>
            <w:noWrap/>
            <w:vAlign w:val="bottom"/>
            <w:hideMark/>
          </w:tcPr>
          <w:p w14:paraId="0675AB2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B2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2B" w14:textId="77777777" w:rsidR="00F93E91" w:rsidRPr="00CD46DE" w:rsidRDefault="003A64EF" w:rsidP="00F93E91">
            <w:pPr>
              <w:rPr>
                <w:rFonts w:ascii="Times New Roman" w:eastAsia="Times New Roman" w:hAnsi="Times New Roman" w:cs="Times New Roman"/>
                <w:sz w:val="20"/>
              </w:rPr>
            </w:pPr>
          </w:p>
        </w:tc>
      </w:tr>
      <w:tr w:rsidR="00866F2D" w14:paraId="0675AB34" w14:textId="77777777">
        <w:trPr>
          <w:trHeight w:val="300"/>
        </w:trPr>
        <w:tc>
          <w:tcPr>
            <w:tcW w:w="960" w:type="dxa"/>
            <w:tcBorders>
              <w:top w:val="nil"/>
              <w:left w:val="nil"/>
              <w:bottom w:val="nil"/>
              <w:right w:val="nil"/>
            </w:tcBorders>
            <w:shd w:val="clear" w:color="auto" w:fill="auto"/>
            <w:noWrap/>
            <w:vAlign w:val="bottom"/>
            <w:hideMark/>
          </w:tcPr>
          <w:p w14:paraId="0675AB2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30"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B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33" w14:textId="77777777" w:rsidR="00F93E91" w:rsidRPr="00CD46DE" w:rsidRDefault="003A64EF" w:rsidP="00F93E91">
            <w:pPr>
              <w:rPr>
                <w:rFonts w:ascii="Times New Roman" w:eastAsia="Times New Roman" w:hAnsi="Times New Roman" w:cs="Times New Roman"/>
                <w:sz w:val="20"/>
              </w:rPr>
            </w:pPr>
          </w:p>
        </w:tc>
      </w:tr>
      <w:tr w:rsidR="00866F2D" w14:paraId="0675AB38" w14:textId="77777777">
        <w:trPr>
          <w:trHeight w:val="300"/>
        </w:trPr>
        <w:tc>
          <w:tcPr>
            <w:tcW w:w="960" w:type="dxa"/>
            <w:tcBorders>
              <w:top w:val="nil"/>
              <w:left w:val="nil"/>
              <w:bottom w:val="nil"/>
              <w:right w:val="nil"/>
            </w:tcBorders>
            <w:shd w:val="clear" w:color="auto" w:fill="auto"/>
            <w:noWrap/>
            <w:vAlign w:val="bottom"/>
            <w:hideMark/>
          </w:tcPr>
          <w:p w14:paraId="0675AB35"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B3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78 όπως τροπ.   ΔΕΚΤΟ ΚΑΤΑ ΠΛΕΙΟΨΗΦΙΑ</w:t>
            </w:r>
          </w:p>
        </w:tc>
        <w:tc>
          <w:tcPr>
            <w:tcW w:w="480" w:type="dxa"/>
            <w:tcBorders>
              <w:top w:val="nil"/>
              <w:left w:val="nil"/>
              <w:bottom w:val="nil"/>
              <w:right w:val="nil"/>
            </w:tcBorders>
            <w:shd w:val="clear" w:color="auto" w:fill="auto"/>
            <w:noWrap/>
            <w:vAlign w:val="bottom"/>
            <w:hideMark/>
          </w:tcPr>
          <w:p w14:paraId="0675AB37" w14:textId="77777777" w:rsidR="00F93E91" w:rsidRPr="00CD46DE" w:rsidRDefault="003A64EF" w:rsidP="00F93E91">
            <w:pPr>
              <w:rPr>
                <w:rFonts w:ascii="Calibri" w:eastAsia="Times New Roman" w:hAnsi="Calibri" w:cs="Calibri"/>
                <w:color w:val="000000"/>
                <w:sz w:val="22"/>
                <w:szCs w:val="22"/>
              </w:rPr>
            </w:pPr>
          </w:p>
        </w:tc>
      </w:tr>
      <w:tr w:rsidR="00866F2D" w14:paraId="0675AB40" w14:textId="77777777">
        <w:trPr>
          <w:trHeight w:val="300"/>
        </w:trPr>
        <w:tc>
          <w:tcPr>
            <w:tcW w:w="960" w:type="dxa"/>
            <w:tcBorders>
              <w:top w:val="nil"/>
              <w:left w:val="nil"/>
              <w:bottom w:val="nil"/>
              <w:right w:val="nil"/>
            </w:tcBorders>
            <w:shd w:val="clear" w:color="auto" w:fill="auto"/>
            <w:noWrap/>
            <w:vAlign w:val="bottom"/>
            <w:hideMark/>
          </w:tcPr>
          <w:p w14:paraId="0675AB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B3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3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3F" w14:textId="77777777" w:rsidR="00F93E91" w:rsidRPr="00CD46DE" w:rsidRDefault="003A64EF" w:rsidP="00F93E91">
            <w:pPr>
              <w:rPr>
                <w:rFonts w:ascii="Times New Roman" w:eastAsia="Times New Roman" w:hAnsi="Times New Roman" w:cs="Times New Roman"/>
                <w:sz w:val="20"/>
              </w:rPr>
            </w:pPr>
          </w:p>
        </w:tc>
      </w:tr>
      <w:tr w:rsidR="00866F2D" w14:paraId="0675AB48" w14:textId="77777777">
        <w:trPr>
          <w:trHeight w:val="300"/>
        </w:trPr>
        <w:tc>
          <w:tcPr>
            <w:tcW w:w="960" w:type="dxa"/>
            <w:tcBorders>
              <w:top w:val="nil"/>
              <w:left w:val="nil"/>
              <w:bottom w:val="nil"/>
              <w:right w:val="nil"/>
            </w:tcBorders>
            <w:shd w:val="clear" w:color="auto" w:fill="auto"/>
            <w:noWrap/>
            <w:vAlign w:val="bottom"/>
            <w:hideMark/>
          </w:tcPr>
          <w:p w14:paraId="0675AB4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B4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4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4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4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47" w14:textId="77777777" w:rsidR="00F93E91" w:rsidRPr="00CD46DE" w:rsidRDefault="003A64EF" w:rsidP="00F93E91">
            <w:pPr>
              <w:rPr>
                <w:rFonts w:ascii="Times New Roman" w:eastAsia="Times New Roman" w:hAnsi="Times New Roman" w:cs="Times New Roman"/>
                <w:sz w:val="20"/>
              </w:rPr>
            </w:pPr>
          </w:p>
        </w:tc>
      </w:tr>
      <w:tr w:rsidR="00866F2D" w14:paraId="0675AB50" w14:textId="77777777">
        <w:trPr>
          <w:trHeight w:val="300"/>
        </w:trPr>
        <w:tc>
          <w:tcPr>
            <w:tcW w:w="960" w:type="dxa"/>
            <w:tcBorders>
              <w:top w:val="nil"/>
              <w:left w:val="nil"/>
              <w:bottom w:val="nil"/>
              <w:right w:val="nil"/>
            </w:tcBorders>
            <w:shd w:val="clear" w:color="auto" w:fill="auto"/>
            <w:noWrap/>
            <w:vAlign w:val="bottom"/>
            <w:hideMark/>
          </w:tcPr>
          <w:p w14:paraId="0675AB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B4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4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4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4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4F" w14:textId="77777777" w:rsidR="00F93E91" w:rsidRPr="00CD46DE" w:rsidRDefault="003A64EF" w:rsidP="00F93E91">
            <w:pPr>
              <w:rPr>
                <w:rFonts w:ascii="Times New Roman" w:eastAsia="Times New Roman" w:hAnsi="Times New Roman" w:cs="Times New Roman"/>
                <w:sz w:val="20"/>
              </w:rPr>
            </w:pPr>
          </w:p>
        </w:tc>
      </w:tr>
      <w:tr w:rsidR="00866F2D" w14:paraId="0675AB58" w14:textId="77777777">
        <w:trPr>
          <w:trHeight w:val="300"/>
        </w:trPr>
        <w:tc>
          <w:tcPr>
            <w:tcW w:w="960" w:type="dxa"/>
            <w:tcBorders>
              <w:top w:val="nil"/>
              <w:left w:val="nil"/>
              <w:bottom w:val="nil"/>
              <w:right w:val="nil"/>
            </w:tcBorders>
            <w:shd w:val="clear" w:color="auto" w:fill="auto"/>
            <w:noWrap/>
            <w:vAlign w:val="bottom"/>
            <w:hideMark/>
          </w:tcPr>
          <w:p w14:paraId="0675AB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B5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B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57" w14:textId="77777777" w:rsidR="00F93E91" w:rsidRPr="00CD46DE" w:rsidRDefault="003A64EF" w:rsidP="00F93E91">
            <w:pPr>
              <w:rPr>
                <w:rFonts w:ascii="Times New Roman" w:eastAsia="Times New Roman" w:hAnsi="Times New Roman" w:cs="Times New Roman"/>
                <w:sz w:val="20"/>
              </w:rPr>
            </w:pPr>
          </w:p>
        </w:tc>
      </w:tr>
      <w:tr w:rsidR="00866F2D" w14:paraId="0675AB60" w14:textId="77777777">
        <w:trPr>
          <w:trHeight w:val="300"/>
        </w:trPr>
        <w:tc>
          <w:tcPr>
            <w:tcW w:w="960" w:type="dxa"/>
            <w:tcBorders>
              <w:top w:val="nil"/>
              <w:left w:val="nil"/>
              <w:bottom w:val="nil"/>
              <w:right w:val="nil"/>
            </w:tcBorders>
            <w:shd w:val="clear" w:color="auto" w:fill="auto"/>
            <w:noWrap/>
            <w:vAlign w:val="bottom"/>
            <w:hideMark/>
          </w:tcPr>
          <w:p w14:paraId="0675AB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B5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5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5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5F" w14:textId="77777777" w:rsidR="00F93E91" w:rsidRPr="00CD46DE" w:rsidRDefault="003A64EF" w:rsidP="00F93E91">
            <w:pPr>
              <w:rPr>
                <w:rFonts w:ascii="Times New Roman" w:eastAsia="Times New Roman" w:hAnsi="Times New Roman" w:cs="Times New Roman"/>
                <w:sz w:val="20"/>
              </w:rPr>
            </w:pPr>
          </w:p>
        </w:tc>
      </w:tr>
      <w:tr w:rsidR="00866F2D" w14:paraId="0675AB68" w14:textId="77777777">
        <w:trPr>
          <w:trHeight w:val="300"/>
        </w:trPr>
        <w:tc>
          <w:tcPr>
            <w:tcW w:w="960" w:type="dxa"/>
            <w:tcBorders>
              <w:top w:val="nil"/>
              <w:left w:val="nil"/>
              <w:bottom w:val="nil"/>
              <w:right w:val="nil"/>
            </w:tcBorders>
            <w:shd w:val="clear" w:color="auto" w:fill="auto"/>
            <w:noWrap/>
            <w:vAlign w:val="bottom"/>
            <w:hideMark/>
          </w:tcPr>
          <w:p w14:paraId="0675AB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B6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6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6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6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67" w14:textId="77777777" w:rsidR="00F93E91" w:rsidRPr="00CD46DE" w:rsidRDefault="003A64EF" w:rsidP="00F93E91">
            <w:pPr>
              <w:rPr>
                <w:rFonts w:ascii="Times New Roman" w:eastAsia="Times New Roman" w:hAnsi="Times New Roman" w:cs="Times New Roman"/>
                <w:sz w:val="20"/>
              </w:rPr>
            </w:pPr>
          </w:p>
        </w:tc>
      </w:tr>
      <w:tr w:rsidR="00866F2D" w14:paraId="0675AB70" w14:textId="77777777">
        <w:trPr>
          <w:trHeight w:val="300"/>
        </w:trPr>
        <w:tc>
          <w:tcPr>
            <w:tcW w:w="960" w:type="dxa"/>
            <w:tcBorders>
              <w:top w:val="nil"/>
              <w:left w:val="nil"/>
              <w:bottom w:val="nil"/>
              <w:right w:val="nil"/>
            </w:tcBorders>
            <w:shd w:val="clear" w:color="auto" w:fill="auto"/>
            <w:noWrap/>
            <w:vAlign w:val="bottom"/>
            <w:hideMark/>
          </w:tcPr>
          <w:p w14:paraId="0675AB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B6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6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6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6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6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6F" w14:textId="77777777" w:rsidR="00F93E91" w:rsidRPr="00CD46DE" w:rsidRDefault="003A64EF" w:rsidP="00F93E91">
            <w:pPr>
              <w:rPr>
                <w:rFonts w:ascii="Times New Roman" w:eastAsia="Times New Roman" w:hAnsi="Times New Roman" w:cs="Times New Roman"/>
                <w:sz w:val="20"/>
              </w:rPr>
            </w:pPr>
          </w:p>
        </w:tc>
      </w:tr>
      <w:tr w:rsidR="00866F2D" w14:paraId="0675AB77" w14:textId="77777777">
        <w:trPr>
          <w:trHeight w:val="300"/>
        </w:trPr>
        <w:tc>
          <w:tcPr>
            <w:tcW w:w="1920" w:type="dxa"/>
            <w:gridSpan w:val="2"/>
            <w:tcBorders>
              <w:top w:val="nil"/>
              <w:left w:val="nil"/>
              <w:bottom w:val="nil"/>
              <w:right w:val="nil"/>
            </w:tcBorders>
            <w:shd w:val="clear" w:color="auto" w:fill="auto"/>
            <w:noWrap/>
            <w:vAlign w:val="bottom"/>
            <w:hideMark/>
          </w:tcPr>
          <w:p w14:paraId="0675AB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B7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76" w14:textId="77777777" w:rsidR="00F93E91" w:rsidRPr="00CD46DE" w:rsidRDefault="003A64EF" w:rsidP="00F93E91">
            <w:pPr>
              <w:rPr>
                <w:rFonts w:ascii="Times New Roman" w:eastAsia="Times New Roman" w:hAnsi="Times New Roman" w:cs="Times New Roman"/>
                <w:sz w:val="20"/>
              </w:rPr>
            </w:pPr>
          </w:p>
        </w:tc>
      </w:tr>
      <w:tr w:rsidR="00866F2D" w14:paraId="0675AB7F" w14:textId="77777777">
        <w:trPr>
          <w:trHeight w:val="300"/>
        </w:trPr>
        <w:tc>
          <w:tcPr>
            <w:tcW w:w="960" w:type="dxa"/>
            <w:tcBorders>
              <w:top w:val="nil"/>
              <w:left w:val="nil"/>
              <w:bottom w:val="nil"/>
              <w:right w:val="nil"/>
            </w:tcBorders>
            <w:shd w:val="clear" w:color="auto" w:fill="auto"/>
            <w:noWrap/>
            <w:vAlign w:val="bottom"/>
            <w:hideMark/>
          </w:tcPr>
          <w:p w14:paraId="0675AB7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7B"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B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7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7E" w14:textId="77777777" w:rsidR="00F93E91" w:rsidRPr="00CD46DE" w:rsidRDefault="003A64EF" w:rsidP="00F93E91">
            <w:pPr>
              <w:rPr>
                <w:rFonts w:ascii="Times New Roman" w:eastAsia="Times New Roman" w:hAnsi="Times New Roman" w:cs="Times New Roman"/>
                <w:sz w:val="20"/>
              </w:rPr>
            </w:pPr>
          </w:p>
        </w:tc>
      </w:tr>
      <w:tr w:rsidR="00866F2D" w14:paraId="0675AB83" w14:textId="77777777">
        <w:trPr>
          <w:trHeight w:val="300"/>
        </w:trPr>
        <w:tc>
          <w:tcPr>
            <w:tcW w:w="960" w:type="dxa"/>
            <w:tcBorders>
              <w:top w:val="nil"/>
              <w:left w:val="nil"/>
              <w:bottom w:val="nil"/>
              <w:right w:val="nil"/>
            </w:tcBorders>
            <w:shd w:val="clear" w:color="auto" w:fill="auto"/>
            <w:noWrap/>
            <w:vAlign w:val="bottom"/>
            <w:hideMark/>
          </w:tcPr>
          <w:p w14:paraId="0675AB80"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B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79 όπως τροπ.   ΔΕΚΤΟ ΚΑΤΑ ΠΛΕΙΟΨΗΦΙΑ</w:t>
            </w:r>
          </w:p>
        </w:tc>
        <w:tc>
          <w:tcPr>
            <w:tcW w:w="480" w:type="dxa"/>
            <w:tcBorders>
              <w:top w:val="nil"/>
              <w:left w:val="nil"/>
              <w:bottom w:val="nil"/>
              <w:right w:val="nil"/>
            </w:tcBorders>
            <w:shd w:val="clear" w:color="auto" w:fill="auto"/>
            <w:noWrap/>
            <w:vAlign w:val="bottom"/>
            <w:hideMark/>
          </w:tcPr>
          <w:p w14:paraId="0675AB82" w14:textId="77777777" w:rsidR="00F93E91" w:rsidRPr="00CD46DE" w:rsidRDefault="003A64EF" w:rsidP="00F93E91">
            <w:pPr>
              <w:rPr>
                <w:rFonts w:ascii="Calibri" w:eastAsia="Times New Roman" w:hAnsi="Calibri" w:cs="Calibri"/>
                <w:color w:val="000000"/>
                <w:sz w:val="22"/>
                <w:szCs w:val="22"/>
              </w:rPr>
            </w:pPr>
          </w:p>
        </w:tc>
      </w:tr>
      <w:tr w:rsidR="00866F2D" w14:paraId="0675AB8B" w14:textId="77777777">
        <w:trPr>
          <w:trHeight w:val="300"/>
        </w:trPr>
        <w:tc>
          <w:tcPr>
            <w:tcW w:w="960" w:type="dxa"/>
            <w:tcBorders>
              <w:top w:val="nil"/>
              <w:left w:val="nil"/>
              <w:bottom w:val="nil"/>
              <w:right w:val="nil"/>
            </w:tcBorders>
            <w:shd w:val="clear" w:color="auto" w:fill="auto"/>
            <w:noWrap/>
            <w:vAlign w:val="bottom"/>
            <w:hideMark/>
          </w:tcPr>
          <w:p w14:paraId="0675AB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B8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8A" w14:textId="77777777" w:rsidR="00F93E91" w:rsidRPr="00CD46DE" w:rsidRDefault="003A64EF" w:rsidP="00F93E91">
            <w:pPr>
              <w:rPr>
                <w:rFonts w:ascii="Times New Roman" w:eastAsia="Times New Roman" w:hAnsi="Times New Roman" w:cs="Times New Roman"/>
                <w:sz w:val="20"/>
              </w:rPr>
            </w:pPr>
          </w:p>
        </w:tc>
      </w:tr>
      <w:tr w:rsidR="00866F2D" w14:paraId="0675AB93" w14:textId="77777777">
        <w:trPr>
          <w:trHeight w:val="300"/>
        </w:trPr>
        <w:tc>
          <w:tcPr>
            <w:tcW w:w="960" w:type="dxa"/>
            <w:tcBorders>
              <w:top w:val="nil"/>
              <w:left w:val="nil"/>
              <w:bottom w:val="nil"/>
              <w:right w:val="nil"/>
            </w:tcBorders>
            <w:shd w:val="clear" w:color="auto" w:fill="auto"/>
            <w:noWrap/>
            <w:vAlign w:val="bottom"/>
            <w:hideMark/>
          </w:tcPr>
          <w:p w14:paraId="0675AB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B8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92" w14:textId="77777777" w:rsidR="00F93E91" w:rsidRPr="00CD46DE" w:rsidRDefault="003A64EF" w:rsidP="00F93E91">
            <w:pPr>
              <w:rPr>
                <w:rFonts w:ascii="Times New Roman" w:eastAsia="Times New Roman" w:hAnsi="Times New Roman" w:cs="Times New Roman"/>
                <w:sz w:val="20"/>
              </w:rPr>
            </w:pPr>
          </w:p>
        </w:tc>
      </w:tr>
      <w:tr w:rsidR="00866F2D" w14:paraId="0675AB9B" w14:textId="77777777">
        <w:trPr>
          <w:trHeight w:val="300"/>
        </w:trPr>
        <w:tc>
          <w:tcPr>
            <w:tcW w:w="960" w:type="dxa"/>
            <w:tcBorders>
              <w:top w:val="nil"/>
              <w:left w:val="nil"/>
              <w:bottom w:val="nil"/>
              <w:right w:val="nil"/>
            </w:tcBorders>
            <w:shd w:val="clear" w:color="auto" w:fill="auto"/>
            <w:noWrap/>
            <w:vAlign w:val="bottom"/>
            <w:hideMark/>
          </w:tcPr>
          <w:p w14:paraId="0675AB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B9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9A" w14:textId="77777777" w:rsidR="00F93E91" w:rsidRPr="00CD46DE" w:rsidRDefault="003A64EF" w:rsidP="00F93E91">
            <w:pPr>
              <w:rPr>
                <w:rFonts w:ascii="Times New Roman" w:eastAsia="Times New Roman" w:hAnsi="Times New Roman" w:cs="Times New Roman"/>
                <w:sz w:val="20"/>
              </w:rPr>
            </w:pPr>
          </w:p>
        </w:tc>
      </w:tr>
      <w:tr w:rsidR="00866F2D" w14:paraId="0675ABA3" w14:textId="77777777">
        <w:trPr>
          <w:trHeight w:val="300"/>
        </w:trPr>
        <w:tc>
          <w:tcPr>
            <w:tcW w:w="960" w:type="dxa"/>
            <w:tcBorders>
              <w:top w:val="nil"/>
              <w:left w:val="nil"/>
              <w:bottom w:val="nil"/>
              <w:right w:val="nil"/>
            </w:tcBorders>
            <w:shd w:val="clear" w:color="auto" w:fill="auto"/>
            <w:noWrap/>
            <w:vAlign w:val="bottom"/>
            <w:hideMark/>
          </w:tcPr>
          <w:p w14:paraId="0675AB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B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B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A2" w14:textId="77777777" w:rsidR="00F93E91" w:rsidRPr="00CD46DE" w:rsidRDefault="003A64EF" w:rsidP="00F93E91">
            <w:pPr>
              <w:rPr>
                <w:rFonts w:ascii="Times New Roman" w:eastAsia="Times New Roman" w:hAnsi="Times New Roman" w:cs="Times New Roman"/>
                <w:sz w:val="20"/>
              </w:rPr>
            </w:pPr>
          </w:p>
        </w:tc>
      </w:tr>
      <w:tr w:rsidR="00866F2D" w14:paraId="0675ABAB" w14:textId="77777777">
        <w:trPr>
          <w:trHeight w:val="300"/>
        </w:trPr>
        <w:tc>
          <w:tcPr>
            <w:tcW w:w="960" w:type="dxa"/>
            <w:tcBorders>
              <w:top w:val="nil"/>
              <w:left w:val="nil"/>
              <w:bottom w:val="nil"/>
              <w:right w:val="nil"/>
            </w:tcBorders>
            <w:shd w:val="clear" w:color="auto" w:fill="auto"/>
            <w:noWrap/>
            <w:vAlign w:val="bottom"/>
            <w:hideMark/>
          </w:tcPr>
          <w:p w14:paraId="0675AB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B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A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AA" w14:textId="77777777" w:rsidR="00F93E91" w:rsidRPr="00CD46DE" w:rsidRDefault="003A64EF" w:rsidP="00F93E91">
            <w:pPr>
              <w:rPr>
                <w:rFonts w:ascii="Times New Roman" w:eastAsia="Times New Roman" w:hAnsi="Times New Roman" w:cs="Times New Roman"/>
                <w:sz w:val="20"/>
              </w:rPr>
            </w:pPr>
          </w:p>
        </w:tc>
      </w:tr>
      <w:tr w:rsidR="00866F2D" w14:paraId="0675ABB3" w14:textId="77777777">
        <w:trPr>
          <w:trHeight w:val="300"/>
        </w:trPr>
        <w:tc>
          <w:tcPr>
            <w:tcW w:w="960" w:type="dxa"/>
            <w:tcBorders>
              <w:top w:val="nil"/>
              <w:left w:val="nil"/>
              <w:bottom w:val="nil"/>
              <w:right w:val="nil"/>
            </w:tcBorders>
            <w:shd w:val="clear" w:color="auto" w:fill="auto"/>
            <w:noWrap/>
            <w:vAlign w:val="bottom"/>
            <w:hideMark/>
          </w:tcPr>
          <w:p w14:paraId="0675AB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BA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B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B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B2" w14:textId="77777777" w:rsidR="00F93E91" w:rsidRPr="00CD46DE" w:rsidRDefault="003A64EF" w:rsidP="00F93E91">
            <w:pPr>
              <w:rPr>
                <w:rFonts w:ascii="Times New Roman" w:eastAsia="Times New Roman" w:hAnsi="Times New Roman" w:cs="Times New Roman"/>
                <w:sz w:val="20"/>
              </w:rPr>
            </w:pPr>
          </w:p>
        </w:tc>
      </w:tr>
      <w:tr w:rsidR="00866F2D" w14:paraId="0675ABBB" w14:textId="77777777">
        <w:trPr>
          <w:trHeight w:val="300"/>
        </w:trPr>
        <w:tc>
          <w:tcPr>
            <w:tcW w:w="960" w:type="dxa"/>
            <w:tcBorders>
              <w:top w:val="nil"/>
              <w:left w:val="nil"/>
              <w:bottom w:val="nil"/>
              <w:right w:val="nil"/>
            </w:tcBorders>
            <w:shd w:val="clear" w:color="auto" w:fill="auto"/>
            <w:noWrap/>
            <w:vAlign w:val="bottom"/>
            <w:hideMark/>
          </w:tcPr>
          <w:p w14:paraId="0675AB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BB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B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B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B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B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BA" w14:textId="77777777" w:rsidR="00F93E91" w:rsidRPr="00CD46DE" w:rsidRDefault="003A64EF" w:rsidP="00F93E91">
            <w:pPr>
              <w:rPr>
                <w:rFonts w:ascii="Times New Roman" w:eastAsia="Times New Roman" w:hAnsi="Times New Roman" w:cs="Times New Roman"/>
                <w:sz w:val="20"/>
              </w:rPr>
            </w:pPr>
          </w:p>
        </w:tc>
      </w:tr>
      <w:tr w:rsidR="00866F2D" w14:paraId="0675ABC2" w14:textId="77777777">
        <w:trPr>
          <w:trHeight w:val="300"/>
        </w:trPr>
        <w:tc>
          <w:tcPr>
            <w:tcW w:w="1920" w:type="dxa"/>
            <w:gridSpan w:val="2"/>
            <w:tcBorders>
              <w:top w:val="nil"/>
              <w:left w:val="nil"/>
              <w:bottom w:val="nil"/>
              <w:right w:val="nil"/>
            </w:tcBorders>
            <w:shd w:val="clear" w:color="auto" w:fill="auto"/>
            <w:noWrap/>
            <w:vAlign w:val="bottom"/>
            <w:hideMark/>
          </w:tcPr>
          <w:p w14:paraId="0675AB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BB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C1" w14:textId="77777777" w:rsidR="00F93E91" w:rsidRPr="00CD46DE" w:rsidRDefault="003A64EF" w:rsidP="00F93E91">
            <w:pPr>
              <w:rPr>
                <w:rFonts w:ascii="Times New Roman" w:eastAsia="Times New Roman" w:hAnsi="Times New Roman" w:cs="Times New Roman"/>
                <w:sz w:val="20"/>
              </w:rPr>
            </w:pPr>
          </w:p>
        </w:tc>
      </w:tr>
      <w:tr w:rsidR="00866F2D" w14:paraId="0675ABCA" w14:textId="77777777">
        <w:trPr>
          <w:trHeight w:val="300"/>
        </w:trPr>
        <w:tc>
          <w:tcPr>
            <w:tcW w:w="960" w:type="dxa"/>
            <w:tcBorders>
              <w:top w:val="nil"/>
              <w:left w:val="nil"/>
              <w:bottom w:val="nil"/>
              <w:right w:val="nil"/>
            </w:tcBorders>
            <w:shd w:val="clear" w:color="auto" w:fill="auto"/>
            <w:noWrap/>
            <w:vAlign w:val="bottom"/>
            <w:hideMark/>
          </w:tcPr>
          <w:p w14:paraId="0675ABC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C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B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C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C9" w14:textId="77777777" w:rsidR="00F93E91" w:rsidRPr="00CD46DE" w:rsidRDefault="003A64EF" w:rsidP="00F93E91">
            <w:pPr>
              <w:rPr>
                <w:rFonts w:ascii="Times New Roman" w:eastAsia="Times New Roman" w:hAnsi="Times New Roman" w:cs="Times New Roman"/>
                <w:sz w:val="20"/>
              </w:rPr>
            </w:pPr>
          </w:p>
        </w:tc>
      </w:tr>
      <w:tr w:rsidR="00866F2D" w14:paraId="0675ABCE" w14:textId="77777777">
        <w:trPr>
          <w:trHeight w:val="300"/>
        </w:trPr>
        <w:tc>
          <w:tcPr>
            <w:tcW w:w="960" w:type="dxa"/>
            <w:tcBorders>
              <w:top w:val="nil"/>
              <w:left w:val="nil"/>
              <w:bottom w:val="nil"/>
              <w:right w:val="nil"/>
            </w:tcBorders>
            <w:shd w:val="clear" w:color="auto" w:fill="auto"/>
            <w:noWrap/>
            <w:vAlign w:val="bottom"/>
            <w:hideMark/>
          </w:tcPr>
          <w:p w14:paraId="0675ABC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BC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80 όπως τροπ.   ΔΕΚΤΟ ΚΑΤΑ ΠΛΕΙΟΨΗΦΙΑ</w:t>
            </w:r>
          </w:p>
        </w:tc>
        <w:tc>
          <w:tcPr>
            <w:tcW w:w="480" w:type="dxa"/>
            <w:tcBorders>
              <w:top w:val="nil"/>
              <w:left w:val="nil"/>
              <w:bottom w:val="nil"/>
              <w:right w:val="nil"/>
            </w:tcBorders>
            <w:shd w:val="clear" w:color="auto" w:fill="auto"/>
            <w:noWrap/>
            <w:vAlign w:val="bottom"/>
            <w:hideMark/>
          </w:tcPr>
          <w:p w14:paraId="0675ABCD" w14:textId="77777777" w:rsidR="00F93E91" w:rsidRPr="00CD46DE" w:rsidRDefault="003A64EF" w:rsidP="00F93E91">
            <w:pPr>
              <w:rPr>
                <w:rFonts w:ascii="Calibri" w:eastAsia="Times New Roman" w:hAnsi="Calibri" w:cs="Calibri"/>
                <w:color w:val="000000"/>
                <w:sz w:val="22"/>
                <w:szCs w:val="22"/>
              </w:rPr>
            </w:pPr>
          </w:p>
        </w:tc>
      </w:tr>
      <w:tr w:rsidR="00866F2D" w14:paraId="0675ABD6" w14:textId="77777777">
        <w:trPr>
          <w:trHeight w:val="300"/>
        </w:trPr>
        <w:tc>
          <w:tcPr>
            <w:tcW w:w="960" w:type="dxa"/>
            <w:tcBorders>
              <w:top w:val="nil"/>
              <w:left w:val="nil"/>
              <w:bottom w:val="nil"/>
              <w:right w:val="nil"/>
            </w:tcBorders>
            <w:shd w:val="clear" w:color="auto" w:fill="auto"/>
            <w:noWrap/>
            <w:vAlign w:val="bottom"/>
            <w:hideMark/>
          </w:tcPr>
          <w:p w14:paraId="0675AB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BD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D5" w14:textId="77777777" w:rsidR="00F93E91" w:rsidRPr="00CD46DE" w:rsidRDefault="003A64EF" w:rsidP="00F93E91">
            <w:pPr>
              <w:rPr>
                <w:rFonts w:ascii="Times New Roman" w:eastAsia="Times New Roman" w:hAnsi="Times New Roman" w:cs="Times New Roman"/>
                <w:sz w:val="20"/>
              </w:rPr>
            </w:pPr>
          </w:p>
        </w:tc>
      </w:tr>
      <w:tr w:rsidR="00866F2D" w14:paraId="0675ABDE" w14:textId="77777777">
        <w:trPr>
          <w:trHeight w:val="300"/>
        </w:trPr>
        <w:tc>
          <w:tcPr>
            <w:tcW w:w="960" w:type="dxa"/>
            <w:tcBorders>
              <w:top w:val="nil"/>
              <w:left w:val="nil"/>
              <w:bottom w:val="nil"/>
              <w:right w:val="nil"/>
            </w:tcBorders>
            <w:shd w:val="clear" w:color="auto" w:fill="auto"/>
            <w:noWrap/>
            <w:vAlign w:val="bottom"/>
            <w:hideMark/>
          </w:tcPr>
          <w:p w14:paraId="0675AB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BD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DD" w14:textId="77777777" w:rsidR="00F93E91" w:rsidRPr="00CD46DE" w:rsidRDefault="003A64EF" w:rsidP="00F93E91">
            <w:pPr>
              <w:rPr>
                <w:rFonts w:ascii="Times New Roman" w:eastAsia="Times New Roman" w:hAnsi="Times New Roman" w:cs="Times New Roman"/>
                <w:sz w:val="20"/>
              </w:rPr>
            </w:pPr>
          </w:p>
        </w:tc>
      </w:tr>
      <w:tr w:rsidR="00866F2D" w14:paraId="0675ABE6" w14:textId="77777777">
        <w:trPr>
          <w:trHeight w:val="300"/>
        </w:trPr>
        <w:tc>
          <w:tcPr>
            <w:tcW w:w="960" w:type="dxa"/>
            <w:tcBorders>
              <w:top w:val="nil"/>
              <w:left w:val="nil"/>
              <w:bottom w:val="nil"/>
              <w:right w:val="nil"/>
            </w:tcBorders>
            <w:shd w:val="clear" w:color="auto" w:fill="auto"/>
            <w:noWrap/>
            <w:vAlign w:val="bottom"/>
            <w:hideMark/>
          </w:tcPr>
          <w:p w14:paraId="0675AB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BE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E5" w14:textId="77777777" w:rsidR="00F93E91" w:rsidRPr="00CD46DE" w:rsidRDefault="003A64EF" w:rsidP="00F93E91">
            <w:pPr>
              <w:rPr>
                <w:rFonts w:ascii="Times New Roman" w:eastAsia="Times New Roman" w:hAnsi="Times New Roman" w:cs="Times New Roman"/>
                <w:sz w:val="20"/>
              </w:rPr>
            </w:pPr>
          </w:p>
        </w:tc>
      </w:tr>
      <w:tr w:rsidR="00866F2D" w14:paraId="0675ABEE" w14:textId="77777777">
        <w:trPr>
          <w:trHeight w:val="300"/>
        </w:trPr>
        <w:tc>
          <w:tcPr>
            <w:tcW w:w="960" w:type="dxa"/>
            <w:tcBorders>
              <w:top w:val="nil"/>
              <w:left w:val="nil"/>
              <w:bottom w:val="nil"/>
              <w:right w:val="nil"/>
            </w:tcBorders>
            <w:shd w:val="clear" w:color="auto" w:fill="auto"/>
            <w:noWrap/>
            <w:vAlign w:val="bottom"/>
            <w:hideMark/>
          </w:tcPr>
          <w:p w14:paraId="0675AB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B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B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ED" w14:textId="77777777" w:rsidR="00F93E91" w:rsidRPr="00CD46DE" w:rsidRDefault="003A64EF" w:rsidP="00F93E91">
            <w:pPr>
              <w:rPr>
                <w:rFonts w:ascii="Times New Roman" w:eastAsia="Times New Roman" w:hAnsi="Times New Roman" w:cs="Times New Roman"/>
                <w:sz w:val="20"/>
              </w:rPr>
            </w:pPr>
          </w:p>
        </w:tc>
      </w:tr>
      <w:tr w:rsidR="00866F2D" w14:paraId="0675ABF6" w14:textId="77777777">
        <w:trPr>
          <w:trHeight w:val="300"/>
        </w:trPr>
        <w:tc>
          <w:tcPr>
            <w:tcW w:w="960" w:type="dxa"/>
            <w:tcBorders>
              <w:top w:val="nil"/>
              <w:left w:val="nil"/>
              <w:bottom w:val="nil"/>
              <w:right w:val="nil"/>
            </w:tcBorders>
            <w:shd w:val="clear" w:color="auto" w:fill="auto"/>
            <w:noWrap/>
            <w:vAlign w:val="bottom"/>
            <w:hideMark/>
          </w:tcPr>
          <w:p w14:paraId="0675AB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B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BF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F5" w14:textId="77777777" w:rsidR="00F93E91" w:rsidRPr="00CD46DE" w:rsidRDefault="003A64EF" w:rsidP="00F93E91">
            <w:pPr>
              <w:rPr>
                <w:rFonts w:ascii="Times New Roman" w:eastAsia="Times New Roman" w:hAnsi="Times New Roman" w:cs="Times New Roman"/>
                <w:sz w:val="20"/>
              </w:rPr>
            </w:pPr>
          </w:p>
        </w:tc>
      </w:tr>
      <w:tr w:rsidR="00866F2D" w14:paraId="0675ABFE" w14:textId="77777777">
        <w:trPr>
          <w:trHeight w:val="300"/>
        </w:trPr>
        <w:tc>
          <w:tcPr>
            <w:tcW w:w="960" w:type="dxa"/>
            <w:tcBorders>
              <w:top w:val="nil"/>
              <w:left w:val="nil"/>
              <w:bottom w:val="nil"/>
              <w:right w:val="nil"/>
            </w:tcBorders>
            <w:shd w:val="clear" w:color="auto" w:fill="auto"/>
            <w:noWrap/>
            <w:vAlign w:val="bottom"/>
            <w:hideMark/>
          </w:tcPr>
          <w:p w14:paraId="0675AB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BF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B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B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BF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BF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BFD" w14:textId="77777777" w:rsidR="00F93E91" w:rsidRPr="00CD46DE" w:rsidRDefault="003A64EF" w:rsidP="00F93E91">
            <w:pPr>
              <w:rPr>
                <w:rFonts w:ascii="Times New Roman" w:eastAsia="Times New Roman" w:hAnsi="Times New Roman" w:cs="Times New Roman"/>
                <w:sz w:val="20"/>
              </w:rPr>
            </w:pPr>
          </w:p>
        </w:tc>
      </w:tr>
      <w:tr w:rsidR="00866F2D" w14:paraId="0675AC06" w14:textId="77777777">
        <w:trPr>
          <w:trHeight w:val="300"/>
        </w:trPr>
        <w:tc>
          <w:tcPr>
            <w:tcW w:w="960" w:type="dxa"/>
            <w:tcBorders>
              <w:top w:val="nil"/>
              <w:left w:val="nil"/>
              <w:bottom w:val="nil"/>
              <w:right w:val="nil"/>
            </w:tcBorders>
            <w:shd w:val="clear" w:color="auto" w:fill="auto"/>
            <w:noWrap/>
            <w:vAlign w:val="bottom"/>
            <w:hideMark/>
          </w:tcPr>
          <w:p w14:paraId="0675AB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C0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0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0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0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0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05" w14:textId="77777777" w:rsidR="00F93E91" w:rsidRPr="00CD46DE" w:rsidRDefault="003A64EF" w:rsidP="00F93E91">
            <w:pPr>
              <w:rPr>
                <w:rFonts w:ascii="Times New Roman" w:eastAsia="Times New Roman" w:hAnsi="Times New Roman" w:cs="Times New Roman"/>
                <w:sz w:val="20"/>
              </w:rPr>
            </w:pPr>
          </w:p>
        </w:tc>
      </w:tr>
      <w:tr w:rsidR="00866F2D" w14:paraId="0675AC0D" w14:textId="77777777">
        <w:trPr>
          <w:trHeight w:val="300"/>
        </w:trPr>
        <w:tc>
          <w:tcPr>
            <w:tcW w:w="1920" w:type="dxa"/>
            <w:gridSpan w:val="2"/>
            <w:tcBorders>
              <w:top w:val="nil"/>
              <w:left w:val="nil"/>
              <w:bottom w:val="nil"/>
              <w:right w:val="nil"/>
            </w:tcBorders>
            <w:shd w:val="clear" w:color="auto" w:fill="auto"/>
            <w:noWrap/>
            <w:vAlign w:val="bottom"/>
            <w:hideMark/>
          </w:tcPr>
          <w:p w14:paraId="0675AC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C0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0C" w14:textId="77777777" w:rsidR="00F93E91" w:rsidRPr="00CD46DE" w:rsidRDefault="003A64EF" w:rsidP="00F93E91">
            <w:pPr>
              <w:rPr>
                <w:rFonts w:ascii="Times New Roman" w:eastAsia="Times New Roman" w:hAnsi="Times New Roman" w:cs="Times New Roman"/>
                <w:sz w:val="20"/>
              </w:rPr>
            </w:pPr>
          </w:p>
        </w:tc>
      </w:tr>
      <w:tr w:rsidR="00866F2D" w14:paraId="0675AC15" w14:textId="77777777">
        <w:trPr>
          <w:trHeight w:val="300"/>
        </w:trPr>
        <w:tc>
          <w:tcPr>
            <w:tcW w:w="960" w:type="dxa"/>
            <w:tcBorders>
              <w:top w:val="nil"/>
              <w:left w:val="nil"/>
              <w:bottom w:val="nil"/>
              <w:right w:val="nil"/>
            </w:tcBorders>
            <w:shd w:val="clear" w:color="auto" w:fill="auto"/>
            <w:noWrap/>
            <w:vAlign w:val="bottom"/>
            <w:hideMark/>
          </w:tcPr>
          <w:p w14:paraId="0675AC0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1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C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1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14" w14:textId="77777777" w:rsidR="00F93E91" w:rsidRPr="00CD46DE" w:rsidRDefault="003A64EF" w:rsidP="00F93E91">
            <w:pPr>
              <w:rPr>
                <w:rFonts w:ascii="Times New Roman" w:eastAsia="Times New Roman" w:hAnsi="Times New Roman" w:cs="Times New Roman"/>
                <w:sz w:val="20"/>
              </w:rPr>
            </w:pPr>
          </w:p>
        </w:tc>
      </w:tr>
      <w:tr w:rsidR="00866F2D" w14:paraId="0675AC19" w14:textId="77777777">
        <w:trPr>
          <w:trHeight w:val="300"/>
        </w:trPr>
        <w:tc>
          <w:tcPr>
            <w:tcW w:w="960" w:type="dxa"/>
            <w:tcBorders>
              <w:top w:val="nil"/>
              <w:left w:val="nil"/>
              <w:bottom w:val="nil"/>
              <w:right w:val="nil"/>
            </w:tcBorders>
            <w:shd w:val="clear" w:color="auto" w:fill="auto"/>
            <w:noWrap/>
            <w:vAlign w:val="bottom"/>
            <w:hideMark/>
          </w:tcPr>
          <w:p w14:paraId="0675AC1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C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81 όπως τροπ.   ΔΕΚΤΟ ΚΑΤΑ ΠΛΕΙΟΨΗΦΙΑ</w:t>
            </w:r>
          </w:p>
        </w:tc>
        <w:tc>
          <w:tcPr>
            <w:tcW w:w="480" w:type="dxa"/>
            <w:tcBorders>
              <w:top w:val="nil"/>
              <w:left w:val="nil"/>
              <w:bottom w:val="nil"/>
              <w:right w:val="nil"/>
            </w:tcBorders>
            <w:shd w:val="clear" w:color="auto" w:fill="auto"/>
            <w:noWrap/>
            <w:vAlign w:val="bottom"/>
            <w:hideMark/>
          </w:tcPr>
          <w:p w14:paraId="0675AC18" w14:textId="77777777" w:rsidR="00F93E91" w:rsidRPr="00CD46DE" w:rsidRDefault="003A64EF" w:rsidP="00F93E91">
            <w:pPr>
              <w:rPr>
                <w:rFonts w:ascii="Calibri" w:eastAsia="Times New Roman" w:hAnsi="Calibri" w:cs="Calibri"/>
                <w:color w:val="000000"/>
                <w:sz w:val="22"/>
                <w:szCs w:val="22"/>
              </w:rPr>
            </w:pPr>
          </w:p>
        </w:tc>
      </w:tr>
      <w:tr w:rsidR="00866F2D" w14:paraId="0675AC21" w14:textId="77777777">
        <w:trPr>
          <w:trHeight w:val="300"/>
        </w:trPr>
        <w:tc>
          <w:tcPr>
            <w:tcW w:w="960" w:type="dxa"/>
            <w:tcBorders>
              <w:top w:val="nil"/>
              <w:left w:val="nil"/>
              <w:bottom w:val="nil"/>
              <w:right w:val="nil"/>
            </w:tcBorders>
            <w:shd w:val="clear" w:color="auto" w:fill="auto"/>
            <w:noWrap/>
            <w:vAlign w:val="bottom"/>
            <w:hideMark/>
          </w:tcPr>
          <w:p w14:paraId="0675AC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C1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1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20" w14:textId="77777777" w:rsidR="00F93E91" w:rsidRPr="00CD46DE" w:rsidRDefault="003A64EF" w:rsidP="00F93E91">
            <w:pPr>
              <w:rPr>
                <w:rFonts w:ascii="Times New Roman" w:eastAsia="Times New Roman" w:hAnsi="Times New Roman" w:cs="Times New Roman"/>
                <w:sz w:val="20"/>
              </w:rPr>
            </w:pPr>
          </w:p>
        </w:tc>
      </w:tr>
      <w:tr w:rsidR="00866F2D" w14:paraId="0675AC29" w14:textId="77777777">
        <w:trPr>
          <w:trHeight w:val="300"/>
        </w:trPr>
        <w:tc>
          <w:tcPr>
            <w:tcW w:w="960" w:type="dxa"/>
            <w:tcBorders>
              <w:top w:val="nil"/>
              <w:left w:val="nil"/>
              <w:bottom w:val="nil"/>
              <w:right w:val="nil"/>
            </w:tcBorders>
            <w:shd w:val="clear" w:color="auto" w:fill="auto"/>
            <w:noWrap/>
            <w:vAlign w:val="bottom"/>
            <w:hideMark/>
          </w:tcPr>
          <w:p w14:paraId="0675AC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C2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2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28" w14:textId="77777777" w:rsidR="00F93E91" w:rsidRPr="00CD46DE" w:rsidRDefault="003A64EF" w:rsidP="00F93E91">
            <w:pPr>
              <w:rPr>
                <w:rFonts w:ascii="Times New Roman" w:eastAsia="Times New Roman" w:hAnsi="Times New Roman" w:cs="Times New Roman"/>
                <w:sz w:val="20"/>
              </w:rPr>
            </w:pPr>
          </w:p>
        </w:tc>
      </w:tr>
      <w:tr w:rsidR="00866F2D" w14:paraId="0675AC31" w14:textId="77777777">
        <w:trPr>
          <w:trHeight w:val="300"/>
        </w:trPr>
        <w:tc>
          <w:tcPr>
            <w:tcW w:w="960" w:type="dxa"/>
            <w:tcBorders>
              <w:top w:val="nil"/>
              <w:left w:val="nil"/>
              <w:bottom w:val="nil"/>
              <w:right w:val="nil"/>
            </w:tcBorders>
            <w:shd w:val="clear" w:color="auto" w:fill="auto"/>
            <w:noWrap/>
            <w:vAlign w:val="bottom"/>
            <w:hideMark/>
          </w:tcPr>
          <w:p w14:paraId="0675AC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C2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2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2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2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30" w14:textId="77777777" w:rsidR="00F93E91" w:rsidRPr="00CD46DE" w:rsidRDefault="003A64EF" w:rsidP="00F93E91">
            <w:pPr>
              <w:rPr>
                <w:rFonts w:ascii="Times New Roman" w:eastAsia="Times New Roman" w:hAnsi="Times New Roman" w:cs="Times New Roman"/>
                <w:sz w:val="20"/>
              </w:rPr>
            </w:pPr>
          </w:p>
        </w:tc>
      </w:tr>
      <w:tr w:rsidR="00866F2D" w14:paraId="0675AC39" w14:textId="77777777">
        <w:trPr>
          <w:trHeight w:val="300"/>
        </w:trPr>
        <w:tc>
          <w:tcPr>
            <w:tcW w:w="960" w:type="dxa"/>
            <w:tcBorders>
              <w:top w:val="nil"/>
              <w:left w:val="nil"/>
              <w:bottom w:val="nil"/>
              <w:right w:val="nil"/>
            </w:tcBorders>
            <w:shd w:val="clear" w:color="auto" w:fill="auto"/>
            <w:noWrap/>
            <w:vAlign w:val="bottom"/>
            <w:hideMark/>
          </w:tcPr>
          <w:p w14:paraId="0675AC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C3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C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38" w14:textId="77777777" w:rsidR="00F93E91" w:rsidRPr="00CD46DE" w:rsidRDefault="003A64EF" w:rsidP="00F93E91">
            <w:pPr>
              <w:rPr>
                <w:rFonts w:ascii="Times New Roman" w:eastAsia="Times New Roman" w:hAnsi="Times New Roman" w:cs="Times New Roman"/>
                <w:sz w:val="20"/>
              </w:rPr>
            </w:pPr>
          </w:p>
        </w:tc>
      </w:tr>
      <w:tr w:rsidR="00866F2D" w14:paraId="0675AC41" w14:textId="77777777">
        <w:trPr>
          <w:trHeight w:val="300"/>
        </w:trPr>
        <w:tc>
          <w:tcPr>
            <w:tcW w:w="960" w:type="dxa"/>
            <w:tcBorders>
              <w:top w:val="nil"/>
              <w:left w:val="nil"/>
              <w:bottom w:val="nil"/>
              <w:right w:val="nil"/>
            </w:tcBorders>
            <w:shd w:val="clear" w:color="auto" w:fill="auto"/>
            <w:noWrap/>
            <w:vAlign w:val="bottom"/>
            <w:hideMark/>
          </w:tcPr>
          <w:p w14:paraId="0675AC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C3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3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40" w14:textId="77777777" w:rsidR="00F93E91" w:rsidRPr="00CD46DE" w:rsidRDefault="003A64EF" w:rsidP="00F93E91">
            <w:pPr>
              <w:rPr>
                <w:rFonts w:ascii="Times New Roman" w:eastAsia="Times New Roman" w:hAnsi="Times New Roman" w:cs="Times New Roman"/>
                <w:sz w:val="20"/>
              </w:rPr>
            </w:pPr>
          </w:p>
        </w:tc>
      </w:tr>
      <w:tr w:rsidR="00866F2D" w14:paraId="0675AC49" w14:textId="77777777">
        <w:trPr>
          <w:trHeight w:val="300"/>
        </w:trPr>
        <w:tc>
          <w:tcPr>
            <w:tcW w:w="960" w:type="dxa"/>
            <w:tcBorders>
              <w:top w:val="nil"/>
              <w:left w:val="nil"/>
              <w:bottom w:val="nil"/>
              <w:right w:val="nil"/>
            </w:tcBorders>
            <w:shd w:val="clear" w:color="auto" w:fill="auto"/>
            <w:noWrap/>
            <w:vAlign w:val="bottom"/>
            <w:hideMark/>
          </w:tcPr>
          <w:p w14:paraId="0675AC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C4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4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4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4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48" w14:textId="77777777" w:rsidR="00F93E91" w:rsidRPr="00CD46DE" w:rsidRDefault="003A64EF" w:rsidP="00F93E91">
            <w:pPr>
              <w:rPr>
                <w:rFonts w:ascii="Times New Roman" w:eastAsia="Times New Roman" w:hAnsi="Times New Roman" w:cs="Times New Roman"/>
                <w:sz w:val="20"/>
              </w:rPr>
            </w:pPr>
          </w:p>
        </w:tc>
      </w:tr>
      <w:tr w:rsidR="00866F2D" w14:paraId="0675AC51" w14:textId="77777777">
        <w:trPr>
          <w:trHeight w:val="300"/>
        </w:trPr>
        <w:tc>
          <w:tcPr>
            <w:tcW w:w="960" w:type="dxa"/>
            <w:tcBorders>
              <w:top w:val="nil"/>
              <w:left w:val="nil"/>
              <w:bottom w:val="nil"/>
              <w:right w:val="nil"/>
            </w:tcBorders>
            <w:shd w:val="clear" w:color="auto" w:fill="auto"/>
            <w:noWrap/>
            <w:vAlign w:val="bottom"/>
            <w:hideMark/>
          </w:tcPr>
          <w:p w14:paraId="0675AC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C4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4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4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4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50" w14:textId="77777777" w:rsidR="00F93E91" w:rsidRPr="00CD46DE" w:rsidRDefault="003A64EF" w:rsidP="00F93E91">
            <w:pPr>
              <w:rPr>
                <w:rFonts w:ascii="Times New Roman" w:eastAsia="Times New Roman" w:hAnsi="Times New Roman" w:cs="Times New Roman"/>
                <w:sz w:val="20"/>
              </w:rPr>
            </w:pPr>
          </w:p>
        </w:tc>
      </w:tr>
      <w:tr w:rsidR="00866F2D" w14:paraId="0675AC58" w14:textId="77777777">
        <w:trPr>
          <w:trHeight w:val="300"/>
        </w:trPr>
        <w:tc>
          <w:tcPr>
            <w:tcW w:w="1920" w:type="dxa"/>
            <w:gridSpan w:val="2"/>
            <w:tcBorders>
              <w:top w:val="nil"/>
              <w:left w:val="nil"/>
              <w:bottom w:val="nil"/>
              <w:right w:val="nil"/>
            </w:tcBorders>
            <w:shd w:val="clear" w:color="auto" w:fill="auto"/>
            <w:noWrap/>
            <w:vAlign w:val="bottom"/>
            <w:hideMark/>
          </w:tcPr>
          <w:p w14:paraId="0675AC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C5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57" w14:textId="77777777" w:rsidR="00F93E91" w:rsidRPr="00CD46DE" w:rsidRDefault="003A64EF" w:rsidP="00F93E91">
            <w:pPr>
              <w:rPr>
                <w:rFonts w:ascii="Times New Roman" w:eastAsia="Times New Roman" w:hAnsi="Times New Roman" w:cs="Times New Roman"/>
                <w:sz w:val="20"/>
              </w:rPr>
            </w:pPr>
          </w:p>
        </w:tc>
      </w:tr>
      <w:tr w:rsidR="00866F2D" w14:paraId="0675AC60" w14:textId="77777777">
        <w:trPr>
          <w:trHeight w:val="300"/>
        </w:trPr>
        <w:tc>
          <w:tcPr>
            <w:tcW w:w="960" w:type="dxa"/>
            <w:tcBorders>
              <w:top w:val="nil"/>
              <w:left w:val="nil"/>
              <w:bottom w:val="nil"/>
              <w:right w:val="nil"/>
            </w:tcBorders>
            <w:shd w:val="clear" w:color="auto" w:fill="auto"/>
            <w:noWrap/>
            <w:vAlign w:val="bottom"/>
            <w:hideMark/>
          </w:tcPr>
          <w:p w14:paraId="0675AC5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5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5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C5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5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5F" w14:textId="77777777" w:rsidR="00F93E91" w:rsidRPr="00CD46DE" w:rsidRDefault="003A64EF" w:rsidP="00F93E91">
            <w:pPr>
              <w:rPr>
                <w:rFonts w:ascii="Times New Roman" w:eastAsia="Times New Roman" w:hAnsi="Times New Roman" w:cs="Times New Roman"/>
                <w:sz w:val="20"/>
              </w:rPr>
            </w:pPr>
          </w:p>
        </w:tc>
      </w:tr>
      <w:tr w:rsidR="00866F2D" w14:paraId="0675AC64" w14:textId="77777777">
        <w:trPr>
          <w:trHeight w:val="300"/>
        </w:trPr>
        <w:tc>
          <w:tcPr>
            <w:tcW w:w="960" w:type="dxa"/>
            <w:tcBorders>
              <w:top w:val="nil"/>
              <w:left w:val="nil"/>
              <w:bottom w:val="nil"/>
              <w:right w:val="nil"/>
            </w:tcBorders>
            <w:shd w:val="clear" w:color="auto" w:fill="auto"/>
            <w:noWrap/>
            <w:vAlign w:val="bottom"/>
            <w:hideMark/>
          </w:tcPr>
          <w:p w14:paraId="0675AC6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C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82 όπως τροπ.   ΔΕΚΤΟ ΚΑΤΑ ΠΛΕΙΟΨΗΦΙΑ</w:t>
            </w:r>
          </w:p>
        </w:tc>
        <w:tc>
          <w:tcPr>
            <w:tcW w:w="480" w:type="dxa"/>
            <w:tcBorders>
              <w:top w:val="nil"/>
              <w:left w:val="nil"/>
              <w:bottom w:val="nil"/>
              <w:right w:val="nil"/>
            </w:tcBorders>
            <w:shd w:val="clear" w:color="auto" w:fill="auto"/>
            <w:noWrap/>
            <w:vAlign w:val="bottom"/>
            <w:hideMark/>
          </w:tcPr>
          <w:p w14:paraId="0675AC63" w14:textId="77777777" w:rsidR="00F93E91" w:rsidRPr="00CD46DE" w:rsidRDefault="003A64EF" w:rsidP="00F93E91">
            <w:pPr>
              <w:rPr>
                <w:rFonts w:ascii="Calibri" w:eastAsia="Times New Roman" w:hAnsi="Calibri" w:cs="Calibri"/>
                <w:color w:val="000000"/>
                <w:sz w:val="22"/>
                <w:szCs w:val="22"/>
              </w:rPr>
            </w:pPr>
          </w:p>
        </w:tc>
      </w:tr>
      <w:tr w:rsidR="00866F2D" w14:paraId="0675AC6C" w14:textId="77777777">
        <w:trPr>
          <w:trHeight w:val="300"/>
        </w:trPr>
        <w:tc>
          <w:tcPr>
            <w:tcW w:w="960" w:type="dxa"/>
            <w:tcBorders>
              <w:top w:val="nil"/>
              <w:left w:val="nil"/>
              <w:bottom w:val="nil"/>
              <w:right w:val="nil"/>
            </w:tcBorders>
            <w:shd w:val="clear" w:color="auto" w:fill="auto"/>
            <w:noWrap/>
            <w:vAlign w:val="bottom"/>
            <w:hideMark/>
          </w:tcPr>
          <w:p w14:paraId="0675AC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C6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6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6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6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6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6B" w14:textId="77777777" w:rsidR="00F93E91" w:rsidRPr="00CD46DE" w:rsidRDefault="003A64EF" w:rsidP="00F93E91">
            <w:pPr>
              <w:rPr>
                <w:rFonts w:ascii="Times New Roman" w:eastAsia="Times New Roman" w:hAnsi="Times New Roman" w:cs="Times New Roman"/>
                <w:sz w:val="20"/>
              </w:rPr>
            </w:pPr>
          </w:p>
        </w:tc>
      </w:tr>
      <w:tr w:rsidR="00866F2D" w14:paraId="0675AC74" w14:textId="77777777">
        <w:trPr>
          <w:trHeight w:val="300"/>
        </w:trPr>
        <w:tc>
          <w:tcPr>
            <w:tcW w:w="960" w:type="dxa"/>
            <w:tcBorders>
              <w:top w:val="nil"/>
              <w:left w:val="nil"/>
              <w:bottom w:val="nil"/>
              <w:right w:val="nil"/>
            </w:tcBorders>
            <w:shd w:val="clear" w:color="auto" w:fill="auto"/>
            <w:noWrap/>
            <w:vAlign w:val="bottom"/>
            <w:hideMark/>
          </w:tcPr>
          <w:p w14:paraId="0675AC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C6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7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73" w14:textId="77777777" w:rsidR="00F93E91" w:rsidRPr="00CD46DE" w:rsidRDefault="003A64EF" w:rsidP="00F93E91">
            <w:pPr>
              <w:rPr>
                <w:rFonts w:ascii="Times New Roman" w:eastAsia="Times New Roman" w:hAnsi="Times New Roman" w:cs="Times New Roman"/>
                <w:sz w:val="20"/>
              </w:rPr>
            </w:pPr>
          </w:p>
        </w:tc>
      </w:tr>
      <w:tr w:rsidR="00866F2D" w14:paraId="0675AC7C" w14:textId="77777777">
        <w:trPr>
          <w:trHeight w:val="300"/>
        </w:trPr>
        <w:tc>
          <w:tcPr>
            <w:tcW w:w="960" w:type="dxa"/>
            <w:tcBorders>
              <w:top w:val="nil"/>
              <w:left w:val="nil"/>
              <w:bottom w:val="nil"/>
              <w:right w:val="nil"/>
            </w:tcBorders>
            <w:shd w:val="clear" w:color="auto" w:fill="auto"/>
            <w:noWrap/>
            <w:vAlign w:val="bottom"/>
            <w:hideMark/>
          </w:tcPr>
          <w:p w14:paraId="0675AC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C7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7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7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7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7B" w14:textId="77777777" w:rsidR="00F93E91" w:rsidRPr="00CD46DE" w:rsidRDefault="003A64EF" w:rsidP="00F93E91">
            <w:pPr>
              <w:rPr>
                <w:rFonts w:ascii="Times New Roman" w:eastAsia="Times New Roman" w:hAnsi="Times New Roman" w:cs="Times New Roman"/>
                <w:sz w:val="20"/>
              </w:rPr>
            </w:pPr>
          </w:p>
        </w:tc>
      </w:tr>
      <w:tr w:rsidR="00866F2D" w14:paraId="0675AC84" w14:textId="77777777">
        <w:trPr>
          <w:trHeight w:val="300"/>
        </w:trPr>
        <w:tc>
          <w:tcPr>
            <w:tcW w:w="960" w:type="dxa"/>
            <w:tcBorders>
              <w:top w:val="nil"/>
              <w:left w:val="nil"/>
              <w:bottom w:val="nil"/>
              <w:right w:val="nil"/>
            </w:tcBorders>
            <w:shd w:val="clear" w:color="auto" w:fill="auto"/>
            <w:noWrap/>
            <w:vAlign w:val="bottom"/>
            <w:hideMark/>
          </w:tcPr>
          <w:p w14:paraId="0675AC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C7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7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C8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83" w14:textId="77777777" w:rsidR="00F93E91" w:rsidRPr="00CD46DE" w:rsidRDefault="003A64EF" w:rsidP="00F93E91">
            <w:pPr>
              <w:rPr>
                <w:rFonts w:ascii="Times New Roman" w:eastAsia="Times New Roman" w:hAnsi="Times New Roman" w:cs="Times New Roman"/>
                <w:sz w:val="20"/>
              </w:rPr>
            </w:pPr>
          </w:p>
        </w:tc>
      </w:tr>
      <w:tr w:rsidR="00866F2D" w14:paraId="0675AC8C" w14:textId="77777777">
        <w:trPr>
          <w:trHeight w:val="300"/>
        </w:trPr>
        <w:tc>
          <w:tcPr>
            <w:tcW w:w="960" w:type="dxa"/>
            <w:tcBorders>
              <w:top w:val="nil"/>
              <w:left w:val="nil"/>
              <w:bottom w:val="nil"/>
              <w:right w:val="nil"/>
            </w:tcBorders>
            <w:shd w:val="clear" w:color="auto" w:fill="auto"/>
            <w:noWrap/>
            <w:vAlign w:val="bottom"/>
            <w:hideMark/>
          </w:tcPr>
          <w:p w14:paraId="0675AC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C8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8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8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8B" w14:textId="77777777" w:rsidR="00F93E91" w:rsidRPr="00CD46DE" w:rsidRDefault="003A64EF" w:rsidP="00F93E91">
            <w:pPr>
              <w:rPr>
                <w:rFonts w:ascii="Times New Roman" w:eastAsia="Times New Roman" w:hAnsi="Times New Roman" w:cs="Times New Roman"/>
                <w:sz w:val="20"/>
              </w:rPr>
            </w:pPr>
          </w:p>
        </w:tc>
      </w:tr>
      <w:tr w:rsidR="00866F2D" w14:paraId="0675AC94" w14:textId="77777777">
        <w:trPr>
          <w:trHeight w:val="300"/>
        </w:trPr>
        <w:tc>
          <w:tcPr>
            <w:tcW w:w="960" w:type="dxa"/>
            <w:tcBorders>
              <w:top w:val="nil"/>
              <w:left w:val="nil"/>
              <w:bottom w:val="nil"/>
              <w:right w:val="nil"/>
            </w:tcBorders>
            <w:shd w:val="clear" w:color="auto" w:fill="auto"/>
            <w:noWrap/>
            <w:vAlign w:val="bottom"/>
            <w:hideMark/>
          </w:tcPr>
          <w:p w14:paraId="0675AC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C8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8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9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9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9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93" w14:textId="77777777" w:rsidR="00F93E91" w:rsidRPr="00CD46DE" w:rsidRDefault="003A64EF" w:rsidP="00F93E91">
            <w:pPr>
              <w:rPr>
                <w:rFonts w:ascii="Times New Roman" w:eastAsia="Times New Roman" w:hAnsi="Times New Roman" w:cs="Times New Roman"/>
                <w:sz w:val="20"/>
              </w:rPr>
            </w:pPr>
          </w:p>
        </w:tc>
      </w:tr>
      <w:tr w:rsidR="00866F2D" w14:paraId="0675AC9C" w14:textId="77777777">
        <w:trPr>
          <w:trHeight w:val="300"/>
        </w:trPr>
        <w:tc>
          <w:tcPr>
            <w:tcW w:w="960" w:type="dxa"/>
            <w:tcBorders>
              <w:top w:val="nil"/>
              <w:left w:val="nil"/>
              <w:bottom w:val="nil"/>
              <w:right w:val="nil"/>
            </w:tcBorders>
            <w:shd w:val="clear" w:color="auto" w:fill="auto"/>
            <w:noWrap/>
            <w:vAlign w:val="bottom"/>
            <w:hideMark/>
          </w:tcPr>
          <w:p w14:paraId="0675AC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C9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9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9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9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9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9B" w14:textId="77777777" w:rsidR="00F93E91" w:rsidRPr="00CD46DE" w:rsidRDefault="003A64EF" w:rsidP="00F93E91">
            <w:pPr>
              <w:rPr>
                <w:rFonts w:ascii="Times New Roman" w:eastAsia="Times New Roman" w:hAnsi="Times New Roman" w:cs="Times New Roman"/>
                <w:sz w:val="20"/>
              </w:rPr>
            </w:pPr>
          </w:p>
        </w:tc>
      </w:tr>
      <w:tr w:rsidR="00866F2D" w14:paraId="0675ACA3" w14:textId="77777777">
        <w:trPr>
          <w:trHeight w:val="300"/>
        </w:trPr>
        <w:tc>
          <w:tcPr>
            <w:tcW w:w="1920" w:type="dxa"/>
            <w:gridSpan w:val="2"/>
            <w:tcBorders>
              <w:top w:val="nil"/>
              <w:left w:val="nil"/>
              <w:bottom w:val="nil"/>
              <w:right w:val="nil"/>
            </w:tcBorders>
            <w:shd w:val="clear" w:color="auto" w:fill="auto"/>
            <w:noWrap/>
            <w:vAlign w:val="bottom"/>
            <w:hideMark/>
          </w:tcPr>
          <w:p w14:paraId="0675AC9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C9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A2" w14:textId="77777777" w:rsidR="00F93E91" w:rsidRPr="00CD46DE" w:rsidRDefault="003A64EF" w:rsidP="00F93E91">
            <w:pPr>
              <w:rPr>
                <w:rFonts w:ascii="Times New Roman" w:eastAsia="Times New Roman" w:hAnsi="Times New Roman" w:cs="Times New Roman"/>
                <w:sz w:val="20"/>
              </w:rPr>
            </w:pPr>
          </w:p>
        </w:tc>
      </w:tr>
      <w:tr w:rsidR="00866F2D" w14:paraId="0675ACAB" w14:textId="77777777">
        <w:trPr>
          <w:trHeight w:val="300"/>
        </w:trPr>
        <w:tc>
          <w:tcPr>
            <w:tcW w:w="960" w:type="dxa"/>
            <w:tcBorders>
              <w:top w:val="nil"/>
              <w:left w:val="nil"/>
              <w:bottom w:val="nil"/>
              <w:right w:val="nil"/>
            </w:tcBorders>
            <w:shd w:val="clear" w:color="auto" w:fill="auto"/>
            <w:noWrap/>
            <w:vAlign w:val="bottom"/>
            <w:hideMark/>
          </w:tcPr>
          <w:p w14:paraId="0675ACA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A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CA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AA" w14:textId="77777777" w:rsidR="00F93E91" w:rsidRPr="00CD46DE" w:rsidRDefault="003A64EF" w:rsidP="00F93E91">
            <w:pPr>
              <w:rPr>
                <w:rFonts w:ascii="Times New Roman" w:eastAsia="Times New Roman" w:hAnsi="Times New Roman" w:cs="Times New Roman"/>
                <w:sz w:val="20"/>
              </w:rPr>
            </w:pPr>
          </w:p>
        </w:tc>
      </w:tr>
      <w:tr w:rsidR="00866F2D" w14:paraId="0675ACAF" w14:textId="77777777">
        <w:trPr>
          <w:trHeight w:val="300"/>
        </w:trPr>
        <w:tc>
          <w:tcPr>
            <w:tcW w:w="960" w:type="dxa"/>
            <w:tcBorders>
              <w:top w:val="nil"/>
              <w:left w:val="nil"/>
              <w:bottom w:val="nil"/>
              <w:right w:val="nil"/>
            </w:tcBorders>
            <w:shd w:val="clear" w:color="auto" w:fill="auto"/>
            <w:noWrap/>
            <w:vAlign w:val="bottom"/>
            <w:hideMark/>
          </w:tcPr>
          <w:p w14:paraId="0675ACA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C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83 ως έχει   ΔΕΚΤΟ ΚΑΤΑ ΠΛΕΙΟΨΗΦΙΑ</w:t>
            </w:r>
          </w:p>
        </w:tc>
        <w:tc>
          <w:tcPr>
            <w:tcW w:w="480" w:type="dxa"/>
            <w:tcBorders>
              <w:top w:val="nil"/>
              <w:left w:val="nil"/>
              <w:bottom w:val="nil"/>
              <w:right w:val="nil"/>
            </w:tcBorders>
            <w:shd w:val="clear" w:color="auto" w:fill="auto"/>
            <w:noWrap/>
            <w:vAlign w:val="bottom"/>
            <w:hideMark/>
          </w:tcPr>
          <w:p w14:paraId="0675ACAE" w14:textId="77777777" w:rsidR="00F93E91" w:rsidRPr="00CD46DE" w:rsidRDefault="003A64EF" w:rsidP="00F93E91">
            <w:pPr>
              <w:rPr>
                <w:rFonts w:ascii="Calibri" w:eastAsia="Times New Roman" w:hAnsi="Calibri" w:cs="Calibri"/>
                <w:color w:val="000000"/>
                <w:sz w:val="22"/>
                <w:szCs w:val="22"/>
              </w:rPr>
            </w:pPr>
          </w:p>
        </w:tc>
      </w:tr>
      <w:tr w:rsidR="00866F2D" w14:paraId="0675ACB7" w14:textId="77777777">
        <w:trPr>
          <w:trHeight w:val="300"/>
        </w:trPr>
        <w:tc>
          <w:tcPr>
            <w:tcW w:w="960" w:type="dxa"/>
            <w:tcBorders>
              <w:top w:val="nil"/>
              <w:left w:val="nil"/>
              <w:bottom w:val="nil"/>
              <w:right w:val="nil"/>
            </w:tcBorders>
            <w:shd w:val="clear" w:color="auto" w:fill="auto"/>
            <w:noWrap/>
            <w:vAlign w:val="bottom"/>
            <w:hideMark/>
          </w:tcPr>
          <w:p w14:paraId="0675AC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CB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B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B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B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B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B6" w14:textId="77777777" w:rsidR="00F93E91" w:rsidRPr="00CD46DE" w:rsidRDefault="003A64EF" w:rsidP="00F93E91">
            <w:pPr>
              <w:rPr>
                <w:rFonts w:ascii="Times New Roman" w:eastAsia="Times New Roman" w:hAnsi="Times New Roman" w:cs="Times New Roman"/>
                <w:sz w:val="20"/>
              </w:rPr>
            </w:pPr>
          </w:p>
        </w:tc>
      </w:tr>
      <w:tr w:rsidR="00866F2D" w14:paraId="0675ACBF" w14:textId="77777777">
        <w:trPr>
          <w:trHeight w:val="300"/>
        </w:trPr>
        <w:tc>
          <w:tcPr>
            <w:tcW w:w="960" w:type="dxa"/>
            <w:tcBorders>
              <w:top w:val="nil"/>
              <w:left w:val="nil"/>
              <w:bottom w:val="nil"/>
              <w:right w:val="nil"/>
            </w:tcBorders>
            <w:shd w:val="clear" w:color="auto" w:fill="auto"/>
            <w:noWrap/>
            <w:vAlign w:val="bottom"/>
            <w:hideMark/>
          </w:tcPr>
          <w:p w14:paraId="0675AC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CB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B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BE" w14:textId="77777777" w:rsidR="00F93E91" w:rsidRPr="00CD46DE" w:rsidRDefault="003A64EF" w:rsidP="00F93E91">
            <w:pPr>
              <w:rPr>
                <w:rFonts w:ascii="Times New Roman" w:eastAsia="Times New Roman" w:hAnsi="Times New Roman" w:cs="Times New Roman"/>
                <w:sz w:val="20"/>
              </w:rPr>
            </w:pPr>
          </w:p>
        </w:tc>
      </w:tr>
      <w:tr w:rsidR="00866F2D" w14:paraId="0675ACC7" w14:textId="77777777">
        <w:trPr>
          <w:trHeight w:val="300"/>
        </w:trPr>
        <w:tc>
          <w:tcPr>
            <w:tcW w:w="960" w:type="dxa"/>
            <w:tcBorders>
              <w:top w:val="nil"/>
              <w:left w:val="nil"/>
              <w:bottom w:val="nil"/>
              <w:right w:val="nil"/>
            </w:tcBorders>
            <w:shd w:val="clear" w:color="auto" w:fill="auto"/>
            <w:noWrap/>
            <w:vAlign w:val="bottom"/>
            <w:hideMark/>
          </w:tcPr>
          <w:p w14:paraId="0675AC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CC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C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C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C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C6" w14:textId="77777777" w:rsidR="00F93E91" w:rsidRPr="00CD46DE" w:rsidRDefault="003A64EF" w:rsidP="00F93E91">
            <w:pPr>
              <w:rPr>
                <w:rFonts w:ascii="Times New Roman" w:eastAsia="Times New Roman" w:hAnsi="Times New Roman" w:cs="Times New Roman"/>
                <w:sz w:val="20"/>
              </w:rPr>
            </w:pPr>
          </w:p>
        </w:tc>
      </w:tr>
      <w:tr w:rsidR="00866F2D" w14:paraId="0675ACCF" w14:textId="77777777">
        <w:trPr>
          <w:trHeight w:val="300"/>
        </w:trPr>
        <w:tc>
          <w:tcPr>
            <w:tcW w:w="960" w:type="dxa"/>
            <w:tcBorders>
              <w:top w:val="nil"/>
              <w:left w:val="nil"/>
              <w:bottom w:val="nil"/>
              <w:right w:val="nil"/>
            </w:tcBorders>
            <w:shd w:val="clear" w:color="auto" w:fill="auto"/>
            <w:noWrap/>
            <w:vAlign w:val="bottom"/>
            <w:hideMark/>
          </w:tcPr>
          <w:p w14:paraId="0675AC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CC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C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C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CE" w14:textId="77777777" w:rsidR="00F93E91" w:rsidRPr="00CD46DE" w:rsidRDefault="003A64EF" w:rsidP="00F93E91">
            <w:pPr>
              <w:rPr>
                <w:rFonts w:ascii="Times New Roman" w:eastAsia="Times New Roman" w:hAnsi="Times New Roman" w:cs="Times New Roman"/>
                <w:sz w:val="20"/>
              </w:rPr>
            </w:pPr>
          </w:p>
        </w:tc>
      </w:tr>
      <w:tr w:rsidR="00866F2D" w14:paraId="0675ACD7" w14:textId="77777777">
        <w:trPr>
          <w:trHeight w:val="300"/>
        </w:trPr>
        <w:tc>
          <w:tcPr>
            <w:tcW w:w="960" w:type="dxa"/>
            <w:tcBorders>
              <w:top w:val="nil"/>
              <w:left w:val="nil"/>
              <w:bottom w:val="nil"/>
              <w:right w:val="nil"/>
            </w:tcBorders>
            <w:shd w:val="clear" w:color="auto" w:fill="auto"/>
            <w:noWrap/>
            <w:vAlign w:val="bottom"/>
            <w:hideMark/>
          </w:tcPr>
          <w:p w14:paraId="0675AC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CD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D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D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D6" w14:textId="77777777" w:rsidR="00F93E91" w:rsidRPr="00CD46DE" w:rsidRDefault="003A64EF" w:rsidP="00F93E91">
            <w:pPr>
              <w:rPr>
                <w:rFonts w:ascii="Times New Roman" w:eastAsia="Times New Roman" w:hAnsi="Times New Roman" w:cs="Times New Roman"/>
                <w:sz w:val="20"/>
              </w:rPr>
            </w:pPr>
          </w:p>
        </w:tc>
      </w:tr>
      <w:tr w:rsidR="00866F2D" w14:paraId="0675ACDF" w14:textId="77777777">
        <w:trPr>
          <w:trHeight w:val="300"/>
        </w:trPr>
        <w:tc>
          <w:tcPr>
            <w:tcW w:w="960" w:type="dxa"/>
            <w:tcBorders>
              <w:top w:val="nil"/>
              <w:left w:val="nil"/>
              <w:bottom w:val="nil"/>
              <w:right w:val="nil"/>
            </w:tcBorders>
            <w:shd w:val="clear" w:color="auto" w:fill="auto"/>
            <w:noWrap/>
            <w:vAlign w:val="bottom"/>
            <w:hideMark/>
          </w:tcPr>
          <w:p w14:paraId="0675AC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CD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D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D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D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DE" w14:textId="77777777" w:rsidR="00F93E91" w:rsidRPr="00CD46DE" w:rsidRDefault="003A64EF" w:rsidP="00F93E91">
            <w:pPr>
              <w:rPr>
                <w:rFonts w:ascii="Times New Roman" w:eastAsia="Times New Roman" w:hAnsi="Times New Roman" w:cs="Times New Roman"/>
                <w:sz w:val="20"/>
              </w:rPr>
            </w:pPr>
          </w:p>
        </w:tc>
      </w:tr>
      <w:tr w:rsidR="00866F2D" w14:paraId="0675ACE7" w14:textId="77777777">
        <w:trPr>
          <w:trHeight w:val="300"/>
        </w:trPr>
        <w:tc>
          <w:tcPr>
            <w:tcW w:w="960" w:type="dxa"/>
            <w:tcBorders>
              <w:top w:val="nil"/>
              <w:left w:val="nil"/>
              <w:bottom w:val="nil"/>
              <w:right w:val="nil"/>
            </w:tcBorders>
            <w:shd w:val="clear" w:color="auto" w:fill="auto"/>
            <w:noWrap/>
            <w:vAlign w:val="bottom"/>
            <w:hideMark/>
          </w:tcPr>
          <w:p w14:paraId="0675AC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CE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E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E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E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E6" w14:textId="77777777" w:rsidR="00F93E91" w:rsidRPr="00CD46DE" w:rsidRDefault="003A64EF" w:rsidP="00F93E91">
            <w:pPr>
              <w:rPr>
                <w:rFonts w:ascii="Times New Roman" w:eastAsia="Times New Roman" w:hAnsi="Times New Roman" w:cs="Times New Roman"/>
                <w:sz w:val="20"/>
              </w:rPr>
            </w:pPr>
          </w:p>
        </w:tc>
      </w:tr>
      <w:tr w:rsidR="00866F2D" w14:paraId="0675ACEE" w14:textId="77777777">
        <w:trPr>
          <w:trHeight w:val="300"/>
        </w:trPr>
        <w:tc>
          <w:tcPr>
            <w:tcW w:w="1920" w:type="dxa"/>
            <w:gridSpan w:val="2"/>
            <w:tcBorders>
              <w:top w:val="nil"/>
              <w:left w:val="nil"/>
              <w:bottom w:val="nil"/>
              <w:right w:val="nil"/>
            </w:tcBorders>
            <w:shd w:val="clear" w:color="auto" w:fill="auto"/>
            <w:noWrap/>
            <w:vAlign w:val="bottom"/>
            <w:hideMark/>
          </w:tcPr>
          <w:p w14:paraId="0675ACE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CE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C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C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ED" w14:textId="77777777" w:rsidR="00F93E91" w:rsidRPr="00CD46DE" w:rsidRDefault="003A64EF" w:rsidP="00F93E91">
            <w:pPr>
              <w:rPr>
                <w:rFonts w:ascii="Times New Roman" w:eastAsia="Times New Roman" w:hAnsi="Times New Roman" w:cs="Times New Roman"/>
                <w:sz w:val="20"/>
              </w:rPr>
            </w:pPr>
          </w:p>
        </w:tc>
      </w:tr>
      <w:tr w:rsidR="00866F2D" w14:paraId="0675ACF6" w14:textId="77777777">
        <w:trPr>
          <w:trHeight w:val="300"/>
        </w:trPr>
        <w:tc>
          <w:tcPr>
            <w:tcW w:w="960" w:type="dxa"/>
            <w:tcBorders>
              <w:top w:val="nil"/>
              <w:left w:val="nil"/>
              <w:bottom w:val="nil"/>
              <w:right w:val="nil"/>
            </w:tcBorders>
            <w:shd w:val="clear" w:color="auto" w:fill="auto"/>
            <w:noWrap/>
            <w:vAlign w:val="bottom"/>
            <w:hideMark/>
          </w:tcPr>
          <w:p w14:paraId="0675ACE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F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CF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CF5" w14:textId="77777777" w:rsidR="00F93E91" w:rsidRPr="00CD46DE" w:rsidRDefault="003A64EF" w:rsidP="00F93E91">
            <w:pPr>
              <w:rPr>
                <w:rFonts w:ascii="Times New Roman" w:eastAsia="Times New Roman" w:hAnsi="Times New Roman" w:cs="Times New Roman"/>
                <w:sz w:val="20"/>
              </w:rPr>
            </w:pPr>
          </w:p>
        </w:tc>
      </w:tr>
      <w:tr w:rsidR="00866F2D" w14:paraId="0675ACFA" w14:textId="77777777">
        <w:trPr>
          <w:trHeight w:val="300"/>
        </w:trPr>
        <w:tc>
          <w:tcPr>
            <w:tcW w:w="960" w:type="dxa"/>
            <w:tcBorders>
              <w:top w:val="nil"/>
              <w:left w:val="nil"/>
              <w:bottom w:val="nil"/>
              <w:right w:val="nil"/>
            </w:tcBorders>
            <w:shd w:val="clear" w:color="auto" w:fill="auto"/>
            <w:noWrap/>
            <w:vAlign w:val="bottom"/>
            <w:hideMark/>
          </w:tcPr>
          <w:p w14:paraId="0675ACF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C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Άρθρο 84 ως έχει   ΔΕΚΤΟ ΚΑΤΑ ΠΛΕΙΟΨΗΦΙΑ</w:t>
            </w:r>
          </w:p>
        </w:tc>
        <w:tc>
          <w:tcPr>
            <w:tcW w:w="480" w:type="dxa"/>
            <w:tcBorders>
              <w:top w:val="nil"/>
              <w:left w:val="nil"/>
              <w:bottom w:val="nil"/>
              <w:right w:val="nil"/>
            </w:tcBorders>
            <w:shd w:val="clear" w:color="auto" w:fill="auto"/>
            <w:noWrap/>
            <w:vAlign w:val="bottom"/>
            <w:hideMark/>
          </w:tcPr>
          <w:p w14:paraId="0675ACF9" w14:textId="77777777" w:rsidR="00F93E91" w:rsidRPr="00CD46DE" w:rsidRDefault="003A64EF" w:rsidP="00F93E91">
            <w:pPr>
              <w:rPr>
                <w:rFonts w:ascii="Calibri" w:eastAsia="Times New Roman" w:hAnsi="Calibri" w:cs="Calibri"/>
                <w:color w:val="000000"/>
                <w:sz w:val="22"/>
                <w:szCs w:val="22"/>
              </w:rPr>
            </w:pPr>
          </w:p>
        </w:tc>
      </w:tr>
      <w:tr w:rsidR="00866F2D" w14:paraId="0675AD02" w14:textId="77777777">
        <w:trPr>
          <w:trHeight w:val="300"/>
        </w:trPr>
        <w:tc>
          <w:tcPr>
            <w:tcW w:w="960" w:type="dxa"/>
            <w:tcBorders>
              <w:top w:val="nil"/>
              <w:left w:val="nil"/>
              <w:bottom w:val="nil"/>
              <w:right w:val="nil"/>
            </w:tcBorders>
            <w:shd w:val="clear" w:color="auto" w:fill="auto"/>
            <w:noWrap/>
            <w:vAlign w:val="bottom"/>
            <w:hideMark/>
          </w:tcPr>
          <w:p w14:paraId="0675AC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C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C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C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C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01" w14:textId="77777777" w:rsidR="00F93E91" w:rsidRPr="00CD46DE" w:rsidRDefault="003A64EF" w:rsidP="00F93E91">
            <w:pPr>
              <w:rPr>
                <w:rFonts w:ascii="Times New Roman" w:eastAsia="Times New Roman" w:hAnsi="Times New Roman" w:cs="Times New Roman"/>
                <w:sz w:val="20"/>
              </w:rPr>
            </w:pPr>
          </w:p>
        </w:tc>
      </w:tr>
      <w:tr w:rsidR="00866F2D" w14:paraId="0675AD0A" w14:textId="77777777">
        <w:trPr>
          <w:trHeight w:val="300"/>
        </w:trPr>
        <w:tc>
          <w:tcPr>
            <w:tcW w:w="960" w:type="dxa"/>
            <w:tcBorders>
              <w:top w:val="nil"/>
              <w:left w:val="nil"/>
              <w:bottom w:val="nil"/>
              <w:right w:val="nil"/>
            </w:tcBorders>
            <w:shd w:val="clear" w:color="auto" w:fill="auto"/>
            <w:noWrap/>
            <w:vAlign w:val="bottom"/>
            <w:hideMark/>
          </w:tcPr>
          <w:p w14:paraId="0675AD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D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09" w14:textId="77777777" w:rsidR="00F93E91" w:rsidRPr="00CD46DE" w:rsidRDefault="003A64EF" w:rsidP="00F93E91">
            <w:pPr>
              <w:rPr>
                <w:rFonts w:ascii="Times New Roman" w:eastAsia="Times New Roman" w:hAnsi="Times New Roman" w:cs="Times New Roman"/>
                <w:sz w:val="20"/>
              </w:rPr>
            </w:pPr>
          </w:p>
        </w:tc>
      </w:tr>
      <w:tr w:rsidR="00866F2D" w14:paraId="0675AD12" w14:textId="77777777">
        <w:trPr>
          <w:trHeight w:val="300"/>
        </w:trPr>
        <w:tc>
          <w:tcPr>
            <w:tcW w:w="960" w:type="dxa"/>
            <w:tcBorders>
              <w:top w:val="nil"/>
              <w:left w:val="nil"/>
              <w:bottom w:val="nil"/>
              <w:right w:val="nil"/>
            </w:tcBorders>
            <w:shd w:val="clear" w:color="auto" w:fill="auto"/>
            <w:noWrap/>
            <w:vAlign w:val="bottom"/>
            <w:hideMark/>
          </w:tcPr>
          <w:p w14:paraId="0675AD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D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11" w14:textId="77777777" w:rsidR="00F93E91" w:rsidRPr="00CD46DE" w:rsidRDefault="003A64EF" w:rsidP="00F93E91">
            <w:pPr>
              <w:rPr>
                <w:rFonts w:ascii="Times New Roman" w:eastAsia="Times New Roman" w:hAnsi="Times New Roman" w:cs="Times New Roman"/>
                <w:sz w:val="20"/>
              </w:rPr>
            </w:pPr>
          </w:p>
        </w:tc>
      </w:tr>
      <w:tr w:rsidR="00866F2D" w14:paraId="0675AD1A" w14:textId="77777777">
        <w:trPr>
          <w:trHeight w:val="300"/>
        </w:trPr>
        <w:tc>
          <w:tcPr>
            <w:tcW w:w="960" w:type="dxa"/>
            <w:tcBorders>
              <w:top w:val="nil"/>
              <w:left w:val="nil"/>
              <w:bottom w:val="nil"/>
              <w:right w:val="nil"/>
            </w:tcBorders>
            <w:shd w:val="clear" w:color="auto" w:fill="auto"/>
            <w:noWrap/>
            <w:vAlign w:val="bottom"/>
            <w:hideMark/>
          </w:tcPr>
          <w:p w14:paraId="0675AD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D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1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1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1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19" w14:textId="77777777" w:rsidR="00F93E91" w:rsidRPr="00CD46DE" w:rsidRDefault="003A64EF" w:rsidP="00F93E91">
            <w:pPr>
              <w:rPr>
                <w:rFonts w:ascii="Times New Roman" w:eastAsia="Times New Roman" w:hAnsi="Times New Roman" w:cs="Times New Roman"/>
                <w:sz w:val="20"/>
              </w:rPr>
            </w:pPr>
          </w:p>
        </w:tc>
      </w:tr>
      <w:tr w:rsidR="00866F2D" w14:paraId="0675AD22" w14:textId="77777777">
        <w:trPr>
          <w:trHeight w:val="300"/>
        </w:trPr>
        <w:tc>
          <w:tcPr>
            <w:tcW w:w="960" w:type="dxa"/>
            <w:tcBorders>
              <w:top w:val="nil"/>
              <w:left w:val="nil"/>
              <w:bottom w:val="nil"/>
              <w:right w:val="nil"/>
            </w:tcBorders>
            <w:shd w:val="clear" w:color="auto" w:fill="auto"/>
            <w:noWrap/>
            <w:vAlign w:val="bottom"/>
            <w:hideMark/>
          </w:tcPr>
          <w:p w14:paraId="0675AD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D1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1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1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2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21" w14:textId="77777777" w:rsidR="00F93E91" w:rsidRPr="00CD46DE" w:rsidRDefault="003A64EF" w:rsidP="00F93E91">
            <w:pPr>
              <w:rPr>
                <w:rFonts w:ascii="Times New Roman" w:eastAsia="Times New Roman" w:hAnsi="Times New Roman" w:cs="Times New Roman"/>
                <w:sz w:val="20"/>
              </w:rPr>
            </w:pPr>
          </w:p>
        </w:tc>
      </w:tr>
      <w:tr w:rsidR="00866F2D" w14:paraId="0675AD2A" w14:textId="77777777">
        <w:trPr>
          <w:trHeight w:val="300"/>
        </w:trPr>
        <w:tc>
          <w:tcPr>
            <w:tcW w:w="960" w:type="dxa"/>
            <w:tcBorders>
              <w:top w:val="nil"/>
              <w:left w:val="nil"/>
              <w:bottom w:val="nil"/>
              <w:right w:val="nil"/>
            </w:tcBorders>
            <w:shd w:val="clear" w:color="auto" w:fill="auto"/>
            <w:noWrap/>
            <w:vAlign w:val="bottom"/>
            <w:hideMark/>
          </w:tcPr>
          <w:p w14:paraId="0675AD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D2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2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2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2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2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29" w14:textId="77777777" w:rsidR="00F93E91" w:rsidRPr="00CD46DE" w:rsidRDefault="003A64EF" w:rsidP="00F93E91">
            <w:pPr>
              <w:rPr>
                <w:rFonts w:ascii="Times New Roman" w:eastAsia="Times New Roman" w:hAnsi="Times New Roman" w:cs="Times New Roman"/>
                <w:sz w:val="20"/>
              </w:rPr>
            </w:pPr>
          </w:p>
        </w:tc>
      </w:tr>
      <w:tr w:rsidR="00866F2D" w14:paraId="0675AD32" w14:textId="77777777">
        <w:trPr>
          <w:trHeight w:val="300"/>
        </w:trPr>
        <w:tc>
          <w:tcPr>
            <w:tcW w:w="960" w:type="dxa"/>
            <w:tcBorders>
              <w:top w:val="nil"/>
              <w:left w:val="nil"/>
              <w:bottom w:val="nil"/>
              <w:right w:val="nil"/>
            </w:tcBorders>
            <w:shd w:val="clear" w:color="auto" w:fill="auto"/>
            <w:noWrap/>
            <w:vAlign w:val="bottom"/>
            <w:hideMark/>
          </w:tcPr>
          <w:p w14:paraId="0675AD2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D2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2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2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2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3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31" w14:textId="77777777" w:rsidR="00F93E91" w:rsidRPr="00CD46DE" w:rsidRDefault="003A64EF" w:rsidP="00F93E91">
            <w:pPr>
              <w:rPr>
                <w:rFonts w:ascii="Times New Roman" w:eastAsia="Times New Roman" w:hAnsi="Times New Roman" w:cs="Times New Roman"/>
                <w:sz w:val="20"/>
              </w:rPr>
            </w:pPr>
          </w:p>
        </w:tc>
      </w:tr>
      <w:tr w:rsidR="00866F2D" w14:paraId="0675AD39" w14:textId="77777777">
        <w:trPr>
          <w:trHeight w:val="300"/>
        </w:trPr>
        <w:tc>
          <w:tcPr>
            <w:tcW w:w="1920" w:type="dxa"/>
            <w:gridSpan w:val="2"/>
            <w:tcBorders>
              <w:top w:val="nil"/>
              <w:left w:val="nil"/>
              <w:bottom w:val="nil"/>
              <w:right w:val="nil"/>
            </w:tcBorders>
            <w:shd w:val="clear" w:color="auto" w:fill="auto"/>
            <w:noWrap/>
            <w:vAlign w:val="bottom"/>
            <w:hideMark/>
          </w:tcPr>
          <w:p w14:paraId="0675AD3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ΕΝ. </w:t>
            </w:r>
            <w:r w:rsidRPr="00CD46DE">
              <w:rPr>
                <w:rFonts w:ascii="Calibri" w:eastAsia="Times New Roman" w:hAnsi="Calibri" w:cs="Calibri"/>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0675AD3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38" w14:textId="77777777" w:rsidR="00F93E91" w:rsidRPr="00CD46DE" w:rsidRDefault="003A64EF" w:rsidP="00F93E91">
            <w:pPr>
              <w:rPr>
                <w:rFonts w:ascii="Times New Roman" w:eastAsia="Times New Roman" w:hAnsi="Times New Roman" w:cs="Times New Roman"/>
                <w:sz w:val="20"/>
              </w:rPr>
            </w:pPr>
          </w:p>
        </w:tc>
      </w:tr>
      <w:tr w:rsidR="00866F2D" w14:paraId="0675AD41" w14:textId="77777777">
        <w:trPr>
          <w:trHeight w:val="300"/>
        </w:trPr>
        <w:tc>
          <w:tcPr>
            <w:tcW w:w="960" w:type="dxa"/>
            <w:tcBorders>
              <w:top w:val="nil"/>
              <w:left w:val="nil"/>
              <w:bottom w:val="nil"/>
              <w:right w:val="nil"/>
            </w:tcBorders>
            <w:shd w:val="clear" w:color="auto" w:fill="auto"/>
            <w:noWrap/>
            <w:vAlign w:val="bottom"/>
            <w:hideMark/>
          </w:tcPr>
          <w:p w14:paraId="0675AD3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3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D3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40" w14:textId="77777777" w:rsidR="00F93E91" w:rsidRPr="00CD46DE" w:rsidRDefault="003A64EF" w:rsidP="00F93E91">
            <w:pPr>
              <w:rPr>
                <w:rFonts w:ascii="Times New Roman" w:eastAsia="Times New Roman" w:hAnsi="Times New Roman" w:cs="Times New Roman"/>
                <w:sz w:val="20"/>
              </w:rPr>
            </w:pPr>
          </w:p>
        </w:tc>
      </w:tr>
      <w:tr w:rsidR="00866F2D" w14:paraId="0675AD45" w14:textId="77777777">
        <w:trPr>
          <w:trHeight w:val="300"/>
        </w:trPr>
        <w:tc>
          <w:tcPr>
            <w:tcW w:w="960" w:type="dxa"/>
            <w:tcBorders>
              <w:top w:val="nil"/>
              <w:left w:val="nil"/>
              <w:bottom w:val="nil"/>
              <w:right w:val="nil"/>
            </w:tcBorders>
            <w:shd w:val="clear" w:color="auto" w:fill="auto"/>
            <w:noWrap/>
            <w:vAlign w:val="bottom"/>
            <w:hideMark/>
          </w:tcPr>
          <w:p w14:paraId="0675AD4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D4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85 ως έχει   ΔΕΚΤΟ ΚΑΤΑ ΠΛΕΙΟΨΗΦΙΑ</w:t>
            </w:r>
          </w:p>
        </w:tc>
        <w:tc>
          <w:tcPr>
            <w:tcW w:w="480" w:type="dxa"/>
            <w:tcBorders>
              <w:top w:val="nil"/>
              <w:left w:val="nil"/>
              <w:bottom w:val="nil"/>
              <w:right w:val="nil"/>
            </w:tcBorders>
            <w:shd w:val="clear" w:color="auto" w:fill="auto"/>
            <w:noWrap/>
            <w:vAlign w:val="bottom"/>
            <w:hideMark/>
          </w:tcPr>
          <w:p w14:paraId="0675AD44" w14:textId="77777777" w:rsidR="00F93E91" w:rsidRPr="00CD46DE" w:rsidRDefault="003A64EF" w:rsidP="00F93E91">
            <w:pPr>
              <w:rPr>
                <w:rFonts w:ascii="Calibri" w:eastAsia="Times New Roman" w:hAnsi="Calibri" w:cs="Calibri"/>
                <w:color w:val="000000"/>
                <w:sz w:val="22"/>
                <w:szCs w:val="22"/>
              </w:rPr>
            </w:pPr>
          </w:p>
        </w:tc>
      </w:tr>
      <w:tr w:rsidR="00866F2D" w14:paraId="0675AD4D" w14:textId="77777777">
        <w:trPr>
          <w:trHeight w:val="300"/>
        </w:trPr>
        <w:tc>
          <w:tcPr>
            <w:tcW w:w="960" w:type="dxa"/>
            <w:tcBorders>
              <w:top w:val="nil"/>
              <w:left w:val="nil"/>
              <w:bottom w:val="nil"/>
              <w:right w:val="nil"/>
            </w:tcBorders>
            <w:shd w:val="clear" w:color="auto" w:fill="auto"/>
            <w:noWrap/>
            <w:vAlign w:val="bottom"/>
            <w:hideMark/>
          </w:tcPr>
          <w:p w14:paraId="0675AD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D4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4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4C" w14:textId="77777777" w:rsidR="00F93E91" w:rsidRPr="00CD46DE" w:rsidRDefault="003A64EF" w:rsidP="00F93E91">
            <w:pPr>
              <w:rPr>
                <w:rFonts w:ascii="Times New Roman" w:eastAsia="Times New Roman" w:hAnsi="Times New Roman" w:cs="Times New Roman"/>
                <w:sz w:val="20"/>
              </w:rPr>
            </w:pPr>
          </w:p>
        </w:tc>
      </w:tr>
      <w:tr w:rsidR="00866F2D" w14:paraId="0675AD55" w14:textId="77777777">
        <w:trPr>
          <w:trHeight w:val="300"/>
        </w:trPr>
        <w:tc>
          <w:tcPr>
            <w:tcW w:w="960" w:type="dxa"/>
            <w:tcBorders>
              <w:top w:val="nil"/>
              <w:left w:val="nil"/>
              <w:bottom w:val="nil"/>
              <w:right w:val="nil"/>
            </w:tcBorders>
            <w:shd w:val="clear" w:color="auto" w:fill="auto"/>
            <w:noWrap/>
            <w:vAlign w:val="bottom"/>
            <w:hideMark/>
          </w:tcPr>
          <w:p w14:paraId="0675AD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D4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5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54" w14:textId="77777777" w:rsidR="00F93E91" w:rsidRPr="00CD46DE" w:rsidRDefault="003A64EF" w:rsidP="00F93E91">
            <w:pPr>
              <w:rPr>
                <w:rFonts w:ascii="Times New Roman" w:eastAsia="Times New Roman" w:hAnsi="Times New Roman" w:cs="Times New Roman"/>
                <w:sz w:val="20"/>
              </w:rPr>
            </w:pPr>
          </w:p>
        </w:tc>
      </w:tr>
      <w:tr w:rsidR="00866F2D" w14:paraId="0675AD5D" w14:textId="77777777">
        <w:trPr>
          <w:trHeight w:val="300"/>
        </w:trPr>
        <w:tc>
          <w:tcPr>
            <w:tcW w:w="960" w:type="dxa"/>
            <w:tcBorders>
              <w:top w:val="nil"/>
              <w:left w:val="nil"/>
              <w:bottom w:val="nil"/>
              <w:right w:val="nil"/>
            </w:tcBorders>
            <w:shd w:val="clear" w:color="auto" w:fill="auto"/>
            <w:noWrap/>
            <w:vAlign w:val="bottom"/>
            <w:hideMark/>
          </w:tcPr>
          <w:p w14:paraId="0675AD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D5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5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5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5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5C" w14:textId="77777777" w:rsidR="00F93E91" w:rsidRPr="00CD46DE" w:rsidRDefault="003A64EF" w:rsidP="00F93E91">
            <w:pPr>
              <w:rPr>
                <w:rFonts w:ascii="Times New Roman" w:eastAsia="Times New Roman" w:hAnsi="Times New Roman" w:cs="Times New Roman"/>
                <w:sz w:val="20"/>
              </w:rPr>
            </w:pPr>
          </w:p>
        </w:tc>
      </w:tr>
      <w:tr w:rsidR="00866F2D" w14:paraId="0675AD65" w14:textId="77777777">
        <w:trPr>
          <w:trHeight w:val="300"/>
        </w:trPr>
        <w:tc>
          <w:tcPr>
            <w:tcW w:w="960" w:type="dxa"/>
            <w:tcBorders>
              <w:top w:val="nil"/>
              <w:left w:val="nil"/>
              <w:bottom w:val="nil"/>
              <w:right w:val="nil"/>
            </w:tcBorders>
            <w:shd w:val="clear" w:color="auto" w:fill="auto"/>
            <w:noWrap/>
            <w:vAlign w:val="bottom"/>
            <w:hideMark/>
          </w:tcPr>
          <w:p w14:paraId="0675AD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D5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6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6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6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64" w14:textId="77777777" w:rsidR="00F93E91" w:rsidRPr="00CD46DE" w:rsidRDefault="003A64EF" w:rsidP="00F93E91">
            <w:pPr>
              <w:rPr>
                <w:rFonts w:ascii="Times New Roman" w:eastAsia="Times New Roman" w:hAnsi="Times New Roman" w:cs="Times New Roman"/>
                <w:sz w:val="20"/>
              </w:rPr>
            </w:pPr>
          </w:p>
        </w:tc>
      </w:tr>
      <w:tr w:rsidR="00866F2D" w14:paraId="0675AD6D" w14:textId="77777777">
        <w:trPr>
          <w:trHeight w:val="300"/>
        </w:trPr>
        <w:tc>
          <w:tcPr>
            <w:tcW w:w="960" w:type="dxa"/>
            <w:tcBorders>
              <w:top w:val="nil"/>
              <w:left w:val="nil"/>
              <w:bottom w:val="nil"/>
              <w:right w:val="nil"/>
            </w:tcBorders>
            <w:shd w:val="clear" w:color="auto" w:fill="auto"/>
            <w:noWrap/>
            <w:vAlign w:val="bottom"/>
            <w:hideMark/>
          </w:tcPr>
          <w:p w14:paraId="0675AD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D6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6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6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6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6C" w14:textId="77777777" w:rsidR="00F93E91" w:rsidRPr="00CD46DE" w:rsidRDefault="003A64EF" w:rsidP="00F93E91">
            <w:pPr>
              <w:rPr>
                <w:rFonts w:ascii="Times New Roman" w:eastAsia="Times New Roman" w:hAnsi="Times New Roman" w:cs="Times New Roman"/>
                <w:sz w:val="20"/>
              </w:rPr>
            </w:pPr>
          </w:p>
        </w:tc>
      </w:tr>
      <w:tr w:rsidR="00866F2D" w14:paraId="0675AD75" w14:textId="77777777">
        <w:trPr>
          <w:trHeight w:val="300"/>
        </w:trPr>
        <w:tc>
          <w:tcPr>
            <w:tcW w:w="960" w:type="dxa"/>
            <w:tcBorders>
              <w:top w:val="nil"/>
              <w:left w:val="nil"/>
              <w:bottom w:val="nil"/>
              <w:right w:val="nil"/>
            </w:tcBorders>
            <w:shd w:val="clear" w:color="auto" w:fill="auto"/>
            <w:noWrap/>
            <w:vAlign w:val="bottom"/>
            <w:hideMark/>
          </w:tcPr>
          <w:p w14:paraId="0675AD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D6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7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7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7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74" w14:textId="77777777" w:rsidR="00F93E91" w:rsidRPr="00CD46DE" w:rsidRDefault="003A64EF" w:rsidP="00F93E91">
            <w:pPr>
              <w:rPr>
                <w:rFonts w:ascii="Times New Roman" w:eastAsia="Times New Roman" w:hAnsi="Times New Roman" w:cs="Times New Roman"/>
                <w:sz w:val="20"/>
              </w:rPr>
            </w:pPr>
          </w:p>
        </w:tc>
      </w:tr>
      <w:tr w:rsidR="00866F2D" w14:paraId="0675AD7D" w14:textId="77777777">
        <w:trPr>
          <w:trHeight w:val="300"/>
        </w:trPr>
        <w:tc>
          <w:tcPr>
            <w:tcW w:w="960" w:type="dxa"/>
            <w:tcBorders>
              <w:top w:val="nil"/>
              <w:left w:val="nil"/>
              <w:bottom w:val="nil"/>
              <w:right w:val="nil"/>
            </w:tcBorders>
            <w:shd w:val="clear" w:color="auto" w:fill="auto"/>
            <w:noWrap/>
            <w:vAlign w:val="bottom"/>
            <w:hideMark/>
          </w:tcPr>
          <w:p w14:paraId="0675AD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D7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7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7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7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7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7C" w14:textId="77777777" w:rsidR="00F93E91" w:rsidRPr="00CD46DE" w:rsidRDefault="003A64EF" w:rsidP="00F93E91">
            <w:pPr>
              <w:rPr>
                <w:rFonts w:ascii="Times New Roman" w:eastAsia="Times New Roman" w:hAnsi="Times New Roman" w:cs="Times New Roman"/>
                <w:sz w:val="20"/>
              </w:rPr>
            </w:pPr>
          </w:p>
        </w:tc>
      </w:tr>
      <w:tr w:rsidR="00866F2D" w14:paraId="0675AD84" w14:textId="77777777">
        <w:trPr>
          <w:trHeight w:val="300"/>
        </w:trPr>
        <w:tc>
          <w:tcPr>
            <w:tcW w:w="1920" w:type="dxa"/>
            <w:gridSpan w:val="2"/>
            <w:tcBorders>
              <w:top w:val="nil"/>
              <w:left w:val="nil"/>
              <w:bottom w:val="nil"/>
              <w:right w:val="nil"/>
            </w:tcBorders>
            <w:shd w:val="clear" w:color="auto" w:fill="auto"/>
            <w:noWrap/>
            <w:vAlign w:val="bottom"/>
            <w:hideMark/>
          </w:tcPr>
          <w:p w14:paraId="0675AD7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D7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8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8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83" w14:textId="77777777" w:rsidR="00F93E91" w:rsidRPr="00CD46DE" w:rsidRDefault="003A64EF" w:rsidP="00F93E91">
            <w:pPr>
              <w:rPr>
                <w:rFonts w:ascii="Times New Roman" w:eastAsia="Times New Roman" w:hAnsi="Times New Roman" w:cs="Times New Roman"/>
                <w:sz w:val="20"/>
              </w:rPr>
            </w:pPr>
          </w:p>
        </w:tc>
      </w:tr>
      <w:tr w:rsidR="00866F2D" w14:paraId="0675AD8C" w14:textId="77777777">
        <w:trPr>
          <w:trHeight w:val="300"/>
        </w:trPr>
        <w:tc>
          <w:tcPr>
            <w:tcW w:w="960" w:type="dxa"/>
            <w:tcBorders>
              <w:top w:val="nil"/>
              <w:left w:val="nil"/>
              <w:bottom w:val="nil"/>
              <w:right w:val="nil"/>
            </w:tcBorders>
            <w:shd w:val="clear" w:color="auto" w:fill="auto"/>
            <w:noWrap/>
            <w:vAlign w:val="bottom"/>
            <w:hideMark/>
          </w:tcPr>
          <w:p w14:paraId="0675AD8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8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D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8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8B" w14:textId="77777777" w:rsidR="00F93E91" w:rsidRPr="00CD46DE" w:rsidRDefault="003A64EF" w:rsidP="00F93E91">
            <w:pPr>
              <w:rPr>
                <w:rFonts w:ascii="Times New Roman" w:eastAsia="Times New Roman" w:hAnsi="Times New Roman" w:cs="Times New Roman"/>
                <w:sz w:val="20"/>
              </w:rPr>
            </w:pPr>
          </w:p>
        </w:tc>
      </w:tr>
      <w:tr w:rsidR="00866F2D" w14:paraId="0675AD90" w14:textId="77777777">
        <w:trPr>
          <w:trHeight w:val="300"/>
        </w:trPr>
        <w:tc>
          <w:tcPr>
            <w:tcW w:w="960" w:type="dxa"/>
            <w:tcBorders>
              <w:top w:val="nil"/>
              <w:left w:val="nil"/>
              <w:bottom w:val="nil"/>
              <w:right w:val="nil"/>
            </w:tcBorders>
            <w:shd w:val="clear" w:color="auto" w:fill="auto"/>
            <w:noWrap/>
            <w:vAlign w:val="bottom"/>
            <w:hideMark/>
          </w:tcPr>
          <w:p w14:paraId="0675AD8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D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Νέο άρθρο 86 ως έχει   ΔΕΚΤΟ </w:t>
            </w:r>
            <w:r w:rsidRPr="00CD46DE">
              <w:rPr>
                <w:rFonts w:ascii="Calibri" w:eastAsia="Times New Roman" w:hAnsi="Calibri" w:cs="Calibri"/>
                <w:color w:val="000000"/>
                <w:sz w:val="22"/>
                <w:szCs w:val="22"/>
              </w:rPr>
              <w:t>ΚΑΤΑ ΠΛΕΙΟΨΗΦΙΑ</w:t>
            </w:r>
          </w:p>
        </w:tc>
        <w:tc>
          <w:tcPr>
            <w:tcW w:w="480" w:type="dxa"/>
            <w:tcBorders>
              <w:top w:val="nil"/>
              <w:left w:val="nil"/>
              <w:bottom w:val="nil"/>
              <w:right w:val="nil"/>
            </w:tcBorders>
            <w:shd w:val="clear" w:color="auto" w:fill="auto"/>
            <w:noWrap/>
            <w:vAlign w:val="bottom"/>
            <w:hideMark/>
          </w:tcPr>
          <w:p w14:paraId="0675AD8F" w14:textId="77777777" w:rsidR="00F93E91" w:rsidRPr="00CD46DE" w:rsidRDefault="003A64EF" w:rsidP="00F93E91">
            <w:pPr>
              <w:rPr>
                <w:rFonts w:ascii="Calibri" w:eastAsia="Times New Roman" w:hAnsi="Calibri" w:cs="Calibri"/>
                <w:color w:val="000000"/>
                <w:sz w:val="22"/>
                <w:szCs w:val="22"/>
              </w:rPr>
            </w:pPr>
          </w:p>
        </w:tc>
      </w:tr>
      <w:tr w:rsidR="00866F2D" w14:paraId="0675AD98" w14:textId="77777777">
        <w:trPr>
          <w:trHeight w:val="300"/>
        </w:trPr>
        <w:tc>
          <w:tcPr>
            <w:tcW w:w="960" w:type="dxa"/>
            <w:tcBorders>
              <w:top w:val="nil"/>
              <w:left w:val="nil"/>
              <w:bottom w:val="nil"/>
              <w:right w:val="nil"/>
            </w:tcBorders>
            <w:shd w:val="clear" w:color="auto" w:fill="auto"/>
            <w:noWrap/>
            <w:vAlign w:val="bottom"/>
            <w:hideMark/>
          </w:tcPr>
          <w:p w14:paraId="0675AD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D9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9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97" w14:textId="77777777" w:rsidR="00F93E91" w:rsidRPr="00CD46DE" w:rsidRDefault="003A64EF" w:rsidP="00F93E91">
            <w:pPr>
              <w:rPr>
                <w:rFonts w:ascii="Times New Roman" w:eastAsia="Times New Roman" w:hAnsi="Times New Roman" w:cs="Times New Roman"/>
                <w:sz w:val="20"/>
              </w:rPr>
            </w:pPr>
          </w:p>
        </w:tc>
      </w:tr>
      <w:tr w:rsidR="00866F2D" w14:paraId="0675ADA0" w14:textId="77777777">
        <w:trPr>
          <w:trHeight w:val="300"/>
        </w:trPr>
        <w:tc>
          <w:tcPr>
            <w:tcW w:w="960" w:type="dxa"/>
            <w:tcBorders>
              <w:top w:val="nil"/>
              <w:left w:val="nil"/>
              <w:bottom w:val="nil"/>
              <w:right w:val="nil"/>
            </w:tcBorders>
            <w:shd w:val="clear" w:color="auto" w:fill="auto"/>
            <w:noWrap/>
            <w:vAlign w:val="bottom"/>
            <w:hideMark/>
          </w:tcPr>
          <w:p w14:paraId="0675AD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D9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9F" w14:textId="77777777" w:rsidR="00F93E91" w:rsidRPr="00CD46DE" w:rsidRDefault="003A64EF" w:rsidP="00F93E91">
            <w:pPr>
              <w:rPr>
                <w:rFonts w:ascii="Times New Roman" w:eastAsia="Times New Roman" w:hAnsi="Times New Roman" w:cs="Times New Roman"/>
                <w:sz w:val="20"/>
              </w:rPr>
            </w:pPr>
          </w:p>
        </w:tc>
      </w:tr>
      <w:tr w:rsidR="00866F2D" w14:paraId="0675ADA8" w14:textId="77777777">
        <w:trPr>
          <w:trHeight w:val="300"/>
        </w:trPr>
        <w:tc>
          <w:tcPr>
            <w:tcW w:w="960" w:type="dxa"/>
            <w:tcBorders>
              <w:top w:val="nil"/>
              <w:left w:val="nil"/>
              <w:bottom w:val="nil"/>
              <w:right w:val="nil"/>
            </w:tcBorders>
            <w:shd w:val="clear" w:color="auto" w:fill="auto"/>
            <w:noWrap/>
            <w:vAlign w:val="bottom"/>
            <w:hideMark/>
          </w:tcPr>
          <w:p w14:paraId="0675AD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DA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A7" w14:textId="77777777" w:rsidR="00F93E91" w:rsidRPr="00CD46DE" w:rsidRDefault="003A64EF" w:rsidP="00F93E91">
            <w:pPr>
              <w:rPr>
                <w:rFonts w:ascii="Times New Roman" w:eastAsia="Times New Roman" w:hAnsi="Times New Roman" w:cs="Times New Roman"/>
                <w:sz w:val="20"/>
              </w:rPr>
            </w:pPr>
          </w:p>
        </w:tc>
      </w:tr>
      <w:tr w:rsidR="00866F2D" w14:paraId="0675ADB0" w14:textId="77777777">
        <w:trPr>
          <w:trHeight w:val="300"/>
        </w:trPr>
        <w:tc>
          <w:tcPr>
            <w:tcW w:w="960" w:type="dxa"/>
            <w:tcBorders>
              <w:top w:val="nil"/>
              <w:left w:val="nil"/>
              <w:bottom w:val="nil"/>
              <w:right w:val="nil"/>
            </w:tcBorders>
            <w:shd w:val="clear" w:color="auto" w:fill="auto"/>
            <w:noWrap/>
            <w:vAlign w:val="bottom"/>
            <w:hideMark/>
          </w:tcPr>
          <w:p w14:paraId="0675AD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DA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A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AF" w14:textId="77777777" w:rsidR="00F93E91" w:rsidRPr="00CD46DE" w:rsidRDefault="003A64EF" w:rsidP="00F93E91">
            <w:pPr>
              <w:rPr>
                <w:rFonts w:ascii="Times New Roman" w:eastAsia="Times New Roman" w:hAnsi="Times New Roman" w:cs="Times New Roman"/>
                <w:sz w:val="20"/>
              </w:rPr>
            </w:pPr>
          </w:p>
        </w:tc>
      </w:tr>
      <w:tr w:rsidR="00866F2D" w14:paraId="0675ADB8" w14:textId="77777777">
        <w:trPr>
          <w:trHeight w:val="300"/>
        </w:trPr>
        <w:tc>
          <w:tcPr>
            <w:tcW w:w="960" w:type="dxa"/>
            <w:tcBorders>
              <w:top w:val="nil"/>
              <w:left w:val="nil"/>
              <w:bottom w:val="nil"/>
              <w:right w:val="nil"/>
            </w:tcBorders>
            <w:shd w:val="clear" w:color="auto" w:fill="auto"/>
            <w:noWrap/>
            <w:vAlign w:val="bottom"/>
            <w:hideMark/>
          </w:tcPr>
          <w:p w14:paraId="0675AD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D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B7" w14:textId="77777777" w:rsidR="00F93E91" w:rsidRPr="00CD46DE" w:rsidRDefault="003A64EF" w:rsidP="00F93E91">
            <w:pPr>
              <w:rPr>
                <w:rFonts w:ascii="Times New Roman" w:eastAsia="Times New Roman" w:hAnsi="Times New Roman" w:cs="Times New Roman"/>
                <w:sz w:val="20"/>
              </w:rPr>
            </w:pPr>
          </w:p>
        </w:tc>
      </w:tr>
      <w:tr w:rsidR="00866F2D" w14:paraId="0675ADC0" w14:textId="77777777">
        <w:trPr>
          <w:trHeight w:val="300"/>
        </w:trPr>
        <w:tc>
          <w:tcPr>
            <w:tcW w:w="960" w:type="dxa"/>
            <w:tcBorders>
              <w:top w:val="nil"/>
              <w:left w:val="nil"/>
              <w:bottom w:val="nil"/>
              <w:right w:val="nil"/>
            </w:tcBorders>
            <w:shd w:val="clear" w:color="auto" w:fill="auto"/>
            <w:noWrap/>
            <w:vAlign w:val="bottom"/>
            <w:hideMark/>
          </w:tcPr>
          <w:p w14:paraId="0675AD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DB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B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B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BF" w14:textId="77777777" w:rsidR="00F93E91" w:rsidRPr="00CD46DE" w:rsidRDefault="003A64EF" w:rsidP="00F93E91">
            <w:pPr>
              <w:rPr>
                <w:rFonts w:ascii="Times New Roman" w:eastAsia="Times New Roman" w:hAnsi="Times New Roman" w:cs="Times New Roman"/>
                <w:sz w:val="20"/>
              </w:rPr>
            </w:pPr>
          </w:p>
        </w:tc>
      </w:tr>
      <w:tr w:rsidR="00866F2D" w14:paraId="0675ADC8" w14:textId="77777777">
        <w:trPr>
          <w:trHeight w:val="300"/>
        </w:trPr>
        <w:tc>
          <w:tcPr>
            <w:tcW w:w="960" w:type="dxa"/>
            <w:tcBorders>
              <w:top w:val="nil"/>
              <w:left w:val="nil"/>
              <w:bottom w:val="nil"/>
              <w:right w:val="nil"/>
            </w:tcBorders>
            <w:shd w:val="clear" w:color="auto" w:fill="auto"/>
            <w:noWrap/>
            <w:vAlign w:val="bottom"/>
            <w:hideMark/>
          </w:tcPr>
          <w:p w14:paraId="0675AD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DC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C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C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C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C7" w14:textId="77777777" w:rsidR="00F93E91" w:rsidRPr="00CD46DE" w:rsidRDefault="003A64EF" w:rsidP="00F93E91">
            <w:pPr>
              <w:rPr>
                <w:rFonts w:ascii="Times New Roman" w:eastAsia="Times New Roman" w:hAnsi="Times New Roman" w:cs="Times New Roman"/>
                <w:sz w:val="20"/>
              </w:rPr>
            </w:pPr>
          </w:p>
        </w:tc>
      </w:tr>
      <w:tr w:rsidR="00866F2D" w14:paraId="0675ADCF" w14:textId="77777777">
        <w:trPr>
          <w:trHeight w:val="300"/>
        </w:trPr>
        <w:tc>
          <w:tcPr>
            <w:tcW w:w="1920" w:type="dxa"/>
            <w:gridSpan w:val="2"/>
            <w:tcBorders>
              <w:top w:val="nil"/>
              <w:left w:val="nil"/>
              <w:bottom w:val="nil"/>
              <w:right w:val="nil"/>
            </w:tcBorders>
            <w:shd w:val="clear" w:color="auto" w:fill="auto"/>
            <w:noWrap/>
            <w:vAlign w:val="bottom"/>
            <w:hideMark/>
          </w:tcPr>
          <w:p w14:paraId="0675ADC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DC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CE" w14:textId="77777777" w:rsidR="00F93E91" w:rsidRPr="00CD46DE" w:rsidRDefault="003A64EF" w:rsidP="00F93E91">
            <w:pPr>
              <w:rPr>
                <w:rFonts w:ascii="Times New Roman" w:eastAsia="Times New Roman" w:hAnsi="Times New Roman" w:cs="Times New Roman"/>
                <w:sz w:val="20"/>
              </w:rPr>
            </w:pPr>
          </w:p>
        </w:tc>
      </w:tr>
      <w:tr w:rsidR="00866F2D" w14:paraId="0675ADD7" w14:textId="77777777">
        <w:trPr>
          <w:trHeight w:val="300"/>
        </w:trPr>
        <w:tc>
          <w:tcPr>
            <w:tcW w:w="960" w:type="dxa"/>
            <w:tcBorders>
              <w:top w:val="nil"/>
              <w:left w:val="nil"/>
              <w:bottom w:val="nil"/>
              <w:right w:val="nil"/>
            </w:tcBorders>
            <w:shd w:val="clear" w:color="auto" w:fill="auto"/>
            <w:noWrap/>
            <w:vAlign w:val="bottom"/>
            <w:hideMark/>
          </w:tcPr>
          <w:p w14:paraId="0675ADD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D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D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D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D6" w14:textId="77777777" w:rsidR="00F93E91" w:rsidRPr="00CD46DE" w:rsidRDefault="003A64EF" w:rsidP="00F93E91">
            <w:pPr>
              <w:rPr>
                <w:rFonts w:ascii="Times New Roman" w:eastAsia="Times New Roman" w:hAnsi="Times New Roman" w:cs="Times New Roman"/>
                <w:sz w:val="20"/>
              </w:rPr>
            </w:pPr>
          </w:p>
        </w:tc>
      </w:tr>
      <w:tr w:rsidR="00866F2D" w14:paraId="0675ADDA" w14:textId="77777777">
        <w:trPr>
          <w:trHeight w:val="300"/>
        </w:trPr>
        <w:tc>
          <w:tcPr>
            <w:tcW w:w="960" w:type="dxa"/>
            <w:tcBorders>
              <w:top w:val="nil"/>
              <w:left w:val="nil"/>
              <w:bottom w:val="nil"/>
              <w:right w:val="nil"/>
            </w:tcBorders>
            <w:shd w:val="clear" w:color="auto" w:fill="auto"/>
            <w:noWrap/>
            <w:vAlign w:val="bottom"/>
            <w:hideMark/>
          </w:tcPr>
          <w:p w14:paraId="0675ADD8"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AD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87  όπως τροπ.   ΔΕΚΤΟ ΚΑΤΑ ΠΛΕΙΟΨΗΦΙΑ</w:t>
            </w:r>
          </w:p>
        </w:tc>
      </w:tr>
      <w:tr w:rsidR="00866F2D" w14:paraId="0675ADE2" w14:textId="77777777">
        <w:trPr>
          <w:trHeight w:val="300"/>
        </w:trPr>
        <w:tc>
          <w:tcPr>
            <w:tcW w:w="960" w:type="dxa"/>
            <w:tcBorders>
              <w:top w:val="nil"/>
              <w:left w:val="nil"/>
              <w:bottom w:val="nil"/>
              <w:right w:val="nil"/>
            </w:tcBorders>
            <w:shd w:val="clear" w:color="auto" w:fill="auto"/>
            <w:noWrap/>
            <w:vAlign w:val="bottom"/>
            <w:hideMark/>
          </w:tcPr>
          <w:p w14:paraId="0675AD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DD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D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DD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E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E1" w14:textId="77777777" w:rsidR="00F93E91" w:rsidRPr="00CD46DE" w:rsidRDefault="003A64EF" w:rsidP="00F93E91">
            <w:pPr>
              <w:rPr>
                <w:rFonts w:ascii="Times New Roman" w:eastAsia="Times New Roman" w:hAnsi="Times New Roman" w:cs="Times New Roman"/>
                <w:sz w:val="20"/>
              </w:rPr>
            </w:pPr>
          </w:p>
        </w:tc>
      </w:tr>
      <w:tr w:rsidR="00866F2D" w14:paraId="0675ADEA" w14:textId="77777777">
        <w:trPr>
          <w:trHeight w:val="300"/>
        </w:trPr>
        <w:tc>
          <w:tcPr>
            <w:tcW w:w="960" w:type="dxa"/>
            <w:tcBorders>
              <w:top w:val="nil"/>
              <w:left w:val="nil"/>
              <w:bottom w:val="nil"/>
              <w:right w:val="nil"/>
            </w:tcBorders>
            <w:shd w:val="clear" w:color="auto" w:fill="auto"/>
            <w:noWrap/>
            <w:vAlign w:val="bottom"/>
            <w:hideMark/>
          </w:tcPr>
          <w:p w14:paraId="0675AD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DE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E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E9" w14:textId="77777777" w:rsidR="00F93E91" w:rsidRPr="00CD46DE" w:rsidRDefault="003A64EF" w:rsidP="00F93E91">
            <w:pPr>
              <w:rPr>
                <w:rFonts w:ascii="Times New Roman" w:eastAsia="Times New Roman" w:hAnsi="Times New Roman" w:cs="Times New Roman"/>
                <w:sz w:val="20"/>
              </w:rPr>
            </w:pPr>
          </w:p>
        </w:tc>
      </w:tr>
      <w:tr w:rsidR="00866F2D" w14:paraId="0675ADF2" w14:textId="77777777">
        <w:trPr>
          <w:trHeight w:val="300"/>
        </w:trPr>
        <w:tc>
          <w:tcPr>
            <w:tcW w:w="960" w:type="dxa"/>
            <w:tcBorders>
              <w:top w:val="nil"/>
              <w:left w:val="nil"/>
              <w:bottom w:val="nil"/>
              <w:right w:val="nil"/>
            </w:tcBorders>
            <w:shd w:val="clear" w:color="auto" w:fill="auto"/>
            <w:noWrap/>
            <w:vAlign w:val="bottom"/>
            <w:hideMark/>
          </w:tcPr>
          <w:p w14:paraId="0675AD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DE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E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F1" w14:textId="77777777" w:rsidR="00F93E91" w:rsidRPr="00CD46DE" w:rsidRDefault="003A64EF" w:rsidP="00F93E91">
            <w:pPr>
              <w:rPr>
                <w:rFonts w:ascii="Times New Roman" w:eastAsia="Times New Roman" w:hAnsi="Times New Roman" w:cs="Times New Roman"/>
                <w:sz w:val="20"/>
              </w:rPr>
            </w:pPr>
          </w:p>
        </w:tc>
      </w:tr>
      <w:tr w:rsidR="00866F2D" w14:paraId="0675ADFA" w14:textId="77777777">
        <w:trPr>
          <w:trHeight w:val="300"/>
        </w:trPr>
        <w:tc>
          <w:tcPr>
            <w:tcW w:w="960" w:type="dxa"/>
            <w:tcBorders>
              <w:top w:val="nil"/>
              <w:left w:val="nil"/>
              <w:bottom w:val="nil"/>
              <w:right w:val="nil"/>
            </w:tcBorders>
            <w:shd w:val="clear" w:color="auto" w:fill="auto"/>
            <w:noWrap/>
            <w:vAlign w:val="bottom"/>
            <w:hideMark/>
          </w:tcPr>
          <w:p w14:paraId="0675AD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D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DF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D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DF9" w14:textId="77777777" w:rsidR="00F93E91" w:rsidRPr="00CD46DE" w:rsidRDefault="003A64EF" w:rsidP="00F93E91">
            <w:pPr>
              <w:rPr>
                <w:rFonts w:ascii="Times New Roman" w:eastAsia="Times New Roman" w:hAnsi="Times New Roman" w:cs="Times New Roman"/>
                <w:sz w:val="20"/>
              </w:rPr>
            </w:pPr>
          </w:p>
        </w:tc>
      </w:tr>
      <w:tr w:rsidR="00866F2D" w14:paraId="0675AE02" w14:textId="77777777">
        <w:trPr>
          <w:trHeight w:val="300"/>
        </w:trPr>
        <w:tc>
          <w:tcPr>
            <w:tcW w:w="960" w:type="dxa"/>
            <w:tcBorders>
              <w:top w:val="nil"/>
              <w:left w:val="nil"/>
              <w:bottom w:val="nil"/>
              <w:right w:val="nil"/>
            </w:tcBorders>
            <w:shd w:val="clear" w:color="auto" w:fill="auto"/>
            <w:noWrap/>
            <w:vAlign w:val="bottom"/>
            <w:hideMark/>
          </w:tcPr>
          <w:p w14:paraId="0675AD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D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D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D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D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01" w14:textId="77777777" w:rsidR="00F93E91" w:rsidRPr="00CD46DE" w:rsidRDefault="003A64EF" w:rsidP="00F93E91">
            <w:pPr>
              <w:rPr>
                <w:rFonts w:ascii="Times New Roman" w:eastAsia="Times New Roman" w:hAnsi="Times New Roman" w:cs="Times New Roman"/>
                <w:sz w:val="20"/>
              </w:rPr>
            </w:pPr>
          </w:p>
        </w:tc>
      </w:tr>
      <w:tr w:rsidR="00866F2D" w14:paraId="0675AE0A" w14:textId="77777777">
        <w:trPr>
          <w:trHeight w:val="300"/>
        </w:trPr>
        <w:tc>
          <w:tcPr>
            <w:tcW w:w="960" w:type="dxa"/>
            <w:tcBorders>
              <w:top w:val="nil"/>
              <w:left w:val="nil"/>
              <w:bottom w:val="nil"/>
              <w:right w:val="nil"/>
            </w:tcBorders>
            <w:shd w:val="clear" w:color="auto" w:fill="auto"/>
            <w:noWrap/>
            <w:vAlign w:val="bottom"/>
            <w:hideMark/>
          </w:tcPr>
          <w:p w14:paraId="0675AE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E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09" w14:textId="77777777" w:rsidR="00F93E91" w:rsidRPr="00CD46DE" w:rsidRDefault="003A64EF" w:rsidP="00F93E91">
            <w:pPr>
              <w:rPr>
                <w:rFonts w:ascii="Times New Roman" w:eastAsia="Times New Roman" w:hAnsi="Times New Roman" w:cs="Times New Roman"/>
                <w:sz w:val="20"/>
              </w:rPr>
            </w:pPr>
          </w:p>
        </w:tc>
      </w:tr>
      <w:tr w:rsidR="00866F2D" w14:paraId="0675AE12" w14:textId="77777777">
        <w:trPr>
          <w:trHeight w:val="300"/>
        </w:trPr>
        <w:tc>
          <w:tcPr>
            <w:tcW w:w="960" w:type="dxa"/>
            <w:tcBorders>
              <w:top w:val="nil"/>
              <w:left w:val="nil"/>
              <w:bottom w:val="nil"/>
              <w:right w:val="nil"/>
            </w:tcBorders>
            <w:shd w:val="clear" w:color="auto" w:fill="auto"/>
            <w:noWrap/>
            <w:vAlign w:val="bottom"/>
            <w:hideMark/>
          </w:tcPr>
          <w:p w14:paraId="0675AE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E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11" w14:textId="77777777" w:rsidR="00F93E91" w:rsidRPr="00CD46DE" w:rsidRDefault="003A64EF" w:rsidP="00F93E91">
            <w:pPr>
              <w:rPr>
                <w:rFonts w:ascii="Times New Roman" w:eastAsia="Times New Roman" w:hAnsi="Times New Roman" w:cs="Times New Roman"/>
                <w:sz w:val="20"/>
              </w:rPr>
            </w:pPr>
          </w:p>
        </w:tc>
      </w:tr>
      <w:tr w:rsidR="00866F2D" w14:paraId="0675AE19" w14:textId="77777777">
        <w:trPr>
          <w:trHeight w:val="300"/>
        </w:trPr>
        <w:tc>
          <w:tcPr>
            <w:tcW w:w="1920" w:type="dxa"/>
            <w:gridSpan w:val="2"/>
            <w:tcBorders>
              <w:top w:val="nil"/>
              <w:left w:val="nil"/>
              <w:bottom w:val="nil"/>
              <w:right w:val="nil"/>
            </w:tcBorders>
            <w:shd w:val="clear" w:color="auto" w:fill="auto"/>
            <w:noWrap/>
            <w:vAlign w:val="bottom"/>
            <w:hideMark/>
          </w:tcPr>
          <w:p w14:paraId="0675AE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E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1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18" w14:textId="77777777" w:rsidR="00F93E91" w:rsidRPr="00CD46DE" w:rsidRDefault="003A64EF" w:rsidP="00F93E91">
            <w:pPr>
              <w:rPr>
                <w:rFonts w:ascii="Times New Roman" w:eastAsia="Times New Roman" w:hAnsi="Times New Roman" w:cs="Times New Roman"/>
                <w:sz w:val="20"/>
              </w:rPr>
            </w:pPr>
          </w:p>
        </w:tc>
      </w:tr>
      <w:tr w:rsidR="00866F2D" w14:paraId="0675AE21" w14:textId="77777777">
        <w:trPr>
          <w:trHeight w:val="300"/>
        </w:trPr>
        <w:tc>
          <w:tcPr>
            <w:tcW w:w="960" w:type="dxa"/>
            <w:tcBorders>
              <w:top w:val="nil"/>
              <w:left w:val="nil"/>
              <w:bottom w:val="nil"/>
              <w:right w:val="nil"/>
            </w:tcBorders>
            <w:shd w:val="clear" w:color="auto" w:fill="auto"/>
            <w:noWrap/>
            <w:vAlign w:val="bottom"/>
            <w:hideMark/>
          </w:tcPr>
          <w:p w14:paraId="0675AE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1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1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E1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20" w14:textId="77777777" w:rsidR="00F93E91" w:rsidRPr="00CD46DE" w:rsidRDefault="003A64EF" w:rsidP="00F93E91">
            <w:pPr>
              <w:rPr>
                <w:rFonts w:ascii="Times New Roman" w:eastAsia="Times New Roman" w:hAnsi="Times New Roman" w:cs="Times New Roman"/>
                <w:sz w:val="20"/>
              </w:rPr>
            </w:pPr>
          </w:p>
        </w:tc>
      </w:tr>
      <w:tr w:rsidR="00866F2D" w14:paraId="0675AE24" w14:textId="77777777">
        <w:trPr>
          <w:trHeight w:val="300"/>
        </w:trPr>
        <w:tc>
          <w:tcPr>
            <w:tcW w:w="960" w:type="dxa"/>
            <w:tcBorders>
              <w:top w:val="nil"/>
              <w:left w:val="nil"/>
              <w:bottom w:val="nil"/>
              <w:right w:val="nil"/>
            </w:tcBorders>
            <w:shd w:val="clear" w:color="auto" w:fill="auto"/>
            <w:noWrap/>
            <w:vAlign w:val="bottom"/>
            <w:hideMark/>
          </w:tcPr>
          <w:p w14:paraId="0675AE22"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AE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88  όπως τροπ.   ΔΕΚΤΟ ΚΑΤΑ ΠΛΕΙΟΨΗΦΙΑ</w:t>
            </w:r>
          </w:p>
        </w:tc>
      </w:tr>
      <w:tr w:rsidR="00866F2D" w14:paraId="0675AE2C" w14:textId="77777777">
        <w:trPr>
          <w:trHeight w:val="300"/>
        </w:trPr>
        <w:tc>
          <w:tcPr>
            <w:tcW w:w="960" w:type="dxa"/>
            <w:tcBorders>
              <w:top w:val="nil"/>
              <w:left w:val="nil"/>
              <w:bottom w:val="nil"/>
              <w:right w:val="nil"/>
            </w:tcBorders>
            <w:shd w:val="clear" w:color="auto" w:fill="auto"/>
            <w:noWrap/>
            <w:vAlign w:val="bottom"/>
            <w:hideMark/>
          </w:tcPr>
          <w:p w14:paraId="0675AE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E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2B" w14:textId="77777777" w:rsidR="00F93E91" w:rsidRPr="00CD46DE" w:rsidRDefault="003A64EF" w:rsidP="00F93E91">
            <w:pPr>
              <w:rPr>
                <w:rFonts w:ascii="Times New Roman" w:eastAsia="Times New Roman" w:hAnsi="Times New Roman" w:cs="Times New Roman"/>
                <w:sz w:val="20"/>
              </w:rPr>
            </w:pPr>
          </w:p>
        </w:tc>
      </w:tr>
      <w:tr w:rsidR="00866F2D" w14:paraId="0675AE34" w14:textId="77777777">
        <w:trPr>
          <w:trHeight w:val="300"/>
        </w:trPr>
        <w:tc>
          <w:tcPr>
            <w:tcW w:w="960" w:type="dxa"/>
            <w:tcBorders>
              <w:top w:val="nil"/>
              <w:left w:val="nil"/>
              <w:bottom w:val="nil"/>
              <w:right w:val="nil"/>
            </w:tcBorders>
            <w:shd w:val="clear" w:color="auto" w:fill="auto"/>
            <w:noWrap/>
            <w:vAlign w:val="bottom"/>
            <w:hideMark/>
          </w:tcPr>
          <w:p w14:paraId="0675AE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E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33" w14:textId="77777777" w:rsidR="00F93E91" w:rsidRPr="00CD46DE" w:rsidRDefault="003A64EF" w:rsidP="00F93E91">
            <w:pPr>
              <w:rPr>
                <w:rFonts w:ascii="Times New Roman" w:eastAsia="Times New Roman" w:hAnsi="Times New Roman" w:cs="Times New Roman"/>
                <w:sz w:val="20"/>
              </w:rPr>
            </w:pPr>
          </w:p>
        </w:tc>
      </w:tr>
      <w:tr w:rsidR="00866F2D" w14:paraId="0675AE3C" w14:textId="77777777">
        <w:trPr>
          <w:trHeight w:val="300"/>
        </w:trPr>
        <w:tc>
          <w:tcPr>
            <w:tcW w:w="960" w:type="dxa"/>
            <w:tcBorders>
              <w:top w:val="nil"/>
              <w:left w:val="nil"/>
              <w:bottom w:val="nil"/>
              <w:right w:val="nil"/>
            </w:tcBorders>
            <w:shd w:val="clear" w:color="auto" w:fill="auto"/>
            <w:noWrap/>
            <w:vAlign w:val="bottom"/>
            <w:hideMark/>
          </w:tcPr>
          <w:p w14:paraId="0675AE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E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3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3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3B" w14:textId="77777777" w:rsidR="00F93E91" w:rsidRPr="00CD46DE" w:rsidRDefault="003A64EF" w:rsidP="00F93E91">
            <w:pPr>
              <w:rPr>
                <w:rFonts w:ascii="Times New Roman" w:eastAsia="Times New Roman" w:hAnsi="Times New Roman" w:cs="Times New Roman"/>
                <w:sz w:val="20"/>
              </w:rPr>
            </w:pPr>
          </w:p>
        </w:tc>
      </w:tr>
      <w:tr w:rsidR="00866F2D" w14:paraId="0675AE44" w14:textId="77777777">
        <w:trPr>
          <w:trHeight w:val="300"/>
        </w:trPr>
        <w:tc>
          <w:tcPr>
            <w:tcW w:w="960" w:type="dxa"/>
            <w:tcBorders>
              <w:top w:val="nil"/>
              <w:left w:val="nil"/>
              <w:bottom w:val="nil"/>
              <w:right w:val="nil"/>
            </w:tcBorders>
            <w:shd w:val="clear" w:color="auto" w:fill="auto"/>
            <w:noWrap/>
            <w:vAlign w:val="bottom"/>
            <w:hideMark/>
          </w:tcPr>
          <w:p w14:paraId="0675AE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E3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3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4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4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43" w14:textId="77777777" w:rsidR="00F93E91" w:rsidRPr="00CD46DE" w:rsidRDefault="003A64EF" w:rsidP="00F93E91">
            <w:pPr>
              <w:rPr>
                <w:rFonts w:ascii="Times New Roman" w:eastAsia="Times New Roman" w:hAnsi="Times New Roman" w:cs="Times New Roman"/>
                <w:sz w:val="20"/>
              </w:rPr>
            </w:pPr>
          </w:p>
        </w:tc>
      </w:tr>
      <w:tr w:rsidR="00866F2D" w14:paraId="0675AE4C" w14:textId="77777777">
        <w:trPr>
          <w:trHeight w:val="300"/>
        </w:trPr>
        <w:tc>
          <w:tcPr>
            <w:tcW w:w="960" w:type="dxa"/>
            <w:tcBorders>
              <w:top w:val="nil"/>
              <w:left w:val="nil"/>
              <w:bottom w:val="nil"/>
              <w:right w:val="nil"/>
            </w:tcBorders>
            <w:shd w:val="clear" w:color="auto" w:fill="auto"/>
            <w:noWrap/>
            <w:vAlign w:val="bottom"/>
            <w:hideMark/>
          </w:tcPr>
          <w:p w14:paraId="0675AE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E4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4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4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4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4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4B" w14:textId="77777777" w:rsidR="00F93E91" w:rsidRPr="00CD46DE" w:rsidRDefault="003A64EF" w:rsidP="00F93E91">
            <w:pPr>
              <w:rPr>
                <w:rFonts w:ascii="Times New Roman" w:eastAsia="Times New Roman" w:hAnsi="Times New Roman" w:cs="Times New Roman"/>
                <w:sz w:val="20"/>
              </w:rPr>
            </w:pPr>
          </w:p>
        </w:tc>
      </w:tr>
      <w:tr w:rsidR="00866F2D" w14:paraId="0675AE54" w14:textId="77777777">
        <w:trPr>
          <w:trHeight w:val="300"/>
        </w:trPr>
        <w:tc>
          <w:tcPr>
            <w:tcW w:w="960" w:type="dxa"/>
            <w:tcBorders>
              <w:top w:val="nil"/>
              <w:left w:val="nil"/>
              <w:bottom w:val="nil"/>
              <w:right w:val="nil"/>
            </w:tcBorders>
            <w:shd w:val="clear" w:color="auto" w:fill="auto"/>
            <w:noWrap/>
            <w:vAlign w:val="bottom"/>
            <w:hideMark/>
          </w:tcPr>
          <w:p w14:paraId="0675AE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E4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4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5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5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53" w14:textId="77777777" w:rsidR="00F93E91" w:rsidRPr="00CD46DE" w:rsidRDefault="003A64EF" w:rsidP="00F93E91">
            <w:pPr>
              <w:rPr>
                <w:rFonts w:ascii="Times New Roman" w:eastAsia="Times New Roman" w:hAnsi="Times New Roman" w:cs="Times New Roman"/>
                <w:sz w:val="20"/>
              </w:rPr>
            </w:pPr>
          </w:p>
        </w:tc>
      </w:tr>
      <w:tr w:rsidR="00866F2D" w14:paraId="0675AE5C" w14:textId="77777777">
        <w:trPr>
          <w:trHeight w:val="300"/>
        </w:trPr>
        <w:tc>
          <w:tcPr>
            <w:tcW w:w="960" w:type="dxa"/>
            <w:tcBorders>
              <w:top w:val="nil"/>
              <w:left w:val="nil"/>
              <w:bottom w:val="nil"/>
              <w:right w:val="nil"/>
            </w:tcBorders>
            <w:shd w:val="clear" w:color="auto" w:fill="auto"/>
            <w:noWrap/>
            <w:vAlign w:val="bottom"/>
            <w:hideMark/>
          </w:tcPr>
          <w:p w14:paraId="0675AE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E5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5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5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5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5B" w14:textId="77777777" w:rsidR="00F93E91" w:rsidRPr="00CD46DE" w:rsidRDefault="003A64EF" w:rsidP="00F93E91">
            <w:pPr>
              <w:rPr>
                <w:rFonts w:ascii="Times New Roman" w:eastAsia="Times New Roman" w:hAnsi="Times New Roman" w:cs="Times New Roman"/>
                <w:sz w:val="20"/>
              </w:rPr>
            </w:pPr>
          </w:p>
        </w:tc>
      </w:tr>
      <w:tr w:rsidR="00866F2D" w14:paraId="0675AE63" w14:textId="77777777">
        <w:trPr>
          <w:trHeight w:val="300"/>
        </w:trPr>
        <w:tc>
          <w:tcPr>
            <w:tcW w:w="1920" w:type="dxa"/>
            <w:gridSpan w:val="2"/>
            <w:tcBorders>
              <w:top w:val="nil"/>
              <w:left w:val="nil"/>
              <w:bottom w:val="nil"/>
              <w:right w:val="nil"/>
            </w:tcBorders>
            <w:shd w:val="clear" w:color="auto" w:fill="auto"/>
            <w:noWrap/>
            <w:vAlign w:val="bottom"/>
            <w:hideMark/>
          </w:tcPr>
          <w:p w14:paraId="0675AE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E5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6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6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62" w14:textId="77777777" w:rsidR="00F93E91" w:rsidRPr="00CD46DE" w:rsidRDefault="003A64EF" w:rsidP="00F93E91">
            <w:pPr>
              <w:rPr>
                <w:rFonts w:ascii="Times New Roman" w:eastAsia="Times New Roman" w:hAnsi="Times New Roman" w:cs="Times New Roman"/>
                <w:sz w:val="20"/>
              </w:rPr>
            </w:pPr>
          </w:p>
        </w:tc>
      </w:tr>
      <w:tr w:rsidR="00866F2D" w14:paraId="0675AE6B" w14:textId="77777777">
        <w:trPr>
          <w:trHeight w:val="300"/>
        </w:trPr>
        <w:tc>
          <w:tcPr>
            <w:tcW w:w="960" w:type="dxa"/>
            <w:tcBorders>
              <w:top w:val="nil"/>
              <w:left w:val="nil"/>
              <w:bottom w:val="nil"/>
              <w:right w:val="nil"/>
            </w:tcBorders>
            <w:shd w:val="clear" w:color="auto" w:fill="auto"/>
            <w:noWrap/>
            <w:vAlign w:val="bottom"/>
            <w:hideMark/>
          </w:tcPr>
          <w:p w14:paraId="0675AE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6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6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E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6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6A" w14:textId="77777777" w:rsidR="00F93E91" w:rsidRPr="00CD46DE" w:rsidRDefault="003A64EF" w:rsidP="00F93E91">
            <w:pPr>
              <w:rPr>
                <w:rFonts w:ascii="Times New Roman" w:eastAsia="Times New Roman" w:hAnsi="Times New Roman" w:cs="Times New Roman"/>
                <w:sz w:val="20"/>
              </w:rPr>
            </w:pPr>
          </w:p>
        </w:tc>
      </w:tr>
      <w:tr w:rsidR="00866F2D" w14:paraId="0675AE6E" w14:textId="77777777">
        <w:trPr>
          <w:trHeight w:val="300"/>
        </w:trPr>
        <w:tc>
          <w:tcPr>
            <w:tcW w:w="960" w:type="dxa"/>
            <w:tcBorders>
              <w:top w:val="nil"/>
              <w:left w:val="nil"/>
              <w:bottom w:val="nil"/>
              <w:right w:val="nil"/>
            </w:tcBorders>
            <w:shd w:val="clear" w:color="auto" w:fill="auto"/>
            <w:noWrap/>
            <w:vAlign w:val="bottom"/>
            <w:hideMark/>
          </w:tcPr>
          <w:p w14:paraId="0675AE6C"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AE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89  όπως τροπ.   ΔΕΚΤΟ ΚΑΤΑ ΠΛΕΙΟΨΗΦΙΑ</w:t>
            </w:r>
          </w:p>
        </w:tc>
      </w:tr>
      <w:tr w:rsidR="00866F2D" w14:paraId="0675AE76" w14:textId="77777777">
        <w:trPr>
          <w:trHeight w:val="300"/>
        </w:trPr>
        <w:tc>
          <w:tcPr>
            <w:tcW w:w="960" w:type="dxa"/>
            <w:tcBorders>
              <w:top w:val="nil"/>
              <w:left w:val="nil"/>
              <w:bottom w:val="nil"/>
              <w:right w:val="nil"/>
            </w:tcBorders>
            <w:shd w:val="clear" w:color="auto" w:fill="auto"/>
            <w:noWrap/>
            <w:vAlign w:val="bottom"/>
            <w:hideMark/>
          </w:tcPr>
          <w:p w14:paraId="0675AE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E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75" w14:textId="77777777" w:rsidR="00F93E91" w:rsidRPr="00CD46DE" w:rsidRDefault="003A64EF" w:rsidP="00F93E91">
            <w:pPr>
              <w:rPr>
                <w:rFonts w:ascii="Times New Roman" w:eastAsia="Times New Roman" w:hAnsi="Times New Roman" w:cs="Times New Roman"/>
                <w:sz w:val="20"/>
              </w:rPr>
            </w:pPr>
          </w:p>
        </w:tc>
      </w:tr>
      <w:tr w:rsidR="00866F2D" w14:paraId="0675AE7E" w14:textId="77777777">
        <w:trPr>
          <w:trHeight w:val="300"/>
        </w:trPr>
        <w:tc>
          <w:tcPr>
            <w:tcW w:w="960" w:type="dxa"/>
            <w:tcBorders>
              <w:top w:val="nil"/>
              <w:left w:val="nil"/>
              <w:bottom w:val="nil"/>
              <w:right w:val="nil"/>
            </w:tcBorders>
            <w:shd w:val="clear" w:color="auto" w:fill="auto"/>
            <w:noWrap/>
            <w:vAlign w:val="bottom"/>
            <w:hideMark/>
          </w:tcPr>
          <w:p w14:paraId="0675AE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E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7D" w14:textId="77777777" w:rsidR="00F93E91" w:rsidRPr="00CD46DE" w:rsidRDefault="003A64EF" w:rsidP="00F93E91">
            <w:pPr>
              <w:rPr>
                <w:rFonts w:ascii="Times New Roman" w:eastAsia="Times New Roman" w:hAnsi="Times New Roman" w:cs="Times New Roman"/>
                <w:sz w:val="20"/>
              </w:rPr>
            </w:pPr>
          </w:p>
        </w:tc>
      </w:tr>
      <w:tr w:rsidR="00866F2D" w14:paraId="0675AE86" w14:textId="77777777">
        <w:trPr>
          <w:trHeight w:val="300"/>
        </w:trPr>
        <w:tc>
          <w:tcPr>
            <w:tcW w:w="960" w:type="dxa"/>
            <w:tcBorders>
              <w:top w:val="nil"/>
              <w:left w:val="nil"/>
              <w:bottom w:val="nil"/>
              <w:right w:val="nil"/>
            </w:tcBorders>
            <w:shd w:val="clear" w:color="auto" w:fill="auto"/>
            <w:noWrap/>
            <w:vAlign w:val="bottom"/>
            <w:hideMark/>
          </w:tcPr>
          <w:p w14:paraId="0675AE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E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85" w14:textId="77777777" w:rsidR="00F93E91" w:rsidRPr="00CD46DE" w:rsidRDefault="003A64EF" w:rsidP="00F93E91">
            <w:pPr>
              <w:rPr>
                <w:rFonts w:ascii="Times New Roman" w:eastAsia="Times New Roman" w:hAnsi="Times New Roman" w:cs="Times New Roman"/>
                <w:sz w:val="20"/>
              </w:rPr>
            </w:pPr>
          </w:p>
        </w:tc>
      </w:tr>
      <w:tr w:rsidR="00866F2D" w14:paraId="0675AE8E" w14:textId="77777777">
        <w:trPr>
          <w:trHeight w:val="300"/>
        </w:trPr>
        <w:tc>
          <w:tcPr>
            <w:tcW w:w="960" w:type="dxa"/>
            <w:tcBorders>
              <w:top w:val="nil"/>
              <w:left w:val="nil"/>
              <w:bottom w:val="nil"/>
              <w:right w:val="nil"/>
            </w:tcBorders>
            <w:shd w:val="clear" w:color="auto" w:fill="auto"/>
            <w:noWrap/>
            <w:vAlign w:val="bottom"/>
            <w:hideMark/>
          </w:tcPr>
          <w:p w14:paraId="0675AE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E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8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8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8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8D" w14:textId="77777777" w:rsidR="00F93E91" w:rsidRPr="00CD46DE" w:rsidRDefault="003A64EF" w:rsidP="00F93E91">
            <w:pPr>
              <w:rPr>
                <w:rFonts w:ascii="Times New Roman" w:eastAsia="Times New Roman" w:hAnsi="Times New Roman" w:cs="Times New Roman"/>
                <w:sz w:val="20"/>
              </w:rPr>
            </w:pPr>
          </w:p>
        </w:tc>
      </w:tr>
      <w:tr w:rsidR="00866F2D" w14:paraId="0675AE96" w14:textId="77777777">
        <w:trPr>
          <w:trHeight w:val="300"/>
        </w:trPr>
        <w:tc>
          <w:tcPr>
            <w:tcW w:w="960" w:type="dxa"/>
            <w:tcBorders>
              <w:top w:val="nil"/>
              <w:left w:val="nil"/>
              <w:bottom w:val="nil"/>
              <w:right w:val="nil"/>
            </w:tcBorders>
            <w:shd w:val="clear" w:color="auto" w:fill="auto"/>
            <w:noWrap/>
            <w:vAlign w:val="bottom"/>
            <w:hideMark/>
          </w:tcPr>
          <w:p w14:paraId="0675AE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E9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9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95" w14:textId="77777777" w:rsidR="00F93E91" w:rsidRPr="00CD46DE" w:rsidRDefault="003A64EF" w:rsidP="00F93E91">
            <w:pPr>
              <w:rPr>
                <w:rFonts w:ascii="Times New Roman" w:eastAsia="Times New Roman" w:hAnsi="Times New Roman" w:cs="Times New Roman"/>
                <w:sz w:val="20"/>
              </w:rPr>
            </w:pPr>
          </w:p>
        </w:tc>
      </w:tr>
      <w:tr w:rsidR="00866F2D" w14:paraId="0675AE9E" w14:textId="77777777">
        <w:trPr>
          <w:trHeight w:val="300"/>
        </w:trPr>
        <w:tc>
          <w:tcPr>
            <w:tcW w:w="960" w:type="dxa"/>
            <w:tcBorders>
              <w:top w:val="nil"/>
              <w:left w:val="nil"/>
              <w:bottom w:val="nil"/>
              <w:right w:val="nil"/>
            </w:tcBorders>
            <w:shd w:val="clear" w:color="auto" w:fill="auto"/>
            <w:noWrap/>
            <w:vAlign w:val="bottom"/>
            <w:hideMark/>
          </w:tcPr>
          <w:p w14:paraId="0675AE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E9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9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9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9D" w14:textId="77777777" w:rsidR="00F93E91" w:rsidRPr="00CD46DE" w:rsidRDefault="003A64EF" w:rsidP="00F93E91">
            <w:pPr>
              <w:rPr>
                <w:rFonts w:ascii="Times New Roman" w:eastAsia="Times New Roman" w:hAnsi="Times New Roman" w:cs="Times New Roman"/>
                <w:sz w:val="20"/>
              </w:rPr>
            </w:pPr>
          </w:p>
        </w:tc>
      </w:tr>
      <w:tr w:rsidR="00866F2D" w14:paraId="0675AEA6" w14:textId="77777777">
        <w:trPr>
          <w:trHeight w:val="300"/>
        </w:trPr>
        <w:tc>
          <w:tcPr>
            <w:tcW w:w="960" w:type="dxa"/>
            <w:tcBorders>
              <w:top w:val="nil"/>
              <w:left w:val="nil"/>
              <w:bottom w:val="nil"/>
              <w:right w:val="nil"/>
            </w:tcBorders>
            <w:shd w:val="clear" w:color="auto" w:fill="auto"/>
            <w:noWrap/>
            <w:vAlign w:val="bottom"/>
            <w:hideMark/>
          </w:tcPr>
          <w:p w14:paraId="0675AE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EA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A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A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A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A5" w14:textId="77777777" w:rsidR="00F93E91" w:rsidRPr="00CD46DE" w:rsidRDefault="003A64EF" w:rsidP="00F93E91">
            <w:pPr>
              <w:rPr>
                <w:rFonts w:ascii="Times New Roman" w:eastAsia="Times New Roman" w:hAnsi="Times New Roman" w:cs="Times New Roman"/>
                <w:sz w:val="20"/>
              </w:rPr>
            </w:pPr>
          </w:p>
        </w:tc>
      </w:tr>
      <w:tr w:rsidR="00866F2D" w14:paraId="0675AEAD" w14:textId="77777777">
        <w:trPr>
          <w:trHeight w:val="300"/>
        </w:trPr>
        <w:tc>
          <w:tcPr>
            <w:tcW w:w="1920" w:type="dxa"/>
            <w:gridSpan w:val="2"/>
            <w:tcBorders>
              <w:top w:val="nil"/>
              <w:left w:val="nil"/>
              <w:bottom w:val="nil"/>
              <w:right w:val="nil"/>
            </w:tcBorders>
            <w:shd w:val="clear" w:color="auto" w:fill="auto"/>
            <w:noWrap/>
            <w:vAlign w:val="bottom"/>
            <w:hideMark/>
          </w:tcPr>
          <w:p w14:paraId="0675AE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EA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AC" w14:textId="77777777" w:rsidR="00F93E91" w:rsidRPr="00CD46DE" w:rsidRDefault="003A64EF" w:rsidP="00F93E91">
            <w:pPr>
              <w:rPr>
                <w:rFonts w:ascii="Times New Roman" w:eastAsia="Times New Roman" w:hAnsi="Times New Roman" w:cs="Times New Roman"/>
                <w:sz w:val="20"/>
              </w:rPr>
            </w:pPr>
          </w:p>
        </w:tc>
      </w:tr>
      <w:tr w:rsidR="00866F2D" w14:paraId="0675AEB5" w14:textId="77777777">
        <w:trPr>
          <w:trHeight w:val="300"/>
        </w:trPr>
        <w:tc>
          <w:tcPr>
            <w:tcW w:w="960" w:type="dxa"/>
            <w:tcBorders>
              <w:top w:val="nil"/>
              <w:left w:val="nil"/>
              <w:bottom w:val="nil"/>
              <w:right w:val="nil"/>
            </w:tcBorders>
            <w:shd w:val="clear" w:color="auto" w:fill="auto"/>
            <w:noWrap/>
            <w:vAlign w:val="bottom"/>
            <w:hideMark/>
          </w:tcPr>
          <w:p w14:paraId="0675AE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B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EB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B4" w14:textId="77777777" w:rsidR="00F93E91" w:rsidRPr="00CD46DE" w:rsidRDefault="003A64EF" w:rsidP="00F93E91">
            <w:pPr>
              <w:rPr>
                <w:rFonts w:ascii="Times New Roman" w:eastAsia="Times New Roman" w:hAnsi="Times New Roman" w:cs="Times New Roman"/>
                <w:sz w:val="20"/>
              </w:rPr>
            </w:pPr>
          </w:p>
        </w:tc>
      </w:tr>
      <w:tr w:rsidR="00866F2D" w14:paraId="0675AEB9" w14:textId="77777777">
        <w:trPr>
          <w:trHeight w:val="300"/>
        </w:trPr>
        <w:tc>
          <w:tcPr>
            <w:tcW w:w="960" w:type="dxa"/>
            <w:tcBorders>
              <w:top w:val="nil"/>
              <w:left w:val="nil"/>
              <w:bottom w:val="nil"/>
              <w:right w:val="nil"/>
            </w:tcBorders>
            <w:shd w:val="clear" w:color="auto" w:fill="auto"/>
            <w:noWrap/>
            <w:vAlign w:val="bottom"/>
            <w:hideMark/>
          </w:tcPr>
          <w:p w14:paraId="0675AEB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EB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Νέο </w:t>
            </w:r>
            <w:r w:rsidRPr="00CD46DE">
              <w:rPr>
                <w:rFonts w:ascii="Calibri" w:eastAsia="Times New Roman" w:hAnsi="Calibri" w:cs="Calibri"/>
                <w:color w:val="000000"/>
                <w:sz w:val="22"/>
                <w:szCs w:val="22"/>
              </w:rPr>
              <w:t>άρθρο 90 ως έχει   ΔΕΚΤΟ ΚΑΤΑ ΠΛΕΙΟΨΗΦΙΑ</w:t>
            </w:r>
          </w:p>
        </w:tc>
        <w:tc>
          <w:tcPr>
            <w:tcW w:w="480" w:type="dxa"/>
            <w:tcBorders>
              <w:top w:val="nil"/>
              <w:left w:val="nil"/>
              <w:bottom w:val="nil"/>
              <w:right w:val="nil"/>
            </w:tcBorders>
            <w:shd w:val="clear" w:color="auto" w:fill="auto"/>
            <w:noWrap/>
            <w:vAlign w:val="bottom"/>
            <w:hideMark/>
          </w:tcPr>
          <w:p w14:paraId="0675AEB8" w14:textId="77777777" w:rsidR="00F93E91" w:rsidRPr="00CD46DE" w:rsidRDefault="003A64EF" w:rsidP="00F93E91">
            <w:pPr>
              <w:rPr>
                <w:rFonts w:ascii="Calibri" w:eastAsia="Times New Roman" w:hAnsi="Calibri" w:cs="Calibri"/>
                <w:color w:val="000000"/>
                <w:sz w:val="22"/>
                <w:szCs w:val="22"/>
              </w:rPr>
            </w:pPr>
          </w:p>
        </w:tc>
      </w:tr>
      <w:tr w:rsidR="00866F2D" w14:paraId="0675AEC1" w14:textId="77777777">
        <w:trPr>
          <w:trHeight w:val="300"/>
        </w:trPr>
        <w:tc>
          <w:tcPr>
            <w:tcW w:w="960" w:type="dxa"/>
            <w:tcBorders>
              <w:top w:val="nil"/>
              <w:left w:val="nil"/>
              <w:bottom w:val="nil"/>
              <w:right w:val="nil"/>
            </w:tcBorders>
            <w:shd w:val="clear" w:color="auto" w:fill="auto"/>
            <w:noWrap/>
            <w:vAlign w:val="bottom"/>
            <w:hideMark/>
          </w:tcPr>
          <w:p w14:paraId="0675AE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EB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B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C0" w14:textId="77777777" w:rsidR="00F93E91" w:rsidRPr="00CD46DE" w:rsidRDefault="003A64EF" w:rsidP="00F93E91">
            <w:pPr>
              <w:rPr>
                <w:rFonts w:ascii="Times New Roman" w:eastAsia="Times New Roman" w:hAnsi="Times New Roman" w:cs="Times New Roman"/>
                <w:sz w:val="20"/>
              </w:rPr>
            </w:pPr>
          </w:p>
        </w:tc>
      </w:tr>
      <w:tr w:rsidR="00866F2D" w14:paraId="0675AEC9" w14:textId="77777777">
        <w:trPr>
          <w:trHeight w:val="300"/>
        </w:trPr>
        <w:tc>
          <w:tcPr>
            <w:tcW w:w="960" w:type="dxa"/>
            <w:tcBorders>
              <w:top w:val="nil"/>
              <w:left w:val="nil"/>
              <w:bottom w:val="nil"/>
              <w:right w:val="nil"/>
            </w:tcBorders>
            <w:shd w:val="clear" w:color="auto" w:fill="auto"/>
            <w:noWrap/>
            <w:vAlign w:val="bottom"/>
            <w:hideMark/>
          </w:tcPr>
          <w:p w14:paraId="0675AE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E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C8" w14:textId="77777777" w:rsidR="00F93E91" w:rsidRPr="00CD46DE" w:rsidRDefault="003A64EF" w:rsidP="00F93E91">
            <w:pPr>
              <w:rPr>
                <w:rFonts w:ascii="Times New Roman" w:eastAsia="Times New Roman" w:hAnsi="Times New Roman" w:cs="Times New Roman"/>
                <w:sz w:val="20"/>
              </w:rPr>
            </w:pPr>
          </w:p>
        </w:tc>
      </w:tr>
      <w:tr w:rsidR="00866F2D" w14:paraId="0675AED1" w14:textId="77777777">
        <w:trPr>
          <w:trHeight w:val="300"/>
        </w:trPr>
        <w:tc>
          <w:tcPr>
            <w:tcW w:w="960" w:type="dxa"/>
            <w:tcBorders>
              <w:top w:val="nil"/>
              <w:left w:val="nil"/>
              <w:bottom w:val="nil"/>
              <w:right w:val="nil"/>
            </w:tcBorders>
            <w:shd w:val="clear" w:color="auto" w:fill="auto"/>
            <w:noWrap/>
            <w:vAlign w:val="bottom"/>
            <w:hideMark/>
          </w:tcPr>
          <w:p w14:paraId="0675AE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E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D0" w14:textId="77777777" w:rsidR="00F93E91" w:rsidRPr="00CD46DE" w:rsidRDefault="003A64EF" w:rsidP="00F93E91">
            <w:pPr>
              <w:rPr>
                <w:rFonts w:ascii="Times New Roman" w:eastAsia="Times New Roman" w:hAnsi="Times New Roman" w:cs="Times New Roman"/>
                <w:sz w:val="20"/>
              </w:rPr>
            </w:pPr>
          </w:p>
        </w:tc>
      </w:tr>
      <w:tr w:rsidR="00866F2D" w14:paraId="0675AED9" w14:textId="77777777">
        <w:trPr>
          <w:trHeight w:val="300"/>
        </w:trPr>
        <w:tc>
          <w:tcPr>
            <w:tcW w:w="960" w:type="dxa"/>
            <w:tcBorders>
              <w:top w:val="nil"/>
              <w:left w:val="nil"/>
              <w:bottom w:val="nil"/>
              <w:right w:val="nil"/>
            </w:tcBorders>
            <w:shd w:val="clear" w:color="auto" w:fill="auto"/>
            <w:noWrap/>
            <w:vAlign w:val="bottom"/>
            <w:hideMark/>
          </w:tcPr>
          <w:p w14:paraId="0675AE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E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D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AED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D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D8" w14:textId="77777777" w:rsidR="00F93E91" w:rsidRPr="00CD46DE" w:rsidRDefault="003A64EF" w:rsidP="00F93E91">
            <w:pPr>
              <w:rPr>
                <w:rFonts w:ascii="Times New Roman" w:eastAsia="Times New Roman" w:hAnsi="Times New Roman" w:cs="Times New Roman"/>
                <w:sz w:val="20"/>
              </w:rPr>
            </w:pPr>
          </w:p>
        </w:tc>
      </w:tr>
      <w:tr w:rsidR="00866F2D" w14:paraId="0675AEE1" w14:textId="77777777">
        <w:trPr>
          <w:trHeight w:val="300"/>
        </w:trPr>
        <w:tc>
          <w:tcPr>
            <w:tcW w:w="960" w:type="dxa"/>
            <w:tcBorders>
              <w:top w:val="nil"/>
              <w:left w:val="nil"/>
              <w:bottom w:val="nil"/>
              <w:right w:val="nil"/>
            </w:tcBorders>
            <w:shd w:val="clear" w:color="auto" w:fill="auto"/>
            <w:noWrap/>
            <w:vAlign w:val="bottom"/>
            <w:hideMark/>
          </w:tcPr>
          <w:p w14:paraId="0675AE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ED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D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E0" w14:textId="77777777" w:rsidR="00F93E91" w:rsidRPr="00CD46DE" w:rsidRDefault="003A64EF" w:rsidP="00F93E91">
            <w:pPr>
              <w:rPr>
                <w:rFonts w:ascii="Times New Roman" w:eastAsia="Times New Roman" w:hAnsi="Times New Roman" w:cs="Times New Roman"/>
                <w:sz w:val="20"/>
              </w:rPr>
            </w:pPr>
          </w:p>
        </w:tc>
      </w:tr>
      <w:tr w:rsidR="00866F2D" w14:paraId="0675AEE9" w14:textId="77777777">
        <w:trPr>
          <w:trHeight w:val="300"/>
        </w:trPr>
        <w:tc>
          <w:tcPr>
            <w:tcW w:w="960" w:type="dxa"/>
            <w:tcBorders>
              <w:top w:val="nil"/>
              <w:left w:val="nil"/>
              <w:bottom w:val="nil"/>
              <w:right w:val="nil"/>
            </w:tcBorders>
            <w:shd w:val="clear" w:color="auto" w:fill="auto"/>
            <w:noWrap/>
            <w:vAlign w:val="bottom"/>
            <w:hideMark/>
          </w:tcPr>
          <w:p w14:paraId="0675AE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EE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EE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E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E8" w14:textId="77777777" w:rsidR="00F93E91" w:rsidRPr="00CD46DE" w:rsidRDefault="003A64EF" w:rsidP="00F93E91">
            <w:pPr>
              <w:rPr>
                <w:rFonts w:ascii="Times New Roman" w:eastAsia="Times New Roman" w:hAnsi="Times New Roman" w:cs="Times New Roman"/>
                <w:sz w:val="20"/>
              </w:rPr>
            </w:pPr>
          </w:p>
        </w:tc>
      </w:tr>
      <w:tr w:rsidR="00866F2D" w14:paraId="0675AEF1" w14:textId="77777777">
        <w:trPr>
          <w:trHeight w:val="300"/>
        </w:trPr>
        <w:tc>
          <w:tcPr>
            <w:tcW w:w="960" w:type="dxa"/>
            <w:tcBorders>
              <w:top w:val="nil"/>
              <w:left w:val="nil"/>
              <w:bottom w:val="nil"/>
              <w:right w:val="nil"/>
            </w:tcBorders>
            <w:shd w:val="clear" w:color="auto" w:fill="auto"/>
            <w:noWrap/>
            <w:vAlign w:val="bottom"/>
            <w:hideMark/>
          </w:tcPr>
          <w:p w14:paraId="0675AE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EE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E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E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E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F0" w14:textId="77777777" w:rsidR="00F93E91" w:rsidRPr="00CD46DE" w:rsidRDefault="003A64EF" w:rsidP="00F93E91">
            <w:pPr>
              <w:rPr>
                <w:rFonts w:ascii="Times New Roman" w:eastAsia="Times New Roman" w:hAnsi="Times New Roman" w:cs="Times New Roman"/>
                <w:sz w:val="20"/>
              </w:rPr>
            </w:pPr>
          </w:p>
        </w:tc>
      </w:tr>
      <w:tr w:rsidR="00866F2D" w14:paraId="0675AEF8" w14:textId="77777777">
        <w:trPr>
          <w:trHeight w:val="300"/>
        </w:trPr>
        <w:tc>
          <w:tcPr>
            <w:tcW w:w="1920" w:type="dxa"/>
            <w:gridSpan w:val="2"/>
            <w:tcBorders>
              <w:top w:val="nil"/>
              <w:left w:val="nil"/>
              <w:bottom w:val="nil"/>
              <w:right w:val="nil"/>
            </w:tcBorders>
            <w:shd w:val="clear" w:color="auto" w:fill="auto"/>
            <w:noWrap/>
            <w:vAlign w:val="bottom"/>
            <w:hideMark/>
          </w:tcPr>
          <w:p w14:paraId="0675AE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EF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E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E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E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F7" w14:textId="77777777" w:rsidR="00F93E91" w:rsidRPr="00CD46DE" w:rsidRDefault="003A64EF" w:rsidP="00F93E91">
            <w:pPr>
              <w:rPr>
                <w:rFonts w:ascii="Times New Roman" w:eastAsia="Times New Roman" w:hAnsi="Times New Roman" w:cs="Times New Roman"/>
                <w:sz w:val="20"/>
              </w:rPr>
            </w:pPr>
          </w:p>
        </w:tc>
      </w:tr>
      <w:tr w:rsidR="00866F2D" w14:paraId="0675AF00" w14:textId="77777777">
        <w:trPr>
          <w:trHeight w:val="300"/>
        </w:trPr>
        <w:tc>
          <w:tcPr>
            <w:tcW w:w="960" w:type="dxa"/>
            <w:tcBorders>
              <w:top w:val="nil"/>
              <w:left w:val="nil"/>
              <w:bottom w:val="nil"/>
              <w:right w:val="nil"/>
            </w:tcBorders>
            <w:shd w:val="clear" w:color="auto" w:fill="auto"/>
            <w:noWrap/>
            <w:vAlign w:val="bottom"/>
            <w:hideMark/>
          </w:tcPr>
          <w:p w14:paraId="0675AE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EF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EF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EFF" w14:textId="77777777" w:rsidR="00F93E91" w:rsidRPr="00CD46DE" w:rsidRDefault="003A64EF" w:rsidP="00F93E91">
            <w:pPr>
              <w:rPr>
                <w:rFonts w:ascii="Times New Roman" w:eastAsia="Times New Roman" w:hAnsi="Times New Roman" w:cs="Times New Roman"/>
                <w:sz w:val="20"/>
              </w:rPr>
            </w:pPr>
          </w:p>
        </w:tc>
      </w:tr>
      <w:tr w:rsidR="00866F2D" w14:paraId="0675AF04" w14:textId="77777777">
        <w:trPr>
          <w:trHeight w:val="300"/>
        </w:trPr>
        <w:tc>
          <w:tcPr>
            <w:tcW w:w="960" w:type="dxa"/>
            <w:tcBorders>
              <w:top w:val="nil"/>
              <w:left w:val="nil"/>
              <w:bottom w:val="nil"/>
              <w:right w:val="nil"/>
            </w:tcBorders>
            <w:shd w:val="clear" w:color="auto" w:fill="auto"/>
            <w:noWrap/>
            <w:vAlign w:val="bottom"/>
            <w:hideMark/>
          </w:tcPr>
          <w:p w14:paraId="0675AF0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F0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91 ως έχει   ΔΕΚΤΟ ΚΑΤΑ ΠΛΕΙΟΨΗΦΙΑ</w:t>
            </w:r>
          </w:p>
        </w:tc>
        <w:tc>
          <w:tcPr>
            <w:tcW w:w="480" w:type="dxa"/>
            <w:tcBorders>
              <w:top w:val="nil"/>
              <w:left w:val="nil"/>
              <w:bottom w:val="nil"/>
              <w:right w:val="nil"/>
            </w:tcBorders>
            <w:shd w:val="clear" w:color="auto" w:fill="auto"/>
            <w:noWrap/>
            <w:vAlign w:val="bottom"/>
            <w:hideMark/>
          </w:tcPr>
          <w:p w14:paraId="0675AF03" w14:textId="77777777" w:rsidR="00F93E91" w:rsidRPr="00CD46DE" w:rsidRDefault="003A64EF" w:rsidP="00F93E91">
            <w:pPr>
              <w:rPr>
                <w:rFonts w:ascii="Calibri" w:eastAsia="Times New Roman" w:hAnsi="Calibri" w:cs="Calibri"/>
                <w:color w:val="000000"/>
                <w:sz w:val="22"/>
                <w:szCs w:val="22"/>
              </w:rPr>
            </w:pPr>
          </w:p>
        </w:tc>
      </w:tr>
      <w:tr w:rsidR="00866F2D" w14:paraId="0675AF0C" w14:textId="77777777">
        <w:trPr>
          <w:trHeight w:val="300"/>
        </w:trPr>
        <w:tc>
          <w:tcPr>
            <w:tcW w:w="960" w:type="dxa"/>
            <w:tcBorders>
              <w:top w:val="nil"/>
              <w:left w:val="nil"/>
              <w:bottom w:val="nil"/>
              <w:right w:val="nil"/>
            </w:tcBorders>
            <w:shd w:val="clear" w:color="auto" w:fill="auto"/>
            <w:noWrap/>
            <w:vAlign w:val="bottom"/>
            <w:hideMark/>
          </w:tcPr>
          <w:p w14:paraId="0675AF0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F0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0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0B" w14:textId="77777777" w:rsidR="00F93E91" w:rsidRPr="00CD46DE" w:rsidRDefault="003A64EF" w:rsidP="00F93E91">
            <w:pPr>
              <w:rPr>
                <w:rFonts w:ascii="Times New Roman" w:eastAsia="Times New Roman" w:hAnsi="Times New Roman" w:cs="Times New Roman"/>
                <w:sz w:val="20"/>
              </w:rPr>
            </w:pPr>
          </w:p>
        </w:tc>
      </w:tr>
      <w:tr w:rsidR="00866F2D" w14:paraId="0675AF14" w14:textId="77777777">
        <w:trPr>
          <w:trHeight w:val="300"/>
        </w:trPr>
        <w:tc>
          <w:tcPr>
            <w:tcW w:w="960" w:type="dxa"/>
            <w:tcBorders>
              <w:top w:val="nil"/>
              <w:left w:val="nil"/>
              <w:bottom w:val="nil"/>
              <w:right w:val="nil"/>
            </w:tcBorders>
            <w:shd w:val="clear" w:color="auto" w:fill="auto"/>
            <w:noWrap/>
            <w:vAlign w:val="bottom"/>
            <w:hideMark/>
          </w:tcPr>
          <w:p w14:paraId="0675AF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F0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1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13" w14:textId="77777777" w:rsidR="00F93E91" w:rsidRPr="00CD46DE" w:rsidRDefault="003A64EF" w:rsidP="00F93E91">
            <w:pPr>
              <w:rPr>
                <w:rFonts w:ascii="Times New Roman" w:eastAsia="Times New Roman" w:hAnsi="Times New Roman" w:cs="Times New Roman"/>
                <w:sz w:val="20"/>
              </w:rPr>
            </w:pPr>
          </w:p>
        </w:tc>
      </w:tr>
      <w:tr w:rsidR="00866F2D" w14:paraId="0675AF1C" w14:textId="77777777">
        <w:trPr>
          <w:trHeight w:val="300"/>
        </w:trPr>
        <w:tc>
          <w:tcPr>
            <w:tcW w:w="960" w:type="dxa"/>
            <w:tcBorders>
              <w:top w:val="nil"/>
              <w:left w:val="nil"/>
              <w:bottom w:val="nil"/>
              <w:right w:val="nil"/>
            </w:tcBorders>
            <w:shd w:val="clear" w:color="auto" w:fill="auto"/>
            <w:noWrap/>
            <w:vAlign w:val="bottom"/>
            <w:hideMark/>
          </w:tcPr>
          <w:p w14:paraId="0675AF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F1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1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1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1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1B" w14:textId="77777777" w:rsidR="00F93E91" w:rsidRPr="00CD46DE" w:rsidRDefault="003A64EF" w:rsidP="00F93E91">
            <w:pPr>
              <w:rPr>
                <w:rFonts w:ascii="Times New Roman" w:eastAsia="Times New Roman" w:hAnsi="Times New Roman" w:cs="Times New Roman"/>
                <w:sz w:val="20"/>
              </w:rPr>
            </w:pPr>
          </w:p>
        </w:tc>
      </w:tr>
      <w:tr w:rsidR="00866F2D" w14:paraId="0675AF24" w14:textId="77777777">
        <w:trPr>
          <w:trHeight w:val="300"/>
        </w:trPr>
        <w:tc>
          <w:tcPr>
            <w:tcW w:w="960" w:type="dxa"/>
            <w:tcBorders>
              <w:top w:val="nil"/>
              <w:left w:val="nil"/>
              <w:bottom w:val="nil"/>
              <w:right w:val="nil"/>
            </w:tcBorders>
            <w:shd w:val="clear" w:color="auto" w:fill="auto"/>
            <w:noWrap/>
            <w:vAlign w:val="bottom"/>
            <w:hideMark/>
          </w:tcPr>
          <w:p w14:paraId="0675AF1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F1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1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2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2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23" w14:textId="77777777" w:rsidR="00F93E91" w:rsidRPr="00CD46DE" w:rsidRDefault="003A64EF" w:rsidP="00F93E91">
            <w:pPr>
              <w:rPr>
                <w:rFonts w:ascii="Times New Roman" w:eastAsia="Times New Roman" w:hAnsi="Times New Roman" w:cs="Times New Roman"/>
                <w:sz w:val="20"/>
              </w:rPr>
            </w:pPr>
          </w:p>
        </w:tc>
      </w:tr>
      <w:tr w:rsidR="00866F2D" w14:paraId="0675AF2C" w14:textId="77777777">
        <w:trPr>
          <w:trHeight w:val="300"/>
        </w:trPr>
        <w:tc>
          <w:tcPr>
            <w:tcW w:w="960" w:type="dxa"/>
            <w:tcBorders>
              <w:top w:val="nil"/>
              <w:left w:val="nil"/>
              <w:bottom w:val="nil"/>
              <w:right w:val="nil"/>
            </w:tcBorders>
            <w:shd w:val="clear" w:color="auto" w:fill="auto"/>
            <w:noWrap/>
            <w:vAlign w:val="bottom"/>
            <w:hideMark/>
          </w:tcPr>
          <w:p w14:paraId="0675AF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F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2B" w14:textId="77777777" w:rsidR="00F93E91" w:rsidRPr="00CD46DE" w:rsidRDefault="003A64EF" w:rsidP="00F93E91">
            <w:pPr>
              <w:rPr>
                <w:rFonts w:ascii="Times New Roman" w:eastAsia="Times New Roman" w:hAnsi="Times New Roman" w:cs="Times New Roman"/>
                <w:sz w:val="20"/>
              </w:rPr>
            </w:pPr>
          </w:p>
        </w:tc>
      </w:tr>
      <w:tr w:rsidR="00866F2D" w14:paraId="0675AF34" w14:textId="77777777">
        <w:trPr>
          <w:trHeight w:val="300"/>
        </w:trPr>
        <w:tc>
          <w:tcPr>
            <w:tcW w:w="960" w:type="dxa"/>
            <w:tcBorders>
              <w:top w:val="nil"/>
              <w:left w:val="nil"/>
              <w:bottom w:val="nil"/>
              <w:right w:val="nil"/>
            </w:tcBorders>
            <w:shd w:val="clear" w:color="auto" w:fill="auto"/>
            <w:noWrap/>
            <w:vAlign w:val="bottom"/>
            <w:hideMark/>
          </w:tcPr>
          <w:p w14:paraId="0675AF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F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33" w14:textId="77777777" w:rsidR="00F93E91" w:rsidRPr="00CD46DE" w:rsidRDefault="003A64EF" w:rsidP="00F93E91">
            <w:pPr>
              <w:rPr>
                <w:rFonts w:ascii="Times New Roman" w:eastAsia="Times New Roman" w:hAnsi="Times New Roman" w:cs="Times New Roman"/>
                <w:sz w:val="20"/>
              </w:rPr>
            </w:pPr>
          </w:p>
        </w:tc>
      </w:tr>
      <w:tr w:rsidR="00866F2D" w14:paraId="0675AF3C" w14:textId="77777777">
        <w:trPr>
          <w:trHeight w:val="300"/>
        </w:trPr>
        <w:tc>
          <w:tcPr>
            <w:tcW w:w="960" w:type="dxa"/>
            <w:tcBorders>
              <w:top w:val="nil"/>
              <w:left w:val="nil"/>
              <w:bottom w:val="nil"/>
              <w:right w:val="nil"/>
            </w:tcBorders>
            <w:shd w:val="clear" w:color="auto" w:fill="auto"/>
            <w:noWrap/>
            <w:vAlign w:val="bottom"/>
            <w:hideMark/>
          </w:tcPr>
          <w:p w14:paraId="0675AF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F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3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3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3B" w14:textId="77777777" w:rsidR="00F93E91" w:rsidRPr="00CD46DE" w:rsidRDefault="003A64EF" w:rsidP="00F93E91">
            <w:pPr>
              <w:rPr>
                <w:rFonts w:ascii="Times New Roman" w:eastAsia="Times New Roman" w:hAnsi="Times New Roman" w:cs="Times New Roman"/>
                <w:sz w:val="20"/>
              </w:rPr>
            </w:pPr>
          </w:p>
        </w:tc>
      </w:tr>
      <w:tr w:rsidR="00866F2D" w14:paraId="0675AF43" w14:textId="77777777">
        <w:trPr>
          <w:trHeight w:val="300"/>
        </w:trPr>
        <w:tc>
          <w:tcPr>
            <w:tcW w:w="1920" w:type="dxa"/>
            <w:gridSpan w:val="2"/>
            <w:tcBorders>
              <w:top w:val="nil"/>
              <w:left w:val="nil"/>
              <w:bottom w:val="nil"/>
              <w:right w:val="nil"/>
            </w:tcBorders>
            <w:shd w:val="clear" w:color="auto" w:fill="auto"/>
            <w:noWrap/>
            <w:vAlign w:val="bottom"/>
            <w:hideMark/>
          </w:tcPr>
          <w:p w14:paraId="0675AF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F3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42" w14:textId="77777777" w:rsidR="00F93E91" w:rsidRPr="00CD46DE" w:rsidRDefault="003A64EF" w:rsidP="00F93E91">
            <w:pPr>
              <w:rPr>
                <w:rFonts w:ascii="Times New Roman" w:eastAsia="Times New Roman" w:hAnsi="Times New Roman" w:cs="Times New Roman"/>
                <w:sz w:val="20"/>
              </w:rPr>
            </w:pPr>
          </w:p>
        </w:tc>
      </w:tr>
      <w:tr w:rsidR="00866F2D" w14:paraId="0675AF4B" w14:textId="77777777">
        <w:trPr>
          <w:trHeight w:val="300"/>
        </w:trPr>
        <w:tc>
          <w:tcPr>
            <w:tcW w:w="960" w:type="dxa"/>
            <w:tcBorders>
              <w:top w:val="nil"/>
              <w:left w:val="nil"/>
              <w:bottom w:val="nil"/>
              <w:right w:val="nil"/>
            </w:tcBorders>
            <w:shd w:val="clear" w:color="auto" w:fill="auto"/>
            <w:noWrap/>
            <w:vAlign w:val="bottom"/>
            <w:hideMark/>
          </w:tcPr>
          <w:p w14:paraId="0675AF4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4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F4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4A" w14:textId="77777777" w:rsidR="00F93E91" w:rsidRPr="00CD46DE" w:rsidRDefault="003A64EF" w:rsidP="00F93E91">
            <w:pPr>
              <w:rPr>
                <w:rFonts w:ascii="Times New Roman" w:eastAsia="Times New Roman" w:hAnsi="Times New Roman" w:cs="Times New Roman"/>
                <w:sz w:val="20"/>
              </w:rPr>
            </w:pPr>
          </w:p>
        </w:tc>
      </w:tr>
      <w:tr w:rsidR="00866F2D" w14:paraId="0675AF4E" w14:textId="77777777">
        <w:trPr>
          <w:trHeight w:val="300"/>
        </w:trPr>
        <w:tc>
          <w:tcPr>
            <w:tcW w:w="960" w:type="dxa"/>
            <w:tcBorders>
              <w:top w:val="nil"/>
              <w:left w:val="nil"/>
              <w:bottom w:val="nil"/>
              <w:right w:val="nil"/>
            </w:tcBorders>
            <w:shd w:val="clear" w:color="auto" w:fill="auto"/>
            <w:noWrap/>
            <w:vAlign w:val="bottom"/>
            <w:hideMark/>
          </w:tcPr>
          <w:p w14:paraId="0675AF4C"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AF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92 όπως τροπ.   ΔΕΚΤΟ ΚΑΤΑ ΠΛΕΙΟΨΗΦΙΑ</w:t>
            </w:r>
          </w:p>
        </w:tc>
      </w:tr>
      <w:tr w:rsidR="00866F2D" w14:paraId="0675AF56" w14:textId="77777777">
        <w:trPr>
          <w:trHeight w:val="300"/>
        </w:trPr>
        <w:tc>
          <w:tcPr>
            <w:tcW w:w="960" w:type="dxa"/>
            <w:tcBorders>
              <w:top w:val="nil"/>
              <w:left w:val="nil"/>
              <w:bottom w:val="nil"/>
              <w:right w:val="nil"/>
            </w:tcBorders>
            <w:shd w:val="clear" w:color="auto" w:fill="auto"/>
            <w:noWrap/>
            <w:vAlign w:val="bottom"/>
            <w:hideMark/>
          </w:tcPr>
          <w:p w14:paraId="0675AF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F5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5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5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5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55" w14:textId="77777777" w:rsidR="00F93E91" w:rsidRPr="00CD46DE" w:rsidRDefault="003A64EF" w:rsidP="00F93E91">
            <w:pPr>
              <w:rPr>
                <w:rFonts w:ascii="Times New Roman" w:eastAsia="Times New Roman" w:hAnsi="Times New Roman" w:cs="Times New Roman"/>
                <w:sz w:val="20"/>
              </w:rPr>
            </w:pPr>
          </w:p>
        </w:tc>
      </w:tr>
      <w:tr w:rsidR="00866F2D" w14:paraId="0675AF5E" w14:textId="77777777">
        <w:trPr>
          <w:trHeight w:val="300"/>
        </w:trPr>
        <w:tc>
          <w:tcPr>
            <w:tcW w:w="960" w:type="dxa"/>
            <w:tcBorders>
              <w:top w:val="nil"/>
              <w:left w:val="nil"/>
              <w:bottom w:val="nil"/>
              <w:right w:val="nil"/>
            </w:tcBorders>
            <w:shd w:val="clear" w:color="auto" w:fill="auto"/>
            <w:noWrap/>
            <w:vAlign w:val="bottom"/>
            <w:hideMark/>
          </w:tcPr>
          <w:p w14:paraId="0675AF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F5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5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5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5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5D" w14:textId="77777777" w:rsidR="00F93E91" w:rsidRPr="00CD46DE" w:rsidRDefault="003A64EF" w:rsidP="00F93E91">
            <w:pPr>
              <w:rPr>
                <w:rFonts w:ascii="Times New Roman" w:eastAsia="Times New Roman" w:hAnsi="Times New Roman" w:cs="Times New Roman"/>
                <w:sz w:val="20"/>
              </w:rPr>
            </w:pPr>
          </w:p>
        </w:tc>
      </w:tr>
      <w:tr w:rsidR="00866F2D" w14:paraId="0675AF66" w14:textId="77777777">
        <w:trPr>
          <w:trHeight w:val="300"/>
        </w:trPr>
        <w:tc>
          <w:tcPr>
            <w:tcW w:w="960" w:type="dxa"/>
            <w:tcBorders>
              <w:top w:val="nil"/>
              <w:left w:val="nil"/>
              <w:bottom w:val="nil"/>
              <w:right w:val="nil"/>
            </w:tcBorders>
            <w:shd w:val="clear" w:color="auto" w:fill="auto"/>
            <w:noWrap/>
            <w:vAlign w:val="bottom"/>
            <w:hideMark/>
          </w:tcPr>
          <w:p w14:paraId="0675AF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F6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6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6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6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65" w14:textId="77777777" w:rsidR="00F93E91" w:rsidRPr="00CD46DE" w:rsidRDefault="003A64EF" w:rsidP="00F93E91">
            <w:pPr>
              <w:rPr>
                <w:rFonts w:ascii="Times New Roman" w:eastAsia="Times New Roman" w:hAnsi="Times New Roman" w:cs="Times New Roman"/>
                <w:sz w:val="20"/>
              </w:rPr>
            </w:pPr>
          </w:p>
        </w:tc>
      </w:tr>
      <w:tr w:rsidR="00866F2D" w14:paraId="0675AF6E" w14:textId="77777777">
        <w:trPr>
          <w:trHeight w:val="300"/>
        </w:trPr>
        <w:tc>
          <w:tcPr>
            <w:tcW w:w="960" w:type="dxa"/>
            <w:tcBorders>
              <w:top w:val="nil"/>
              <w:left w:val="nil"/>
              <w:bottom w:val="nil"/>
              <w:right w:val="nil"/>
            </w:tcBorders>
            <w:shd w:val="clear" w:color="auto" w:fill="auto"/>
            <w:noWrap/>
            <w:vAlign w:val="bottom"/>
            <w:hideMark/>
          </w:tcPr>
          <w:p w14:paraId="0675AF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F6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6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6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6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6D" w14:textId="77777777" w:rsidR="00F93E91" w:rsidRPr="00CD46DE" w:rsidRDefault="003A64EF" w:rsidP="00F93E91">
            <w:pPr>
              <w:rPr>
                <w:rFonts w:ascii="Times New Roman" w:eastAsia="Times New Roman" w:hAnsi="Times New Roman" w:cs="Times New Roman"/>
                <w:sz w:val="20"/>
              </w:rPr>
            </w:pPr>
          </w:p>
        </w:tc>
      </w:tr>
      <w:tr w:rsidR="00866F2D" w14:paraId="0675AF76" w14:textId="77777777">
        <w:trPr>
          <w:trHeight w:val="300"/>
        </w:trPr>
        <w:tc>
          <w:tcPr>
            <w:tcW w:w="960" w:type="dxa"/>
            <w:tcBorders>
              <w:top w:val="nil"/>
              <w:left w:val="nil"/>
              <w:bottom w:val="nil"/>
              <w:right w:val="nil"/>
            </w:tcBorders>
            <w:shd w:val="clear" w:color="auto" w:fill="auto"/>
            <w:noWrap/>
            <w:vAlign w:val="bottom"/>
            <w:hideMark/>
          </w:tcPr>
          <w:p w14:paraId="0675AF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F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75" w14:textId="77777777" w:rsidR="00F93E91" w:rsidRPr="00CD46DE" w:rsidRDefault="003A64EF" w:rsidP="00F93E91">
            <w:pPr>
              <w:rPr>
                <w:rFonts w:ascii="Times New Roman" w:eastAsia="Times New Roman" w:hAnsi="Times New Roman" w:cs="Times New Roman"/>
                <w:sz w:val="20"/>
              </w:rPr>
            </w:pPr>
          </w:p>
        </w:tc>
      </w:tr>
      <w:tr w:rsidR="00866F2D" w14:paraId="0675AF7E" w14:textId="77777777">
        <w:trPr>
          <w:trHeight w:val="300"/>
        </w:trPr>
        <w:tc>
          <w:tcPr>
            <w:tcW w:w="960" w:type="dxa"/>
            <w:tcBorders>
              <w:top w:val="nil"/>
              <w:left w:val="nil"/>
              <w:bottom w:val="nil"/>
              <w:right w:val="nil"/>
            </w:tcBorders>
            <w:shd w:val="clear" w:color="auto" w:fill="auto"/>
            <w:noWrap/>
            <w:vAlign w:val="bottom"/>
            <w:hideMark/>
          </w:tcPr>
          <w:p w14:paraId="0675AF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F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7D" w14:textId="77777777" w:rsidR="00F93E91" w:rsidRPr="00CD46DE" w:rsidRDefault="003A64EF" w:rsidP="00F93E91">
            <w:pPr>
              <w:rPr>
                <w:rFonts w:ascii="Times New Roman" w:eastAsia="Times New Roman" w:hAnsi="Times New Roman" w:cs="Times New Roman"/>
                <w:sz w:val="20"/>
              </w:rPr>
            </w:pPr>
          </w:p>
        </w:tc>
      </w:tr>
      <w:tr w:rsidR="00866F2D" w14:paraId="0675AF86" w14:textId="77777777">
        <w:trPr>
          <w:trHeight w:val="300"/>
        </w:trPr>
        <w:tc>
          <w:tcPr>
            <w:tcW w:w="960" w:type="dxa"/>
            <w:tcBorders>
              <w:top w:val="nil"/>
              <w:left w:val="nil"/>
              <w:bottom w:val="nil"/>
              <w:right w:val="nil"/>
            </w:tcBorders>
            <w:shd w:val="clear" w:color="auto" w:fill="auto"/>
            <w:noWrap/>
            <w:vAlign w:val="bottom"/>
            <w:hideMark/>
          </w:tcPr>
          <w:p w14:paraId="0675AF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F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8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8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8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85" w14:textId="77777777" w:rsidR="00F93E91" w:rsidRPr="00CD46DE" w:rsidRDefault="003A64EF" w:rsidP="00F93E91">
            <w:pPr>
              <w:rPr>
                <w:rFonts w:ascii="Times New Roman" w:eastAsia="Times New Roman" w:hAnsi="Times New Roman" w:cs="Times New Roman"/>
                <w:sz w:val="20"/>
              </w:rPr>
            </w:pPr>
          </w:p>
        </w:tc>
      </w:tr>
      <w:tr w:rsidR="00866F2D" w14:paraId="0675AF8D" w14:textId="77777777">
        <w:trPr>
          <w:trHeight w:val="300"/>
        </w:trPr>
        <w:tc>
          <w:tcPr>
            <w:tcW w:w="1920" w:type="dxa"/>
            <w:gridSpan w:val="2"/>
            <w:tcBorders>
              <w:top w:val="nil"/>
              <w:left w:val="nil"/>
              <w:bottom w:val="nil"/>
              <w:right w:val="nil"/>
            </w:tcBorders>
            <w:shd w:val="clear" w:color="auto" w:fill="auto"/>
            <w:noWrap/>
            <w:vAlign w:val="bottom"/>
            <w:hideMark/>
          </w:tcPr>
          <w:p w14:paraId="0675AF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F8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8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8C" w14:textId="77777777" w:rsidR="00F93E91" w:rsidRPr="00CD46DE" w:rsidRDefault="003A64EF" w:rsidP="00F93E91">
            <w:pPr>
              <w:rPr>
                <w:rFonts w:ascii="Times New Roman" w:eastAsia="Times New Roman" w:hAnsi="Times New Roman" w:cs="Times New Roman"/>
                <w:sz w:val="20"/>
              </w:rPr>
            </w:pPr>
          </w:p>
        </w:tc>
      </w:tr>
      <w:tr w:rsidR="00866F2D" w14:paraId="0675AF95" w14:textId="77777777">
        <w:trPr>
          <w:trHeight w:val="300"/>
        </w:trPr>
        <w:tc>
          <w:tcPr>
            <w:tcW w:w="960" w:type="dxa"/>
            <w:tcBorders>
              <w:top w:val="nil"/>
              <w:left w:val="nil"/>
              <w:bottom w:val="nil"/>
              <w:right w:val="nil"/>
            </w:tcBorders>
            <w:shd w:val="clear" w:color="auto" w:fill="auto"/>
            <w:noWrap/>
            <w:vAlign w:val="bottom"/>
            <w:hideMark/>
          </w:tcPr>
          <w:p w14:paraId="0675AF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8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9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F9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94" w14:textId="77777777" w:rsidR="00F93E91" w:rsidRPr="00CD46DE" w:rsidRDefault="003A64EF" w:rsidP="00F93E91">
            <w:pPr>
              <w:rPr>
                <w:rFonts w:ascii="Times New Roman" w:eastAsia="Times New Roman" w:hAnsi="Times New Roman" w:cs="Times New Roman"/>
                <w:sz w:val="20"/>
              </w:rPr>
            </w:pPr>
          </w:p>
        </w:tc>
      </w:tr>
      <w:tr w:rsidR="00866F2D" w14:paraId="0675AF99" w14:textId="77777777">
        <w:trPr>
          <w:trHeight w:val="300"/>
        </w:trPr>
        <w:tc>
          <w:tcPr>
            <w:tcW w:w="960" w:type="dxa"/>
            <w:tcBorders>
              <w:top w:val="nil"/>
              <w:left w:val="nil"/>
              <w:bottom w:val="nil"/>
              <w:right w:val="nil"/>
            </w:tcBorders>
            <w:shd w:val="clear" w:color="auto" w:fill="auto"/>
            <w:noWrap/>
            <w:vAlign w:val="bottom"/>
            <w:hideMark/>
          </w:tcPr>
          <w:p w14:paraId="0675AF9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AF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93 ως έχει   ΔΕΚΤΟ ΚΑΤΑ ΠΛΕΙΟΨΗΦΙΑ</w:t>
            </w:r>
          </w:p>
        </w:tc>
        <w:tc>
          <w:tcPr>
            <w:tcW w:w="480" w:type="dxa"/>
            <w:tcBorders>
              <w:top w:val="nil"/>
              <w:left w:val="nil"/>
              <w:bottom w:val="nil"/>
              <w:right w:val="nil"/>
            </w:tcBorders>
            <w:shd w:val="clear" w:color="auto" w:fill="auto"/>
            <w:noWrap/>
            <w:vAlign w:val="bottom"/>
            <w:hideMark/>
          </w:tcPr>
          <w:p w14:paraId="0675AF98" w14:textId="77777777" w:rsidR="00F93E91" w:rsidRPr="00CD46DE" w:rsidRDefault="003A64EF" w:rsidP="00F93E91">
            <w:pPr>
              <w:rPr>
                <w:rFonts w:ascii="Calibri" w:eastAsia="Times New Roman" w:hAnsi="Calibri" w:cs="Calibri"/>
                <w:color w:val="000000"/>
                <w:sz w:val="22"/>
                <w:szCs w:val="22"/>
              </w:rPr>
            </w:pPr>
          </w:p>
        </w:tc>
      </w:tr>
      <w:tr w:rsidR="00866F2D" w14:paraId="0675AFA1" w14:textId="77777777">
        <w:trPr>
          <w:trHeight w:val="300"/>
        </w:trPr>
        <w:tc>
          <w:tcPr>
            <w:tcW w:w="960" w:type="dxa"/>
            <w:tcBorders>
              <w:top w:val="nil"/>
              <w:left w:val="nil"/>
              <w:bottom w:val="nil"/>
              <w:right w:val="nil"/>
            </w:tcBorders>
            <w:shd w:val="clear" w:color="auto" w:fill="auto"/>
            <w:noWrap/>
            <w:vAlign w:val="bottom"/>
            <w:hideMark/>
          </w:tcPr>
          <w:p w14:paraId="0675AF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F9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9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9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9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9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A0" w14:textId="77777777" w:rsidR="00F93E91" w:rsidRPr="00CD46DE" w:rsidRDefault="003A64EF" w:rsidP="00F93E91">
            <w:pPr>
              <w:rPr>
                <w:rFonts w:ascii="Times New Roman" w:eastAsia="Times New Roman" w:hAnsi="Times New Roman" w:cs="Times New Roman"/>
                <w:sz w:val="20"/>
              </w:rPr>
            </w:pPr>
          </w:p>
        </w:tc>
      </w:tr>
      <w:tr w:rsidR="00866F2D" w14:paraId="0675AFA9" w14:textId="77777777">
        <w:trPr>
          <w:trHeight w:val="300"/>
        </w:trPr>
        <w:tc>
          <w:tcPr>
            <w:tcW w:w="960" w:type="dxa"/>
            <w:tcBorders>
              <w:top w:val="nil"/>
              <w:left w:val="nil"/>
              <w:bottom w:val="nil"/>
              <w:right w:val="nil"/>
            </w:tcBorders>
            <w:shd w:val="clear" w:color="auto" w:fill="auto"/>
            <w:noWrap/>
            <w:vAlign w:val="bottom"/>
            <w:hideMark/>
          </w:tcPr>
          <w:p w14:paraId="0675AF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FA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A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A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A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A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A8" w14:textId="77777777" w:rsidR="00F93E91" w:rsidRPr="00CD46DE" w:rsidRDefault="003A64EF" w:rsidP="00F93E91">
            <w:pPr>
              <w:rPr>
                <w:rFonts w:ascii="Times New Roman" w:eastAsia="Times New Roman" w:hAnsi="Times New Roman" w:cs="Times New Roman"/>
                <w:sz w:val="20"/>
              </w:rPr>
            </w:pPr>
          </w:p>
        </w:tc>
      </w:tr>
      <w:tr w:rsidR="00866F2D" w14:paraId="0675AFB1" w14:textId="77777777">
        <w:trPr>
          <w:trHeight w:val="300"/>
        </w:trPr>
        <w:tc>
          <w:tcPr>
            <w:tcW w:w="960" w:type="dxa"/>
            <w:tcBorders>
              <w:top w:val="nil"/>
              <w:left w:val="nil"/>
              <w:bottom w:val="nil"/>
              <w:right w:val="nil"/>
            </w:tcBorders>
            <w:shd w:val="clear" w:color="auto" w:fill="auto"/>
            <w:noWrap/>
            <w:vAlign w:val="bottom"/>
            <w:hideMark/>
          </w:tcPr>
          <w:p w14:paraId="0675AF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FA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A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A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A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B0" w14:textId="77777777" w:rsidR="00F93E91" w:rsidRPr="00CD46DE" w:rsidRDefault="003A64EF" w:rsidP="00F93E91">
            <w:pPr>
              <w:rPr>
                <w:rFonts w:ascii="Times New Roman" w:eastAsia="Times New Roman" w:hAnsi="Times New Roman" w:cs="Times New Roman"/>
                <w:sz w:val="20"/>
              </w:rPr>
            </w:pPr>
          </w:p>
        </w:tc>
      </w:tr>
      <w:tr w:rsidR="00866F2D" w14:paraId="0675AFB9" w14:textId="77777777">
        <w:trPr>
          <w:trHeight w:val="300"/>
        </w:trPr>
        <w:tc>
          <w:tcPr>
            <w:tcW w:w="960" w:type="dxa"/>
            <w:tcBorders>
              <w:top w:val="nil"/>
              <w:left w:val="nil"/>
              <w:bottom w:val="nil"/>
              <w:right w:val="nil"/>
            </w:tcBorders>
            <w:shd w:val="clear" w:color="auto" w:fill="auto"/>
            <w:noWrap/>
            <w:vAlign w:val="bottom"/>
            <w:hideMark/>
          </w:tcPr>
          <w:p w14:paraId="0675AFB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FB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B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B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B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B8" w14:textId="77777777" w:rsidR="00F93E91" w:rsidRPr="00CD46DE" w:rsidRDefault="003A64EF" w:rsidP="00F93E91">
            <w:pPr>
              <w:rPr>
                <w:rFonts w:ascii="Times New Roman" w:eastAsia="Times New Roman" w:hAnsi="Times New Roman" w:cs="Times New Roman"/>
                <w:sz w:val="20"/>
              </w:rPr>
            </w:pPr>
          </w:p>
        </w:tc>
      </w:tr>
      <w:tr w:rsidR="00866F2D" w14:paraId="0675AFC1" w14:textId="77777777">
        <w:trPr>
          <w:trHeight w:val="300"/>
        </w:trPr>
        <w:tc>
          <w:tcPr>
            <w:tcW w:w="960" w:type="dxa"/>
            <w:tcBorders>
              <w:top w:val="nil"/>
              <w:left w:val="nil"/>
              <w:bottom w:val="nil"/>
              <w:right w:val="nil"/>
            </w:tcBorders>
            <w:shd w:val="clear" w:color="auto" w:fill="auto"/>
            <w:noWrap/>
            <w:vAlign w:val="bottom"/>
            <w:hideMark/>
          </w:tcPr>
          <w:p w14:paraId="0675AFB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AFB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B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C0" w14:textId="77777777" w:rsidR="00F93E91" w:rsidRPr="00CD46DE" w:rsidRDefault="003A64EF" w:rsidP="00F93E91">
            <w:pPr>
              <w:rPr>
                <w:rFonts w:ascii="Times New Roman" w:eastAsia="Times New Roman" w:hAnsi="Times New Roman" w:cs="Times New Roman"/>
                <w:sz w:val="20"/>
              </w:rPr>
            </w:pPr>
          </w:p>
        </w:tc>
      </w:tr>
      <w:tr w:rsidR="00866F2D" w14:paraId="0675AFC9" w14:textId="77777777">
        <w:trPr>
          <w:trHeight w:val="300"/>
        </w:trPr>
        <w:tc>
          <w:tcPr>
            <w:tcW w:w="960" w:type="dxa"/>
            <w:tcBorders>
              <w:top w:val="nil"/>
              <w:left w:val="nil"/>
              <w:bottom w:val="nil"/>
              <w:right w:val="nil"/>
            </w:tcBorders>
            <w:shd w:val="clear" w:color="auto" w:fill="auto"/>
            <w:noWrap/>
            <w:vAlign w:val="bottom"/>
            <w:hideMark/>
          </w:tcPr>
          <w:p w14:paraId="0675AF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AFC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C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C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C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C8" w14:textId="77777777" w:rsidR="00F93E91" w:rsidRPr="00CD46DE" w:rsidRDefault="003A64EF" w:rsidP="00F93E91">
            <w:pPr>
              <w:rPr>
                <w:rFonts w:ascii="Times New Roman" w:eastAsia="Times New Roman" w:hAnsi="Times New Roman" w:cs="Times New Roman"/>
                <w:sz w:val="20"/>
              </w:rPr>
            </w:pPr>
          </w:p>
        </w:tc>
      </w:tr>
      <w:tr w:rsidR="00866F2D" w14:paraId="0675AFD1" w14:textId="77777777">
        <w:trPr>
          <w:trHeight w:val="300"/>
        </w:trPr>
        <w:tc>
          <w:tcPr>
            <w:tcW w:w="960" w:type="dxa"/>
            <w:tcBorders>
              <w:top w:val="nil"/>
              <w:left w:val="nil"/>
              <w:bottom w:val="nil"/>
              <w:right w:val="nil"/>
            </w:tcBorders>
            <w:shd w:val="clear" w:color="auto" w:fill="auto"/>
            <w:noWrap/>
            <w:vAlign w:val="bottom"/>
            <w:hideMark/>
          </w:tcPr>
          <w:p w14:paraId="0675AF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AFC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C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C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C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D0" w14:textId="77777777" w:rsidR="00F93E91" w:rsidRPr="00CD46DE" w:rsidRDefault="003A64EF" w:rsidP="00F93E91">
            <w:pPr>
              <w:rPr>
                <w:rFonts w:ascii="Times New Roman" w:eastAsia="Times New Roman" w:hAnsi="Times New Roman" w:cs="Times New Roman"/>
                <w:sz w:val="20"/>
              </w:rPr>
            </w:pPr>
          </w:p>
        </w:tc>
      </w:tr>
      <w:tr w:rsidR="00866F2D" w14:paraId="0675AFD8" w14:textId="77777777">
        <w:trPr>
          <w:trHeight w:val="300"/>
        </w:trPr>
        <w:tc>
          <w:tcPr>
            <w:tcW w:w="1920" w:type="dxa"/>
            <w:gridSpan w:val="2"/>
            <w:tcBorders>
              <w:top w:val="nil"/>
              <w:left w:val="nil"/>
              <w:bottom w:val="nil"/>
              <w:right w:val="nil"/>
            </w:tcBorders>
            <w:shd w:val="clear" w:color="auto" w:fill="auto"/>
            <w:noWrap/>
            <w:vAlign w:val="bottom"/>
            <w:hideMark/>
          </w:tcPr>
          <w:p w14:paraId="0675AF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AFD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AFD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D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D7" w14:textId="77777777" w:rsidR="00F93E91" w:rsidRPr="00CD46DE" w:rsidRDefault="003A64EF" w:rsidP="00F93E91">
            <w:pPr>
              <w:rPr>
                <w:rFonts w:ascii="Times New Roman" w:eastAsia="Times New Roman" w:hAnsi="Times New Roman" w:cs="Times New Roman"/>
                <w:sz w:val="20"/>
              </w:rPr>
            </w:pPr>
          </w:p>
        </w:tc>
      </w:tr>
      <w:tr w:rsidR="00866F2D" w14:paraId="0675AFE0" w14:textId="77777777">
        <w:trPr>
          <w:trHeight w:val="300"/>
        </w:trPr>
        <w:tc>
          <w:tcPr>
            <w:tcW w:w="960" w:type="dxa"/>
            <w:tcBorders>
              <w:top w:val="nil"/>
              <w:left w:val="nil"/>
              <w:bottom w:val="nil"/>
              <w:right w:val="nil"/>
            </w:tcBorders>
            <w:shd w:val="clear" w:color="auto" w:fill="auto"/>
            <w:noWrap/>
            <w:vAlign w:val="bottom"/>
            <w:hideMark/>
          </w:tcPr>
          <w:p w14:paraId="0675AF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D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D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AFD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DF" w14:textId="77777777" w:rsidR="00F93E91" w:rsidRPr="00CD46DE" w:rsidRDefault="003A64EF" w:rsidP="00F93E91">
            <w:pPr>
              <w:rPr>
                <w:rFonts w:ascii="Times New Roman" w:eastAsia="Times New Roman" w:hAnsi="Times New Roman" w:cs="Times New Roman"/>
                <w:sz w:val="20"/>
              </w:rPr>
            </w:pPr>
          </w:p>
        </w:tc>
      </w:tr>
      <w:tr w:rsidR="00866F2D" w14:paraId="0675AFE3" w14:textId="77777777">
        <w:trPr>
          <w:trHeight w:val="300"/>
        </w:trPr>
        <w:tc>
          <w:tcPr>
            <w:tcW w:w="960" w:type="dxa"/>
            <w:tcBorders>
              <w:top w:val="nil"/>
              <w:left w:val="nil"/>
              <w:bottom w:val="nil"/>
              <w:right w:val="nil"/>
            </w:tcBorders>
            <w:shd w:val="clear" w:color="auto" w:fill="auto"/>
            <w:noWrap/>
            <w:vAlign w:val="bottom"/>
            <w:hideMark/>
          </w:tcPr>
          <w:p w14:paraId="0675AFE1"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AF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94  όπως τροπ.   ΔΕΚΤΟ ΚΑΤΑ ΠΛΕΙΟΨΗΦΙΑ</w:t>
            </w:r>
          </w:p>
        </w:tc>
      </w:tr>
      <w:tr w:rsidR="00866F2D" w14:paraId="0675AFEB" w14:textId="77777777">
        <w:trPr>
          <w:trHeight w:val="300"/>
        </w:trPr>
        <w:tc>
          <w:tcPr>
            <w:tcW w:w="960" w:type="dxa"/>
            <w:tcBorders>
              <w:top w:val="nil"/>
              <w:left w:val="nil"/>
              <w:bottom w:val="nil"/>
              <w:right w:val="nil"/>
            </w:tcBorders>
            <w:shd w:val="clear" w:color="auto" w:fill="auto"/>
            <w:noWrap/>
            <w:vAlign w:val="bottom"/>
            <w:hideMark/>
          </w:tcPr>
          <w:p w14:paraId="0675AF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AFE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E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EA" w14:textId="77777777" w:rsidR="00F93E91" w:rsidRPr="00CD46DE" w:rsidRDefault="003A64EF" w:rsidP="00F93E91">
            <w:pPr>
              <w:rPr>
                <w:rFonts w:ascii="Times New Roman" w:eastAsia="Times New Roman" w:hAnsi="Times New Roman" w:cs="Times New Roman"/>
                <w:sz w:val="20"/>
              </w:rPr>
            </w:pPr>
          </w:p>
        </w:tc>
      </w:tr>
      <w:tr w:rsidR="00866F2D" w14:paraId="0675AFF3" w14:textId="77777777">
        <w:trPr>
          <w:trHeight w:val="300"/>
        </w:trPr>
        <w:tc>
          <w:tcPr>
            <w:tcW w:w="960" w:type="dxa"/>
            <w:tcBorders>
              <w:top w:val="nil"/>
              <w:left w:val="nil"/>
              <w:bottom w:val="nil"/>
              <w:right w:val="nil"/>
            </w:tcBorders>
            <w:shd w:val="clear" w:color="auto" w:fill="auto"/>
            <w:noWrap/>
            <w:vAlign w:val="bottom"/>
            <w:hideMark/>
          </w:tcPr>
          <w:p w14:paraId="0675AF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AFE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E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F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F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F2" w14:textId="77777777" w:rsidR="00F93E91" w:rsidRPr="00CD46DE" w:rsidRDefault="003A64EF" w:rsidP="00F93E91">
            <w:pPr>
              <w:rPr>
                <w:rFonts w:ascii="Times New Roman" w:eastAsia="Times New Roman" w:hAnsi="Times New Roman" w:cs="Times New Roman"/>
                <w:sz w:val="20"/>
              </w:rPr>
            </w:pPr>
          </w:p>
        </w:tc>
      </w:tr>
      <w:tr w:rsidR="00866F2D" w14:paraId="0675AFFB" w14:textId="77777777">
        <w:trPr>
          <w:trHeight w:val="300"/>
        </w:trPr>
        <w:tc>
          <w:tcPr>
            <w:tcW w:w="960" w:type="dxa"/>
            <w:tcBorders>
              <w:top w:val="nil"/>
              <w:left w:val="nil"/>
              <w:bottom w:val="nil"/>
              <w:right w:val="nil"/>
            </w:tcBorders>
            <w:shd w:val="clear" w:color="auto" w:fill="auto"/>
            <w:noWrap/>
            <w:vAlign w:val="bottom"/>
            <w:hideMark/>
          </w:tcPr>
          <w:p w14:paraId="0675AF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AFF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F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AFF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AFF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AFFA" w14:textId="77777777" w:rsidR="00F93E91" w:rsidRPr="00CD46DE" w:rsidRDefault="003A64EF" w:rsidP="00F93E91">
            <w:pPr>
              <w:rPr>
                <w:rFonts w:ascii="Times New Roman" w:eastAsia="Times New Roman" w:hAnsi="Times New Roman" w:cs="Times New Roman"/>
                <w:sz w:val="20"/>
              </w:rPr>
            </w:pPr>
          </w:p>
        </w:tc>
      </w:tr>
      <w:tr w:rsidR="00866F2D" w14:paraId="0675B003" w14:textId="77777777">
        <w:trPr>
          <w:trHeight w:val="300"/>
        </w:trPr>
        <w:tc>
          <w:tcPr>
            <w:tcW w:w="960" w:type="dxa"/>
            <w:tcBorders>
              <w:top w:val="nil"/>
              <w:left w:val="nil"/>
              <w:bottom w:val="nil"/>
              <w:right w:val="nil"/>
            </w:tcBorders>
            <w:shd w:val="clear" w:color="auto" w:fill="auto"/>
            <w:noWrap/>
            <w:vAlign w:val="bottom"/>
            <w:hideMark/>
          </w:tcPr>
          <w:p w14:paraId="0675AF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AFF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AFF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AF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0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0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02" w14:textId="77777777" w:rsidR="00F93E91" w:rsidRPr="00CD46DE" w:rsidRDefault="003A64EF" w:rsidP="00F93E91">
            <w:pPr>
              <w:rPr>
                <w:rFonts w:ascii="Times New Roman" w:eastAsia="Times New Roman" w:hAnsi="Times New Roman" w:cs="Times New Roman"/>
                <w:sz w:val="20"/>
              </w:rPr>
            </w:pPr>
          </w:p>
        </w:tc>
      </w:tr>
      <w:tr w:rsidR="00866F2D" w14:paraId="0675B00B" w14:textId="77777777">
        <w:trPr>
          <w:trHeight w:val="300"/>
        </w:trPr>
        <w:tc>
          <w:tcPr>
            <w:tcW w:w="960" w:type="dxa"/>
            <w:tcBorders>
              <w:top w:val="nil"/>
              <w:left w:val="nil"/>
              <w:bottom w:val="nil"/>
              <w:right w:val="nil"/>
            </w:tcBorders>
            <w:shd w:val="clear" w:color="auto" w:fill="auto"/>
            <w:noWrap/>
            <w:vAlign w:val="bottom"/>
            <w:hideMark/>
          </w:tcPr>
          <w:p w14:paraId="0675B0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00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0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0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0A" w14:textId="77777777" w:rsidR="00F93E91" w:rsidRPr="00CD46DE" w:rsidRDefault="003A64EF" w:rsidP="00F93E91">
            <w:pPr>
              <w:rPr>
                <w:rFonts w:ascii="Times New Roman" w:eastAsia="Times New Roman" w:hAnsi="Times New Roman" w:cs="Times New Roman"/>
                <w:sz w:val="20"/>
              </w:rPr>
            </w:pPr>
          </w:p>
        </w:tc>
      </w:tr>
      <w:tr w:rsidR="00866F2D" w14:paraId="0675B013" w14:textId="77777777">
        <w:trPr>
          <w:trHeight w:val="300"/>
        </w:trPr>
        <w:tc>
          <w:tcPr>
            <w:tcW w:w="960" w:type="dxa"/>
            <w:tcBorders>
              <w:top w:val="nil"/>
              <w:left w:val="nil"/>
              <w:bottom w:val="nil"/>
              <w:right w:val="nil"/>
            </w:tcBorders>
            <w:shd w:val="clear" w:color="auto" w:fill="auto"/>
            <w:noWrap/>
            <w:vAlign w:val="bottom"/>
            <w:hideMark/>
          </w:tcPr>
          <w:p w14:paraId="0675B0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00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0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1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1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12" w14:textId="77777777" w:rsidR="00F93E91" w:rsidRPr="00CD46DE" w:rsidRDefault="003A64EF" w:rsidP="00F93E91">
            <w:pPr>
              <w:rPr>
                <w:rFonts w:ascii="Times New Roman" w:eastAsia="Times New Roman" w:hAnsi="Times New Roman" w:cs="Times New Roman"/>
                <w:sz w:val="20"/>
              </w:rPr>
            </w:pPr>
          </w:p>
        </w:tc>
      </w:tr>
      <w:tr w:rsidR="00866F2D" w14:paraId="0675B01B" w14:textId="77777777">
        <w:trPr>
          <w:trHeight w:val="300"/>
        </w:trPr>
        <w:tc>
          <w:tcPr>
            <w:tcW w:w="960" w:type="dxa"/>
            <w:tcBorders>
              <w:top w:val="nil"/>
              <w:left w:val="nil"/>
              <w:bottom w:val="nil"/>
              <w:right w:val="nil"/>
            </w:tcBorders>
            <w:shd w:val="clear" w:color="auto" w:fill="auto"/>
            <w:noWrap/>
            <w:vAlign w:val="bottom"/>
            <w:hideMark/>
          </w:tcPr>
          <w:p w14:paraId="0675B01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01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1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1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1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1A" w14:textId="77777777" w:rsidR="00F93E91" w:rsidRPr="00CD46DE" w:rsidRDefault="003A64EF" w:rsidP="00F93E91">
            <w:pPr>
              <w:rPr>
                <w:rFonts w:ascii="Times New Roman" w:eastAsia="Times New Roman" w:hAnsi="Times New Roman" w:cs="Times New Roman"/>
                <w:sz w:val="20"/>
              </w:rPr>
            </w:pPr>
          </w:p>
        </w:tc>
      </w:tr>
      <w:tr w:rsidR="00866F2D" w14:paraId="0675B022" w14:textId="77777777">
        <w:trPr>
          <w:trHeight w:val="300"/>
        </w:trPr>
        <w:tc>
          <w:tcPr>
            <w:tcW w:w="1920" w:type="dxa"/>
            <w:gridSpan w:val="2"/>
            <w:tcBorders>
              <w:top w:val="nil"/>
              <w:left w:val="nil"/>
              <w:bottom w:val="nil"/>
              <w:right w:val="nil"/>
            </w:tcBorders>
            <w:shd w:val="clear" w:color="auto" w:fill="auto"/>
            <w:noWrap/>
            <w:vAlign w:val="bottom"/>
            <w:hideMark/>
          </w:tcPr>
          <w:p w14:paraId="0675B01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01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1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2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21" w14:textId="77777777" w:rsidR="00F93E91" w:rsidRPr="00CD46DE" w:rsidRDefault="003A64EF" w:rsidP="00F93E91">
            <w:pPr>
              <w:rPr>
                <w:rFonts w:ascii="Times New Roman" w:eastAsia="Times New Roman" w:hAnsi="Times New Roman" w:cs="Times New Roman"/>
                <w:sz w:val="20"/>
              </w:rPr>
            </w:pPr>
          </w:p>
        </w:tc>
      </w:tr>
      <w:tr w:rsidR="00866F2D" w14:paraId="0675B02A" w14:textId="77777777">
        <w:trPr>
          <w:trHeight w:val="300"/>
        </w:trPr>
        <w:tc>
          <w:tcPr>
            <w:tcW w:w="960" w:type="dxa"/>
            <w:tcBorders>
              <w:top w:val="nil"/>
              <w:left w:val="nil"/>
              <w:bottom w:val="nil"/>
              <w:right w:val="nil"/>
            </w:tcBorders>
            <w:shd w:val="clear" w:color="auto" w:fill="auto"/>
            <w:noWrap/>
            <w:vAlign w:val="bottom"/>
            <w:hideMark/>
          </w:tcPr>
          <w:p w14:paraId="0675B02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2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2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26"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02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2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29" w14:textId="77777777" w:rsidR="00F93E91" w:rsidRPr="00CD46DE" w:rsidRDefault="003A64EF" w:rsidP="00F93E91">
            <w:pPr>
              <w:rPr>
                <w:rFonts w:ascii="Times New Roman" w:eastAsia="Times New Roman" w:hAnsi="Times New Roman" w:cs="Times New Roman"/>
                <w:sz w:val="20"/>
              </w:rPr>
            </w:pPr>
          </w:p>
        </w:tc>
      </w:tr>
      <w:tr w:rsidR="00866F2D" w14:paraId="0675B02E" w14:textId="77777777">
        <w:trPr>
          <w:trHeight w:val="300"/>
        </w:trPr>
        <w:tc>
          <w:tcPr>
            <w:tcW w:w="960" w:type="dxa"/>
            <w:tcBorders>
              <w:top w:val="nil"/>
              <w:left w:val="nil"/>
              <w:bottom w:val="nil"/>
              <w:right w:val="nil"/>
            </w:tcBorders>
            <w:shd w:val="clear" w:color="auto" w:fill="auto"/>
            <w:noWrap/>
            <w:vAlign w:val="bottom"/>
            <w:hideMark/>
          </w:tcPr>
          <w:p w14:paraId="0675B02B"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0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Νέο άρθρο 95 ως έχει   ΔΕΚΤΟ ΚΑΤΑ </w:t>
            </w:r>
            <w:r w:rsidRPr="00CD46DE">
              <w:rPr>
                <w:rFonts w:ascii="Calibri" w:eastAsia="Times New Roman" w:hAnsi="Calibri" w:cs="Calibri"/>
                <w:color w:val="000000"/>
                <w:sz w:val="22"/>
                <w:szCs w:val="22"/>
              </w:rPr>
              <w:t>ΠΛΕΙΟΨΗΦΙΑ</w:t>
            </w:r>
          </w:p>
        </w:tc>
        <w:tc>
          <w:tcPr>
            <w:tcW w:w="480" w:type="dxa"/>
            <w:tcBorders>
              <w:top w:val="nil"/>
              <w:left w:val="nil"/>
              <w:bottom w:val="nil"/>
              <w:right w:val="nil"/>
            </w:tcBorders>
            <w:shd w:val="clear" w:color="auto" w:fill="auto"/>
            <w:noWrap/>
            <w:vAlign w:val="bottom"/>
            <w:hideMark/>
          </w:tcPr>
          <w:p w14:paraId="0675B02D" w14:textId="77777777" w:rsidR="00F93E91" w:rsidRPr="00CD46DE" w:rsidRDefault="003A64EF" w:rsidP="00F93E91">
            <w:pPr>
              <w:rPr>
                <w:rFonts w:ascii="Calibri" w:eastAsia="Times New Roman" w:hAnsi="Calibri" w:cs="Calibri"/>
                <w:color w:val="000000"/>
                <w:sz w:val="22"/>
                <w:szCs w:val="22"/>
              </w:rPr>
            </w:pPr>
          </w:p>
        </w:tc>
      </w:tr>
      <w:tr w:rsidR="00866F2D" w14:paraId="0675B036" w14:textId="77777777">
        <w:trPr>
          <w:trHeight w:val="300"/>
        </w:trPr>
        <w:tc>
          <w:tcPr>
            <w:tcW w:w="960" w:type="dxa"/>
            <w:tcBorders>
              <w:top w:val="nil"/>
              <w:left w:val="nil"/>
              <w:bottom w:val="nil"/>
              <w:right w:val="nil"/>
            </w:tcBorders>
            <w:shd w:val="clear" w:color="auto" w:fill="auto"/>
            <w:noWrap/>
            <w:vAlign w:val="bottom"/>
            <w:hideMark/>
          </w:tcPr>
          <w:p w14:paraId="0675B0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03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35" w14:textId="77777777" w:rsidR="00F93E91" w:rsidRPr="00CD46DE" w:rsidRDefault="003A64EF" w:rsidP="00F93E91">
            <w:pPr>
              <w:rPr>
                <w:rFonts w:ascii="Times New Roman" w:eastAsia="Times New Roman" w:hAnsi="Times New Roman" w:cs="Times New Roman"/>
                <w:sz w:val="20"/>
              </w:rPr>
            </w:pPr>
          </w:p>
        </w:tc>
      </w:tr>
      <w:tr w:rsidR="00866F2D" w14:paraId="0675B03E" w14:textId="77777777">
        <w:trPr>
          <w:trHeight w:val="300"/>
        </w:trPr>
        <w:tc>
          <w:tcPr>
            <w:tcW w:w="960" w:type="dxa"/>
            <w:tcBorders>
              <w:top w:val="nil"/>
              <w:left w:val="nil"/>
              <w:bottom w:val="nil"/>
              <w:right w:val="nil"/>
            </w:tcBorders>
            <w:shd w:val="clear" w:color="auto" w:fill="auto"/>
            <w:noWrap/>
            <w:vAlign w:val="bottom"/>
            <w:hideMark/>
          </w:tcPr>
          <w:p w14:paraId="0675B0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03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3D" w14:textId="77777777" w:rsidR="00F93E91" w:rsidRPr="00CD46DE" w:rsidRDefault="003A64EF" w:rsidP="00F93E91">
            <w:pPr>
              <w:rPr>
                <w:rFonts w:ascii="Times New Roman" w:eastAsia="Times New Roman" w:hAnsi="Times New Roman" w:cs="Times New Roman"/>
                <w:sz w:val="20"/>
              </w:rPr>
            </w:pPr>
          </w:p>
        </w:tc>
      </w:tr>
      <w:tr w:rsidR="00866F2D" w14:paraId="0675B046" w14:textId="77777777">
        <w:trPr>
          <w:trHeight w:val="300"/>
        </w:trPr>
        <w:tc>
          <w:tcPr>
            <w:tcW w:w="960" w:type="dxa"/>
            <w:tcBorders>
              <w:top w:val="nil"/>
              <w:left w:val="nil"/>
              <w:bottom w:val="nil"/>
              <w:right w:val="nil"/>
            </w:tcBorders>
            <w:shd w:val="clear" w:color="auto" w:fill="auto"/>
            <w:noWrap/>
            <w:vAlign w:val="bottom"/>
            <w:hideMark/>
          </w:tcPr>
          <w:p w14:paraId="0675B0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04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4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45" w14:textId="77777777" w:rsidR="00F93E91" w:rsidRPr="00CD46DE" w:rsidRDefault="003A64EF" w:rsidP="00F93E91">
            <w:pPr>
              <w:rPr>
                <w:rFonts w:ascii="Times New Roman" w:eastAsia="Times New Roman" w:hAnsi="Times New Roman" w:cs="Times New Roman"/>
                <w:sz w:val="20"/>
              </w:rPr>
            </w:pPr>
          </w:p>
        </w:tc>
      </w:tr>
      <w:tr w:rsidR="00866F2D" w14:paraId="0675B04E" w14:textId="77777777">
        <w:trPr>
          <w:trHeight w:val="300"/>
        </w:trPr>
        <w:tc>
          <w:tcPr>
            <w:tcW w:w="960" w:type="dxa"/>
            <w:tcBorders>
              <w:top w:val="nil"/>
              <w:left w:val="nil"/>
              <w:bottom w:val="nil"/>
              <w:right w:val="nil"/>
            </w:tcBorders>
            <w:shd w:val="clear" w:color="auto" w:fill="auto"/>
            <w:noWrap/>
            <w:vAlign w:val="bottom"/>
            <w:hideMark/>
          </w:tcPr>
          <w:p w14:paraId="0675B0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0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4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4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4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4D" w14:textId="77777777" w:rsidR="00F93E91" w:rsidRPr="00CD46DE" w:rsidRDefault="003A64EF" w:rsidP="00F93E91">
            <w:pPr>
              <w:rPr>
                <w:rFonts w:ascii="Times New Roman" w:eastAsia="Times New Roman" w:hAnsi="Times New Roman" w:cs="Times New Roman"/>
                <w:sz w:val="20"/>
              </w:rPr>
            </w:pPr>
          </w:p>
        </w:tc>
      </w:tr>
      <w:tr w:rsidR="00866F2D" w14:paraId="0675B056" w14:textId="77777777">
        <w:trPr>
          <w:trHeight w:val="300"/>
        </w:trPr>
        <w:tc>
          <w:tcPr>
            <w:tcW w:w="960" w:type="dxa"/>
            <w:tcBorders>
              <w:top w:val="nil"/>
              <w:left w:val="nil"/>
              <w:bottom w:val="nil"/>
              <w:right w:val="nil"/>
            </w:tcBorders>
            <w:shd w:val="clear" w:color="auto" w:fill="auto"/>
            <w:noWrap/>
            <w:vAlign w:val="bottom"/>
            <w:hideMark/>
          </w:tcPr>
          <w:p w14:paraId="0675B0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05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5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5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5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55" w14:textId="77777777" w:rsidR="00F93E91" w:rsidRPr="00CD46DE" w:rsidRDefault="003A64EF" w:rsidP="00F93E91">
            <w:pPr>
              <w:rPr>
                <w:rFonts w:ascii="Times New Roman" w:eastAsia="Times New Roman" w:hAnsi="Times New Roman" w:cs="Times New Roman"/>
                <w:sz w:val="20"/>
              </w:rPr>
            </w:pPr>
          </w:p>
        </w:tc>
      </w:tr>
      <w:tr w:rsidR="00866F2D" w14:paraId="0675B05E" w14:textId="77777777">
        <w:trPr>
          <w:trHeight w:val="300"/>
        </w:trPr>
        <w:tc>
          <w:tcPr>
            <w:tcW w:w="960" w:type="dxa"/>
            <w:tcBorders>
              <w:top w:val="nil"/>
              <w:left w:val="nil"/>
              <w:bottom w:val="nil"/>
              <w:right w:val="nil"/>
            </w:tcBorders>
            <w:shd w:val="clear" w:color="auto" w:fill="auto"/>
            <w:noWrap/>
            <w:vAlign w:val="bottom"/>
            <w:hideMark/>
          </w:tcPr>
          <w:p w14:paraId="0675B0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05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5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5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5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5D" w14:textId="77777777" w:rsidR="00F93E91" w:rsidRPr="00CD46DE" w:rsidRDefault="003A64EF" w:rsidP="00F93E91">
            <w:pPr>
              <w:rPr>
                <w:rFonts w:ascii="Times New Roman" w:eastAsia="Times New Roman" w:hAnsi="Times New Roman" w:cs="Times New Roman"/>
                <w:sz w:val="20"/>
              </w:rPr>
            </w:pPr>
          </w:p>
        </w:tc>
      </w:tr>
      <w:tr w:rsidR="00866F2D" w14:paraId="0675B066" w14:textId="77777777">
        <w:trPr>
          <w:trHeight w:val="300"/>
        </w:trPr>
        <w:tc>
          <w:tcPr>
            <w:tcW w:w="960" w:type="dxa"/>
            <w:tcBorders>
              <w:top w:val="nil"/>
              <w:left w:val="nil"/>
              <w:bottom w:val="nil"/>
              <w:right w:val="nil"/>
            </w:tcBorders>
            <w:shd w:val="clear" w:color="auto" w:fill="auto"/>
            <w:noWrap/>
            <w:vAlign w:val="bottom"/>
            <w:hideMark/>
          </w:tcPr>
          <w:p w14:paraId="0675B0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06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6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6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6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65" w14:textId="77777777" w:rsidR="00F93E91" w:rsidRPr="00CD46DE" w:rsidRDefault="003A64EF" w:rsidP="00F93E91">
            <w:pPr>
              <w:rPr>
                <w:rFonts w:ascii="Times New Roman" w:eastAsia="Times New Roman" w:hAnsi="Times New Roman" w:cs="Times New Roman"/>
                <w:sz w:val="20"/>
              </w:rPr>
            </w:pPr>
          </w:p>
        </w:tc>
      </w:tr>
      <w:tr w:rsidR="00866F2D" w14:paraId="0675B06D" w14:textId="77777777">
        <w:trPr>
          <w:trHeight w:val="300"/>
        </w:trPr>
        <w:tc>
          <w:tcPr>
            <w:tcW w:w="1920" w:type="dxa"/>
            <w:gridSpan w:val="2"/>
            <w:tcBorders>
              <w:top w:val="nil"/>
              <w:left w:val="nil"/>
              <w:bottom w:val="nil"/>
              <w:right w:val="nil"/>
            </w:tcBorders>
            <w:shd w:val="clear" w:color="auto" w:fill="auto"/>
            <w:noWrap/>
            <w:vAlign w:val="bottom"/>
            <w:hideMark/>
          </w:tcPr>
          <w:p w14:paraId="0675B0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06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6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6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6C" w14:textId="77777777" w:rsidR="00F93E91" w:rsidRPr="00CD46DE" w:rsidRDefault="003A64EF" w:rsidP="00F93E91">
            <w:pPr>
              <w:rPr>
                <w:rFonts w:ascii="Times New Roman" w:eastAsia="Times New Roman" w:hAnsi="Times New Roman" w:cs="Times New Roman"/>
                <w:sz w:val="20"/>
              </w:rPr>
            </w:pPr>
          </w:p>
        </w:tc>
      </w:tr>
      <w:tr w:rsidR="00866F2D" w14:paraId="0675B075" w14:textId="77777777">
        <w:trPr>
          <w:trHeight w:val="300"/>
        </w:trPr>
        <w:tc>
          <w:tcPr>
            <w:tcW w:w="960" w:type="dxa"/>
            <w:tcBorders>
              <w:top w:val="nil"/>
              <w:left w:val="nil"/>
              <w:bottom w:val="nil"/>
              <w:right w:val="nil"/>
            </w:tcBorders>
            <w:shd w:val="clear" w:color="auto" w:fill="auto"/>
            <w:noWrap/>
            <w:vAlign w:val="bottom"/>
            <w:hideMark/>
          </w:tcPr>
          <w:p w14:paraId="0675B06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6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7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7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07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7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74" w14:textId="77777777" w:rsidR="00F93E91" w:rsidRPr="00CD46DE" w:rsidRDefault="003A64EF" w:rsidP="00F93E91">
            <w:pPr>
              <w:rPr>
                <w:rFonts w:ascii="Times New Roman" w:eastAsia="Times New Roman" w:hAnsi="Times New Roman" w:cs="Times New Roman"/>
                <w:sz w:val="20"/>
              </w:rPr>
            </w:pPr>
          </w:p>
        </w:tc>
      </w:tr>
      <w:tr w:rsidR="00866F2D" w14:paraId="0675B079" w14:textId="77777777">
        <w:trPr>
          <w:trHeight w:val="300"/>
        </w:trPr>
        <w:tc>
          <w:tcPr>
            <w:tcW w:w="960" w:type="dxa"/>
            <w:tcBorders>
              <w:top w:val="nil"/>
              <w:left w:val="nil"/>
              <w:bottom w:val="nil"/>
              <w:right w:val="nil"/>
            </w:tcBorders>
            <w:shd w:val="clear" w:color="auto" w:fill="auto"/>
            <w:noWrap/>
            <w:vAlign w:val="bottom"/>
            <w:hideMark/>
          </w:tcPr>
          <w:p w14:paraId="0675B07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0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96 ως έχει   ΔΕΚΤΟ ΚΑΤΑ ΠΛΕΙΟΨΗΦΙΑ</w:t>
            </w:r>
          </w:p>
        </w:tc>
        <w:tc>
          <w:tcPr>
            <w:tcW w:w="480" w:type="dxa"/>
            <w:tcBorders>
              <w:top w:val="nil"/>
              <w:left w:val="nil"/>
              <w:bottom w:val="nil"/>
              <w:right w:val="nil"/>
            </w:tcBorders>
            <w:shd w:val="clear" w:color="auto" w:fill="auto"/>
            <w:noWrap/>
            <w:vAlign w:val="bottom"/>
            <w:hideMark/>
          </w:tcPr>
          <w:p w14:paraId="0675B078" w14:textId="77777777" w:rsidR="00F93E91" w:rsidRPr="00CD46DE" w:rsidRDefault="003A64EF" w:rsidP="00F93E91">
            <w:pPr>
              <w:rPr>
                <w:rFonts w:ascii="Calibri" w:eastAsia="Times New Roman" w:hAnsi="Calibri" w:cs="Calibri"/>
                <w:color w:val="000000"/>
                <w:sz w:val="22"/>
                <w:szCs w:val="22"/>
              </w:rPr>
            </w:pPr>
          </w:p>
        </w:tc>
      </w:tr>
      <w:tr w:rsidR="00866F2D" w14:paraId="0675B081" w14:textId="77777777">
        <w:trPr>
          <w:trHeight w:val="300"/>
        </w:trPr>
        <w:tc>
          <w:tcPr>
            <w:tcW w:w="960" w:type="dxa"/>
            <w:tcBorders>
              <w:top w:val="nil"/>
              <w:left w:val="nil"/>
              <w:bottom w:val="nil"/>
              <w:right w:val="nil"/>
            </w:tcBorders>
            <w:shd w:val="clear" w:color="auto" w:fill="auto"/>
            <w:noWrap/>
            <w:vAlign w:val="bottom"/>
            <w:hideMark/>
          </w:tcPr>
          <w:p w14:paraId="0675B0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07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80" w14:textId="77777777" w:rsidR="00F93E91" w:rsidRPr="00CD46DE" w:rsidRDefault="003A64EF" w:rsidP="00F93E91">
            <w:pPr>
              <w:rPr>
                <w:rFonts w:ascii="Times New Roman" w:eastAsia="Times New Roman" w:hAnsi="Times New Roman" w:cs="Times New Roman"/>
                <w:sz w:val="20"/>
              </w:rPr>
            </w:pPr>
          </w:p>
        </w:tc>
      </w:tr>
      <w:tr w:rsidR="00866F2D" w14:paraId="0675B089" w14:textId="77777777">
        <w:trPr>
          <w:trHeight w:val="300"/>
        </w:trPr>
        <w:tc>
          <w:tcPr>
            <w:tcW w:w="960" w:type="dxa"/>
            <w:tcBorders>
              <w:top w:val="nil"/>
              <w:left w:val="nil"/>
              <w:bottom w:val="nil"/>
              <w:right w:val="nil"/>
            </w:tcBorders>
            <w:shd w:val="clear" w:color="auto" w:fill="auto"/>
            <w:noWrap/>
            <w:vAlign w:val="bottom"/>
            <w:hideMark/>
          </w:tcPr>
          <w:p w14:paraId="0675B0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08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88" w14:textId="77777777" w:rsidR="00F93E91" w:rsidRPr="00CD46DE" w:rsidRDefault="003A64EF" w:rsidP="00F93E91">
            <w:pPr>
              <w:rPr>
                <w:rFonts w:ascii="Times New Roman" w:eastAsia="Times New Roman" w:hAnsi="Times New Roman" w:cs="Times New Roman"/>
                <w:sz w:val="20"/>
              </w:rPr>
            </w:pPr>
          </w:p>
        </w:tc>
      </w:tr>
      <w:tr w:rsidR="00866F2D" w14:paraId="0675B091" w14:textId="77777777">
        <w:trPr>
          <w:trHeight w:val="300"/>
        </w:trPr>
        <w:tc>
          <w:tcPr>
            <w:tcW w:w="960" w:type="dxa"/>
            <w:tcBorders>
              <w:top w:val="nil"/>
              <w:left w:val="nil"/>
              <w:bottom w:val="nil"/>
              <w:right w:val="nil"/>
            </w:tcBorders>
            <w:shd w:val="clear" w:color="auto" w:fill="auto"/>
            <w:noWrap/>
            <w:vAlign w:val="bottom"/>
            <w:hideMark/>
          </w:tcPr>
          <w:p w14:paraId="0675B0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08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8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90" w14:textId="77777777" w:rsidR="00F93E91" w:rsidRPr="00CD46DE" w:rsidRDefault="003A64EF" w:rsidP="00F93E91">
            <w:pPr>
              <w:rPr>
                <w:rFonts w:ascii="Times New Roman" w:eastAsia="Times New Roman" w:hAnsi="Times New Roman" w:cs="Times New Roman"/>
                <w:sz w:val="20"/>
              </w:rPr>
            </w:pPr>
          </w:p>
        </w:tc>
      </w:tr>
      <w:tr w:rsidR="00866F2D" w14:paraId="0675B099" w14:textId="77777777">
        <w:trPr>
          <w:trHeight w:val="300"/>
        </w:trPr>
        <w:tc>
          <w:tcPr>
            <w:tcW w:w="960" w:type="dxa"/>
            <w:tcBorders>
              <w:top w:val="nil"/>
              <w:left w:val="nil"/>
              <w:bottom w:val="nil"/>
              <w:right w:val="nil"/>
            </w:tcBorders>
            <w:shd w:val="clear" w:color="auto" w:fill="auto"/>
            <w:noWrap/>
            <w:vAlign w:val="bottom"/>
            <w:hideMark/>
          </w:tcPr>
          <w:p w14:paraId="0675B0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09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9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9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9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9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98" w14:textId="77777777" w:rsidR="00F93E91" w:rsidRPr="00CD46DE" w:rsidRDefault="003A64EF" w:rsidP="00F93E91">
            <w:pPr>
              <w:rPr>
                <w:rFonts w:ascii="Times New Roman" w:eastAsia="Times New Roman" w:hAnsi="Times New Roman" w:cs="Times New Roman"/>
                <w:sz w:val="20"/>
              </w:rPr>
            </w:pPr>
          </w:p>
        </w:tc>
      </w:tr>
      <w:tr w:rsidR="00866F2D" w14:paraId="0675B0A1" w14:textId="77777777">
        <w:trPr>
          <w:trHeight w:val="300"/>
        </w:trPr>
        <w:tc>
          <w:tcPr>
            <w:tcW w:w="960" w:type="dxa"/>
            <w:tcBorders>
              <w:top w:val="nil"/>
              <w:left w:val="nil"/>
              <w:bottom w:val="nil"/>
              <w:right w:val="nil"/>
            </w:tcBorders>
            <w:shd w:val="clear" w:color="auto" w:fill="auto"/>
            <w:noWrap/>
            <w:vAlign w:val="bottom"/>
            <w:hideMark/>
          </w:tcPr>
          <w:p w14:paraId="0675B09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09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9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9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9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9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A0" w14:textId="77777777" w:rsidR="00F93E91" w:rsidRPr="00CD46DE" w:rsidRDefault="003A64EF" w:rsidP="00F93E91">
            <w:pPr>
              <w:rPr>
                <w:rFonts w:ascii="Times New Roman" w:eastAsia="Times New Roman" w:hAnsi="Times New Roman" w:cs="Times New Roman"/>
                <w:sz w:val="20"/>
              </w:rPr>
            </w:pPr>
          </w:p>
        </w:tc>
      </w:tr>
      <w:tr w:rsidR="00866F2D" w14:paraId="0675B0A9" w14:textId="77777777">
        <w:trPr>
          <w:trHeight w:val="300"/>
        </w:trPr>
        <w:tc>
          <w:tcPr>
            <w:tcW w:w="960" w:type="dxa"/>
            <w:tcBorders>
              <w:top w:val="nil"/>
              <w:left w:val="nil"/>
              <w:bottom w:val="nil"/>
              <w:right w:val="nil"/>
            </w:tcBorders>
            <w:shd w:val="clear" w:color="auto" w:fill="auto"/>
            <w:noWrap/>
            <w:vAlign w:val="bottom"/>
            <w:hideMark/>
          </w:tcPr>
          <w:p w14:paraId="0675B0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0A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A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A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A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A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A8" w14:textId="77777777" w:rsidR="00F93E91" w:rsidRPr="00CD46DE" w:rsidRDefault="003A64EF" w:rsidP="00F93E91">
            <w:pPr>
              <w:rPr>
                <w:rFonts w:ascii="Times New Roman" w:eastAsia="Times New Roman" w:hAnsi="Times New Roman" w:cs="Times New Roman"/>
                <w:sz w:val="20"/>
              </w:rPr>
            </w:pPr>
          </w:p>
        </w:tc>
      </w:tr>
      <w:tr w:rsidR="00866F2D" w14:paraId="0675B0B1" w14:textId="77777777">
        <w:trPr>
          <w:trHeight w:val="300"/>
        </w:trPr>
        <w:tc>
          <w:tcPr>
            <w:tcW w:w="960" w:type="dxa"/>
            <w:tcBorders>
              <w:top w:val="nil"/>
              <w:left w:val="nil"/>
              <w:bottom w:val="nil"/>
              <w:right w:val="nil"/>
            </w:tcBorders>
            <w:shd w:val="clear" w:color="auto" w:fill="auto"/>
            <w:noWrap/>
            <w:vAlign w:val="bottom"/>
            <w:hideMark/>
          </w:tcPr>
          <w:p w14:paraId="0675B0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0A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A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A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A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B0" w14:textId="77777777" w:rsidR="00F93E91" w:rsidRPr="00CD46DE" w:rsidRDefault="003A64EF" w:rsidP="00F93E91">
            <w:pPr>
              <w:rPr>
                <w:rFonts w:ascii="Times New Roman" w:eastAsia="Times New Roman" w:hAnsi="Times New Roman" w:cs="Times New Roman"/>
                <w:sz w:val="20"/>
              </w:rPr>
            </w:pPr>
          </w:p>
        </w:tc>
      </w:tr>
      <w:tr w:rsidR="00866F2D" w14:paraId="0675B0B8" w14:textId="77777777">
        <w:trPr>
          <w:trHeight w:val="300"/>
        </w:trPr>
        <w:tc>
          <w:tcPr>
            <w:tcW w:w="1920" w:type="dxa"/>
            <w:gridSpan w:val="2"/>
            <w:tcBorders>
              <w:top w:val="nil"/>
              <w:left w:val="nil"/>
              <w:bottom w:val="nil"/>
              <w:right w:val="nil"/>
            </w:tcBorders>
            <w:shd w:val="clear" w:color="auto" w:fill="auto"/>
            <w:noWrap/>
            <w:vAlign w:val="bottom"/>
            <w:hideMark/>
          </w:tcPr>
          <w:p w14:paraId="0675B0B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0B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B7" w14:textId="77777777" w:rsidR="00F93E91" w:rsidRPr="00CD46DE" w:rsidRDefault="003A64EF" w:rsidP="00F93E91">
            <w:pPr>
              <w:rPr>
                <w:rFonts w:ascii="Times New Roman" w:eastAsia="Times New Roman" w:hAnsi="Times New Roman" w:cs="Times New Roman"/>
                <w:sz w:val="20"/>
              </w:rPr>
            </w:pPr>
          </w:p>
        </w:tc>
      </w:tr>
      <w:tr w:rsidR="00866F2D" w14:paraId="0675B0C0" w14:textId="77777777">
        <w:trPr>
          <w:trHeight w:val="300"/>
        </w:trPr>
        <w:tc>
          <w:tcPr>
            <w:tcW w:w="960" w:type="dxa"/>
            <w:tcBorders>
              <w:top w:val="nil"/>
              <w:left w:val="nil"/>
              <w:bottom w:val="nil"/>
              <w:right w:val="nil"/>
            </w:tcBorders>
            <w:shd w:val="clear" w:color="auto" w:fill="auto"/>
            <w:noWrap/>
            <w:vAlign w:val="bottom"/>
            <w:hideMark/>
          </w:tcPr>
          <w:p w14:paraId="0675B0B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B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B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0B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B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BF" w14:textId="77777777" w:rsidR="00F93E91" w:rsidRPr="00CD46DE" w:rsidRDefault="003A64EF" w:rsidP="00F93E91">
            <w:pPr>
              <w:rPr>
                <w:rFonts w:ascii="Times New Roman" w:eastAsia="Times New Roman" w:hAnsi="Times New Roman" w:cs="Times New Roman"/>
                <w:sz w:val="20"/>
              </w:rPr>
            </w:pPr>
          </w:p>
        </w:tc>
      </w:tr>
      <w:tr w:rsidR="00866F2D" w14:paraId="0675B0C4" w14:textId="77777777">
        <w:trPr>
          <w:trHeight w:val="300"/>
        </w:trPr>
        <w:tc>
          <w:tcPr>
            <w:tcW w:w="960" w:type="dxa"/>
            <w:tcBorders>
              <w:top w:val="nil"/>
              <w:left w:val="nil"/>
              <w:bottom w:val="nil"/>
              <w:right w:val="nil"/>
            </w:tcBorders>
            <w:shd w:val="clear" w:color="auto" w:fill="auto"/>
            <w:noWrap/>
            <w:vAlign w:val="bottom"/>
            <w:hideMark/>
          </w:tcPr>
          <w:p w14:paraId="0675B0C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0C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97 ως έχει   ΔΕΚΤΟ ΚΑΤΑ ΠΛΕΙΟΨΗΦΙΑ</w:t>
            </w:r>
          </w:p>
        </w:tc>
        <w:tc>
          <w:tcPr>
            <w:tcW w:w="480" w:type="dxa"/>
            <w:tcBorders>
              <w:top w:val="nil"/>
              <w:left w:val="nil"/>
              <w:bottom w:val="nil"/>
              <w:right w:val="nil"/>
            </w:tcBorders>
            <w:shd w:val="clear" w:color="auto" w:fill="auto"/>
            <w:noWrap/>
            <w:vAlign w:val="bottom"/>
            <w:hideMark/>
          </w:tcPr>
          <w:p w14:paraId="0675B0C3" w14:textId="77777777" w:rsidR="00F93E91" w:rsidRPr="00CD46DE" w:rsidRDefault="003A64EF" w:rsidP="00F93E91">
            <w:pPr>
              <w:rPr>
                <w:rFonts w:ascii="Calibri" w:eastAsia="Times New Roman" w:hAnsi="Calibri" w:cs="Calibri"/>
                <w:color w:val="000000"/>
                <w:sz w:val="22"/>
                <w:szCs w:val="22"/>
              </w:rPr>
            </w:pPr>
          </w:p>
        </w:tc>
      </w:tr>
      <w:tr w:rsidR="00866F2D" w14:paraId="0675B0CC" w14:textId="77777777">
        <w:trPr>
          <w:trHeight w:val="300"/>
        </w:trPr>
        <w:tc>
          <w:tcPr>
            <w:tcW w:w="960" w:type="dxa"/>
            <w:tcBorders>
              <w:top w:val="nil"/>
              <w:left w:val="nil"/>
              <w:bottom w:val="nil"/>
              <w:right w:val="nil"/>
            </w:tcBorders>
            <w:shd w:val="clear" w:color="auto" w:fill="auto"/>
            <w:noWrap/>
            <w:vAlign w:val="bottom"/>
            <w:hideMark/>
          </w:tcPr>
          <w:p w14:paraId="0675B0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0C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CB" w14:textId="77777777" w:rsidR="00F93E91" w:rsidRPr="00CD46DE" w:rsidRDefault="003A64EF" w:rsidP="00F93E91">
            <w:pPr>
              <w:rPr>
                <w:rFonts w:ascii="Times New Roman" w:eastAsia="Times New Roman" w:hAnsi="Times New Roman" w:cs="Times New Roman"/>
                <w:sz w:val="20"/>
              </w:rPr>
            </w:pPr>
          </w:p>
        </w:tc>
      </w:tr>
      <w:tr w:rsidR="00866F2D" w14:paraId="0675B0D4" w14:textId="77777777">
        <w:trPr>
          <w:trHeight w:val="300"/>
        </w:trPr>
        <w:tc>
          <w:tcPr>
            <w:tcW w:w="960" w:type="dxa"/>
            <w:tcBorders>
              <w:top w:val="nil"/>
              <w:left w:val="nil"/>
              <w:bottom w:val="nil"/>
              <w:right w:val="nil"/>
            </w:tcBorders>
            <w:shd w:val="clear" w:color="auto" w:fill="auto"/>
            <w:noWrap/>
            <w:vAlign w:val="bottom"/>
            <w:hideMark/>
          </w:tcPr>
          <w:p w14:paraId="0675B0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0C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0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D3" w14:textId="77777777" w:rsidR="00F93E91" w:rsidRPr="00CD46DE" w:rsidRDefault="003A64EF" w:rsidP="00F93E91">
            <w:pPr>
              <w:rPr>
                <w:rFonts w:ascii="Times New Roman" w:eastAsia="Times New Roman" w:hAnsi="Times New Roman" w:cs="Times New Roman"/>
                <w:sz w:val="20"/>
              </w:rPr>
            </w:pPr>
          </w:p>
        </w:tc>
      </w:tr>
      <w:tr w:rsidR="00866F2D" w14:paraId="0675B0DC" w14:textId="77777777">
        <w:trPr>
          <w:trHeight w:val="300"/>
        </w:trPr>
        <w:tc>
          <w:tcPr>
            <w:tcW w:w="960" w:type="dxa"/>
            <w:tcBorders>
              <w:top w:val="nil"/>
              <w:left w:val="nil"/>
              <w:bottom w:val="nil"/>
              <w:right w:val="nil"/>
            </w:tcBorders>
            <w:shd w:val="clear" w:color="auto" w:fill="auto"/>
            <w:noWrap/>
            <w:vAlign w:val="bottom"/>
            <w:hideMark/>
          </w:tcPr>
          <w:p w14:paraId="0675B0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0D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D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DB" w14:textId="77777777" w:rsidR="00F93E91" w:rsidRPr="00CD46DE" w:rsidRDefault="003A64EF" w:rsidP="00F93E91">
            <w:pPr>
              <w:rPr>
                <w:rFonts w:ascii="Times New Roman" w:eastAsia="Times New Roman" w:hAnsi="Times New Roman" w:cs="Times New Roman"/>
                <w:sz w:val="20"/>
              </w:rPr>
            </w:pPr>
          </w:p>
        </w:tc>
      </w:tr>
      <w:tr w:rsidR="00866F2D" w14:paraId="0675B0E4" w14:textId="77777777">
        <w:trPr>
          <w:trHeight w:val="300"/>
        </w:trPr>
        <w:tc>
          <w:tcPr>
            <w:tcW w:w="960" w:type="dxa"/>
            <w:tcBorders>
              <w:top w:val="nil"/>
              <w:left w:val="nil"/>
              <w:bottom w:val="nil"/>
              <w:right w:val="nil"/>
            </w:tcBorders>
            <w:shd w:val="clear" w:color="auto" w:fill="auto"/>
            <w:noWrap/>
            <w:vAlign w:val="bottom"/>
            <w:hideMark/>
          </w:tcPr>
          <w:p w14:paraId="0675B0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0D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D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E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0E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E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E3" w14:textId="77777777" w:rsidR="00F93E91" w:rsidRPr="00CD46DE" w:rsidRDefault="003A64EF" w:rsidP="00F93E91">
            <w:pPr>
              <w:rPr>
                <w:rFonts w:ascii="Times New Roman" w:eastAsia="Times New Roman" w:hAnsi="Times New Roman" w:cs="Times New Roman"/>
                <w:sz w:val="20"/>
              </w:rPr>
            </w:pPr>
          </w:p>
        </w:tc>
      </w:tr>
      <w:tr w:rsidR="00866F2D" w14:paraId="0675B0EC" w14:textId="77777777">
        <w:trPr>
          <w:trHeight w:val="300"/>
        </w:trPr>
        <w:tc>
          <w:tcPr>
            <w:tcW w:w="960" w:type="dxa"/>
            <w:tcBorders>
              <w:top w:val="nil"/>
              <w:left w:val="nil"/>
              <w:bottom w:val="nil"/>
              <w:right w:val="nil"/>
            </w:tcBorders>
            <w:shd w:val="clear" w:color="auto" w:fill="auto"/>
            <w:noWrap/>
            <w:vAlign w:val="bottom"/>
            <w:hideMark/>
          </w:tcPr>
          <w:p w14:paraId="0675B0E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0E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E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E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E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E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EB" w14:textId="77777777" w:rsidR="00F93E91" w:rsidRPr="00CD46DE" w:rsidRDefault="003A64EF" w:rsidP="00F93E91">
            <w:pPr>
              <w:rPr>
                <w:rFonts w:ascii="Times New Roman" w:eastAsia="Times New Roman" w:hAnsi="Times New Roman" w:cs="Times New Roman"/>
                <w:sz w:val="20"/>
              </w:rPr>
            </w:pPr>
          </w:p>
        </w:tc>
      </w:tr>
      <w:tr w:rsidR="00866F2D" w14:paraId="0675B0F4" w14:textId="77777777">
        <w:trPr>
          <w:trHeight w:val="300"/>
        </w:trPr>
        <w:tc>
          <w:tcPr>
            <w:tcW w:w="960" w:type="dxa"/>
            <w:tcBorders>
              <w:top w:val="nil"/>
              <w:left w:val="nil"/>
              <w:bottom w:val="nil"/>
              <w:right w:val="nil"/>
            </w:tcBorders>
            <w:shd w:val="clear" w:color="auto" w:fill="auto"/>
            <w:noWrap/>
            <w:vAlign w:val="bottom"/>
            <w:hideMark/>
          </w:tcPr>
          <w:p w14:paraId="0675B0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0E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E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F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0F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F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F3" w14:textId="77777777" w:rsidR="00F93E91" w:rsidRPr="00CD46DE" w:rsidRDefault="003A64EF" w:rsidP="00F93E91">
            <w:pPr>
              <w:rPr>
                <w:rFonts w:ascii="Times New Roman" w:eastAsia="Times New Roman" w:hAnsi="Times New Roman" w:cs="Times New Roman"/>
                <w:sz w:val="20"/>
              </w:rPr>
            </w:pPr>
          </w:p>
        </w:tc>
      </w:tr>
      <w:tr w:rsidR="00866F2D" w14:paraId="0675B0FC" w14:textId="77777777">
        <w:trPr>
          <w:trHeight w:val="300"/>
        </w:trPr>
        <w:tc>
          <w:tcPr>
            <w:tcW w:w="960" w:type="dxa"/>
            <w:tcBorders>
              <w:top w:val="nil"/>
              <w:left w:val="nil"/>
              <w:bottom w:val="nil"/>
              <w:right w:val="nil"/>
            </w:tcBorders>
            <w:shd w:val="clear" w:color="auto" w:fill="auto"/>
            <w:noWrap/>
            <w:vAlign w:val="bottom"/>
            <w:hideMark/>
          </w:tcPr>
          <w:p w14:paraId="0675B0F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0F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F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0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0F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0F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0FB" w14:textId="77777777" w:rsidR="00F93E91" w:rsidRPr="00CD46DE" w:rsidRDefault="003A64EF" w:rsidP="00F93E91">
            <w:pPr>
              <w:rPr>
                <w:rFonts w:ascii="Times New Roman" w:eastAsia="Times New Roman" w:hAnsi="Times New Roman" w:cs="Times New Roman"/>
                <w:sz w:val="20"/>
              </w:rPr>
            </w:pPr>
          </w:p>
        </w:tc>
      </w:tr>
      <w:tr w:rsidR="00866F2D" w14:paraId="0675B103" w14:textId="77777777">
        <w:trPr>
          <w:trHeight w:val="300"/>
        </w:trPr>
        <w:tc>
          <w:tcPr>
            <w:tcW w:w="1920" w:type="dxa"/>
            <w:gridSpan w:val="2"/>
            <w:tcBorders>
              <w:top w:val="nil"/>
              <w:left w:val="nil"/>
              <w:bottom w:val="nil"/>
              <w:right w:val="nil"/>
            </w:tcBorders>
            <w:shd w:val="clear" w:color="auto" w:fill="auto"/>
            <w:noWrap/>
            <w:vAlign w:val="bottom"/>
            <w:hideMark/>
          </w:tcPr>
          <w:p w14:paraId="0675B0F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0F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0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0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0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02" w14:textId="77777777" w:rsidR="00F93E91" w:rsidRPr="00CD46DE" w:rsidRDefault="003A64EF" w:rsidP="00F93E91">
            <w:pPr>
              <w:rPr>
                <w:rFonts w:ascii="Times New Roman" w:eastAsia="Times New Roman" w:hAnsi="Times New Roman" w:cs="Times New Roman"/>
                <w:sz w:val="20"/>
              </w:rPr>
            </w:pPr>
          </w:p>
        </w:tc>
      </w:tr>
      <w:tr w:rsidR="00866F2D" w14:paraId="0675B10B" w14:textId="77777777">
        <w:trPr>
          <w:trHeight w:val="300"/>
        </w:trPr>
        <w:tc>
          <w:tcPr>
            <w:tcW w:w="960" w:type="dxa"/>
            <w:tcBorders>
              <w:top w:val="nil"/>
              <w:left w:val="nil"/>
              <w:bottom w:val="nil"/>
              <w:right w:val="nil"/>
            </w:tcBorders>
            <w:shd w:val="clear" w:color="auto" w:fill="auto"/>
            <w:noWrap/>
            <w:vAlign w:val="bottom"/>
            <w:hideMark/>
          </w:tcPr>
          <w:p w14:paraId="0675B10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0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1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0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0A" w14:textId="77777777" w:rsidR="00F93E91" w:rsidRPr="00CD46DE" w:rsidRDefault="003A64EF" w:rsidP="00F93E91">
            <w:pPr>
              <w:rPr>
                <w:rFonts w:ascii="Times New Roman" w:eastAsia="Times New Roman" w:hAnsi="Times New Roman" w:cs="Times New Roman"/>
                <w:sz w:val="20"/>
              </w:rPr>
            </w:pPr>
          </w:p>
        </w:tc>
      </w:tr>
      <w:tr w:rsidR="00866F2D" w14:paraId="0675B10E" w14:textId="77777777">
        <w:trPr>
          <w:trHeight w:val="300"/>
        </w:trPr>
        <w:tc>
          <w:tcPr>
            <w:tcW w:w="960" w:type="dxa"/>
            <w:tcBorders>
              <w:top w:val="nil"/>
              <w:left w:val="nil"/>
              <w:bottom w:val="nil"/>
              <w:right w:val="nil"/>
            </w:tcBorders>
            <w:shd w:val="clear" w:color="auto" w:fill="auto"/>
            <w:noWrap/>
            <w:vAlign w:val="bottom"/>
            <w:hideMark/>
          </w:tcPr>
          <w:p w14:paraId="0675B10C"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10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98  όπως τροπ.   ΔΕΚΤΟ ΚΑΤΑ ΠΛΕΙΟΨΗΦΙΑ</w:t>
            </w:r>
          </w:p>
        </w:tc>
      </w:tr>
      <w:tr w:rsidR="00866F2D" w14:paraId="0675B116" w14:textId="77777777">
        <w:trPr>
          <w:trHeight w:val="300"/>
        </w:trPr>
        <w:tc>
          <w:tcPr>
            <w:tcW w:w="960" w:type="dxa"/>
            <w:tcBorders>
              <w:top w:val="nil"/>
              <w:left w:val="nil"/>
              <w:bottom w:val="nil"/>
              <w:right w:val="nil"/>
            </w:tcBorders>
            <w:shd w:val="clear" w:color="auto" w:fill="auto"/>
            <w:noWrap/>
            <w:vAlign w:val="bottom"/>
            <w:hideMark/>
          </w:tcPr>
          <w:p w14:paraId="0675B1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11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1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1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1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15" w14:textId="77777777" w:rsidR="00F93E91" w:rsidRPr="00CD46DE" w:rsidRDefault="003A64EF" w:rsidP="00F93E91">
            <w:pPr>
              <w:rPr>
                <w:rFonts w:ascii="Times New Roman" w:eastAsia="Times New Roman" w:hAnsi="Times New Roman" w:cs="Times New Roman"/>
                <w:sz w:val="20"/>
              </w:rPr>
            </w:pPr>
          </w:p>
        </w:tc>
      </w:tr>
      <w:tr w:rsidR="00866F2D" w14:paraId="0675B11E" w14:textId="77777777">
        <w:trPr>
          <w:trHeight w:val="300"/>
        </w:trPr>
        <w:tc>
          <w:tcPr>
            <w:tcW w:w="960" w:type="dxa"/>
            <w:tcBorders>
              <w:top w:val="nil"/>
              <w:left w:val="nil"/>
              <w:bottom w:val="nil"/>
              <w:right w:val="nil"/>
            </w:tcBorders>
            <w:shd w:val="clear" w:color="auto" w:fill="auto"/>
            <w:noWrap/>
            <w:vAlign w:val="bottom"/>
            <w:hideMark/>
          </w:tcPr>
          <w:p w14:paraId="0675B1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11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1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11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1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1D" w14:textId="77777777" w:rsidR="00F93E91" w:rsidRPr="00CD46DE" w:rsidRDefault="003A64EF" w:rsidP="00F93E91">
            <w:pPr>
              <w:rPr>
                <w:rFonts w:ascii="Times New Roman" w:eastAsia="Times New Roman" w:hAnsi="Times New Roman" w:cs="Times New Roman"/>
                <w:sz w:val="20"/>
              </w:rPr>
            </w:pPr>
          </w:p>
        </w:tc>
      </w:tr>
      <w:tr w:rsidR="00866F2D" w14:paraId="0675B126" w14:textId="77777777">
        <w:trPr>
          <w:trHeight w:val="300"/>
        </w:trPr>
        <w:tc>
          <w:tcPr>
            <w:tcW w:w="960" w:type="dxa"/>
            <w:tcBorders>
              <w:top w:val="nil"/>
              <w:left w:val="nil"/>
              <w:bottom w:val="nil"/>
              <w:right w:val="nil"/>
            </w:tcBorders>
            <w:shd w:val="clear" w:color="auto" w:fill="auto"/>
            <w:noWrap/>
            <w:vAlign w:val="bottom"/>
            <w:hideMark/>
          </w:tcPr>
          <w:p w14:paraId="0675B1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12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2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2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2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2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25" w14:textId="77777777" w:rsidR="00F93E91" w:rsidRPr="00CD46DE" w:rsidRDefault="003A64EF" w:rsidP="00F93E91">
            <w:pPr>
              <w:rPr>
                <w:rFonts w:ascii="Times New Roman" w:eastAsia="Times New Roman" w:hAnsi="Times New Roman" w:cs="Times New Roman"/>
                <w:sz w:val="20"/>
              </w:rPr>
            </w:pPr>
          </w:p>
        </w:tc>
      </w:tr>
      <w:tr w:rsidR="00866F2D" w14:paraId="0675B12E" w14:textId="77777777">
        <w:trPr>
          <w:trHeight w:val="300"/>
        </w:trPr>
        <w:tc>
          <w:tcPr>
            <w:tcW w:w="960" w:type="dxa"/>
            <w:tcBorders>
              <w:top w:val="nil"/>
              <w:left w:val="nil"/>
              <w:bottom w:val="nil"/>
              <w:right w:val="nil"/>
            </w:tcBorders>
            <w:shd w:val="clear" w:color="auto" w:fill="auto"/>
            <w:noWrap/>
            <w:vAlign w:val="bottom"/>
            <w:hideMark/>
          </w:tcPr>
          <w:p w14:paraId="0675B1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12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2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2D" w14:textId="77777777" w:rsidR="00F93E91" w:rsidRPr="00CD46DE" w:rsidRDefault="003A64EF" w:rsidP="00F93E91">
            <w:pPr>
              <w:rPr>
                <w:rFonts w:ascii="Times New Roman" w:eastAsia="Times New Roman" w:hAnsi="Times New Roman" w:cs="Times New Roman"/>
                <w:sz w:val="20"/>
              </w:rPr>
            </w:pPr>
          </w:p>
        </w:tc>
      </w:tr>
      <w:tr w:rsidR="00866F2D" w14:paraId="0675B136" w14:textId="77777777">
        <w:trPr>
          <w:trHeight w:val="300"/>
        </w:trPr>
        <w:tc>
          <w:tcPr>
            <w:tcW w:w="960" w:type="dxa"/>
            <w:tcBorders>
              <w:top w:val="nil"/>
              <w:left w:val="nil"/>
              <w:bottom w:val="nil"/>
              <w:right w:val="nil"/>
            </w:tcBorders>
            <w:shd w:val="clear" w:color="auto" w:fill="auto"/>
            <w:noWrap/>
            <w:vAlign w:val="bottom"/>
            <w:hideMark/>
          </w:tcPr>
          <w:p w14:paraId="0675B1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13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13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35" w14:textId="77777777" w:rsidR="00F93E91" w:rsidRPr="00CD46DE" w:rsidRDefault="003A64EF" w:rsidP="00F93E91">
            <w:pPr>
              <w:rPr>
                <w:rFonts w:ascii="Times New Roman" w:eastAsia="Times New Roman" w:hAnsi="Times New Roman" w:cs="Times New Roman"/>
                <w:sz w:val="20"/>
              </w:rPr>
            </w:pPr>
          </w:p>
        </w:tc>
      </w:tr>
      <w:tr w:rsidR="00866F2D" w14:paraId="0675B13E" w14:textId="77777777">
        <w:trPr>
          <w:trHeight w:val="300"/>
        </w:trPr>
        <w:tc>
          <w:tcPr>
            <w:tcW w:w="960" w:type="dxa"/>
            <w:tcBorders>
              <w:top w:val="nil"/>
              <w:left w:val="nil"/>
              <w:bottom w:val="nil"/>
              <w:right w:val="nil"/>
            </w:tcBorders>
            <w:shd w:val="clear" w:color="auto" w:fill="auto"/>
            <w:noWrap/>
            <w:vAlign w:val="bottom"/>
            <w:hideMark/>
          </w:tcPr>
          <w:p w14:paraId="0675B1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13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3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3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3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3D" w14:textId="77777777" w:rsidR="00F93E91" w:rsidRPr="00CD46DE" w:rsidRDefault="003A64EF" w:rsidP="00F93E91">
            <w:pPr>
              <w:rPr>
                <w:rFonts w:ascii="Times New Roman" w:eastAsia="Times New Roman" w:hAnsi="Times New Roman" w:cs="Times New Roman"/>
                <w:sz w:val="20"/>
              </w:rPr>
            </w:pPr>
          </w:p>
        </w:tc>
      </w:tr>
      <w:tr w:rsidR="00866F2D" w14:paraId="0675B146" w14:textId="77777777">
        <w:trPr>
          <w:trHeight w:val="300"/>
        </w:trPr>
        <w:tc>
          <w:tcPr>
            <w:tcW w:w="960" w:type="dxa"/>
            <w:tcBorders>
              <w:top w:val="nil"/>
              <w:left w:val="nil"/>
              <w:bottom w:val="nil"/>
              <w:right w:val="nil"/>
            </w:tcBorders>
            <w:shd w:val="clear" w:color="auto" w:fill="auto"/>
            <w:noWrap/>
            <w:vAlign w:val="bottom"/>
            <w:hideMark/>
          </w:tcPr>
          <w:p w14:paraId="0675B1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14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4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4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4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45" w14:textId="77777777" w:rsidR="00F93E91" w:rsidRPr="00CD46DE" w:rsidRDefault="003A64EF" w:rsidP="00F93E91">
            <w:pPr>
              <w:rPr>
                <w:rFonts w:ascii="Times New Roman" w:eastAsia="Times New Roman" w:hAnsi="Times New Roman" w:cs="Times New Roman"/>
                <w:sz w:val="20"/>
              </w:rPr>
            </w:pPr>
          </w:p>
        </w:tc>
      </w:tr>
      <w:tr w:rsidR="00866F2D" w14:paraId="0675B14D" w14:textId="77777777">
        <w:trPr>
          <w:trHeight w:val="300"/>
        </w:trPr>
        <w:tc>
          <w:tcPr>
            <w:tcW w:w="1920" w:type="dxa"/>
            <w:gridSpan w:val="2"/>
            <w:tcBorders>
              <w:top w:val="nil"/>
              <w:left w:val="nil"/>
              <w:bottom w:val="nil"/>
              <w:right w:val="nil"/>
            </w:tcBorders>
            <w:shd w:val="clear" w:color="auto" w:fill="auto"/>
            <w:noWrap/>
            <w:vAlign w:val="bottom"/>
            <w:hideMark/>
          </w:tcPr>
          <w:p w14:paraId="0675B1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1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4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4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4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4C" w14:textId="77777777" w:rsidR="00F93E91" w:rsidRPr="00CD46DE" w:rsidRDefault="003A64EF" w:rsidP="00F93E91">
            <w:pPr>
              <w:rPr>
                <w:rFonts w:ascii="Times New Roman" w:eastAsia="Times New Roman" w:hAnsi="Times New Roman" w:cs="Times New Roman"/>
                <w:sz w:val="20"/>
              </w:rPr>
            </w:pPr>
          </w:p>
        </w:tc>
      </w:tr>
      <w:tr w:rsidR="00866F2D" w14:paraId="0675B155" w14:textId="77777777">
        <w:trPr>
          <w:trHeight w:val="300"/>
        </w:trPr>
        <w:tc>
          <w:tcPr>
            <w:tcW w:w="960" w:type="dxa"/>
            <w:tcBorders>
              <w:top w:val="nil"/>
              <w:left w:val="nil"/>
              <w:bottom w:val="nil"/>
              <w:right w:val="nil"/>
            </w:tcBorders>
            <w:shd w:val="clear" w:color="auto" w:fill="auto"/>
            <w:noWrap/>
            <w:vAlign w:val="bottom"/>
            <w:hideMark/>
          </w:tcPr>
          <w:p w14:paraId="0675B1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4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5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5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15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5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54" w14:textId="77777777" w:rsidR="00F93E91" w:rsidRPr="00CD46DE" w:rsidRDefault="003A64EF" w:rsidP="00F93E91">
            <w:pPr>
              <w:rPr>
                <w:rFonts w:ascii="Times New Roman" w:eastAsia="Times New Roman" w:hAnsi="Times New Roman" w:cs="Times New Roman"/>
                <w:sz w:val="20"/>
              </w:rPr>
            </w:pPr>
          </w:p>
        </w:tc>
      </w:tr>
      <w:tr w:rsidR="00866F2D" w14:paraId="0675B159" w14:textId="77777777">
        <w:trPr>
          <w:trHeight w:val="300"/>
        </w:trPr>
        <w:tc>
          <w:tcPr>
            <w:tcW w:w="960" w:type="dxa"/>
            <w:tcBorders>
              <w:top w:val="nil"/>
              <w:left w:val="nil"/>
              <w:bottom w:val="nil"/>
              <w:right w:val="nil"/>
            </w:tcBorders>
            <w:shd w:val="clear" w:color="auto" w:fill="auto"/>
            <w:noWrap/>
            <w:vAlign w:val="bottom"/>
            <w:hideMark/>
          </w:tcPr>
          <w:p w14:paraId="0675B156"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1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99 ως</w:t>
            </w:r>
            <w:r w:rsidRPr="00CD46DE">
              <w:rPr>
                <w:rFonts w:ascii="Calibri" w:eastAsia="Times New Roman" w:hAnsi="Calibri" w:cs="Calibri"/>
                <w:color w:val="000000"/>
                <w:sz w:val="22"/>
                <w:szCs w:val="22"/>
              </w:rPr>
              <w:t xml:space="preserve"> έχει   ΔΕΚΤΟ ΚΑΤΑ ΠΛΕΙΟΨΗΦΙΑ</w:t>
            </w:r>
          </w:p>
        </w:tc>
        <w:tc>
          <w:tcPr>
            <w:tcW w:w="480" w:type="dxa"/>
            <w:tcBorders>
              <w:top w:val="nil"/>
              <w:left w:val="nil"/>
              <w:bottom w:val="nil"/>
              <w:right w:val="nil"/>
            </w:tcBorders>
            <w:shd w:val="clear" w:color="auto" w:fill="auto"/>
            <w:noWrap/>
            <w:vAlign w:val="bottom"/>
            <w:hideMark/>
          </w:tcPr>
          <w:p w14:paraId="0675B158" w14:textId="77777777" w:rsidR="00F93E91" w:rsidRPr="00CD46DE" w:rsidRDefault="003A64EF" w:rsidP="00F93E91">
            <w:pPr>
              <w:rPr>
                <w:rFonts w:ascii="Calibri" w:eastAsia="Times New Roman" w:hAnsi="Calibri" w:cs="Calibri"/>
                <w:color w:val="000000"/>
                <w:sz w:val="22"/>
                <w:szCs w:val="22"/>
              </w:rPr>
            </w:pPr>
          </w:p>
        </w:tc>
      </w:tr>
      <w:tr w:rsidR="00866F2D" w14:paraId="0675B161" w14:textId="77777777">
        <w:trPr>
          <w:trHeight w:val="300"/>
        </w:trPr>
        <w:tc>
          <w:tcPr>
            <w:tcW w:w="960" w:type="dxa"/>
            <w:tcBorders>
              <w:top w:val="nil"/>
              <w:left w:val="nil"/>
              <w:bottom w:val="nil"/>
              <w:right w:val="nil"/>
            </w:tcBorders>
            <w:shd w:val="clear" w:color="auto" w:fill="auto"/>
            <w:noWrap/>
            <w:vAlign w:val="bottom"/>
            <w:hideMark/>
          </w:tcPr>
          <w:p w14:paraId="0675B1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15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5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5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5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60" w14:textId="77777777" w:rsidR="00F93E91" w:rsidRPr="00CD46DE" w:rsidRDefault="003A64EF" w:rsidP="00F93E91">
            <w:pPr>
              <w:rPr>
                <w:rFonts w:ascii="Times New Roman" w:eastAsia="Times New Roman" w:hAnsi="Times New Roman" w:cs="Times New Roman"/>
                <w:sz w:val="20"/>
              </w:rPr>
            </w:pPr>
          </w:p>
        </w:tc>
      </w:tr>
      <w:tr w:rsidR="00866F2D" w14:paraId="0675B169" w14:textId="77777777">
        <w:trPr>
          <w:trHeight w:val="300"/>
        </w:trPr>
        <w:tc>
          <w:tcPr>
            <w:tcW w:w="960" w:type="dxa"/>
            <w:tcBorders>
              <w:top w:val="nil"/>
              <w:left w:val="nil"/>
              <w:bottom w:val="nil"/>
              <w:right w:val="nil"/>
            </w:tcBorders>
            <w:shd w:val="clear" w:color="auto" w:fill="auto"/>
            <w:noWrap/>
            <w:vAlign w:val="bottom"/>
            <w:hideMark/>
          </w:tcPr>
          <w:p w14:paraId="0675B1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16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6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6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68" w14:textId="77777777" w:rsidR="00F93E91" w:rsidRPr="00CD46DE" w:rsidRDefault="003A64EF" w:rsidP="00F93E91">
            <w:pPr>
              <w:rPr>
                <w:rFonts w:ascii="Times New Roman" w:eastAsia="Times New Roman" w:hAnsi="Times New Roman" w:cs="Times New Roman"/>
                <w:sz w:val="20"/>
              </w:rPr>
            </w:pPr>
          </w:p>
        </w:tc>
      </w:tr>
      <w:tr w:rsidR="00866F2D" w14:paraId="0675B171" w14:textId="77777777">
        <w:trPr>
          <w:trHeight w:val="300"/>
        </w:trPr>
        <w:tc>
          <w:tcPr>
            <w:tcW w:w="960" w:type="dxa"/>
            <w:tcBorders>
              <w:top w:val="nil"/>
              <w:left w:val="nil"/>
              <w:bottom w:val="nil"/>
              <w:right w:val="nil"/>
            </w:tcBorders>
            <w:shd w:val="clear" w:color="auto" w:fill="auto"/>
            <w:noWrap/>
            <w:vAlign w:val="bottom"/>
            <w:hideMark/>
          </w:tcPr>
          <w:p w14:paraId="0675B1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16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6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6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6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70" w14:textId="77777777" w:rsidR="00F93E91" w:rsidRPr="00CD46DE" w:rsidRDefault="003A64EF" w:rsidP="00F93E91">
            <w:pPr>
              <w:rPr>
                <w:rFonts w:ascii="Times New Roman" w:eastAsia="Times New Roman" w:hAnsi="Times New Roman" w:cs="Times New Roman"/>
                <w:sz w:val="20"/>
              </w:rPr>
            </w:pPr>
          </w:p>
        </w:tc>
      </w:tr>
      <w:tr w:rsidR="00866F2D" w14:paraId="0675B179" w14:textId="77777777">
        <w:trPr>
          <w:trHeight w:val="300"/>
        </w:trPr>
        <w:tc>
          <w:tcPr>
            <w:tcW w:w="960" w:type="dxa"/>
            <w:tcBorders>
              <w:top w:val="nil"/>
              <w:left w:val="nil"/>
              <w:bottom w:val="nil"/>
              <w:right w:val="nil"/>
            </w:tcBorders>
            <w:shd w:val="clear" w:color="auto" w:fill="auto"/>
            <w:noWrap/>
            <w:vAlign w:val="bottom"/>
            <w:hideMark/>
          </w:tcPr>
          <w:p w14:paraId="0675B1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17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7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78" w14:textId="77777777" w:rsidR="00F93E91" w:rsidRPr="00CD46DE" w:rsidRDefault="003A64EF" w:rsidP="00F93E91">
            <w:pPr>
              <w:rPr>
                <w:rFonts w:ascii="Times New Roman" w:eastAsia="Times New Roman" w:hAnsi="Times New Roman" w:cs="Times New Roman"/>
                <w:sz w:val="20"/>
              </w:rPr>
            </w:pPr>
          </w:p>
        </w:tc>
      </w:tr>
      <w:tr w:rsidR="00866F2D" w14:paraId="0675B181" w14:textId="77777777">
        <w:trPr>
          <w:trHeight w:val="300"/>
        </w:trPr>
        <w:tc>
          <w:tcPr>
            <w:tcW w:w="960" w:type="dxa"/>
            <w:tcBorders>
              <w:top w:val="nil"/>
              <w:left w:val="nil"/>
              <w:bottom w:val="nil"/>
              <w:right w:val="nil"/>
            </w:tcBorders>
            <w:shd w:val="clear" w:color="auto" w:fill="auto"/>
            <w:noWrap/>
            <w:vAlign w:val="bottom"/>
            <w:hideMark/>
          </w:tcPr>
          <w:p w14:paraId="0675B1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17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7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7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80" w14:textId="77777777" w:rsidR="00F93E91" w:rsidRPr="00CD46DE" w:rsidRDefault="003A64EF" w:rsidP="00F93E91">
            <w:pPr>
              <w:rPr>
                <w:rFonts w:ascii="Times New Roman" w:eastAsia="Times New Roman" w:hAnsi="Times New Roman" w:cs="Times New Roman"/>
                <w:sz w:val="20"/>
              </w:rPr>
            </w:pPr>
          </w:p>
        </w:tc>
      </w:tr>
      <w:tr w:rsidR="00866F2D" w14:paraId="0675B189" w14:textId="77777777">
        <w:trPr>
          <w:trHeight w:val="300"/>
        </w:trPr>
        <w:tc>
          <w:tcPr>
            <w:tcW w:w="960" w:type="dxa"/>
            <w:tcBorders>
              <w:top w:val="nil"/>
              <w:left w:val="nil"/>
              <w:bottom w:val="nil"/>
              <w:right w:val="nil"/>
            </w:tcBorders>
            <w:shd w:val="clear" w:color="auto" w:fill="auto"/>
            <w:noWrap/>
            <w:vAlign w:val="bottom"/>
            <w:hideMark/>
          </w:tcPr>
          <w:p w14:paraId="0675B18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18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8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8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8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8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88" w14:textId="77777777" w:rsidR="00F93E91" w:rsidRPr="00CD46DE" w:rsidRDefault="003A64EF" w:rsidP="00F93E91">
            <w:pPr>
              <w:rPr>
                <w:rFonts w:ascii="Times New Roman" w:eastAsia="Times New Roman" w:hAnsi="Times New Roman" w:cs="Times New Roman"/>
                <w:sz w:val="20"/>
              </w:rPr>
            </w:pPr>
          </w:p>
        </w:tc>
      </w:tr>
      <w:tr w:rsidR="00866F2D" w14:paraId="0675B191" w14:textId="77777777">
        <w:trPr>
          <w:trHeight w:val="300"/>
        </w:trPr>
        <w:tc>
          <w:tcPr>
            <w:tcW w:w="960" w:type="dxa"/>
            <w:tcBorders>
              <w:top w:val="nil"/>
              <w:left w:val="nil"/>
              <w:bottom w:val="nil"/>
              <w:right w:val="nil"/>
            </w:tcBorders>
            <w:shd w:val="clear" w:color="auto" w:fill="auto"/>
            <w:noWrap/>
            <w:vAlign w:val="bottom"/>
            <w:hideMark/>
          </w:tcPr>
          <w:p w14:paraId="0675B18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18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8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8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8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8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90" w14:textId="77777777" w:rsidR="00F93E91" w:rsidRPr="00CD46DE" w:rsidRDefault="003A64EF" w:rsidP="00F93E91">
            <w:pPr>
              <w:rPr>
                <w:rFonts w:ascii="Times New Roman" w:eastAsia="Times New Roman" w:hAnsi="Times New Roman" w:cs="Times New Roman"/>
                <w:sz w:val="20"/>
              </w:rPr>
            </w:pPr>
          </w:p>
        </w:tc>
      </w:tr>
      <w:tr w:rsidR="00866F2D" w14:paraId="0675B198" w14:textId="77777777">
        <w:trPr>
          <w:trHeight w:val="300"/>
        </w:trPr>
        <w:tc>
          <w:tcPr>
            <w:tcW w:w="1920" w:type="dxa"/>
            <w:gridSpan w:val="2"/>
            <w:tcBorders>
              <w:top w:val="nil"/>
              <w:left w:val="nil"/>
              <w:bottom w:val="nil"/>
              <w:right w:val="nil"/>
            </w:tcBorders>
            <w:shd w:val="clear" w:color="auto" w:fill="auto"/>
            <w:noWrap/>
            <w:vAlign w:val="bottom"/>
            <w:hideMark/>
          </w:tcPr>
          <w:p w14:paraId="0675B19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19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97" w14:textId="77777777" w:rsidR="00F93E91" w:rsidRPr="00CD46DE" w:rsidRDefault="003A64EF" w:rsidP="00F93E91">
            <w:pPr>
              <w:rPr>
                <w:rFonts w:ascii="Times New Roman" w:eastAsia="Times New Roman" w:hAnsi="Times New Roman" w:cs="Times New Roman"/>
                <w:sz w:val="20"/>
              </w:rPr>
            </w:pPr>
          </w:p>
        </w:tc>
      </w:tr>
      <w:tr w:rsidR="00866F2D" w14:paraId="0675B1A0" w14:textId="77777777">
        <w:trPr>
          <w:trHeight w:val="300"/>
        </w:trPr>
        <w:tc>
          <w:tcPr>
            <w:tcW w:w="960" w:type="dxa"/>
            <w:tcBorders>
              <w:top w:val="nil"/>
              <w:left w:val="nil"/>
              <w:bottom w:val="nil"/>
              <w:right w:val="nil"/>
            </w:tcBorders>
            <w:shd w:val="clear" w:color="auto" w:fill="auto"/>
            <w:noWrap/>
            <w:vAlign w:val="bottom"/>
            <w:hideMark/>
          </w:tcPr>
          <w:p w14:paraId="0675B19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9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9C"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19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9F" w14:textId="77777777" w:rsidR="00F93E91" w:rsidRPr="00CD46DE" w:rsidRDefault="003A64EF" w:rsidP="00F93E91">
            <w:pPr>
              <w:rPr>
                <w:rFonts w:ascii="Times New Roman" w:eastAsia="Times New Roman" w:hAnsi="Times New Roman" w:cs="Times New Roman"/>
                <w:sz w:val="20"/>
              </w:rPr>
            </w:pPr>
          </w:p>
        </w:tc>
      </w:tr>
      <w:tr w:rsidR="00866F2D" w14:paraId="0675B1A4" w14:textId="77777777">
        <w:trPr>
          <w:trHeight w:val="300"/>
        </w:trPr>
        <w:tc>
          <w:tcPr>
            <w:tcW w:w="960" w:type="dxa"/>
            <w:tcBorders>
              <w:top w:val="nil"/>
              <w:left w:val="nil"/>
              <w:bottom w:val="nil"/>
              <w:right w:val="nil"/>
            </w:tcBorders>
            <w:shd w:val="clear" w:color="auto" w:fill="auto"/>
            <w:noWrap/>
            <w:vAlign w:val="bottom"/>
            <w:hideMark/>
          </w:tcPr>
          <w:p w14:paraId="0675B1A1"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1A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100 ως έχει   ΔΕΚΤΟ ΚΑΤΑ ΠΛΕΙΟΨΗΦΙΑ</w:t>
            </w:r>
          </w:p>
        </w:tc>
        <w:tc>
          <w:tcPr>
            <w:tcW w:w="480" w:type="dxa"/>
            <w:tcBorders>
              <w:top w:val="nil"/>
              <w:left w:val="nil"/>
              <w:bottom w:val="nil"/>
              <w:right w:val="nil"/>
            </w:tcBorders>
            <w:shd w:val="clear" w:color="auto" w:fill="auto"/>
            <w:noWrap/>
            <w:vAlign w:val="bottom"/>
            <w:hideMark/>
          </w:tcPr>
          <w:p w14:paraId="0675B1A3" w14:textId="77777777" w:rsidR="00F93E91" w:rsidRPr="00CD46DE" w:rsidRDefault="003A64EF" w:rsidP="00F93E91">
            <w:pPr>
              <w:rPr>
                <w:rFonts w:ascii="Calibri" w:eastAsia="Times New Roman" w:hAnsi="Calibri" w:cs="Calibri"/>
                <w:color w:val="000000"/>
                <w:sz w:val="22"/>
                <w:szCs w:val="22"/>
              </w:rPr>
            </w:pPr>
          </w:p>
        </w:tc>
      </w:tr>
      <w:tr w:rsidR="00866F2D" w14:paraId="0675B1AC" w14:textId="77777777">
        <w:trPr>
          <w:trHeight w:val="300"/>
        </w:trPr>
        <w:tc>
          <w:tcPr>
            <w:tcW w:w="960" w:type="dxa"/>
            <w:tcBorders>
              <w:top w:val="nil"/>
              <w:left w:val="nil"/>
              <w:bottom w:val="nil"/>
              <w:right w:val="nil"/>
            </w:tcBorders>
            <w:shd w:val="clear" w:color="auto" w:fill="auto"/>
            <w:noWrap/>
            <w:vAlign w:val="bottom"/>
            <w:hideMark/>
          </w:tcPr>
          <w:p w14:paraId="0675B1A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1A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A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A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A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AB" w14:textId="77777777" w:rsidR="00F93E91" w:rsidRPr="00CD46DE" w:rsidRDefault="003A64EF" w:rsidP="00F93E91">
            <w:pPr>
              <w:rPr>
                <w:rFonts w:ascii="Times New Roman" w:eastAsia="Times New Roman" w:hAnsi="Times New Roman" w:cs="Times New Roman"/>
                <w:sz w:val="20"/>
              </w:rPr>
            </w:pPr>
          </w:p>
        </w:tc>
      </w:tr>
      <w:tr w:rsidR="00866F2D" w14:paraId="0675B1B4" w14:textId="77777777">
        <w:trPr>
          <w:trHeight w:val="300"/>
        </w:trPr>
        <w:tc>
          <w:tcPr>
            <w:tcW w:w="960" w:type="dxa"/>
            <w:tcBorders>
              <w:top w:val="nil"/>
              <w:left w:val="nil"/>
              <w:bottom w:val="nil"/>
              <w:right w:val="nil"/>
            </w:tcBorders>
            <w:shd w:val="clear" w:color="auto" w:fill="auto"/>
            <w:noWrap/>
            <w:vAlign w:val="bottom"/>
            <w:hideMark/>
          </w:tcPr>
          <w:p w14:paraId="0675B1A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1A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B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B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B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B3" w14:textId="77777777" w:rsidR="00F93E91" w:rsidRPr="00CD46DE" w:rsidRDefault="003A64EF" w:rsidP="00F93E91">
            <w:pPr>
              <w:rPr>
                <w:rFonts w:ascii="Times New Roman" w:eastAsia="Times New Roman" w:hAnsi="Times New Roman" w:cs="Times New Roman"/>
                <w:sz w:val="20"/>
              </w:rPr>
            </w:pPr>
          </w:p>
        </w:tc>
      </w:tr>
      <w:tr w:rsidR="00866F2D" w14:paraId="0675B1BC" w14:textId="77777777">
        <w:trPr>
          <w:trHeight w:val="300"/>
        </w:trPr>
        <w:tc>
          <w:tcPr>
            <w:tcW w:w="960" w:type="dxa"/>
            <w:tcBorders>
              <w:top w:val="nil"/>
              <w:left w:val="nil"/>
              <w:bottom w:val="nil"/>
              <w:right w:val="nil"/>
            </w:tcBorders>
            <w:shd w:val="clear" w:color="auto" w:fill="auto"/>
            <w:noWrap/>
            <w:vAlign w:val="bottom"/>
            <w:hideMark/>
          </w:tcPr>
          <w:p w14:paraId="0675B1B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1B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B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B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B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BB" w14:textId="77777777" w:rsidR="00F93E91" w:rsidRPr="00CD46DE" w:rsidRDefault="003A64EF" w:rsidP="00F93E91">
            <w:pPr>
              <w:rPr>
                <w:rFonts w:ascii="Times New Roman" w:eastAsia="Times New Roman" w:hAnsi="Times New Roman" w:cs="Times New Roman"/>
                <w:sz w:val="20"/>
              </w:rPr>
            </w:pPr>
          </w:p>
        </w:tc>
      </w:tr>
      <w:tr w:rsidR="00866F2D" w14:paraId="0675B1C4" w14:textId="77777777">
        <w:trPr>
          <w:trHeight w:val="300"/>
        </w:trPr>
        <w:tc>
          <w:tcPr>
            <w:tcW w:w="960" w:type="dxa"/>
            <w:tcBorders>
              <w:top w:val="nil"/>
              <w:left w:val="nil"/>
              <w:bottom w:val="nil"/>
              <w:right w:val="nil"/>
            </w:tcBorders>
            <w:shd w:val="clear" w:color="auto" w:fill="auto"/>
            <w:noWrap/>
            <w:vAlign w:val="bottom"/>
            <w:hideMark/>
          </w:tcPr>
          <w:p w14:paraId="0675B1B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1B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B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1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C3" w14:textId="77777777" w:rsidR="00F93E91" w:rsidRPr="00CD46DE" w:rsidRDefault="003A64EF" w:rsidP="00F93E91">
            <w:pPr>
              <w:rPr>
                <w:rFonts w:ascii="Times New Roman" w:eastAsia="Times New Roman" w:hAnsi="Times New Roman" w:cs="Times New Roman"/>
                <w:sz w:val="20"/>
              </w:rPr>
            </w:pPr>
          </w:p>
        </w:tc>
      </w:tr>
      <w:tr w:rsidR="00866F2D" w14:paraId="0675B1CC" w14:textId="77777777">
        <w:trPr>
          <w:trHeight w:val="300"/>
        </w:trPr>
        <w:tc>
          <w:tcPr>
            <w:tcW w:w="960" w:type="dxa"/>
            <w:tcBorders>
              <w:top w:val="nil"/>
              <w:left w:val="nil"/>
              <w:bottom w:val="nil"/>
              <w:right w:val="nil"/>
            </w:tcBorders>
            <w:shd w:val="clear" w:color="auto" w:fill="auto"/>
            <w:noWrap/>
            <w:vAlign w:val="bottom"/>
            <w:hideMark/>
          </w:tcPr>
          <w:p w14:paraId="0675B1C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1C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C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C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CB" w14:textId="77777777" w:rsidR="00F93E91" w:rsidRPr="00CD46DE" w:rsidRDefault="003A64EF" w:rsidP="00F93E91">
            <w:pPr>
              <w:rPr>
                <w:rFonts w:ascii="Times New Roman" w:eastAsia="Times New Roman" w:hAnsi="Times New Roman" w:cs="Times New Roman"/>
                <w:sz w:val="20"/>
              </w:rPr>
            </w:pPr>
          </w:p>
        </w:tc>
      </w:tr>
      <w:tr w:rsidR="00866F2D" w14:paraId="0675B1D4" w14:textId="77777777">
        <w:trPr>
          <w:trHeight w:val="300"/>
        </w:trPr>
        <w:tc>
          <w:tcPr>
            <w:tcW w:w="960" w:type="dxa"/>
            <w:tcBorders>
              <w:top w:val="nil"/>
              <w:left w:val="nil"/>
              <w:bottom w:val="nil"/>
              <w:right w:val="nil"/>
            </w:tcBorders>
            <w:shd w:val="clear" w:color="auto" w:fill="auto"/>
            <w:noWrap/>
            <w:vAlign w:val="bottom"/>
            <w:hideMark/>
          </w:tcPr>
          <w:p w14:paraId="0675B1C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1C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C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D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D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D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D3" w14:textId="77777777" w:rsidR="00F93E91" w:rsidRPr="00CD46DE" w:rsidRDefault="003A64EF" w:rsidP="00F93E91">
            <w:pPr>
              <w:rPr>
                <w:rFonts w:ascii="Times New Roman" w:eastAsia="Times New Roman" w:hAnsi="Times New Roman" w:cs="Times New Roman"/>
                <w:sz w:val="20"/>
              </w:rPr>
            </w:pPr>
          </w:p>
        </w:tc>
      </w:tr>
      <w:tr w:rsidR="00866F2D" w14:paraId="0675B1DC" w14:textId="77777777">
        <w:trPr>
          <w:trHeight w:val="300"/>
        </w:trPr>
        <w:tc>
          <w:tcPr>
            <w:tcW w:w="960" w:type="dxa"/>
            <w:tcBorders>
              <w:top w:val="nil"/>
              <w:left w:val="nil"/>
              <w:bottom w:val="nil"/>
              <w:right w:val="nil"/>
            </w:tcBorders>
            <w:shd w:val="clear" w:color="auto" w:fill="auto"/>
            <w:noWrap/>
            <w:vAlign w:val="bottom"/>
            <w:hideMark/>
          </w:tcPr>
          <w:p w14:paraId="0675B1D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1D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D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D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D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D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DB" w14:textId="77777777" w:rsidR="00F93E91" w:rsidRPr="00CD46DE" w:rsidRDefault="003A64EF" w:rsidP="00F93E91">
            <w:pPr>
              <w:rPr>
                <w:rFonts w:ascii="Times New Roman" w:eastAsia="Times New Roman" w:hAnsi="Times New Roman" w:cs="Times New Roman"/>
                <w:sz w:val="20"/>
              </w:rPr>
            </w:pPr>
          </w:p>
        </w:tc>
      </w:tr>
      <w:tr w:rsidR="00866F2D" w14:paraId="0675B1E3" w14:textId="77777777">
        <w:trPr>
          <w:trHeight w:val="300"/>
        </w:trPr>
        <w:tc>
          <w:tcPr>
            <w:tcW w:w="1920" w:type="dxa"/>
            <w:gridSpan w:val="2"/>
            <w:tcBorders>
              <w:top w:val="nil"/>
              <w:left w:val="nil"/>
              <w:bottom w:val="nil"/>
              <w:right w:val="nil"/>
            </w:tcBorders>
            <w:shd w:val="clear" w:color="auto" w:fill="auto"/>
            <w:noWrap/>
            <w:vAlign w:val="bottom"/>
            <w:hideMark/>
          </w:tcPr>
          <w:p w14:paraId="0675B1D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1D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E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E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E2" w14:textId="77777777" w:rsidR="00F93E91" w:rsidRPr="00CD46DE" w:rsidRDefault="003A64EF" w:rsidP="00F93E91">
            <w:pPr>
              <w:rPr>
                <w:rFonts w:ascii="Times New Roman" w:eastAsia="Times New Roman" w:hAnsi="Times New Roman" w:cs="Times New Roman"/>
                <w:sz w:val="20"/>
              </w:rPr>
            </w:pPr>
          </w:p>
        </w:tc>
      </w:tr>
      <w:tr w:rsidR="00866F2D" w14:paraId="0675B1EB" w14:textId="77777777">
        <w:trPr>
          <w:trHeight w:val="300"/>
        </w:trPr>
        <w:tc>
          <w:tcPr>
            <w:tcW w:w="960" w:type="dxa"/>
            <w:tcBorders>
              <w:top w:val="nil"/>
              <w:left w:val="nil"/>
              <w:bottom w:val="nil"/>
              <w:right w:val="nil"/>
            </w:tcBorders>
            <w:shd w:val="clear" w:color="auto" w:fill="auto"/>
            <w:noWrap/>
            <w:vAlign w:val="bottom"/>
            <w:hideMark/>
          </w:tcPr>
          <w:p w14:paraId="0675B1E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E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E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1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E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EA" w14:textId="77777777" w:rsidR="00F93E91" w:rsidRPr="00CD46DE" w:rsidRDefault="003A64EF" w:rsidP="00F93E91">
            <w:pPr>
              <w:rPr>
                <w:rFonts w:ascii="Times New Roman" w:eastAsia="Times New Roman" w:hAnsi="Times New Roman" w:cs="Times New Roman"/>
                <w:sz w:val="20"/>
              </w:rPr>
            </w:pPr>
          </w:p>
        </w:tc>
      </w:tr>
      <w:tr w:rsidR="00866F2D" w14:paraId="0675B1EF" w14:textId="77777777">
        <w:trPr>
          <w:trHeight w:val="300"/>
        </w:trPr>
        <w:tc>
          <w:tcPr>
            <w:tcW w:w="960" w:type="dxa"/>
            <w:tcBorders>
              <w:top w:val="nil"/>
              <w:left w:val="nil"/>
              <w:bottom w:val="nil"/>
              <w:right w:val="nil"/>
            </w:tcBorders>
            <w:shd w:val="clear" w:color="auto" w:fill="auto"/>
            <w:noWrap/>
            <w:vAlign w:val="bottom"/>
            <w:hideMark/>
          </w:tcPr>
          <w:p w14:paraId="0675B1E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1E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101 ως έχει   ΔΕΚΤΟ ΚΑΤΑ ΠΛΕΙΟΨΗΦΙΑ</w:t>
            </w:r>
          </w:p>
        </w:tc>
        <w:tc>
          <w:tcPr>
            <w:tcW w:w="480" w:type="dxa"/>
            <w:tcBorders>
              <w:top w:val="nil"/>
              <w:left w:val="nil"/>
              <w:bottom w:val="nil"/>
              <w:right w:val="nil"/>
            </w:tcBorders>
            <w:shd w:val="clear" w:color="auto" w:fill="auto"/>
            <w:noWrap/>
            <w:vAlign w:val="bottom"/>
            <w:hideMark/>
          </w:tcPr>
          <w:p w14:paraId="0675B1EE" w14:textId="77777777" w:rsidR="00F93E91" w:rsidRPr="00CD46DE" w:rsidRDefault="003A64EF" w:rsidP="00F93E91">
            <w:pPr>
              <w:rPr>
                <w:rFonts w:ascii="Calibri" w:eastAsia="Times New Roman" w:hAnsi="Calibri" w:cs="Calibri"/>
                <w:color w:val="000000"/>
                <w:sz w:val="22"/>
                <w:szCs w:val="22"/>
              </w:rPr>
            </w:pPr>
          </w:p>
        </w:tc>
      </w:tr>
      <w:tr w:rsidR="00866F2D" w14:paraId="0675B1F7" w14:textId="77777777">
        <w:trPr>
          <w:trHeight w:val="300"/>
        </w:trPr>
        <w:tc>
          <w:tcPr>
            <w:tcW w:w="960" w:type="dxa"/>
            <w:tcBorders>
              <w:top w:val="nil"/>
              <w:left w:val="nil"/>
              <w:bottom w:val="nil"/>
              <w:right w:val="nil"/>
            </w:tcBorders>
            <w:shd w:val="clear" w:color="auto" w:fill="auto"/>
            <w:noWrap/>
            <w:vAlign w:val="bottom"/>
            <w:hideMark/>
          </w:tcPr>
          <w:p w14:paraId="0675B1F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1F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F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1F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F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F6" w14:textId="77777777" w:rsidR="00F93E91" w:rsidRPr="00CD46DE" w:rsidRDefault="003A64EF" w:rsidP="00F93E91">
            <w:pPr>
              <w:rPr>
                <w:rFonts w:ascii="Times New Roman" w:eastAsia="Times New Roman" w:hAnsi="Times New Roman" w:cs="Times New Roman"/>
                <w:sz w:val="20"/>
              </w:rPr>
            </w:pPr>
          </w:p>
        </w:tc>
      </w:tr>
      <w:tr w:rsidR="00866F2D" w14:paraId="0675B1FF" w14:textId="77777777">
        <w:trPr>
          <w:trHeight w:val="300"/>
        </w:trPr>
        <w:tc>
          <w:tcPr>
            <w:tcW w:w="960" w:type="dxa"/>
            <w:tcBorders>
              <w:top w:val="nil"/>
              <w:left w:val="nil"/>
              <w:bottom w:val="nil"/>
              <w:right w:val="nil"/>
            </w:tcBorders>
            <w:shd w:val="clear" w:color="auto" w:fill="auto"/>
            <w:noWrap/>
            <w:vAlign w:val="bottom"/>
            <w:hideMark/>
          </w:tcPr>
          <w:p w14:paraId="0675B1F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1F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1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1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1F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1F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1FE" w14:textId="77777777" w:rsidR="00F93E91" w:rsidRPr="00CD46DE" w:rsidRDefault="003A64EF" w:rsidP="00F93E91">
            <w:pPr>
              <w:rPr>
                <w:rFonts w:ascii="Times New Roman" w:eastAsia="Times New Roman" w:hAnsi="Times New Roman" w:cs="Times New Roman"/>
                <w:sz w:val="20"/>
              </w:rPr>
            </w:pPr>
          </w:p>
        </w:tc>
      </w:tr>
      <w:tr w:rsidR="00866F2D" w14:paraId="0675B207" w14:textId="77777777">
        <w:trPr>
          <w:trHeight w:val="300"/>
        </w:trPr>
        <w:tc>
          <w:tcPr>
            <w:tcW w:w="960" w:type="dxa"/>
            <w:tcBorders>
              <w:top w:val="nil"/>
              <w:left w:val="nil"/>
              <w:bottom w:val="nil"/>
              <w:right w:val="nil"/>
            </w:tcBorders>
            <w:shd w:val="clear" w:color="auto" w:fill="auto"/>
            <w:noWrap/>
            <w:vAlign w:val="bottom"/>
            <w:hideMark/>
          </w:tcPr>
          <w:p w14:paraId="0675B20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20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0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0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0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06" w14:textId="77777777" w:rsidR="00F93E91" w:rsidRPr="00CD46DE" w:rsidRDefault="003A64EF" w:rsidP="00F93E91">
            <w:pPr>
              <w:rPr>
                <w:rFonts w:ascii="Times New Roman" w:eastAsia="Times New Roman" w:hAnsi="Times New Roman" w:cs="Times New Roman"/>
                <w:sz w:val="20"/>
              </w:rPr>
            </w:pPr>
          </w:p>
        </w:tc>
      </w:tr>
      <w:tr w:rsidR="00866F2D" w14:paraId="0675B20F" w14:textId="77777777">
        <w:trPr>
          <w:trHeight w:val="300"/>
        </w:trPr>
        <w:tc>
          <w:tcPr>
            <w:tcW w:w="960" w:type="dxa"/>
            <w:tcBorders>
              <w:top w:val="nil"/>
              <w:left w:val="nil"/>
              <w:bottom w:val="nil"/>
              <w:right w:val="nil"/>
            </w:tcBorders>
            <w:shd w:val="clear" w:color="auto" w:fill="auto"/>
            <w:noWrap/>
            <w:vAlign w:val="bottom"/>
            <w:hideMark/>
          </w:tcPr>
          <w:p w14:paraId="0675B20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20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0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0E" w14:textId="77777777" w:rsidR="00F93E91" w:rsidRPr="00CD46DE" w:rsidRDefault="003A64EF" w:rsidP="00F93E91">
            <w:pPr>
              <w:rPr>
                <w:rFonts w:ascii="Times New Roman" w:eastAsia="Times New Roman" w:hAnsi="Times New Roman" w:cs="Times New Roman"/>
                <w:sz w:val="20"/>
              </w:rPr>
            </w:pPr>
          </w:p>
        </w:tc>
      </w:tr>
      <w:tr w:rsidR="00866F2D" w14:paraId="0675B217" w14:textId="77777777">
        <w:trPr>
          <w:trHeight w:val="300"/>
        </w:trPr>
        <w:tc>
          <w:tcPr>
            <w:tcW w:w="960" w:type="dxa"/>
            <w:tcBorders>
              <w:top w:val="nil"/>
              <w:left w:val="nil"/>
              <w:bottom w:val="nil"/>
              <w:right w:val="nil"/>
            </w:tcBorders>
            <w:shd w:val="clear" w:color="auto" w:fill="auto"/>
            <w:noWrap/>
            <w:vAlign w:val="bottom"/>
            <w:hideMark/>
          </w:tcPr>
          <w:p w14:paraId="0675B21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21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1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16" w14:textId="77777777" w:rsidR="00F93E91" w:rsidRPr="00CD46DE" w:rsidRDefault="003A64EF" w:rsidP="00F93E91">
            <w:pPr>
              <w:rPr>
                <w:rFonts w:ascii="Times New Roman" w:eastAsia="Times New Roman" w:hAnsi="Times New Roman" w:cs="Times New Roman"/>
                <w:sz w:val="20"/>
              </w:rPr>
            </w:pPr>
          </w:p>
        </w:tc>
      </w:tr>
      <w:tr w:rsidR="00866F2D" w14:paraId="0675B21F" w14:textId="77777777">
        <w:trPr>
          <w:trHeight w:val="300"/>
        </w:trPr>
        <w:tc>
          <w:tcPr>
            <w:tcW w:w="960" w:type="dxa"/>
            <w:tcBorders>
              <w:top w:val="nil"/>
              <w:left w:val="nil"/>
              <w:bottom w:val="nil"/>
              <w:right w:val="nil"/>
            </w:tcBorders>
            <w:shd w:val="clear" w:color="auto" w:fill="auto"/>
            <w:noWrap/>
            <w:vAlign w:val="bottom"/>
            <w:hideMark/>
          </w:tcPr>
          <w:p w14:paraId="0675B21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21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1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1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1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1E" w14:textId="77777777" w:rsidR="00F93E91" w:rsidRPr="00CD46DE" w:rsidRDefault="003A64EF" w:rsidP="00F93E91">
            <w:pPr>
              <w:rPr>
                <w:rFonts w:ascii="Times New Roman" w:eastAsia="Times New Roman" w:hAnsi="Times New Roman" w:cs="Times New Roman"/>
                <w:sz w:val="20"/>
              </w:rPr>
            </w:pPr>
          </w:p>
        </w:tc>
      </w:tr>
      <w:tr w:rsidR="00866F2D" w14:paraId="0675B227" w14:textId="77777777">
        <w:trPr>
          <w:trHeight w:val="300"/>
        </w:trPr>
        <w:tc>
          <w:tcPr>
            <w:tcW w:w="960" w:type="dxa"/>
            <w:tcBorders>
              <w:top w:val="nil"/>
              <w:left w:val="nil"/>
              <w:bottom w:val="nil"/>
              <w:right w:val="nil"/>
            </w:tcBorders>
            <w:shd w:val="clear" w:color="auto" w:fill="auto"/>
            <w:noWrap/>
            <w:vAlign w:val="bottom"/>
            <w:hideMark/>
          </w:tcPr>
          <w:p w14:paraId="0675B22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22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2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2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2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26" w14:textId="77777777" w:rsidR="00F93E91" w:rsidRPr="00CD46DE" w:rsidRDefault="003A64EF" w:rsidP="00F93E91">
            <w:pPr>
              <w:rPr>
                <w:rFonts w:ascii="Times New Roman" w:eastAsia="Times New Roman" w:hAnsi="Times New Roman" w:cs="Times New Roman"/>
                <w:sz w:val="20"/>
              </w:rPr>
            </w:pPr>
          </w:p>
        </w:tc>
      </w:tr>
      <w:tr w:rsidR="00866F2D" w14:paraId="0675B22E" w14:textId="77777777">
        <w:trPr>
          <w:trHeight w:val="300"/>
        </w:trPr>
        <w:tc>
          <w:tcPr>
            <w:tcW w:w="1920" w:type="dxa"/>
            <w:gridSpan w:val="2"/>
            <w:tcBorders>
              <w:top w:val="nil"/>
              <w:left w:val="nil"/>
              <w:bottom w:val="nil"/>
              <w:right w:val="nil"/>
            </w:tcBorders>
            <w:shd w:val="clear" w:color="auto" w:fill="auto"/>
            <w:noWrap/>
            <w:vAlign w:val="bottom"/>
            <w:hideMark/>
          </w:tcPr>
          <w:p w14:paraId="0675B2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22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2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2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2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2D" w14:textId="77777777" w:rsidR="00F93E91" w:rsidRPr="00CD46DE" w:rsidRDefault="003A64EF" w:rsidP="00F93E91">
            <w:pPr>
              <w:rPr>
                <w:rFonts w:ascii="Times New Roman" w:eastAsia="Times New Roman" w:hAnsi="Times New Roman" w:cs="Times New Roman"/>
                <w:sz w:val="20"/>
              </w:rPr>
            </w:pPr>
          </w:p>
        </w:tc>
      </w:tr>
      <w:tr w:rsidR="00866F2D" w14:paraId="0675B236" w14:textId="77777777">
        <w:trPr>
          <w:trHeight w:val="300"/>
        </w:trPr>
        <w:tc>
          <w:tcPr>
            <w:tcW w:w="960" w:type="dxa"/>
            <w:tcBorders>
              <w:top w:val="nil"/>
              <w:left w:val="nil"/>
              <w:bottom w:val="nil"/>
              <w:right w:val="nil"/>
            </w:tcBorders>
            <w:shd w:val="clear" w:color="auto" w:fill="auto"/>
            <w:noWrap/>
            <w:vAlign w:val="bottom"/>
            <w:hideMark/>
          </w:tcPr>
          <w:p w14:paraId="0675B2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3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3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3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23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3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35" w14:textId="77777777" w:rsidR="00F93E91" w:rsidRPr="00CD46DE" w:rsidRDefault="003A64EF" w:rsidP="00F93E91">
            <w:pPr>
              <w:rPr>
                <w:rFonts w:ascii="Times New Roman" w:eastAsia="Times New Roman" w:hAnsi="Times New Roman" w:cs="Times New Roman"/>
                <w:sz w:val="20"/>
              </w:rPr>
            </w:pPr>
          </w:p>
        </w:tc>
      </w:tr>
      <w:tr w:rsidR="00866F2D" w14:paraId="0675B23A" w14:textId="77777777">
        <w:trPr>
          <w:trHeight w:val="300"/>
        </w:trPr>
        <w:tc>
          <w:tcPr>
            <w:tcW w:w="960" w:type="dxa"/>
            <w:tcBorders>
              <w:top w:val="nil"/>
              <w:left w:val="nil"/>
              <w:bottom w:val="nil"/>
              <w:right w:val="nil"/>
            </w:tcBorders>
            <w:shd w:val="clear" w:color="auto" w:fill="auto"/>
            <w:noWrap/>
            <w:vAlign w:val="bottom"/>
            <w:hideMark/>
          </w:tcPr>
          <w:p w14:paraId="0675B23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2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102 ως έχει   ΔΕΚΤΟ ΚΑΤΑ ΠΛΕΙΟΨΗΦΙΑ</w:t>
            </w:r>
          </w:p>
        </w:tc>
        <w:tc>
          <w:tcPr>
            <w:tcW w:w="480" w:type="dxa"/>
            <w:tcBorders>
              <w:top w:val="nil"/>
              <w:left w:val="nil"/>
              <w:bottom w:val="nil"/>
              <w:right w:val="nil"/>
            </w:tcBorders>
            <w:shd w:val="clear" w:color="auto" w:fill="auto"/>
            <w:noWrap/>
            <w:vAlign w:val="bottom"/>
            <w:hideMark/>
          </w:tcPr>
          <w:p w14:paraId="0675B239" w14:textId="77777777" w:rsidR="00F93E91" w:rsidRPr="00CD46DE" w:rsidRDefault="003A64EF" w:rsidP="00F93E91">
            <w:pPr>
              <w:rPr>
                <w:rFonts w:ascii="Calibri" w:eastAsia="Times New Roman" w:hAnsi="Calibri" w:cs="Calibri"/>
                <w:color w:val="000000"/>
                <w:sz w:val="22"/>
                <w:szCs w:val="22"/>
              </w:rPr>
            </w:pPr>
          </w:p>
        </w:tc>
      </w:tr>
      <w:tr w:rsidR="00866F2D" w14:paraId="0675B242" w14:textId="77777777">
        <w:trPr>
          <w:trHeight w:val="300"/>
        </w:trPr>
        <w:tc>
          <w:tcPr>
            <w:tcW w:w="960" w:type="dxa"/>
            <w:tcBorders>
              <w:top w:val="nil"/>
              <w:left w:val="nil"/>
              <w:bottom w:val="nil"/>
              <w:right w:val="nil"/>
            </w:tcBorders>
            <w:shd w:val="clear" w:color="auto" w:fill="auto"/>
            <w:noWrap/>
            <w:vAlign w:val="bottom"/>
            <w:hideMark/>
          </w:tcPr>
          <w:p w14:paraId="0675B23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23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3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3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4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41" w14:textId="77777777" w:rsidR="00F93E91" w:rsidRPr="00CD46DE" w:rsidRDefault="003A64EF" w:rsidP="00F93E91">
            <w:pPr>
              <w:rPr>
                <w:rFonts w:ascii="Times New Roman" w:eastAsia="Times New Roman" w:hAnsi="Times New Roman" w:cs="Times New Roman"/>
                <w:sz w:val="20"/>
              </w:rPr>
            </w:pPr>
          </w:p>
        </w:tc>
      </w:tr>
      <w:tr w:rsidR="00866F2D" w14:paraId="0675B24A" w14:textId="77777777">
        <w:trPr>
          <w:trHeight w:val="300"/>
        </w:trPr>
        <w:tc>
          <w:tcPr>
            <w:tcW w:w="960" w:type="dxa"/>
            <w:tcBorders>
              <w:top w:val="nil"/>
              <w:left w:val="nil"/>
              <w:bottom w:val="nil"/>
              <w:right w:val="nil"/>
            </w:tcBorders>
            <w:shd w:val="clear" w:color="auto" w:fill="auto"/>
            <w:noWrap/>
            <w:vAlign w:val="bottom"/>
            <w:hideMark/>
          </w:tcPr>
          <w:p w14:paraId="0675B24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24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4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4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4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49" w14:textId="77777777" w:rsidR="00F93E91" w:rsidRPr="00CD46DE" w:rsidRDefault="003A64EF" w:rsidP="00F93E91">
            <w:pPr>
              <w:rPr>
                <w:rFonts w:ascii="Times New Roman" w:eastAsia="Times New Roman" w:hAnsi="Times New Roman" w:cs="Times New Roman"/>
                <w:sz w:val="20"/>
              </w:rPr>
            </w:pPr>
          </w:p>
        </w:tc>
      </w:tr>
      <w:tr w:rsidR="00866F2D" w14:paraId="0675B252" w14:textId="77777777">
        <w:trPr>
          <w:trHeight w:val="300"/>
        </w:trPr>
        <w:tc>
          <w:tcPr>
            <w:tcW w:w="960" w:type="dxa"/>
            <w:tcBorders>
              <w:top w:val="nil"/>
              <w:left w:val="nil"/>
              <w:bottom w:val="nil"/>
              <w:right w:val="nil"/>
            </w:tcBorders>
            <w:shd w:val="clear" w:color="auto" w:fill="auto"/>
            <w:noWrap/>
            <w:vAlign w:val="bottom"/>
            <w:hideMark/>
          </w:tcPr>
          <w:p w14:paraId="0675B24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24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4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4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5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51" w14:textId="77777777" w:rsidR="00F93E91" w:rsidRPr="00CD46DE" w:rsidRDefault="003A64EF" w:rsidP="00F93E91">
            <w:pPr>
              <w:rPr>
                <w:rFonts w:ascii="Times New Roman" w:eastAsia="Times New Roman" w:hAnsi="Times New Roman" w:cs="Times New Roman"/>
                <w:sz w:val="20"/>
              </w:rPr>
            </w:pPr>
          </w:p>
        </w:tc>
      </w:tr>
      <w:tr w:rsidR="00866F2D" w14:paraId="0675B25A" w14:textId="77777777">
        <w:trPr>
          <w:trHeight w:val="300"/>
        </w:trPr>
        <w:tc>
          <w:tcPr>
            <w:tcW w:w="960" w:type="dxa"/>
            <w:tcBorders>
              <w:top w:val="nil"/>
              <w:left w:val="nil"/>
              <w:bottom w:val="nil"/>
              <w:right w:val="nil"/>
            </w:tcBorders>
            <w:shd w:val="clear" w:color="auto" w:fill="auto"/>
            <w:noWrap/>
            <w:vAlign w:val="bottom"/>
            <w:hideMark/>
          </w:tcPr>
          <w:p w14:paraId="0675B25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25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5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59" w14:textId="77777777" w:rsidR="00F93E91" w:rsidRPr="00CD46DE" w:rsidRDefault="003A64EF" w:rsidP="00F93E91">
            <w:pPr>
              <w:rPr>
                <w:rFonts w:ascii="Times New Roman" w:eastAsia="Times New Roman" w:hAnsi="Times New Roman" w:cs="Times New Roman"/>
                <w:sz w:val="20"/>
              </w:rPr>
            </w:pPr>
          </w:p>
        </w:tc>
      </w:tr>
      <w:tr w:rsidR="00866F2D" w14:paraId="0675B262" w14:textId="77777777">
        <w:trPr>
          <w:trHeight w:val="300"/>
        </w:trPr>
        <w:tc>
          <w:tcPr>
            <w:tcW w:w="960" w:type="dxa"/>
            <w:tcBorders>
              <w:top w:val="nil"/>
              <w:left w:val="nil"/>
              <w:bottom w:val="nil"/>
              <w:right w:val="nil"/>
            </w:tcBorders>
            <w:shd w:val="clear" w:color="auto" w:fill="auto"/>
            <w:noWrap/>
            <w:vAlign w:val="bottom"/>
            <w:hideMark/>
          </w:tcPr>
          <w:p w14:paraId="0675B25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25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5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5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61" w14:textId="77777777" w:rsidR="00F93E91" w:rsidRPr="00CD46DE" w:rsidRDefault="003A64EF" w:rsidP="00F93E91">
            <w:pPr>
              <w:rPr>
                <w:rFonts w:ascii="Times New Roman" w:eastAsia="Times New Roman" w:hAnsi="Times New Roman" w:cs="Times New Roman"/>
                <w:sz w:val="20"/>
              </w:rPr>
            </w:pPr>
          </w:p>
        </w:tc>
      </w:tr>
      <w:tr w:rsidR="00866F2D" w14:paraId="0675B26A" w14:textId="77777777">
        <w:trPr>
          <w:trHeight w:val="300"/>
        </w:trPr>
        <w:tc>
          <w:tcPr>
            <w:tcW w:w="960" w:type="dxa"/>
            <w:tcBorders>
              <w:top w:val="nil"/>
              <w:left w:val="nil"/>
              <w:bottom w:val="nil"/>
              <w:right w:val="nil"/>
            </w:tcBorders>
            <w:shd w:val="clear" w:color="auto" w:fill="auto"/>
            <w:noWrap/>
            <w:vAlign w:val="bottom"/>
            <w:hideMark/>
          </w:tcPr>
          <w:p w14:paraId="0675B26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26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6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69" w14:textId="77777777" w:rsidR="00F93E91" w:rsidRPr="00CD46DE" w:rsidRDefault="003A64EF" w:rsidP="00F93E91">
            <w:pPr>
              <w:rPr>
                <w:rFonts w:ascii="Times New Roman" w:eastAsia="Times New Roman" w:hAnsi="Times New Roman" w:cs="Times New Roman"/>
                <w:sz w:val="20"/>
              </w:rPr>
            </w:pPr>
          </w:p>
        </w:tc>
      </w:tr>
      <w:tr w:rsidR="00866F2D" w14:paraId="0675B272" w14:textId="77777777">
        <w:trPr>
          <w:trHeight w:val="300"/>
        </w:trPr>
        <w:tc>
          <w:tcPr>
            <w:tcW w:w="960" w:type="dxa"/>
            <w:tcBorders>
              <w:top w:val="nil"/>
              <w:left w:val="nil"/>
              <w:bottom w:val="nil"/>
              <w:right w:val="nil"/>
            </w:tcBorders>
            <w:shd w:val="clear" w:color="auto" w:fill="auto"/>
            <w:noWrap/>
            <w:vAlign w:val="bottom"/>
            <w:hideMark/>
          </w:tcPr>
          <w:p w14:paraId="0675B26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26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6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6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7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71" w14:textId="77777777" w:rsidR="00F93E91" w:rsidRPr="00CD46DE" w:rsidRDefault="003A64EF" w:rsidP="00F93E91">
            <w:pPr>
              <w:rPr>
                <w:rFonts w:ascii="Times New Roman" w:eastAsia="Times New Roman" w:hAnsi="Times New Roman" w:cs="Times New Roman"/>
                <w:sz w:val="20"/>
              </w:rPr>
            </w:pPr>
          </w:p>
        </w:tc>
      </w:tr>
      <w:tr w:rsidR="00866F2D" w14:paraId="0675B279" w14:textId="77777777">
        <w:trPr>
          <w:trHeight w:val="300"/>
        </w:trPr>
        <w:tc>
          <w:tcPr>
            <w:tcW w:w="1920" w:type="dxa"/>
            <w:gridSpan w:val="2"/>
            <w:tcBorders>
              <w:top w:val="nil"/>
              <w:left w:val="nil"/>
              <w:bottom w:val="nil"/>
              <w:right w:val="nil"/>
            </w:tcBorders>
            <w:shd w:val="clear" w:color="auto" w:fill="auto"/>
            <w:noWrap/>
            <w:vAlign w:val="bottom"/>
            <w:hideMark/>
          </w:tcPr>
          <w:p w14:paraId="0675B2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27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7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7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7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78" w14:textId="77777777" w:rsidR="00F93E91" w:rsidRPr="00CD46DE" w:rsidRDefault="003A64EF" w:rsidP="00F93E91">
            <w:pPr>
              <w:rPr>
                <w:rFonts w:ascii="Times New Roman" w:eastAsia="Times New Roman" w:hAnsi="Times New Roman" w:cs="Times New Roman"/>
                <w:sz w:val="20"/>
              </w:rPr>
            </w:pPr>
          </w:p>
        </w:tc>
      </w:tr>
      <w:tr w:rsidR="00866F2D" w14:paraId="0675B281" w14:textId="77777777">
        <w:trPr>
          <w:trHeight w:val="300"/>
        </w:trPr>
        <w:tc>
          <w:tcPr>
            <w:tcW w:w="960" w:type="dxa"/>
            <w:tcBorders>
              <w:top w:val="nil"/>
              <w:left w:val="nil"/>
              <w:bottom w:val="nil"/>
              <w:right w:val="nil"/>
            </w:tcBorders>
            <w:shd w:val="clear" w:color="auto" w:fill="auto"/>
            <w:noWrap/>
            <w:vAlign w:val="bottom"/>
            <w:hideMark/>
          </w:tcPr>
          <w:p w14:paraId="0675B2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7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7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7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27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7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80" w14:textId="77777777" w:rsidR="00F93E91" w:rsidRPr="00CD46DE" w:rsidRDefault="003A64EF" w:rsidP="00F93E91">
            <w:pPr>
              <w:rPr>
                <w:rFonts w:ascii="Times New Roman" w:eastAsia="Times New Roman" w:hAnsi="Times New Roman" w:cs="Times New Roman"/>
                <w:sz w:val="20"/>
              </w:rPr>
            </w:pPr>
          </w:p>
        </w:tc>
      </w:tr>
      <w:tr w:rsidR="00866F2D" w14:paraId="0675B285" w14:textId="77777777">
        <w:trPr>
          <w:trHeight w:val="300"/>
        </w:trPr>
        <w:tc>
          <w:tcPr>
            <w:tcW w:w="960" w:type="dxa"/>
            <w:tcBorders>
              <w:top w:val="nil"/>
              <w:left w:val="nil"/>
              <w:bottom w:val="nil"/>
              <w:right w:val="nil"/>
            </w:tcBorders>
            <w:shd w:val="clear" w:color="auto" w:fill="auto"/>
            <w:noWrap/>
            <w:vAlign w:val="bottom"/>
            <w:hideMark/>
          </w:tcPr>
          <w:p w14:paraId="0675B28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2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103 ως έχει   ΔΕΚΤΟ ΚΑΤΑ ΠΛΕΙΟΨΗΦΙΑ</w:t>
            </w:r>
          </w:p>
        </w:tc>
        <w:tc>
          <w:tcPr>
            <w:tcW w:w="480" w:type="dxa"/>
            <w:tcBorders>
              <w:top w:val="nil"/>
              <w:left w:val="nil"/>
              <w:bottom w:val="nil"/>
              <w:right w:val="nil"/>
            </w:tcBorders>
            <w:shd w:val="clear" w:color="auto" w:fill="auto"/>
            <w:noWrap/>
            <w:vAlign w:val="bottom"/>
            <w:hideMark/>
          </w:tcPr>
          <w:p w14:paraId="0675B284" w14:textId="77777777" w:rsidR="00F93E91" w:rsidRPr="00CD46DE" w:rsidRDefault="003A64EF" w:rsidP="00F93E91">
            <w:pPr>
              <w:rPr>
                <w:rFonts w:ascii="Calibri" w:eastAsia="Times New Roman" w:hAnsi="Calibri" w:cs="Calibri"/>
                <w:color w:val="000000"/>
                <w:sz w:val="22"/>
                <w:szCs w:val="22"/>
              </w:rPr>
            </w:pPr>
          </w:p>
        </w:tc>
      </w:tr>
      <w:tr w:rsidR="00866F2D" w14:paraId="0675B28D" w14:textId="77777777">
        <w:trPr>
          <w:trHeight w:val="300"/>
        </w:trPr>
        <w:tc>
          <w:tcPr>
            <w:tcW w:w="960" w:type="dxa"/>
            <w:tcBorders>
              <w:top w:val="nil"/>
              <w:left w:val="nil"/>
              <w:bottom w:val="nil"/>
              <w:right w:val="nil"/>
            </w:tcBorders>
            <w:shd w:val="clear" w:color="auto" w:fill="auto"/>
            <w:noWrap/>
            <w:vAlign w:val="bottom"/>
            <w:hideMark/>
          </w:tcPr>
          <w:p w14:paraId="0675B28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28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8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8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8C" w14:textId="77777777" w:rsidR="00F93E91" w:rsidRPr="00CD46DE" w:rsidRDefault="003A64EF" w:rsidP="00F93E91">
            <w:pPr>
              <w:rPr>
                <w:rFonts w:ascii="Times New Roman" w:eastAsia="Times New Roman" w:hAnsi="Times New Roman" w:cs="Times New Roman"/>
                <w:sz w:val="20"/>
              </w:rPr>
            </w:pPr>
          </w:p>
        </w:tc>
      </w:tr>
      <w:tr w:rsidR="00866F2D" w14:paraId="0675B295" w14:textId="77777777">
        <w:trPr>
          <w:trHeight w:val="300"/>
        </w:trPr>
        <w:tc>
          <w:tcPr>
            <w:tcW w:w="960" w:type="dxa"/>
            <w:tcBorders>
              <w:top w:val="nil"/>
              <w:left w:val="nil"/>
              <w:bottom w:val="nil"/>
              <w:right w:val="nil"/>
            </w:tcBorders>
            <w:shd w:val="clear" w:color="auto" w:fill="auto"/>
            <w:noWrap/>
            <w:vAlign w:val="bottom"/>
            <w:hideMark/>
          </w:tcPr>
          <w:p w14:paraId="0675B2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28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9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94" w14:textId="77777777" w:rsidR="00F93E91" w:rsidRPr="00CD46DE" w:rsidRDefault="003A64EF" w:rsidP="00F93E91">
            <w:pPr>
              <w:rPr>
                <w:rFonts w:ascii="Times New Roman" w:eastAsia="Times New Roman" w:hAnsi="Times New Roman" w:cs="Times New Roman"/>
                <w:sz w:val="20"/>
              </w:rPr>
            </w:pPr>
          </w:p>
        </w:tc>
      </w:tr>
      <w:tr w:rsidR="00866F2D" w14:paraId="0675B29D" w14:textId="77777777">
        <w:trPr>
          <w:trHeight w:val="300"/>
        </w:trPr>
        <w:tc>
          <w:tcPr>
            <w:tcW w:w="960" w:type="dxa"/>
            <w:tcBorders>
              <w:top w:val="nil"/>
              <w:left w:val="nil"/>
              <w:bottom w:val="nil"/>
              <w:right w:val="nil"/>
            </w:tcBorders>
            <w:shd w:val="clear" w:color="auto" w:fill="auto"/>
            <w:noWrap/>
            <w:vAlign w:val="bottom"/>
            <w:hideMark/>
          </w:tcPr>
          <w:p w14:paraId="0675B2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29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9C" w14:textId="77777777" w:rsidR="00F93E91" w:rsidRPr="00CD46DE" w:rsidRDefault="003A64EF" w:rsidP="00F93E91">
            <w:pPr>
              <w:rPr>
                <w:rFonts w:ascii="Times New Roman" w:eastAsia="Times New Roman" w:hAnsi="Times New Roman" w:cs="Times New Roman"/>
                <w:sz w:val="20"/>
              </w:rPr>
            </w:pPr>
          </w:p>
        </w:tc>
      </w:tr>
      <w:tr w:rsidR="00866F2D" w14:paraId="0675B2A5" w14:textId="77777777">
        <w:trPr>
          <w:trHeight w:val="300"/>
        </w:trPr>
        <w:tc>
          <w:tcPr>
            <w:tcW w:w="960" w:type="dxa"/>
            <w:tcBorders>
              <w:top w:val="nil"/>
              <w:left w:val="nil"/>
              <w:bottom w:val="nil"/>
              <w:right w:val="nil"/>
            </w:tcBorders>
            <w:shd w:val="clear" w:color="auto" w:fill="auto"/>
            <w:noWrap/>
            <w:vAlign w:val="bottom"/>
            <w:hideMark/>
          </w:tcPr>
          <w:p w14:paraId="0675B2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29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A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A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A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A4" w14:textId="77777777" w:rsidR="00F93E91" w:rsidRPr="00CD46DE" w:rsidRDefault="003A64EF" w:rsidP="00F93E91">
            <w:pPr>
              <w:rPr>
                <w:rFonts w:ascii="Times New Roman" w:eastAsia="Times New Roman" w:hAnsi="Times New Roman" w:cs="Times New Roman"/>
                <w:sz w:val="20"/>
              </w:rPr>
            </w:pPr>
          </w:p>
        </w:tc>
      </w:tr>
      <w:tr w:rsidR="00866F2D" w14:paraId="0675B2AD" w14:textId="77777777">
        <w:trPr>
          <w:trHeight w:val="300"/>
        </w:trPr>
        <w:tc>
          <w:tcPr>
            <w:tcW w:w="960" w:type="dxa"/>
            <w:tcBorders>
              <w:top w:val="nil"/>
              <w:left w:val="nil"/>
              <w:bottom w:val="nil"/>
              <w:right w:val="nil"/>
            </w:tcBorders>
            <w:shd w:val="clear" w:color="auto" w:fill="auto"/>
            <w:noWrap/>
            <w:vAlign w:val="bottom"/>
            <w:hideMark/>
          </w:tcPr>
          <w:p w14:paraId="0675B2A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2A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A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A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A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AC" w14:textId="77777777" w:rsidR="00F93E91" w:rsidRPr="00CD46DE" w:rsidRDefault="003A64EF" w:rsidP="00F93E91">
            <w:pPr>
              <w:rPr>
                <w:rFonts w:ascii="Times New Roman" w:eastAsia="Times New Roman" w:hAnsi="Times New Roman" w:cs="Times New Roman"/>
                <w:sz w:val="20"/>
              </w:rPr>
            </w:pPr>
          </w:p>
        </w:tc>
      </w:tr>
      <w:tr w:rsidR="00866F2D" w14:paraId="0675B2B5" w14:textId="77777777">
        <w:trPr>
          <w:trHeight w:val="300"/>
        </w:trPr>
        <w:tc>
          <w:tcPr>
            <w:tcW w:w="960" w:type="dxa"/>
            <w:tcBorders>
              <w:top w:val="nil"/>
              <w:left w:val="nil"/>
              <w:bottom w:val="nil"/>
              <w:right w:val="nil"/>
            </w:tcBorders>
            <w:shd w:val="clear" w:color="auto" w:fill="auto"/>
            <w:noWrap/>
            <w:vAlign w:val="bottom"/>
            <w:hideMark/>
          </w:tcPr>
          <w:p w14:paraId="0675B2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2A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B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B4" w14:textId="77777777" w:rsidR="00F93E91" w:rsidRPr="00CD46DE" w:rsidRDefault="003A64EF" w:rsidP="00F93E91">
            <w:pPr>
              <w:rPr>
                <w:rFonts w:ascii="Times New Roman" w:eastAsia="Times New Roman" w:hAnsi="Times New Roman" w:cs="Times New Roman"/>
                <w:sz w:val="20"/>
              </w:rPr>
            </w:pPr>
          </w:p>
        </w:tc>
      </w:tr>
      <w:tr w:rsidR="00866F2D" w14:paraId="0675B2BD" w14:textId="77777777">
        <w:trPr>
          <w:trHeight w:val="300"/>
        </w:trPr>
        <w:tc>
          <w:tcPr>
            <w:tcW w:w="960" w:type="dxa"/>
            <w:tcBorders>
              <w:top w:val="nil"/>
              <w:left w:val="nil"/>
              <w:bottom w:val="nil"/>
              <w:right w:val="nil"/>
            </w:tcBorders>
            <w:shd w:val="clear" w:color="auto" w:fill="auto"/>
            <w:noWrap/>
            <w:vAlign w:val="bottom"/>
            <w:hideMark/>
          </w:tcPr>
          <w:p w14:paraId="0675B2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2B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B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B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B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BC" w14:textId="77777777" w:rsidR="00F93E91" w:rsidRPr="00CD46DE" w:rsidRDefault="003A64EF" w:rsidP="00F93E91">
            <w:pPr>
              <w:rPr>
                <w:rFonts w:ascii="Times New Roman" w:eastAsia="Times New Roman" w:hAnsi="Times New Roman" w:cs="Times New Roman"/>
                <w:sz w:val="20"/>
              </w:rPr>
            </w:pPr>
          </w:p>
        </w:tc>
      </w:tr>
      <w:tr w:rsidR="00866F2D" w14:paraId="0675B2C4" w14:textId="77777777">
        <w:trPr>
          <w:trHeight w:val="300"/>
        </w:trPr>
        <w:tc>
          <w:tcPr>
            <w:tcW w:w="1920" w:type="dxa"/>
            <w:gridSpan w:val="2"/>
            <w:tcBorders>
              <w:top w:val="nil"/>
              <w:left w:val="nil"/>
              <w:bottom w:val="nil"/>
              <w:right w:val="nil"/>
            </w:tcBorders>
            <w:shd w:val="clear" w:color="auto" w:fill="auto"/>
            <w:noWrap/>
            <w:vAlign w:val="bottom"/>
            <w:hideMark/>
          </w:tcPr>
          <w:p w14:paraId="0675B2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2B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C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2C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C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C3" w14:textId="77777777" w:rsidR="00F93E91" w:rsidRPr="00CD46DE" w:rsidRDefault="003A64EF" w:rsidP="00F93E91">
            <w:pPr>
              <w:rPr>
                <w:rFonts w:ascii="Times New Roman" w:eastAsia="Times New Roman" w:hAnsi="Times New Roman" w:cs="Times New Roman"/>
                <w:sz w:val="20"/>
              </w:rPr>
            </w:pPr>
          </w:p>
        </w:tc>
      </w:tr>
      <w:tr w:rsidR="00866F2D" w14:paraId="0675B2CC" w14:textId="77777777">
        <w:trPr>
          <w:trHeight w:val="300"/>
        </w:trPr>
        <w:tc>
          <w:tcPr>
            <w:tcW w:w="960" w:type="dxa"/>
            <w:tcBorders>
              <w:top w:val="nil"/>
              <w:left w:val="nil"/>
              <w:bottom w:val="nil"/>
              <w:right w:val="nil"/>
            </w:tcBorders>
            <w:shd w:val="clear" w:color="auto" w:fill="auto"/>
            <w:noWrap/>
            <w:vAlign w:val="bottom"/>
            <w:hideMark/>
          </w:tcPr>
          <w:p w14:paraId="0675B2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C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C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C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2C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C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CB" w14:textId="77777777" w:rsidR="00F93E91" w:rsidRPr="00CD46DE" w:rsidRDefault="003A64EF" w:rsidP="00F93E91">
            <w:pPr>
              <w:rPr>
                <w:rFonts w:ascii="Times New Roman" w:eastAsia="Times New Roman" w:hAnsi="Times New Roman" w:cs="Times New Roman"/>
                <w:sz w:val="20"/>
              </w:rPr>
            </w:pPr>
          </w:p>
        </w:tc>
      </w:tr>
      <w:tr w:rsidR="00866F2D" w14:paraId="0675B2D0" w14:textId="77777777">
        <w:trPr>
          <w:trHeight w:val="300"/>
        </w:trPr>
        <w:tc>
          <w:tcPr>
            <w:tcW w:w="960" w:type="dxa"/>
            <w:tcBorders>
              <w:top w:val="nil"/>
              <w:left w:val="nil"/>
              <w:bottom w:val="nil"/>
              <w:right w:val="nil"/>
            </w:tcBorders>
            <w:shd w:val="clear" w:color="auto" w:fill="auto"/>
            <w:noWrap/>
            <w:vAlign w:val="bottom"/>
            <w:hideMark/>
          </w:tcPr>
          <w:p w14:paraId="0675B2C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2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104 ως έχει   ΔΕΚΤΟ ΚΑΤΑ ΠΛΕΙΟΨΗΦΙΑ</w:t>
            </w:r>
          </w:p>
        </w:tc>
        <w:tc>
          <w:tcPr>
            <w:tcW w:w="480" w:type="dxa"/>
            <w:tcBorders>
              <w:top w:val="nil"/>
              <w:left w:val="nil"/>
              <w:bottom w:val="nil"/>
              <w:right w:val="nil"/>
            </w:tcBorders>
            <w:shd w:val="clear" w:color="auto" w:fill="auto"/>
            <w:noWrap/>
            <w:vAlign w:val="bottom"/>
            <w:hideMark/>
          </w:tcPr>
          <w:p w14:paraId="0675B2CF" w14:textId="77777777" w:rsidR="00F93E91" w:rsidRPr="00CD46DE" w:rsidRDefault="003A64EF" w:rsidP="00F93E91">
            <w:pPr>
              <w:rPr>
                <w:rFonts w:ascii="Calibri" w:eastAsia="Times New Roman" w:hAnsi="Calibri" w:cs="Calibri"/>
                <w:color w:val="000000"/>
                <w:sz w:val="22"/>
                <w:szCs w:val="22"/>
              </w:rPr>
            </w:pPr>
          </w:p>
        </w:tc>
      </w:tr>
      <w:tr w:rsidR="00866F2D" w14:paraId="0675B2D8" w14:textId="77777777">
        <w:trPr>
          <w:trHeight w:val="300"/>
        </w:trPr>
        <w:tc>
          <w:tcPr>
            <w:tcW w:w="960" w:type="dxa"/>
            <w:tcBorders>
              <w:top w:val="nil"/>
              <w:left w:val="nil"/>
              <w:bottom w:val="nil"/>
              <w:right w:val="nil"/>
            </w:tcBorders>
            <w:shd w:val="clear" w:color="auto" w:fill="auto"/>
            <w:noWrap/>
            <w:vAlign w:val="bottom"/>
            <w:hideMark/>
          </w:tcPr>
          <w:p w14:paraId="0675B2D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2D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D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D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D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D7" w14:textId="77777777" w:rsidR="00F93E91" w:rsidRPr="00CD46DE" w:rsidRDefault="003A64EF" w:rsidP="00F93E91">
            <w:pPr>
              <w:rPr>
                <w:rFonts w:ascii="Times New Roman" w:eastAsia="Times New Roman" w:hAnsi="Times New Roman" w:cs="Times New Roman"/>
                <w:sz w:val="20"/>
              </w:rPr>
            </w:pPr>
          </w:p>
        </w:tc>
      </w:tr>
      <w:tr w:rsidR="00866F2D" w14:paraId="0675B2E0" w14:textId="77777777">
        <w:trPr>
          <w:trHeight w:val="300"/>
        </w:trPr>
        <w:tc>
          <w:tcPr>
            <w:tcW w:w="960" w:type="dxa"/>
            <w:tcBorders>
              <w:top w:val="nil"/>
              <w:left w:val="nil"/>
              <w:bottom w:val="nil"/>
              <w:right w:val="nil"/>
            </w:tcBorders>
            <w:shd w:val="clear" w:color="auto" w:fill="auto"/>
            <w:noWrap/>
            <w:vAlign w:val="bottom"/>
            <w:hideMark/>
          </w:tcPr>
          <w:p w14:paraId="0675B2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2D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D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DF" w14:textId="77777777" w:rsidR="00F93E91" w:rsidRPr="00CD46DE" w:rsidRDefault="003A64EF" w:rsidP="00F93E91">
            <w:pPr>
              <w:rPr>
                <w:rFonts w:ascii="Times New Roman" w:eastAsia="Times New Roman" w:hAnsi="Times New Roman" w:cs="Times New Roman"/>
                <w:sz w:val="20"/>
              </w:rPr>
            </w:pPr>
          </w:p>
        </w:tc>
      </w:tr>
      <w:tr w:rsidR="00866F2D" w14:paraId="0675B2E8" w14:textId="77777777">
        <w:trPr>
          <w:trHeight w:val="300"/>
        </w:trPr>
        <w:tc>
          <w:tcPr>
            <w:tcW w:w="960" w:type="dxa"/>
            <w:tcBorders>
              <w:top w:val="nil"/>
              <w:left w:val="nil"/>
              <w:bottom w:val="nil"/>
              <w:right w:val="nil"/>
            </w:tcBorders>
            <w:shd w:val="clear" w:color="auto" w:fill="auto"/>
            <w:noWrap/>
            <w:vAlign w:val="bottom"/>
            <w:hideMark/>
          </w:tcPr>
          <w:p w14:paraId="0675B2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2E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E7" w14:textId="77777777" w:rsidR="00F93E91" w:rsidRPr="00CD46DE" w:rsidRDefault="003A64EF" w:rsidP="00F93E91">
            <w:pPr>
              <w:rPr>
                <w:rFonts w:ascii="Times New Roman" w:eastAsia="Times New Roman" w:hAnsi="Times New Roman" w:cs="Times New Roman"/>
                <w:sz w:val="20"/>
              </w:rPr>
            </w:pPr>
          </w:p>
        </w:tc>
      </w:tr>
      <w:tr w:rsidR="00866F2D" w14:paraId="0675B2F0" w14:textId="77777777">
        <w:trPr>
          <w:trHeight w:val="300"/>
        </w:trPr>
        <w:tc>
          <w:tcPr>
            <w:tcW w:w="960" w:type="dxa"/>
            <w:tcBorders>
              <w:top w:val="nil"/>
              <w:left w:val="nil"/>
              <w:bottom w:val="nil"/>
              <w:right w:val="nil"/>
            </w:tcBorders>
            <w:shd w:val="clear" w:color="auto" w:fill="auto"/>
            <w:noWrap/>
            <w:vAlign w:val="bottom"/>
            <w:hideMark/>
          </w:tcPr>
          <w:p w14:paraId="0675B2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2E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E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E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2E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E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EF" w14:textId="77777777" w:rsidR="00F93E91" w:rsidRPr="00CD46DE" w:rsidRDefault="003A64EF" w:rsidP="00F93E91">
            <w:pPr>
              <w:rPr>
                <w:rFonts w:ascii="Times New Roman" w:eastAsia="Times New Roman" w:hAnsi="Times New Roman" w:cs="Times New Roman"/>
                <w:sz w:val="20"/>
              </w:rPr>
            </w:pPr>
          </w:p>
        </w:tc>
      </w:tr>
      <w:tr w:rsidR="00866F2D" w14:paraId="0675B2F8" w14:textId="77777777">
        <w:trPr>
          <w:trHeight w:val="300"/>
        </w:trPr>
        <w:tc>
          <w:tcPr>
            <w:tcW w:w="960" w:type="dxa"/>
            <w:tcBorders>
              <w:top w:val="nil"/>
              <w:left w:val="nil"/>
              <w:bottom w:val="nil"/>
              <w:right w:val="nil"/>
            </w:tcBorders>
            <w:shd w:val="clear" w:color="auto" w:fill="auto"/>
            <w:noWrap/>
            <w:vAlign w:val="bottom"/>
            <w:hideMark/>
          </w:tcPr>
          <w:p w14:paraId="0675B2F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2F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F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F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F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F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F7" w14:textId="77777777" w:rsidR="00F93E91" w:rsidRPr="00CD46DE" w:rsidRDefault="003A64EF" w:rsidP="00F93E91">
            <w:pPr>
              <w:rPr>
                <w:rFonts w:ascii="Times New Roman" w:eastAsia="Times New Roman" w:hAnsi="Times New Roman" w:cs="Times New Roman"/>
                <w:sz w:val="20"/>
              </w:rPr>
            </w:pPr>
          </w:p>
        </w:tc>
      </w:tr>
      <w:tr w:rsidR="00866F2D" w14:paraId="0675B300" w14:textId="77777777">
        <w:trPr>
          <w:trHeight w:val="300"/>
        </w:trPr>
        <w:tc>
          <w:tcPr>
            <w:tcW w:w="960" w:type="dxa"/>
            <w:tcBorders>
              <w:top w:val="nil"/>
              <w:left w:val="nil"/>
              <w:bottom w:val="nil"/>
              <w:right w:val="nil"/>
            </w:tcBorders>
            <w:shd w:val="clear" w:color="auto" w:fill="auto"/>
            <w:noWrap/>
            <w:vAlign w:val="bottom"/>
            <w:hideMark/>
          </w:tcPr>
          <w:p w14:paraId="0675B2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2F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2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2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2F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2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2FF" w14:textId="77777777" w:rsidR="00F93E91" w:rsidRPr="00CD46DE" w:rsidRDefault="003A64EF" w:rsidP="00F93E91">
            <w:pPr>
              <w:rPr>
                <w:rFonts w:ascii="Times New Roman" w:eastAsia="Times New Roman" w:hAnsi="Times New Roman" w:cs="Times New Roman"/>
                <w:sz w:val="20"/>
              </w:rPr>
            </w:pPr>
          </w:p>
        </w:tc>
      </w:tr>
      <w:tr w:rsidR="00866F2D" w14:paraId="0675B308" w14:textId="77777777">
        <w:trPr>
          <w:trHeight w:val="300"/>
        </w:trPr>
        <w:tc>
          <w:tcPr>
            <w:tcW w:w="960" w:type="dxa"/>
            <w:tcBorders>
              <w:top w:val="nil"/>
              <w:left w:val="nil"/>
              <w:bottom w:val="nil"/>
              <w:right w:val="nil"/>
            </w:tcBorders>
            <w:shd w:val="clear" w:color="auto" w:fill="auto"/>
            <w:noWrap/>
            <w:vAlign w:val="bottom"/>
            <w:hideMark/>
          </w:tcPr>
          <w:p w14:paraId="0675B3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30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0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0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0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07" w14:textId="77777777" w:rsidR="00F93E91" w:rsidRPr="00CD46DE" w:rsidRDefault="003A64EF" w:rsidP="00F93E91">
            <w:pPr>
              <w:rPr>
                <w:rFonts w:ascii="Times New Roman" w:eastAsia="Times New Roman" w:hAnsi="Times New Roman" w:cs="Times New Roman"/>
                <w:sz w:val="20"/>
              </w:rPr>
            </w:pPr>
          </w:p>
        </w:tc>
      </w:tr>
      <w:tr w:rsidR="00866F2D" w14:paraId="0675B30F" w14:textId="77777777">
        <w:trPr>
          <w:trHeight w:val="300"/>
        </w:trPr>
        <w:tc>
          <w:tcPr>
            <w:tcW w:w="1920" w:type="dxa"/>
            <w:gridSpan w:val="2"/>
            <w:tcBorders>
              <w:top w:val="nil"/>
              <w:left w:val="nil"/>
              <w:bottom w:val="nil"/>
              <w:right w:val="nil"/>
            </w:tcBorders>
            <w:shd w:val="clear" w:color="auto" w:fill="auto"/>
            <w:noWrap/>
            <w:vAlign w:val="bottom"/>
            <w:hideMark/>
          </w:tcPr>
          <w:p w14:paraId="0675B3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30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0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0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0E" w14:textId="77777777" w:rsidR="00F93E91" w:rsidRPr="00CD46DE" w:rsidRDefault="003A64EF" w:rsidP="00F93E91">
            <w:pPr>
              <w:rPr>
                <w:rFonts w:ascii="Times New Roman" w:eastAsia="Times New Roman" w:hAnsi="Times New Roman" w:cs="Times New Roman"/>
                <w:sz w:val="20"/>
              </w:rPr>
            </w:pPr>
          </w:p>
        </w:tc>
      </w:tr>
      <w:tr w:rsidR="00866F2D" w14:paraId="0675B317" w14:textId="77777777">
        <w:trPr>
          <w:trHeight w:val="300"/>
        </w:trPr>
        <w:tc>
          <w:tcPr>
            <w:tcW w:w="960" w:type="dxa"/>
            <w:tcBorders>
              <w:top w:val="nil"/>
              <w:left w:val="nil"/>
              <w:bottom w:val="nil"/>
              <w:right w:val="nil"/>
            </w:tcBorders>
            <w:shd w:val="clear" w:color="auto" w:fill="auto"/>
            <w:noWrap/>
            <w:vAlign w:val="bottom"/>
            <w:hideMark/>
          </w:tcPr>
          <w:p w14:paraId="0675B3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1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1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1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31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1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16" w14:textId="77777777" w:rsidR="00F93E91" w:rsidRPr="00CD46DE" w:rsidRDefault="003A64EF" w:rsidP="00F93E91">
            <w:pPr>
              <w:rPr>
                <w:rFonts w:ascii="Times New Roman" w:eastAsia="Times New Roman" w:hAnsi="Times New Roman" w:cs="Times New Roman"/>
                <w:sz w:val="20"/>
              </w:rPr>
            </w:pPr>
          </w:p>
        </w:tc>
      </w:tr>
      <w:tr w:rsidR="00866F2D" w14:paraId="0675B31B" w14:textId="77777777">
        <w:trPr>
          <w:trHeight w:val="300"/>
        </w:trPr>
        <w:tc>
          <w:tcPr>
            <w:tcW w:w="960" w:type="dxa"/>
            <w:tcBorders>
              <w:top w:val="nil"/>
              <w:left w:val="nil"/>
              <w:bottom w:val="nil"/>
              <w:right w:val="nil"/>
            </w:tcBorders>
            <w:shd w:val="clear" w:color="auto" w:fill="auto"/>
            <w:noWrap/>
            <w:vAlign w:val="bottom"/>
            <w:hideMark/>
          </w:tcPr>
          <w:p w14:paraId="0675B31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3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105 ως έχει   ΔΕΚΤΟ ΚΑΤΑ ΠΛΕΙΟΨΗΦΙΑ</w:t>
            </w:r>
          </w:p>
        </w:tc>
        <w:tc>
          <w:tcPr>
            <w:tcW w:w="480" w:type="dxa"/>
            <w:tcBorders>
              <w:top w:val="nil"/>
              <w:left w:val="nil"/>
              <w:bottom w:val="nil"/>
              <w:right w:val="nil"/>
            </w:tcBorders>
            <w:shd w:val="clear" w:color="auto" w:fill="auto"/>
            <w:noWrap/>
            <w:vAlign w:val="bottom"/>
            <w:hideMark/>
          </w:tcPr>
          <w:p w14:paraId="0675B31A" w14:textId="77777777" w:rsidR="00F93E91" w:rsidRPr="00CD46DE" w:rsidRDefault="003A64EF" w:rsidP="00F93E91">
            <w:pPr>
              <w:rPr>
                <w:rFonts w:ascii="Calibri" w:eastAsia="Times New Roman" w:hAnsi="Calibri" w:cs="Calibri"/>
                <w:color w:val="000000"/>
                <w:sz w:val="22"/>
                <w:szCs w:val="22"/>
              </w:rPr>
            </w:pPr>
          </w:p>
        </w:tc>
      </w:tr>
      <w:tr w:rsidR="00866F2D" w14:paraId="0675B323" w14:textId="77777777">
        <w:trPr>
          <w:trHeight w:val="300"/>
        </w:trPr>
        <w:tc>
          <w:tcPr>
            <w:tcW w:w="960" w:type="dxa"/>
            <w:tcBorders>
              <w:top w:val="nil"/>
              <w:left w:val="nil"/>
              <w:bottom w:val="nil"/>
              <w:right w:val="nil"/>
            </w:tcBorders>
            <w:shd w:val="clear" w:color="auto" w:fill="auto"/>
            <w:noWrap/>
            <w:vAlign w:val="bottom"/>
            <w:hideMark/>
          </w:tcPr>
          <w:p w14:paraId="0675B31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31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1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2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2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22" w14:textId="77777777" w:rsidR="00F93E91" w:rsidRPr="00CD46DE" w:rsidRDefault="003A64EF" w:rsidP="00F93E91">
            <w:pPr>
              <w:rPr>
                <w:rFonts w:ascii="Times New Roman" w:eastAsia="Times New Roman" w:hAnsi="Times New Roman" w:cs="Times New Roman"/>
                <w:sz w:val="20"/>
              </w:rPr>
            </w:pPr>
          </w:p>
        </w:tc>
      </w:tr>
      <w:tr w:rsidR="00866F2D" w14:paraId="0675B32B" w14:textId="77777777">
        <w:trPr>
          <w:trHeight w:val="300"/>
        </w:trPr>
        <w:tc>
          <w:tcPr>
            <w:tcW w:w="960" w:type="dxa"/>
            <w:tcBorders>
              <w:top w:val="nil"/>
              <w:left w:val="nil"/>
              <w:bottom w:val="nil"/>
              <w:right w:val="nil"/>
            </w:tcBorders>
            <w:shd w:val="clear" w:color="auto" w:fill="auto"/>
            <w:noWrap/>
            <w:vAlign w:val="bottom"/>
            <w:hideMark/>
          </w:tcPr>
          <w:p w14:paraId="0675B32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32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2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2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2A" w14:textId="77777777" w:rsidR="00F93E91" w:rsidRPr="00CD46DE" w:rsidRDefault="003A64EF" w:rsidP="00F93E91">
            <w:pPr>
              <w:rPr>
                <w:rFonts w:ascii="Times New Roman" w:eastAsia="Times New Roman" w:hAnsi="Times New Roman" w:cs="Times New Roman"/>
                <w:sz w:val="20"/>
              </w:rPr>
            </w:pPr>
          </w:p>
        </w:tc>
      </w:tr>
      <w:tr w:rsidR="00866F2D" w14:paraId="0675B333" w14:textId="77777777">
        <w:trPr>
          <w:trHeight w:val="300"/>
        </w:trPr>
        <w:tc>
          <w:tcPr>
            <w:tcW w:w="960" w:type="dxa"/>
            <w:tcBorders>
              <w:top w:val="nil"/>
              <w:left w:val="nil"/>
              <w:bottom w:val="nil"/>
              <w:right w:val="nil"/>
            </w:tcBorders>
            <w:shd w:val="clear" w:color="auto" w:fill="auto"/>
            <w:noWrap/>
            <w:vAlign w:val="bottom"/>
            <w:hideMark/>
          </w:tcPr>
          <w:p w14:paraId="0675B3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32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32" w14:textId="77777777" w:rsidR="00F93E91" w:rsidRPr="00CD46DE" w:rsidRDefault="003A64EF" w:rsidP="00F93E91">
            <w:pPr>
              <w:rPr>
                <w:rFonts w:ascii="Times New Roman" w:eastAsia="Times New Roman" w:hAnsi="Times New Roman" w:cs="Times New Roman"/>
                <w:sz w:val="20"/>
              </w:rPr>
            </w:pPr>
          </w:p>
        </w:tc>
      </w:tr>
      <w:tr w:rsidR="00866F2D" w14:paraId="0675B33B" w14:textId="77777777">
        <w:trPr>
          <w:trHeight w:val="300"/>
        </w:trPr>
        <w:tc>
          <w:tcPr>
            <w:tcW w:w="960" w:type="dxa"/>
            <w:tcBorders>
              <w:top w:val="nil"/>
              <w:left w:val="nil"/>
              <w:bottom w:val="nil"/>
              <w:right w:val="nil"/>
            </w:tcBorders>
            <w:shd w:val="clear" w:color="auto" w:fill="auto"/>
            <w:noWrap/>
            <w:vAlign w:val="bottom"/>
            <w:hideMark/>
          </w:tcPr>
          <w:p w14:paraId="0675B3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33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3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3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3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3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3A" w14:textId="77777777" w:rsidR="00F93E91" w:rsidRPr="00CD46DE" w:rsidRDefault="003A64EF" w:rsidP="00F93E91">
            <w:pPr>
              <w:rPr>
                <w:rFonts w:ascii="Times New Roman" w:eastAsia="Times New Roman" w:hAnsi="Times New Roman" w:cs="Times New Roman"/>
                <w:sz w:val="20"/>
              </w:rPr>
            </w:pPr>
          </w:p>
        </w:tc>
      </w:tr>
      <w:tr w:rsidR="00866F2D" w14:paraId="0675B343" w14:textId="77777777">
        <w:trPr>
          <w:trHeight w:val="300"/>
        </w:trPr>
        <w:tc>
          <w:tcPr>
            <w:tcW w:w="960" w:type="dxa"/>
            <w:tcBorders>
              <w:top w:val="nil"/>
              <w:left w:val="nil"/>
              <w:bottom w:val="nil"/>
              <w:right w:val="nil"/>
            </w:tcBorders>
            <w:shd w:val="clear" w:color="auto" w:fill="auto"/>
            <w:noWrap/>
            <w:vAlign w:val="bottom"/>
            <w:hideMark/>
          </w:tcPr>
          <w:p w14:paraId="0675B33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33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3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3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4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4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42" w14:textId="77777777" w:rsidR="00F93E91" w:rsidRPr="00CD46DE" w:rsidRDefault="003A64EF" w:rsidP="00F93E91">
            <w:pPr>
              <w:rPr>
                <w:rFonts w:ascii="Times New Roman" w:eastAsia="Times New Roman" w:hAnsi="Times New Roman" w:cs="Times New Roman"/>
                <w:sz w:val="20"/>
              </w:rPr>
            </w:pPr>
          </w:p>
        </w:tc>
      </w:tr>
      <w:tr w:rsidR="00866F2D" w14:paraId="0675B34B" w14:textId="77777777">
        <w:trPr>
          <w:trHeight w:val="300"/>
        </w:trPr>
        <w:tc>
          <w:tcPr>
            <w:tcW w:w="960" w:type="dxa"/>
            <w:tcBorders>
              <w:top w:val="nil"/>
              <w:left w:val="nil"/>
              <w:bottom w:val="nil"/>
              <w:right w:val="nil"/>
            </w:tcBorders>
            <w:shd w:val="clear" w:color="auto" w:fill="auto"/>
            <w:noWrap/>
            <w:vAlign w:val="bottom"/>
            <w:hideMark/>
          </w:tcPr>
          <w:p w14:paraId="0675B3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34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4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4A" w14:textId="77777777" w:rsidR="00F93E91" w:rsidRPr="00CD46DE" w:rsidRDefault="003A64EF" w:rsidP="00F93E91">
            <w:pPr>
              <w:rPr>
                <w:rFonts w:ascii="Times New Roman" w:eastAsia="Times New Roman" w:hAnsi="Times New Roman" w:cs="Times New Roman"/>
                <w:sz w:val="20"/>
              </w:rPr>
            </w:pPr>
          </w:p>
        </w:tc>
      </w:tr>
      <w:tr w:rsidR="00866F2D" w14:paraId="0675B353" w14:textId="77777777">
        <w:trPr>
          <w:trHeight w:val="300"/>
        </w:trPr>
        <w:tc>
          <w:tcPr>
            <w:tcW w:w="960" w:type="dxa"/>
            <w:tcBorders>
              <w:top w:val="nil"/>
              <w:left w:val="nil"/>
              <w:bottom w:val="nil"/>
              <w:right w:val="nil"/>
            </w:tcBorders>
            <w:shd w:val="clear" w:color="auto" w:fill="auto"/>
            <w:noWrap/>
            <w:vAlign w:val="bottom"/>
            <w:hideMark/>
          </w:tcPr>
          <w:p w14:paraId="0675B34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34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4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5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5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52" w14:textId="77777777" w:rsidR="00F93E91" w:rsidRPr="00CD46DE" w:rsidRDefault="003A64EF" w:rsidP="00F93E91">
            <w:pPr>
              <w:rPr>
                <w:rFonts w:ascii="Times New Roman" w:eastAsia="Times New Roman" w:hAnsi="Times New Roman" w:cs="Times New Roman"/>
                <w:sz w:val="20"/>
              </w:rPr>
            </w:pPr>
          </w:p>
        </w:tc>
      </w:tr>
      <w:tr w:rsidR="00866F2D" w14:paraId="0675B35A" w14:textId="77777777">
        <w:trPr>
          <w:trHeight w:val="300"/>
        </w:trPr>
        <w:tc>
          <w:tcPr>
            <w:tcW w:w="1920" w:type="dxa"/>
            <w:gridSpan w:val="2"/>
            <w:tcBorders>
              <w:top w:val="nil"/>
              <w:left w:val="nil"/>
              <w:bottom w:val="nil"/>
              <w:right w:val="nil"/>
            </w:tcBorders>
            <w:shd w:val="clear" w:color="auto" w:fill="auto"/>
            <w:noWrap/>
            <w:vAlign w:val="bottom"/>
            <w:hideMark/>
          </w:tcPr>
          <w:p w14:paraId="0675B3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35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5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5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5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59" w14:textId="77777777" w:rsidR="00F93E91" w:rsidRPr="00CD46DE" w:rsidRDefault="003A64EF" w:rsidP="00F93E91">
            <w:pPr>
              <w:rPr>
                <w:rFonts w:ascii="Times New Roman" w:eastAsia="Times New Roman" w:hAnsi="Times New Roman" w:cs="Times New Roman"/>
                <w:sz w:val="20"/>
              </w:rPr>
            </w:pPr>
          </w:p>
        </w:tc>
      </w:tr>
      <w:tr w:rsidR="00866F2D" w14:paraId="0675B362" w14:textId="77777777">
        <w:trPr>
          <w:trHeight w:val="300"/>
        </w:trPr>
        <w:tc>
          <w:tcPr>
            <w:tcW w:w="960" w:type="dxa"/>
            <w:tcBorders>
              <w:top w:val="nil"/>
              <w:left w:val="nil"/>
              <w:bottom w:val="nil"/>
              <w:right w:val="nil"/>
            </w:tcBorders>
            <w:shd w:val="clear" w:color="auto" w:fill="auto"/>
            <w:noWrap/>
            <w:vAlign w:val="bottom"/>
            <w:hideMark/>
          </w:tcPr>
          <w:p w14:paraId="0675B3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5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5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5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35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6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61" w14:textId="77777777" w:rsidR="00F93E91" w:rsidRPr="00CD46DE" w:rsidRDefault="003A64EF" w:rsidP="00F93E91">
            <w:pPr>
              <w:rPr>
                <w:rFonts w:ascii="Times New Roman" w:eastAsia="Times New Roman" w:hAnsi="Times New Roman" w:cs="Times New Roman"/>
                <w:sz w:val="20"/>
              </w:rPr>
            </w:pPr>
          </w:p>
        </w:tc>
      </w:tr>
      <w:tr w:rsidR="00866F2D" w14:paraId="0675B365" w14:textId="77777777">
        <w:trPr>
          <w:trHeight w:val="300"/>
        </w:trPr>
        <w:tc>
          <w:tcPr>
            <w:tcW w:w="960" w:type="dxa"/>
            <w:tcBorders>
              <w:top w:val="nil"/>
              <w:left w:val="nil"/>
              <w:bottom w:val="nil"/>
              <w:right w:val="nil"/>
            </w:tcBorders>
            <w:shd w:val="clear" w:color="auto" w:fill="auto"/>
            <w:noWrap/>
            <w:vAlign w:val="bottom"/>
            <w:hideMark/>
          </w:tcPr>
          <w:p w14:paraId="0675B363"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3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106 όπως τροπ.   ΔΕΚΤΟ ΚΑΤΑ ΠΛΕΙΟΨΗΦΙΑ</w:t>
            </w:r>
          </w:p>
        </w:tc>
      </w:tr>
      <w:tr w:rsidR="00866F2D" w14:paraId="0675B36D" w14:textId="77777777">
        <w:trPr>
          <w:trHeight w:val="300"/>
        </w:trPr>
        <w:tc>
          <w:tcPr>
            <w:tcW w:w="960" w:type="dxa"/>
            <w:tcBorders>
              <w:top w:val="nil"/>
              <w:left w:val="nil"/>
              <w:bottom w:val="nil"/>
              <w:right w:val="nil"/>
            </w:tcBorders>
            <w:shd w:val="clear" w:color="auto" w:fill="auto"/>
            <w:noWrap/>
            <w:vAlign w:val="bottom"/>
            <w:hideMark/>
          </w:tcPr>
          <w:p w14:paraId="0675B36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36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6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6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6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6C" w14:textId="77777777" w:rsidR="00F93E91" w:rsidRPr="00CD46DE" w:rsidRDefault="003A64EF" w:rsidP="00F93E91">
            <w:pPr>
              <w:rPr>
                <w:rFonts w:ascii="Times New Roman" w:eastAsia="Times New Roman" w:hAnsi="Times New Roman" w:cs="Times New Roman"/>
                <w:sz w:val="20"/>
              </w:rPr>
            </w:pPr>
          </w:p>
        </w:tc>
      </w:tr>
      <w:tr w:rsidR="00866F2D" w14:paraId="0675B375" w14:textId="77777777">
        <w:trPr>
          <w:trHeight w:val="300"/>
        </w:trPr>
        <w:tc>
          <w:tcPr>
            <w:tcW w:w="960" w:type="dxa"/>
            <w:tcBorders>
              <w:top w:val="nil"/>
              <w:left w:val="nil"/>
              <w:bottom w:val="nil"/>
              <w:right w:val="nil"/>
            </w:tcBorders>
            <w:shd w:val="clear" w:color="auto" w:fill="auto"/>
            <w:noWrap/>
            <w:vAlign w:val="bottom"/>
            <w:hideMark/>
          </w:tcPr>
          <w:p w14:paraId="0675B36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36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7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7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7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74" w14:textId="77777777" w:rsidR="00F93E91" w:rsidRPr="00CD46DE" w:rsidRDefault="003A64EF" w:rsidP="00F93E91">
            <w:pPr>
              <w:rPr>
                <w:rFonts w:ascii="Times New Roman" w:eastAsia="Times New Roman" w:hAnsi="Times New Roman" w:cs="Times New Roman"/>
                <w:sz w:val="20"/>
              </w:rPr>
            </w:pPr>
          </w:p>
        </w:tc>
      </w:tr>
      <w:tr w:rsidR="00866F2D" w14:paraId="0675B37D" w14:textId="77777777">
        <w:trPr>
          <w:trHeight w:val="300"/>
        </w:trPr>
        <w:tc>
          <w:tcPr>
            <w:tcW w:w="960" w:type="dxa"/>
            <w:tcBorders>
              <w:top w:val="nil"/>
              <w:left w:val="nil"/>
              <w:bottom w:val="nil"/>
              <w:right w:val="nil"/>
            </w:tcBorders>
            <w:shd w:val="clear" w:color="auto" w:fill="auto"/>
            <w:noWrap/>
            <w:vAlign w:val="bottom"/>
            <w:hideMark/>
          </w:tcPr>
          <w:p w14:paraId="0675B37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37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7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7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7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7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7C" w14:textId="77777777" w:rsidR="00F93E91" w:rsidRPr="00CD46DE" w:rsidRDefault="003A64EF" w:rsidP="00F93E91">
            <w:pPr>
              <w:rPr>
                <w:rFonts w:ascii="Times New Roman" w:eastAsia="Times New Roman" w:hAnsi="Times New Roman" w:cs="Times New Roman"/>
                <w:sz w:val="20"/>
              </w:rPr>
            </w:pPr>
          </w:p>
        </w:tc>
      </w:tr>
      <w:tr w:rsidR="00866F2D" w14:paraId="0675B385" w14:textId="77777777">
        <w:trPr>
          <w:trHeight w:val="300"/>
        </w:trPr>
        <w:tc>
          <w:tcPr>
            <w:tcW w:w="960" w:type="dxa"/>
            <w:tcBorders>
              <w:top w:val="nil"/>
              <w:left w:val="nil"/>
              <w:bottom w:val="nil"/>
              <w:right w:val="nil"/>
            </w:tcBorders>
            <w:shd w:val="clear" w:color="auto" w:fill="auto"/>
            <w:noWrap/>
            <w:vAlign w:val="bottom"/>
            <w:hideMark/>
          </w:tcPr>
          <w:p w14:paraId="0675B37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37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8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8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8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84" w14:textId="77777777" w:rsidR="00F93E91" w:rsidRPr="00CD46DE" w:rsidRDefault="003A64EF" w:rsidP="00F93E91">
            <w:pPr>
              <w:rPr>
                <w:rFonts w:ascii="Times New Roman" w:eastAsia="Times New Roman" w:hAnsi="Times New Roman" w:cs="Times New Roman"/>
                <w:sz w:val="20"/>
              </w:rPr>
            </w:pPr>
          </w:p>
        </w:tc>
      </w:tr>
      <w:tr w:rsidR="00866F2D" w14:paraId="0675B38D" w14:textId="77777777">
        <w:trPr>
          <w:trHeight w:val="300"/>
        </w:trPr>
        <w:tc>
          <w:tcPr>
            <w:tcW w:w="960" w:type="dxa"/>
            <w:tcBorders>
              <w:top w:val="nil"/>
              <w:left w:val="nil"/>
              <w:bottom w:val="nil"/>
              <w:right w:val="nil"/>
            </w:tcBorders>
            <w:shd w:val="clear" w:color="auto" w:fill="auto"/>
            <w:noWrap/>
            <w:vAlign w:val="bottom"/>
            <w:hideMark/>
          </w:tcPr>
          <w:p w14:paraId="0675B38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38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8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8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8C" w14:textId="77777777" w:rsidR="00F93E91" w:rsidRPr="00CD46DE" w:rsidRDefault="003A64EF" w:rsidP="00F93E91">
            <w:pPr>
              <w:rPr>
                <w:rFonts w:ascii="Times New Roman" w:eastAsia="Times New Roman" w:hAnsi="Times New Roman" w:cs="Times New Roman"/>
                <w:sz w:val="20"/>
              </w:rPr>
            </w:pPr>
          </w:p>
        </w:tc>
      </w:tr>
      <w:tr w:rsidR="00866F2D" w14:paraId="0675B395" w14:textId="77777777">
        <w:trPr>
          <w:trHeight w:val="300"/>
        </w:trPr>
        <w:tc>
          <w:tcPr>
            <w:tcW w:w="960" w:type="dxa"/>
            <w:tcBorders>
              <w:top w:val="nil"/>
              <w:left w:val="nil"/>
              <w:bottom w:val="nil"/>
              <w:right w:val="nil"/>
            </w:tcBorders>
            <w:shd w:val="clear" w:color="auto" w:fill="auto"/>
            <w:noWrap/>
            <w:vAlign w:val="bottom"/>
            <w:hideMark/>
          </w:tcPr>
          <w:p w14:paraId="0675B38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38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9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9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94" w14:textId="77777777" w:rsidR="00F93E91" w:rsidRPr="00CD46DE" w:rsidRDefault="003A64EF" w:rsidP="00F93E91">
            <w:pPr>
              <w:rPr>
                <w:rFonts w:ascii="Times New Roman" w:eastAsia="Times New Roman" w:hAnsi="Times New Roman" w:cs="Times New Roman"/>
                <w:sz w:val="20"/>
              </w:rPr>
            </w:pPr>
          </w:p>
        </w:tc>
      </w:tr>
      <w:tr w:rsidR="00866F2D" w14:paraId="0675B39D" w14:textId="77777777">
        <w:trPr>
          <w:trHeight w:val="300"/>
        </w:trPr>
        <w:tc>
          <w:tcPr>
            <w:tcW w:w="960" w:type="dxa"/>
            <w:tcBorders>
              <w:top w:val="nil"/>
              <w:left w:val="nil"/>
              <w:bottom w:val="nil"/>
              <w:right w:val="nil"/>
            </w:tcBorders>
            <w:shd w:val="clear" w:color="auto" w:fill="auto"/>
            <w:noWrap/>
            <w:vAlign w:val="bottom"/>
            <w:hideMark/>
          </w:tcPr>
          <w:p w14:paraId="0675B39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39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9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9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9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9C" w14:textId="77777777" w:rsidR="00F93E91" w:rsidRPr="00CD46DE" w:rsidRDefault="003A64EF" w:rsidP="00F93E91">
            <w:pPr>
              <w:rPr>
                <w:rFonts w:ascii="Times New Roman" w:eastAsia="Times New Roman" w:hAnsi="Times New Roman" w:cs="Times New Roman"/>
                <w:sz w:val="20"/>
              </w:rPr>
            </w:pPr>
          </w:p>
        </w:tc>
      </w:tr>
      <w:tr w:rsidR="00866F2D" w14:paraId="0675B3A4" w14:textId="77777777">
        <w:trPr>
          <w:trHeight w:val="300"/>
        </w:trPr>
        <w:tc>
          <w:tcPr>
            <w:tcW w:w="1920" w:type="dxa"/>
            <w:gridSpan w:val="2"/>
            <w:tcBorders>
              <w:top w:val="nil"/>
              <w:left w:val="nil"/>
              <w:bottom w:val="nil"/>
              <w:right w:val="nil"/>
            </w:tcBorders>
            <w:shd w:val="clear" w:color="auto" w:fill="auto"/>
            <w:noWrap/>
            <w:vAlign w:val="bottom"/>
            <w:hideMark/>
          </w:tcPr>
          <w:p w14:paraId="0675B39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39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A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A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A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A3" w14:textId="77777777" w:rsidR="00F93E91" w:rsidRPr="00CD46DE" w:rsidRDefault="003A64EF" w:rsidP="00F93E91">
            <w:pPr>
              <w:rPr>
                <w:rFonts w:ascii="Times New Roman" w:eastAsia="Times New Roman" w:hAnsi="Times New Roman" w:cs="Times New Roman"/>
                <w:sz w:val="20"/>
              </w:rPr>
            </w:pPr>
          </w:p>
        </w:tc>
      </w:tr>
      <w:tr w:rsidR="00866F2D" w14:paraId="0675B3AC" w14:textId="77777777">
        <w:trPr>
          <w:trHeight w:val="300"/>
        </w:trPr>
        <w:tc>
          <w:tcPr>
            <w:tcW w:w="960" w:type="dxa"/>
            <w:tcBorders>
              <w:top w:val="nil"/>
              <w:left w:val="nil"/>
              <w:bottom w:val="nil"/>
              <w:right w:val="nil"/>
            </w:tcBorders>
            <w:shd w:val="clear" w:color="auto" w:fill="auto"/>
            <w:noWrap/>
            <w:vAlign w:val="bottom"/>
            <w:hideMark/>
          </w:tcPr>
          <w:p w14:paraId="0675B3A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A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A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3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A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AB" w14:textId="77777777" w:rsidR="00F93E91" w:rsidRPr="00CD46DE" w:rsidRDefault="003A64EF" w:rsidP="00F93E91">
            <w:pPr>
              <w:rPr>
                <w:rFonts w:ascii="Times New Roman" w:eastAsia="Times New Roman" w:hAnsi="Times New Roman" w:cs="Times New Roman"/>
                <w:sz w:val="20"/>
              </w:rPr>
            </w:pPr>
          </w:p>
        </w:tc>
      </w:tr>
      <w:tr w:rsidR="00866F2D" w14:paraId="0675B3B0" w14:textId="77777777">
        <w:trPr>
          <w:trHeight w:val="300"/>
        </w:trPr>
        <w:tc>
          <w:tcPr>
            <w:tcW w:w="960" w:type="dxa"/>
            <w:tcBorders>
              <w:top w:val="nil"/>
              <w:left w:val="nil"/>
              <w:bottom w:val="nil"/>
              <w:right w:val="nil"/>
            </w:tcBorders>
            <w:shd w:val="clear" w:color="auto" w:fill="auto"/>
            <w:noWrap/>
            <w:vAlign w:val="bottom"/>
            <w:hideMark/>
          </w:tcPr>
          <w:p w14:paraId="0675B3A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3A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107 ως έχει   ΔΕΚΤΟ ΚΑΤΑ ΠΛΕΙΟΨΗΦΙΑ</w:t>
            </w:r>
          </w:p>
        </w:tc>
        <w:tc>
          <w:tcPr>
            <w:tcW w:w="480" w:type="dxa"/>
            <w:tcBorders>
              <w:top w:val="nil"/>
              <w:left w:val="nil"/>
              <w:bottom w:val="nil"/>
              <w:right w:val="nil"/>
            </w:tcBorders>
            <w:shd w:val="clear" w:color="auto" w:fill="auto"/>
            <w:noWrap/>
            <w:vAlign w:val="bottom"/>
            <w:hideMark/>
          </w:tcPr>
          <w:p w14:paraId="0675B3AF" w14:textId="77777777" w:rsidR="00F93E91" w:rsidRPr="00CD46DE" w:rsidRDefault="003A64EF" w:rsidP="00F93E91">
            <w:pPr>
              <w:rPr>
                <w:rFonts w:ascii="Calibri" w:eastAsia="Times New Roman" w:hAnsi="Calibri" w:cs="Calibri"/>
                <w:color w:val="000000"/>
                <w:sz w:val="22"/>
                <w:szCs w:val="22"/>
              </w:rPr>
            </w:pPr>
          </w:p>
        </w:tc>
      </w:tr>
      <w:tr w:rsidR="00866F2D" w14:paraId="0675B3B8" w14:textId="77777777">
        <w:trPr>
          <w:trHeight w:val="300"/>
        </w:trPr>
        <w:tc>
          <w:tcPr>
            <w:tcW w:w="960" w:type="dxa"/>
            <w:tcBorders>
              <w:top w:val="nil"/>
              <w:left w:val="nil"/>
              <w:bottom w:val="nil"/>
              <w:right w:val="nil"/>
            </w:tcBorders>
            <w:shd w:val="clear" w:color="auto" w:fill="auto"/>
            <w:noWrap/>
            <w:vAlign w:val="bottom"/>
            <w:hideMark/>
          </w:tcPr>
          <w:p w14:paraId="0675B3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3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B7" w14:textId="77777777" w:rsidR="00F93E91" w:rsidRPr="00CD46DE" w:rsidRDefault="003A64EF" w:rsidP="00F93E91">
            <w:pPr>
              <w:rPr>
                <w:rFonts w:ascii="Times New Roman" w:eastAsia="Times New Roman" w:hAnsi="Times New Roman" w:cs="Times New Roman"/>
                <w:sz w:val="20"/>
              </w:rPr>
            </w:pPr>
          </w:p>
        </w:tc>
      </w:tr>
      <w:tr w:rsidR="00866F2D" w14:paraId="0675B3C0" w14:textId="77777777">
        <w:trPr>
          <w:trHeight w:val="300"/>
        </w:trPr>
        <w:tc>
          <w:tcPr>
            <w:tcW w:w="960" w:type="dxa"/>
            <w:tcBorders>
              <w:top w:val="nil"/>
              <w:left w:val="nil"/>
              <w:bottom w:val="nil"/>
              <w:right w:val="nil"/>
            </w:tcBorders>
            <w:shd w:val="clear" w:color="auto" w:fill="auto"/>
            <w:noWrap/>
            <w:vAlign w:val="bottom"/>
            <w:hideMark/>
          </w:tcPr>
          <w:p w14:paraId="0675B3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3B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B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B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BF" w14:textId="77777777" w:rsidR="00F93E91" w:rsidRPr="00CD46DE" w:rsidRDefault="003A64EF" w:rsidP="00F93E91">
            <w:pPr>
              <w:rPr>
                <w:rFonts w:ascii="Times New Roman" w:eastAsia="Times New Roman" w:hAnsi="Times New Roman" w:cs="Times New Roman"/>
                <w:sz w:val="20"/>
              </w:rPr>
            </w:pPr>
          </w:p>
        </w:tc>
      </w:tr>
      <w:tr w:rsidR="00866F2D" w14:paraId="0675B3C8" w14:textId="77777777">
        <w:trPr>
          <w:trHeight w:val="300"/>
        </w:trPr>
        <w:tc>
          <w:tcPr>
            <w:tcW w:w="960" w:type="dxa"/>
            <w:tcBorders>
              <w:top w:val="nil"/>
              <w:left w:val="nil"/>
              <w:bottom w:val="nil"/>
              <w:right w:val="nil"/>
            </w:tcBorders>
            <w:shd w:val="clear" w:color="auto" w:fill="auto"/>
            <w:noWrap/>
            <w:vAlign w:val="bottom"/>
            <w:hideMark/>
          </w:tcPr>
          <w:p w14:paraId="0675B3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3C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C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C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C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C7" w14:textId="77777777" w:rsidR="00F93E91" w:rsidRPr="00CD46DE" w:rsidRDefault="003A64EF" w:rsidP="00F93E91">
            <w:pPr>
              <w:rPr>
                <w:rFonts w:ascii="Times New Roman" w:eastAsia="Times New Roman" w:hAnsi="Times New Roman" w:cs="Times New Roman"/>
                <w:sz w:val="20"/>
              </w:rPr>
            </w:pPr>
          </w:p>
        </w:tc>
      </w:tr>
      <w:tr w:rsidR="00866F2D" w14:paraId="0675B3D0" w14:textId="77777777">
        <w:trPr>
          <w:trHeight w:val="300"/>
        </w:trPr>
        <w:tc>
          <w:tcPr>
            <w:tcW w:w="960" w:type="dxa"/>
            <w:tcBorders>
              <w:top w:val="nil"/>
              <w:left w:val="nil"/>
              <w:bottom w:val="nil"/>
              <w:right w:val="nil"/>
            </w:tcBorders>
            <w:shd w:val="clear" w:color="auto" w:fill="auto"/>
            <w:noWrap/>
            <w:vAlign w:val="bottom"/>
            <w:hideMark/>
          </w:tcPr>
          <w:p w14:paraId="0675B3C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3C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C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C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3C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C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CF" w14:textId="77777777" w:rsidR="00F93E91" w:rsidRPr="00CD46DE" w:rsidRDefault="003A64EF" w:rsidP="00F93E91">
            <w:pPr>
              <w:rPr>
                <w:rFonts w:ascii="Times New Roman" w:eastAsia="Times New Roman" w:hAnsi="Times New Roman" w:cs="Times New Roman"/>
                <w:sz w:val="20"/>
              </w:rPr>
            </w:pPr>
          </w:p>
        </w:tc>
      </w:tr>
      <w:tr w:rsidR="00866F2D" w14:paraId="0675B3D8" w14:textId="77777777">
        <w:trPr>
          <w:trHeight w:val="300"/>
        </w:trPr>
        <w:tc>
          <w:tcPr>
            <w:tcW w:w="960" w:type="dxa"/>
            <w:tcBorders>
              <w:top w:val="nil"/>
              <w:left w:val="nil"/>
              <w:bottom w:val="nil"/>
              <w:right w:val="nil"/>
            </w:tcBorders>
            <w:shd w:val="clear" w:color="auto" w:fill="auto"/>
            <w:noWrap/>
            <w:vAlign w:val="bottom"/>
            <w:hideMark/>
          </w:tcPr>
          <w:p w14:paraId="0675B3D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3D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D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D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D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D7" w14:textId="77777777" w:rsidR="00F93E91" w:rsidRPr="00CD46DE" w:rsidRDefault="003A64EF" w:rsidP="00F93E91">
            <w:pPr>
              <w:rPr>
                <w:rFonts w:ascii="Times New Roman" w:eastAsia="Times New Roman" w:hAnsi="Times New Roman" w:cs="Times New Roman"/>
                <w:sz w:val="20"/>
              </w:rPr>
            </w:pPr>
          </w:p>
        </w:tc>
      </w:tr>
      <w:tr w:rsidR="00866F2D" w14:paraId="0675B3E0" w14:textId="77777777">
        <w:trPr>
          <w:trHeight w:val="300"/>
        </w:trPr>
        <w:tc>
          <w:tcPr>
            <w:tcW w:w="960" w:type="dxa"/>
            <w:tcBorders>
              <w:top w:val="nil"/>
              <w:left w:val="nil"/>
              <w:bottom w:val="nil"/>
              <w:right w:val="nil"/>
            </w:tcBorders>
            <w:shd w:val="clear" w:color="auto" w:fill="auto"/>
            <w:noWrap/>
            <w:vAlign w:val="bottom"/>
            <w:hideMark/>
          </w:tcPr>
          <w:p w14:paraId="0675B3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3D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D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D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D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DF" w14:textId="77777777" w:rsidR="00F93E91" w:rsidRPr="00CD46DE" w:rsidRDefault="003A64EF" w:rsidP="00F93E91">
            <w:pPr>
              <w:rPr>
                <w:rFonts w:ascii="Times New Roman" w:eastAsia="Times New Roman" w:hAnsi="Times New Roman" w:cs="Times New Roman"/>
                <w:sz w:val="20"/>
              </w:rPr>
            </w:pPr>
          </w:p>
        </w:tc>
      </w:tr>
      <w:tr w:rsidR="00866F2D" w14:paraId="0675B3E8" w14:textId="77777777">
        <w:trPr>
          <w:trHeight w:val="300"/>
        </w:trPr>
        <w:tc>
          <w:tcPr>
            <w:tcW w:w="960" w:type="dxa"/>
            <w:tcBorders>
              <w:top w:val="nil"/>
              <w:left w:val="nil"/>
              <w:bottom w:val="nil"/>
              <w:right w:val="nil"/>
            </w:tcBorders>
            <w:shd w:val="clear" w:color="auto" w:fill="auto"/>
            <w:noWrap/>
            <w:vAlign w:val="bottom"/>
            <w:hideMark/>
          </w:tcPr>
          <w:p w14:paraId="0675B3E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3E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E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3E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E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E7" w14:textId="77777777" w:rsidR="00F93E91" w:rsidRPr="00CD46DE" w:rsidRDefault="003A64EF" w:rsidP="00F93E91">
            <w:pPr>
              <w:rPr>
                <w:rFonts w:ascii="Times New Roman" w:eastAsia="Times New Roman" w:hAnsi="Times New Roman" w:cs="Times New Roman"/>
                <w:sz w:val="20"/>
              </w:rPr>
            </w:pPr>
          </w:p>
        </w:tc>
      </w:tr>
      <w:tr w:rsidR="00866F2D" w14:paraId="0675B3EF" w14:textId="77777777">
        <w:trPr>
          <w:trHeight w:val="300"/>
        </w:trPr>
        <w:tc>
          <w:tcPr>
            <w:tcW w:w="1920" w:type="dxa"/>
            <w:gridSpan w:val="2"/>
            <w:tcBorders>
              <w:top w:val="nil"/>
              <w:left w:val="nil"/>
              <w:bottom w:val="nil"/>
              <w:right w:val="nil"/>
            </w:tcBorders>
            <w:shd w:val="clear" w:color="auto" w:fill="auto"/>
            <w:noWrap/>
            <w:vAlign w:val="bottom"/>
            <w:hideMark/>
          </w:tcPr>
          <w:p w14:paraId="0675B3E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3E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3E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3E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EE" w14:textId="77777777" w:rsidR="00F93E91" w:rsidRPr="00CD46DE" w:rsidRDefault="003A64EF" w:rsidP="00F93E91">
            <w:pPr>
              <w:rPr>
                <w:rFonts w:ascii="Times New Roman" w:eastAsia="Times New Roman" w:hAnsi="Times New Roman" w:cs="Times New Roman"/>
                <w:sz w:val="20"/>
              </w:rPr>
            </w:pPr>
          </w:p>
        </w:tc>
      </w:tr>
      <w:tr w:rsidR="00866F2D" w14:paraId="0675B3F7" w14:textId="77777777">
        <w:trPr>
          <w:trHeight w:val="300"/>
        </w:trPr>
        <w:tc>
          <w:tcPr>
            <w:tcW w:w="960" w:type="dxa"/>
            <w:tcBorders>
              <w:top w:val="nil"/>
              <w:left w:val="nil"/>
              <w:bottom w:val="nil"/>
              <w:right w:val="nil"/>
            </w:tcBorders>
            <w:shd w:val="clear" w:color="auto" w:fill="auto"/>
            <w:noWrap/>
            <w:vAlign w:val="bottom"/>
            <w:hideMark/>
          </w:tcPr>
          <w:p w14:paraId="0675B3F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F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F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3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F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3F6" w14:textId="77777777" w:rsidR="00F93E91" w:rsidRPr="00CD46DE" w:rsidRDefault="003A64EF" w:rsidP="00F93E91">
            <w:pPr>
              <w:rPr>
                <w:rFonts w:ascii="Times New Roman" w:eastAsia="Times New Roman" w:hAnsi="Times New Roman" w:cs="Times New Roman"/>
                <w:sz w:val="20"/>
              </w:rPr>
            </w:pPr>
          </w:p>
        </w:tc>
      </w:tr>
      <w:tr w:rsidR="00866F2D" w14:paraId="0675B3FB" w14:textId="77777777">
        <w:trPr>
          <w:trHeight w:val="300"/>
        </w:trPr>
        <w:tc>
          <w:tcPr>
            <w:tcW w:w="960" w:type="dxa"/>
            <w:tcBorders>
              <w:top w:val="nil"/>
              <w:left w:val="nil"/>
              <w:bottom w:val="nil"/>
              <w:right w:val="nil"/>
            </w:tcBorders>
            <w:shd w:val="clear" w:color="auto" w:fill="auto"/>
            <w:noWrap/>
            <w:vAlign w:val="bottom"/>
            <w:hideMark/>
          </w:tcPr>
          <w:p w14:paraId="0675B3F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3F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Νέο άρθρο 108 ως έχει   </w:t>
            </w:r>
            <w:r w:rsidRPr="00CD46DE">
              <w:rPr>
                <w:rFonts w:ascii="Calibri" w:eastAsia="Times New Roman" w:hAnsi="Calibri" w:cs="Calibri"/>
                <w:color w:val="000000"/>
                <w:sz w:val="22"/>
                <w:szCs w:val="22"/>
              </w:rPr>
              <w:t>ΔΕΚΤΟ ΚΑΤΑ ΠΛΕΙΟΨΗΦΙΑ</w:t>
            </w:r>
          </w:p>
        </w:tc>
        <w:tc>
          <w:tcPr>
            <w:tcW w:w="480" w:type="dxa"/>
            <w:tcBorders>
              <w:top w:val="nil"/>
              <w:left w:val="nil"/>
              <w:bottom w:val="nil"/>
              <w:right w:val="nil"/>
            </w:tcBorders>
            <w:shd w:val="clear" w:color="auto" w:fill="auto"/>
            <w:noWrap/>
            <w:vAlign w:val="bottom"/>
            <w:hideMark/>
          </w:tcPr>
          <w:p w14:paraId="0675B3FA" w14:textId="77777777" w:rsidR="00F93E91" w:rsidRPr="00CD46DE" w:rsidRDefault="003A64EF" w:rsidP="00F93E91">
            <w:pPr>
              <w:rPr>
                <w:rFonts w:ascii="Calibri" w:eastAsia="Times New Roman" w:hAnsi="Calibri" w:cs="Calibri"/>
                <w:color w:val="000000"/>
                <w:sz w:val="22"/>
                <w:szCs w:val="22"/>
              </w:rPr>
            </w:pPr>
          </w:p>
        </w:tc>
      </w:tr>
      <w:tr w:rsidR="00866F2D" w14:paraId="0675B403" w14:textId="77777777">
        <w:trPr>
          <w:trHeight w:val="300"/>
        </w:trPr>
        <w:tc>
          <w:tcPr>
            <w:tcW w:w="960" w:type="dxa"/>
            <w:tcBorders>
              <w:top w:val="nil"/>
              <w:left w:val="nil"/>
              <w:bottom w:val="nil"/>
              <w:right w:val="nil"/>
            </w:tcBorders>
            <w:shd w:val="clear" w:color="auto" w:fill="auto"/>
            <w:noWrap/>
            <w:vAlign w:val="bottom"/>
            <w:hideMark/>
          </w:tcPr>
          <w:p w14:paraId="0675B3F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3F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3F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3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0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0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02" w14:textId="77777777" w:rsidR="00F93E91" w:rsidRPr="00CD46DE" w:rsidRDefault="003A64EF" w:rsidP="00F93E91">
            <w:pPr>
              <w:rPr>
                <w:rFonts w:ascii="Times New Roman" w:eastAsia="Times New Roman" w:hAnsi="Times New Roman" w:cs="Times New Roman"/>
                <w:sz w:val="20"/>
              </w:rPr>
            </w:pPr>
          </w:p>
        </w:tc>
      </w:tr>
      <w:tr w:rsidR="00866F2D" w14:paraId="0675B40B" w14:textId="77777777">
        <w:trPr>
          <w:trHeight w:val="300"/>
        </w:trPr>
        <w:tc>
          <w:tcPr>
            <w:tcW w:w="960" w:type="dxa"/>
            <w:tcBorders>
              <w:top w:val="nil"/>
              <w:left w:val="nil"/>
              <w:bottom w:val="nil"/>
              <w:right w:val="nil"/>
            </w:tcBorders>
            <w:shd w:val="clear" w:color="auto" w:fill="auto"/>
            <w:noWrap/>
            <w:vAlign w:val="bottom"/>
            <w:hideMark/>
          </w:tcPr>
          <w:p w14:paraId="0675B40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40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0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0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0A" w14:textId="77777777" w:rsidR="00F93E91" w:rsidRPr="00CD46DE" w:rsidRDefault="003A64EF" w:rsidP="00F93E91">
            <w:pPr>
              <w:rPr>
                <w:rFonts w:ascii="Times New Roman" w:eastAsia="Times New Roman" w:hAnsi="Times New Roman" w:cs="Times New Roman"/>
                <w:sz w:val="20"/>
              </w:rPr>
            </w:pPr>
          </w:p>
        </w:tc>
      </w:tr>
      <w:tr w:rsidR="00866F2D" w14:paraId="0675B413" w14:textId="77777777">
        <w:trPr>
          <w:trHeight w:val="300"/>
        </w:trPr>
        <w:tc>
          <w:tcPr>
            <w:tcW w:w="960" w:type="dxa"/>
            <w:tcBorders>
              <w:top w:val="nil"/>
              <w:left w:val="nil"/>
              <w:bottom w:val="nil"/>
              <w:right w:val="nil"/>
            </w:tcBorders>
            <w:shd w:val="clear" w:color="auto" w:fill="auto"/>
            <w:noWrap/>
            <w:vAlign w:val="bottom"/>
            <w:hideMark/>
          </w:tcPr>
          <w:p w14:paraId="0675B40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40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0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1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1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12" w14:textId="77777777" w:rsidR="00F93E91" w:rsidRPr="00CD46DE" w:rsidRDefault="003A64EF" w:rsidP="00F93E91">
            <w:pPr>
              <w:rPr>
                <w:rFonts w:ascii="Times New Roman" w:eastAsia="Times New Roman" w:hAnsi="Times New Roman" w:cs="Times New Roman"/>
                <w:sz w:val="20"/>
              </w:rPr>
            </w:pPr>
          </w:p>
        </w:tc>
      </w:tr>
      <w:tr w:rsidR="00866F2D" w14:paraId="0675B41B" w14:textId="77777777">
        <w:trPr>
          <w:trHeight w:val="300"/>
        </w:trPr>
        <w:tc>
          <w:tcPr>
            <w:tcW w:w="960" w:type="dxa"/>
            <w:tcBorders>
              <w:top w:val="nil"/>
              <w:left w:val="nil"/>
              <w:bottom w:val="nil"/>
              <w:right w:val="nil"/>
            </w:tcBorders>
            <w:shd w:val="clear" w:color="auto" w:fill="auto"/>
            <w:noWrap/>
            <w:vAlign w:val="bottom"/>
            <w:hideMark/>
          </w:tcPr>
          <w:p w14:paraId="0675B41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41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1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41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1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1A" w14:textId="77777777" w:rsidR="00F93E91" w:rsidRPr="00CD46DE" w:rsidRDefault="003A64EF" w:rsidP="00F93E91">
            <w:pPr>
              <w:rPr>
                <w:rFonts w:ascii="Times New Roman" w:eastAsia="Times New Roman" w:hAnsi="Times New Roman" w:cs="Times New Roman"/>
                <w:sz w:val="20"/>
              </w:rPr>
            </w:pPr>
          </w:p>
        </w:tc>
      </w:tr>
      <w:tr w:rsidR="00866F2D" w14:paraId="0675B423" w14:textId="77777777">
        <w:trPr>
          <w:trHeight w:val="300"/>
        </w:trPr>
        <w:tc>
          <w:tcPr>
            <w:tcW w:w="960" w:type="dxa"/>
            <w:tcBorders>
              <w:top w:val="nil"/>
              <w:left w:val="nil"/>
              <w:bottom w:val="nil"/>
              <w:right w:val="nil"/>
            </w:tcBorders>
            <w:shd w:val="clear" w:color="auto" w:fill="auto"/>
            <w:noWrap/>
            <w:vAlign w:val="bottom"/>
            <w:hideMark/>
          </w:tcPr>
          <w:p w14:paraId="0675B41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41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1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2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2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22" w14:textId="77777777" w:rsidR="00F93E91" w:rsidRPr="00CD46DE" w:rsidRDefault="003A64EF" w:rsidP="00F93E91">
            <w:pPr>
              <w:rPr>
                <w:rFonts w:ascii="Times New Roman" w:eastAsia="Times New Roman" w:hAnsi="Times New Roman" w:cs="Times New Roman"/>
                <w:sz w:val="20"/>
              </w:rPr>
            </w:pPr>
          </w:p>
        </w:tc>
      </w:tr>
      <w:tr w:rsidR="00866F2D" w14:paraId="0675B42B" w14:textId="77777777">
        <w:trPr>
          <w:trHeight w:val="300"/>
        </w:trPr>
        <w:tc>
          <w:tcPr>
            <w:tcW w:w="960" w:type="dxa"/>
            <w:tcBorders>
              <w:top w:val="nil"/>
              <w:left w:val="nil"/>
              <w:bottom w:val="nil"/>
              <w:right w:val="nil"/>
            </w:tcBorders>
            <w:shd w:val="clear" w:color="auto" w:fill="auto"/>
            <w:noWrap/>
            <w:vAlign w:val="bottom"/>
            <w:hideMark/>
          </w:tcPr>
          <w:p w14:paraId="0675B42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42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2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2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2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2A" w14:textId="77777777" w:rsidR="00F93E91" w:rsidRPr="00CD46DE" w:rsidRDefault="003A64EF" w:rsidP="00F93E91">
            <w:pPr>
              <w:rPr>
                <w:rFonts w:ascii="Times New Roman" w:eastAsia="Times New Roman" w:hAnsi="Times New Roman" w:cs="Times New Roman"/>
                <w:sz w:val="20"/>
              </w:rPr>
            </w:pPr>
          </w:p>
        </w:tc>
      </w:tr>
      <w:tr w:rsidR="00866F2D" w14:paraId="0675B433" w14:textId="77777777">
        <w:trPr>
          <w:trHeight w:val="300"/>
        </w:trPr>
        <w:tc>
          <w:tcPr>
            <w:tcW w:w="960" w:type="dxa"/>
            <w:tcBorders>
              <w:top w:val="nil"/>
              <w:left w:val="nil"/>
              <w:bottom w:val="nil"/>
              <w:right w:val="nil"/>
            </w:tcBorders>
            <w:shd w:val="clear" w:color="auto" w:fill="auto"/>
            <w:noWrap/>
            <w:vAlign w:val="bottom"/>
            <w:hideMark/>
          </w:tcPr>
          <w:p w14:paraId="0675B42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42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2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3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3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32" w14:textId="77777777" w:rsidR="00F93E91" w:rsidRPr="00CD46DE" w:rsidRDefault="003A64EF" w:rsidP="00F93E91">
            <w:pPr>
              <w:rPr>
                <w:rFonts w:ascii="Times New Roman" w:eastAsia="Times New Roman" w:hAnsi="Times New Roman" w:cs="Times New Roman"/>
                <w:sz w:val="20"/>
              </w:rPr>
            </w:pPr>
          </w:p>
        </w:tc>
      </w:tr>
      <w:tr w:rsidR="00866F2D" w14:paraId="0675B43A" w14:textId="77777777">
        <w:trPr>
          <w:trHeight w:val="300"/>
        </w:trPr>
        <w:tc>
          <w:tcPr>
            <w:tcW w:w="1920" w:type="dxa"/>
            <w:gridSpan w:val="2"/>
            <w:tcBorders>
              <w:top w:val="nil"/>
              <w:left w:val="nil"/>
              <w:bottom w:val="nil"/>
              <w:right w:val="nil"/>
            </w:tcBorders>
            <w:shd w:val="clear" w:color="auto" w:fill="auto"/>
            <w:noWrap/>
            <w:vAlign w:val="bottom"/>
            <w:hideMark/>
          </w:tcPr>
          <w:p w14:paraId="0675B43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43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3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3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3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39" w14:textId="77777777" w:rsidR="00F93E91" w:rsidRPr="00CD46DE" w:rsidRDefault="003A64EF" w:rsidP="00F93E91">
            <w:pPr>
              <w:rPr>
                <w:rFonts w:ascii="Times New Roman" w:eastAsia="Times New Roman" w:hAnsi="Times New Roman" w:cs="Times New Roman"/>
                <w:sz w:val="20"/>
              </w:rPr>
            </w:pPr>
          </w:p>
        </w:tc>
      </w:tr>
      <w:tr w:rsidR="00866F2D" w14:paraId="0675B442" w14:textId="77777777">
        <w:trPr>
          <w:trHeight w:val="300"/>
        </w:trPr>
        <w:tc>
          <w:tcPr>
            <w:tcW w:w="960" w:type="dxa"/>
            <w:tcBorders>
              <w:top w:val="nil"/>
              <w:left w:val="nil"/>
              <w:bottom w:val="nil"/>
              <w:right w:val="nil"/>
            </w:tcBorders>
            <w:shd w:val="clear" w:color="auto" w:fill="auto"/>
            <w:noWrap/>
            <w:vAlign w:val="bottom"/>
            <w:hideMark/>
          </w:tcPr>
          <w:p w14:paraId="0675B43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3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3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4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4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41" w14:textId="77777777" w:rsidR="00F93E91" w:rsidRPr="00CD46DE" w:rsidRDefault="003A64EF" w:rsidP="00F93E91">
            <w:pPr>
              <w:rPr>
                <w:rFonts w:ascii="Times New Roman" w:eastAsia="Times New Roman" w:hAnsi="Times New Roman" w:cs="Times New Roman"/>
                <w:sz w:val="20"/>
              </w:rPr>
            </w:pPr>
          </w:p>
        </w:tc>
      </w:tr>
      <w:tr w:rsidR="00866F2D" w14:paraId="0675B446" w14:textId="77777777">
        <w:trPr>
          <w:trHeight w:val="300"/>
        </w:trPr>
        <w:tc>
          <w:tcPr>
            <w:tcW w:w="960" w:type="dxa"/>
            <w:tcBorders>
              <w:top w:val="nil"/>
              <w:left w:val="nil"/>
              <w:bottom w:val="nil"/>
              <w:right w:val="nil"/>
            </w:tcBorders>
            <w:shd w:val="clear" w:color="auto" w:fill="auto"/>
            <w:noWrap/>
            <w:vAlign w:val="bottom"/>
            <w:hideMark/>
          </w:tcPr>
          <w:p w14:paraId="0675B44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44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109 ως έχει   ΔΕΚΤΟ ΚΑΤΑ ΠΛΕΙΟΨΗΦΙΑ</w:t>
            </w:r>
          </w:p>
        </w:tc>
        <w:tc>
          <w:tcPr>
            <w:tcW w:w="480" w:type="dxa"/>
            <w:tcBorders>
              <w:top w:val="nil"/>
              <w:left w:val="nil"/>
              <w:bottom w:val="nil"/>
              <w:right w:val="nil"/>
            </w:tcBorders>
            <w:shd w:val="clear" w:color="auto" w:fill="auto"/>
            <w:noWrap/>
            <w:vAlign w:val="bottom"/>
            <w:hideMark/>
          </w:tcPr>
          <w:p w14:paraId="0675B445" w14:textId="77777777" w:rsidR="00F93E91" w:rsidRPr="00CD46DE" w:rsidRDefault="003A64EF" w:rsidP="00F93E91">
            <w:pPr>
              <w:rPr>
                <w:rFonts w:ascii="Calibri" w:eastAsia="Times New Roman" w:hAnsi="Calibri" w:cs="Calibri"/>
                <w:color w:val="000000"/>
                <w:sz w:val="22"/>
                <w:szCs w:val="22"/>
              </w:rPr>
            </w:pPr>
          </w:p>
        </w:tc>
      </w:tr>
      <w:tr w:rsidR="00866F2D" w14:paraId="0675B44E" w14:textId="77777777">
        <w:trPr>
          <w:trHeight w:val="300"/>
        </w:trPr>
        <w:tc>
          <w:tcPr>
            <w:tcW w:w="960" w:type="dxa"/>
            <w:tcBorders>
              <w:top w:val="nil"/>
              <w:left w:val="nil"/>
              <w:bottom w:val="nil"/>
              <w:right w:val="nil"/>
            </w:tcBorders>
            <w:shd w:val="clear" w:color="auto" w:fill="auto"/>
            <w:noWrap/>
            <w:vAlign w:val="bottom"/>
            <w:hideMark/>
          </w:tcPr>
          <w:p w14:paraId="0675B44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44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4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4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4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4D" w14:textId="77777777" w:rsidR="00F93E91" w:rsidRPr="00CD46DE" w:rsidRDefault="003A64EF" w:rsidP="00F93E91">
            <w:pPr>
              <w:rPr>
                <w:rFonts w:ascii="Times New Roman" w:eastAsia="Times New Roman" w:hAnsi="Times New Roman" w:cs="Times New Roman"/>
                <w:sz w:val="20"/>
              </w:rPr>
            </w:pPr>
          </w:p>
        </w:tc>
      </w:tr>
      <w:tr w:rsidR="00866F2D" w14:paraId="0675B456" w14:textId="77777777">
        <w:trPr>
          <w:trHeight w:val="300"/>
        </w:trPr>
        <w:tc>
          <w:tcPr>
            <w:tcW w:w="960" w:type="dxa"/>
            <w:tcBorders>
              <w:top w:val="nil"/>
              <w:left w:val="nil"/>
              <w:bottom w:val="nil"/>
              <w:right w:val="nil"/>
            </w:tcBorders>
            <w:shd w:val="clear" w:color="auto" w:fill="auto"/>
            <w:noWrap/>
            <w:vAlign w:val="bottom"/>
            <w:hideMark/>
          </w:tcPr>
          <w:p w14:paraId="0675B44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45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5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5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5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55" w14:textId="77777777" w:rsidR="00F93E91" w:rsidRPr="00CD46DE" w:rsidRDefault="003A64EF" w:rsidP="00F93E91">
            <w:pPr>
              <w:rPr>
                <w:rFonts w:ascii="Times New Roman" w:eastAsia="Times New Roman" w:hAnsi="Times New Roman" w:cs="Times New Roman"/>
                <w:sz w:val="20"/>
              </w:rPr>
            </w:pPr>
          </w:p>
        </w:tc>
      </w:tr>
      <w:tr w:rsidR="00866F2D" w14:paraId="0675B45E" w14:textId="77777777">
        <w:trPr>
          <w:trHeight w:val="300"/>
        </w:trPr>
        <w:tc>
          <w:tcPr>
            <w:tcW w:w="960" w:type="dxa"/>
            <w:tcBorders>
              <w:top w:val="nil"/>
              <w:left w:val="nil"/>
              <w:bottom w:val="nil"/>
              <w:right w:val="nil"/>
            </w:tcBorders>
            <w:shd w:val="clear" w:color="auto" w:fill="auto"/>
            <w:noWrap/>
            <w:vAlign w:val="bottom"/>
            <w:hideMark/>
          </w:tcPr>
          <w:p w14:paraId="0675B45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45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5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5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5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5D" w14:textId="77777777" w:rsidR="00F93E91" w:rsidRPr="00CD46DE" w:rsidRDefault="003A64EF" w:rsidP="00F93E91">
            <w:pPr>
              <w:rPr>
                <w:rFonts w:ascii="Times New Roman" w:eastAsia="Times New Roman" w:hAnsi="Times New Roman" w:cs="Times New Roman"/>
                <w:sz w:val="20"/>
              </w:rPr>
            </w:pPr>
          </w:p>
        </w:tc>
      </w:tr>
      <w:tr w:rsidR="00866F2D" w14:paraId="0675B466" w14:textId="77777777">
        <w:trPr>
          <w:trHeight w:val="300"/>
        </w:trPr>
        <w:tc>
          <w:tcPr>
            <w:tcW w:w="960" w:type="dxa"/>
            <w:tcBorders>
              <w:top w:val="nil"/>
              <w:left w:val="nil"/>
              <w:bottom w:val="nil"/>
              <w:right w:val="nil"/>
            </w:tcBorders>
            <w:shd w:val="clear" w:color="auto" w:fill="auto"/>
            <w:noWrap/>
            <w:vAlign w:val="bottom"/>
            <w:hideMark/>
          </w:tcPr>
          <w:p w14:paraId="0675B4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46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6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46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6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65" w14:textId="77777777" w:rsidR="00F93E91" w:rsidRPr="00CD46DE" w:rsidRDefault="003A64EF" w:rsidP="00F93E91">
            <w:pPr>
              <w:rPr>
                <w:rFonts w:ascii="Times New Roman" w:eastAsia="Times New Roman" w:hAnsi="Times New Roman" w:cs="Times New Roman"/>
                <w:sz w:val="20"/>
              </w:rPr>
            </w:pPr>
          </w:p>
        </w:tc>
      </w:tr>
      <w:tr w:rsidR="00866F2D" w14:paraId="0675B46E" w14:textId="77777777">
        <w:trPr>
          <w:trHeight w:val="300"/>
        </w:trPr>
        <w:tc>
          <w:tcPr>
            <w:tcW w:w="960" w:type="dxa"/>
            <w:tcBorders>
              <w:top w:val="nil"/>
              <w:left w:val="nil"/>
              <w:bottom w:val="nil"/>
              <w:right w:val="nil"/>
            </w:tcBorders>
            <w:shd w:val="clear" w:color="auto" w:fill="auto"/>
            <w:noWrap/>
            <w:vAlign w:val="bottom"/>
            <w:hideMark/>
          </w:tcPr>
          <w:p w14:paraId="0675B46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46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6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46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6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6D" w14:textId="77777777" w:rsidR="00F93E91" w:rsidRPr="00CD46DE" w:rsidRDefault="003A64EF" w:rsidP="00F93E91">
            <w:pPr>
              <w:rPr>
                <w:rFonts w:ascii="Times New Roman" w:eastAsia="Times New Roman" w:hAnsi="Times New Roman" w:cs="Times New Roman"/>
                <w:sz w:val="20"/>
              </w:rPr>
            </w:pPr>
          </w:p>
        </w:tc>
      </w:tr>
      <w:tr w:rsidR="00866F2D" w14:paraId="0675B476" w14:textId="77777777">
        <w:trPr>
          <w:trHeight w:val="300"/>
        </w:trPr>
        <w:tc>
          <w:tcPr>
            <w:tcW w:w="960" w:type="dxa"/>
            <w:tcBorders>
              <w:top w:val="nil"/>
              <w:left w:val="nil"/>
              <w:bottom w:val="nil"/>
              <w:right w:val="nil"/>
            </w:tcBorders>
            <w:shd w:val="clear" w:color="auto" w:fill="auto"/>
            <w:noWrap/>
            <w:vAlign w:val="bottom"/>
            <w:hideMark/>
          </w:tcPr>
          <w:p w14:paraId="0675B46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47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7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7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7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75" w14:textId="77777777" w:rsidR="00F93E91" w:rsidRPr="00CD46DE" w:rsidRDefault="003A64EF" w:rsidP="00F93E91">
            <w:pPr>
              <w:rPr>
                <w:rFonts w:ascii="Times New Roman" w:eastAsia="Times New Roman" w:hAnsi="Times New Roman" w:cs="Times New Roman"/>
                <w:sz w:val="20"/>
              </w:rPr>
            </w:pPr>
          </w:p>
        </w:tc>
      </w:tr>
      <w:tr w:rsidR="00866F2D" w14:paraId="0675B47E" w14:textId="77777777">
        <w:trPr>
          <w:trHeight w:val="300"/>
        </w:trPr>
        <w:tc>
          <w:tcPr>
            <w:tcW w:w="960" w:type="dxa"/>
            <w:tcBorders>
              <w:top w:val="nil"/>
              <w:left w:val="nil"/>
              <w:bottom w:val="nil"/>
              <w:right w:val="nil"/>
            </w:tcBorders>
            <w:shd w:val="clear" w:color="auto" w:fill="auto"/>
            <w:noWrap/>
            <w:vAlign w:val="bottom"/>
            <w:hideMark/>
          </w:tcPr>
          <w:p w14:paraId="0675B47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47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7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7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7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7D" w14:textId="77777777" w:rsidR="00F93E91" w:rsidRPr="00CD46DE" w:rsidRDefault="003A64EF" w:rsidP="00F93E91">
            <w:pPr>
              <w:rPr>
                <w:rFonts w:ascii="Times New Roman" w:eastAsia="Times New Roman" w:hAnsi="Times New Roman" w:cs="Times New Roman"/>
                <w:sz w:val="20"/>
              </w:rPr>
            </w:pPr>
          </w:p>
        </w:tc>
      </w:tr>
      <w:tr w:rsidR="00866F2D" w14:paraId="0675B485" w14:textId="77777777">
        <w:trPr>
          <w:trHeight w:val="300"/>
        </w:trPr>
        <w:tc>
          <w:tcPr>
            <w:tcW w:w="1920" w:type="dxa"/>
            <w:gridSpan w:val="2"/>
            <w:tcBorders>
              <w:top w:val="nil"/>
              <w:left w:val="nil"/>
              <w:bottom w:val="nil"/>
              <w:right w:val="nil"/>
            </w:tcBorders>
            <w:shd w:val="clear" w:color="auto" w:fill="auto"/>
            <w:noWrap/>
            <w:vAlign w:val="bottom"/>
            <w:hideMark/>
          </w:tcPr>
          <w:p w14:paraId="0675B4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48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8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8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84" w14:textId="77777777" w:rsidR="00F93E91" w:rsidRPr="00CD46DE" w:rsidRDefault="003A64EF" w:rsidP="00F93E91">
            <w:pPr>
              <w:rPr>
                <w:rFonts w:ascii="Times New Roman" w:eastAsia="Times New Roman" w:hAnsi="Times New Roman" w:cs="Times New Roman"/>
                <w:sz w:val="20"/>
              </w:rPr>
            </w:pPr>
          </w:p>
        </w:tc>
      </w:tr>
      <w:tr w:rsidR="00866F2D" w14:paraId="0675B48D" w14:textId="77777777">
        <w:trPr>
          <w:trHeight w:val="300"/>
        </w:trPr>
        <w:tc>
          <w:tcPr>
            <w:tcW w:w="960" w:type="dxa"/>
            <w:tcBorders>
              <w:top w:val="nil"/>
              <w:left w:val="nil"/>
              <w:bottom w:val="nil"/>
              <w:right w:val="nil"/>
            </w:tcBorders>
            <w:shd w:val="clear" w:color="auto" w:fill="auto"/>
            <w:noWrap/>
            <w:vAlign w:val="bottom"/>
            <w:hideMark/>
          </w:tcPr>
          <w:p w14:paraId="0675B4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8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8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8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48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8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8C" w14:textId="77777777" w:rsidR="00F93E91" w:rsidRPr="00CD46DE" w:rsidRDefault="003A64EF" w:rsidP="00F93E91">
            <w:pPr>
              <w:rPr>
                <w:rFonts w:ascii="Times New Roman" w:eastAsia="Times New Roman" w:hAnsi="Times New Roman" w:cs="Times New Roman"/>
                <w:sz w:val="20"/>
              </w:rPr>
            </w:pPr>
          </w:p>
        </w:tc>
      </w:tr>
      <w:tr w:rsidR="00866F2D" w14:paraId="0675B490" w14:textId="77777777">
        <w:trPr>
          <w:trHeight w:val="300"/>
        </w:trPr>
        <w:tc>
          <w:tcPr>
            <w:tcW w:w="960" w:type="dxa"/>
            <w:tcBorders>
              <w:top w:val="nil"/>
              <w:left w:val="nil"/>
              <w:bottom w:val="nil"/>
              <w:right w:val="nil"/>
            </w:tcBorders>
            <w:shd w:val="clear" w:color="auto" w:fill="auto"/>
            <w:noWrap/>
            <w:vAlign w:val="bottom"/>
            <w:hideMark/>
          </w:tcPr>
          <w:p w14:paraId="0675B48E"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4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110 όπως τροπ.   ΔΕΚΤΟ ΚΑΤΑ ΠΛΕΙΟΨΗΦΙΑ</w:t>
            </w:r>
          </w:p>
        </w:tc>
      </w:tr>
      <w:tr w:rsidR="00866F2D" w14:paraId="0675B498" w14:textId="77777777">
        <w:trPr>
          <w:trHeight w:val="300"/>
        </w:trPr>
        <w:tc>
          <w:tcPr>
            <w:tcW w:w="960" w:type="dxa"/>
            <w:tcBorders>
              <w:top w:val="nil"/>
              <w:left w:val="nil"/>
              <w:bottom w:val="nil"/>
              <w:right w:val="nil"/>
            </w:tcBorders>
            <w:shd w:val="clear" w:color="auto" w:fill="auto"/>
            <w:noWrap/>
            <w:vAlign w:val="bottom"/>
            <w:hideMark/>
          </w:tcPr>
          <w:p w14:paraId="0675B49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49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9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9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9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97" w14:textId="77777777" w:rsidR="00F93E91" w:rsidRPr="00CD46DE" w:rsidRDefault="003A64EF" w:rsidP="00F93E91">
            <w:pPr>
              <w:rPr>
                <w:rFonts w:ascii="Times New Roman" w:eastAsia="Times New Roman" w:hAnsi="Times New Roman" w:cs="Times New Roman"/>
                <w:sz w:val="20"/>
              </w:rPr>
            </w:pPr>
          </w:p>
        </w:tc>
      </w:tr>
      <w:tr w:rsidR="00866F2D" w14:paraId="0675B4A0" w14:textId="77777777">
        <w:trPr>
          <w:trHeight w:val="300"/>
        </w:trPr>
        <w:tc>
          <w:tcPr>
            <w:tcW w:w="960" w:type="dxa"/>
            <w:tcBorders>
              <w:top w:val="nil"/>
              <w:left w:val="nil"/>
              <w:bottom w:val="nil"/>
              <w:right w:val="nil"/>
            </w:tcBorders>
            <w:shd w:val="clear" w:color="auto" w:fill="auto"/>
            <w:noWrap/>
            <w:vAlign w:val="bottom"/>
            <w:hideMark/>
          </w:tcPr>
          <w:p w14:paraId="0675B4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49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9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9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9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9F" w14:textId="77777777" w:rsidR="00F93E91" w:rsidRPr="00CD46DE" w:rsidRDefault="003A64EF" w:rsidP="00F93E91">
            <w:pPr>
              <w:rPr>
                <w:rFonts w:ascii="Times New Roman" w:eastAsia="Times New Roman" w:hAnsi="Times New Roman" w:cs="Times New Roman"/>
                <w:sz w:val="20"/>
              </w:rPr>
            </w:pPr>
          </w:p>
        </w:tc>
      </w:tr>
      <w:tr w:rsidR="00866F2D" w14:paraId="0675B4A8" w14:textId="77777777">
        <w:trPr>
          <w:trHeight w:val="300"/>
        </w:trPr>
        <w:tc>
          <w:tcPr>
            <w:tcW w:w="960" w:type="dxa"/>
            <w:tcBorders>
              <w:top w:val="nil"/>
              <w:left w:val="nil"/>
              <w:bottom w:val="nil"/>
              <w:right w:val="nil"/>
            </w:tcBorders>
            <w:shd w:val="clear" w:color="auto" w:fill="auto"/>
            <w:noWrap/>
            <w:vAlign w:val="bottom"/>
            <w:hideMark/>
          </w:tcPr>
          <w:p w14:paraId="0675B4A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4A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A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A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A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A7" w14:textId="77777777" w:rsidR="00F93E91" w:rsidRPr="00CD46DE" w:rsidRDefault="003A64EF" w:rsidP="00F93E91">
            <w:pPr>
              <w:rPr>
                <w:rFonts w:ascii="Times New Roman" w:eastAsia="Times New Roman" w:hAnsi="Times New Roman" w:cs="Times New Roman"/>
                <w:sz w:val="20"/>
              </w:rPr>
            </w:pPr>
          </w:p>
        </w:tc>
      </w:tr>
      <w:tr w:rsidR="00866F2D" w14:paraId="0675B4B0" w14:textId="77777777">
        <w:trPr>
          <w:trHeight w:val="300"/>
        </w:trPr>
        <w:tc>
          <w:tcPr>
            <w:tcW w:w="960" w:type="dxa"/>
            <w:tcBorders>
              <w:top w:val="nil"/>
              <w:left w:val="nil"/>
              <w:bottom w:val="nil"/>
              <w:right w:val="nil"/>
            </w:tcBorders>
            <w:shd w:val="clear" w:color="auto" w:fill="auto"/>
            <w:noWrap/>
            <w:vAlign w:val="bottom"/>
            <w:hideMark/>
          </w:tcPr>
          <w:p w14:paraId="0675B4A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4A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A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A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A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AF" w14:textId="77777777" w:rsidR="00F93E91" w:rsidRPr="00CD46DE" w:rsidRDefault="003A64EF" w:rsidP="00F93E91">
            <w:pPr>
              <w:rPr>
                <w:rFonts w:ascii="Times New Roman" w:eastAsia="Times New Roman" w:hAnsi="Times New Roman" w:cs="Times New Roman"/>
                <w:sz w:val="20"/>
              </w:rPr>
            </w:pPr>
          </w:p>
        </w:tc>
      </w:tr>
      <w:tr w:rsidR="00866F2D" w14:paraId="0675B4B8" w14:textId="77777777">
        <w:trPr>
          <w:trHeight w:val="300"/>
        </w:trPr>
        <w:tc>
          <w:tcPr>
            <w:tcW w:w="960" w:type="dxa"/>
            <w:tcBorders>
              <w:top w:val="nil"/>
              <w:left w:val="nil"/>
              <w:bottom w:val="nil"/>
              <w:right w:val="nil"/>
            </w:tcBorders>
            <w:shd w:val="clear" w:color="auto" w:fill="auto"/>
            <w:noWrap/>
            <w:vAlign w:val="bottom"/>
            <w:hideMark/>
          </w:tcPr>
          <w:p w14:paraId="0675B4B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4B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B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4B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B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B7" w14:textId="77777777" w:rsidR="00F93E91" w:rsidRPr="00CD46DE" w:rsidRDefault="003A64EF" w:rsidP="00F93E91">
            <w:pPr>
              <w:rPr>
                <w:rFonts w:ascii="Times New Roman" w:eastAsia="Times New Roman" w:hAnsi="Times New Roman" w:cs="Times New Roman"/>
                <w:sz w:val="20"/>
              </w:rPr>
            </w:pPr>
          </w:p>
        </w:tc>
      </w:tr>
      <w:tr w:rsidR="00866F2D" w14:paraId="0675B4C0" w14:textId="77777777">
        <w:trPr>
          <w:trHeight w:val="300"/>
        </w:trPr>
        <w:tc>
          <w:tcPr>
            <w:tcW w:w="960" w:type="dxa"/>
            <w:tcBorders>
              <w:top w:val="nil"/>
              <w:left w:val="nil"/>
              <w:bottom w:val="nil"/>
              <w:right w:val="nil"/>
            </w:tcBorders>
            <w:shd w:val="clear" w:color="auto" w:fill="auto"/>
            <w:noWrap/>
            <w:vAlign w:val="bottom"/>
            <w:hideMark/>
          </w:tcPr>
          <w:p w14:paraId="0675B4B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4B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B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B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BF" w14:textId="77777777" w:rsidR="00F93E91" w:rsidRPr="00CD46DE" w:rsidRDefault="003A64EF" w:rsidP="00F93E91">
            <w:pPr>
              <w:rPr>
                <w:rFonts w:ascii="Times New Roman" w:eastAsia="Times New Roman" w:hAnsi="Times New Roman" w:cs="Times New Roman"/>
                <w:sz w:val="20"/>
              </w:rPr>
            </w:pPr>
          </w:p>
        </w:tc>
      </w:tr>
      <w:tr w:rsidR="00866F2D" w14:paraId="0675B4C8" w14:textId="77777777">
        <w:trPr>
          <w:trHeight w:val="300"/>
        </w:trPr>
        <w:tc>
          <w:tcPr>
            <w:tcW w:w="960" w:type="dxa"/>
            <w:tcBorders>
              <w:top w:val="nil"/>
              <w:left w:val="nil"/>
              <w:bottom w:val="nil"/>
              <w:right w:val="nil"/>
            </w:tcBorders>
            <w:shd w:val="clear" w:color="auto" w:fill="auto"/>
            <w:noWrap/>
            <w:vAlign w:val="bottom"/>
            <w:hideMark/>
          </w:tcPr>
          <w:p w14:paraId="0675B4C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4C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C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C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C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C7" w14:textId="77777777" w:rsidR="00F93E91" w:rsidRPr="00CD46DE" w:rsidRDefault="003A64EF" w:rsidP="00F93E91">
            <w:pPr>
              <w:rPr>
                <w:rFonts w:ascii="Times New Roman" w:eastAsia="Times New Roman" w:hAnsi="Times New Roman" w:cs="Times New Roman"/>
                <w:sz w:val="20"/>
              </w:rPr>
            </w:pPr>
          </w:p>
        </w:tc>
      </w:tr>
      <w:tr w:rsidR="00866F2D" w14:paraId="0675B4CF" w14:textId="77777777">
        <w:trPr>
          <w:trHeight w:val="300"/>
        </w:trPr>
        <w:tc>
          <w:tcPr>
            <w:tcW w:w="1920" w:type="dxa"/>
            <w:gridSpan w:val="2"/>
            <w:tcBorders>
              <w:top w:val="nil"/>
              <w:left w:val="nil"/>
              <w:bottom w:val="nil"/>
              <w:right w:val="nil"/>
            </w:tcBorders>
            <w:shd w:val="clear" w:color="auto" w:fill="auto"/>
            <w:noWrap/>
            <w:vAlign w:val="bottom"/>
            <w:hideMark/>
          </w:tcPr>
          <w:p w14:paraId="0675B4C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4C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4C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C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CE" w14:textId="77777777" w:rsidR="00F93E91" w:rsidRPr="00CD46DE" w:rsidRDefault="003A64EF" w:rsidP="00F93E91">
            <w:pPr>
              <w:rPr>
                <w:rFonts w:ascii="Times New Roman" w:eastAsia="Times New Roman" w:hAnsi="Times New Roman" w:cs="Times New Roman"/>
                <w:sz w:val="20"/>
              </w:rPr>
            </w:pPr>
          </w:p>
        </w:tc>
      </w:tr>
      <w:tr w:rsidR="00866F2D" w14:paraId="0675B4D7" w14:textId="77777777">
        <w:trPr>
          <w:trHeight w:val="300"/>
        </w:trPr>
        <w:tc>
          <w:tcPr>
            <w:tcW w:w="960" w:type="dxa"/>
            <w:tcBorders>
              <w:top w:val="nil"/>
              <w:left w:val="nil"/>
              <w:bottom w:val="nil"/>
              <w:right w:val="nil"/>
            </w:tcBorders>
            <w:shd w:val="clear" w:color="auto" w:fill="auto"/>
            <w:noWrap/>
            <w:vAlign w:val="bottom"/>
            <w:hideMark/>
          </w:tcPr>
          <w:p w14:paraId="0675B4D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D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D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4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D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D6" w14:textId="77777777" w:rsidR="00F93E91" w:rsidRPr="00CD46DE" w:rsidRDefault="003A64EF" w:rsidP="00F93E91">
            <w:pPr>
              <w:rPr>
                <w:rFonts w:ascii="Times New Roman" w:eastAsia="Times New Roman" w:hAnsi="Times New Roman" w:cs="Times New Roman"/>
                <w:sz w:val="20"/>
              </w:rPr>
            </w:pPr>
          </w:p>
        </w:tc>
      </w:tr>
      <w:tr w:rsidR="00866F2D" w14:paraId="0675B4DA" w14:textId="77777777">
        <w:trPr>
          <w:trHeight w:val="300"/>
        </w:trPr>
        <w:tc>
          <w:tcPr>
            <w:tcW w:w="960" w:type="dxa"/>
            <w:tcBorders>
              <w:top w:val="nil"/>
              <w:left w:val="nil"/>
              <w:bottom w:val="nil"/>
              <w:right w:val="nil"/>
            </w:tcBorders>
            <w:shd w:val="clear" w:color="auto" w:fill="auto"/>
            <w:noWrap/>
            <w:vAlign w:val="bottom"/>
            <w:hideMark/>
          </w:tcPr>
          <w:p w14:paraId="0675B4D8"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4D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111 όπως τροπ.   ΔΕΚΤΟ ΚΑΤΑ ΠΛΕΙΟΨΗΦΙΑ</w:t>
            </w:r>
          </w:p>
        </w:tc>
      </w:tr>
      <w:tr w:rsidR="00866F2D" w14:paraId="0675B4E2" w14:textId="77777777">
        <w:trPr>
          <w:trHeight w:val="300"/>
        </w:trPr>
        <w:tc>
          <w:tcPr>
            <w:tcW w:w="960" w:type="dxa"/>
            <w:tcBorders>
              <w:top w:val="nil"/>
              <w:left w:val="nil"/>
              <w:bottom w:val="nil"/>
              <w:right w:val="nil"/>
            </w:tcBorders>
            <w:shd w:val="clear" w:color="auto" w:fill="auto"/>
            <w:noWrap/>
            <w:vAlign w:val="bottom"/>
            <w:hideMark/>
          </w:tcPr>
          <w:p w14:paraId="0675B4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4D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D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D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E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E1" w14:textId="77777777" w:rsidR="00F93E91" w:rsidRPr="00CD46DE" w:rsidRDefault="003A64EF" w:rsidP="00F93E91">
            <w:pPr>
              <w:rPr>
                <w:rFonts w:ascii="Times New Roman" w:eastAsia="Times New Roman" w:hAnsi="Times New Roman" w:cs="Times New Roman"/>
                <w:sz w:val="20"/>
              </w:rPr>
            </w:pPr>
          </w:p>
        </w:tc>
      </w:tr>
      <w:tr w:rsidR="00866F2D" w14:paraId="0675B4EA" w14:textId="77777777">
        <w:trPr>
          <w:trHeight w:val="300"/>
        </w:trPr>
        <w:tc>
          <w:tcPr>
            <w:tcW w:w="960" w:type="dxa"/>
            <w:tcBorders>
              <w:top w:val="nil"/>
              <w:left w:val="nil"/>
              <w:bottom w:val="nil"/>
              <w:right w:val="nil"/>
            </w:tcBorders>
            <w:shd w:val="clear" w:color="auto" w:fill="auto"/>
            <w:noWrap/>
            <w:vAlign w:val="bottom"/>
            <w:hideMark/>
          </w:tcPr>
          <w:p w14:paraId="0675B4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4E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E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E9" w14:textId="77777777" w:rsidR="00F93E91" w:rsidRPr="00CD46DE" w:rsidRDefault="003A64EF" w:rsidP="00F93E91">
            <w:pPr>
              <w:rPr>
                <w:rFonts w:ascii="Times New Roman" w:eastAsia="Times New Roman" w:hAnsi="Times New Roman" w:cs="Times New Roman"/>
                <w:sz w:val="20"/>
              </w:rPr>
            </w:pPr>
          </w:p>
        </w:tc>
      </w:tr>
      <w:tr w:rsidR="00866F2D" w14:paraId="0675B4F2" w14:textId="77777777">
        <w:trPr>
          <w:trHeight w:val="300"/>
        </w:trPr>
        <w:tc>
          <w:tcPr>
            <w:tcW w:w="960" w:type="dxa"/>
            <w:tcBorders>
              <w:top w:val="nil"/>
              <w:left w:val="nil"/>
              <w:bottom w:val="nil"/>
              <w:right w:val="nil"/>
            </w:tcBorders>
            <w:shd w:val="clear" w:color="auto" w:fill="auto"/>
            <w:noWrap/>
            <w:vAlign w:val="bottom"/>
            <w:hideMark/>
          </w:tcPr>
          <w:p w14:paraId="0675B4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4E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4E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F1" w14:textId="77777777" w:rsidR="00F93E91" w:rsidRPr="00CD46DE" w:rsidRDefault="003A64EF" w:rsidP="00F93E91">
            <w:pPr>
              <w:rPr>
                <w:rFonts w:ascii="Times New Roman" w:eastAsia="Times New Roman" w:hAnsi="Times New Roman" w:cs="Times New Roman"/>
                <w:sz w:val="20"/>
              </w:rPr>
            </w:pPr>
          </w:p>
        </w:tc>
      </w:tr>
      <w:tr w:rsidR="00866F2D" w14:paraId="0675B4FA" w14:textId="77777777">
        <w:trPr>
          <w:trHeight w:val="300"/>
        </w:trPr>
        <w:tc>
          <w:tcPr>
            <w:tcW w:w="960" w:type="dxa"/>
            <w:tcBorders>
              <w:top w:val="nil"/>
              <w:left w:val="nil"/>
              <w:bottom w:val="nil"/>
              <w:right w:val="nil"/>
            </w:tcBorders>
            <w:shd w:val="clear" w:color="auto" w:fill="auto"/>
            <w:noWrap/>
            <w:vAlign w:val="bottom"/>
            <w:hideMark/>
          </w:tcPr>
          <w:p w14:paraId="0675B4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4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F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F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F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4F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4F9" w14:textId="77777777" w:rsidR="00F93E91" w:rsidRPr="00CD46DE" w:rsidRDefault="003A64EF" w:rsidP="00F93E91">
            <w:pPr>
              <w:rPr>
                <w:rFonts w:ascii="Times New Roman" w:eastAsia="Times New Roman" w:hAnsi="Times New Roman" w:cs="Times New Roman"/>
                <w:sz w:val="20"/>
              </w:rPr>
            </w:pPr>
          </w:p>
        </w:tc>
      </w:tr>
      <w:tr w:rsidR="00866F2D" w14:paraId="0675B502" w14:textId="77777777">
        <w:trPr>
          <w:trHeight w:val="300"/>
        </w:trPr>
        <w:tc>
          <w:tcPr>
            <w:tcW w:w="960" w:type="dxa"/>
            <w:tcBorders>
              <w:top w:val="nil"/>
              <w:left w:val="nil"/>
              <w:bottom w:val="nil"/>
              <w:right w:val="nil"/>
            </w:tcBorders>
            <w:shd w:val="clear" w:color="auto" w:fill="auto"/>
            <w:noWrap/>
            <w:vAlign w:val="bottom"/>
            <w:hideMark/>
          </w:tcPr>
          <w:p w14:paraId="0675B4F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4F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4F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4F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4F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0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01" w14:textId="77777777" w:rsidR="00F93E91" w:rsidRPr="00CD46DE" w:rsidRDefault="003A64EF" w:rsidP="00F93E91">
            <w:pPr>
              <w:rPr>
                <w:rFonts w:ascii="Times New Roman" w:eastAsia="Times New Roman" w:hAnsi="Times New Roman" w:cs="Times New Roman"/>
                <w:sz w:val="20"/>
              </w:rPr>
            </w:pPr>
          </w:p>
        </w:tc>
      </w:tr>
      <w:tr w:rsidR="00866F2D" w14:paraId="0675B50A" w14:textId="77777777">
        <w:trPr>
          <w:trHeight w:val="300"/>
        </w:trPr>
        <w:tc>
          <w:tcPr>
            <w:tcW w:w="960" w:type="dxa"/>
            <w:tcBorders>
              <w:top w:val="nil"/>
              <w:left w:val="nil"/>
              <w:bottom w:val="nil"/>
              <w:right w:val="nil"/>
            </w:tcBorders>
            <w:shd w:val="clear" w:color="auto" w:fill="auto"/>
            <w:noWrap/>
            <w:vAlign w:val="bottom"/>
            <w:hideMark/>
          </w:tcPr>
          <w:p w14:paraId="0675B5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50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0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0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0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09" w14:textId="77777777" w:rsidR="00F93E91" w:rsidRPr="00CD46DE" w:rsidRDefault="003A64EF" w:rsidP="00F93E91">
            <w:pPr>
              <w:rPr>
                <w:rFonts w:ascii="Times New Roman" w:eastAsia="Times New Roman" w:hAnsi="Times New Roman" w:cs="Times New Roman"/>
                <w:sz w:val="20"/>
              </w:rPr>
            </w:pPr>
          </w:p>
        </w:tc>
      </w:tr>
      <w:tr w:rsidR="00866F2D" w14:paraId="0675B512" w14:textId="77777777">
        <w:trPr>
          <w:trHeight w:val="300"/>
        </w:trPr>
        <w:tc>
          <w:tcPr>
            <w:tcW w:w="960" w:type="dxa"/>
            <w:tcBorders>
              <w:top w:val="nil"/>
              <w:left w:val="nil"/>
              <w:bottom w:val="nil"/>
              <w:right w:val="nil"/>
            </w:tcBorders>
            <w:shd w:val="clear" w:color="auto" w:fill="auto"/>
            <w:noWrap/>
            <w:vAlign w:val="bottom"/>
            <w:hideMark/>
          </w:tcPr>
          <w:p w14:paraId="0675B50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50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0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0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1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11" w14:textId="77777777" w:rsidR="00F93E91" w:rsidRPr="00CD46DE" w:rsidRDefault="003A64EF" w:rsidP="00F93E91">
            <w:pPr>
              <w:rPr>
                <w:rFonts w:ascii="Times New Roman" w:eastAsia="Times New Roman" w:hAnsi="Times New Roman" w:cs="Times New Roman"/>
                <w:sz w:val="20"/>
              </w:rPr>
            </w:pPr>
          </w:p>
        </w:tc>
      </w:tr>
      <w:tr w:rsidR="00866F2D" w14:paraId="0675B519" w14:textId="77777777">
        <w:trPr>
          <w:trHeight w:val="300"/>
        </w:trPr>
        <w:tc>
          <w:tcPr>
            <w:tcW w:w="1920" w:type="dxa"/>
            <w:gridSpan w:val="2"/>
            <w:tcBorders>
              <w:top w:val="nil"/>
              <w:left w:val="nil"/>
              <w:bottom w:val="nil"/>
              <w:right w:val="nil"/>
            </w:tcBorders>
            <w:shd w:val="clear" w:color="auto" w:fill="auto"/>
            <w:noWrap/>
            <w:vAlign w:val="bottom"/>
            <w:hideMark/>
          </w:tcPr>
          <w:p w14:paraId="0675B5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51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1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1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1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18" w14:textId="77777777" w:rsidR="00F93E91" w:rsidRPr="00CD46DE" w:rsidRDefault="003A64EF" w:rsidP="00F93E91">
            <w:pPr>
              <w:rPr>
                <w:rFonts w:ascii="Times New Roman" w:eastAsia="Times New Roman" w:hAnsi="Times New Roman" w:cs="Times New Roman"/>
                <w:sz w:val="20"/>
              </w:rPr>
            </w:pPr>
          </w:p>
        </w:tc>
      </w:tr>
      <w:tr w:rsidR="00866F2D" w14:paraId="0675B521" w14:textId="77777777">
        <w:trPr>
          <w:trHeight w:val="300"/>
        </w:trPr>
        <w:tc>
          <w:tcPr>
            <w:tcW w:w="960" w:type="dxa"/>
            <w:tcBorders>
              <w:top w:val="nil"/>
              <w:left w:val="nil"/>
              <w:bottom w:val="nil"/>
              <w:right w:val="nil"/>
            </w:tcBorders>
            <w:shd w:val="clear" w:color="auto" w:fill="auto"/>
            <w:noWrap/>
            <w:vAlign w:val="bottom"/>
            <w:hideMark/>
          </w:tcPr>
          <w:p w14:paraId="0675B51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1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1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1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51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1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20" w14:textId="77777777" w:rsidR="00F93E91" w:rsidRPr="00CD46DE" w:rsidRDefault="003A64EF" w:rsidP="00F93E91">
            <w:pPr>
              <w:rPr>
                <w:rFonts w:ascii="Times New Roman" w:eastAsia="Times New Roman" w:hAnsi="Times New Roman" w:cs="Times New Roman"/>
                <w:sz w:val="20"/>
              </w:rPr>
            </w:pPr>
          </w:p>
        </w:tc>
      </w:tr>
      <w:tr w:rsidR="00866F2D" w14:paraId="0675B524" w14:textId="77777777">
        <w:trPr>
          <w:trHeight w:val="300"/>
        </w:trPr>
        <w:tc>
          <w:tcPr>
            <w:tcW w:w="960" w:type="dxa"/>
            <w:tcBorders>
              <w:top w:val="nil"/>
              <w:left w:val="nil"/>
              <w:bottom w:val="nil"/>
              <w:right w:val="nil"/>
            </w:tcBorders>
            <w:shd w:val="clear" w:color="auto" w:fill="auto"/>
            <w:noWrap/>
            <w:vAlign w:val="bottom"/>
            <w:hideMark/>
          </w:tcPr>
          <w:p w14:paraId="0675B522"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52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112 όπως τροπ.   ΔΕΚΤΟ ΚΑΤΑ ΠΛΕΙΟΨΗΦΙΑ</w:t>
            </w:r>
          </w:p>
        </w:tc>
      </w:tr>
      <w:tr w:rsidR="00866F2D" w14:paraId="0675B52C" w14:textId="77777777">
        <w:trPr>
          <w:trHeight w:val="300"/>
        </w:trPr>
        <w:tc>
          <w:tcPr>
            <w:tcW w:w="960" w:type="dxa"/>
            <w:tcBorders>
              <w:top w:val="nil"/>
              <w:left w:val="nil"/>
              <w:bottom w:val="nil"/>
              <w:right w:val="nil"/>
            </w:tcBorders>
            <w:shd w:val="clear" w:color="auto" w:fill="auto"/>
            <w:noWrap/>
            <w:vAlign w:val="bottom"/>
            <w:hideMark/>
          </w:tcPr>
          <w:p w14:paraId="0675B52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52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2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2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2B" w14:textId="77777777" w:rsidR="00F93E91" w:rsidRPr="00CD46DE" w:rsidRDefault="003A64EF" w:rsidP="00F93E91">
            <w:pPr>
              <w:rPr>
                <w:rFonts w:ascii="Times New Roman" w:eastAsia="Times New Roman" w:hAnsi="Times New Roman" w:cs="Times New Roman"/>
                <w:sz w:val="20"/>
              </w:rPr>
            </w:pPr>
          </w:p>
        </w:tc>
      </w:tr>
      <w:tr w:rsidR="00866F2D" w14:paraId="0675B534" w14:textId="77777777">
        <w:trPr>
          <w:trHeight w:val="300"/>
        </w:trPr>
        <w:tc>
          <w:tcPr>
            <w:tcW w:w="960" w:type="dxa"/>
            <w:tcBorders>
              <w:top w:val="nil"/>
              <w:left w:val="nil"/>
              <w:bottom w:val="nil"/>
              <w:right w:val="nil"/>
            </w:tcBorders>
            <w:shd w:val="clear" w:color="auto" w:fill="auto"/>
            <w:noWrap/>
            <w:vAlign w:val="bottom"/>
            <w:hideMark/>
          </w:tcPr>
          <w:p w14:paraId="0675B52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52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2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3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3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3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33" w14:textId="77777777" w:rsidR="00F93E91" w:rsidRPr="00CD46DE" w:rsidRDefault="003A64EF" w:rsidP="00F93E91">
            <w:pPr>
              <w:rPr>
                <w:rFonts w:ascii="Times New Roman" w:eastAsia="Times New Roman" w:hAnsi="Times New Roman" w:cs="Times New Roman"/>
                <w:sz w:val="20"/>
              </w:rPr>
            </w:pPr>
          </w:p>
        </w:tc>
      </w:tr>
      <w:tr w:rsidR="00866F2D" w14:paraId="0675B53C" w14:textId="77777777">
        <w:trPr>
          <w:trHeight w:val="300"/>
        </w:trPr>
        <w:tc>
          <w:tcPr>
            <w:tcW w:w="960" w:type="dxa"/>
            <w:tcBorders>
              <w:top w:val="nil"/>
              <w:left w:val="nil"/>
              <w:bottom w:val="nil"/>
              <w:right w:val="nil"/>
            </w:tcBorders>
            <w:shd w:val="clear" w:color="auto" w:fill="auto"/>
            <w:noWrap/>
            <w:vAlign w:val="bottom"/>
            <w:hideMark/>
          </w:tcPr>
          <w:p w14:paraId="0675B5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53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3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3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3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3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3B" w14:textId="77777777" w:rsidR="00F93E91" w:rsidRPr="00CD46DE" w:rsidRDefault="003A64EF" w:rsidP="00F93E91">
            <w:pPr>
              <w:rPr>
                <w:rFonts w:ascii="Times New Roman" w:eastAsia="Times New Roman" w:hAnsi="Times New Roman" w:cs="Times New Roman"/>
                <w:sz w:val="20"/>
              </w:rPr>
            </w:pPr>
          </w:p>
        </w:tc>
      </w:tr>
      <w:tr w:rsidR="00866F2D" w14:paraId="0675B544" w14:textId="77777777">
        <w:trPr>
          <w:trHeight w:val="300"/>
        </w:trPr>
        <w:tc>
          <w:tcPr>
            <w:tcW w:w="960" w:type="dxa"/>
            <w:tcBorders>
              <w:top w:val="nil"/>
              <w:left w:val="nil"/>
              <w:bottom w:val="nil"/>
              <w:right w:val="nil"/>
            </w:tcBorders>
            <w:shd w:val="clear" w:color="auto" w:fill="auto"/>
            <w:noWrap/>
            <w:vAlign w:val="bottom"/>
            <w:hideMark/>
          </w:tcPr>
          <w:p w14:paraId="0675B5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53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3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4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4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43" w14:textId="77777777" w:rsidR="00F93E91" w:rsidRPr="00CD46DE" w:rsidRDefault="003A64EF" w:rsidP="00F93E91">
            <w:pPr>
              <w:rPr>
                <w:rFonts w:ascii="Times New Roman" w:eastAsia="Times New Roman" w:hAnsi="Times New Roman" w:cs="Times New Roman"/>
                <w:sz w:val="20"/>
              </w:rPr>
            </w:pPr>
          </w:p>
        </w:tc>
      </w:tr>
      <w:tr w:rsidR="00866F2D" w14:paraId="0675B54C" w14:textId="77777777">
        <w:trPr>
          <w:trHeight w:val="300"/>
        </w:trPr>
        <w:tc>
          <w:tcPr>
            <w:tcW w:w="960" w:type="dxa"/>
            <w:tcBorders>
              <w:top w:val="nil"/>
              <w:left w:val="nil"/>
              <w:bottom w:val="nil"/>
              <w:right w:val="nil"/>
            </w:tcBorders>
            <w:shd w:val="clear" w:color="auto" w:fill="auto"/>
            <w:noWrap/>
            <w:vAlign w:val="bottom"/>
            <w:hideMark/>
          </w:tcPr>
          <w:p w14:paraId="0675B5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54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4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4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4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4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4B" w14:textId="77777777" w:rsidR="00F93E91" w:rsidRPr="00CD46DE" w:rsidRDefault="003A64EF" w:rsidP="00F93E91">
            <w:pPr>
              <w:rPr>
                <w:rFonts w:ascii="Times New Roman" w:eastAsia="Times New Roman" w:hAnsi="Times New Roman" w:cs="Times New Roman"/>
                <w:sz w:val="20"/>
              </w:rPr>
            </w:pPr>
          </w:p>
        </w:tc>
      </w:tr>
      <w:tr w:rsidR="00866F2D" w14:paraId="0675B554" w14:textId="77777777">
        <w:trPr>
          <w:trHeight w:val="300"/>
        </w:trPr>
        <w:tc>
          <w:tcPr>
            <w:tcW w:w="960" w:type="dxa"/>
            <w:tcBorders>
              <w:top w:val="nil"/>
              <w:left w:val="nil"/>
              <w:bottom w:val="nil"/>
              <w:right w:val="nil"/>
            </w:tcBorders>
            <w:shd w:val="clear" w:color="auto" w:fill="auto"/>
            <w:noWrap/>
            <w:vAlign w:val="bottom"/>
            <w:hideMark/>
          </w:tcPr>
          <w:p w14:paraId="0675B5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54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4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5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5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5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53" w14:textId="77777777" w:rsidR="00F93E91" w:rsidRPr="00CD46DE" w:rsidRDefault="003A64EF" w:rsidP="00F93E91">
            <w:pPr>
              <w:rPr>
                <w:rFonts w:ascii="Times New Roman" w:eastAsia="Times New Roman" w:hAnsi="Times New Roman" w:cs="Times New Roman"/>
                <w:sz w:val="20"/>
              </w:rPr>
            </w:pPr>
          </w:p>
        </w:tc>
      </w:tr>
      <w:tr w:rsidR="00866F2D" w14:paraId="0675B55C" w14:textId="77777777">
        <w:trPr>
          <w:trHeight w:val="300"/>
        </w:trPr>
        <w:tc>
          <w:tcPr>
            <w:tcW w:w="960" w:type="dxa"/>
            <w:tcBorders>
              <w:top w:val="nil"/>
              <w:left w:val="nil"/>
              <w:bottom w:val="nil"/>
              <w:right w:val="nil"/>
            </w:tcBorders>
            <w:shd w:val="clear" w:color="auto" w:fill="auto"/>
            <w:noWrap/>
            <w:vAlign w:val="bottom"/>
            <w:hideMark/>
          </w:tcPr>
          <w:p w14:paraId="0675B5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556"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5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5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59"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5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5B" w14:textId="77777777" w:rsidR="00F93E91" w:rsidRPr="00CD46DE" w:rsidRDefault="003A64EF" w:rsidP="00F93E91">
            <w:pPr>
              <w:rPr>
                <w:rFonts w:ascii="Times New Roman" w:eastAsia="Times New Roman" w:hAnsi="Times New Roman" w:cs="Times New Roman"/>
                <w:sz w:val="20"/>
              </w:rPr>
            </w:pPr>
          </w:p>
        </w:tc>
      </w:tr>
      <w:tr w:rsidR="00866F2D" w14:paraId="0675B563" w14:textId="77777777">
        <w:trPr>
          <w:trHeight w:val="300"/>
        </w:trPr>
        <w:tc>
          <w:tcPr>
            <w:tcW w:w="1920" w:type="dxa"/>
            <w:gridSpan w:val="2"/>
            <w:tcBorders>
              <w:top w:val="nil"/>
              <w:left w:val="nil"/>
              <w:bottom w:val="nil"/>
              <w:right w:val="nil"/>
            </w:tcBorders>
            <w:shd w:val="clear" w:color="auto" w:fill="auto"/>
            <w:noWrap/>
            <w:vAlign w:val="bottom"/>
            <w:hideMark/>
          </w:tcPr>
          <w:p w14:paraId="0675B5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55E"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5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6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6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62" w14:textId="77777777" w:rsidR="00F93E91" w:rsidRPr="00CD46DE" w:rsidRDefault="003A64EF" w:rsidP="00F93E91">
            <w:pPr>
              <w:rPr>
                <w:rFonts w:ascii="Times New Roman" w:eastAsia="Times New Roman" w:hAnsi="Times New Roman" w:cs="Times New Roman"/>
                <w:sz w:val="20"/>
              </w:rPr>
            </w:pPr>
          </w:p>
        </w:tc>
      </w:tr>
      <w:tr w:rsidR="00866F2D" w14:paraId="0675B56B" w14:textId="77777777">
        <w:trPr>
          <w:trHeight w:val="300"/>
        </w:trPr>
        <w:tc>
          <w:tcPr>
            <w:tcW w:w="960" w:type="dxa"/>
            <w:tcBorders>
              <w:top w:val="nil"/>
              <w:left w:val="nil"/>
              <w:bottom w:val="nil"/>
              <w:right w:val="nil"/>
            </w:tcBorders>
            <w:shd w:val="clear" w:color="auto" w:fill="auto"/>
            <w:noWrap/>
            <w:vAlign w:val="bottom"/>
            <w:hideMark/>
          </w:tcPr>
          <w:p w14:paraId="0675B5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6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6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67"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56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6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6A" w14:textId="77777777" w:rsidR="00F93E91" w:rsidRPr="00CD46DE" w:rsidRDefault="003A64EF" w:rsidP="00F93E91">
            <w:pPr>
              <w:rPr>
                <w:rFonts w:ascii="Times New Roman" w:eastAsia="Times New Roman" w:hAnsi="Times New Roman" w:cs="Times New Roman"/>
                <w:sz w:val="20"/>
              </w:rPr>
            </w:pPr>
          </w:p>
        </w:tc>
      </w:tr>
      <w:tr w:rsidR="00866F2D" w14:paraId="0675B56F" w14:textId="77777777">
        <w:trPr>
          <w:trHeight w:val="300"/>
        </w:trPr>
        <w:tc>
          <w:tcPr>
            <w:tcW w:w="960" w:type="dxa"/>
            <w:tcBorders>
              <w:top w:val="nil"/>
              <w:left w:val="nil"/>
              <w:bottom w:val="nil"/>
              <w:right w:val="nil"/>
            </w:tcBorders>
            <w:shd w:val="clear" w:color="auto" w:fill="auto"/>
            <w:noWrap/>
            <w:vAlign w:val="bottom"/>
            <w:hideMark/>
          </w:tcPr>
          <w:p w14:paraId="0675B56C"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56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113 ως έχει   ΔΕΚΤΟ ΚΑΤΑ ΠΛΕΙΟΨΗΦΙΑ</w:t>
            </w:r>
          </w:p>
        </w:tc>
        <w:tc>
          <w:tcPr>
            <w:tcW w:w="480" w:type="dxa"/>
            <w:tcBorders>
              <w:top w:val="nil"/>
              <w:left w:val="nil"/>
              <w:bottom w:val="nil"/>
              <w:right w:val="nil"/>
            </w:tcBorders>
            <w:shd w:val="clear" w:color="auto" w:fill="auto"/>
            <w:noWrap/>
            <w:vAlign w:val="bottom"/>
            <w:hideMark/>
          </w:tcPr>
          <w:p w14:paraId="0675B56E" w14:textId="77777777" w:rsidR="00F93E91" w:rsidRPr="00CD46DE" w:rsidRDefault="003A64EF" w:rsidP="00F93E91">
            <w:pPr>
              <w:rPr>
                <w:rFonts w:ascii="Calibri" w:eastAsia="Times New Roman" w:hAnsi="Calibri" w:cs="Calibri"/>
                <w:color w:val="000000"/>
                <w:sz w:val="22"/>
                <w:szCs w:val="22"/>
              </w:rPr>
            </w:pPr>
          </w:p>
        </w:tc>
      </w:tr>
      <w:tr w:rsidR="00866F2D" w14:paraId="0675B577" w14:textId="77777777">
        <w:trPr>
          <w:trHeight w:val="300"/>
        </w:trPr>
        <w:tc>
          <w:tcPr>
            <w:tcW w:w="960" w:type="dxa"/>
            <w:tcBorders>
              <w:top w:val="nil"/>
              <w:left w:val="nil"/>
              <w:bottom w:val="nil"/>
              <w:right w:val="nil"/>
            </w:tcBorders>
            <w:shd w:val="clear" w:color="auto" w:fill="auto"/>
            <w:noWrap/>
            <w:vAlign w:val="bottom"/>
            <w:hideMark/>
          </w:tcPr>
          <w:p w14:paraId="0675B57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57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7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7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76" w14:textId="77777777" w:rsidR="00F93E91" w:rsidRPr="00CD46DE" w:rsidRDefault="003A64EF" w:rsidP="00F93E91">
            <w:pPr>
              <w:rPr>
                <w:rFonts w:ascii="Times New Roman" w:eastAsia="Times New Roman" w:hAnsi="Times New Roman" w:cs="Times New Roman"/>
                <w:sz w:val="20"/>
              </w:rPr>
            </w:pPr>
          </w:p>
        </w:tc>
      </w:tr>
      <w:tr w:rsidR="00866F2D" w14:paraId="0675B57F" w14:textId="77777777">
        <w:trPr>
          <w:trHeight w:val="300"/>
        </w:trPr>
        <w:tc>
          <w:tcPr>
            <w:tcW w:w="960" w:type="dxa"/>
            <w:tcBorders>
              <w:top w:val="nil"/>
              <w:left w:val="nil"/>
              <w:bottom w:val="nil"/>
              <w:right w:val="nil"/>
            </w:tcBorders>
            <w:shd w:val="clear" w:color="auto" w:fill="auto"/>
            <w:noWrap/>
            <w:vAlign w:val="bottom"/>
            <w:hideMark/>
          </w:tcPr>
          <w:p w14:paraId="0675B57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57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7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7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7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7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7E" w14:textId="77777777" w:rsidR="00F93E91" w:rsidRPr="00CD46DE" w:rsidRDefault="003A64EF" w:rsidP="00F93E91">
            <w:pPr>
              <w:rPr>
                <w:rFonts w:ascii="Times New Roman" w:eastAsia="Times New Roman" w:hAnsi="Times New Roman" w:cs="Times New Roman"/>
                <w:sz w:val="20"/>
              </w:rPr>
            </w:pPr>
          </w:p>
        </w:tc>
      </w:tr>
      <w:tr w:rsidR="00866F2D" w14:paraId="0675B587" w14:textId="77777777">
        <w:trPr>
          <w:trHeight w:val="300"/>
        </w:trPr>
        <w:tc>
          <w:tcPr>
            <w:tcW w:w="960" w:type="dxa"/>
            <w:tcBorders>
              <w:top w:val="nil"/>
              <w:left w:val="nil"/>
              <w:bottom w:val="nil"/>
              <w:right w:val="nil"/>
            </w:tcBorders>
            <w:shd w:val="clear" w:color="auto" w:fill="auto"/>
            <w:noWrap/>
            <w:vAlign w:val="bottom"/>
            <w:hideMark/>
          </w:tcPr>
          <w:p w14:paraId="0675B58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58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8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8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8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8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86" w14:textId="77777777" w:rsidR="00F93E91" w:rsidRPr="00CD46DE" w:rsidRDefault="003A64EF" w:rsidP="00F93E91">
            <w:pPr>
              <w:rPr>
                <w:rFonts w:ascii="Times New Roman" w:eastAsia="Times New Roman" w:hAnsi="Times New Roman" w:cs="Times New Roman"/>
                <w:sz w:val="20"/>
              </w:rPr>
            </w:pPr>
          </w:p>
        </w:tc>
      </w:tr>
      <w:tr w:rsidR="00866F2D" w14:paraId="0675B58F" w14:textId="77777777">
        <w:trPr>
          <w:trHeight w:val="300"/>
        </w:trPr>
        <w:tc>
          <w:tcPr>
            <w:tcW w:w="960" w:type="dxa"/>
            <w:tcBorders>
              <w:top w:val="nil"/>
              <w:left w:val="nil"/>
              <w:bottom w:val="nil"/>
              <w:right w:val="nil"/>
            </w:tcBorders>
            <w:shd w:val="clear" w:color="auto" w:fill="auto"/>
            <w:noWrap/>
            <w:vAlign w:val="bottom"/>
            <w:hideMark/>
          </w:tcPr>
          <w:p w14:paraId="0675B58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58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8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8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8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8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8E" w14:textId="77777777" w:rsidR="00F93E91" w:rsidRPr="00CD46DE" w:rsidRDefault="003A64EF" w:rsidP="00F93E91">
            <w:pPr>
              <w:rPr>
                <w:rFonts w:ascii="Times New Roman" w:eastAsia="Times New Roman" w:hAnsi="Times New Roman" w:cs="Times New Roman"/>
                <w:sz w:val="20"/>
              </w:rPr>
            </w:pPr>
          </w:p>
        </w:tc>
      </w:tr>
      <w:tr w:rsidR="00866F2D" w14:paraId="0675B597" w14:textId="77777777">
        <w:trPr>
          <w:trHeight w:val="300"/>
        </w:trPr>
        <w:tc>
          <w:tcPr>
            <w:tcW w:w="960" w:type="dxa"/>
            <w:tcBorders>
              <w:top w:val="nil"/>
              <w:left w:val="nil"/>
              <w:bottom w:val="nil"/>
              <w:right w:val="nil"/>
            </w:tcBorders>
            <w:shd w:val="clear" w:color="auto" w:fill="auto"/>
            <w:noWrap/>
            <w:vAlign w:val="bottom"/>
            <w:hideMark/>
          </w:tcPr>
          <w:p w14:paraId="0675B59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59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9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9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9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9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96" w14:textId="77777777" w:rsidR="00F93E91" w:rsidRPr="00CD46DE" w:rsidRDefault="003A64EF" w:rsidP="00F93E91">
            <w:pPr>
              <w:rPr>
                <w:rFonts w:ascii="Times New Roman" w:eastAsia="Times New Roman" w:hAnsi="Times New Roman" w:cs="Times New Roman"/>
                <w:sz w:val="20"/>
              </w:rPr>
            </w:pPr>
          </w:p>
        </w:tc>
      </w:tr>
      <w:tr w:rsidR="00866F2D" w14:paraId="0675B59F" w14:textId="77777777">
        <w:trPr>
          <w:trHeight w:val="300"/>
        </w:trPr>
        <w:tc>
          <w:tcPr>
            <w:tcW w:w="960" w:type="dxa"/>
            <w:tcBorders>
              <w:top w:val="nil"/>
              <w:left w:val="nil"/>
              <w:bottom w:val="nil"/>
              <w:right w:val="nil"/>
            </w:tcBorders>
            <w:shd w:val="clear" w:color="auto" w:fill="auto"/>
            <w:noWrap/>
            <w:vAlign w:val="bottom"/>
            <w:hideMark/>
          </w:tcPr>
          <w:p w14:paraId="0675B59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59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9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9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9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9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9E" w14:textId="77777777" w:rsidR="00F93E91" w:rsidRPr="00CD46DE" w:rsidRDefault="003A64EF" w:rsidP="00F93E91">
            <w:pPr>
              <w:rPr>
                <w:rFonts w:ascii="Times New Roman" w:eastAsia="Times New Roman" w:hAnsi="Times New Roman" w:cs="Times New Roman"/>
                <w:sz w:val="20"/>
              </w:rPr>
            </w:pPr>
          </w:p>
        </w:tc>
      </w:tr>
      <w:tr w:rsidR="00866F2D" w14:paraId="0675B5A7" w14:textId="77777777">
        <w:trPr>
          <w:trHeight w:val="300"/>
        </w:trPr>
        <w:tc>
          <w:tcPr>
            <w:tcW w:w="960" w:type="dxa"/>
            <w:tcBorders>
              <w:top w:val="nil"/>
              <w:left w:val="nil"/>
              <w:bottom w:val="nil"/>
              <w:right w:val="nil"/>
            </w:tcBorders>
            <w:shd w:val="clear" w:color="auto" w:fill="auto"/>
            <w:noWrap/>
            <w:vAlign w:val="bottom"/>
            <w:hideMark/>
          </w:tcPr>
          <w:p w14:paraId="0675B5A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5A1"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A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A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A4"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A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A6" w14:textId="77777777" w:rsidR="00F93E91" w:rsidRPr="00CD46DE" w:rsidRDefault="003A64EF" w:rsidP="00F93E91">
            <w:pPr>
              <w:rPr>
                <w:rFonts w:ascii="Times New Roman" w:eastAsia="Times New Roman" w:hAnsi="Times New Roman" w:cs="Times New Roman"/>
                <w:sz w:val="20"/>
              </w:rPr>
            </w:pPr>
          </w:p>
        </w:tc>
      </w:tr>
      <w:tr w:rsidR="00866F2D" w14:paraId="0675B5AE" w14:textId="77777777">
        <w:trPr>
          <w:trHeight w:val="300"/>
        </w:trPr>
        <w:tc>
          <w:tcPr>
            <w:tcW w:w="1920" w:type="dxa"/>
            <w:gridSpan w:val="2"/>
            <w:tcBorders>
              <w:top w:val="nil"/>
              <w:left w:val="nil"/>
              <w:bottom w:val="nil"/>
              <w:right w:val="nil"/>
            </w:tcBorders>
            <w:shd w:val="clear" w:color="auto" w:fill="auto"/>
            <w:noWrap/>
            <w:vAlign w:val="bottom"/>
            <w:hideMark/>
          </w:tcPr>
          <w:p w14:paraId="0675B5A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5A9"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A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A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A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AD" w14:textId="77777777" w:rsidR="00F93E91" w:rsidRPr="00CD46DE" w:rsidRDefault="003A64EF" w:rsidP="00F93E91">
            <w:pPr>
              <w:rPr>
                <w:rFonts w:ascii="Times New Roman" w:eastAsia="Times New Roman" w:hAnsi="Times New Roman" w:cs="Times New Roman"/>
                <w:sz w:val="20"/>
              </w:rPr>
            </w:pPr>
          </w:p>
        </w:tc>
      </w:tr>
      <w:tr w:rsidR="00866F2D" w14:paraId="0675B5B6" w14:textId="77777777">
        <w:trPr>
          <w:trHeight w:val="300"/>
        </w:trPr>
        <w:tc>
          <w:tcPr>
            <w:tcW w:w="960" w:type="dxa"/>
            <w:tcBorders>
              <w:top w:val="nil"/>
              <w:left w:val="nil"/>
              <w:bottom w:val="nil"/>
              <w:right w:val="nil"/>
            </w:tcBorders>
            <w:shd w:val="clear" w:color="auto" w:fill="auto"/>
            <w:noWrap/>
            <w:vAlign w:val="bottom"/>
            <w:hideMark/>
          </w:tcPr>
          <w:p w14:paraId="0675B5A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B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B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B2"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5B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B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B5" w14:textId="77777777" w:rsidR="00F93E91" w:rsidRPr="00CD46DE" w:rsidRDefault="003A64EF" w:rsidP="00F93E91">
            <w:pPr>
              <w:rPr>
                <w:rFonts w:ascii="Times New Roman" w:eastAsia="Times New Roman" w:hAnsi="Times New Roman" w:cs="Times New Roman"/>
                <w:sz w:val="20"/>
              </w:rPr>
            </w:pPr>
          </w:p>
        </w:tc>
      </w:tr>
      <w:tr w:rsidR="00866F2D" w14:paraId="0675B5BA" w14:textId="77777777">
        <w:trPr>
          <w:trHeight w:val="300"/>
        </w:trPr>
        <w:tc>
          <w:tcPr>
            <w:tcW w:w="960" w:type="dxa"/>
            <w:tcBorders>
              <w:top w:val="nil"/>
              <w:left w:val="nil"/>
              <w:bottom w:val="nil"/>
              <w:right w:val="nil"/>
            </w:tcBorders>
            <w:shd w:val="clear" w:color="auto" w:fill="auto"/>
            <w:noWrap/>
            <w:vAlign w:val="bottom"/>
            <w:hideMark/>
          </w:tcPr>
          <w:p w14:paraId="0675B5B7"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5B8"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114 ως έχει   ΔΕΚΤΟ ΚΑΤΑ ΠΛΕΙΟΨΗΦΙΑ</w:t>
            </w:r>
          </w:p>
        </w:tc>
        <w:tc>
          <w:tcPr>
            <w:tcW w:w="480" w:type="dxa"/>
            <w:tcBorders>
              <w:top w:val="nil"/>
              <w:left w:val="nil"/>
              <w:bottom w:val="nil"/>
              <w:right w:val="nil"/>
            </w:tcBorders>
            <w:shd w:val="clear" w:color="auto" w:fill="auto"/>
            <w:noWrap/>
            <w:vAlign w:val="bottom"/>
            <w:hideMark/>
          </w:tcPr>
          <w:p w14:paraId="0675B5B9" w14:textId="77777777" w:rsidR="00F93E91" w:rsidRPr="00CD46DE" w:rsidRDefault="003A64EF" w:rsidP="00F93E91">
            <w:pPr>
              <w:rPr>
                <w:rFonts w:ascii="Calibri" w:eastAsia="Times New Roman" w:hAnsi="Calibri" w:cs="Calibri"/>
                <w:color w:val="000000"/>
                <w:sz w:val="22"/>
                <w:szCs w:val="22"/>
              </w:rPr>
            </w:pPr>
          </w:p>
        </w:tc>
      </w:tr>
      <w:tr w:rsidR="00866F2D" w14:paraId="0675B5C2" w14:textId="77777777">
        <w:trPr>
          <w:trHeight w:val="300"/>
        </w:trPr>
        <w:tc>
          <w:tcPr>
            <w:tcW w:w="960" w:type="dxa"/>
            <w:tcBorders>
              <w:top w:val="nil"/>
              <w:left w:val="nil"/>
              <w:bottom w:val="nil"/>
              <w:right w:val="nil"/>
            </w:tcBorders>
            <w:shd w:val="clear" w:color="auto" w:fill="auto"/>
            <w:noWrap/>
            <w:vAlign w:val="bottom"/>
            <w:hideMark/>
          </w:tcPr>
          <w:p w14:paraId="0675B5B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5B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B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B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C1" w14:textId="77777777" w:rsidR="00F93E91" w:rsidRPr="00CD46DE" w:rsidRDefault="003A64EF" w:rsidP="00F93E91">
            <w:pPr>
              <w:rPr>
                <w:rFonts w:ascii="Times New Roman" w:eastAsia="Times New Roman" w:hAnsi="Times New Roman" w:cs="Times New Roman"/>
                <w:sz w:val="20"/>
              </w:rPr>
            </w:pPr>
          </w:p>
        </w:tc>
      </w:tr>
      <w:tr w:rsidR="00866F2D" w14:paraId="0675B5CA" w14:textId="77777777">
        <w:trPr>
          <w:trHeight w:val="300"/>
        </w:trPr>
        <w:tc>
          <w:tcPr>
            <w:tcW w:w="960" w:type="dxa"/>
            <w:tcBorders>
              <w:top w:val="nil"/>
              <w:left w:val="nil"/>
              <w:bottom w:val="nil"/>
              <w:right w:val="nil"/>
            </w:tcBorders>
            <w:shd w:val="clear" w:color="auto" w:fill="auto"/>
            <w:noWrap/>
            <w:vAlign w:val="bottom"/>
            <w:hideMark/>
          </w:tcPr>
          <w:p w14:paraId="0675B5C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5C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C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C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C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C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C9" w14:textId="77777777" w:rsidR="00F93E91" w:rsidRPr="00CD46DE" w:rsidRDefault="003A64EF" w:rsidP="00F93E91">
            <w:pPr>
              <w:rPr>
                <w:rFonts w:ascii="Times New Roman" w:eastAsia="Times New Roman" w:hAnsi="Times New Roman" w:cs="Times New Roman"/>
                <w:sz w:val="20"/>
              </w:rPr>
            </w:pPr>
          </w:p>
        </w:tc>
      </w:tr>
      <w:tr w:rsidR="00866F2D" w14:paraId="0675B5D2" w14:textId="77777777">
        <w:trPr>
          <w:trHeight w:val="300"/>
        </w:trPr>
        <w:tc>
          <w:tcPr>
            <w:tcW w:w="960" w:type="dxa"/>
            <w:tcBorders>
              <w:top w:val="nil"/>
              <w:left w:val="nil"/>
              <w:bottom w:val="nil"/>
              <w:right w:val="nil"/>
            </w:tcBorders>
            <w:shd w:val="clear" w:color="auto" w:fill="auto"/>
            <w:noWrap/>
            <w:vAlign w:val="bottom"/>
            <w:hideMark/>
          </w:tcPr>
          <w:p w14:paraId="0675B5C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5C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C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C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C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D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D1" w14:textId="77777777" w:rsidR="00F93E91" w:rsidRPr="00CD46DE" w:rsidRDefault="003A64EF" w:rsidP="00F93E91">
            <w:pPr>
              <w:rPr>
                <w:rFonts w:ascii="Times New Roman" w:eastAsia="Times New Roman" w:hAnsi="Times New Roman" w:cs="Times New Roman"/>
                <w:sz w:val="20"/>
              </w:rPr>
            </w:pPr>
          </w:p>
        </w:tc>
      </w:tr>
      <w:tr w:rsidR="00866F2D" w14:paraId="0675B5DA" w14:textId="77777777">
        <w:trPr>
          <w:trHeight w:val="300"/>
        </w:trPr>
        <w:tc>
          <w:tcPr>
            <w:tcW w:w="960" w:type="dxa"/>
            <w:tcBorders>
              <w:top w:val="nil"/>
              <w:left w:val="nil"/>
              <w:bottom w:val="nil"/>
              <w:right w:val="nil"/>
            </w:tcBorders>
            <w:shd w:val="clear" w:color="auto" w:fill="auto"/>
            <w:noWrap/>
            <w:vAlign w:val="bottom"/>
            <w:hideMark/>
          </w:tcPr>
          <w:p w14:paraId="0675B5D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5D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D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D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5D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D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D9" w14:textId="77777777" w:rsidR="00F93E91" w:rsidRPr="00CD46DE" w:rsidRDefault="003A64EF" w:rsidP="00F93E91">
            <w:pPr>
              <w:rPr>
                <w:rFonts w:ascii="Times New Roman" w:eastAsia="Times New Roman" w:hAnsi="Times New Roman" w:cs="Times New Roman"/>
                <w:sz w:val="20"/>
              </w:rPr>
            </w:pPr>
          </w:p>
        </w:tc>
      </w:tr>
      <w:tr w:rsidR="00866F2D" w14:paraId="0675B5E2" w14:textId="77777777">
        <w:trPr>
          <w:trHeight w:val="300"/>
        </w:trPr>
        <w:tc>
          <w:tcPr>
            <w:tcW w:w="960" w:type="dxa"/>
            <w:tcBorders>
              <w:top w:val="nil"/>
              <w:left w:val="nil"/>
              <w:bottom w:val="nil"/>
              <w:right w:val="nil"/>
            </w:tcBorders>
            <w:shd w:val="clear" w:color="auto" w:fill="auto"/>
            <w:noWrap/>
            <w:vAlign w:val="bottom"/>
            <w:hideMark/>
          </w:tcPr>
          <w:p w14:paraId="0675B5D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5D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D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D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D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E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E1" w14:textId="77777777" w:rsidR="00F93E91" w:rsidRPr="00CD46DE" w:rsidRDefault="003A64EF" w:rsidP="00F93E91">
            <w:pPr>
              <w:rPr>
                <w:rFonts w:ascii="Times New Roman" w:eastAsia="Times New Roman" w:hAnsi="Times New Roman" w:cs="Times New Roman"/>
                <w:sz w:val="20"/>
              </w:rPr>
            </w:pPr>
          </w:p>
        </w:tc>
      </w:tr>
      <w:tr w:rsidR="00866F2D" w14:paraId="0675B5EA" w14:textId="77777777">
        <w:trPr>
          <w:trHeight w:val="300"/>
        </w:trPr>
        <w:tc>
          <w:tcPr>
            <w:tcW w:w="960" w:type="dxa"/>
            <w:tcBorders>
              <w:top w:val="nil"/>
              <w:left w:val="nil"/>
              <w:bottom w:val="nil"/>
              <w:right w:val="nil"/>
            </w:tcBorders>
            <w:shd w:val="clear" w:color="auto" w:fill="auto"/>
            <w:noWrap/>
            <w:vAlign w:val="bottom"/>
            <w:hideMark/>
          </w:tcPr>
          <w:p w14:paraId="0675B5E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5E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E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E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E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E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E9" w14:textId="77777777" w:rsidR="00F93E91" w:rsidRPr="00CD46DE" w:rsidRDefault="003A64EF" w:rsidP="00F93E91">
            <w:pPr>
              <w:rPr>
                <w:rFonts w:ascii="Times New Roman" w:eastAsia="Times New Roman" w:hAnsi="Times New Roman" w:cs="Times New Roman"/>
                <w:sz w:val="20"/>
              </w:rPr>
            </w:pPr>
          </w:p>
        </w:tc>
      </w:tr>
      <w:tr w:rsidR="00866F2D" w14:paraId="0675B5F2" w14:textId="77777777">
        <w:trPr>
          <w:trHeight w:val="300"/>
        </w:trPr>
        <w:tc>
          <w:tcPr>
            <w:tcW w:w="960" w:type="dxa"/>
            <w:tcBorders>
              <w:top w:val="nil"/>
              <w:left w:val="nil"/>
              <w:bottom w:val="nil"/>
              <w:right w:val="nil"/>
            </w:tcBorders>
            <w:shd w:val="clear" w:color="auto" w:fill="auto"/>
            <w:noWrap/>
            <w:vAlign w:val="bottom"/>
            <w:hideMark/>
          </w:tcPr>
          <w:p w14:paraId="0675B5E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5EC"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E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E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5EF"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F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F1" w14:textId="77777777" w:rsidR="00F93E91" w:rsidRPr="00CD46DE" w:rsidRDefault="003A64EF" w:rsidP="00F93E91">
            <w:pPr>
              <w:rPr>
                <w:rFonts w:ascii="Times New Roman" w:eastAsia="Times New Roman" w:hAnsi="Times New Roman" w:cs="Times New Roman"/>
                <w:sz w:val="20"/>
              </w:rPr>
            </w:pPr>
          </w:p>
        </w:tc>
      </w:tr>
      <w:tr w:rsidR="00866F2D" w14:paraId="0675B5F9" w14:textId="77777777">
        <w:trPr>
          <w:trHeight w:val="300"/>
        </w:trPr>
        <w:tc>
          <w:tcPr>
            <w:tcW w:w="1920" w:type="dxa"/>
            <w:gridSpan w:val="2"/>
            <w:tcBorders>
              <w:top w:val="nil"/>
              <w:left w:val="nil"/>
              <w:bottom w:val="nil"/>
              <w:right w:val="nil"/>
            </w:tcBorders>
            <w:shd w:val="clear" w:color="auto" w:fill="auto"/>
            <w:noWrap/>
            <w:vAlign w:val="bottom"/>
            <w:hideMark/>
          </w:tcPr>
          <w:p w14:paraId="0675B5F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5F4"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5F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5F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5F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F8" w14:textId="77777777" w:rsidR="00F93E91" w:rsidRPr="00CD46DE" w:rsidRDefault="003A64EF" w:rsidP="00F93E91">
            <w:pPr>
              <w:rPr>
                <w:rFonts w:ascii="Times New Roman" w:eastAsia="Times New Roman" w:hAnsi="Times New Roman" w:cs="Times New Roman"/>
                <w:sz w:val="20"/>
              </w:rPr>
            </w:pPr>
          </w:p>
        </w:tc>
      </w:tr>
      <w:tr w:rsidR="00866F2D" w14:paraId="0675B601" w14:textId="77777777">
        <w:trPr>
          <w:trHeight w:val="300"/>
        </w:trPr>
        <w:tc>
          <w:tcPr>
            <w:tcW w:w="960" w:type="dxa"/>
            <w:tcBorders>
              <w:top w:val="nil"/>
              <w:left w:val="nil"/>
              <w:bottom w:val="nil"/>
              <w:right w:val="nil"/>
            </w:tcBorders>
            <w:shd w:val="clear" w:color="auto" w:fill="auto"/>
            <w:noWrap/>
            <w:vAlign w:val="bottom"/>
            <w:hideMark/>
          </w:tcPr>
          <w:p w14:paraId="0675B5FA"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F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F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5FD"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5F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5F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00" w14:textId="77777777" w:rsidR="00F93E91" w:rsidRPr="00CD46DE" w:rsidRDefault="003A64EF" w:rsidP="00F93E91">
            <w:pPr>
              <w:rPr>
                <w:rFonts w:ascii="Times New Roman" w:eastAsia="Times New Roman" w:hAnsi="Times New Roman" w:cs="Times New Roman"/>
                <w:sz w:val="20"/>
              </w:rPr>
            </w:pPr>
          </w:p>
        </w:tc>
      </w:tr>
      <w:tr w:rsidR="00866F2D" w14:paraId="0675B605" w14:textId="77777777">
        <w:trPr>
          <w:trHeight w:val="300"/>
        </w:trPr>
        <w:tc>
          <w:tcPr>
            <w:tcW w:w="960" w:type="dxa"/>
            <w:tcBorders>
              <w:top w:val="nil"/>
              <w:left w:val="nil"/>
              <w:bottom w:val="nil"/>
              <w:right w:val="nil"/>
            </w:tcBorders>
            <w:shd w:val="clear" w:color="auto" w:fill="auto"/>
            <w:noWrap/>
            <w:vAlign w:val="bottom"/>
            <w:hideMark/>
          </w:tcPr>
          <w:p w14:paraId="0675B602"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60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115 ως έχει   ΔΕΚΤΟ ΚΑΤΑ ΠΛΕΙΟΨΗΦΙΑ</w:t>
            </w:r>
          </w:p>
        </w:tc>
        <w:tc>
          <w:tcPr>
            <w:tcW w:w="480" w:type="dxa"/>
            <w:tcBorders>
              <w:top w:val="nil"/>
              <w:left w:val="nil"/>
              <w:bottom w:val="nil"/>
              <w:right w:val="nil"/>
            </w:tcBorders>
            <w:shd w:val="clear" w:color="auto" w:fill="auto"/>
            <w:noWrap/>
            <w:vAlign w:val="bottom"/>
            <w:hideMark/>
          </w:tcPr>
          <w:p w14:paraId="0675B604" w14:textId="77777777" w:rsidR="00F93E91" w:rsidRPr="00CD46DE" w:rsidRDefault="003A64EF" w:rsidP="00F93E91">
            <w:pPr>
              <w:rPr>
                <w:rFonts w:ascii="Calibri" w:eastAsia="Times New Roman" w:hAnsi="Calibri" w:cs="Calibri"/>
                <w:color w:val="000000"/>
                <w:sz w:val="22"/>
                <w:szCs w:val="22"/>
              </w:rPr>
            </w:pPr>
          </w:p>
        </w:tc>
      </w:tr>
      <w:tr w:rsidR="00866F2D" w14:paraId="0675B60D" w14:textId="77777777">
        <w:trPr>
          <w:trHeight w:val="300"/>
        </w:trPr>
        <w:tc>
          <w:tcPr>
            <w:tcW w:w="960" w:type="dxa"/>
            <w:tcBorders>
              <w:top w:val="nil"/>
              <w:left w:val="nil"/>
              <w:bottom w:val="nil"/>
              <w:right w:val="nil"/>
            </w:tcBorders>
            <w:shd w:val="clear" w:color="auto" w:fill="auto"/>
            <w:noWrap/>
            <w:vAlign w:val="bottom"/>
            <w:hideMark/>
          </w:tcPr>
          <w:p w14:paraId="0675B60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60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0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0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0C" w14:textId="77777777" w:rsidR="00F93E91" w:rsidRPr="00CD46DE" w:rsidRDefault="003A64EF" w:rsidP="00F93E91">
            <w:pPr>
              <w:rPr>
                <w:rFonts w:ascii="Times New Roman" w:eastAsia="Times New Roman" w:hAnsi="Times New Roman" w:cs="Times New Roman"/>
                <w:sz w:val="20"/>
              </w:rPr>
            </w:pPr>
          </w:p>
        </w:tc>
      </w:tr>
      <w:tr w:rsidR="00866F2D" w14:paraId="0675B615" w14:textId="77777777">
        <w:trPr>
          <w:trHeight w:val="300"/>
        </w:trPr>
        <w:tc>
          <w:tcPr>
            <w:tcW w:w="960" w:type="dxa"/>
            <w:tcBorders>
              <w:top w:val="nil"/>
              <w:left w:val="nil"/>
              <w:bottom w:val="nil"/>
              <w:right w:val="nil"/>
            </w:tcBorders>
            <w:shd w:val="clear" w:color="auto" w:fill="auto"/>
            <w:noWrap/>
            <w:vAlign w:val="bottom"/>
            <w:hideMark/>
          </w:tcPr>
          <w:p w14:paraId="0675B60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60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1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61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1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14" w14:textId="77777777" w:rsidR="00F93E91" w:rsidRPr="00CD46DE" w:rsidRDefault="003A64EF" w:rsidP="00F93E91">
            <w:pPr>
              <w:rPr>
                <w:rFonts w:ascii="Times New Roman" w:eastAsia="Times New Roman" w:hAnsi="Times New Roman" w:cs="Times New Roman"/>
                <w:sz w:val="20"/>
              </w:rPr>
            </w:pPr>
          </w:p>
        </w:tc>
      </w:tr>
      <w:tr w:rsidR="00866F2D" w14:paraId="0675B61D" w14:textId="77777777">
        <w:trPr>
          <w:trHeight w:val="300"/>
        </w:trPr>
        <w:tc>
          <w:tcPr>
            <w:tcW w:w="960" w:type="dxa"/>
            <w:tcBorders>
              <w:top w:val="nil"/>
              <w:left w:val="nil"/>
              <w:bottom w:val="nil"/>
              <w:right w:val="nil"/>
            </w:tcBorders>
            <w:shd w:val="clear" w:color="auto" w:fill="auto"/>
            <w:noWrap/>
            <w:vAlign w:val="bottom"/>
            <w:hideMark/>
          </w:tcPr>
          <w:p w14:paraId="0675B61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61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1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1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1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1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1C" w14:textId="77777777" w:rsidR="00F93E91" w:rsidRPr="00CD46DE" w:rsidRDefault="003A64EF" w:rsidP="00F93E91">
            <w:pPr>
              <w:rPr>
                <w:rFonts w:ascii="Times New Roman" w:eastAsia="Times New Roman" w:hAnsi="Times New Roman" w:cs="Times New Roman"/>
                <w:sz w:val="20"/>
              </w:rPr>
            </w:pPr>
          </w:p>
        </w:tc>
      </w:tr>
      <w:tr w:rsidR="00866F2D" w14:paraId="0675B625" w14:textId="77777777">
        <w:trPr>
          <w:trHeight w:val="300"/>
        </w:trPr>
        <w:tc>
          <w:tcPr>
            <w:tcW w:w="960" w:type="dxa"/>
            <w:tcBorders>
              <w:top w:val="nil"/>
              <w:left w:val="nil"/>
              <w:bottom w:val="nil"/>
              <w:right w:val="nil"/>
            </w:tcBorders>
            <w:shd w:val="clear" w:color="auto" w:fill="auto"/>
            <w:noWrap/>
            <w:vAlign w:val="bottom"/>
            <w:hideMark/>
          </w:tcPr>
          <w:p w14:paraId="0675B61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61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2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2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2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2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24" w14:textId="77777777" w:rsidR="00F93E91" w:rsidRPr="00CD46DE" w:rsidRDefault="003A64EF" w:rsidP="00F93E91">
            <w:pPr>
              <w:rPr>
                <w:rFonts w:ascii="Times New Roman" w:eastAsia="Times New Roman" w:hAnsi="Times New Roman" w:cs="Times New Roman"/>
                <w:sz w:val="20"/>
              </w:rPr>
            </w:pPr>
          </w:p>
        </w:tc>
      </w:tr>
      <w:tr w:rsidR="00866F2D" w14:paraId="0675B62D" w14:textId="77777777">
        <w:trPr>
          <w:trHeight w:val="300"/>
        </w:trPr>
        <w:tc>
          <w:tcPr>
            <w:tcW w:w="960" w:type="dxa"/>
            <w:tcBorders>
              <w:top w:val="nil"/>
              <w:left w:val="nil"/>
              <w:bottom w:val="nil"/>
              <w:right w:val="nil"/>
            </w:tcBorders>
            <w:shd w:val="clear" w:color="auto" w:fill="auto"/>
            <w:noWrap/>
            <w:vAlign w:val="bottom"/>
            <w:hideMark/>
          </w:tcPr>
          <w:p w14:paraId="0675B62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62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2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2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2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2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2C" w14:textId="77777777" w:rsidR="00F93E91" w:rsidRPr="00CD46DE" w:rsidRDefault="003A64EF" w:rsidP="00F93E91">
            <w:pPr>
              <w:rPr>
                <w:rFonts w:ascii="Times New Roman" w:eastAsia="Times New Roman" w:hAnsi="Times New Roman" w:cs="Times New Roman"/>
                <w:sz w:val="20"/>
              </w:rPr>
            </w:pPr>
          </w:p>
        </w:tc>
      </w:tr>
      <w:tr w:rsidR="00866F2D" w14:paraId="0675B635" w14:textId="77777777">
        <w:trPr>
          <w:trHeight w:val="300"/>
        </w:trPr>
        <w:tc>
          <w:tcPr>
            <w:tcW w:w="960" w:type="dxa"/>
            <w:tcBorders>
              <w:top w:val="nil"/>
              <w:left w:val="nil"/>
              <w:bottom w:val="nil"/>
              <w:right w:val="nil"/>
            </w:tcBorders>
            <w:shd w:val="clear" w:color="auto" w:fill="auto"/>
            <w:noWrap/>
            <w:vAlign w:val="bottom"/>
            <w:hideMark/>
          </w:tcPr>
          <w:p w14:paraId="0675B62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62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3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3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3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3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34" w14:textId="77777777" w:rsidR="00F93E91" w:rsidRPr="00CD46DE" w:rsidRDefault="003A64EF" w:rsidP="00F93E91">
            <w:pPr>
              <w:rPr>
                <w:rFonts w:ascii="Times New Roman" w:eastAsia="Times New Roman" w:hAnsi="Times New Roman" w:cs="Times New Roman"/>
                <w:sz w:val="20"/>
              </w:rPr>
            </w:pPr>
          </w:p>
        </w:tc>
      </w:tr>
      <w:tr w:rsidR="00866F2D" w14:paraId="0675B63D" w14:textId="77777777">
        <w:trPr>
          <w:trHeight w:val="300"/>
        </w:trPr>
        <w:tc>
          <w:tcPr>
            <w:tcW w:w="960" w:type="dxa"/>
            <w:tcBorders>
              <w:top w:val="nil"/>
              <w:left w:val="nil"/>
              <w:bottom w:val="nil"/>
              <w:right w:val="nil"/>
            </w:tcBorders>
            <w:shd w:val="clear" w:color="auto" w:fill="auto"/>
            <w:noWrap/>
            <w:vAlign w:val="bottom"/>
            <w:hideMark/>
          </w:tcPr>
          <w:p w14:paraId="0675B63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637"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3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3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3A"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3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3C" w14:textId="77777777" w:rsidR="00F93E91" w:rsidRPr="00CD46DE" w:rsidRDefault="003A64EF" w:rsidP="00F93E91">
            <w:pPr>
              <w:rPr>
                <w:rFonts w:ascii="Times New Roman" w:eastAsia="Times New Roman" w:hAnsi="Times New Roman" w:cs="Times New Roman"/>
                <w:sz w:val="20"/>
              </w:rPr>
            </w:pPr>
          </w:p>
        </w:tc>
      </w:tr>
      <w:tr w:rsidR="00866F2D" w14:paraId="0675B644" w14:textId="77777777">
        <w:trPr>
          <w:trHeight w:val="300"/>
        </w:trPr>
        <w:tc>
          <w:tcPr>
            <w:tcW w:w="1920" w:type="dxa"/>
            <w:gridSpan w:val="2"/>
            <w:tcBorders>
              <w:top w:val="nil"/>
              <w:left w:val="nil"/>
              <w:bottom w:val="nil"/>
              <w:right w:val="nil"/>
            </w:tcBorders>
            <w:shd w:val="clear" w:color="auto" w:fill="auto"/>
            <w:noWrap/>
            <w:vAlign w:val="bottom"/>
            <w:hideMark/>
          </w:tcPr>
          <w:p w14:paraId="0675B63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ΕΝ. </w:t>
            </w:r>
            <w:r w:rsidRPr="00CD46DE">
              <w:rPr>
                <w:rFonts w:ascii="Calibri" w:eastAsia="Times New Roman" w:hAnsi="Calibri" w:cs="Calibri"/>
                <w:color w:val="000000"/>
                <w:sz w:val="22"/>
                <w:szCs w:val="22"/>
              </w:rPr>
              <w:t>ΚΕΝΤΡΩΩΝ:</w:t>
            </w:r>
          </w:p>
        </w:tc>
        <w:tc>
          <w:tcPr>
            <w:tcW w:w="960" w:type="dxa"/>
            <w:tcBorders>
              <w:top w:val="nil"/>
              <w:left w:val="nil"/>
              <w:bottom w:val="nil"/>
              <w:right w:val="nil"/>
            </w:tcBorders>
            <w:shd w:val="clear" w:color="auto" w:fill="auto"/>
            <w:noWrap/>
            <w:vAlign w:val="bottom"/>
            <w:hideMark/>
          </w:tcPr>
          <w:p w14:paraId="0675B63F"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40"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41"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4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43" w14:textId="77777777" w:rsidR="00F93E91" w:rsidRPr="00CD46DE" w:rsidRDefault="003A64EF" w:rsidP="00F93E91">
            <w:pPr>
              <w:rPr>
                <w:rFonts w:ascii="Times New Roman" w:eastAsia="Times New Roman" w:hAnsi="Times New Roman" w:cs="Times New Roman"/>
                <w:sz w:val="20"/>
              </w:rPr>
            </w:pPr>
          </w:p>
        </w:tc>
      </w:tr>
      <w:tr w:rsidR="00866F2D" w14:paraId="0675B64C" w14:textId="77777777">
        <w:trPr>
          <w:trHeight w:val="300"/>
        </w:trPr>
        <w:tc>
          <w:tcPr>
            <w:tcW w:w="960" w:type="dxa"/>
            <w:tcBorders>
              <w:top w:val="nil"/>
              <w:left w:val="nil"/>
              <w:bottom w:val="nil"/>
              <w:right w:val="nil"/>
            </w:tcBorders>
            <w:shd w:val="clear" w:color="auto" w:fill="auto"/>
            <w:noWrap/>
            <w:vAlign w:val="bottom"/>
            <w:hideMark/>
          </w:tcPr>
          <w:p w14:paraId="0675B645"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4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4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48"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64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4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4B" w14:textId="77777777" w:rsidR="00F93E91" w:rsidRPr="00CD46DE" w:rsidRDefault="003A64EF" w:rsidP="00F93E91">
            <w:pPr>
              <w:rPr>
                <w:rFonts w:ascii="Times New Roman" w:eastAsia="Times New Roman" w:hAnsi="Times New Roman" w:cs="Times New Roman"/>
                <w:sz w:val="20"/>
              </w:rPr>
            </w:pPr>
          </w:p>
        </w:tc>
      </w:tr>
      <w:tr w:rsidR="00866F2D" w14:paraId="0675B650" w14:textId="77777777">
        <w:trPr>
          <w:trHeight w:val="300"/>
        </w:trPr>
        <w:tc>
          <w:tcPr>
            <w:tcW w:w="960" w:type="dxa"/>
            <w:tcBorders>
              <w:top w:val="nil"/>
              <w:left w:val="nil"/>
              <w:bottom w:val="nil"/>
              <w:right w:val="nil"/>
            </w:tcBorders>
            <w:shd w:val="clear" w:color="auto" w:fill="auto"/>
            <w:noWrap/>
            <w:vAlign w:val="bottom"/>
            <w:hideMark/>
          </w:tcPr>
          <w:p w14:paraId="0675B64D"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64E"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116 ως έχει   ΔΕΚΤΟ ΚΑΤΑ ΠΛΕΙΟΨΗΦΙΑ</w:t>
            </w:r>
          </w:p>
        </w:tc>
        <w:tc>
          <w:tcPr>
            <w:tcW w:w="480" w:type="dxa"/>
            <w:tcBorders>
              <w:top w:val="nil"/>
              <w:left w:val="nil"/>
              <w:bottom w:val="nil"/>
              <w:right w:val="nil"/>
            </w:tcBorders>
            <w:shd w:val="clear" w:color="auto" w:fill="auto"/>
            <w:noWrap/>
            <w:vAlign w:val="bottom"/>
            <w:hideMark/>
          </w:tcPr>
          <w:p w14:paraId="0675B64F" w14:textId="77777777" w:rsidR="00F93E91" w:rsidRPr="00CD46DE" w:rsidRDefault="003A64EF" w:rsidP="00F93E91">
            <w:pPr>
              <w:rPr>
                <w:rFonts w:ascii="Calibri" w:eastAsia="Times New Roman" w:hAnsi="Calibri" w:cs="Calibri"/>
                <w:color w:val="000000"/>
                <w:sz w:val="22"/>
                <w:szCs w:val="22"/>
              </w:rPr>
            </w:pPr>
          </w:p>
        </w:tc>
      </w:tr>
      <w:tr w:rsidR="00866F2D" w14:paraId="0675B658" w14:textId="77777777">
        <w:trPr>
          <w:trHeight w:val="300"/>
        </w:trPr>
        <w:tc>
          <w:tcPr>
            <w:tcW w:w="960" w:type="dxa"/>
            <w:tcBorders>
              <w:top w:val="nil"/>
              <w:left w:val="nil"/>
              <w:bottom w:val="nil"/>
              <w:right w:val="nil"/>
            </w:tcBorders>
            <w:shd w:val="clear" w:color="auto" w:fill="auto"/>
            <w:noWrap/>
            <w:vAlign w:val="bottom"/>
            <w:hideMark/>
          </w:tcPr>
          <w:p w14:paraId="0675B65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65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5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5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5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5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57" w14:textId="77777777" w:rsidR="00F93E91" w:rsidRPr="00CD46DE" w:rsidRDefault="003A64EF" w:rsidP="00F93E91">
            <w:pPr>
              <w:rPr>
                <w:rFonts w:ascii="Times New Roman" w:eastAsia="Times New Roman" w:hAnsi="Times New Roman" w:cs="Times New Roman"/>
                <w:sz w:val="20"/>
              </w:rPr>
            </w:pPr>
          </w:p>
        </w:tc>
      </w:tr>
      <w:tr w:rsidR="00866F2D" w14:paraId="0675B660" w14:textId="77777777">
        <w:trPr>
          <w:trHeight w:val="300"/>
        </w:trPr>
        <w:tc>
          <w:tcPr>
            <w:tcW w:w="960" w:type="dxa"/>
            <w:tcBorders>
              <w:top w:val="nil"/>
              <w:left w:val="nil"/>
              <w:bottom w:val="nil"/>
              <w:right w:val="nil"/>
            </w:tcBorders>
            <w:shd w:val="clear" w:color="auto" w:fill="auto"/>
            <w:noWrap/>
            <w:vAlign w:val="bottom"/>
            <w:hideMark/>
          </w:tcPr>
          <w:p w14:paraId="0675B65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65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5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5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65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5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5F" w14:textId="77777777" w:rsidR="00F93E91" w:rsidRPr="00CD46DE" w:rsidRDefault="003A64EF" w:rsidP="00F93E91">
            <w:pPr>
              <w:rPr>
                <w:rFonts w:ascii="Times New Roman" w:eastAsia="Times New Roman" w:hAnsi="Times New Roman" w:cs="Times New Roman"/>
                <w:sz w:val="20"/>
              </w:rPr>
            </w:pPr>
          </w:p>
        </w:tc>
      </w:tr>
      <w:tr w:rsidR="00866F2D" w14:paraId="0675B668" w14:textId="77777777">
        <w:trPr>
          <w:trHeight w:val="300"/>
        </w:trPr>
        <w:tc>
          <w:tcPr>
            <w:tcW w:w="960" w:type="dxa"/>
            <w:tcBorders>
              <w:top w:val="nil"/>
              <w:left w:val="nil"/>
              <w:bottom w:val="nil"/>
              <w:right w:val="nil"/>
            </w:tcBorders>
            <w:shd w:val="clear" w:color="auto" w:fill="auto"/>
            <w:noWrap/>
            <w:vAlign w:val="bottom"/>
            <w:hideMark/>
          </w:tcPr>
          <w:p w14:paraId="0675B66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66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6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6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6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6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67" w14:textId="77777777" w:rsidR="00F93E91" w:rsidRPr="00CD46DE" w:rsidRDefault="003A64EF" w:rsidP="00F93E91">
            <w:pPr>
              <w:rPr>
                <w:rFonts w:ascii="Times New Roman" w:eastAsia="Times New Roman" w:hAnsi="Times New Roman" w:cs="Times New Roman"/>
                <w:sz w:val="20"/>
              </w:rPr>
            </w:pPr>
          </w:p>
        </w:tc>
      </w:tr>
      <w:tr w:rsidR="00866F2D" w14:paraId="0675B670" w14:textId="77777777">
        <w:trPr>
          <w:trHeight w:val="300"/>
        </w:trPr>
        <w:tc>
          <w:tcPr>
            <w:tcW w:w="960" w:type="dxa"/>
            <w:tcBorders>
              <w:top w:val="nil"/>
              <w:left w:val="nil"/>
              <w:bottom w:val="nil"/>
              <w:right w:val="nil"/>
            </w:tcBorders>
            <w:shd w:val="clear" w:color="auto" w:fill="auto"/>
            <w:noWrap/>
            <w:vAlign w:val="bottom"/>
            <w:hideMark/>
          </w:tcPr>
          <w:p w14:paraId="0675B66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66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6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6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6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6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6F" w14:textId="77777777" w:rsidR="00F93E91" w:rsidRPr="00CD46DE" w:rsidRDefault="003A64EF" w:rsidP="00F93E91">
            <w:pPr>
              <w:rPr>
                <w:rFonts w:ascii="Times New Roman" w:eastAsia="Times New Roman" w:hAnsi="Times New Roman" w:cs="Times New Roman"/>
                <w:sz w:val="20"/>
              </w:rPr>
            </w:pPr>
          </w:p>
        </w:tc>
      </w:tr>
      <w:tr w:rsidR="00866F2D" w14:paraId="0675B678" w14:textId="77777777">
        <w:trPr>
          <w:trHeight w:val="300"/>
        </w:trPr>
        <w:tc>
          <w:tcPr>
            <w:tcW w:w="960" w:type="dxa"/>
            <w:tcBorders>
              <w:top w:val="nil"/>
              <w:left w:val="nil"/>
              <w:bottom w:val="nil"/>
              <w:right w:val="nil"/>
            </w:tcBorders>
            <w:shd w:val="clear" w:color="auto" w:fill="auto"/>
            <w:noWrap/>
            <w:vAlign w:val="bottom"/>
            <w:hideMark/>
          </w:tcPr>
          <w:p w14:paraId="0675B67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67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7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7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7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7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77" w14:textId="77777777" w:rsidR="00F93E91" w:rsidRPr="00CD46DE" w:rsidRDefault="003A64EF" w:rsidP="00F93E91">
            <w:pPr>
              <w:rPr>
                <w:rFonts w:ascii="Times New Roman" w:eastAsia="Times New Roman" w:hAnsi="Times New Roman" w:cs="Times New Roman"/>
                <w:sz w:val="20"/>
              </w:rPr>
            </w:pPr>
          </w:p>
        </w:tc>
      </w:tr>
      <w:tr w:rsidR="00866F2D" w14:paraId="0675B680" w14:textId="77777777">
        <w:trPr>
          <w:trHeight w:val="300"/>
        </w:trPr>
        <w:tc>
          <w:tcPr>
            <w:tcW w:w="960" w:type="dxa"/>
            <w:tcBorders>
              <w:top w:val="nil"/>
              <w:left w:val="nil"/>
              <w:bottom w:val="nil"/>
              <w:right w:val="nil"/>
            </w:tcBorders>
            <w:shd w:val="clear" w:color="auto" w:fill="auto"/>
            <w:noWrap/>
            <w:vAlign w:val="bottom"/>
            <w:hideMark/>
          </w:tcPr>
          <w:p w14:paraId="0675B67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67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7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7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7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7F" w14:textId="77777777" w:rsidR="00F93E91" w:rsidRPr="00CD46DE" w:rsidRDefault="003A64EF" w:rsidP="00F93E91">
            <w:pPr>
              <w:rPr>
                <w:rFonts w:ascii="Times New Roman" w:eastAsia="Times New Roman" w:hAnsi="Times New Roman" w:cs="Times New Roman"/>
                <w:sz w:val="20"/>
              </w:rPr>
            </w:pPr>
          </w:p>
        </w:tc>
      </w:tr>
      <w:tr w:rsidR="00866F2D" w14:paraId="0675B688" w14:textId="77777777">
        <w:trPr>
          <w:trHeight w:val="300"/>
        </w:trPr>
        <w:tc>
          <w:tcPr>
            <w:tcW w:w="960" w:type="dxa"/>
            <w:tcBorders>
              <w:top w:val="nil"/>
              <w:left w:val="nil"/>
              <w:bottom w:val="nil"/>
              <w:right w:val="nil"/>
            </w:tcBorders>
            <w:shd w:val="clear" w:color="auto" w:fill="auto"/>
            <w:noWrap/>
            <w:vAlign w:val="bottom"/>
            <w:hideMark/>
          </w:tcPr>
          <w:p w14:paraId="0675B68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682"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8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85"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8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87" w14:textId="77777777" w:rsidR="00F93E91" w:rsidRPr="00CD46DE" w:rsidRDefault="003A64EF" w:rsidP="00F93E91">
            <w:pPr>
              <w:rPr>
                <w:rFonts w:ascii="Times New Roman" w:eastAsia="Times New Roman" w:hAnsi="Times New Roman" w:cs="Times New Roman"/>
                <w:sz w:val="20"/>
              </w:rPr>
            </w:pPr>
          </w:p>
        </w:tc>
      </w:tr>
      <w:tr w:rsidR="00866F2D" w14:paraId="0675B68F" w14:textId="77777777">
        <w:trPr>
          <w:trHeight w:val="300"/>
        </w:trPr>
        <w:tc>
          <w:tcPr>
            <w:tcW w:w="1920" w:type="dxa"/>
            <w:gridSpan w:val="2"/>
            <w:tcBorders>
              <w:top w:val="nil"/>
              <w:left w:val="nil"/>
              <w:bottom w:val="nil"/>
              <w:right w:val="nil"/>
            </w:tcBorders>
            <w:shd w:val="clear" w:color="auto" w:fill="auto"/>
            <w:noWrap/>
            <w:vAlign w:val="bottom"/>
            <w:hideMark/>
          </w:tcPr>
          <w:p w14:paraId="0675B68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68A"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8B"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8C"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8D"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8E" w14:textId="77777777" w:rsidR="00F93E91" w:rsidRPr="00CD46DE" w:rsidRDefault="003A64EF" w:rsidP="00F93E91">
            <w:pPr>
              <w:rPr>
                <w:rFonts w:ascii="Times New Roman" w:eastAsia="Times New Roman" w:hAnsi="Times New Roman" w:cs="Times New Roman"/>
                <w:sz w:val="20"/>
              </w:rPr>
            </w:pPr>
          </w:p>
        </w:tc>
      </w:tr>
      <w:tr w:rsidR="00866F2D" w14:paraId="0675B697" w14:textId="77777777">
        <w:trPr>
          <w:trHeight w:val="300"/>
        </w:trPr>
        <w:tc>
          <w:tcPr>
            <w:tcW w:w="960" w:type="dxa"/>
            <w:tcBorders>
              <w:top w:val="nil"/>
              <w:left w:val="nil"/>
              <w:bottom w:val="nil"/>
              <w:right w:val="nil"/>
            </w:tcBorders>
            <w:shd w:val="clear" w:color="auto" w:fill="auto"/>
            <w:noWrap/>
            <w:vAlign w:val="bottom"/>
            <w:hideMark/>
          </w:tcPr>
          <w:p w14:paraId="0675B69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9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9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93"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69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9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96" w14:textId="77777777" w:rsidR="00F93E91" w:rsidRPr="00CD46DE" w:rsidRDefault="003A64EF" w:rsidP="00F93E91">
            <w:pPr>
              <w:rPr>
                <w:rFonts w:ascii="Times New Roman" w:eastAsia="Times New Roman" w:hAnsi="Times New Roman" w:cs="Times New Roman"/>
                <w:sz w:val="20"/>
              </w:rPr>
            </w:pPr>
          </w:p>
        </w:tc>
      </w:tr>
      <w:tr w:rsidR="00866F2D" w14:paraId="0675B69B" w14:textId="77777777">
        <w:trPr>
          <w:trHeight w:val="300"/>
        </w:trPr>
        <w:tc>
          <w:tcPr>
            <w:tcW w:w="960" w:type="dxa"/>
            <w:tcBorders>
              <w:top w:val="nil"/>
              <w:left w:val="nil"/>
              <w:bottom w:val="nil"/>
              <w:right w:val="nil"/>
            </w:tcBorders>
            <w:shd w:val="clear" w:color="auto" w:fill="auto"/>
            <w:noWrap/>
            <w:vAlign w:val="bottom"/>
            <w:hideMark/>
          </w:tcPr>
          <w:p w14:paraId="0675B698"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699"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Νέο άρθρο 117 ως έχει   ΔΕΚΤΟ </w:t>
            </w:r>
            <w:r w:rsidRPr="00CD46DE">
              <w:rPr>
                <w:rFonts w:ascii="Calibri" w:eastAsia="Times New Roman" w:hAnsi="Calibri" w:cs="Calibri"/>
                <w:color w:val="000000"/>
                <w:sz w:val="22"/>
                <w:szCs w:val="22"/>
              </w:rPr>
              <w:t>ΚΑΤΑ ΠΛΕΙΟΨΗΦΙΑ</w:t>
            </w:r>
          </w:p>
        </w:tc>
        <w:tc>
          <w:tcPr>
            <w:tcW w:w="480" w:type="dxa"/>
            <w:tcBorders>
              <w:top w:val="nil"/>
              <w:left w:val="nil"/>
              <w:bottom w:val="nil"/>
              <w:right w:val="nil"/>
            </w:tcBorders>
            <w:shd w:val="clear" w:color="auto" w:fill="auto"/>
            <w:noWrap/>
            <w:vAlign w:val="bottom"/>
            <w:hideMark/>
          </w:tcPr>
          <w:p w14:paraId="0675B69A" w14:textId="77777777" w:rsidR="00F93E91" w:rsidRPr="00CD46DE" w:rsidRDefault="003A64EF" w:rsidP="00F93E91">
            <w:pPr>
              <w:rPr>
                <w:rFonts w:ascii="Calibri" w:eastAsia="Times New Roman" w:hAnsi="Calibri" w:cs="Calibri"/>
                <w:color w:val="000000"/>
                <w:sz w:val="22"/>
                <w:szCs w:val="22"/>
              </w:rPr>
            </w:pPr>
          </w:p>
        </w:tc>
      </w:tr>
      <w:tr w:rsidR="00866F2D" w14:paraId="0675B6A3" w14:textId="77777777">
        <w:trPr>
          <w:trHeight w:val="300"/>
        </w:trPr>
        <w:tc>
          <w:tcPr>
            <w:tcW w:w="960" w:type="dxa"/>
            <w:tcBorders>
              <w:top w:val="nil"/>
              <w:left w:val="nil"/>
              <w:bottom w:val="nil"/>
              <w:right w:val="nil"/>
            </w:tcBorders>
            <w:shd w:val="clear" w:color="auto" w:fill="auto"/>
            <w:noWrap/>
            <w:vAlign w:val="bottom"/>
            <w:hideMark/>
          </w:tcPr>
          <w:p w14:paraId="0675B6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6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A2" w14:textId="77777777" w:rsidR="00F93E91" w:rsidRPr="00CD46DE" w:rsidRDefault="003A64EF" w:rsidP="00F93E91">
            <w:pPr>
              <w:rPr>
                <w:rFonts w:ascii="Times New Roman" w:eastAsia="Times New Roman" w:hAnsi="Times New Roman" w:cs="Times New Roman"/>
                <w:sz w:val="20"/>
              </w:rPr>
            </w:pPr>
          </w:p>
        </w:tc>
      </w:tr>
      <w:tr w:rsidR="00866F2D" w14:paraId="0675B6AB" w14:textId="77777777">
        <w:trPr>
          <w:trHeight w:val="300"/>
        </w:trPr>
        <w:tc>
          <w:tcPr>
            <w:tcW w:w="960" w:type="dxa"/>
            <w:tcBorders>
              <w:top w:val="nil"/>
              <w:left w:val="nil"/>
              <w:bottom w:val="nil"/>
              <w:right w:val="nil"/>
            </w:tcBorders>
            <w:shd w:val="clear" w:color="auto" w:fill="auto"/>
            <w:noWrap/>
            <w:vAlign w:val="bottom"/>
            <w:hideMark/>
          </w:tcPr>
          <w:p w14:paraId="0675B6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6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6A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AA" w14:textId="77777777" w:rsidR="00F93E91" w:rsidRPr="00CD46DE" w:rsidRDefault="003A64EF" w:rsidP="00F93E91">
            <w:pPr>
              <w:rPr>
                <w:rFonts w:ascii="Times New Roman" w:eastAsia="Times New Roman" w:hAnsi="Times New Roman" w:cs="Times New Roman"/>
                <w:sz w:val="20"/>
              </w:rPr>
            </w:pPr>
          </w:p>
        </w:tc>
      </w:tr>
      <w:tr w:rsidR="00866F2D" w14:paraId="0675B6B3" w14:textId="77777777">
        <w:trPr>
          <w:trHeight w:val="300"/>
        </w:trPr>
        <w:tc>
          <w:tcPr>
            <w:tcW w:w="960" w:type="dxa"/>
            <w:tcBorders>
              <w:top w:val="nil"/>
              <w:left w:val="nil"/>
              <w:bottom w:val="nil"/>
              <w:right w:val="nil"/>
            </w:tcBorders>
            <w:shd w:val="clear" w:color="auto" w:fill="auto"/>
            <w:noWrap/>
            <w:vAlign w:val="bottom"/>
            <w:hideMark/>
          </w:tcPr>
          <w:p w14:paraId="0675B6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6A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B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B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B2" w14:textId="77777777" w:rsidR="00F93E91" w:rsidRPr="00CD46DE" w:rsidRDefault="003A64EF" w:rsidP="00F93E91">
            <w:pPr>
              <w:rPr>
                <w:rFonts w:ascii="Times New Roman" w:eastAsia="Times New Roman" w:hAnsi="Times New Roman" w:cs="Times New Roman"/>
                <w:sz w:val="20"/>
              </w:rPr>
            </w:pPr>
          </w:p>
        </w:tc>
      </w:tr>
      <w:tr w:rsidR="00866F2D" w14:paraId="0675B6BB" w14:textId="77777777">
        <w:trPr>
          <w:trHeight w:val="300"/>
        </w:trPr>
        <w:tc>
          <w:tcPr>
            <w:tcW w:w="960" w:type="dxa"/>
            <w:tcBorders>
              <w:top w:val="nil"/>
              <w:left w:val="nil"/>
              <w:bottom w:val="nil"/>
              <w:right w:val="nil"/>
            </w:tcBorders>
            <w:shd w:val="clear" w:color="auto" w:fill="auto"/>
            <w:noWrap/>
            <w:vAlign w:val="bottom"/>
            <w:hideMark/>
          </w:tcPr>
          <w:p w14:paraId="0675B6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6B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B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B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B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B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BA" w14:textId="77777777" w:rsidR="00F93E91" w:rsidRPr="00CD46DE" w:rsidRDefault="003A64EF" w:rsidP="00F93E91">
            <w:pPr>
              <w:rPr>
                <w:rFonts w:ascii="Times New Roman" w:eastAsia="Times New Roman" w:hAnsi="Times New Roman" w:cs="Times New Roman"/>
                <w:sz w:val="20"/>
              </w:rPr>
            </w:pPr>
          </w:p>
        </w:tc>
      </w:tr>
      <w:tr w:rsidR="00866F2D" w14:paraId="0675B6C3" w14:textId="77777777">
        <w:trPr>
          <w:trHeight w:val="300"/>
        </w:trPr>
        <w:tc>
          <w:tcPr>
            <w:tcW w:w="960" w:type="dxa"/>
            <w:tcBorders>
              <w:top w:val="nil"/>
              <w:left w:val="nil"/>
              <w:bottom w:val="nil"/>
              <w:right w:val="nil"/>
            </w:tcBorders>
            <w:shd w:val="clear" w:color="auto" w:fill="auto"/>
            <w:noWrap/>
            <w:vAlign w:val="bottom"/>
            <w:hideMark/>
          </w:tcPr>
          <w:p w14:paraId="0675B6B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6B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B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B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6C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C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C2" w14:textId="77777777" w:rsidR="00F93E91" w:rsidRPr="00CD46DE" w:rsidRDefault="003A64EF" w:rsidP="00F93E91">
            <w:pPr>
              <w:rPr>
                <w:rFonts w:ascii="Times New Roman" w:eastAsia="Times New Roman" w:hAnsi="Times New Roman" w:cs="Times New Roman"/>
                <w:sz w:val="20"/>
              </w:rPr>
            </w:pPr>
          </w:p>
        </w:tc>
      </w:tr>
      <w:tr w:rsidR="00866F2D" w14:paraId="0675B6CB" w14:textId="77777777">
        <w:trPr>
          <w:trHeight w:val="300"/>
        </w:trPr>
        <w:tc>
          <w:tcPr>
            <w:tcW w:w="960" w:type="dxa"/>
            <w:tcBorders>
              <w:top w:val="nil"/>
              <w:left w:val="nil"/>
              <w:bottom w:val="nil"/>
              <w:right w:val="nil"/>
            </w:tcBorders>
            <w:shd w:val="clear" w:color="auto" w:fill="auto"/>
            <w:noWrap/>
            <w:vAlign w:val="bottom"/>
            <w:hideMark/>
          </w:tcPr>
          <w:p w14:paraId="0675B6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6C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C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C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C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CA" w14:textId="77777777" w:rsidR="00F93E91" w:rsidRPr="00CD46DE" w:rsidRDefault="003A64EF" w:rsidP="00F93E91">
            <w:pPr>
              <w:rPr>
                <w:rFonts w:ascii="Times New Roman" w:eastAsia="Times New Roman" w:hAnsi="Times New Roman" w:cs="Times New Roman"/>
                <w:sz w:val="20"/>
              </w:rPr>
            </w:pPr>
          </w:p>
        </w:tc>
      </w:tr>
      <w:tr w:rsidR="00866F2D" w14:paraId="0675B6D3" w14:textId="77777777">
        <w:trPr>
          <w:trHeight w:val="300"/>
        </w:trPr>
        <w:tc>
          <w:tcPr>
            <w:tcW w:w="960" w:type="dxa"/>
            <w:tcBorders>
              <w:top w:val="nil"/>
              <w:left w:val="nil"/>
              <w:bottom w:val="nil"/>
              <w:right w:val="nil"/>
            </w:tcBorders>
            <w:shd w:val="clear" w:color="auto" w:fill="auto"/>
            <w:noWrap/>
            <w:vAlign w:val="bottom"/>
            <w:hideMark/>
          </w:tcPr>
          <w:p w14:paraId="0675B6C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6C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C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D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D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D2" w14:textId="77777777" w:rsidR="00F93E91" w:rsidRPr="00CD46DE" w:rsidRDefault="003A64EF" w:rsidP="00F93E91">
            <w:pPr>
              <w:rPr>
                <w:rFonts w:ascii="Times New Roman" w:eastAsia="Times New Roman" w:hAnsi="Times New Roman" w:cs="Times New Roman"/>
                <w:sz w:val="20"/>
              </w:rPr>
            </w:pPr>
          </w:p>
        </w:tc>
      </w:tr>
      <w:tr w:rsidR="00866F2D" w14:paraId="0675B6DA" w14:textId="77777777">
        <w:trPr>
          <w:trHeight w:val="300"/>
        </w:trPr>
        <w:tc>
          <w:tcPr>
            <w:tcW w:w="1920" w:type="dxa"/>
            <w:gridSpan w:val="2"/>
            <w:tcBorders>
              <w:top w:val="nil"/>
              <w:left w:val="nil"/>
              <w:bottom w:val="nil"/>
              <w:right w:val="nil"/>
            </w:tcBorders>
            <w:shd w:val="clear" w:color="auto" w:fill="auto"/>
            <w:noWrap/>
            <w:vAlign w:val="bottom"/>
            <w:hideMark/>
          </w:tcPr>
          <w:p w14:paraId="0675B6D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6D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D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D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D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D9" w14:textId="77777777" w:rsidR="00F93E91" w:rsidRPr="00CD46DE" w:rsidRDefault="003A64EF" w:rsidP="00F93E91">
            <w:pPr>
              <w:rPr>
                <w:rFonts w:ascii="Times New Roman" w:eastAsia="Times New Roman" w:hAnsi="Times New Roman" w:cs="Times New Roman"/>
                <w:sz w:val="20"/>
              </w:rPr>
            </w:pPr>
          </w:p>
        </w:tc>
      </w:tr>
      <w:tr w:rsidR="00866F2D" w14:paraId="0675B6E2" w14:textId="77777777">
        <w:trPr>
          <w:trHeight w:val="300"/>
        </w:trPr>
        <w:tc>
          <w:tcPr>
            <w:tcW w:w="960" w:type="dxa"/>
            <w:tcBorders>
              <w:top w:val="nil"/>
              <w:left w:val="nil"/>
              <w:bottom w:val="nil"/>
              <w:right w:val="nil"/>
            </w:tcBorders>
            <w:shd w:val="clear" w:color="auto" w:fill="auto"/>
            <w:noWrap/>
            <w:vAlign w:val="bottom"/>
            <w:hideMark/>
          </w:tcPr>
          <w:p w14:paraId="0675B6D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D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D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D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6D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E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E1" w14:textId="77777777" w:rsidR="00F93E91" w:rsidRPr="00CD46DE" w:rsidRDefault="003A64EF" w:rsidP="00F93E91">
            <w:pPr>
              <w:rPr>
                <w:rFonts w:ascii="Times New Roman" w:eastAsia="Times New Roman" w:hAnsi="Times New Roman" w:cs="Times New Roman"/>
                <w:sz w:val="20"/>
              </w:rPr>
            </w:pPr>
          </w:p>
        </w:tc>
      </w:tr>
      <w:tr w:rsidR="00866F2D" w14:paraId="0675B6E6" w14:textId="77777777">
        <w:trPr>
          <w:trHeight w:val="300"/>
        </w:trPr>
        <w:tc>
          <w:tcPr>
            <w:tcW w:w="960" w:type="dxa"/>
            <w:tcBorders>
              <w:top w:val="nil"/>
              <w:left w:val="nil"/>
              <w:bottom w:val="nil"/>
              <w:right w:val="nil"/>
            </w:tcBorders>
            <w:shd w:val="clear" w:color="auto" w:fill="auto"/>
            <w:noWrap/>
            <w:vAlign w:val="bottom"/>
            <w:hideMark/>
          </w:tcPr>
          <w:p w14:paraId="0675B6E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6E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118 ως έχει   ΔΕΚΤΟ ΚΑΤΑ ΠΛΕΙΟΨΗΦΙΑ</w:t>
            </w:r>
          </w:p>
        </w:tc>
        <w:tc>
          <w:tcPr>
            <w:tcW w:w="480" w:type="dxa"/>
            <w:tcBorders>
              <w:top w:val="nil"/>
              <w:left w:val="nil"/>
              <w:bottom w:val="nil"/>
              <w:right w:val="nil"/>
            </w:tcBorders>
            <w:shd w:val="clear" w:color="auto" w:fill="auto"/>
            <w:noWrap/>
            <w:vAlign w:val="bottom"/>
            <w:hideMark/>
          </w:tcPr>
          <w:p w14:paraId="0675B6E5" w14:textId="77777777" w:rsidR="00F93E91" w:rsidRPr="00CD46DE" w:rsidRDefault="003A64EF" w:rsidP="00F93E91">
            <w:pPr>
              <w:rPr>
                <w:rFonts w:ascii="Calibri" w:eastAsia="Times New Roman" w:hAnsi="Calibri" w:cs="Calibri"/>
                <w:color w:val="000000"/>
                <w:sz w:val="22"/>
                <w:szCs w:val="22"/>
              </w:rPr>
            </w:pPr>
          </w:p>
        </w:tc>
      </w:tr>
      <w:tr w:rsidR="00866F2D" w14:paraId="0675B6EE" w14:textId="77777777">
        <w:trPr>
          <w:trHeight w:val="300"/>
        </w:trPr>
        <w:tc>
          <w:tcPr>
            <w:tcW w:w="960" w:type="dxa"/>
            <w:tcBorders>
              <w:top w:val="nil"/>
              <w:left w:val="nil"/>
              <w:bottom w:val="nil"/>
              <w:right w:val="nil"/>
            </w:tcBorders>
            <w:shd w:val="clear" w:color="auto" w:fill="auto"/>
            <w:noWrap/>
            <w:vAlign w:val="bottom"/>
            <w:hideMark/>
          </w:tcPr>
          <w:p w14:paraId="0675B6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6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ED" w14:textId="77777777" w:rsidR="00F93E91" w:rsidRPr="00CD46DE" w:rsidRDefault="003A64EF" w:rsidP="00F93E91">
            <w:pPr>
              <w:rPr>
                <w:rFonts w:ascii="Times New Roman" w:eastAsia="Times New Roman" w:hAnsi="Times New Roman" w:cs="Times New Roman"/>
                <w:sz w:val="20"/>
              </w:rPr>
            </w:pPr>
          </w:p>
        </w:tc>
      </w:tr>
      <w:tr w:rsidR="00866F2D" w14:paraId="0675B6F6" w14:textId="77777777">
        <w:trPr>
          <w:trHeight w:val="300"/>
        </w:trPr>
        <w:tc>
          <w:tcPr>
            <w:tcW w:w="960" w:type="dxa"/>
            <w:tcBorders>
              <w:top w:val="nil"/>
              <w:left w:val="nil"/>
              <w:bottom w:val="nil"/>
              <w:right w:val="nil"/>
            </w:tcBorders>
            <w:shd w:val="clear" w:color="auto" w:fill="auto"/>
            <w:noWrap/>
            <w:vAlign w:val="bottom"/>
            <w:hideMark/>
          </w:tcPr>
          <w:p w14:paraId="0675B6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6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F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F5" w14:textId="77777777" w:rsidR="00F93E91" w:rsidRPr="00CD46DE" w:rsidRDefault="003A64EF" w:rsidP="00F93E91">
            <w:pPr>
              <w:rPr>
                <w:rFonts w:ascii="Times New Roman" w:eastAsia="Times New Roman" w:hAnsi="Times New Roman" w:cs="Times New Roman"/>
                <w:sz w:val="20"/>
              </w:rPr>
            </w:pPr>
          </w:p>
        </w:tc>
      </w:tr>
      <w:tr w:rsidR="00866F2D" w14:paraId="0675B6FE" w14:textId="77777777">
        <w:trPr>
          <w:trHeight w:val="300"/>
        </w:trPr>
        <w:tc>
          <w:tcPr>
            <w:tcW w:w="960" w:type="dxa"/>
            <w:tcBorders>
              <w:top w:val="nil"/>
              <w:left w:val="nil"/>
              <w:bottom w:val="nil"/>
              <w:right w:val="nil"/>
            </w:tcBorders>
            <w:shd w:val="clear" w:color="auto" w:fill="auto"/>
            <w:noWrap/>
            <w:vAlign w:val="bottom"/>
            <w:hideMark/>
          </w:tcPr>
          <w:p w14:paraId="0675B6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6F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6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6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6F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6F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6FD" w14:textId="77777777" w:rsidR="00F93E91" w:rsidRPr="00CD46DE" w:rsidRDefault="003A64EF" w:rsidP="00F93E91">
            <w:pPr>
              <w:rPr>
                <w:rFonts w:ascii="Times New Roman" w:eastAsia="Times New Roman" w:hAnsi="Times New Roman" w:cs="Times New Roman"/>
                <w:sz w:val="20"/>
              </w:rPr>
            </w:pPr>
          </w:p>
        </w:tc>
      </w:tr>
      <w:tr w:rsidR="00866F2D" w14:paraId="0675B706" w14:textId="77777777">
        <w:trPr>
          <w:trHeight w:val="300"/>
        </w:trPr>
        <w:tc>
          <w:tcPr>
            <w:tcW w:w="960" w:type="dxa"/>
            <w:tcBorders>
              <w:top w:val="nil"/>
              <w:left w:val="nil"/>
              <w:bottom w:val="nil"/>
              <w:right w:val="nil"/>
            </w:tcBorders>
            <w:shd w:val="clear" w:color="auto" w:fill="auto"/>
            <w:noWrap/>
            <w:vAlign w:val="bottom"/>
            <w:hideMark/>
          </w:tcPr>
          <w:p w14:paraId="0675B6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70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0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0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0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0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05" w14:textId="77777777" w:rsidR="00F93E91" w:rsidRPr="00CD46DE" w:rsidRDefault="003A64EF" w:rsidP="00F93E91">
            <w:pPr>
              <w:rPr>
                <w:rFonts w:ascii="Times New Roman" w:eastAsia="Times New Roman" w:hAnsi="Times New Roman" w:cs="Times New Roman"/>
                <w:sz w:val="20"/>
              </w:rPr>
            </w:pPr>
          </w:p>
        </w:tc>
      </w:tr>
      <w:tr w:rsidR="00866F2D" w14:paraId="0675B70E" w14:textId="77777777">
        <w:trPr>
          <w:trHeight w:val="300"/>
        </w:trPr>
        <w:tc>
          <w:tcPr>
            <w:tcW w:w="960" w:type="dxa"/>
            <w:tcBorders>
              <w:top w:val="nil"/>
              <w:left w:val="nil"/>
              <w:bottom w:val="nil"/>
              <w:right w:val="nil"/>
            </w:tcBorders>
            <w:shd w:val="clear" w:color="auto" w:fill="auto"/>
            <w:noWrap/>
            <w:vAlign w:val="bottom"/>
            <w:hideMark/>
          </w:tcPr>
          <w:p w14:paraId="0675B70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70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0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0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70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0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0D" w14:textId="77777777" w:rsidR="00F93E91" w:rsidRPr="00CD46DE" w:rsidRDefault="003A64EF" w:rsidP="00F93E91">
            <w:pPr>
              <w:rPr>
                <w:rFonts w:ascii="Times New Roman" w:eastAsia="Times New Roman" w:hAnsi="Times New Roman" w:cs="Times New Roman"/>
                <w:sz w:val="20"/>
              </w:rPr>
            </w:pPr>
          </w:p>
        </w:tc>
      </w:tr>
      <w:tr w:rsidR="00866F2D" w14:paraId="0675B716" w14:textId="77777777">
        <w:trPr>
          <w:trHeight w:val="300"/>
        </w:trPr>
        <w:tc>
          <w:tcPr>
            <w:tcW w:w="960" w:type="dxa"/>
            <w:tcBorders>
              <w:top w:val="nil"/>
              <w:left w:val="nil"/>
              <w:bottom w:val="nil"/>
              <w:right w:val="nil"/>
            </w:tcBorders>
            <w:shd w:val="clear" w:color="auto" w:fill="auto"/>
            <w:noWrap/>
            <w:vAlign w:val="bottom"/>
            <w:hideMark/>
          </w:tcPr>
          <w:p w14:paraId="0675B70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71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1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1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1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1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15" w14:textId="77777777" w:rsidR="00F93E91" w:rsidRPr="00CD46DE" w:rsidRDefault="003A64EF" w:rsidP="00F93E91">
            <w:pPr>
              <w:rPr>
                <w:rFonts w:ascii="Times New Roman" w:eastAsia="Times New Roman" w:hAnsi="Times New Roman" w:cs="Times New Roman"/>
                <w:sz w:val="20"/>
              </w:rPr>
            </w:pPr>
          </w:p>
        </w:tc>
      </w:tr>
      <w:tr w:rsidR="00866F2D" w14:paraId="0675B71E" w14:textId="77777777">
        <w:trPr>
          <w:trHeight w:val="300"/>
        </w:trPr>
        <w:tc>
          <w:tcPr>
            <w:tcW w:w="960" w:type="dxa"/>
            <w:tcBorders>
              <w:top w:val="nil"/>
              <w:left w:val="nil"/>
              <w:bottom w:val="nil"/>
              <w:right w:val="nil"/>
            </w:tcBorders>
            <w:shd w:val="clear" w:color="auto" w:fill="auto"/>
            <w:noWrap/>
            <w:vAlign w:val="bottom"/>
            <w:hideMark/>
          </w:tcPr>
          <w:p w14:paraId="0675B71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71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1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1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1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1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1D" w14:textId="77777777" w:rsidR="00F93E91" w:rsidRPr="00CD46DE" w:rsidRDefault="003A64EF" w:rsidP="00F93E91">
            <w:pPr>
              <w:rPr>
                <w:rFonts w:ascii="Times New Roman" w:eastAsia="Times New Roman" w:hAnsi="Times New Roman" w:cs="Times New Roman"/>
                <w:sz w:val="20"/>
              </w:rPr>
            </w:pPr>
          </w:p>
        </w:tc>
      </w:tr>
      <w:tr w:rsidR="00866F2D" w14:paraId="0675B725" w14:textId="77777777">
        <w:trPr>
          <w:trHeight w:val="300"/>
        </w:trPr>
        <w:tc>
          <w:tcPr>
            <w:tcW w:w="1920" w:type="dxa"/>
            <w:gridSpan w:val="2"/>
            <w:tcBorders>
              <w:top w:val="nil"/>
              <w:left w:val="nil"/>
              <w:bottom w:val="nil"/>
              <w:right w:val="nil"/>
            </w:tcBorders>
            <w:shd w:val="clear" w:color="auto" w:fill="auto"/>
            <w:noWrap/>
            <w:vAlign w:val="bottom"/>
            <w:hideMark/>
          </w:tcPr>
          <w:p w14:paraId="0675B71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72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2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2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2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24" w14:textId="77777777" w:rsidR="00F93E91" w:rsidRPr="00CD46DE" w:rsidRDefault="003A64EF" w:rsidP="00F93E91">
            <w:pPr>
              <w:rPr>
                <w:rFonts w:ascii="Times New Roman" w:eastAsia="Times New Roman" w:hAnsi="Times New Roman" w:cs="Times New Roman"/>
                <w:sz w:val="20"/>
              </w:rPr>
            </w:pPr>
          </w:p>
        </w:tc>
      </w:tr>
      <w:tr w:rsidR="00866F2D" w14:paraId="0675B72D" w14:textId="77777777">
        <w:trPr>
          <w:trHeight w:val="300"/>
        </w:trPr>
        <w:tc>
          <w:tcPr>
            <w:tcW w:w="960" w:type="dxa"/>
            <w:tcBorders>
              <w:top w:val="nil"/>
              <w:left w:val="nil"/>
              <w:bottom w:val="nil"/>
              <w:right w:val="nil"/>
            </w:tcBorders>
            <w:shd w:val="clear" w:color="auto" w:fill="auto"/>
            <w:noWrap/>
            <w:vAlign w:val="bottom"/>
            <w:hideMark/>
          </w:tcPr>
          <w:p w14:paraId="0675B72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2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2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2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72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2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2C" w14:textId="77777777" w:rsidR="00F93E91" w:rsidRPr="00CD46DE" w:rsidRDefault="003A64EF" w:rsidP="00F93E91">
            <w:pPr>
              <w:rPr>
                <w:rFonts w:ascii="Times New Roman" w:eastAsia="Times New Roman" w:hAnsi="Times New Roman" w:cs="Times New Roman"/>
                <w:sz w:val="20"/>
              </w:rPr>
            </w:pPr>
          </w:p>
        </w:tc>
      </w:tr>
      <w:tr w:rsidR="00866F2D" w14:paraId="0675B731" w14:textId="77777777">
        <w:trPr>
          <w:trHeight w:val="300"/>
        </w:trPr>
        <w:tc>
          <w:tcPr>
            <w:tcW w:w="960" w:type="dxa"/>
            <w:tcBorders>
              <w:top w:val="nil"/>
              <w:left w:val="nil"/>
              <w:bottom w:val="nil"/>
              <w:right w:val="nil"/>
            </w:tcBorders>
            <w:shd w:val="clear" w:color="auto" w:fill="auto"/>
            <w:noWrap/>
            <w:vAlign w:val="bottom"/>
            <w:hideMark/>
          </w:tcPr>
          <w:p w14:paraId="0675B72E"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72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Νέο άρθρο 119 ως έχει   ΔΕΚΤΟ ΚΑΤΑ ΠΛΕΙΟΨΗΦΙΑ</w:t>
            </w:r>
          </w:p>
        </w:tc>
        <w:tc>
          <w:tcPr>
            <w:tcW w:w="480" w:type="dxa"/>
            <w:tcBorders>
              <w:top w:val="nil"/>
              <w:left w:val="nil"/>
              <w:bottom w:val="nil"/>
              <w:right w:val="nil"/>
            </w:tcBorders>
            <w:shd w:val="clear" w:color="auto" w:fill="auto"/>
            <w:noWrap/>
            <w:vAlign w:val="bottom"/>
            <w:hideMark/>
          </w:tcPr>
          <w:p w14:paraId="0675B730" w14:textId="77777777" w:rsidR="00F93E91" w:rsidRPr="00CD46DE" w:rsidRDefault="003A64EF" w:rsidP="00F93E91">
            <w:pPr>
              <w:rPr>
                <w:rFonts w:ascii="Calibri" w:eastAsia="Times New Roman" w:hAnsi="Calibri" w:cs="Calibri"/>
                <w:color w:val="000000"/>
                <w:sz w:val="22"/>
                <w:szCs w:val="22"/>
              </w:rPr>
            </w:pPr>
          </w:p>
        </w:tc>
      </w:tr>
      <w:tr w:rsidR="00866F2D" w14:paraId="0675B739" w14:textId="77777777">
        <w:trPr>
          <w:trHeight w:val="300"/>
        </w:trPr>
        <w:tc>
          <w:tcPr>
            <w:tcW w:w="960" w:type="dxa"/>
            <w:tcBorders>
              <w:top w:val="nil"/>
              <w:left w:val="nil"/>
              <w:bottom w:val="nil"/>
              <w:right w:val="nil"/>
            </w:tcBorders>
            <w:shd w:val="clear" w:color="auto" w:fill="auto"/>
            <w:noWrap/>
            <w:vAlign w:val="bottom"/>
            <w:hideMark/>
          </w:tcPr>
          <w:p w14:paraId="0675B73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73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3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3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3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3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38" w14:textId="77777777" w:rsidR="00F93E91" w:rsidRPr="00CD46DE" w:rsidRDefault="003A64EF" w:rsidP="00F93E91">
            <w:pPr>
              <w:rPr>
                <w:rFonts w:ascii="Times New Roman" w:eastAsia="Times New Roman" w:hAnsi="Times New Roman" w:cs="Times New Roman"/>
                <w:sz w:val="20"/>
              </w:rPr>
            </w:pPr>
          </w:p>
        </w:tc>
      </w:tr>
      <w:tr w:rsidR="00866F2D" w14:paraId="0675B741" w14:textId="77777777">
        <w:trPr>
          <w:trHeight w:val="300"/>
        </w:trPr>
        <w:tc>
          <w:tcPr>
            <w:tcW w:w="960" w:type="dxa"/>
            <w:tcBorders>
              <w:top w:val="nil"/>
              <w:left w:val="nil"/>
              <w:bottom w:val="nil"/>
              <w:right w:val="nil"/>
            </w:tcBorders>
            <w:shd w:val="clear" w:color="auto" w:fill="auto"/>
            <w:noWrap/>
            <w:vAlign w:val="bottom"/>
            <w:hideMark/>
          </w:tcPr>
          <w:p w14:paraId="0675B73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73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3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3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3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3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40" w14:textId="77777777" w:rsidR="00F93E91" w:rsidRPr="00CD46DE" w:rsidRDefault="003A64EF" w:rsidP="00F93E91">
            <w:pPr>
              <w:rPr>
                <w:rFonts w:ascii="Times New Roman" w:eastAsia="Times New Roman" w:hAnsi="Times New Roman" w:cs="Times New Roman"/>
                <w:sz w:val="20"/>
              </w:rPr>
            </w:pPr>
          </w:p>
        </w:tc>
      </w:tr>
      <w:tr w:rsidR="00866F2D" w14:paraId="0675B749" w14:textId="77777777">
        <w:trPr>
          <w:trHeight w:val="300"/>
        </w:trPr>
        <w:tc>
          <w:tcPr>
            <w:tcW w:w="960" w:type="dxa"/>
            <w:tcBorders>
              <w:top w:val="nil"/>
              <w:left w:val="nil"/>
              <w:bottom w:val="nil"/>
              <w:right w:val="nil"/>
            </w:tcBorders>
            <w:shd w:val="clear" w:color="auto" w:fill="auto"/>
            <w:noWrap/>
            <w:vAlign w:val="bottom"/>
            <w:hideMark/>
          </w:tcPr>
          <w:p w14:paraId="0675B74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74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4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4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4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4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48" w14:textId="77777777" w:rsidR="00F93E91" w:rsidRPr="00CD46DE" w:rsidRDefault="003A64EF" w:rsidP="00F93E91">
            <w:pPr>
              <w:rPr>
                <w:rFonts w:ascii="Times New Roman" w:eastAsia="Times New Roman" w:hAnsi="Times New Roman" w:cs="Times New Roman"/>
                <w:sz w:val="20"/>
              </w:rPr>
            </w:pPr>
          </w:p>
        </w:tc>
      </w:tr>
      <w:tr w:rsidR="00866F2D" w14:paraId="0675B751" w14:textId="77777777">
        <w:trPr>
          <w:trHeight w:val="300"/>
        </w:trPr>
        <w:tc>
          <w:tcPr>
            <w:tcW w:w="960" w:type="dxa"/>
            <w:tcBorders>
              <w:top w:val="nil"/>
              <w:left w:val="nil"/>
              <w:bottom w:val="nil"/>
              <w:right w:val="nil"/>
            </w:tcBorders>
            <w:shd w:val="clear" w:color="auto" w:fill="auto"/>
            <w:noWrap/>
            <w:vAlign w:val="bottom"/>
            <w:hideMark/>
          </w:tcPr>
          <w:p w14:paraId="0675B74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74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4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4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4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4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50" w14:textId="77777777" w:rsidR="00F93E91" w:rsidRPr="00CD46DE" w:rsidRDefault="003A64EF" w:rsidP="00F93E91">
            <w:pPr>
              <w:rPr>
                <w:rFonts w:ascii="Times New Roman" w:eastAsia="Times New Roman" w:hAnsi="Times New Roman" w:cs="Times New Roman"/>
                <w:sz w:val="20"/>
              </w:rPr>
            </w:pPr>
          </w:p>
        </w:tc>
      </w:tr>
      <w:tr w:rsidR="00866F2D" w14:paraId="0675B759" w14:textId="77777777">
        <w:trPr>
          <w:trHeight w:val="300"/>
        </w:trPr>
        <w:tc>
          <w:tcPr>
            <w:tcW w:w="960" w:type="dxa"/>
            <w:tcBorders>
              <w:top w:val="nil"/>
              <w:left w:val="nil"/>
              <w:bottom w:val="nil"/>
              <w:right w:val="nil"/>
            </w:tcBorders>
            <w:shd w:val="clear" w:color="auto" w:fill="auto"/>
            <w:noWrap/>
            <w:vAlign w:val="bottom"/>
            <w:hideMark/>
          </w:tcPr>
          <w:p w14:paraId="0675B75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75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5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5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5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5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58" w14:textId="77777777" w:rsidR="00F93E91" w:rsidRPr="00CD46DE" w:rsidRDefault="003A64EF" w:rsidP="00F93E91">
            <w:pPr>
              <w:rPr>
                <w:rFonts w:ascii="Times New Roman" w:eastAsia="Times New Roman" w:hAnsi="Times New Roman" w:cs="Times New Roman"/>
                <w:sz w:val="20"/>
              </w:rPr>
            </w:pPr>
          </w:p>
        </w:tc>
      </w:tr>
      <w:tr w:rsidR="00866F2D" w14:paraId="0675B761" w14:textId="77777777">
        <w:trPr>
          <w:trHeight w:val="300"/>
        </w:trPr>
        <w:tc>
          <w:tcPr>
            <w:tcW w:w="960" w:type="dxa"/>
            <w:tcBorders>
              <w:top w:val="nil"/>
              <w:left w:val="nil"/>
              <w:bottom w:val="nil"/>
              <w:right w:val="nil"/>
            </w:tcBorders>
            <w:shd w:val="clear" w:color="auto" w:fill="auto"/>
            <w:noWrap/>
            <w:vAlign w:val="bottom"/>
            <w:hideMark/>
          </w:tcPr>
          <w:p w14:paraId="0675B75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75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5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5D"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5E"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5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60" w14:textId="77777777" w:rsidR="00F93E91" w:rsidRPr="00CD46DE" w:rsidRDefault="003A64EF" w:rsidP="00F93E91">
            <w:pPr>
              <w:rPr>
                <w:rFonts w:ascii="Times New Roman" w:eastAsia="Times New Roman" w:hAnsi="Times New Roman" w:cs="Times New Roman"/>
                <w:sz w:val="20"/>
              </w:rPr>
            </w:pPr>
          </w:p>
        </w:tc>
      </w:tr>
      <w:tr w:rsidR="00866F2D" w14:paraId="0675B769" w14:textId="77777777">
        <w:trPr>
          <w:trHeight w:val="300"/>
        </w:trPr>
        <w:tc>
          <w:tcPr>
            <w:tcW w:w="960" w:type="dxa"/>
            <w:tcBorders>
              <w:top w:val="nil"/>
              <w:left w:val="nil"/>
              <w:bottom w:val="nil"/>
              <w:right w:val="nil"/>
            </w:tcBorders>
            <w:shd w:val="clear" w:color="auto" w:fill="auto"/>
            <w:noWrap/>
            <w:vAlign w:val="bottom"/>
            <w:hideMark/>
          </w:tcPr>
          <w:p w14:paraId="0675B76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763"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64"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65"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66"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67"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68" w14:textId="77777777" w:rsidR="00F93E91" w:rsidRPr="00CD46DE" w:rsidRDefault="003A64EF" w:rsidP="00F93E91">
            <w:pPr>
              <w:rPr>
                <w:rFonts w:ascii="Times New Roman" w:eastAsia="Times New Roman" w:hAnsi="Times New Roman" w:cs="Times New Roman"/>
                <w:sz w:val="20"/>
              </w:rPr>
            </w:pPr>
          </w:p>
        </w:tc>
      </w:tr>
      <w:tr w:rsidR="00866F2D" w14:paraId="0675B770" w14:textId="77777777">
        <w:trPr>
          <w:trHeight w:val="300"/>
        </w:trPr>
        <w:tc>
          <w:tcPr>
            <w:tcW w:w="1920" w:type="dxa"/>
            <w:gridSpan w:val="2"/>
            <w:tcBorders>
              <w:top w:val="nil"/>
              <w:left w:val="nil"/>
              <w:bottom w:val="nil"/>
              <w:right w:val="nil"/>
            </w:tcBorders>
            <w:shd w:val="clear" w:color="auto" w:fill="auto"/>
            <w:noWrap/>
            <w:vAlign w:val="bottom"/>
            <w:hideMark/>
          </w:tcPr>
          <w:p w14:paraId="0675B76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76B"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6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6D"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6E"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6F" w14:textId="77777777" w:rsidR="00F93E91" w:rsidRPr="00CD46DE" w:rsidRDefault="003A64EF" w:rsidP="00F93E91">
            <w:pPr>
              <w:rPr>
                <w:rFonts w:ascii="Times New Roman" w:eastAsia="Times New Roman" w:hAnsi="Times New Roman" w:cs="Times New Roman"/>
                <w:sz w:val="20"/>
              </w:rPr>
            </w:pPr>
          </w:p>
        </w:tc>
      </w:tr>
      <w:tr w:rsidR="00866F2D" w14:paraId="0675B778" w14:textId="77777777">
        <w:trPr>
          <w:trHeight w:val="300"/>
        </w:trPr>
        <w:tc>
          <w:tcPr>
            <w:tcW w:w="960" w:type="dxa"/>
            <w:tcBorders>
              <w:top w:val="nil"/>
              <w:left w:val="nil"/>
              <w:bottom w:val="nil"/>
              <w:right w:val="nil"/>
            </w:tcBorders>
            <w:shd w:val="clear" w:color="auto" w:fill="auto"/>
            <w:noWrap/>
            <w:vAlign w:val="bottom"/>
            <w:hideMark/>
          </w:tcPr>
          <w:p w14:paraId="0675B77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72"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73"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74"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775"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76"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77" w14:textId="77777777" w:rsidR="00F93E91" w:rsidRPr="00CD46DE" w:rsidRDefault="003A64EF" w:rsidP="00F93E91">
            <w:pPr>
              <w:rPr>
                <w:rFonts w:ascii="Times New Roman" w:eastAsia="Times New Roman" w:hAnsi="Times New Roman" w:cs="Times New Roman"/>
                <w:sz w:val="20"/>
              </w:rPr>
            </w:pPr>
          </w:p>
        </w:tc>
      </w:tr>
      <w:tr w:rsidR="00866F2D" w14:paraId="0675B77B" w14:textId="77777777">
        <w:trPr>
          <w:trHeight w:val="300"/>
        </w:trPr>
        <w:tc>
          <w:tcPr>
            <w:tcW w:w="960" w:type="dxa"/>
            <w:tcBorders>
              <w:top w:val="nil"/>
              <w:left w:val="nil"/>
              <w:bottom w:val="nil"/>
              <w:right w:val="nil"/>
            </w:tcBorders>
            <w:shd w:val="clear" w:color="auto" w:fill="auto"/>
            <w:noWrap/>
            <w:vAlign w:val="bottom"/>
            <w:hideMark/>
          </w:tcPr>
          <w:p w14:paraId="0675B779" w14:textId="77777777" w:rsidR="00F93E91" w:rsidRPr="00CD46DE" w:rsidRDefault="003A64EF" w:rsidP="00F93E91">
            <w:pPr>
              <w:rPr>
                <w:rFonts w:ascii="Times New Roman" w:eastAsia="Times New Roman" w:hAnsi="Times New Roman" w:cs="Times New Roman"/>
                <w:sz w:val="20"/>
              </w:rPr>
            </w:pPr>
          </w:p>
        </w:tc>
        <w:tc>
          <w:tcPr>
            <w:tcW w:w="6720" w:type="dxa"/>
            <w:gridSpan w:val="6"/>
            <w:tcBorders>
              <w:top w:val="nil"/>
              <w:left w:val="nil"/>
              <w:bottom w:val="nil"/>
              <w:right w:val="nil"/>
            </w:tcBorders>
            <w:shd w:val="clear" w:color="auto" w:fill="auto"/>
            <w:noWrap/>
            <w:vAlign w:val="bottom"/>
            <w:hideMark/>
          </w:tcPr>
          <w:p w14:paraId="0675B77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Ακροτελεύτιο άρθρο ως έχει   ΔΕΚΤΟ ΚΑΤΑ ΠΛΕΙΟΨΗΦΙΑ</w:t>
            </w:r>
          </w:p>
        </w:tc>
      </w:tr>
      <w:tr w:rsidR="00866F2D" w14:paraId="0675B783" w14:textId="77777777">
        <w:trPr>
          <w:trHeight w:val="300"/>
        </w:trPr>
        <w:tc>
          <w:tcPr>
            <w:tcW w:w="960" w:type="dxa"/>
            <w:tcBorders>
              <w:top w:val="nil"/>
              <w:left w:val="nil"/>
              <w:bottom w:val="nil"/>
              <w:right w:val="nil"/>
            </w:tcBorders>
            <w:shd w:val="clear" w:color="auto" w:fill="auto"/>
            <w:noWrap/>
            <w:vAlign w:val="bottom"/>
            <w:hideMark/>
          </w:tcPr>
          <w:p w14:paraId="0675B77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77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7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7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8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8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82" w14:textId="77777777" w:rsidR="00F93E91" w:rsidRPr="00CD46DE" w:rsidRDefault="003A64EF" w:rsidP="00F93E91">
            <w:pPr>
              <w:rPr>
                <w:rFonts w:ascii="Times New Roman" w:eastAsia="Times New Roman" w:hAnsi="Times New Roman" w:cs="Times New Roman"/>
                <w:sz w:val="20"/>
              </w:rPr>
            </w:pPr>
          </w:p>
        </w:tc>
      </w:tr>
      <w:tr w:rsidR="00866F2D" w14:paraId="0675B78B" w14:textId="77777777">
        <w:trPr>
          <w:trHeight w:val="300"/>
        </w:trPr>
        <w:tc>
          <w:tcPr>
            <w:tcW w:w="960" w:type="dxa"/>
            <w:tcBorders>
              <w:top w:val="nil"/>
              <w:left w:val="nil"/>
              <w:bottom w:val="nil"/>
              <w:right w:val="nil"/>
            </w:tcBorders>
            <w:shd w:val="clear" w:color="auto" w:fill="auto"/>
            <w:noWrap/>
            <w:vAlign w:val="bottom"/>
            <w:hideMark/>
          </w:tcPr>
          <w:p w14:paraId="0675B78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78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8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8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8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8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8A" w14:textId="77777777" w:rsidR="00F93E91" w:rsidRPr="00CD46DE" w:rsidRDefault="003A64EF" w:rsidP="00F93E91">
            <w:pPr>
              <w:rPr>
                <w:rFonts w:ascii="Times New Roman" w:eastAsia="Times New Roman" w:hAnsi="Times New Roman" w:cs="Times New Roman"/>
                <w:sz w:val="20"/>
              </w:rPr>
            </w:pPr>
          </w:p>
        </w:tc>
      </w:tr>
      <w:tr w:rsidR="00866F2D" w14:paraId="0675B793" w14:textId="77777777">
        <w:trPr>
          <w:trHeight w:val="300"/>
        </w:trPr>
        <w:tc>
          <w:tcPr>
            <w:tcW w:w="960" w:type="dxa"/>
            <w:tcBorders>
              <w:top w:val="nil"/>
              <w:left w:val="nil"/>
              <w:bottom w:val="nil"/>
              <w:right w:val="nil"/>
            </w:tcBorders>
            <w:shd w:val="clear" w:color="auto" w:fill="auto"/>
            <w:noWrap/>
            <w:vAlign w:val="bottom"/>
            <w:hideMark/>
          </w:tcPr>
          <w:p w14:paraId="0675B78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78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8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8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9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9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92" w14:textId="77777777" w:rsidR="00F93E91" w:rsidRPr="00CD46DE" w:rsidRDefault="003A64EF" w:rsidP="00F93E91">
            <w:pPr>
              <w:rPr>
                <w:rFonts w:ascii="Times New Roman" w:eastAsia="Times New Roman" w:hAnsi="Times New Roman" w:cs="Times New Roman"/>
                <w:sz w:val="20"/>
              </w:rPr>
            </w:pPr>
          </w:p>
        </w:tc>
      </w:tr>
      <w:tr w:rsidR="00866F2D" w14:paraId="0675B79B" w14:textId="77777777">
        <w:trPr>
          <w:trHeight w:val="300"/>
        </w:trPr>
        <w:tc>
          <w:tcPr>
            <w:tcW w:w="960" w:type="dxa"/>
            <w:tcBorders>
              <w:top w:val="nil"/>
              <w:left w:val="nil"/>
              <w:bottom w:val="nil"/>
              <w:right w:val="nil"/>
            </w:tcBorders>
            <w:shd w:val="clear" w:color="auto" w:fill="auto"/>
            <w:noWrap/>
            <w:vAlign w:val="bottom"/>
            <w:hideMark/>
          </w:tcPr>
          <w:p w14:paraId="0675B79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79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9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9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9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9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9A" w14:textId="77777777" w:rsidR="00F93E91" w:rsidRPr="00CD46DE" w:rsidRDefault="003A64EF" w:rsidP="00F93E91">
            <w:pPr>
              <w:rPr>
                <w:rFonts w:ascii="Times New Roman" w:eastAsia="Times New Roman" w:hAnsi="Times New Roman" w:cs="Times New Roman"/>
                <w:sz w:val="20"/>
              </w:rPr>
            </w:pPr>
          </w:p>
        </w:tc>
      </w:tr>
      <w:tr w:rsidR="00866F2D" w14:paraId="0675B7A3" w14:textId="77777777">
        <w:trPr>
          <w:trHeight w:val="300"/>
        </w:trPr>
        <w:tc>
          <w:tcPr>
            <w:tcW w:w="960" w:type="dxa"/>
            <w:tcBorders>
              <w:top w:val="nil"/>
              <w:left w:val="nil"/>
              <w:bottom w:val="nil"/>
              <w:right w:val="nil"/>
            </w:tcBorders>
            <w:shd w:val="clear" w:color="auto" w:fill="auto"/>
            <w:noWrap/>
            <w:vAlign w:val="bottom"/>
            <w:hideMark/>
          </w:tcPr>
          <w:p w14:paraId="0675B79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79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9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9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A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A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A2" w14:textId="77777777" w:rsidR="00F93E91" w:rsidRPr="00CD46DE" w:rsidRDefault="003A64EF" w:rsidP="00F93E91">
            <w:pPr>
              <w:rPr>
                <w:rFonts w:ascii="Times New Roman" w:eastAsia="Times New Roman" w:hAnsi="Times New Roman" w:cs="Times New Roman"/>
                <w:sz w:val="20"/>
              </w:rPr>
            </w:pPr>
          </w:p>
        </w:tc>
      </w:tr>
      <w:tr w:rsidR="00866F2D" w14:paraId="0675B7AB" w14:textId="77777777">
        <w:trPr>
          <w:trHeight w:val="300"/>
        </w:trPr>
        <w:tc>
          <w:tcPr>
            <w:tcW w:w="960" w:type="dxa"/>
            <w:tcBorders>
              <w:top w:val="nil"/>
              <w:left w:val="nil"/>
              <w:bottom w:val="nil"/>
              <w:right w:val="nil"/>
            </w:tcBorders>
            <w:shd w:val="clear" w:color="auto" w:fill="auto"/>
            <w:noWrap/>
            <w:vAlign w:val="bottom"/>
            <w:hideMark/>
          </w:tcPr>
          <w:p w14:paraId="0675B7A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7A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A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A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A8"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A9"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AA" w14:textId="77777777" w:rsidR="00F93E91" w:rsidRPr="00CD46DE" w:rsidRDefault="003A64EF" w:rsidP="00F93E91">
            <w:pPr>
              <w:rPr>
                <w:rFonts w:ascii="Times New Roman" w:eastAsia="Times New Roman" w:hAnsi="Times New Roman" w:cs="Times New Roman"/>
                <w:sz w:val="20"/>
              </w:rPr>
            </w:pPr>
          </w:p>
        </w:tc>
      </w:tr>
      <w:tr w:rsidR="00866F2D" w14:paraId="0675B7B3" w14:textId="77777777">
        <w:trPr>
          <w:trHeight w:val="300"/>
        </w:trPr>
        <w:tc>
          <w:tcPr>
            <w:tcW w:w="960" w:type="dxa"/>
            <w:tcBorders>
              <w:top w:val="nil"/>
              <w:left w:val="nil"/>
              <w:bottom w:val="nil"/>
              <w:right w:val="nil"/>
            </w:tcBorders>
            <w:shd w:val="clear" w:color="auto" w:fill="auto"/>
            <w:noWrap/>
            <w:vAlign w:val="bottom"/>
            <w:hideMark/>
          </w:tcPr>
          <w:p w14:paraId="0675B7AC"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7AD"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A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A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B0"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B1"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B2" w14:textId="77777777" w:rsidR="00F93E91" w:rsidRPr="00CD46DE" w:rsidRDefault="003A64EF" w:rsidP="00F93E91">
            <w:pPr>
              <w:rPr>
                <w:rFonts w:ascii="Times New Roman" w:eastAsia="Times New Roman" w:hAnsi="Times New Roman" w:cs="Times New Roman"/>
                <w:sz w:val="20"/>
              </w:rPr>
            </w:pPr>
          </w:p>
        </w:tc>
      </w:tr>
      <w:tr w:rsidR="00866F2D" w14:paraId="0675B7BA" w14:textId="77777777">
        <w:trPr>
          <w:trHeight w:val="300"/>
        </w:trPr>
        <w:tc>
          <w:tcPr>
            <w:tcW w:w="1920" w:type="dxa"/>
            <w:gridSpan w:val="2"/>
            <w:tcBorders>
              <w:top w:val="nil"/>
              <w:left w:val="nil"/>
              <w:bottom w:val="nil"/>
              <w:right w:val="nil"/>
            </w:tcBorders>
            <w:shd w:val="clear" w:color="auto" w:fill="auto"/>
            <w:noWrap/>
            <w:vAlign w:val="bottom"/>
            <w:hideMark/>
          </w:tcPr>
          <w:p w14:paraId="0675B7B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7B5"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B6"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7B7"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B8"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B9" w14:textId="77777777" w:rsidR="00F93E91" w:rsidRPr="00CD46DE" w:rsidRDefault="003A64EF" w:rsidP="00F93E91">
            <w:pPr>
              <w:rPr>
                <w:rFonts w:ascii="Times New Roman" w:eastAsia="Times New Roman" w:hAnsi="Times New Roman" w:cs="Times New Roman"/>
                <w:sz w:val="20"/>
              </w:rPr>
            </w:pPr>
          </w:p>
        </w:tc>
      </w:tr>
      <w:tr w:rsidR="00866F2D" w14:paraId="0675B7C2" w14:textId="77777777">
        <w:trPr>
          <w:trHeight w:val="300"/>
        </w:trPr>
        <w:tc>
          <w:tcPr>
            <w:tcW w:w="960" w:type="dxa"/>
            <w:tcBorders>
              <w:top w:val="nil"/>
              <w:left w:val="nil"/>
              <w:bottom w:val="nil"/>
              <w:right w:val="nil"/>
            </w:tcBorders>
            <w:shd w:val="clear" w:color="auto" w:fill="auto"/>
            <w:noWrap/>
            <w:vAlign w:val="bottom"/>
            <w:hideMark/>
          </w:tcPr>
          <w:p w14:paraId="0675B7BB"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BC"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BD"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BE"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7BF"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C0"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C1" w14:textId="77777777" w:rsidR="00F93E91" w:rsidRPr="00CD46DE" w:rsidRDefault="003A64EF" w:rsidP="00F93E91">
            <w:pPr>
              <w:rPr>
                <w:rFonts w:ascii="Times New Roman" w:eastAsia="Times New Roman" w:hAnsi="Times New Roman" w:cs="Times New Roman"/>
                <w:sz w:val="20"/>
              </w:rPr>
            </w:pPr>
          </w:p>
        </w:tc>
      </w:tr>
      <w:tr w:rsidR="00866F2D" w14:paraId="0675B7C6" w14:textId="77777777">
        <w:trPr>
          <w:trHeight w:val="300"/>
        </w:trPr>
        <w:tc>
          <w:tcPr>
            <w:tcW w:w="960" w:type="dxa"/>
            <w:tcBorders>
              <w:top w:val="nil"/>
              <w:left w:val="nil"/>
              <w:bottom w:val="nil"/>
              <w:right w:val="nil"/>
            </w:tcBorders>
            <w:shd w:val="clear" w:color="auto" w:fill="auto"/>
            <w:noWrap/>
            <w:vAlign w:val="bottom"/>
            <w:hideMark/>
          </w:tcPr>
          <w:p w14:paraId="0675B7C3" w14:textId="77777777" w:rsidR="00F93E91" w:rsidRPr="00CD46DE" w:rsidRDefault="003A64EF" w:rsidP="00F93E91">
            <w:pPr>
              <w:rPr>
                <w:rFonts w:ascii="Times New Roman" w:eastAsia="Times New Roman" w:hAnsi="Times New Roman" w:cs="Times New Roman"/>
                <w:sz w:val="20"/>
              </w:rPr>
            </w:pPr>
          </w:p>
        </w:tc>
        <w:tc>
          <w:tcPr>
            <w:tcW w:w="6240" w:type="dxa"/>
            <w:gridSpan w:val="5"/>
            <w:tcBorders>
              <w:top w:val="nil"/>
              <w:left w:val="nil"/>
              <w:bottom w:val="nil"/>
              <w:right w:val="nil"/>
            </w:tcBorders>
            <w:shd w:val="clear" w:color="auto" w:fill="auto"/>
            <w:noWrap/>
            <w:vAlign w:val="bottom"/>
            <w:hideMark/>
          </w:tcPr>
          <w:p w14:paraId="0675B7C4"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 xml:space="preserve">Επί </w:t>
            </w:r>
            <w:r w:rsidRPr="00CD46DE">
              <w:rPr>
                <w:rFonts w:ascii="Calibri" w:eastAsia="Times New Roman" w:hAnsi="Calibri" w:cs="Calibri"/>
                <w:color w:val="000000"/>
                <w:sz w:val="22"/>
                <w:szCs w:val="22"/>
              </w:rPr>
              <w:t>του συνόλου    ΔΕΚΤΟ ΚΑΤΑ ΠΛΕΙΟΨΗΦΙΑ</w:t>
            </w:r>
          </w:p>
        </w:tc>
        <w:tc>
          <w:tcPr>
            <w:tcW w:w="480" w:type="dxa"/>
            <w:tcBorders>
              <w:top w:val="nil"/>
              <w:left w:val="nil"/>
              <w:bottom w:val="nil"/>
              <w:right w:val="nil"/>
            </w:tcBorders>
            <w:shd w:val="clear" w:color="auto" w:fill="auto"/>
            <w:noWrap/>
            <w:vAlign w:val="bottom"/>
            <w:hideMark/>
          </w:tcPr>
          <w:p w14:paraId="0675B7C5" w14:textId="77777777" w:rsidR="00F93E91" w:rsidRPr="00CD46DE" w:rsidRDefault="003A64EF" w:rsidP="00F93E91">
            <w:pPr>
              <w:rPr>
                <w:rFonts w:ascii="Calibri" w:eastAsia="Times New Roman" w:hAnsi="Calibri" w:cs="Calibri"/>
                <w:color w:val="000000"/>
                <w:sz w:val="22"/>
                <w:szCs w:val="22"/>
              </w:rPr>
            </w:pPr>
          </w:p>
        </w:tc>
      </w:tr>
      <w:tr w:rsidR="00866F2D" w14:paraId="0675B7CE" w14:textId="77777777">
        <w:trPr>
          <w:trHeight w:val="300"/>
        </w:trPr>
        <w:tc>
          <w:tcPr>
            <w:tcW w:w="960" w:type="dxa"/>
            <w:tcBorders>
              <w:top w:val="nil"/>
              <w:left w:val="nil"/>
              <w:bottom w:val="nil"/>
              <w:right w:val="nil"/>
            </w:tcBorders>
            <w:shd w:val="clear" w:color="auto" w:fill="auto"/>
            <w:noWrap/>
            <w:vAlign w:val="bottom"/>
            <w:hideMark/>
          </w:tcPr>
          <w:p w14:paraId="0675B7C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ΣΥΡΙΖΑ:</w:t>
            </w:r>
          </w:p>
        </w:tc>
        <w:tc>
          <w:tcPr>
            <w:tcW w:w="960" w:type="dxa"/>
            <w:tcBorders>
              <w:top w:val="nil"/>
              <w:left w:val="nil"/>
              <w:bottom w:val="nil"/>
              <w:right w:val="nil"/>
            </w:tcBorders>
            <w:shd w:val="clear" w:color="auto" w:fill="auto"/>
            <w:noWrap/>
            <w:vAlign w:val="bottom"/>
            <w:hideMark/>
          </w:tcPr>
          <w:p w14:paraId="0675B7C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C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C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C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C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CD" w14:textId="77777777" w:rsidR="00F93E91" w:rsidRPr="00CD46DE" w:rsidRDefault="003A64EF" w:rsidP="00F93E91">
            <w:pPr>
              <w:rPr>
                <w:rFonts w:ascii="Times New Roman" w:eastAsia="Times New Roman" w:hAnsi="Times New Roman" w:cs="Times New Roman"/>
                <w:sz w:val="20"/>
              </w:rPr>
            </w:pPr>
          </w:p>
        </w:tc>
      </w:tr>
      <w:tr w:rsidR="00866F2D" w14:paraId="0675B7D6" w14:textId="77777777">
        <w:trPr>
          <w:trHeight w:val="300"/>
        </w:trPr>
        <w:tc>
          <w:tcPr>
            <w:tcW w:w="960" w:type="dxa"/>
            <w:tcBorders>
              <w:top w:val="nil"/>
              <w:left w:val="nil"/>
              <w:bottom w:val="nil"/>
              <w:right w:val="nil"/>
            </w:tcBorders>
            <w:shd w:val="clear" w:color="auto" w:fill="auto"/>
            <w:noWrap/>
            <w:vAlign w:val="bottom"/>
            <w:hideMark/>
          </w:tcPr>
          <w:p w14:paraId="0675B7C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Ν.Δ:</w:t>
            </w:r>
          </w:p>
        </w:tc>
        <w:tc>
          <w:tcPr>
            <w:tcW w:w="960" w:type="dxa"/>
            <w:tcBorders>
              <w:top w:val="nil"/>
              <w:left w:val="nil"/>
              <w:bottom w:val="nil"/>
              <w:right w:val="nil"/>
            </w:tcBorders>
            <w:shd w:val="clear" w:color="auto" w:fill="auto"/>
            <w:noWrap/>
            <w:vAlign w:val="bottom"/>
            <w:hideMark/>
          </w:tcPr>
          <w:p w14:paraId="0675B7D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D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D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D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D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D5" w14:textId="77777777" w:rsidR="00F93E91" w:rsidRPr="00CD46DE" w:rsidRDefault="003A64EF" w:rsidP="00F93E91">
            <w:pPr>
              <w:rPr>
                <w:rFonts w:ascii="Times New Roman" w:eastAsia="Times New Roman" w:hAnsi="Times New Roman" w:cs="Times New Roman"/>
                <w:sz w:val="20"/>
              </w:rPr>
            </w:pPr>
          </w:p>
        </w:tc>
      </w:tr>
      <w:tr w:rsidR="00866F2D" w14:paraId="0675B7DE" w14:textId="77777777">
        <w:trPr>
          <w:trHeight w:val="300"/>
        </w:trPr>
        <w:tc>
          <w:tcPr>
            <w:tcW w:w="960" w:type="dxa"/>
            <w:tcBorders>
              <w:top w:val="nil"/>
              <w:left w:val="nil"/>
              <w:bottom w:val="nil"/>
              <w:right w:val="nil"/>
            </w:tcBorders>
            <w:shd w:val="clear" w:color="auto" w:fill="auto"/>
            <w:noWrap/>
            <w:vAlign w:val="bottom"/>
            <w:hideMark/>
          </w:tcPr>
          <w:p w14:paraId="0675B7D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ΔΗ.ΣΥ:</w:t>
            </w:r>
          </w:p>
        </w:tc>
        <w:tc>
          <w:tcPr>
            <w:tcW w:w="960" w:type="dxa"/>
            <w:tcBorders>
              <w:top w:val="nil"/>
              <w:left w:val="nil"/>
              <w:bottom w:val="nil"/>
              <w:right w:val="nil"/>
            </w:tcBorders>
            <w:shd w:val="clear" w:color="auto" w:fill="auto"/>
            <w:noWrap/>
            <w:vAlign w:val="bottom"/>
            <w:hideMark/>
          </w:tcPr>
          <w:p w14:paraId="0675B7D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D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D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D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D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DD" w14:textId="77777777" w:rsidR="00F93E91" w:rsidRPr="00CD46DE" w:rsidRDefault="003A64EF" w:rsidP="00F93E91">
            <w:pPr>
              <w:rPr>
                <w:rFonts w:ascii="Times New Roman" w:eastAsia="Times New Roman" w:hAnsi="Times New Roman" w:cs="Times New Roman"/>
                <w:sz w:val="20"/>
              </w:rPr>
            </w:pPr>
          </w:p>
        </w:tc>
      </w:tr>
      <w:tr w:rsidR="00866F2D" w14:paraId="0675B7E6" w14:textId="77777777">
        <w:trPr>
          <w:trHeight w:val="300"/>
        </w:trPr>
        <w:tc>
          <w:tcPr>
            <w:tcW w:w="960" w:type="dxa"/>
            <w:tcBorders>
              <w:top w:val="nil"/>
              <w:left w:val="nil"/>
              <w:bottom w:val="nil"/>
              <w:right w:val="nil"/>
            </w:tcBorders>
            <w:shd w:val="clear" w:color="auto" w:fill="auto"/>
            <w:noWrap/>
            <w:vAlign w:val="bottom"/>
            <w:hideMark/>
          </w:tcPr>
          <w:p w14:paraId="0675B7D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Χ.Α:</w:t>
            </w:r>
          </w:p>
        </w:tc>
        <w:tc>
          <w:tcPr>
            <w:tcW w:w="960" w:type="dxa"/>
            <w:tcBorders>
              <w:top w:val="nil"/>
              <w:left w:val="nil"/>
              <w:bottom w:val="nil"/>
              <w:right w:val="nil"/>
            </w:tcBorders>
            <w:shd w:val="clear" w:color="auto" w:fill="auto"/>
            <w:noWrap/>
            <w:vAlign w:val="bottom"/>
            <w:hideMark/>
          </w:tcPr>
          <w:p w14:paraId="0675B7E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E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E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E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E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E5" w14:textId="77777777" w:rsidR="00F93E91" w:rsidRPr="00CD46DE" w:rsidRDefault="003A64EF" w:rsidP="00F93E91">
            <w:pPr>
              <w:rPr>
                <w:rFonts w:ascii="Times New Roman" w:eastAsia="Times New Roman" w:hAnsi="Times New Roman" w:cs="Times New Roman"/>
                <w:sz w:val="20"/>
              </w:rPr>
            </w:pPr>
          </w:p>
        </w:tc>
      </w:tr>
      <w:tr w:rsidR="00866F2D" w14:paraId="0675B7EE" w14:textId="77777777">
        <w:trPr>
          <w:trHeight w:val="300"/>
        </w:trPr>
        <w:tc>
          <w:tcPr>
            <w:tcW w:w="960" w:type="dxa"/>
            <w:tcBorders>
              <w:top w:val="nil"/>
              <w:left w:val="nil"/>
              <w:bottom w:val="nil"/>
              <w:right w:val="nil"/>
            </w:tcBorders>
            <w:shd w:val="clear" w:color="auto" w:fill="auto"/>
            <w:noWrap/>
            <w:vAlign w:val="bottom"/>
            <w:hideMark/>
          </w:tcPr>
          <w:p w14:paraId="0675B7E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Κ.Κ.Ε:</w:t>
            </w:r>
          </w:p>
        </w:tc>
        <w:tc>
          <w:tcPr>
            <w:tcW w:w="960" w:type="dxa"/>
            <w:tcBorders>
              <w:top w:val="nil"/>
              <w:left w:val="nil"/>
              <w:bottom w:val="nil"/>
              <w:right w:val="nil"/>
            </w:tcBorders>
            <w:shd w:val="clear" w:color="auto" w:fill="auto"/>
            <w:noWrap/>
            <w:vAlign w:val="bottom"/>
            <w:hideMark/>
          </w:tcPr>
          <w:p w14:paraId="0675B7E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E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E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E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E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ED" w14:textId="77777777" w:rsidR="00F93E91" w:rsidRPr="00CD46DE" w:rsidRDefault="003A64EF" w:rsidP="00F93E91">
            <w:pPr>
              <w:rPr>
                <w:rFonts w:ascii="Times New Roman" w:eastAsia="Times New Roman" w:hAnsi="Times New Roman" w:cs="Times New Roman"/>
                <w:sz w:val="20"/>
              </w:rPr>
            </w:pPr>
          </w:p>
        </w:tc>
      </w:tr>
      <w:tr w:rsidR="00866F2D" w14:paraId="0675B7F6" w14:textId="77777777">
        <w:trPr>
          <w:trHeight w:val="300"/>
        </w:trPr>
        <w:tc>
          <w:tcPr>
            <w:tcW w:w="960" w:type="dxa"/>
            <w:tcBorders>
              <w:top w:val="nil"/>
              <w:left w:val="nil"/>
              <w:bottom w:val="nil"/>
              <w:right w:val="nil"/>
            </w:tcBorders>
            <w:shd w:val="clear" w:color="auto" w:fill="auto"/>
            <w:noWrap/>
            <w:vAlign w:val="bottom"/>
            <w:hideMark/>
          </w:tcPr>
          <w:p w14:paraId="0675B7E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ΑΝ.ΕΛ:</w:t>
            </w:r>
          </w:p>
        </w:tc>
        <w:tc>
          <w:tcPr>
            <w:tcW w:w="960" w:type="dxa"/>
            <w:tcBorders>
              <w:top w:val="nil"/>
              <w:left w:val="nil"/>
              <w:bottom w:val="nil"/>
              <w:right w:val="nil"/>
            </w:tcBorders>
            <w:shd w:val="clear" w:color="auto" w:fill="auto"/>
            <w:noWrap/>
            <w:vAlign w:val="bottom"/>
            <w:hideMark/>
          </w:tcPr>
          <w:p w14:paraId="0675B7F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F1"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F2"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ΝΑΙ</w:t>
            </w:r>
          </w:p>
        </w:tc>
        <w:tc>
          <w:tcPr>
            <w:tcW w:w="2880" w:type="dxa"/>
            <w:tcBorders>
              <w:top w:val="nil"/>
              <w:left w:val="nil"/>
              <w:bottom w:val="nil"/>
              <w:right w:val="nil"/>
            </w:tcBorders>
            <w:shd w:val="clear" w:color="auto" w:fill="auto"/>
            <w:noWrap/>
            <w:vAlign w:val="bottom"/>
            <w:hideMark/>
          </w:tcPr>
          <w:p w14:paraId="0675B7F3"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F4"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F5" w14:textId="77777777" w:rsidR="00F93E91" w:rsidRPr="00CD46DE" w:rsidRDefault="003A64EF" w:rsidP="00F93E91">
            <w:pPr>
              <w:rPr>
                <w:rFonts w:ascii="Times New Roman" w:eastAsia="Times New Roman" w:hAnsi="Times New Roman" w:cs="Times New Roman"/>
                <w:sz w:val="20"/>
              </w:rPr>
            </w:pPr>
          </w:p>
        </w:tc>
      </w:tr>
      <w:tr w:rsidR="00866F2D" w14:paraId="0675B7FE" w14:textId="77777777">
        <w:trPr>
          <w:trHeight w:val="300"/>
        </w:trPr>
        <w:tc>
          <w:tcPr>
            <w:tcW w:w="960" w:type="dxa"/>
            <w:tcBorders>
              <w:top w:val="nil"/>
              <w:left w:val="nil"/>
              <w:bottom w:val="nil"/>
              <w:right w:val="nil"/>
            </w:tcBorders>
            <w:shd w:val="clear" w:color="auto" w:fill="auto"/>
            <w:noWrap/>
            <w:vAlign w:val="bottom"/>
            <w:hideMark/>
          </w:tcPr>
          <w:p w14:paraId="0675B7F7"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ΠΟΤΑΜΙ:</w:t>
            </w:r>
          </w:p>
        </w:tc>
        <w:tc>
          <w:tcPr>
            <w:tcW w:w="960" w:type="dxa"/>
            <w:tcBorders>
              <w:top w:val="nil"/>
              <w:left w:val="nil"/>
              <w:bottom w:val="nil"/>
              <w:right w:val="nil"/>
            </w:tcBorders>
            <w:shd w:val="clear" w:color="auto" w:fill="auto"/>
            <w:noWrap/>
            <w:vAlign w:val="bottom"/>
            <w:hideMark/>
          </w:tcPr>
          <w:p w14:paraId="0675B7F8"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7F9"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7FA"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OXI</w:t>
            </w:r>
          </w:p>
        </w:tc>
        <w:tc>
          <w:tcPr>
            <w:tcW w:w="2880" w:type="dxa"/>
            <w:tcBorders>
              <w:top w:val="nil"/>
              <w:left w:val="nil"/>
              <w:bottom w:val="nil"/>
              <w:right w:val="nil"/>
            </w:tcBorders>
            <w:shd w:val="clear" w:color="auto" w:fill="auto"/>
            <w:noWrap/>
            <w:vAlign w:val="bottom"/>
            <w:hideMark/>
          </w:tcPr>
          <w:p w14:paraId="0675B7FB"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7FC"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7FD" w14:textId="77777777" w:rsidR="00F93E91" w:rsidRPr="00CD46DE" w:rsidRDefault="003A64EF" w:rsidP="00F93E91">
            <w:pPr>
              <w:rPr>
                <w:rFonts w:ascii="Times New Roman" w:eastAsia="Times New Roman" w:hAnsi="Times New Roman" w:cs="Times New Roman"/>
                <w:sz w:val="20"/>
              </w:rPr>
            </w:pPr>
          </w:p>
        </w:tc>
      </w:tr>
      <w:tr w:rsidR="00866F2D" w14:paraId="0675B805" w14:textId="77777777">
        <w:trPr>
          <w:trHeight w:val="300"/>
        </w:trPr>
        <w:tc>
          <w:tcPr>
            <w:tcW w:w="1920" w:type="dxa"/>
            <w:gridSpan w:val="2"/>
            <w:tcBorders>
              <w:top w:val="nil"/>
              <w:left w:val="nil"/>
              <w:bottom w:val="nil"/>
              <w:right w:val="nil"/>
            </w:tcBorders>
            <w:shd w:val="clear" w:color="auto" w:fill="auto"/>
            <w:noWrap/>
            <w:vAlign w:val="bottom"/>
            <w:hideMark/>
          </w:tcPr>
          <w:p w14:paraId="0675B7FF"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ΕΝ. ΚΕΝΤΡΩΩΝ:</w:t>
            </w:r>
          </w:p>
        </w:tc>
        <w:tc>
          <w:tcPr>
            <w:tcW w:w="960" w:type="dxa"/>
            <w:tcBorders>
              <w:top w:val="nil"/>
              <w:left w:val="nil"/>
              <w:bottom w:val="nil"/>
              <w:right w:val="nil"/>
            </w:tcBorders>
            <w:shd w:val="clear" w:color="auto" w:fill="auto"/>
            <w:noWrap/>
            <w:vAlign w:val="bottom"/>
            <w:hideMark/>
          </w:tcPr>
          <w:p w14:paraId="0675B800" w14:textId="77777777" w:rsidR="00F93E91" w:rsidRPr="00CD46DE" w:rsidRDefault="003A64EF" w:rsidP="00F93E91">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675B801"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ΠΡΝ</w:t>
            </w:r>
          </w:p>
        </w:tc>
        <w:tc>
          <w:tcPr>
            <w:tcW w:w="2880" w:type="dxa"/>
            <w:tcBorders>
              <w:top w:val="nil"/>
              <w:left w:val="nil"/>
              <w:bottom w:val="nil"/>
              <w:right w:val="nil"/>
            </w:tcBorders>
            <w:shd w:val="clear" w:color="auto" w:fill="auto"/>
            <w:noWrap/>
            <w:vAlign w:val="bottom"/>
            <w:hideMark/>
          </w:tcPr>
          <w:p w14:paraId="0675B802" w14:textId="77777777" w:rsidR="00F93E91" w:rsidRPr="00CD46DE" w:rsidRDefault="003A64EF" w:rsidP="00F93E91">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0675B803"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804" w14:textId="77777777" w:rsidR="00F93E91" w:rsidRPr="00CD46DE" w:rsidRDefault="003A64EF" w:rsidP="00F93E91">
            <w:pPr>
              <w:rPr>
                <w:rFonts w:ascii="Times New Roman" w:eastAsia="Times New Roman" w:hAnsi="Times New Roman" w:cs="Times New Roman"/>
                <w:sz w:val="20"/>
              </w:rPr>
            </w:pPr>
          </w:p>
        </w:tc>
      </w:tr>
      <w:tr w:rsidR="00866F2D" w14:paraId="0675B80D" w14:textId="77777777">
        <w:trPr>
          <w:trHeight w:val="300"/>
        </w:trPr>
        <w:tc>
          <w:tcPr>
            <w:tcW w:w="960" w:type="dxa"/>
            <w:tcBorders>
              <w:top w:val="nil"/>
              <w:left w:val="nil"/>
              <w:bottom w:val="nil"/>
              <w:right w:val="nil"/>
            </w:tcBorders>
            <w:shd w:val="clear" w:color="auto" w:fill="auto"/>
            <w:noWrap/>
            <w:vAlign w:val="bottom"/>
            <w:hideMark/>
          </w:tcPr>
          <w:p w14:paraId="0675B806"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07"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08"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09"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80A"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80B"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80C" w14:textId="77777777" w:rsidR="00F93E91" w:rsidRPr="00CD46DE" w:rsidRDefault="003A64EF" w:rsidP="00F93E91">
            <w:pPr>
              <w:rPr>
                <w:rFonts w:ascii="Times New Roman" w:eastAsia="Times New Roman" w:hAnsi="Times New Roman" w:cs="Times New Roman"/>
                <w:sz w:val="20"/>
              </w:rPr>
            </w:pPr>
          </w:p>
        </w:tc>
      </w:tr>
      <w:tr w:rsidR="00866F2D" w14:paraId="0675B815" w14:textId="77777777">
        <w:trPr>
          <w:trHeight w:val="300"/>
        </w:trPr>
        <w:tc>
          <w:tcPr>
            <w:tcW w:w="960" w:type="dxa"/>
            <w:tcBorders>
              <w:top w:val="nil"/>
              <w:left w:val="nil"/>
              <w:bottom w:val="nil"/>
              <w:right w:val="nil"/>
            </w:tcBorders>
            <w:shd w:val="clear" w:color="auto" w:fill="auto"/>
            <w:noWrap/>
            <w:vAlign w:val="bottom"/>
            <w:hideMark/>
          </w:tcPr>
          <w:p w14:paraId="0675B80E"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0F"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10" w14:textId="77777777" w:rsidR="00F93E91" w:rsidRPr="00CD46DE" w:rsidRDefault="003A64EF" w:rsidP="00F93E91">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0675B811" w14:textId="77777777" w:rsidR="00F93E91" w:rsidRPr="00CD46DE" w:rsidRDefault="003A64EF" w:rsidP="00F93E91">
            <w:pPr>
              <w:rPr>
                <w:rFonts w:ascii="Times New Roman" w:eastAsia="Times New Roman" w:hAnsi="Times New Roman" w:cs="Times New Roman"/>
                <w:sz w:val="20"/>
              </w:rPr>
            </w:pPr>
          </w:p>
        </w:tc>
        <w:tc>
          <w:tcPr>
            <w:tcW w:w="2880" w:type="dxa"/>
            <w:tcBorders>
              <w:top w:val="nil"/>
              <w:left w:val="nil"/>
              <w:bottom w:val="nil"/>
              <w:right w:val="nil"/>
            </w:tcBorders>
            <w:shd w:val="clear" w:color="auto" w:fill="auto"/>
            <w:noWrap/>
            <w:vAlign w:val="bottom"/>
            <w:hideMark/>
          </w:tcPr>
          <w:p w14:paraId="0675B812" w14:textId="77777777" w:rsidR="00F93E91" w:rsidRPr="00CD46DE" w:rsidRDefault="003A64EF" w:rsidP="00F93E91">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675B813" w14:textId="77777777" w:rsidR="00F93E91" w:rsidRPr="00CD46DE" w:rsidRDefault="003A64EF" w:rsidP="00F93E91">
            <w:pPr>
              <w:rPr>
                <w:rFonts w:ascii="Calibri" w:eastAsia="Times New Roman" w:hAnsi="Calibri" w:cs="Calibri"/>
                <w:color w:val="000000"/>
                <w:sz w:val="22"/>
                <w:szCs w:val="22"/>
              </w:rPr>
            </w:pPr>
            <w:r w:rsidRPr="00CD46DE">
              <w:rPr>
                <w:rFonts w:ascii="Calibri" w:eastAsia="Times New Roman" w:hAnsi="Calibri" w:cs="Calibri"/>
                <w:color w:val="000000"/>
                <w:sz w:val="22"/>
                <w:szCs w:val="22"/>
              </w:rPr>
              <w:t>Σελ.</w:t>
            </w:r>
          </w:p>
        </w:tc>
        <w:tc>
          <w:tcPr>
            <w:tcW w:w="480" w:type="dxa"/>
            <w:tcBorders>
              <w:top w:val="nil"/>
              <w:left w:val="nil"/>
              <w:bottom w:val="nil"/>
              <w:right w:val="nil"/>
            </w:tcBorders>
            <w:shd w:val="clear" w:color="auto" w:fill="auto"/>
            <w:noWrap/>
            <w:vAlign w:val="bottom"/>
            <w:hideMark/>
          </w:tcPr>
          <w:p w14:paraId="0675B814" w14:textId="77777777" w:rsidR="00F93E91" w:rsidRPr="00CD46DE" w:rsidRDefault="003A64EF" w:rsidP="00F93E91">
            <w:pPr>
              <w:jc w:val="right"/>
              <w:rPr>
                <w:rFonts w:ascii="Calibri" w:eastAsia="Times New Roman" w:hAnsi="Calibri" w:cs="Calibri"/>
                <w:color w:val="000000"/>
                <w:sz w:val="22"/>
                <w:szCs w:val="22"/>
              </w:rPr>
            </w:pPr>
            <w:r w:rsidRPr="00CD46DE">
              <w:rPr>
                <w:rFonts w:ascii="Calibri" w:eastAsia="Times New Roman" w:hAnsi="Calibri" w:cs="Calibri"/>
                <w:color w:val="000000"/>
                <w:sz w:val="22"/>
                <w:szCs w:val="22"/>
              </w:rPr>
              <w:t>1-Ιαν</w:t>
            </w:r>
          </w:p>
        </w:tc>
      </w:tr>
    </w:tbl>
    <w:p w14:paraId="0675B816" w14:textId="77777777" w:rsidR="00866F2D" w:rsidRDefault="00866F2D">
      <w:pPr>
        <w:spacing w:line="600" w:lineRule="auto"/>
        <w:ind w:firstLine="720"/>
        <w:jc w:val="both"/>
        <w:rPr>
          <w:rFonts w:eastAsia="Times New Roman"/>
          <w:color w:val="000000"/>
          <w:szCs w:val="24"/>
          <w:shd w:val="clear" w:color="auto" w:fill="FFFFFF"/>
        </w:rPr>
      </w:pPr>
    </w:p>
    <w:p w14:paraId="0675B817" w14:textId="77777777" w:rsidR="00866F2D" w:rsidRDefault="003A64EF">
      <w:pPr>
        <w:spacing w:line="600" w:lineRule="auto"/>
        <w:ind w:firstLine="720"/>
        <w:jc w:val="both"/>
        <w:rPr>
          <w:rFonts w:eastAsia="Times New Roman"/>
          <w:color w:val="000000"/>
          <w:szCs w:val="24"/>
          <w:shd w:val="clear" w:color="auto" w:fill="FFFFFF"/>
        </w:rPr>
      </w:pPr>
      <w:r w:rsidRPr="005B2ABF">
        <w:rPr>
          <w:rFonts w:eastAsia="Times New Roman"/>
          <w:b/>
          <w:color w:val="000000"/>
          <w:szCs w:val="24"/>
          <w:shd w:val="clear" w:color="auto" w:fill="FFFFFF"/>
        </w:rPr>
        <w:t xml:space="preserve">ΠΡΟΕΔΡΕΥΩΝ (Γεώργιος </w:t>
      </w:r>
      <w:proofErr w:type="spellStart"/>
      <w:r w:rsidRPr="005B2ABF">
        <w:rPr>
          <w:rFonts w:eastAsia="Times New Roman"/>
          <w:b/>
          <w:color w:val="000000"/>
          <w:szCs w:val="24"/>
          <w:shd w:val="clear" w:color="auto" w:fill="FFFFFF"/>
        </w:rPr>
        <w:t>Λαμπρούλης</w:t>
      </w:r>
      <w:proofErr w:type="spellEnd"/>
      <w:r w:rsidRPr="005B2ABF">
        <w:rPr>
          <w:rFonts w:eastAsia="Times New Roman"/>
          <w:b/>
          <w:color w:val="000000"/>
          <w:szCs w:val="24"/>
          <w:shd w:val="clear" w:color="auto" w:fill="FFFFFF"/>
        </w:rPr>
        <w:t xml:space="preserve">): </w:t>
      </w:r>
      <w:r>
        <w:rPr>
          <w:rFonts w:eastAsia="Times New Roman"/>
          <w:color w:val="000000"/>
          <w:szCs w:val="24"/>
          <w:shd w:val="clear" w:color="auto" w:fill="FFFFFF"/>
        </w:rPr>
        <w:t>Συνεπώς το σχέδιο</w:t>
      </w:r>
      <w:r>
        <w:rPr>
          <w:rFonts w:eastAsia="Times New Roman"/>
          <w:color w:val="000000"/>
          <w:szCs w:val="24"/>
          <w:shd w:val="clear" w:color="auto" w:fill="FFFFFF"/>
        </w:rPr>
        <w:t xml:space="preserve"> νόμου του Υπουργείου Παιδείας, Έρευνας και Θρησκευμάτων</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5B2ABF">
        <w:rPr>
          <w:rFonts w:eastAsia="Times New Roman"/>
          <w:color w:val="000000"/>
          <w:szCs w:val="24"/>
          <w:shd w:val="clear" w:color="auto" w:fill="FFFFFF"/>
        </w:rPr>
        <w:t>Αναδιοργάνωση των δομών υποστήριξης της πρωτοβάθμιας και δευτεροβάθμιας εκπαίδευσης και άλλες διατάξεις</w:t>
      </w:r>
      <w:r>
        <w:rPr>
          <w:rFonts w:eastAsia="Times New Roman"/>
          <w:color w:val="000000"/>
          <w:szCs w:val="24"/>
          <w:shd w:val="clear" w:color="auto" w:fill="FFFFFF"/>
        </w:rPr>
        <w:t>»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w:t>
      </w:r>
      <w:r>
        <w:rPr>
          <w:rFonts w:eastAsia="Times New Roman"/>
          <w:color w:val="000000"/>
          <w:szCs w:val="24"/>
          <w:shd w:val="clear" w:color="auto" w:fill="FFFFFF"/>
        </w:rPr>
        <w:t xml:space="preserve"> έχει ως εξής: </w:t>
      </w:r>
    </w:p>
    <w:p w14:paraId="0675B818" w14:textId="77777777" w:rsidR="00866F2D" w:rsidRDefault="003A64E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(Να καταχωριστεί το κείμενο του νομοσχεδίου</w:t>
      </w:r>
      <w:r w:rsidRPr="006559A7">
        <w:rPr>
          <w:rFonts w:eastAsia="Times New Roman"/>
          <w:color w:val="000000"/>
          <w:szCs w:val="24"/>
          <w:shd w:val="clear" w:color="auto" w:fill="FFFFFF"/>
        </w:rPr>
        <w:t xml:space="preserve"> </w:t>
      </w:r>
      <w:r>
        <w:rPr>
          <w:rFonts w:eastAsia="Times New Roman"/>
          <w:color w:val="000000"/>
          <w:szCs w:val="24"/>
          <w:shd w:val="clear" w:color="auto" w:fill="FFFFFF"/>
        </w:rPr>
        <w:t>σελ. 570α</w:t>
      </w:r>
      <w:r>
        <w:rPr>
          <w:rFonts w:eastAsia="Times New Roman"/>
          <w:color w:val="000000"/>
          <w:szCs w:val="24"/>
          <w:shd w:val="clear" w:color="auto" w:fill="FFFFFF"/>
        </w:rPr>
        <w:t>)</w:t>
      </w:r>
    </w:p>
    <w:p w14:paraId="0675B819" w14:textId="77777777" w:rsidR="00866F2D" w:rsidRDefault="003A64EF">
      <w:pPr>
        <w:tabs>
          <w:tab w:val="left" w:pos="2940"/>
        </w:tabs>
        <w:spacing w:line="600" w:lineRule="auto"/>
        <w:ind w:firstLine="720"/>
        <w:jc w:val="both"/>
        <w:rPr>
          <w:rFonts w:eastAsia="Times New Roman"/>
          <w:szCs w:val="24"/>
        </w:rPr>
      </w:pPr>
      <w:r w:rsidRPr="00010BAE">
        <w:rPr>
          <w:rFonts w:eastAsia="Times New Roman"/>
          <w:b/>
          <w:szCs w:val="24"/>
        </w:rPr>
        <w:t xml:space="preserve">ΠΡΟΕΔΡΕΥΩΝ (Γεώργιος </w:t>
      </w:r>
      <w:proofErr w:type="spellStart"/>
      <w:r w:rsidRPr="00010BAE">
        <w:rPr>
          <w:rFonts w:eastAsia="Times New Roman"/>
          <w:b/>
          <w:szCs w:val="24"/>
        </w:rPr>
        <w:t>Λαμπρούλης</w:t>
      </w:r>
      <w:proofErr w:type="spellEnd"/>
      <w:r w:rsidRPr="00010BAE">
        <w:rPr>
          <w:rFonts w:eastAsia="Times New Roman"/>
          <w:b/>
          <w:szCs w:val="24"/>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w:t>
      </w:r>
      <w:r>
        <w:rPr>
          <w:rFonts w:eastAsia="Times New Roman"/>
          <w:szCs w:val="24"/>
        </w:rPr>
        <w:t>σύνολο του παραπάνω νομοσχεδίου.</w:t>
      </w:r>
    </w:p>
    <w:p w14:paraId="0675B81A" w14:textId="77777777" w:rsidR="00866F2D" w:rsidRDefault="003A64EF">
      <w:pPr>
        <w:tabs>
          <w:tab w:val="left" w:pos="2940"/>
        </w:tabs>
        <w:spacing w:line="600" w:lineRule="auto"/>
        <w:ind w:firstLine="720"/>
        <w:jc w:val="both"/>
        <w:rPr>
          <w:rFonts w:eastAsia="Times New Roman"/>
          <w:szCs w:val="24"/>
        </w:rPr>
      </w:pPr>
      <w:r w:rsidRPr="00010BAE">
        <w:rPr>
          <w:rFonts w:eastAsia="Times New Roman"/>
          <w:b/>
          <w:szCs w:val="24"/>
        </w:rPr>
        <w:t>ΟΛΟΙ ΟΙ ΒΟΥΛΕΥΤΕΣ:</w:t>
      </w:r>
      <w:r>
        <w:rPr>
          <w:rFonts w:eastAsia="Times New Roman"/>
          <w:szCs w:val="24"/>
        </w:rPr>
        <w:t xml:space="preserve"> Μάλιστα, μάλιστα.</w:t>
      </w:r>
    </w:p>
    <w:p w14:paraId="0675B81B" w14:textId="77777777" w:rsidR="00866F2D" w:rsidRDefault="003A64EF">
      <w:pPr>
        <w:tabs>
          <w:tab w:val="left" w:pos="2940"/>
        </w:tabs>
        <w:spacing w:line="600" w:lineRule="auto"/>
        <w:ind w:firstLine="720"/>
        <w:jc w:val="both"/>
        <w:rPr>
          <w:rFonts w:eastAsia="Times New Roman"/>
          <w:szCs w:val="24"/>
        </w:rPr>
      </w:pPr>
      <w:r w:rsidRPr="00010BAE">
        <w:rPr>
          <w:rFonts w:eastAsia="Times New Roman"/>
          <w:b/>
          <w:szCs w:val="24"/>
        </w:rPr>
        <w:t xml:space="preserve">ΠΡΟΕΔΡΕΥΩΝ (Γεώργιος </w:t>
      </w:r>
      <w:proofErr w:type="spellStart"/>
      <w:r w:rsidRPr="00010BAE">
        <w:rPr>
          <w:rFonts w:eastAsia="Times New Roman"/>
          <w:b/>
          <w:szCs w:val="24"/>
        </w:rPr>
        <w:t>Λαμπρούλης</w:t>
      </w:r>
      <w:proofErr w:type="spellEnd"/>
      <w:r w:rsidRPr="00010BAE">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0675B81C" w14:textId="77777777" w:rsidR="00866F2D" w:rsidRDefault="003A64EF">
      <w:pPr>
        <w:spacing w:line="600" w:lineRule="auto"/>
        <w:ind w:firstLine="851"/>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Πέμπτης 29 Μαρτίου 2018, της Παρασκευ</w:t>
      </w:r>
      <w:r>
        <w:rPr>
          <w:rFonts w:eastAsia="Times New Roman" w:cs="Times New Roman"/>
          <w:szCs w:val="24"/>
        </w:rPr>
        <w:t xml:space="preserve">ής 30 Μαρτίου 2018, της Δευτέρας 16 Απριλίου 2018, της Τετάρτης 18 Απριλίου 2018, της Πέμπτης 19 Απριλίου 2018, της Παρασκευής 20 Απριλίου 2018 και της Δευτέρας 23 Απριλίου 2018 και ερωτάται το Σώμα αν τα επικυρώνει. </w:t>
      </w:r>
    </w:p>
    <w:p w14:paraId="0675B81D" w14:textId="77777777" w:rsidR="00866F2D" w:rsidRDefault="003A64EF">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0675B81E" w14:textId="77777777" w:rsidR="00866F2D" w:rsidRDefault="003A64EF">
      <w:pPr>
        <w:spacing w:line="600" w:lineRule="auto"/>
        <w:ind w:firstLine="540"/>
        <w:jc w:val="both"/>
        <w:rPr>
          <w:rFonts w:eastAsia="Times New Roman" w:cs="Times New Roman"/>
          <w:szCs w:val="24"/>
        </w:rPr>
      </w:pPr>
      <w:r>
        <w:rPr>
          <w:rFonts w:eastAsia="Times New Roman" w:cs="Times New Roman"/>
          <w:b/>
          <w:bCs/>
          <w:szCs w:val="24"/>
        </w:rPr>
        <w:t>Π</w:t>
      </w:r>
      <w:r>
        <w:rPr>
          <w:rFonts w:eastAsia="Times New Roman" w:cs="Times New Roman"/>
          <w:b/>
          <w:bCs/>
          <w:szCs w:val="24"/>
        </w:rPr>
        <w:t xml:space="preserve">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Συνεπώς τα Πρακτικά της Πέμπτης 29 Μαρτίου 2018, της Παρασκευής 30 Μαρτίου 2018, της Δευτέρας 16 Απριλίου 2018, της Τετάρτης 18 Απριλίου 2018, της Πέμπτης 19 Απριλίου 2018, της Παρασκευής 20 Απριλίου 2018 και της Δευτέρας 2</w:t>
      </w:r>
      <w:r>
        <w:rPr>
          <w:rFonts w:eastAsia="Times New Roman" w:cs="Times New Roman"/>
          <w:szCs w:val="24"/>
        </w:rPr>
        <w:t>3 Απριλίου 2018 επικυρώθηκαν.</w:t>
      </w:r>
    </w:p>
    <w:p w14:paraId="0675B81F" w14:textId="77777777" w:rsidR="00866F2D" w:rsidRDefault="003A64EF">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675B820" w14:textId="77777777" w:rsidR="00866F2D" w:rsidRDefault="003A64E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675B821" w14:textId="77777777" w:rsidR="00866F2D" w:rsidRDefault="003A64EF">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21.33΄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w:t>
      </w:r>
      <w:r>
        <w:rPr>
          <w:rFonts w:eastAsia="Times New Roman" w:cs="Times New Roman"/>
          <w:szCs w:val="24"/>
        </w:rPr>
        <w:t xml:space="preserve">μέρα Παρασκευή 8 Ιουνίου 2018 και ώρα 10.00΄, με αντικείμενο εργασιών του Σώματος κοινοβουλευτικό έλεγχο: α) συζήτηση επικαίρων ερωτήσεων και β) συζήτηση της με αριθμό 26/17/24-5-2018 επίκαιρης επερώτησης </w:t>
      </w:r>
      <w:r>
        <w:rPr>
          <w:rFonts w:eastAsia="Times New Roman" w:cs="Times New Roman"/>
          <w:szCs w:val="24"/>
        </w:rPr>
        <w:t xml:space="preserve">των Βουλευτών </w:t>
      </w:r>
      <w:r>
        <w:rPr>
          <w:rFonts w:eastAsia="Times New Roman" w:cs="Times New Roman"/>
          <w:szCs w:val="24"/>
        </w:rPr>
        <w:t>του Κομμουνιστικού Κόμματος Ελλάδας π</w:t>
      </w:r>
      <w:r>
        <w:rPr>
          <w:rFonts w:eastAsia="Times New Roman" w:cs="Times New Roman"/>
          <w:szCs w:val="24"/>
        </w:rPr>
        <w:t>ρος την Υπουργό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σχετικά με</w:t>
      </w:r>
      <w:r>
        <w:rPr>
          <w:rFonts w:eastAsia="Times New Roman" w:cs="Times New Roman"/>
          <w:szCs w:val="24"/>
        </w:rPr>
        <w:t xml:space="preserve"> τις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ε</w:t>
      </w:r>
      <w:r>
        <w:rPr>
          <w:rFonts w:eastAsia="Times New Roman" w:cs="Times New Roman"/>
          <w:szCs w:val="24"/>
        </w:rPr>
        <w:t>ργασίας, σύμφωνα με την ημερήσια διάταξη που έχει διανεμηθεί.</w:t>
      </w:r>
    </w:p>
    <w:p w14:paraId="0675B822" w14:textId="77777777" w:rsidR="00866F2D" w:rsidRDefault="003A64EF">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0675B823" w14:textId="77777777" w:rsidR="00866F2D" w:rsidRDefault="00866F2D">
      <w:pPr>
        <w:tabs>
          <w:tab w:val="left" w:pos="2940"/>
        </w:tabs>
        <w:spacing w:line="600" w:lineRule="auto"/>
        <w:ind w:firstLine="720"/>
        <w:jc w:val="both"/>
        <w:rPr>
          <w:rFonts w:eastAsia="Times New Roman"/>
          <w:szCs w:val="24"/>
        </w:rPr>
      </w:pPr>
    </w:p>
    <w:sectPr w:rsidR="00866F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Nw7t6alD81TR8Sn0epVbCiKMK+Q=" w:salt="1cpeVCYdZYI4rRZZqRL93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2D"/>
    <w:rsid w:val="00336544"/>
    <w:rsid w:val="003A64EF"/>
    <w:rsid w:val="00866F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8BF8"/>
  <w15:docId w15:val="{91BB0E46-922F-4571-AA43-D79C369A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3E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93E91"/>
    <w:rPr>
      <w:rFonts w:ascii="Segoe UI" w:hAnsi="Segoe UI" w:cs="Segoe UI"/>
      <w:sz w:val="18"/>
      <w:szCs w:val="18"/>
    </w:rPr>
  </w:style>
  <w:style w:type="paragraph" w:styleId="a4">
    <w:name w:val="Revision"/>
    <w:hidden/>
    <w:uiPriority w:val="99"/>
    <w:semiHidden/>
    <w:rsid w:val="002F2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647</MetadataID>
    <Session xmlns="641f345b-441b-4b81-9152-adc2e73ba5e1">Γ´</Session>
    <Date xmlns="641f345b-441b-4b81-9152-adc2e73ba5e1">2018-06-06T21:00:00+00:00</Date>
    <Status xmlns="641f345b-441b-4b81-9152-adc2e73ba5e1">
      <Url>http://srv-sp1/praktika/Lists/Incoming_Metadata/EditForm.aspx?ID=647&amp;Source=/praktika/Recordings_Library/Forms/AllItems.aspx</Url>
      <Description>Δημοσιεύτηκε</Description>
    </Status>
    <Meeting xmlns="641f345b-441b-4b81-9152-adc2e73ba5e1">ΡΛΒ´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2082C-5FE8-4651-82DC-6C967FBC2ECA}">
  <ds:schemaRefs>
    <ds:schemaRef ds:uri="http://schemas.microsoft.com/sharepoint/v3/contenttype/forms"/>
  </ds:schemaRefs>
</ds:datastoreItem>
</file>

<file path=customXml/itemProps2.xml><?xml version="1.0" encoding="utf-8"?>
<ds:datastoreItem xmlns:ds="http://schemas.openxmlformats.org/officeDocument/2006/customXml" ds:itemID="{AA9220DD-88FF-4236-A12A-8FED62CA5031}">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6E5A05B-023A-499B-9CDA-F1F928E67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537</Pages>
  <Words>96169</Words>
  <Characters>519318</Characters>
  <Application>Microsoft Office Word</Application>
  <DocSecurity>0</DocSecurity>
  <Lines>4327</Lines>
  <Paragraphs>1228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2018-06-18T08:30:00Z</dcterms:created>
  <dcterms:modified xsi:type="dcterms:W3CDTF">2018-06-18T08:30:00Z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