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7C967" w14:textId="77777777" w:rsidR="00AA27F9" w:rsidRPr="00AA27F9" w:rsidRDefault="00AA27F9" w:rsidP="00AA27F9">
      <w:pPr>
        <w:spacing w:after="0" w:line="360" w:lineRule="auto"/>
        <w:rPr>
          <w:ins w:id="0" w:author="Φλούδα Χριστίνα" w:date="2017-03-09T13:21:00Z"/>
          <w:rFonts w:eastAsia="Times New Roman"/>
          <w:szCs w:val="24"/>
          <w:lang w:eastAsia="en-US"/>
        </w:rPr>
      </w:pPr>
      <w:ins w:id="1" w:author="Φλούδα Χριστίνα" w:date="2017-03-09T13:21:00Z">
        <w:r w:rsidRPr="00AA27F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6A63335" w14:textId="77777777" w:rsidR="00AA27F9" w:rsidRPr="00AA27F9" w:rsidRDefault="00AA27F9" w:rsidP="00AA27F9">
      <w:pPr>
        <w:spacing w:after="0" w:line="360" w:lineRule="auto"/>
        <w:rPr>
          <w:ins w:id="2" w:author="Φλούδα Χριστίνα" w:date="2017-03-09T13:21:00Z"/>
          <w:rFonts w:eastAsia="Times New Roman"/>
          <w:szCs w:val="24"/>
          <w:lang w:eastAsia="en-US"/>
        </w:rPr>
      </w:pPr>
    </w:p>
    <w:p w14:paraId="41075A56" w14:textId="77777777" w:rsidR="00AA27F9" w:rsidRPr="00AA27F9" w:rsidRDefault="00AA27F9" w:rsidP="00AA27F9">
      <w:pPr>
        <w:spacing w:after="0" w:line="360" w:lineRule="auto"/>
        <w:rPr>
          <w:ins w:id="3" w:author="Φλούδα Χριστίνα" w:date="2017-03-09T13:21:00Z"/>
          <w:rFonts w:eastAsia="Times New Roman"/>
          <w:szCs w:val="24"/>
          <w:lang w:eastAsia="en-US"/>
        </w:rPr>
      </w:pPr>
      <w:ins w:id="4" w:author="Φλούδα Χριστίνα" w:date="2017-03-09T13:21:00Z">
        <w:r w:rsidRPr="00AA27F9">
          <w:rPr>
            <w:rFonts w:eastAsia="Times New Roman"/>
            <w:szCs w:val="24"/>
            <w:lang w:eastAsia="en-US"/>
          </w:rPr>
          <w:t>ΠΙΝΑΚΑΣ ΠΕΡΙΕΧΟΜΕΝΩΝ</w:t>
        </w:r>
      </w:ins>
    </w:p>
    <w:p w14:paraId="5221662A" w14:textId="77777777" w:rsidR="00AA27F9" w:rsidRPr="00AA27F9" w:rsidRDefault="00AA27F9" w:rsidP="00AA27F9">
      <w:pPr>
        <w:spacing w:after="0" w:line="360" w:lineRule="auto"/>
        <w:rPr>
          <w:ins w:id="5" w:author="Φλούδα Χριστίνα" w:date="2017-03-09T13:21:00Z"/>
          <w:rFonts w:eastAsia="Times New Roman"/>
          <w:szCs w:val="24"/>
          <w:lang w:eastAsia="en-US"/>
        </w:rPr>
      </w:pPr>
      <w:ins w:id="6" w:author="Φλούδα Χριστίνα" w:date="2017-03-09T13:21:00Z">
        <w:r w:rsidRPr="00AA27F9">
          <w:rPr>
            <w:rFonts w:eastAsia="Times New Roman"/>
            <w:szCs w:val="24"/>
            <w:lang w:eastAsia="en-US"/>
          </w:rPr>
          <w:t xml:space="preserve">ΙΖ΄ ΠΕΡΙΟΔΟΣ </w:t>
        </w:r>
      </w:ins>
    </w:p>
    <w:p w14:paraId="665939B0" w14:textId="77777777" w:rsidR="00AA27F9" w:rsidRPr="00AA27F9" w:rsidRDefault="00AA27F9" w:rsidP="00AA27F9">
      <w:pPr>
        <w:spacing w:after="0" w:line="360" w:lineRule="auto"/>
        <w:rPr>
          <w:ins w:id="7" w:author="Φλούδα Χριστίνα" w:date="2017-03-09T13:21:00Z"/>
          <w:rFonts w:eastAsia="Times New Roman"/>
          <w:szCs w:val="24"/>
          <w:lang w:eastAsia="en-US"/>
        </w:rPr>
      </w:pPr>
      <w:ins w:id="8" w:author="Φλούδα Χριστίνα" w:date="2017-03-09T13:21:00Z">
        <w:r w:rsidRPr="00AA27F9">
          <w:rPr>
            <w:rFonts w:eastAsia="Times New Roman"/>
            <w:szCs w:val="24"/>
            <w:lang w:eastAsia="en-US"/>
          </w:rPr>
          <w:t>ΠΡΟΕΔΡΕΥΟΜΕΝΗΣ ΚΟΙΝΟΒΟΥΛΕΥΤΙΚΗΣ ΔΗΜΟΚΡΑΤΙΑΣ</w:t>
        </w:r>
      </w:ins>
    </w:p>
    <w:p w14:paraId="08070C60" w14:textId="77777777" w:rsidR="00AA27F9" w:rsidRPr="00AA27F9" w:rsidRDefault="00AA27F9" w:rsidP="00AA27F9">
      <w:pPr>
        <w:spacing w:after="0" w:line="360" w:lineRule="auto"/>
        <w:rPr>
          <w:ins w:id="9" w:author="Φλούδα Χριστίνα" w:date="2017-03-09T13:21:00Z"/>
          <w:rFonts w:eastAsia="Times New Roman"/>
          <w:szCs w:val="24"/>
          <w:lang w:eastAsia="en-US"/>
        </w:rPr>
      </w:pPr>
      <w:ins w:id="10" w:author="Φλούδα Χριστίνα" w:date="2017-03-09T13:21:00Z">
        <w:r w:rsidRPr="00AA27F9">
          <w:rPr>
            <w:rFonts w:eastAsia="Times New Roman"/>
            <w:szCs w:val="24"/>
            <w:lang w:eastAsia="en-US"/>
          </w:rPr>
          <w:t>ΣΥΝΟΔΟΣ Β΄</w:t>
        </w:r>
      </w:ins>
    </w:p>
    <w:p w14:paraId="117286E2" w14:textId="77777777" w:rsidR="00AA27F9" w:rsidRPr="00AA27F9" w:rsidRDefault="00AA27F9" w:rsidP="00AA27F9">
      <w:pPr>
        <w:spacing w:after="0" w:line="360" w:lineRule="auto"/>
        <w:rPr>
          <w:ins w:id="11" w:author="Φλούδα Χριστίνα" w:date="2017-03-09T13:21:00Z"/>
          <w:rFonts w:eastAsia="Times New Roman"/>
          <w:szCs w:val="24"/>
          <w:lang w:eastAsia="en-US"/>
        </w:rPr>
      </w:pPr>
    </w:p>
    <w:p w14:paraId="71AD54EE" w14:textId="77777777" w:rsidR="00AA27F9" w:rsidRPr="00AA27F9" w:rsidRDefault="00AA27F9" w:rsidP="00AA27F9">
      <w:pPr>
        <w:spacing w:after="0" w:line="360" w:lineRule="auto"/>
        <w:rPr>
          <w:ins w:id="12" w:author="Φλούδα Χριστίνα" w:date="2017-03-09T13:21:00Z"/>
          <w:rFonts w:eastAsia="Times New Roman"/>
          <w:szCs w:val="24"/>
          <w:lang w:eastAsia="en-US"/>
        </w:rPr>
      </w:pPr>
      <w:ins w:id="13" w:author="Φλούδα Χριστίνα" w:date="2017-03-09T13:21:00Z">
        <w:r w:rsidRPr="00AA27F9">
          <w:rPr>
            <w:rFonts w:eastAsia="Times New Roman"/>
            <w:szCs w:val="24"/>
            <w:lang w:eastAsia="en-US"/>
          </w:rPr>
          <w:t>ΣΥΝΕΔΡΙΑΣΗ ΠΔ΄</w:t>
        </w:r>
      </w:ins>
    </w:p>
    <w:p w14:paraId="21A01D95" w14:textId="77777777" w:rsidR="00AA27F9" w:rsidRPr="00AA27F9" w:rsidRDefault="00AA27F9" w:rsidP="00AA27F9">
      <w:pPr>
        <w:spacing w:after="0" w:line="360" w:lineRule="auto"/>
        <w:rPr>
          <w:ins w:id="14" w:author="Φλούδα Χριστίνα" w:date="2017-03-09T13:21:00Z"/>
          <w:rFonts w:eastAsia="Times New Roman"/>
          <w:szCs w:val="24"/>
          <w:lang w:eastAsia="en-US"/>
        </w:rPr>
      </w:pPr>
      <w:ins w:id="15" w:author="Φλούδα Χριστίνα" w:date="2017-03-09T13:21:00Z">
        <w:r w:rsidRPr="00AA27F9">
          <w:rPr>
            <w:rFonts w:eastAsia="Times New Roman"/>
            <w:szCs w:val="24"/>
            <w:lang w:eastAsia="en-US"/>
          </w:rPr>
          <w:t>Δευτέρα  6 Μαρτίου 2017</w:t>
        </w:r>
      </w:ins>
    </w:p>
    <w:p w14:paraId="169B9EFE" w14:textId="77777777" w:rsidR="00AA27F9" w:rsidRPr="00AA27F9" w:rsidRDefault="00AA27F9" w:rsidP="00AA27F9">
      <w:pPr>
        <w:spacing w:after="0" w:line="360" w:lineRule="auto"/>
        <w:rPr>
          <w:ins w:id="16" w:author="Φλούδα Χριστίνα" w:date="2017-03-09T13:21:00Z"/>
          <w:rFonts w:eastAsia="Times New Roman"/>
          <w:szCs w:val="24"/>
          <w:lang w:eastAsia="en-US"/>
        </w:rPr>
      </w:pPr>
    </w:p>
    <w:p w14:paraId="6B2F4326" w14:textId="77777777" w:rsidR="00AA27F9" w:rsidRPr="00AA27F9" w:rsidRDefault="00AA27F9" w:rsidP="00AA27F9">
      <w:pPr>
        <w:spacing w:after="0" w:line="360" w:lineRule="auto"/>
        <w:rPr>
          <w:ins w:id="17" w:author="Φλούδα Χριστίνα" w:date="2017-03-09T13:21:00Z"/>
          <w:rFonts w:eastAsia="Times New Roman"/>
          <w:szCs w:val="24"/>
          <w:lang w:eastAsia="en-US"/>
        </w:rPr>
      </w:pPr>
      <w:ins w:id="18" w:author="Φλούδα Χριστίνα" w:date="2017-03-09T13:21:00Z">
        <w:r w:rsidRPr="00AA27F9">
          <w:rPr>
            <w:rFonts w:eastAsia="Times New Roman"/>
            <w:szCs w:val="24"/>
            <w:lang w:eastAsia="en-US"/>
          </w:rPr>
          <w:t>ΘΕΜΑΤΑ</w:t>
        </w:r>
      </w:ins>
    </w:p>
    <w:p w14:paraId="0F2FF095" w14:textId="77777777" w:rsidR="00AA27F9" w:rsidRPr="00AA27F9" w:rsidRDefault="00AA27F9" w:rsidP="00AA27F9">
      <w:pPr>
        <w:spacing w:after="0" w:line="360" w:lineRule="auto"/>
        <w:rPr>
          <w:ins w:id="19" w:author="Φλούδα Χριστίνα" w:date="2017-03-09T13:21:00Z"/>
          <w:rFonts w:eastAsia="Times New Roman"/>
          <w:szCs w:val="24"/>
          <w:lang w:eastAsia="en-US"/>
        </w:rPr>
      </w:pPr>
      <w:ins w:id="20" w:author="Φλούδα Χριστίνα" w:date="2017-03-09T13:21:00Z">
        <w:r w:rsidRPr="00AA27F9">
          <w:rPr>
            <w:rFonts w:eastAsia="Times New Roman"/>
            <w:szCs w:val="24"/>
            <w:lang w:eastAsia="en-US"/>
          </w:rPr>
          <w:t xml:space="preserve"> </w:t>
        </w:r>
        <w:r w:rsidRPr="00AA27F9">
          <w:rPr>
            <w:rFonts w:eastAsia="Times New Roman"/>
            <w:szCs w:val="24"/>
            <w:lang w:eastAsia="en-US"/>
          </w:rPr>
          <w:br/>
          <w:t xml:space="preserve">Α. ΕΙΔΙΚΑ ΘΕΜΑΤΑ </w:t>
        </w:r>
        <w:r w:rsidRPr="00AA27F9">
          <w:rPr>
            <w:rFonts w:eastAsia="Times New Roman"/>
            <w:szCs w:val="24"/>
            <w:lang w:eastAsia="en-US"/>
          </w:rPr>
          <w:br/>
          <w:t xml:space="preserve">1. Επικύρωση Πρακτικών, σελ. </w:t>
        </w:r>
        <w:r w:rsidRPr="00AA27F9">
          <w:rPr>
            <w:rFonts w:eastAsia="Times New Roman"/>
            <w:szCs w:val="24"/>
            <w:lang w:eastAsia="en-US"/>
          </w:rPr>
          <w:br/>
          <w:t xml:space="preserve">2.  Άδεια απουσίας της Βουλευτού κ. Α. Ασημακοπούλου, σελ. </w:t>
        </w:r>
        <w:r w:rsidRPr="00AA27F9">
          <w:rPr>
            <w:rFonts w:eastAsia="Times New Roman"/>
            <w:szCs w:val="24"/>
            <w:lang w:eastAsia="en-US"/>
          </w:rPr>
          <w:br/>
          <w:t xml:space="preserve">3. Ανακοινώνεται ότι τη συνεδρίαση παρακολουθούν μαθητές από το 7ο Γυμνάσιο Ιωαννίνων και το 1ο Γενικό Λύκειο Νάουσας, σελ. </w:t>
        </w:r>
        <w:r w:rsidRPr="00AA27F9">
          <w:rPr>
            <w:rFonts w:eastAsia="Times New Roman"/>
            <w:szCs w:val="24"/>
            <w:lang w:eastAsia="en-US"/>
          </w:rPr>
          <w:br/>
          <w:t xml:space="preserve">4. Ανακοινώνεται επιστολή του Βουλευτή Μεσσηνίας κ. Δημητρίου </w:t>
        </w:r>
        <w:proofErr w:type="spellStart"/>
        <w:r w:rsidRPr="00AA27F9">
          <w:rPr>
            <w:rFonts w:eastAsia="Times New Roman"/>
            <w:szCs w:val="24"/>
            <w:lang w:eastAsia="en-US"/>
          </w:rPr>
          <w:t>Κουκούτση</w:t>
        </w:r>
        <w:proofErr w:type="spellEnd"/>
        <w:r w:rsidRPr="00AA27F9">
          <w:rPr>
            <w:rFonts w:eastAsia="Times New Roman"/>
            <w:szCs w:val="24"/>
            <w:lang w:eastAsia="en-US"/>
          </w:rPr>
          <w:t xml:space="preserve"> προς τον Πρόεδρο της Βουλής κ. Νικόλαο </w:t>
        </w:r>
        <w:proofErr w:type="spellStart"/>
        <w:r w:rsidRPr="00AA27F9">
          <w:rPr>
            <w:rFonts w:eastAsia="Times New Roman"/>
            <w:szCs w:val="24"/>
            <w:lang w:eastAsia="en-US"/>
          </w:rPr>
          <w:t>Βούτση</w:t>
        </w:r>
        <w:proofErr w:type="spellEnd"/>
        <w:r w:rsidRPr="00AA27F9">
          <w:rPr>
            <w:rFonts w:eastAsia="Times New Roman"/>
            <w:szCs w:val="24"/>
            <w:lang w:eastAsia="en-US"/>
          </w:rPr>
          <w:t xml:space="preserve">, με την οποία γνωστοποιεί ότι δεν ανήκει στην Κοινοβουλευτική Ομάδα του ΛΑΪΚΟΥ ΣΥΝΔΕΣΜΟΥ - ΧΡΥΣΗ ΑΥΓΗ και παραμένει ως ανεξάρτητος Βουλευτής, σελ. </w:t>
        </w:r>
        <w:r w:rsidRPr="00AA27F9">
          <w:rPr>
            <w:rFonts w:eastAsia="Times New Roman"/>
            <w:szCs w:val="24"/>
            <w:lang w:eastAsia="en-US"/>
          </w:rPr>
          <w:br/>
          <w:t xml:space="preserve">5. Επί διαδικαστικού θέματος, σελ. </w:t>
        </w:r>
        <w:r w:rsidRPr="00AA27F9">
          <w:rPr>
            <w:rFonts w:eastAsia="Times New Roman"/>
            <w:szCs w:val="24"/>
            <w:lang w:eastAsia="en-US"/>
          </w:rPr>
          <w:br/>
          <w:t xml:space="preserve"> </w:t>
        </w:r>
        <w:r w:rsidRPr="00AA27F9">
          <w:rPr>
            <w:rFonts w:eastAsia="Times New Roman"/>
            <w:szCs w:val="24"/>
            <w:lang w:eastAsia="en-US"/>
          </w:rPr>
          <w:br/>
          <w:t xml:space="preserve">Β. ΚΟΙΝΟΒΟΥΛΕΥΤΙΚΟΣ ΕΛΕΓΧΟΣ </w:t>
        </w:r>
        <w:r w:rsidRPr="00AA27F9">
          <w:rPr>
            <w:rFonts w:eastAsia="Times New Roman"/>
            <w:szCs w:val="24"/>
            <w:lang w:eastAsia="en-US"/>
          </w:rPr>
          <w:br/>
          <w:t>Συζήτηση επικαίρων ερωτήσεων:</w:t>
        </w:r>
        <w:r w:rsidRPr="00AA27F9">
          <w:rPr>
            <w:rFonts w:eastAsia="Times New Roman"/>
            <w:szCs w:val="24"/>
            <w:lang w:eastAsia="en-US"/>
          </w:rPr>
          <w:br/>
          <w:t xml:space="preserve">   α) Προς την Υπουργό Εργασίας, Κοινωνικής Ασφάλισης και Κοινωνικής Αλληλεγγύης:</w:t>
        </w:r>
        <w:r w:rsidRPr="00AA27F9">
          <w:rPr>
            <w:rFonts w:eastAsia="Times New Roman"/>
            <w:szCs w:val="24"/>
            <w:lang w:eastAsia="en-US"/>
          </w:rPr>
          <w:br/>
          <w:t xml:space="preserve">        i. σχετικά με την καταβολή εισφορών των Ελεύθερων Επαγγελματιών, σελ. </w:t>
        </w:r>
        <w:r w:rsidRPr="00AA27F9">
          <w:rPr>
            <w:rFonts w:eastAsia="Times New Roman"/>
            <w:szCs w:val="24"/>
            <w:lang w:eastAsia="en-US"/>
          </w:rPr>
          <w:br/>
          <w:t xml:space="preserve">        </w:t>
        </w:r>
        <w:proofErr w:type="spellStart"/>
        <w:r w:rsidRPr="00AA27F9">
          <w:rPr>
            <w:rFonts w:eastAsia="Times New Roman"/>
            <w:szCs w:val="24"/>
            <w:lang w:eastAsia="en-US"/>
          </w:rPr>
          <w:t>ii</w:t>
        </w:r>
        <w:proofErr w:type="spellEnd"/>
        <w:r w:rsidRPr="00AA27F9">
          <w:rPr>
            <w:rFonts w:eastAsia="Times New Roman"/>
            <w:szCs w:val="24"/>
            <w:lang w:eastAsia="en-US"/>
          </w:rPr>
          <w:t xml:space="preserve">. σχετικά με την «ανάκληση της απόφασης του Υφυπουργού κ. Πετρόπουλου για κατασχέσεις σε </w:t>
        </w:r>
        <w:proofErr w:type="spellStart"/>
        <w:r w:rsidRPr="00AA27F9">
          <w:rPr>
            <w:rFonts w:eastAsia="Times New Roman"/>
            <w:szCs w:val="24"/>
            <w:lang w:eastAsia="en-US"/>
          </w:rPr>
          <w:t>μικροοφειλέτες</w:t>
        </w:r>
        <w:proofErr w:type="spellEnd"/>
        <w:r w:rsidRPr="00AA27F9">
          <w:rPr>
            <w:rFonts w:eastAsia="Times New Roman"/>
            <w:szCs w:val="24"/>
            <w:lang w:eastAsia="en-US"/>
          </w:rPr>
          <w:t xml:space="preserve">», σελ. </w:t>
        </w:r>
        <w:r w:rsidRPr="00AA27F9">
          <w:rPr>
            <w:rFonts w:eastAsia="Times New Roman"/>
            <w:szCs w:val="24"/>
            <w:lang w:eastAsia="en-US"/>
          </w:rPr>
          <w:br/>
          <w:t xml:space="preserve">   β) Προς τον Υπουργό Μεταναστευτικής Πολιτικής, σχετικά με την άμεση ανάγκη διασφάλισης της εύρυθμης λειτουργίας στο Κέντρο Πρώτης Υποδοχής (ΚΕΠΥ) της </w:t>
        </w:r>
        <w:proofErr w:type="spellStart"/>
        <w:r w:rsidRPr="00AA27F9">
          <w:rPr>
            <w:rFonts w:eastAsia="Times New Roman"/>
            <w:szCs w:val="24"/>
            <w:lang w:eastAsia="en-US"/>
          </w:rPr>
          <w:t>Μόριας</w:t>
        </w:r>
        <w:proofErr w:type="spellEnd"/>
        <w:r w:rsidRPr="00AA27F9">
          <w:rPr>
            <w:rFonts w:eastAsia="Times New Roman"/>
            <w:szCs w:val="24"/>
            <w:lang w:eastAsia="en-US"/>
          </w:rPr>
          <w:t xml:space="preserve">, σελ. </w:t>
        </w:r>
        <w:r w:rsidRPr="00AA27F9">
          <w:rPr>
            <w:rFonts w:eastAsia="Times New Roman"/>
            <w:szCs w:val="24"/>
            <w:lang w:eastAsia="en-US"/>
          </w:rPr>
          <w:br/>
          <w:t xml:space="preserve">   γ) Προς τον Υπουργό Οικονομικών, σχετικά με τον ενδεχόμενο κίνδυνο παραγραφών σε δυνητικές περιπτώσεις φορολογικών υποθέσεων πολιτικών προσώπων που αφορούν στη Γενική Γραμματεία Δημοσίων Εσόδων, στο Σώμα Δίωξης Οικονομικού Εγκλήματος και στις λίστες καταθετών εξωτερικού, σελ. </w:t>
        </w:r>
        <w:r w:rsidRPr="00AA27F9">
          <w:rPr>
            <w:rFonts w:eastAsia="Times New Roman"/>
            <w:szCs w:val="24"/>
            <w:lang w:eastAsia="en-US"/>
          </w:rPr>
          <w:br/>
          <w:t xml:space="preserve">   δ) Προς τον Υπουργό Υγείας:</w:t>
        </w:r>
        <w:r w:rsidRPr="00AA27F9">
          <w:rPr>
            <w:rFonts w:eastAsia="Times New Roman"/>
            <w:szCs w:val="24"/>
            <w:lang w:eastAsia="en-US"/>
          </w:rPr>
          <w:br/>
          <w:t xml:space="preserve">       i. σχετικά με τις «δηλώσεις του Αναπληρωτή Υπουργού Υγείας περί «πειραγμένων» τιμών ορισμένων φαρμάκων την εποχή πριν τον Ιανουάριο του 2015», σελ. </w:t>
        </w:r>
        <w:r w:rsidRPr="00AA27F9">
          <w:rPr>
            <w:rFonts w:eastAsia="Times New Roman"/>
            <w:szCs w:val="24"/>
            <w:lang w:eastAsia="en-US"/>
          </w:rPr>
          <w:br/>
          <w:t xml:space="preserve">       </w:t>
        </w:r>
        <w:proofErr w:type="spellStart"/>
        <w:r w:rsidRPr="00AA27F9">
          <w:rPr>
            <w:rFonts w:eastAsia="Times New Roman"/>
            <w:szCs w:val="24"/>
            <w:lang w:eastAsia="en-US"/>
          </w:rPr>
          <w:t>ii</w:t>
        </w:r>
        <w:proofErr w:type="spellEnd"/>
        <w:r w:rsidRPr="00AA27F9">
          <w:rPr>
            <w:rFonts w:eastAsia="Times New Roman"/>
            <w:szCs w:val="24"/>
            <w:lang w:eastAsia="en-US"/>
          </w:rPr>
          <w:t xml:space="preserve">. σχετικά με τις συμβάσεις έργου στα νοσοκομεία και την καταστρατήγηση του δικαιώματος στη μητρότητα, σελ. </w:t>
        </w:r>
        <w:r w:rsidRPr="00AA27F9">
          <w:rPr>
            <w:rFonts w:eastAsia="Times New Roman"/>
            <w:szCs w:val="24"/>
            <w:lang w:eastAsia="en-US"/>
          </w:rPr>
          <w:br/>
          <w:t xml:space="preserve">       </w:t>
        </w:r>
        <w:proofErr w:type="spellStart"/>
        <w:r w:rsidRPr="00AA27F9">
          <w:rPr>
            <w:rFonts w:eastAsia="Times New Roman"/>
            <w:szCs w:val="24"/>
            <w:lang w:eastAsia="en-US"/>
          </w:rPr>
          <w:t>iii</w:t>
        </w:r>
        <w:proofErr w:type="spellEnd"/>
        <w:r w:rsidRPr="00AA27F9">
          <w:rPr>
            <w:rFonts w:eastAsia="Times New Roman"/>
            <w:szCs w:val="24"/>
            <w:lang w:eastAsia="en-US"/>
          </w:rPr>
          <w:t xml:space="preserve">. σχετικά με τη μη καταβολή των δεδουλευμένων στο προσωπικό καθαριότητας του Γενικού Νοσοκομείου  Άρτας, σελ. </w:t>
        </w:r>
        <w:r w:rsidRPr="00AA27F9">
          <w:rPr>
            <w:rFonts w:eastAsia="Times New Roman"/>
            <w:szCs w:val="24"/>
            <w:lang w:eastAsia="en-US"/>
          </w:rPr>
          <w:br/>
          <w:t xml:space="preserve">       </w:t>
        </w:r>
        <w:proofErr w:type="spellStart"/>
        <w:r w:rsidRPr="00AA27F9">
          <w:rPr>
            <w:rFonts w:eastAsia="Times New Roman"/>
            <w:szCs w:val="24"/>
            <w:lang w:eastAsia="en-US"/>
          </w:rPr>
          <w:t>iv</w:t>
        </w:r>
        <w:proofErr w:type="spellEnd"/>
        <w:r w:rsidRPr="00AA27F9">
          <w:rPr>
            <w:rFonts w:eastAsia="Times New Roman"/>
            <w:szCs w:val="24"/>
            <w:lang w:eastAsia="en-US"/>
          </w:rPr>
          <w:t xml:space="preserve">. σχετικά με τον κίνδυνο να μείνουν χωρίς θεραπείες τα παιδιά και οι έφηβοι της ειδικής αγωγής, σελ. </w:t>
        </w:r>
        <w:r w:rsidRPr="00AA27F9">
          <w:rPr>
            <w:rFonts w:eastAsia="Times New Roman"/>
            <w:szCs w:val="24"/>
            <w:lang w:eastAsia="en-US"/>
          </w:rPr>
          <w:br/>
          <w:t xml:space="preserve"> </w:t>
        </w:r>
        <w:r w:rsidRPr="00AA27F9">
          <w:rPr>
            <w:rFonts w:eastAsia="Times New Roman"/>
            <w:szCs w:val="24"/>
            <w:lang w:eastAsia="en-US"/>
          </w:rPr>
          <w:br/>
          <w:t xml:space="preserve">Γ. ΝΟΜΟΘΕΤΙΚΗ ΕΡΓΑΣΙΑ </w:t>
        </w:r>
        <w:r w:rsidRPr="00AA27F9">
          <w:rPr>
            <w:rFonts w:eastAsia="Times New Roman"/>
            <w:szCs w:val="24"/>
            <w:lang w:eastAsia="en-US"/>
          </w:rPr>
          <w:br/>
          <w:t xml:space="preserve">Συζήτηση και ψήφιση επί της αρχής, των άρθρων και του συνόλου του σχεδίου νόμου του Υπουργείου Τουρισμού: «Κύρωση Συμφωνίας για τη συνεργασία στον τομέα του τουρισμού μεταξύ της Κυβέρνησης της Ελληνικής Δημοκρατίας και της Κυβέρνησης του Κράτους του Κουβέιτ», σελ. </w:t>
        </w:r>
        <w:r w:rsidRPr="00AA27F9">
          <w:rPr>
            <w:rFonts w:eastAsia="Times New Roman"/>
            <w:szCs w:val="24"/>
            <w:lang w:eastAsia="en-US"/>
          </w:rPr>
          <w:br/>
        </w:r>
      </w:ins>
    </w:p>
    <w:p w14:paraId="3D2D4DA2" w14:textId="77777777" w:rsidR="00AA27F9" w:rsidRPr="00AA27F9" w:rsidRDefault="00AA27F9" w:rsidP="00AA27F9">
      <w:pPr>
        <w:spacing w:after="0" w:line="360" w:lineRule="auto"/>
        <w:rPr>
          <w:ins w:id="21" w:author="Φλούδα Χριστίνα" w:date="2017-03-09T13:21:00Z"/>
          <w:rFonts w:eastAsia="Times New Roman"/>
          <w:szCs w:val="24"/>
          <w:lang w:eastAsia="en-US"/>
        </w:rPr>
      </w:pPr>
    </w:p>
    <w:p w14:paraId="0E0820F6" w14:textId="77777777" w:rsidR="00AA27F9" w:rsidRPr="00AA27F9" w:rsidRDefault="00AA27F9" w:rsidP="00AA27F9">
      <w:pPr>
        <w:spacing w:after="0" w:line="360" w:lineRule="auto"/>
        <w:rPr>
          <w:ins w:id="22" w:author="Φλούδα Χριστίνα" w:date="2017-03-09T13:21:00Z"/>
          <w:rFonts w:eastAsia="Times New Roman"/>
          <w:szCs w:val="24"/>
          <w:lang w:eastAsia="en-US"/>
        </w:rPr>
      </w:pPr>
      <w:ins w:id="23" w:author="Φλούδα Χριστίνα" w:date="2017-03-09T13:21:00Z">
        <w:r w:rsidRPr="00AA27F9">
          <w:rPr>
            <w:rFonts w:eastAsia="Times New Roman"/>
            <w:szCs w:val="24"/>
            <w:lang w:eastAsia="en-US"/>
          </w:rPr>
          <w:t>ΠΡΟΕΔΕΥΟΝΤΕΣ</w:t>
        </w:r>
      </w:ins>
    </w:p>
    <w:p w14:paraId="68E5406D" w14:textId="77777777" w:rsidR="00AA27F9" w:rsidRPr="00AA27F9" w:rsidRDefault="00AA27F9" w:rsidP="00AA27F9">
      <w:pPr>
        <w:spacing w:after="0" w:line="360" w:lineRule="auto"/>
        <w:rPr>
          <w:ins w:id="24" w:author="Φλούδα Χριστίνα" w:date="2017-03-09T13:21:00Z"/>
          <w:rFonts w:eastAsia="Times New Roman"/>
          <w:szCs w:val="24"/>
          <w:lang w:eastAsia="en-US"/>
        </w:rPr>
      </w:pPr>
      <w:ins w:id="25" w:author="Φλούδα Χριστίνα" w:date="2017-03-09T13:21:00Z">
        <w:r w:rsidRPr="00AA27F9">
          <w:rPr>
            <w:rFonts w:eastAsia="Times New Roman"/>
            <w:szCs w:val="24"/>
            <w:lang w:eastAsia="en-US"/>
          </w:rPr>
          <w:t>ΚΟΥΡΑΚΗΣ Α. , σελ.</w:t>
        </w:r>
      </w:ins>
    </w:p>
    <w:p w14:paraId="3DE5853E" w14:textId="77777777" w:rsidR="00AA27F9" w:rsidRPr="00AA27F9" w:rsidRDefault="00AA27F9" w:rsidP="00AA27F9">
      <w:pPr>
        <w:spacing w:after="0" w:line="360" w:lineRule="auto"/>
        <w:rPr>
          <w:ins w:id="26" w:author="Φλούδα Χριστίνα" w:date="2017-03-09T13:21:00Z"/>
          <w:rFonts w:eastAsia="Times New Roman"/>
          <w:szCs w:val="24"/>
          <w:lang w:eastAsia="en-US"/>
        </w:rPr>
      </w:pPr>
      <w:ins w:id="27" w:author="Φλούδα Χριστίνα" w:date="2017-03-09T13:21:00Z">
        <w:r w:rsidRPr="00AA27F9">
          <w:rPr>
            <w:rFonts w:eastAsia="Times New Roman"/>
            <w:szCs w:val="24"/>
            <w:lang w:eastAsia="en-US"/>
          </w:rPr>
          <w:t>ΛΑΜΠΡΟΥΛΗΣ Γ. , σελ.</w:t>
        </w:r>
      </w:ins>
    </w:p>
    <w:p w14:paraId="293567BA" w14:textId="77777777" w:rsidR="00AA27F9" w:rsidRPr="00AA27F9" w:rsidRDefault="00AA27F9" w:rsidP="00AA27F9">
      <w:pPr>
        <w:spacing w:after="0" w:line="360" w:lineRule="auto"/>
        <w:rPr>
          <w:ins w:id="28" w:author="Φλούδα Χριστίνα" w:date="2017-03-09T13:21:00Z"/>
          <w:rFonts w:eastAsia="Times New Roman"/>
          <w:szCs w:val="24"/>
          <w:lang w:eastAsia="en-US"/>
        </w:rPr>
      </w:pPr>
    </w:p>
    <w:p w14:paraId="00D91A00" w14:textId="77777777" w:rsidR="00AA27F9" w:rsidRPr="00AA27F9" w:rsidRDefault="00AA27F9" w:rsidP="00AA27F9">
      <w:pPr>
        <w:spacing w:after="0" w:line="360" w:lineRule="auto"/>
        <w:rPr>
          <w:ins w:id="29" w:author="Φλούδα Χριστίνα" w:date="2017-03-09T13:21:00Z"/>
          <w:rFonts w:eastAsia="Times New Roman"/>
          <w:szCs w:val="24"/>
          <w:lang w:eastAsia="en-US"/>
        </w:rPr>
      </w:pPr>
    </w:p>
    <w:p w14:paraId="23C713CB" w14:textId="77777777" w:rsidR="00AA27F9" w:rsidRPr="00AA27F9" w:rsidRDefault="00AA27F9" w:rsidP="00AA27F9">
      <w:pPr>
        <w:spacing w:after="0" w:line="360" w:lineRule="auto"/>
        <w:rPr>
          <w:ins w:id="30" w:author="Φλούδα Χριστίνα" w:date="2017-03-09T13:21:00Z"/>
          <w:rFonts w:eastAsia="Times New Roman"/>
          <w:szCs w:val="24"/>
          <w:lang w:eastAsia="en-US"/>
        </w:rPr>
      </w:pPr>
      <w:ins w:id="31" w:author="Φλούδα Χριστίνα" w:date="2017-03-09T13:21:00Z">
        <w:r w:rsidRPr="00AA27F9">
          <w:rPr>
            <w:rFonts w:eastAsia="Times New Roman"/>
            <w:szCs w:val="24"/>
            <w:lang w:eastAsia="en-US"/>
          </w:rPr>
          <w:t>ΟΜΙΛΗΤΕΣ</w:t>
        </w:r>
      </w:ins>
    </w:p>
    <w:p w14:paraId="0695482B" w14:textId="274F2984" w:rsidR="00AA27F9" w:rsidRDefault="00AA27F9" w:rsidP="00AA27F9">
      <w:pPr>
        <w:spacing w:after="0" w:line="600" w:lineRule="auto"/>
        <w:contextualSpacing/>
        <w:jc w:val="both"/>
        <w:rPr>
          <w:ins w:id="32" w:author="Φλούδα Χριστίνα" w:date="2017-03-09T13:21:00Z"/>
          <w:rFonts w:eastAsia="Times New Roman"/>
          <w:szCs w:val="24"/>
        </w:rPr>
        <w:pPrChange w:id="33" w:author="Φλούδα Χριστίνα" w:date="2017-03-09T13:21:00Z">
          <w:pPr>
            <w:spacing w:after="0" w:line="600" w:lineRule="auto"/>
            <w:contextualSpacing/>
            <w:jc w:val="center"/>
          </w:pPr>
        </w:pPrChange>
      </w:pPr>
      <w:ins w:id="34" w:author="Φλούδα Χριστίνα" w:date="2017-03-09T13:21:00Z">
        <w:r w:rsidRPr="00AA27F9">
          <w:rPr>
            <w:rFonts w:eastAsia="Times New Roman"/>
            <w:szCs w:val="24"/>
            <w:lang w:eastAsia="en-US"/>
          </w:rPr>
          <w:br/>
          <w:t>Α. Επί διαδικαστικού θέματος:</w:t>
        </w:r>
        <w:r w:rsidRPr="00AA27F9">
          <w:rPr>
            <w:rFonts w:eastAsia="Times New Roman"/>
            <w:szCs w:val="24"/>
            <w:lang w:eastAsia="en-US"/>
          </w:rPr>
          <w:br/>
          <w:t>ΓΕΩΡΓΙΑΔΗΣ Σ. , σελ.</w:t>
        </w:r>
        <w:r w:rsidRPr="00AA27F9">
          <w:rPr>
            <w:rFonts w:eastAsia="Times New Roman"/>
            <w:szCs w:val="24"/>
            <w:lang w:eastAsia="en-US"/>
          </w:rPr>
          <w:br/>
          <w:t>ΛΑΜΠΡΟΥΛΗΣ Γ. , σελ.</w:t>
        </w:r>
        <w:r w:rsidRPr="00AA27F9">
          <w:rPr>
            <w:rFonts w:eastAsia="Times New Roman"/>
            <w:szCs w:val="24"/>
            <w:lang w:eastAsia="en-US"/>
          </w:rPr>
          <w:br/>
          <w:t>ΜΕΓΑΛΟΟΙΚΟΝΟΜΟΥ Θ. , σελ.</w:t>
        </w:r>
        <w:r w:rsidRPr="00AA27F9">
          <w:rPr>
            <w:rFonts w:eastAsia="Times New Roman"/>
            <w:szCs w:val="24"/>
            <w:lang w:eastAsia="en-US"/>
          </w:rPr>
          <w:br/>
          <w:t>ΞΥΔΑΚΗΣ Ν. , σελ.</w:t>
        </w:r>
        <w:r w:rsidRPr="00AA27F9">
          <w:rPr>
            <w:rFonts w:eastAsia="Times New Roman"/>
            <w:szCs w:val="24"/>
            <w:lang w:eastAsia="en-US"/>
          </w:rPr>
          <w:br/>
          <w:t>ΠΟΛΑΚΗΣ Π. , σελ.</w:t>
        </w:r>
        <w:r w:rsidRPr="00AA27F9">
          <w:rPr>
            <w:rFonts w:eastAsia="Times New Roman"/>
            <w:szCs w:val="24"/>
            <w:lang w:eastAsia="en-US"/>
          </w:rPr>
          <w:br/>
          <w:t>ΣΥΡΜΑΛΕΝΙΟΣ Ν. , σελ.</w:t>
        </w:r>
        <w:r w:rsidRPr="00AA27F9">
          <w:rPr>
            <w:rFonts w:eastAsia="Times New Roman"/>
            <w:szCs w:val="24"/>
            <w:lang w:eastAsia="en-US"/>
          </w:rPr>
          <w:br/>
        </w:r>
        <w:r w:rsidRPr="00AA27F9">
          <w:rPr>
            <w:rFonts w:eastAsia="Times New Roman"/>
            <w:szCs w:val="24"/>
            <w:lang w:eastAsia="en-US"/>
          </w:rPr>
          <w:br/>
          <w:t>Β. Επί των επικαίρων ερωτήσεων:</w:t>
        </w:r>
        <w:r w:rsidRPr="00AA27F9">
          <w:rPr>
            <w:rFonts w:eastAsia="Times New Roman"/>
            <w:szCs w:val="24"/>
            <w:lang w:eastAsia="en-US"/>
          </w:rPr>
          <w:br/>
          <w:t>ΓΕΩΡΓΙΑΔΗΣ Σ. , σελ.</w:t>
        </w:r>
        <w:r w:rsidRPr="00AA27F9">
          <w:rPr>
            <w:rFonts w:eastAsia="Times New Roman"/>
            <w:szCs w:val="24"/>
            <w:lang w:eastAsia="en-US"/>
          </w:rPr>
          <w:br/>
          <w:t>ΓΚΙΟΚΑΣ Ι. , σελ.</w:t>
        </w:r>
        <w:r w:rsidRPr="00AA27F9">
          <w:rPr>
            <w:rFonts w:eastAsia="Times New Roman"/>
            <w:szCs w:val="24"/>
            <w:lang w:eastAsia="en-US"/>
          </w:rPr>
          <w:br/>
          <w:t>ΘΕΟΧΑΡΗΣ Θ. , σελ.</w:t>
        </w:r>
        <w:r w:rsidRPr="00AA27F9">
          <w:rPr>
            <w:rFonts w:eastAsia="Times New Roman"/>
            <w:szCs w:val="24"/>
            <w:lang w:eastAsia="en-US"/>
          </w:rPr>
          <w:br/>
          <w:t>ΚΕΓΚΕΡΟΓΛΟΥ Β. , σελ.</w:t>
        </w:r>
        <w:r w:rsidRPr="00AA27F9">
          <w:rPr>
            <w:rFonts w:eastAsia="Times New Roman"/>
            <w:szCs w:val="24"/>
            <w:lang w:eastAsia="en-US"/>
          </w:rPr>
          <w:br/>
          <w:t>ΜΕΓΑΛΟΟΙΚΟΝΟΜΟΥ Θ. , σελ.</w:t>
        </w:r>
        <w:r w:rsidRPr="00AA27F9">
          <w:rPr>
            <w:rFonts w:eastAsia="Times New Roman"/>
            <w:szCs w:val="24"/>
            <w:lang w:eastAsia="en-US"/>
          </w:rPr>
          <w:br/>
          <w:t>ΜΟΥΖΑΛΑΣ Γ. , σελ.</w:t>
        </w:r>
        <w:r w:rsidRPr="00AA27F9">
          <w:rPr>
            <w:rFonts w:eastAsia="Times New Roman"/>
            <w:szCs w:val="24"/>
            <w:lang w:eastAsia="en-US"/>
          </w:rPr>
          <w:br/>
          <w:t>ΠΑΠΑΘΕΟΔΩΡΟΥ Θ. , σελ.</w:t>
        </w:r>
        <w:r w:rsidRPr="00AA27F9">
          <w:rPr>
            <w:rFonts w:eastAsia="Times New Roman"/>
            <w:szCs w:val="24"/>
            <w:lang w:eastAsia="en-US"/>
          </w:rPr>
          <w:br/>
          <w:t>ΠΑΠΑΚΩΣΤΑ - ΣΙΔΗΡΟΠΟΥΛΟΥ Α. , σελ.</w:t>
        </w:r>
        <w:r w:rsidRPr="00AA27F9">
          <w:rPr>
            <w:rFonts w:eastAsia="Times New Roman"/>
            <w:szCs w:val="24"/>
            <w:lang w:eastAsia="en-US"/>
          </w:rPr>
          <w:br/>
          <w:t>ΠΑΠΑΝΑΤΣΙΟΥ Α. , σελ.</w:t>
        </w:r>
        <w:r w:rsidRPr="00AA27F9">
          <w:rPr>
            <w:rFonts w:eastAsia="Times New Roman"/>
            <w:szCs w:val="24"/>
            <w:lang w:eastAsia="en-US"/>
          </w:rPr>
          <w:br/>
          <w:t>ΠΕΤΡΟΠΟΥΛΟΣ Α. , σελ.</w:t>
        </w:r>
        <w:r w:rsidRPr="00AA27F9">
          <w:rPr>
            <w:rFonts w:eastAsia="Times New Roman"/>
            <w:szCs w:val="24"/>
            <w:lang w:eastAsia="en-US"/>
          </w:rPr>
          <w:br/>
          <w:t>ΠΟΛΑΚΗΣ Π. , σελ.</w:t>
        </w:r>
        <w:r w:rsidRPr="00AA27F9">
          <w:rPr>
            <w:rFonts w:eastAsia="Times New Roman"/>
            <w:szCs w:val="24"/>
            <w:lang w:eastAsia="en-US"/>
          </w:rPr>
          <w:br/>
          <w:t>ΣΤΥΛΙΟΣ Γ. , σελ.</w:t>
        </w:r>
        <w:r w:rsidRPr="00AA27F9">
          <w:rPr>
            <w:rFonts w:eastAsia="Times New Roman"/>
            <w:szCs w:val="24"/>
            <w:lang w:eastAsia="en-US"/>
          </w:rPr>
          <w:br/>
          <w:t>ΣΥΝΤΥΧΑΚΗΣ Ε. , σελ.</w:t>
        </w:r>
        <w:r w:rsidRPr="00AA27F9">
          <w:rPr>
            <w:rFonts w:eastAsia="Times New Roman"/>
            <w:szCs w:val="24"/>
            <w:lang w:eastAsia="en-US"/>
          </w:rPr>
          <w:br/>
        </w:r>
        <w:r w:rsidRPr="00AA27F9">
          <w:rPr>
            <w:rFonts w:eastAsia="Times New Roman"/>
            <w:szCs w:val="24"/>
            <w:lang w:eastAsia="en-US"/>
          </w:rPr>
          <w:br/>
          <w:t>Γ. Επί του σχεδίου νόμου του Υπουργείου Τουρισμού:</w:t>
        </w:r>
        <w:r w:rsidRPr="00AA27F9">
          <w:rPr>
            <w:rFonts w:eastAsia="Times New Roman"/>
            <w:szCs w:val="24"/>
            <w:lang w:eastAsia="en-US"/>
          </w:rPr>
          <w:br/>
          <w:t>ΚΑΤΣΩΤΗΣ Χ. , σελ.</w:t>
        </w:r>
        <w:r w:rsidRPr="00AA27F9">
          <w:rPr>
            <w:rFonts w:eastAsia="Times New Roman"/>
            <w:szCs w:val="24"/>
            <w:lang w:eastAsia="en-US"/>
          </w:rPr>
          <w:br/>
          <w:t>ΚΟΥΝΤΟΥΡΑ  Έ. , σελ.</w:t>
        </w:r>
        <w:r w:rsidRPr="00AA27F9">
          <w:rPr>
            <w:rFonts w:eastAsia="Times New Roman"/>
            <w:szCs w:val="24"/>
            <w:lang w:eastAsia="en-US"/>
          </w:rPr>
          <w:br/>
          <w:t>ΛΟΒΕΡΔΟΣ Α. , σελ.</w:t>
        </w:r>
        <w:r w:rsidRPr="00AA27F9">
          <w:rPr>
            <w:rFonts w:eastAsia="Times New Roman"/>
            <w:szCs w:val="24"/>
            <w:lang w:eastAsia="en-US"/>
          </w:rPr>
          <w:br/>
          <w:t>ΣΑΧΙΝΙΔΗΣ Ι. , σελ.</w:t>
        </w:r>
        <w:r w:rsidRPr="00AA27F9">
          <w:rPr>
            <w:rFonts w:eastAsia="Times New Roman"/>
            <w:szCs w:val="24"/>
            <w:lang w:eastAsia="en-US"/>
          </w:rPr>
          <w:br/>
        </w:r>
        <w:bookmarkStart w:id="35" w:name="_GoBack"/>
        <w:bookmarkEnd w:id="35"/>
      </w:ins>
    </w:p>
    <w:p w14:paraId="5FAE2CA0" w14:textId="77777777" w:rsidR="00F27D86" w:rsidRDefault="00AA27F9">
      <w:pPr>
        <w:spacing w:after="0" w:line="600" w:lineRule="auto"/>
        <w:contextualSpacing/>
        <w:jc w:val="center"/>
        <w:rPr>
          <w:rFonts w:eastAsia="Times New Roman"/>
          <w:szCs w:val="24"/>
        </w:rPr>
      </w:pPr>
      <w:r>
        <w:rPr>
          <w:rFonts w:eastAsia="Times New Roman"/>
          <w:szCs w:val="24"/>
        </w:rPr>
        <w:t>ΠΡΑΚΤΙΚΑ ΒΟΥΛΗΣ</w:t>
      </w:r>
    </w:p>
    <w:p w14:paraId="5FAE2CA1" w14:textId="77777777" w:rsidR="00F27D86" w:rsidRDefault="00AA27F9">
      <w:pPr>
        <w:spacing w:after="0" w:line="600" w:lineRule="auto"/>
        <w:contextualSpacing/>
        <w:jc w:val="center"/>
        <w:rPr>
          <w:rFonts w:eastAsia="Times New Roman"/>
          <w:szCs w:val="24"/>
        </w:rPr>
      </w:pPr>
      <w:r>
        <w:rPr>
          <w:rFonts w:eastAsia="Times New Roman"/>
          <w:szCs w:val="24"/>
        </w:rPr>
        <w:t>ΙΖ΄ ΠΕΡΙΟΔΟΣ</w:t>
      </w:r>
    </w:p>
    <w:p w14:paraId="5FAE2CA2" w14:textId="77777777" w:rsidR="00F27D86" w:rsidRDefault="00AA27F9">
      <w:pPr>
        <w:spacing w:after="0" w:line="600" w:lineRule="auto"/>
        <w:contextualSpacing/>
        <w:jc w:val="center"/>
        <w:rPr>
          <w:rFonts w:eastAsia="Times New Roman"/>
          <w:szCs w:val="24"/>
        </w:rPr>
      </w:pPr>
      <w:r>
        <w:rPr>
          <w:rFonts w:eastAsia="Times New Roman"/>
          <w:szCs w:val="24"/>
        </w:rPr>
        <w:t>ΠΡΟΕΔΡΕΥΟΜΕΝΗΣ ΚΟΙΝΟΒΟΥΛΕΥΤΙΚΗΣ ΔΗΜΟΚΡΑΤΙΑΣ</w:t>
      </w:r>
    </w:p>
    <w:p w14:paraId="5FAE2CA3" w14:textId="77777777" w:rsidR="00F27D86" w:rsidRDefault="00AA27F9">
      <w:pPr>
        <w:spacing w:after="0" w:line="600" w:lineRule="auto"/>
        <w:contextualSpacing/>
        <w:jc w:val="center"/>
        <w:rPr>
          <w:rFonts w:eastAsia="Times New Roman"/>
          <w:szCs w:val="24"/>
        </w:rPr>
      </w:pPr>
      <w:r>
        <w:rPr>
          <w:rFonts w:eastAsia="Times New Roman"/>
          <w:szCs w:val="24"/>
        </w:rPr>
        <w:t>ΣΥΝΟΔΟΣ Β΄</w:t>
      </w:r>
    </w:p>
    <w:p w14:paraId="5FAE2CA4" w14:textId="77777777" w:rsidR="00F27D86" w:rsidRDefault="00AA27F9">
      <w:pPr>
        <w:spacing w:after="0" w:line="600" w:lineRule="auto"/>
        <w:contextualSpacing/>
        <w:jc w:val="center"/>
        <w:rPr>
          <w:rFonts w:eastAsia="Times New Roman"/>
          <w:szCs w:val="24"/>
        </w:rPr>
      </w:pPr>
      <w:r>
        <w:rPr>
          <w:rFonts w:eastAsia="Times New Roman"/>
          <w:szCs w:val="24"/>
        </w:rPr>
        <w:t>ΣΥΝΕΔΡΙΑΣΗ ΠΔ΄</w:t>
      </w:r>
    </w:p>
    <w:p w14:paraId="5FAE2CA5" w14:textId="77777777" w:rsidR="00F27D86" w:rsidRDefault="00AA27F9">
      <w:pPr>
        <w:spacing w:after="0" w:line="600" w:lineRule="auto"/>
        <w:contextualSpacing/>
        <w:jc w:val="center"/>
        <w:rPr>
          <w:rFonts w:eastAsia="Times New Roman"/>
          <w:szCs w:val="24"/>
        </w:rPr>
      </w:pPr>
      <w:r>
        <w:rPr>
          <w:rFonts w:eastAsia="Times New Roman"/>
          <w:szCs w:val="24"/>
        </w:rPr>
        <w:t>Δευτέρα 6 Μαρτίου 2017</w:t>
      </w:r>
    </w:p>
    <w:p w14:paraId="5FAE2CA6" w14:textId="77777777" w:rsidR="00F27D86" w:rsidRDefault="00AA27F9">
      <w:pPr>
        <w:spacing w:after="0" w:line="600" w:lineRule="auto"/>
        <w:ind w:firstLine="720"/>
        <w:contextualSpacing/>
        <w:jc w:val="both"/>
        <w:rPr>
          <w:rFonts w:eastAsia="Times New Roman"/>
          <w:szCs w:val="24"/>
        </w:rPr>
      </w:pPr>
      <w:r>
        <w:rPr>
          <w:rFonts w:eastAsia="Times New Roman"/>
          <w:szCs w:val="24"/>
        </w:rPr>
        <w:t>Αθήνα, σήμερα στις 6 Μαρτίου 2017, ημέρα Δευτέρα και ώρα 17.08΄</w:t>
      </w:r>
      <w:r w:rsidRPr="0087404C">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Α΄ Αντιπ</w:t>
      </w:r>
      <w:r>
        <w:rPr>
          <w:rFonts w:eastAsia="Times New Roman"/>
          <w:szCs w:val="24"/>
        </w:rPr>
        <w:t xml:space="preserve">ροέδρου αυτής κ. </w:t>
      </w:r>
      <w:r w:rsidRPr="004F2D66">
        <w:rPr>
          <w:rFonts w:eastAsia="Times New Roman"/>
          <w:b/>
          <w:szCs w:val="24"/>
        </w:rPr>
        <w:t>ΑΝΑΣΤΑΣΙΟΥ ΚΟΥΡΑΚΗ</w:t>
      </w:r>
      <w:r>
        <w:rPr>
          <w:rFonts w:eastAsia="Times New Roman"/>
          <w:szCs w:val="24"/>
        </w:rPr>
        <w:t>.</w:t>
      </w:r>
    </w:p>
    <w:p w14:paraId="5FAE2CA7" w14:textId="77777777" w:rsidR="00F27D86" w:rsidRDefault="00AA27F9">
      <w:pPr>
        <w:spacing w:after="0" w:line="600" w:lineRule="auto"/>
        <w:ind w:firstLine="720"/>
        <w:contextualSpacing/>
        <w:jc w:val="both"/>
        <w:rPr>
          <w:rFonts w:eastAsia="Times New Roman"/>
          <w:szCs w:val="24"/>
        </w:rPr>
      </w:pPr>
      <w:r w:rsidRPr="00BF0EC0">
        <w:rPr>
          <w:rFonts w:eastAsia="Times New Roman"/>
          <w:b/>
          <w:szCs w:val="24"/>
        </w:rPr>
        <w:t>ΠΡΟΕΔΡΕΥΩΝ (Αναστάσιος Κουράκης)</w:t>
      </w:r>
      <w:r w:rsidRPr="00203A34">
        <w:rPr>
          <w:rFonts w:eastAsia="Times New Roman"/>
          <w:szCs w:val="24"/>
        </w:rPr>
        <w:t>: Κυρίες και κύριοι</w:t>
      </w:r>
      <w:r>
        <w:rPr>
          <w:rFonts w:eastAsia="Times New Roman"/>
          <w:szCs w:val="24"/>
        </w:rPr>
        <w:t xml:space="preserve"> συνάδελφοι, αρχίζει η συνεδρίαση.</w:t>
      </w:r>
    </w:p>
    <w:p w14:paraId="5FAE2CA8" w14:textId="77777777" w:rsidR="00F27D86" w:rsidRDefault="00AA27F9">
      <w:pPr>
        <w:spacing w:after="0" w:line="600" w:lineRule="auto"/>
        <w:ind w:firstLine="720"/>
        <w:contextualSpacing/>
        <w:jc w:val="both"/>
        <w:rPr>
          <w:rFonts w:eastAsia="Times New Roman"/>
          <w:szCs w:val="24"/>
        </w:rPr>
      </w:pPr>
      <w:r>
        <w:rPr>
          <w:rFonts w:eastAsia="Times New Roman"/>
          <w:szCs w:val="24"/>
        </w:rPr>
        <w:t>Κυρίες κ</w:t>
      </w:r>
      <w:r>
        <w:rPr>
          <w:rFonts w:eastAsia="Times New Roman"/>
          <w:szCs w:val="24"/>
        </w:rPr>
        <w:t xml:space="preserve">αι κύριοι συνάδελφοι, υπάρχει επιστολή του Βουλευτή Μεσσηνίας κ. Δημητρίου </w:t>
      </w:r>
      <w:proofErr w:type="spellStart"/>
      <w:r>
        <w:rPr>
          <w:rFonts w:eastAsia="Times New Roman"/>
          <w:szCs w:val="24"/>
        </w:rPr>
        <w:t>Κουκούτση</w:t>
      </w:r>
      <w:proofErr w:type="spellEnd"/>
      <w:r>
        <w:rPr>
          <w:rFonts w:eastAsia="Times New Roman"/>
          <w:szCs w:val="24"/>
        </w:rPr>
        <w:t xml:space="preserve"> προς τον Πρόεδρο του </w:t>
      </w:r>
      <w:r>
        <w:rPr>
          <w:rFonts w:eastAsia="Times New Roman"/>
          <w:szCs w:val="24"/>
        </w:rPr>
        <w:t>ε</w:t>
      </w:r>
      <w:r>
        <w:rPr>
          <w:rFonts w:eastAsia="Times New Roman"/>
          <w:szCs w:val="24"/>
        </w:rPr>
        <w:t xml:space="preserve">λληνικού Κοινοβουλίου κ. Νικόλαο </w:t>
      </w:r>
      <w:proofErr w:type="spellStart"/>
      <w:r>
        <w:rPr>
          <w:rFonts w:eastAsia="Times New Roman"/>
          <w:szCs w:val="24"/>
        </w:rPr>
        <w:t>Βούτση</w:t>
      </w:r>
      <w:proofErr w:type="spellEnd"/>
      <w:r>
        <w:rPr>
          <w:rFonts w:eastAsia="Times New Roman"/>
          <w:szCs w:val="24"/>
        </w:rPr>
        <w:t xml:space="preserve">, την οποία αναγιγνώσκω: </w:t>
      </w:r>
    </w:p>
    <w:p w14:paraId="5FAE2CA9" w14:textId="77777777" w:rsidR="00F27D86" w:rsidRDefault="00AA27F9">
      <w:pPr>
        <w:spacing w:after="0" w:line="600" w:lineRule="auto"/>
        <w:ind w:firstLine="720"/>
        <w:contextualSpacing/>
        <w:jc w:val="both"/>
        <w:rPr>
          <w:rFonts w:eastAsia="Times New Roman"/>
          <w:szCs w:val="24"/>
        </w:rPr>
      </w:pPr>
      <w:r>
        <w:rPr>
          <w:rFonts w:eastAsia="Times New Roman"/>
          <w:szCs w:val="24"/>
        </w:rPr>
        <w:t>«Αξιότιμε κύριε Πρόεδρε, με την παρούσα κοινοποίηση σας κάνω γνωστό ότι από σήμερα δ</w:t>
      </w:r>
      <w:r>
        <w:rPr>
          <w:rFonts w:eastAsia="Times New Roman"/>
          <w:szCs w:val="24"/>
        </w:rPr>
        <w:t xml:space="preserve">εν ανήκω στην </w:t>
      </w:r>
      <w:r>
        <w:rPr>
          <w:rFonts w:eastAsia="Times New Roman"/>
          <w:szCs w:val="24"/>
        </w:rPr>
        <w:t>Κ</w:t>
      </w:r>
      <w:r>
        <w:rPr>
          <w:rFonts w:eastAsia="Times New Roman"/>
          <w:szCs w:val="24"/>
        </w:rPr>
        <w:t>οινοβουλευ</w:t>
      </w:r>
      <w:r>
        <w:rPr>
          <w:rFonts w:eastAsia="Times New Roman"/>
          <w:szCs w:val="24"/>
        </w:rPr>
        <w:lastRenderedPageBreak/>
        <w:t xml:space="preserve">τική </w:t>
      </w:r>
      <w:r>
        <w:rPr>
          <w:rFonts w:eastAsia="Times New Roman"/>
          <w:szCs w:val="24"/>
        </w:rPr>
        <w:t>Ο</w:t>
      </w:r>
      <w:r>
        <w:rPr>
          <w:rFonts w:eastAsia="Times New Roman"/>
          <w:szCs w:val="24"/>
        </w:rPr>
        <w:t>μάδα του Λ</w:t>
      </w:r>
      <w:r>
        <w:rPr>
          <w:rFonts w:eastAsia="Times New Roman"/>
          <w:szCs w:val="24"/>
        </w:rPr>
        <w:t xml:space="preserve">αϊκού </w:t>
      </w:r>
      <w:r>
        <w:rPr>
          <w:rFonts w:eastAsia="Times New Roman"/>
          <w:szCs w:val="24"/>
        </w:rPr>
        <w:t>Σ</w:t>
      </w:r>
      <w:r>
        <w:rPr>
          <w:rFonts w:eastAsia="Times New Roman"/>
          <w:szCs w:val="24"/>
        </w:rPr>
        <w:t xml:space="preserve">υνδέσμου </w:t>
      </w:r>
      <w:r>
        <w:rPr>
          <w:rFonts w:eastAsia="Times New Roman"/>
          <w:szCs w:val="24"/>
        </w:rPr>
        <w:t>-</w:t>
      </w:r>
      <w:r>
        <w:rPr>
          <w:rFonts w:eastAsia="Times New Roman"/>
          <w:szCs w:val="24"/>
        </w:rPr>
        <w:t xml:space="preserve"> </w:t>
      </w:r>
      <w:r>
        <w:rPr>
          <w:rFonts w:eastAsia="Times New Roman"/>
          <w:szCs w:val="24"/>
        </w:rPr>
        <w:t>Χ</w:t>
      </w:r>
      <w:r>
        <w:rPr>
          <w:rFonts w:eastAsia="Times New Roman"/>
          <w:szCs w:val="24"/>
        </w:rPr>
        <w:t>ρυσή</w:t>
      </w:r>
      <w:r>
        <w:rPr>
          <w:rFonts w:eastAsia="Times New Roman"/>
          <w:szCs w:val="24"/>
        </w:rPr>
        <w:t xml:space="preserve"> Α</w:t>
      </w:r>
      <w:r>
        <w:rPr>
          <w:rFonts w:eastAsia="Times New Roman"/>
          <w:szCs w:val="24"/>
        </w:rPr>
        <w:t>υγή</w:t>
      </w:r>
      <w:r>
        <w:rPr>
          <w:rFonts w:eastAsia="Times New Roman"/>
          <w:szCs w:val="24"/>
        </w:rPr>
        <w:t xml:space="preserve"> και ως εκ τούτου δηλώνω </w:t>
      </w:r>
      <w:r>
        <w:rPr>
          <w:rFonts w:eastAsia="Times New Roman"/>
          <w:szCs w:val="24"/>
        </w:rPr>
        <w:t>Α</w:t>
      </w:r>
      <w:r>
        <w:rPr>
          <w:rFonts w:eastAsia="Times New Roman"/>
          <w:szCs w:val="24"/>
        </w:rPr>
        <w:t xml:space="preserve">νεξάρτητος Βουλευτής. Μετά τιμής, </w:t>
      </w:r>
      <w:proofErr w:type="spellStart"/>
      <w:r>
        <w:rPr>
          <w:rFonts w:eastAsia="Times New Roman"/>
          <w:szCs w:val="24"/>
        </w:rPr>
        <w:t>Κουκούτσης</w:t>
      </w:r>
      <w:proofErr w:type="spellEnd"/>
      <w:r>
        <w:rPr>
          <w:rFonts w:eastAsia="Times New Roman"/>
          <w:szCs w:val="24"/>
        </w:rPr>
        <w:t xml:space="preserve"> Δημήτριος, Βουλευτής Μεσσηνίας».</w:t>
      </w:r>
    </w:p>
    <w:p w14:paraId="5FAE2CAA" w14:textId="77777777" w:rsidR="00F27D86" w:rsidRDefault="00AA27F9">
      <w:pPr>
        <w:spacing w:line="600" w:lineRule="auto"/>
        <w:ind w:firstLine="720"/>
        <w:contextualSpacing/>
        <w:jc w:val="both"/>
        <w:rPr>
          <w:rFonts w:eastAsia="Times New Roman"/>
          <w:szCs w:val="24"/>
        </w:rPr>
      </w:pPr>
      <w:r>
        <w:rPr>
          <w:rFonts w:eastAsia="Times New Roman"/>
          <w:szCs w:val="24"/>
        </w:rPr>
        <w:t>(Η προαναφερθείσα επιστολή</w:t>
      </w:r>
      <w:r>
        <w:rPr>
          <w:rFonts w:eastAsia="Times New Roman"/>
          <w:szCs w:val="24"/>
        </w:rPr>
        <w:t xml:space="preserve"> καταχωρίζεται στα Πρακτικά και</w:t>
      </w:r>
      <w:r>
        <w:rPr>
          <w:rFonts w:eastAsia="Times New Roman"/>
          <w:szCs w:val="24"/>
        </w:rPr>
        <w:t xml:space="preserve"> έχει ως εξής: </w:t>
      </w:r>
    </w:p>
    <w:p w14:paraId="5FAE2CAB" w14:textId="77777777" w:rsidR="00F27D86" w:rsidRDefault="00AA27F9">
      <w:pPr>
        <w:spacing w:line="600" w:lineRule="auto"/>
        <w:ind w:firstLine="720"/>
        <w:contextualSpacing/>
        <w:jc w:val="center"/>
        <w:rPr>
          <w:rFonts w:eastAsia="Times New Roman"/>
          <w:szCs w:val="24"/>
        </w:rPr>
      </w:pPr>
      <w:r>
        <w:rPr>
          <w:rFonts w:eastAsia="Times New Roman"/>
          <w:szCs w:val="24"/>
        </w:rPr>
        <w:t>(Αλλαγή σε</w:t>
      </w:r>
      <w:r>
        <w:rPr>
          <w:rFonts w:eastAsia="Times New Roman"/>
          <w:szCs w:val="24"/>
        </w:rPr>
        <w:t xml:space="preserve">λίδας </w:t>
      </w:r>
    </w:p>
    <w:p w14:paraId="5FAE2CAC" w14:textId="77777777" w:rsidR="00F27D86" w:rsidRDefault="00AA27F9">
      <w:pPr>
        <w:spacing w:line="600" w:lineRule="auto"/>
        <w:ind w:firstLine="720"/>
        <w:contextualSpacing/>
        <w:jc w:val="center"/>
        <w:rPr>
          <w:rFonts w:eastAsia="Times New Roman"/>
          <w:szCs w:val="24"/>
        </w:rPr>
      </w:pPr>
      <w:r>
        <w:rPr>
          <w:rFonts w:eastAsia="Times New Roman"/>
          <w:szCs w:val="24"/>
        </w:rPr>
        <w:t>Να μπει η σελίδα 2</w:t>
      </w:r>
      <w:r>
        <w:rPr>
          <w:rFonts w:eastAsia="Times New Roman"/>
          <w:szCs w:val="24"/>
        </w:rPr>
        <w:t xml:space="preserve"> </w:t>
      </w:r>
    </w:p>
    <w:p w14:paraId="5FAE2CAD" w14:textId="77777777" w:rsidR="00F27D86" w:rsidRDefault="00AA27F9">
      <w:pPr>
        <w:spacing w:line="600" w:lineRule="auto"/>
        <w:ind w:firstLine="720"/>
        <w:contextualSpacing/>
        <w:jc w:val="center"/>
        <w:rPr>
          <w:rFonts w:eastAsia="Times New Roman"/>
          <w:b/>
          <w:szCs w:val="24"/>
        </w:rPr>
      </w:pPr>
      <w:r>
        <w:rPr>
          <w:rFonts w:eastAsia="Times New Roman"/>
          <w:szCs w:val="24"/>
        </w:rPr>
        <w:t>Αλλαγή σελίδας)</w:t>
      </w:r>
    </w:p>
    <w:p w14:paraId="5FAE2CAE"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Κυρίες και κύριοι συνάδελφοι εισερχόμ</w:t>
      </w:r>
      <w:r>
        <w:rPr>
          <w:rFonts w:eastAsia="Times New Roman"/>
          <w:szCs w:val="24"/>
        </w:rPr>
        <w:t xml:space="preserve">αστε </w:t>
      </w:r>
      <w:r>
        <w:rPr>
          <w:rFonts w:eastAsia="Times New Roman"/>
          <w:szCs w:val="24"/>
        </w:rPr>
        <w:t xml:space="preserve">στην ημερήσια διάταξη της </w:t>
      </w:r>
    </w:p>
    <w:p w14:paraId="5FAE2CAF" w14:textId="77777777" w:rsidR="00F27D86" w:rsidRDefault="00AA27F9">
      <w:pPr>
        <w:spacing w:after="0" w:line="600" w:lineRule="auto"/>
        <w:ind w:firstLine="720"/>
        <w:contextualSpacing/>
        <w:jc w:val="center"/>
        <w:rPr>
          <w:rFonts w:eastAsia="Times New Roman"/>
          <w:b/>
          <w:szCs w:val="24"/>
        </w:rPr>
      </w:pPr>
      <w:r>
        <w:rPr>
          <w:rFonts w:eastAsia="Times New Roman"/>
          <w:b/>
          <w:szCs w:val="24"/>
        </w:rPr>
        <w:t>ΝΟΜΟΘΕΤΙΚΗΣ ΕΡΓΑΣΙΑΣ</w:t>
      </w:r>
    </w:p>
    <w:p w14:paraId="5FAE2CB0" w14:textId="77777777" w:rsidR="00F27D86" w:rsidRDefault="00AA27F9">
      <w:pPr>
        <w:spacing w:after="0" w:line="600" w:lineRule="auto"/>
        <w:ind w:firstLine="720"/>
        <w:contextualSpacing/>
        <w:jc w:val="both"/>
        <w:rPr>
          <w:rFonts w:eastAsia="Times New Roman"/>
          <w:szCs w:val="24"/>
        </w:rPr>
      </w:pPr>
      <w:r>
        <w:rPr>
          <w:rFonts w:eastAsia="Times New Roman"/>
          <w:szCs w:val="24"/>
        </w:rPr>
        <w:t xml:space="preserve">Μόνη συζήτηση </w:t>
      </w:r>
      <w:r>
        <w:rPr>
          <w:rFonts w:eastAsia="Times New Roman"/>
          <w:szCs w:val="24"/>
        </w:rPr>
        <w:t xml:space="preserve">και ψήφιση </w:t>
      </w:r>
      <w:r>
        <w:rPr>
          <w:rFonts w:eastAsia="Times New Roman"/>
          <w:szCs w:val="24"/>
        </w:rPr>
        <w:t xml:space="preserve">επί της αρχής, των άρθρων και του συνόλου του σχεδίου νόμου του </w:t>
      </w:r>
      <w:r>
        <w:rPr>
          <w:rFonts w:eastAsia="Times New Roman"/>
          <w:szCs w:val="24"/>
        </w:rPr>
        <w:t>Υπουργείου Τουρισμού</w:t>
      </w:r>
      <w:r>
        <w:rPr>
          <w:rFonts w:eastAsia="Times New Roman"/>
          <w:szCs w:val="24"/>
        </w:rPr>
        <w:t>:</w:t>
      </w:r>
      <w:r>
        <w:rPr>
          <w:rFonts w:eastAsia="Times New Roman"/>
          <w:szCs w:val="24"/>
        </w:rPr>
        <w:t xml:space="preserve"> «Κύρωση </w:t>
      </w:r>
      <w:r>
        <w:rPr>
          <w:rFonts w:eastAsia="Times New Roman"/>
          <w:szCs w:val="24"/>
        </w:rPr>
        <w:t>της</w:t>
      </w:r>
      <w:r>
        <w:rPr>
          <w:rFonts w:eastAsia="Times New Roman"/>
          <w:szCs w:val="24"/>
        </w:rPr>
        <w:t xml:space="preserve"> Συμφωνίας για τη συνεργασία στον τομέα του τουρισμού μεταξύ της Κυβέρνησης της Ελληνικής Δημοκρατίας και της Κυβέρνησης του Κράτους του Κουβέιτ».</w:t>
      </w:r>
    </w:p>
    <w:p w14:paraId="5FAE2CB1" w14:textId="77777777" w:rsidR="00F27D86" w:rsidRDefault="00AA27F9">
      <w:pPr>
        <w:spacing w:after="0" w:line="600" w:lineRule="auto"/>
        <w:ind w:firstLine="720"/>
        <w:contextualSpacing/>
        <w:jc w:val="both"/>
        <w:rPr>
          <w:rFonts w:eastAsia="Times New Roman"/>
          <w:szCs w:val="24"/>
        </w:rPr>
      </w:pPr>
      <w:r>
        <w:rPr>
          <w:rFonts w:eastAsia="Times New Roman"/>
          <w:szCs w:val="24"/>
        </w:rPr>
        <w:t xml:space="preserve">Το νομοσχέδιο ψηφίστηκε στη Διαρκή Επιτροπή κατά πλειοψηφία. Εισάγεται προς </w:t>
      </w:r>
      <w:r>
        <w:rPr>
          <w:rFonts w:eastAsia="Times New Roman"/>
          <w:szCs w:val="24"/>
        </w:rPr>
        <w:t>συζήτηση στη Βουλή με τη διαδικα</w:t>
      </w:r>
      <w:r>
        <w:rPr>
          <w:rFonts w:eastAsia="Times New Roman"/>
          <w:szCs w:val="24"/>
        </w:rPr>
        <w:lastRenderedPageBreak/>
        <w:t>σία του άρθρου 108 του Κανονισμού της Βουλής, δηλαδή μπορούν να λάβουν τον λόγο όσοι έχουν αντίρρηση επί της κυρώσεως αυτής της συμφωνίας.</w:t>
      </w:r>
    </w:p>
    <w:p w14:paraId="5FAE2CB2" w14:textId="77777777" w:rsidR="00F27D86" w:rsidRDefault="00AA27F9">
      <w:pPr>
        <w:spacing w:after="0" w:line="600" w:lineRule="auto"/>
        <w:ind w:firstLine="720"/>
        <w:contextualSpacing/>
        <w:jc w:val="both"/>
        <w:rPr>
          <w:rFonts w:eastAsia="Times New Roman"/>
          <w:szCs w:val="24"/>
        </w:rPr>
      </w:pPr>
      <w:r>
        <w:rPr>
          <w:rFonts w:eastAsia="Times New Roman"/>
          <w:szCs w:val="24"/>
        </w:rPr>
        <w:t>Θέλει κάποιος συνάδελφος να λάβει τον λόγο;</w:t>
      </w:r>
    </w:p>
    <w:p w14:paraId="5FAE2CB3" w14:textId="77777777" w:rsidR="00F27D86" w:rsidRDefault="00AA27F9">
      <w:pPr>
        <w:spacing w:after="0" w:line="600" w:lineRule="auto"/>
        <w:ind w:firstLine="720"/>
        <w:contextualSpacing/>
        <w:jc w:val="both"/>
        <w:rPr>
          <w:rFonts w:eastAsia="Times New Roman"/>
          <w:szCs w:val="24"/>
        </w:rPr>
      </w:pPr>
      <w:r>
        <w:rPr>
          <w:rFonts w:eastAsia="Times New Roman"/>
          <w:b/>
          <w:szCs w:val="24"/>
        </w:rPr>
        <w:t>ΙΩΑΝΝΗΣ ΣΑΧΙΝΙΔΗΣ:</w:t>
      </w:r>
      <w:r>
        <w:rPr>
          <w:rFonts w:eastAsia="Times New Roman"/>
          <w:szCs w:val="24"/>
        </w:rPr>
        <w:t xml:space="preserve"> Μάλιστα, κύριε Πρόεδρε</w:t>
      </w:r>
      <w:r>
        <w:rPr>
          <w:rFonts w:eastAsia="Times New Roman"/>
          <w:szCs w:val="24"/>
        </w:rPr>
        <w:t>.</w:t>
      </w:r>
    </w:p>
    <w:p w14:paraId="5FAE2CB4" w14:textId="77777777" w:rsidR="00F27D86" w:rsidRDefault="00AA27F9">
      <w:pPr>
        <w:spacing w:after="0"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Ο κ. </w:t>
      </w:r>
      <w:proofErr w:type="spellStart"/>
      <w:r>
        <w:rPr>
          <w:rFonts w:eastAsia="Times New Roman"/>
          <w:szCs w:val="24"/>
        </w:rPr>
        <w:t>Σαχινίδης</w:t>
      </w:r>
      <w:proofErr w:type="spellEnd"/>
      <w:r>
        <w:rPr>
          <w:rFonts w:eastAsia="Times New Roman"/>
          <w:szCs w:val="24"/>
        </w:rPr>
        <w:t xml:space="preserve"> από τη Χρυσή Αυγή έχει τον λόγο.</w:t>
      </w:r>
    </w:p>
    <w:p w14:paraId="5FAE2CB5" w14:textId="77777777" w:rsidR="00F27D86" w:rsidRDefault="00AA27F9">
      <w:pPr>
        <w:spacing w:after="0" w:line="600" w:lineRule="auto"/>
        <w:ind w:firstLine="720"/>
        <w:contextualSpacing/>
        <w:jc w:val="both"/>
        <w:rPr>
          <w:rFonts w:eastAsia="Times New Roman"/>
          <w:szCs w:val="24"/>
        </w:rPr>
      </w:pPr>
      <w:r>
        <w:rPr>
          <w:rFonts w:eastAsia="Times New Roman"/>
          <w:b/>
          <w:szCs w:val="24"/>
        </w:rPr>
        <w:t>ΙΩΑΝΝΗΣ ΣΑΧΙΝΙΔΗΣ:</w:t>
      </w:r>
      <w:r>
        <w:rPr>
          <w:rFonts w:eastAsia="Times New Roman"/>
          <w:szCs w:val="24"/>
        </w:rPr>
        <w:t xml:space="preserve"> Ευχαριστώ, κύριε Πρόεδρε.</w:t>
      </w:r>
    </w:p>
    <w:p w14:paraId="5FAE2CB6" w14:textId="77777777" w:rsidR="00F27D86" w:rsidRDefault="00AA27F9">
      <w:pPr>
        <w:spacing w:after="0" w:line="600" w:lineRule="auto"/>
        <w:ind w:firstLine="720"/>
        <w:contextualSpacing/>
        <w:jc w:val="both"/>
        <w:rPr>
          <w:rFonts w:eastAsia="Times New Roman"/>
          <w:szCs w:val="24"/>
        </w:rPr>
      </w:pPr>
      <w:r>
        <w:rPr>
          <w:rFonts w:eastAsia="Times New Roman"/>
          <w:szCs w:val="24"/>
        </w:rPr>
        <w:t xml:space="preserve">Στην </w:t>
      </w:r>
      <w:r>
        <w:rPr>
          <w:rFonts w:eastAsia="Times New Roman"/>
          <w:szCs w:val="24"/>
        </w:rPr>
        <w:t>κ</w:t>
      </w:r>
      <w:r>
        <w:rPr>
          <w:rFonts w:eastAsia="Times New Roman"/>
          <w:szCs w:val="24"/>
        </w:rPr>
        <w:t xml:space="preserve">ύρωση </w:t>
      </w:r>
      <w:r>
        <w:rPr>
          <w:rFonts w:eastAsia="Times New Roman"/>
          <w:szCs w:val="24"/>
        </w:rPr>
        <w:t>σ</w:t>
      </w:r>
      <w:r>
        <w:rPr>
          <w:rFonts w:eastAsia="Times New Roman"/>
          <w:szCs w:val="24"/>
        </w:rPr>
        <w:t xml:space="preserve">υνεργασίας στον τομέα του τουρισμού μεταξύ της Ελλάδος και της </w:t>
      </w:r>
      <w:r>
        <w:rPr>
          <w:rFonts w:eastAsia="Times New Roman"/>
          <w:szCs w:val="24"/>
        </w:rPr>
        <w:t>κ</w:t>
      </w:r>
      <w:r>
        <w:rPr>
          <w:rFonts w:eastAsia="Times New Roman"/>
          <w:szCs w:val="24"/>
        </w:rPr>
        <w:t xml:space="preserve">υβέρνησης του Κράτους του Κουβέιτ διαπιστώνουμε </w:t>
      </w:r>
      <w:r>
        <w:rPr>
          <w:rFonts w:eastAsia="Times New Roman"/>
          <w:szCs w:val="24"/>
        </w:rPr>
        <w:t>ότι πράγματι η Ελλάδα από το παρελθόν, εδώ και αρκετές εκατοντάδες χρόνια, είχε φιλικές σχέσεις με το Κουβέιτ. Μάλιστα πρόσφατα, πριν από μερικά χρόνια, υπήρξε συμφωνία μιας συνεργασίας σε επίπεδο αρχαιολογικών ερευνών</w:t>
      </w:r>
      <w:r>
        <w:rPr>
          <w:rFonts w:eastAsia="Times New Roman"/>
          <w:szCs w:val="24"/>
        </w:rPr>
        <w:t>,</w:t>
      </w:r>
      <w:r>
        <w:rPr>
          <w:rFonts w:eastAsia="Times New Roman"/>
          <w:szCs w:val="24"/>
        </w:rPr>
        <w:t xml:space="preserve"> που είχε διαρκέσει από το 2007 έως τ</w:t>
      </w:r>
      <w:r>
        <w:rPr>
          <w:rFonts w:eastAsia="Times New Roman"/>
          <w:szCs w:val="24"/>
        </w:rPr>
        <w:t xml:space="preserve">ο 2009 αποσπασματικά. Μάλιστα, ακόμα και αν προστρέξουμε στη μυθολογία, θα δούμε κάποια στοιχεία της ελληνικής μυθολογίας τα οποία είναι αναμεμειγμένα με τους τοπικούς μύθους του Κουβέιτ. </w:t>
      </w:r>
    </w:p>
    <w:p w14:paraId="5FAE2CB7" w14:textId="77777777" w:rsidR="00F27D86" w:rsidRDefault="00AA27F9">
      <w:pPr>
        <w:spacing w:after="0" w:line="600" w:lineRule="auto"/>
        <w:ind w:firstLine="720"/>
        <w:contextualSpacing/>
        <w:jc w:val="both"/>
        <w:rPr>
          <w:rFonts w:eastAsia="Times New Roman"/>
          <w:szCs w:val="24"/>
        </w:rPr>
      </w:pPr>
      <w:r>
        <w:rPr>
          <w:rFonts w:eastAsia="Times New Roman"/>
          <w:szCs w:val="24"/>
        </w:rPr>
        <w:lastRenderedPageBreak/>
        <w:t>Μ</w:t>
      </w:r>
      <w:r>
        <w:rPr>
          <w:rFonts w:eastAsia="Times New Roman"/>
          <w:szCs w:val="24"/>
        </w:rPr>
        <w:t>ε</w:t>
      </w:r>
      <w:r>
        <w:rPr>
          <w:rFonts w:eastAsia="Times New Roman"/>
          <w:szCs w:val="24"/>
        </w:rPr>
        <w:t xml:space="preserve"> αυτό το ιστορικό παρελθόν, λοιπόν, θα μπορούσε υπό συγκεκριμένες</w:t>
      </w:r>
      <w:r>
        <w:rPr>
          <w:rFonts w:eastAsia="Times New Roman"/>
          <w:szCs w:val="24"/>
        </w:rPr>
        <w:t xml:space="preserve"> συνθήκες να μας βρει σύμφωνους η σημερινή </w:t>
      </w:r>
      <w:r>
        <w:rPr>
          <w:rFonts w:eastAsia="Times New Roman"/>
          <w:szCs w:val="24"/>
        </w:rPr>
        <w:t>κ</w:t>
      </w:r>
      <w:r>
        <w:rPr>
          <w:rFonts w:eastAsia="Times New Roman"/>
          <w:szCs w:val="24"/>
        </w:rPr>
        <w:t xml:space="preserve">ύρωση, όμως εδώ προκύπτουν κάποια ζητήματα τα οποία είχα αναφέρει και στην </w:t>
      </w:r>
      <w:r>
        <w:rPr>
          <w:rFonts w:eastAsia="Times New Roman"/>
          <w:szCs w:val="24"/>
        </w:rPr>
        <w:t>ε</w:t>
      </w:r>
      <w:r>
        <w:rPr>
          <w:rFonts w:eastAsia="Times New Roman"/>
          <w:szCs w:val="24"/>
        </w:rPr>
        <w:t xml:space="preserve">πιτροπή, τα οποία θέτουν σε αμφιβολία την καλή διάθεση και τα κίνητρα του Κουβέιτ. </w:t>
      </w:r>
    </w:p>
    <w:p w14:paraId="5FAE2CB8" w14:textId="77777777" w:rsidR="00F27D86" w:rsidRDefault="00AA27F9">
      <w:pPr>
        <w:spacing w:after="0" w:line="600" w:lineRule="auto"/>
        <w:ind w:firstLine="720"/>
        <w:contextualSpacing/>
        <w:jc w:val="both"/>
        <w:rPr>
          <w:rFonts w:eastAsia="Times New Roman"/>
          <w:szCs w:val="24"/>
        </w:rPr>
      </w:pPr>
      <w:r>
        <w:rPr>
          <w:rFonts w:eastAsia="Times New Roman"/>
          <w:szCs w:val="24"/>
        </w:rPr>
        <w:t>Σε ανύποπτο χρόνο και κατά τη διάρκεια επίσκεψης στη</w:t>
      </w:r>
      <w:r>
        <w:rPr>
          <w:rFonts w:eastAsia="Times New Roman"/>
          <w:szCs w:val="24"/>
        </w:rPr>
        <w:t xml:space="preserve">ν Ελλάδα από τον Αναπληρωτή Πρωθυπουργό και Υπουργό Εξωτερικών του Κουβέιτ, είχε δηλώσει αυτός ότι προσβλέπει να είναι η Ελλάδα ο επενδυτικός εταίρος του Κουβέιτ και μάλιστα αυτό αποτέλεσε προσωπική επιλογή του </w:t>
      </w:r>
      <w:r>
        <w:rPr>
          <w:rFonts w:eastAsia="Times New Roman"/>
          <w:szCs w:val="24"/>
        </w:rPr>
        <w:t>ε</w:t>
      </w:r>
      <w:r>
        <w:rPr>
          <w:rFonts w:eastAsia="Times New Roman"/>
          <w:szCs w:val="24"/>
        </w:rPr>
        <w:t>μίρη. Επισήμανε ακόμη ότι κύριος στόχος είνα</w:t>
      </w:r>
      <w:r>
        <w:rPr>
          <w:rFonts w:eastAsia="Times New Roman"/>
          <w:szCs w:val="24"/>
        </w:rPr>
        <w:t xml:space="preserve">ι η αγορά ακινήτων, αφού οι τιμές πια έχουν υποχωρήσει, όπως χαρακτηριστικά δήλωσε. </w:t>
      </w:r>
    </w:p>
    <w:p w14:paraId="5FAE2CB9" w14:textId="77777777" w:rsidR="00F27D86" w:rsidRDefault="00AA27F9">
      <w:pPr>
        <w:spacing w:after="0" w:line="600" w:lineRule="auto"/>
        <w:ind w:firstLine="720"/>
        <w:contextualSpacing/>
        <w:jc w:val="both"/>
        <w:rPr>
          <w:rFonts w:eastAsia="Times New Roman"/>
          <w:szCs w:val="24"/>
        </w:rPr>
      </w:pPr>
      <w:r>
        <w:rPr>
          <w:rFonts w:eastAsia="Times New Roman"/>
          <w:szCs w:val="24"/>
        </w:rPr>
        <w:t>Με άλλα λόγια, λοιπόν, το Κουβέιτ εξέφρασε την επιθυμία του να γίνει μεριδιούχος της Ελλάδος</w:t>
      </w:r>
      <w:r>
        <w:rPr>
          <w:rFonts w:eastAsia="Times New Roman"/>
          <w:szCs w:val="24"/>
        </w:rPr>
        <w:t>,</w:t>
      </w:r>
      <w:r>
        <w:rPr>
          <w:rFonts w:eastAsia="Times New Roman"/>
          <w:szCs w:val="24"/>
        </w:rPr>
        <w:t xml:space="preserve"> που απλά σήμερα ξεπουλιέται, αλλά το διατύπωσε με πολύ εύσχημο τρόπο. Προχώρη</w:t>
      </w:r>
      <w:r>
        <w:rPr>
          <w:rFonts w:eastAsia="Times New Roman"/>
          <w:szCs w:val="24"/>
        </w:rPr>
        <w:t xml:space="preserve">σε ένα βήμα παραπέρα και αντιλαμβανόμενος το τι θα συμβεί στο άμεσο μέλλον με το λιμάνι του Πειραιά και την </w:t>
      </w:r>
      <w:r>
        <w:rPr>
          <w:rFonts w:eastAsia="Times New Roman"/>
          <w:szCs w:val="24"/>
        </w:rPr>
        <w:t>«</w:t>
      </w:r>
      <w:r>
        <w:rPr>
          <w:rFonts w:eastAsia="Times New Roman"/>
          <w:szCs w:val="24"/>
          <w:lang w:val="en-US"/>
        </w:rPr>
        <w:t>COSCO</w:t>
      </w:r>
      <w:r>
        <w:rPr>
          <w:rFonts w:eastAsia="Times New Roman"/>
          <w:szCs w:val="24"/>
        </w:rPr>
        <w:t>»</w:t>
      </w:r>
      <w:r>
        <w:rPr>
          <w:rFonts w:eastAsia="Times New Roman"/>
          <w:szCs w:val="24"/>
        </w:rPr>
        <w:t xml:space="preserve">, προσέτρεξε να δηλώσει ότι η χώρα του διαθέτει τεχνογνωσία εξόρυξης και διύλισης πετρελαίου, προκειμένου να δείξει τη διάθεσή </w:t>
      </w:r>
      <w:r>
        <w:rPr>
          <w:rFonts w:eastAsia="Times New Roman"/>
          <w:szCs w:val="24"/>
        </w:rPr>
        <w:lastRenderedPageBreak/>
        <w:t>του και στον τ</w:t>
      </w:r>
      <w:r>
        <w:rPr>
          <w:rFonts w:eastAsia="Times New Roman"/>
          <w:szCs w:val="24"/>
        </w:rPr>
        <w:t xml:space="preserve">ομέα αυτό. Στην επίσκεψή του στην Ελλάδα συνοδευόταν από επικεφαλής κρατικών φορέων, μεταξύ αυτών και του Οργανισμού Επενδύσεων της χώρας, </w:t>
      </w:r>
      <w:r>
        <w:rPr>
          <w:rFonts w:eastAsia="Times New Roman"/>
          <w:szCs w:val="24"/>
          <w:lang w:val="en-US"/>
        </w:rPr>
        <w:t>Kuwait</w:t>
      </w:r>
      <w:r>
        <w:rPr>
          <w:rFonts w:eastAsia="Times New Roman"/>
          <w:szCs w:val="24"/>
        </w:rPr>
        <w:t xml:space="preserve"> </w:t>
      </w:r>
      <w:r>
        <w:rPr>
          <w:rFonts w:eastAsia="Times New Roman"/>
          <w:szCs w:val="24"/>
          <w:lang w:val="en-US"/>
        </w:rPr>
        <w:t>Investment</w:t>
      </w:r>
      <w:r>
        <w:rPr>
          <w:rFonts w:eastAsia="Times New Roman"/>
          <w:szCs w:val="24"/>
        </w:rPr>
        <w:t xml:space="preserve"> </w:t>
      </w:r>
      <w:r>
        <w:rPr>
          <w:rFonts w:eastAsia="Times New Roman"/>
          <w:szCs w:val="24"/>
          <w:lang w:val="en-US"/>
        </w:rPr>
        <w:t>Authority</w:t>
      </w:r>
      <w:r>
        <w:rPr>
          <w:rFonts w:eastAsia="Times New Roman"/>
          <w:szCs w:val="24"/>
        </w:rPr>
        <w:t xml:space="preserve">, και ισχυρούς τραπεζικούς φορείς. </w:t>
      </w:r>
    </w:p>
    <w:p w14:paraId="5FAE2CBA" w14:textId="77777777" w:rsidR="00F27D86" w:rsidRDefault="00AA27F9">
      <w:pPr>
        <w:spacing w:after="0" w:line="600" w:lineRule="auto"/>
        <w:ind w:firstLine="720"/>
        <w:contextualSpacing/>
        <w:jc w:val="both"/>
        <w:rPr>
          <w:rFonts w:eastAsia="Times New Roman"/>
          <w:szCs w:val="24"/>
        </w:rPr>
      </w:pPr>
      <w:r>
        <w:rPr>
          <w:rFonts w:eastAsia="Times New Roman"/>
          <w:szCs w:val="24"/>
        </w:rPr>
        <w:t>Να δούμε, όμως, τώρα τι είναι αυτός ο φορέας, ποιες εί</w:t>
      </w:r>
      <w:r>
        <w:rPr>
          <w:rFonts w:eastAsia="Times New Roman"/>
          <w:szCs w:val="24"/>
        </w:rPr>
        <w:t xml:space="preserve">ναι οι ισχυρές τράπεζες του Κόλπου και ποιον ρόλο πράγματι καλούνται να διαδραματίσουν στην Ευρώπη και πώς όλα αυτά συνδέονται μεταξύ τους. </w:t>
      </w:r>
    </w:p>
    <w:p w14:paraId="5FAE2CBB" w14:textId="77777777" w:rsidR="00F27D86" w:rsidRDefault="00AA27F9">
      <w:pPr>
        <w:spacing w:after="0" w:line="600" w:lineRule="auto"/>
        <w:ind w:firstLine="720"/>
        <w:contextualSpacing/>
        <w:jc w:val="both"/>
        <w:rPr>
          <w:rFonts w:eastAsia="Times New Roman"/>
          <w:szCs w:val="24"/>
        </w:rPr>
      </w:pPr>
      <w:r>
        <w:rPr>
          <w:rFonts w:eastAsia="Times New Roman"/>
          <w:szCs w:val="24"/>
        </w:rPr>
        <w:t xml:space="preserve">Στο άρθρο 9 της </w:t>
      </w:r>
      <w:r>
        <w:rPr>
          <w:rFonts w:eastAsia="Times New Roman"/>
          <w:szCs w:val="24"/>
        </w:rPr>
        <w:t>κ</w:t>
      </w:r>
      <w:r>
        <w:rPr>
          <w:rFonts w:eastAsia="Times New Roman"/>
          <w:szCs w:val="24"/>
        </w:rPr>
        <w:t xml:space="preserve">ύρωσης γίνεται ιδιαίτερη μνεία στον σεβασμό από μέρους της Ελλάδος στις υποχρεώσεις της που απορρέουν από την Ευρωπαϊκή Ένωση. Ποιος είναι ο λόγος για τον οποίο σε μια </w:t>
      </w:r>
      <w:r>
        <w:rPr>
          <w:rFonts w:eastAsia="Times New Roman"/>
          <w:szCs w:val="24"/>
        </w:rPr>
        <w:t>κ</w:t>
      </w:r>
      <w:r>
        <w:rPr>
          <w:rFonts w:eastAsia="Times New Roman"/>
          <w:szCs w:val="24"/>
        </w:rPr>
        <w:t>ύρωση φιλίας και συνεργασίας δύο κρατών πρέπει να γίνει ειδική αναφορά στις υποχρεώσεις</w:t>
      </w:r>
      <w:r>
        <w:rPr>
          <w:rFonts w:eastAsia="Times New Roman"/>
          <w:szCs w:val="24"/>
        </w:rPr>
        <w:t xml:space="preserve"> της Ελλάδος απέναντι στην Ευρωπαϊκή Ένωση; Εκτός και αν υπάρχουν αντικρουόμενα συμφέροντα της Ευρωπαϊκής Ένωσης και του Κουβέιτ. Πρέπει εδώ να επισημανθεί ότι σε κάθε περίπτωση η Ελλάδα είναι υποχρεωμένη να τηρεί τους κανόνες της Ευρωπαϊκής Ένωσης, αλλά σ</w:t>
      </w:r>
      <w:r>
        <w:rPr>
          <w:rFonts w:eastAsia="Times New Roman"/>
          <w:szCs w:val="24"/>
        </w:rPr>
        <w:t xml:space="preserve">ε ποιον τομέα ειδικότερα; </w:t>
      </w:r>
    </w:p>
    <w:p w14:paraId="5FAE2CBC" w14:textId="77777777" w:rsidR="00F27D86" w:rsidRDefault="00AA27F9">
      <w:pPr>
        <w:spacing w:after="0" w:line="600" w:lineRule="auto"/>
        <w:ind w:firstLine="720"/>
        <w:contextualSpacing/>
        <w:jc w:val="both"/>
        <w:rPr>
          <w:rFonts w:eastAsia="Times New Roman"/>
          <w:szCs w:val="24"/>
        </w:rPr>
      </w:pPr>
      <w:r>
        <w:rPr>
          <w:rFonts w:eastAsia="Times New Roman"/>
          <w:szCs w:val="24"/>
        </w:rPr>
        <w:t xml:space="preserve">Οι χώρες του Κόλπου, λοιπόν, αποτελούν τα θεμέλια των ισλαμικών χρηματοοικονομικών οργανισμών. Έχουν τέσσερις </w:t>
      </w:r>
      <w:r>
        <w:rPr>
          <w:rFonts w:eastAsia="Times New Roman"/>
          <w:szCs w:val="24"/>
        </w:rPr>
        <w:lastRenderedPageBreak/>
        <w:t>από τις πέντε μεγαλύτερες ισλαμικές τράπεζες στον κόσμο και διατηρούν την υψηλότερη συγκέντρωση ισλαμικών καταθέσεων κα</w:t>
      </w:r>
      <w:r>
        <w:rPr>
          <w:rFonts w:eastAsia="Times New Roman"/>
          <w:szCs w:val="24"/>
        </w:rPr>
        <w:t>ι κεφαλαίων</w:t>
      </w:r>
      <w:r>
        <w:rPr>
          <w:rFonts w:eastAsia="Times New Roman"/>
          <w:szCs w:val="24"/>
        </w:rPr>
        <w:t>,</w:t>
      </w:r>
      <w:r>
        <w:rPr>
          <w:rFonts w:eastAsia="Times New Roman"/>
          <w:szCs w:val="24"/>
        </w:rPr>
        <w:t xml:space="preserve"> λόγω του υψηλού εισοδήματος. Μία εξ αυτών είναι και </w:t>
      </w:r>
      <w:r>
        <w:rPr>
          <w:rFonts w:eastAsia="Times New Roman"/>
          <w:szCs w:val="24"/>
        </w:rPr>
        <w:t>η</w:t>
      </w:r>
      <w:r>
        <w:rPr>
          <w:rFonts w:eastAsia="Times New Roman"/>
          <w:szCs w:val="24"/>
        </w:rPr>
        <w:t xml:space="preserve"> </w:t>
      </w:r>
      <w:r>
        <w:rPr>
          <w:rFonts w:eastAsia="Times New Roman"/>
          <w:szCs w:val="24"/>
          <w:lang w:val="en-US"/>
        </w:rPr>
        <w:t>Kuwait</w:t>
      </w:r>
      <w:r>
        <w:rPr>
          <w:rFonts w:eastAsia="Times New Roman"/>
          <w:szCs w:val="24"/>
        </w:rPr>
        <w:t xml:space="preserve"> </w:t>
      </w:r>
      <w:r>
        <w:rPr>
          <w:rFonts w:eastAsia="Times New Roman"/>
          <w:szCs w:val="24"/>
          <w:lang w:val="en-US"/>
        </w:rPr>
        <w:t>Finance</w:t>
      </w:r>
      <w:r>
        <w:rPr>
          <w:rFonts w:eastAsia="Times New Roman"/>
          <w:szCs w:val="24"/>
        </w:rPr>
        <w:t xml:space="preserve"> </w:t>
      </w:r>
      <w:r>
        <w:rPr>
          <w:rFonts w:eastAsia="Times New Roman"/>
          <w:szCs w:val="24"/>
          <w:lang w:val="en-US"/>
        </w:rPr>
        <w:t>House</w:t>
      </w:r>
      <w:r>
        <w:rPr>
          <w:rFonts w:eastAsia="Times New Roman"/>
          <w:szCs w:val="24"/>
        </w:rPr>
        <w:t xml:space="preserve"> στο Κουβέιτ, εκπρόσωποι τ</w:t>
      </w:r>
      <w:r>
        <w:rPr>
          <w:rFonts w:eastAsia="Times New Roman"/>
          <w:szCs w:val="24"/>
        </w:rPr>
        <w:t>ης</w:t>
      </w:r>
      <w:r>
        <w:rPr>
          <w:rFonts w:eastAsia="Times New Roman"/>
          <w:szCs w:val="24"/>
        </w:rPr>
        <w:t xml:space="preserve"> οποί</w:t>
      </w:r>
      <w:r>
        <w:rPr>
          <w:rFonts w:eastAsia="Times New Roman"/>
          <w:szCs w:val="24"/>
        </w:rPr>
        <w:t>ας</w:t>
      </w:r>
      <w:r>
        <w:rPr>
          <w:rFonts w:eastAsia="Times New Roman"/>
          <w:szCs w:val="24"/>
        </w:rPr>
        <w:t xml:space="preserve"> συνόδευαν τον </w:t>
      </w:r>
      <w:r>
        <w:rPr>
          <w:rFonts w:eastAsia="Times New Roman"/>
          <w:szCs w:val="24"/>
        </w:rPr>
        <w:t>σ</w:t>
      </w:r>
      <w:r>
        <w:rPr>
          <w:rFonts w:eastAsia="Times New Roman"/>
          <w:szCs w:val="24"/>
        </w:rPr>
        <w:t xml:space="preserve">εΐχη στην επίσκεψή του στην Ελλάδα. </w:t>
      </w:r>
    </w:p>
    <w:p w14:paraId="5FAE2CBD" w14:textId="77777777" w:rsidR="00F27D86" w:rsidRDefault="00AA27F9">
      <w:pPr>
        <w:spacing w:after="0" w:line="600" w:lineRule="auto"/>
        <w:ind w:firstLine="720"/>
        <w:contextualSpacing/>
        <w:jc w:val="both"/>
        <w:rPr>
          <w:rFonts w:eastAsia="Times New Roman"/>
          <w:szCs w:val="24"/>
        </w:rPr>
      </w:pPr>
      <w:r>
        <w:rPr>
          <w:rFonts w:eastAsia="Times New Roman"/>
          <w:szCs w:val="24"/>
        </w:rPr>
        <w:t>Αξίζει, λοιπόν, να σημειωθεί ότι τα κυρίαρχα επενδυτικά ταμεία των χωρών του Συμβ</w:t>
      </w:r>
      <w:r>
        <w:rPr>
          <w:rFonts w:eastAsia="Times New Roman"/>
          <w:szCs w:val="24"/>
        </w:rPr>
        <w:t>ουλίου Συνεργασίας του Κόλπου, τα οποία χρηματοδοτούνται εξ ολοκλήρου από τα έσοδα από το πετρέλαιο και το φυσικό αέριο, τα τελευταία πέντε χρόνια αναπτύσσονταν με ρυθμό 24% και εκτιμάται ότι διαχειρίζονται συνολικά πάνω από 1,1 τρισεκατομμύρι</w:t>
      </w:r>
      <w:r>
        <w:rPr>
          <w:rFonts w:eastAsia="Times New Roman"/>
          <w:szCs w:val="24"/>
        </w:rPr>
        <w:t>ο</w:t>
      </w:r>
      <w:r>
        <w:rPr>
          <w:rFonts w:eastAsia="Times New Roman"/>
          <w:szCs w:val="24"/>
        </w:rPr>
        <w:t xml:space="preserve"> δολάρια, κά</w:t>
      </w:r>
      <w:r>
        <w:rPr>
          <w:rFonts w:eastAsia="Times New Roman"/>
          <w:szCs w:val="24"/>
        </w:rPr>
        <w:t xml:space="preserve">τι που ισοδυναμεί περίπου με το 40% των περιουσιακών στοιχείων που διαχειρίζονται τα κυρίαρχα επενδυτικά ταμεία παγκοσμίως. Από τα μεγαλύτερα κυρίαρχα επενδυτικά ταμεία στον κόσμο είναι και το </w:t>
      </w:r>
      <w:r>
        <w:rPr>
          <w:rFonts w:eastAsia="Times New Roman"/>
          <w:szCs w:val="24"/>
          <w:lang w:val="en-US"/>
        </w:rPr>
        <w:t>Kuwait</w:t>
      </w:r>
      <w:r>
        <w:rPr>
          <w:rFonts w:eastAsia="Times New Roman"/>
          <w:szCs w:val="24"/>
        </w:rPr>
        <w:t xml:space="preserve"> </w:t>
      </w:r>
      <w:r>
        <w:rPr>
          <w:rFonts w:eastAsia="Times New Roman"/>
          <w:szCs w:val="24"/>
          <w:lang w:val="en-US"/>
        </w:rPr>
        <w:t>Investment</w:t>
      </w:r>
      <w:r>
        <w:rPr>
          <w:rFonts w:eastAsia="Times New Roman"/>
          <w:szCs w:val="24"/>
        </w:rPr>
        <w:t xml:space="preserve"> </w:t>
      </w:r>
      <w:r>
        <w:rPr>
          <w:rFonts w:eastAsia="Times New Roman"/>
          <w:szCs w:val="24"/>
          <w:lang w:val="en-US"/>
        </w:rPr>
        <w:t>Authority</w:t>
      </w:r>
      <w:r>
        <w:rPr>
          <w:rFonts w:eastAsia="Times New Roman"/>
          <w:szCs w:val="24"/>
        </w:rPr>
        <w:t xml:space="preserve"> του Κουβέιτ, με παραπάνω από 200 δι</w:t>
      </w:r>
      <w:r>
        <w:rPr>
          <w:rFonts w:eastAsia="Times New Roman"/>
          <w:szCs w:val="24"/>
        </w:rPr>
        <w:t xml:space="preserve">σεκατομμύρια δολάρια. </w:t>
      </w:r>
    </w:p>
    <w:p w14:paraId="5FAE2CBE" w14:textId="77777777" w:rsidR="00F27D86" w:rsidRDefault="00AA27F9">
      <w:pPr>
        <w:spacing w:after="0" w:line="600" w:lineRule="auto"/>
        <w:ind w:firstLine="720"/>
        <w:contextualSpacing/>
        <w:jc w:val="both"/>
        <w:rPr>
          <w:rFonts w:eastAsia="Times New Roman"/>
          <w:szCs w:val="24"/>
        </w:rPr>
      </w:pPr>
      <w:r>
        <w:rPr>
          <w:rFonts w:eastAsia="Times New Roman"/>
          <w:szCs w:val="24"/>
        </w:rPr>
        <w:t>Το κρίσιμο, λοιπόν, εδώ είναι κατά πόσον αυτοί οι ισλαμικοί τραπεζικοί όμιλοι</w:t>
      </w:r>
      <w:r>
        <w:rPr>
          <w:rFonts w:eastAsia="Times New Roman"/>
          <w:szCs w:val="24"/>
        </w:rPr>
        <w:t>,</w:t>
      </w:r>
      <w:r>
        <w:rPr>
          <w:rFonts w:eastAsia="Times New Roman"/>
          <w:szCs w:val="24"/>
        </w:rPr>
        <w:t xml:space="preserve"> που κατέχουν υψηλές θέσεις στην παγκόσμια κατάταξη, χρηματοδοτούν και ενθαρρύνουν την είσοδο και επικυριαρχία των ισλαμιστών στην Ευρώπη. Μετά </w:t>
      </w:r>
      <w:proofErr w:type="spellStart"/>
      <w:r>
        <w:rPr>
          <w:rFonts w:eastAsia="Times New Roman"/>
          <w:szCs w:val="24"/>
        </w:rPr>
        <w:t>βεβαιότητος</w:t>
      </w:r>
      <w:proofErr w:type="spellEnd"/>
      <w:r>
        <w:rPr>
          <w:rFonts w:eastAsia="Times New Roman"/>
          <w:szCs w:val="24"/>
        </w:rPr>
        <w:t xml:space="preserve"> </w:t>
      </w:r>
      <w:r>
        <w:rPr>
          <w:rFonts w:eastAsia="Times New Roman"/>
          <w:szCs w:val="24"/>
        </w:rPr>
        <w:lastRenderedPageBreak/>
        <w:t xml:space="preserve">δεν μπορούμε να το πούμε αυτό, όμως η ιστορική εξέλιξη δυστυχώς το επιβεβαιώνει. </w:t>
      </w:r>
    </w:p>
    <w:p w14:paraId="5FAE2CBF" w14:textId="77777777" w:rsidR="00F27D86" w:rsidRDefault="00AA27F9">
      <w:pPr>
        <w:spacing w:after="0" w:line="600" w:lineRule="auto"/>
        <w:ind w:firstLine="720"/>
        <w:contextualSpacing/>
        <w:jc w:val="both"/>
        <w:rPr>
          <w:rFonts w:eastAsia="Times New Roman"/>
          <w:szCs w:val="24"/>
        </w:rPr>
      </w:pPr>
      <w:r>
        <w:rPr>
          <w:rFonts w:eastAsia="Times New Roman"/>
          <w:szCs w:val="24"/>
        </w:rPr>
        <w:t>Πώς είναι δυνατό</w:t>
      </w:r>
      <w:r>
        <w:rPr>
          <w:rFonts w:eastAsia="Times New Roman"/>
          <w:szCs w:val="24"/>
        </w:rPr>
        <w:t>ν</w:t>
      </w:r>
      <w:r>
        <w:rPr>
          <w:rFonts w:eastAsia="Times New Roman"/>
          <w:szCs w:val="24"/>
        </w:rPr>
        <w:t xml:space="preserve"> να έχουμε τεράστια ροή μεταναστών από τα μουσουλμανικά κράτη στον ευρωπαϊκό χώρο, ροή που έχει αλλοιώσει την εθνολογική σύσταση των ευρωπαϊκών χωρών και απ</w:t>
      </w:r>
      <w:r>
        <w:rPr>
          <w:rFonts w:eastAsia="Times New Roman"/>
          <w:szCs w:val="24"/>
        </w:rPr>
        <w:t>ειλεί με εξαφάνιση των ευρωπαϊκών λαών όπως τους γνωρίζουμε σήμερα, την ίδια ώρα που τα ισλαμικά κράτη με τα οποία γειτνιάζουν οι προσφυγικοί λαοί έχουν αφ</w:t>
      </w:r>
      <w:r>
        <w:rPr>
          <w:rFonts w:eastAsia="Times New Roman"/>
          <w:szCs w:val="24"/>
        </w:rPr>
        <w:t xml:space="preserve">’ </w:t>
      </w:r>
      <w:r>
        <w:rPr>
          <w:rFonts w:eastAsia="Times New Roman"/>
          <w:szCs w:val="24"/>
        </w:rPr>
        <w:t>ενός τεράστια οικονομική ευμάρεια και αφ</w:t>
      </w:r>
      <w:r>
        <w:rPr>
          <w:rFonts w:eastAsia="Times New Roman"/>
          <w:szCs w:val="24"/>
        </w:rPr>
        <w:t xml:space="preserve">’ </w:t>
      </w:r>
      <w:r>
        <w:rPr>
          <w:rFonts w:eastAsia="Times New Roman"/>
          <w:szCs w:val="24"/>
        </w:rPr>
        <w:t xml:space="preserve">ετέρου είναι και ομόθρησκοί τους; </w:t>
      </w:r>
    </w:p>
    <w:p w14:paraId="5FAE2CC0"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Αυτό, λοιπόν, που θέλω</w:t>
      </w:r>
      <w:r>
        <w:rPr>
          <w:rFonts w:eastAsia="Times New Roman" w:cs="Times New Roman"/>
          <w:szCs w:val="24"/>
        </w:rPr>
        <w:t xml:space="preserve"> να πω είναι ότι θα μπορούσαν οι υποτιθέμενες προσφυγικές ροές να επιλέξουν τα γειτονικά τους κράτη. Επιλέγουν, όμως, να διασχίσουν χιλιάδες χιλιόμετρα, να υποστούν κακουχίες χωρίς υποτίθεται οικονομική κάλυψη για να φθάσουν εν τέλει στην Ευρώπη, η οποία χ</w:t>
      </w:r>
      <w:r>
        <w:rPr>
          <w:rFonts w:eastAsia="Times New Roman" w:cs="Times New Roman"/>
          <w:szCs w:val="24"/>
        </w:rPr>
        <w:t>ειμάζεται οικονομικά, ενώ τα φιλικά προς αυτούς κράτη κατέχουν μέρος του παγκοσμίου πλούτου.</w:t>
      </w:r>
    </w:p>
    <w:p w14:paraId="5FAE2CC1"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Αυτά και μόνον αποδεικνύουν τον σχεδιασμό της μουσουλμανικής επιβολής στην Ευρώπη δι</w:t>
      </w:r>
      <w:r>
        <w:rPr>
          <w:rFonts w:eastAsia="Times New Roman" w:cs="Times New Roman"/>
          <w:szCs w:val="24"/>
        </w:rPr>
        <w:t xml:space="preserve">ά </w:t>
      </w:r>
      <w:r>
        <w:rPr>
          <w:rFonts w:eastAsia="Times New Roman" w:cs="Times New Roman"/>
          <w:szCs w:val="24"/>
        </w:rPr>
        <w:t>μέσου της Ελλάδος και μάλιστα χρηματοδοτούμενης από τις ισχυρές ισλαμικές τρά</w:t>
      </w:r>
      <w:r>
        <w:rPr>
          <w:rFonts w:eastAsia="Times New Roman" w:cs="Times New Roman"/>
          <w:szCs w:val="24"/>
        </w:rPr>
        <w:t>πεζες, μεταξύ των οποίων βρίσκονται και οι όμιλοι του Κουβέιτ.</w:t>
      </w:r>
    </w:p>
    <w:p w14:paraId="5FAE2CC2"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Η οποιαδήποτε συνεργασία υπογραφής, κύρωσης συμφώνου ενθάρρυνσης των σχέσεων όλα υπακούν στη λογική της υπόταξης της Ελλάδος στον μουσουλμανικό κόσμο. Δεν είναι άλλωστε καθόλου τυχαία και συγκυ</w:t>
      </w:r>
      <w:r>
        <w:rPr>
          <w:rFonts w:eastAsia="Times New Roman" w:cs="Times New Roman"/>
          <w:szCs w:val="24"/>
        </w:rPr>
        <w:t xml:space="preserve">ριακή η απόφαση ανέγερσης τεμένους στην καρδιά της Αθήνας. Τα παραπάνω επιβεβαιώνονται ακόμα και στο εξής: </w:t>
      </w:r>
    </w:p>
    <w:p w14:paraId="5FAE2CC3"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Οι τράπεζες από το Κουβέιτ, το Μπαχρέιν, τη Σαουδική Αραβία έχουν αγοράσει μετοχές στις συμμετοχικές τράπεζες της Τουρκίας, </w:t>
      </w:r>
      <w:r>
        <w:rPr>
          <w:rFonts w:eastAsia="Times New Roman" w:cs="Times New Roman"/>
          <w:szCs w:val="24"/>
        </w:rPr>
        <w:t>η</w:t>
      </w:r>
      <w:r>
        <w:rPr>
          <w:rFonts w:eastAsia="Times New Roman" w:cs="Times New Roman"/>
          <w:szCs w:val="24"/>
        </w:rPr>
        <w:t xml:space="preserve"> </w:t>
      </w:r>
      <w:r>
        <w:rPr>
          <w:rFonts w:eastAsia="Times New Roman"/>
          <w:szCs w:val="24"/>
          <w:lang w:val="en-US"/>
        </w:rPr>
        <w:t>Kuwait</w:t>
      </w:r>
      <w:r>
        <w:rPr>
          <w:rFonts w:eastAsia="Times New Roman" w:cs="Times New Roman"/>
          <w:szCs w:val="24"/>
        </w:rPr>
        <w:t xml:space="preserve"> </w:t>
      </w:r>
      <w:r>
        <w:rPr>
          <w:rFonts w:eastAsia="Times New Roman" w:cs="Times New Roman"/>
          <w:szCs w:val="24"/>
          <w:lang w:val="en-US"/>
        </w:rPr>
        <w:t>Finance</w:t>
      </w:r>
      <w:r>
        <w:rPr>
          <w:rFonts w:eastAsia="Times New Roman" w:cs="Times New Roman"/>
          <w:szCs w:val="24"/>
        </w:rPr>
        <w:t xml:space="preserve"> </w:t>
      </w:r>
      <w:r>
        <w:rPr>
          <w:rFonts w:eastAsia="Times New Roman" w:cs="Times New Roman"/>
          <w:szCs w:val="24"/>
          <w:lang w:val="en-US"/>
        </w:rPr>
        <w:t>House</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οποί</w:t>
      </w:r>
      <w:r>
        <w:rPr>
          <w:rFonts w:eastAsia="Times New Roman" w:cs="Times New Roman"/>
          <w:szCs w:val="24"/>
        </w:rPr>
        <w:t>α</w:t>
      </w:r>
      <w:r>
        <w:rPr>
          <w:rFonts w:eastAsia="Times New Roman" w:cs="Times New Roman"/>
          <w:szCs w:val="24"/>
        </w:rPr>
        <w:t xml:space="preserve"> έχει αξιολογηθεί ως ο μεγαλύτερος ισλαμικός οικονομικός οργανισμός παγκοσμίως και κατέχει πλειοψηφική συμμετοχή –και τελειώνω, κύριε Πρόεδρε- στην </w:t>
      </w:r>
      <w:r>
        <w:rPr>
          <w:rFonts w:eastAsia="Times New Roman"/>
          <w:szCs w:val="24"/>
          <w:lang w:val="en-US"/>
        </w:rPr>
        <w:t>Kuwait</w:t>
      </w:r>
      <w:r>
        <w:rPr>
          <w:rFonts w:eastAsia="Times New Roman" w:cs="Times New Roman"/>
          <w:szCs w:val="24"/>
        </w:rPr>
        <w:t xml:space="preserve"> </w:t>
      </w:r>
      <w:r>
        <w:rPr>
          <w:rFonts w:eastAsia="Times New Roman" w:cs="Times New Roman"/>
          <w:szCs w:val="24"/>
          <w:lang w:val="en-US"/>
        </w:rPr>
        <w:t>Turk</w:t>
      </w:r>
      <w:r>
        <w:rPr>
          <w:rFonts w:eastAsia="Times New Roman" w:cs="Times New Roman"/>
          <w:szCs w:val="24"/>
        </w:rPr>
        <w:t xml:space="preserve">. Τα περιουσιακά στοιχεία στο τέλος του 2007 έφταναν τα 3,18 δισεκατομμύρια δολάρια, σύμφωνα με την Ένωση Τουρκικών Συμμετοχικών Τραπεζών. </w:t>
      </w:r>
    </w:p>
    <w:p w14:paraId="5FAE2CC4"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Στη λογική, λοιπόν, του απόλυτου ελέγχου και υποταγής της Ελλάδας </w:t>
      </w:r>
      <w:r>
        <w:rPr>
          <w:rFonts w:eastAsia="Times New Roman" w:cs="Times New Roman"/>
          <w:szCs w:val="24"/>
        </w:rPr>
        <w:t>-</w:t>
      </w:r>
      <w:r>
        <w:rPr>
          <w:rFonts w:eastAsia="Times New Roman" w:cs="Times New Roman"/>
          <w:szCs w:val="24"/>
        </w:rPr>
        <w:t>η οποία επενδυτικά πάσχει και γι’ αυτό επιλέγεται</w:t>
      </w:r>
      <w:r>
        <w:rPr>
          <w:rFonts w:eastAsia="Times New Roman" w:cs="Times New Roman"/>
          <w:szCs w:val="24"/>
        </w:rPr>
        <w:t xml:space="preserve"> άλλωστε από το Κουβέιτ ως δήθεν ισότιμος επενδυτής- επιδιώκεται να κυρωθεί το υπό συζήτηση μνημόνιο συνεργασίας. </w:t>
      </w:r>
    </w:p>
    <w:p w14:paraId="5FAE2CC5"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Μια τόσο ισχυρά οικονομία πόσο πιθανό είναι να αντιμετωπίζει την Ελλάδα των μνημονίων ως εταίρο και όχι ως ένα μελλοντικό κτήμα της, ένα μέσο</w:t>
      </w:r>
      <w:r>
        <w:rPr>
          <w:rFonts w:eastAsia="Times New Roman" w:cs="Times New Roman"/>
          <w:szCs w:val="24"/>
        </w:rPr>
        <w:t xml:space="preserve"> προκειμένου να εισβάλει στον ευρωπαϊκό χώρο</w:t>
      </w:r>
      <w:r>
        <w:rPr>
          <w:rFonts w:eastAsia="Times New Roman" w:cs="Times New Roman"/>
          <w:szCs w:val="24"/>
        </w:rPr>
        <w:t>,</w:t>
      </w:r>
      <w:r>
        <w:rPr>
          <w:rFonts w:eastAsia="Times New Roman" w:cs="Times New Roman"/>
          <w:szCs w:val="24"/>
        </w:rPr>
        <w:t xml:space="preserve"> δεδομένου ότι αυτόν τον ρόλο δεν μπορεί να τον παίξει η Τουρκία; Γιατί ο οικονομικός έλεγχος του Κουβέιτ και των ισλαμικών χωρών στην Τουρκία είναι δεδομένος. Εάν μπορούσε αυτό να εξυπηρετήσει την Τουρκία και τ</w:t>
      </w:r>
      <w:r>
        <w:rPr>
          <w:rFonts w:eastAsia="Times New Roman" w:cs="Times New Roman"/>
          <w:szCs w:val="24"/>
        </w:rPr>
        <w:t>ο Ισλάμ στην είσοδό τους στην Ευρώπη –θεσμικά όμως και όχι υπογείως</w:t>
      </w:r>
      <w:r>
        <w:rPr>
          <w:rFonts w:eastAsia="Times New Roman" w:cs="Times New Roman"/>
          <w:szCs w:val="24"/>
        </w:rPr>
        <w:t>,</w:t>
      </w:r>
      <w:r>
        <w:rPr>
          <w:rFonts w:eastAsia="Times New Roman" w:cs="Times New Roman"/>
          <w:szCs w:val="24"/>
        </w:rPr>
        <w:t xml:space="preserve"> όπως το πράττει σήμερα-</w:t>
      </w:r>
      <w:r>
        <w:rPr>
          <w:rFonts w:eastAsia="Times New Roman" w:cs="Times New Roman"/>
          <w:szCs w:val="24"/>
        </w:rPr>
        <w:t>,</w:t>
      </w:r>
      <w:r>
        <w:rPr>
          <w:rFonts w:eastAsia="Times New Roman" w:cs="Times New Roman"/>
          <w:szCs w:val="24"/>
        </w:rPr>
        <w:t xml:space="preserve"> είναι δεδομένο ότι ούτε μνημόνια συνεργασίας θα χρειαζόντουσαν να υπογραφούν αλλά ούτε τίποτα άλλο. Απλά θα </w:t>
      </w:r>
      <w:r>
        <w:rPr>
          <w:rFonts w:eastAsia="Times New Roman" w:cs="Times New Roman"/>
          <w:szCs w:val="24"/>
        </w:rPr>
        <w:t>έρχον</w:t>
      </w:r>
      <w:r>
        <w:rPr>
          <w:rFonts w:eastAsia="Times New Roman" w:cs="Times New Roman"/>
          <w:szCs w:val="24"/>
        </w:rPr>
        <w:t>ταν και θα την αγόραζαν, όσο κυνικό και αν ακούγε</w:t>
      </w:r>
      <w:r>
        <w:rPr>
          <w:rFonts w:eastAsia="Times New Roman" w:cs="Times New Roman"/>
          <w:szCs w:val="24"/>
        </w:rPr>
        <w:t xml:space="preserve">ται αυτό. </w:t>
      </w:r>
    </w:p>
    <w:p w14:paraId="5FAE2CC6"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Τα όσα, λοιπόν, καταγράφονται στην αιτιολογική έκθεση περί ενθάρρυνσης και προώθησης συνεργασίας στον τομέα του τουρισμού προς αμοιβαίο όφελος των δύο χωρών είναι άνευ πραγματικής βάσης και ουδόλως αποτυπώνουν τα πραγματικά κίνητρα του Κουβέιτ. </w:t>
      </w:r>
    </w:p>
    <w:p w14:paraId="5FAE2CC7"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Γι’ αυτό και η Χρυσή Αυγή καταψηφίζει την παρούσα κύρωση. </w:t>
      </w:r>
    </w:p>
    <w:p w14:paraId="5FAE2CC8"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5FAE2CC9" w14:textId="77777777" w:rsidR="00F27D86" w:rsidRDefault="00AA27F9">
      <w:pPr>
        <w:tabs>
          <w:tab w:val="left" w:pos="3189"/>
          <w:tab w:val="center" w:pos="4513"/>
        </w:tabs>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 xml:space="preserve">Ευχαριστούμε, κύριε </w:t>
      </w:r>
      <w:proofErr w:type="spellStart"/>
      <w:r>
        <w:rPr>
          <w:rFonts w:eastAsia="Times New Roman" w:cs="Times New Roman"/>
          <w:szCs w:val="24"/>
        </w:rPr>
        <w:t>Σαχινίδη</w:t>
      </w:r>
      <w:proofErr w:type="spellEnd"/>
      <w:r>
        <w:rPr>
          <w:rFonts w:eastAsia="Times New Roman" w:cs="Times New Roman"/>
          <w:szCs w:val="24"/>
        </w:rPr>
        <w:t xml:space="preserve">. </w:t>
      </w:r>
    </w:p>
    <w:p w14:paraId="5FAE2CCA" w14:textId="77777777" w:rsidR="00F27D86" w:rsidRDefault="00AA27F9">
      <w:pPr>
        <w:tabs>
          <w:tab w:val="left" w:pos="3189"/>
          <w:tab w:val="center" w:pos="4513"/>
        </w:tabs>
        <w:spacing w:after="0" w:line="600" w:lineRule="auto"/>
        <w:ind w:firstLine="720"/>
        <w:contextualSpacing/>
        <w:jc w:val="both"/>
        <w:rPr>
          <w:rFonts w:eastAsia="Times New Roman" w:cs="Times New Roman"/>
          <w:szCs w:val="24"/>
        </w:rPr>
      </w:pPr>
      <w:r>
        <w:rPr>
          <w:rFonts w:eastAsia="Times New Roman" w:cs="Times New Roman"/>
          <w:szCs w:val="24"/>
        </w:rPr>
        <w:t xml:space="preserve">Τον λόγο έχει και ο κ. </w:t>
      </w:r>
      <w:proofErr w:type="spellStart"/>
      <w:r>
        <w:rPr>
          <w:rFonts w:eastAsia="Times New Roman" w:cs="Times New Roman"/>
          <w:szCs w:val="24"/>
        </w:rPr>
        <w:t>Κατσώτης</w:t>
      </w:r>
      <w:proofErr w:type="spellEnd"/>
      <w:r>
        <w:rPr>
          <w:rFonts w:eastAsia="Times New Roman" w:cs="Times New Roman"/>
          <w:szCs w:val="24"/>
        </w:rPr>
        <w:t xml:space="preserve">, καθώς το Κομμουνιστικό Κόμμα Ελλάδας καταψήφισε την υπογραφή της κύρωσης. </w:t>
      </w:r>
    </w:p>
    <w:p w14:paraId="5FAE2CCB" w14:textId="77777777" w:rsidR="00F27D86" w:rsidRDefault="00AA27F9">
      <w:pPr>
        <w:tabs>
          <w:tab w:val="left" w:pos="3189"/>
          <w:tab w:val="center" w:pos="4513"/>
        </w:tabs>
        <w:spacing w:after="0" w:line="600" w:lineRule="auto"/>
        <w:ind w:firstLine="720"/>
        <w:contextualSpacing/>
        <w:jc w:val="both"/>
        <w:rPr>
          <w:rFonts w:eastAsia="Times New Roman" w:cs="Times New Roman"/>
          <w:szCs w:val="24"/>
        </w:rPr>
      </w:pPr>
      <w:r>
        <w:rPr>
          <w:rFonts w:eastAsia="Times New Roman" w:cs="Times New Roman"/>
          <w:b/>
          <w:szCs w:val="24"/>
        </w:rPr>
        <w:t>ΧΡΗΣΤΟΣ ΚΑΤ</w:t>
      </w:r>
      <w:r>
        <w:rPr>
          <w:rFonts w:eastAsia="Times New Roman" w:cs="Times New Roman"/>
          <w:b/>
          <w:szCs w:val="24"/>
        </w:rPr>
        <w:t xml:space="preserve">ΣΩΤΗΣ: </w:t>
      </w:r>
      <w:r>
        <w:rPr>
          <w:rFonts w:eastAsia="Times New Roman" w:cs="Times New Roman"/>
          <w:szCs w:val="24"/>
        </w:rPr>
        <w:t xml:space="preserve">Ευχαριστώ, κύριε Πρόεδρε. </w:t>
      </w:r>
    </w:p>
    <w:p w14:paraId="5FAE2CCC" w14:textId="77777777" w:rsidR="00F27D86" w:rsidRDefault="00AA27F9">
      <w:pPr>
        <w:tabs>
          <w:tab w:val="left" w:pos="3189"/>
          <w:tab w:val="center" w:pos="4513"/>
        </w:tabs>
        <w:spacing w:after="0" w:line="600" w:lineRule="auto"/>
        <w:ind w:firstLine="720"/>
        <w:contextualSpacing/>
        <w:jc w:val="both"/>
        <w:rPr>
          <w:rFonts w:eastAsia="Times New Roman" w:cs="Times New Roman"/>
          <w:szCs w:val="24"/>
        </w:rPr>
      </w:pPr>
      <w:r>
        <w:rPr>
          <w:rFonts w:eastAsia="Times New Roman" w:cs="Times New Roman"/>
          <w:szCs w:val="24"/>
        </w:rPr>
        <w:t xml:space="preserve">Το κεφάλαιο δεν έχει ούτε θρησκεία ούτε πατρίδα. Θεός του είναι το κέρδος και έτσι παντού αυτή είναι η ίδια λογική του, αυτή είναι η στρατηγική του, να κερδίζει ακόμα περισσότερο. </w:t>
      </w:r>
    </w:p>
    <w:p w14:paraId="5FAE2CCD" w14:textId="77777777" w:rsidR="00F27D86" w:rsidRDefault="00AA27F9">
      <w:pPr>
        <w:tabs>
          <w:tab w:val="left" w:pos="3189"/>
          <w:tab w:val="center" w:pos="4513"/>
        </w:tabs>
        <w:spacing w:after="0" w:line="600" w:lineRule="auto"/>
        <w:ind w:firstLine="720"/>
        <w:contextualSpacing/>
        <w:jc w:val="both"/>
        <w:rPr>
          <w:rFonts w:eastAsia="Times New Roman" w:cs="Times New Roman"/>
          <w:szCs w:val="24"/>
        </w:rPr>
      </w:pPr>
      <w:r>
        <w:rPr>
          <w:rFonts w:eastAsia="Times New Roman" w:cs="Times New Roman"/>
          <w:szCs w:val="24"/>
        </w:rPr>
        <w:t>Η Κυβέρνηση έρχεται σήμερα να πλασάρει τη</w:t>
      </w:r>
      <w:r>
        <w:rPr>
          <w:rFonts w:eastAsia="Times New Roman" w:cs="Times New Roman"/>
          <w:szCs w:val="24"/>
        </w:rPr>
        <w:t xml:space="preserve"> νέα επίθεση σε βάρος του λαού</w:t>
      </w:r>
      <w:r>
        <w:rPr>
          <w:rFonts w:eastAsia="Times New Roman" w:cs="Times New Roman"/>
          <w:szCs w:val="24"/>
        </w:rPr>
        <w:t>,</w:t>
      </w:r>
      <w:r>
        <w:rPr>
          <w:rFonts w:eastAsia="Times New Roman" w:cs="Times New Roman"/>
          <w:szCs w:val="24"/>
        </w:rPr>
        <w:t xml:space="preserve"> με το παραμύθι των μέτρων και των αντίμετρων. Φορτώνει με τα μέτρα νέα βάρη στις πλάτες του λαού και με τα λεγόμενα αντίμετρα ελαφρύνει το κεφάλαιο, έρχεται να στηρίξει την ανταγωνιστικότητα και την κερδοφορία του. </w:t>
      </w:r>
    </w:p>
    <w:p w14:paraId="5FAE2CCE" w14:textId="77777777" w:rsidR="00F27D86" w:rsidRDefault="00AA27F9">
      <w:pPr>
        <w:tabs>
          <w:tab w:val="left" w:pos="3189"/>
          <w:tab w:val="center" w:pos="4513"/>
        </w:tabs>
        <w:spacing w:after="0"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ατζέντα των συζητήσεων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δεύτερης αξιολόγησης κινείται σε αυτή την κατεύθυνση, δηλαδή πώς θα διαμορφωθούν σταθεροί, μόνιμοι όροι αυξημένης κερδοφορίας των επιχειρηματικών ομίλων, πώς θα διαμορφωθούν οι όροι της άνοιξης στην οικονομία, όπως εί</w:t>
      </w:r>
      <w:r>
        <w:rPr>
          <w:rFonts w:eastAsia="Times New Roman" w:cs="Times New Roman"/>
          <w:szCs w:val="24"/>
        </w:rPr>
        <w:t xml:space="preserve">πε σήμερα ο Πρωθυπουργός στην ομιλία του στο Υπουργικό Συμβούλιο. Είναι άλλη μια προσπάθεια να συγκαλυφθεί η επίθεση των νέων μέτρων. </w:t>
      </w:r>
    </w:p>
    <w:p w14:paraId="5FAE2CCF" w14:textId="77777777" w:rsidR="00F27D86" w:rsidRDefault="00AA27F9">
      <w:pPr>
        <w:tabs>
          <w:tab w:val="left" w:pos="3189"/>
          <w:tab w:val="center" w:pos="4513"/>
        </w:tabs>
        <w:spacing w:after="0" w:line="600" w:lineRule="auto"/>
        <w:ind w:firstLine="720"/>
        <w:contextualSpacing/>
        <w:jc w:val="both"/>
        <w:rPr>
          <w:rFonts w:eastAsia="Times New Roman" w:cs="Times New Roman"/>
          <w:szCs w:val="24"/>
        </w:rPr>
      </w:pPr>
      <w:r>
        <w:rPr>
          <w:rFonts w:eastAsia="Times New Roman" w:cs="Times New Roman"/>
          <w:szCs w:val="24"/>
        </w:rPr>
        <w:lastRenderedPageBreak/>
        <w:t>Ο τουρισμός, τον οποίο αφορά και η σημερινή συμφωνία που συζητάμε, είναι η τρανή απόδειξη για το ποια ανάπτυξη εννοεί η Κ</w:t>
      </w:r>
      <w:r>
        <w:rPr>
          <w:rFonts w:eastAsia="Times New Roman" w:cs="Times New Roman"/>
          <w:szCs w:val="24"/>
        </w:rPr>
        <w:t>υβέρνηση και ποιον ωφελεί. Οι πέντε έως έξι χιλιάδες ετήσιες αποδοχές στην καλύτερη των περιπτώσεων</w:t>
      </w:r>
      <w:r>
        <w:rPr>
          <w:rFonts w:eastAsia="Times New Roman" w:cs="Times New Roman"/>
          <w:szCs w:val="24"/>
        </w:rPr>
        <w:t>,</w:t>
      </w:r>
      <w:r>
        <w:rPr>
          <w:rFonts w:eastAsia="Times New Roman" w:cs="Times New Roman"/>
          <w:szCs w:val="24"/>
        </w:rPr>
        <w:t xml:space="preserve"> οι οποίες θα φορολογηθούν</w:t>
      </w:r>
      <w:r>
        <w:rPr>
          <w:rFonts w:eastAsia="Times New Roman" w:cs="Times New Roman"/>
          <w:szCs w:val="24"/>
        </w:rPr>
        <w:t>,</w:t>
      </w:r>
      <w:r>
        <w:rPr>
          <w:rFonts w:eastAsia="Times New Roman" w:cs="Times New Roman"/>
          <w:szCs w:val="24"/>
        </w:rPr>
        <w:t xml:space="preserve"> και το καθεστώς γαλέρας στα σύγχρονα σκλαβοπάζαρα είναι αυτό που φέρνει την άνοιξη στους μεγαλοεπιχειρηματίες στον τουρισμό, οι </w:t>
      </w:r>
      <w:r>
        <w:rPr>
          <w:rFonts w:eastAsia="Times New Roman" w:cs="Times New Roman"/>
          <w:szCs w:val="24"/>
        </w:rPr>
        <w:t xml:space="preserve">οποίοι επιβραβεύουν αυτή την πολιτική, αφού εξασφαλίζει ευνοϊκότερους όρους κερδοφορίας. </w:t>
      </w:r>
    </w:p>
    <w:p w14:paraId="5FAE2CD0" w14:textId="77777777" w:rsidR="00F27D86" w:rsidRDefault="00AA27F9">
      <w:pPr>
        <w:tabs>
          <w:tab w:val="left" w:pos="3189"/>
          <w:tab w:val="center" w:pos="4513"/>
        </w:tabs>
        <w:spacing w:after="0" w:line="600" w:lineRule="auto"/>
        <w:ind w:firstLine="720"/>
        <w:contextualSpacing/>
        <w:jc w:val="both"/>
        <w:rPr>
          <w:rFonts w:eastAsia="Times New Roman" w:cs="Times New Roman"/>
          <w:szCs w:val="24"/>
        </w:rPr>
      </w:pPr>
      <w:r>
        <w:rPr>
          <w:rFonts w:eastAsia="Times New Roman" w:cs="Times New Roman"/>
          <w:szCs w:val="24"/>
        </w:rPr>
        <w:t>Ο Πρωθυπουργός μπορεί να επαίρεται για τα ρεκόρ τουριστών, εσόδων, κερδών, όπως δήλωσε και σήμερα στην παρουσία</w:t>
      </w:r>
      <w:r>
        <w:rPr>
          <w:rFonts w:eastAsia="Times New Roman" w:cs="Times New Roman"/>
          <w:szCs w:val="24"/>
        </w:rPr>
        <w:t>ση</w:t>
      </w:r>
      <w:r>
        <w:rPr>
          <w:rFonts w:eastAsia="Times New Roman" w:cs="Times New Roman"/>
          <w:szCs w:val="24"/>
        </w:rPr>
        <w:t xml:space="preserve"> του αναπτυξιακού σχεδίου. Τι δεν είπε όμως; Δεν είπε</w:t>
      </w:r>
      <w:r>
        <w:rPr>
          <w:rFonts w:eastAsia="Times New Roman" w:cs="Times New Roman"/>
          <w:szCs w:val="24"/>
        </w:rPr>
        <w:t xml:space="preserve"> για τα ρεκόρ</w:t>
      </w:r>
      <w:r>
        <w:rPr>
          <w:rFonts w:eastAsia="Times New Roman" w:cs="Times New Roman"/>
          <w:szCs w:val="24"/>
        </w:rPr>
        <w:t>,</w:t>
      </w:r>
      <w:r>
        <w:rPr>
          <w:rFonts w:eastAsia="Times New Roman" w:cs="Times New Roman"/>
          <w:szCs w:val="24"/>
        </w:rPr>
        <w:t xml:space="preserve"> από την </w:t>
      </w:r>
      <w:r>
        <w:rPr>
          <w:rFonts w:eastAsia="Times New Roman" w:cs="Times New Roman"/>
          <w:szCs w:val="24"/>
        </w:rPr>
        <w:t>άλλη</w:t>
      </w:r>
      <w:r>
        <w:rPr>
          <w:rFonts w:eastAsia="Times New Roman" w:cs="Times New Roman"/>
          <w:szCs w:val="24"/>
        </w:rPr>
        <w:t>,</w:t>
      </w:r>
      <w:r>
        <w:rPr>
          <w:rFonts w:eastAsia="Times New Roman" w:cs="Times New Roman"/>
          <w:szCs w:val="24"/>
        </w:rPr>
        <w:t xml:space="preserve"> της εκμετάλλευσης των εργαζομένων, της επιδείνωσης όλων των όρων αμοιβής, εργασίας και ζωής των εργαζομένων στον τουρισμό. </w:t>
      </w:r>
    </w:p>
    <w:p w14:paraId="5FAE2CD1" w14:textId="77777777" w:rsidR="00F27D86" w:rsidRDefault="00AA27F9">
      <w:pPr>
        <w:tabs>
          <w:tab w:val="left" w:pos="3189"/>
          <w:tab w:val="center" w:pos="4513"/>
        </w:tabs>
        <w:spacing w:after="0" w:line="600" w:lineRule="auto"/>
        <w:ind w:firstLine="720"/>
        <w:contextualSpacing/>
        <w:jc w:val="both"/>
        <w:rPr>
          <w:rFonts w:eastAsia="Times New Roman" w:cs="Times New Roman"/>
          <w:szCs w:val="24"/>
        </w:rPr>
      </w:pPr>
      <w:r>
        <w:rPr>
          <w:rFonts w:eastAsia="Times New Roman" w:cs="Times New Roman"/>
          <w:szCs w:val="24"/>
        </w:rPr>
        <w:t xml:space="preserve">Κυρία Υπουργέ, δεν με παρακολουθείτε. Εντάξει, κάνετε τις συνομιλίες μέσα από το τηλέφωνό σας, αλλά η συζήτηση γι’ αυτό γίνεται.  </w:t>
      </w:r>
    </w:p>
    <w:p w14:paraId="5FAE2CD2" w14:textId="77777777" w:rsidR="00F27D86" w:rsidRDefault="00AA27F9">
      <w:pPr>
        <w:spacing w:after="0" w:line="600" w:lineRule="auto"/>
        <w:ind w:firstLine="720"/>
        <w:contextualSpacing/>
        <w:jc w:val="both"/>
        <w:rPr>
          <w:rFonts w:eastAsia="Times New Roman"/>
          <w:szCs w:val="24"/>
        </w:rPr>
      </w:pPr>
      <w:r>
        <w:rPr>
          <w:rFonts w:eastAsia="Times New Roman"/>
          <w:b/>
          <w:szCs w:val="24"/>
        </w:rPr>
        <w:t>ΕΛΕΝΑ ΚΟΥΝΤΟΥΡΑ (Υπουργός Τουρισμού):</w:t>
      </w:r>
      <w:r>
        <w:rPr>
          <w:rFonts w:eastAsia="Times New Roman"/>
          <w:szCs w:val="24"/>
        </w:rPr>
        <w:t xml:space="preserve"> Πολύ καλά σ</w:t>
      </w:r>
      <w:r>
        <w:rPr>
          <w:rFonts w:eastAsia="Times New Roman"/>
          <w:szCs w:val="24"/>
        </w:rPr>
        <w:t>ά</w:t>
      </w:r>
      <w:r>
        <w:rPr>
          <w:rFonts w:eastAsia="Times New Roman"/>
          <w:szCs w:val="24"/>
        </w:rPr>
        <w:t>ς παρακολουθώ.</w:t>
      </w:r>
    </w:p>
    <w:p w14:paraId="5FAE2CD3" w14:textId="77777777" w:rsidR="00F27D86" w:rsidRDefault="00AA27F9">
      <w:pPr>
        <w:spacing w:after="0" w:line="600" w:lineRule="auto"/>
        <w:ind w:firstLine="720"/>
        <w:contextualSpacing/>
        <w:jc w:val="both"/>
        <w:rPr>
          <w:rFonts w:eastAsia="Times New Roman"/>
          <w:szCs w:val="24"/>
        </w:rPr>
      </w:pPr>
      <w:r>
        <w:rPr>
          <w:rFonts w:eastAsia="Times New Roman"/>
          <w:b/>
          <w:szCs w:val="24"/>
        </w:rPr>
        <w:lastRenderedPageBreak/>
        <w:t xml:space="preserve">ΧΡΗΣΤΟΣ ΚΑΤΣΩΤΗΣ: </w:t>
      </w:r>
      <w:r>
        <w:rPr>
          <w:rFonts w:eastAsia="Times New Roman"/>
          <w:szCs w:val="24"/>
        </w:rPr>
        <w:t>Αυτή είναι η άνοιξη στην οικονομία, αυτή ε</w:t>
      </w:r>
      <w:r>
        <w:rPr>
          <w:rFonts w:eastAsia="Times New Roman"/>
          <w:szCs w:val="24"/>
        </w:rPr>
        <w:t>ίναι η δίκαιη ανάπτυξη για την οποία μιλάει η Κυβέρνηση. Αυτούς τους όρους επιδιώκει να σταθεροποιήσει, να μονιμοποιήσει</w:t>
      </w:r>
      <w:r w:rsidRPr="008A3620">
        <w:rPr>
          <w:rFonts w:eastAsia="Times New Roman"/>
          <w:szCs w:val="24"/>
        </w:rPr>
        <w:t>,</w:t>
      </w:r>
      <w:r>
        <w:rPr>
          <w:rFonts w:eastAsia="Times New Roman"/>
          <w:szCs w:val="24"/>
        </w:rPr>
        <w:t xml:space="preserve"> προς όφελος τους κεφαλαίου. Αυτό απαιτούν και οι λεγόμενοι θεσμοί, οι εκπρόσωποι του κεφαλαίου, ο ΣΕΒ, ο ΣΕΤΕ και οι άλλες οργανώσεις </w:t>
      </w:r>
      <w:r>
        <w:rPr>
          <w:rFonts w:eastAsia="Times New Roman"/>
          <w:szCs w:val="24"/>
        </w:rPr>
        <w:t>των επιχειρηματικών ομίλων. Τέτοιοι όροι συμπεριλαμβάνονται και στην εν λόγω συμφωνία, στο τραπέζι των διαπραγματεύσεων της λεγόμενης δίκαιης ανάπτυξης. Είναι όλα αυτά που δημιουργούν τους όρους της καπιταλιστικής ανάπτυξης, όλα εκείνα τα μέτρα που προστίθ</w:t>
      </w:r>
      <w:r>
        <w:rPr>
          <w:rFonts w:eastAsia="Times New Roman"/>
          <w:szCs w:val="24"/>
        </w:rPr>
        <w:t>ενται σε όλα τα προηγούμενα</w:t>
      </w:r>
      <w:r w:rsidRPr="008A3620">
        <w:rPr>
          <w:rFonts w:eastAsia="Times New Roman"/>
          <w:szCs w:val="24"/>
        </w:rPr>
        <w:t>,</w:t>
      </w:r>
      <w:r>
        <w:rPr>
          <w:rFonts w:eastAsia="Times New Roman"/>
          <w:szCs w:val="24"/>
        </w:rPr>
        <w:t xml:space="preserve"> για να ενισχύσουν την ανταγωνιστικότητα, την κερδοφορία των επιχειρηματικών ομίλων.</w:t>
      </w:r>
    </w:p>
    <w:p w14:paraId="5FAE2CD4" w14:textId="77777777" w:rsidR="00F27D86" w:rsidRDefault="00AA27F9">
      <w:pPr>
        <w:spacing w:after="0" w:line="600" w:lineRule="auto"/>
        <w:ind w:firstLine="720"/>
        <w:contextualSpacing/>
        <w:jc w:val="both"/>
        <w:rPr>
          <w:rFonts w:eastAsia="Times New Roman"/>
          <w:szCs w:val="24"/>
        </w:rPr>
      </w:pPr>
      <w:r>
        <w:rPr>
          <w:rFonts w:eastAsia="Times New Roman"/>
          <w:szCs w:val="24"/>
        </w:rPr>
        <w:t>Δίκαιη ανάπτυξη για την αστική τάξη είναι να μην έχει μικρότερη κερδοφορία από τις ανταγωνίστριες χώρες. Αυτό τους διασφαλίζει και αυτή η Κυβέρ</w:t>
      </w:r>
      <w:r>
        <w:rPr>
          <w:rFonts w:eastAsia="Times New Roman"/>
          <w:szCs w:val="24"/>
        </w:rPr>
        <w:t xml:space="preserve">νηση με όλα τα μέτρα. Ό,τι μπαίνει εμπόδιο σε αυτή την προοπτική καταργείται, όπως η θέσπιση της δυνατότητας ομαδικών απολύσεων, η αύξηση του ποσοστού των απολύσεων από το 5% στο 10% όπως απαιτείται, η παραπέρα ευελιξία στις εργασιακές σχέσεις, η συνέχεια </w:t>
      </w:r>
      <w:r>
        <w:rPr>
          <w:rFonts w:eastAsia="Times New Roman"/>
          <w:szCs w:val="24"/>
        </w:rPr>
        <w:t xml:space="preserve">της μείωσης </w:t>
      </w:r>
      <w:r>
        <w:rPr>
          <w:rFonts w:eastAsia="Times New Roman"/>
          <w:szCs w:val="24"/>
        </w:rPr>
        <w:lastRenderedPageBreak/>
        <w:t xml:space="preserve">των μισθών μέσα από τις επιχειρησιακές συμβάσεις και τις ενώσεις προσώπων, η παραπέρα μείωση των ασφαλιστικών εισφορών των εργοδοτών, η παραπέρα μείωση των δαπανών του κρατικού προϋπολογισμού για κοινωνικές δαπάνες, ιδιωτικοποιήσεις, η </w:t>
      </w:r>
      <w:proofErr w:type="spellStart"/>
      <w:r>
        <w:rPr>
          <w:rFonts w:eastAsia="Times New Roman"/>
          <w:szCs w:val="24"/>
        </w:rPr>
        <w:t>φορολεηλ</w:t>
      </w:r>
      <w:r>
        <w:rPr>
          <w:rFonts w:eastAsia="Times New Roman"/>
          <w:szCs w:val="24"/>
        </w:rPr>
        <w:t>ασία</w:t>
      </w:r>
      <w:proofErr w:type="spellEnd"/>
      <w:r>
        <w:rPr>
          <w:rFonts w:eastAsia="Times New Roman"/>
          <w:szCs w:val="24"/>
        </w:rPr>
        <w:t xml:space="preserve"> των λαϊκών εισοδημάτων, νέοι περιορισμοί στο δικαίωμα της απεργίας της συνδικαλιστικής δράσης.</w:t>
      </w:r>
    </w:p>
    <w:p w14:paraId="5FAE2CD5" w14:textId="77777777" w:rsidR="00F27D86" w:rsidRDefault="00AA27F9">
      <w:pPr>
        <w:spacing w:after="0" w:line="600" w:lineRule="auto"/>
        <w:ind w:firstLine="720"/>
        <w:contextualSpacing/>
        <w:jc w:val="both"/>
        <w:rPr>
          <w:rFonts w:eastAsia="Times New Roman"/>
          <w:szCs w:val="24"/>
        </w:rPr>
      </w:pPr>
      <w:r>
        <w:rPr>
          <w:rFonts w:eastAsia="Times New Roman"/>
          <w:szCs w:val="24"/>
        </w:rPr>
        <w:t xml:space="preserve">Ταυτόχρονα με τη φτηνή εργατική δύναμη προχωράει η Κυβέρνηση και με νέες χρηματοδοτήσεις από αυτές που αρπάζει από τη </w:t>
      </w:r>
      <w:proofErr w:type="spellStart"/>
      <w:r>
        <w:rPr>
          <w:rFonts w:eastAsia="Times New Roman"/>
          <w:szCs w:val="24"/>
        </w:rPr>
        <w:t>φορολεηλασία</w:t>
      </w:r>
      <w:proofErr w:type="spellEnd"/>
      <w:r>
        <w:rPr>
          <w:rFonts w:eastAsia="Times New Roman"/>
          <w:szCs w:val="24"/>
        </w:rPr>
        <w:t xml:space="preserve">, από αυτές που κόβει από </w:t>
      </w:r>
      <w:r>
        <w:rPr>
          <w:rFonts w:eastAsia="Times New Roman"/>
          <w:szCs w:val="24"/>
        </w:rPr>
        <w:t>την πλειοψηφία του λαού, από τις συντάξεις, τους μισθούς, από την υγεία, την παιδεία. Ετοιμάζει νέες φοροαπαλλαγές στο όνομα των επενδύσεων και της δημιουργίας νέων θέσεων εργασίας. Η επιδείνωση της ζωής του λαού και η σκληρή πραγματικότητα που ζει η μεγάλ</w:t>
      </w:r>
      <w:r>
        <w:rPr>
          <w:rFonts w:eastAsia="Times New Roman"/>
          <w:szCs w:val="24"/>
        </w:rPr>
        <w:t>η πλειοψηφία δεν μπορεί να ανακουφιστεί με τα παχιά λόγια περί δίκαιης ανάπτυξης, περί άνοιξης της ελληνικής οικονομίας. Η άνοιξη αφορά τα κέρδη κεφαλαίου και η βαρυχειμωνιά τη λαϊκή πλειοψηφία</w:t>
      </w:r>
      <w:r w:rsidRPr="00F43F30">
        <w:rPr>
          <w:rFonts w:eastAsia="Times New Roman"/>
          <w:szCs w:val="24"/>
        </w:rPr>
        <w:t>,</w:t>
      </w:r>
      <w:r>
        <w:rPr>
          <w:rFonts w:eastAsia="Times New Roman"/>
          <w:szCs w:val="24"/>
        </w:rPr>
        <w:t xml:space="preserve"> για την οποία προωθούνται νέες ανατροπές στις εργασιακές σχέσ</w:t>
      </w:r>
      <w:r>
        <w:rPr>
          <w:rFonts w:eastAsia="Times New Roman"/>
          <w:szCs w:val="24"/>
        </w:rPr>
        <w:t xml:space="preserve">εις, νέα επιδρομή στο λαϊκό εισόδημα, νέες περικοπές στις συντάξεις. </w:t>
      </w:r>
    </w:p>
    <w:p w14:paraId="5FAE2CD6" w14:textId="77777777" w:rsidR="00F27D86" w:rsidRDefault="00AA27F9">
      <w:pPr>
        <w:spacing w:after="0" w:line="600" w:lineRule="auto"/>
        <w:ind w:firstLine="720"/>
        <w:contextualSpacing/>
        <w:jc w:val="both"/>
        <w:rPr>
          <w:rFonts w:eastAsia="Times New Roman"/>
          <w:szCs w:val="24"/>
        </w:rPr>
      </w:pPr>
      <w:r>
        <w:rPr>
          <w:rFonts w:eastAsia="Times New Roman"/>
          <w:szCs w:val="24"/>
        </w:rPr>
        <w:lastRenderedPageBreak/>
        <w:t>Α</w:t>
      </w:r>
      <w:r>
        <w:rPr>
          <w:rFonts w:eastAsia="Times New Roman"/>
          <w:szCs w:val="24"/>
        </w:rPr>
        <w:t>υτή η συμφωνία μέσα από τα άρθρα της οδηγεί σε νέους ορίζοντες τους ίδιους επιχειρηματικούς ομίλους της χώρας μας για επενδύσεις είτε στο Κουβέιτ είτε του Κουβέιτ στην Ελλάδα. Δεν αφορά</w:t>
      </w:r>
      <w:r>
        <w:rPr>
          <w:rFonts w:eastAsia="Times New Roman"/>
          <w:szCs w:val="24"/>
        </w:rPr>
        <w:t xml:space="preserve"> την πλειοψηφία των εργαζομένων του λαού μας</w:t>
      </w:r>
      <w:r>
        <w:rPr>
          <w:rFonts w:eastAsia="Times New Roman"/>
          <w:szCs w:val="24"/>
        </w:rPr>
        <w:t>,</w:t>
      </w:r>
      <w:r>
        <w:rPr>
          <w:rFonts w:eastAsia="Times New Roman"/>
          <w:szCs w:val="24"/>
        </w:rPr>
        <w:t xml:space="preserve"> για τους οποίους έχει μέτρα παλιά και νέα</w:t>
      </w:r>
      <w:r>
        <w:rPr>
          <w:rFonts w:eastAsia="Times New Roman"/>
          <w:szCs w:val="24"/>
        </w:rPr>
        <w:t>,</w:t>
      </w:r>
      <w:r>
        <w:rPr>
          <w:rFonts w:eastAsia="Times New Roman"/>
          <w:szCs w:val="24"/>
        </w:rPr>
        <w:t xml:space="preserve"> απαραίτητα για την προώθηση των επιχειρηματικών σχεδίων για την αυξημένη κερδοφορία τους. </w:t>
      </w:r>
    </w:p>
    <w:p w14:paraId="5FAE2CD7" w14:textId="77777777" w:rsidR="00F27D86" w:rsidRDefault="00AA27F9">
      <w:pPr>
        <w:spacing w:after="0" w:line="600" w:lineRule="auto"/>
        <w:ind w:firstLine="720"/>
        <w:contextualSpacing/>
        <w:jc w:val="both"/>
        <w:rPr>
          <w:rFonts w:eastAsia="Times New Roman"/>
          <w:szCs w:val="24"/>
        </w:rPr>
      </w:pPr>
      <w:r>
        <w:rPr>
          <w:rFonts w:eastAsia="Times New Roman"/>
          <w:szCs w:val="24"/>
        </w:rPr>
        <w:t>Μονόδρομος για τους εργαζόμενους όλων των κλάδων, ιδιωτικού και δημόσιου τομ</w:t>
      </w:r>
      <w:r>
        <w:rPr>
          <w:rFonts w:eastAsia="Times New Roman"/>
          <w:szCs w:val="24"/>
        </w:rPr>
        <w:t>έα, μονόδρομος για τους αυτοαπασχολούμενους, τη φτωχή αγροτιά, για τους νέους και τις νέες είναι να οργανώσουν τον αγώνα τους ενάντια σε αυτά τα νέα μέτρα, ενάντια στη συμφωνία που επιχειρείται μεταξύ της τρόικας και της Κυβέρνησης για τα εργασιακά, τα ασφ</w:t>
      </w:r>
      <w:r>
        <w:rPr>
          <w:rFonts w:eastAsia="Times New Roman"/>
          <w:szCs w:val="24"/>
        </w:rPr>
        <w:t>αλιστικά και τα φορολογικά μέτρα</w:t>
      </w:r>
      <w:r>
        <w:rPr>
          <w:rFonts w:eastAsia="Times New Roman"/>
          <w:szCs w:val="24"/>
        </w:rPr>
        <w:t>,</w:t>
      </w:r>
      <w:r>
        <w:rPr>
          <w:rFonts w:eastAsia="Times New Roman"/>
          <w:szCs w:val="24"/>
        </w:rPr>
        <w:t xml:space="preserve"> που θα τσακίσουν παραπέρα τη ζωή του λαού.</w:t>
      </w:r>
    </w:p>
    <w:p w14:paraId="5FAE2CD8" w14:textId="77777777" w:rsidR="00F27D86" w:rsidRDefault="00AA27F9">
      <w:pPr>
        <w:spacing w:after="0" w:line="600" w:lineRule="auto"/>
        <w:ind w:firstLine="720"/>
        <w:contextualSpacing/>
        <w:jc w:val="both"/>
        <w:rPr>
          <w:rFonts w:eastAsia="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FAE2CD9" w14:textId="77777777" w:rsidR="00F27D86" w:rsidRDefault="00AA27F9">
      <w:pPr>
        <w:spacing w:after="0" w:line="600" w:lineRule="auto"/>
        <w:ind w:firstLine="720"/>
        <w:contextualSpacing/>
        <w:jc w:val="both"/>
        <w:rPr>
          <w:rFonts w:eastAsia="Times New Roman"/>
          <w:szCs w:val="24"/>
        </w:rPr>
      </w:pPr>
      <w:r>
        <w:rPr>
          <w:rFonts w:eastAsia="Times New Roman"/>
          <w:szCs w:val="24"/>
        </w:rPr>
        <w:t>Τελειώνω, κύριε Πρόεδρε.</w:t>
      </w:r>
    </w:p>
    <w:p w14:paraId="5FAE2CDA" w14:textId="77777777" w:rsidR="00F27D86" w:rsidRDefault="00AA27F9">
      <w:pPr>
        <w:spacing w:after="0" w:line="600" w:lineRule="auto"/>
        <w:ind w:firstLine="720"/>
        <w:contextualSpacing/>
        <w:jc w:val="both"/>
        <w:rPr>
          <w:rFonts w:eastAsia="Times New Roman"/>
          <w:szCs w:val="24"/>
        </w:rPr>
      </w:pPr>
      <w:r>
        <w:rPr>
          <w:rFonts w:eastAsia="Times New Roman"/>
          <w:szCs w:val="24"/>
        </w:rPr>
        <w:t>Το ΚΚΕ αγωνίζεται, πρωτοστατεί με τα μέλη του, τους φίλους του</w:t>
      </w:r>
      <w:r>
        <w:rPr>
          <w:rFonts w:eastAsia="Times New Roman"/>
          <w:szCs w:val="24"/>
        </w:rPr>
        <w:t>,</w:t>
      </w:r>
      <w:r>
        <w:rPr>
          <w:rFonts w:eastAsia="Times New Roman"/>
          <w:szCs w:val="24"/>
        </w:rPr>
        <w:t xml:space="preserve"> ώστε ν</w:t>
      </w:r>
      <w:r>
        <w:rPr>
          <w:rFonts w:eastAsia="Times New Roman"/>
          <w:szCs w:val="24"/>
        </w:rPr>
        <w:t xml:space="preserve">α οργανωθεί σε κάθε χώρο δουλειάς, σε κάθε </w:t>
      </w:r>
      <w:r>
        <w:rPr>
          <w:rFonts w:eastAsia="Times New Roman"/>
          <w:szCs w:val="24"/>
        </w:rPr>
        <w:lastRenderedPageBreak/>
        <w:t>κλάδο ο αγώνας των εργαζομένων ενάντια στα μέτρα και τα αντίμετρα που τσακίζουν τη ζωή</w:t>
      </w:r>
      <w:r>
        <w:rPr>
          <w:rFonts w:eastAsia="Times New Roman"/>
          <w:szCs w:val="24"/>
        </w:rPr>
        <w:t>,</w:t>
      </w:r>
      <w:r>
        <w:rPr>
          <w:rFonts w:eastAsia="Times New Roman"/>
          <w:szCs w:val="24"/>
        </w:rPr>
        <w:t xml:space="preserve"> για να δημιουργηθούν οι προϋποθέσεις μαζικής, μαχητικής, αγωνιστικής απάντησης, να αποκτήσει προτεραιότητα στον αγώνα των εργ</w:t>
      </w:r>
      <w:r>
        <w:rPr>
          <w:rFonts w:eastAsia="Times New Roman"/>
          <w:szCs w:val="24"/>
        </w:rPr>
        <w:t>αζομένων η διεκδίκηση της κάλυψης των απωλειών που είχαν για σταθερή δουλειά</w:t>
      </w:r>
      <w:r>
        <w:rPr>
          <w:rFonts w:eastAsia="Times New Roman"/>
          <w:szCs w:val="24"/>
        </w:rPr>
        <w:t>,</w:t>
      </w:r>
      <w:r>
        <w:rPr>
          <w:rFonts w:eastAsia="Times New Roman"/>
          <w:szCs w:val="24"/>
        </w:rPr>
        <w:t xml:space="preserve"> με σταθερό ημερήσιο χρόνο εργασίας, με κατάργηση της </w:t>
      </w:r>
      <w:proofErr w:type="spellStart"/>
      <w:r>
        <w:rPr>
          <w:rFonts w:eastAsia="Times New Roman"/>
          <w:szCs w:val="24"/>
        </w:rPr>
        <w:t>ευελφάλειας</w:t>
      </w:r>
      <w:proofErr w:type="spellEnd"/>
      <w:r>
        <w:rPr>
          <w:rFonts w:eastAsia="Times New Roman"/>
          <w:szCs w:val="24"/>
        </w:rPr>
        <w:t>, που εσείς θεωρείτε βέλτιστη πρακτική της Ευρωπαϊκής Ένωσης για την επαναφορά των κλαδικών συλλογικών συμβάσεων σ</w:t>
      </w:r>
      <w:r>
        <w:rPr>
          <w:rFonts w:eastAsia="Times New Roman"/>
          <w:szCs w:val="24"/>
        </w:rPr>
        <w:t>την προ κρίσης περίοδο</w:t>
      </w:r>
      <w:r>
        <w:rPr>
          <w:rFonts w:eastAsia="Times New Roman"/>
          <w:szCs w:val="24"/>
        </w:rPr>
        <w:t>,</w:t>
      </w:r>
      <w:r>
        <w:rPr>
          <w:rFonts w:eastAsia="Times New Roman"/>
          <w:szCs w:val="24"/>
        </w:rPr>
        <w:t xml:space="preserve"> ως αφετηρία για την υπογραφή νέων με υποχρεωτική εφαρμογή</w:t>
      </w:r>
      <w:r>
        <w:rPr>
          <w:rFonts w:eastAsia="Times New Roman"/>
          <w:szCs w:val="24"/>
        </w:rPr>
        <w:t>,</w:t>
      </w:r>
      <w:r>
        <w:rPr>
          <w:rFonts w:eastAsia="Times New Roman"/>
          <w:szCs w:val="24"/>
        </w:rPr>
        <w:t xml:space="preserve"> με ισχύ των ευνοϊκότερων όρων για τη διεκδίκηση των σύγχρονων πραγματικών αναγκών των εργαζομένων.</w:t>
      </w:r>
    </w:p>
    <w:p w14:paraId="5FAE2CDB" w14:textId="77777777" w:rsidR="00F27D86" w:rsidRDefault="00AA27F9">
      <w:pPr>
        <w:spacing w:after="0" w:line="600" w:lineRule="auto"/>
        <w:ind w:firstLine="720"/>
        <w:contextualSpacing/>
        <w:jc w:val="both"/>
        <w:rPr>
          <w:rFonts w:eastAsia="Times New Roman"/>
          <w:szCs w:val="24"/>
        </w:rPr>
      </w:pPr>
      <w:r>
        <w:rPr>
          <w:rFonts w:eastAsia="Times New Roman"/>
          <w:szCs w:val="24"/>
        </w:rPr>
        <w:t>Αυτό απαιτεί αγώνα</w:t>
      </w:r>
      <w:r>
        <w:rPr>
          <w:rFonts w:eastAsia="Times New Roman"/>
          <w:szCs w:val="24"/>
        </w:rPr>
        <w:t>,</w:t>
      </w:r>
      <w:r>
        <w:rPr>
          <w:rFonts w:eastAsia="Times New Roman"/>
          <w:szCs w:val="24"/>
        </w:rPr>
        <w:t xml:space="preserve"> με γραμμή ρήξης και ανατροπής αυτής της πολιτικής</w:t>
      </w:r>
      <w:r>
        <w:rPr>
          <w:rFonts w:eastAsia="Times New Roman"/>
          <w:szCs w:val="24"/>
        </w:rPr>
        <w:t>,</w:t>
      </w:r>
      <w:r>
        <w:rPr>
          <w:rFonts w:eastAsia="Times New Roman"/>
          <w:szCs w:val="24"/>
        </w:rPr>
        <w:t xml:space="preserve"> που στερεί τη ζωή που δικαιούνται οι πολλοί για τα κέρδη των επιχειρηματικών ομίλων. Η ελπίδα και η αισιοδοξία για την εργατική τάξη και τα λαϊκά στρώματα μπορούν να γεννηθούν στον δρόμο της συλλογικής διεκδίκησης του ταξικού αγώνα για μια κοινωνία απαλλα</w:t>
      </w:r>
      <w:r>
        <w:rPr>
          <w:rFonts w:eastAsia="Times New Roman"/>
          <w:szCs w:val="24"/>
        </w:rPr>
        <w:t xml:space="preserve">γμένη από τα καπιταλιστικά δεσμά χωρίς εκμετάλλευση ανθρώπου από άνθρωπο. Σε αυτή την </w:t>
      </w:r>
      <w:r>
        <w:rPr>
          <w:rFonts w:eastAsia="Times New Roman"/>
          <w:szCs w:val="24"/>
        </w:rPr>
        <w:lastRenderedPageBreak/>
        <w:t>κατεύθυνση μπορεί να δυναμώσει ο αγώνας</w:t>
      </w:r>
      <w:r>
        <w:rPr>
          <w:rFonts w:eastAsia="Times New Roman"/>
          <w:szCs w:val="24"/>
        </w:rPr>
        <w:t>,</w:t>
      </w:r>
      <w:r>
        <w:rPr>
          <w:rFonts w:eastAsia="Times New Roman"/>
          <w:szCs w:val="24"/>
        </w:rPr>
        <w:t xml:space="preserve"> για να μπαίνουν εμπόδια στα νέα μέτρα για την ανάκτηση των απωλειών σε δικαιώματα, στο λαϊκό εισόδημα</w:t>
      </w:r>
      <w:r>
        <w:rPr>
          <w:rFonts w:eastAsia="Times New Roman"/>
          <w:szCs w:val="24"/>
        </w:rPr>
        <w:t>,</w:t>
      </w:r>
      <w:r>
        <w:rPr>
          <w:rFonts w:eastAsia="Times New Roman"/>
          <w:szCs w:val="24"/>
        </w:rPr>
        <w:t xml:space="preserve"> για να βρεθούν στο επίκεντ</w:t>
      </w:r>
      <w:r>
        <w:rPr>
          <w:rFonts w:eastAsia="Times New Roman"/>
          <w:szCs w:val="24"/>
        </w:rPr>
        <w:t xml:space="preserve">ρο οι σύγχρονες λαϊκές ανάγκες. </w:t>
      </w:r>
    </w:p>
    <w:p w14:paraId="5FAE2CDC" w14:textId="77777777" w:rsidR="00F27D86" w:rsidRDefault="00AA27F9">
      <w:pPr>
        <w:spacing w:after="0" w:line="600" w:lineRule="auto"/>
        <w:ind w:firstLine="720"/>
        <w:contextualSpacing/>
        <w:jc w:val="both"/>
        <w:rPr>
          <w:rFonts w:eastAsia="Times New Roman"/>
          <w:szCs w:val="24"/>
        </w:rPr>
      </w:pPr>
      <w:r>
        <w:rPr>
          <w:rFonts w:eastAsia="Times New Roman"/>
          <w:szCs w:val="24"/>
        </w:rPr>
        <w:t xml:space="preserve">Η κύρωση αυτής της </w:t>
      </w:r>
      <w:r>
        <w:rPr>
          <w:rFonts w:eastAsia="Times New Roman"/>
          <w:szCs w:val="24"/>
        </w:rPr>
        <w:t>σ</w:t>
      </w:r>
      <w:r>
        <w:rPr>
          <w:rFonts w:eastAsia="Times New Roman"/>
          <w:szCs w:val="24"/>
        </w:rPr>
        <w:t>ύμβασης αφορά τους επιχειρηματικούς ομίλους και είναι σε αντίθεση με τα λαϊκά συμφέροντα, γι’ αυτό την καταψηφίζουμε.</w:t>
      </w:r>
    </w:p>
    <w:p w14:paraId="5FAE2CDD" w14:textId="77777777" w:rsidR="00F27D86" w:rsidRDefault="00AA27F9">
      <w:pPr>
        <w:spacing w:after="0" w:line="600" w:lineRule="auto"/>
        <w:ind w:firstLine="720"/>
        <w:contextualSpacing/>
        <w:jc w:val="both"/>
        <w:rPr>
          <w:rFonts w:eastAsia="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w:t>
      </w:r>
      <w:r>
        <w:rPr>
          <w:rFonts w:eastAsia="Times New Roman"/>
          <w:szCs w:val="24"/>
        </w:rPr>
        <w:t xml:space="preserve">Ευχαριστούμε τον κ. Χρήστο </w:t>
      </w:r>
      <w:proofErr w:type="spellStart"/>
      <w:r>
        <w:rPr>
          <w:rFonts w:eastAsia="Times New Roman"/>
          <w:szCs w:val="24"/>
        </w:rPr>
        <w:t>Κατσώτη</w:t>
      </w:r>
      <w:proofErr w:type="spellEnd"/>
      <w:r>
        <w:rPr>
          <w:rFonts w:eastAsia="Times New Roman"/>
          <w:szCs w:val="24"/>
        </w:rPr>
        <w:t>, Βουλευτή του Κο</w:t>
      </w:r>
      <w:r>
        <w:rPr>
          <w:rFonts w:eastAsia="Times New Roman"/>
          <w:szCs w:val="24"/>
        </w:rPr>
        <w:t>μμουνιστικού Κόμματος Ελλάδ</w:t>
      </w:r>
      <w:r>
        <w:rPr>
          <w:rFonts w:eastAsia="Times New Roman"/>
          <w:szCs w:val="24"/>
        </w:rPr>
        <w:t>α</w:t>
      </w:r>
      <w:r>
        <w:rPr>
          <w:rFonts w:eastAsia="Times New Roman"/>
          <w:szCs w:val="24"/>
        </w:rPr>
        <w:t>ς.</w:t>
      </w:r>
    </w:p>
    <w:p w14:paraId="5FAE2CDE" w14:textId="77777777" w:rsidR="00F27D86" w:rsidRDefault="00AA27F9">
      <w:pPr>
        <w:spacing w:after="0"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 θα ήθελα τον λόγο.</w:t>
      </w:r>
    </w:p>
    <w:p w14:paraId="5FAE2CDF" w14:textId="77777777" w:rsidR="00F27D86" w:rsidRDefault="00AA27F9">
      <w:pPr>
        <w:spacing w:after="0" w:line="600" w:lineRule="auto"/>
        <w:ind w:firstLine="720"/>
        <w:contextualSpacing/>
        <w:jc w:val="both"/>
        <w:rPr>
          <w:rFonts w:eastAsia="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w:t>
      </w:r>
      <w:r>
        <w:rPr>
          <w:rFonts w:eastAsia="Times New Roman"/>
          <w:szCs w:val="24"/>
        </w:rPr>
        <w:t>Ορίστε, κύριε Λοβέρδο, έχετε τον λόγο.</w:t>
      </w:r>
    </w:p>
    <w:p w14:paraId="5FAE2CE0" w14:textId="77777777" w:rsidR="00F27D86" w:rsidRDefault="00AA27F9">
      <w:pPr>
        <w:spacing w:after="0"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Ευχαριστώ, κύριε Πρόεδρε. Ο εισηγητής μας, ο κ. Κωνσταντινόπουλος</w:t>
      </w:r>
      <w:r>
        <w:rPr>
          <w:rFonts w:eastAsia="Times New Roman"/>
          <w:szCs w:val="24"/>
        </w:rPr>
        <w:t>,</w:t>
      </w:r>
      <w:r>
        <w:rPr>
          <w:rFonts w:eastAsia="Times New Roman"/>
          <w:szCs w:val="24"/>
        </w:rPr>
        <w:t xml:space="preserve"> στην </w:t>
      </w:r>
      <w:r>
        <w:rPr>
          <w:rFonts w:eastAsia="Times New Roman"/>
          <w:szCs w:val="24"/>
        </w:rPr>
        <w:t>ε</w:t>
      </w:r>
      <w:r>
        <w:rPr>
          <w:rFonts w:eastAsia="Times New Roman"/>
          <w:szCs w:val="24"/>
        </w:rPr>
        <w:t>πιτροπή έ</w:t>
      </w:r>
      <w:r>
        <w:rPr>
          <w:rFonts w:eastAsia="Times New Roman"/>
          <w:szCs w:val="24"/>
        </w:rPr>
        <w:t xml:space="preserve">χει εκφράσει θετική γνώμη. Θα ψηφίσουμε. </w:t>
      </w:r>
      <w:r>
        <w:rPr>
          <w:rFonts w:eastAsia="Times New Roman"/>
          <w:szCs w:val="24"/>
        </w:rPr>
        <w:t>Ε</w:t>
      </w:r>
      <w:r>
        <w:rPr>
          <w:rFonts w:eastAsia="Times New Roman"/>
          <w:szCs w:val="24"/>
        </w:rPr>
        <w:t xml:space="preserve">πειδή το Προεδρείο φέρεται σωστά και δίνει στους </w:t>
      </w:r>
      <w:r>
        <w:rPr>
          <w:rFonts w:eastAsia="Times New Roman"/>
          <w:szCs w:val="24"/>
        </w:rPr>
        <w:t>Κ</w:t>
      </w:r>
      <w:r>
        <w:rPr>
          <w:rFonts w:eastAsia="Times New Roman"/>
          <w:szCs w:val="24"/>
        </w:rPr>
        <w:t xml:space="preserve">οινοβουλευτικούς </w:t>
      </w:r>
      <w:r>
        <w:rPr>
          <w:rFonts w:eastAsia="Times New Roman"/>
          <w:szCs w:val="24"/>
        </w:rPr>
        <w:t>Ε</w:t>
      </w:r>
      <w:r>
        <w:rPr>
          <w:rFonts w:eastAsia="Times New Roman"/>
          <w:szCs w:val="24"/>
        </w:rPr>
        <w:t xml:space="preserve">κπροσώπους τον λόγο για ένα λεπτό, αξιοποιώντας έτσι τα κόμματα την Ολομέλεια της Βουλής που είναι σε λειτουργία, δεν έχουμε μετέλθει </w:t>
      </w:r>
      <w:r>
        <w:rPr>
          <w:rFonts w:eastAsia="Times New Roman"/>
          <w:szCs w:val="24"/>
        </w:rPr>
        <w:lastRenderedPageBreak/>
        <w:t>ενός μέσου π</w:t>
      </w:r>
      <w:r>
        <w:rPr>
          <w:rFonts w:eastAsia="Times New Roman"/>
          <w:szCs w:val="24"/>
        </w:rPr>
        <w:t>ου δεν θα ήταν και σωστότερο να λέμε στις επιτροπές, κύριε Πρόεδρε</w:t>
      </w:r>
      <w:r>
        <w:rPr>
          <w:rFonts w:eastAsia="Times New Roman"/>
          <w:szCs w:val="24"/>
        </w:rPr>
        <w:t>,</w:t>
      </w:r>
      <w:r>
        <w:rPr>
          <w:rFonts w:eastAsia="Times New Roman"/>
          <w:szCs w:val="24"/>
        </w:rPr>
        <w:t xml:space="preserve"> ότι διατηρούμε επιφυλάξεις, ούτως ώστε να πάρουμε τον λόγο στην Ολομέλεια και να μιλάμε, ασκώντας άλλα καθήκοντα από αυτά τα οποία ο Κανονισμός μ</w:t>
      </w:r>
      <w:r>
        <w:rPr>
          <w:rFonts w:eastAsia="Times New Roman"/>
          <w:szCs w:val="24"/>
        </w:rPr>
        <w:t>ά</w:t>
      </w:r>
      <w:r>
        <w:rPr>
          <w:rFonts w:eastAsia="Times New Roman"/>
          <w:szCs w:val="24"/>
        </w:rPr>
        <w:t xml:space="preserve">ς δίνει. </w:t>
      </w:r>
    </w:p>
    <w:p w14:paraId="5FAE2CE1" w14:textId="77777777" w:rsidR="00F27D86" w:rsidRDefault="00AA27F9">
      <w:pPr>
        <w:spacing w:after="0" w:line="600" w:lineRule="auto"/>
        <w:ind w:firstLine="720"/>
        <w:contextualSpacing/>
        <w:jc w:val="both"/>
        <w:rPr>
          <w:rFonts w:eastAsia="Times New Roman"/>
          <w:szCs w:val="24"/>
        </w:rPr>
      </w:pPr>
      <w:r>
        <w:rPr>
          <w:rFonts w:eastAsia="Times New Roman"/>
          <w:szCs w:val="24"/>
        </w:rPr>
        <w:t>Ωστόσο, για το ένα μου λεπτό, θέ</w:t>
      </w:r>
      <w:r>
        <w:rPr>
          <w:rFonts w:eastAsia="Times New Roman"/>
          <w:szCs w:val="24"/>
        </w:rPr>
        <w:t>λω, κυρία Υπουργέ, να σας πω ότι, πρώτον, ψηφίζουμε. Κατά δεύτερο λόγο, δεν συμμερίζομαι τα επιχειρήματα πως ό,τι συνιστά τον τουρισμό, αυτό αφορά κάποιους εργοδότες. Νομίζω ότι κοντά στο 17% ή στο 19% του οικονομικά ενεργού πληθυσμού ασχολείται με τον του</w:t>
      </w:r>
      <w:r>
        <w:rPr>
          <w:rFonts w:eastAsia="Times New Roman"/>
          <w:szCs w:val="24"/>
        </w:rPr>
        <w:t xml:space="preserve">ρισμό. Συνεπώς, όταν αυτός ευδοκιμεί, το κέρδος αφορά πάρα πολλούς ανθρώπους και ευτυχώς που για διεθνείς, εξωτερικούς λόγους, αλλά και για εσωτερικούς, πάει καλά ο τουρισμός της χώρας. Ευτυχώς! </w:t>
      </w:r>
      <w:r>
        <w:rPr>
          <w:rFonts w:eastAsia="Times New Roman"/>
          <w:szCs w:val="24"/>
        </w:rPr>
        <w:t>Α</w:t>
      </w:r>
      <w:r>
        <w:rPr>
          <w:rFonts w:eastAsia="Times New Roman"/>
          <w:szCs w:val="24"/>
        </w:rPr>
        <w:t>υτό οφείλεται οπωσδήποτε στους παράγοντες που σχετίζονται με</w:t>
      </w:r>
      <w:r>
        <w:rPr>
          <w:rFonts w:eastAsia="Times New Roman"/>
          <w:szCs w:val="24"/>
        </w:rPr>
        <w:t xml:space="preserve"> το τι συμβαίνει στις άλλες χώρες της περιοχής, στο γεγονός ότι η Ελλάδα είναι μια φθηνότερη χώρα και στο γεγονός, επίσης, πως ό,τι συγκροτούσε μια ανησυχία για τους υποψήφιους τουρίστες, δηλαδή τα γεγονότα στην Αθήνα κυρίως</w:t>
      </w:r>
      <w:r>
        <w:rPr>
          <w:rFonts w:eastAsia="Times New Roman"/>
          <w:szCs w:val="24"/>
        </w:rPr>
        <w:t>,</w:t>
      </w:r>
      <w:r>
        <w:rPr>
          <w:rFonts w:eastAsia="Times New Roman"/>
          <w:szCs w:val="24"/>
        </w:rPr>
        <w:t xml:space="preserve"> με νεκρούς, με βανδαλισμούς, έ</w:t>
      </w:r>
      <w:r>
        <w:rPr>
          <w:rFonts w:eastAsia="Times New Roman"/>
          <w:szCs w:val="24"/>
        </w:rPr>
        <w:t xml:space="preserve">χουν σταματήσει. </w:t>
      </w:r>
      <w:r>
        <w:rPr>
          <w:rFonts w:eastAsia="Times New Roman"/>
          <w:szCs w:val="24"/>
        </w:rPr>
        <w:t>Ε</w:t>
      </w:r>
      <w:r>
        <w:rPr>
          <w:rFonts w:eastAsia="Times New Roman"/>
          <w:szCs w:val="24"/>
        </w:rPr>
        <w:t xml:space="preserve">πιτρέψτε μου να σας πω ότι εξαιτίας και του δικού σας κόμματος </w:t>
      </w:r>
      <w:proofErr w:type="spellStart"/>
      <w:r>
        <w:rPr>
          <w:rFonts w:eastAsia="Times New Roman"/>
          <w:szCs w:val="24"/>
        </w:rPr>
        <w:t>συνέβαιναν</w:t>
      </w:r>
      <w:proofErr w:type="spellEnd"/>
      <w:r>
        <w:rPr>
          <w:rFonts w:eastAsia="Times New Roman"/>
          <w:szCs w:val="24"/>
        </w:rPr>
        <w:t xml:space="preserve"> όσα </w:t>
      </w:r>
      <w:proofErr w:type="spellStart"/>
      <w:r>
        <w:rPr>
          <w:rFonts w:eastAsia="Times New Roman"/>
          <w:szCs w:val="24"/>
        </w:rPr>
        <w:t>συνέβαιναν</w:t>
      </w:r>
      <w:proofErr w:type="spellEnd"/>
      <w:r>
        <w:rPr>
          <w:rFonts w:eastAsia="Times New Roman"/>
          <w:szCs w:val="24"/>
        </w:rPr>
        <w:t xml:space="preserve">, με τους περίφημους αγανακτισμένους. </w:t>
      </w:r>
    </w:p>
    <w:p w14:paraId="5FAE2CE2" w14:textId="77777777" w:rsidR="00F27D86" w:rsidRDefault="00AA27F9">
      <w:pPr>
        <w:spacing w:after="0" w:line="600" w:lineRule="auto"/>
        <w:ind w:firstLine="720"/>
        <w:contextualSpacing/>
        <w:jc w:val="both"/>
        <w:rPr>
          <w:rFonts w:eastAsia="Times New Roman"/>
          <w:szCs w:val="24"/>
        </w:rPr>
      </w:pPr>
      <w:r>
        <w:rPr>
          <w:rFonts w:eastAsia="Times New Roman"/>
          <w:szCs w:val="24"/>
        </w:rPr>
        <w:lastRenderedPageBreak/>
        <w:t>Ωστόσο, κυρία Υπουργέ, τελειώνω με το εξής: Δεν φτάνει ο τουρισμός. Η χώρα χρειάζεται μια καθολική προσπάθεια γ</w:t>
      </w:r>
      <w:r>
        <w:rPr>
          <w:rFonts w:eastAsia="Times New Roman"/>
          <w:szCs w:val="24"/>
        </w:rPr>
        <w:t xml:space="preserve">ια να λειτουργήσει και πάλι η οικονομία της. </w:t>
      </w:r>
      <w:r>
        <w:rPr>
          <w:rFonts w:eastAsia="Times New Roman"/>
          <w:szCs w:val="24"/>
        </w:rPr>
        <w:t>Α</w:t>
      </w:r>
      <w:r>
        <w:rPr>
          <w:rFonts w:eastAsia="Times New Roman"/>
          <w:szCs w:val="24"/>
        </w:rPr>
        <w:t xml:space="preserve">υτό που συνέβη σήμερα, να συνεδριάζετε ως </w:t>
      </w:r>
      <w:r>
        <w:rPr>
          <w:rFonts w:eastAsia="Times New Roman"/>
          <w:szCs w:val="24"/>
        </w:rPr>
        <w:t>Υ</w:t>
      </w:r>
      <w:r>
        <w:rPr>
          <w:rFonts w:eastAsia="Times New Roman"/>
          <w:szCs w:val="24"/>
        </w:rPr>
        <w:t xml:space="preserve">πουργικό </w:t>
      </w:r>
      <w:r>
        <w:rPr>
          <w:rFonts w:eastAsia="Times New Roman"/>
          <w:szCs w:val="24"/>
        </w:rPr>
        <w:t>Σ</w:t>
      </w:r>
      <w:r>
        <w:rPr>
          <w:rFonts w:eastAsia="Times New Roman"/>
          <w:szCs w:val="24"/>
        </w:rPr>
        <w:t>υμβούλιο, να μιλάτε για ανάπτυξη και η ΕΛΣΤΑΤ να δίνει ύφεση για το έτος 2016, με τα δεδομένα του Πρωθυπουργού, που μιλούσε το Πάσχα του ’16 για ανάσταση διπ</w:t>
      </w:r>
      <w:r>
        <w:rPr>
          <w:rFonts w:eastAsia="Times New Roman"/>
          <w:szCs w:val="24"/>
        </w:rPr>
        <w:t>λή, και του Χριστού αλλά και της οικονομίας, Υπουργών που κόμπαζαν προ ημερών…</w:t>
      </w:r>
    </w:p>
    <w:p w14:paraId="5FAE2CE3" w14:textId="77777777" w:rsidR="00F27D86" w:rsidRDefault="00AA27F9">
      <w:pPr>
        <w:spacing w:after="0"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Κύριε Λοβέρδο, κάνετε αυτό το οποίο είπατε στην αρχή ότι το κατακρίνετε…</w:t>
      </w:r>
    </w:p>
    <w:p w14:paraId="5FAE2CE4" w14:textId="77777777" w:rsidR="00F27D86" w:rsidRDefault="00AA27F9">
      <w:pPr>
        <w:spacing w:after="0"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Όχι. Είπα ότι παίρνω τον λόγο και θα μιλήσω ως </w:t>
      </w:r>
      <w:r>
        <w:rPr>
          <w:rFonts w:eastAsia="Times New Roman"/>
          <w:szCs w:val="24"/>
        </w:rPr>
        <w:t>Κ</w:t>
      </w:r>
      <w:r>
        <w:rPr>
          <w:rFonts w:eastAsia="Times New Roman"/>
          <w:szCs w:val="24"/>
        </w:rPr>
        <w:t>οινο</w:t>
      </w:r>
      <w:r>
        <w:rPr>
          <w:rFonts w:eastAsia="Times New Roman"/>
          <w:szCs w:val="24"/>
        </w:rPr>
        <w:t xml:space="preserve">βουλευτικός </w:t>
      </w:r>
      <w:r>
        <w:rPr>
          <w:rFonts w:eastAsia="Times New Roman"/>
          <w:szCs w:val="24"/>
        </w:rPr>
        <w:t>Ε</w:t>
      </w:r>
      <w:r>
        <w:rPr>
          <w:rFonts w:eastAsia="Times New Roman"/>
          <w:szCs w:val="24"/>
        </w:rPr>
        <w:t>κπρόσωπος, με μια γενίκευση.</w:t>
      </w:r>
    </w:p>
    <w:p w14:paraId="5FAE2CE5" w14:textId="77777777" w:rsidR="00F27D86" w:rsidRDefault="00AA27F9">
      <w:pPr>
        <w:spacing w:after="0" w:line="600" w:lineRule="auto"/>
        <w:ind w:firstLine="720"/>
        <w:contextualSpacing/>
        <w:jc w:val="both"/>
        <w:rPr>
          <w:rFonts w:eastAsia="Times New Roman"/>
          <w:szCs w:val="24"/>
        </w:rPr>
      </w:pPr>
      <w:r>
        <w:rPr>
          <w:rFonts w:eastAsia="Times New Roman"/>
          <w:szCs w:val="24"/>
        </w:rPr>
        <w:t>Θέλω να καταλήξω, κύριε Πρόεδρε, και είναι η τελευταία μου φράση: Πώς είναι δυνατόν να έχετε πει τόσο αντιφατικά πράγματα, να λειτουργείτε εσείς ως Υπουργός Τουρισμού, στο πεδίο της συναρμοδιότητάς σας με άλλους Υπ</w:t>
      </w:r>
      <w:r>
        <w:rPr>
          <w:rFonts w:eastAsia="Times New Roman"/>
          <w:szCs w:val="24"/>
        </w:rPr>
        <w:t>ουργούς που έ</w:t>
      </w:r>
      <w:r>
        <w:rPr>
          <w:rFonts w:eastAsia="Times New Roman"/>
          <w:szCs w:val="24"/>
        </w:rPr>
        <w:lastRenderedPageBreak/>
        <w:t xml:space="preserve">χουν να κάνουν με την οικονομία, να οδηγήσετε τη χώρα σε ύφεση και ο Πρωθυπουργός σας να μιλάει για ανάπτυξη; Σας εμπιστεύεται πια κανένας; </w:t>
      </w:r>
    </w:p>
    <w:p w14:paraId="5FAE2CE6" w14:textId="77777777" w:rsidR="00F27D86" w:rsidRDefault="00AA27F9">
      <w:pPr>
        <w:spacing w:after="0"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w:t>
      </w:r>
    </w:p>
    <w:p w14:paraId="5FAE2CE7" w14:textId="77777777" w:rsidR="00F27D86" w:rsidRDefault="00AA27F9">
      <w:pPr>
        <w:spacing w:after="0" w:line="600" w:lineRule="auto"/>
        <w:ind w:firstLine="720"/>
        <w:contextualSpacing/>
        <w:jc w:val="both"/>
        <w:rPr>
          <w:rFonts w:eastAsia="Times New Roman"/>
          <w:szCs w:val="24"/>
        </w:rPr>
      </w:pPr>
      <w:r>
        <w:rPr>
          <w:rFonts w:eastAsia="Times New Roman"/>
          <w:szCs w:val="24"/>
        </w:rPr>
        <w:t xml:space="preserve">Η κ. Έλενα Κουντουρά, Υπουργός Τουρισμού, έχει τον </w:t>
      </w:r>
      <w:r>
        <w:rPr>
          <w:rFonts w:eastAsia="Times New Roman"/>
          <w:szCs w:val="24"/>
        </w:rPr>
        <w:t>λόγο.</w:t>
      </w:r>
    </w:p>
    <w:p w14:paraId="5FAE2CE8" w14:textId="77777777" w:rsidR="00F27D86" w:rsidRDefault="00AA27F9">
      <w:pPr>
        <w:spacing w:after="0" w:line="600" w:lineRule="auto"/>
        <w:ind w:firstLine="720"/>
        <w:contextualSpacing/>
        <w:jc w:val="both"/>
        <w:rPr>
          <w:rFonts w:eastAsia="Times New Roman"/>
          <w:szCs w:val="24"/>
        </w:rPr>
      </w:pPr>
      <w:r>
        <w:rPr>
          <w:rFonts w:eastAsia="Times New Roman"/>
          <w:szCs w:val="24"/>
        </w:rPr>
        <w:t>Ορίστε, κυρία Κουντουρά.</w:t>
      </w:r>
    </w:p>
    <w:p w14:paraId="5FAE2CE9" w14:textId="77777777" w:rsidR="00F27D86" w:rsidRDefault="00AA27F9">
      <w:pPr>
        <w:spacing w:after="0" w:line="600" w:lineRule="auto"/>
        <w:ind w:firstLine="720"/>
        <w:contextualSpacing/>
        <w:jc w:val="both"/>
        <w:rPr>
          <w:rFonts w:eastAsia="Times New Roman"/>
          <w:szCs w:val="24"/>
        </w:rPr>
      </w:pPr>
      <w:r>
        <w:rPr>
          <w:rFonts w:eastAsia="Times New Roman"/>
          <w:b/>
          <w:szCs w:val="24"/>
        </w:rPr>
        <w:t>ΕΛΕΝΑ ΚΟΥΝΤΟΥΡΑ (Υπουργός Τουρισμ</w:t>
      </w:r>
      <w:r>
        <w:rPr>
          <w:rFonts w:eastAsia="Times New Roman"/>
          <w:b/>
          <w:szCs w:val="24"/>
        </w:rPr>
        <w:t>ού</w:t>
      </w:r>
      <w:r>
        <w:rPr>
          <w:rFonts w:eastAsia="Times New Roman"/>
          <w:b/>
          <w:szCs w:val="24"/>
        </w:rPr>
        <w:t>):</w:t>
      </w:r>
      <w:r>
        <w:rPr>
          <w:rFonts w:eastAsia="Times New Roman"/>
          <w:szCs w:val="24"/>
        </w:rPr>
        <w:t xml:space="preserve"> Ευχαριστώ πάρα πολύ.</w:t>
      </w:r>
    </w:p>
    <w:p w14:paraId="5FAE2CEA" w14:textId="77777777" w:rsidR="00F27D86" w:rsidRDefault="00AA27F9">
      <w:pPr>
        <w:spacing w:after="0" w:line="600" w:lineRule="auto"/>
        <w:ind w:firstLine="720"/>
        <w:contextualSpacing/>
        <w:jc w:val="both"/>
        <w:rPr>
          <w:rFonts w:eastAsia="Times New Roman"/>
          <w:szCs w:val="24"/>
        </w:rPr>
      </w:pPr>
      <w:r>
        <w:rPr>
          <w:rFonts w:eastAsia="Times New Roman"/>
          <w:szCs w:val="24"/>
        </w:rPr>
        <w:t xml:space="preserve">Σήμερα έχουμε την </w:t>
      </w:r>
      <w:r>
        <w:rPr>
          <w:rFonts w:eastAsia="Times New Roman"/>
          <w:szCs w:val="24"/>
        </w:rPr>
        <w:t>«</w:t>
      </w:r>
      <w:r>
        <w:rPr>
          <w:rFonts w:eastAsia="Times New Roman"/>
          <w:szCs w:val="24"/>
        </w:rPr>
        <w:t xml:space="preserve">Κύρωση </w:t>
      </w:r>
      <w:r>
        <w:rPr>
          <w:rFonts w:eastAsia="Times New Roman"/>
          <w:szCs w:val="24"/>
        </w:rPr>
        <w:t>της</w:t>
      </w:r>
      <w:r>
        <w:rPr>
          <w:rFonts w:eastAsia="Times New Roman"/>
          <w:szCs w:val="24"/>
        </w:rPr>
        <w:t xml:space="preserve"> Συμφωνίας για τη συνεργασία στον τομέα τουρισμού μεταξύ της Κυβέρνησης της Ελληνικής Δημοκρατίας και της Κυβέρνησης του Κράτους του Κουβ</w:t>
      </w:r>
      <w:r>
        <w:rPr>
          <w:rFonts w:eastAsia="Times New Roman"/>
          <w:szCs w:val="24"/>
        </w:rPr>
        <w:t>έιτ</w:t>
      </w:r>
      <w:r>
        <w:rPr>
          <w:rFonts w:eastAsia="Times New Roman"/>
          <w:szCs w:val="24"/>
        </w:rPr>
        <w:t>»</w:t>
      </w:r>
      <w:r>
        <w:rPr>
          <w:rFonts w:eastAsia="Times New Roman"/>
          <w:szCs w:val="24"/>
        </w:rPr>
        <w:t xml:space="preserve">, στο πλαίσιο του ανοίγματος των νέων αγορών, των δυναμικών ξένων αγορών, που έχουν ξεκινήσει από το 2015 και οι τουριστικές αγορές της Μέσης Ανατολής αποτελούν για μας προτεραιότητα. </w:t>
      </w:r>
    </w:p>
    <w:p w14:paraId="5FAE2CEB" w14:textId="77777777" w:rsidR="00F27D86" w:rsidRDefault="00AA27F9">
      <w:pPr>
        <w:spacing w:after="0" w:line="600" w:lineRule="auto"/>
        <w:ind w:firstLine="720"/>
        <w:contextualSpacing/>
        <w:jc w:val="both"/>
        <w:rPr>
          <w:rFonts w:eastAsia="Times New Roman"/>
          <w:szCs w:val="24"/>
        </w:rPr>
      </w:pPr>
      <w:r>
        <w:rPr>
          <w:rFonts w:eastAsia="Times New Roman"/>
          <w:szCs w:val="24"/>
        </w:rPr>
        <w:t>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λοιπόν, της εθνικής τουριστικής πολιτικής δίνουμε ιδια</w:t>
      </w:r>
      <w:r>
        <w:rPr>
          <w:rFonts w:eastAsia="Times New Roman"/>
          <w:szCs w:val="24"/>
        </w:rPr>
        <w:t xml:space="preserve">ίτερη έμφαση στην προώθηση και προβολή της Ελλάδος σε αγορές επισκεπτών υψηλής αγοραστικής δύναμης και </w:t>
      </w:r>
      <w:r>
        <w:rPr>
          <w:rFonts w:eastAsia="Times New Roman"/>
          <w:szCs w:val="24"/>
        </w:rPr>
        <w:lastRenderedPageBreak/>
        <w:t>στην άντληση επιπλέον μεριδίου του εισερχόμενου τουρισμού. Για τον σκοπό αυτό</w:t>
      </w:r>
      <w:r>
        <w:rPr>
          <w:rFonts w:eastAsia="Times New Roman"/>
          <w:szCs w:val="24"/>
        </w:rPr>
        <w:t>ν</w:t>
      </w:r>
      <w:r>
        <w:rPr>
          <w:rFonts w:eastAsia="Times New Roman"/>
          <w:szCs w:val="24"/>
        </w:rPr>
        <w:t xml:space="preserve"> εργαζόμαστε για την ενδυνάμωση των διμερών τουριστικών σχέσεων και δημιουρ</w:t>
      </w:r>
      <w:r>
        <w:rPr>
          <w:rFonts w:eastAsia="Times New Roman"/>
          <w:szCs w:val="24"/>
        </w:rPr>
        <w:t>γούμε αυτές τις προϋποθέσεις</w:t>
      </w:r>
      <w:r>
        <w:rPr>
          <w:rFonts w:eastAsia="Times New Roman"/>
          <w:szCs w:val="24"/>
        </w:rPr>
        <w:t>,</w:t>
      </w:r>
      <w:r>
        <w:rPr>
          <w:rFonts w:eastAsia="Times New Roman"/>
          <w:szCs w:val="24"/>
        </w:rPr>
        <w:t xml:space="preserve"> για να ενθαρρύνουμε τον ιδιωτικό τομέα να προχωρήσει σε νέες επωφελείς συνεργασίες.</w:t>
      </w:r>
    </w:p>
    <w:p w14:paraId="5FAE2CEC" w14:textId="77777777" w:rsidR="00F27D86" w:rsidRDefault="00AA27F9">
      <w:pPr>
        <w:spacing w:after="0" w:line="600" w:lineRule="auto"/>
        <w:ind w:firstLine="720"/>
        <w:contextualSpacing/>
        <w:jc w:val="both"/>
        <w:rPr>
          <w:rFonts w:eastAsia="Times New Roman"/>
          <w:szCs w:val="24"/>
        </w:rPr>
      </w:pPr>
      <w:r>
        <w:rPr>
          <w:rFonts w:eastAsia="Times New Roman"/>
          <w:szCs w:val="24"/>
        </w:rPr>
        <w:t>Αναφορικά με το Κουβέιτ, υπάρχουν πολύ σημαντικές δυνατότητες να χτίσουμε ισχυρές σχέσεις στον τουρισμό και ο τουρισμός να αποτελέσει τη γέφυρ</w:t>
      </w:r>
      <w:r>
        <w:rPr>
          <w:rFonts w:eastAsia="Times New Roman"/>
          <w:szCs w:val="24"/>
        </w:rPr>
        <w:t>α -όπως πάντα αποτελεί τη γέφυρα- για να προωθηθούν και νέες συνεργασίες σε άλλους τομείς, όπως είναι τα αγροτικά προϊόντα, η βιομηχανία τροφίμων, οι εξαγωγές, η αγορά ακινήτων 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 xml:space="preserve">. </w:t>
      </w:r>
    </w:p>
    <w:p w14:paraId="5FAE2CED" w14:textId="77777777" w:rsidR="00F27D86" w:rsidRDefault="00AA27F9">
      <w:pPr>
        <w:spacing w:after="0" w:line="600" w:lineRule="auto"/>
        <w:ind w:firstLine="720"/>
        <w:contextualSpacing/>
        <w:jc w:val="both"/>
        <w:rPr>
          <w:rFonts w:eastAsia="Times New Roman"/>
          <w:szCs w:val="24"/>
        </w:rPr>
      </w:pPr>
      <w:r>
        <w:rPr>
          <w:rFonts w:eastAsia="Times New Roman"/>
          <w:szCs w:val="24"/>
        </w:rPr>
        <w:t xml:space="preserve">Οι κάτοικοι του Κουβέιτ ταξιδεύουν πολύ. </w:t>
      </w:r>
      <w:r>
        <w:rPr>
          <w:rFonts w:eastAsia="Times New Roman"/>
          <w:szCs w:val="24"/>
        </w:rPr>
        <w:t>Μ</w:t>
      </w:r>
      <w:r>
        <w:rPr>
          <w:rFonts w:eastAsia="Times New Roman"/>
          <w:szCs w:val="24"/>
        </w:rPr>
        <w:t>άλιστα έχουν ταξιδιωτικές</w:t>
      </w:r>
      <w:r>
        <w:rPr>
          <w:rFonts w:eastAsia="Times New Roman"/>
          <w:szCs w:val="24"/>
        </w:rPr>
        <w:t xml:space="preserve"> δαπάνες πολλαπλάσιες του μέσου όρου άλλων εθνικοτήτων. Με το προτεινόμενο, λοιπόν, σχέδιο νόμου επιδιώκεται η </w:t>
      </w:r>
      <w:r>
        <w:rPr>
          <w:rFonts w:eastAsia="Times New Roman"/>
          <w:szCs w:val="24"/>
        </w:rPr>
        <w:t>«</w:t>
      </w:r>
      <w:r>
        <w:rPr>
          <w:rFonts w:eastAsia="Times New Roman"/>
          <w:szCs w:val="24"/>
        </w:rPr>
        <w:t xml:space="preserve">Κύρωση της Συμφωνίας για τη </w:t>
      </w:r>
      <w:r>
        <w:rPr>
          <w:rFonts w:eastAsia="Times New Roman"/>
          <w:szCs w:val="24"/>
        </w:rPr>
        <w:t>σ</w:t>
      </w:r>
      <w:r>
        <w:rPr>
          <w:rFonts w:eastAsia="Times New Roman"/>
          <w:szCs w:val="24"/>
        </w:rPr>
        <w:t xml:space="preserve">υνεργασία στον τομέα του </w:t>
      </w:r>
      <w:r>
        <w:rPr>
          <w:rFonts w:eastAsia="Times New Roman"/>
          <w:szCs w:val="24"/>
        </w:rPr>
        <w:t>τ</w:t>
      </w:r>
      <w:r>
        <w:rPr>
          <w:rFonts w:eastAsia="Times New Roman"/>
          <w:szCs w:val="24"/>
        </w:rPr>
        <w:t>ουρισμού μεταξύ της Κυβέρνησης της Ελληνικής Δημοκρατίας και της Κυβέρνησης του Κράτους τ</w:t>
      </w:r>
      <w:r>
        <w:rPr>
          <w:rFonts w:eastAsia="Times New Roman"/>
          <w:szCs w:val="24"/>
        </w:rPr>
        <w:t>ου Κουβέιτ</w:t>
      </w:r>
      <w:r>
        <w:rPr>
          <w:rFonts w:eastAsia="Times New Roman"/>
          <w:szCs w:val="24"/>
        </w:rPr>
        <w:t>»</w:t>
      </w:r>
      <w:r>
        <w:rPr>
          <w:rFonts w:eastAsia="Times New Roman"/>
          <w:szCs w:val="24"/>
        </w:rPr>
        <w:t>, η οποία να θυμίσω ότι έχει υπογραφεί από τις 12</w:t>
      </w:r>
      <w:r>
        <w:rPr>
          <w:rFonts w:eastAsia="Times New Roman"/>
          <w:szCs w:val="24"/>
        </w:rPr>
        <w:t>-</w:t>
      </w:r>
      <w:r>
        <w:rPr>
          <w:rFonts w:eastAsia="Times New Roman"/>
          <w:szCs w:val="24"/>
        </w:rPr>
        <w:t>6</w:t>
      </w:r>
      <w:r>
        <w:rPr>
          <w:rFonts w:eastAsia="Times New Roman"/>
          <w:szCs w:val="24"/>
        </w:rPr>
        <w:t>-</w:t>
      </w:r>
      <w:r>
        <w:rPr>
          <w:rFonts w:eastAsia="Times New Roman"/>
          <w:szCs w:val="24"/>
        </w:rPr>
        <w:t xml:space="preserve">2014 στην Αθήνα και η εν λόγω συμφωνία είναι αποτέλεσμα της κοινής επιθυμίας των </w:t>
      </w:r>
      <w:r>
        <w:rPr>
          <w:rFonts w:eastAsia="Times New Roman"/>
          <w:szCs w:val="24"/>
        </w:rPr>
        <w:lastRenderedPageBreak/>
        <w:t>δύο χωρών για την ενδυνάμωση των φιλικών σχέσεων, μέσω της ανάπτυξης της διμερούς συνεργασίας στον τομέα του του</w:t>
      </w:r>
      <w:r>
        <w:rPr>
          <w:rFonts w:eastAsia="Times New Roman"/>
          <w:szCs w:val="24"/>
        </w:rPr>
        <w:t xml:space="preserve">ρισμού. </w:t>
      </w:r>
    </w:p>
    <w:p w14:paraId="5FAE2CEE" w14:textId="77777777" w:rsidR="00F27D86" w:rsidRDefault="00AA27F9">
      <w:pPr>
        <w:spacing w:after="0" w:line="600" w:lineRule="auto"/>
        <w:ind w:firstLine="720"/>
        <w:contextualSpacing/>
        <w:jc w:val="both"/>
        <w:rPr>
          <w:rFonts w:eastAsia="Times New Roman" w:cs="Times New Roman"/>
          <w:szCs w:val="24"/>
        </w:rPr>
      </w:pPr>
      <w:r>
        <w:rPr>
          <w:rFonts w:eastAsia="Times New Roman"/>
          <w:szCs w:val="24"/>
        </w:rPr>
        <w:t xml:space="preserve">Με την παρούσα συμφωνία καθορίζονται δύο πολύ σημαντικά θέματα, τα κατάλληλα μέσα και οι προϋποθέσεις για την αύξηση της τουριστικής κίνησης μεταξύ των δύο χωρών, αλλά και τα επίπεδα της διμερούς συνεργασίας στον τομέα του τουρισμού. </w:t>
      </w:r>
    </w:p>
    <w:p w14:paraId="5FAE2CEF"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Δεν θα μπω σ</w:t>
      </w:r>
      <w:r>
        <w:rPr>
          <w:rFonts w:eastAsia="Times New Roman" w:cs="Times New Roman"/>
          <w:szCs w:val="24"/>
        </w:rPr>
        <w:t>τα ειδικά θέματα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α είπαμε και στην </w:t>
      </w:r>
      <w:r>
        <w:rPr>
          <w:rFonts w:eastAsia="Times New Roman" w:cs="Times New Roman"/>
          <w:szCs w:val="24"/>
        </w:rPr>
        <w:t>ε</w:t>
      </w:r>
      <w:r>
        <w:rPr>
          <w:rFonts w:eastAsia="Times New Roman" w:cs="Times New Roman"/>
          <w:szCs w:val="24"/>
        </w:rPr>
        <w:t xml:space="preserve">πιτροπή, απλώς θα πω ότι η συνεργασία αυτή προβλέπει και μια μεικτή επιτροπή, προβλέπει ταξίδια από δημοσιογράφους, </w:t>
      </w:r>
      <w:r>
        <w:rPr>
          <w:rFonts w:eastAsia="Times New Roman" w:cs="Times New Roman"/>
          <w:szCs w:val="24"/>
          <w:lang w:val="en-US"/>
        </w:rPr>
        <w:t>tour</w:t>
      </w:r>
      <w:r>
        <w:rPr>
          <w:rFonts w:eastAsia="Times New Roman" w:cs="Times New Roman"/>
          <w:szCs w:val="24"/>
        </w:rPr>
        <w:t xml:space="preserve"> </w:t>
      </w:r>
      <w:r>
        <w:rPr>
          <w:rFonts w:eastAsia="Times New Roman" w:cs="Times New Roman"/>
          <w:szCs w:val="24"/>
          <w:lang w:val="en-US"/>
        </w:rPr>
        <w:t>operators</w:t>
      </w:r>
      <w:r>
        <w:rPr>
          <w:rFonts w:eastAsia="Times New Roman" w:cs="Times New Roman"/>
          <w:szCs w:val="24"/>
        </w:rPr>
        <w:t xml:space="preserve">, από το Κουβέιτ προς την Ελλάδα και από την Ελλάδα προς το Κουβέιτ, συμμετοχές σε τουριστικές εκθέσεις, σε διάφορες τουριστικές εκδηλώσεις, κίνητρα για να γίνουν τουριστικές επενδύσεις, ανταλλαγή πληροφοριών και τεχνογνωσίας. </w:t>
      </w:r>
    </w:p>
    <w:p w14:paraId="5FAE2CF0"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Όπως σας είπα, αυτή η μικρή </w:t>
      </w:r>
      <w:r>
        <w:rPr>
          <w:rFonts w:eastAsia="Times New Roman" w:cs="Times New Roman"/>
          <w:szCs w:val="24"/>
        </w:rPr>
        <w:t>ε</w:t>
      </w:r>
      <w:r>
        <w:rPr>
          <w:rFonts w:eastAsia="Times New Roman" w:cs="Times New Roman"/>
          <w:szCs w:val="24"/>
        </w:rPr>
        <w:t xml:space="preserve">πιτροπή θα αποτελείται από έναν μικρό αριθμό εξουσιοδοτημένων αντιπροσώπων, προκειμένου να συμφωνήσουμε σε όλες αυτές τις δράσεις και τις ενέργειες που θα μας εξασφαλίσουν την τουριστική ροή ανάμεσα στις χώρες. </w:t>
      </w:r>
    </w:p>
    <w:p w14:paraId="5FAE2CF1"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5FAE2CF2"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(Αναστάσιος</w:t>
      </w:r>
      <w:r>
        <w:rPr>
          <w:rFonts w:eastAsia="Times New Roman" w:cs="Times New Roman"/>
          <w:b/>
          <w:szCs w:val="24"/>
        </w:rPr>
        <w:t xml:space="preserve"> Κουράκης):</w:t>
      </w:r>
      <w:r>
        <w:rPr>
          <w:rFonts w:eastAsia="Times New Roman" w:cs="Times New Roman"/>
          <w:szCs w:val="24"/>
        </w:rPr>
        <w:t xml:space="preserve"> Ευχαριστούμε πολύ, κυρία Υπουργέ. </w:t>
      </w:r>
    </w:p>
    <w:p w14:paraId="5FAE2CF3"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Κηρύσσεται περαιωμένη η συζήτηση επί της αρχής, των άρθρων και του συνόλου του σχεδίου νόμου του Υπουργείου Τουρισμού</w:t>
      </w:r>
      <w:r>
        <w:rPr>
          <w:rFonts w:eastAsia="Times New Roman" w:cs="Times New Roman"/>
          <w:szCs w:val="24"/>
        </w:rPr>
        <w:t>:</w:t>
      </w:r>
      <w:r>
        <w:rPr>
          <w:rFonts w:eastAsia="Times New Roman" w:cs="Times New Roman"/>
          <w:szCs w:val="24"/>
        </w:rPr>
        <w:t xml:space="preserve"> «Κύρωση της Συμφωνίας για τη συνεργασία στον τομέα του τουρισμού μεταξύ της Κυβέρνησης της</w:t>
      </w:r>
      <w:r>
        <w:rPr>
          <w:rFonts w:eastAsia="Times New Roman" w:cs="Times New Roman"/>
          <w:szCs w:val="24"/>
        </w:rPr>
        <w:t xml:space="preserve"> Ελληνικής Δημοκρατίας και της Κυβέρνησης του Κράτους του Κουβέιτ».</w:t>
      </w:r>
    </w:p>
    <w:p w14:paraId="5FAE2CF4"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νομοσχέδιο;</w:t>
      </w:r>
    </w:p>
    <w:p w14:paraId="5FAE2CF5"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Ναι.</w:t>
      </w:r>
    </w:p>
    <w:p w14:paraId="5FAE2CF6"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ΒΑΣΙΛΕΙΟΣ ΓΙΟΓΙΑΚΑΣ:</w:t>
      </w:r>
      <w:r>
        <w:rPr>
          <w:rFonts w:eastAsia="Times New Roman" w:cs="Times New Roman"/>
          <w:szCs w:val="24"/>
        </w:rPr>
        <w:t xml:space="preserve"> Ναι. </w:t>
      </w:r>
    </w:p>
    <w:p w14:paraId="5FAE2CF7"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Ναι.</w:t>
      </w:r>
    </w:p>
    <w:p w14:paraId="5FAE2CF8"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5FAE2CF9"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 </w:t>
      </w:r>
    </w:p>
    <w:p w14:paraId="5FAE2CFA"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ΑΘΑΝΑΣΙΟΣ ΠΑΠΑΧΡ</w:t>
      </w:r>
      <w:r>
        <w:rPr>
          <w:rFonts w:eastAsia="Times New Roman" w:cs="Times New Roman"/>
          <w:b/>
          <w:szCs w:val="24"/>
        </w:rPr>
        <w:t>ΙΣΤΟΠΟΥΛΟΣ:</w:t>
      </w:r>
      <w:r>
        <w:rPr>
          <w:rFonts w:eastAsia="Times New Roman" w:cs="Times New Roman"/>
          <w:szCs w:val="24"/>
        </w:rPr>
        <w:t xml:space="preserve"> Ναι.</w:t>
      </w:r>
    </w:p>
    <w:p w14:paraId="5FAE2CFB"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Ναι.</w:t>
      </w:r>
    </w:p>
    <w:p w14:paraId="5FAE2CFC"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5FAE2CFD" w14:textId="77777777" w:rsidR="00F27D86" w:rsidRDefault="00AA27F9">
      <w:pPr>
        <w:spacing w:after="0" w:line="600" w:lineRule="auto"/>
        <w:ind w:firstLine="720"/>
        <w:contextualSpacing/>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νομοσχέδιο του Υπουργείου Τουρισμού</w:t>
      </w:r>
      <w:r>
        <w:rPr>
          <w:rFonts w:eastAsia="Times New Roman" w:cs="Times New Roman"/>
          <w:szCs w:val="24"/>
        </w:rPr>
        <w:t>:</w:t>
      </w:r>
      <w:r>
        <w:rPr>
          <w:rFonts w:eastAsia="Times New Roman" w:cs="Times New Roman"/>
          <w:szCs w:val="24"/>
        </w:rPr>
        <w:t xml:space="preserve"> «Κύρωση Συμφωνίας για τη συνεργασία στον τομέα του τουρισμού μεταξύ της Κυβέρ</w:t>
      </w:r>
      <w:r>
        <w:rPr>
          <w:rFonts w:eastAsia="Times New Roman" w:cs="Times New Roman"/>
          <w:szCs w:val="24"/>
        </w:rPr>
        <w:lastRenderedPageBreak/>
        <w:t>νησης της Ελληνικής Δημοκρατίας κα</w:t>
      </w:r>
      <w:r>
        <w:rPr>
          <w:rFonts w:eastAsia="Times New Roman" w:cs="Times New Roman"/>
          <w:szCs w:val="24"/>
        </w:rPr>
        <w:t>ι της Κυβέρνησης του Κράτους του Κουβέιτ», έγινε δεκτό κατά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 </w:t>
      </w:r>
    </w:p>
    <w:p w14:paraId="5FAE2CFE" w14:textId="77777777" w:rsidR="00F27D86" w:rsidRDefault="00AA27F9">
      <w:pPr>
        <w:spacing w:before="240" w:after="0" w:line="600" w:lineRule="auto"/>
        <w:ind w:firstLine="720"/>
        <w:contextualSpacing/>
        <w:jc w:val="center"/>
        <w:rPr>
          <w:rFonts w:eastAsia="Times New Roman" w:cs="Times New Roman"/>
          <w:szCs w:val="24"/>
        </w:rPr>
      </w:pPr>
      <w:r>
        <w:rPr>
          <w:rFonts w:eastAsia="Times New Roman" w:cs="Times New Roman"/>
          <w:szCs w:val="24"/>
        </w:rPr>
        <w:t>(Να καταχωριστεί το κείμενο του νομοσχεδίου</w:t>
      </w:r>
      <w:r>
        <w:rPr>
          <w:rFonts w:eastAsia="Times New Roman" w:cs="Times New Roman"/>
          <w:szCs w:val="24"/>
        </w:rPr>
        <w:t xml:space="preserve"> σελ. </w:t>
      </w:r>
      <w:r>
        <w:rPr>
          <w:rFonts w:eastAsia="Times New Roman" w:cs="Times New Roman"/>
          <w:szCs w:val="24"/>
        </w:rPr>
        <w:t>21.α.</w:t>
      </w:r>
      <w:r>
        <w:rPr>
          <w:rFonts w:eastAsia="Times New Roman" w:cs="Times New Roman"/>
          <w:szCs w:val="24"/>
        </w:rPr>
        <w:t>)</w:t>
      </w:r>
    </w:p>
    <w:p w14:paraId="5FAE2CFF"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Κυρίες και κύρι</w:t>
      </w:r>
      <w:r>
        <w:rPr>
          <w:rFonts w:eastAsia="Times New Roman"/>
          <w:szCs w:val="24"/>
        </w:rPr>
        <w:t>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14:paraId="5FAE2D00"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ΟΛΟΙ </w:t>
      </w:r>
      <w:r>
        <w:rPr>
          <w:rFonts w:eastAsia="Times New Roman"/>
          <w:b/>
          <w:szCs w:val="24"/>
        </w:rPr>
        <w:t xml:space="preserve">ΟΙ </w:t>
      </w:r>
      <w:r>
        <w:rPr>
          <w:rFonts w:eastAsia="Times New Roman"/>
          <w:b/>
          <w:szCs w:val="24"/>
        </w:rPr>
        <w:t xml:space="preserve">ΒΟΥΛΕΥΤΕΣ: </w:t>
      </w:r>
      <w:r>
        <w:rPr>
          <w:rFonts w:eastAsia="Times New Roman"/>
          <w:szCs w:val="24"/>
        </w:rPr>
        <w:t>Μάλιστα, μάλιστα.</w:t>
      </w:r>
    </w:p>
    <w:p w14:paraId="5FAE2D01"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w:t>
      </w:r>
      <w:r>
        <w:rPr>
          <w:rFonts w:eastAsia="Times New Roman"/>
          <w:szCs w:val="24"/>
        </w:rPr>
        <w:t xml:space="preserve">Σώμα </w:t>
      </w:r>
      <w:r>
        <w:rPr>
          <w:rFonts w:eastAsia="Times New Roman"/>
          <w:szCs w:val="24"/>
        </w:rPr>
        <w:t>παρέσχε τη ζητηθείσα εξουσιοδότηση.</w:t>
      </w:r>
    </w:p>
    <w:p w14:paraId="5FAE2D02" w14:textId="77777777" w:rsidR="00F27D86" w:rsidRDefault="00AA27F9">
      <w:pPr>
        <w:spacing w:after="0" w:line="600" w:lineRule="auto"/>
        <w:ind w:firstLine="720"/>
        <w:contextualSpacing/>
        <w:jc w:val="both"/>
        <w:rPr>
          <w:rFonts w:eastAsia="Times New Roman"/>
          <w:szCs w:val="24"/>
        </w:rPr>
      </w:pPr>
      <w:r>
        <w:rPr>
          <w:rFonts w:eastAsia="Times New Roman"/>
          <w:szCs w:val="24"/>
        </w:rPr>
        <w:t xml:space="preserve">Κυρίες και κύριοι συνάδελφοι, διακόπτουμε για τρία λεπτά και θα συνεχίσουμε με τον </w:t>
      </w:r>
      <w:r>
        <w:rPr>
          <w:rFonts w:eastAsia="Times New Roman"/>
          <w:szCs w:val="24"/>
        </w:rPr>
        <w:t>κ</w:t>
      </w:r>
      <w:r>
        <w:rPr>
          <w:rFonts w:eastAsia="Times New Roman"/>
          <w:szCs w:val="24"/>
        </w:rPr>
        <w:t xml:space="preserve">οινοβουλευτικό </w:t>
      </w:r>
      <w:r>
        <w:rPr>
          <w:rFonts w:eastAsia="Times New Roman"/>
          <w:szCs w:val="24"/>
        </w:rPr>
        <w:t>έ</w:t>
      </w:r>
      <w:r>
        <w:rPr>
          <w:rFonts w:eastAsia="Times New Roman"/>
          <w:szCs w:val="24"/>
        </w:rPr>
        <w:t xml:space="preserve">λεγχο. </w:t>
      </w:r>
    </w:p>
    <w:p w14:paraId="5FAE2D03" w14:textId="77777777" w:rsidR="00F27D86" w:rsidRDefault="00AA27F9">
      <w:pPr>
        <w:spacing w:after="0" w:line="600" w:lineRule="auto"/>
        <w:ind w:firstLine="720"/>
        <w:contextualSpacing/>
        <w:jc w:val="center"/>
        <w:rPr>
          <w:rFonts w:eastAsia="Times New Roman"/>
          <w:szCs w:val="24"/>
        </w:rPr>
      </w:pPr>
      <w:r>
        <w:rPr>
          <w:rFonts w:eastAsia="Times New Roman"/>
          <w:szCs w:val="24"/>
        </w:rPr>
        <w:t>(ΔΙΑΚΟΠΗ)</w:t>
      </w:r>
    </w:p>
    <w:p w14:paraId="5FAE2D04" w14:textId="77777777" w:rsidR="00F27D86" w:rsidRDefault="00AA27F9">
      <w:pPr>
        <w:spacing w:after="0" w:line="600" w:lineRule="auto"/>
        <w:ind w:firstLine="720"/>
        <w:contextualSpacing/>
        <w:jc w:val="center"/>
        <w:rPr>
          <w:rFonts w:eastAsia="Times New Roman"/>
          <w:szCs w:val="24"/>
        </w:rPr>
      </w:pPr>
      <w:r>
        <w:rPr>
          <w:rFonts w:eastAsia="Times New Roman"/>
          <w:szCs w:val="24"/>
        </w:rPr>
        <w:t>(ΑΛΛΑΓΗ ΣΕΛΙΔΑΣ ΛΟΓΩ ΑΛΛΑΓΗΣ ΘΕΜΑΤΟΣ)</w:t>
      </w:r>
    </w:p>
    <w:p w14:paraId="5FAE2D05" w14:textId="77777777" w:rsidR="00F27D86" w:rsidRDefault="00AA27F9">
      <w:pPr>
        <w:spacing w:after="0" w:line="600" w:lineRule="auto"/>
        <w:ind w:firstLine="720"/>
        <w:contextualSpacing/>
        <w:jc w:val="center"/>
        <w:rPr>
          <w:rFonts w:eastAsia="Times New Roman"/>
          <w:szCs w:val="24"/>
        </w:rPr>
      </w:pPr>
      <w:r>
        <w:rPr>
          <w:rFonts w:eastAsia="Times New Roman"/>
          <w:szCs w:val="24"/>
        </w:rPr>
        <w:t>(ΜΕΤΑ ΤΗ ΔΙΑΚΟΠΗ)</w:t>
      </w:r>
    </w:p>
    <w:p w14:paraId="5FAE2D06"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Κυρίες και κ</w:t>
      </w:r>
      <w:r>
        <w:rPr>
          <w:rFonts w:eastAsia="Times New Roman"/>
          <w:szCs w:val="24"/>
        </w:rPr>
        <w:t>ύριοι συνάδελφοι, συνεχίζεται η</w:t>
      </w:r>
      <w:r>
        <w:rPr>
          <w:rFonts w:eastAsia="Times New Roman"/>
          <w:szCs w:val="24"/>
        </w:rPr>
        <w:t xml:space="preserve"> συνεδρίαση. </w:t>
      </w:r>
    </w:p>
    <w:p w14:paraId="5FAE2D07" w14:textId="77777777" w:rsidR="00F27D86" w:rsidRDefault="00AA27F9">
      <w:pPr>
        <w:spacing w:after="0" w:line="600" w:lineRule="auto"/>
        <w:ind w:firstLine="720"/>
        <w:contextualSpacing/>
        <w:jc w:val="both"/>
        <w:rPr>
          <w:rFonts w:eastAsia="Times New Roman"/>
          <w:szCs w:val="24"/>
        </w:rPr>
      </w:pPr>
      <w:r>
        <w:rPr>
          <w:rFonts w:eastAsia="Times New Roman"/>
          <w:szCs w:val="24"/>
        </w:rPr>
        <w:t>Ε</w:t>
      </w:r>
      <w:r>
        <w:rPr>
          <w:rFonts w:eastAsia="Times New Roman"/>
          <w:szCs w:val="24"/>
        </w:rPr>
        <w:t xml:space="preserve">ισερχόμαστε στη συζήτηση των </w:t>
      </w:r>
    </w:p>
    <w:p w14:paraId="5FAE2D08" w14:textId="77777777" w:rsidR="00F27D86" w:rsidRDefault="00AA27F9">
      <w:pPr>
        <w:spacing w:after="0" w:line="600" w:lineRule="auto"/>
        <w:ind w:firstLine="720"/>
        <w:contextualSpacing/>
        <w:jc w:val="center"/>
        <w:rPr>
          <w:rFonts w:eastAsia="Times New Roman"/>
          <w:b/>
          <w:szCs w:val="24"/>
        </w:rPr>
      </w:pPr>
      <w:r>
        <w:rPr>
          <w:rFonts w:eastAsia="Times New Roman"/>
          <w:b/>
          <w:szCs w:val="24"/>
        </w:rPr>
        <w:lastRenderedPageBreak/>
        <w:t>ΕΠΙΚΑΙΡΩΝ ΕΡΩΤΗΣΕΩΝ</w:t>
      </w:r>
    </w:p>
    <w:p w14:paraId="5FAE2D09" w14:textId="77777777" w:rsidR="00F27D86" w:rsidRDefault="00AA27F9">
      <w:pPr>
        <w:spacing w:after="0" w:line="600" w:lineRule="auto"/>
        <w:ind w:firstLine="720"/>
        <w:contextualSpacing/>
        <w:jc w:val="both"/>
        <w:rPr>
          <w:rFonts w:eastAsia="Times New Roman"/>
          <w:szCs w:val="24"/>
        </w:rPr>
      </w:pPr>
      <w:r>
        <w:rPr>
          <w:rFonts w:eastAsia="Times New Roman"/>
          <w:szCs w:val="24"/>
        </w:rPr>
        <w:t>Θα συζητηθεί η τρίτη με αριθμό 473/13-2-2017 επίκαιρη ερώτηση δεύτερου κύκλου της Βουλευτού Β΄ Αθηνών της Νέας Δημοκρατίας κ</w:t>
      </w:r>
      <w:r>
        <w:rPr>
          <w:rFonts w:eastAsia="Times New Roman"/>
          <w:szCs w:val="24"/>
        </w:rPr>
        <w:t>.</w:t>
      </w:r>
      <w:r>
        <w:rPr>
          <w:rFonts w:eastAsia="Times New Roman"/>
          <w:szCs w:val="24"/>
        </w:rPr>
        <w:t xml:space="preserve"> </w:t>
      </w:r>
      <w:r>
        <w:rPr>
          <w:rFonts w:eastAsia="Times New Roman"/>
          <w:bCs/>
          <w:szCs w:val="24"/>
        </w:rPr>
        <w:t>Αικατερίνης Παπακώστα</w:t>
      </w:r>
      <w:r>
        <w:rPr>
          <w:rFonts w:eastAsia="Times New Roman"/>
          <w:bCs/>
          <w:szCs w:val="24"/>
        </w:rPr>
        <w:t xml:space="preserve"> </w:t>
      </w:r>
      <w:r>
        <w:rPr>
          <w:rFonts w:eastAsia="Times New Roman"/>
          <w:bCs/>
          <w:szCs w:val="24"/>
        </w:rPr>
        <w:t>-</w:t>
      </w:r>
      <w:r>
        <w:rPr>
          <w:rFonts w:eastAsia="Times New Roman"/>
          <w:bCs/>
          <w:szCs w:val="24"/>
        </w:rPr>
        <w:t xml:space="preserve"> Σ</w:t>
      </w:r>
      <w:r>
        <w:rPr>
          <w:rFonts w:eastAsia="Times New Roman"/>
          <w:bCs/>
          <w:szCs w:val="24"/>
        </w:rPr>
        <w:t>ιδηροπούλ</w:t>
      </w:r>
      <w:r>
        <w:rPr>
          <w:rFonts w:eastAsia="Times New Roman"/>
          <w:bCs/>
          <w:szCs w:val="24"/>
        </w:rPr>
        <w:t>ου</w:t>
      </w:r>
      <w:r>
        <w:rPr>
          <w:rFonts w:eastAsia="Times New Roman"/>
          <w:szCs w:val="24"/>
        </w:rPr>
        <w:t xml:space="preserve"> προς την Υπουργό </w:t>
      </w:r>
      <w:r>
        <w:rPr>
          <w:rFonts w:eastAsia="Times New Roman"/>
          <w:bCs/>
          <w:szCs w:val="24"/>
        </w:rPr>
        <w:t>Εργασίας, Κοινωνικής Ασφάλισης και Κοινωνικής Αλληλεγγύης,</w:t>
      </w:r>
      <w:r>
        <w:rPr>
          <w:rFonts w:eastAsia="Times New Roman"/>
          <w:szCs w:val="24"/>
        </w:rPr>
        <w:t xml:space="preserve"> σχετικά με την καταβολή εισφορών των </w:t>
      </w:r>
      <w:r>
        <w:rPr>
          <w:rFonts w:eastAsia="Times New Roman"/>
          <w:szCs w:val="24"/>
        </w:rPr>
        <w:t>ε</w:t>
      </w:r>
      <w:r>
        <w:rPr>
          <w:rFonts w:eastAsia="Times New Roman"/>
          <w:szCs w:val="24"/>
        </w:rPr>
        <w:t xml:space="preserve">λεύθερων </w:t>
      </w:r>
      <w:r>
        <w:rPr>
          <w:rFonts w:eastAsia="Times New Roman"/>
          <w:szCs w:val="24"/>
        </w:rPr>
        <w:t>ε</w:t>
      </w:r>
      <w:r>
        <w:rPr>
          <w:rFonts w:eastAsia="Times New Roman"/>
          <w:szCs w:val="24"/>
        </w:rPr>
        <w:t xml:space="preserve">παγγελματιών. </w:t>
      </w:r>
    </w:p>
    <w:p w14:paraId="5FAE2D0A" w14:textId="77777777" w:rsidR="00F27D86" w:rsidRDefault="00AA27F9">
      <w:pPr>
        <w:spacing w:after="0" w:line="600" w:lineRule="auto"/>
        <w:ind w:firstLine="720"/>
        <w:contextualSpacing/>
        <w:jc w:val="both"/>
        <w:rPr>
          <w:rFonts w:eastAsia="Times New Roman"/>
          <w:szCs w:val="24"/>
        </w:rPr>
      </w:pPr>
      <w:r>
        <w:rPr>
          <w:rFonts w:eastAsia="Times New Roman"/>
          <w:szCs w:val="24"/>
        </w:rPr>
        <w:t xml:space="preserve">Στην ερώτηση θα απαντήσει ο Υφυπουργός </w:t>
      </w:r>
      <w:r>
        <w:rPr>
          <w:rFonts w:eastAsia="Times New Roman"/>
          <w:bCs/>
          <w:szCs w:val="24"/>
        </w:rPr>
        <w:t>Εργασίας, Κοινωνικής Ασφάλισης και Κοινωνικής Αλληλεγγύης, κ. Αναστάσιος Πε</w:t>
      </w:r>
      <w:r>
        <w:rPr>
          <w:rFonts w:eastAsia="Times New Roman"/>
          <w:bCs/>
          <w:szCs w:val="24"/>
        </w:rPr>
        <w:t>τρόπουλος.</w:t>
      </w:r>
    </w:p>
    <w:p w14:paraId="5FAE2D0B" w14:textId="77777777" w:rsidR="00F27D86" w:rsidRDefault="00AA27F9">
      <w:pPr>
        <w:spacing w:after="0" w:line="600" w:lineRule="auto"/>
        <w:ind w:firstLine="720"/>
        <w:contextualSpacing/>
        <w:jc w:val="both"/>
        <w:rPr>
          <w:rFonts w:eastAsia="Times New Roman"/>
          <w:szCs w:val="24"/>
        </w:rPr>
      </w:pPr>
      <w:r>
        <w:rPr>
          <w:rFonts w:eastAsia="Times New Roman"/>
          <w:szCs w:val="24"/>
        </w:rPr>
        <w:t xml:space="preserve">Κυρία Παπακώστα, έχετε τον λόγο. </w:t>
      </w:r>
    </w:p>
    <w:p w14:paraId="5FAE2D0C" w14:textId="77777777" w:rsidR="00F27D86" w:rsidRDefault="00AA27F9">
      <w:pPr>
        <w:spacing w:after="0" w:line="600" w:lineRule="auto"/>
        <w:ind w:firstLine="720"/>
        <w:contextualSpacing/>
        <w:jc w:val="both"/>
        <w:rPr>
          <w:rFonts w:eastAsia="Times New Roman"/>
          <w:bCs/>
          <w:szCs w:val="24"/>
        </w:rPr>
      </w:pPr>
      <w:r>
        <w:rPr>
          <w:rFonts w:eastAsia="Times New Roman"/>
          <w:b/>
          <w:bCs/>
          <w:szCs w:val="24"/>
        </w:rPr>
        <w:t>ΑΙΚΑΤΕΡΙΝΗ ΠΑΠΑΚΩΣΤΑ</w:t>
      </w:r>
      <w:r>
        <w:rPr>
          <w:rFonts w:eastAsia="Times New Roman"/>
          <w:b/>
          <w:bCs/>
          <w:szCs w:val="24"/>
        </w:rPr>
        <w:t xml:space="preserve"> </w:t>
      </w:r>
      <w:r>
        <w:rPr>
          <w:rFonts w:eastAsia="Times New Roman"/>
          <w:b/>
          <w:bCs/>
          <w:szCs w:val="24"/>
        </w:rPr>
        <w:t>-</w:t>
      </w:r>
      <w:r>
        <w:rPr>
          <w:rFonts w:eastAsia="Times New Roman"/>
          <w:b/>
          <w:bCs/>
          <w:szCs w:val="24"/>
        </w:rPr>
        <w:t xml:space="preserve"> </w:t>
      </w:r>
      <w:r>
        <w:rPr>
          <w:rFonts w:eastAsia="Times New Roman"/>
          <w:b/>
          <w:bCs/>
          <w:szCs w:val="24"/>
        </w:rPr>
        <w:t xml:space="preserve">ΣΙΔΗΡΟΠΟΥΛΟΥ: </w:t>
      </w:r>
      <w:r>
        <w:rPr>
          <w:rFonts w:eastAsia="Times New Roman"/>
          <w:bCs/>
          <w:szCs w:val="24"/>
        </w:rPr>
        <w:t xml:space="preserve">Ευχαριστώ, κύριε Πρόεδρε. </w:t>
      </w:r>
    </w:p>
    <w:p w14:paraId="5FAE2D0D" w14:textId="77777777" w:rsidR="00F27D86" w:rsidRDefault="00AA27F9">
      <w:pPr>
        <w:spacing w:after="0" w:line="600" w:lineRule="auto"/>
        <w:ind w:firstLine="720"/>
        <w:contextualSpacing/>
        <w:jc w:val="both"/>
        <w:rPr>
          <w:rFonts w:eastAsia="Times New Roman"/>
          <w:bCs/>
          <w:szCs w:val="24"/>
        </w:rPr>
      </w:pPr>
      <w:r>
        <w:rPr>
          <w:rFonts w:eastAsia="Times New Roman"/>
          <w:bCs/>
          <w:szCs w:val="24"/>
        </w:rPr>
        <w:t>Μετά από αρκετή καθυστέρηση -η πρώτη ερώτηση, ήδη, είχε προηγηθεί της έκδοσης της πρώτης εγκυκλίου- έρχεται σήμερα η πολιτική ηγεσία του Υπουργείου</w:t>
      </w:r>
      <w:r>
        <w:rPr>
          <w:rFonts w:eastAsia="Times New Roman"/>
          <w:bCs/>
          <w:szCs w:val="24"/>
        </w:rPr>
        <w:t xml:space="preserve"> Εργασίας να απαντήσει σε ένα θέμα το οποίο είναι εξαιρετικά κρίσιμο για όλους εκείνους τους εργαζομένους</w:t>
      </w:r>
      <w:r>
        <w:rPr>
          <w:rFonts w:eastAsia="Times New Roman"/>
          <w:bCs/>
          <w:szCs w:val="24"/>
        </w:rPr>
        <w:t>,</w:t>
      </w:r>
      <w:r>
        <w:rPr>
          <w:rFonts w:eastAsia="Times New Roman"/>
          <w:bCs/>
          <w:szCs w:val="24"/>
        </w:rPr>
        <w:t xml:space="preserve"> τους οποίους έχουμε συνηθίσει να αποκαλούμε ως «εργαζόμενους με μπλοκάκι».</w:t>
      </w:r>
    </w:p>
    <w:p w14:paraId="5FAE2D0E" w14:textId="77777777" w:rsidR="00F27D86" w:rsidRDefault="00AA27F9">
      <w:pPr>
        <w:spacing w:after="0" w:line="600" w:lineRule="auto"/>
        <w:ind w:firstLine="720"/>
        <w:contextualSpacing/>
        <w:jc w:val="both"/>
        <w:rPr>
          <w:rFonts w:eastAsia="Times New Roman"/>
          <w:bCs/>
          <w:szCs w:val="24"/>
        </w:rPr>
      </w:pPr>
      <w:r>
        <w:rPr>
          <w:rFonts w:eastAsia="Times New Roman"/>
          <w:bCs/>
          <w:szCs w:val="24"/>
        </w:rPr>
        <w:lastRenderedPageBreak/>
        <w:t xml:space="preserve">Εδώ καταλαβαίνω ότι ο κ. Πετρόπουλος θα προσπαθήσει να απαντήσει, παρά το </w:t>
      </w:r>
      <w:r>
        <w:rPr>
          <w:rFonts w:eastAsia="Times New Roman"/>
          <w:bCs/>
          <w:szCs w:val="24"/>
        </w:rPr>
        <w:t>γεγονός ότι ούτε με την πρώτη εγκύκλιο, αλλά ούτε και με τη δεύτερη ρύθμιση λύθηκε το πρόβλημα, πώς τελικώς θα έχουμε έναν αποτελεσματικό τρόπο επίλυσης μιας υπαρκτής ανησυχίας και ενός υπαρκτού ζητήματος</w:t>
      </w:r>
      <w:r>
        <w:rPr>
          <w:rFonts w:eastAsia="Times New Roman"/>
          <w:bCs/>
          <w:szCs w:val="24"/>
        </w:rPr>
        <w:t>, το οποίο</w:t>
      </w:r>
      <w:r>
        <w:rPr>
          <w:rFonts w:eastAsia="Times New Roman"/>
          <w:bCs/>
          <w:szCs w:val="24"/>
        </w:rPr>
        <w:t xml:space="preserve"> αφορά τους μισθωτούς που χρησιμοποιούν δε</w:t>
      </w:r>
      <w:r>
        <w:rPr>
          <w:rFonts w:eastAsia="Times New Roman"/>
          <w:bCs/>
          <w:szCs w:val="24"/>
        </w:rPr>
        <w:t xml:space="preserve">λτίο παροχής υπηρεσιών. Διότι, μέχρι αυτή την ώρα που κουβεντιάζουμε, κύριε Πρόεδρε κι αγαπητοί συνάδελφοι, δεν υπάρχει λύση του προβλήματος. </w:t>
      </w:r>
    </w:p>
    <w:p w14:paraId="5FAE2D0F" w14:textId="77777777" w:rsidR="00F27D86" w:rsidRDefault="00AA27F9">
      <w:pPr>
        <w:spacing w:after="0" w:line="600" w:lineRule="auto"/>
        <w:ind w:firstLine="720"/>
        <w:contextualSpacing/>
        <w:jc w:val="both"/>
        <w:rPr>
          <w:rFonts w:eastAsia="Times New Roman"/>
          <w:bCs/>
          <w:szCs w:val="24"/>
        </w:rPr>
      </w:pPr>
      <w:r>
        <w:rPr>
          <w:rFonts w:eastAsia="Times New Roman"/>
          <w:bCs/>
          <w:szCs w:val="24"/>
        </w:rPr>
        <w:t xml:space="preserve">Αντιθέτως, θα έλεγα, ότι εδώ –κι αυτό είναι το πρόβλημα- δεν μπορεί η πολιτεία να λειτουργεί ως προαγωγός της </w:t>
      </w:r>
      <w:proofErr w:type="spellStart"/>
      <w:r>
        <w:rPr>
          <w:rFonts w:eastAsia="Times New Roman"/>
          <w:bCs/>
          <w:szCs w:val="24"/>
        </w:rPr>
        <w:t>κρυ</w:t>
      </w:r>
      <w:r>
        <w:rPr>
          <w:rFonts w:eastAsia="Times New Roman"/>
          <w:bCs/>
          <w:szCs w:val="24"/>
        </w:rPr>
        <w:t>πτόμενης</w:t>
      </w:r>
      <w:proofErr w:type="spellEnd"/>
      <w:r>
        <w:rPr>
          <w:rFonts w:eastAsia="Times New Roman"/>
          <w:bCs/>
          <w:szCs w:val="24"/>
        </w:rPr>
        <w:t xml:space="preserve"> εργασίας. Κι επαναλαμβάνω, λειτουργεί ως προαγωγός της </w:t>
      </w:r>
      <w:proofErr w:type="spellStart"/>
      <w:r>
        <w:rPr>
          <w:rFonts w:eastAsia="Times New Roman"/>
          <w:bCs/>
          <w:szCs w:val="24"/>
        </w:rPr>
        <w:t>κρυπτόμενης</w:t>
      </w:r>
      <w:proofErr w:type="spellEnd"/>
      <w:r>
        <w:rPr>
          <w:rFonts w:eastAsia="Times New Roman"/>
          <w:bCs/>
          <w:szCs w:val="24"/>
        </w:rPr>
        <w:t xml:space="preserve"> εργασίας. Η καλυμμένη παροχή εξαρτημένης εργασίας ενός μισθωτού ο οποίος εμφανίζεται ως αυτοαπασχολούμενος, είναι μία παράνομη πρακτική, αφού ουσιαστικά απαλλάσσει τον εργοδότη από</w:t>
      </w:r>
      <w:r>
        <w:rPr>
          <w:rFonts w:eastAsia="Times New Roman"/>
          <w:bCs/>
          <w:szCs w:val="24"/>
        </w:rPr>
        <w:t xml:space="preserve"> την υποχρέωση καταβολής ασφαλιστικών εισφορών. </w:t>
      </w:r>
    </w:p>
    <w:p w14:paraId="5FAE2D10" w14:textId="77777777" w:rsidR="00F27D86" w:rsidRDefault="00AA27F9">
      <w:pPr>
        <w:spacing w:after="0" w:line="600" w:lineRule="auto"/>
        <w:ind w:firstLine="720"/>
        <w:contextualSpacing/>
        <w:jc w:val="both"/>
        <w:rPr>
          <w:rFonts w:eastAsia="Times New Roman"/>
          <w:bCs/>
          <w:szCs w:val="24"/>
        </w:rPr>
      </w:pPr>
      <w:r>
        <w:rPr>
          <w:rFonts w:eastAsia="Times New Roman"/>
          <w:bCs/>
          <w:szCs w:val="24"/>
        </w:rPr>
        <w:t xml:space="preserve">Υποτίθεται τώρα -προσέξτε, ο νομοθέτης, η Κυβέρνηση που έχει τη νομοθετική πρωτοβουλία- ότι το άρθρο </w:t>
      </w:r>
      <w:r>
        <w:rPr>
          <w:rFonts w:eastAsia="Times New Roman"/>
          <w:bCs/>
          <w:szCs w:val="24"/>
        </w:rPr>
        <w:t>3</w:t>
      </w:r>
      <w:r>
        <w:rPr>
          <w:rFonts w:eastAsia="Times New Roman"/>
          <w:bCs/>
          <w:szCs w:val="24"/>
        </w:rPr>
        <w:t>9, παράγρα</w:t>
      </w:r>
      <w:r>
        <w:rPr>
          <w:rFonts w:eastAsia="Times New Roman"/>
          <w:bCs/>
          <w:szCs w:val="24"/>
        </w:rPr>
        <w:lastRenderedPageBreak/>
        <w:t>φος 9, του ν.4387/2016 αποσκοπεί, κύριε Πρόεδρε, στον περιορισμό των συνεπειών αυτής της παράνο</w:t>
      </w:r>
      <w:r>
        <w:rPr>
          <w:rFonts w:eastAsia="Times New Roman"/>
          <w:bCs/>
          <w:szCs w:val="24"/>
        </w:rPr>
        <w:t xml:space="preserve">μης μορφής απασχόλησης. Ωστόσο, οι εγκύκλιοι, στο σύνολό τους, που έχουν εκδοθεί από το Υπουργείο Εργασίας μέχρι αυτή την ώρα, δηλαδή το αποτέλεσμα των ενεργειών της πολιτικής διαχείρισης του Υπουργείου Εργασίας, οδηγούν στο κλείσιμο ατομικών επιχειρήσεων </w:t>
      </w:r>
      <w:r>
        <w:rPr>
          <w:rFonts w:eastAsia="Times New Roman"/>
          <w:bCs/>
          <w:szCs w:val="24"/>
        </w:rPr>
        <w:t xml:space="preserve">και στην </w:t>
      </w:r>
      <w:proofErr w:type="spellStart"/>
      <w:r>
        <w:rPr>
          <w:rFonts w:eastAsia="Times New Roman"/>
          <w:bCs/>
          <w:szCs w:val="24"/>
        </w:rPr>
        <w:t>κρυπτόμενη</w:t>
      </w:r>
      <w:proofErr w:type="spellEnd"/>
      <w:r>
        <w:rPr>
          <w:rFonts w:eastAsia="Times New Roman"/>
          <w:bCs/>
          <w:szCs w:val="24"/>
        </w:rPr>
        <w:t xml:space="preserve"> εργασία.</w:t>
      </w:r>
    </w:p>
    <w:p w14:paraId="5FAE2D11" w14:textId="77777777" w:rsidR="00F27D86" w:rsidRDefault="00AA27F9">
      <w:pPr>
        <w:spacing w:after="0" w:line="600" w:lineRule="auto"/>
        <w:ind w:firstLine="720"/>
        <w:contextualSpacing/>
        <w:jc w:val="both"/>
        <w:rPr>
          <w:rFonts w:eastAsia="Times New Roman"/>
          <w:bCs/>
          <w:szCs w:val="24"/>
        </w:rPr>
      </w:pPr>
      <w:r>
        <w:rPr>
          <w:rFonts w:eastAsia="Times New Roman"/>
          <w:bCs/>
          <w:szCs w:val="24"/>
        </w:rPr>
        <w:t>Κι ερωτώ το Υπουργείο Εργασίας –</w:t>
      </w:r>
      <w:r>
        <w:rPr>
          <w:rFonts w:eastAsia="Times New Roman"/>
          <w:bCs/>
          <w:szCs w:val="24"/>
        </w:rPr>
        <w:t xml:space="preserve">και </w:t>
      </w:r>
      <w:r>
        <w:rPr>
          <w:rFonts w:eastAsia="Times New Roman"/>
          <w:bCs/>
          <w:szCs w:val="24"/>
        </w:rPr>
        <w:t xml:space="preserve">ας εκπροσωπείται </w:t>
      </w:r>
      <w:r>
        <w:rPr>
          <w:rFonts w:eastAsia="Times New Roman"/>
          <w:bCs/>
          <w:szCs w:val="24"/>
        </w:rPr>
        <w:t>όπως θέλει</w:t>
      </w:r>
      <w:r>
        <w:rPr>
          <w:rFonts w:eastAsia="Times New Roman"/>
          <w:bCs/>
          <w:szCs w:val="24"/>
        </w:rPr>
        <w:t xml:space="preserve"> κάθε φορά- να απαντήσει προς τους μισθωτούς οι οποίοι χρησιμοποιούν δελτίο παροχής υπηρεσιών: Πρώτον, πότε θα λυθεί οριστικώς και αμετακλήτως, με αποτελεσματικό τρ</w:t>
      </w:r>
      <w:r>
        <w:rPr>
          <w:rFonts w:eastAsia="Times New Roman"/>
          <w:bCs/>
          <w:szCs w:val="24"/>
        </w:rPr>
        <w:t>όπο, το ζήτημα που δημιούργησε η Κυβέρνηση με τη διαχείρισή της στους ελεύθερους επαγγελματίες με τον νόμο της, τον ν.4387/2016;</w:t>
      </w:r>
    </w:p>
    <w:p w14:paraId="5FAE2D12" w14:textId="77777777" w:rsidR="00F27D86" w:rsidRDefault="00AA27F9">
      <w:pPr>
        <w:spacing w:after="0" w:line="600" w:lineRule="auto"/>
        <w:ind w:firstLine="720"/>
        <w:contextualSpacing/>
        <w:jc w:val="both"/>
        <w:rPr>
          <w:rFonts w:eastAsia="Times New Roman"/>
          <w:bCs/>
          <w:szCs w:val="24"/>
        </w:rPr>
      </w:pPr>
      <w:r>
        <w:rPr>
          <w:rFonts w:eastAsia="Times New Roman"/>
          <w:bCs/>
          <w:szCs w:val="24"/>
        </w:rPr>
        <w:t xml:space="preserve">Και δεύτερον, με ποιον τρόπο θα πληρωθούν οι ασφαλιστικές εισφορές που εξακολουθούν να υπολείπονται μετά την καταβολή του 10%; </w:t>
      </w:r>
    </w:p>
    <w:p w14:paraId="5FAE2D13" w14:textId="77777777" w:rsidR="00F27D86" w:rsidRDefault="00AA27F9">
      <w:pPr>
        <w:spacing w:after="0" w:line="600" w:lineRule="auto"/>
        <w:ind w:firstLine="720"/>
        <w:contextualSpacing/>
        <w:jc w:val="both"/>
        <w:rPr>
          <w:rFonts w:eastAsia="Times New Roman"/>
          <w:bCs/>
          <w:szCs w:val="24"/>
        </w:rPr>
      </w:pPr>
      <w:r>
        <w:rPr>
          <w:rFonts w:eastAsia="Times New Roman"/>
          <w:bCs/>
          <w:szCs w:val="24"/>
        </w:rPr>
        <w:t>Ευχαριστώ, κύριε Πρόεδρε.</w:t>
      </w:r>
    </w:p>
    <w:p w14:paraId="5FAE2D14"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την κ. Παπακώστα.</w:t>
      </w:r>
    </w:p>
    <w:p w14:paraId="5FAE2D15"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Τον λόγο έχει ο Υφυπουργός Εργασίας, Κοινωνικής Ασφάλισης και Κοινωνικής Αλληλεγγύης, κ. Αναστάσιος Πετρόπουλος.</w:t>
      </w:r>
    </w:p>
    <w:p w14:paraId="5FAE2D16"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ΑΝΑΣΤΑΣΙΟΣ ΠΕΤΡΟΠΟΥΛΟΣ(Υφυπουργός Εργασίας, Κοινωνι</w:t>
      </w:r>
      <w:r>
        <w:rPr>
          <w:rFonts w:eastAsia="Times New Roman" w:cs="Times New Roman"/>
          <w:b/>
          <w:szCs w:val="24"/>
        </w:rPr>
        <w:t>κής Ασφάλισης και Κοινωνικής Αλληλεγγύης):</w:t>
      </w:r>
      <w:r>
        <w:rPr>
          <w:rFonts w:eastAsia="Times New Roman" w:cs="Times New Roman"/>
          <w:szCs w:val="24"/>
        </w:rPr>
        <w:t xml:space="preserve"> Ευχαριστώ, κύριε Πρόεδρε.</w:t>
      </w:r>
    </w:p>
    <w:p w14:paraId="5FAE2D17"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Κυρία Παπακώστα, είναι προφανές ότι συντάξατε την ερώτησή σας προτού βγουν τα στατιστικά στοιχεία σχετικά με την πορεία των εισφορών. Είναι δικαιολογημένη, λοιπόν, η αρχική σας εντύπωση ό</w:t>
      </w:r>
      <w:r>
        <w:rPr>
          <w:rFonts w:eastAsia="Times New Roman" w:cs="Times New Roman"/>
          <w:szCs w:val="24"/>
        </w:rPr>
        <w:t>τι πρόκειται για πολύ μεγάλες εισφορές που δυσκολεύουν τους ελεύθερους επαγγελματίες. Και βεβαίως συντάξατε την ερώτησή σας προτού γίνει γνωστό με δημόσιες δηλώσεις μου τι είναι αυτό που συμβαίνει με τα λεγόμενα «μπλοκάκια».</w:t>
      </w:r>
    </w:p>
    <w:p w14:paraId="5FAE2D18"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Είμαι βέβαιος ότι θα συμφωνήσετ</w:t>
      </w:r>
      <w:r>
        <w:rPr>
          <w:rFonts w:eastAsia="Times New Roman" w:cs="Times New Roman"/>
          <w:szCs w:val="24"/>
        </w:rPr>
        <w:t>ε –άλλωστε και εγώ συμφωνώ με το σχόλιό σας- ότι θα πρέπει να έχουν μια κανονική σχέση εργασίας. Η μισθωτή εργασία δεν είναι δυνατόν να εμφανίζεται ως ανεξάρτητη παροχή υπηρεσιών. Και αυτό επιδιώκουμε να πετύχουμε με τον νόμο μας, να βάλουμε μια κανονικότη</w:t>
      </w:r>
      <w:r>
        <w:rPr>
          <w:rFonts w:eastAsia="Times New Roman" w:cs="Times New Roman"/>
          <w:szCs w:val="24"/>
        </w:rPr>
        <w:t>τα στις εργασιακές σχέσεις.</w:t>
      </w:r>
    </w:p>
    <w:p w14:paraId="5FAE2D19"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Και παρέχουμε αυτή την ευχέρεια σε εκείνους που απασχολούν άτομα με μπλοκάκι, να έρθουν σε αυτή την κανονικότητα</w:t>
      </w:r>
      <w:r>
        <w:rPr>
          <w:rFonts w:eastAsia="Times New Roman" w:cs="Times New Roman"/>
          <w:szCs w:val="24"/>
        </w:rPr>
        <w:t>,</w:t>
      </w:r>
      <w:r>
        <w:rPr>
          <w:rFonts w:eastAsia="Times New Roman" w:cs="Times New Roman"/>
          <w:szCs w:val="24"/>
        </w:rPr>
        <w:t xml:space="preserve"> όπως φυσικά και οι εργαζόμενοι σε μία όχι αντιθετική και εχθρική κίνηση, αλλά σε μία προσπάθεια κατανόησης των σχέ</w:t>
      </w:r>
      <w:r>
        <w:rPr>
          <w:rFonts w:eastAsia="Times New Roman" w:cs="Times New Roman"/>
          <w:szCs w:val="24"/>
        </w:rPr>
        <w:t>σεων με βάση τη νομιμότητα και μόνο τη νομιμότητα, ώστε να επιβάλλονται οι εισφορές</w:t>
      </w:r>
      <w:r>
        <w:rPr>
          <w:rFonts w:eastAsia="Times New Roman" w:cs="Times New Roman"/>
          <w:szCs w:val="24"/>
        </w:rPr>
        <w:t>,</w:t>
      </w:r>
      <w:r>
        <w:rPr>
          <w:rFonts w:eastAsia="Times New Roman" w:cs="Times New Roman"/>
          <w:szCs w:val="24"/>
        </w:rPr>
        <w:t xml:space="preserve"> οι οποίες αντιστοιχούν από τον εργοδότη και από τον εργαζόμενο στη λογική που έχει έτσι και αλλιώς ο νόμος για τη μισθωτή εργασία.</w:t>
      </w:r>
    </w:p>
    <w:p w14:paraId="5FAE2D1A"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Και γι’ αυτό –το είπα πολλές φορές- πρόκ</w:t>
      </w:r>
      <w:r>
        <w:rPr>
          <w:rFonts w:eastAsia="Times New Roman" w:cs="Times New Roman"/>
          <w:szCs w:val="24"/>
        </w:rPr>
        <w:t xml:space="preserve">ειται για μία ρύθμιση που παρέχει μια ευχέρεια για την τακτοποίηση εκείνων που παρέχουν πραγματικά εξαρτημένη εργασία. Άλλωστε έχω </w:t>
      </w:r>
      <w:proofErr w:type="spellStart"/>
      <w:r>
        <w:rPr>
          <w:rFonts w:eastAsia="Times New Roman" w:cs="Times New Roman"/>
          <w:szCs w:val="24"/>
        </w:rPr>
        <w:t>ξανατονίσει</w:t>
      </w:r>
      <w:proofErr w:type="spellEnd"/>
      <w:r>
        <w:rPr>
          <w:rFonts w:eastAsia="Times New Roman" w:cs="Times New Roman"/>
          <w:szCs w:val="24"/>
        </w:rPr>
        <w:t xml:space="preserve"> ότι το ΙΚΑ –το οποίο ήταν το αρμόδιο </w:t>
      </w:r>
      <w:r>
        <w:rPr>
          <w:rFonts w:eastAsia="Times New Roman" w:cs="Times New Roman"/>
          <w:szCs w:val="24"/>
        </w:rPr>
        <w:t>τ</w:t>
      </w:r>
      <w:r>
        <w:rPr>
          <w:rFonts w:eastAsia="Times New Roman" w:cs="Times New Roman"/>
          <w:szCs w:val="24"/>
        </w:rPr>
        <w:t xml:space="preserve">αμείο για τους μισθωτούς- όταν </w:t>
      </w:r>
      <w:proofErr w:type="spellStart"/>
      <w:r>
        <w:rPr>
          <w:rFonts w:eastAsia="Times New Roman" w:cs="Times New Roman"/>
          <w:szCs w:val="24"/>
        </w:rPr>
        <w:t>συνελάμβανε</w:t>
      </w:r>
      <w:proofErr w:type="spellEnd"/>
      <w:r>
        <w:rPr>
          <w:rFonts w:eastAsia="Times New Roman" w:cs="Times New Roman"/>
          <w:szCs w:val="24"/>
        </w:rPr>
        <w:t xml:space="preserve"> περίπτωση που κάποιος εμφανιζότα</w:t>
      </w:r>
      <w:r>
        <w:rPr>
          <w:rFonts w:eastAsia="Times New Roman" w:cs="Times New Roman"/>
          <w:szCs w:val="24"/>
        </w:rPr>
        <w:t>ν με μπλοκάκι, ενώ ήταν υποκρυπτόμενη σχέση εξαρτημένης εργασίας, επέβαλλε πρόστιμα στον εργοδότη. Δεν έχει κανένα νόημα να συνεχίζεται αυτή η κατάσταση.</w:t>
      </w:r>
    </w:p>
    <w:p w14:paraId="5FAE2D1B"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γι’ αυτόν τον λόγο και για λόγους ενημέρωσης των πολιτών, των επιχειρηματιών, των εργαζόμενων, </w:t>
      </w:r>
      <w:r>
        <w:rPr>
          <w:rFonts w:eastAsia="Times New Roman" w:cs="Times New Roman"/>
          <w:szCs w:val="24"/>
        </w:rPr>
        <w:t>δώσαμε αυτή την ευκαιρία για να συμμορφωθούν όλοι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νομιμότητας. </w:t>
      </w:r>
    </w:p>
    <w:p w14:paraId="5FAE2D1C"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Δεν είναι σωστό αυτό που λέτε, ότι έσπευσαν όλοι να κλείσουν τα μπλοκάκια. Θα σας πω μερικά στοιχεία. Το 2016 διέκοψαν την ασφάλιση από τον Οργανισμό Ασφάλισης Ελευθέρων Επαγγε</w:t>
      </w:r>
      <w:r>
        <w:rPr>
          <w:rFonts w:eastAsia="Times New Roman" w:cs="Times New Roman"/>
          <w:szCs w:val="24"/>
        </w:rPr>
        <w:t xml:space="preserve">λματιών –που ήταν το αρμόδιο </w:t>
      </w:r>
      <w:r>
        <w:rPr>
          <w:rFonts w:eastAsia="Times New Roman" w:cs="Times New Roman"/>
          <w:szCs w:val="24"/>
        </w:rPr>
        <w:t>τ</w:t>
      </w:r>
      <w:r>
        <w:rPr>
          <w:rFonts w:eastAsia="Times New Roman" w:cs="Times New Roman"/>
          <w:szCs w:val="24"/>
        </w:rPr>
        <w:t xml:space="preserve">αμείο γι’ αυτούς που εμφανίζονταν ως ελεύθεροι επαγγελματίες με μπλοκάκι- </w:t>
      </w:r>
      <w:r>
        <w:rPr>
          <w:rFonts w:eastAsia="Times New Roman" w:cs="Times New Roman"/>
          <w:szCs w:val="24"/>
        </w:rPr>
        <w:t>σαράντα τέσσερις χιλιάδες πεντακόσιοι τριάντα ένας</w:t>
      </w:r>
      <w:r>
        <w:rPr>
          <w:rFonts w:eastAsia="Times New Roman" w:cs="Times New Roman"/>
          <w:szCs w:val="24"/>
        </w:rPr>
        <w:t xml:space="preserve"> ασφαλισμένοι. Το 2015 έκαναν διακοπή </w:t>
      </w:r>
      <w:r>
        <w:rPr>
          <w:rFonts w:eastAsia="Times New Roman" w:cs="Times New Roman"/>
          <w:szCs w:val="24"/>
        </w:rPr>
        <w:t>τριάντα επτά χιλιάδες</w:t>
      </w:r>
      <w:r>
        <w:rPr>
          <w:rFonts w:eastAsia="Times New Roman" w:cs="Times New Roman"/>
          <w:szCs w:val="24"/>
        </w:rPr>
        <w:t xml:space="preserve">. Και το 2014 διέκοψαν </w:t>
      </w:r>
      <w:r>
        <w:rPr>
          <w:rFonts w:eastAsia="Times New Roman" w:cs="Times New Roman"/>
          <w:szCs w:val="24"/>
        </w:rPr>
        <w:t>σαράντα δύο χιλιάδες</w:t>
      </w:r>
      <w:r>
        <w:rPr>
          <w:rFonts w:eastAsia="Times New Roman" w:cs="Times New Roman"/>
          <w:szCs w:val="24"/>
        </w:rPr>
        <w:t xml:space="preserve"> διακόσια ογδόντα πέντε </w:t>
      </w:r>
      <w:r>
        <w:rPr>
          <w:rFonts w:eastAsia="Times New Roman" w:cs="Times New Roman"/>
          <w:szCs w:val="24"/>
        </w:rPr>
        <w:t>άτομα την ασφαλιστική τους σχέση με τον ΟΑΕΕ, ενώ απασχολούνταν με μπλοκάκι.</w:t>
      </w:r>
    </w:p>
    <w:p w14:paraId="5FAE2D1D"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Άρα δεν έγινε κάτι άλλο τώρα. Τα μέσα ενημέρωσης εμφάνισαν ότι υπήρξε μία τεράστια ροή απώλειας ασφαλισμένων γιατί έκλεισαν τα μπλοκάκια. Αυτό, όμως, γινότ</w:t>
      </w:r>
      <w:r>
        <w:rPr>
          <w:rFonts w:eastAsia="Times New Roman" w:cs="Times New Roman"/>
          <w:szCs w:val="24"/>
        </w:rPr>
        <w:t xml:space="preserve">αν και πριν. Περίπου εκεί κυμαινόταν, με βάση τα στοιχεία που έχουμε, η περίπτωση εκείνων που διέκοπταν τη δραστηριότητά τους με τον ΟΑΕΕ. Περίπου σε αυτά τα όρια βρισκόταν. </w:t>
      </w:r>
    </w:p>
    <w:p w14:paraId="5FAE2D1E"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Θεωρώ ότι νόμος με τις δυνατότητες που παρέχει, θα αποκαταστήσει στο επόμενο διάσ</w:t>
      </w:r>
      <w:r>
        <w:rPr>
          <w:rFonts w:eastAsia="Times New Roman" w:cs="Times New Roman"/>
          <w:szCs w:val="24"/>
        </w:rPr>
        <w:t xml:space="preserve">τημα τη νομιμότητα σε όλα τα επίπεδα. </w:t>
      </w:r>
    </w:p>
    <w:p w14:paraId="5FAE2D1F"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Θα απαντήσω και στη συνέχεια, κύριε Πρόεδρε.</w:t>
      </w:r>
    </w:p>
    <w:p w14:paraId="5FAE2D20"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Ευχαριστώ.</w:t>
      </w:r>
    </w:p>
    <w:p w14:paraId="5FAE2D21"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κύριο Υφυπουργό.</w:t>
      </w:r>
    </w:p>
    <w:p w14:paraId="5FAE2D22"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η κ. Παπακώστα για τη δευτερολογία της.</w:t>
      </w:r>
    </w:p>
    <w:p w14:paraId="5FAE2D23"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ΑΙΚΑΤΕΡΙΝΗ </w:t>
      </w:r>
      <w:r>
        <w:rPr>
          <w:rFonts w:eastAsia="Times New Roman" w:cs="Times New Roman"/>
          <w:b/>
          <w:szCs w:val="24"/>
        </w:rPr>
        <w:t>ΠΑΠΑΚΩΣΤΑ -</w:t>
      </w:r>
      <w:r>
        <w:rPr>
          <w:rFonts w:eastAsia="Times New Roman" w:cs="Times New Roman"/>
          <w:b/>
          <w:szCs w:val="24"/>
        </w:rPr>
        <w:t xml:space="preserve"> ΣΙΔΗΡΟΠΟΥΛΟΥ:</w:t>
      </w:r>
      <w:r>
        <w:rPr>
          <w:rFonts w:eastAsia="Times New Roman" w:cs="Times New Roman"/>
          <w:szCs w:val="24"/>
        </w:rPr>
        <w:t xml:space="preserve"> Κ</w:t>
      </w:r>
      <w:r>
        <w:rPr>
          <w:rFonts w:eastAsia="Times New Roman" w:cs="Times New Roman"/>
          <w:szCs w:val="24"/>
        </w:rPr>
        <w:t xml:space="preserve">ύριε Πρόεδρε, άκουσα τον κύριο Υπουργό και εκπλήσσομαι για τον εξής πάρα πολύ απλό λόγο. Αναφερθήκατε στο τι συνέβαινε τα προηγούμενα χρόνια. Ο νομοθέτης προβαίνει σε μία νέα ρύθμιση, πράγμα το οποίο εσείς κάνατε. </w:t>
      </w:r>
    </w:p>
    <w:p w14:paraId="5FAE2D24"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Πράγματι εγώ, κύριε Πρόεδρε, κατέθεσα την</w:t>
      </w:r>
      <w:r>
        <w:rPr>
          <w:rFonts w:eastAsia="Times New Roman" w:cs="Times New Roman"/>
          <w:szCs w:val="24"/>
        </w:rPr>
        <w:t xml:space="preserve"> ερώτησή μου στις 7 Φεβρουαρίου του 2017. Απαντάται η ερώτησή μου σήμερα -αφού </w:t>
      </w:r>
      <w:proofErr w:type="spellStart"/>
      <w:r>
        <w:rPr>
          <w:rFonts w:eastAsia="Times New Roman" w:cs="Times New Roman"/>
          <w:szCs w:val="24"/>
        </w:rPr>
        <w:t>επανακατατέθηκε</w:t>
      </w:r>
      <w:proofErr w:type="spellEnd"/>
      <w:r>
        <w:rPr>
          <w:rFonts w:eastAsia="Times New Roman" w:cs="Times New Roman"/>
          <w:szCs w:val="24"/>
        </w:rPr>
        <w:t>- όχι με δική μου ευθύνη, αλλά διότι το Υπουργείο επικαλέστηκε κωλύματα και δεν μπορούσε να απαντήσει. Στο μεσοδιάστημα, στο</w:t>
      </w:r>
      <w:r>
        <w:rPr>
          <w:rFonts w:eastAsia="Times New Roman" w:cs="Times New Roman"/>
          <w:szCs w:val="24"/>
        </w:rPr>
        <w:t>ν</w:t>
      </w:r>
      <w:r>
        <w:rPr>
          <w:rFonts w:eastAsia="Times New Roman" w:cs="Times New Roman"/>
          <w:szCs w:val="24"/>
        </w:rPr>
        <w:t xml:space="preserve"> χρόνο που κύλησε, ήλπιζα να έχω μία </w:t>
      </w:r>
      <w:r>
        <w:rPr>
          <w:rFonts w:eastAsia="Times New Roman" w:cs="Times New Roman"/>
          <w:szCs w:val="24"/>
        </w:rPr>
        <w:t>σαφή απάντηση, αφού η ερώτησή μου προηγήθηκε της νέας ρύθμισης που έφερε το Υπουργείο Εργασίας. Φέρατε μία νέα ρύθμιση –υποτίθεται- για να λύσετε τα προβλήματα και τις παθογένειες</w:t>
      </w:r>
      <w:r>
        <w:rPr>
          <w:rFonts w:eastAsia="Times New Roman" w:cs="Times New Roman"/>
          <w:szCs w:val="24"/>
        </w:rPr>
        <w:t>,</w:t>
      </w:r>
      <w:r>
        <w:rPr>
          <w:rFonts w:eastAsia="Times New Roman" w:cs="Times New Roman"/>
          <w:szCs w:val="24"/>
        </w:rPr>
        <w:t xml:space="preserve"> τις οποίες εσείς λέτε ότι υπήρχαν το προηγούμενο διάστημα. </w:t>
      </w:r>
    </w:p>
    <w:p w14:paraId="5FAE2D25" w14:textId="77777777" w:rsidR="00F27D86" w:rsidRDefault="00AA27F9">
      <w:pPr>
        <w:spacing w:after="0" w:line="600" w:lineRule="auto"/>
        <w:ind w:firstLine="720"/>
        <w:contextualSpacing/>
        <w:jc w:val="both"/>
        <w:rPr>
          <w:rFonts w:eastAsia="Times New Roman"/>
          <w:szCs w:val="24"/>
        </w:rPr>
      </w:pPr>
      <w:r>
        <w:rPr>
          <w:rFonts w:eastAsia="Times New Roman" w:cs="Times New Roman"/>
          <w:szCs w:val="24"/>
        </w:rPr>
        <w:lastRenderedPageBreak/>
        <w:t>Αντί αυτού δημι</w:t>
      </w:r>
      <w:r>
        <w:rPr>
          <w:rFonts w:eastAsia="Times New Roman" w:cs="Times New Roman"/>
          <w:szCs w:val="24"/>
        </w:rPr>
        <w:t>ουργήθηκε ένας μεγάλος ντόρος και δημιουργήθηκε ένα μεγαλύτερο πρόβλημα απ’ αυτό το οποίο κληθήκατε να λύσετε διά της νομοθετικής οδού, διά του νόμου που φέρατε.</w:t>
      </w:r>
    </w:p>
    <w:p w14:paraId="5FAE2D26"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Φέρνετε, λοιπόν, μία πρώτη εγκύκλιο, η οποία διαπιστωμένα δεν έλυσε το πρόβλημα. Μιλάμε στην κ</w:t>
      </w:r>
      <w:r>
        <w:rPr>
          <w:rFonts w:eastAsia="Times New Roman" w:cs="Times New Roman"/>
          <w:szCs w:val="24"/>
        </w:rPr>
        <w:t xml:space="preserve">αθημερινότητα, δεν μιλάμε θεωρητικώς σε επίπεδο προθέσεων ή σε επίπεδο πολιτικής βούλησης. </w:t>
      </w:r>
    </w:p>
    <w:p w14:paraId="5FAE2D27"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Αναφέρεστε και μου κάνετε εδώ μία αναφορά σε στατιστικά στοιχεία για το τι συνέβαινε το διάστημα πριν το 2015. Μα, υποτίθεται ότι ήρθατε ως Κυβέρνηση να θεραπεύσετε</w:t>
      </w:r>
      <w:r>
        <w:rPr>
          <w:rFonts w:eastAsia="Times New Roman" w:cs="Times New Roman"/>
          <w:szCs w:val="24"/>
        </w:rPr>
        <w:t xml:space="preserve"> αυτά που </w:t>
      </w:r>
      <w:proofErr w:type="spellStart"/>
      <w:r>
        <w:rPr>
          <w:rFonts w:eastAsia="Times New Roman" w:cs="Times New Roman"/>
          <w:szCs w:val="24"/>
        </w:rPr>
        <w:t>συνέβαιναν</w:t>
      </w:r>
      <w:proofErr w:type="spellEnd"/>
      <w:r>
        <w:rPr>
          <w:rFonts w:eastAsia="Times New Roman" w:cs="Times New Roman"/>
          <w:szCs w:val="24"/>
        </w:rPr>
        <w:t xml:space="preserve"> πριν από εσάς. Αντί αυτού διαπιστώνουμε –και προσέξτε τώρα- με αυτά που είπατε σήμερα, με το γεγονός ότι αποτύχατε να ρυθμίσετε -αυτό φαίνεται στην πράξη- το πρόβλημα το οποίο κληθήκατε να διαχειριστείτε, με αυτό που φέρατε στη συνέχει</w:t>
      </w:r>
      <w:r>
        <w:rPr>
          <w:rFonts w:eastAsia="Times New Roman" w:cs="Times New Roman"/>
          <w:szCs w:val="24"/>
        </w:rPr>
        <w:t>α ως λύση στην αστοχία της πρώτης σας ρύθμισης για να θεραπεύσετε τον νόμο σας, ότι υπάρχει μία εκδοχή εδώ τώρα, την οποία θα σας την πω εγώ, σε αυτό που πάτε να νομοθετήσετε. Δεν ξέρω ποιον συμβουλεύεστε, δεν ξέρω πώς οργανώνετε τα πράγματα, πάντως οι πολ</w:t>
      </w:r>
      <w:r>
        <w:rPr>
          <w:rFonts w:eastAsia="Times New Roman" w:cs="Times New Roman"/>
          <w:szCs w:val="24"/>
        </w:rPr>
        <w:t xml:space="preserve">ίτες ταλαιπωρούνται. </w:t>
      </w:r>
    </w:p>
    <w:p w14:paraId="5FAE2D28"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Η εκδοχή που θα σας πω, κύριε Πρόεδρε, είναι ότι σε περίπτωση που ο εργοδότης –εγώ θα πάρω την καλή περίπτωση- αναγνωρίσει την υποχρέωσή του να καταβάλει ένα μερίδιο των εισφορών, εσείς, έτσι όπως έχετε ρυθμίσει τα πράγματα, τον κάνετ</w:t>
      </w:r>
      <w:r>
        <w:rPr>
          <w:rFonts w:eastAsia="Times New Roman" w:cs="Times New Roman"/>
          <w:szCs w:val="24"/>
        </w:rPr>
        <w:t xml:space="preserve">ε να εμφανίζεται ο εργοδότης σαν να παραδέχεται πως πρόκειται για εξαρτημένη εργασία. Αυτό, λοιπόν, κάποια στιγμή νομικά –επειδή είμαι νομικός, το γνωρίζετε- μπορεί να χρησιμοποιηθεί εναντίον του και γι’ αυτό ακόμα και αν υπάρχει θετική στάση του εργοδότη </w:t>
      </w:r>
      <w:r>
        <w:rPr>
          <w:rFonts w:eastAsia="Times New Roman" w:cs="Times New Roman"/>
          <w:szCs w:val="24"/>
        </w:rPr>
        <w:t xml:space="preserve">απέναντι στον εργαζόμενο να ρυθμίσει το πρόβλημα μπορεί να διστάσει, γιατί θα βρεθεί κατηγορούμενος και υπόλογος, να προχωρήσει στην καταβολή των ασφαλιστικών εισφορών. Αυτό δεν το λύνετε. </w:t>
      </w:r>
    </w:p>
    <w:p w14:paraId="5FAE2D29"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Επίσης, στην περίπτωση 2, δηλαδή όταν δεν έρχονται σε συμφωνία ο ε</w:t>
      </w:r>
      <w:r>
        <w:rPr>
          <w:rFonts w:eastAsia="Times New Roman" w:cs="Times New Roman"/>
          <w:szCs w:val="24"/>
        </w:rPr>
        <w:t>ργοδότης με τον εργαζόμενο και ο εργαζόμενος ύστερα από καταγγελία του εργοδότη καταβάλει 9,22% του εισοδήματος, δημιουργούνται κάποια ερωτήματα. Ποια είναι αυτά τα ερωτήματα; Πρώτον, με ποιον τρόπο θα γνωστοποιείται το ποσό του δελτίου παροχής υπηρεσιών σ</w:t>
      </w:r>
      <w:r>
        <w:rPr>
          <w:rFonts w:eastAsia="Times New Roman" w:cs="Times New Roman"/>
          <w:szCs w:val="24"/>
        </w:rPr>
        <w:t xml:space="preserve">τις αρχές εφόσον ο εργοδότης </w:t>
      </w:r>
      <w:r>
        <w:rPr>
          <w:rFonts w:eastAsia="Times New Roman" w:cs="Times New Roman"/>
          <w:szCs w:val="24"/>
        </w:rPr>
        <w:lastRenderedPageBreak/>
        <w:t xml:space="preserve">δεν θέλει να συμπεριλάβει το όνομα του εργαζομένου στην αναλυτική περιοδική δήλωση, που είναι υποχρεωμένος να καταθέτει; </w:t>
      </w:r>
    </w:p>
    <w:p w14:paraId="5FAE2D2A"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 χρόνου ομιλίας της κυρίας Βουλευτού)</w:t>
      </w:r>
    </w:p>
    <w:p w14:paraId="5FAE2D2B"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Κύριε Πρόεδρε, ζητώ έ</w:t>
      </w:r>
      <w:r>
        <w:rPr>
          <w:rFonts w:eastAsia="Times New Roman" w:cs="Times New Roman"/>
          <w:szCs w:val="24"/>
        </w:rPr>
        <w:t>να λεπτό ανοχή.</w:t>
      </w:r>
    </w:p>
    <w:p w14:paraId="5FAE2D2C"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Το δεύτερο πρόβλημα είναι τι προβλέπεται αν ένας εργοδότης προτίθεται να καταβάλει τις εισφορές και ο δεύτερος εργοδότης δεν προτίθεται να καταβάλει τις εισφορές. Ο εργαζόμενος σε αυτή την περίπτωση θα θεωρείται ως ελεύθερος επαγγελματίας ή</w:t>
      </w:r>
      <w:r>
        <w:rPr>
          <w:rFonts w:eastAsia="Times New Roman" w:cs="Times New Roman"/>
          <w:szCs w:val="24"/>
        </w:rPr>
        <w:t xml:space="preserve"> θα θεωρείται ως εργαζόμενος με μπλοκάκι; Και πώς θα καταβάλλει τις εισφορές; Και θα πληρώνει μόνος του τις εισφορές της μίας εργασίας και της άλλης από κοινού με τον εργοδότη, </w:t>
      </w:r>
      <w:r>
        <w:rPr>
          <w:rFonts w:eastAsia="Times New Roman" w:cs="Times New Roman"/>
          <w:szCs w:val="24"/>
        </w:rPr>
        <w:t xml:space="preserve">ο οποίος </w:t>
      </w:r>
      <w:r>
        <w:rPr>
          <w:rFonts w:eastAsia="Times New Roman" w:cs="Times New Roman"/>
          <w:szCs w:val="24"/>
        </w:rPr>
        <w:t xml:space="preserve">συμφωνεί; </w:t>
      </w:r>
    </w:p>
    <w:p w14:paraId="5FAE2D2D"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καταλάβετέ το, έχετε κάνει λάθος στην όλη ρύ</w:t>
      </w:r>
      <w:r>
        <w:rPr>
          <w:rFonts w:eastAsia="Times New Roman" w:cs="Times New Roman"/>
          <w:szCs w:val="24"/>
        </w:rPr>
        <w:t xml:space="preserve">θμιση. Η δεύτερη εγκύκλιος δεν λύνει το πρόβλημα της διπλής χρέωσης, που προέκυψε, καθώς συγκεκριμένη μερίδα εργαζομένων καλείται να πληρώσει εισφορές ως αυτοαπασχολούμενοι για το εισόδημα του 2015 και ως μισθωτοί για το εισόδημα του 2017 </w:t>
      </w:r>
      <w:r>
        <w:rPr>
          <w:rFonts w:eastAsia="Times New Roman" w:cs="Times New Roman"/>
          <w:szCs w:val="24"/>
        </w:rPr>
        <w:lastRenderedPageBreak/>
        <w:t>και αυτό ενώ οι ο</w:t>
      </w:r>
      <w:r>
        <w:rPr>
          <w:rFonts w:eastAsia="Times New Roman" w:cs="Times New Roman"/>
          <w:szCs w:val="24"/>
        </w:rPr>
        <w:t xml:space="preserve">ικονομικές συνθήκες έχουν χειροτερέψει κατά πολύ, λόγω της κρίσης. </w:t>
      </w:r>
    </w:p>
    <w:p w14:paraId="5FAE2D2E"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Θα κλείσω με αυτό, κύριε Πρόεδρε. Έτσι όπως το φέρνετε στην ουσία -αυτό που υποτίθεται ότι θέλατε ήταν το σκεπτικό πως η καλυμμένη παροχή εξαρτημένης εργασίας ενός εργαζομένου που εμφανίζε</w:t>
      </w:r>
      <w:r>
        <w:rPr>
          <w:rFonts w:eastAsia="Times New Roman" w:cs="Times New Roman"/>
          <w:szCs w:val="24"/>
        </w:rPr>
        <w:t>ται ως αυτοαπασχολούμενος είναι μία παράνομη πρακτική- στην πραγματικότητα τι κάνετε; Υποτίθεται πως αποσκοπείτε στον περιορισμό της παράνομης εργασίας και των συνεπειών της παράνομης μορφής απασχόλησης. Στην πράξη, όμως, οι εγκύκλιοί σας -και να το καταλά</w:t>
      </w:r>
      <w:r>
        <w:rPr>
          <w:rFonts w:eastAsia="Times New Roman" w:cs="Times New Roman"/>
          <w:szCs w:val="24"/>
        </w:rPr>
        <w:t xml:space="preserve">βετε, σας φωνάζω </w:t>
      </w:r>
      <w:r>
        <w:rPr>
          <w:rFonts w:eastAsia="Times New Roman" w:cs="Times New Roman"/>
          <w:szCs w:val="24"/>
        </w:rPr>
        <w:t>η</w:t>
      </w:r>
      <w:r>
        <w:rPr>
          <w:rFonts w:eastAsia="Times New Roman" w:cs="Times New Roman"/>
          <w:szCs w:val="24"/>
        </w:rPr>
        <w:t>χ</w:t>
      </w:r>
      <w:r>
        <w:rPr>
          <w:rFonts w:eastAsia="Times New Roman" w:cs="Times New Roman"/>
          <w:szCs w:val="24"/>
        </w:rPr>
        <w:t>η</w:t>
      </w:r>
      <w:r>
        <w:rPr>
          <w:rFonts w:eastAsia="Times New Roman" w:cs="Times New Roman"/>
          <w:szCs w:val="24"/>
        </w:rPr>
        <w:t>ρά να το αντιληφθείτε σήμερα και να το θεραπεύσετε- όπως έχουν αυτή τη στιγμή, οδηγούν, επαναλαμβάνω, στο κλείσιμο γιατί υπάρχει αδιέξοδο, δεν υπάρχει νομική λύση να την αξιοποιήσουν οι ενδιαφερόμενοι όπως επιθυμούν. Θα οδηγεί και θα εξ</w:t>
      </w:r>
      <w:r>
        <w:rPr>
          <w:rFonts w:eastAsia="Times New Roman" w:cs="Times New Roman"/>
          <w:szCs w:val="24"/>
        </w:rPr>
        <w:t xml:space="preserve">ακολουθεί να οδηγεί στο κλείσιμο ατομικών επιχειρήσεων και στην </w:t>
      </w:r>
      <w:proofErr w:type="spellStart"/>
      <w:r>
        <w:rPr>
          <w:rFonts w:eastAsia="Times New Roman" w:cs="Times New Roman"/>
          <w:szCs w:val="24"/>
        </w:rPr>
        <w:t>κρυπτόμενη</w:t>
      </w:r>
      <w:proofErr w:type="spellEnd"/>
      <w:r>
        <w:rPr>
          <w:rFonts w:eastAsia="Times New Roman" w:cs="Times New Roman"/>
          <w:szCs w:val="24"/>
        </w:rPr>
        <w:t xml:space="preserve"> εργασία, δυστυχώς, παρά τα όσα προηγουμένως μας είπατε. </w:t>
      </w:r>
    </w:p>
    <w:p w14:paraId="5FAE2D2F"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Διότι ξέρετε πολύ καλά ότι στη ζωή ο νόμος πρέπει να λειτουργεί. Αν το εργαλείο το οποίο φέρατε εδώ, ο νόμος, δεν μπορεί να </w:t>
      </w:r>
      <w:r>
        <w:rPr>
          <w:rFonts w:eastAsia="Times New Roman" w:cs="Times New Roman"/>
          <w:szCs w:val="24"/>
        </w:rPr>
        <w:t xml:space="preserve">λειτουργήσει για να λύσει τα προβλήματα, τότε θα υπάρξει </w:t>
      </w:r>
      <w:r>
        <w:rPr>
          <w:rFonts w:eastAsia="Times New Roman" w:cs="Times New Roman"/>
          <w:szCs w:val="24"/>
        </w:rPr>
        <w:lastRenderedPageBreak/>
        <w:t xml:space="preserve">ως διέξοδος, ως βαλβίδα εκτόνωσης το κλείσιμο των ατομικών επιχειρήσεων, η συνεχιζόμενη </w:t>
      </w:r>
      <w:proofErr w:type="spellStart"/>
      <w:r>
        <w:rPr>
          <w:rFonts w:eastAsia="Times New Roman" w:cs="Times New Roman"/>
          <w:szCs w:val="24"/>
        </w:rPr>
        <w:t>κρυπτόμενη</w:t>
      </w:r>
      <w:proofErr w:type="spellEnd"/>
      <w:r>
        <w:rPr>
          <w:rFonts w:eastAsia="Times New Roman" w:cs="Times New Roman"/>
          <w:szCs w:val="24"/>
        </w:rPr>
        <w:t xml:space="preserve"> εργασία και το πρόβλημα και οι παθογένειες θα παραμένουν και εσείς θα βαυκαλίζεστε ότι λύσατε το πρό</w:t>
      </w:r>
      <w:r>
        <w:rPr>
          <w:rFonts w:eastAsia="Times New Roman" w:cs="Times New Roman"/>
          <w:szCs w:val="24"/>
        </w:rPr>
        <w:t>βλημα</w:t>
      </w:r>
      <w:r>
        <w:rPr>
          <w:rFonts w:eastAsia="Times New Roman" w:cs="Times New Roman"/>
          <w:szCs w:val="24"/>
        </w:rPr>
        <w:t>,</w:t>
      </w:r>
      <w:r>
        <w:rPr>
          <w:rFonts w:eastAsia="Times New Roman" w:cs="Times New Roman"/>
          <w:szCs w:val="24"/>
        </w:rPr>
        <w:t xml:space="preserve"> απαντώντας σε εμάς εδώ με στατιστικά στοιχεία προηγουμένων ετών και με θεωρίες του τύπου ότι «θέλαμε να λύσουμε το πρόβλημα, θα δείτε ότι θα λυθεί». </w:t>
      </w:r>
    </w:p>
    <w:p w14:paraId="5FAE2D30"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Με ευχές δεν λύνονται τα προβλήματα, κύριε Υπουργέ. Νομοθετήστε, πείτε μας ορθά, παραδεχτείτε το λά</w:t>
      </w:r>
      <w:r>
        <w:rPr>
          <w:rFonts w:eastAsia="Times New Roman" w:cs="Times New Roman"/>
          <w:szCs w:val="24"/>
        </w:rPr>
        <w:t>θος, πείτε μας χρονοδιάγραμμα και πείτε μας και με ποιον τρόπο θα πληρωθούν οι ασφαλιστικές παροχές, γιατί είναι πάρα πολύ κρίσιμο, που υπολείπονται μετά την καταβολή του 10%.</w:t>
      </w:r>
    </w:p>
    <w:p w14:paraId="5FAE2D31"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14:paraId="5FAE2D32" w14:textId="77777777" w:rsidR="00F27D86" w:rsidRDefault="00AA27F9">
      <w:pPr>
        <w:spacing w:after="0" w:line="600" w:lineRule="auto"/>
        <w:ind w:firstLine="720"/>
        <w:contextualSpacing/>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 xml:space="preserve">Ευχαριστούμε, κυρία Παπακώστα. </w:t>
      </w:r>
    </w:p>
    <w:p w14:paraId="5FAE2D33" w14:textId="77777777" w:rsidR="00F27D86" w:rsidRDefault="00AA27F9">
      <w:pPr>
        <w:spacing w:after="0" w:line="600" w:lineRule="auto"/>
        <w:ind w:firstLine="720"/>
        <w:contextualSpacing/>
        <w:jc w:val="both"/>
        <w:rPr>
          <w:rFonts w:eastAsia="Times New Roman"/>
          <w:bCs/>
          <w:szCs w:val="24"/>
        </w:rPr>
      </w:pPr>
      <w:r>
        <w:rPr>
          <w:rFonts w:eastAsia="Times New Roman"/>
          <w:bCs/>
          <w:szCs w:val="24"/>
        </w:rPr>
        <w:t xml:space="preserve">Τον λόγο έχει για τη δευτερολογία του ο Υφυπουργός Εργασίας, Κοινωνικής Ασφάλισης και Κοινωνικής Αλληλεγγύης κ. Αναστάσιος Πετρόπουλος. </w:t>
      </w:r>
    </w:p>
    <w:p w14:paraId="5FAE2D34" w14:textId="77777777" w:rsidR="00F27D86" w:rsidRDefault="00AA27F9">
      <w:pPr>
        <w:spacing w:after="0" w:line="600" w:lineRule="auto"/>
        <w:ind w:firstLine="720"/>
        <w:contextualSpacing/>
        <w:jc w:val="both"/>
        <w:rPr>
          <w:rFonts w:eastAsia="Times New Roman"/>
          <w:bCs/>
          <w:szCs w:val="24"/>
        </w:rPr>
      </w:pPr>
      <w:r>
        <w:rPr>
          <w:rFonts w:eastAsia="Times New Roman"/>
          <w:b/>
          <w:bCs/>
          <w:szCs w:val="24"/>
        </w:rPr>
        <w:t>ΑΝΑΣΤΑΣΙΟΣ ΠΕΤΡΟΠΟΥΛΟΣ (Υφυπουργός Εργασίας, Κοινωνικής Ασφάλισης και Κοινωνικής Αλληλε</w:t>
      </w:r>
      <w:r>
        <w:rPr>
          <w:rFonts w:eastAsia="Times New Roman"/>
          <w:b/>
          <w:bCs/>
          <w:szCs w:val="24"/>
        </w:rPr>
        <w:t>γγύης):</w:t>
      </w:r>
      <w:r>
        <w:rPr>
          <w:rFonts w:eastAsia="Times New Roman"/>
          <w:bCs/>
          <w:szCs w:val="24"/>
        </w:rPr>
        <w:t xml:space="preserve"> Κυρία Παπακώστα, κι εγώ ως συνάδελφός σας στο επάγγελμα </w:t>
      </w:r>
      <w:r>
        <w:rPr>
          <w:rFonts w:eastAsia="Times New Roman"/>
          <w:bCs/>
          <w:szCs w:val="24"/>
        </w:rPr>
        <w:lastRenderedPageBreak/>
        <w:t xml:space="preserve">ξέρω πάρα πολύ καλά, όπως γνωρίζετε, τα σχετικά θέματα με τον χαρακτηρισμό της εργασίας, αν είναι εξαρτημένη ή όχι. Και το ζούσαμε όλο αυτό τα προηγούμενα χρόνια, δηλαδή να δουλεύει κανείς ως </w:t>
      </w:r>
      <w:r>
        <w:rPr>
          <w:rFonts w:eastAsia="Times New Roman"/>
          <w:bCs/>
          <w:szCs w:val="24"/>
        </w:rPr>
        <w:t>εργολάβος</w:t>
      </w:r>
      <w:r>
        <w:rPr>
          <w:rFonts w:eastAsia="Times New Roman"/>
          <w:bCs/>
          <w:szCs w:val="24"/>
        </w:rPr>
        <w:t>,</w:t>
      </w:r>
      <w:r>
        <w:rPr>
          <w:rFonts w:eastAsia="Times New Roman"/>
          <w:bCs/>
          <w:szCs w:val="24"/>
        </w:rPr>
        <w:t xml:space="preserve"> ενώ ήταν μισθωτός. Και όποτε συλλαμβάνονταν τέτοιες περιπτώσεις από την Επιθεώρηση Εργασίας ή από τις πρώην υπηρεσίες του ΙΚΑ, επιβάλλονταν τα σχετικά πρόστιμα και αναζητούνταν εισφορές από τον πραγματικό εργοδότη. </w:t>
      </w:r>
    </w:p>
    <w:p w14:paraId="5FAE2D35" w14:textId="77777777" w:rsidR="00F27D86" w:rsidRDefault="00AA27F9">
      <w:pPr>
        <w:spacing w:after="0" w:line="600" w:lineRule="auto"/>
        <w:ind w:firstLine="720"/>
        <w:contextualSpacing/>
        <w:jc w:val="both"/>
        <w:rPr>
          <w:rFonts w:eastAsia="Times New Roman"/>
          <w:bCs/>
          <w:szCs w:val="24"/>
        </w:rPr>
      </w:pPr>
      <w:r>
        <w:rPr>
          <w:rFonts w:eastAsia="Times New Roman"/>
          <w:bCs/>
          <w:szCs w:val="24"/>
        </w:rPr>
        <w:t>Δεν κάναμε κάτι άλλο τώρα. Με</w:t>
      </w:r>
      <w:r>
        <w:rPr>
          <w:rFonts w:eastAsia="Times New Roman"/>
          <w:bCs/>
          <w:szCs w:val="24"/>
        </w:rPr>
        <w:t xml:space="preserve"> τα πορίσματα της νομολογίας, των δικαστηρίων δηλαδή και της θεωρίας είπαμε ότι ορθό είναι να δώσουμε μία ευκαιρία σε μία κοινωνία που συναισθάνεται ότι δεν υπάρχει λόγος να βρίσκεται μια ζωή σε μία κατάσταση παρατυπίας –για να μην πω παρανομίας- δηλαδή στ</w:t>
      </w:r>
      <w:r>
        <w:rPr>
          <w:rFonts w:eastAsia="Times New Roman"/>
          <w:bCs/>
          <w:szCs w:val="24"/>
        </w:rPr>
        <w:t>η σκοτεινή πλευρά της οικονομίας, που δημιουργεί προβλήματα στον αθέμιτο ανταγωνισμό, που δημιουργεί προβλήματα γενικά στην ανάπτυξη. Και είπαμε, επειδή καταλαβαίνουμε πια ότι δεν μπορούμε να πορευόμαστε έτσι, να αποκατασταθεί η εργασιακή σχέση στο κανονικ</w:t>
      </w:r>
      <w:r>
        <w:rPr>
          <w:rFonts w:eastAsia="Times New Roman"/>
          <w:bCs/>
          <w:szCs w:val="24"/>
        </w:rPr>
        <w:t xml:space="preserve">ό πλαίσιο, στο οποίο έτσι κι αλλιώς θα έπρεπε να είναι. Δεν δημιουργήσαμε νέο περιβάλλον εργασιακών σχέσεων, αλλά </w:t>
      </w:r>
      <w:r>
        <w:rPr>
          <w:rFonts w:eastAsia="Times New Roman"/>
          <w:bCs/>
          <w:szCs w:val="24"/>
        </w:rPr>
        <w:lastRenderedPageBreak/>
        <w:t>δώσαμε την ευκαιρία να το δουν οι επιχειρήσεις και ήδη το βλέπουν και ήδη είναι πάρα πολλοί αυτοί οι οποίοι έχουν αξιοποιήσει τη σχετική ρύθμι</w:t>
      </w:r>
      <w:r>
        <w:rPr>
          <w:rFonts w:eastAsia="Times New Roman"/>
          <w:bCs/>
          <w:szCs w:val="24"/>
        </w:rPr>
        <w:t xml:space="preserve">ση. </w:t>
      </w:r>
    </w:p>
    <w:p w14:paraId="5FAE2D36" w14:textId="77777777" w:rsidR="00F27D86" w:rsidRDefault="00AA27F9">
      <w:pPr>
        <w:spacing w:after="0" w:line="600" w:lineRule="auto"/>
        <w:ind w:firstLine="720"/>
        <w:contextualSpacing/>
        <w:jc w:val="both"/>
        <w:rPr>
          <w:rFonts w:eastAsia="Times New Roman"/>
          <w:bCs/>
          <w:szCs w:val="24"/>
        </w:rPr>
      </w:pPr>
      <w:r>
        <w:rPr>
          <w:rFonts w:eastAsia="Times New Roman"/>
          <w:bCs/>
          <w:szCs w:val="24"/>
        </w:rPr>
        <w:t>Σας βεβαιώνω ότι η εξέλιξη του Ενιαίου Φορέα Κοινωνικής Ασφάλισης ευτυχώς θα είναι θετική για την κοινωνία και για την οικονομία και για την προοπτική της χώρας. Διότι ήδη τα αποτελέσματα, παρά τον ορυμαγδό μιας γενικότερης δέσμης κακών ειδήσεων και η</w:t>
      </w:r>
      <w:r>
        <w:rPr>
          <w:rFonts w:eastAsia="Times New Roman"/>
          <w:bCs/>
          <w:szCs w:val="24"/>
        </w:rPr>
        <w:t xml:space="preserve"> πραγματικότητα διαψεύδουν όλη αυτή τη φημολογία. Άλλωστε τα στοιχεία κανείς δεν μπορεί να τα αποκρύψει. Πολύ σύντομα θα βγουν και τα δεδομένα σχετικά με τις εισφορές. Έχουμε πραγματικά μία πάρα πολύ καλή αύξηση εισφορών, μεγαλύτερη από πέρυσι. Επομένως τί</w:t>
      </w:r>
      <w:r>
        <w:rPr>
          <w:rFonts w:eastAsia="Times New Roman"/>
          <w:bCs/>
          <w:szCs w:val="24"/>
        </w:rPr>
        <w:t>ποτε δεν θα συμβεί από όσα λέγονται τον τελευταίο καιρό, ότι καταρρέει το σύστημα της κοινωνικής ασφάλισης. Ενώ λίγο πιο πριν έλεγαν ότι «σφάζουμε» τους ασφαλισμένους και ότι τους παίρνουμε πολλά λεφτά, τώρα λένε πως επειδή δεν θα είναι πολλά αυτά που θα π</w:t>
      </w:r>
      <w:r>
        <w:rPr>
          <w:rFonts w:eastAsia="Times New Roman"/>
          <w:bCs/>
          <w:szCs w:val="24"/>
        </w:rPr>
        <w:t xml:space="preserve">άρουμε θα καταρρεύσουν οι συντάξεις και δεν θα μπορούμε να δίνουμε συντάξεις. Είναι, όπως μου έλεγε ένας φίλος, σαν τον υαλοκαθαριστήρα, αν δεν σε πιάσω απ’ τη μία μεριά θα σε πιάσω </w:t>
      </w:r>
      <w:r>
        <w:rPr>
          <w:rFonts w:eastAsia="Times New Roman"/>
          <w:bCs/>
          <w:szCs w:val="24"/>
        </w:rPr>
        <w:lastRenderedPageBreak/>
        <w:t>απ’ την άλλη. Τα λένε όλα. Τίποτα από αυτά δεν θα επιβεβαιωθεί, ευτυχώς γι</w:t>
      </w:r>
      <w:r>
        <w:rPr>
          <w:rFonts w:eastAsia="Times New Roman"/>
          <w:bCs/>
          <w:szCs w:val="24"/>
        </w:rPr>
        <w:t xml:space="preserve">α την οικονομία και για όλους μας. </w:t>
      </w:r>
    </w:p>
    <w:p w14:paraId="5FAE2D37" w14:textId="77777777" w:rsidR="00F27D86" w:rsidRDefault="00AA27F9">
      <w:pPr>
        <w:spacing w:after="0" w:line="600" w:lineRule="auto"/>
        <w:ind w:firstLine="720"/>
        <w:contextualSpacing/>
        <w:jc w:val="both"/>
        <w:rPr>
          <w:rFonts w:eastAsia="Times New Roman"/>
          <w:bCs/>
          <w:szCs w:val="24"/>
        </w:rPr>
      </w:pPr>
      <w:r>
        <w:rPr>
          <w:rFonts w:eastAsia="Times New Roman"/>
          <w:bCs/>
          <w:szCs w:val="24"/>
        </w:rPr>
        <w:t xml:space="preserve">Τέλος, ως προς το ερώτημά σας για το 10%, το 9,22% είναι ακριβώς </w:t>
      </w:r>
      <w:r>
        <w:rPr>
          <w:rFonts w:eastAsia="Times New Roman"/>
          <w:bCs/>
          <w:szCs w:val="24"/>
        </w:rPr>
        <w:t xml:space="preserve">αυτό </w:t>
      </w:r>
      <w:r>
        <w:rPr>
          <w:rFonts w:eastAsia="Times New Roman"/>
          <w:bCs/>
          <w:szCs w:val="24"/>
        </w:rPr>
        <w:t>που θα καταβάλ</w:t>
      </w:r>
      <w:r>
        <w:rPr>
          <w:rFonts w:eastAsia="Times New Roman"/>
          <w:bCs/>
          <w:szCs w:val="24"/>
        </w:rPr>
        <w:t>ει ο μισθωτός. Δεν έχουμε κανένα πρόβλημα χρονικό και δεν θα επιβάλουμε –το έχω πει- ούτε πρόστιμα ούτε προσαυξήσεις για την περίοδο εκείνη που δεν έχει καταβληθεί το σύνολο της εισφοράς. Έχουμε αυτή την πολυτέλεια ευτυχώς γιατί πάμε καλά και μπορούμε να έ</w:t>
      </w:r>
      <w:r>
        <w:rPr>
          <w:rFonts w:eastAsia="Times New Roman"/>
          <w:bCs/>
          <w:szCs w:val="24"/>
        </w:rPr>
        <w:t xml:space="preserve">χουμε μια χρονική αναμονή, ώστε όταν γίνουν αυτές οι δηλώσεις σε ένα πολύ μικρό διάστημα να εκκαθαριστούν οι αμφιβολίες –εύλογες αμφιβολίες, που σωστά κι εσείς επισημάνατε- για εκείνους τους εργοδότες οι οποίοι αγνοούν ότι υπάρχει κι άλλος, ακόμα ένας. </w:t>
      </w:r>
    </w:p>
    <w:p w14:paraId="5FAE2D38" w14:textId="77777777" w:rsidR="00F27D86" w:rsidRDefault="00AA27F9">
      <w:pPr>
        <w:spacing w:after="0" w:line="600" w:lineRule="auto"/>
        <w:ind w:firstLine="720"/>
        <w:contextualSpacing/>
        <w:jc w:val="both"/>
        <w:rPr>
          <w:rFonts w:eastAsia="Times New Roman"/>
          <w:bCs/>
          <w:szCs w:val="24"/>
        </w:rPr>
      </w:pPr>
      <w:r>
        <w:rPr>
          <w:rFonts w:eastAsia="Times New Roman"/>
          <w:bCs/>
          <w:szCs w:val="24"/>
        </w:rPr>
        <w:t>Επ</w:t>
      </w:r>
      <w:r>
        <w:rPr>
          <w:rFonts w:eastAsia="Times New Roman"/>
          <w:bCs/>
          <w:szCs w:val="24"/>
        </w:rPr>
        <w:t>ομένως δεν υπάρχει κανένα πρόβλημα και κανείς δεν θα επιβαρυνθεί με προσαυξήσεις και πρόστιμα</w:t>
      </w:r>
      <w:r>
        <w:rPr>
          <w:rFonts w:eastAsia="Times New Roman"/>
          <w:bCs/>
          <w:szCs w:val="24"/>
        </w:rPr>
        <w:t>.</w:t>
      </w:r>
      <w:r>
        <w:rPr>
          <w:rFonts w:eastAsia="Times New Roman"/>
          <w:bCs/>
          <w:szCs w:val="24"/>
        </w:rPr>
        <w:t xml:space="preserve"> </w:t>
      </w:r>
      <w:r>
        <w:rPr>
          <w:rFonts w:eastAsia="Times New Roman"/>
          <w:bCs/>
          <w:szCs w:val="24"/>
        </w:rPr>
        <w:t>Α</w:t>
      </w:r>
      <w:r>
        <w:rPr>
          <w:rFonts w:eastAsia="Times New Roman"/>
          <w:bCs/>
          <w:szCs w:val="24"/>
        </w:rPr>
        <w:t>ν συνέβη</w:t>
      </w:r>
      <w:r>
        <w:rPr>
          <w:rFonts w:eastAsia="Times New Roman"/>
          <w:bCs/>
          <w:szCs w:val="24"/>
        </w:rPr>
        <w:t>,</w:t>
      </w:r>
      <w:r>
        <w:rPr>
          <w:rFonts w:eastAsia="Times New Roman"/>
          <w:bCs/>
          <w:szCs w:val="24"/>
        </w:rPr>
        <w:t xml:space="preserve"> λόγω αγνοίας</w:t>
      </w:r>
      <w:r>
        <w:rPr>
          <w:rFonts w:eastAsia="Times New Roman"/>
          <w:bCs/>
          <w:szCs w:val="24"/>
        </w:rPr>
        <w:t>,</w:t>
      </w:r>
      <w:r>
        <w:rPr>
          <w:rFonts w:eastAsia="Times New Roman"/>
          <w:bCs/>
          <w:szCs w:val="24"/>
        </w:rPr>
        <w:t xml:space="preserve"> να μη δηλώσει τον μισθωτό με μπλοκάκι ως απασχολούμενο με εξαρτημένη εργασία και να καταβάλει τη δική του εισφορά. </w:t>
      </w:r>
    </w:p>
    <w:p w14:paraId="5FAE2D39" w14:textId="77777777" w:rsidR="00F27D86" w:rsidRDefault="00AA27F9">
      <w:pPr>
        <w:spacing w:after="0" w:line="600" w:lineRule="auto"/>
        <w:ind w:firstLine="720"/>
        <w:contextualSpacing/>
        <w:jc w:val="both"/>
        <w:rPr>
          <w:rFonts w:eastAsia="Times New Roman"/>
          <w:bCs/>
          <w:szCs w:val="24"/>
        </w:rPr>
      </w:pPr>
      <w:r>
        <w:rPr>
          <w:rFonts w:eastAsia="Times New Roman"/>
          <w:bCs/>
          <w:szCs w:val="24"/>
        </w:rPr>
        <w:t>Όλα αυτά σας βεβαιών</w:t>
      </w:r>
      <w:r>
        <w:rPr>
          <w:rFonts w:eastAsia="Times New Roman"/>
          <w:bCs/>
          <w:szCs w:val="24"/>
        </w:rPr>
        <w:t xml:space="preserve">ω ότι θα λυθούν. Καλά κάνετε και ρωτάτε για να ακούει και ο κόσμος τι είναι αυτό που χρειάζεται να </w:t>
      </w:r>
      <w:r>
        <w:rPr>
          <w:rFonts w:eastAsia="Times New Roman"/>
          <w:bCs/>
          <w:szCs w:val="24"/>
        </w:rPr>
        <w:lastRenderedPageBreak/>
        <w:t xml:space="preserve">κάνει. Δεν υπάρχει λόγος κανείς να φοβάται ένα σύστημα προστασίας. Είναι αυτό που δημιουργήσαμε για όλους. </w:t>
      </w:r>
    </w:p>
    <w:p w14:paraId="5FAE2D3A" w14:textId="77777777" w:rsidR="00F27D86" w:rsidRDefault="00AA27F9">
      <w:pPr>
        <w:spacing w:after="0" w:line="600" w:lineRule="auto"/>
        <w:ind w:firstLine="720"/>
        <w:contextualSpacing/>
        <w:jc w:val="both"/>
        <w:rPr>
          <w:rFonts w:eastAsia="Times New Roman"/>
          <w:bCs/>
          <w:szCs w:val="24"/>
        </w:rPr>
      </w:pPr>
      <w:r>
        <w:rPr>
          <w:rFonts w:eastAsia="Times New Roman"/>
          <w:bCs/>
          <w:szCs w:val="24"/>
        </w:rPr>
        <w:t>Σας ευχαριστώ.</w:t>
      </w:r>
    </w:p>
    <w:p w14:paraId="5FAE2D3B" w14:textId="77777777" w:rsidR="00F27D86" w:rsidRDefault="00AA27F9">
      <w:pPr>
        <w:spacing w:after="0" w:line="600" w:lineRule="auto"/>
        <w:ind w:firstLine="720"/>
        <w:contextualSpacing/>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 xml:space="preserve">Ευχαριστούμε τον κύριο Υφυπουργό. </w:t>
      </w:r>
    </w:p>
    <w:p w14:paraId="5FAE2D3C" w14:textId="77777777" w:rsidR="00F27D86" w:rsidRDefault="00AA27F9">
      <w:pPr>
        <w:spacing w:after="0" w:line="600" w:lineRule="auto"/>
        <w:ind w:firstLine="720"/>
        <w:contextualSpacing/>
        <w:jc w:val="both"/>
        <w:rPr>
          <w:rFonts w:eastAsia="Times New Roman" w:cs="Times New Roman"/>
          <w:szCs w:val="24"/>
        </w:rPr>
      </w:pPr>
      <w:r>
        <w:rPr>
          <w:rFonts w:eastAsia="Times New Roman"/>
          <w:bCs/>
          <w:szCs w:val="24"/>
        </w:rPr>
        <w:t xml:space="preserve">Θα συζητηθεί </w:t>
      </w:r>
      <w:r>
        <w:rPr>
          <w:rFonts w:eastAsia="Times New Roman"/>
          <w:bCs/>
          <w:szCs w:val="24"/>
        </w:rPr>
        <w:t xml:space="preserve">η δεύτερη με αριθμό </w:t>
      </w:r>
      <w:r>
        <w:rPr>
          <w:rFonts w:eastAsia="Times New Roman" w:cs="Times New Roman"/>
          <w:szCs w:val="24"/>
        </w:rPr>
        <w:t>542/28-2-2017 επίκαιρη ερώτηση δεύτερου κύκλου του Βουλευτή Ηρακλείου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την Υπουργό</w:t>
      </w:r>
      <w:r>
        <w:rPr>
          <w:rFonts w:eastAsia="Times New Roman" w:cs="Times New Roman"/>
          <w:b/>
          <w:szCs w:val="24"/>
        </w:rPr>
        <w:t xml:space="preserve"> </w:t>
      </w:r>
      <w:r>
        <w:rPr>
          <w:rFonts w:eastAsia="Times New Roman" w:cs="Times New Roman"/>
          <w:bCs/>
          <w:szCs w:val="24"/>
        </w:rPr>
        <w:t>Εργασίας, Κοινωνικής Ασφάλισης κ</w:t>
      </w:r>
      <w:r>
        <w:rPr>
          <w:rFonts w:eastAsia="Times New Roman" w:cs="Times New Roman"/>
          <w:bCs/>
          <w:szCs w:val="24"/>
        </w:rPr>
        <w:t xml:space="preserve">αι Κοινωνικής Αλληλεγγύης, </w:t>
      </w:r>
      <w:r>
        <w:rPr>
          <w:rFonts w:eastAsia="Times New Roman" w:cs="Times New Roman"/>
          <w:szCs w:val="24"/>
        </w:rPr>
        <w:t xml:space="preserve">σχετικά με την ανάκληση της απόφασης του Υφυπουργού κ. Πετρόπουλου για κατασχέσεις σε </w:t>
      </w:r>
      <w:proofErr w:type="spellStart"/>
      <w:r>
        <w:rPr>
          <w:rFonts w:eastAsia="Times New Roman" w:cs="Times New Roman"/>
          <w:szCs w:val="24"/>
        </w:rPr>
        <w:t>μικροοφειλέτες</w:t>
      </w:r>
      <w:proofErr w:type="spellEnd"/>
      <w:r>
        <w:rPr>
          <w:rFonts w:eastAsia="Times New Roman" w:cs="Times New Roman"/>
          <w:szCs w:val="24"/>
        </w:rPr>
        <w:t>.</w:t>
      </w:r>
    </w:p>
    <w:p w14:paraId="5FAE2D3D" w14:textId="77777777" w:rsidR="00F27D86" w:rsidRDefault="00AA27F9">
      <w:pPr>
        <w:spacing w:after="0" w:line="600" w:lineRule="auto"/>
        <w:ind w:firstLine="720"/>
        <w:contextualSpacing/>
        <w:jc w:val="both"/>
        <w:rPr>
          <w:rFonts w:eastAsia="Times New Roman"/>
          <w:color w:val="000000" w:themeColor="text1"/>
          <w:szCs w:val="24"/>
        </w:rPr>
      </w:pPr>
      <w:r w:rsidRPr="00676EFB">
        <w:rPr>
          <w:rFonts w:eastAsia="Times New Roman" w:cs="Times New Roman"/>
          <w:color w:val="000000" w:themeColor="text1"/>
          <w:szCs w:val="24"/>
        </w:rPr>
        <w:t xml:space="preserve">Στην </w:t>
      </w:r>
      <w:r w:rsidRPr="00676EFB">
        <w:rPr>
          <w:rFonts w:eastAsia="Times New Roman" w:cs="Times New Roman"/>
          <w:color w:val="000000" w:themeColor="text1"/>
          <w:szCs w:val="24"/>
        </w:rPr>
        <w:t>επίκαιρη</w:t>
      </w:r>
      <w:r w:rsidRPr="00676EFB">
        <w:rPr>
          <w:rFonts w:eastAsia="Times New Roman" w:cs="Times New Roman"/>
          <w:color w:val="000000" w:themeColor="text1"/>
          <w:szCs w:val="24"/>
        </w:rPr>
        <w:t xml:space="preserve"> ερώτηση θα απαντήσει ο </w:t>
      </w:r>
      <w:r w:rsidRPr="00676EFB">
        <w:rPr>
          <w:rFonts w:eastAsia="Times New Roman"/>
          <w:color w:val="000000" w:themeColor="text1"/>
          <w:szCs w:val="24"/>
        </w:rPr>
        <w:t xml:space="preserve">Υφυπουργός Εργασίας, Κοινωνικής Ασφάλισης και Κοινωνικής Αλληλεγγύης κ. Αναστάσιος </w:t>
      </w:r>
      <w:r w:rsidRPr="00676EFB">
        <w:rPr>
          <w:rFonts w:eastAsia="Times New Roman"/>
          <w:color w:val="000000" w:themeColor="text1"/>
          <w:szCs w:val="24"/>
        </w:rPr>
        <w:t>Πετρόπουλος.</w:t>
      </w:r>
    </w:p>
    <w:p w14:paraId="5FAE2D3E" w14:textId="77777777" w:rsidR="00F27D86" w:rsidRDefault="00AA27F9">
      <w:pPr>
        <w:spacing w:after="0" w:line="600" w:lineRule="auto"/>
        <w:ind w:firstLine="720"/>
        <w:contextualSpacing/>
        <w:jc w:val="both"/>
        <w:rPr>
          <w:rFonts w:eastAsia="Times New Roman"/>
          <w:bCs/>
          <w:szCs w:val="24"/>
        </w:rPr>
      </w:pPr>
      <w:r>
        <w:rPr>
          <w:rFonts w:eastAsia="Times New Roman"/>
          <w:bCs/>
          <w:szCs w:val="24"/>
        </w:rPr>
        <w:t xml:space="preserve">Κύριε </w:t>
      </w:r>
      <w:proofErr w:type="spellStart"/>
      <w:r>
        <w:rPr>
          <w:rFonts w:eastAsia="Times New Roman"/>
          <w:bCs/>
          <w:szCs w:val="24"/>
        </w:rPr>
        <w:t>Κεγκέρογλου</w:t>
      </w:r>
      <w:proofErr w:type="spellEnd"/>
      <w:r>
        <w:rPr>
          <w:rFonts w:eastAsia="Times New Roman"/>
          <w:bCs/>
          <w:szCs w:val="24"/>
        </w:rPr>
        <w:t>, έχετε τον λόγο για να αναπτύξετε την ερώτησή σας.</w:t>
      </w:r>
    </w:p>
    <w:p w14:paraId="5FAE2D3F"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5FAE2D40"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w:t>
      </w:r>
      <w:r>
        <w:rPr>
          <w:rFonts w:eastAsia="Times New Roman" w:cs="Times New Roman"/>
          <w:szCs w:val="24"/>
        </w:rPr>
        <w:t>Κυρίες και κύριοι, θέλω να κλείσω σήμερα με μια πολιτική δέσμευση, μια δέσμευση που θα δώσει ανάσα σε εκατοντάδες χιλιάδες μ</w:t>
      </w:r>
      <w:r>
        <w:rPr>
          <w:rFonts w:eastAsia="Times New Roman" w:cs="Times New Roman"/>
          <w:szCs w:val="24"/>
        </w:rPr>
        <w:t xml:space="preserve">ικρούς και μεσαίους ελεύθερους επαγγελματίες, που στενάζουν κάτω από το βάρος των χρεών, με την ικανοποίηση ενός πάγιου αιτήματος του συγκεκριμένου κλάδου. </w:t>
      </w:r>
    </w:p>
    <w:p w14:paraId="5FAE2D41" w14:textId="77777777" w:rsidR="00F27D86" w:rsidRDefault="00AA27F9">
      <w:pPr>
        <w:spacing w:after="0" w:line="600" w:lineRule="auto"/>
        <w:ind w:firstLine="567"/>
        <w:contextualSpacing/>
        <w:jc w:val="both"/>
        <w:rPr>
          <w:rFonts w:eastAsia="Times New Roman" w:cs="Times New Roman"/>
          <w:szCs w:val="24"/>
        </w:rPr>
      </w:pPr>
      <w:r>
        <w:rPr>
          <w:rFonts w:eastAsia="Times New Roman" w:cs="Times New Roman"/>
          <w:szCs w:val="24"/>
        </w:rPr>
        <w:t>Οι ασφαλιστικές εισφορές των ελεύθερων επαγγελματιών και των αυτοαπασχολούμενων του ΟΑΕΕ και του ΕΤ</w:t>
      </w:r>
      <w:r>
        <w:rPr>
          <w:rFonts w:eastAsia="Times New Roman" w:cs="Times New Roman"/>
          <w:szCs w:val="24"/>
        </w:rPr>
        <w:t xml:space="preserve">ΑΑ, που καθίστανται ληξιπρόθεσμες ως και τις 31-12-2016, «παγώνουν», χωρίς βεβαίως να διαγραφούν, ώστε να μπορεί κανείς να είναι ασφαλιστικά ενήμερος, εάν είναι συνεπής στις τρέχουσες οφειλές του. Διότι από 1-1-2017 οι ασφαλιστικές εισφορές δεν προκύπτουν </w:t>
      </w:r>
      <w:r>
        <w:rPr>
          <w:rFonts w:eastAsia="Times New Roman" w:cs="Times New Roman"/>
          <w:szCs w:val="24"/>
        </w:rPr>
        <w:t xml:space="preserve">αυθαίρετα, αλλά συνδέονται με την πραγματική οικονομική δυνατότητα του ασφαλισμένου. Πρόκειται για ένα μέτρο πραγματική ανάσα για εκατοντάδες χιλιάδες οικογένειες αλλά και για τη βιωσιμότητα του νέου ασφαλιστικού συστήματος». </w:t>
      </w:r>
    </w:p>
    <w:p w14:paraId="5FAE2D42" w14:textId="77777777" w:rsidR="00F27D86" w:rsidRDefault="00AA27F9">
      <w:pPr>
        <w:spacing w:after="0" w:line="600" w:lineRule="auto"/>
        <w:ind w:firstLine="567"/>
        <w:contextualSpacing/>
        <w:jc w:val="both"/>
        <w:rPr>
          <w:rFonts w:eastAsia="Times New Roman" w:cs="Times New Roman"/>
          <w:szCs w:val="24"/>
        </w:rPr>
      </w:pPr>
      <w:r>
        <w:rPr>
          <w:rFonts w:eastAsia="Times New Roman" w:cs="Times New Roman"/>
          <w:szCs w:val="24"/>
        </w:rPr>
        <w:t>Κύριε Υπουργέ, νομίζω ότι κατ</w:t>
      </w:r>
      <w:r>
        <w:rPr>
          <w:rFonts w:eastAsia="Times New Roman" w:cs="Times New Roman"/>
          <w:szCs w:val="24"/>
        </w:rPr>
        <w:t xml:space="preserve">αλάβατε περί τίνος πρόκειται. Είναι άλλη μια δέσμευση της Θεσσαλονίκης. Δεν ξέρω αν το έχει η πόλη ή ο κ. Τσίπρας! Πρέπει να το ξεκαθαρίσετε, γιατί </w:t>
      </w:r>
      <w:proofErr w:type="spellStart"/>
      <w:r>
        <w:rPr>
          <w:rFonts w:eastAsia="Times New Roman" w:cs="Times New Roman"/>
          <w:szCs w:val="24"/>
        </w:rPr>
        <w:t>συκοφαντείται</w:t>
      </w:r>
      <w:proofErr w:type="spellEnd"/>
      <w:r>
        <w:rPr>
          <w:rFonts w:eastAsia="Times New Roman" w:cs="Times New Roman"/>
          <w:szCs w:val="24"/>
        </w:rPr>
        <w:t xml:space="preserve"> η πόλη -αυτό μου έλεγαν σήμερα που ήμουν εκεί- με τις πολλαπλές δεσμεύσεις που δεν γίνονται πρ</w:t>
      </w:r>
      <w:r>
        <w:rPr>
          <w:rFonts w:eastAsia="Times New Roman" w:cs="Times New Roman"/>
          <w:szCs w:val="24"/>
        </w:rPr>
        <w:t xml:space="preserve">άξη. </w:t>
      </w:r>
    </w:p>
    <w:p w14:paraId="5FAE2D43" w14:textId="77777777" w:rsidR="00F27D86" w:rsidRDefault="00AA27F9">
      <w:pPr>
        <w:spacing w:after="0" w:line="600" w:lineRule="auto"/>
        <w:ind w:firstLine="567"/>
        <w:contextualSpacing/>
        <w:jc w:val="both"/>
        <w:rPr>
          <w:rFonts w:eastAsia="Times New Roman" w:cs="Times New Roman"/>
          <w:szCs w:val="24"/>
        </w:rPr>
      </w:pPr>
      <w:r>
        <w:rPr>
          <w:rFonts w:eastAsia="Times New Roman" w:cs="Times New Roman"/>
          <w:szCs w:val="24"/>
        </w:rPr>
        <w:lastRenderedPageBreak/>
        <w:t>Αντί, λοιπόν, να «παγώσετε» τις ληξιπρόθεσμες ασφαλιστικές εισφορές και να δώσετε τη δυνατότητα αυτή</w:t>
      </w:r>
      <w:r>
        <w:rPr>
          <w:rFonts w:eastAsia="Times New Roman" w:cs="Times New Roman"/>
          <w:szCs w:val="24"/>
        </w:rPr>
        <w:t>,</w:t>
      </w:r>
      <w:r>
        <w:rPr>
          <w:rFonts w:eastAsia="Times New Roman" w:cs="Times New Roman"/>
          <w:szCs w:val="24"/>
        </w:rPr>
        <w:t xml:space="preserve"> για την οποία δεσμευθήκατε, έρχεστε με απόφασή σας τέλος Δεκέμβρη να στείλετε στο ΚΕΑΟ και άρα και στα αναγκαστικά μέτρα και τους οφειλέτες από 1 ευ</w:t>
      </w:r>
      <w:r>
        <w:rPr>
          <w:rFonts w:eastAsia="Times New Roman" w:cs="Times New Roman"/>
          <w:szCs w:val="24"/>
        </w:rPr>
        <w:t xml:space="preserve">ρώ -όχι μόνο από 5.000 ευρώ που προβλεπόταν, αλλά από 1 ευρώ- με τη δικαιολογία ότι μόνο έτσι αυτοί μπορούν να ενταχθούν στον νόμο για τα υπερχρεωμένα νοικοκυριά. </w:t>
      </w:r>
    </w:p>
    <w:p w14:paraId="5FAE2D44" w14:textId="77777777" w:rsidR="00F27D86" w:rsidRDefault="00AA27F9">
      <w:pPr>
        <w:spacing w:after="0" w:line="600" w:lineRule="auto"/>
        <w:ind w:firstLine="567"/>
        <w:contextualSpacing/>
        <w:jc w:val="both"/>
        <w:rPr>
          <w:rFonts w:eastAsia="Times New Roman" w:cs="Times New Roman"/>
          <w:szCs w:val="24"/>
        </w:rPr>
      </w:pPr>
      <w:r>
        <w:rPr>
          <w:rFonts w:eastAsia="Times New Roman" w:cs="Times New Roman"/>
          <w:szCs w:val="24"/>
        </w:rPr>
        <w:t>Σοβαρά; Δεν μπορεί</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το ασφαλιστικό ταμείο να βγάλει τη βεβαίωση ληξιπρόθεσμων οφειλώ</w:t>
      </w:r>
      <w:r>
        <w:rPr>
          <w:rFonts w:eastAsia="Times New Roman" w:cs="Times New Roman"/>
          <w:szCs w:val="24"/>
        </w:rPr>
        <w:t>ν και μπορεί το ΚΕΑΟ μόνο; Αυτή η φθηνή δικαιολογία για το συγκεκριμένο θέμα, νομίζω ότι δεν μπορεί να σηκώσει το βάρος μιας απόφασης</w:t>
      </w:r>
      <w:r>
        <w:rPr>
          <w:rFonts w:eastAsia="Times New Roman" w:cs="Times New Roman"/>
          <w:szCs w:val="24"/>
        </w:rPr>
        <w:t>,</w:t>
      </w:r>
      <w:r>
        <w:rPr>
          <w:rFonts w:eastAsia="Times New Roman" w:cs="Times New Roman"/>
          <w:szCs w:val="24"/>
        </w:rPr>
        <w:t xml:space="preserve"> η οποία δεν έχει κανένα δικαιολογητικό και πρέπει άμεσα να ανακληθεί. Δεν μπορεί οι </w:t>
      </w:r>
      <w:proofErr w:type="spellStart"/>
      <w:r>
        <w:rPr>
          <w:rFonts w:eastAsia="Times New Roman" w:cs="Times New Roman"/>
          <w:szCs w:val="24"/>
        </w:rPr>
        <w:t>μικροοφειλέτες</w:t>
      </w:r>
      <w:proofErr w:type="spellEnd"/>
      <w:r>
        <w:rPr>
          <w:rFonts w:eastAsia="Times New Roman" w:cs="Times New Roman"/>
          <w:szCs w:val="24"/>
        </w:rPr>
        <w:t xml:space="preserve"> και μάλιστα ακόμα και </w:t>
      </w:r>
      <w:r>
        <w:rPr>
          <w:rFonts w:eastAsia="Times New Roman" w:cs="Times New Roman"/>
          <w:szCs w:val="24"/>
        </w:rPr>
        <w:t>αυτοί για τους οποίους εκκρεμούν οι αποφάσεις στα δικαστήρια, όπως λέει η προηγούμενη απόφαση, να στέλνονται στο ΚΕΑΟ.</w:t>
      </w:r>
    </w:p>
    <w:p w14:paraId="5FAE2D45" w14:textId="77777777" w:rsidR="00F27D86" w:rsidRDefault="00AA27F9">
      <w:pPr>
        <w:spacing w:after="0" w:line="600" w:lineRule="auto"/>
        <w:ind w:firstLine="567"/>
        <w:contextualSpacing/>
        <w:jc w:val="both"/>
        <w:rPr>
          <w:rFonts w:eastAsia="Times New Roman" w:cs="Times New Roman"/>
          <w:szCs w:val="24"/>
        </w:rPr>
      </w:pPr>
      <w:r>
        <w:rPr>
          <w:rFonts w:eastAsia="Times New Roman" w:cs="Times New Roman"/>
          <w:szCs w:val="24"/>
        </w:rPr>
        <w:t xml:space="preserve">Ευχαριστώ, κύριε Πρόεδρε. </w:t>
      </w:r>
    </w:p>
    <w:p w14:paraId="5FAE2D46" w14:textId="77777777" w:rsidR="00F27D86" w:rsidRDefault="00AA27F9">
      <w:pPr>
        <w:spacing w:after="0" w:line="600" w:lineRule="auto"/>
        <w:ind w:firstLine="567"/>
        <w:contextualSpacing/>
        <w:jc w:val="both"/>
        <w:rPr>
          <w:rFonts w:eastAsia="Times New Roman" w:cs="Times New Roman"/>
          <w:szCs w:val="24"/>
        </w:rPr>
      </w:pPr>
      <w:r>
        <w:rPr>
          <w:rFonts w:eastAsia="Times New Roman" w:cs="Times New Roman"/>
          <w:szCs w:val="24"/>
        </w:rPr>
        <w:t>Ζητούμε από τον κύριο Υπουργό να μας πει εάν προτίθεται να επανεξετάσει την ανάκληση αυτής της απόφασης και</w:t>
      </w:r>
      <w:r>
        <w:rPr>
          <w:rFonts w:eastAsia="Times New Roman" w:cs="Times New Roman"/>
          <w:szCs w:val="24"/>
        </w:rPr>
        <w:t>,</w:t>
      </w:r>
      <w:r>
        <w:rPr>
          <w:rFonts w:eastAsia="Times New Roman" w:cs="Times New Roman"/>
          <w:szCs w:val="24"/>
        </w:rPr>
        <w:t xml:space="preserve"> β</w:t>
      </w:r>
      <w:r>
        <w:rPr>
          <w:rFonts w:eastAsia="Times New Roman" w:cs="Times New Roman"/>
          <w:szCs w:val="24"/>
        </w:rPr>
        <w:t>εβαίως</w:t>
      </w:r>
      <w:r>
        <w:rPr>
          <w:rFonts w:eastAsia="Times New Roman" w:cs="Times New Roman"/>
          <w:szCs w:val="24"/>
        </w:rPr>
        <w:t>,</w:t>
      </w:r>
      <w:r>
        <w:rPr>
          <w:rFonts w:eastAsia="Times New Roman" w:cs="Times New Roman"/>
          <w:szCs w:val="24"/>
        </w:rPr>
        <w:t xml:space="preserve"> πότε θα υλοποιηθεί η δέσμευση του Πρωθυπουργού για το «πάγωμα» των ληξιπρόθεσμων οφειλών. </w:t>
      </w:r>
    </w:p>
    <w:p w14:paraId="5FAE2D47" w14:textId="77777777" w:rsidR="00F27D86" w:rsidRDefault="00AA27F9">
      <w:pPr>
        <w:spacing w:after="0" w:line="600" w:lineRule="auto"/>
        <w:ind w:firstLine="567"/>
        <w:contextualSpacing/>
        <w:jc w:val="both"/>
        <w:rPr>
          <w:rFonts w:eastAsia="Times New Roman" w:cs="Times New Roman"/>
          <w:szCs w:val="24"/>
        </w:rPr>
      </w:pPr>
      <w:r>
        <w:rPr>
          <w:rFonts w:eastAsia="Times New Roman"/>
          <w:b/>
          <w:bCs/>
        </w:rPr>
        <w:lastRenderedPageBreak/>
        <w:t>ΠΡΟΕΔΡΕΥΩΝ (Αναστάσιος Κουράκης):</w:t>
      </w:r>
      <w:r>
        <w:rPr>
          <w:rFonts w:eastAsia="Times New Roman" w:cs="Times New Roman"/>
          <w:szCs w:val="24"/>
        </w:rPr>
        <w:t xml:space="preserve"> Ευχαριστούμε τον κ. </w:t>
      </w:r>
      <w:proofErr w:type="spellStart"/>
      <w:r>
        <w:rPr>
          <w:rFonts w:eastAsia="Times New Roman" w:cs="Times New Roman"/>
          <w:szCs w:val="24"/>
        </w:rPr>
        <w:t>Κεγκέρογλου</w:t>
      </w:r>
      <w:proofErr w:type="spellEnd"/>
      <w:r>
        <w:rPr>
          <w:rFonts w:eastAsia="Times New Roman" w:cs="Times New Roman"/>
          <w:szCs w:val="24"/>
        </w:rPr>
        <w:t xml:space="preserve">. </w:t>
      </w:r>
    </w:p>
    <w:p w14:paraId="5FAE2D48" w14:textId="77777777" w:rsidR="00F27D86" w:rsidRDefault="00AA27F9">
      <w:pPr>
        <w:spacing w:after="0" w:line="600" w:lineRule="auto"/>
        <w:ind w:firstLine="567"/>
        <w:contextualSpacing/>
        <w:jc w:val="both"/>
        <w:rPr>
          <w:rFonts w:eastAsia="Times New Roman" w:cs="Times New Roman"/>
          <w:szCs w:val="24"/>
        </w:rPr>
      </w:pPr>
      <w:r>
        <w:rPr>
          <w:rFonts w:eastAsia="Times New Roman" w:cs="Times New Roman"/>
          <w:szCs w:val="24"/>
        </w:rPr>
        <w:t>Τον λόγο έχει ο Υφυπουργός Εργασίας, Κοινωνικής Ασφάλισης και Κοινωνικής Αλληλεγγύης κ. Α</w:t>
      </w:r>
      <w:r>
        <w:rPr>
          <w:rFonts w:eastAsia="Times New Roman" w:cs="Times New Roman"/>
          <w:szCs w:val="24"/>
        </w:rPr>
        <w:t>ναστάσιος Πετρόπουλος.</w:t>
      </w:r>
    </w:p>
    <w:p w14:paraId="5FAE2D49" w14:textId="77777777" w:rsidR="00F27D86" w:rsidRDefault="00AA27F9">
      <w:pPr>
        <w:spacing w:after="0" w:line="600" w:lineRule="auto"/>
        <w:ind w:firstLine="567"/>
        <w:contextualSpacing/>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xml:space="preserve">, εν αντιθέσει με την πρακτική του, που από την ημέρα της ίδρυσής του </w:t>
      </w:r>
      <w:r>
        <w:rPr>
          <w:rFonts w:eastAsia="Times New Roman" w:cs="Times New Roman"/>
          <w:szCs w:val="24"/>
        </w:rPr>
        <w:t xml:space="preserve">αποτέλεσε </w:t>
      </w:r>
      <w:r>
        <w:rPr>
          <w:rFonts w:eastAsia="Times New Roman" w:cs="Times New Roman"/>
          <w:szCs w:val="24"/>
        </w:rPr>
        <w:t>βραχνά για τους ασφαλισμένους</w:t>
      </w:r>
      <w:r>
        <w:rPr>
          <w:rFonts w:eastAsia="Times New Roman" w:cs="Times New Roman"/>
          <w:szCs w:val="24"/>
        </w:rPr>
        <w:t>,</w:t>
      </w:r>
      <w:r>
        <w:rPr>
          <w:rFonts w:eastAsia="Times New Roman" w:cs="Times New Roman"/>
          <w:szCs w:val="24"/>
        </w:rPr>
        <w:t xml:space="preserve"> λόγω της α</w:t>
      </w:r>
      <w:r>
        <w:rPr>
          <w:rFonts w:eastAsia="Times New Roman" w:cs="Times New Roman"/>
          <w:szCs w:val="24"/>
        </w:rPr>
        <w:t>θρόας διαδικασίας επιβολής κατασχέσεων και διαδικασιών αναγκαστικής εκτέλεσης, το ΚΕΑΟ δεν έχει κάνει κα</w:t>
      </w:r>
      <w:r>
        <w:rPr>
          <w:rFonts w:eastAsia="Times New Roman" w:cs="Times New Roman"/>
          <w:szCs w:val="24"/>
        </w:rPr>
        <w:t>μ</w:t>
      </w:r>
      <w:r>
        <w:rPr>
          <w:rFonts w:eastAsia="Times New Roman" w:cs="Times New Roman"/>
          <w:szCs w:val="24"/>
        </w:rPr>
        <w:t xml:space="preserve">μία τέτοια πράξη υπό τη δική μας πολιτική ηγεσία. </w:t>
      </w:r>
    </w:p>
    <w:p w14:paraId="5FAE2D4A" w14:textId="77777777" w:rsidR="00F27D86" w:rsidRDefault="00AA27F9">
      <w:pPr>
        <w:spacing w:after="0" w:line="600" w:lineRule="auto"/>
        <w:ind w:firstLine="567"/>
        <w:contextualSpacing/>
        <w:jc w:val="both"/>
        <w:rPr>
          <w:rFonts w:eastAsia="Times New Roman" w:cs="Times New Roman"/>
          <w:szCs w:val="24"/>
        </w:rPr>
      </w:pPr>
      <w:r>
        <w:rPr>
          <w:rFonts w:eastAsia="Times New Roman" w:cs="Times New Roman"/>
          <w:szCs w:val="24"/>
        </w:rPr>
        <w:t xml:space="preserve">Επομένως, όπως έχω πει κατ’ επανάληψη και όπως ακριβώς έχουμε αναφέρει στο σχετικό δελτίο Τύπου, το </w:t>
      </w:r>
      <w:r>
        <w:rPr>
          <w:rFonts w:eastAsia="Times New Roman" w:cs="Times New Roman"/>
          <w:szCs w:val="24"/>
        </w:rPr>
        <w:t>οποίο και αναγνώσατε, το θέμα είναι θέμα διαχείρισης των οφειλών και προφανώς δεν πρόκειται να απόσχει ο ΕΦΚΑ και το ΚΕΑΟ με τους μηχανισμούς του από την προσπάθεια είσπραξης εισφορών</w:t>
      </w:r>
      <w:r>
        <w:rPr>
          <w:rFonts w:eastAsia="Times New Roman" w:cs="Times New Roman"/>
          <w:szCs w:val="24"/>
        </w:rPr>
        <w:t>,</w:t>
      </w:r>
      <w:r>
        <w:rPr>
          <w:rFonts w:eastAsia="Times New Roman" w:cs="Times New Roman"/>
          <w:szCs w:val="24"/>
        </w:rPr>
        <w:t xml:space="preserve"> που οφείλονται από εκείνους που πραγματικά έχουν και δεν το κάνουν. </w:t>
      </w:r>
    </w:p>
    <w:p w14:paraId="5FAE2D4B" w14:textId="77777777" w:rsidR="00F27D86" w:rsidRDefault="00AA27F9">
      <w:pPr>
        <w:spacing w:after="0" w:line="600" w:lineRule="auto"/>
        <w:ind w:firstLine="567"/>
        <w:contextualSpacing/>
        <w:jc w:val="both"/>
        <w:rPr>
          <w:rFonts w:eastAsia="Times New Roman" w:cs="Times New Roman"/>
          <w:szCs w:val="24"/>
        </w:rPr>
      </w:pPr>
      <w:r>
        <w:rPr>
          <w:rFonts w:eastAsia="Times New Roman" w:cs="Times New Roman"/>
          <w:szCs w:val="24"/>
        </w:rPr>
        <w:lastRenderedPageBreak/>
        <w:t>Σε</w:t>
      </w:r>
      <w:r>
        <w:rPr>
          <w:rFonts w:eastAsia="Times New Roman" w:cs="Times New Roman"/>
          <w:szCs w:val="24"/>
        </w:rPr>
        <w:t xml:space="preserve"> κα</w:t>
      </w:r>
      <w:r>
        <w:rPr>
          <w:rFonts w:eastAsia="Times New Roman" w:cs="Times New Roman"/>
          <w:szCs w:val="24"/>
        </w:rPr>
        <w:t>μ</w:t>
      </w:r>
      <w:r>
        <w:rPr>
          <w:rFonts w:eastAsia="Times New Roman" w:cs="Times New Roman"/>
          <w:szCs w:val="24"/>
        </w:rPr>
        <w:t>μία περίπτωση δεν θα συμπράξουμε σε μια πρακτική των προηγούμενων ετών</w:t>
      </w:r>
      <w:r>
        <w:rPr>
          <w:rFonts w:eastAsia="Times New Roman" w:cs="Times New Roman"/>
          <w:szCs w:val="24"/>
        </w:rPr>
        <w:t>,</w:t>
      </w:r>
      <w:r>
        <w:rPr>
          <w:rFonts w:eastAsia="Times New Roman" w:cs="Times New Roman"/>
          <w:szCs w:val="24"/>
        </w:rPr>
        <w:t xml:space="preserve"> όπου διάφοροι «φίλοι» είχαν την εύνοια της ασυλίας για να μην καταβάλλουν εισφορές, με διάφορους τρόπους και με διάφορες μεθοδεύσεις. </w:t>
      </w:r>
    </w:p>
    <w:p w14:paraId="5FAE2D4C" w14:textId="77777777" w:rsidR="00F27D86" w:rsidRDefault="00AA27F9">
      <w:pPr>
        <w:spacing w:after="0" w:line="600" w:lineRule="auto"/>
        <w:ind w:firstLine="567"/>
        <w:contextualSpacing/>
        <w:jc w:val="both"/>
        <w:rPr>
          <w:rFonts w:eastAsia="Times New Roman" w:cs="Times New Roman"/>
          <w:szCs w:val="24"/>
        </w:rPr>
      </w:pPr>
      <w:r>
        <w:rPr>
          <w:rFonts w:eastAsia="Times New Roman" w:cs="Times New Roman"/>
          <w:szCs w:val="24"/>
        </w:rPr>
        <w:t>Ο κανόνας που τηρείται ευλαβικά στον ΕΦΚΑ είν</w:t>
      </w:r>
      <w:r>
        <w:rPr>
          <w:rFonts w:eastAsia="Times New Roman" w:cs="Times New Roman"/>
          <w:szCs w:val="24"/>
        </w:rPr>
        <w:t>αι να μη διώκεται κανείς που δεν έχει τη δυνατότητα να καταβάλλει εισφορές. Αντιθέτως, θα πρέπει να επιδιώκουμε αμείλικτα την είσπραξη εισφορών εκεί που πραγματικά υπάρχουν έσοδα και αποκρύπτονται, εκεί που υπάρχει περιουσία και διαφεύγει. Κι αυτό θα το κά</w:t>
      </w:r>
      <w:r>
        <w:rPr>
          <w:rFonts w:eastAsia="Times New Roman" w:cs="Times New Roman"/>
          <w:szCs w:val="24"/>
        </w:rPr>
        <w:t xml:space="preserve">νουμε. </w:t>
      </w:r>
    </w:p>
    <w:p w14:paraId="5FAE2D4D" w14:textId="77777777" w:rsidR="00F27D86" w:rsidRDefault="00AA27F9">
      <w:pPr>
        <w:spacing w:after="0" w:line="600" w:lineRule="auto"/>
        <w:ind w:firstLine="567"/>
        <w:contextualSpacing/>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όπως έχω πει κατ’ επανάληψη, η δική μας λογική κι η αντίληψη</w:t>
      </w:r>
      <w:r>
        <w:rPr>
          <w:rFonts w:eastAsia="Times New Roman" w:cs="Times New Roman"/>
          <w:szCs w:val="24"/>
        </w:rPr>
        <w:t>,</w:t>
      </w:r>
      <w:r>
        <w:rPr>
          <w:rFonts w:eastAsia="Times New Roman" w:cs="Times New Roman"/>
          <w:szCs w:val="24"/>
        </w:rPr>
        <w:t xml:space="preserve"> η οποία θέλουμε να εμπεδωθεί και στους πολίτες, στους ασφαλισμένους, δεν είναι το «θα σου πάρω το σπίτι, για να σου δίνω σύνταξη». Σε κα</w:t>
      </w:r>
      <w:r>
        <w:rPr>
          <w:rFonts w:eastAsia="Times New Roman" w:cs="Times New Roman"/>
          <w:szCs w:val="24"/>
        </w:rPr>
        <w:t>μ</w:t>
      </w:r>
      <w:r>
        <w:rPr>
          <w:rFonts w:eastAsia="Times New Roman" w:cs="Times New Roman"/>
          <w:szCs w:val="24"/>
        </w:rPr>
        <w:t xml:space="preserve">μία περίπτωση δεν στέκει μια τέτοια λογική </w:t>
      </w:r>
      <w:r>
        <w:rPr>
          <w:rFonts w:eastAsia="Times New Roman" w:cs="Times New Roman"/>
          <w:szCs w:val="24"/>
        </w:rPr>
        <w:t>μέσα σε ένα πλαίσιο κοινωνικής προστασίας, όπως θα πρέπει να χαρακτηρίζει την κοινωνική ασφάλιση. Αν συμβεί κάτι τέτοιο και το εντοπίσετε, με χαρά θα δεχθώ την παρατήρησή σας, για να το αποτρέψουμε. Δεν υπάρχει τέτοια περίπτωση υπό τη δική μας πολιτική ευθ</w:t>
      </w:r>
      <w:r>
        <w:rPr>
          <w:rFonts w:eastAsia="Times New Roman" w:cs="Times New Roman"/>
          <w:szCs w:val="24"/>
        </w:rPr>
        <w:t xml:space="preserve">ύνη και καθοδήγηση να συμβούν τέτοια γεγονότα στο σύστημα της κοινωνικής ασφάλισης. </w:t>
      </w:r>
    </w:p>
    <w:p w14:paraId="5FAE2D4E" w14:textId="77777777" w:rsidR="00F27D86" w:rsidRDefault="00AA27F9">
      <w:pPr>
        <w:spacing w:after="0" w:line="600" w:lineRule="auto"/>
        <w:ind w:firstLine="567"/>
        <w:contextualSpacing/>
        <w:jc w:val="both"/>
        <w:rPr>
          <w:rFonts w:eastAsia="Times New Roman" w:cs="Times New Roman"/>
          <w:szCs w:val="24"/>
        </w:rPr>
      </w:pPr>
      <w:r>
        <w:rPr>
          <w:rFonts w:eastAsia="Times New Roman" w:cs="Times New Roman"/>
          <w:szCs w:val="24"/>
        </w:rPr>
        <w:lastRenderedPageBreak/>
        <w:t>Συνεπώς η δέσμευση του Πρωθυπουργού παραμένει ως δέσμευση. Εκείνο που χρειάζεται να δούμε είναι τις λεπτομέρειες μιας διαδικασίας και ενός μηχανισμού που θα προσεγγίζει τη</w:t>
      </w:r>
      <w:r>
        <w:rPr>
          <w:rFonts w:eastAsia="Times New Roman" w:cs="Times New Roman"/>
          <w:szCs w:val="24"/>
        </w:rPr>
        <w:t>ν πραγματική δυνατότητα του οφειλέτη να καταβάλλει οφειλές.</w:t>
      </w:r>
    </w:p>
    <w:p w14:paraId="5FAE2D4F" w14:textId="77777777" w:rsidR="00F27D86" w:rsidRDefault="00AA27F9">
      <w:pPr>
        <w:spacing w:after="0" w:line="600" w:lineRule="auto"/>
        <w:ind w:firstLine="567"/>
        <w:contextualSpacing/>
        <w:jc w:val="both"/>
        <w:rPr>
          <w:rFonts w:eastAsia="Times New Roman" w:cs="Times New Roman"/>
          <w:szCs w:val="24"/>
        </w:rPr>
      </w:pPr>
      <w:r>
        <w:rPr>
          <w:rFonts w:eastAsia="Times New Roman" w:cs="Times New Roman"/>
          <w:szCs w:val="24"/>
        </w:rPr>
        <w:t>Είναι συστήματα λειτουργικά, τα οποία επεξεργαζόμαστε και αυτά θα τα εφαρμόσουμε. Εννοείται ότι αυτό το «πάγωμα» από την άποψη των διωκτικών μέσων έχει υπάρξει. Δεν υπάρχουν διωκτικοί μηχανισμοί</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οι οποίοι να ενεργοποιούνται εκεί όπου δεν υπάρχει δυνατότητα καταβολής εισφορών. Στα κρυμμένα έσοδα δεν είπαμε ότι θα κάνουμε χάρη ή θα έχουμε ανοχή. </w:t>
      </w:r>
    </w:p>
    <w:p w14:paraId="5FAE2D50"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Σε κα</w:t>
      </w:r>
      <w:r>
        <w:rPr>
          <w:rFonts w:eastAsia="Times New Roman" w:cs="Times New Roman"/>
          <w:szCs w:val="24"/>
        </w:rPr>
        <w:t>μ</w:t>
      </w:r>
      <w:r>
        <w:rPr>
          <w:rFonts w:eastAsia="Times New Roman" w:cs="Times New Roman"/>
          <w:szCs w:val="24"/>
        </w:rPr>
        <w:t>μία περίπτωση, λοιπόν, δεν υπάρχει λόγος να ανησυχείτε για την εξέλιξη της πολιτικής μας στις εισπ</w:t>
      </w:r>
      <w:r>
        <w:rPr>
          <w:rFonts w:eastAsia="Times New Roman" w:cs="Times New Roman"/>
          <w:szCs w:val="24"/>
        </w:rPr>
        <w:t>ράξεις, που θα είναι πάντα φιλική προς τον ασφαλισμένο.</w:t>
      </w:r>
    </w:p>
    <w:p w14:paraId="5FAE2D51"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κύριο Υφυπουργό.</w:t>
      </w:r>
    </w:p>
    <w:p w14:paraId="5FAE2D52"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 για τη δευτερολογία σας.</w:t>
      </w:r>
    </w:p>
    <w:p w14:paraId="5FAE2D53"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κύριε Πρόεδρε.</w:t>
      </w:r>
    </w:p>
    <w:p w14:paraId="5FAE2D54"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δεν ανησυχώ μόνο εγώ, έχουν ήδη εκφράσει την αντίθεσή τους όλα τα συνδικαλιστικά όργανα των μικρομεσαίων, των εμπόρων, των βιοτεχνών και μάλιστα την προηγούμενη εβδομάδα μάς είχαν καλέσει στο Ηράκλειο σε μια μεγάλη σύσκεψη, όπου ήταν και ο κ</w:t>
      </w:r>
      <w:r>
        <w:rPr>
          <w:rFonts w:eastAsia="Times New Roman" w:cs="Times New Roman"/>
          <w:szCs w:val="24"/>
        </w:rPr>
        <w:t xml:space="preserve">. Συντυχάκης </w:t>
      </w:r>
      <w:r>
        <w:rPr>
          <w:rFonts w:eastAsia="Times New Roman" w:cs="Times New Roman"/>
          <w:szCs w:val="24"/>
        </w:rPr>
        <w:t>-</w:t>
      </w:r>
      <w:r>
        <w:rPr>
          <w:rFonts w:eastAsia="Times New Roman" w:cs="Times New Roman"/>
          <w:szCs w:val="24"/>
        </w:rPr>
        <w:t>που ευρίσκεται σήμερα εδώ</w:t>
      </w:r>
      <w:r>
        <w:rPr>
          <w:rFonts w:eastAsia="Times New Roman" w:cs="Times New Roman"/>
          <w:szCs w:val="24"/>
        </w:rPr>
        <w:t>-</w:t>
      </w:r>
      <w:r>
        <w:rPr>
          <w:rFonts w:eastAsia="Times New Roman" w:cs="Times New Roman"/>
          <w:szCs w:val="24"/>
        </w:rPr>
        <w:t xml:space="preserve"> και μας ανέλυσαν αυτόν τον κίνδυνο, ο οποίος κρέμεται, με τη δική σας υπουργική απόφαση, πάνω από τα κεφάλια των μικρών επιχειρήσεων. Γιατί, εάν προχωρήσει σε οποιαδήποτε δέσμευση και αναγκαστικό μέτρο, με δεδομένο </w:t>
      </w:r>
      <w:r>
        <w:rPr>
          <w:rFonts w:eastAsia="Times New Roman" w:cs="Times New Roman"/>
          <w:szCs w:val="24"/>
        </w:rPr>
        <w:t>ότι για άλλη μια δέσμευση</w:t>
      </w:r>
      <w:r>
        <w:rPr>
          <w:rFonts w:eastAsia="Times New Roman" w:cs="Times New Roman"/>
          <w:szCs w:val="24"/>
        </w:rPr>
        <w:t>,</w:t>
      </w:r>
      <w:r>
        <w:rPr>
          <w:rFonts w:eastAsia="Times New Roman" w:cs="Times New Roman"/>
          <w:szCs w:val="24"/>
        </w:rPr>
        <w:t xml:space="preserve"> την οποία είχατε πάρει στη Θεσσαλονίκη, τη θεσμοθέτηση του ακατάσχετου λογαριασμού, δεν έχει γίνει τίποτε, δεν θα μπορούν να λειτουργήσουν ως επιχειρήσεις. Και αυτό είναι ένα σημαντικό ζήτημα. Το θέτουν επίσημα οι φορείς.</w:t>
      </w:r>
    </w:p>
    <w:p w14:paraId="5FAE2D55"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Από εκε</w:t>
      </w:r>
      <w:r>
        <w:rPr>
          <w:rFonts w:eastAsia="Times New Roman" w:cs="Times New Roman"/>
          <w:szCs w:val="24"/>
        </w:rPr>
        <w:t>ί και πέρα, σας έχουμε καταθέσει ερώτηση και αίτηση κατάθεσης εγγράφων για το τι ενέργειες έχετε κάνει για τους οφειλέτες από 5.000 ευρώ και πάνω, τι υπάρχει πράγματι σε σχέση με τη δυνατότητα είσπραξης, προκειμένου να καλυφθούν και τα ποσά τα οποία αναφέρ</w:t>
      </w:r>
      <w:r>
        <w:rPr>
          <w:rFonts w:eastAsia="Times New Roman" w:cs="Times New Roman"/>
          <w:szCs w:val="24"/>
        </w:rPr>
        <w:t xml:space="preserve">ατε στον προϋπολογισμό του ΕΦΚΑ. Γιατί, εάν πράγματι δεν απευθυνθείτε σ’ αυτούς οι οποίοι </w:t>
      </w:r>
      <w:r>
        <w:rPr>
          <w:rFonts w:eastAsia="Times New Roman" w:cs="Times New Roman"/>
          <w:szCs w:val="24"/>
        </w:rPr>
        <w:lastRenderedPageBreak/>
        <w:t>οφείλουν, δεν θα μπορέσετε να το καλύψετε αυτό, θα είναι κενό γράμμα το νούμερο το οποίο έχει γραφτεί.</w:t>
      </w:r>
    </w:p>
    <w:p w14:paraId="5FAE2D56"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Όμως, στο θέμα που έχει να κάνει από το 1 ευρώ μέχρι τις 5.000 </w:t>
      </w:r>
      <w:r>
        <w:rPr>
          <w:rFonts w:eastAsia="Times New Roman" w:cs="Times New Roman"/>
          <w:szCs w:val="24"/>
        </w:rPr>
        <w:t>ευρώ</w:t>
      </w:r>
      <w:r>
        <w:rPr>
          <w:rFonts w:eastAsia="Times New Roman" w:cs="Times New Roman"/>
          <w:szCs w:val="24"/>
        </w:rPr>
        <w:t>,</w:t>
      </w:r>
      <w:r>
        <w:rPr>
          <w:rFonts w:eastAsia="Times New Roman" w:cs="Times New Roman"/>
          <w:szCs w:val="24"/>
        </w:rPr>
        <w:t xml:space="preserve"> εκεί είναι οι </w:t>
      </w:r>
      <w:proofErr w:type="spellStart"/>
      <w:r>
        <w:rPr>
          <w:rFonts w:eastAsia="Times New Roman" w:cs="Times New Roman"/>
          <w:szCs w:val="24"/>
        </w:rPr>
        <w:t>κρυπτόμενοι</w:t>
      </w:r>
      <w:proofErr w:type="spellEnd"/>
      <w:r>
        <w:rPr>
          <w:rFonts w:eastAsia="Times New Roman" w:cs="Times New Roman"/>
          <w:szCs w:val="24"/>
        </w:rPr>
        <w:t xml:space="preserve"> πλούσιοι; Οι </w:t>
      </w:r>
      <w:proofErr w:type="spellStart"/>
      <w:r>
        <w:rPr>
          <w:rFonts w:eastAsia="Times New Roman" w:cs="Times New Roman"/>
          <w:szCs w:val="24"/>
        </w:rPr>
        <w:t>κρυπτόμενοι</w:t>
      </w:r>
      <w:proofErr w:type="spellEnd"/>
      <w:r>
        <w:rPr>
          <w:rFonts w:eastAsia="Times New Roman" w:cs="Times New Roman"/>
          <w:szCs w:val="24"/>
        </w:rPr>
        <w:t xml:space="preserve"> πλούσιοι είναι στα 500 ευρώ, στα 200 ευρώ, στα 1.000 ευρώ; Γιατί, άραγε, δεν ήταν η απόφασή σας από 1.000 έως  5.000 ευρώ και ήταν από </w:t>
      </w:r>
      <w:r>
        <w:rPr>
          <w:rFonts w:eastAsia="Times New Roman" w:cs="Times New Roman"/>
          <w:szCs w:val="24"/>
        </w:rPr>
        <w:t>1</w:t>
      </w:r>
      <w:r>
        <w:rPr>
          <w:rFonts w:eastAsia="Times New Roman" w:cs="Times New Roman"/>
          <w:szCs w:val="24"/>
        </w:rPr>
        <w:t xml:space="preserve"> ευρώ;</w:t>
      </w:r>
    </w:p>
    <w:p w14:paraId="5FAE2D57"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Να σας πω και κάτι άλλο. Με την απόφασή σας καταργήσατε </w:t>
      </w:r>
      <w:r>
        <w:rPr>
          <w:rFonts w:eastAsia="Times New Roman" w:cs="Times New Roman"/>
          <w:szCs w:val="24"/>
        </w:rPr>
        <w:t>την προηγούμενη. Στην προηγούμενη υπήρχε μια διάταξη, η οποία έλεγε ότι δεν πάνε στο ΚΕΑΟ οι οφειλές που τελούν υπό δικαστική αναστολή. Δηλαδή, εάν υπάρχει δικαστική αναστολή για μια οφειλή των 1.000 ευρώ θα πάει στο ΚΕΑΟ; Και το ΚΕΑΟ θα πρέπει να κάνει αν</w:t>
      </w:r>
      <w:r>
        <w:rPr>
          <w:rFonts w:eastAsia="Times New Roman" w:cs="Times New Roman"/>
          <w:szCs w:val="24"/>
        </w:rPr>
        <w:t>αγκαστικά μέτρα;</w:t>
      </w:r>
    </w:p>
    <w:p w14:paraId="5FAE2D58"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Κοιτάξτε, αυτό το οποίο λέτε είναι πολιτική δέσμευση. Εγώ να το δεχθώ εδώ καλόπιστα, πολιτικά. Μήπως, όμως, έρθει η ώρα που θα ζητήσετε ευθύνες από τους υπαλλήλους, από τη διεύθυνση του ΚΕΑΟ, από όλο το στελεχικό δυναμικό για παράβαση καθή</w:t>
      </w:r>
      <w:r>
        <w:rPr>
          <w:rFonts w:eastAsia="Times New Roman" w:cs="Times New Roman"/>
          <w:szCs w:val="24"/>
        </w:rPr>
        <w:t xml:space="preserve">κοντος; Γιατί δεν βάλατε σ’ αυτή την υπουργική απόφαση ότι από 1 έως 5.000 ευρώ τα στέλνουμε στο ΚΕΑΟ για να βεβαιώνονται ως ληξιπρόθεσμες οφειλές, αλλά δεν επιτρέπεται </w:t>
      </w:r>
      <w:r>
        <w:rPr>
          <w:rFonts w:eastAsia="Times New Roman" w:cs="Times New Roman"/>
          <w:szCs w:val="24"/>
        </w:rPr>
        <w:lastRenderedPageBreak/>
        <w:t>κανένα μέτρο αναγκαστικής εκτέλεσης, κανένα μέτρο που να έχει να κάνει με δέσμευση λογα</w:t>
      </w:r>
      <w:r>
        <w:rPr>
          <w:rFonts w:eastAsia="Times New Roman" w:cs="Times New Roman"/>
          <w:szCs w:val="24"/>
        </w:rPr>
        <w:t>ριασμού και οτιδήποτε άλλο; Βγάλτε μια τέτοια υπουργική απόφαση. Αυτό σας ζητάμε. Ας πάνε στο ΚΕΑΟ, αλλά να υπάρχει αυτή η απόφαση γραπτώς, ούτως ώστε να μην πηγαίνουν για απιστία τα στελέχη. Ποιο είναι το κριτήριο, δηλαδή, με βάση το οποίο θα πρέπει να ει</w:t>
      </w:r>
      <w:r>
        <w:rPr>
          <w:rFonts w:eastAsia="Times New Roman" w:cs="Times New Roman"/>
          <w:szCs w:val="24"/>
        </w:rPr>
        <w:t>σπράξουν, να προχωρήσουν σε μέτρα ή να μην προχωρήσουν;</w:t>
      </w:r>
    </w:p>
    <w:p w14:paraId="5FAE2D59"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5FAE2D5A"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κύριε </w:t>
      </w:r>
      <w:proofErr w:type="spellStart"/>
      <w:r>
        <w:rPr>
          <w:rFonts w:eastAsia="Times New Roman" w:cs="Times New Roman"/>
          <w:szCs w:val="24"/>
        </w:rPr>
        <w:t>Κεγκέρογλου</w:t>
      </w:r>
      <w:proofErr w:type="spellEnd"/>
      <w:r>
        <w:rPr>
          <w:rFonts w:eastAsia="Times New Roman" w:cs="Times New Roman"/>
          <w:szCs w:val="24"/>
        </w:rPr>
        <w:t>.</w:t>
      </w:r>
    </w:p>
    <w:p w14:paraId="5FAE2D5B"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Κύριε Υφυπουργέ, έχετε τον λόγο για να δευτερολογήσετε.</w:t>
      </w:r>
    </w:p>
    <w:p w14:paraId="5FAE2D5C"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ΑΝΑΣΤΑΣΙΟΣ ΠΕΤΡΟΠΟΥΛΟΣ (Υφυπουργός Εργασίας, Κοινων</w:t>
      </w:r>
      <w:r>
        <w:rPr>
          <w:rFonts w:eastAsia="Times New Roman" w:cs="Times New Roman"/>
          <w:b/>
          <w:szCs w:val="24"/>
        </w:rPr>
        <w:t xml:space="preserve">ικής Ασφάλισης και Κοινωνικής Αλληλεγγύης): </w:t>
      </w:r>
      <w:r>
        <w:rPr>
          <w:rFonts w:eastAsia="Times New Roman" w:cs="Times New Roman"/>
          <w:szCs w:val="24"/>
        </w:rPr>
        <w:t xml:space="preserve">Οι δεσμεύσεις αφορούν εμάς φυσικά, τη δική μας Κυβέρνηση. Και όποια δέσμευση αναλαμβάνουμε θα την τηρήσουμε και δεν πρόκειται, κύριε </w:t>
      </w:r>
      <w:proofErr w:type="spellStart"/>
      <w:r>
        <w:rPr>
          <w:rFonts w:eastAsia="Times New Roman" w:cs="Times New Roman"/>
          <w:szCs w:val="24"/>
        </w:rPr>
        <w:t>Κεγκέρογλου</w:t>
      </w:r>
      <w:proofErr w:type="spellEnd"/>
      <w:r>
        <w:rPr>
          <w:rFonts w:eastAsia="Times New Roman" w:cs="Times New Roman"/>
          <w:szCs w:val="24"/>
        </w:rPr>
        <w:t xml:space="preserve">, να συμβεί κάτι διαφορετικό απ’ όσα είπα στην </w:t>
      </w:r>
      <w:proofErr w:type="spellStart"/>
      <w:r>
        <w:rPr>
          <w:rFonts w:eastAsia="Times New Roman" w:cs="Times New Roman"/>
          <w:szCs w:val="24"/>
        </w:rPr>
        <w:t>πρωτο</w:t>
      </w:r>
      <w:r>
        <w:rPr>
          <w:rFonts w:eastAsia="Times New Roman" w:cs="Times New Roman"/>
          <w:szCs w:val="24"/>
        </w:rPr>
        <w:t>λογία</w:t>
      </w:r>
      <w:proofErr w:type="spellEnd"/>
      <w:r>
        <w:rPr>
          <w:rFonts w:eastAsia="Times New Roman" w:cs="Times New Roman"/>
          <w:szCs w:val="24"/>
        </w:rPr>
        <w:t xml:space="preserve"> μου. </w:t>
      </w:r>
    </w:p>
    <w:p w14:paraId="5FAE2D5D"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w:t>
      </w:r>
      <w:r>
        <w:rPr>
          <w:rFonts w:eastAsia="Times New Roman" w:cs="Times New Roman"/>
          <w:szCs w:val="24"/>
        </w:rPr>
        <w:t>άλλη μια φορά καλώ όλες τις κοινωνικές δυνάμεις να ενημερώσουν τους οφειλέτες, οι οποίοι είναι πολλές χιλιάδες</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από τα χρόνια των προηγούμενων κυβερνήσεων</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lastRenderedPageBreak/>
        <w:t>προκάλεσαν ή συνέβαλαν στη μη αντιμετώπιση αυτής της κρίσης που ερχόταν. Είναι περίπου</w:t>
      </w:r>
      <w:r>
        <w:rPr>
          <w:rFonts w:eastAsia="Times New Roman" w:cs="Times New Roman"/>
          <w:szCs w:val="24"/>
        </w:rPr>
        <w:t xml:space="preserve"> διακόσιες ενενήντα έξι χιλιάδες επτακόσιοι είκοσι ασφαλισμένοι του ΟΑΕΕ με ενεργή ασφάλιση που δεν έχουν καταβάλει και δεν μπορούσαν να καταβάλουν εισφορές.</w:t>
      </w:r>
    </w:p>
    <w:p w14:paraId="5FAE2D5E"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Γι’ αυτούς τους ανθρώπους που είναι </w:t>
      </w:r>
      <w:r>
        <w:rPr>
          <w:rFonts w:eastAsia="Times New Roman" w:cs="Times New Roman"/>
          <w:szCs w:val="24"/>
        </w:rPr>
        <w:t>διακόσιες ενενήντα έξι χιλιάδες</w:t>
      </w:r>
      <w:r>
        <w:rPr>
          <w:rFonts w:eastAsia="Times New Roman" w:cs="Times New Roman"/>
          <w:szCs w:val="24"/>
        </w:rPr>
        <w:t>, υπάρχει αυτή η ευχέρεια με τη</w:t>
      </w:r>
      <w:r>
        <w:rPr>
          <w:rFonts w:eastAsia="Times New Roman" w:cs="Times New Roman"/>
          <w:szCs w:val="24"/>
        </w:rPr>
        <w:t xml:space="preserve"> μείωση των εισφορών που δώσαμε σε αυτόν τον κόσμο, για να μπορούν να είναι πραγματικά ενήμεροι, να αρχίσουν να καταβάλλουν τις εισφορές. Πετυχαίνοντας την επάνοδο αυτών των σχεδόν </w:t>
      </w:r>
      <w:r>
        <w:rPr>
          <w:rFonts w:eastAsia="Times New Roman" w:cs="Times New Roman"/>
          <w:szCs w:val="24"/>
        </w:rPr>
        <w:t>τριακοσίων χιλιάδων</w:t>
      </w:r>
      <w:r>
        <w:rPr>
          <w:rFonts w:eastAsia="Times New Roman" w:cs="Times New Roman"/>
          <w:szCs w:val="24"/>
        </w:rPr>
        <w:t xml:space="preserve"> ανθρώπων από τον ΟΑΕΕ και μόνο -δεν λέω για το ΕΤΑΑ- στ</w:t>
      </w:r>
      <w:r>
        <w:rPr>
          <w:rFonts w:eastAsia="Times New Roman" w:cs="Times New Roman"/>
          <w:szCs w:val="24"/>
        </w:rPr>
        <w:t>ο σύστημα της κοινωνικής ασφάλισης, θα μας δώσει το πλεονέκτημα και στη διαπραγμάτευση που κάνουμε, να πετύχουμε και βήματα στη διαχείριση των οφειλών και σας διαβεβαιώνω ότι είμαστε σε ένα πολύ καλό βήμα.</w:t>
      </w:r>
    </w:p>
    <w:p w14:paraId="5FAE2D5F"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Βεβαίως, έχουν χαθεί </w:t>
      </w:r>
      <w:r>
        <w:rPr>
          <w:rFonts w:eastAsia="Times New Roman" w:cs="Times New Roman"/>
          <w:szCs w:val="24"/>
        </w:rPr>
        <w:t>διακόσιες σαράντα μία χιλιάδε</w:t>
      </w:r>
      <w:r>
        <w:rPr>
          <w:rFonts w:eastAsia="Times New Roman" w:cs="Times New Roman"/>
          <w:szCs w:val="24"/>
        </w:rPr>
        <w:t xml:space="preserve">ς </w:t>
      </w:r>
      <w:r>
        <w:rPr>
          <w:rFonts w:eastAsia="Times New Roman" w:cs="Times New Roman"/>
          <w:szCs w:val="24"/>
        </w:rPr>
        <w:t>ασφαλισμέν</w:t>
      </w:r>
      <w:r>
        <w:rPr>
          <w:rFonts w:eastAsia="Times New Roman" w:cs="Times New Roman"/>
          <w:szCs w:val="24"/>
        </w:rPr>
        <w:t>ων</w:t>
      </w:r>
      <w:r>
        <w:rPr>
          <w:rFonts w:eastAsia="Times New Roman" w:cs="Times New Roman"/>
          <w:szCs w:val="24"/>
        </w:rPr>
        <w:t xml:space="preserve"> που έχουν βάλει «λουκέτο» και δεν θα επανέλθουν ποτέ, αλλά ακόμη και αυτοί πραγματικά θα έχουν την ευκαιρία να δουν τη δυνατότητα τού να επανέλθουν μέσα από τις ρυθμίσεις που θα κάνουμε. Νομικά δεν υπάρχει περίπτωση οποιαδήποτε </w:t>
      </w:r>
      <w:r>
        <w:rPr>
          <w:rFonts w:eastAsia="Times New Roman" w:cs="Times New Roman"/>
          <w:szCs w:val="24"/>
        </w:rPr>
        <w:lastRenderedPageBreak/>
        <w:t>διαδικασία έχ</w:t>
      </w:r>
      <w:r>
        <w:rPr>
          <w:rFonts w:eastAsia="Times New Roman" w:cs="Times New Roman"/>
          <w:szCs w:val="24"/>
        </w:rPr>
        <w:t xml:space="preserve">ει ανασταλεί από το δικαστήριο να υπαχθεί σε οποιαδήποτε διαδικασία είσπραξης. Κι αυτό γίνεται γιατί νομικά δεν υπάρχει τέτοια δυνατότητα, είναι σε αναστολή. Επομένως μη με ρωτάτε για θέματα τα οποία αυτονοήτως έχουν την απάντησή τους. Τέτοιες περιπτώσεις </w:t>
      </w:r>
      <w:r>
        <w:rPr>
          <w:rFonts w:eastAsia="Times New Roman" w:cs="Times New Roman"/>
          <w:szCs w:val="24"/>
        </w:rPr>
        <w:t>δεν μπορούν να μπουν στη διαδικασία της οποιασδήποτε είσπραξης. Όμως είπα και πριν, όταν θα συμβεί μ</w:t>
      </w:r>
      <w:r>
        <w:rPr>
          <w:rFonts w:eastAsia="Times New Roman" w:cs="Times New Roman"/>
          <w:szCs w:val="24"/>
        </w:rPr>
        <w:t>ί</w:t>
      </w:r>
      <w:r>
        <w:rPr>
          <w:rFonts w:eastAsia="Times New Roman" w:cs="Times New Roman"/>
          <w:szCs w:val="24"/>
        </w:rPr>
        <w:t>α έστω περίπτωση οφειλέτη</w:t>
      </w:r>
      <w:r>
        <w:rPr>
          <w:rFonts w:eastAsia="Times New Roman" w:cs="Times New Roman"/>
          <w:szCs w:val="24"/>
        </w:rPr>
        <w:t>,</w:t>
      </w:r>
      <w:r>
        <w:rPr>
          <w:rFonts w:eastAsia="Times New Roman" w:cs="Times New Roman"/>
          <w:szCs w:val="24"/>
        </w:rPr>
        <w:t xml:space="preserve"> ο οποίος</w:t>
      </w:r>
      <w:r>
        <w:rPr>
          <w:rFonts w:eastAsia="Times New Roman" w:cs="Times New Roman"/>
          <w:szCs w:val="24"/>
        </w:rPr>
        <w:t>,</w:t>
      </w:r>
      <w:r>
        <w:rPr>
          <w:rFonts w:eastAsia="Times New Roman" w:cs="Times New Roman"/>
          <w:szCs w:val="24"/>
        </w:rPr>
        <w:t xml:space="preserve"> ενώ αδυνατεί πραγματικά να καταβάλει εισφορές, να καλείται να καταβάλει εισφορές ή να υπάγεται σε μια διαδικασία είσπρ</w:t>
      </w:r>
      <w:r>
        <w:rPr>
          <w:rFonts w:eastAsia="Times New Roman" w:cs="Times New Roman"/>
          <w:szCs w:val="24"/>
        </w:rPr>
        <w:t>αξης από το ΚΕΑΟ, πραγματικά εγώ από τώρα λέω ότι θα είναι μια περίπτωση που δεν θα αντιμετωπιστεί με έναν τέτοιο τρόπο</w:t>
      </w:r>
      <w:r>
        <w:rPr>
          <w:rFonts w:eastAsia="Times New Roman" w:cs="Times New Roman"/>
          <w:szCs w:val="24"/>
        </w:rPr>
        <w:t>,</w:t>
      </w:r>
      <w:r>
        <w:rPr>
          <w:rFonts w:eastAsia="Times New Roman" w:cs="Times New Roman"/>
          <w:szCs w:val="24"/>
        </w:rPr>
        <w:t xml:space="preserve"> ο οποίος δεν ταιριάζει στο σύστημα της κοινωνικής ασφάλισης. </w:t>
      </w:r>
    </w:p>
    <w:p w14:paraId="5FAE2D60"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Τα ξέρετε βεβαίως τα νούμερα, διετελέσατε και εσείς στο Υπουργείο Εργασία</w:t>
      </w:r>
      <w:r>
        <w:rPr>
          <w:rFonts w:eastAsia="Times New Roman" w:cs="Times New Roman"/>
          <w:szCs w:val="24"/>
        </w:rPr>
        <w:t>ς και Κοινωνικής Ασφάλισης: 31 δισεκατομμύρια οφειλές έχουν μαζευτεί συνολικά και πάνω από 10 δισεκατομμύρια στον ΟΑΕΕ. Αυτά για να τα αντιμετωπίσουμε πρέπει να δώσουμε σε όλους τους ασφαλισμένους τη σωστή εικόνα. Αντί να τον φοβίζουμε με εσφαλμένες εντυπώ</w:t>
      </w:r>
      <w:r>
        <w:rPr>
          <w:rFonts w:eastAsia="Times New Roman" w:cs="Times New Roman"/>
          <w:szCs w:val="24"/>
        </w:rPr>
        <w:t>σεις, να τον καλέσουμε να τον ενημερώσουμε ότι πρέπει να αγκαλιάσει το δικό του σύ</w:t>
      </w:r>
      <w:r>
        <w:rPr>
          <w:rFonts w:eastAsia="Times New Roman" w:cs="Times New Roman"/>
          <w:szCs w:val="24"/>
        </w:rPr>
        <w:lastRenderedPageBreak/>
        <w:t>στημα κοινωνικής ασφάλισης για τη δική του υγεία και περίθαλψη, για τη δική του αυριανή σύνταξη. Με μια τέτοια προοπτική η χώρα μπορεί πραγματικά να αντιμετωπίσει τα προβλήμα</w:t>
      </w:r>
      <w:r>
        <w:rPr>
          <w:rFonts w:eastAsia="Times New Roman" w:cs="Times New Roman"/>
          <w:szCs w:val="24"/>
        </w:rPr>
        <w:t xml:space="preserve">τά της και όχι με τον τρόμο και τον αδικαιολόγητο φόβο που σπέρνουν διάφορες φήμες από τέτοιους κήρυκες τέτοιων κακών μαντάτων. Δεν θα υπάρξει επιβεβαίωση για αυτά. Δεν θα υπάρξει. </w:t>
      </w:r>
    </w:p>
    <w:p w14:paraId="5FAE2D61"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Εγώ κήρυκας;</w:t>
      </w:r>
    </w:p>
    <w:p w14:paraId="5FAE2D62"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ΑΝΑΣΤΑΣΙΟΣ ΠΕΤΡΟΠΟΥΛΟΣ (Υφυπουργός Εργ</w:t>
      </w:r>
      <w:r>
        <w:rPr>
          <w:rFonts w:eastAsia="Times New Roman" w:cs="Times New Roman"/>
          <w:b/>
          <w:szCs w:val="24"/>
        </w:rPr>
        <w:t xml:space="preserve">ασίας, Κοινωνικής Ασφάλισης και Κοινωνικής Αλληλεγγύης): </w:t>
      </w:r>
      <w:r>
        <w:rPr>
          <w:rFonts w:eastAsia="Times New Roman" w:cs="Times New Roman"/>
          <w:szCs w:val="24"/>
        </w:rPr>
        <w:t xml:space="preserve">Δεν μιλάω για εσάς. Εσείς ρωτάτε, όπως μου έχετε πει, οπότε πρέπει να απαντώ. Μιλάω για τους </w:t>
      </w:r>
      <w:proofErr w:type="spellStart"/>
      <w:r>
        <w:rPr>
          <w:rFonts w:eastAsia="Times New Roman" w:cs="Times New Roman"/>
          <w:szCs w:val="24"/>
        </w:rPr>
        <w:t>δημοσιογραφούντες</w:t>
      </w:r>
      <w:proofErr w:type="spellEnd"/>
      <w:r>
        <w:rPr>
          <w:rFonts w:eastAsia="Times New Roman" w:cs="Times New Roman"/>
          <w:szCs w:val="24"/>
        </w:rPr>
        <w:t xml:space="preserve"> τη</w:t>
      </w:r>
      <w:r>
        <w:rPr>
          <w:rFonts w:eastAsia="Times New Roman" w:cs="Times New Roman"/>
          <w:szCs w:val="24"/>
        </w:rPr>
        <w:t>ν</w:t>
      </w:r>
      <w:r>
        <w:rPr>
          <w:rFonts w:eastAsia="Times New Roman" w:cs="Times New Roman"/>
          <w:szCs w:val="24"/>
        </w:rPr>
        <w:t xml:space="preserve"> ψευδή είδηση. </w:t>
      </w:r>
    </w:p>
    <w:p w14:paraId="5FAE2D63"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Να είστε καλά, ευχαριστώ.</w:t>
      </w:r>
    </w:p>
    <w:p w14:paraId="5FAE2D64"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w:t>
      </w:r>
      <w:r>
        <w:rPr>
          <w:rFonts w:eastAsia="Times New Roman" w:cs="Times New Roman"/>
          <w:szCs w:val="24"/>
        </w:rPr>
        <w:t>ύμε τον Υφυπουργό Εργασίας, Κοινωνικής Ασφάλισης και Κοινωνικής Αλληλεγγύης κ. Πετρόπουλο.</w:t>
      </w:r>
    </w:p>
    <w:p w14:paraId="5FAE2D65"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Προχωρούμε στη δεύτερη με αριθμό 541/28</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2017 επίκαιρη ερώτηση δεύτερου κύκλου του Βουλευτή Αχαΐας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 Θεόδωρου Παπα</w:t>
      </w:r>
      <w:r>
        <w:rPr>
          <w:rFonts w:eastAsia="Times New Roman" w:cs="Times New Roman"/>
          <w:szCs w:val="24"/>
        </w:rPr>
        <w:lastRenderedPageBreak/>
        <w:t>θεοδώ</w:t>
      </w:r>
      <w:r>
        <w:rPr>
          <w:rFonts w:eastAsia="Times New Roman" w:cs="Times New Roman"/>
          <w:szCs w:val="24"/>
        </w:rPr>
        <w:t xml:space="preserve">ρου προς τον Υπουργό Μεταναστευτικής Πολιτικής, σχετικά με την άμεση ανάγκη διασφάλισης της εύρυθμης λειτουργίας στο Κέντρο Πρώτης Υποδοχής (ΚΕΠΥ) της </w:t>
      </w:r>
      <w:proofErr w:type="spellStart"/>
      <w:r>
        <w:rPr>
          <w:rFonts w:eastAsia="Times New Roman" w:cs="Times New Roman"/>
          <w:szCs w:val="24"/>
        </w:rPr>
        <w:t>Μόριας</w:t>
      </w:r>
      <w:proofErr w:type="spellEnd"/>
      <w:r>
        <w:rPr>
          <w:rFonts w:eastAsia="Times New Roman" w:cs="Times New Roman"/>
          <w:szCs w:val="24"/>
        </w:rPr>
        <w:t xml:space="preserve">. </w:t>
      </w:r>
    </w:p>
    <w:p w14:paraId="5FAE2D66"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Στην επίκαιρη ερώτηση του Βουλευτή θα απαντήσει ο Υπουργός Μεταναστευτικής Πολιτικής κ. Ιωάννης </w:t>
      </w:r>
      <w:proofErr w:type="spellStart"/>
      <w:r>
        <w:rPr>
          <w:rFonts w:eastAsia="Times New Roman" w:cs="Times New Roman"/>
          <w:szCs w:val="24"/>
        </w:rPr>
        <w:t>Μουζάλας</w:t>
      </w:r>
      <w:proofErr w:type="spellEnd"/>
      <w:r>
        <w:rPr>
          <w:rFonts w:eastAsia="Times New Roman" w:cs="Times New Roman"/>
          <w:szCs w:val="24"/>
        </w:rPr>
        <w:t>.</w:t>
      </w:r>
    </w:p>
    <w:p w14:paraId="5FAE2D67"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Ο κ. Παπαθεοδώρου έχει τον λόγο.</w:t>
      </w:r>
    </w:p>
    <w:p w14:paraId="5FAE2D68"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Ευχαριστώ, κύριε Πρόεδρε.</w:t>
      </w:r>
    </w:p>
    <w:p w14:paraId="5FAE2D69"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Αγγίζουμε ένα θέμα, κύριε Υπουργέ, το οποίο νομίζω ότι ενδιαφέρει όχι τόσο για την αποκατάσταση της ασφάλειας στα </w:t>
      </w:r>
      <w:r>
        <w:rPr>
          <w:rFonts w:eastAsia="Times New Roman" w:cs="Times New Roman"/>
          <w:szCs w:val="24"/>
        </w:rPr>
        <w:t>κέντρα υποδοχής</w:t>
      </w:r>
      <w:r>
        <w:rPr>
          <w:rFonts w:eastAsia="Times New Roman" w:cs="Times New Roman"/>
          <w:szCs w:val="24"/>
        </w:rPr>
        <w:t xml:space="preserve"> των προσφύγων αλλά γιατί σε ορισμέ</w:t>
      </w:r>
      <w:r>
        <w:rPr>
          <w:rFonts w:eastAsia="Times New Roman" w:cs="Times New Roman"/>
          <w:szCs w:val="24"/>
        </w:rPr>
        <w:t xml:space="preserve">να από αυτά τα κέντρα υπάρχουν ιδιαίτερα προβλήματα και νομίζω ότι και εσείς </w:t>
      </w:r>
      <w:r>
        <w:rPr>
          <w:rFonts w:eastAsia="Times New Roman" w:cs="Times New Roman"/>
          <w:szCs w:val="24"/>
        </w:rPr>
        <w:t>-</w:t>
      </w:r>
      <w:r>
        <w:rPr>
          <w:rFonts w:eastAsia="Times New Roman" w:cs="Times New Roman"/>
          <w:szCs w:val="24"/>
        </w:rPr>
        <w:t>αλλά και εμείς</w:t>
      </w:r>
      <w:r>
        <w:rPr>
          <w:rFonts w:eastAsia="Times New Roman" w:cs="Times New Roman"/>
          <w:szCs w:val="24"/>
        </w:rPr>
        <w:t>-</w:t>
      </w:r>
      <w:r>
        <w:rPr>
          <w:rFonts w:eastAsia="Times New Roman" w:cs="Times New Roman"/>
          <w:szCs w:val="24"/>
        </w:rPr>
        <w:t xml:space="preserve"> έχουμε εκδηλώσει το ίδιο ενδιαφέρον για να αντιμετωπιστούν τέτοια φαινόμενα. </w:t>
      </w:r>
    </w:p>
    <w:p w14:paraId="5FAE2D6A"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Μιλώ συγκεκριμένα για το </w:t>
      </w:r>
      <w:r>
        <w:rPr>
          <w:rFonts w:eastAsia="Times New Roman" w:cs="Times New Roman"/>
          <w:szCs w:val="24"/>
        </w:rPr>
        <w:t>κέντρο πρώτης υποδοχής</w:t>
      </w:r>
      <w:r>
        <w:rPr>
          <w:rFonts w:eastAsia="Times New Roman" w:cs="Times New Roman"/>
          <w:szCs w:val="24"/>
        </w:rPr>
        <w:t xml:space="preserve"> στη Μόρια, όπου εκεί ζουν </w:t>
      </w:r>
      <w:r>
        <w:rPr>
          <w:rFonts w:eastAsia="Times New Roman" w:cs="Times New Roman"/>
          <w:szCs w:val="24"/>
        </w:rPr>
        <w:t xml:space="preserve">δυόμισι </w:t>
      </w:r>
      <w:r>
        <w:rPr>
          <w:rFonts w:eastAsia="Times New Roman" w:cs="Times New Roman"/>
          <w:szCs w:val="24"/>
        </w:rPr>
        <w:t>χιλιάδες</w:t>
      </w:r>
      <w:r>
        <w:rPr>
          <w:rFonts w:eastAsia="Times New Roman" w:cs="Times New Roman"/>
          <w:szCs w:val="24"/>
        </w:rPr>
        <w:t xml:space="preserve"> άνθρωποι, εκ των οποίων οι </w:t>
      </w:r>
      <w:r>
        <w:rPr>
          <w:rFonts w:eastAsia="Times New Roman" w:cs="Times New Roman"/>
          <w:szCs w:val="24"/>
        </w:rPr>
        <w:t xml:space="preserve">πεντακόσιοι </w:t>
      </w:r>
      <w:r>
        <w:rPr>
          <w:rFonts w:eastAsia="Times New Roman" w:cs="Times New Roman"/>
          <w:szCs w:val="24"/>
        </w:rPr>
        <w:t>ακόμη σε σκηνές -μειώθηκε βέβαια το νούμερο σε σχέση με προηγούμενες καταστάσεις του Δεκεμβρίου- και όπου έχουν παρατηρηθεί πάρα πολλά φαινόμενα, κρούσματα εγκληματικότητας που έχουν σχέση με διακίνηση ανθρώπ</w:t>
      </w:r>
      <w:r>
        <w:rPr>
          <w:rFonts w:eastAsia="Times New Roman" w:cs="Times New Roman"/>
          <w:szCs w:val="24"/>
        </w:rPr>
        <w:t xml:space="preserve">ων, με </w:t>
      </w:r>
      <w:r>
        <w:rPr>
          <w:rFonts w:eastAsia="Times New Roman" w:cs="Times New Roman"/>
          <w:szCs w:val="24"/>
        </w:rPr>
        <w:lastRenderedPageBreak/>
        <w:t>διακίνηση ναρκωτικών, με πορνεία αλλά και με μια άλλη σειρά από καταστάσεις</w:t>
      </w:r>
      <w:r>
        <w:rPr>
          <w:rFonts w:eastAsia="Times New Roman" w:cs="Times New Roman"/>
          <w:szCs w:val="24"/>
        </w:rPr>
        <w:t>,</w:t>
      </w:r>
      <w:r>
        <w:rPr>
          <w:rFonts w:eastAsia="Times New Roman" w:cs="Times New Roman"/>
          <w:szCs w:val="24"/>
        </w:rPr>
        <w:t xml:space="preserve"> οι οποίες δημιουργούν πρόβλημα στη διαβίωση των προσφύγων στη Μόρια.</w:t>
      </w:r>
    </w:p>
    <w:p w14:paraId="5FAE2D6B"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Είχατε πει πρόσφατα, κύριε Υπουργέ -και το κράτησα- ότι οι συνθήκες σε αυτούς τους καταυλισμούς, σ’ αυτ</w:t>
      </w:r>
      <w:r>
        <w:rPr>
          <w:rFonts w:eastAsia="Times New Roman" w:cs="Times New Roman"/>
          <w:szCs w:val="24"/>
        </w:rPr>
        <w:t>ά τα κέντρα στα νησιά, δεν είναι καλές. Το είπατε πριν από μ</w:t>
      </w:r>
      <w:r>
        <w:rPr>
          <w:rFonts w:eastAsia="Times New Roman" w:cs="Times New Roman"/>
          <w:szCs w:val="24"/>
        </w:rPr>
        <w:t>ί</w:t>
      </w:r>
      <w:r>
        <w:rPr>
          <w:rFonts w:eastAsia="Times New Roman" w:cs="Times New Roman"/>
          <w:szCs w:val="24"/>
        </w:rPr>
        <w:t xml:space="preserve">α εβδομάδα. </w:t>
      </w:r>
    </w:p>
    <w:p w14:paraId="5FAE2D6C"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Η ερώτησή </w:t>
      </w:r>
      <w:r>
        <w:rPr>
          <w:rFonts w:eastAsia="Times New Roman" w:cs="Times New Roman"/>
          <w:szCs w:val="24"/>
        </w:rPr>
        <w:t>μου</w:t>
      </w:r>
      <w:r>
        <w:rPr>
          <w:rFonts w:eastAsia="Times New Roman" w:cs="Times New Roman"/>
          <w:szCs w:val="24"/>
        </w:rPr>
        <w:t xml:space="preserve"> δεν έχει να κάνει μόνο με τις συνθήκες διαβίωσης. Έχει να κάνει με τον τρόπο που θα μπορούσαμε να αντιμετωπίσουμε τέτοιου είδους φαινόμενα, γιατί να αντιμετωπίσουμε την</w:t>
      </w:r>
      <w:r>
        <w:rPr>
          <w:rFonts w:eastAsia="Times New Roman" w:cs="Times New Roman"/>
          <w:szCs w:val="24"/>
        </w:rPr>
        <w:t xml:space="preserve"> εγκληματικότητα στο σύνολό της δεν γίνεται. Όμως, όταν ξέρουμε ότι από τα δυόμισι χιλιάδες αυτά άτομα, τα οποία διαβιούν στο ΚΕΠΥ, στο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υποδοχής</w:t>
      </w:r>
      <w:r>
        <w:rPr>
          <w:rFonts w:eastAsia="Times New Roman" w:cs="Times New Roman"/>
          <w:szCs w:val="24"/>
        </w:rPr>
        <w:t xml:space="preserve"> της </w:t>
      </w:r>
      <w:proofErr w:type="spellStart"/>
      <w:r>
        <w:rPr>
          <w:rFonts w:eastAsia="Times New Roman" w:cs="Times New Roman"/>
          <w:szCs w:val="24"/>
        </w:rPr>
        <w:t>Μόριας</w:t>
      </w:r>
      <w:proofErr w:type="spellEnd"/>
      <w:r>
        <w:rPr>
          <w:rFonts w:eastAsia="Times New Roman" w:cs="Times New Roman"/>
          <w:szCs w:val="24"/>
        </w:rPr>
        <w:t>, υπάρχουν ταυτόχρονα σε διαφορετικά τμήματα ασυνόδευτοι ανήλικοι, υπάρχουν γυναίκες μόνες του</w:t>
      </w:r>
      <w:r>
        <w:rPr>
          <w:rFonts w:eastAsia="Times New Roman" w:cs="Times New Roman"/>
          <w:szCs w:val="24"/>
        </w:rPr>
        <w:t xml:space="preserve">ς, υπάρχουν </w:t>
      </w:r>
      <w:r>
        <w:rPr>
          <w:rFonts w:eastAsia="Times New Roman" w:cs="Times New Roman"/>
          <w:szCs w:val="24"/>
        </w:rPr>
        <w:t xml:space="preserve">πρόσφυγες </w:t>
      </w:r>
      <w:r>
        <w:rPr>
          <w:rFonts w:eastAsia="Times New Roman" w:cs="Times New Roman"/>
          <w:szCs w:val="24"/>
        </w:rPr>
        <w:t>διαφορετικ</w:t>
      </w:r>
      <w:r>
        <w:rPr>
          <w:rFonts w:eastAsia="Times New Roman" w:cs="Times New Roman"/>
          <w:szCs w:val="24"/>
        </w:rPr>
        <w:t>ών</w:t>
      </w:r>
      <w:r>
        <w:rPr>
          <w:rFonts w:eastAsia="Times New Roman" w:cs="Times New Roman"/>
          <w:szCs w:val="24"/>
        </w:rPr>
        <w:t xml:space="preserve"> εθνικ</w:t>
      </w:r>
      <w:r>
        <w:rPr>
          <w:rFonts w:eastAsia="Times New Roman" w:cs="Times New Roman"/>
          <w:szCs w:val="24"/>
        </w:rPr>
        <w:t>οτήτων</w:t>
      </w:r>
      <w:r>
        <w:rPr>
          <w:rFonts w:eastAsia="Times New Roman" w:cs="Times New Roman"/>
          <w:szCs w:val="24"/>
        </w:rPr>
        <w:t xml:space="preserve">, όπως υπάρχει και μια ζώνη παραβατικότητας, που τη γνωρίζετε και εσείς και εγώ, θα μπορούσατε να αποφασίσετε την αποσυμφόρηση του συγκεκριμένου </w:t>
      </w:r>
      <w:r>
        <w:rPr>
          <w:rFonts w:eastAsia="Times New Roman" w:cs="Times New Roman"/>
          <w:szCs w:val="24"/>
        </w:rPr>
        <w:t>κ</w:t>
      </w:r>
      <w:r>
        <w:rPr>
          <w:rFonts w:eastAsia="Times New Roman" w:cs="Times New Roman"/>
          <w:szCs w:val="24"/>
        </w:rPr>
        <w:t>έντρου</w:t>
      </w:r>
      <w:r>
        <w:rPr>
          <w:rFonts w:eastAsia="Times New Roman" w:cs="Times New Roman"/>
          <w:szCs w:val="24"/>
        </w:rPr>
        <w:t>. Τ</w:t>
      </w:r>
      <w:r>
        <w:rPr>
          <w:rFonts w:eastAsia="Times New Roman" w:cs="Times New Roman"/>
          <w:szCs w:val="24"/>
        </w:rPr>
        <w:t>ην προσωρινή μετεγκατάσταση ορισμένων, των πλέον ευάλωτ</w:t>
      </w:r>
      <w:r>
        <w:rPr>
          <w:rFonts w:eastAsia="Times New Roman" w:cs="Times New Roman"/>
          <w:szCs w:val="24"/>
        </w:rPr>
        <w:t xml:space="preserve">ων ομάδων, σε άλλη περιοχή, εκτός βεβαίως Λέσβου, έτσι ώστε να </w:t>
      </w:r>
      <w:r>
        <w:rPr>
          <w:rFonts w:eastAsia="Times New Roman" w:cs="Times New Roman"/>
          <w:szCs w:val="24"/>
        </w:rPr>
        <w:lastRenderedPageBreak/>
        <w:t xml:space="preserve">μπορεί να </w:t>
      </w:r>
      <w:proofErr w:type="spellStart"/>
      <w:r>
        <w:rPr>
          <w:rFonts w:eastAsia="Times New Roman" w:cs="Times New Roman"/>
          <w:szCs w:val="24"/>
        </w:rPr>
        <w:t>αποσυμφορηθεί</w:t>
      </w:r>
      <w:proofErr w:type="spellEnd"/>
      <w:r>
        <w:rPr>
          <w:rFonts w:eastAsia="Times New Roman" w:cs="Times New Roman"/>
          <w:szCs w:val="24"/>
        </w:rPr>
        <w:t xml:space="preserve"> η κατάσταση και να ελεγχθεί καλύτερα. </w:t>
      </w:r>
    </w:p>
    <w:p w14:paraId="5FAE2D6D"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Σήμερα το σύνολο των αστυνομικών δυνάμεων του νησιού ξέρετε πολύ καλά ότι ασχολ</w:t>
      </w:r>
      <w:r>
        <w:rPr>
          <w:rFonts w:eastAsia="Times New Roman" w:cs="Times New Roman"/>
          <w:szCs w:val="24"/>
        </w:rPr>
        <w:t>είται</w:t>
      </w:r>
      <w:r>
        <w:rPr>
          <w:rFonts w:eastAsia="Times New Roman" w:cs="Times New Roman"/>
          <w:szCs w:val="24"/>
        </w:rPr>
        <w:t xml:space="preserve"> με το προσφυγικό. Επομένως, όταν έξω από το συγκεκριμένο </w:t>
      </w:r>
      <w:r>
        <w:rPr>
          <w:rFonts w:eastAsia="Times New Roman" w:cs="Times New Roman"/>
          <w:szCs w:val="24"/>
        </w:rPr>
        <w:t>κ</w:t>
      </w:r>
      <w:r>
        <w:rPr>
          <w:rFonts w:eastAsia="Times New Roman" w:cs="Times New Roman"/>
          <w:szCs w:val="24"/>
        </w:rPr>
        <w:t xml:space="preserve">έντρο υπάρχουν πρόχειρες ιδιωτικές καντίνες, που πουλάνε αλκοόλ και άλλα πράγματα και άλλες ουσίες στους πρόσφυγες, καταλαβαίνετε ότι δεν μπορεί να αντιμετωπισθεί εύκολα ένα τέτοιο φαινόμενο. </w:t>
      </w:r>
    </w:p>
    <w:p w14:paraId="5FAE2D6E"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w:t>
      </w:r>
      <w:r>
        <w:rPr>
          <w:rFonts w:eastAsia="Times New Roman" w:cs="Times New Roman"/>
          <w:szCs w:val="24"/>
        </w:rPr>
        <w:t>ευχαριστώ και θα επανέλθω.</w:t>
      </w:r>
    </w:p>
    <w:p w14:paraId="5FAE2D6F"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Παπαθεοδώρου.</w:t>
      </w:r>
    </w:p>
    <w:p w14:paraId="5FAE2D70"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Υπουργός Μεταναστευτικής Πολιτικής κ. </w:t>
      </w:r>
      <w:proofErr w:type="spellStart"/>
      <w:r>
        <w:rPr>
          <w:rFonts w:eastAsia="Times New Roman" w:cs="Times New Roman"/>
          <w:szCs w:val="24"/>
        </w:rPr>
        <w:t>Μουζάλας</w:t>
      </w:r>
      <w:proofErr w:type="spellEnd"/>
      <w:r>
        <w:rPr>
          <w:rFonts w:eastAsia="Times New Roman" w:cs="Times New Roman"/>
          <w:szCs w:val="24"/>
        </w:rPr>
        <w:t xml:space="preserve"> για την </w:t>
      </w:r>
      <w:proofErr w:type="spellStart"/>
      <w:r>
        <w:rPr>
          <w:rFonts w:eastAsia="Times New Roman" w:cs="Times New Roman"/>
          <w:szCs w:val="24"/>
        </w:rPr>
        <w:t>πρωτο</w:t>
      </w:r>
      <w:r>
        <w:rPr>
          <w:rFonts w:eastAsia="Times New Roman" w:cs="Times New Roman"/>
          <w:szCs w:val="24"/>
        </w:rPr>
        <w:t>λογία</w:t>
      </w:r>
      <w:proofErr w:type="spellEnd"/>
      <w:r>
        <w:rPr>
          <w:rFonts w:eastAsia="Times New Roman" w:cs="Times New Roman"/>
          <w:szCs w:val="24"/>
        </w:rPr>
        <w:t xml:space="preserve"> του.</w:t>
      </w:r>
    </w:p>
    <w:p w14:paraId="5FAE2D71"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5FAE2D72"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 xml:space="preserve">ΙΩΑΝΝΗΣ ΜΟΥΖΑΛΑΣ (Υπουργός Μεταναστευτικής </w:t>
      </w:r>
      <w:r>
        <w:rPr>
          <w:rFonts w:eastAsia="Times New Roman" w:cs="Times New Roman"/>
          <w:b/>
          <w:szCs w:val="24"/>
        </w:rPr>
        <w:t>Πολιτικής):</w:t>
      </w:r>
      <w:r>
        <w:rPr>
          <w:rFonts w:eastAsia="Times New Roman" w:cs="Times New Roman"/>
          <w:szCs w:val="24"/>
        </w:rPr>
        <w:t xml:space="preserve"> Κύριε Πρόεδρε, κύριε Παπαθεοδώρου, πιστεύω ότι η ερώτησή σας πιο πολύ απευθύνεται στο Υπουργείο Προστασίας του Πολίτη παρά σε εμένα. Όμως, εάν ήρθα εδώ, είναι από σεβασμό και στο πρόσωπό σας και επειδή έμαθα ότι επισκεφθήκατε τη Μόρια, κάτι που</w:t>
      </w:r>
      <w:r>
        <w:rPr>
          <w:rFonts w:eastAsia="Times New Roman" w:cs="Times New Roman"/>
          <w:szCs w:val="24"/>
        </w:rPr>
        <w:t xml:space="preserve"> δείχνει ένα πραγματικό ενδιαφέρον.</w:t>
      </w:r>
    </w:p>
    <w:p w14:paraId="5FAE2D73"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το οποίο εγώ μπορώ να σας πω είναι ότι στη </w:t>
      </w:r>
      <w:r>
        <w:rPr>
          <w:rFonts w:eastAsia="Times New Roman" w:cs="Times New Roman"/>
          <w:szCs w:val="24"/>
        </w:rPr>
        <w:t>Λέσβο</w:t>
      </w:r>
      <w:r>
        <w:rPr>
          <w:rFonts w:eastAsia="Times New Roman" w:cs="Times New Roman"/>
          <w:szCs w:val="24"/>
        </w:rPr>
        <w:t xml:space="preserve">, όπως και στα άλλα νησιά, κάνουμε μια πολύ μεγάλη προσπάθεια. Οι συνθήκες δεν ήταν καλές, θα γίνουν καλές και μετά θα </w:t>
      </w:r>
      <w:proofErr w:type="spellStart"/>
      <w:r>
        <w:rPr>
          <w:rFonts w:eastAsia="Times New Roman" w:cs="Times New Roman"/>
          <w:szCs w:val="24"/>
        </w:rPr>
        <w:t>ξαναχαλάσουν</w:t>
      </w:r>
      <w:proofErr w:type="spellEnd"/>
      <w:r>
        <w:rPr>
          <w:rFonts w:eastAsia="Times New Roman" w:cs="Times New Roman"/>
          <w:szCs w:val="24"/>
        </w:rPr>
        <w:t>. Τι θέλω να πω με αυτό; Η εγκληματι</w:t>
      </w:r>
      <w:r>
        <w:rPr>
          <w:rFonts w:eastAsia="Times New Roman" w:cs="Times New Roman"/>
          <w:szCs w:val="24"/>
        </w:rPr>
        <w:t>κότητα, που περιγράφετε, έχει σχέση με την κατάσταση κάτω από την οποία ζουν. Όταν υπάρχουν μέσα στη Μόρια δυόμισι χιλιάδες άνθρωποι με σκηνές, με όλα αυτά, που είπατε και εσείς, και που ήταν η αλήθεια πριν από ενάμιση μήνα, είναι πολύ δύσκολο να παρακολου</w:t>
      </w:r>
      <w:r>
        <w:rPr>
          <w:rFonts w:eastAsia="Times New Roman" w:cs="Times New Roman"/>
          <w:szCs w:val="24"/>
        </w:rPr>
        <w:t>θήσει κανείς την παραβατικότητα.</w:t>
      </w:r>
    </w:p>
    <w:p w14:paraId="5FAE2D74"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είναι εξαιρετικά δύσκολο να μπορέσει κανείς να εμποδίσει την παραβατικότητα, εάν δεν υπάρχει ένας χώρος κράτησης, ένα </w:t>
      </w:r>
      <w:proofErr w:type="spellStart"/>
      <w:r>
        <w:rPr>
          <w:rFonts w:eastAsia="Times New Roman" w:cs="Times New Roman"/>
          <w:szCs w:val="24"/>
        </w:rPr>
        <w:t>προαναχωρησιακό</w:t>
      </w:r>
      <w:proofErr w:type="spellEnd"/>
      <w:r>
        <w:rPr>
          <w:rFonts w:eastAsia="Times New Roman" w:cs="Times New Roman"/>
          <w:szCs w:val="24"/>
        </w:rPr>
        <w:t xml:space="preserve"> κέντρο. </w:t>
      </w:r>
    </w:p>
    <w:p w14:paraId="5FAE2D75"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Επανερχόμαστε, λοιπόν, στην πολιτική που είχαμε ζητήσει γι’ αυτά τα νησι</w:t>
      </w:r>
      <w:r>
        <w:rPr>
          <w:rFonts w:eastAsia="Times New Roman" w:cs="Times New Roman"/>
          <w:szCs w:val="24"/>
        </w:rPr>
        <w:t xml:space="preserve">ά -και είναι γνωστές οι δυσκολίες που βρέθηκαν και οι αντιθέσεις που είχαμε εδώ- ότι δηλαδή μαζί με τη Μόρια και τη βελτίωση των συνθηκών, που την είδατε και νομίζω ότι διαπιστώσατε ότι γίνεται μια πολύ μεγάλη προσπάθεια εκεί πέρα τώρα -έχουν μείνει </w:t>
      </w:r>
      <w:proofErr w:type="spellStart"/>
      <w:r>
        <w:rPr>
          <w:rFonts w:eastAsia="Times New Roman" w:cs="Times New Roman"/>
          <w:szCs w:val="24"/>
        </w:rPr>
        <w:t>εκατόν</w:t>
      </w:r>
      <w:proofErr w:type="spellEnd"/>
      <w:r>
        <w:rPr>
          <w:rFonts w:eastAsia="Times New Roman" w:cs="Times New Roman"/>
          <w:szCs w:val="24"/>
        </w:rPr>
        <w:t xml:space="preserve"> εβδομήντα ε</w:t>
      </w:r>
      <w:r>
        <w:rPr>
          <w:rFonts w:eastAsia="Times New Roman" w:cs="Times New Roman"/>
          <w:szCs w:val="24"/>
        </w:rPr>
        <w:t>π</w:t>
      </w:r>
      <w:r>
        <w:rPr>
          <w:rFonts w:eastAsia="Times New Roman" w:cs="Times New Roman"/>
          <w:szCs w:val="24"/>
        </w:rPr>
        <w:t xml:space="preserve">τά σκηνές, οι οποίες θα φύγουν και αυτές- θα πρέπει, λοιπόν, να υποστηρίξετε και εσείς </w:t>
      </w:r>
      <w:r>
        <w:rPr>
          <w:rFonts w:eastAsia="Times New Roman" w:cs="Times New Roman"/>
          <w:szCs w:val="24"/>
        </w:rPr>
        <w:lastRenderedPageBreak/>
        <w:t xml:space="preserve">το να υπάρξει κάποιος χώρος, ώστε να βελτιωθούν οι συνθήκες διαμονής. </w:t>
      </w:r>
    </w:p>
    <w:p w14:paraId="5FAE2D76"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πρέπει να γίνει αυτό που είναι απαραίτητο για να λειτουργήσει η συμφωνία </w:t>
      </w:r>
      <w:r>
        <w:rPr>
          <w:rFonts w:eastAsia="Times New Roman" w:cs="Times New Roman"/>
          <w:szCs w:val="24"/>
        </w:rPr>
        <w:t>Ευρώπης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Τουρκίας, να λειτουργήσει το άσυλο, οι επιτροπές προσφυγών: ένας χώρος κράτησης. Δεν μπορώ να σας απαντήσω πού σκέφτεται το Υπουργείο Προστασίας του Πολίτη να δημιουργήσει αυτόν τον χώρο και πώς. Μπορώ να σας πω ότι ανανεώνεται ένας μικρός χώρος </w:t>
      </w:r>
      <w:r>
        <w:rPr>
          <w:rFonts w:eastAsia="Times New Roman" w:cs="Times New Roman"/>
          <w:szCs w:val="24"/>
        </w:rPr>
        <w:t xml:space="preserve">κράτησης, που υπάρχει μέσα, αλλά όπως έχω ξαναπεί στη Βουλή, μέσα σε τέτοιου είδους </w:t>
      </w:r>
      <w:r>
        <w:rPr>
          <w:rFonts w:eastAsia="Times New Roman" w:cs="Times New Roman"/>
          <w:szCs w:val="24"/>
          <w:lang w:val="en-US"/>
        </w:rPr>
        <w:t>camp</w:t>
      </w:r>
      <w:r>
        <w:rPr>
          <w:rFonts w:eastAsia="Times New Roman" w:cs="Times New Roman"/>
          <w:szCs w:val="24"/>
        </w:rPr>
        <w:t xml:space="preserve">, αν στήνεται χώρος κράτησης, είναι πηγή ανωμαλίας στο μέλλον. Και αυτό είναι κάτι που το καταλαβαίνετε. </w:t>
      </w:r>
    </w:p>
    <w:p w14:paraId="5FAE2D77"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Και για να τελειώσω, θέλω να πω ότι εγώ εκτιμώ ως πάρα πολύ θε</w:t>
      </w:r>
      <w:r>
        <w:rPr>
          <w:rFonts w:eastAsia="Times New Roman" w:cs="Times New Roman"/>
          <w:szCs w:val="24"/>
        </w:rPr>
        <w:t xml:space="preserve">τικό το ότι ήσασταν εκεί πέρα. </w:t>
      </w:r>
    </w:p>
    <w:p w14:paraId="5FAE2D78"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Σχετικά με τις ιδιωτικές καντίνες: Τις άδειες τις δίνει ο </w:t>
      </w:r>
      <w:r>
        <w:rPr>
          <w:rFonts w:eastAsia="Times New Roman" w:cs="Times New Roman"/>
          <w:szCs w:val="24"/>
        </w:rPr>
        <w:t>δ</w:t>
      </w:r>
      <w:r>
        <w:rPr>
          <w:rFonts w:eastAsia="Times New Roman" w:cs="Times New Roman"/>
          <w:szCs w:val="24"/>
        </w:rPr>
        <w:t xml:space="preserve">ήμος. Εμείς έχουμε κάνει έγγραφο στην Αστυνομία για το αλκοόλ. Θέλω να πω, τι να κάνει το Υπουργείο Μετανάστευσης; Όμως, να σας πω τι κάνουμε. Τώρα την </w:t>
      </w:r>
      <w:r w:rsidRPr="008C4512">
        <w:rPr>
          <w:rFonts w:eastAsia="Times New Roman" w:cs="Times New Roman"/>
          <w:color w:val="000000" w:themeColor="text1"/>
          <w:szCs w:val="24"/>
        </w:rPr>
        <w:t>τελευταία εβδ</w:t>
      </w:r>
      <w:r w:rsidRPr="008C4512">
        <w:rPr>
          <w:rFonts w:eastAsia="Times New Roman" w:cs="Times New Roman"/>
          <w:color w:val="000000" w:themeColor="text1"/>
          <w:szCs w:val="24"/>
        </w:rPr>
        <w:t xml:space="preserve">ομάδα γυρνάμε κοντέινερ το κοντέινερ, σκηνή τη σκηνή και τοιχοκολλούμε και δίνουμε χαρτιά στη γλώσσα τους, όπου λέμε ότι απαγορεύεται το </w:t>
      </w:r>
      <w:r w:rsidRPr="008C4512">
        <w:rPr>
          <w:rFonts w:eastAsia="Times New Roman" w:cs="Times New Roman"/>
          <w:color w:val="000000" w:themeColor="text1"/>
          <w:szCs w:val="24"/>
        </w:rPr>
        <w:lastRenderedPageBreak/>
        <w:t xml:space="preserve">αλκοόλ και όλα αυτά τα πράγματα. </w:t>
      </w:r>
      <w:r>
        <w:rPr>
          <w:rFonts w:eastAsia="Times New Roman" w:cs="Times New Roman"/>
          <w:szCs w:val="24"/>
        </w:rPr>
        <w:t xml:space="preserve">Η πρόθεσή μας είναι όταν υπάρξουν οι συνθήκες, αυτός ο οποίος φέρνει </w:t>
      </w:r>
      <w:r>
        <w:rPr>
          <w:rFonts w:eastAsia="Times New Roman" w:cs="Times New Roman"/>
          <w:szCs w:val="24"/>
        </w:rPr>
        <w:t xml:space="preserve">εθιστικές ουσίες </w:t>
      </w:r>
      <w:r>
        <w:rPr>
          <w:rFonts w:eastAsia="Times New Roman" w:cs="Times New Roman"/>
          <w:szCs w:val="24"/>
        </w:rPr>
        <w:t xml:space="preserve">μέσα στο </w:t>
      </w:r>
      <w:r>
        <w:rPr>
          <w:rFonts w:eastAsia="Times New Roman" w:cs="Times New Roman"/>
          <w:szCs w:val="24"/>
          <w:lang w:val="en-US"/>
        </w:rPr>
        <w:t>camp</w:t>
      </w:r>
      <w:r>
        <w:rPr>
          <w:rFonts w:eastAsia="Times New Roman" w:cs="Times New Roman"/>
          <w:szCs w:val="24"/>
        </w:rPr>
        <w:t xml:space="preserve">, </w:t>
      </w:r>
      <w:r w:rsidRPr="00676EFB">
        <w:rPr>
          <w:rFonts w:eastAsia="Times New Roman" w:cs="Times New Roman"/>
          <w:color w:val="000000" w:themeColor="text1"/>
          <w:szCs w:val="24"/>
        </w:rPr>
        <w:t>αυτός ο οποίος είναι βίαιος</w:t>
      </w:r>
      <w:r w:rsidRPr="00676EFB">
        <w:rPr>
          <w:rFonts w:eastAsia="Times New Roman" w:cs="Times New Roman"/>
          <w:color w:val="000000" w:themeColor="text1"/>
          <w:szCs w:val="24"/>
        </w:rPr>
        <w:t>,</w:t>
      </w:r>
      <w:r w:rsidRPr="00676EFB">
        <w:rPr>
          <w:rFonts w:eastAsia="Times New Roman" w:cs="Times New Roman"/>
          <w:color w:val="000000" w:themeColor="text1"/>
          <w:szCs w:val="24"/>
        </w:rPr>
        <w:t xml:space="preserve"> να μπορεί να απομονωθεί στο </w:t>
      </w:r>
      <w:proofErr w:type="spellStart"/>
      <w:r w:rsidRPr="00676EFB">
        <w:rPr>
          <w:rFonts w:eastAsia="Times New Roman" w:cs="Times New Roman"/>
          <w:color w:val="000000" w:themeColor="text1"/>
          <w:szCs w:val="24"/>
        </w:rPr>
        <w:t>προαναχωρησιακό</w:t>
      </w:r>
      <w:proofErr w:type="spellEnd"/>
      <w:r w:rsidRPr="00676EFB">
        <w:rPr>
          <w:rFonts w:eastAsia="Times New Roman" w:cs="Times New Roman"/>
          <w:color w:val="000000" w:themeColor="text1"/>
          <w:szCs w:val="24"/>
        </w:rPr>
        <w:t xml:space="preserve"> κέντρο και πολύ γρήγορα να τελειώσουμε με το άσυλο το</w:t>
      </w:r>
      <w:r w:rsidRPr="00676EFB">
        <w:rPr>
          <w:rFonts w:eastAsia="Times New Roman" w:cs="Times New Roman"/>
          <w:color w:val="000000" w:themeColor="text1"/>
          <w:szCs w:val="24"/>
        </w:rPr>
        <w:t>ύ</w:t>
      </w:r>
      <w:r w:rsidRPr="00676EFB">
        <w:rPr>
          <w:rFonts w:eastAsia="Times New Roman" w:cs="Times New Roman"/>
          <w:color w:val="000000" w:themeColor="text1"/>
          <w:szCs w:val="24"/>
        </w:rPr>
        <w:t xml:space="preserve"> υπό κράτηση και να επιστρέψει στην Τουρκία. </w:t>
      </w:r>
    </w:p>
    <w:p w14:paraId="5FAE2D79" w14:textId="77777777" w:rsidR="00F27D86" w:rsidRDefault="00AA27F9">
      <w:pPr>
        <w:spacing w:after="0" w:line="600" w:lineRule="auto"/>
        <w:ind w:firstLine="720"/>
        <w:contextualSpacing/>
        <w:jc w:val="both"/>
        <w:rPr>
          <w:rFonts w:eastAsia="Times New Roman" w:cs="Times New Roman"/>
          <w:szCs w:val="24"/>
        </w:rPr>
      </w:pPr>
      <w:r w:rsidRPr="001061BD">
        <w:rPr>
          <w:rFonts w:eastAsia="Times New Roman" w:cs="Times New Roman"/>
          <w:szCs w:val="24"/>
        </w:rPr>
        <w:t>Τελειώνω με το εξής. Ασυνόδευτα ανήλικα. Όταν πήγατε εσείς είχαμε, ν</w:t>
      </w:r>
      <w:r w:rsidRPr="001061BD">
        <w:rPr>
          <w:rFonts w:eastAsia="Times New Roman" w:cs="Times New Roman"/>
          <w:szCs w:val="24"/>
        </w:rPr>
        <w:t xml:space="preserve">ομίζω, έντεκα μέσα και τώρα έχουμε εννέα. Δεν μένουν πάνω από πέντε ημέρες πια. Έχουμε φτιάξει δομές εκεί πέρα που πάνε τα ανήλικα αλλά </w:t>
      </w:r>
      <w:r>
        <w:rPr>
          <w:rFonts w:eastAsia="Times New Roman" w:cs="Times New Roman"/>
          <w:szCs w:val="24"/>
        </w:rPr>
        <w:t>εξαρτιέται κάθε φορά, ξέρετε, και από τη βάρκα που έρχεται. Δηλαδή μας έτυχε μια φορά, που στη Χίο, για παράδειγμα, έστε</w:t>
      </w:r>
      <w:r>
        <w:rPr>
          <w:rFonts w:eastAsia="Times New Roman" w:cs="Times New Roman"/>
          <w:szCs w:val="24"/>
        </w:rPr>
        <w:t xml:space="preserve">ιλαν μια βάρκα που ήταν όλοι έτσι. </w:t>
      </w:r>
    </w:p>
    <w:p w14:paraId="5FAE2D7A" w14:textId="77777777" w:rsidR="00F27D86" w:rsidRDefault="00AA27F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Υπάρχουν δυσκολίες. Ωστόσο </w:t>
      </w:r>
      <w:r>
        <w:rPr>
          <w:rFonts w:eastAsia="Times New Roman"/>
          <w:bCs/>
          <w:shd w:val="clear" w:color="auto" w:fill="FFFFFF"/>
        </w:rPr>
        <w:t>είναι</w:t>
      </w:r>
      <w:r>
        <w:rPr>
          <w:rFonts w:eastAsia="Times New Roman" w:cs="Times New Roman"/>
          <w:bCs/>
          <w:shd w:val="clear" w:color="auto" w:fill="FFFFFF"/>
        </w:rPr>
        <w:t xml:space="preserve"> σωστή η παρατήρησή σας και προσπαθούμε πάρα πολύ γι’ αυτό. </w:t>
      </w:r>
      <w:proofErr w:type="spellStart"/>
      <w:r>
        <w:rPr>
          <w:rFonts w:eastAsia="Times New Roman" w:cs="Times New Roman"/>
          <w:bCs/>
          <w:shd w:val="clear" w:color="auto" w:fill="FFFFFF"/>
        </w:rPr>
        <w:t>Αποσυμφορούμε</w:t>
      </w:r>
      <w:proofErr w:type="spellEnd"/>
      <w:r>
        <w:rPr>
          <w:rFonts w:eastAsia="Times New Roman" w:cs="Times New Roman"/>
          <w:bCs/>
          <w:shd w:val="clear" w:color="auto" w:fill="FFFFFF"/>
        </w:rPr>
        <w:t xml:space="preserve"> τα νησιά. Τα </w:t>
      </w:r>
      <w:proofErr w:type="spellStart"/>
      <w:r>
        <w:rPr>
          <w:rFonts w:eastAsia="Times New Roman" w:cs="Times New Roman"/>
          <w:bCs/>
          <w:shd w:val="clear" w:color="auto" w:fill="FFFFFF"/>
        </w:rPr>
        <w:t>αποσυμφορούμε</w:t>
      </w:r>
      <w:proofErr w:type="spellEnd"/>
      <w:r>
        <w:rPr>
          <w:rFonts w:eastAsia="Times New Roman" w:cs="Times New Roman"/>
          <w:bCs/>
          <w:shd w:val="clear" w:color="auto" w:fill="FFFFFF"/>
        </w:rPr>
        <w:t xml:space="preserve">, βέβαια, στο πλαίσιο της συμφωνίας Ευρώπης </w:t>
      </w:r>
      <w:r>
        <w:rPr>
          <w:rFonts w:eastAsia="Times New Roman"/>
          <w:bCs/>
          <w:shd w:val="clear" w:color="auto" w:fill="FFFFFF"/>
        </w:rPr>
        <w:t>–</w:t>
      </w:r>
      <w:r>
        <w:rPr>
          <w:rFonts w:eastAsia="Times New Roman" w:cs="Times New Roman"/>
          <w:bCs/>
          <w:shd w:val="clear" w:color="auto" w:fill="FFFFFF"/>
        </w:rPr>
        <w:t xml:space="preserve"> Τουρκίας, κάτι για το οποίο είμαι βέβαιος </w:t>
      </w:r>
      <w:r>
        <w:rPr>
          <w:rFonts w:eastAsia="Times New Roman" w:cs="Times New Roman"/>
          <w:bCs/>
          <w:shd w:val="clear" w:color="auto" w:fill="FFFFFF"/>
        </w:rPr>
        <w:t xml:space="preserve">ότι δεν έχετε αντίρρηση. </w:t>
      </w:r>
    </w:p>
    <w:p w14:paraId="5FAE2D7B" w14:textId="77777777" w:rsidR="00F27D86" w:rsidRDefault="00AA27F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Τελειώνω, λέγοντας ότι χρειαζόμαστε την υποστήριξη της Δημοκρατικής Συμπαράταξης και ανθρώπων σαν και εσάς, ώστε να βελτιωθούν και άλλο οι συνθήκες διαμονής και να υπάρξει, </w:t>
      </w:r>
      <w:r>
        <w:rPr>
          <w:rFonts w:eastAsia="Times New Roman" w:cs="Times New Roman"/>
          <w:bCs/>
          <w:shd w:val="clear" w:color="auto" w:fill="FFFFFF"/>
        </w:rPr>
        <w:lastRenderedPageBreak/>
        <w:t xml:space="preserve">επιτέλους, ένας ειδικός χώρος σαν </w:t>
      </w:r>
      <w:proofErr w:type="spellStart"/>
      <w:r>
        <w:rPr>
          <w:rFonts w:eastAsia="Times New Roman" w:cs="Times New Roman"/>
          <w:bCs/>
          <w:shd w:val="clear" w:color="auto" w:fill="FFFFFF"/>
        </w:rPr>
        <w:t>προαναχωρησιακό</w:t>
      </w:r>
      <w:proofErr w:type="spellEnd"/>
      <w:r>
        <w:rPr>
          <w:rFonts w:eastAsia="Times New Roman" w:cs="Times New Roman"/>
          <w:bCs/>
          <w:shd w:val="clear" w:color="auto" w:fill="FFFFFF"/>
        </w:rPr>
        <w:t xml:space="preserve"> κέντρο,</w:t>
      </w:r>
      <w:r>
        <w:rPr>
          <w:rFonts w:eastAsia="Times New Roman" w:cs="Times New Roman"/>
          <w:bCs/>
          <w:shd w:val="clear" w:color="auto" w:fill="FFFFFF"/>
        </w:rPr>
        <w:t xml:space="preserve"> κέντρο κλειστό, </w:t>
      </w:r>
      <w:r>
        <w:rPr>
          <w:rFonts w:eastAsia="Times New Roman"/>
          <w:bCs/>
          <w:shd w:val="clear" w:color="auto" w:fill="FFFFFF"/>
        </w:rPr>
        <w:t>κέ</w:t>
      </w:r>
      <w:r>
        <w:rPr>
          <w:rFonts w:eastAsia="Times New Roman" w:cs="Times New Roman"/>
          <w:bCs/>
          <w:shd w:val="clear" w:color="auto" w:fill="FFFFFF"/>
        </w:rPr>
        <w:t xml:space="preserve">ντρο κράτησης. </w:t>
      </w:r>
    </w:p>
    <w:p w14:paraId="5FAE2D7C" w14:textId="77777777" w:rsidR="00F27D86" w:rsidRDefault="00AA27F9">
      <w:pPr>
        <w:spacing w:after="0" w:line="600" w:lineRule="auto"/>
        <w:ind w:firstLine="720"/>
        <w:contextualSpacing/>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Ευχαριστούμε τον κύριο Υπουργό. </w:t>
      </w:r>
    </w:p>
    <w:p w14:paraId="5FAE2D7D" w14:textId="77777777" w:rsidR="00F27D86" w:rsidRDefault="00AA27F9">
      <w:pPr>
        <w:spacing w:after="0" w:line="600" w:lineRule="auto"/>
        <w:ind w:firstLine="720"/>
        <w:contextualSpacing/>
        <w:jc w:val="both"/>
        <w:rPr>
          <w:rFonts w:eastAsia="Times New Roman" w:cs="Times New Roman"/>
        </w:rPr>
      </w:pPr>
      <w:r>
        <w:rPr>
          <w:rFonts w:eastAsia="Times New Roman" w:cs="Times New Roman"/>
        </w:rPr>
        <w:t xml:space="preserve">Τον λόγο </w:t>
      </w:r>
      <w:r>
        <w:rPr>
          <w:rFonts w:eastAsia="Times New Roman"/>
          <w:bCs/>
        </w:rPr>
        <w:t>έχει</w:t>
      </w:r>
      <w:r>
        <w:rPr>
          <w:rFonts w:eastAsia="Times New Roman" w:cs="Times New Roman"/>
        </w:rPr>
        <w:t xml:space="preserve"> ο κ. Παπαθεοδώρου, Βουλευτής της Δημοκρατικής Συμπαράταξης, για τη δευτερολογία του. </w:t>
      </w:r>
    </w:p>
    <w:p w14:paraId="5FAE2D7E" w14:textId="77777777" w:rsidR="00F27D86" w:rsidRDefault="00AA27F9">
      <w:pPr>
        <w:spacing w:after="0" w:line="600" w:lineRule="auto"/>
        <w:ind w:firstLine="720"/>
        <w:contextualSpacing/>
        <w:jc w:val="both"/>
        <w:rPr>
          <w:rFonts w:eastAsia="Times New Roman" w:cs="Times New Roman"/>
        </w:rPr>
      </w:pPr>
      <w:r>
        <w:rPr>
          <w:rFonts w:eastAsia="Times New Roman" w:cs="Times New Roman"/>
          <w:b/>
        </w:rPr>
        <w:t>ΘΕΟΔΩΡΟΣ ΠΑΠΑΘΕΟΔΩΡΟΥ:</w:t>
      </w:r>
      <w:r>
        <w:rPr>
          <w:rFonts w:eastAsia="Times New Roman" w:cs="Times New Roman"/>
        </w:rPr>
        <w:t xml:space="preserve"> Κύριε Υπουργέ, θέσατε πολλά ζητήματα. </w:t>
      </w:r>
    </w:p>
    <w:p w14:paraId="5FAE2D7F" w14:textId="77777777" w:rsidR="00F27D86" w:rsidRDefault="00AA27F9">
      <w:pPr>
        <w:spacing w:after="0" w:line="600" w:lineRule="auto"/>
        <w:ind w:firstLine="720"/>
        <w:contextualSpacing/>
        <w:jc w:val="both"/>
        <w:rPr>
          <w:rFonts w:eastAsia="Times New Roman" w:cs="Times New Roman"/>
        </w:rPr>
      </w:pPr>
      <w:r>
        <w:rPr>
          <w:rFonts w:eastAsia="Times New Roman" w:cs="Times New Roman"/>
        </w:rPr>
        <w:t xml:space="preserve">Πραγματικά δεν έκανα την ερώτηση στον συνάδελφό σας, τον Υπουργό Προστασίας του Πολίτη, γιατί αυτό το οποίο προέχει </w:t>
      </w:r>
      <w:r>
        <w:rPr>
          <w:rFonts w:eastAsia="Times New Roman"/>
          <w:bCs/>
        </w:rPr>
        <w:t>είναι</w:t>
      </w:r>
      <w:r>
        <w:rPr>
          <w:rFonts w:eastAsia="Times New Roman" w:cs="Times New Roman"/>
        </w:rPr>
        <w:t xml:space="preserve"> οι συνθήκες διαβίωσης εντός. </w:t>
      </w:r>
    </w:p>
    <w:p w14:paraId="5FAE2D80" w14:textId="77777777" w:rsidR="00F27D86" w:rsidRDefault="00AA27F9">
      <w:pPr>
        <w:spacing w:after="0" w:line="600" w:lineRule="auto"/>
        <w:ind w:firstLine="720"/>
        <w:contextualSpacing/>
        <w:jc w:val="both"/>
        <w:rPr>
          <w:rFonts w:eastAsia="Times New Roman" w:cs="Times New Roman"/>
        </w:rPr>
      </w:pPr>
      <w:r>
        <w:rPr>
          <w:rFonts w:eastAsia="Times New Roman" w:cs="Times New Roman"/>
        </w:rPr>
        <w:t xml:space="preserve">Πράγματι επισκέφθηκα και συνεργάστηκα με τον </w:t>
      </w:r>
      <w:r>
        <w:rPr>
          <w:rFonts w:eastAsia="Times New Roman" w:cs="Times New Roman"/>
        </w:rPr>
        <w:t>σ</w:t>
      </w:r>
      <w:r>
        <w:rPr>
          <w:rFonts w:eastAsia="Times New Roman" w:cs="Times New Roman"/>
        </w:rPr>
        <w:t>τρατηγό της Ελληνι</w:t>
      </w:r>
      <w:r>
        <w:rPr>
          <w:rFonts w:eastAsia="Times New Roman" w:cs="Times New Roman"/>
        </w:rPr>
        <w:t xml:space="preserve">κής Αστυνομίας, ο οποίος κάνει πολύ φιλότιμες προσπάθειες για την αντιμετώπιση της εγκληματικότητας. Δεν μπορεί να αντιμετωπιστεί τίποτα, όσο οι συνθήκες διαβίωσης </w:t>
      </w:r>
      <w:r>
        <w:rPr>
          <w:rFonts w:eastAsia="Times New Roman"/>
          <w:bCs/>
        </w:rPr>
        <w:t>είναι</w:t>
      </w:r>
      <w:r>
        <w:rPr>
          <w:rFonts w:eastAsia="Times New Roman" w:cs="Times New Roman"/>
        </w:rPr>
        <w:t xml:space="preserve"> αυτές τις οποίες περιγράψαμε </w:t>
      </w:r>
      <w:r>
        <w:rPr>
          <w:rFonts w:eastAsia="Times New Roman"/>
        </w:rPr>
        <w:t>–</w:t>
      </w:r>
      <w:r>
        <w:rPr>
          <w:rFonts w:eastAsia="Times New Roman" w:cs="Times New Roman"/>
        </w:rPr>
        <w:t xml:space="preserve">και αυτό </w:t>
      </w:r>
      <w:r>
        <w:rPr>
          <w:rFonts w:eastAsia="Times New Roman"/>
          <w:bCs/>
        </w:rPr>
        <w:t>έχει</w:t>
      </w:r>
      <w:r>
        <w:rPr>
          <w:rFonts w:eastAsia="Times New Roman" w:cs="Times New Roman"/>
        </w:rPr>
        <w:t xml:space="preserve"> να κάνει με τη σύνθεση του πληθυσμού. </w:t>
      </w:r>
    </w:p>
    <w:p w14:paraId="5FAE2D81" w14:textId="77777777" w:rsidR="00F27D86" w:rsidRDefault="00AA27F9">
      <w:pPr>
        <w:spacing w:after="0" w:line="600" w:lineRule="auto"/>
        <w:ind w:firstLine="720"/>
        <w:contextualSpacing/>
        <w:jc w:val="both"/>
        <w:rPr>
          <w:rFonts w:eastAsia="Times New Roman" w:cs="Times New Roman"/>
        </w:rPr>
      </w:pPr>
      <w:r>
        <w:rPr>
          <w:rFonts w:eastAsia="Times New Roman" w:cs="Times New Roman"/>
        </w:rPr>
        <w:t>Τώρ</w:t>
      </w:r>
      <w:r>
        <w:rPr>
          <w:rFonts w:eastAsia="Times New Roman" w:cs="Times New Roman"/>
        </w:rPr>
        <w:t>α αναρωτιέμαι</w:t>
      </w:r>
      <w:r>
        <w:rPr>
          <w:rFonts w:eastAsia="Times New Roman" w:cs="Times New Roman"/>
        </w:rPr>
        <w:t>,</w:t>
      </w:r>
      <w:r>
        <w:rPr>
          <w:rFonts w:eastAsia="Times New Roman" w:cs="Times New Roman"/>
        </w:rPr>
        <w:t xml:space="preserve"> εάν θέλετε το </w:t>
      </w:r>
      <w:proofErr w:type="spellStart"/>
      <w:r>
        <w:rPr>
          <w:rFonts w:eastAsia="Times New Roman" w:cs="Times New Roman"/>
        </w:rPr>
        <w:t>προαναχωρησιακό</w:t>
      </w:r>
      <w:proofErr w:type="spellEnd"/>
      <w:r>
        <w:rPr>
          <w:rFonts w:eastAsia="Times New Roman" w:cs="Times New Roman"/>
        </w:rPr>
        <w:t xml:space="preserve"> κέντρο να γίνει στο ίδιο νησί ή κάπου αλλού ή αν θέλετε να υπάρξει </w:t>
      </w:r>
      <w:r>
        <w:rPr>
          <w:rFonts w:eastAsia="Times New Roman" w:cs="Times New Roman"/>
        </w:rPr>
        <w:lastRenderedPageBreak/>
        <w:t xml:space="preserve">άλλου τύπου </w:t>
      </w:r>
      <w:r>
        <w:rPr>
          <w:rFonts w:eastAsia="Times New Roman" w:cs="Times New Roman"/>
          <w:bCs/>
          <w:shd w:val="clear" w:color="auto" w:fill="FFFFFF"/>
        </w:rPr>
        <w:t>διαχείριση,</w:t>
      </w:r>
      <w:r>
        <w:rPr>
          <w:rFonts w:eastAsia="Times New Roman" w:cs="Times New Roman"/>
        </w:rPr>
        <w:t xml:space="preserve"> </w:t>
      </w:r>
      <w:r>
        <w:rPr>
          <w:rFonts w:eastAsia="Times New Roman" w:cs="Times New Roman"/>
          <w:bCs/>
          <w:shd w:val="clear" w:color="auto" w:fill="FFFFFF"/>
        </w:rPr>
        <w:t>παραδείγματος χάριν</w:t>
      </w:r>
      <w:r>
        <w:rPr>
          <w:rFonts w:eastAsia="Times New Roman" w:cs="Times New Roman"/>
        </w:rPr>
        <w:t xml:space="preserve"> να πάρετε το </w:t>
      </w:r>
      <w:r>
        <w:rPr>
          <w:rFonts w:eastAsia="Times New Roman" w:cs="Times New Roman"/>
        </w:rPr>
        <w:t>ά</w:t>
      </w:r>
      <w:r>
        <w:rPr>
          <w:rFonts w:eastAsia="Times New Roman" w:cs="Times New Roman"/>
        </w:rPr>
        <w:t xml:space="preserve">συλο από εκεί που βρίσκεται, δηλαδή τις </w:t>
      </w:r>
      <w:r>
        <w:rPr>
          <w:rFonts w:eastAsia="Times New Roman" w:cs="Times New Roman"/>
        </w:rPr>
        <w:t>υ</w:t>
      </w:r>
      <w:r>
        <w:rPr>
          <w:rFonts w:eastAsia="Times New Roman" w:cs="Times New Roman"/>
        </w:rPr>
        <w:t xml:space="preserve">πηρεσίες </w:t>
      </w:r>
      <w:r>
        <w:rPr>
          <w:rFonts w:eastAsia="Times New Roman" w:cs="Times New Roman"/>
        </w:rPr>
        <w:t>α</w:t>
      </w:r>
      <w:r>
        <w:rPr>
          <w:rFonts w:eastAsia="Times New Roman" w:cs="Times New Roman"/>
        </w:rPr>
        <w:t xml:space="preserve">σύλου που βρίσκονται μέσα στο </w:t>
      </w:r>
      <w:r>
        <w:rPr>
          <w:rFonts w:eastAsia="Times New Roman" w:cs="Times New Roman"/>
          <w:lang w:val="en-US"/>
        </w:rPr>
        <w:t>c</w:t>
      </w:r>
      <w:r>
        <w:rPr>
          <w:rFonts w:eastAsia="Times New Roman" w:cs="Times New Roman"/>
          <w:lang w:val="en-US"/>
        </w:rPr>
        <w:t>amp</w:t>
      </w:r>
      <w:r>
        <w:rPr>
          <w:rFonts w:eastAsia="Times New Roman" w:cs="Times New Roman"/>
        </w:rPr>
        <w:t>,</w:t>
      </w:r>
      <w:r>
        <w:rPr>
          <w:rFonts w:eastAsia="Times New Roman" w:cs="Times New Roman"/>
        </w:rPr>
        <w:t xml:space="preserve"> μέσα στο στρατόπεδο και να </w:t>
      </w:r>
      <w:proofErr w:type="spellStart"/>
      <w:r>
        <w:rPr>
          <w:rFonts w:eastAsia="Times New Roman" w:cs="Times New Roman"/>
        </w:rPr>
        <w:t>μετεγκαταστήσετε</w:t>
      </w:r>
      <w:proofErr w:type="spellEnd"/>
      <w:r>
        <w:rPr>
          <w:rFonts w:eastAsia="Times New Roman" w:cs="Times New Roman"/>
        </w:rPr>
        <w:t xml:space="preserve"> τη </w:t>
      </w:r>
      <w:r>
        <w:rPr>
          <w:rFonts w:eastAsia="Times New Roman"/>
          <w:bCs/>
        </w:rPr>
        <w:t>συγκεκριμένη</w:t>
      </w:r>
      <w:r>
        <w:rPr>
          <w:rFonts w:eastAsia="Times New Roman" w:cs="Times New Roman"/>
        </w:rPr>
        <w:t xml:space="preserve"> </w:t>
      </w:r>
      <w:r>
        <w:rPr>
          <w:rFonts w:eastAsia="Times New Roman" w:cs="Times New Roman"/>
        </w:rPr>
        <w:t>υ</w:t>
      </w:r>
      <w:r>
        <w:rPr>
          <w:rFonts w:eastAsia="Times New Roman" w:cs="Times New Roman"/>
        </w:rPr>
        <w:t xml:space="preserve">πηρεσία κάπου αλλού. </w:t>
      </w:r>
    </w:p>
    <w:p w14:paraId="5FAE2D82" w14:textId="77777777" w:rsidR="00F27D86" w:rsidRDefault="00AA27F9">
      <w:pPr>
        <w:spacing w:after="0" w:line="600" w:lineRule="auto"/>
        <w:ind w:firstLine="720"/>
        <w:contextualSpacing/>
        <w:jc w:val="both"/>
        <w:rPr>
          <w:rFonts w:eastAsia="Times New Roman" w:cs="Times New Roman"/>
        </w:rPr>
      </w:pPr>
      <w:r>
        <w:rPr>
          <w:rFonts w:eastAsia="Times New Roman" w:cs="Times New Roman"/>
        </w:rPr>
        <w:t xml:space="preserve">Το λέω αυτό, γιατί δεν έχετε δεμένα τα χέρια σας από τη συμφωνία για τέτοιου είδους ενέργειες. Άλλωστε νομίζω, κύριε Υπουργέ, ότι </w:t>
      </w:r>
      <w:r>
        <w:rPr>
          <w:rFonts w:eastAsia="Times New Roman"/>
          <w:bCs/>
        </w:rPr>
        <w:t>είδατε</w:t>
      </w:r>
      <w:r>
        <w:rPr>
          <w:rFonts w:eastAsia="Times New Roman" w:cs="Times New Roman"/>
        </w:rPr>
        <w:t xml:space="preserve"> και την τελευταία απόφαση του </w:t>
      </w:r>
      <w:r>
        <w:rPr>
          <w:rFonts w:eastAsia="Times New Roman" w:cs="Times New Roman"/>
        </w:rPr>
        <w:t>γ</w:t>
      </w:r>
      <w:r>
        <w:rPr>
          <w:rFonts w:eastAsia="Times New Roman" w:cs="Times New Roman"/>
        </w:rPr>
        <w:t>ενικ</w:t>
      </w:r>
      <w:r>
        <w:rPr>
          <w:rFonts w:eastAsia="Times New Roman" w:cs="Times New Roman"/>
        </w:rPr>
        <w:t xml:space="preserve">ού </w:t>
      </w:r>
      <w:r>
        <w:rPr>
          <w:rFonts w:eastAsia="Times New Roman" w:cs="Times New Roman"/>
        </w:rPr>
        <w:t>δ</w:t>
      </w:r>
      <w:r>
        <w:rPr>
          <w:rFonts w:eastAsia="Times New Roman" w:cs="Times New Roman"/>
        </w:rPr>
        <w:t xml:space="preserve">ικαστηρίου, που δεν μιλάει για συμφωνία Ευρωπαϊκής </w:t>
      </w:r>
      <w:r>
        <w:rPr>
          <w:rFonts w:eastAsia="Times New Roman"/>
          <w:bCs/>
        </w:rPr>
        <w:t>Έ</w:t>
      </w:r>
      <w:r>
        <w:rPr>
          <w:rFonts w:eastAsia="Times New Roman" w:cs="Times New Roman"/>
        </w:rPr>
        <w:t xml:space="preserve">νωσης </w:t>
      </w:r>
      <w:r>
        <w:rPr>
          <w:rFonts w:eastAsia="Times New Roman"/>
        </w:rPr>
        <w:t>–</w:t>
      </w:r>
      <w:r>
        <w:rPr>
          <w:rFonts w:eastAsia="Times New Roman" w:cs="Times New Roman"/>
        </w:rPr>
        <w:t xml:space="preserve"> Τουρκίας. Μάλιστα λέει ότι όχι μόνο </w:t>
      </w:r>
      <w:r>
        <w:rPr>
          <w:rFonts w:eastAsia="Times New Roman"/>
          <w:bCs/>
        </w:rPr>
        <w:t>πρόκειται για</w:t>
      </w:r>
      <w:r>
        <w:rPr>
          <w:rFonts w:eastAsia="Times New Roman" w:cs="Times New Roman"/>
        </w:rPr>
        <w:t xml:space="preserve"> ανακρίβειες, όταν μιλάμε για συμφωνία, αλλά μιλάει το ίδιο το </w:t>
      </w:r>
      <w:r>
        <w:rPr>
          <w:rFonts w:eastAsia="Times New Roman" w:cs="Times New Roman"/>
        </w:rPr>
        <w:t>δ</w:t>
      </w:r>
      <w:r>
        <w:rPr>
          <w:rFonts w:eastAsia="Times New Roman" w:cs="Times New Roman"/>
        </w:rPr>
        <w:t xml:space="preserve">ικαστήριο για τη δήλωση του Μαρτίου του 2016. </w:t>
      </w:r>
    </w:p>
    <w:p w14:paraId="5FAE2D83" w14:textId="77777777" w:rsidR="00F27D86" w:rsidRDefault="00AA27F9">
      <w:pPr>
        <w:spacing w:after="0" w:line="600" w:lineRule="auto"/>
        <w:ind w:firstLine="720"/>
        <w:contextualSpacing/>
        <w:jc w:val="both"/>
        <w:rPr>
          <w:rFonts w:eastAsia="Times New Roman" w:cs="Times New Roman"/>
        </w:rPr>
      </w:pPr>
      <w:r>
        <w:rPr>
          <w:rFonts w:eastAsia="Times New Roman" w:cs="Times New Roman"/>
        </w:rPr>
        <w:t xml:space="preserve">Λέει ότι κανένα θεσμικό όργανο </w:t>
      </w:r>
      <w:r>
        <w:rPr>
          <w:rFonts w:eastAsia="Times New Roman"/>
        </w:rPr>
        <w:t>–</w:t>
      </w:r>
      <w:r>
        <w:rPr>
          <w:rFonts w:eastAsia="Times New Roman" w:cs="Times New Roman"/>
        </w:rPr>
        <w:t xml:space="preserve">και νομίζω ότι </w:t>
      </w:r>
      <w:r>
        <w:rPr>
          <w:rFonts w:eastAsia="Times New Roman"/>
          <w:bCs/>
        </w:rPr>
        <w:t>είναι</w:t>
      </w:r>
      <w:r>
        <w:rPr>
          <w:rFonts w:eastAsia="Times New Roman" w:cs="Times New Roman"/>
        </w:rPr>
        <w:t xml:space="preserve"> πάρα πολύ σημαντικό, γιατί αυτό μπορεί να στηρίξει την πολιτική της προσωρινής μετεγκατάστασης</w:t>
      </w:r>
      <w:r>
        <w:rPr>
          <w:rFonts w:eastAsia="Times New Roman"/>
        </w:rPr>
        <w:t>–</w:t>
      </w:r>
      <w:r>
        <w:rPr>
          <w:rFonts w:eastAsia="Times New Roman" w:cs="Times New Roman"/>
        </w:rPr>
        <w:t xml:space="preserve"> ούτε το Ευρωπαϊκό Συμβούλιο ούτε άλλο θεσμικό όργανο της Ένωσης αποφάσισε τη σύναψη συμφωνίας μεταξύ Ευρωπαϊκής </w:t>
      </w:r>
      <w:r>
        <w:rPr>
          <w:rFonts w:eastAsia="Times New Roman"/>
          <w:bCs/>
        </w:rPr>
        <w:t>Έ</w:t>
      </w:r>
      <w:r>
        <w:rPr>
          <w:rFonts w:eastAsia="Times New Roman" w:cs="Times New Roman"/>
        </w:rPr>
        <w:t>νωσης και Τουρκίας. Δεν υπ</w:t>
      </w:r>
      <w:r>
        <w:rPr>
          <w:rFonts w:eastAsia="Times New Roman" w:cs="Times New Roman"/>
        </w:rPr>
        <w:t xml:space="preserve">άρχει. </w:t>
      </w:r>
    </w:p>
    <w:p w14:paraId="5FAE2D84" w14:textId="77777777" w:rsidR="00F27D86" w:rsidRDefault="00AA27F9">
      <w:pPr>
        <w:spacing w:after="0" w:line="600" w:lineRule="auto"/>
        <w:ind w:firstLine="720"/>
        <w:contextualSpacing/>
        <w:jc w:val="both"/>
        <w:rPr>
          <w:rFonts w:eastAsia="Times New Roman" w:cs="Times New Roman"/>
        </w:rPr>
      </w:pPr>
      <w:r>
        <w:rPr>
          <w:rFonts w:eastAsia="Times New Roman" w:cs="Times New Roman"/>
        </w:rPr>
        <w:t xml:space="preserve">Τι έχουμε; Έχουμε δήλωση των αρχηγών κρατών με τον Τούρκο Πρωθυπουργό. Και τι άλλο; Ότι ακόμα και αν υποτεθεί ότι ήταν δυνατή η άτυπη σύναψη διεθνούς συμφωνίας κατά τη </w:t>
      </w:r>
      <w:r>
        <w:rPr>
          <w:rFonts w:eastAsia="Times New Roman" w:cs="Times New Roman"/>
        </w:rPr>
        <w:lastRenderedPageBreak/>
        <w:t>συνάντηση της 18</w:t>
      </w:r>
      <w:r>
        <w:rPr>
          <w:rFonts w:eastAsia="Times New Roman" w:cs="Times New Roman"/>
          <w:vertAlign w:val="superscript"/>
        </w:rPr>
        <w:t>ης</w:t>
      </w:r>
      <w:r>
        <w:rPr>
          <w:rFonts w:eastAsia="Times New Roman" w:cs="Times New Roman"/>
        </w:rPr>
        <w:t xml:space="preserve"> Μαρτίου 2016, η συμφωνία αυτή </w:t>
      </w:r>
      <w:proofErr w:type="spellStart"/>
      <w:r>
        <w:rPr>
          <w:rFonts w:eastAsia="Times New Roman" w:cs="Times New Roman"/>
        </w:rPr>
        <w:t>συνήφθη</w:t>
      </w:r>
      <w:proofErr w:type="spellEnd"/>
      <w:r>
        <w:rPr>
          <w:rFonts w:eastAsia="Times New Roman" w:cs="Times New Roman"/>
        </w:rPr>
        <w:t xml:space="preserve"> από τους αρχηγούς κρατών και μόνο με τον Τούρκο Πρωθυπουργό. </w:t>
      </w:r>
    </w:p>
    <w:p w14:paraId="5FAE2D85" w14:textId="77777777" w:rsidR="00F27D86" w:rsidRDefault="00AA27F9">
      <w:pPr>
        <w:spacing w:after="0" w:line="600" w:lineRule="auto"/>
        <w:ind w:firstLine="720"/>
        <w:contextualSpacing/>
        <w:jc w:val="both"/>
        <w:rPr>
          <w:rFonts w:eastAsia="Times New Roman" w:cs="Times New Roman"/>
        </w:rPr>
      </w:pPr>
      <w:r>
        <w:rPr>
          <w:rFonts w:eastAsia="Times New Roman" w:cs="Times New Roman"/>
        </w:rPr>
        <w:t xml:space="preserve">Ποια </w:t>
      </w:r>
      <w:r>
        <w:rPr>
          <w:rFonts w:eastAsia="Times New Roman"/>
          <w:bCs/>
        </w:rPr>
        <w:t>είναι</w:t>
      </w:r>
      <w:r>
        <w:rPr>
          <w:rFonts w:eastAsia="Times New Roman" w:cs="Times New Roman"/>
        </w:rPr>
        <w:t xml:space="preserve"> η συμφωνία, λοιπόν, η οποία εσάς σας δένει τα χέρια αυτή τη στιγμή, για να μην μπορέσετε να </w:t>
      </w:r>
      <w:proofErr w:type="spellStart"/>
      <w:r>
        <w:rPr>
          <w:rFonts w:eastAsia="Times New Roman" w:cs="Times New Roman"/>
        </w:rPr>
        <w:t>μετεγκαταστήσετε</w:t>
      </w:r>
      <w:proofErr w:type="spellEnd"/>
      <w:r>
        <w:rPr>
          <w:rFonts w:eastAsia="Times New Roman" w:cs="Times New Roman"/>
        </w:rPr>
        <w:t xml:space="preserve"> προσωρινώς μια σειρά από πληθυσμιακ</w:t>
      </w:r>
      <w:r>
        <w:rPr>
          <w:rFonts w:eastAsia="Times New Roman" w:cs="Times New Roman"/>
        </w:rPr>
        <w:t xml:space="preserve">ές ομάδες, που βρίσκονται στο </w:t>
      </w:r>
      <w:r>
        <w:rPr>
          <w:rFonts w:eastAsia="Times New Roman"/>
          <w:bCs/>
        </w:rPr>
        <w:t>συγκεκριμένο</w:t>
      </w:r>
      <w:r>
        <w:rPr>
          <w:rFonts w:eastAsia="Times New Roman" w:cs="Times New Roman"/>
        </w:rPr>
        <w:t xml:space="preserve"> κέντρο, αλλά και σε άλλα νησιά; </w:t>
      </w:r>
    </w:p>
    <w:p w14:paraId="5FAE2D86" w14:textId="77777777" w:rsidR="00F27D86" w:rsidRDefault="00AA27F9">
      <w:pPr>
        <w:spacing w:after="0" w:line="600" w:lineRule="auto"/>
        <w:ind w:firstLine="720"/>
        <w:contextualSpacing/>
        <w:jc w:val="both"/>
        <w:rPr>
          <w:rFonts w:eastAsia="Times New Roman" w:cs="Times New Roman"/>
        </w:rPr>
      </w:pPr>
      <w:r>
        <w:rPr>
          <w:rFonts w:eastAsia="Times New Roman" w:cs="Times New Roman"/>
        </w:rPr>
        <w:t>Έχω την εντύπωση ότι εδώ υπάρχει δέσμευση του Πρωθυπουργού να μην φεύγουν οι άνθρωποι αυτοί από τα νησιά και να μένουν εκεί. Γιατί όταν έχουμε κέντρα φιλοξενίας με δυόμισι χιλιάδες</w:t>
      </w:r>
      <w:r>
        <w:rPr>
          <w:rFonts w:eastAsia="Times New Roman" w:cs="Times New Roman"/>
        </w:rPr>
        <w:t xml:space="preserve"> πρόσφυγες, οι οποίοι βρίσκονται σε μια πολύ μικρή περιοχή, καταλαβαίνετε ότι όχι μόνο εγκληματικότητα θα υπάρξει, αλλά θα πρέπει να κάνουμε και τον σταυρό μας που δεν είχαμε χειρότερα μέχρι σήμερα. </w:t>
      </w:r>
    </w:p>
    <w:p w14:paraId="5FAE2D87" w14:textId="77777777" w:rsidR="00F27D86" w:rsidRDefault="00AA27F9">
      <w:pPr>
        <w:spacing w:after="0" w:line="600" w:lineRule="auto"/>
        <w:ind w:firstLine="720"/>
        <w:contextualSpacing/>
        <w:jc w:val="both"/>
        <w:rPr>
          <w:rFonts w:eastAsia="Times New Roman" w:cs="Times New Roman"/>
        </w:rPr>
      </w:pPr>
      <w:r>
        <w:rPr>
          <w:rFonts w:eastAsia="Times New Roman" w:cs="Times New Roman"/>
        </w:rPr>
        <w:t xml:space="preserve">Τελειώνω, λέγοντάς σας το εξής: Εφόσον δεν υπάρχει αυτή </w:t>
      </w:r>
      <w:r>
        <w:rPr>
          <w:rFonts w:eastAsia="Times New Roman" w:cs="Times New Roman"/>
        </w:rPr>
        <w:t xml:space="preserve">η δεσμευτικότητα της συμφωνίας, γιατί δεν προχωράτε σε άμεσα μέτρα αποσυμφόρησης, έτσι ώστε να </w:t>
      </w:r>
      <w:r>
        <w:rPr>
          <w:rFonts w:eastAsia="Times New Roman" w:cs="Times New Roman"/>
          <w:bCs/>
          <w:shd w:val="clear" w:color="auto" w:fill="FFFFFF"/>
        </w:rPr>
        <w:t>υπάρχουν</w:t>
      </w:r>
      <w:r>
        <w:rPr>
          <w:rFonts w:eastAsia="Times New Roman" w:cs="Times New Roman"/>
        </w:rPr>
        <w:t xml:space="preserve"> και λιγότερες εστίες εγκληματικότητας</w:t>
      </w:r>
      <w:r>
        <w:rPr>
          <w:rFonts w:eastAsia="Times New Roman" w:cs="Times New Roman"/>
        </w:rPr>
        <w:t>,</w:t>
      </w:r>
      <w:r>
        <w:rPr>
          <w:rFonts w:eastAsia="Times New Roman" w:cs="Times New Roman"/>
        </w:rPr>
        <w:t xml:space="preserve"> σε έναν χώρο που ξέρετε ότι δεν μπορεί να </w:t>
      </w:r>
      <w:r>
        <w:rPr>
          <w:rFonts w:eastAsia="Times New Roman"/>
          <w:bCs/>
        </w:rPr>
        <w:t>είναι</w:t>
      </w:r>
      <w:r>
        <w:rPr>
          <w:rFonts w:eastAsia="Times New Roman" w:cs="Times New Roman"/>
        </w:rPr>
        <w:t xml:space="preserve"> ταυτόχρονα σχολείο, κέντρο υγείας, γραφείο για </w:t>
      </w:r>
      <w:r>
        <w:rPr>
          <w:rFonts w:eastAsia="Times New Roman" w:cs="Times New Roman"/>
        </w:rPr>
        <w:lastRenderedPageBreak/>
        <w:t>άσυλο, γραφείο κατ</w:t>
      </w:r>
      <w:r>
        <w:rPr>
          <w:rFonts w:eastAsia="Times New Roman" w:cs="Times New Roman"/>
        </w:rPr>
        <w:t xml:space="preserve">αγραφής και να </w:t>
      </w:r>
      <w:r>
        <w:rPr>
          <w:rFonts w:eastAsia="Times New Roman" w:cs="Times New Roman"/>
          <w:bCs/>
          <w:shd w:val="clear" w:color="auto" w:fill="FFFFFF"/>
        </w:rPr>
        <w:t>υπάρχουν</w:t>
      </w:r>
      <w:r>
        <w:rPr>
          <w:rFonts w:eastAsia="Times New Roman" w:cs="Times New Roman"/>
        </w:rPr>
        <w:t xml:space="preserve"> ταυτόχρονα, σήμερα, μετά από τόσο καιρό, </w:t>
      </w:r>
      <w:proofErr w:type="spellStart"/>
      <w:r>
        <w:rPr>
          <w:rFonts w:eastAsia="Times New Roman" w:cs="Times New Roman"/>
        </w:rPr>
        <w:t>εκατόν</w:t>
      </w:r>
      <w:proofErr w:type="spellEnd"/>
      <w:r>
        <w:rPr>
          <w:rFonts w:eastAsia="Times New Roman" w:cs="Times New Roman"/>
        </w:rPr>
        <w:t xml:space="preserve"> εβδομήντα σκηνές, όπως εσείς είπατε;</w:t>
      </w:r>
    </w:p>
    <w:p w14:paraId="5FAE2D88" w14:textId="77777777" w:rsidR="00F27D86" w:rsidRDefault="00AA27F9">
      <w:pPr>
        <w:spacing w:after="0" w:line="600" w:lineRule="auto"/>
        <w:ind w:firstLine="720"/>
        <w:contextualSpacing/>
        <w:jc w:val="both"/>
        <w:rPr>
          <w:rFonts w:eastAsia="Times New Roman" w:cs="Times New Roman"/>
        </w:rPr>
      </w:pPr>
      <w:r>
        <w:rPr>
          <w:rFonts w:eastAsia="Times New Roman" w:cs="Times New Roman"/>
        </w:rPr>
        <w:t xml:space="preserve">Όμως και πάλι το πρόβλημα δεν πρόκειται να λυθεί </w:t>
      </w:r>
      <w:r>
        <w:rPr>
          <w:rFonts w:eastAsia="Times New Roman"/>
          <w:bCs/>
        </w:rPr>
        <w:t>έ</w:t>
      </w:r>
      <w:r>
        <w:rPr>
          <w:rFonts w:eastAsia="Times New Roman" w:cs="Times New Roman"/>
        </w:rPr>
        <w:t xml:space="preserve">τσι. Μόνο με την αποσυμφόρηση των κέντρων αυτών μπορεί να λυθεί. </w:t>
      </w:r>
    </w:p>
    <w:p w14:paraId="5FAE2D89" w14:textId="77777777" w:rsidR="00F27D86" w:rsidRDefault="00AA27F9">
      <w:pPr>
        <w:spacing w:after="0" w:line="600" w:lineRule="auto"/>
        <w:ind w:firstLine="720"/>
        <w:contextualSpacing/>
        <w:jc w:val="both"/>
        <w:rPr>
          <w:rFonts w:eastAsia="Times New Roman" w:cs="Times New Roman"/>
        </w:rPr>
      </w:pPr>
      <w:r>
        <w:rPr>
          <w:rFonts w:eastAsia="Times New Roman" w:cs="Times New Roman"/>
        </w:rPr>
        <w:t xml:space="preserve">Σας ευχαριστώ. </w:t>
      </w:r>
    </w:p>
    <w:p w14:paraId="5FAE2D8A" w14:textId="77777777" w:rsidR="00F27D86" w:rsidRDefault="00AA27F9">
      <w:pPr>
        <w:spacing w:after="0" w:line="600" w:lineRule="auto"/>
        <w:ind w:firstLine="720"/>
        <w:contextualSpacing/>
        <w:jc w:val="both"/>
        <w:rPr>
          <w:rFonts w:eastAsia="Times New Roman" w:cs="Times New Roman"/>
        </w:rPr>
      </w:pPr>
      <w:r>
        <w:rPr>
          <w:rFonts w:eastAsia="Times New Roman"/>
          <w:b/>
          <w:bCs/>
        </w:rPr>
        <w:t xml:space="preserve">ΠΡΟΕΔΡΕΥΩΝ </w:t>
      </w:r>
      <w:r>
        <w:rPr>
          <w:rFonts w:eastAsia="Times New Roman"/>
          <w:b/>
          <w:bCs/>
        </w:rPr>
        <w:t>(Αναστάσιος Κουράκης):</w:t>
      </w:r>
      <w:r>
        <w:rPr>
          <w:rFonts w:eastAsia="Times New Roman" w:cs="Times New Roman"/>
        </w:rPr>
        <w:t xml:space="preserve"> Ευχαριστούμε τον κ. Παπαθεοδώρου. </w:t>
      </w:r>
    </w:p>
    <w:p w14:paraId="5FAE2D8B" w14:textId="77777777" w:rsidR="00F27D86" w:rsidRDefault="00AA27F9">
      <w:pPr>
        <w:spacing w:after="0" w:line="600" w:lineRule="auto"/>
        <w:ind w:firstLine="720"/>
        <w:contextualSpacing/>
        <w:jc w:val="both"/>
        <w:rPr>
          <w:rFonts w:eastAsia="Times New Roman" w:cs="Times New Roman"/>
        </w:rPr>
      </w:pPr>
      <w:r>
        <w:rPr>
          <w:rFonts w:eastAsia="Times New Roman" w:cs="Times New Roman"/>
        </w:rPr>
        <w:t xml:space="preserve">Κύριε Υπουργέ, έχετε τον λόγο για τη δευτερολογία σας. </w:t>
      </w:r>
    </w:p>
    <w:p w14:paraId="5FAE2D8C" w14:textId="77777777" w:rsidR="00F27D86" w:rsidRDefault="00AA27F9">
      <w:pPr>
        <w:spacing w:after="0" w:line="600" w:lineRule="auto"/>
        <w:ind w:firstLine="720"/>
        <w:contextualSpacing/>
        <w:jc w:val="both"/>
        <w:rPr>
          <w:rFonts w:eastAsia="Times New Roman" w:cs="Times New Roman"/>
        </w:rPr>
      </w:pPr>
      <w:r>
        <w:rPr>
          <w:rFonts w:eastAsia="Times New Roman" w:cs="Times New Roman"/>
          <w:b/>
        </w:rPr>
        <w:t>ΙΩΑΝΝΗΣ ΜΟΥΖΑΛΑΣ (Υπουργός Μεταναστευτικής Πολιτικής):</w:t>
      </w:r>
      <w:r>
        <w:rPr>
          <w:rFonts w:eastAsia="Times New Roman" w:cs="Times New Roman"/>
        </w:rPr>
        <w:t xml:space="preserve"> Ειλικρινά νομίζω ότι στη δευτερολογία </w:t>
      </w:r>
      <w:r>
        <w:rPr>
          <w:rFonts w:eastAsia="Times New Roman" w:cs="Times New Roman"/>
        </w:rPr>
        <w:t>σας,</w:t>
      </w:r>
      <w:r>
        <w:rPr>
          <w:rFonts w:eastAsia="Times New Roman" w:cs="Times New Roman"/>
        </w:rPr>
        <w:t xml:space="preserve"> μπαίνετε σε έναν επικίνδυνο δρόμο. Ακούστε ν</w:t>
      </w:r>
      <w:r>
        <w:rPr>
          <w:rFonts w:eastAsia="Times New Roman" w:cs="Times New Roman"/>
        </w:rPr>
        <w:t xml:space="preserve">α δείτε, πολύ ήρεμα, με πολλή εκτίμηση είτε έτσι είτε αλλιώς αυτό το οποίο </w:t>
      </w:r>
      <w:r>
        <w:rPr>
          <w:rFonts w:eastAsia="Times New Roman"/>
          <w:bCs/>
        </w:rPr>
        <w:t>έχει</w:t>
      </w:r>
      <w:r>
        <w:rPr>
          <w:rFonts w:eastAsia="Times New Roman" w:cs="Times New Roman"/>
        </w:rPr>
        <w:t xml:space="preserve"> συναφθεί ανάμεσα στην Ευρωπαϊκή Ένωση και στην Τουρκία, στους Πρωθυπουργούς της Ευρωπαϊκής </w:t>
      </w:r>
      <w:r>
        <w:rPr>
          <w:rFonts w:eastAsia="Times New Roman"/>
          <w:bCs/>
        </w:rPr>
        <w:t>Έ</w:t>
      </w:r>
      <w:r>
        <w:rPr>
          <w:rFonts w:eastAsia="Times New Roman" w:cs="Times New Roman"/>
        </w:rPr>
        <w:t xml:space="preserve">νωσης και της Τουρκίας, στη χώρα μας </w:t>
      </w:r>
      <w:r>
        <w:rPr>
          <w:rFonts w:eastAsia="Times New Roman"/>
          <w:bCs/>
        </w:rPr>
        <w:t>έχει</w:t>
      </w:r>
      <w:r>
        <w:rPr>
          <w:rFonts w:eastAsia="Times New Roman" w:cs="Times New Roman"/>
        </w:rPr>
        <w:t xml:space="preserve"> επιφέρει, εφόσον τηρούνται οι </w:t>
      </w:r>
      <w:r>
        <w:rPr>
          <w:rFonts w:eastAsia="Times New Roman"/>
        </w:rPr>
        <w:t>διαδικασίες</w:t>
      </w:r>
      <w:r>
        <w:rPr>
          <w:rFonts w:eastAsia="Times New Roman" w:cs="Times New Roman"/>
        </w:rPr>
        <w:t xml:space="preserve"> </w:t>
      </w:r>
      <w:r>
        <w:rPr>
          <w:rFonts w:eastAsia="Times New Roman" w:cs="Times New Roman"/>
        </w:rPr>
        <w:t xml:space="preserve">που έχουν αποφασιστεί, μια μείωση εισροών από επτά χιλιάδες την ημέρα και δυόμισι χιλιάδες όταν έκλεισαν τα σύνορα, σε εβδομήντα με εκατό την ημέρα. </w:t>
      </w:r>
    </w:p>
    <w:p w14:paraId="5FAE2D8D"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εμείς θα το υπερασπιστούμε. </w:t>
      </w:r>
    </w:p>
    <w:p w14:paraId="5FAE2D8E"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Με βάση αυτό</w:t>
      </w:r>
      <w:r>
        <w:rPr>
          <w:rFonts w:eastAsia="Times New Roman" w:cs="Times New Roman"/>
          <w:szCs w:val="24"/>
        </w:rPr>
        <w:t>,</w:t>
      </w:r>
      <w:r>
        <w:rPr>
          <w:rFonts w:eastAsia="Times New Roman" w:cs="Times New Roman"/>
          <w:szCs w:val="24"/>
        </w:rPr>
        <w:t xml:space="preserve"> λοιπόν, όπως και να λέγεται, δεν μπορούμε να τους μεταφέρο</w:t>
      </w:r>
      <w:r>
        <w:rPr>
          <w:rFonts w:eastAsia="Times New Roman" w:cs="Times New Roman"/>
          <w:szCs w:val="24"/>
        </w:rPr>
        <w:t xml:space="preserve">υμε. Έχω καταθέσει στη Βουλή σε μια προηγούμενη επερώτηση επιστολές, που έχω γράψει και στους Τούρκους και στον </w:t>
      </w:r>
      <w:proofErr w:type="spellStart"/>
      <w:r>
        <w:rPr>
          <w:rFonts w:eastAsia="Times New Roman" w:cs="Times New Roman"/>
          <w:szCs w:val="24"/>
        </w:rPr>
        <w:t>Τίμερμανς</w:t>
      </w:r>
      <w:proofErr w:type="spellEnd"/>
      <w:r>
        <w:rPr>
          <w:rFonts w:eastAsia="Times New Roman" w:cs="Times New Roman"/>
          <w:szCs w:val="24"/>
        </w:rPr>
        <w:t xml:space="preserve"> και στον Αβραμόπουλο, σε όλους αυτούς. Ήρθε ο κ. Αβραμόπουλος και το είπε. Σας παρακαλώ πολύ, δεν υπάρχει κανένας λόγος να μην το κάνο</w:t>
      </w:r>
      <w:r>
        <w:rPr>
          <w:rFonts w:eastAsia="Times New Roman" w:cs="Times New Roman"/>
          <w:szCs w:val="24"/>
        </w:rPr>
        <w:t xml:space="preserve">υμε, αν δεν φοβόμασταν ότι κάνοντας αυτό το πράγμα, θα καταρρεύσει μια συμφωνία. Η συμφωνία, η δήλωση, όπως θέλετε, πείτε το. Και τότε δεν θα έχουμε τι να πούμε στον κόσμο. </w:t>
      </w:r>
    </w:p>
    <w:p w14:paraId="5FAE2D8F"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Θα ήθελα</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εδώ να είμαστε ενωμένοι. Αυτά είναι λόγια τα οποία λέγονται εύκο</w:t>
      </w:r>
      <w:r>
        <w:rPr>
          <w:rFonts w:eastAsia="Times New Roman" w:cs="Times New Roman"/>
          <w:szCs w:val="24"/>
        </w:rPr>
        <w:t xml:space="preserve">λα, αλλά μπορεί να επιφέρουν ένα αποτέλεσμα πολύ δύσκολο και κακό για τη χώρα. Είμαι βέβαιος ότι δεν είναι αυτή η πρόθεσή σας. </w:t>
      </w:r>
    </w:p>
    <w:p w14:paraId="5FAE2D90"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Τέλος να σας πω ότι αυτά που είπατε</w:t>
      </w:r>
      <w:r>
        <w:rPr>
          <w:rFonts w:eastAsia="Times New Roman" w:cs="Times New Roman"/>
          <w:szCs w:val="24"/>
        </w:rPr>
        <w:t>,</w:t>
      </w:r>
      <w:r>
        <w:rPr>
          <w:rFonts w:eastAsia="Times New Roman" w:cs="Times New Roman"/>
          <w:szCs w:val="24"/>
        </w:rPr>
        <w:t xml:space="preserve"> ακριβώς δείχνουν το πόσο χρειαζόμαστε τη βοήθειά σας και τη βοήθεια απ’ όλο το δημοκρατικό </w:t>
      </w:r>
      <w:r>
        <w:rPr>
          <w:rFonts w:eastAsia="Times New Roman" w:cs="Times New Roman"/>
          <w:szCs w:val="24"/>
        </w:rPr>
        <w:t>τόξο, ώστε να μπορέσουμε να λύσουμε το πρόβλημα. Διότι</w:t>
      </w:r>
      <w:r>
        <w:rPr>
          <w:rFonts w:eastAsia="Times New Roman" w:cs="Times New Roman"/>
          <w:szCs w:val="24"/>
        </w:rPr>
        <w:t>,</w:t>
      </w:r>
      <w:r>
        <w:rPr>
          <w:rFonts w:eastAsia="Times New Roman" w:cs="Times New Roman"/>
          <w:szCs w:val="24"/>
        </w:rPr>
        <w:t xml:space="preserve"> πραγματικά, δυόμισι χιλιάδες σε μια μικρή περιοχή δημιουργούν αυτό το πρόβλημα. Είδατε ότι εγώ πρώτος είπα ότι η εγκληματικότητα έχει να κάνει με τις συνθήκες διαβίωσης. Αυτό </w:t>
      </w:r>
      <w:r>
        <w:rPr>
          <w:rFonts w:eastAsia="Times New Roman" w:cs="Times New Roman"/>
          <w:szCs w:val="24"/>
        </w:rPr>
        <w:lastRenderedPageBreak/>
        <w:t>τι σημαίνει; Αυτό σημαίνε</w:t>
      </w:r>
      <w:r>
        <w:rPr>
          <w:rFonts w:eastAsia="Times New Roman" w:cs="Times New Roman"/>
          <w:szCs w:val="24"/>
        </w:rPr>
        <w:t>ι να τους πάρουμε στην ενδοχώρα. Αυτό σημαίνει ότι μπορεί να καταπέσει η συμφωνία. Άρα τι μ</w:t>
      </w:r>
      <w:r>
        <w:rPr>
          <w:rFonts w:eastAsia="Times New Roman" w:cs="Times New Roman"/>
          <w:szCs w:val="24"/>
        </w:rPr>
        <w:t>έ</w:t>
      </w:r>
      <w:r>
        <w:rPr>
          <w:rFonts w:eastAsia="Times New Roman" w:cs="Times New Roman"/>
          <w:szCs w:val="24"/>
        </w:rPr>
        <w:t xml:space="preserve">νει; Να υπάρξει ένας μεγαλύτερος χώρος ο οποίος δεν θα είναι δυσβάσταχτος και θα βοηθήσει το άσυλο. </w:t>
      </w:r>
    </w:p>
    <w:p w14:paraId="5FAE2D91"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Έχετε δίκιο. Ξέχασα να αναφέρω ότι είμαστε αυτή τη στιγμή σε συ</w:t>
      </w:r>
      <w:r>
        <w:rPr>
          <w:rFonts w:eastAsia="Times New Roman" w:cs="Times New Roman"/>
          <w:szCs w:val="24"/>
        </w:rPr>
        <w:t xml:space="preserve">μφωνία με την </w:t>
      </w:r>
      <w:r>
        <w:rPr>
          <w:rFonts w:eastAsia="Times New Roman" w:cs="Times New Roman"/>
          <w:szCs w:val="24"/>
          <w:lang w:val="en-US"/>
        </w:rPr>
        <w:t>EASO</w:t>
      </w:r>
      <w:r>
        <w:rPr>
          <w:rFonts w:eastAsia="Times New Roman" w:cs="Times New Roman"/>
          <w:szCs w:val="24"/>
        </w:rPr>
        <w:t xml:space="preserve"> να μεταφέρουμε και στη Χίο και στη Μυτιλήνη τις υπηρεσίες ασύλου και τις υπηρεσίες της </w:t>
      </w:r>
      <w:r>
        <w:rPr>
          <w:rFonts w:eastAsia="Times New Roman" w:cs="Times New Roman"/>
          <w:szCs w:val="24"/>
          <w:lang w:val="en-US"/>
        </w:rPr>
        <w:t>EASO</w:t>
      </w:r>
      <w:r>
        <w:rPr>
          <w:rFonts w:eastAsia="Times New Roman" w:cs="Times New Roman"/>
          <w:szCs w:val="24"/>
        </w:rPr>
        <w:t xml:space="preserve"> εκτός. Αυτό θα μας δώσει και περισσότερο χώρο μέσα και θα αποφύγουμε τις προστριβές και τις πιέσεις εξεγέρσεων και μικροπροβλημάτων που δημιουργούνται. </w:t>
      </w:r>
    </w:p>
    <w:p w14:paraId="5FAE2D92"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Υπουργό Μεταναστευτικής Πολιτικής κ. </w:t>
      </w:r>
      <w:proofErr w:type="spellStart"/>
      <w:r>
        <w:rPr>
          <w:rFonts w:eastAsia="Times New Roman" w:cs="Times New Roman"/>
          <w:szCs w:val="24"/>
        </w:rPr>
        <w:t>Μουζάλα</w:t>
      </w:r>
      <w:proofErr w:type="spellEnd"/>
      <w:r>
        <w:rPr>
          <w:rFonts w:eastAsia="Times New Roman" w:cs="Times New Roman"/>
          <w:szCs w:val="24"/>
        </w:rPr>
        <w:t xml:space="preserve">. </w:t>
      </w:r>
    </w:p>
    <w:p w14:paraId="5FAE2D93"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Στη </w:t>
      </w:r>
      <w:r>
        <w:rPr>
          <w:rFonts w:eastAsia="Times New Roman" w:cs="Times New Roman"/>
          <w:szCs w:val="24"/>
        </w:rPr>
        <w:t>συνέχεια θα συζητηθεί η με αριθμό 1084/10-11-2016 ερώτηση του Ανεξάρτητου Βουλευτή Β</w:t>
      </w:r>
      <w:r>
        <w:rPr>
          <w:rFonts w:eastAsia="Times New Roman" w:cs="Times New Roman"/>
          <w:szCs w:val="24"/>
        </w:rPr>
        <w:t>΄</w:t>
      </w:r>
      <w:r>
        <w:rPr>
          <w:rFonts w:eastAsia="Times New Roman" w:cs="Times New Roman"/>
          <w:szCs w:val="24"/>
        </w:rPr>
        <w:t xml:space="preserve"> Αθηνών κ. Θεοχάρη </w:t>
      </w:r>
      <w:proofErr w:type="spellStart"/>
      <w:r>
        <w:rPr>
          <w:rFonts w:eastAsia="Times New Roman" w:cs="Times New Roman"/>
          <w:szCs w:val="24"/>
        </w:rPr>
        <w:t>Θεοχάρη</w:t>
      </w:r>
      <w:proofErr w:type="spellEnd"/>
      <w:r>
        <w:rPr>
          <w:rFonts w:eastAsia="Times New Roman" w:cs="Times New Roman"/>
          <w:szCs w:val="24"/>
        </w:rPr>
        <w:t xml:space="preserve"> προς τον Υπουργό Οικονομικών, σχετικά με τον ενδεχόμενο κίνδυνο παραγραφών σε δυνητικές περιπτώσεις φορολογικών υποθέσεων πολιτικών προσώπων που</w:t>
      </w:r>
      <w:r>
        <w:rPr>
          <w:rFonts w:eastAsia="Times New Roman" w:cs="Times New Roman"/>
          <w:szCs w:val="24"/>
        </w:rPr>
        <w:t xml:space="preserve"> αφορούν στη Γενική Γραμματεία Δημοσίων Εσόδων, στο Σώμα Δίωξης Οικονομικού Εγκλήματος και στις λίστες καταθετών εξωτερικού. </w:t>
      </w:r>
    </w:p>
    <w:p w14:paraId="5FAE2D94"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Στην ερώτηση του κ. Θεοχάρη θα απαντήσει η Υπουργός Οικονομικών κ. Αικατερίνη </w:t>
      </w:r>
      <w:proofErr w:type="spellStart"/>
      <w:r>
        <w:rPr>
          <w:rFonts w:eastAsia="Times New Roman" w:cs="Times New Roman"/>
          <w:szCs w:val="24"/>
        </w:rPr>
        <w:t>Παπανάτσιου</w:t>
      </w:r>
      <w:proofErr w:type="spellEnd"/>
      <w:r>
        <w:rPr>
          <w:rFonts w:eastAsia="Times New Roman" w:cs="Times New Roman"/>
          <w:szCs w:val="24"/>
        </w:rPr>
        <w:t xml:space="preserve">. </w:t>
      </w:r>
    </w:p>
    <w:p w14:paraId="5FAE2D95"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Θεοχάρη, έχετε τον λόγο για δύο </w:t>
      </w:r>
      <w:r>
        <w:rPr>
          <w:rFonts w:eastAsia="Times New Roman" w:cs="Times New Roman"/>
          <w:szCs w:val="24"/>
        </w:rPr>
        <w:t xml:space="preserve">λεπτά για να αναπτύξετε την ερώτησή σας. </w:t>
      </w:r>
    </w:p>
    <w:p w14:paraId="5FAE2D96"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ΘΕΟΧΑΡΗΣ (ΧΑΡΗΣ) ΘΕΟΧΑΡΗΣ: </w:t>
      </w:r>
      <w:r>
        <w:rPr>
          <w:rFonts w:eastAsia="Times New Roman" w:cs="Times New Roman"/>
          <w:szCs w:val="24"/>
        </w:rPr>
        <w:t xml:space="preserve">Ευχαριστώ, κύριε Πρόεδρε. </w:t>
      </w:r>
    </w:p>
    <w:p w14:paraId="5FAE2D97"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Επιτρέψτε μου αρχικά να εκφράσω την αγανάκτησή μου</w:t>
      </w:r>
      <w:r>
        <w:rPr>
          <w:rFonts w:eastAsia="Times New Roman" w:cs="Times New Roman"/>
          <w:szCs w:val="24"/>
        </w:rPr>
        <w:t>,</w:t>
      </w:r>
      <w:r>
        <w:rPr>
          <w:rFonts w:eastAsia="Times New Roman" w:cs="Times New Roman"/>
          <w:szCs w:val="24"/>
        </w:rPr>
        <w:t xml:space="preserve"> γιατί αυτή η Κυβέρνηση δεν απαντάει στις ερωτήσεις. Έχουμε εδώ ένα παράδειγμα μιας ερώτησης που θα απαντηθε</w:t>
      </w:r>
      <w:r>
        <w:rPr>
          <w:rFonts w:eastAsia="Times New Roman" w:cs="Times New Roman"/>
          <w:szCs w:val="24"/>
        </w:rPr>
        <w:t>ί. Έχω κάνει όμως είκοσι δύο αναπάντητες ερωτήσεις και τέσσερις -είκοσι έξι δηλαδή στο σύνολο- μόνο έχουν απαντηθεί. Δεν είναι δυνατόν να συνεχίζεται αυτή η πρακτική</w:t>
      </w:r>
      <w:r>
        <w:rPr>
          <w:rFonts w:eastAsia="Times New Roman" w:cs="Times New Roman"/>
          <w:szCs w:val="24"/>
        </w:rPr>
        <w:t>,</w:t>
      </w:r>
      <w:r>
        <w:rPr>
          <w:rFonts w:eastAsia="Times New Roman" w:cs="Times New Roman"/>
          <w:szCs w:val="24"/>
        </w:rPr>
        <w:t xml:space="preserve"> από μία Κυβέρνηση η οποία γράφει στα παλαιότερα των υποδημάτων της το </w:t>
      </w:r>
      <w:r>
        <w:rPr>
          <w:rFonts w:eastAsia="Times New Roman" w:cs="Times New Roman"/>
          <w:szCs w:val="24"/>
        </w:rPr>
        <w:t>ε</w:t>
      </w:r>
      <w:r>
        <w:rPr>
          <w:rFonts w:eastAsia="Times New Roman" w:cs="Times New Roman"/>
          <w:szCs w:val="24"/>
        </w:rPr>
        <w:t>λληνικό Κοινοβούλι</w:t>
      </w:r>
      <w:r>
        <w:rPr>
          <w:rFonts w:eastAsia="Times New Roman" w:cs="Times New Roman"/>
          <w:szCs w:val="24"/>
        </w:rPr>
        <w:t xml:space="preserve">ο. </w:t>
      </w:r>
    </w:p>
    <w:p w14:paraId="5FAE2D98"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Κύριε Πρόεδρε, κυρία Υπουργέ, ζούμε την εξής παραδοξότητα</w:t>
      </w:r>
      <w:r>
        <w:rPr>
          <w:rFonts w:eastAsia="Times New Roman" w:cs="Times New Roman"/>
          <w:szCs w:val="24"/>
        </w:rPr>
        <w:t>.</w:t>
      </w:r>
      <w:r>
        <w:rPr>
          <w:rFonts w:eastAsia="Times New Roman" w:cs="Times New Roman"/>
          <w:szCs w:val="24"/>
        </w:rPr>
        <w:t xml:space="preserve"> Το 2015</w:t>
      </w:r>
      <w:r>
        <w:rPr>
          <w:rFonts w:eastAsia="Times New Roman" w:cs="Times New Roman"/>
          <w:szCs w:val="24"/>
        </w:rPr>
        <w:t>,</w:t>
      </w:r>
      <w:r>
        <w:rPr>
          <w:rFonts w:eastAsia="Times New Roman" w:cs="Times New Roman"/>
          <w:szCs w:val="24"/>
        </w:rPr>
        <w:t xml:space="preserve"> με νομοθέτηση αποφασίσατε τη μεταφορά τρεισήμισι χιλιάδων υποθέσεων του ΣΔΟΕ στη ΓΓΔΕ, τώρα Ανεξάρτητη Αρχή. Στον επόμενο σχεδιασμό μιλούσατε για τρεις χιλιάδες εννιακόσιες σαράντα επτ</w:t>
      </w:r>
      <w:r>
        <w:rPr>
          <w:rFonts w:eastAsia="Times New Roman" w:cs="Times New Roman"/>
          <w:szCs w:val="24"/>
        </w:rPr>
        <w:t>ά φορολογικές υποθέσεις. Τελικά δεν έ</w:t>
      </w:r>
      <w:r>
        <w:rPr>
          <w:rFonts w:eastAsia="Times New Roman" w:cs="Times New Roman"/>
          <w:szCs w:val="24"/>
        </w:rPr>
        <w:lastRenderedPageBreak/>
        <w:t>μαθε κανένας πόσες μεταφέρθηκαν. Από τις 10 Μαρτίου 2016 ένα</w:t>
      </w:r>
      <w:r>
        <w:rPr>
          <w:rFonts w:eastAsia="Times New Roman" w:cs="Times New Roman"/>
          <w:szCs w:val="24"/>
        </w:rPr>
        <w:t>ν</w:t>
      </w:r>
      <w:r>
        <w:rPr>
          <w:rFonts w:eastAsia="Times New Roman" w:cs="Times New Roman"/>
          <w:szCs w:val="24"/>
        </w:rPr>
        <w:t xml:space="preserve"> χρόνο πριν, με ερώτηση έθετα τα εξής ερωτήματα: Πόσες υποθέσεις παραμένουν στη δικαιοδοσία του ΣΔΟΕ; Πώς αντιμετωπίζονται με δεδομένη τη μείωση του προσωπικο</w:t>
      </w:r>
      <w:r>
        <w:rPr>
          <w:rFonts w:eastAsia="Times New Roman" w:cs="Times New Roman"/>
          <w:szCs w:val="24"/>
        </w:rPr>
        <w:t>ύ του ΣΔΟΕ; Πόσες υποθέσεις παραμένουν που είναι εισαγγελικές παραγγελίες στο ΣΔΟΕ; Από τους πεντακόσιους υπαλλήλους οι οποίοι μεταφέρθηκαν στη ΓΓΔΕ</w:t>
      </w:r>
      <w:r>
        <w:rPr>
          <w:rFonts w:eastAsia="Times New Roman" w:cs="Times New Roman"/>
          <w:szCs w:val="24"/>
        </w:rPr>
        <w:t>,</w:t>
      </w:r>
      <w:r>
        <w:rPr>
          <w:rFonts w:eastAsia="Times New Roman" w:cs="Times New Roman"/>
          <w:szCs w:val="24"/>
        </w:rPr>
        <w:t xml:space="preserve"> πόσοι τοποθετήθηκαν σε θέσεις με ελεγκτικό αντικείμενο</w:t>
      </w:r>
      <w:r>
        <w:rPr>
          <w:rFonts w:eastAsia="Times New Roman" w:cs="Times New Roman"/>
          <w:szCs w:val="24"/>
        </w:rPr>
        <w:t>,</w:t>
      </w:r>
      <w:r>
        <w:rPr>
          <w:rFonts w:eastAsia="Times New Roman" w:cs="Times New Roman"/>
          <w:szCs w:val="24"/>
        </w:rPr>
        <w:t xml:space="preserve"> για να μπορέσουν να προχωρήσουν τις υποθέσεις; Πώς</w:t>
      </w:r>
      <w:r>
        <w:rPr>
          <w:rFonts w:eastAsia="Times New Roman" w:cs="Times New Roman"/>
          <w:szCs w:val="24"/>
        </w:rPr>
        <w:t xml:space="preserve"> προβλέπετε να στελεχωθεί στο νέο ΣΔΟΕ; </w:t>
      </w:r>
    </w:p>
    <w:p w14:paraId="5FAE2D99"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Με τον ν.4410/2016</w:t>
      </w:r>
      <w:r>
        <w:rPr>
          <w:rFonts w:eastAsia="Times New Roman" w:cs="Times New Roman"/>
          <w:szCs w:val="24"/>
        </w:rPr>
        <w:t>,</w:t>
      </w:r>
      <w:r>
        <w:rPr>
          <w:rFonts w:eastAsia="Times New Roman" w:cs="Times New Roman"/>
          <w:szCs w:val="24"/>
        </w:rPr>
        <w:t xml:space="preserve"> δόθηκε παράταση παραγραφής για τρία έτη στις υποθέσεις που μεταφέρθηκαν. Κοιτάξτε, </w:t>
      </w:r>
      <w:r>
        <w:rPr>
          <w:rFonts w:eastAsia="Times New Roman" w:cs="Times New Roman"/>
          <w:szCs w:val="24"/>
        </w:rPr>
        <w:t>οι</w:t>
      </w:r>
      <w:r>
        <w:rPr>
          <w:rFonts w:eastAsia="Times New Roman" w:cs="Times New Roman"/>
          <w:szCs w:val="24"/>
        </w:rPr>
        <w:t xml:space="preserve"> παρατάσεις παραγραφής οδηγούν τις εφορίες να ασχολούνται με υποθέσεις οι οποίες δεν φέρνουν εισπράξεις. Όποιο</w:t>
      </w:r>
      <w:r>
        <w:rPr>
          <w:rFonts w:eastAsia="Times New Roman" w:cs="Times New Roman"/>
          <w:szCs w:val="24"/>
        </w:rPr>
        <w:t>ς δίνει δηλαδή παρατάσεις παραγραφής</w:t>
      </w:r>
      <w:r>
        <w:rPr>
          <w:rFonts w:eastAsia="Times New Roman" w:cs="Times New Roman"/>
          <w:szCs w:val="24"/>
        </w:rPr>
        <w:t>,</w:t>
      </w:r>
      <w:r>
        <w:rPr>
          <w:rFonts w:eastAsia="Times New Roman" w:cs="Times New Roman"/>
          <w:szCs w:val="24"/>
        </w:rPr>
        <w:t xml:space="preserve"> θέλει να μην εισπράττει η εφορία. </w:t>
      </w:r>
    </w:p>
    <w:p w14:paraId="5FAE2D9A"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Είμαι όμως πεπεισμένος ότι σε ειδικές περιπτώσεις, όπως τις υποθέσεις των πολιτικών, η αντιμετώπιση αυτών των υποθέσεων πρέπει να είναι διαφορετική, γιατί ενδέχεται να παραγραφούν, αλ</w:t>
      </w:r>
      <w:r>
        <w:rPr>
          <w:rFonts w:eastAsia="Times New Roman" w:cs="Times New Roman"/>
          <w:szCs w:val="24"/>
        </w:rPr>
        <w:t>λά έχουν ουσιαστικό ηθικό και πολιτικό ενδιαφέρον.</w:t>
      </w:r>
    </w:p>
    <w:p w14:paraId="5FAE2D9B"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Γι’ αυτά, λοιπόν, πρέπει να δούμε ξανά τις εξής υποθέσεις</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ον αδικαιολόγητο πλουτισμό πολιτικών προσώπων, τις σκοτεινές διαδρομές του πολιτικού χρήματος, όπου είναι υποθέσεις που πλήττουν την αξιοπιστία τ</w:t>
      </w:r>
      <w:r>
        <w:rPr>
          <w:rFonts w:eastAsia="Times New Roman" w:cs="Times New Roman"/>
          <w:szCs w:val="24"/>
        </w:rPr>
        <w:t xml:space="preserve">ου πολιτικού συστήματος κι εντέλει της ίδιας της δημοκρατίας μας. Γι’ αυτόν τον λόγο πρέπει να είμαστε πιο αυστηροί σε αυτές τις υποθέσεις. </w:t>
      </w:r>
    </w:p>
    <w:p w14:paraId="5FAE2D9C" w14:textId="77777777" w:rsidR="00F27D86" w:rsidRDefault="00AA27F9">
      <w:pPr>
        <w:spacing w:after="0" w:line="600" w:lineRule="auto"/>
        <w:ind w:firstLine="720"/>
        <w:contextualSpacing/>
        <w:jc w:val="both"/>
        <w:rPr>
          <w:rFonts w:eastAsia="Times New Roman"/>
          <w:szCs w:val="24"/>
        </w:rPr>
      </w:pPr>
      <w:r>
        <w:rPr>
          <w:rFonts w:eastAsia="Times New Roman"/>
          <w:szCs w:val="24"/>
        </w:rPr>
        <w:t>Με βάση, λοιπόν, αυτά είχα ρωτήσει: Πρώτον, ολοκληρώθηκε και πότε η μεταφορά από το ΣΔΟΕ στη ΓΓΔΕ των τεσσάρων χιλι</w:t>
      </w:r>
      <w:r>
        <w:rPr>
          <w:rFonts w:eastAsia="Times New Roman"/>
          <w:szCs w:val="24"/>
        </w:rPr>
        <w:t xml:space="preserve">άδων περίπου υποθέσεων; Πόσες απ’ αυτές παραμένουν στο ΣΔΟΕ; Πώς αξιολογούνται οι υποθέσεις που μεταφέρθηκαν αναφορικά με τα αποτελέσματα και σε επίπεδο φορολογικών εσόδων; Με τι κριτήρια επιλέχθηκαν οι υποθέσεις που μεταφέρθηκαν στη ΓΓΔΕ; </w:t>
      </w:r>
    </w:p>
    <w:p w14:paraId="5FAE2D9D" w14:textId="77777777" w:rsidR="00F27D86" w:rsidRDefault="00AA27F9">
      <w:pPr>
        <w:spacing w:after="0" w:line="600" w:lineRule="auto"/>
        <w:ind w:firstLine="720"/>
        <w:contextualSpacing/>
        <w:jc w:val="both"/>
        <w:rPr>
          <w:rFonts w:eastAsia="Times New Roman"/>
          <w:szCs w:val="24"/>
        </w:rPr>
      </w:pPr>
      <w:r>
        <w:rPr>
          <w:rFonts w:eastAsia="Times New Roman"/>
          <w:szCs w:val="24"/>
        </w:rPr>
        <w:t>Υπάρχουν -και α</w:t>
      </w:r>
      <w:r>
        <w:rPr>
          <w:rFonts w:eastAsia="Times New Roman"/>
          <w:szCs w:val="24"/>
        </w:rPr>
        <w:t>υτό θέλω να απαντηθεί, κυρία Υπουργέ- υποθέσεις πολιτικών προσώπων Βουλευτές, Υπουργοί, Γενικοί Γραμματείς</w:t>
      </w:r>
      <w:r>
        <w:rPr>
          <w:rFonts w:eastAsia="Times New Roman"/>
          <w:szCs w:val="24"/>
        </w:rPr>
        <w:t xml:space="preserve"> </w:t>
      </w:r>
      <w:r>
        <w:rPr>
          <w:rFonts w:eastAsia="Times New Roman"/>
          <w:szCs w:val="24"/>
        </w:rPr>
        <w:t>ή συγγενών τους στις λίστες αυτές που έχουν παραδοθεί στις ελληνικές αρχές και κινδυνεύουν να παραγραφούν; Υπάρχει ενημέρωση για πολιτικά πρόσωπα που</w:t>
      </w:r>
      <w:r>
        <w:rPr>
          <w:rFonts w:eastAsia="Times New Roman"/>
          <w:szCs w:val="24"/>
        </w:rPr>
        <w:t xml:space="preserve"> αναφέρονται στις λίστες </w:t>
      </w:r>
      <w:proofErr w:type="spellStart"/>
      <w:r>
        <w:rPr>
          <w:rFonts w:eastAsia="Times New Roman"/>
          <w:szCs w:val="24"/>
        </w:rPr>
        <w:t>Μπόργιανς</w:t>
      </w:r>
      <w:proofErr w:type="spellEnd"/>
      <w:r>
        <w:rPr>
          <w:rFonts w:eastAsia="Times New Roman"/>
          <w:szCs w:val="24"/>
        </w:rPr>
        <w:t xml:space="preserve"> ή σε άλλες λίστες καταθετών; Υπάρχουν φο</w:t>
      </w:r>
      <w:r>
        <w:rPr>
          <w:rFonts w:eastAsia="Times New Roman"/>
          <w:szCs w:val="24"/>
        </w:rPr>
        <w:lastRenderedPageBreak/>
        <w:t xml:space="preserve">ρολογικές υποθέσεις πολιτικών προσώπων ή συγγενών πρώτου βαθμού που ήταν στο ΣΔΟΕ και δεν μεταφέρθηκαν στη ΓΓΔΕ και αφέθηκαν να παραγραφούν; </w:t>
      </w:r>
    </w:p>
    <w:p w14:paraId="5FAE2D9E" w14:textId="77777777" w:rsidR="00F27D86" w:rsidRDefault="00AA27F9">
      <w:pPr>
        <w:spacing w:after="0" w:line="600" w:lineRule="auto"/>
        <w:ind w:firstLine="720"/>
        <w:contextualSpacing/>
        <w:jc w:val="both"/>
        <w:rPr>
          <w:rFonts w:eastAsia="Times New Roman"/>
          <w:szCs w:val="24"/>
        </w:rPr>
      </w:pPr>
      <w:r>
        <w:rPr>
          <w:rFonts w:eastAsia="Times New Roman"/>
          <w:szCs w:val="24"/>
        </w:rPr>
        <w:t>Και το πιο σημαντικό απ’ όλα είναι το ε</w:t>
      </w:r>
      <w:r>
        <w:rPr>
          <w:rFonts w:eastAsia="Times New Roman"/>
          <w:szCs w:val="24"/>
        </w:rPr>
        <w:t>ξής: Ζητήσαμε ο Υπουργός</w:t>
      </w:r>
      <w:r>
        <w:rPr>
          <w:rFonts w:eastAsia="Times New Roman"/>
          <w:szCs w:val="24"/>
        </w:rPr>
        <w:t>,</w:t>
      </w:r>
      <w:r>
        <w:rPr>
          <w:rFonts w:eastAsia="Times New Roman"/>
          <w:szCs w:val="24"/>
        </w:rPr>
        <w:t xml:space="preserve"> να ενημερώσει την Επιτροπή Θεσμών και Διαφάνειας για τέτοιου είδους υποθέσεις φοροδιαφυγής πολιτικών προσώπων -Βουλευτών, Υπουργών, Γενικών Γραμματέων- και γενικά τέτοιων προσώπων πολιτικού ενδιαφέροντος που βρίσκονται σ’ αυτές τι</w:t>
      </w:r>
      <w:r>
        <w:rPr>
          <w:rFonts w:eastAsia="Times New Roman"/>
          <w:szCs w:val="24"/>
        </w:rPr>
        <w:t>ς λίστες καταθετών εξωτερικού και για υποθέσεις που δεν έχουν μεταφερθεί από το ΣΔΟΕ στη ΓΓΔΕ.</w:t>
      </w:r>
    </w:p>
    <w:p w14:paraId="5FAE2D9F" w14:textId="77777777" w:rsidR="00F27D86" w:rsidRDefault="00AA27F9">
      <w:pPr>
        <w:spacing w:after="0" w:line="600" w:lineRule="auto"/>
        <w:ind w:firstLine="720"/>
        <w:contextualSpacing/>
        <w:jc w:val="both"/>
        <w:rPr>
          <w:rFonts w:eastAsia="Times New Roman"/>
          <w:szCs w:val="24"/>
        </w:rPr>
      </w:pPr>
      <w:r>
        <w:rPr>
          <w:rFonts w:eastAsia="Times New Roman"/>
          <w:szCs w:val="24"/>
        </w:rPr>
        <w:t>Σ’ αυτό, λοιπόν, το ενδεχόμενο δεν είδαμε να ενημερώνετε και την Επιτροπή αυτή Θεσμών και Διαφάνειας και θέλω να ρωτήσω</w:t>
      </w:r>
      <w:r>
        <w:rPr>
          <w:rFonts w:eastAsia="Times New Roman"/>
          <w:szCs w:val="24"/>
        </w:rPr>
        <w:t>,</w:t>
      </w:r>
      <w:r>
        <w:rPr>
          <w:rFonts w:eastAsia="Times New Roman"/>
          <w:szCs w:val="24"/>
        </w:rPr>
        <w:t xml:space="preserve"> αν, κυρία Υπουργέ, προτίθεστε, επιτέλους</w:t>
      </w:r>
      <w:r>
        <w:rPr>
          <w:rFonts w:eastAsia="Times New Roman"/>
          <w:szCs w:val="24"/>
        </w:rPr>
        <w:t>, να ενημερώσετε την Επιτροπή Θεσμών και Διαφάνειας.</w:t>
      </w:r>
    </w:p>
    <w:p w14:paraId="5FAE2DA0" w14:textId="77777777" w:rsidR="00F27D86" w:rsidRDefault="00AA27F9">
      <w:pPr>
        <w:spacing w:after="0" w:line="600" w:lineRule="auto"/>
        <w:ind w:firstLine="720"/>
        <w:contextualSpacing/>
        <w:jc w:val="both"/>
        <w:rPr>
          <w:rFonts w:eastAsia="Times New Roman"/>
          <w:szCs w:val="24"/>
        </w:rPr>
      </w:pPr>
      <w:r>
        <w:rPr>
          <w:rFonts w:eastAsia="Times New Roman"/>
          <w:szCs w:val="24"/>
        </w:rPr>
        <w:t>Σας ευχαριστώ.</w:t>
      </w:r>
    </w:p>
    <w:p w14:paraId="5FAE2DA1" w14:textId="77777777" w:rsidR="00F27D86" w:rsidRDefault="00AA27F9">
      <w:pPr>
        <w:spacing w:after="0"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Θεοχάρη.</w:t>
      </w:r>
    </w:p>
    <w:p w14:paraId="5FAE2DA2" w14:textId="77777777" w:rsidR="00F27D86" w:rsidRDefault="00AA27F9">
      <w:pPr>
        <w:spacing w:after="0" w:line="600" w:lineRule="auto"/>
        <w:ind w:firstLine="720"/>
        <w:contextualSpacing/>
        <w:jc w:val="both"/>
        <w:rPr>
          <w:rFonts w:eastAsia="Times New Roman"/>
          <w:szCs w:val="24"/>
        </w:rPr>
      </w:pPr>
      <w:r>
        <w:rPr>
          <w:rFonts w:eastAsia="Times New Roman"/>
          <w:szCs w:val="24"/>
        </w:rPr>
        <w:t>Απαντάει η Υφυπουργός Οικονομικών κ</w:t>
      </w:r>
      <w:r>
        <w:rPr>
          <w:rFonts w:eastAsia="Times New Roman"/>
          <w:szCs w:val="24"/>
        </w:rPr>
        <w:t>.</w:t>
      </w:r>
      <w:r>
        <w:rPr>
          <w:rFonts w:eastAsia="Times New Roman"/>
          <w:szCs w:val="24"/>
        </w:rPr>
        <w:t xml:space="preserve"> Αικατερίνη </w:t>
      </w:r>
      <w:proofErr w:type="spellStart"/>
      <w:r>
        <w:rPr>
          <w:rFonts w:eastAsia="Times New Roman"/>
          <w:szCs w:val="24"/>
        </w:rPr>
        <w:t>Παπανάτσιου</w:t>
      </w:r>
      <w:proofErr w:type="spellEnd"/>
      <w:r>
        <w:rPr>
          <w:rFonts w:eastAsia="Times New Roman"/>
          <w:szCs w:val="24"/>
        </w:rPr>
        <w:t>.</w:t>
      </w:r>
    </w:p>
    <w:p w14:paraId="5FAE2DA3" w14:textId="77777777" w:rsidR="00F27D86" w:rsidRDefault="00AA27F9">
      <w:pPr>
        <w:spacing w:after="0" w:line="600" w:lineRule="auto"/>
        <w:ind w:firstLine="720"/>
        <w:contextualSpacing/>
        <w:jc w:val="both"/>
        <w:rPr>
          <w:rFonts w:eastAsia="Times New Roman"/>
          <w:szCs w:val="24"/>
        </w:rPr>
      </w:pPr>
      <w:r>
        <w:rPr>
          <w:rFonts w:eastAsia="Times New Roman"/>
          <w:szCs w:val="24"/>
        </w:rPr>
        <w:t>Κυρία Υφυπουργέ, έχετε τον λόγο για τρία λεπτά.</w:t>
      </w:r>
    </w:p>
    <w:p w14:paraId="5FAE2DA4" w14:textId="77777777" w:rsidR="00F27D86" w:rsidRDefault="00AA27F9">
      <w:pPr>
        <w:spacing w:after="0" w:line="600" w:lineRule="auto"/>
        <w:ind w:firstLine="720"/>
        <w:contextualSpacing/>
        <w:jc w:val="both"/>
        <w:rPr>
          <w:rFonts w:eastAsia="Times New Roman"/>
          <w:szCs w:val="24"/>
        </w:rPr>
      </w:pPr>
      <w:r>
        <w:rPr>
          <w:rFonts w:eastAsia="Times New Roman"/>
          <w:b/>
          <w:szCs w:val="24"/>
        </w:rPr>
        <w:lastRenderedPageBreak/>
        <w:t xml:space="preserve">ΑΙΚΑΤΕΡΙΝΗ </w:t>
      </w:r>
      <w:r>
        <w:rPr>
          <w:rFonts w:eastAsia="Times New Roman"/>
          <w:b/>
          <w:szCs w:val="24"/>
        </w:rPr>
        <w:t>ΠΑΠΑΝΑΤΣΙΟΥ (Υφυπουργός Οικονομικών):</w:t>
      </w:r>
      <w:r>
        <w:rPr>
          <w:rFonts w:eastAsia="Times New Roman"/>
          <w:szCs w:val="24"/>
        </w:rPr>
        <w:t xml:space="preserve"> Κύριε Πρόεδρε, κύριε Θεοχάρη, η Κυβέρνησή μας έχει αποδείξει πολλές φορές ότι η καταπολέμηση κάθε μορφής φοροδιαφυγής</w:t>
      </w:r>
      <w:r>
        <w:rPr>
          <w:rFonts w:eastAsia="Times New Roman"/>
          <w:szCs w:val="24"/>
        </w:rPr>
        <w:t>,</w:t>
      </w:r>
      <w:r>
        <w:rPr>
          <w:rFonts w:eastAsia="Times New Roman"/>
          <w:szCs w:val="24"/>
        </w:rPr>
        <w:t xml:space="preserve"> αποτελεί βασική μας προτεραιότητα.</w:t>
      </w:r>
    </w:p>
    <w:p w14:paraId="5FAE2DA5" w14:textId="77777777" w:rsidR="00F27D86" w:rsidRDefault="00AA27F9">
      <w:pPr>
        <w:spacing w:after="0" w:line="600" w:lineRule="auto"/>
        <w:ind w:firstLine="720"/>
        <w:contextualSpacing/>
        <w:jc w:val="both"/>
        <w:rPr>
          <w:rFonts w:eastAsia="Times New Roman"/>
          <w:szCs w:val="24"/>
        </w:rPr>
      </w:pPr>
      <w:r>
        <w:rPr>
          <w:rFonts w:eastAsia="Times New Roman"/>
          <w:szCs w:val="24"/>
        </w:rPr>
        <w:t>Ως εκ τούτου</w:t>
      </w:r>
      <w:r>
        <w:rPr>
          <w:rFonts w:eastAsia="Times New Roman"/>
          <w:szCs w:val="24"/>
        </w:rPr>
        <w:t xml:space="preserve"> η ομαλή μεταφορά των υποθέσεων φορολογικού και τελωνειακού αντικειμένου από την </w:t>
      </w:r>
      <w:r>
        <w:rPr>
          <w:rFonts w:eastAsia="Times New Roman"/>
          <w:szCs w:val="24"/>
        </w:rPr>
        <w:t>ε</w:t>
      </w:r>
      <w:r>
        <w:rPr>
          <w:rFonts w:eastAsia="Times New Roman"/>
          <w:szCs w:val="24"/>
        </w:rPr>
        <w:t xml:space="preserve">ιδική </w:t>
      </w:r>
      <w:r>
        <w:rPr>
          <w:rFonts w:eastAsia="Times New Roman"/>
          <w:szCs w:val="24"/>
        </w:rPr>
        <w:t>γ</w:t>
      </w:r>
      <w:r>
        <w:rPr>
          <w:rFonts w:eastAsia="Times New Roman"/>
          <w:szCs w:val="24"/>
        </w:rPr>
        <w:t xml:space="preserve">ραμματεία του ΣΔΟΕ προς την τέως Γενική Γραμματεία Δημοσίων Εσόδων και νυν </w:t>
      </w:r>
      <w:r>
        <w:rPr>
          <w:rFonts w:eastAsia="Times New Roman"/>
          <w:szCs w:val="24"/>
        </w:rPr>
        <w:t>Α</w:t>
      </w:r>
      <w:r>
        <w:rPr>
          <w:rFonts w:eastAsia="Times New Roman"/>
          <w:szCs w:val="24"/>
        </w:rPr>
        <w:t xml:space="preserve">νεξάρτητη Αρχή Δημοσίων Εσόδων αποτέλεσε και αποτελεί πρωτεύοντα στόχο μας κυρίως προς τον </w:t>
      </w:r>
      <w:r>
        <w:rPr>
          <w:rFonts w:eastAsia="Times New Roman"/>
          <w:szCs w:val="24"/>
        </w:rPr>
        <w:t>σκοπό του βέλτιστου χειρισμού των υποθέσεων αυτών, της ενίσχυσης της φορολογικής συνείδησης των πολιτών, της καταπολέμησης της φορολογικής παραβατικότητας και της αποκόμισης του μέγιστου δημοσιονομικού οφέλους για τη χώρα μας.</w:t>
      </w:r>
    </w:p>
    <w:p w14:paraId="5FAE2DA6" w14:textId="77777777" w:rsidR="00F27D86" w:rsidRDefault="00AA27F9">
      <w:pPr>
        <w:spacing w:after="0" w:line="600" w:lineRule="auto"/>
        <w:ind w:firstLine="720"/>
        <w:contextualSpacing/>
        <w:jc w:val="both"/>
        <w:rPr>
          <w:rFonts w:eastAsia="Times New Roman"/>
          <w:szCs w:val="24"/>
        </w:rPr>
      </w:pPr>
      <w:r>
        <w:rPr>
          <w:rFonts w:eastAsia="Times New Roman"/>
          <w:szCs w:val="24"/>
        </w:rPr>
        <w:t>Σχετικά με το ερώτημα της μετ</w:t>
      </w:r>
      <w:r>
        <w:rPr>
          <w:rFonts w:eastAsia="Times New Roman"/>
          <w:szCs w:val="24"/>
        </w:rPr>
        <w:t>αφοράς των υποθέσεων από τον ΣΔΟΕ αναφέρουμε ότι προς τον σκοπό υλοποίησης των διατάξεων του ν.4336/2015 έχει ολοκληρωθεί κατόπιν έκδοσης σχετικής υπουργικής απόφασης, την οποία καταθέτω και στα Πρακτικά, η μεταφορά των δύο χιλιάδων εφτακοσίων πενήντα μ</w:t>
      </w:r>
      <w:r>
        <w:rPr>
          <w:rFonts w:eastAsia="Times New Roman"/>
          <w:szCs w:val="24"/>
        </w:rPr>
        <w:t>ιας</w:t>
      </w:r>
      <w:r>
        <w:rPr>
          <w:rFonts w:eastAsia="Times New Roman"/>
          <w:szCs w:val="24"/>
        </w:rPr>
        <w:t xml:space="preserve"> υποθέσεων, που περιλαμβάνονται σε σχετικό πρακτικό πόρισμα της </w:t>
      </w:r>
      <w:r>
        <w:rPr>
          <w:rFonts w:eastAsia="Times New Roman"/>
          <w:szCs w:val="24"/>
        </w:rPr>
        <w:t>ε</w:t>
      </w:r>
      <w:r>
        <w:rPr>
          <w:rFonts w:eastAsia="Times New Roman"/>
          <w:szCs w:val="24"/>
        </w:rPr>
        <w:t xml:space="preserve">πιτροπής. Υπάρχει και δεύτερη υπουργική απόφαση </w:t>
      </w:r>
      <w:r>
        <w:rPr>
          <w:rFonts w:eastAsia="Times New Roman"/>
          <w:szCs w:val="24"/>
        </w:rPr>
        <w:lastRenderedPageBreak/>
        <w:t xml:space="preserve">για τη συγκρότηση της </w:t>
      </w:r>
      <w:r>
        <w:rPr>
          <w:rFonts w:eastAsia="Times New Roman"/>
          <w:szCs w:val="24"/>
        </w:rPr>
        <w:t>ε</w:t>
      </w:r>
      <w:r>
        <w:rPr>
          <w:rFonts w:eastAsia="Times New Roman"/>
          <w:szCs w:val="24"/>
        </w:rPr>
        <w:t xml:space="preserve">πιτροπής που κατατίθεται κι αυτή στα Πρακτικά. Η διαδικασία και τα κριτήρια επιλογής των ως άνω υποθέσεων καθορίστηκαν, </w:t>
      </w:r>
      <w:r>
        <w:rPr>
          <w:rFonts w:eastAsia="Times New Roman"/>
          <w:szCs w:val="24"/>
        </w:rPr>
        <w:t xml:space="preserve">επίσης, με σχετική υπουργική απόφαση. Τέλος, έχει από καιρό ολοκληρωθεί η παράδοση από το ΣΔΟΕ στο γραφείο </w:t>
      </w:r>
      <w:r>
        <w:rPr>
          <w:rFonts w:eastAsia="Times New Roman"/>
          <w:szCs w:val="24"/>
        </w:rPr>
        <w:t>ο</w:t>
      </w:r>
      <w:r>
        <w:rPr>
          <w:rFonts w:eastAsia="Times New Roman"/>
          <w:szCs w:val="24"/>
        </w:rPr>
        <w:t xml:space="preserve">ικονομικού </w:t>
      </w:r>
      <w:r>
        <w:rPr>
          <w:rFonts w:eastAsia="Times New Roman"/>
          <w:szCs w:val="24"/>
        </w:rPr>
        <w:t>ε</w:t>
      </w:r>
      <w:r>
        <w:rPr>
          <w:rFonts w:eastAsia="Times New Roman"/>
          <w:szCs w:val="24"/>
        </w:rPr>
        <w:t xml:space="preserve">ισαγγελέα των χιλίων </w:t>
      </w:r>
      <w:proofErr w:type="spellStart"/>
      <w:r>
        <w:rPr>
          <w:rFonts w:eastAsia="Times New Roman"/>
          <w:szCs w:val="24"/>
        </w:rPr>
        <w:t>εκατόν</w:t>
      </w:r>
      <w:proofErr w:type="spellEnd"/>
      <w:r>
        <w:rPr>
          <w:rFonts w:eastAsia="Times New Roman"/>
          <w:szCs w:val="24"/>
        </w:rPr>
        <w:t xml:space="preserve"> ενενήντα έξι υποθέσεων που προτάθηκαν από τον </w:t>
      </w:r>
      <w:r>
        <w:rPr>
          <w:rFonts w:eastAsia="Times New Roman"/>
          <w:szCs w:val="24"/>
        </w:rPr>
        <w:t>ο</w:t>
      </w:r>
      <w:r>
        <w:rPr>
          <w:rFonts w:eastAsia="Times New Roman"/>
          <w:szCs w:val="24"/>
        </w:rPr>
        <w:t xml:space="preserve">ικονομικό </w:t>
      </w:r>
      <w:r>
        <w:rPr>
          <w:rFonts w:eastAsia="Times New Roman"/>
          <w:szCs w:val="24"/>
        </w:rPr>
        <w:t>ε</w:t>
      </w:r>
      <w:r>
        <w:rPr>
          <w:rFonts w:eastAsia="Times New Roman"/>
          <w:szCs w:val="24"/>
        </w:rPr>
        <w:t>ισαγγελέα, προκειμένου αυτός αρμοδίως να συντονίσε</w:t>
      </w:r>
      <w:r>
        <w:rPr>
          <w:rFonts w:eastAsia="Times New Roman"/>
          <w:szCs w:val="24"/>
        </w:rPr>
        <w:t>ι τον περαιτέρω χειρισμό τους.</w:t>
      </w:r>
    </w:p>
    <w:p w14:paraId="5FAE2DA7" w14:textId="77777777" w:rsidR="00F27D86" w:rsidRDefault="00AA27F9">
      <w:pPr>
        <w:spacing w:after="0" w:line="600" w:lineRule="auto"/>
        <w:ind w:firstLine="720"/>
        <w:contextualSpacing/>
        <w:jc w:val="both"/>
        <w:rPr>
          <w:rFonts w:eastAsia="Times New Roman"/>
          <w:szCs w:val="24"/>
        </w:rPr>
      </w:pPr>
      <w:r>
        <w:rPr>
          <w:rFonts w:eastAsia="Times New Roman"/>
          <w:szCs w:val="24"/>
        </w:rPr>
        <w:t>Με τις διατάξεις του ν.4410/2016</w:t>
      </w:r>
      <w:r>
        <w:rPr>
          <w:rFonts w:eastAsia="Times New Roman"/>
          <w:szCs w:val="24"/>
        </w:rPr>
        <w:t>,</w:t>
      </w:r>
      <w:r>
        <w:rPr>
          <w:rFonts w:eastAsia="Times New Roman"/>
          <w:szCs w:val="24"/>
        </w:rPr>
        <w:t xml:space="preserve"> ρυθμίστηκε το θέμα μεταφοράς και των υπολοίπων υποθέσεων φορολογικού και τελωνειακού αντικειμένου από το </w:t>
      </w:r>
      <w:r w:rsidRPr="00B16383">
        <w:rPr>
          <w:rFonts w:eastAsia="Times New Roman"/>
          <w:szCs w:val="24"/>
        </w:rPr>
        <w:t xml:space="preserve">ΣΔΟΕ προς τη </w:t>
      </w:r>
      <w:r w:rsidRPr="00B16383">
        <w:rPr>
          <w:rFonts w:eastAsia="Times New Roman"/>
          <w:szCs w:val="24"/>
        </w:rPr>
        <w:t>φ</w:t>
      </w:r>
      <w:r w:rsidRPr="00B16383">
        <w:rPr>
          <w:rFonts w:eastAsia="Times New Roman"/>
          <w:szCs w:val="24"/>
        </w:rPr>
        <w:t xml:space="preserve">ορολογική </w:t>
      </w:r>
      <w:r w:rsidRPr="00B16383">
        <w:rPr>
          <w:rFonts w:eastAsia="Times New Roman"/>
          <w:szCs w:val="24"/>
        </w:rPr>
        <w:t>α</w:t>
      </w:r>
      <w:r w:rsidRPr="00B16383">
        <w:rPr>
          <w:rFonts w:eastAsia="Times New Roman"/>
          <w:szCs w:val="24"/>
        </w:rPr>
        <w:t>ρχή. Με μεταγενέστερη υπουργική απόφαση ρυθμίστηκαν θέματα γι</w:t>
      </w:r>
      <w:r w:rsidRPr="00B16383">
        <w:rPr>
          <w:rFonts w:eastAsia="Times New Roman"/>
          <w:szCs w:val="24"/>
        </w:rPr>
        <w:t>α τη μεταφορά και των λοιπών αυτών</w:t>
      </w:r>
      <w:r>
        <w:rPr>
          <w:rFonts w:eastAsia="Times New Roman"/>
          <w:szCs w:val="24"/>
        </w:rPr>
        <w:t xml:space="preserve"> υποθέσεων προς τη </w:t>
      </w:r>
      <w:r>
        <w:rPr>
          <w:rFonts w:eastAsia="Times New Roman"/>
          <w:szCs w:val="24"/>
        </w:rPr>
        <w:t>φ</w:t>
      </w:r>
      <w:r>
        <w:rPr>
          <w:rFonts w:eastAsia="Times New Roman"/>
          <w:szCs w:val="24"/>
        </w:rPr>
        <w:t xml:space="preserve">ορολογική </w:t>
      </w:r>
      <w:r>
        <w:rPr>
          <w:rFonts w:eastAsia="Times New Roman"/>
          <w:szCs w:val="24"/>
        </w:rPr>
        <w:t>α</w:t>
      </w:r>
      <w:r>
        <w:rPr>
          <w:rFonts w:eastAsia="Times New Roman"/>
          <w:szCs w:val="24"/>
        </w:rPr>
        <w:t xml:space="preserve">ρχή. Επίσης ορίστηκαν επιτροπές παράδοσης-παραλαβής από το ΣΔΟΕ και τη </w:t>
      </w:r>
      <w:r>
        <w:rPr>
          <w:rFonts w:eastAsia="Times New Roman"/>
          <w:szCs w:val="24"/>
        </w:rPr>
        <w:t>φ</w:t>
      </w:r>
      <w:r>
        <w:rPr>
          <w:rFonts w:eastAsia="Times New Roman"/>
          <w:szCs w:val="24"/>
        </w:rPr>
        <w:t xml:space="preserve">ορολογική </w:t>
      </w:r>
      <w:r>
        <w:rPr>
          <w:rFonts w:eastAsia="Times New Roman"/>
          <w:szCs w:val="24"/>
        </w:rPr>
        <w:t>α</w:t>
      </w:r>
      <w:r>
        <w:rPr>
          <w:rFonts w:eastAsia="Times New Roman"/>
          <w:szCs w:val="24"/>
        </w:rPr>
        <w:t>ρχή. Η διαδικασία της μεταφοράς των λοιπών υποθέσεων βρίσκεται σε εξέλιξη με συνεργασία των συναρμόδιων υπηρ</w:t>
      </w:r>
      <w:r>
        <w:rPr>
          <w:rFonts w:eastAsia="Times New Roman"/>
          <w:szCs w:val="24"/>
        </w:rPr>
        <w:t>εσιών.</w:t>
      </w:r>
    </w:p>
    <w:p w14:paraId="5FAE2DA8" w14:textId="77777777" w:rsidR="00F27D86" w:rsidRDefault="00AA27F9">
      <w:pPr>
        <w:spacing w:after="0" w:line="600" w:lineRule="auto"/>
        <w:ind w:firstLine="720"/>
        <w:contextualSpacing/>
        <w:jc w:val="both"/>
        <w:rPr>
          <w:rFonts w:eastAsia="Times New Roman"/>
          <w:szCs w:val="24"/>
        </w:rPr>
      </w:pPr>
      <w:r>
        <w:rPr>
          <w:rFonts w:eastAsia="Times New Roman"/>
          <w:szCs w:val="24"/>
        </w:rPr>
        <w:lastRenderedPageBreak/>
        <w:t>Επιπλέον για τον σκοπό της μεταφοράς υποθέσεων συγκροτήθηκε στο Υπουργείο Οικονομικών ομάδα εργασίας με αντικείμενο τον συντονισμό των υπηρεσιών, την επίλυση ειδικών θεμάτων και την παρακολούθηση προόδου της μεταφοράς.</w:t>
      </w:r>
    </w:p>
    <w:p w14:paraId="5FAE2DA9" w14:textId="77777777" w:rsidR="00F27D86" w:rsidRDefault="00AA27F9">
      <w:pPr>
        <w:spacing w:after="0" w:line="600" w:lineRule="auto"/>
        <w:ind w:firstLine="720"/>
        <w:contextualSpacing/>
        <w:jc w:val="both"/>
        <w:rPr>
          <w:rFonts w:eastAsia="Times New Roman"/>
          <w:szCs w:val="24"/>
        </w:rPr>
      </w:pPr>
      <w:r>
        <w:rPr>
          <w:rFonts w:eastAsia="Times New Roman"/>
          <w:szCs w:val="24"/>
        </w:rPr>
        <w:t xml:space="preserve">Ειδικώς για τις υποθέσεις που </w:t>
      </w:r>
      <w:r>
        <w:rPr>
          <w:rFonts w:eastAsia="Times New Roman"/>
          <w:szCs w:val="24"/>
        </w:rPr>
        <w:t>αποτελούν εισαγγελικές παραγγελίες</w:t>
      </w:r>
      <w:r>
        <w:rPr>
          <w:rFonts w:eastAsia="Times New Roman"/>
          <w:szCs w:val="24"/>
        </w:rPr>
        <w:t>,</w:t>
      </w:r>
      <w:r>
        <w:rPr>
          <w:rFonts w:eastAsia="Times New Roman"/>
          <w:szCs w:val="24"/>
        </w:rPr>
        <w:t xml:space="preserve"> η υπηρεσία λαμβάνει οδηγίες κατά περίπτωση από τον καθ’ ύλην αρμόδιο εισαγγελικό λειτουργό. Τέλος, για όλες τις μεταφερόμενες υποθέσεις έχει λάβει χώρα η ηλεκτρονική καταγραφή.</w:t>
      </w:r>
    </w:p>
    <w:p w14:paraId="5FAE2DAA" w14:textId="77777777" w:rsidR="00F27D86" w:rsidRDefault="00AA27F9">
      <w:pPr>
        <w:spacing w:after="0" w:line="600" w:lineRule="auto"/>
        <w:ind w:firstLine="720"/>
        <w:contextualSpacing/>
        <w:jc w:val="both"/>
        <w:rPr>
          <w:rFonts w:eastAsia="Times New Roman"/>
          <w:szCs w:val="24"/>
        </w:rPr>
      </w:pPr>
      <w:r>
        <w:rPr>
          <w:rFonts w:eastAsia="Times New Roman"/>
          <w:szCs w:val="24"/>
        </w:rPr>
        <w:t xml:space="preserve">Συνεπώς σύμφωνα με τις διατάξεις των νόμων </w:t>
      </w:r>
      <w:r>
        <w:rPr>
          <w:rFonts w:eastAsia="Times New Roman"/>
          <w:szCs w:val="24"/>
        </w:rPr>
        <w:t>4336/2015 και 4410/2016</w:t>
      </w:r>
      <w:r>
        <w:rPr>
          <w:rFonts w:eastAsia="Times New Roman"/>
          <w:szCs w:val="24"/>
        </w:rPr>
        <w:t>,</w:t>
      </w:r>
      <w:r>
        <w:rPr>
          <w:rFonts w:eastAsia="Times New Roman"/>
          <w:szCs w:val="24"/>
        </w:rPr>
        <w:t xml:space="preserve"> μεταφέρεται το σύνολο των φορολογικών και τελωνειακών υποθέσεων από το ΣΔΟΕ στη </w:t>
      </w:r>
      <w:r>
        <w:rPr>
          <w:rFonts w:eastAsia="Times New Roman"/>
          <w:szCs w:val="24"/>
        </w:rPr>
        <w:t>φ</w:t>
      </w:r>
      <w:r>
        <w:rPr>
          <w:rFonts w:eastAsia="Times New Roman"/>
          <w:szCs w:val="24"/>
        </w:rPr>
        <w:t xml:space="preserve">ορολογική </w:t>
      </w:r>
      <w:r>
        <w:rPr>
          <w:rFonts w:eastAsia="Times New Roman"/>
          <w:szCs w:val="24"/>
        </w:rPr>
        <w:t>α</w:t>
      </w:r>
      <w:r>
        <w:rPr>
          <w:rFonts w:eastAsia="Times New Roman"/>
          <w:szCs w:val="24"/>
        </w:rPr>
        <w:t>ρχή χωρίς κα</w:t>
      </w:r>
      <w:r>
        <w:rPr>
          <w:rFonts w:eastAsia="Times New Roman"/>
          <w:szCs w:val="24"/>
        </w:rPr>
        <w:t>μ</w:t>
      </w:r>
      <w:r>
        <w:rPr>
          <w:rFonts w:eastAsia="Times New Roman"/>
          <w:szCs w:val="24"/>
        </w:rPr>
        <w:t>μ</w:t>
      </w:r>
      <w:r>
        <w:rPr>
          <w:rFonts w:eastAsia="Times New Roman"/>
          <w:szCs w:val="24"/>
        </w:rPr>
        <w:t>ιά</w:t>
      </w:r>
      <w:r>
        <w:rPr>
          <w:rFonts w:eastAsia="Times New Roman"/>
          <w:szCs w:val="24"/>
        </w:rPr>
        <w:t xml:space="preserve"> απολύτως εξαίρεση.</w:t>
      </w:r>
    </w:p>
    <w:p w14:paraId="5FAE2DAB" w14:textId="77777777" w:rsidR="00F27D86" w:rsidRDefault="00AA27F9">
      <w:pPr>
        <w:spacing w:after="0" w:line="600" w:lineRule="auto"/>
        <w:ind w:firstLine="720"/>
        <w:contextualSpacing/>
        <w:jc w:val="both"/>
        <w:rPr>
          <w:rFonts w:eastAsia="Times New Roman"/>
          <w:szCs w:val="24"/>
        </w:rPr>
      </w:pPr>
      <w:r>
        <w:rPr>
          <w:rFonts w:eastAsia="Times New Roman"/>
          <w:szCs w:val="24"/>
        </w:rPr>
        <w:t xml:space="preserve">Με τις διατάξεις του ν.4410/2016 όπως συμπληρώθηκε και με τον ν.4446/2016, θεσπίστηκε τριετής παράταση </w:t>
      </w:r>
      <w:r>
        <w:rPr>
          <w:rFonts w:eastAsia="Times New Roman"/>
          <w:szCs w:val="24"/>
        </w:rPr>
        <w:t xml:space="preserve">παραγραφής για τις υποθέσεις της </w:t>
      </w:r>
      <w:r>
        <w:rPr>
          <w:rFonts w:eastAsia="Times New Roman"/>
          <w:szCs w:val="24"/>
        </w:rPr>
        <w:t>ε</w:t>
      </w:r>
      <w:r>
        <w:rPr>
          <w:rFonts w:eastAsia="Times New Roman"/>
          <w:szCs w:val="24"/>
        </w:rPr>
        <w:t xml:space="preserve">ιδικής </w:t>
      </w:r>
      <w:r>
        <w:rPr>
          <w:rFonts w:eastAsia="Times New Roman"/>
          <w:szCs w:val="24"/>
        </w:rPr>
        <w:t>γ</w:t>
      </w:r>
      <w:r>
        <w:rPr>
          <w:rFonts w:eastAsia="Times New Roman"/>
          <w:szCs w:val="24"/>
        </w:rPr>
        <w:t xml:space="preserve">ραμματείας ΣΔΟΕ που περιέρχονται με οποιονδήποτε τρόπο στην αρμοδιότητα της </w:t>
      </w:r>
      <w:r>
        <w:rPr>
          <w:rFonts w:eastAsia="Times New Roman"/>
          <w:szCs w:val="24"/>
        </w:rPr>
        <w:t>φ</w:t>
      </w:r>
      <w:r>
        <w:rPr>
          <w:rFonts w:eastAsia="Times New Roman"/>
          <w:szCs w:val="24"/>
        </w:rPr>
        <w:t xml:space="preserve">ορολογικής </w:t>
      </w:r>
      <w:r>
        <w:rPr>
          <w:rFonts w:eastAsia="Times New Roman"/>
          <w:szCs w:val="24"/>
        </w:rPr>
        <w:t>α</w:t>
      </w:r>
      <w:r>
        <w:rPr>
          <w:rFonts w:eastAsia="Times New Roman"/>
          <w:szCs w:val="24"/>
        </w:rPr>
        <w:t>ρχής σύμφωνα με τις διατάξεις του ν.4336/2015.</w:t>
      </w:r>
    </w:p>
    <w:p w14:paraId="5FAE2DAC"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Περαιτέρω με τον ν.4446/2016</w:t>
      </w:r>
      <w:r>
        <w:rPr>
          <w:rFonts w:eastAsia="Times New Roman" w:cs="Times New Roman"/>
          <w:szCs w:val="24"/>
        </w:rPr>
        <w:t>,</w:t>
      </w:r>
      <w:r>
        <w:rPr>
          <w:rFonts w:eastAsia="Times New Roman" w:cs="Times New Roman"/>
          <w:szCs w:val="24"/>
        </w:rPr>
        <w:t xml:space="preserve"> οι προθεσμίες παραγραφής </w:t>
      </w:r>
      <w:r>
        <w:rPr>
          <w:rFonts w:eastAsia="Times New Roman" w:cs="Times New Roman"/>
          <w:szCs w:val="24"/>
        </w:rPr>
        <w:t xml:space="preserve">του </w:t>
      </w:r>
      <w:r>
        <w:rPr>
          <w:rFonts w:eastAsia="Times New Roman" w:cs="Times New Roman"/>
          <w:szCs w:val="24"/>
        </w:rPr>
        <w:t xml:space="preserve">δικαιώματος του </w:t>
      </w:r>
      <w:r>
        <w:rPr>
          <w:rFonts w:eastAsia="Times New Roman" w:cs="Times New Roman"/>
          <w:szCs w:val="24"/>
        </w:rPr>
        <w:t>δημοσίου για έκδοση πράξεων διοικητικού, εκτιμώμενου ή διορθωτικού προσδιορισμού φόρου και κάθε άλλης πράξης επιβολής φόρων, τελών, προστίμων ή εισφορών που λήγουν την 31-12-2016</w:t>
      </w:r>
      <w:r>
        <w:rPr>
          <w:rFonts w:eastAsia="Times New Roman" w:cs="Times New Roman"/>
          <w:szCs w:val="24"/>
        </w:rPr>
        <w:t>,</w:t>
      </w:r>
      <w:r>
        <w:rPr>
          <w:rFonts w:eastAsia="Times New Roman" w:cs="Times New Roman"/>
          <w:szCs w:val="24"/>
        </w:rPr>
        <w:t xml:space="preserve"> παρατείνονται κατά ένα έτος από τη λήξη τους για υποθέσεις για τις οποίες έχ</w:t>
      </w:r>
      <w:r>
        <w:rPr>
          <w:rFonts w:eastAsia="Times New Roman" w:cs="Times New Roman"/>
          <w:szCs w:val="24"/>
        </w:rPr>
        <w:t>ουν εκδοθεί κατά τη δημοσίευση του νόμου αυτού ή εκδόθηκαν μέχρι τις 31-12-2016 εισαγγελικές παραγγελίες, εντολές ελέγχου, έρευνας ή επεξεργασίας ή εντολές και αιτήματα διερεύνησης από δικαστική ή φορολογική ή ελεγκτική αρχή, καθώς και από την Αρχή Καταπολ</w:t>
      </w:r>
      <w:r>
        <w:rPr>
          <w:rFonts w:eastAsia="Times New Roman" w:cs="Times New Roman"/>
          <w:szCs w:val="24"/>
        </w:rPr>
        <w:t xml:space="preserve">έμησης της Νομιμοποίησης Εσόδων από Εγκληματικές Δραστηριότητες και της Χρηματοδότησης της Τρομοκρατίας και Ελέγχου των Δηλώσεων Περιουσιακής Κατάστασης. </w:t>
      </w:r>
    </w:p>
    <w:p w14:paraId="5FAE2DAD"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Όσον αφορά στις λίστες καταθετών εξωτερικού, αυτές αποτελούν αντικείμενο εισαγγελικών παραγγελιών και</w:t>
      </w:r>
      <w:r>
        <w:rPr>
          <w:rFonts w:eastAsia="Times New Roman" w:cs="Times New Roman"/>
          <w:szCs w:val="24"/>
        </w:rPr>
        <w:t xml:space="preserve"> οι οδηγίες για τη μεταφορά και τον περαιτέρω χειρισμό τους λαμβάνονται από τον καθ’ ύλην αρμόδιο εισαγγελικό λειτουργό. Το ίδιο ισχύει και για τυχόν </w:t>
      </w:r>
      <w:proofErr w:type="spellStart"/>
      <w:r>
        <w:rPr>
          <w:rFonts w:eastAsia="Times New Roman" w:cs="Times New Roman"/>
          <w:szCs w:val="24"/>
        </w:rPr>
        <w:t>εκδοθείσες</w:t>
      </w:r>
      <w:proofErr w:type="spellEnd"/>
      <w:r>
        <w:rPr>
          <w:rFonts w:eastAsia="Times New Roman" w:cs="Times New Roman"/>
          <w:szCs w:val="24"/>
        </w:rPr>
        <w:t xml:space="preserve"> εισαγγελικές παραγγελίες</w:t>
      </w:r>
      <w:r>
        <w:rPr>
          <w:rFonts w:eastAsia="Times New Roman" w:cs="Times New Roman"/>
          <w:szCs w:val="24"/>
        </w:rPr>
        <w:t>,</w:t>
      </w:r>
      <w:r>
        <w:rPr>
          <w:rFonts w:eastAsia="Times New Roman" w:cs="Times New Roman"/>
          <w:szCs w:val="24"/>
        </w:rPr>
        <w:t xml:space="preserve"> που αφορούν σε έλεγχο πολιτικών προσώπων. </w:t>
      </w:r>
    </w:p>
    <w:p w14:paraId="5FAE2DAE"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Για τα ανωτέρω κατατίθεται</w:t>
      </w:r>
      <w:r>
        <w:rPr>
          <w:rFonts w:eastAsia="Times New Roman" w:cs="Times New Roman"/>
          <w:szCs w:val="24"/>
        </w:rPr>
        <w:t xml:space="preserve"> στα Πρακτικά έγγραφο της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γ</w:t>
      </w:r>
      <w:r>
        <w:rPr>
          <w:rFonts w:eastAsia="Times New Roman" w:cs="Times New Roman"/>
          <w:szCs w:val="24"/>
        </w:rPr>
        <w:t xml:space="preserve">ραμματείας ΣΔΟΕ και έγγραφο από την Ανεξάρτητη Αρχή Δημοσίων Εσόδων. </w:t>
      </w:r>
    </w:p>
    <w:p w14:paraId="5FAE2DAF"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το ειδικότερο αντικείμενο των υποθέσεων που βρίσκονται υπό έρευνα στην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γ</w:t>
      </w:r>
      <w:r>
        <w:rPr>
          <w:rFonts w:eastAsia="Times New Roman" w:cs="Times New Roman"/>
          <w:szCs w:val="24"/>
        </w:rPr>
        <w:t>ραμματεία ΣΔΟΕ και στη φορολογική αρχή ή σε διαδικασία μεταφοράς και</w:t>
      </w:r>
      <w:r>
        <w:rPr>
          <w:rFonts w:eastAsia="Times New Roman" w:cs="Times New Roman"/>
          <w:szCs w:val="24"/>
        </w:rPr>
        <w:t xml:space="preserve"> μάλιστα για τα ζητήματα των λιστών που αποτελούν εισαγγελικές παραγγελίες</w:t>
      </w:r>
      <w:r>
        <w:rPr>
          <w:rFonts w:eastAsia="Times New Roman" w:cs="Times New Roman"/>
          <w:szCs w:val="24"/>
        </w:rPr>
        <w:t>,</w:t>
      </w:r>
      <w:r>
        <w:rPr>
          <w:rFonts w:eastAsia="Times New Roman" w:cs="Times New Roman"/>
          <w:szCs w:val="24"/>
        </w:rPr>
        <w:t xml:space="preserve"> γνωρίζετε ότι η διαδικασία ελέγχου τους καλύπτεται από την αρχή της μυστικότητας της προδικασίας, της ποινικής διαδικασίας και τα οποιαδήποτε αποτελέσματα θα είναι ανακοινώσιμα μετ</w:t>
      </w:r>
      <w:r>
        <w:rPr>
          <w:rFonts w:eastAsia="Times New Roman" w:cs="Times New Roman"/>
          <w:szCs w:val="24"/>
        </w:rPr>
        <w:t xml:space="preserve">ά την ολοκλήρωση των σχετικών ερευνών. </w:t>
      </w:r>
    </w:p>
    <w:p w14:paraId="5FAE2DB0"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η Υφυπουργός Οικονομικών, κ. Αικατερίνη </w:t>
      </w:r>
      <w:proofErr w:type="spellStart"/>
      <w:r>
        <w:rPr>
          <w:rFonts w:eastAsia="Times New Roman" w:cs="Times New Roman"/>
          <w:szCs w:val="24"/>
        </w:rPr>
        <w:t>Παπανάτσιου</w:t>
      </w:r>
      <w:proofErr w:type="spellEnd"/>
      <w:r>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w:t>
      </w:r>
      <w:r>
        <w:rPr>
          <w:rFonts w:eastAsia="Times New Roman" w:cs="Times New Roman"/>
          <w:szCs w:val="24"/>
        </w:rPr>
        <w:t>κών της Βουλής)</w:t>
      </w:r>
    </w:p>
    <w:p w14:paraId="5FAE2DB1"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την κυρία Υφυπουργό. </w:t>
      </w:r>
    </w:p>
    <w:p w14:paraId="5FAE2DB2"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Θεοχάρη, έχετε τον λόγο για τη δευτερολογία σας. </w:t>
      </w:r>
    </w:p>
    <w:p w14:paraId="5FAE2DB3"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Ευχαριστώ πολύ. </w:t>
      </w:r>
    </w:p>
    <w:p w14:paraId="5FAE2DB4"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Κυρία Υπουργέ, λυπάμαι</w:t>
      </w:r>
      <w:r>
        <w:rPr>
          <w:rFonts w:eastAsia="Times New Roman" w:cs="Times New Roman"/>
          <w:szCs w:val="24"/>
        </w:rPr>
        <w:t>,</w:t>
      </w:r>
      <w:r>
        <w:rPr>
          <w:rFonts w:eastAsia="Times New Roman" w:cs="Times New Roman"/>
          <w:szCs w:val="24"/>
        </w:rPr>
        <w:t xml:space="preserve"> γιατί δυστυχώς δεν βλέπω να παίρνω απαντήσεις. </w:t>
      </w:r>
      <w:r>
        <w:rPr>
          <w:rFonts w:eastAsia="Times New Roman" w:cs="Times New Roman"/>
          <w:szCs w:val="24"/>
        </w:rPr>
        <w:t xml:space="preserve">Μου απαντήσατε ότι δύο χιλιάδες επτακόσιες πενήντα μία υποθέσεις μεταφέρθηκαν, συν τις χίλιες </w:t>
      </w:r>
      <w:proofErr w:type="spellStart"/>
      <w:r>
        <w:rPr>
          <w:rFonts w:eastAsia="Times New Roman" w:cs="Times New Roman"/>
          <w:szCs w:val="24"/>
        </w:rPr>
        <w:t>εκατόν</w:t>
      </w:r>
      <w:proofErr w:type="spellEnd"/>
      <w:r>
        <w:rPr>
          <w:rFonts w:eastAsia="Times New Roman" w:cs="Times New Roman"/>
          <w:szCs w:val="24"/>
        </w:rPr>
        <w:t xml:space="preserve"> ενενήντα έξι που παραδόθηκαν στ</w:t>
      </w:r>
      <w:r w:rsidRPr="00C46A06">
        <w:rPr>
          <w:rFonts w:eastAsia="Times New Roman" w:cs="Times New Roman"/>
          <w:szCs w:val="24"/>
        </w:rPr>
        <w:t xml:space="preserve">ον </w:t>
      </w:r>
      <w:r w:rsidRPr="00C46A06">
        <w:rPr>
          <w:rFonts w:eastAsia="Times New Roman" w:cs="Times New Roman"/>
          <w:szCs w:val="24"/>
        </w:rPr>
        <w:t>ε</w:t>
      </w:r>
      <w:r w:rsidRPr="00C46A06">
        <w:rPr>
          <w:rFonts w:eastAsia="Times New Roman" w:cs="Times New Roman"/>
          <w:szCs w:val="24"/>
        </w:rPr>
        <w:t>ισαγγελέα οι τρεις χιλιάδες εννιακόσιες σαράντα επτά υποθέσεις, διαλέξατε τις τρεις χιλιάδες εννιακόσιες σαράντα επτά κα</w:t>
      </w:r>
      <w:r w:rsidRPr="00C46A06">
        <w:rPr>
          <w:rFonts w:eastAsia="Times New Roman" w:cs="Times New Roman"/>
          <w:szCs w:val="24"/>
        </w:rPr>
        <w:t xml:space="preserve">ι μετά στέλνετε και τις υπόλοιπες. </w:t>
      </w:r>
    </w:p>
    <w:p w14:paraId="5FAE2DB5"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Άρα, όλες οι υποθέσεις φεύγουν από το ΣΔΟΕ και πηγαίνουν στην </w:t>
      </w:r>
      <w:r>
        <w:rPr>
          <w:rFonts w:eastAsia="Times New Roman" w:cs="Times New Roman"/>
          <w:szCs w:val="24"/>
        </w:rPr>
        <w:t>ανεξάρτητη αρχή</w:t>
      </w:r>
      <w:r>
        <w:rPr>
          <w:rFonts w:eastAsia="Times New Roman" w:cs="Times New Roman"/>
          <w:szCs w:val="24"/>
        </w:rPr>
        <w:t>. Ακόμα, δηλαδή, και οι υποθέσεις των 5 ευρώ, τα γνωστά «τυροπιτάδικα», που έχουν γίνει ανέκδοτο, που το ΣΔΟΕ πήγαινε και έκοβε 10 και 20 και 5</w:t>
      </w:r>
      <w:r>
        <w:rPr>
          <w:rFonts w:eastAsia="Times New Roman" w:cs="Times New Roman"/>
          <w:szCs w:val="24"/>
        </w:rPr>
        <w:t xml:space="preserve">0 ευρώ πρόστιμα. Ακόμα και με αυτές τις υποθέσεις ασχολούμαστε. </w:t>
      </w:r>
    </w:p>
    <w:p w14:paraId="5FAE2DB6"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Ξαναλέω ότι όταν δίνουμε παρατάσεις και βάζουμε τις σωστές υποθέσεις μαζί με αυτές, οι οποίες είναι άχρηστες, ουσιαστικά κάνουμε συγκάλυψη. Και έρχεστε εδώ και επικαλείστε απόρρητο για να μην</w:t>
      </w:r>
      <w:r>
        <w:rPr>
          <w:rFonts w:eastAsia="Times New Roman" w:cs="Times New Roman"/>
          <w:szCs w:val="24"/>
        </w:rPr>
        <w:t xml:space="preserve"> ενημερώσετε ούτε καν την Επιτροπή Θεσμών και Διαφάνειας;</w:t>
      </w:r>
    </w:p>
    <w:p w14:paraId="5FAE2DB7"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Υπάρχουν υποθέσεις </w:t>
      </w:r>
      <w:r>
        <w:rPr>
          <w:rFonts w:eastAsia="Times New Roman" w:cs="Times New Roman"/>
          <w:szCs w:val="24"/>
        </w:rPr>
        <w:t>Υπουργών</w:t>
      </w:r>
      <w:r>
        <w:rPr>
          <w:rFonts w:eastAsia="Times New Roman" w:cs="Times New Roman"/>
          <w:szCs w:val="24"/>
        </w:rPr>
        <w:t xml:space="preserve"> τις οποίες για παράδειγμα, ελέγχει η Περιφερειακή Διεύθυνση του ΣΔΟΕ Κρήτης; Υπάρχουν υποθέσεις συγγενών </w:t>
      </w:r>
      <w:r>
        <w:rPr>
          <w:rFonts w:eastAsia="Times New Roman" w:cs="Times New Roman"/>
          <w:szCs w:val="24"/>
        </w:rPr>
        <w:t>Υπουργών</w:t>
      </w:r>
      <w:r>
        <w:rPr>
          <w:rFonts w:eastAsia="Times New Roman" w:cs="Times New Roman"/>
          <w:szCs w:val="24"/>
        </w:rPr>
        <w:t>, που ελέγχει η Περιφερειακή Διεύθυνση Αττικής;</w:t>
      </w:r>
    </w:p>
    <w:p w14:paraId="5FAE2DB8"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Αυτές οι υποθέσεις μεταφέρθηκαν; Πείτε συγκεκριμένα: Μεταφέρθηκαν; Παραγράφονται; Τι γίνονται αυτές οι υποθέσεις; Και εάν υπάρχουν τέτοιου είδους υποθέσεις, είστε υποχρεωμένοι να τις πάτε για ενημέρωση στην Επιτροπή Θεσμών και Διαφάνειας. Δεν υπάρχει κανέν</w:t>
      </w:r>
      <w:r>
        <w:rPr>
          <w:rFonts w:eastAsia="Times New Roman" w:cs="Times New Roman"/>
          <w:szCs w:val="24"/>
        </w:rPr>
        <w:t xml:space="preserve">α απόρρητο και κανένα ζήτημα, το οποίο πρέπει ή μπορείτε να επικαλείστε. </w:t>
      </w:r>
    </w:p>
    <w:p w14:paraId="5FAE2DB9"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Εξάλλου, από τις 10 Νοεμβρίου, δηλαδή την ίδια ημέρα που κατέθεσα την ερώτηση, προφανώς κινητοποιήθηκε το σύστημα. Διότι την ίδια ημέρα ζητήθηκε με εγκύκλιο κατεπείγουσα ενημέρωση απ</w:t>
      </w:r>
      <w:r>
        <w:rPr>
          <w:rFonts w:eastAsia="Times New Roman" w:cs="Times New Roman"/>
          <w:szCs w:val="24"/>
        </w:rPr>
        <w:t xml:space="preserve">ό τον </w:t>
      </w:r>
      <w:r>
        <w:rPr>
          <w:rFonts w:eastAsia="Times New Roman" w:cs="Times New Roman"/>
          <w:szCs w:val="24"/>
        </w:rPr>
        <w:t xml:space="preserve">γενικό γραμματέα </w:t>
      </w:r>
      <w:r>
        <w:rPr>
          <w:rFonts w:eastAsia="Times New Roman" w:cs="Times New Roman"/>
          <w:szCs w:val="24"/>
        </w:rPr>
        <w:t xml:space="preserve">για το ποιες υποθέσεις θα επιλεγούν στις ΔΟΥ. Άρα, άρχισε να κινείται ένα σύστημα, το οποίο προφανώς ήταν έως τότε σε λήθαργο. </w:t>
      </w:r>
    </w:p>
    <w:p w14:paraId="5FAE2DBA"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Όμως, ο τεράστιος αριθμός αυτών των εντολών ελέγχου, τα προβλήματα του συστήματος </w:t>
      </w:r>
      <w:proofErr w:type="spellStart"/>
      <w:r>
        <w:rPr>
          <w:rFonts w:eastAsia="Times New Roman" w:cs="Times New Roman"/>
          <w:szCs w:val="24"/>
        </w:rPr>
        <w:t>προτεραιοποίησης</w:t>
      </w:r>
      <w:proofErr w:type="spellEnd"/>
      <w:r>
        <w:rPr>
          <w:rFonts w:eastAsia="Times New Roman" w:cs="Times New Roman"/>
          <w:szCs w:val="24"/>
        </w:rPr>
        <w:t>, η καρ</w:t>
      </w:r>
      <w:r>
        <w:rPr>
          <w:rFonts w:eastAsia="Times New Roman" w:cs="Times New Roman"/>
          <w:szCs w:val="24"/>
        </w:rPr>
        <w:t xml:space="preserve">ατόμηση των διευθυντών του ΚΕΜΕΕΠ και του ΚΕΦΟΜΕΠ, χωρίς να υπάρχει άμεση αντικατάστασή τους, είχαν και έχουν οδηγήσει σε τεράστιες καθυστερήσεις. </w:t>
      </w:r>
    </w:p>
    <w:p w14:paraId="5FAE2DBB"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Δεν είδα κάποιο αποτέλεσμα να μου λέτε σήμερα. Άκουσα ότι μεταφέρονται, ότι έχουν γίνει οι επιτροπές, ότι πα</w:t>
      </w:r>
      <w:r>
        <w:rPr>
          <w:rFonts w:eastAsia="Times New Roman" w:cs="Times New Roman"/>
          <w:szCs w:val="24"/>
        </w:rPr>
        <w:t>ρακολουθεί</w:t>
      </w:r>
      <w:r>
        <w:rPr>
          <w:rFonts w:eastAsia="Times New Roman" w:cs="Times New Roman"/>
          <w:szCs w:val="24"/>
        </w:rPr>
        <w:lastRenderedPageBreak/>
        <w:t xml:space="preserve">ται η μεταφορά τους, αλλά δεν άκουσα εάν μπήκαν λεφτά στα ταμεία, εάν αυτές οι υποθέσεις μας έφεραν κάποιο αποτέλεσμα. Έχει περάσει τόσος χρόνος από τη μεταφορά. </w:t>
      </w:r>
    </w:p>
    <w:p w14:paraId="5FAE2DBC"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Εξάλλου, σήμερα ο Πρωθυπουργός είπε στο Υπουργικό Συμβούλιο – γιατί το επικαλεστήκα</w:t>
      </w:r>
      <w:r>
        <w:rPr>
          <w:rFonts w:eastAsia="Times New Roman" w:cs="Times New Roman"/>
          <w:szCs w:val="24"/>
        </w:rPr>
        <w:t xml:space="preserve">τε και εσείς- ότι η Κυβέρνηση του ΣΥΡΙΖΑ στην πραγματικότητα είναι μια Κυβέρνηση που πατάσσει τη διαφθορά, χτυπάει τη φοροδιαφυγή και φέρνει την ανάπτυξη. </w:t>
      </w:r>
    </w:p>
    <w:p w14:paraId="5FAE2DBD"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Μας είπε ότι είμαστε σε θέση να συνθέσουμε εμείς τη μουσική και την άνοιξη της οικονομίας, ώστε τους</w:t>
      </w:r>
      <w:r>
        <w:rPr>
          <w:rFonts w:eastAsia="Times New Roman" w:cs="Times New Roman"/>
          <w:szCs w:val="24"/>
        </w:rPr>
        <w:t xml:space="preserve"> καρπούς αυτούς να μην τους απολαύσουν λίγοι και δεκαπέντε λεπτά μετά έρχεται η ΕΛΣΤΑΤ και παίρνει αυτούς τους καρπούς και μας λέει ότι είναι σάπιοι. </w:t>
      </w:r>
    </w:p>
    <w:p w14:paraId="5FAE2DBE" w14:textId="77777777" w:rsidR="00F27D86" w:rsidRDefault="00AA27F9">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t>Τα στοιχεία έρχονται να διαψεύσουν με τον πιο κατηγορηματικό τρόπο αυτό το αφήγημα. Δεν υπάρχει πάταξη της φοροδιαφυγής που επικαλείστε. Δεν υπάρχει ανάπτυξη. Δεν υπάρχει χτύπημα της διαφθοράς. Βυθίζετε την οικονομία σε ύφεση -1,1% για το 2016- 4 δισεκατομ</w:t>
      </w:r>
      <w:r>
        <w:rPr>
          <w:rFonts w:eastAsia="Times New Roman" w:cs="Times New Roman"/>
          <w:szCs w:val="24"/>
        </w:rPr>
        <w:t xml:space="preserve">μύρια παραπάνω φόροι, διώχνετε τις επενδύσεις –ΔΕΣΦΑ, Κατάρ, Ελληνικό- χάνετε το παιχνίδι της ανεργίας με </w:t>
      </w:r>
      <w:proofErr w:type="spellStart"/>
      <w:r>
        <w:rPr>
          <w:rFonts w:eastAsia="Times New Roman" w:cs="Times New Roman"/>
          <w:szCs w:val="24"/>
        </w:rPr>
        <w:t>εκατόν</w:t>
      </w:r>
      <w:proofErr w:type="spellEnd"/>
      <w:r>
        <w:rPr>
          <w:rFonts w:eastAsia="Times New Roman" w:cs="Times New Roman"/>
          <w:szCs w:val="24"/>
        </w:rPr>
        <w:t xml:space="preserve"> σαράντα χιλιάδες θέσεις εργασίας χαμένες το </w:t>
      </w:r>
      <w:r>
        <w:rPr>
          <w:rFonts w:eastAsia="Times New Roman" w:cs="Times New Roman"/>
          <w:szCs w:val="24"/>
        </w:rPr>
        <w:lastRenderedPageBreak/>
        <w:t>τελευταίο τετράμηνο, 800 εκατομμύρια τα κόκκινα</w:t>
      </w:r>
      <w:r>
        <w:rPr>
          <w:rFonts w:eastAsia="Times New Roman" w:cs="Times New Roman"/>
          <w:szCs w:val="24"/>
        </w:rPr>
        <w:t xml:space="preserve"> </w:t>
      </w:r>
      <w:r>
        <w:rPr>
          <w:rFonts w:eastAsia="Times New Roman" w:cs="Times New Roman"/>
          <w:szCs w:val="24"/>
        </w:rPr>
        <w:t>δάνεια, 3 δισεκατομμύρια ευρώ συνεχίζεται η αιμορρα</w:t>
      </w:r>
      <w:r>
        <w:rPr>
          <w:rFonts w:eastAsia="Times New Roman" w:cs="Times New Roman"/>
          <w:szCs w:val="24"/>
        </w:rPr>
        <w:t xml:space="preserve">γία τον Φεβρουάριο, 3 δισεκατομμύρια καταθέσεις χάνονται μέσα στο 2017. Και η άνοιξη της οικονομίας είναι βαρυχειμωνιά. </w:t>
      </w:r>
    </w:p>
    <w:p w14:paraId="5FAE2DBF" w14:textId="77777777" w:rsidR="00F27D86" w:rsidRDefault="00AA27F9">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t>Οι μόνες, λοιπόν, κυβερνητικές δράσεις με αυτό το αναπτυξιακό πρόσημο είναι απευθείας αναθέσεις για προώθηση πελατειακών σχέσεων και δι</w:t>
      </w:r>
      <w:r>
        <w:rPr>
          <w:rFonts w:eastAsia="Times New Roman" w:cs="Times New Roman"/>
          <w:szCs w:val="24"/>
        </w:rPr>
        <w:t>απλοκής, εξυπηρέτηση κομματικών φίλων και προσλήψεις και μονιμοποιήσεις κατά παρέκκλιση κάθε διάταξης, οι τεμαχισμοί των οδικών έργων, τα κονδύλια για τη σίτιση των προσφύγων σε επιχειρήσεις φίλων, οι αναπάντητες καταγγελίες για τους οικίσκους των προσφύγω</w:t>
      </w:r>
      <w:r>
        <w:rPr>
          <w:rFonts w:eastAsia="Times New Roman" w:cs="Times New Roman"/>
          <w:szCs w:val="24"/>
        </w:rPr>
        <w:t xml:space="preserve">ν φωτογραφικών διατάξεων, η χορήγηση των δανείων κάτω του κόστους με μηδενική ή μερική τραπεζική εξασφάλιση. Δηλαδή, συνεχίζετε τις πρακτικές «δανείζουμε με αέρα» και τα λοιπά. </w:t>
      </w:r>
    </w:p>
    <w:p w14:paraId="5FAE2DC0" w14:textId="77777777" w:rsidR="00F27D86" w:rsidRDefault="00AA27F9">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t>Δεν μπορεί, λοιπόν, να συνεχιστεί αυτό το πράγμα. Πρέπει να μπορέσετε να βάλετ</w:t>
      </w:r>
      <w:r>
        <w:rPr>
          <w:rFonts w:eastAsia="Times New Roman" w:cs="Times New Roman"/>
          <w:szCs w:val="24"/>
        </w:rPr>
        <w:t xml:space="preserve">ε εσείς μια τάξη, γιατί γι’ αυτό σας έβγαλε ο ελληνικός λαός, όχι για να συνεχίσετε πρακτικές σαράντα χρόνων, έχετε πάρει το </w:t>
      </w:r>
      <w:r>
        <w:rPr>
          <w:rFonts w:eastAsia="Times New Roman" w:cs="Times New Roman"/>
          <w:szCs w:val="24"/>
          <w:lang w:val="en-US"/>
        </w:rPr>
        <w:t>manual</w:t>
      </w:r>
      <w:r>
        <w:rPr>
          <w:rFonts w:eastAsia="Times New Roman" w:cs="Times New Roman"/>
          <w:szCs w:val="24"/>
        </w:rPr>
        <w:t xml:space="preserve"> των προηγούμενων κυβερνήσεων και το έχετε ξεπατικώσει. </w:t>
      </w:r>
    </w:p>
    <w:p w14:paraId="5FAE2DC1" w14:textId="77777777" w:rsidR="00F27D86" w:rsidRDefault="00AA27F9">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lastRenderedPageBreak/>
        <w:t>Παρακαλώ, δώστε απαντήσεις και ιδιαίτερα αν υπάρχουν σε εξέλιξη υποθ</w:t>
      </w:r>
      <w:r>
        <w:rPr>
          <w:rFonts w:eastAsia="Times New Roman" w:cs="Times New Roman"/>
          <w:szCs w:val="24"/>
        </w:rPr>
        <w:t xml:space="preserve">έσεις με πολιτικά πρόσωπα, έχετε υποχρέωση να ενημερώσετε τη Βουλή. </w:t>
      </w:r>
    </w:p>
    <w:p w14:paraId="5FAE2DC2" w14:textId="77777777" w:rsidR="00F27D86" w:rsidRDefault="00AA27F9">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5FAE2DC3"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Ευχαριστούμε τον κ. Θεοχάρη. </w:t>
      </w:r>
    </w:p>
    <w:p w14:paraId="5FAE2DC4" w14:textId="77777777" w:rsidR="00F27D86" w:rsidRDefault="00AA27F9">
      <w:pPr>
        <w:spacing w:after="0" w:line="600" w:lineRule="auto"/>
        <w:ind w:firstLine="720"/>
        <w:contextualSpacing/>
        <w:jc w:val="both"/>
        <w:rPr>
          <w:rFonts w:eastAsia="Times New Roman"/>
          <w:szCs w:val="24"/>
        </w:rPr>
      </w:pPr>
      <w:r>
        <w:rPr>
          <w:rFonts w:eastAsia="Times New Roman"/>
          <w:szCs w:val="24"/>
        </w:rPr>
        <w:t xml:space="preserve">Θα απαντήσει δευτερολογώντας η Υφυπουργός Οικονομικών κ. Αικατερίνη </w:t>
      </w:r>
      <w:proofErr w:type="spellStart"/>
      <w:r>
        <w:rPr>
          <w:rFonts w:eastAsia="Times New Roman"/>
          <w:szCs w:val="24"/>
        </w:rPr>
        <w:t>Παπανάτσιου</w:t>
      </w:r>
      <w:proofErr w:type="spellEnd"/>
      <w:r>
        <w:rPr>
          <w:rFonts w:eastAsia="Times New Roman"/>
          <w:szCs w:val="24"/>
        </w:rPr>
        <w:t xml:space="preserve">. </w:t>
      </w:r>
    </w:p>
    <w:p w14:paraId="5FAE2DC5" w14:textId="77777777" w:rsidR="00F27D86" w:rsidRDefault="00AA27F9">
      <w:pPr>
        <w:spacing w:after="0" w:line="600" w:lineRule="auto"/>
        <w:ind w:firstLine="720"/>
        <w:contextualSpacing/>
        <w:jc w:val="both"/>
        <w:rPr>
          <w:rFonts w:eastAsia="Times New Roman"/>
          <w:szCs w:val="24"/>
        </w:rPr>
      </w:pPr>
      <w:r>
        <w:rPr>
          <w:rFonts w:eastAsia="Times New Roman"/>
          <w:szCs w:val="24"/>
        </w:rPr>
        <w:t xml:space="preserve">Ορίστε, κυρία Υπουργέ, έχετε </w:t>
      </w:r>
      <w:r>
        <w:rPr>
          <w:rFonts w:eastAsia="Times New Roman"/>
          <w:szCs w:val="24"/>
        </w:rPr>
        <w:t xml:space="preserve">τον λόγο. </w:t>
      </w:r>
    </w:p>
    <w:p w14:paraId="5FAE2DC6"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ΑΙΚΑΤΕΡΙΝΗ ΠΑΠΑΝΑΤΣΙΟΥ (Υφυπουργός Οικονομικών): </w:t>
      </w:r>
      <w:r>
        <w:rPr>
          <w:rFonts w:eastAsia="Times New Roman"/>
          <w:szCs w:val="24"/>
        </w:rPr>
        <w:t>Στόχος της Κυβέρνησής μας από την πρώτη μέρα ήταν η καταπολέμηση της φοροδιαφυγής, του λαθρεμπορίου, της διαφθοράς και του μαύρου</w:t>
      </w:r>
      <w:r>
        <w:rPr>
          <w:rFonts w:eastAsia="Times New Roman"/>
          <w:szCs w:val="24"/>
        </w:rPr>
        <w:t xml:space="preserve"> </w:t>
      </w:r>
      <w:r>
        <w:rPr>
          <w:rFonts w:eastAsia="Times New Roman"/>
          <w:szCs w:val="24"/>
        </w:rPr>
        <w:t xml:space="preserve">χρήματος, όπως είπα και στην </w:t>
      </w:r>
      <w:proofErr w:type="spellStart"/>
      <w:r>
        <w:rPr>
          <w:rFonts w:eastAsia="Times New Roman"/>
          <w:szCs w:val="24"/>
        </w:rPr>
        <w:t>πρωτολογία</w:t>
      </w:r>
      <w:proofErr w:type="spellEnd"/>
      <w:r>
        <w:rPr>
          <w:rFonts w:eastAsia="Times New Roman"/>
          <w:szCs w:val="24"/>
        </w:rPr>
        <w:t xml:space="preserve"> μου. </w:t>
      </w:r>
    </w:p>
    <w:p w14:paraId="5FAE2DC7" w14:textId="77777777" w:rsidR="00F27D86" w:rsidRDefault="00AA27F9">
      <w:pPr>
        <w:spacing w:after="0" w:line="600" w:lineRule="auto"/>
        <w:ind w:firstLine="720"/>
        <w:contextualSpacing/>
        <w:jc w:val="both"/>
        <w:rPr>
          <w:rFonts w:eastAsia="Times New Roman"/>
          <w:szCs w:val="24"/>
        </w:rPr>
      </w:pPr>
      <w:r>
        <w:rPr>
          <w:rFonts w:eastAsia="Times New Roman"/>
          <w:szCs w:val="24"/>
        </w:rPr>
        <w:t>Η πολιτική βούληση α</w:t>
      </w:r>
      <w:r>
        <w:rPr>
          <w:rFonts w:eastAsia="Times New Roman"/>
          <w:szCs w:val="24"/>
        </w:rPr>
        <w:t xml:space="preserve">ποτελεί βασική προϋπόθεση για την επιτυχία στον αγώνα αυτό, γιατί αν δεν υπάρχει πολιτική βούληση, τότε όλα τα μέτρα, όλες οι πολιτικές δεν θα έχουν ουσιαστικό αποτέλεσμα. </w:t>
      </w:r>
    </w:p>
    <w:p w14:paraId="5FAE2DC8" w14:textId="77777777" w:rsidR="00F27D86" w:rsidRDefault="00AA27F9">
      <w:pPr>
        <w:spacing w:after="0" w:line="600" w:lineRule="auto"/>
        <w:ind w:firstLine="720"/>
        <w:contextualSpacing/>
        <w:jc w:val="both"/>
        <w:rPr>
          <w:rFonts w:eastAsia="Times New Roman"/>
          <w:szCs w:val="24"/>
        </w:rPr>
      </w:pPr>
      <w:r>
        <w:rPr>
          <w:rFonts w:eastAsia="Times New Roman"/>
          <w:szCs w:val="24"/>
        </w:rPr>
        <w:t>Εμείς έχουμε και την πολιτική βούληση που δεν είχε η κυβέρνηση στην οποία συμμετείχ</w:t>
      </w:r>
      <w:r>
        <w:rPr>
          <w:rFonts w:eastAsia="Times New Roman"/>
          <w:szCs w:val="24"/>
        </w:rPr>
        <w:t xml:space="preserve">ατε εσείς, κύριε Θεοχάρη και που </w:t>
      </w:r>
      <w:r>
        <w:rPr>
          <w:rFonts w:eastAsia="Times New Roman"/>
          <w:szCs w:val="24"/>
        </w:rPr>
        <w:lastRenderedPageBreak/>
        <w:t>δεν είχε και κα</w:t>
      </w:r>
      <w:r>
        <w:rPr>
          <w:rFonts w:eastAsia="Times New Roman"/>
          <w:szCs w:val="24"/>
        </w:rPr>
        <w:t>μ</w:t>
      </w:r>
      <w:r>
        <w:rPr>
          <w:rFonts w:eastAsia="Times New Roman"/>
          <w:szCs w:val="24"/>
        </w:rPr>
        <w:t>μία κυβέρνηση πριν από αυτή. Οι πολιτικές συμμαχίες που διατηρούσαν το ΠΑΣΟΚ και η Νέα Δημοκρατία στην εναλλαγή στην εξουσία στηρίζονταν μεταξύ άλλων και στη φοροδιαφυγή και στο λαθρεμπόριο, στη διαφθορά και</w:t>
      </w:r>
      <w:r>
        <w:rPr>
          <w:rFonts w:eastAsia="Times New Roman"/>
          <w:szCs w:val="24"/>
        </w:rPr>
        <w:t xml:space="preserve"> στο μαύρο</w:t>
      </w:r>
      <w:r>
        <w:rPr>
          <w:rFonts w:eastAsia="Times New Roman"/>
          <w:szCs w:val="24"/>
        </w:rPr>
        <w:t xml:space="preserve"> </w:t>
      </w:r>
      <w:r>
        <w:rPr>
          <w:rFonts w:eastAsia="Times New Roman"/>
          <w:szCs w:val="24"/>
        </w:rPr>
        <w:t xml:space="preserve">χρήμα. Πολιτικές οικογένειες, επιχειρηματικές οικογένειες και τράπεζες, όμιλοι μέσων ενημέρωσης δημιούργησαν το τρίγωνο της διαπλοκής που μας πολέμησε και μας πολεμά λυσσαλέα. </w:t>
      </w:r>
    </w:p>
    <w:p w14:paraId="5FAE2DC9" w14:textId="77777777" w:rsidR="00F27D86" w:rsidRDefault="00AA27F9">
      <w:pPr>
        <w:spacing w:after="0" w:line="600" w:lineRule="auto"/>
        <w:ind w:firstLine="720"/>
        <w:contextualSpacing/>
        <w:jc w:val="both"/>
        <w:rPr>
          <w:rFonts w:eastAsia="Times New Roman"/>
          <w:szCs w:val="24"/>
        </w:rPr>
      </w:pPr>
      <w:r>
        <w:rPr>
          <w:rFonts w:eastAsia="Times New Roman"/>
          <w:szCs w:val="24"/>
        </w:rPr>
        <w:t>Εμείς θα τους υποχρεώσουμε να υποκύψουν στη νομιμότητα. Γι’ αυτό συσ</w:t>
      </w:r>
      <w:r>
        <w:rPr>
          <w:rFonts w:eastAsia="Times New Roman"/>
          <w:szCs w:val="24"/>
        </w:rPr>
        <w:t>τήσαμε την Εξεταστική Επιτροπή για τη νομιμότητα των δανείων στα μέσα μαζικής ενημέρωσης και τα πολιτικά κόμματα από τις τράπεζες. Γι’ αυτό αγωνιστήκαμε να βάλουμε μια τάξη στις τηλεοπτικές άδειες και σε αυτό έχουμε απέναντί μας τα παλιά κόμματα και τις πα</w:t>
      </w:r>
      <w:r>
        <w:rPr>
          <w:rFonts w:eastAsia="Times New Roman"/>
          <w:szCs w:val="24"/>
        </w:rPr>
        <w:t xml:space="preserve">ραφυάδες τους. Γι’ αυτό και έχουμε βάλει κανόνες που περιορίζουν τις κινήσεις των λαθρεμπόρων στα καύσιμα, στα καπνικά και στα ποτά. </w:t>
      </w:r>
    </w:p>
    <w:p w14:paraId="5FAE2DCA" w14:textId="77777777" w:rsidR="00F27D86" w:rsidRDefault="00AA27F9">
      <w:pPr>
        <w:spacing w:after="0" w:line="600" w:lineRule="auto"/>
        <w:ind w:firstLine="720"/>
        <w:contextualSpacing/>
        <w:jc w:val="both"/>
        <w:rPr>
          <w:rFonts w:eastAsia="Times New Roman"/>
          <w:szCs w:val="24"/>
        </w:rPr>
      </w:pPr>
      <w:r>
        <w:rPr>
          <w:rFonts w:eastAsia="Times New Roman"/>
          <w:szCs w:val="24"/>
        </w:rPr>
        <w:t>Στο θέμα της ερώτησής σας και στα πολιτικά πρόσωπα από τις ενέργειες που έχουμε κάνει –και σας ανέφερα προηγουμένως- είναι</w:t>
      </w:r>
      <w:r>
        <w:rPr>
          <w:rFonts w:eastAsia="Times New Roman"/>
          <w:szCs w:val="24"/>
        </w:rPr>
        <w:t xml:space="preserve"> σαφές ότι δεν θα παραγραφούν υποθέσεις</w:t>
      </w:r>
      <w:r>
        <w:rPr>
          <w:rFonts w:eastAsia="Times New Roman"/>
          <w:szCs w:val="24"/>
        </w:rPr>
        <w:t>,</w:t>
      </w:r>
      <w:r>
        <w:rPr>
          <w:rFonts w:eastAsia="Times New Roman"/>
          <w:szCs w:val="24"/>
        </w:rPr>
        <w:t xml:space="preserve"> στις οποίες εμπλέκονται πολιτικά πρόσωπα και συγγενείς τους, για τον </w:t>
      </w:r>
      <w:r>
        <w:rPr>
          <w:rFonts w:eastAsia="Times New Roman"/>
          <w:szCs w:val="24"/>
        </w:rPr>
        <w:lastRenderedPageBreak/>
        <w:t>απλούστατο λόγο ότι δεν θα παραγραφεί κα</w:t>
      </w:r>
      <w:r>
        <w:rPr>
          <w:rFonts w:eastAsia="Times New Roman"/>
          <w:szCs w:val="24"/>
        </w:rPr>
        <w:t>μ</w:t>
      </w:r>
      <w:r>
        <w:rPr>
          <w:rFonts w:eastAsia="Times New Roman"/>
          <w:szCs w:val="24"/>
        </w:rPr>
        <w:t xml:space="preserve">μία υπόθεση, όποιον και να αφορά, πολιτικό πρόσωπο ή μη, </w:t>
      </w:r>
      <w:proofErr w:type="spellStart"/>
      <w:r>
        <w:rPr>
          <w:rFonts w:eastAsia="Times New Roman"/>
          <w:szCs w:val="24"/>
        </w:rPr>
        <w:t>μεγαλοσχήμονα</w:t>
      </w:r>
      <w:proofErr w:type="spellEnd"/>
      <w:r>
        <w:rPr>
          <w:rFonts w:eastAsia="Times New Roman"/>
          <w:szCs w:val="24"/>
        </w:rPr>
        <w:t xml:space="preserve"> ή όχι.</w:t>
      </w:r>
    </w:p>
    <w:p w14:paraId="5FAE2DCB" w14:textId="77777777" w:rsidR="00F27D86" w:rsidRDefault="00AA27F9">
      <w:pPr>
        <w:spacing w:after="0" w:line="600" w:lineRule="auto"/>
        <w:ind w:firstLine="720"/>
        <w:contextualSpacing/>
        <w:jc w:val="both"/>
        <w:rPr>
          <w:rFonts w:eastAsia="Times New Roman"/>
          <w:szCs w:val="24"/>
        </w:rPr>
      </w:pPr>
      <w:r>
        <w:rPr>
          <w:rFonts w:eastAsia="Times New Roman"/>
          <w:szCs w:val="24"/>
        </w:rPr>
        <w:t xml:space="preserve">Βεβαίως, από τη θέση που υπηρετήσατε γνωρίζετε ότι δεν μπορεί να παραβιαστεί η αρχή της μυστικότητας της προδικασίας της ποινικής διαδικασίας. Δεν μπορούμε να αρχίσουμε να λέμε στον σωρό ονόματα και το γνωρίζετε αυτό, παρ’ όλο που το ζητάτε, προβοκατόρικα </w:t>
      </w:r>
      <w:r>
        <w:rPr>
          <w:rFonts w:eastAsia="Times New Roman"/>
          <w:szCs w:val="24"/>
        </w:rPr>
        <w:t xml:space="preserve">θα έλεγα εγώ. </w:t>
      </w:r>
    </w:p>
    <w:p w14:paraId="5FAE2DCC" w14:textId="77777777" w:rsidR="00F27D86" w:rsidRDefault="00AA27F9">
      <w:pPr>
        <w:spacing w:after="0" w:line="600" w:lineRule="auto"/>
        <w:ind w:firstLine="720"/>
        <w:contextualSpacing/>
        <w:jc w:val="both"/>
        <w:rPr>
          <w:rFonts w:eastAsia="Times New Roman"/>
          <w:szCs w:val="24"/>
        </w:rPr>
      </w:pPr>
      <w:r>
        <w:rPr>
          <w:rFonts w:eastAsia="Times New Roman"/>
          <w:szCs w:val="24"/>
        </w:rPr>
        <w:t>Θα έρθει η ώρα που θα ειπωθούν και τα ονόματα, αλλά θα γίνει στο πλαίσιο και τη στιγμή που ορίζει ο νόμος και είναι στο χέρι της Ανεξάρτητης Αρχής Δημοσίων Εσόδων να προχωρήσει αυτές τις διαδικασίες με ταχύ ρυθμό, για να έρθει αυτή η ώρα ταχ</w:t>
      </w:r>
      <w:r>
        <w:rPr>
          <w:rFonts w:eastAsia="Times New Roman"/>
          <w:szCs w:val="24"/>
        </w:rPr>
        <w:t xml:space="preserve">ύτερα και πιστεύω ότι θα το κάνει. </w:t>
      </w:r>
    </w:p>
    <w:p w14:paraId="5FAE2DCD" w14:textId="77777777" w:rsidR="00F27D86" w:rsidRDefault="00AA27F9">
      <w:pPr>
        <w:spacing w:after="0" w:line="600" w:lineRule="auto"/>
        <w:ind w:firstLine="720"/>
        <w:contextualSpacing/>
        <w:jc w:val="both"/>
        <w:rPr>
          <w:rFonts w:eastAsia="Times New Roman"/>
          <w:szCs w:val="24"/>
        </w:rPr>
      </w:pPr>
      <w:r>
        <w:rPr>
          <w:rFonts w:eastAsia="Times New Roman"/>
          <w:szCs w:val="24"/>
        </w:rPr>
        <w:t xml:space="preserve">Και θα έχει ίσως ενδιαφέρον να μας πείτε εσείς τι κάνατε με αυτές τις υποθέσεις και γιατί μας τις κληρονομήσατε, αντί να τις ολοκληρώσετε με την ταχύτητα που αρμόζει. </w:t>
      </w:r>
    </w:p>
    <w:p w14:paraId="5FAE2DCE" w14:textId="77777777" w:rsidR="00F27D86" w:rsidRDefault="00AA27F9">
      <w:pPr>
        <w:spacing w:after="0" w:line="600" w:lineRule="auto"/>
        <w:ind w:firstLine="720"/>
        <w:contextualSpacing/>
        <w:jc w:val="both"/>
        <w:rPr>
          <w:rFonts w:eastAsia="Times New Roman" w:cs="Times New Roman"/>
          <w:szCs w:val="24"/>
        </w:rPr>
      </w:pPr>
      <w:r>
        <w:rPr>
          <w:rFonts w:eastAsia="Times New Roman"/>
          <w:szCs w:val="24"/>
        </w:rPr>
        <w:t xml:space="preserve">Εσείς ο ίδιος παραδεχθήκατε πριν από δυο χρόνια στη </w:t>
      </w:r>
      <w:r>
        <w:rPr>
          <w:rFonts w:eastAsia="Times New Roman"/>
          <w:szCs w:val="24"/>
        </w:rPr>
        <w:t>βρετανική εφημερίδα «</w:t>
      </w:r>
      <w:r>
        <w:rPr>
          <w:rFonts w:eastAsia="Times New Roman"/>
          <w:szCs w:val="24"/>
          <w:lang w:val="en-US"/>
        </w:rPr>
        <w:t>T</w:t>
      </w:r>
      <w:r>
        <w:rPr>
          <w:rFonts w:eastAsia="Times New Roman"/>
          <w:szCs w:val="24"/>
          <w:lang w:val="en-US"/>
        </w:rPr>
        <w:t>ELEGRAPH</w:t>
      </w:r>
      <w:r>
        <w:rPr>
          <w:rFonts w:eastAsia="Times New Roman"/>
          <w:szCs w:val="24"/>
        </w:rPr>
        <w:t>» ότι σας ασκήθηκε πολιτική πίεση, για να είστε ανεκτικός. Στην ίδια συνέντευξη είπατε ότι δε</w:t>
      </w:r>
      <w:r>
        <w:rPr>
          <w:rFonts w:eastAsia="Times New Roman"/>
          <w:szCs w:val="24"/>
        </w:rPr>
        <w:lastRenderedPageBreak/>
        <w:t>χθήκατε απειλές. Τι κάνατε γι’ αυτό; Τίποτα! Καλό θα ήταν, λοιπόν, να μας πείτε κάποια στιγμή περισσότερα για τις πιέσεις που δεχθήκα</w:t>
      </w:r>
      <w:r>
        <w:rPr>
          <w:rFonts w:eastAsia="Times New Roman"/>
          <w:szCs w:val="24"/>
        </w:rPr>
        <w:t xml:space="preserve">τε, να μας πείτε εσείς ονόματα και διευθύνσεις. </w:t>
      </w:r>
    </w:p>
    <w:p w14:paraId="5FAE2DCF" w14:textId="77777777" w:rsidR="00F27D86" w:rsidRDefault="00AA27F9">
      <w:pPr>
        <w:spacing w:after="0" w:line="600" w:lineRule="auto"/>
        <w:ind w:firstLine="720"/>
        <w:contextualSpacing/>
        <w:jc w:val="both"/>
        <w:rPr>
          <w:rFonts w:eastAsia="Times New Roman"/>
          <w:szCs w:val="24"/>
        </w:rPr>
      </w:pPr>
      <w:r>
        <w:rPr>
          <w:rFonts w:eastAsia="Times New Roman"/>
          <w:szCs w:val="24"/>
        </w:rPr>
        <w:t>Το Κοινοβούλιο είναι ο σωστός χώρος να τα πείτε με τον πιο επίσημο τρόπο και όχι να περιοριστείτε σε κάποια βρετανική εφημερίδα για εντυπωσιασμό του διεθνούς κοινού και μετά να το αφήσετε να ξεχαστεί. Με αυτ</w:t>
      </w:r>
      <w:r>
        <w:rPr>
          <w:rFonts w:eastAsia="Times New Roman"/>
          <w:szCs w:val="24"/>
        </w:rPr>
        <w:t>όν τον τρόπο θα συμμετέχετε και εσείς, θα γίνετε πιο συγκεκριμένος στις καταγγελίες σας, αν θέλετε να προσφέρετε κάποια υπηρεσία σε αυτόν τον αγώνα, την οποία δεν προσφέρατε όταν είχατε όλη τη θεσμική εξουσία να το κάνετε.</w:t>
      </w:r>
    </w:p>
    <w:p w14:paraId="5FAE2DD0" w14:textId="77777777" w:rsidR="00F27D86" w:rsidRDefault="00AA27F9">
      <w:pPr>
        <w:spacing w:after="0" w:line="600" w:lineRule="auto"/>
        <w:ind w:firstLine="720"/>
        <w:contextualSpacing/>
        <w:jc w:val="both"/>
        <w:rPr>
          <w:rFonts w:eastAsia="Times New Roman"/>
          <w:szCs w:val="24"/>
        </w:rPr>
      </w:pPr>
      <w:r>
        <w:rPr>
          <w:rFonts w:eastAsia="Times New Roman"/>
          <w:szCs w:val="24"/>
        </w:rPr>
        <w:t>Ευχαριστώ.</w:t>
      </w:r>
    </w:p>
    <w:p w14:paraId="5FAE2DD1" w14:textId="77777777" w:rsidR="00F27D86" w:rsidRDefault="00AA27F9">
      <w:pPr>
        <w:spacing w:after="0" w:line="600" w:lineRule="auto"/>
        <w:ind w:firstLine="720"/>
        <w:contextualSpacing/>
        <w:jc w:val="both"/>
        <w:rPr>
          <w:rFonts w:eastAsia="Times New Roman"/>
          <w:szCs w:val="24"/>
        </w:rPr>
      </w:pPr>
      <w:r>
        <w:rPr>
          <w:rFonts w:eastAsia="Times New Roman"/>
          <w:b/>
          <w:szCs w:val="24"/>
        </w:rPr>
        <w:t>ΠΡΟΕΔΡΕΥΩΝ (Αναστάσιος</w:t>
      </w:r>
      <w:r>
        <w:rPr>
          <w:rFonts w:eastAsia="Times New Roman"/>
          <w:b/>
          <w:szCs w:val="24"/>
        </w:rPr>
        <w:t xml:space="preserve"> Κουράκης):</w:t>
      </w:r>
      <w:r>
        <w:rPr>
          <w:rFonts w:eastAsia="Times New Roman"/>
          <w:szCs w:val="24"/>
        </w:rPr>
        <w:t xml:space="preserve"> Ευχαριστούμε την Υπουργό Οικονομικών κ. </w:t>
      </w:r>
      <w:proofErr w:type="spellStart"/>
      <w:r>
        <w:rPr>
          <w:rFonts w:eastAsia="Times New Roman"/>
          <w:szCs w:val="24"/>
        </w:rPr>
        <w:t>Παπανάτσιου</w:t>
      </w:r>
      <w:proofErr w:type="spellEnd"/>
      <w:r>
        <w:rPr>
          <w:rFonts w:eastAsia="Times New Roman"/>
          <w:szCs w:val="24"/>
        </w:rPr>
        <w:t>.</w:t>
      </w:r>
    </w:p>
    <w:p w14:paraId="5FAE2DD2" w14:textId="77777777" w:rsidR="00F27D86" w:rsidRDefault="00AA27F9">
      <w:pPr>
        <w:spacing w:after="0" w:line="600" w:lineRule="auto"/>
        <w:ind w:firstLine="720"/>
        <w:contextualSpacing/>
        <w:jc w:val="both"/>
        <w:rPr>
          <w:rFonts w:eastAsia="Times New Roman"/>
          <w:szCs w:val="24"/>
        </w:rPr>
      </w:pPr>
      <w:r>
        <w:rPr>
          <w:rFonts w:eastAsia="Times New Roman"/>
          <w:szCs w:val="24"/>
        </w:rPr>
        <w:t xml:space="preserve">Η Βουλευτής κ. Άννα – Μισέλ Ασημακοπούλου ζητεί άδεια ολιγοήμερης απουσίας στο εξωτερικό και συγκεκριμένα στη Γαλλία, κατά το χρονικό διάστημα </w:t>
      </w:r>
      <w:r>
        <w:rPr>
          <w:rFonts w:eastAsia="Times New Roman"/>
          <w:szCs w:val="24"/>
        </w:rPr>
        <w:t xml:space="preserve">από </w:t>
      </w:r>
      <w:r>
        <w:rPr>
          <w:rFonts w:eastAsia="Times New Roman"/>
          <w:szCs w:val="24"/>
        </w:rPr>
        <w:t xml:space="preserve">9 </w:t>
      </w:r>
      <w:r>
        <w:rPr>
          <w:rFonts w:eastAsia="Times New Roman"/>
          <w:szCs w:val="24"/>
        </w:rPr>
        <w:t xml:space="preserve">Μαρτίου </w:t>
      </w:r>
      <w:r>
        <w:rPr>
          <w:rFonts w:eastAsia="Times New Roman"/>
          <w:szCs w:val="24"/>
        </w:rPr>
        <w:t xml:space="preserve">έως 16 Μαρτίου </w:t>
      </w:r>
      <w:r>
        <w:rPr>
          <w:rFonts w:eastAsia="Times New Roman"/>
          <w:szCs w:val="24"/>
        </w:rPr>
        <w:t>2017</w:t>
      </w:r>
      <w:r>
        <w:rPr>
          <w:rFonts w:eastAsia="Times New Roman"/>
          <w:szCs w:val="24"/>
        </w:rPr>
        <w:t>για οικογενειακ</w:t>
      </w:r>
      <w:r>
        <w:rPr>
          <w:rFonts w:eastAsia="Times New Roman"/>
          <w:szCs w:val="24"/>
        </w:rPr>
        <w:t>ούς λόγους. Η Βουλή εγκρίνει;</w:t>
      </w:r>
    </w:p>
    <w:p w14:paraId="5FAE2DD3"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ΟΛΟΙ ΟΙ </w:t>
      </w:r>
      <w:r>
        <w:rPr>
          <w:rFonts w:eastAsia="Times New Roman"/>
          <w:b/>
          <w:szCs w:val="24"/>
        </w:rPr>
        <w:t>ΒΟΥΛΕΥΤΕΣ:</w:t>
      </w:r>
      <w:r>
        <w:rPr>
          <w:rFonts w:eastAsia="Times New Roman"/>
          <w:szCs w:val="24"/>
        </w:rPr>
        <w:t xml:space="preserve"> Μάλιστα, μάλιστα. </w:t>
      </w:r>
    </w:p>
    <w:p w14:paraId="5FAE2DD4"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η </w:t>
      </w:r>
      <w:r>
        <w:rPr>
          <w:rFonts w:eastAsia="Times New Roman"/>
          <w:szCs w:val="24"/>
        </w:rPr>
        <w:t>Βουλή ενέκρινε τη ζητηθείσα άδεια.</w:t>
      </w:r>
    </w:p>
    <w:p w14:paraId="5FAE2DD5" w14:textId="77777777" w:rsidR="00F27D86" w:rsidRDefault="00AA27F9">
      <w:pPr>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Προχωρούμε στη συζήτηση της πρώτης με αριθμό 536/24-2-2017 επίκαιρης ερώτησης πρώτου κύκλου του Βουλευτή Β΄ Α</w:t>
      </w:r>
      <w:r>
        <w:rPr>
          <w:rFonts w:eastAsia="Times New Roman"/>
          <w:color w:val="000000"/>
          <w:szCs w:val="24"/>
          <w:shd w:val="clear" w:color="auto" w:fill="FFFFFF"/>
        </w:rPr>
        <w:t xml:space="preserve">θηνών της Νέας Δημοκρατίας κ. </w:t>
      </w:r>
      <w:r>
        <w:rPr>
          <w:rFonts w:eastAsia="Times New Roman"/>
          <w:bCs/>
          <w:color w:val="000000"/>
          <w:szCs w:val="24"/>
          <w:shd w:val="clear" w:color="auto" w:fill="FFFFFF"/>
        </w:rPr>
        <w:t xml:space="preserve">Σπυρίδωνος – </w:t>
      </w:r>
      <w:proofErr w:type="spellStart"/>
      <w:r>
        <w:rPr>
          <w:rFonts w:eastAsia="Times New Roman"/>
          <w:bCs/>
          <w:color w:val="000000"/>
          <w:szCs w:val="24"/>
          <w:shd w:val="clear" w:color="auto" w:fill="FFFFFF"/>
        </w:rPr>
        <w:t>Αδ</w:t>
      </w:r>
      <w:r>
        <w:rPr>
          <w:rFonts w:eastAsia="Times New Roman"/>
          <w:bCs/>
          <w:color w:val="000000"/>
          <w:szCs w:val="24"/>
          <w:shd w:val="clear" w:color="auto" w:fill="FFFFFF"/>
        </w:rPr>
        <w:t>ώ</w:t>
      </w:r>
      <w:r>
        <w:rPr>
          <w:rFonts w:eastAsia="Times New Roman"/>
          <w:bCs/>
          <w:color w:val="000000"/>
          <w:szCs w:val="24"/>
          <w:shd w:val="clear" w:color="auto" w:fill="FFFFFF"/>
        </w:rPr>
        <w:t>νιδος</w:t>
      </w:r>
      <w:proofErr w:type="spellEnd"/>
      <w:r>
        <w:rPr>
          <w:rFonts w:eastAsia="Times New Roman"/>
          <w:bCs/>
          <w:color w:val="000000"/>
          <w:szCs w:val="24"/>
          <w:shd w:val="clear" w:color="auto" w:fill="FFFFFF"/>
        </w:rPr>
        <w:t xml:space="preserve"> </w:t>
      </w:r>
      <w:r>
        <w:rPr>
          <w:rFonts w:eastAsia="Times New Roman"/>
          <w:bCs/>
          <w:color w:val="000000"/>
          <w:szCs w:val="24"/>
          <w:shd w:val="clear" w:color="auto" w:fill="FFFFFF"/>
        </w:rPr>
        <w:t>Γεωργιάδη</w:t>
      </w:r>
      <w:r>
        <w:rPr>
          <w:rFonts w:eastAsia="Times New Roman"/>
          <w:b/>
          <w:bCs/>
          <w:color w:val="000000"/>
          <w:szCs w:val="24"/>
          <w:shd w:val="clear" w:color="auto" w:fill="FFFFFF"/>
        </w:rPr>
        <w:t xml:space="preserve"> </w:t>
      </w:r>
      <w:r>
        <w:rPr>
          <w:rFonts w:eastAsia="Times New Roman"/>
          <w:color w:val="000000"/>
          <w:szCs w:val="24"/>
          <w:shd w:val="clear" w:color="auto" w:fill="FFFFFF"/>
        </w:rPr>
        <w:t>προς τον Υπουργό Υ</w:t>
      </w:r>
      <w:r>
        <w:rPr>
          <w:rFonts w:eastAsia="Times New Roman"/>
          <w:bCs/>
          <w:color w:val="000000"/>
          <w:szCs w:val="24"/>
          <w:shd w:val="clear" w:color="auto" w:fill="FFFFFF"/>
        </w:rPr>
        <w:t xml:space="preserve">γείας, </w:t>
      </w:r>
      <w:r>
        <w:rPr>
          <w:rFonts w:eastAsia="Times New Roman"/>
          <w:color w:val="000000"/>
          <w:szCs w:val="24"/>
          <w:shd w:val="clear" w:color="auto" w:fill="FFFFFF"/>
        </w:rPr>
        <w:t xml:space="preserve">σχετικά με τις «δηλώσεις του Αναπληρωτή Υπουργού Υγείας περί “πειραγμένων” τιμών ορισμένων φαρμάκων την εποχή πριν τον Ιανουάριο του 2015». Θα απαντήσει ο Αναπληρωτής </w:t>
      </w:r>
      <w:r>
        <w:rPr>
          <w:rFonts w:eastAsia="Times New Roman"/>
          <w:color w:val="000000"/>
          <w:szCs w:val="24"/>
          <w:shd w:val="clear" w:color="auto" w:fill="FFFFFF"/>
        </w:rPr>
        <w:t xml:space="preserve">Υπουργός Υγείας κ. Παύλος </w:t>
      </w:r>
      <w:proofErr w:type="spellStart"/>
      <w:r>
        <w:rPr>
          <w:rFonts w:eastAsia="Times New Roman"/>
          <w:color w:val="000000"/>
          <w:szCs w:val="24"/>
          <w:shd w:val="clear" w:color="auto" w:fill="FFFFFF"/>
        </w:rPr>
        <w:t>Πολλάκης</w:t>
      </w:r>
      <w:proofErr w:type="spellEnd"/>
      <w:r>
        <w:rPr>
          <w:rFonts w:eastAsia="Times New Roman"/>
          <w:color w:val="000000"/>
          <w:szCs w:val="24"/>
          <w:shd w:val="clear" w:color="auto" w:fill="FFFFFF"/>
        </w:rPr>
        <w:t>.</w:t>
      </w:r>
    </w:p>
    <w:p w14:paraId="5FAE2DD6" w14:textId="77777777" w:rsidR="00F27D86" w:rsidRDefault="00AA27F9">
      <w:pPr>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Κύριε Γεωργιάδη, έχετε δύο λεπτά για να αναπτύξετε την ερώτησή σας στην </w:t>
      </w:r>
      <w:proofErr w:type="spellStart"/>
      <w:r>
        <w:rPr>
          <w:rFonts w:eastAsia="Times New Roman"/>
          <w:color w:val="000000"/>
          <w:szCs w:val="24"/>
          <w:shd w:val="clear" w:color="auto" w:fill="FFFFFF"/>
        </w:rPr>
        <w:t>πρωτολογία</w:t>
      </w:r>
      <w:proofErr w:type="spellEnd"/>
      <w:r>
        <w:rPr>
          <w:rFonts w:eastAsia="Times New Roman"/>
          <w:color w:val="000000"/>
          <w:szCs w:val="24"/>
          <w:shd w:val="clear" w:color="auto" w:fill="FFFFFF"/>
        </w:rPr>
        <w:t xml:space="preserve"> σας.</w:t>
      </w:r>
    </w:p>
    <w:p w14:paraId="5FAE2DD7" w14:textId="77777777" w:rsidR="00F27D86" w:rsidRDefault="00AA27F9">
      <w:pPr>
        <w:spacing w:after="0" w:line="600" w:lineRule="auto"/>
        <w:ind w:firstLine="720"/>
        <w:contextualSpacing/>
        <w:jc w:val="both"/>
        <w:rPr>
          <w:rFonts w:eastAsia="Times New Roman"/>
          <w:szCs w:val="24"/>
        </w:rPr>
      </w:pPr>
      <w:r>
        <w:rPr>
          <w:rFonts w:eastAsia="Times New Roman"/>
          <w:b/>
          <w:color w:val="000000"/>
          <w:szCs w:val="24"/>
          <w:shd w:val="clear" w:color="auto" w:fill="FFFFFF"/>
        </w:rPr>
        <w:t xml:space="preserve">ΣΠΥΡΙΔΩΝ - ΑΔΩΝΙΣ ΓΕΩΡΓΙΑΔΗΣ: </w:t>
      </w:r>
      <w:r>
        <w:rPr>
          <w:rFonts w:eastAsia="Times New Roman"/>
          <w:color w:val="000000"/>
          <w:szCs w:val="24"/>
          <w:shd w:val="clear" w:color="auto" w:fill="FFFFFF"/>
        </w:rPr>
        <w:t>Ευχαριστώ πολύ, κύριε Πρόεδρε.</w:t>
      </w:r>
    </w:p>
    <w:p w14:paraId="5FAE2DD8" w14:textId="77777777" w:rsidR="00F27D86" w:rsidRDefault="00AA27F9">
      <w:pPr>
        <w:spacing w:after="0" w:line="600" w:lineRule="auto"/>
        <w:ind w:firstLine="720"/>
        <w:contextualSpacing/>
        <w:jc w:val="both"/>
        <w:rPr>
          <w:rFonts w:eastAsia="Times New Roman"/>
          <w:szCs w:val="24"/>
        </w:rPr>
      </w:pPr>
      <w:r>
        <w:rPr>
          <w:rFonts w:eastAsia="Times New Roman"/>
          <w:szCs w:val="24"/>
        </w:rPr>
        <w:t>Κύριε Υπουργέ, έχετε δώσει σειρά συνεντεύξεων, είχαμε και εδώ στη Βουλή</w:t>
      </w:r>
      <w:r>
        <w:rPr>
          <w:rFonts w:eastAsia="Times New Roman"/>
          <w:szCs w:val="24"/>
        </w:rPr>
        <w:t xml:space="preserve"> μια έντονη συζήτηση. Δεν νομίζω ότι είναι καλό για το πολιτικό μας σύστημα να μένουν σκιές.</w:t>
      </w:r>
    </w:p>
    <w:p w14:paraId="5FAE2DD9" w14:textId="77777777" w:rsidR="00F27D86" w:rsidRDefault="00AA27F9">
      <w:pPr>
        <w:spacing w:after="0" w:line="600" w:lineRule="auto"/>
        <w:ind w:firstLine="720"/>
        <w:contextualSpacing/>
        <w:jc w:val="both"/>
        <w:rPr>
          <w:rFonts w:eastAsia="Times New Roman"/>
          <w:szCs w:val="24"/>
        </w:rPr>
      </w:pPr>
      <w:r>
        <w:rPr>
          <w:rFonts w:eastAsia="Times New Roman"/>
          <w:szCs w:val="24"/>
        </w:rPr>
        <w:t>Κατ’ αρχάς να πω ότι δεν έχω τίποτα προσωπικό μαζί σας. Είμαι βέβαιος πως σας βάζει ο κ. Τσίπρας. Την πολιτική του κ. Τσίπρα εφαρμόζετε και απλώς αυτά που είπε μισ</w:t>
      </w:r>
      <w:r>
        <w:rPr>
          <w:rFonts w:eastAsia="Times New Roman"/>
          <w:szCs w:val="24"/>
        </w:rPr>
        <w:t>ά ο κ. Τσίπρας στο Βήμα της Βουλής και με τα οποία κανείς δεν ασχολήθηκε –</w:t>
      </w:r>
      <w:r>
        <w:rPr>
          <w:rFonts w:eastAsia="Times New Roman"/>
          <w:szCs w:val="24"/>
        </w:rPr>
        <w:lastRenderedPageBreak/>
        <w:t>περίεργο για Πρωθυπουργό-, εσείς αναλαμβάνετε να τα κάνετε με έναν δικό σας ιδιαίτερο τρόπο.</w:t>
      </w:r>
    </w:p>
    <w:p w14:paraId="5FAE2DDA" w14:textId="77777777" w:rsidR="00F27D86" w:rsidRDefault="00AA27F9">
      <w:pPr>
        <w:spacing w:after="0" w:line="600" w:lineRule="auto"/>
        <w:ind w:firstLine="720"/>
        <w:contextualSpacing/>
        <w:jc w:val="both"/>
        <w:rPr>
          <w:rFonts w:eastAsia="Times New Roman"/>
          <w:szCs w:val="24"/>
        </w:rPr>
      </w:pPr>
      <w:r>
        <w:rPr>
          <w:rFonts w:eastAsia="Times New Roman"/>
          <w:szCs w:val="24"/>
        </w:rPr>
        <w:t xml:space="preserve">Με κατηγορήσατε για δύο πράγματα: </w:t>
      </w:r>
    </w:p>
    <w:p w14:paraId="5FAE2DDB" w14:textId="77777777" w:rsidR="00F27D86" w:rsidRDefault="00AA27F9">
      <w:pPr>
        <w:spacing w:after="0" w:line="600" w:lineRule="auto"/>
        <w:ind w:firstLine="720"/>
        <w:contextualSpacing/>
        <w:jc w:val="both"/>
        <w:rPr>
          <w:rFonts w:eastAsia="Times New Roman"/>
          <w:szCs w:val="24"/>
        </w:rPr>
      </w:pPr>
      <w:r>
        <w:rPr>
          <w:rFonts w:eastAsia="Times New Roman"/>
          <w:szCs w:val="24"/>
        </w:rPr>
        <w:t>Πρώτον, για μία λίστα είκοσι τριών διορισμών στο ΚΕΕΛΠ</w:t>
      </w:r>
      <w:r>
        <w:rPr>
          <w:rFonts w:eastAsia="Times New Roman"/>
          <w:szCs w:val="24"/>
        </w:rPr>
        <w:t xml:space="preserve">ΝΟ, που υπέγραψα εγώ. Στην εκπομπή του κ. Αιμίλιου Λιάτσου στην οποία είχατε τη χαρά -εντελώς </w:t>
      </w:r>
      <w:proofErr w:type="spellStart"/>
      <w:r>
        <w:rPr>
          <w:rFonts w:eastAsia="Times New Roman"/>
          <w:szCs w:val="24"/>
        </w:rPr>
        <w:t>συμπτωματικά</w:t>
      </w:r>
      <w:proofErr w:type="spellEnd"/>
      <w:r>
        <w:rPr>
          <w:rFonts w:eastAsia="Times New Roman"/>
          <w:szCs w:val="24"/>
        </w:rPr>
        <w:t xml:space="preserve"> φαντάζομαι και καθόλου σε </w:t>
      </w:r>
      <w:proofErr w:type="spellStart"/>
      <w:r>
        <w:rPr>
          <w:rFonts w:eastAsia="Times New Roman"/>
          <w:szCs w:val="24"/>
        </w:rPr>
        <w:t>προσυνεννόηση</w:t>
      </w:r>
      <w:proofErr w:type="spellEnd"/>
      <w:r>
        <w:rPr>
          <w:rFonts w:eastAsia="Times New Roman"/>
          <w:szCs w:val="24"/>
        </w:rPr>
        <w:t>!- να παρέμβετε και μετά να κλείσετε το τηλέφωνο, δεσμευτήκατε ότι αυτήν τη λίστα θα την καταθέσετε σήμερα στη</w:t>
      </w:r>
      <w:r>
        <w:rPr>
          <w:rFonts w:eastAsia="Times New Roman"/>
          <w:szCs w:val="24"/>
        </w:rPr>
        <w:t xml:space="preserve"> Βουλή. Περιμένω να την πάρω. Φαντάζομαι ότι αυτή η λίστα, όπως ρωτάει γραπτώς και </w:t>
      </w:r>
      <w:r>
        <w:rPr>
          <w:rFonts w:eastAsia="Times New Roman"/>
          <w:szCs w:val="24"/>
        </w:rPr>
        <w:t>ο</w:t>
      </w:r>
      <w:r>
        <w:rPr>
          <w:rFonts w:eastAsia="Times New Roman"/>
          <w:szCs w:val="24"/>
        </w:rPr>
        <w:t xml:space="preserve"> </w:t>
      </w:r>
      <w:r>
        <w:rPr>
          <w:rFonts w:eastAsia="Times New Roman"/>
          <w:szCs w:val="24"/>
        </w:rPr>
        <w:t>Βουλευτής της Πλειοψηφίας ο κ. Νικολόπουλος</w:t>
      </w:r>
      <w:r>
        <w:rPr>
          <w:rFonts w:eastAsia="Times New Roman"/>
          <w:szCs w:val="24"/>
        </w:rPr>
        <w:t>!</w:t>
      </w:r>
      <w:r>
        <w:rPr>
          <w:rFonts w:eastAsia="Times New Roman"/>
          <w:szCs w:val="24"/>
        </w:rPr>
        <w:t>, θα έχει το επιστολόχαρτό μου, θα έχει την υπογραφή μου, θα έχει με κάποιον τρόπο τη διασύνδεση των όποιων ονομάτων έχετε ή νο</w:t>
      </w:r>
      <w:r>
        <w:rPr>
          <w:rFonts w:eastAsia="Times New Roman"/>
          <w:szCs w:val="24"/>
        </w:rPr>
        <w:t xml:space="preserve">μίζετε ότι έχετε με το δικό μου πρόσωπο. Και βεβαίως θα μάθουμε επιτέλους και αυτοί οι είκοσι τρεις εάν είναι διορισμένοι ως μόνιμοι υπάλληλοι στο ΚΕΕΛΠΝΟ, αν είναι διορισμένοι με σύμβαση ορισμένου χρόνου, τι είναι εν πάση </w:t>
      </w:r>
      <w:proofErr w:type="spellStart"/>
      <w:r>
        <w:rPr>
          <w:rFonts w:eastAsia="Times New Roman"/>
          <w:szCs w:val="24"/>
        </w:rPr>
        <w:t>περιπτώσει</w:t>
      </w:r>
      <w:proofErr w:type="spellEnd"/>
      <w:r>
        <w:rPr>
          <w:rFonts w:eastAsia="Times New Roman"/>
          <w:szCs w:val="24"/>
        </w:rPr>
        <w:t>,</w:t>
      </w:r>
      <w:r>
        <w:rPr>
          <w:rFonts w:eastAsia="Times New Roman"/>
          <w:szCs w:val="24"/>
        </w:rPr>
        <w:t xml:space="preserve"> αυτοί οι είκοσι τρεις</w:t>
      </w:r>
      <w:r>
        <w:rPr>
          <w:rFonts w:eastAsia="Times New Roman"/>
          <w:szCs w:val="24"/>
        </w:rPr>
        <w:t>.</w:t>
      </w:r>
    </w:p>
    <w:p w14:paraId="5FAE2DDC" w14:textId="77777777" w:rsidR="00F27D86" w:rsidRDefault="00AA27F9">
      <w:pPr>
        <w:spacing w:after="0" w:line="600" w:lineRule="auto"/>
        <w:ind w:firstLine="720"/>
        <w:contextualSpacing/>
        <w:jc w:val="both"/>
        <w:rPr>
          <w:rFonts w:eastAsia="Times New Roman"/>
          <w:szCs w:val="24"/>
        </w:rPr>
      </w:pPr>
      <w:r>
        <w:rPr>
          <w:rFonts w:eastAsia="Times New Roman"/>
          <w:szCs w:val="24"/>
        </w:rPr>
        <w:t xml:space="preserve">Άρα πρώτον καταθέτετε τη λίστα, το χαρτί που έχετε και μετά εγώ θα το </w:t>
      </w:r>
      <w:r>
        <w:rPr>
          <w:rFonts w:eastAsia="Times New Roman"/>
          <w:szCs w:val="24"/>
        </w:rPr>
        <w:t xml:space="preserve">σχολιάσω </w:t>
      </w:r>
      <w:r>
        <w:rPr>
          <w:rFonts w:eastAsia="Times New Roman"/>
          <w:szCs w:val="24"/>
        </w:rPr>
        <w:t>εφόσον λάβω γνώση του χαρτιού αυτού.</w:t>
      </w:r>
    </w:p>
    <w:p w14:paraId="5FAE2DDD" w14:textId="77777777" w:rsidR="00F27D86" w:rsidRDefault="00AA27F9">
      <w:pPr>
        <w:spacing w:after="0" w:line="600" w:lineRule="auto"/>
        <w:ind w:firstLine="720"/>
        <w:contextualSpacing/>
        <w:jc w:val="both"/>
        <w:rPr>
          <w:rFonts w:eastAsia="Times New Roman"/>
          <w:szCs w:val="24"/>
        </w:rPr>
      </w:pPr>
      <w:r>
        <w:rPr>
          <w:rFonts w:eastAsia="Times New Roman"/>
          <w:szCs w:val="24"/>
        </w:rPr>
        <w:lastRenderedPageBreak/>
        <w:t xml:space="preserve">Πάμε τώρα στα φάρμακα. </w:t>
      </w:r>
    </w:p>
    <w:p w14:paraId="5FAE2DDE" w14:textId="77777777" w:rsidR="00F27D86" w:rsidRDefault="00AA27F9">
      <w:pPr>
        <w:spacing w:after="0" w:line="600" w:lineRule="auto"/>
        <w:ind w:firstLine="720"/>
        <w:contextualSpacing/>
        <w:jc w:val="both"/>
        <w:rPr>
          <w:rFonts w:eastAsia="Times New Roman"/>
          <w:szCs w:val="24"/>
        </w:rPr>
      </w:pPr>
      <w:r>
        <w:rPr>
          <w:rFonts w:eastAsia="Times New Roman"/>
          <w:szCs w:val="24"/>
        </w:rPr>
        <w:t xml:space="preserve">Προσπεράσατε το γεγονός –και θα καταθέσω για τα Πρακτικά του Σώματος, κύριε Πρόεδρε, σχετικό διάγραμμα- ότι επί των ημερών μας –και βάζω μέσα και τους προκατόχους μου τους οποίους αναφέρατε-, στα χρόνια των Υπουργών τους οποίους κατηγορεί ο κ. </w:t>
      </w:r>
      <w:proofErr w:type="spellStart"/>
      <w:r>
        <w:rPr>
          <w:rFonts w:eastAsia="Times New Roman"/>
          <w:szCs w:val="24"/>
        </w:rPr>
        <w:t>Πολάκης</w:t>
      </w:r>
      <w:proofErr w:type="spellEnd"/>
      <w:r>
        <w:rPr>
          <w:rFonts w:eastAsia="Times New Roman"/>
          <w:szCs w:val="24"/>
        </w:rPr>
        <w:t xml:space="preserve"> ότι </w:t>
      </w:r>
      <w:r>
        <w:rPr>
          <w:rFonts w:eastAsia="Times New Roman"/>
          <w:szCs w:val="24"/>
        </w:rPr>
        <w:t xml:space="preserve">υπήρξε σπατάλη στη φαρμακευτική δαπάνη, αθροιστικά τα έτη 2011, 2012, 2013, 2014, δηλαδή επί των Υπουργών –με τη σειρά- Λοβέρδου, </w:t>
      </w:r>
      <w:proofErr w:type="spellStart"/>
      <w:r>
        <w:rPr>
          <w:rFonts w:eastAsia="Times New Roman"/>
          <w:szCs w:val="24"/>
        </w:rPr>
        <w:t>Σαλμά</w:t>
      </w:r>
      <w:proofErr w:type="spellEnd"/>
      <w:r>
        <w:rPr>
          <w:rFonts w:eastAsia="Times New Roman"/>
          <w:szCs w:val="24"/>
        </w:rPr>
        <w:t xml:space="preserve">, Γεωργιάδη, Βορίδη η φαρμακευτική δαπάνη στην Ελλάδα μειώθηκε κατά 60,8%. </w:t>
      </w:r>
    </w:p>
    <w:p w14:paraId="5FAE2DDF" w14:textId="77777777" w:rsidR="00F27D86" w:rsidRDefault="00AA27F9">
      <w:pPr>
        <w:spacing w:after="0" w:line="600" w:lineRule="auto"/>
        <w:ind w:firstLine="720"/>
        <w:contextualSpacing/>
        <w:jc w:val="both"/>
        <w:rPr>
          <w:rFonts w:eastAsia="Times New Roman"/>
          <w:szCs w:val="24"/>
        </w:rPr>
      </w:pPr>
      <w:r>
        <w:rPr>
          <w:rFonts w:eastAsia="Times New Roman"/>
          <w:szCs w:val="24"/>
        </w:rPr>
        <w:t>(Στο σημείο αυτό κτυπάει το κουδούνι λήξεως τ</w:t>
      </w:r>
      <w:r>
        <w:rPr>
          <w:rFonts w:eastAsia="Times New Roman"/>
          <w:szCs w:val="24"/>
        </w:rPr>
        <w:t xml:space="preserve">ου χρόνου ομιλίας του κυρίου </w:t>
      </w:r>
      <w:r>
        <w:rPr>
          <w:rFonts w:eastAsia="Times New Roman"/>
          <w:szCs w:val="24"/>
        </w:rPr>
        <w:t>Βουλευτή</w:t>
      </w:r>
      <w:r>
        <w:rPr>
          <w:rFonts w:eastAsia="Times New Roman"/>
          <w:szCs w:val="24"/>
        </w:rPr>
        <w:t>)</w:t>
      </w:r>
    </w:p>
    <w:p w14:paraId="5FAE2DE0" w14:textId="77777777" w:rsidR="00F27D86" w:rsidRDefault="00AA27F9">
      <w:pPr>
        <w:spacing w:after="0" w:line="600" w:lineRule="auto"/>
        <w:ind w:firstLine="720"/>
        <w:contextualSpacing/>
        <w:jc w:val="both"/>
        <w:rPr>
          <w:rFonts w:eastAsia="Times New Roman"/>
          <w:szCs w:val="24"/>
        </w:rPr>
      </w:pPr>
      <w:r>
        <w:rPr>
          <w:rFonts w:eastAsia="Times New Roman"/>
          <w:szCs w:val="24"/>
        </w:rPr>
        <w:t>Μισό λεπτό ακόμα, κύριε Πρόεδρε.</w:t>
      </w:r>
    </w:p>
    <w:p w14:paraId="5FAE2DE1" w14:textId="77777777" w:rsidR="00F27D86" w:rsidRDefault="00AA27F9">
      <w:pPr>
        <w:spacing w:after="0" w:line="600" w:lineRule="auto"/>
        <w:ind w:firstLine="720"/>
        <w:contextualSpacing/>
        <w:jc w:val="both"/>
        <w:rPr>
          <w:rFonts w:eastAsia="Times New Roman"/>
          <w:szCs w:val="24"/>
        </w:rPr>
      </w:pPr>
      <w:r>
        <w:rPr>
          <w:rFonts w:eastAsia="Times New Roman"/>
          <w:szCs w:val="24"/>
        </w:rPr>
        <w:t>Εμείς που κατηγορούμαστε για πάρτι</w:t>
      </w:r>
      <w:r>
        <w:rPr>
          <w:rFonts w:eastAsia="Times New Roman"/>
          <w:szCs w:val="24"/>
        </w:rPr>
        <w:t xml:space="preserve"> </w:t>
      </w:r>
      <w:r>
        <w:rPr>
          <w:rFonts w:eastAsia="Times New Roman"/>
          <w:szCs w:val="24"/>
        </w:rPr>
        <w:t xml:space="preserve">στα φάρμακα, μειώσαμε τη φαρμακευτική δαπάνη κατά 60,8%. Καταθέτω αυτό το χαρτί, όπου καταγράφεται πόσο μειώσατε εσείς τη φαρμακευτική δαπάνη τα δύο </w:t>
      </w:r>
      <w:r>
        <w:rPr>
          <w:rFonts w:eastAsia="Times New Roman"/>
          <w:szCs w:val="24"/>
        </w:rPr>
        <w:t>χρόνια που είσαστε στην εξουσία. Επίσημο χαρτί δεν έχω βρει γι’ αυτό.</w:t>
      </w:r>
    </w:p>
    <w:p w14:paraId="5FAE2DE2" w14:textId="77777777" w:rsidR="00F27D86" w:rsidRDefault="00AA27F9">
      <w:pPr>
        <w:spacing w:after="0" w:line="600" w:lineRule="auto"/>
        <w:ind w:firstLine="720"/>
        <w:contextualSpacing/>
        <w:jc w:val="both"/>
        <w:rPr>
          <w:rFonts w:eastAsia="Times New Roman"/>
          <w:szCs w:val="24"/>
        </w:rPr>
      </w:pPr>
      <w:r>
        <w:rPr>
          <w:rFonts w:eastAsia="Times New Roman" w:cs="Times New Roman"/>
          <w:szCs w:val="24"/>
        </w:rPr>
        <w:t xml:space="preserve">(Στο σημείο αυτό ο Βουλευτής κ. Σπυρίδων – Άδωνις Γεωργιάδης καταθέτει για τα Πρακτικά το προαναφερθέν έγγραφο, </w:t>
      </w:r>
      <w:r>
        <w:rPr>
          <w:rFonts w:eastAsia="Times New Roman" w:cs="Times New Roman"/>
          <w:szCs w:val="24"/>
        </w:rPr>
        <w:lastRenderedPageBreak/>
        <w:t xml:space="preserve">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w:t>
      </w:r>
      <w:r>
        <w:rPr>
          <w:rFonts w:eastAsia="Times New Roman" w:cs="Times New Roman"/>
          <w:szCs w:val="24"/>
        </w:rPr>
        <w:t>ογραφίας και Πρακτικών της Βουλής)</w:t>
      </w:r>
    </w:p>
    <w:p w14:paraId="5FAE2DE3" w14:textId="77777777" w:rsidR="00F27D86" w:rsidRDefault="00AA27F9">
      <w:pPr>
        <w:spacing w:after="0" w:line="600" w:lineRule="auto"/>
        <w:ind w:firstLine="720"/>
        <w:contextualSpacing/>
        <w:jc w:val="both"/>
        <w:rPr>
          <w:rFonts w:eastAsia="Times New Roman"/>
          <w:szCs w:val="24"/>
        </w:rPr>
      </w:pPr>
      <w:r>
        <w:rPr>
          <w:rFonts w:eastAsia="Times New Roman"/>
          <w:szCs w:val="24"/>
        </w:rPr>
        <w:t>Με κατηγορήσατε όμως και για ένα φάρμακο το «</w:t>
      </w:r>
      <w:proofErr w:type="spellStart"/>
      <w:r>
        <w:rPr>
          <w:rFonts w:eastAsia="Times New Roman"/>
          <w:szCs w:val="24"/>
          <w:lang w:val="en-US"/>
        </w:rPr>
        <w:t>Lucentis</w:t>
      </w:r>
      <w:proofErr w:type="spellEnd"/>
      <w:r>
        <w:rPr>
          <w:rFonts w:eastAsia="Times New Roman"/>
          <w:szCs w:val="24"/>
        </w:rPr>
        <w:t>». Είπατε στην εκπομπή που προανέφερα, ότι με δική μου υπουργική απόφαση επηρεάστηκε η τιμή του «</w:t>
      </w:r>
      <w:proofErr w:type="spellStart"/>
      <w:r>
        <w:rPr>
          <w:rFonts w:eastAsia="Times New Roman"/>
          <w:szCs w:val="24"/>
          <w:lang w:val="en-US"/>
        </w:rPr>
        <w:t>Lucentis</w:t>
      </w:r>
      <w:proofErr w:type="spellEnd"/>
      <w:r>
        <w:rPr>
          <w:rFonts w:eastAsia="Times New Roman"/>
          <w:szCs w:val="24"/>
        </w:rPr>
        <w:t>». Μάλιστα είπατε ότι «έπρεπε να πωλείται 500 ευρώ και εξαιτίας</w:t>
      </w:r>
      <w:r>
        <w:rPr>
          <w:rFonts w:eastAsia="Times New Roman"/>
          <w:szCs w:val="24"/>
        </w:rPr>
        <w:t xml:space="preserve"> του Γεωργιάδη </w:t>
      </w:r>
      <w:proofErr w:type="spellStart"/>
      <w:r>
        <w:rPr>
          <w:rFonts w:eastAsia="Times New Roman"/>
          <w:szCs w:val="24"/>
        </w:rPr>
        <w:t>επωλείτο</w:t>
      </w:r>
      <w:proofErr w:type="spellEnd"/>
      <w:r>
        <w:rPr>
          <w:rFonts w:eastAsia="Times New Roman"/>
          <w:szCs w:val="24"/>
        </w:rPr>
        <w:t xml:space="preserve"> 750 ευρώ». Είπατε επί λέξει –φαντάζομαι την εκπομπή την έχετε δει πολλοί από εσάς, αλλά αν δεν την έχετε δει, θα την ανεβάσω μετά στο </w:t>
      </w:r>
      <w:r>
        <w:rPr>
          <w:rFonts w:eastAsia="Times New Roman"/>
          <w:szCs w:val="24"/>
          <w:lang w:val="en-US"/>
        </w:rPr>
        <w:t>YouTube</w:t>
      </w:r>
      <w:r>
        <w:rPr>
          <w:rFonts w:eastAsia="Times New Roman"/>
          <w:szCs w:val="24"/>
        </w:rPr>
        <w:t>- ότι τα 250 ευρώ διαφορά ήταν ένα «δωράκι» 10 εκατομμυρίων στην εταιρεία. Καταθέτω από τον</w:t>
      </w:r>
      <w:r>
        <w:rPr>
          <w:rFonts w:eastAsia="Times New Roman"/>
          <w:szCs w:val="24"/>
        </w:rPr>
        <w:t xml:space="preserve"> «Γαληνό» τον επίσημο κατάλογο των φαρμάκων. </w:t>
      </w:r>
    </w:p>
    <w:p w14:paraId="5FAE2DE4" w14:textId="77777777" w:rsidR="00F27D86" w:rsidRDefault="00AA27F9">
      <w:pPr>
        <w:spacing w:after="0" w:line="600" w:lineRule="auto"/>
        <w:ind w:firstLine="720"/>
        <w:contextualSpacing/>
        <w:jc w:val="both"/>
        <w:rPr>
          <w:rFonts w:eastAsia="Times New Roman"/>
          <w:szCs w:val="24"/>
        </w:rPr>
      </w:pPr>
      <w:r>
        <w:rPr>
          <w:rFonts w:eastAsia="Times New Roman" w:cs="Times New Roman"/>
          <w:szCs w:val="24"/>
        </w:rPr>
        <w:t xml:space="preserve">(Στο σημείο αυτό ο Βουλευτής κ. Σπυρίδων – Άδωνις Γεωργιάδης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w:t>
      </w:r>
      <w:r>
        <w:rPr>
          <w:rFonts w:eastAsia="Times New Roman" w:cs="Times New Roman"/>
          <w:szCs w:val="24"/>
        </w:rPr>
        <w:t>ης Βουλής)</w:t>
      </w:r>
    </w:p>
    <w:p w14:paraId="5FAE2DE5" w14:textId="77777777" w:rsidR="00F27D86" w:rsidRDefault="00AA27F9">
      <w:pPr>
        <w:spacing w:after="0" w:line="600" w:lineRule="auto"/>
        <w:ind w:firstLine="720"/>
        <w:contextualSpacing/>
        <w:jc w:val="both"/>
        <w:rPr>
          <w:rFonts w:eastAsia="Times New Roman"/>
          <w:szCs w:val="24"/>
        </w:rPr>
      </w:pPr>
      <w:r>
        <w:rPr>
          <w:rFonts w:eastAsia="Times New Roman"/>
          <w:szCs w:val="24"/>
        </w:rPr>
        <w:t xml:space="preserve">Όταν εγώ ανέλαβα το Υπουργείο Υγείας, το φάρμακο είχε 939 ευρώ. Όταν εγώ έφυγα, είχε 839 ευρώ, κατέβηκε δηλαδή η τιμή του στον ένα χρόνο της </w:t>
      </w:r>
      <w:r>
        <w:rPr>
          <w:rFonts w:eastAsia="Times New Roman"/>
          <w:szCs w:val="24"/>
        </w:rPr>
        <w:t xml:space="preserve">υπουργίας </w:t>
      </w:r>
      <w:r>
        <w:rPr>
          <w:rFonts w:eastAsia="Times New Roman"/>
          <w:szCs w:val="24"/>
        </w:rPr>
        <w:t xml:space="preserve">μου 100 ευρώ. Σήμερα </w:t>
      </w:r>
      <w:r>
        <w:rPr>
          <w:rFonts w:eastAsia="Times New Roman"/>
          <w:szCs w:val="24"/>
        </w:rPr>
        <w:lastRenderedPageBreak/>
        <w:t>πωλείται 745 ευρώ. Σε δύο χρόνια, δηλαδή, διακυβέρνησης ΣΥΡΙΖΑ έχει κατέβ</w:t>
      </w:r>
      <w:r>
        <w:rPr>
          <w:rFonts w:eastAsia="Times New Roman"/>
          <w:szCs w:val="24"/>
        </w:rPr>
        <w:t xml:space="preserve">ει άλλα 100 ευρώ, δηλαδή ακριβώς ο μισός ρυθμός μείωσης απ’ ό,τι επί των δικών μου ημερών. </w:t>
      </w:r>
    </w:p>
    <w:p w14:paraId="5FAE2DE6"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Μου κάνει εντύπωση, κύριε Υπουργέ, το εξής –και το καταθέτω και αυτό στα Πρακτικά: Αφού με δική μου υπουργική απόφαση πειράχτηκε η τιμή του </w:t>
      </w:r>
      <w:r>
        <w:rPr>
          <w:rFonts w:eastAsia="Times New Roman" w:cs="Times New Roman"/>
          <w:szCs w:val="24"/>
        </w:rPr>
        <w:t>«</w:t>
      </w:r>
      <w:proofErr w:type="spellStart"/>
      <w:r>
        <w:rPr>
          <w:rFonts w:eastAsia="Times New Roman" w:cs="Times New Roman"/>
          <w:szCs w:val="24"/>
          <w:lang w:val="en-GB"/>
        </w:rPr>
        <w:t>Lucentis</w:t>
      </w:r>
      <w:proofErr w:type="spellEnd"/>
      <w:r>
        <w:rPr>
          <w:rFonts w:eastAsia="Times New Roman" w:cs="Times New Roman"/>
          <w:szCs w:val="24"/>
        </w:rPr>
        <w:t>»</w:t>
      </w:r>
      <w:r>
        <w:rPr>
          <w:rFonts w:eastAsia="Times New Roman" w:cs="Times New Roman"/>
          <w:szCs w:val="24"/>
        </w:rPr>
        <w:t xml:space="preserve"> και έπρεπε να</w:t>
      </w:r>
      <w:r>
        <w:rPr>
          <w:rFonts w:eastAsia="Times New Roman" w:cs="Times New Roman"/>
          <w:szCs w:val="24"/>
        </w:rPr>
        <w:t xml:space="preserve"> κάνει 500 ευρώ, όπως είπατε στην εκπομπή, εσείς δύο χρόνια </w:t>
      </w:r>
      <w:r>
        <w:rPr>
          <w:rFonts w:eastAsia="Times New Roman" w:cs="Times New Roman"/>
          <w:szCs w:val="24"/>
        </w:rPr>
        <w:t>Κυβέρνηση</w:t>
      </w:r>
      <w:r>
        <w:rPr>
          <w:rFonts w:eastAsia="Times New Roman" w:cs="Times New Roman"/>
          <w:szCs w:val="24"/>
        </w:rPr>
        <w:t xml:space="preserve">, γιατί το αφήσατε στα 750 ευρώ και συνεχίζετε να κάνετε δωράκια στη φαρμακευτική εταιρεία </w:t>
      </w:r>
      <w:r>
        <w:rPr>
          <w:rFonts w:eastAsia="Times New Roman" w:cs="Times New Roman"/>
          <w:szCs w:val="24"/>
        </w:rPr>
        <w:t>«</w:t>
      </w:r>
      <w:r>
        <w:rPr>
          <w:rFonts w:eastAsia="Times New Roman" w:cs="Times New Roman"/>
          <w:szCs w:val="24"/>
          <w:lang w:val="en-GB"/>
        </w:rPr>
        <w:t>NOVARTIS</w:t>
      </w:r>
      <w:r>
        <w:rPr>
          <w:rFonts w:eastAsia="Times New Roman" w:cs="Times New Roman"/>
          <w:szCs w:val="24"/>
        </w:rPr>
        <w:t>»</w:t>
      </w:r>
      <w:r>
        <w:rPr>
          <w:rFonts w:eastAsia="Times New Roman" w:cs="Times New Roman"/>
          <w:szCs w:val="24"/>
        </w:rPr>
        <w:t>; Αφού πράγματι εγώ πείραξα την τιμή κι εσείς το βρήκατε, γιατί δεν αλλάξατε την τιμή,</w:t>
      </w:r>
      <w:r>
        <w:rPr>
          <w:rFonts w:eastAsia="Times New Roman" w:cs="Times New Roman"/>
          <w:szCs w:val="24"/>
        </w:rPr>
        <w:t xml:space="preserve"> κύριε Υπουργέ, σε δύο χρόνια υπουργίας ΣΥΡΙΖΑ; </w:t>
      </w:r>
    </w:p>
    <w:p w14:paraId="5FAE2DE7"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Τέλος -για να μην καταχρώμαι τον χρόνο- αναφέρατε σε αυτή την εκπομπή –δυστυχώς το παραδεχθήκατε και σ’ αυτό θα αναφερθώ εκτενώς στη συνέχεια- ότι αν και ο νόμος ορίζει –καταθέτω σχετικό ΦΕΚ της δικής μου </w:t>
      </w:r>
      <w:r>
        <w:rPr>
          <w:rFonts w:eastAsia="Times New Roman" w:cs="Times New Roman"/>
          <w:szCs w:val="24"/>
        </w:rPr>
        <w:t>υπ</w:t>
      </w:r>
      <w:r>
        <w:rPr>
          <w:rFonts w:eastAsia="Times New Roman" w:cs="Times New Roman"/>
          <w:szCs w:val="24"/>
        </w:rPr>
        <w:t xml:space="preserve">ουργικής αποφάσεως </w:t>
      </w:r>
      <w:r>
        <w:rPr>
          <w:rFonts w:eastAsia="Times New Roman" w:cs="Times New Roman"/>
          <w:szCs w:val="24"/>
        </w:rPr>
        <w:t>εδώ και το δικό σας, της δικής σας κυβερνήσεως- ότι πρέπει υποχρεωτικά το Υπουργείο Υγείας να εκδίδει δύο δελτία τιμών το</w:t>
      </w:r>
      <w:r>
        <w:rPr>
          <w:rFonts w:eastAsia="Times New Roman" w:cs="Times New Roman"/>
          <w:szCs w:val="24"/>
        </w:rPr>
        <w:t>ν</w:t>
      </w:r>
      <w:r>
        <w:rPr>
          <w:rFonts w:eastAsia="Times New Roman" w:cs="Times New Roman"/>
          <w:szCs w:val="24"/>
        </w:rPr>
        <w:t xml:space="preserve"> χρόνο, όπου το κάθε δελτίο τιμών έχει υποχρεωτικά </w:t>
      </w:r>
      <w:proofErr w:type="spellStart"/>
      <w:r>
        <w:rPr>
          <w:rFonts w:eastAsia="Times New Roman" w:cs="Times New Roman"/>
          <w:szCs w:val="24"/>
        </w:rPr>
        <w:t>ανατιμολόγηση</w:t>
      </w:r>
      <w:proofErr w:type="spellEnd"/>
      <w:r>
        <w:rPr>
          <w:rFonts w:eastAsia="Times New Roman" w:cs="Times New Roman"/>
          <w:szCs w:val="24"/>
        </w:rPr>
        <w:t xml:space="preserve"> προς τα κάτω παρά μόνο τις περιπτώσεις των διορθώσεων προηγουμένων λαθών και το κάθε δελτίο τιμών έχει 7% έως 10% </w:t>
      </w:r>
      <w:r>
        <w:rPr>
          <w:rFonts w:eastAsia="Times New Roman" w:cs="Times New Roman"/>
          <w:szCs w:val="24"/>
        </w:rPr>
        <w:lastRenderedPageBreak/>
        <w:t>αθροιστικά μείωση δαπάνης, είπατε ότι το 2015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ξέχασ</w:t>
      </w:r>
      <w:r>
        <w:rPr>
          <w:rFonts w:eastAsia="Times New Roman" w:cs="Times New Roman"/>
          <w:szCs w:val="24"/>
        </w:rPr>
        <w:t xml:space="preserve">ε να εφαρμόσει τον νόμο και να εκδώσει το δελτίο τιμών. </w:t>
      </w:r>
    </w:p>
    <w:p w14:paraId="5FAE2DE8" w14:textId="77777777" w:rsidR="00F27D86" w:rsidRDefault="00AA27F9">
      <w:pPr>
        <w:spacing w:after="0" w:line="600" w:lineRule="auto"/>
        <w:ind w:firstLine="720"/>
        <w:contextualSpacing/>
        <w:jc w:val="both"/>
        <w:rPr>
          <w:rFonts w:eastAsia="Times New Roman" w:cs="Times New Roman"/>
        </w:rPr>
      </w:pPr>
      <w:r>
        <w:rPr>
          <w:rFonts w:eastAsia="Times New Roman" w:cs="Times New Roman"/>
        </w:rPr>
        <w:t>(Στο σημείο αυτό ο Βουλευτής κ. Σπυρίδων</w:t>
      </w:r>
      <w:r>
        <w:rPr>
          <w:rFonts w:eastAsia="Times New Roman" w:cs="Times New Roman"/>
        </w:rPr>
        <w:t xml:space="preserve"> </w:t>
      </w:r>
      <w:r>
        <w:rPr>
          <w:rFonts w:eastAsia="Times New Roman" w:cs="Times New Roman"/>
        </w:rPr>
        <w:t>-</w:t>
      </w:r>
      <w:r>
        <w:rPr>
          <w:rFonts w:eastAsia="Times New Roman" w:cs="Times New Roman"/>
        </w:rPr>
        <w:t xml:space="preserve"> </w:t>
      </w:r>
      <w:r>
        <w:rPr>
          <w:rFonts w:eastAsia="Times New Roman" w:cs="Times New Roman"/>
        </w:rPr>
        <w:t>Άδωνις Γεωργιάδης καταθέτει για τα Πρακτικά τα προαναφερθέντα ΦΕΚ, τα οποία βρίσκονται στο αρχείο του Τμήματος Γραμματείας της Διεύθυνσης Στενογραφίας και Π</w:t>
      </w:r>
      <w:r>
        <w:rPr>
          <w:rFonts w:eastAsia="Times New Roman" w:cs="Times New Roman"/>
        </w:rPr>
        <w:t>ρακτικών της Βουλής)</w:t>
      </w:r>
    </w:p>
    <w:p w14:paraId="5FAE2DE9"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Μάλιστα, στην εκπομπή αναφέρατε «είχαμε το μυαλό μας στη διαπραγμάτευση». Όμως, επειδή εσείς, κύριε Υπουργέ, είχατε το μυαλό σας στη διαπραγμάτευση, έπρεπε οι φαρμακοβιομηχανίες να κερδίσουν περίπου 500 εκατομμύρια ευρώ από τη διαφορά </w:t>
      </w:r>
      <w:r>
        <w:rPr>
          <w:rFonts w:eastAsia="Times New Roman" w:cs="Times New Roman"/>
          <w:szCs w:val="24"/>
        </w:rPr>
        <w:t xml:space="preserve">των τιμών των φαρμάκων που εσείς ξεχάσατε να εκδώσετε; </w:t>
      </w:r>
    </w:p>
    <w:p w14:paraId="5FAE2DEA"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Ολοκληρώστε, κύριε Γεωργιάδη.</w:t>
      </w:r>
    </w:p>
    <w:p w14:paraId="5FAE2DEB"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Κλείνω, κύριε Πρόεδρε. </w:t>
      </w:r>
    </w:p>
    <w:p w14:paraId="5FAE2DEC"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Άρα, πρώτον, να καταθέσετε τη λίστα με τη δική μου υπογραφή με τα είκοσι τρία ονόμ</w:t>
      </w:r>
      <w:r>
        <w:rPr>
          <w:rFonts w:eastAsia="Times New Roman" w:cs="Times New Roman"/>
          <w:szCs w:val="24"/>
        </w:rPr>
        <w:t xml:space="preserve">ατα για να δούμε ποιοι είναι, όπως έχετε υποσχεθεί. </w:t>
      </w:r>
    </w:p>
    <w:p w14:paraId="5FAE2DED"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Δεύτερον, να μου απαντήσετε γιατί δεν έχετε πάει την τιμή του </w:t>
      </w:r>
      <w:r>
        <w:rPr>
          <w:rFonts w:eastAsia="Times New Roman" w:cs="Times New Roman"/>
          <w:szCs w:val="24"/>
        </w:rPr>
        <w:t>«</w:t>
      </w:r>
      <w:proofErr w:type="spellStart"/>
      <w:r>
        <w:rPr>
          <w:rFonts w:eastAsia="Times New Roman" w:cs="Times New Roman"/>
          <w:szCs w:val="24"/>
          <w:lang w:val="en-GB"/>
        </w:rPr>
        <w:t>Lucentis</w:t>
      </w:r>
      <w:proofErr w:type="spellEnd"/>
      <w:r>
        <w:rPr>
          <w:rFonts w:eastAsia="Times New Roman" w:cs="Times New Roman"/>
          <w:szCs w:val="24"/>
        </w:rPr>
        <w:t>»</w:t>
      </w:r>
      <w:r>
        <w:rPr>
          <w:rFonts w:eastAsia="Times New Roman" w:cs="Times New Roman"/>
          <w:szCs w:val="24"/>
        </w:rPr>
        <w:t xml:space="preserve"> στην τιμή των 500 ευρώ, όπως είπατε στην τηλεόραση ότι θα έπρεπε να είναι, και το πουλάτε εσείς σήμερα 745 ευρώ;</w:t>
      </w:r>
    </w:p>
    <w:p w14:paraId="5FAE2DEE"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Τρίτον, να ενημερ</w:t>
      </w:r>
      <w:r>
        <w:rPr>
          <w:rFonts w:eastAsia="Times New Roman" w:cs="Times New Roman"/>
          <w:szCs w:val="24"/>
        </w:rPr>
        <w:t>ώσετε το Σώμα για ποιον λόγο κάνατε δώρο στις φαρμακοβιομηχανίες 500 εκατομμύρια ευρώ.</w:t>
      </w:r>
    </w:p>
    <w:p w14:paraId="5FAE2DEF"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5FAE2DF0"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κύριε Γεωργιάδη.</w:t>
      </w:r>
    </w:p>
    <w:p w14:paraId="5FAE2DF1"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Θα απαντήσει για τρία λεπτά ο Αναπληρωτής Υπουργός Υγείας κ. Παύλος </w:t>
      </w:r>
      <w:proofErr w:type="spellStart"/>
      <w:r>
        <w:rPr>
          <w:rFonts w:eastAsia="Times New Roman" w:cs="Times New Roman"/>
          <w:szCs w:val="24"/>
        </w:rPr>
        <w:t>Πολάκης</w:t>
      </w:r>
      <w:proofErr w:type="spellEnd"/>
      <w:r>
        <w:rPr>
          <w:rFonts w:eastAsia="Times New Roman" w:cs="Times New Roman"/>
          <w:szCs w:val="24"/>
        </w:rPr>
        <w:t>.</w:t>
      </w:r>
    </w:p>
    <w:p w14:paraId="5FAE2DF2"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Κύριε Υπουρ</w:t>
      </w:r>
      <w:r>
        <w:rPr>
          <w:rFonts w:eastAsia="Times New Roman" w:cs="Times New Roman"/>
          <w:szCs w:val="24"/>
        </w:rPr>
        <w:t>γέ, έχετε τον λόγο.</w:t>
      </w:r>
    </w:p>
    <w:p w14:paraId="5FAE2DF3"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Θα χρειαστώ λίγο περισσότερο χρόνο, κύριε Πρόεδρε.</w:t>
      </w:r>
    </w:p>
    <w:p w14:paraId="5FAE2DF4"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Καλώς, κύριε Υπουργέ.</w:t>
      </w:r>
    </w:p>
    <w:p w14:paraId="5FAE2DF5"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Κύριε Γεωργιάδη, όταν σας ακούω να μιλάτε, μου έρχεται στο μυαλό ένα σκωπτικό δίστιχο που έχουμε στην Κρήτη, που </w:t>
      </w:r>
      <w:r>
        <w:rPr>
          <w:rFonts w:eastAsia="Times New Roman" w:cs="Times New Roman"/>
          <w:szCs w:val="24"/>
        </w:rPr>
        <w:lastRenderedPageBreak/>
        <w:t xml:space="preserve">λέει: «Είπαμε πολλά ψέματα, να πούμε </w:t>
      </w:r>
      <w:proofErr w:type="spellStart"/>
      <w:r>
        <w:rPr>
          <w:rFonts w:eastAsia="Times New Roman" w:cs="Times New Roman"/>
          <w:szCs w:val="24"/>
        </w:rPr>
        <w:t>μιαν</w:t>
      </w:r>
      <w:proofErr w:type="spellEnd"/>
      <w:r>
        <w:rPr>
          <w:rFonts w:eastAsia="Times New Roman" w:cs="Times New Roman"/>
          <w:szCs w:val="24"/>
        </w:rPr>
        <w:t xml:space="preserve"> αλήθεια, φορτώσαμε έναν ποντικό εννιά κιλά </w:t>
      </w:r>
      <w:proofErr w:type="spellStart"/>
      <w:r>
        <w:rPr>
          <w:rFonts w:eastAsia="Times New Roman" w:cs="Times New Roman"/>
          <w:szCs w:val="24"/>
        </w:rPr>
        <w:t>ροβύθια</w:t>
      </w:r>
      <w:proofErr w:type="spellEnd"/>
      <w:r>
        <w:rPr>
          <w:rFonts w:eastAsia="Times New Roman" w:cs="Times New Roman"/>
          <w:szCs w:val="24"/>
        </w:rPr>
        <w:t>».</w:t>
      </w:r>
    </w:p>
    <w:p w14:paraId="5FAE2DF6" w14:textId="77777777" w:rsidR="00F27D86" w:rsidRDefault="00AA27F9">
      <w:pPr>
        <w:spacing w:after="0" w:line="600" w:lineRule="auto"/>
        <w:ind w:firstLine="720"/>
        <w:contextualSpacing/>
        <w:jc w:val="both"/>
        <w:rPr>
          <w:rFonts w:eastAsia="Times New Roman" w:cs="Times New Roman"/>
          <w:smallCaps/>
          <w:szCs w:val="24"/>
        </w:rPr>
      </w:pPr>
      <w:r>
        <w:rPr>
          <w:rFonts w:eastAsia="Times New Roman" w:cs="Times New Roman"/>
          <w:szCs w:val="24"/>
        </w:rPr>
        <w:t xml:space="preserve">Ξεκινάω, γιατί εγώ, όπως ξέρετε, είμαι πάντα </w:t>
      </w:r>
      <w:r>
        <w:rPr>
          <w:rFonts w:eastAsia="Times New Roman" w:cs="Times New Roman"/>
          <w:szCs w:val="24"/>
        </w:rPr>
        <w:t>πολύ συγκεκριμένος. Ήρθε στα χέρια μου πριν από αρκετό καιρό και διαβιβάστηκε στην Εισαγγελία δεόντως ένας κατάλογος που προφανώς δεν έχει την υπογραφή σας, γιατί είναι κατάλογος ρουσφετιών και στον οποίο δίπλα σε είκοσι τρία ονόματα, που όλων η πρόσληψη έ</w:t>
      </w:r>
      <w:r>
        <w:rPr>
          <w:rFonts w:eastAsia="Times New Roman" w:cs="Times New Roman"/>
          <w:szCs w:val="24"/>
        </w:rPr>
        <w:t>χει γίνει το διάστημα που εσείς ήσασταν Υπουργός στο ΚΕΕΛΠΝΟ -με διάθεση πάρα πολλών στο Υπουργείο Υγείας και Κοινωνικών Ασφαλίσεων- υπάρχει το όνομα του κ. Θεοδωράτου, το ξέρετε …</w:t>
      </w:r>
    </w:p>
    <w:p w14:paraId="5FAE2DF7"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Δώστε τα στη Βουλή.</w:t>
      </w:r>
    </w:p>
    <w:p w14:paraId="5FAE2DF8"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w:t>
      </w:r>
      <w:r>
        <w:rPr>
          <w:rFonts w:eastAsia="Times New Roman" w:cs="Times New Roman"/>
          <w:b/>
          <w:szCs w:val="24"/>
        </w:rPr>
        <w:t>ής Υπουργός Υγείας):</w:t>
      </w:r>
      <w:r>
        <w:rPr>
          <w:rFonts w:eastAsia="Times New Roman" w:cs="Times New Roman"/>
          <w:szCs w:val="24"/>
        </w:rPr>
        <w:t xml:space="preserve"> Θα το δώσω σε εσάς, κύριε Γεωργιάδη, γιατί στη Βουλή επίσημα, επειδή είναι στοιχείο της δικογραφίας, το ξέρετε καλά ότι δεν μπορεί να κατατεθεί. Θα τα δώσω σε εσάς, στα χέρια σας.</w:t>
      </w:r>
    </w:p>
    <w:p w14:paraId="5FAE2DF9"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Ωραία.</w:t>
      </w:r>
    </w:p>
    <w:p w14:paraId="5FAE2DFA"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ΠΑΥΛΟΣ ΠΟΛΑΚΗΣ (Αν</w:t>
      </w:r>
      <w:r>
        <w:rPr>
          <w:rFonts w:eastAsia="Times New Roman" w:cs="Times New Roman"/>
          <w:b/>
          <w:szCs w:val="24"/>
        </w:rPr>
        <w:t>απληρωτής Υπουργός Υγείας):</w:t>
      </w:r>
      <w:r>
        <w:rPr>
          <w:rFonts w:eastAsia="Times New Roman" w:cs="Times New Roman"/>
          <w:szCs w:val="24"/>
        </w:rPr>
        <w:t xml:space="preserve"> Μην γελάτε, καθίστε ψύχραιμος και καθίστε καλά. </w:t>
      </w:r>
    </w:p>
    <w:p w14:paraId="5FAE2DFB"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Πάρα πολύ καλά.</w:t>
      </w:r>
    </w:p>
    <w:p w14:paraId="5FAE2DFC"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Αυτά, λοιπόν, τα είκοσι τρία ονόματα έχουν δίπλα το όνομα του κ. Θεοδωράτου. Τον ξέρετε</w:t>
      </w:r>
      <w:r>
        <w:rPr>
          <w:rFonts w:eastAsia="Times New Roman" w:cs="Times New Roman"/>
          <w:szCs w:val="24"/>
        </w:rPr>
        <w:t>. Νομίζω ότι ήταν στενός συνεργάτης σας, διευθυντής και του γραφείου σας ένα φεγγάρι κ.λπ.</w:t>
      </w:r>
      <w:r>
        <w:rPr>
          <w:rFonts w:eastAsia="Times New Roman" w:cs="Times New Roman"/>
          <w:szCs w:val="24"/>
        </w:rPr>
        <w:t>.</w:t>
      </w:r>
    </w:p>
    <w:p w14:paraId="5FAE2DFD"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Ως </w:t>
      </w:r>
      <w:proofErr w:type="spellStart"/>
      <w:r>
        <w:rPr>
          <w:rFonts w:eastAsia="Times New Roman" w:cs="Times New Roman"/>
          <w:szCs w:val="24"/>
        </w:rPr>
        <w:t>συστήσας</w:t>
      </w:r>
      <w:proofErr w:type="spellEnd"/>
      <w:r>
        <w:rPr>
          <w:rFonts w:eastAsia="Times New Roman" w:cs="Times New Roman"/>
          <w:szCs w:val="24"/>
        </w:rPr>
        <w:t xml:space="preserve"> στο ΚΕΕΛΠΝΟ, έχει το όνομα το δικό σας, «Άδωνις» και το όνομα της συζύγου σας σε ένα από αυτά τα ονόματα. Για λόγους προστασίας προσωπικών δεδομένων, θα</w:t>
      </w:r>
      <w:r>
        <w:rPr>
          <w:rFonts w:eastAsia="Times New Roman" w:cs="Times New Roman"/>
          <w:szCs w:val="24"/>
        </w:rPr>
        <w:t xml:space="preserve"> αναφέρω μόνο τρία-τέσσερα ονόματα από αυτά εδώ, θα τα πω δημόσια γιατί έχουν βγει και δημόσια και είναι τα εξής:</w:t>
      </w:r>
    </w:p>
    <w:p w14:paraId="5FAE2DFE"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κ. </w:t>
      </w:r>
      <w:proofErr w:type="spellStart"/>
      <w:r>
        <w:rPr>
          <w:rFonts w:eastAsia="Times New Roman" w:cs="Times New Roman"/>
          <w:szCs w:val="24"/>
        </w:rPr>
        <w:t>Δεμέντη</w:t>
      </w:r>
      <w:proofErr w:type="spellEnd"/>
      <w:r>
        <w:rPr>
          <w:rFonts w:eastAsia="Times New Roman" w:cs="Times New Roman"/>
          <w:szCs w:val="24"/>
        </w:rPr>
        <w:t xml:space="preserve"> Ιωάννα, διορίστηκε στο ΚΕΕΛΠΝΟ στις 18-9-2013 έως 31-5-2014. Αυτή η κυρία –αν ψάξει κανείς στο </w:t>
      </w:r>
      <w:r>
        <w:rPr>
          <w:rFonts w:eastAsia="Times New Roman" w:cs="Times New Roman"/>
          <w:szCs w:val="24"/>
          <w:lang w:val="en-GB"/>
        </w:rPr>
        <w:t>Internet</w:t>
      </w:r>
      <w:r>
        <w:rPr>
          <w:rFonts w:eastAsia="Times New Roman" w:cs="Times New Roman"/>
          <w:szCs w:val="24"/>
        </w:rPr>
        <w:t>, θα τα δει όλα- ήταν άμισ</w:t>
      </w:r>
      <w:r>
        <w:rPr>
          <w:rFonts w:eastAsia="Times New Roman" w:cs="Times New Roman"/>
          <w:szCs w:val="24"/>
        </w:rPr>
        <w:t xml:space="preserve">θη συνεργάτης του </w:t>
      </w:r>
      <w:r>
        <w:rPr>
          <w:rFonts w:eastAsia="Times New Roman" w:cs="Times New Roman"/>
          <w:szCs w:val="24"/>
        </w:rPr>
        <w:t xml:space="preserve">Γραφείου </w:t>
      </w:r>
      <w:r>
        <w:rPr>
          <w:rFonts w:eastAsia="Times New Roman" w:cs="Times New Roman"/>
          <w:szCs w:val="24"/>
        </w:rPr>
        <w:t xml:space="preserve">Τύπου σας. Υπάρχουν μάλιστα και μερικά σκωπτικά δημοσιεύματα, γιατί πρόκειται για μία πολύ ευειδή κυρία, η οποία είχε σπουδές αερόμπικ κ.λπ., </w:t>
      </w:r>
      <w:r>
        <w:rPr>
          <w:rFonts w:eastAsia="Times New Roman" w:cs="Times New Roman"/>
          <w:szCs w:val="24"/>
        </w:rPr>
        <w:t xml:space="preserve">Βιβλιοθηκονομίας </w:t>
      </w:r>
      <w:r>
        <w:rPr>
          <w:rFonts w:eastAsia="Times New Roman" w:cs="Times New Roman"/>
          <w:szCs w:val="24"/>
        </w:rPr>
        <w:t xml:space="preserve">και ήταν υπεύθυνη στο </w:t>
      </w:r>
      <w:r>
        <w:rPr>
          <w:rFonts w:eastAsia="Times New Roman" w:cs="Times New Roman"/>
          <w:szCs w:val="24"/>
        </w:rPr>
        <w:t xml:space="preserve">Γραφείο </w:t>
      </w:r>
      <w:r>
        <w:rPr>
          <w:rFonts w:eastAsia="Times New Roman" w:cs="Times New Roman"/>
          <w:szCs w:val="24"/>
        </w:rPr>
        <w:t>Τύπου σας και βρίσκεται διορισμένη στο Κ</w:t>
      </w:r>
      <w:r>
        <w:rPr>
          <w:rFonts w:eastAsia="Times New Roman" w:cs="Times New Roman"/>
          <w:szCs w:val="24"/>
        </w:rPr>
        <w:t>ΕΕΛΠΝΟ.</w:t>
      </w:r>
    </w:p>
    <w:p w14:paraId="5FAE2DFF"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Από πότε μέχρι πότε; </w:t>
      </w:r>
    </w:p>
    <w:p w14:paraId="5FAE2E00"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ΠΑΥΛΟΣ ΠΟΛΑΚΗΣ (Αναπληρωτής Υπουργός Υγείας):</w:t>
      </w:r>
      <w:r>
        <w:rPr>
          <w:rFonts w:eastAsia="Times New Roman" w:cs="Times New Roman"/>
          <w:szCs w:val="24"/>
        </w:rPr>
        <w:t xml:space="preserve"> Από 18-9-2013 έως 31-5-2014. Έχετε μία έκφραση απορίας στο πρόσωπό σας.</w:t>
      </w:r>
    </w:p>
    <w:p w14:paraId="5FAE2E01"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Όλες οι συμβάσεις που θα αναφέρω λήγουν 31-5-2014, μερικές μέρες πριν φύγετε από το Υπουργείο. Φαίνεται, λοιπόν, σε αυτόν τον κατάλογο ότι αυτή η κυρία διατέθηκε στο Υπουργείο Υγείας και Κοινωνικών Ασφαλίσεων. </w:t>
      </w:r>
    </w:p>
    <w:p w14:paraId="5FAE2E02"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Άρα, εσείς την είχατε συνεργάτη στο Γραφείο Τ</w:t>
      </w:r>
      <w:r>
        <w:rPr>
          <w:rFonts w:eastAsia="Times New Roman" w:cs="Times New Roman"/>
          <w:szCs w:val="24"/>
        </w:rPr>
        <w:t>ύπου, την λέγατε άμισθη, γιατί προφανώς είχατε περάσει το όριο των συμβούλων</w:t>
      </w:r>
      <w:r>
        <w:rPr>
          <w:rFonts w:eastAsia="Times New Roman" w:cs="Times New Roman"/>
          <w:szCs w:val="24"/>
        </w:rPr>
        <w:t>,</w:t>
      </w:r>
      <w:r>
        <w:rPr>
          <w:rFonts w:eastAsia="Times New Roman" w:cs="Times New Roman"/>
          <w:szCs w:val="24"/>
        </w:rPr>
        <w:t xml:space="preserve"> που ήταν πολύ περισσότεροι από αυτούς που έχουμε εμείς σήμερα, και σας την διέθεσαν και της κόψατε το μηνιάτικο από το ΚΕΕΛΠΝΟ. </w:t>
      </w:r>
    </w:p>
    <w:p w14:paraId="5FAE2E03" w14:textId="77777777" w:rsidR="00F27D86" w:rsidRDefault="00AA27F9">
      <w:pPr>
        <w:tabs>
          <w:tab w:val="left" w:pos="1800"/>
        </w:tabs>
        <w:spacing w:after="0"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w:t>
      </w:r>
      <w:r>
        <w:rPr>
          <w:rFonts w:eastAsia="Times New Roman"/>
          <w:szCs w:val="24"/>
        </w:rPr>
        <w:t>ρόνου ομιλίας του κυρίου Αναπληρωτή Υπουργού)</w:t>
      </w:r>
    </w:p>
    <w:p w14:paraId="5FAE2E04"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Δεύτερον, είναι και δύο άλλα ονόματα, ένας Θεοδωράτος Ιωάννης, μάλλον συγγενής του άλλου κ. Θεοδωράτου και η σύζυγός του, μια κ. Ιωαννίδου, η οποία και αυτή διορίζεται στο ΚΕΕΛΠΝΟ, που μάλλον και αυτή είναι συν</w:t>
      </w:r>
      <w:r>
        <w:rPr>
          <w:rFonts w:eastAsia="Times New Roman" w:cs="Times New Roman"/>
          <w:szCs w:val="24"/>
        </w:rPr>
        <w:t>εργάτης σας. Μάλιστα, παίρνουν και κάνουν παρεμβάσεις στην κοινότητα. Τώρα τι πα</w:t>
      </w:r>
      <w:r>
        <w:rPr>
          <w:rFonts w:eastAsia="Times New Roman" w:cs="Times New Roman"/>
          <w:szCs w:val="24"/>
        </w:rPr>
        <w:lastRenderedPageBreak/>
        <w:t>ρεμβάσεις στην κοινότητα είναι αυτές</w:t>
      </w:r>
      <w:r>
        <w:rPr>
          <w:rFonts w:eastAsia="Times New Roman" w:cs="Times New Roman"/>
          <w:szCs w:val="24"/>
        </w:rPr>
        <w:t>,</w:t>
      </w:r>
      <w:r>
        <w:rPr>
          <w:rFonts w:eastAsia="Times New Roman" w:cs="Times New Roman"/>
          <w:szCs w:val="24"/>
        </w:rPr>
        <w:t xml:space="preserve"> δεν ξέρω. Και αυτοί διορίζονται από 1-11-2013 ως 31-5-2014 και από 15-7-2013 ως 31-5-2014.</w:t>
      </w:r>
    </w:p>
    <w:p w14:paraId="5FAE2E05" w14:textId="77777777" w:rsidR="00F27D86" w:rsidRDefault="00AA27F9">
      <w:pPr>
        <w:tabs>
          <w:tab w:val="left" w:pos="1800"/>
        </w:tabs>
        <w:spacing w:after="0" w:line="600" w:lineRule="auto"/>
        <w:ind w:firstLine="720"/>
        <w:contextualSpacing/>
        <w:jc w:val="both"/>
        <w:rPr>
          <w:rFonts w:eastAsia="Times New Roman" w:cs="Times New Roman"/>
          <w:szCs w:val="24"/>
        </w:rPr>
      </w:pPr>
      <w:r>
        <w:rPr>
          <w:rFonts w:eastAsia="Times New Roman"/>
          <w:szCs w:val="24"/>
        </w:rPr>
        <w:t>(Στο σημείο αυτό την Προεδρική Έδρα καταλαμβάνε</w:t>
      </w:r>
      <w:r>
        <w:rPr>
          <w:rFonts w:eastAsia="Times New Roman"/>
          <w:szCs w:val="24"/>
        </w:rPr>
        <w:t xml:space="preserve">ι ο ΣΤ΄ Αντιπρόεδρος της Βουλής κ. </w:t>
      </w:r>
      <w:r w:rsidRPr="00D706DE">
        <w:rPr>
          <w:rFonts w:eastAsia="Times New Roman"/>
          <w:b/>
          <w:szCs w:val="24"/>
        </w:rPr>
        <w:t>ΓΕΩΡΓΙΟΣ ΛΑΜΠΡΟΥΛΗΣ</w:t>
      </w:r>
      <w:r>
        <w:rPr>
          <w:rFonts w:eastAsia="Times New Roman"/>
          <w:szCs w:val="24"/>
        </w:rPr>
        <w:t>)</w:t>
      </w:r>
    </w:p>
    <w:p w14:paraId="5FAE2E06"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Προσέξτε τώρα ένα πιο κραγμένο</w:t>
      </w:r>
      <w:r>
        <w:rPr>
          <w:rFonts w:eastAsia="Times New Roman" w:cs="Times New Roman"/>
          <w:szCs w:val="24"/>
        </w:rPr>
        <w:t>,</w:t>
      </w:r>
      <w:r>
        <w:rPr>
          <w:rFonts w:eastAsia="Times New Roman" w:cs="Times New Roman"/>
          <w:szCs w:val="24"/>
        </w:rPr>
        <w:t xml:space="preserve"> που δεν είναι στους είκοσι τρεις. Είναι εικοστός τέταρτος. Έχετε έναν συνεργάτη</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ονόματι</w:t>
      </w:r>
      <w:proofErr w:type="spellEnd"/>
      <w:r>
        <w:rPr>
          <w:rFonts w:eastAsia="Times New Roman" w:cs="Times New Roman"/>
          <w:szCs w:val="24"/>
        </w:rPr>
        <w:t xml:space="preserve"> Βασίλειο </w:t>
      </w:r>
      <w:proofErr w:type="spellStart"/>
      <w:r>
        <w:rPr>
          <w:rFonts w:eastAsia="Times New Roman" w:cs="Times New Roman"/>
          <w:szCs w:val="24"/>
        </w:rPr>
        <w:t>Μπεσκένη</w:t>
      </w:r>
      <w:proofErr w:type="spellEnd"/>
      <w:r>
        <w:rPr>
          <w:rFonts w:eastAsia="Times New Roman" w:cs="Times New Roman"/>
          <w:szCs w:val="24"/>
        </w:rPr>
        <w:t>. Τον ξέρετε; Ήταν ο υπεύθυνος –και φαίνεται στη «Διαύγεια» αυ</w:t>
      </w:r>
      <w:r>
        <w:rPr>
          <w:rFonts w:eastAsia="Times New Roman" w:cs="Times New Roman"/>
          <w:szCs w:val="24"/>
        </w:rPr>
        <w:t xml:space="preserve">τό- του Γραφείου Τύπου σας στο Υπουργείο, τον οποίο είχατε εκεί με μισθό. </w:t>
      </w:r>
    </w:p>
    <w:p w14:paraId="5FAE2E07"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Φαίνεται, λοιπόν, ότι στις 30-6-2014 ο κ. </w:t>
      </w:r>
      <w:proofErr w:type="spellStart"/>
      <w:r>
        <w:rPr>
          <w:rFonts w:eastAsia="Times New Roman" w:cs="Times New Roman"/>
          <w:szCs w:val="24"/>
        </w:rPr>
        <w:t>Μπεσκένης</w:t>
      </w:r>
      <w:proofErr w:type="spellEnd"/>
      <w:r>
        <w:rPr>
          <w:rFonts w:eastAsia="Times New Roman" w:cs="Times New Roman"/>
          <w:szCs w:val="24"/>
        </w:rPr>
        <w:t xml:space="preserve"> αναλαμβάνει και υπογράφει σύμβαση στο ΚΕΕΛΠΝΟ. Δηλαδή, εσείς φύγατε 7, 8 ή 10 Ιουλίου </w:t>
      </w:r>
      <w:r>
        <w:rPr>
          <w:rFonts w:eastAsia="Times New Roman" w:cs="Times New Roman"/>
          <w:szCs w:val="24"/>
        </w:rPr>
        <w:t>-</w:t>
      </w:r>
      <w:r>
        <w:rPr>
          <w:rFonts w:eastAsia="Times New Roman" w:cs="Times New Roman"/>
          <w:szCs w:val="24"/>
        </w:rPr>
        <w:t>νομίζω, κάπου εκεί- και στις 30-6-2014 ο κ</w:t>
      </w:r>
      <w:r>
        <w:rPr>
          <w:rFonts w:eastAsia="Times New Roman" w:cs="Times New Roman"/>
          <w:szCs w:val="24"/>
        </w:rPr>
        <w:t xml:space="preserve">. </w:t>
      </w:r>
      <w:proofErr w:type="spellStart"/>
      <w:r>
        <w:rPr>
          <w:rFonts w:eastAsia="Times New Roman" w:cs="Times New Roman"/>
          <w:szCs w:val="24"/>
        </w:rPr>
        <w:t>Μπεσκένης</w:t>
      </w:r>
      <w:proofErr w:type="spellEnd"/>
      <w:r>
        <w:rPr>
          <w:rFonts w:eastAsia="Times New Roman" w:cs="Times New Roman"/>
          <w:szCs w:val="24"/>
        </w:rPr>
        <w:t>,</w:t>
      </w:r>
      <w:r>
        <w:rPr>
          <w:rFonts w:eastAsia="Times New Roman" w:cs="Times New Roman"/>
          <w:szCs w:val="24"/>
        </w:rPr>
        <w:t xml:space="preserve"> που μέχρι εκείνη τη στιγμή ήταν συνεργάτης σας και έμμισθος στο Γραφείο Τύπου σας στο Υπουργείο, αναλαμβάνει και υπογράφει σύμβαση με το ΚΕΕΛΠΝΟ. Και τι κάνει ο κ. </w:t>
      </w:r>
      <w:proofErr w:type="spellStart"/>
      <w:r>
        <w:rPr>
          <w:rFonts w:eastAsia="Times New Roman" w:cs="Times New Roman"/>
          <w:szCs w:val="24"/>
        </w:rPr>
        <w:t>Μπεσκένης</w:t>
      </w:r>
      <w:proofErr w:type="spellEnd"/>
      <w:r>
        <w:rPr>
          <w:rFonts w:eastAsia="Times New Roman" w:cs="Times New Roman"/>
          <w:szCs w:val="24"/>
        </w:rPr>
        <w:t xml:space="preserve">, ο οποίος είναι και ΔΕ απ’ ό,τι κατάλαβα; Λέει ότι </w:t>
      </w:r>
      <w:r>
        <w:rPr>
          <w:rFonts w:eastAsia="Times New Roman" w:cs="Times New Roman"/>
          <w:szCs w:val="24"/>
        </w:rPr>
        <w:t xml:space="preserve">προσλαμβάνεται, </w:t>
      </w:r>
      <w:r>
        <w:rPr>
          <w:rFonts w:eastAsia="Times New Roman" w:cs="Times New Roman"/>
          <w:szCs w:val="24"/>
        </w:rPr>
        <w:t>γι</w:t>
      </w:r>
      <w:r>
        <w:rPr>
          <w:rFonts w:eastAsia="Times New Roman" w:cs="Times New Roman"/>
          <w:szCs w:val="24"/>
        </w:rPr>
        <w:t>α να απασχοληθεί ως συνεργάτης στο τμήμα παρεμβάσεων στην κοινότητα, από 1-7-2014 ως 31-12-2014. Δηλαδή ο συνεργάτης σας…</w:t>
      </w:r>
    </w:p>
    <w:p w14:paraId="5FAE2E08"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ΣΠΥΡΙΔΩΝ-ΑΔΩΝΙΣ ΓΕΩΡΓΙΑΔΗΣ:</w:t>
      </w:r>
      <w:r>
        <w:rPr>
          <w:rFonts w:eastAsia="Times New Roman" w:cs="Times New Roman"/>
          <w:szCs w:val="24"/>
        </w:rPr>
        <w:t xml:space="preserve"> Δεν ήμουν τότε Υπουργός…</w:t>
      </w:r>
    </w:p>
    <w:p w14:paraId="5FAE2E09"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Αυτό λέω, ότι μόλις τελειώσατε…</w:t>
      </w:r>
    </w:p>
    <w:p w14:paraId="5FAE2E0A" w14:textId="77777777" w:rsidR="00F27D86" w:rsidRDefault="00AA27F9">
      <w:pPr>
        <w:spacing w:after="0" w:line="600" w:lineRule="auto"/>
        <w:ind w:firstLine="720"/>
        <w:contextualSpacing/>
        <w:jc w:val="both"/>
        <w:rPr>
          <w:rFonts w:eastAsia="Times New Roman" w:cs="Times New Roman"/>
          <w:szCs w:val="24"/>
        </w:rPr>
      </w:pPr>
      <w:r>
        <w:rPr>
          <w:rFonts w:eastAsia="Times New Roman"/>
          <w:b/>
          <w:bCs/>
        </w:rPr>
        <w:t>ΠΡΟ</w:t>
      </w:r>
      <w:r>
        <w:rPr>
          <w:rFonts w:eastAsia="Times New Roman"/>
          <w:b/>
          <w:bCs/>
        </w:rPr>
        <w:t xml:space="preserve">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w:t>
      </w:r>
      <w:r>
        <w:rPr>
          <w:rFonts w:eastAsia="Times New Roman"/>
          <w:bCs/>
        </w:rPr>
        <w:t>Κύριε Υπουργέ,</w:t>
      </w:r>
      <w:r>
        <w:rPr>
          <w:rFonts w:eastAsia="Times New Roman" w:cs="Times New Roman"/>
          <w:szCs w:val="24"/>
        </w:rPr>
        <w:t xml:space="preserve"> </w:t>
      </w:r>
      <w:r>
        <w:rPr>
          <w:rFonts w:eastAsia="Times New Roman"/>
          <w:bCs/>
        </w:rPr>
        <w:t>παρακαλώ</w:t>
      </w:r>
      <w:r>
        <w:rPr>
          <w:rFonts w:eastAsia="Times New Roman" w:cs="Times New Roman"/>
          <w:szCs w:val="24"/>
        </w:rPr>
        <w:t xml:space="preserve"> να συντομεύετε. Έχετε και τη δευτερολογία.</w:t>
      </w:r>
    </w:p>
    <w:p w14:paraId="5FAE2E0B"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w:t>
      </w:r>
      <w:r>
        <w:rPr>
          <w:rFonts w:eastAsia="Times New Roman"/>
          <w:bCs/>
        </w:rPr>
        <w:t>Κύριε Πρόεδρε, ακούστε,</w:t>
      </w:r>
      <w:r>
        <w:rPr>
          <w:rFonts w:eastAsia="Times New Roman" w:cs="Times New Roman"/>
          <w:szCs w:val="24"/>
        </w:rPr>
        <w:t xml:space="preserve"> θα ζητούσα μια επιείκεια, διότι εγώ</w:t>
      </w:r>
      <w:r>
        <w:rPr>
          <w:rFonts w:eastAsia="Times New Roman" w:cs="Times New Roman"/>
          <w:szCs w:val="24"/>
        </w:rPr>
        <w:t>,</w:t>
      </w:r>
      <w:r>
        <w:rPr>
          <w:rFonts w:eastAsia="Times New Roman" w:cs="Times New Roman"/>
          <w:szCs w:val="24"/>
        </w:rPr>
        <w:t xml:space="preserve"> όταν λέω κάποια πράγματα, είμαι πολύ συγκροτημένος</w:t>
      </w:r>
      <w:r>
        <w:rPr>
          <w:rFonts w:eastAsia="Times New Roman" w:cs="Times New Roman"/>
          <w:szCs w:val="24"/>
        </w:rPr>
        <w:t xml:space="preserve"> και ψαγμένος.</w:t>
      </w:r>
    </w:p>
    <w:p w14:paraId="5FAE2E0C"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Δώστε του χρόνο.</w:t>
      </w:r>
    </w:p>
    <w:p w14:paraId="5FAE2E0D"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w:t>
      </w:r>
      <w:r>
        <w:rPr>
          <w:rFonts w:eastAsia="Times New Roman" w:cs="Times New Roman"/>
          <w:szCs w:val="24"/>
        </w:rPr>
        <w:t>αι</w:t>
      </w:r>
      <w:r>
        <w:rPr>
          <w:rFonts w:eastAsia="Times New Roman" w:cs="Times New Roman"/>
          <w:szCs w:val="24"/>
        </w:rPr>
        <w:t xml:space="preserve"> μπορεί να σηκώνουμε φασαρία, κουνώντας τα δάκτυλα, βρίζοντας κ.λπ. και βοηθούντων και των ΜΜΕ, αλλά εδώ μιλάμε με συγκεκριμένα στοιχεία. </w:t>
      </w:r>
    </w:p>
    <w:p w14:paraId="5FAE2E0E"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Αυτός ο κύριος, λοιπόν, μόλις τελειώνετε εσείς και φεύγετε από το Υπουργείο, προφανώς ανακαλύπτει τα κρυφά του ταλέντα, ας πούμε, σε σχέση με την επιδημιολογική επιτήρηση των πασχόντων από τον ιό του </w:t>
      </w:r>
      <w:r>
        <w:rPr>
          <w:rFonts w:eastAsia="Times New Roman" w:cs="Times New Roman"/>
          <w:szCs w:val="24"/>
          <w:lang w:val="en-US"/>
        </w:rPr>
        <w:t>AIDS</w:t>
      </w:r>
      <w:r>
        <w:rPr>
          <w:rFonts w:eastAsia="Times New Roman" w:cs="Times New Roman"/>
          <w:szCs w:val="24"/>
        </w:rPr>
        <w:t xml:space="preserve">, από άλλα προγράμματα κ.λπ. </w:t>
      </w:r>
      <w:r>
        <w:rPr>
          <w:rFonts w:eastAsia="Times New Roman" w:cs="Times New Roman"/>
          <w:szCs w:val="24"/>
        </w:rPr>
        <w:lastRenderedPageBreak/>
        <w:t xml:space="preserve">και αναλαμβάνει έξι </w:t>
      </w:r>
      <w:r>
        <w:rPr>
          <w:rFonts w:eastAsia="Times New Roman" w:cs="Times New Roman"/>
          <w:szCs w:val="24"/>
        </w:rPr>
        <w:t>μήνες στο ΚΕΕΛΠΝΟ. Ο διευθυντής του Γραφείου Τύπου σας.</w:t>
      </w:r>
    </w:p>
    <w:p w14:paraId="5FAE2E0F"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Αντίστοιχη ιστορία συμβαίνει –λέω τα τρία ονόματα δημόσια, διότι υπάρχουν και άλλα ονόματα εδώ…</w:t>
      </w:r>
    </w:p>
    <w:p w14:paraId="5FAE2E10"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Πείτε κι άλλα. Όλα πείτε τα.</w:t>
      </w:r>
    </w:p>
    <w:p w14:paraId="5FAE2E11"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Η</w:t>
      </w:r>
      <w:r>
        <w:rPr>
          <w:rFonts w:eastAsia="Times New Roman" w:cs="Times New Roman"/>
          <w:szCs w:val="24"/>
        </w:rPr>
        <w:t>ρεμία, ηρεμία. Καταλαβαίνω τη θέση σας, αλλά ηρεμία. Έχουμε κι άλλα πράγματα.</w:t>
      </w:r>
    </w:p>
    <w:p w14:paraId="5FAE2E12"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Εδώ υπάρχει και μια άλλη κυρία –θα το πω και αυτό- η κ. </w:t>
      </w:r>
      <w:proofErr w:type="spellStart"/>
      <w:r>
        <w:rPr>
          <w:rFonts w:eastAsia="Times New Roman" w:cs="Times New Roman"/>
          <w:szCs w:val="24"/>
        </w:rPr>
        <w:t>Μακατράβα</w:t>
      </w:r>
      <w:proofErr w:type="spellEnd"/>
      <w:r>
        <w:rPr>
          <w:rFonts w:eastAsia="Times New Roman" w:cs="Times New Roman"/>
          <w:szCs w:val="24"/>
        </w:rPr>
        <w:t xml:space="preserve"> Παρασκευή, η οποία είναι αδελφή μιας κυρίας</w:t>
      </w:r>
      <w:r>
        <w:rPr>
          <w:rFonts w:eastAsia="Times New Roman" w:cs="Times New Roman"/>
          <w:szCs w:val="24"/>
        </w:rPr>
        <w:t>,</w:t>
      </w:r>
      <w:r>
        <w:rPr>
          <w:rFonts w:eastAsia="Times New Roman" w:cs="Times New Roman"/>
          <w:szCs w:val="24"/>
        </w:rPr>
        <w:t xml:space="preserve"> που και αυτή διορίζεται από 15-7-2013 ως 31-05-2014, η οποία είναι </w:t>
      </w:r>
      <w:r>
        <w:rPr>
          <w:rFonts w:eastAsia="Times New Roman" w:cs="Times New Roman"/>
          <w:szCs w:val="24"/>
        </w:rPr>
        <w:t>μάλλον αδελφή μιας κυρίας</w:t>
      </w:r>
      <w:r>
        <w:rPr>
          <w:rFonts w:eastAsia="Times New Roman" w:cs="Times New Roman"/>
          <w:szCs w:val="24"/>
        </w:rPr>
        <w:t>,</w:t>
      </w:r>
      <w:r>
        <w:rPr>
          <w:rFonts w:eastAsia="Times New Roman" w:cs="Times New Roman"/>
          <w:szCs w:val="24"/>
        </w:rPr>
        <w:t xml:space="preserve"> με την οποία έχετε μαζί μια εταιρεία, την οποία δηλώνετε στο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σας, έχω την αίσθηση. Είναι η «Ελληνική Παιδεία»; Καλά τη λέω;</w:t>
      </w:r>
    </w:p>
    <w:p w14:paraId="5FAE2E13"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«Ελληνική Αγωγή».</w:t>
      </w:r>
    </w:p>
    <w:p w14:paraId="5FAE2E14"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b/>
          <w:szCs w:val="24"/>
        </w:rPr>
        <w:t xml:space="preserve">): </w:t>
      </w:r>
      <w:r>
        <w:rPr>
          <w:rFonts w:eastAsia="Times New Roman" w:cs="Times New Roman"/>
          <w:szCs w:val="24"/>
        </w:rPr>
        <w:t>Η «Ελληνική Αγωγή», συγγνώμη.</w:t>
      </w:r>
    </w:p>
    <w:p w14:paraId="5FAE2E15"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Η «Ελληνική Αγωγή», λοιπόν, είναι μια εταιρεία την οποία δηλώνετε και έχετε το 70%. Αυτή η εταιρεία, όμως, βλέπω ότι έχει το 49% μιας εταιρείας που λέγεται «ΑΛΣ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εκδρομές, εκδόσεις, συνέδρια», η οποία είναι ανώνυμη. Εσε</w:t>
      </w:r>
      <w:r>
        <w:rPr>
          <w:rFonts w:eastAsia="Times New Roman" w:cs="Times New Roman"/>
          <w:szCs w:val="24"/>
        </w:rPr>
        <w:t>ίς, λοιπόν, έχετε την «Ελληνική Αγωγή» με 70%, η οποία έχει την εταιρεία «ΑΛΣ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την οποία είχατε συστήσει από το 2001</w:t>
      </w:r>
      <w:r>
        <w:rPr>
          <w:rFonts w:eastAsia="Times New Roman" w:cs="Times New Roman"/>
          <w:szCs w:val="24"/>
        </w:rPr>
        <w:t>,</w:t>
      </w:r>
      <w:r>
        <w:rPr>
          <w:rFonts w:eastAsia="Times New Roman" w:cs="Times New Roman"/>
          <w:szCs w:val="24"/>
        </w:rPr>
        <w:t xml:space="preserve"> μαζί με τον κ. </w:t>
      </w:r>
      <w:proofErr w:type="spellStart"/>
      <w:r>
        <w:rPr>
          <w:rFonts w:eastAsia="Times New Roman" w:cs="Times New Roman"/>
          <w:szCs w:val="24"/>
        </w:rPr>
        <w:t>Κισσανδράκη</w:t>
      </w:r>
      <w:proofErr w:type="spellEnd"/>
      <w:r>
        <w:rPr>
          <w:rFonts w:eastAsia="Times New Roman" w:cs="Times New Roman"/>
          <w:szCs w:val="24"/>
        </w:rPr>
        <w:t xml:space="preserve"> -έ</w:t>
      </w:r>
      <w:r>
        <w:rPr>
          <w:rFonts w:eastAsia="Times New Roman" w:cs="Times New Roman"/>
          <w:szCs w:val="24"/>
        </w:rPr>
        <w:t xml:space="preserve">ναν </w:t>
      </w:r>
      <w:proofErr w:type="spellStart"/>
      <w:r>
        <w:rPr>
          <w:rFonts w:eastAsia="Times New Roman" w:cs="Times New Roman"/>
          <w:szCs w:val="24"/>
        </w:rPr>
        <w:t>καναλάρχη</w:t>
      </w:r>
      <w:proofErr w:type="spellEnd"/>
      <w:r>
        <w:rPr>
          <w:rFonts w:eastAsia="Times New Roman" w:cs="Times New Roman"/>
          <w:szCs w:val="24"/>
        </w:rPr>
        <w:t>-</w:t>
      </w:r>
      <w:r>
        <w:rPr>
          <w:rFonts w:eastAsia="Times New Roman" w:cs="Times New Roman"/>
          <w:szCs w:val="24"/>
        </w:rPr>
        <w:t xml:space="preserve"> και την οποία δεν δηλώνετε στο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σας τα τελευταία χρόνια, ενώ φαίνεται από τ</w:t>
      </w:r>
      <w:r>
        <w:rPr>
          <w:rFonts w:eastAsia="Times New Roman" w:cs="Times New Roman"/>
          <w:szCs w:val="24"/>
        </w:rPr>
        <w:t>ο 2014, από τον τελευταίο ισολογισμό</w:t>
      </w:r>
      <w:r>
        <w:rPr>
          <w:rFonts w:eastAsia="Times New Roman" w:cs="Times New Roman"/>
          <w:szCs w:val="24"/>
        </w:rPr>
        <w:t>,</w:t>
      </w:r>
      <w:r>
        <w:rPr>
          <w:rFonts w:eastAsia="Times New Roman" w:cs="Times New Roman"/>
          <w:szCs w:val="24"/>
        </w:rPr>
        <w:t xml:space="preserve"> που έχει δημοσιευθεί, ότι η «Ελληνική Αγωγή», της οποίας έχετε το 70%, έχει το 49% της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που λέγεται «ΑΛΣ». </w:t>
      </w:r>
    </w:p>
    <w:p w14:paraId="5FAE2E16"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Η «ΑΛΣ» -πιάστε λίγο το κεφάλι σας!- ανήκει στον κ. </w:t>
      </w:r>
      <w:proofErr w:type="spellStart"/>
      <w:r>
        <w:rPr>
          <w:rFonts w:eastAsia="Times New Roman" w:cs="Times New Roman"/>
          <w:szCs w:val="24"/>
        </w:rPr>
        <w:t>Κισσανδράκη</w:t>
      </w:r>
      <w:proofErr w:type="spellEnd"/>
      <w:r>
        <w:rPr>
          <w:rFonts w:eastAsia="Times New Roman" w:cs="Times New Roman"/>
          <w:szCs w:val="24"/>
        </w:rPr>
        <w:t>, ο οποίος είναι μέτοχος στην «</w:t>
      </w:r>
      <w:r>
        <w:rPr>
          <w:rFonts w:eastAsia="Times New Roman" w:cs="Times New Roman"/>
          <w:szCs w:val="24"/>
        </w:rPr>
        <w:t xml:space="preserve">ΗΡΑΚΛΗΣ </w:t>
      </w:r>
      <w:r>
        <w:rPr>
          <w:rFonts w:eastAsia="Times New Roman" w:cs="Times New Roman"/>
          <w:szCs w:val="24"/>
          <w:lang w:val="en-US"/>
        </w:rPr>
        <w:t>MED</w:t>
      </w:r>
      <w:r>
        <w:rPr>
          <w:rFonts w:eastAsia="Times New Roman" w:cs="Times New Roman"/>
          <w:szCs w:val="24"/>
          <w:lang w:val="en-US"/>
        </w:rPr>
        <w:t>IA</w:t>
      </w:r>
      <w:r>
        <w:rPr>
          <w:rFonts w:eastAsia="Times New Roman" w:cs="Times New Roman"/>
          <w:szCs w:val="24"/>
        </w:rPr>
        <w:t>» και στις «</w:t>
      </w:r>
      <w:r>
        <w:rPr>
          <w:rFonts w:eastAsia="Times New Roman" w:cs="Times New Roman"/>
          <w:szCs w:val="24"/>
        </w:rPr>
        <w:t>ΓΕΝΙΚΕΣ ΡΑΔΙΟΤΗΛΕΟΠΤΙΚΕΣ ΕΠΙΧΕΙΡΗΣΕΙΣ</w:t>
      </w:r>
      <w:r>
        <w:rPr>
          <w:rFonts w:eastAsia="Times New Roman" w:cs="Times New Roman"/>
          <w:szCs w:val="24"/>
        </w:rPr>
        <w:t xml:space="preserve">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BLUE</w:t>
      </w:r>
      <w:r>
        <w:rPr>
          <w:rFonts w:eastAsia="Times New Roman" w:cs="Times New Roman"/>
          <w:szCs w:val="24"/>
        </w:rPr>
        <w:t xml:space="preserve"> </w:t>
      </w:r>
      <w:r>
        <w:rPr>
          <w:rFonts w:eastAsia="Times New Roman" w:cs="Times New Roman"/>
          <w:szCs w:val="24"/>
          <w:lang w:val="en-US"/>
        </w:rPr>
        <w:t>SKY</w:t>
      </w:r>
      <w:r>
        <w:rPr>
          <w:rFonts w:eastAsia="Times New Roman" w:cs="Times New Roman"/>
          <w:szCs w:val="24"/>
        </w:rPr>
        <w:t xml:space="preserve">», που </w:t>
      </w:r>
      <w:r>
        <w:rPr>
          <w:rFonts w:eastAsia="Times New Roman" w:cs="Times New Roman"/>
          <w:szCs w:val="24"/>
        </w:rPr>
        <w:t>«</w:t>
      </w:r>
      <w:proofErr w:type="spellStart"/>
      <w:r>
        <w:rPr>
          <w:rFonts w:eastAsia="Times New Roman" w:cs="Times New Roman"/>
          <w:szCs w:val="24"/>
        </w:rPr>
        <w:t>όλως</w:t>
      </w:r>
      <w:proofErr w:type="spellEnd"/>
      <w:r>
        <w:rPr>
          <w:rFonts w:eastAsia="Times New Roman" w:cs="Times New Roman"/>
          <w:szCs w:val="24"/>
        </w:rPr>
        <w:t xml:space="preserve"> </w:t>
      </w:r>
      <w:proofErr w:type="spellStart"/>
      <w:r>
        <w:rPr>
          <w:rFonts w:eastAsia="Times New Roman" w:cs="Times New Roman"/>
          <w:szCs w:val="24"/>
        </w:rPr>
        <w:t>τυχαίως</w:t>
      </w:r>
      <w:proofErr w:type="spellEnd"/>
      <w:r>
        <w:rPr>
          <w:rFonts w:eastAsia="Times New Roman" w:cs="Times New Roman"/>
          <w:szCs w:val="24"/>
        </w:rPr>
        <w:t>»,</w:t>
      </w:r>
      <w:r>
        <w:rPr>
          <w:rFonts w:eastAsia="Times New Roman" w:cs="Times New Roman"/>
          <w:szCs w:val="24"/>
        </w:rPr>
        <w:t xml:space="preserve"> το 2014 πήραν από τη διαφημιστική πίτα του ΚΕΕΛΠΝΟ γύρω στα 100.000 ευρώ, ενώ εσείς ήσασταν Υπουργός. Προφανώς, </w:t>
      </w:r>
      <w:proofErr w:type="spellStart"/>
      <w:r>
        <w:rPr>
          <w:rFonts w:eastAsia="Times New Roman" w:cs="Times New Roman"/>
          <w:szCs w:val="24"/>
        </w:rPr>
        <w:t>προέβαλε</w:t>
      </w:r>
      <w:proofErr w:type="spellEnd"/>
      <w:r>
        <w:rPr>
          <w:rFonts w:eastAsia="Times New Roman" w:cs="Times New Roman"/>
          <w:szCs w:val="24"/>
        </w:rPr>
        <w:t xml:space="preserve"> κάποια διαφημιστικά μηνύματα του ΚΕΕΛΠΝΟ. </w:t>
      </w:r>
    </w:p>
    <w:p w14:paraId="5FAE2E17"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θεωρείτε ηθικό -δεν ξέρω αν είναι νόμιμο- εσείς να είστε Υπουργός, ιδιοκτήτης μιας ΕΠΕ</w:t>
      </w:r>
      <w:r>
        <w:rPr>
          <w:rFonts w:eastAsia="Times New Roman" w:cs="Times New Roman"/>
          <w:szCs w:val="24"/>
        </w:rPr>
        <w:t>,</w:t>
      </w:r>
      <w:r>
        <w:rPr>
          <w:rFonts w:eastAsia="Times New Roman" w:cs="Times New Roman"/>
          <w:szCs w:val="24"/>
        </w:rPr>
        <w:t xml:space="preserve"> η οποία έχει σχεδόν το </w:t>
      </w:r>
      <w:r>
        <w:rPr>
          <w:rFonts w:eastAsia="Times New Roman" w:cs="Times New Roman"/>
          <w:szCs w:val="24"/>
        </w:rPr>
        <w:lastRenderedPageBreak/>
        <w:t>πλειοψηφικό πακέτο μιας εταιρείας</w:t>
      </w:r>
      <w:r>
        <w:rPr>
          <w:rFonts w:eastAsia="Times New Roman" w:cs="Times New Roman"/>
          <w:szCs w:val="24"/>
        </w:rPr>
        <w:t>,</w:t>
      </w:r>
      <w:r>
        <w:rPr>
          <w:rFonts w:eastAsia="Times New Roman" w:cs="Times New Roman"/>
          <w:szCs w:val="24"/>
        </w:rPr>
        <w:t xml:space="preserve"> που την έχετε φτιάξει </w:t>
      </w:r>
      <w:r>
        <w:rPr>
          <w:rFonts w:eastAsia="Times New Roman" w:cs="Times New Roman"/>
          <w:szCs w:val="24"/>
        </w:rPr>
        <w:t>εσείς,</w:t>
      </w:r>
      <w:r>
        <w:rPr>
          <w:rFonts w:eastAsia="Times New Roman" w:cs="Times New Roman"/>
          <w:szCs w:val="24"/>
        </w:rPr>
        <w:t xml:space="preserve"> μαζί με έναν συνεταίρο, που ο συνεταίρος έχει κανάλι και να παίρνει εκατό χιλιάρι</w:t>
      </w:r>
      <w:r>
        <w:rPr>
          <w:rFonts w:eastAsia="Times New Roman" w:cs="Times New Roman"/>
          <w:szCs w:val="24"/>
        </w:rPr>
        <w:t>κα το ΚΕΕΛΠΝΟ</w:t>
      </w:r>
      <w:r>
        <w:rPr>
          <w:rFonts w:eastAsia="Times New Roman" w:cs="Times New Roman"/>
          <w:szCs w:val="24"/>
        </w:rPr>
        <w:t>,</w:t>
      </w:r>
      <w:r>
        <w:rPr>
          <w:rFonts w:eastAsia="Times New Roman" w:cs="Times New Roman"/>
          <w:szCs w:val="24"/>
        </w:rPr>
        <w:t xml:space="preserve"> τη χρονιά που είστε Υπουργός; Δεν ξέρω κατά πόσον είναι ηθικό αυτό το πράγμα.</w:t>
      </w:r>
    </w:p>
    <w:p w14:paraId="5FAE2E18"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Πάμε λίγο παρακάτω.</w:t>
      </w:r>
    </w:p>
    <w:p w14:paraId="5FAE2E19"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Υπουργέ, πόσο παρακάτω; Σας παρακαλώ</w:t>
      </w:r>
      <w:r>
        <w:rPr>
          <w:rFonts w:eastAsia="Times New Roman" w:cs="Times New Roman"/>
          <w:szCs w:val="24"/>
        </w:rPr>
        <w:t>. Φ</w:t>
      </w:r>
      <w:r>
        <w:rPr>
          <w:rFonts w:eastAsia="Times New Roman" w:cs="Times New Roman"/>
          <w:szCs w:val="24"/>
        </w:rPr>
        <w:t xml:space="preserve">τάσατε ήδη τα </w:t>
      </w:r>
      <w:proofErr w:type="spellStart"/>
      <w:r>
        <w:rPr>
          <w:rFonts w:eastAsia="Times New Roman" w:cs="Times New Roman"/>
          <w:szCs w:val="24"/>
        </w:rPr>
        <w:t>οκτώμισι</w:t>
      </w:r>
      <w:proofErr w:type="spellEnd"/>
      <w:r>
        <w:rPr>
          <w:rFonts w:eastAsia="Times New Roman" w:cs="Times New Roman"/>
          <w:szCs w:val="24"/>
        </w:rPr>
        <w:t xml:space="preserve"> λεπτά.</w:t>
      </w:r>
    </w:p>
    <w:p w14:paraId="5FAE2E1A"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Σας </w:t>
      </w:r>
      <w:r>
        <w:rPr>
          <w:rFonts w:eastAsia="Times New Roman" w:cs="Times New Roman"/>
          <w:szCs w:val="24"/>
        </w:rPr>
        <w:t>παρακαλώ, κύριε Πρόεδρε, αφήστε τον.</w:t>
      </w:r>
    </w:p>
    <w:p w14:paraId="5FAE2E1B"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Σας παρακαλώ, κύριε Γεωργιάδη. Δεν είναι προσωπική σας υπόθεση. Υπάρχει ένα συγκεκριμένο χρονοδιάγραμμα. Δίνουμε την απαραίτητη ανοχή από το Προεδρείο, τη ζήτησε και ο Υπουργός. Περιμέν</w:t>
      </w:r>
      <w:r>
        <w:rPr>
          <w:rFonts w:eastAsia="Times New Roman" w:cs="Times New Roman"/>
          <w:szCs w:val="24"/>
        </w:rPr>
        <w:t xml:space="preserve">ουν και άλλοι συνάδελφοι να υποστηρίξουν τις ερωτήσεις τους. </w:t>
      </w:r>
    </w:p>
    <w:p w14:paraId="5FAE2E1C"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Σας παρακαλώ! Έχετε και τον χρόνο της δευτερολογίας σας.</w:t>
      </w:r>
    </w:p>
    <w:p w14:paraId="5FAE2E1D"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ΠΑΥΛΟΣ ΠΟΛΑΚΗΣ (Αναπληρωτής Υπουργός Υγείας):</w:t>
      </w:r>
      <w:r>
        <w:rPr>
          <w:rFonts w:eastAsia="Times New Roman" w:cs="Times New Roman"/>
          <w:szCs w:val="24"/>
        </w:rPr>
        <w:t xml:space="preserve"> Θα απαντήσω για τα φάρμακα στη δευτερολογία. </w:t>
      </w:r>
      <w:r>
        <w:rPr>
          <w:rFonts w:eastAsia="Times New Roman" w:cs="Times New Roman"/>
          <w:szCs w:val="24"/>
        </w:rPr>
        <w:t>Θ</w:t>
      </w:r>
      <w:r>
        <w:rPr>
          <w:rFonts w:eastAsia="Times New Roman" w:cs="Times New Roman"/>
          <w:szCs w:val="24"/>
        </w:rPr>
        <w:t>α πω μια κουβέντα μόνο.</w:t>
      </w:r>
    </w:p>
    <w:p w14:paraId="5FAE2E1E"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Κοιτάξτε τι ή</w:t>
      </w:r>
      <w:r>
        <w:rPr>
          <w:rFonts w:eastAsia="Times New Roman" w:cs="Times New Roman"/>
          <w:szCs w:val="24"/>
        </w:rPr>
        <w:t>ρ</w:t>
      </w:r>
      <w:r>
        <w:rPr>
          <w:rFonts w:eastAsia="Times New Roman" w:cs="Times New Roman"/>
          <w:szCs w:val="24"/>
        </w:rPr>
        <w:t>θε σήμε</w:t>
      </w:r>
      <w:r>
        <w:rPr>
          <w:rFonts w:eastAsia="Times New Roman" w:cs="Times New Roman"/>
          <w:szCs w:val="24"/>
        </w:rPr>
        <w:t>ρα από το ΚΕΕΛΠΝΟ, επιτέλους γι</w:t>
      </w:r>
      <w:r>
        <w:rPr>
          <w:rFonts w:eastAsia="Times New Roman" w:cs="Times New Roman"/>
          <w:szCs w:val="24"/>
        </w:rPr>
        <w:t>’</w:t>
      </w:r>
      <w:r>
        <w:rPr>
          <w:rFonts w:eastAsia="Times New Roman" w:cs="Times New Roman"/>
          <w:szCs w:val="24"/>
        </w:rPr>
        <w:t xml:space="preserve"> αυτά τα είκοσι τρία ονόματα. Επειδή, λοιπόν, είναι προφανές ότι αυτά τα άτομα διορίστηκαν την περίοδο που ήσασταν εκεί -έφυγαν όλα την ίδια μέρα- μάλλον τους περισσότερους από αυτούς τους χρησιμοποιήσατε ως συνεργάτες και ε</w:t>
      </w:r>
      <w:r>
        <w:rPr>
          <w:rFonts w:eastAsia="Times New Roman" w:cs="Times New Roman"/>
          <w:szCs w:val="24"/>
        </w:rPr>
        <w:t>πειδή το ΚΕΕΛΠΝΟ ήταν εκτός δημοσίου λογιστικού, κάνατε ό,τι θέλατε.</w:t>
      </w:r>
    </w:p>
    <w:p w14:paraId="5FAE2E1F"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Εγώ ούτε προσωπικά έχω με κανέναν από τους ανθρώπους ούτε προσωπικά έχουμε εμείς οι δύο, αλλά τέλος πάντων, όταν βλέπουμε μια παρανομία, εμείς είπαμε ότι αυτά θα τα ανακαλύψουμε. Τα δώσαμ</w:t>
      </w:r>
      <w:r>
        <w:rPr>
          <w:rFonts w:eastAsia="Times New Roman" w:cs="Times New Roman"/>
          <w:szCs w:val="24"/>
        </w:rPr>
        <w:t>ε στον εισαγγελέα και περιμένουμε να το ψάξει. Διότι τώρα -αν με ακούει κανείς εισαγγελέας- επιτέλους το έχει τόσον καιρό στα χέρια του και δεν βλέπω να γίνεται τίποτα</w:t>
      </w:r>
      <w:r>
        <w:rPr>
          <w:rFonts w:eastAsia="Times New Roman" w:cs="Times New Roman"/>
          <w:szCs w:val="24"/>
        </w:rPr>
        <w:t>. Κ</w:t>
      </w:r>
      <w:r>
        <w:rPr>
          <w:rFonts w:eastAsia="Times New Roman" w:cs="Times New Roman"/>
          <w:szCs w:val="24"/>
        </w:rPr>
        <w:t>αι έρχεται σήμερα ένα χαρτί</w:t>
      </w:r>
      <w:r>
        <w:rPr>
          <w:rFonts w:eastAsia="Times New Roman" w:cs="Times New Roman"/>
          <w:szCs w:val="24"/>
        </w:rPr>
        <w:t>,</w:t>
      </w:r>
      <w:r>
        <w:rPr>
          <w:rFonts w:eastAsia="Times New Roman" w:cs="Times New Roman"/>
          <w:szCs w:val="24"/>
        </w:rPr>
        <w:t xml:space="preserve"> το οποίο λέει το εξής γι</w:t>
      </w:r>
      <w:r>
        <w:rPr>
          <w:rFonts w:eastAsia="Times New Roman" w:cs="Times New Roman"/>
          <w:szCs w:val="24"/>
        </w:rPr>
        <w:t>’</w:t>
      </w:r>
      <w:r>
        <w:rPr>
          <w:rFonts w:eastAsia="Times New Roman" w:cs="Times New Roman"/>
          <w:szCs w:val="24"/>
        </w:rPr>
        <w:t xml:space="preserve"> αυτά τα είκοσι τρία ονόματα</w:t>
      </w:r>
      <w:r>
        <w:rPr>
          <w:rFonts w:eastAsia="Times New Roman" w:cs="Times New Roman"/>
          <w:szCs w:val="24"/>
        </w:rPr>
        <w:t>, μ</w:t>
      </w:r>
      <w:r>
        <w:rPr>
          <w:rFonts w:eastAsia="Times New Roman" w:cs="Times New Roman"/>
          <w:szCs w:val="24"/>
        </w:rPr>
        <w:t>ε</w:t>
      </w:r>
      <w:r>
        <w:rPr>
          <w:rFonts w:eastAsia="Times New Roman" w:cs="Times New Roman"/>
          <w:szCs w:val="24"/>
        </w:rPr>
        <w:t xml:space="preserve"> τις υπογραφές της υπεύθυνης του Τμήματος Διοικητικού και της υπεύθυνης του Τμήματος Οικονομικής Διαχείρισης του ΚΕΕΛΠΝΟ σήμερα. Προσέξτε τι λέει.</w:t>
      </w:r>
    </w:p>
    <w:p w14:paraId="5FAE2E20"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Στα Πρακτικά να τα καταθέσετε.</w:t>
      </w:r>
    </w:p>
    <w:p w14:paraId="5FAE2E21"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Μη</w:t>
      </w:r>
      <w:r>
        <w:rPr>
          <w:rFonts w:eastAsia="Times New Roman" w:cs="Times New Roman"/>
          <w:szCs w:val="24"/>
        </w:rPr>
        <w:t xml:space="preserve"> μου λες εμένα τι να καταθέσω. Τα λέω δημόσια. Εκεί είναι το θέμα, αν τα καταθέσω; Άκουσε λίγο. Λέει:</w:t>
      </w:r>
    </w:p>
    <w:p w14:paraId="5FAE2E22"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«Όσον αφορά αυτόν τον κατάλογο, αυτά τα ονόματα, το Τμήμα Διοικητικού Συντονισμού και τα τηρούμενα σε αυτό στοιχεία, σας ενημερώνουμε ότι τα αναφερόμενα σ</w:t>
      </w:r>
      <w:r>
        <w:rPr>
          <w:rFonts w:eastAsia="Times New Roman" w:cs="Times New Roman"/>
          <w:szCs w:val="24"/>
        </w:rPr>
        <w:t>το επισυναπτόμενο έγγραφο ονόματα δεν είχαν σχέση υπαλληλικής ιδιότητας με τον φορέα ΙΔΑΧ και ΙΔΟΧ, ως τεκμαίρεται από το μητρώο ανθρώπινου δυναμικού». Δεν είχαν. Γι’ αυτό λέω αν μας ακούει κανείς εισαγγελέας.</w:t>
      </w:r>
    </w:p>
    <w:p w14:paraId="5FAE2E23"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«Δεύτερον, όσον αφορά το Τμήμα Οικονομικής Δια</w:t>
      </w:r>
      <w:r>
        <w:rPr>
          <w:rFonts w:eastAsia="Times New Roman" w:cs="Times New Roman"/>
          <w:szCs w:val="24"/>
        </w:rPr>
        <w:t>χείρισης από τα τηρούμενα στο Γραφείο Μισθοδοσίας προκύπτει έμμισθη σχέση των εν λόγω ατόμων, αλλά λόγω κατάσχεσης του αρχείου δεν μπορούμε να τα δούμε». Δηλαδή, κάψατε τις συμβάσεις, τα σβήσατε, τους διορίσατε εκεί. Εδώ φαίνεται ότι έχουν έμμισθη σχέση. Α</w:t>
      </w:r>
      <w:r>
        <w:rPr>
          <w:rFonts w:eastAsia="Times New Roman" w:cs="Times New Roman"/>
          <w:szCs w:val="24"/>
        </w:rPr>
        <w:t>ν ακούει κανένας, αυτό είναι έγκλημα.</w:t>
      </w:r>
    </w:p>
    <w:p w14:paraId="5FAE2E24"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Υπουργέ, σας παρακαλώ, ολοκληρώστε.</w:t>
      </w:r>
    </w:p>
    <w:p w14:paraId="5FAE2E25"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ΠΑΥΛΟΣ ΠΟΛΑΚΗΣ (Αναπληρωτής Υπουργός Υγείας):</w:t>
      </w:r>
      <w:r>
        <w:rPr>
          <w:rFonts w:eastAsia="Times New Roman" w:cs="Times New Roman"/>
          <w:szCs w:val="24"/>
        </w:rPr>
        <w:t xml:space="preserve"> Το καταλαβαίνετε; Τους διορίσατε εκεί, τους κρύψατε, γιατί ήταν προφανώς συνεργάτες και επειδή α</w:t>
      </w:r>
      <w:r>
        <w:rPr>
          <w:rFonts w:eastAsia="Times New Roman" w:cs="Times New Roman"/>
          <w:szCs w:val="24"/>
        </w:rPr>
        <w:t>υτά…</w:t>
      </w:r>
    </w:p>
    <w:p w14:paraId="5FAE2E26"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Διαβάστε τι λέει το χαρτί ακριβώς.</w:t>
      </w:r>
    </w:p>
    <w:p w14:paraId="5FAE2E27"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Γεωργιάδη, θα έχετε τον χρόνο στη δευτερολογία σας.</w:t>
      </w:r>
    </w:p>
    <w:p w14:paraId="5FAE2E28"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Όχι, να το διαβάσετε. Διαβάστε το χαρτί.</w:t>
      </w:r>
    </w:p>
    <w:p w14:paraId="5FAE2E29"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Υπουργέ, δεύτερη έκκληση από το Προεδρείο να ολοκληρώσετε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5FAE2E2A"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Καταλαβαίνω την κατάστασή σας.</w:t>
      </w:r>
    </w:p>
    <w:p w14:paraId="5FAE2E2B"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Όσον αφορά στο Τμήμα Οικονομικής Διαχείρισης, από τα τηρούμενα στοιχεία στο Γραφεί</w:t>
      </w:r>
      <w:r>
        <w:rPr>
          <w:rFonts w:eastAsia="Times New Roman" w:cs="Times New Roman"/>
          <w:szCs w:val="24"/>
        </w:rPr>
        <w:t>ο Μισθοδοσίας προκύπτει έμμισθη σχέση, αλλά λόγω της συνολικής δέσμευσης των φυσικών αρχείων</w:t>
      </w:r>
      <w:r>
        <w:rPr>
          <w:rFonts w:eastAsia="Times New Roman" w:cs="Times New Roman"/>
          <w:szCs w:val="24"/>
        </w:rPr>
        <w:t>,</w:t>
      </w:r>
      <w:r>
        <w:rPr>
          <w:rFonts w:eastAsia="Times New Roman" w:cs="Times New Roman"/>
          <w:szCs w:val="24"/>
        </w:rPr>
        <w:t xml:space="preserve"> που έχει κατασχέσει ο εισαγγελέας, δεν μπορεί να προσδιοριστεί το ακριβές είδος της.</w:t>
      </w:r>
    </w:p>
    <w:p w14:paraId="5FAE2E2C"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Η πρώτη παράγραφος τι λέει!</w:t>
      </w:r>
    </w:p>
    <w:p w14:paraId="5FAE2E2D"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ΠΑΥΛΟΣ ΠΟΛΑΚΗΣ (Ανα</w:t>
      </w:r>
      <w:r>
        <w:rPr>
          <w:rFonts w:eastAsia="Times New Roman" w:cs="Times New Roman"/>
          <w:b/>
          <w:szCs w:val="24"/>
        </w:rPr>
        <w:t>πληρωτής Υπουργός Υγείας):</w:t>
      </w:r>
      <w:r>
        <w:rPr>
          <w:rFonts w:eastAsia="Times New Roman" w:cs="Times New Roman"/>
          <w:szCs w:val="24"/>
        </w:rPr>
        <w:t xml:space="preserve"> Μα, αυτό λέω. Αυτό το έγκλημα. Αυτό είναι από τον εισαγγελέα, ότι φαίνεται να πληρώνονται</w:t>
      </w:r>
      <w:r>
        <w:rPr>
          <w:rFonts w:eastAsia="Times New Roman" w:cs="Times New Roman"/>
          <w:szCs w:val="24"/>
        </w:rPr>
        <w:t>,</w:t>
      </w:r>
      <w:r>
        <w:rPr>
          <w:rFonts w:eastAsia="Times New Roman" w:cs="Times New Roman"/>
          <w:szCs w:val="24"/>
        </w:rPr>
        <w:t xml:space="preserve"> χωρίς να φαίνεται η σύμβαση. Είναι έγκλημα αυτό.</w:t>
      </w:r>
    </w:p>
    <w:p w14:paraId="5FAE2E2E"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Υπουργέ, τρίτη και τελευταία προειδοποίηση. Θα σα</w:t>
      </w:r>
      <w:r>
        <w:rPr>
          <w:rFonts w:eastAsia="Times New Roman" w:cs="Times New Roman"/>
          <w:szCs w:val="24"/>
        </w:rPr>
        <w:t>ς διακόψω, κύριε Υπουργέ. Θα κλείσω το μικρόφωνο. Σας παρακαλώ, έχετε φτάσει τα δώδεκα λεπτά.</w:t>
      </w:r>
    </w:p>
    <w:p w14:paraId="5FAE2E2F"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Το πρώτο ημίχρονο τελείωσε. Το δεύτερο ημίχρονο θα είναι πιο σκληρό.</w:t>
      </w:r>
    </w:p>
    <w:p w14:paraId="5FAE2E30"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xml:space="preserve">, κύριε Γεωργιάδη, αλλά πριν σας δώσω τον λόγο, θα ήθελα να σας πω, κύριε Υπουργέ, ότι δεν ξέρω τι προθέσεις έχετε για το </w:t>
      </w:r>
      <w:r>
        <w:rPr>
          <w:rFonts w:eastAsia="Times New Roman" w:cs="Times New Roman"/>
          <w:szCs w:val="24"/>
        </w:rPr>
        <w:t>«</w:t>
      </w:r>
      <w:r>
        <w:rPr>
          <w:rFonts w:eastAsia="Times New Roman" w:cs="Times New Roman"/>
          <w:szCs w:val="24"/>
        </w:rPr>
        <w:t>δεύτερο ημίχρονο</w:t>
      </w:r>
      <w:r>
        <w:rPr>
          <w:rFonts w:eastAsia="Times New Roman" w:cs="Times New Roman"/>
          <w:szCs w:val="24"/>
        </w:rPr>
        <w:t>»</w:t>
      </w:r>
      <w:r>
        <w:rPr>
          <w:rFonts w:eastAsia="Times New Roman" w:cs="Times New Roman"/>
          <w:szCs w:val="24"/>
        </w:rPr>
        <w:t xml:space="preserve">, αλλά σας ενημερώνω ότι θα τηρηθεί το τρίλεπτο που έχετε, άντε να δώσω και ένα λεπτό επιπλέον ανοχή. Σας ενημερώνω </w:t>
      </w:r>
      <w:r>
        <w:rPr>
          <w:rFonts w:eastAsia="Times New Roman" w:cs="Times New Roman"/>
          <w:szCs w:val="24"/>
        </w:rPr>
        <w:t>από τώρα ότι θα διακόψω την ομιλία σας.</w:t>
      </w:r>
    </w:p>
    <w:p w14:paraId="5FAE2E31"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Κύριε Γεωργιάδη, έχετε τον λόγο.</w:t>
      </w:r>
    </w:p>
    <w:p w14:paraId="5FAE2E32"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Έχω εδώ ένα χαρτί που μου ήλθε…</w:t>
      </w:r>
    </w:p>
    <w:p w14:paraId="5FAE2E33" w14:textId="77777777" w:rsidR="00F27D86" w:rsidRDefault="00AA27F9">
      <w:pPr>
        <w:spacing w:after="0" w:line="600" w:lineRule="auto"/>
        <w:contextualSpacing/>
        <w:jc w:val="center"/>
        <w:rPr>
          <w:rFonts w:eastAsia="Times New Roman"/>
          <w:bCs/>
        </w:rPr>
      </w:pPr>
      <w:r>
        <w:rPr>
          <w:rFonts w:eastAsia="Times New Roman"/>
          <w:bCs/>
        </w:rPr>
        <w:t>(Θόρυβος στην Αίθουσα)</w:t>
      </w:r>
    </w:p>
    <w:p w14:paraId="5FAE2E34"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Παρακαλώ πολύ!</w:t>
      </w:r>
    </w:p>
    <w:p w14:paraId="5FAE2E35"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Παρακαλώ ησυχία, κύριοι συνάδελφοι.</w:t>
      </w:r>
    </w:p>
    <w:p w14:paraId="5FAE2E36"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Κρατήστε το χρόνο μου, κύριε Πρόεδρε.</w:t>
      </w:r>
    </w:p>
    <w:p w14:paraId="5FAE2E37"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Παρακαλώ, κύριοι συνάδελφοι, ησυχάστε. Ηρεμήστε. Έχει τον λόγο ο κ. Γεωργιάδης. Σας παρακαλώ!</w:t>
      </w:r>
    </w:p>
    <w:p w14:paraId="5FAE2E38"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Κύριε Υπουργέ, έχω ένα χαρτί χειρόγραφο, </w:t>
      </w:r>
      <w:r>
        <w:rPr>
          <w:rFonts w:eastAsia="Times New Roman" w:cs="Times New Roman"/>
          <w:szCs w:val="24"/>
        </w:rPr>
        <w:t xml:space="preserve">το οποίο ήρθε σφραγισμένο στο γραφείο μου –δεν μπορώ να σας το δώσω, γιατί είναι ευαίσθητα προσωπικά δεδομένα- και έχει είκοσι τρία ονόματα. Δίπλα γράφει ποιοι τους διόρισαν στο ΚΕΕΛΠΝΟ. Γράφει «Νίκος Παππάς», «Ανδρέας Ξανθός», «Παναγιώτης </w:t>
      </w:r>
      <w:proofErr w:type="spellStart"/>
      <w:r>
        <w:rPr>
          <w:rFonts w:eastAsia="Times New Roman" w:cs="Times New Roman"/>
          <w:szCs w:val="24"/>
        </w:rPr>
        <w:t>Κουρουμπλής</w:t>
      </w:r>
      <w:proofErr w:type="spellEnd"/>
      <w:r>
        <w:rPr>
          <w:rFonts w:eastAsia="Times New Roman" w:cs="Times New Roman"/>
          <w:szCs w:val="24"/>
        </w:rPr>
        <w:t>», «Ξ</w:t>
      </w:r>
      <w:r>
        <w:rPr>
          <w:rFonts w:eastAsia="Times New Roman" w:cs="Times New Roman"/>
          <w:szCs w:val="24"/>
        </w:rPr>
        <w:t>ανθός», «</w:t>
      </w:r>
      <w:proofErr w:type="spellStart"/>
      <w:r>
        <w:rPr>
          <w:rFonts w:eastAsia="Times New Roman" w:cs="Times New Roman"/>
          <w:szCs w:val="24"/>
        </w:rPr>
        <w:t>Κουρουμπλής</w:t>
      </w:r>
      <w:proofErr w:type="spellEnd"/>
      <w:r>
        <w:rPr>
          <w:rFonts w:eastAsia="Times New Roman" w:cs="Times New Roman"/>
          <w:szCs w:val="24"/>
        </w:rPr>
        <w:t>», «</w:t>
      </w:r>
      <w:proofErr w:type="spellStart"/>
      <w:r>
        <w:rPr>
          <w:rFonts w:eastAsia="Times New Roman" w:cs="Times New Roman"/>
          <w:szCs w:val="24"/>
        </w:rPr>
        <w:t>Κουρουμπλής</w:t>
      </w:r>
      <w:proofErr w:type="spellEnd"/>
      <w:r>
        <w:rPr>
          <w:rFonts w:eastAsia="Times New Roman" w:cs="Times New Roman"/>
          <w:szCs w:val="24"/>
        </w:rPr>
        <w:t xml:space="preserve">», «Παππάς», «Ξανθός». Εσάς δεν σας έχει. Όμως, δεν μπορώ να σας το δώσω, γιατί είναι </w:t>
      </w:r>
      <w:r>
        <w:rPr>
          <w:rFonts w:eastAsia="Times New Roman" w:cs="Times New Roman"/>
          <w:szCs w:val="24"/>
        </w:rPr>
        <w:lastRenderedPageBreak/>
        <w:t xml:space="preserve">ευαίσθητα προσωπικά δεδομένα και, ξέρετε, δεν έχει </w:t>
      </w:r>
      <w:r>
        <w:rPr>
          <w:rFonts w:eastAsia="Times New Roman" w:cs="Times New Roman"/>
          <w:szCs w:val="24"/>
        </w:rPr>
        <w:t>τ</w:t>
      </w:r>
      <w:r>
        <w:rPr>
          <w:rFonts w:eastAsia="Times New Roman" w:cs="Times New Roman"/>
          <w:szCs w:val="24"/>
        </w:rPr>
        <w:t xml:space="preserve">ην υπογραφή του κ. Παππά, του κ. Ξανθού ή του κ. </w:t>
      </w:r>
      <w:proofErr w:type="spellStart"/>
      <w:r>
        <w:rPr>
          <w:rFonts w:eastAsia="Times New Roman" w:cs="Times New Roman"/>
          <w:szCs w:val="24"/>
        </w:rPr>
        <w:t>Κουρουμπλή</w:t>
      </w:r>
      <w:proofErr w:type="spellEnd"/>
      <w:r>
        <w:rPr>
          <w:rFonts w:eastAsia="Times New Roman" w:cs="Times New Roman"/>
          <w:szCs w:val="24"/>
        </w:rPr>
        <w:t xml:space="preserve">. Όμως, εγώ σας λέω ότι </w:t>
      </w:r>
      <w:r>
        <w:rPr>
          <w:rFonts w:eastAsia="Times New Roman" w:cs="Times New Roman"/>
          <w:szCs w:val="24"/>
        </w:rPr>
        <w:t>είναι πρόσωπα</w:t>
      </w:r>
      <w:r>
        <w:rPr>
          <w:rFonts w:eastAsia="Times New Roman" w:cs="Times New Roman"/>
          <w:szCs w:val="24"/>
        </w:rPr>
        <w:t>,</w:t>
      </w:r>
      <w:r>
        <w:rPr>
          <w:rFonts w:eastAsia="Times New Roman" w:cs="Times New Roman"/>
          <w:szCs w:val="24"/>
        </w:rPr>
        <w:t xml:space="preserve"> που έχουν διοριστεί από τον κ. Ξανθό, από τον κ. </w:t>
      </w:r>
      <w:proofErr w:type="spellStart"/>
      <w:r>
        <w:rPr>
          <w:rFonts w:eastAsia="Times New Roman" w:cs="Times New Roman"/>
          <w:szCs w:val="24"/>
        </w:rPr>
        <w:t>Κουρουμπλή</w:t>
      </w:r>
      <w:proofErr w:type="spellEnd"/>
      <w:r>
        <w:rPr>
          <w:rFonts w:eastAsia="Times New Roman" w:cs="Times New Roman"/>
          <w:szCs w:val="24"/>
        </w:rPr>
        <w:t xml:space="preserve"> και τον κ. Παππά.</w:t>
      </w:r>
    </w:p>
    <w:p w14:paraId="5FAE2E39"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Όση αξία έχει αυτό το χαρτί, τόση αξία έχει και το χαρτί</w:t>
      </w:r>
      <w:r>
        <w:rPr>
          <w:rFonts w:eastAsia="Times New Roman" w:cs="Times New Roman"/>
          <w:szCs w:val="24"/>
        </w:rPr>
        <w:t>,</w:t>
      </w:r>
      <w:r>
        <w:rPr>
          <w:rFonts w:eastAsia="Times New Roman" w:cs="Times New Roman"/>
          <w:szCs w:val="24"/>
        </w:rPr>
        <w:t xml:space="preserve"> το οποίο αναφέρατε. Για δύο μόνο θα αναφερθώ, διότι είναι κρίμα να έχετε γίνει Υπουργός, να προΐστασθε στ</w:t>
      </w:r>
      <w:r>
        <w:rPr>
          <w:rFonts w:eastAsia="Times New Roman" w:cs="Times New Roman"/>
          <w:szCs w:val="24"/>
        </w:rPr>
        <w:t>ο ΚΕΕΛΠΝΟ και να μην καταλαβαίνετε τι γράφει ένα χαρτί. Το χαρτί που διαβάσατε, αν κατάλαβα καλά, λέει ότι αυτά τα είκοσι τρία ονόματα δεν έχουν σχέση ούτε ΙΔΑΧ, δηλαδή αορίστου χρόνου ούτε είχαν σχέση ΙΔΟΧ, δηλαδή ορισμένου χρόνου. Κοινώς, δεν διορίστηκαν</w:t>
      </w:r>
      <w:r>
        <w:rPr>
          <w:rFonts w:eastAsia="Times New Roman" w:cs="Times New Roman"/>
          <w:szCs w:val="24"/>
        </w:rPr>
        <w:t xml:space="preserve"> ποτέ στο ΚΕΕΛΠΝΟ. </w:t>
      </w:r>
    </w:p>
    <w:p w14:paraId="5FAE2E3A"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Η δεύτερη παράβαση του διοικητικού τμήματος αφορά</w:t>
      </w:r>
      <w:r>
        <w:rPr>
          <w:rFonts w:eastAsia="Times New Roman" w:cs="Times New Roman"/>
          <w:szCs w:val="24"/>
        </w:rPr>
        <w:t>,</w:t>
      </w:r>
      <w:r>
        <w:rPr>
          <w:rFonts w:eastAsia="Times New Roman" w:cs="Times New Roman"/>
          <w:szCs w:val="24"/>
        </w:rPr>
        <w:t xml:space="preserve"> προφανώς –αυτό που θα έπρεπε να ξέρετε, το μεγάλο σκάνδαλο- τις ιδιωτικές χορηγίες</w:t>
      </w:r>
      <w:r>
        <w:rPr>
          <w:rFonts w:eastAsia="Times New Roman" w:cs="Times New Roman"/>
          <w:szCs w:val="24"/>
        </w:rPr>
        <w:t>,</w:t>
      </w:r>
      <w:r>
        <w:rPr>
          <w:rFonts w:eastAsia="Times New Roman" w:cs="Times New Roman"/>
          <w:szCs w:val="24"/>
        </w:rPr>
        <w:t xml:space="preserve"> που έχει το ΚΕΕΛΠΝΟ. Θα έπρεπε να ξέρετε ότι το ΚΕΕΛΠΝΟ έχει δράσεις</w:t>
      </w:r>
      <w:r>
        <w:rPr>
          <w:rFonts w:eastAsia="Times New Roman" w:cs="Times New Roman"/>
          <w:szCs w:val="24"/>
        </w:rPr>
        <w:t>,</w:t>
      </w:r>
      <w:r>
        <w:rPr>
          <w:rFonts w:eastAsia="Times New Roman" w:cs="Times New Roman"/>
          <w:szCs w:val="24"/>
        </w:rPr>
        <w:t xml:space="preserve"> που προσφέρουν ιδιωτικές εταιρε</w:t>
      </w:r>
      <w:r>
        <w:rPr>
          <w:rFonts w:eastAsia="Times New Roman" w:cs="Times New Roman"/>
          <w:szCs w:val="24"/>
        </w:rPr>
        <w:t>ίες, που πληρώνουν ιδιωτικές εταιρείες και αυτοί οι άνθρωποι δεν έχουν σχέση ούτε ΙΔΑΧ ούτε ΙΔΟΧ με το ΚΕΕΛΠΝΟ. Άρα, μιλάτε προφανώς για ανθρώπους</w:t>
      </w:r>
      <w:r>
        <w:rPr>
          <w:rFonts w:eastAsia="Times New Roman" w:cs="Times New Roman"/>
          <w:szCs w:val="24"/>
        </w:rPr>
        <w:t>,</w:t>
      </w:r>
      <w:r>
        <w:rPr>
          <w:rFonts w:eastAsia="Times New Roman" w:cs="Times New Roman"/>
          <w:szCs w:val="24"/>
        </w:rPr>
        <w:t xml:space="preserve"> που εγώ δεν ξέρω ποιοι είναι –θα αναφερθώ και στα ονόματα που είπατε, δεν θα το αποφύγω </w:t>
      </w:r>
      <w:r>
        <w:rPr>
          <w:rFonts w:eastAsia="Times New Roman" w:cs="Times New Roman"/>
          <w:szCs w:val="24"/>
        </w:rPr>
        <w:lastRenderedPageBreak/>
        <w:t>καθόλου- τα οποία όμ</w:t>
      </w:r>
      <w:r>
        <w:rPr>
          <w:rFonts w:eastAsia="Times New Roman" w:cs="Times New Roman"/>
          <w:szCs w:val="24"/>
        </w:rPr>
        <w:t>ως δεν είναι κανένα σκάνδαλο, αλλά σήμερα</w:t>
      </w:r>
      <w:r>
        <w:rPr>
          <w:rFonts w:eastAsia="Times New Roman" w:cs="Times New Roman"/>
          <w:szCs w:val="24"/>
        </w:rPr>
        <w:t>,</w:t>
      </w:r>
      <w:r>
        <w:rPr>
          <w:rFonts w:eastAsia="Times New Roman" w:cs="Times New Roman"/>
          <w:szCs w:val="24"/>
        </w:rPr>
        <w:t xml:space="preserve"> αν ρωτήσω εγώ ως Βουλευτής πόσοι έχουν έμμισθη σχέση εργασίας με το ΚΕΕΛΠΝΟ και πόσοι είναι ΙΔΑΧ και ΙΔΟΧ, θα είναι διαφορετικά τα νούμερα, γιατί το ΚΕΕΛΠΝΟ χρησιμοποιεί και υπαλλήλους</w:t>
      </w:r>
      <w:r>
        <w:rPr>
          <w:rFonts w:eastAsia="Times New Roman" w:cs="Times New Roman"/>
          <w:szCs w:val="24"/>
        </w:rPr>
        <w:t>,</w:t>
      </w:r>
      <w:r>
        <w:rPr>
          <w:rFonts w:eastAsia="Times New Roman" w:cs="Times New Roman"/>
          <w:szCs w:val="24"/>
        </w:rPr>
        <w:t xml:space="preserve"> που πληρώνονται από ιδιωτικ</w:t>
      </w:r>
      <w:r>
        <w:rPr>
          <w:rFonts w:eastAsia="Times New Roman" w:cs="Times New Roman"/>
          <w:szCs w:val="24"/>
        </w:rPr>
        <w:t>ές εταιρείες.</w:t>
      </w:r>
    </w:p>
    <w:p w14:paraId="5FAE2E3B"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Αυτό είναι </w:t>
      </w:r>
      <w:r>
        <w:rPr>
          <w:rFonts w:eastAsia="Times New Roman" w:cs="Times New Roman"/>
          <w:szCs w:val="24"/>
        </w:rPr>
        <w:t xml:space="preserve">που </w:t>
      </w:r>
      <w:r>
        <w:rPr>
          <w:rFonts w:eastAsia="Times New Roman" w:cs="Times New Roman"/>
          <w:szCs w:val="24"/>
        </w:rPr>
        <w:t>σας γράφει το περίφημο έγγραφο που, αν και Υπουργός, δεν το έχετε καταλάβει ακόμα.</w:t>
      </w:r>
    </w:p>
    <w:p w14:paraId="5FAE2E3C"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Ως προς το «πόθεν έσχες» μου, είστε Υπουργός και δεν έχετε καταλάβει τα βασικά. Όταν δηλώνω μία εταιρεία, την «</w:t>
      </w:r>
      <w:r>
        <w:rPr>
          <w:rFonts w:eastAsia="Times New Roman" w:cs="Times New Roman"/>
          <w:szCs w:val="24"/>
        </w:rPr>
        <w:t xml:space="preserve">ΕΛΛΗΝΙΚΗ ΑΓΩΓΗ </w:t>
      </w:r>
      <w:r>
        <w:rPr>
          <w:rFonts w:eastAsia="Times New Roman" w:cs="Times New Roman"/>
          <w:szCs w:val="24"/>
        </w:rPr>
        <w:t>Ε</w:t>
      </w:r>
      <w:r>
        <w:rPr>
          <w:rFonts w:eastAsia="Times New Roman" w:cs="Times New Roman"/>
          <w:szCs w:val="24"/>
        </w:rPr>
        <w:t>.</w:t>
      </w:r>
      <w:r>
        <w:rPr>
          <w:rFonts w:eastAsia="Times New Roman" w:cs="Times New Roman"/>
          <w:szCs w:val="24"/>
        </w:rPr>
        <w:t>Π</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και αυτή η εταιρεία είναι μέτοχος σε μία άλλη εταιρεία, εγώ δεν δηλώνω τη δεύτερη εταιρεία, αλλά την πρώτη εταιρεία. Δηλώνοντας την πρώτη εταιρεία, όλα τα περιουσιακά στοιχεία της πρώτης εταιρείας ακολουθούν το «πόθεν έσχες» μου. </w:t>
      </w:r>
    </w:p>
    <w:p w14:paraId="5FAE2E3D"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αν δεν τ</w:t>
      </w:r>
      <w:r>
        <w:rPr>
          <w:rFonts w:eastAsia="Times New Roman" w:cs="Times New Roman"/>
          <w:szCs w:val="24"/>
        </w:rPr>
        <w:t>ο έχετε αυτό</w:t>
      </w:r>
      <w:r>
        <w:rPr>
          <w:rFonts w:eastAsia="Times New Roman" w:cs="Times New Roman"/>
          <w:szCs w:val="24"/>
        </w:rPr>
        <w:t>,</w:t>
      </w:r>
      <w:r>
        <w:rPr>
          <w:rFonts w:eastAsia="Times New Roman" w:cs="Times New Roman"/>
          <w:szCs w:val="24"/>
        </w:rPr>
        <w:t xml:space="preserve"> μετά από δύο </w:t>
      </w:r>
      <w:r>
        <w:rPr>
          <w:rFonts w:eastAsia="Times New Roman" w:cs="Times New Roman"/>
          <w:szCs w:val="24"/>
        </w:rPr>
        <w:t xml:space="preserve">φορές </w:t>
      </w:r>
      <w:r>
        <w:rPr>
          <w:rFonts w:eastAsia="Times New Roman" w:cs="Times New Roman"/>
          <w:szCs w:val="24"/>
        </w:rPr>
        <w:t>Υπουργός, πώς υπογράφετε έστω και μία υπουργική απόφαση; Είστε στα όρια του αγράμματου, αν το καταλαβαίνετε αυτό. Συγγνώμη για τη φράση.</w:t>
      </w:r>
    </w:p>
    <w:p w14:paraId="5FAE2E3E"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Τρίτον, δεν βρίσκετε την εταιρεία «ΑΛΣ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γιατί την έχω πουλήσει εδώ και χρόνια στ</w:t>
      </w:r>
      <w:r>
        <w:rPr>
          <w:rFonts w:eastAsia="Times New Roman" w:cs="Times New Roman"/>
          <w:szCs w:val="24"/>
        </w:rPr>
        <w:t xml:space="preserve">ον κ. </w:t>
      </w:r>
      <w:proofErr w:type="spellStart"/>
      <w:r>
        <w:rPr>
          <w:rFonts w:eastAsia="Times New Roman" w:cs="Times New Roman"/>
          <w:szCs w:val="24"/>
        </w:rPr>
        <w:t>Κισσανδράκη</w:t>
      </w:r>
      <w:proofErr w:type="spellEnd"/>
      <w:r>
        <w:rPr>
          <w:rFonts w:eastAsia="Times New Roman" w:cs="Times New Roman"/>
          <w:szCs w:val="24"/>
        </w:rPr>
        <w:t xml:space="preserve">. Δεν είναι πια </w:t>
      </w:r>
      <w:r>
        <w:rPr>
          <w:rFonts w:eastAsia="Times New Roman" w:cs="Times New Roman"/>
          <w:szCs w:val="24"/>
        </w:rPr>
        <w:lastRenderedPageBreak/>
        <w:t>ιδιοκτησία ούτε της «</w:t>
      </w:r>
      <w:r>
        <w:rPr>
          <w:rFonts w:eastAsia="Times New Roman" w:cs="Times New Roman"/>
          <w:szCs w:val="24"/>
        </w:rPr>
        <w:t xml:space="preserve">ΕΛΛΗΝΙΚΗΣ ΑΓΩΓΗΣ </w:t>
      </w:r>
      <w:r>
        <w:rPr>
          <w:rFonts w:eastAsia="Times New Roman" w:cs="Times New Roman"/>
          <w:szCs w:val="24"/>
        </w:rPr>
        <w:t>Ε</w:t>
      </w:r>
      <w:r>
        <w:rPr>
          <w:rFonts w:eastAsia="Times New Roman" w:cs="Times New Roman"/>
          <w:szCs w:val="24"/>
        </w:rPr>
        <w:t>.</w:t>
      </w:r>
      <w:r>
        <w:rPr>
          <w:rFonts w:eastAsia="Times New Roman" w:cs="Times New Roman"/>
          <w:szCs w:val="24"/>
        </w:rPr>
        <w:t>Π</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w:t>
      </w:r>
      <w:r>
        <w:rPr>
          <w:rFonts w:eastAsia="Times New Roman" w:cs="Times New Roman"/>
          <w:szCs w:val="24"/>
        </w:rPr>
        <w:t>,</w:t>
      </w:r>
      <w:r>
        <w:rPr>
          <w:rFonts w:eastAsia="Times New Roman" w:cs="Times New Roman"/>
          <w:szCs w:val="24"/>
        </w:rPr>
        <w:t xml:space="preserve"> εδώ και πολλά χρόνια. Άρα, ένας επιπλέον λόγος είναι ότι</w:t>
      </w:r>
      <w:r>
        <w:rPr>
          <w:rFonts w:eastAsia="Times New Roman" w:cs="Times New Roman"/>
          <w:szCs w:val="24"/>
        </w:rPr>
        <w:t>,</w:t>
      </w:r>
      <w:r>
        <w:rPr>
          <w:rFonts w:eastAsia="Times New Roman" w:cs="Times New Roman"/>
          <w:szCs w:val="24"/>
        </w:rPr>
        <w:t xml:space="preserve"> όταν ήμουν Υπουργός</w:t>
      </w:r>
      <w:r>
        <w:rPr>
          <w:rFonts w:eastAsia="Times New Roman" w:cs="Times New Roman"/>
          <w:szCs w:val="24"/>
        </w:rPr>
        <w:t>,</w:t>
      </w:r>
      <w:r>
        <w:rPr>
          <w:rFonts w:eastAsia="Times New Roman" w:cs="Times New Roman"/>
          <w:szCs w:val="24"/>
        </w:rPr>
        <w:t xml:space="preserve"> δεν ήταν δική μου. Έχω φύγει από τη διαχείριση αυτών των εταιρειών με ΦΕΚ</w:t>
      </w:r>
      <w:r>
        <w:rPr>
          <w:rFonts w:eastAsia="Times New Roman" w:cs="Times New Roman"/>
          <w:szCs w:val="24"/>
        </w:rPr>
        <w:t>,</w:t>
      </w:r>
      <w:r>
        <w:rPr>
          <w:rFonts w:eastAsia="Times New Roman" w:cs="Times New Roman"/>
          <w:szCs w:val="24"/>
        </w:rPr>
        <w:t xml:space="preserve"> από την πρώτη ημέρα πο</w:t>
      </w:r>
      <w:r>
        <w:rPr>
          <w:rFonts w:eastAsia="Times New Roman" w:cs="Times New Roman"/>
          <w:szCs w:val="24"/>
        </w:rPr>
        <w:t>υ έγινα Βουλευτής.</w:t>
      </w:r>
    </w:p>
    <w:p w14:paraId="5FAE2E3F"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Θα αναφερθώ τώρα στα ονόματα που είπατε, για να μη φανεί ότι τα αποφεύγω. Τι είπατε; Είπατε για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Δεμεντή</w:t>
      </w:r>
      <w:proofErr w:type="spellEnd"/>
      <w:r>
        <w:rPr>
          <w:rFonts w:eastAsia="Times New Roman" w:cs="Times New Roman"/>
          <w:szCs w:val="24"/>
        </w:rPr>
        <w:t>.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Δεμεντή</w:t>
      </w:r>
      <w:proofErr w:type="spellEnd"/>
      <w:r>
        <w:rPr>
          <w:rFonts w:eastAsia="Times New Roman" w:cs="Times New Roman"/>
          <w:szCs w:val="24"/>
        </w:rPr>
        <w:t xml:space="preserve"> έμεινε στο Υπουργείο Υγείας για πολλούς μήνες μετά από τη δική μου φυγή από το Υπουργείο. Μάλιστα, εργαζόταν στο</w:t>
      </w:r>
      <w:r>
        <w:rPr>
          <w:rFonts w:eastAsia="Times New Roman" w:cs="Times New Roman"/>
          <w:szCs w:val="24"/>
        </w:rPr>
        <w:t xml:space="preserve"> Υπουργείο Υγείας και τις πρώτες ημέρες της δικής σας Κυβερνήσεως. Δεν καταλαβαίνω γιατί αλλάζετε τις ημερομηνίες. Δεν έχω δει καμ</w:t>
      </w:r>
      <w:r>
        <w:rPr>
          <w:rFonts w:eastAsia="Times New Roman" w:cs="Times New Roman"/>
          <w:szCs w:val="24"/>
        </w:rPr>
        <w:t>μ</w:t>
      </w:r>
      <w:r>
        <w:rPr>
          <w:rFonts w:eastAsia="Times New Roman" w:cs="Times New Roman"/>
          <w:szCs w:val="24"/>
        </w:rPr>
        <w:t>ία σύμβασή της και δεν μπορώ να πω περαιτέρω. Όμως, ξέρω ότι πριν από ένα μήνα περίπου</w:t>
      </w:r>
      <w:r>
        <w:rPr>
          <w:rFonts w:eastAsia="Times New Roman" w:cs="Times New Roman"/>
          <w:szCs w:val="24"/>
        </w:rPr>
        <w:t>,</w:t>
      </w:r>
      <w:r>
        <w:rPr>
          <w:rFonts w:eastAsia="Times New Roman" w:cs="Times New Roman"/>
          <w:szCs w:val="24"/>
        </w:rPr>
        <w:t xml:space="preserve"> συμμετείχα σε μία ημερίδα που διοργάν</w:t>
      </w:r>
      <w:r>
        <w:rPr>
          <w:rFonts w:eastAsia="Times New Roman" w:cs="Times New Roman"/>
          <w:szCs w:val="24"/>
        </w:rPr>
        <w:t>ωσε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Δεμεντή</w:t>
      </w:r>
      <w:proofErr w:type="spellEnd"/>
      <w:r>
        <w:rPr>
          <w:rFonts w:eastAsia="Times New Roman" w:cs="Times New Roman"/>
          <w:szCs w:val="24"/>
        </w:rPr>
        <w:t xml:space="preserve">. Ξέρετε ποιος ήταν επίσημος προσκεκλημένος της; Ήταν ο κ. Κώστας Ζαχαριάδης, ο Διευθυντής της Κοινοβουλευτικής σας Ομάδας. Δεν ξέρω γιατί έχετε τέτοιο μένος με τη συγκεκριμένη κυρία. Κάποιο ψυχολογικό θέμα έχετε. Δεν μπορώ να το ερμηνεύσω </w:t>
      </w:r>
      <w:r>
        <w:rPr>
          <w:rFonts w:eastAsia="Times New Roman" w:cs="Times New Roman"/>
          <w:szCs w:val="24"/>
        </w:rPr>
        <w:t>περαιτέρω. Με μένα</w:t>
      </w:r>
      <w:r>
        <w:rPr>
          <w:rFonts w:eastAsia="Times New Roman" w:cs="Times New Roman"/>
          <w:szCs w:val="24"/>
        </w:rPr>
        <w:t>,</w:t>
      </w:r>
      <w:r>
        <w:rPr>
          <w:rFonts w:eastAsia="Times New Roman" w:cs="Times New Roman"/>
          <w:szCs w:val="24"/>
        </w:rPr>
        <w:t xml:space="preserve"> περαιτέρω σχέση δεν έχει.</w:t>
      </w:r>
    </w:p>
    <w:p w14:paraId="5FAE2E40"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Πάμε τώρα στα άλλα ονόματα που είπατε. Για να μπορούμε να κρίνουμε στα σοβαρά αυτά που είπατε, θα έπρεπε</w:t>
      </w:r>
      <w:r>
        <w:rPr>
          <w:rFonts w:eastAsia="Times New Roman" w:cs="Times New Roman"/>
          <w:szCs w:val="24"/>
        </w:rPr>
        <w:t>,</w:t>
      </w:r>
      <w:r>
        <w:rPr>
          <w:rFonts w:eastAsia="Times New Roman" w:cs="Times New Roman"/>
          <w:szCs w:val="24"/>
        </w:rPr>
        <w:t xml:space="preserve"> τουλάχιστον για τα ονόματα που αποφασίσατε να αποκαλύψετε, κύριε Υπουργέ, να έχετε καταθέσει στη Βουλή τ</w:t>
      </w:r>
      <w:r>
        <w:rPr>
          <w:rFonts w:eastAsia="Times New Roman" w:cs="Times New Roman"/>
          <w:szCs w:val="24"/>
        </w:rPr>
        <w:t>ις συμβάσεις τους. Αφού είπατε ότι για λόγους ευαίσθητων προσωπικών δεδομένων δεν λέτε τα άλλα ονόματα, τουλάχιστον για τα τρία ονόματα που αποφασίσατε να αποκαλύψετε κατά τη δική σας κρίση, περιμένω να δω τις συμβάσεις που έχουν με το ΚΕΕΛΠΝΟ και τι λεφτά</w:t>
      </w:r>
      <w:r>
        <w:rPr>
          <w:rFonts w:eastAsia="Times New Roman" w:cs="Times New Roman"/>
          <w:szCs w:val="24"/>
        </w:rPr>
        <w:t xml:space="preserve"> έπαιρναν από το ΚΕΕΛΠΝΟ. Όλα τα υπόλοιπα είναι</w:t>
      </w:r>
      <w:r>
        <w:rPr>
          <w:rFonts w:eastAsia="Times New Roman" w:cs="Times New Roman"/>
          <w:szCs w:val="24"/>
        </w:rPr>
        <w:t>, σ</w:t>
      </w:r>
      <w:r>
        <w:rPr>
          <w:rFonts w:eastAsia="Times New Roman" w:cs="Times New Roman"/>
          <w:szCs w:val="24"/>
        </w:rPr>
        <w:t>α να πετάτε λάσπη στον ανεμιστήρα.</w:t>
      </w:r>
    </w:p>
    <w:p w14:paraId="5FAE2E41"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Το σημαντικότερο, βεβαίως, είναι κάτι άλλο.</w:t>
      </w:r>
    </w:p>
    <w:p w14:paraId="5FAE2E42"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Αγαπητέ κύριε </w:t>
      </w:r>
      <w:proofErr w:type="spellStart"/>
      <w:r>
        <w:rPr>
          <w:rFonts w:eastAsia="Times New Roman" w:cs="Times New Roman"/>
          <w:szCs w:val="24"/>
        </w:rPr>
        <w:t>Ξυδάκη</w:t>
      </w:r>
      <w:proofErr w:type="spellEnd"/>
      <w:r>
        <w:rPr>
          <w:rFonts w:eastAsia="Times New Roman" w:cs="Times New Roman"/>
          <w:szCs w:val="24"/>
        </w:rPr>
        <w:t xml:space="preserve">, αναφέρεστε σε έναν δημοσιογράφο, συγκεκριμένα τον κ. </w:t>
      </w:r>
      <w:proofErr w:type="spellStart"/>
      <w:r>
        <w:rPr>
          <w:rFonts w:eastAsia="Times New Roman" w:cs="Times New Roman"/>
          <w:szCs w:val="24"/>
        </w:rPr>
        <w:t>Μπεσκένη</w:t>
      </w:r>
      <w:proofErr w:type="spellEnd"/>
      <w:r>
        <w:rPr>
          <w:rFonts w:eastAsia="Times New Roman" w:cs="Times New Roman"/>
          <w:szCs w:val="24"/>
        </w:rPr>
        <w:t>,</w:t>
      </w:r>
      <w:r>
        <w:rPr>
          <w:rFonts w:eastAsia="Times New Roman" w:cs="Times New Roman"/>
          <w:szCs w:val="24"/>
        </w:rPr>
        <w:t xml:space="preserve"> της τηλεοράσεως του </w:t>
      </w:r>
      <w:r>
        <w:rPr>
          <w:rFonts w:eastAsia="Times New Roman" w:cs="Times New Roman"/>
          <w:szCs w:val="24"/>
        </w:rPr>
        <w:t>«</w:t>
      </w:r>
      <w:r>
        <w:rPr>
          <w:rFonts w:eastAsia="Times New Roman" w:cs="Times New Roman"/>
          <w:szCs w:val="24"/>
        </w:rPr>
        <w:t>ΣΚΑ</w:t>
      </w:r>
      <w:r>
        <w:rPr>
          <w:rFonts w:eastAsia="Times New Roman" w:cs="Times New Roman"/>
          <w:szCs w:val="24"/>
        </w:rPr>
        <w:t>Ϊ»</w:t>
      </w:r>
      <w:r>
        <w:rPr>
          <w:rFonts w:eastAsia="Times New Roman" w:cs="Times New Roman"/>
          <w:szCs w:val="24"/>
        </w:rPr>
        <w:t xml:space="preserve">, με τέτοια </w:t>
      </w:r>
      <w:r>
        <w:rPr>
          <w:rFonts w:eastAsia="Times New Roman" w:cs="Times New Roman"/>
          <w:szCs w:val="24"/>
        </w:rPr>
        <w:t>δριμύτητα, λες και το ΚΕΕΛΠΝΟ</w:t>
      </w:r>
      <w:r>
        <w:rPr>
          <w:rFonts w:eastAsia="Times New Roman" w:cs="Times New Roman"/>
          <w:szCs w:val="24"/>
        </w:rPr>
        <w:t>,</w:t>
      </w:r>
      <w:r>
        <w:rPr>
          <w:rFonts w:eastAsia="Times New Roman" w:cs="Times New Roman"/>
          <w:szCs w:val="24"/>
        </w:rPr>
        <w:t xml:space="preserve"> πριν από τη δική μου υπουργία και μετά τη δική μου υπουργία</w:t>
      </w:r>
      <w:r>
        <w:rPr>
          <w:rFonts w:eastAsia="Times New Roman" w:cs="Times New Roman"/>
          <w:szCs w:val="24"/>
        </w:rPr>
        <w:t>,</w:t>
      </w:r>
      <w:r>
        <w:rPr>
          <w:rFonts w:eastAsia="Times New Roman" w:cs="Times New Roman"/>
          <w:szCs w:val="24"/>
        </w:rPr>
        <w:t xml:space="preserve"> δεν έκανε διαρκώς συμβάσεις με δημοσιογράφους και έκανε μόνο λόγω του Άδωνη Γεωργιάδη!</w:t>
      </w:r>
    </w:p>
    <w:p w14:paraId="5FAE2E43"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Όσον αφορά δε</w:t>
      </w:r>
      <w:r>
        <w:rPr>
          <w:rFonts w:eastAsia="Times New Roman" w:cs="Times New Roman"/>
          <w:szCs w:val="24"/>
        </w:rPr>
        <w:t>,</w:t>
      </w:r>
      <w:r>
        <w:rPr>
          <w:rFonts w:eastAsia="Times New Roman" w:cs="Times New Roman"/>
          <w:szCs w:val="24"/>
        </w:rPr>
        <w:t xml:space="preserve"> τα χρήματα στο </w:t>
      </w:r>
      <w:r>
        <w:rPr>
          <w:rFonts w:eastAsia="Times New Roman" w:cs="Times New Roman"/>
          <w:szCs w:val="24"/>
        </w:rPr>
        <w:t>«</w:t>
      </w:r>
      <w:r>
        <w:rPr>
          <w:rFonts w:eastAsia="Times New Roman" w:cs="Times New Roman"/>
          <w:szCs w:val="24"/>
        </w:rPr>
        <w:t>BLUE SKY</w:t>
      </w:r>
      <w:r>
        <w:rPr>
          <w:rFonts w:eastAsia="Times New Roman" w:cs="Times New Roman"/>
          <w:szCs w:val="24"/>
        </w:rPr>
        <w:t>»</w:t>
      </w:r>
      <w:r>
        <w:rPr>
          <w:rFonts w:eastAsia="Times New Roman" w:cs="Times New Roman"/>
          <w:szCs w:val="24"/>
        </w:rPr>
        <w:t xml:space="preserve"> –γιατί αναφερόσασταν στον τηλεοπτικό</w:t>
      </w:r>
      <w:r>
        <w:rPr>
          <w:rFonts w:eastAsia="Times New Roman" w:cs="Times New Roman"/>
          <w:szCs w:val="24"/>
        </w:rPr>
        <w:t xml:space="preserve"> σταθμό </w:t>
      </w:r>
      <w:r>
        <w:rPr>
          <w:rFonts w:eastAsia="Times New Roman" w:cs="Times New Roman"/>
          <w:szCs w:val="24"/>
        </w:rPr>
        <w:t>«</w:t>
      </w:r>
      <w:r>
        <w:rPr>
          <w:rFonts w:eastAsia="Times New Roman" w:cs="Times New Roman"/>
          <w:szCs w:val="24"/>
        </w:rPr>
        <w:t>BLUE SKY</w:t>
      </w:r>
      <w:r>
        <w:rPr>
          <w:rFonts w:eastAsia="Times New Roman" w:cs="Times New Roman"/>
          <w:szCs w:val="24"/>
        </w:rPr>
        <w:t>»</w:t>
      </w:r>
      <w:r>
        <w:rPr>
          <w:rFonts w:eastAsia="Times New Roman" w:cs="Times New Roman"/>
          <w:szCs w:val="24"/>
        </w:rPr>
        <w:t xml:space="preserve">- πρώτα από </w:t>
      </w:r>
      <w:r>
        <w:rPr>
          <w:rFonts w:eastAsia="Times New Roman" w:cs="Times New Roman"/>
          <w:szCs w:val="24"/>
        </w:rPr>
        <w:lastRenderedPageBreak/>
        <w:t>όλα</w:t>
      </w:r>
      <w:r>
        <w:rPr>
          <w:rFonts w:eastAsia="Times New Roman" w:cs="Times New Roman"/>
          <w:szCs w:val="24"/>
        </w:rPr>
        <w:t>,</w:t>
      </w:r>
      <w:r>
        <w:rPr>
          <w:rFonts w:eastAsia="Times New Roman" w:cs="Times New Roman"/>
          <w:szCs w:val="24"/>
        </w:rPr>
        <w:t xml:space="preserve"> να του τα εξοφλήσετε του ανθρώπου, γιατί δεν τα έχετε πληρώσει.</w:t>
      </w:r>
    </w:p>
    <w:p w14:paraId="5FAE2E44"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Άλλα είναι αυτά.</w:t>
      </w:r>
    </w:p>
    <w:p w14:paraId="5FAE2E45"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Αυτό είναι το πρώτο και το κυριότερο. Τα τιμολόγια</w:t>
      </w:r>
      <w:r>
        <w:rPr>
          <w:rFonts w:eastAsia="Times New Roman" w:cs="Times New Roman"/>
          <w:szCs w:val="24"/>
        </w:rPr>
        <w:t>,</w:t>
      </w:r>
      <w:r>
        <w:rPr>
          <w:rFonts w:eastAsia="Times New Roman" w:cs="Times New Roman"/>
          <w:szCs w:val="24"/>
        </w:rPr>
        <w:t xml:space="preserve"> τα οποία ανα</w:t>
      </w:r>
      <w:r>
        <w:rPr>
          <w:rFonts w:eastAsia="Times New Roman" w:cs="Times New Roman"/>
          <w:szCs w:val="24"/>
        </w:rPr>
        <w:t>φέρετε ήταν απλήρωτα. Έχει πληρώσει και το ΦΠΑ. Με παίρνει κάθε μέρα τηλέφωνο και μου λέει: «</w:t>
      </w:r>
      <w:r>
        <w:rPr>
          <w:rFonts w:eastAsia="Times New Roman" w:cs="Times New Roman"/>
          <w:szCs w:val="24"/>
        </w:rPr>
        <w:t>Κ</w:t>
      </w:r>
      <w:r>
        <w:rPr>
          <w:rFonts w:eastAsia="Times New Roman" w:cs="Times New Roman"/>
          <w:szCs w:val="24"/>
        </w:rPr>
        <w:t xml:space="preserve">άνε μια ερώτηση στη Βουλή, δεν έχω πληρωθεί». Άρα, δεν έχει πληρωθεί. </w:t>
      </w:r>
    </w:p>
    <w:p w14:paraId="5FAE2E46"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Αναφέρατε τα λεφτά ενός ανθρώπου</w:t>
      </w:r>
      <w:r>
        <w:rPr>
          <w:rFonts w:eastAsia="Times New Roman" w:cs="Times New Roman"/>
          <w:szCs w:val="24"/>
        </w:rPr>
        <w:t>,</w:t>
      </w:r>
      <w:r>
        <w:rPr>
          <w:rFonts w:eastAsia="Times New Roman" w:cs="Times New Roman"/>
          <w:szCs w:val="24"/>
        </w:rPr>
        <w:t xml:space="preserve"> ο οποίος έχει έναν τηλεοπτικό σταθμό</w:t>
      </w:r>
      <w:r>
        <w:rPr>
          <w:rFonts w:eastAsia="Times New Roman" w:cs="Times New Roman"/>
          <w:szCs w:val="24"/>
        </w:rPr>
        <w:t>,</w:t>
      </w:r>
      <w:r>
        <w:rPr>
          <w:rFonts w:eastAsia="Times New Roman" w:cs="Times New Roman"/>
          <w:szCs w:val="24"/>
        </w:rPr>
        <w:t xml:space="preserve"> στον οποίο δίνετε κ</w:t>
      </w:r>
      <w:r>
        <w:rPr>
          <w:rFonts w:eastAsia="Times New Roman" w:cs="Times New Roman"/>
          <w:szCs w:val="24"/>
        </w:rPr>
        <w:t xml:space="preserve">αι εσείς διαφημίσεις. Κάθε μέρα είναι οι συνάδελφοί σας στην εκπομπή του κ. Άκη Παυλόπουλου και βλέπουν τις διαφημίσεις να παίζουν. Δεν τον έχετε πληρώσει και εγκαλείτε εμένα ότι έδειξα μια ευνοϊκή μεταχείριση. Ε, πάει πάρα πολύ, κύριε </w:t>
      </w:r>
      <w:proofErr w:type="spellStart"/>
      <w:r>
        <w:rPr>
          <w:rFonts w:eastAsia="Times New Roman" w:cs="Times New Roman"/>
          <w:szCs w:val="24"/>
        </w:rPr>
        <w:t>Πολάκη</w:t>
      </w:r>
      <w:proofErr w:type="spellEnd"/>
      <w:r>
        <w:rPr>
          <w:rFonts w:eastAsia="Times New Roman" w:cs="Times New Roman"/>
          <w:szCs w:val="24"/>
        </w:rPr>
        <w:t>!</w:t>
      </w:r>
    </w:p>
    <w:p w14:paraId="5FAE2E47"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Να πάτε, λοι</w:t>
      </w:r>
      <w:r>
        <w:rPr>
          <w:rFonts w:eastAsia="Times New Roman" w:cs="Times New Roman"/>
          <w:szCs w:val="24"/>
        </w:rPr>
        <w:t xml:space="preserve">πόν, στον κύριο του </w:t>
      </w:r>
      <w:r>
        <w:rPr>
          <w:rFonts w:eastAsia="Times New Roman" w:cs="Times New Roman"/>
          <w:szCs w:val="24"/>
        </w:rPr>
        <w:t>«</w:t>
      </w:r>
      <w:r>
        <w:rPr>
          <w:rFonts w:eastAsia="Times New Roman" w:cs="Times New Roman"/>
          <w:szCs w:val="24"/>
        </w:rPr>
        <w:t>BLUE SKY</w:t>
      </w:r>
      <w:r>
        <w:rPr>
          <w:rFonts w:eastAsia="Times New Roman" w:cs="Times New Roman"/>
          <w:szCs w:val="24"/>
        </w:rPr>
        <w:t>»,</w:t>
      </w:r>
      <w:r>
        <w:rPr>
          <w:rFonts w:eastAsia="Times New Roman" w:cs="Times New Roman"/>
          <w:szCs w:val="24"/>
        </w:rPr>
        <w:t xml:space="preserve"> να του πληρώσετε αυτά που του χρωστάτε. Να συνεχίσετε να δίνετε διαφημίσεις σε αυτόν και σε όποιον άλλον θέλετε και σύμφωνα με τον νόμο. Ουδεμία παρανομία και ουδεμία εύνοια δεν υπήρξε επί των ημερών μου. Το κανάλι είναι πρα</w:t>
      </w:r>
      <w:r>
        <w:rPr>
          <w:rFonts w:eastAsia="Times New Roman" w:cs="Times New Roman"/>
          <w:szCs w:val="24"/>
        </w:rPr>
        <w:t xml:space="preserve">γματικό. Οι εκπομπές είναι </w:t>
      </w:r>
      <w:r>
        <w:rPr>
          <w:rFonts w:eastAsia="Times New Roman" w:cs="Times New Roman"/>
          <w:szCs w:val="24"/>
        </w:rPr>
        <w:lastRenderedPageBreak/>
        <w:t xml:space="preserve">πραγματικές. Και τον κ. </w:t>
      </w:r>
      <w:proofErr w:type="spellStart"/>
      <w:r>
        <w:rPr>
          <w:rFonts w:eastAsia="Times New Roman" w:cs="Times New Roman"/>
          <w:szCs w:val="24"/>
        </w:rPr>
        <w:t>Ξυδάκη</w:t>
      </w:r>
      <w:proofErr w:type="spellEnd"/>
      <w:r>
        <w:rPr>
          <w:rFonts w:eastAsia="Times New Roman" w:cs="Times New Roman"/>
          <w:szCs w:val="24"/>
        </w:rPr>
        <w:t xml:space="preserve"> νομίζω ότι τον βλέπουμε στο </w:t>
      </w:r>
      <w:r>
        <w:rPr>
          <w:rFonts w:eastAsia="Times New Roman" w:cs="Times New Roman"/>
          <w:szCs w:val="24"/>
        </w:rPr>
        <w:t>«</w:t>
      </w:r>
      <w:r>
        <w:rPr>
          <w:rFonts w:eastAsia="Times New Roman" w:cs="Times New Roman"/>
          <w:szCs w:val="24"/>
        </w:rPr>
        <w:t>BLUE SKY</w:t>
      </w:r>
      <w:r>
        <w:rPr>
          <w:rFonts w:eastAsia="Times New Roman" w:cs="Times New Roman"/>
          <w:szCs w:val="24"/>
        </w:rPr>
        <w:t>»</w:t>
      </w:r>
      <w:r>
        <w:rPr>
          <w:rFonts w:eastAsia="Times New Roman" w:cs="Times New Roman"/>
          <w:szCs w:val="24"/>
        </w:rPr>
        <w:t>, αλλά μπορεί να κάνω και λάθος. Όμως, σίγουρα βλέπουμε πάρα πολλούς από τον ΣΥΡΙΖΑ.</w:t>
      </w:r>
    </w:p>
    <w:p w14:paraId="5FAE2E48"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Πάμε τώρα στο μεγάλο κομμάτι. Γιατί εδώ, όπως καταλάβατε, στο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δεν έχετε ιδέα, συμβάσεις δεν φέρατε, το χαρτί που θα καταθέτατε στα Πρακτικά, δεν το καταθέσατε, </w:t>
      </w:r>
      <w:proofErr w:type="spellStart"/>
      <w:r>
        <w:rPr>
          <w:rFonts w:eastAsia="Times New Roman" w:cs="Times New Roman"/>
          <w:szCs w:val="24"/>
        </w:rPr>
        <w:t>παρ</w:t>
      </w:r>
      <w:r>
        <w:rPr>
          <w:rFonts w:eastAsia="Times New Roman" w:cs="Times New Roman"/>
          <w:szCs w:val="24"/>
        </w:rPr>
        <w:t>’</w:t>
      </w:r>
      <w:r>
        <w:rPr>
          <w:rFonts w:eastAsia="Times New Roman" w:cs="Times New Roman"/>
          <w:szCs w:val="24"/>
        </w:rPr>
        <w:t>όλο</w:t>
      </w:r>
      <w:proofErr w:type="spellEnd"/>
      <w:r>
        <w:rPr>
          <w:rFonts w:eastAsia="Times New Roman" w:cs="Times New Roman"/>
          <w:szCs w:val="24"/>
        </w:rPr>
        <w:t xml:space="preserve"> που είπατε στην εκπομπή του κ. Λιάπη ότι θα το καταθέσετε. Φαντάζομαι ότι από εδώ και μπρος δεν θα το ξαναπείτε, γιατί -θέλω να το ξεκαθαρίσω αυτό κα</w:t>
      </w:r>
      <w:r>
        <w:rPr>
          <w:rFonts w:eastAsia="Times New Roman" w:cs="Times New Roman"/>
          <w:szCs w:val="24"/>
        </w:rPr>
        <w:t>ι να γραφτεί στα Πρακτικά- μέχρι σήμερα περίμενα και αυτή την ημέρα</w:t>
      </w:r>
      <w:r>
        <w:rPr>
          <w:rFonts w:eastAsia="Times New Roman" w:cs="Times New Roman"/>
          <w:szCs w:val="24"/>
        </w:rPr>
        <w:t>,</w:t>
      </w:r>
      <w:r>
        <w:rPr>
          <w:rFonts w:eastAsia="Times New Roman" w:cs="Times New Roman"/>
          <w:szCs w:val="24"/>
        </w:rPr>
        <w:t xml:space="preserve"> για να δω μήπως καταθέσετε το χαρτί να δούμε πώς συνδέονται αυτά τα ονόματα μαζί μου.</w:t>
      </w:r>
    </w:p>
    <w:p w14:paraId="5FAE2E49"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 Όπως καταλάβαν, οι κύριοι συνάδελφοι -μια και ρώτησε ο κ. Νικολόπουλος- ούτε η υπογραφή μου υπάρχει </w:t>
      </w:r>
      <w:r>
        <w:rPr>
          <w:rFonts w:eastAsia="Times New Roman" w:cs="Times New Roman"/>
          <w:szCs w:val="24"/>
        </w:rPr>
        <w:t xml:space="preserve">ούτε επιστολόχαρτό μου υπάρχει ούτε διασύνδεση με εμένα υπάρχει ούτε απολύτως τίποτα, παρά μόνο δικές σας φαντασιώσεις. </w:t>
      </w:r>
    </w:p>
    <w:p w14:paraId="5FAE2E4A"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Από σήμερα, αφού δεν καταθέσατε και σήμερα το χαρτί και αφού μας είπατε καθαρά ότι μιλάτε για ένα χειρόγραφο χαρτί, χωρίς σφραγίδες και</w:t>
      </w:r>
      <w:r>
        <w:rPr>
          <w:rFonts w:eastAsia="Times New Roman" w:cs="Times New Roman"/>
          <w:szCs w:val="24"/>
        </w:rPr>
        <w:t xml:space="preserve"> υπογραφές</w:t>
      </w:r>
      <w:r>
        <w:rPr>
          <w:rFonts w:eastAsia="Times New Roman" w:cs="Times New Roman"/>
          <w:szCs w:val="24"/>
        </w:rPr>
        <w:t>,</w:t>
      </w:r>
      <w:r>
        <w:rPr>
          <w:rFonts w:eastAsia="Times New Roman" w:cs="Times New Roman"/>
          <w:szCs w:val="24"/>
        </w:rPr>
        <w:t xml:space="preserve"> που ποιος ξέρει ποιος μπορεί να το έχει φτιάξει και επειδή έχω και εγώ ένα ανάλογο με τον κ. </w:t>
      </w:r>
      <w:r>
        <w:rPr>
          <w:rFonts w:eastAsia="Times New Roman" w:cs="Times New Roman"/>
          <w:szCs w:val="24"/>
        </w:rPr>
        <w:lastRenderedPageBreak/>
        <w:t xml:space="preserve">Παππά και τον κ. </w:t>
      </w:r>
      <w:proofErr w:type="spellStart"/>
      <w:r>
        <w:rPr>
          <w:rFonts w:eastAsia="Times New Roman" w:cs="Times New Roman"/>
          <w:szCs w:val="24"/>
        </w:rPr>
        <w:t>Κουρουμπλή</w:t>
      </w:r>
      <w:proofErr w:type="spellEnd"/>
      <w:r>
        <w:rPr>
          <w:rFonts w:eastAsia="Times New Roman" w:cs="Times New Roman"/>
          <w:szCs w:val="24"/>
        </w:rPr>
        <w:t xml:space="preserve"> και τον κ. Ξανθό –άρα, έχουμε ο καθένας μας από ένα χαρτί- έρχομαι, λοιπόν, να σας πω παρακαλώ πολύ, αφού έχετε </w:t>
      </w:r>
      <w:r>
        <w:rPr>
          <w:rFonts w:eastAsia="Times New Roman" w:cs="Times New Roman"/>
          <w:szCs w:val="24"/>
        </w:rPr>
        <w:t>πάει στη δικαιοσύνη, να αφήσετε τη δικαιοσύνη να κρίνει. Εάν συνεχίσετε να δίνετε συνεντεύξεις και να λασπώνετε την τιμή και την υπόληψή μου, η επόμενή μου κίνηση θα είναι να σας κάνω αγωγή πλέον, αφού δεν μπορώ να σας κάνω μήνυση, και να σας ζητήσω αποζημ</w:t>
      </w:r>
      <w:r>
        <w:rPr>
          <w:rFonts w:eastAsia="Times New Roman" w:cs="Times New Roman"/>
          <w:szCs w:val="24"/>
        </w:rPr>
        <w:t xml:space="preserve">ίωση. </w:t>
      </w:r>
    </w:p>
    <w:p w14:paraId="5FAE2E4B"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Όμως, </w:t>
      </w:r>
      <w:r>
        <w:rPr>
          <w:rFonts w:eastAsia="Times New Roman" w:cs="Times New Roman"/>
          <w:szCs w:val="24"/>
        </w:rPr>
        <w:t>εσείς,</w:t>
      </w:r>
      <w:r>
        <w:rPr>
          <w:rFonts w:eastAsia="Times New Roman" w:cs="Times New Roman"/>
          <w:szCs w:val="24"/>
        </w:rPr>
        <w:t xml:space="preserve"> που είστε ο διαπρύσιος κήρυκας όλων αυτών, κύριε </w:t>
      </w:r>
      <w:proofErr w:type="spellStart"/>
      <w:r>
        <w:rPr>
          <w:rFonts w:eastAsia="Times New Roman" w:cs="Times New Roman"/>
          <w:szCs w:val="24"/>
        </w:rPr>
        <w:t>Πολάκη</w:t>
      </w:r>
      <w:proofErr w:type="spellEnd"/>
      <w:r>
        <w:rPr>
          <w:rFonts w:eastAsia="Times New Roman" w:cs="Times New Roman"/>
          <w:szCs w:val="24"/>
        </w:rPr>
        <w:t xml:space="preserve">, για πείτε μου τώρα –και κοιτάξτε με καλά, γιατί εγώ δεν είμαι </w:t>
      </w:r>
      <w:proofErr w:type="spellStart"/>
      <w:r>
        <w:rPr>
          <w:rFonts w:eastAsia="Times New Roman" w:cs="Times New Roman"/>
          <w:szCs w:val="24"/>
        </w:rPr>
        <w:t>Πολάκης</w:t>
      </w:r>
      <w:proofErr w:type="spellEnd"/>
      <w:r>
        <w:rPr>
          <w:rFonts w:eastAsia="Times New Roman" w:cs="Times New Roman"/>
          <w:szCs w:val="24"/>
        </w:rPr>
        <w:t>-όταν με το καλό θα φύγετε –θέλω να με κοιτάς καλά- εγώ θα σε κλείσω φυλακή, ο Άδωνις Γεωργιάδης. Και άκου τώρ</w:t>
      </w:r>
      <w:r>
        <w:rPr>
          <w:rFonts w:eastAsia="Times New Roman" w:cs="Times New Roman"/>
          <w:szCs w:val="24"/>
        </w:rPr>
        <w:t xml:space="preserve">α γιατί. </w:t>
      </w:r>
    </w:p>
    <w:p w14:paraId="5FAE2E4C"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Στις 19</w:t>
      </w:r>
      <w:r>
        <w:rPr>
          <w:rFonts w:eastAsia="Times New Roman" w:cs="Times New Roman"/>
          <w:szCs w:val="24"/>
        </w:rPr>
        <w:t>-</w:t>
      </w:r>
      <w:r>
        <w:rPr>
          <w:rFonts w:eastAsia="Times New Roman" w:cs="Times New Roman"/>
          <w:szCs w:val="24"/>
        </w:rPr>
        <w:t>9</w:t>
      </w:r>
      <w:r>
        <w:rPr>
          <w:rFonts w:eastAsia="Times New Roman" w:cs="Times New Roman"/>
          <w:szCs w:val="24"/>
        </w:rPr>
        <w:t>-</w:t>
      </w:r>
      <w:r>
        <w:rPr>
          <w:rFonts w:eastAsia="Times New Roman" w:cs="Times New Roman"/>
          <w:szCs w:val="24"/>
        </w:rPr>
        <w:t xml:space="preserve">2016 υπάρχει –εγώ δίνω χαρτιά στα Πρακτικά, δεν είμαι σαν και εσένα- εισαγγελική παραγγελία </w:t>
      </w:r>
      <w:r>
        <w:rPr>
          <w:rFonts w:eastAsia="Times New Roman" w:cs="Times New Roman"/>
          <w:szCs w:val="24"/>
        </w:rPr>
        <w:t>,</w:t>
      </w:r>
      <w:r>
        <w:rPr>
          <w:rFonts w:eastAsia="Times New Roman" w:cs="Times New Roman"/>
          <w:szCs w:val="24"/>
        </w:rPr>
        <w:t xml:space="preserve">που ζητά ο εισαγγελέας από το ΚΕΕΛΠΝΟ να δοθούν τα στοιχεία της παρεμβάσεως </w:t>
      </w:r>
      <w:proofErr w:type="spellStart"/>
      <w:r>
        <w:rPr>
          <w:rFonts w:eastAsia="Times New Roman" w:cs="Times New Roman"/>
          <w:szCs w:val="24"/>
        </w:rPr>
        <w:t>Πολάκη</w:t>
      </w:r>
      <w:proofErr w:type="spellEnd"/>
      <w:r>
        <w:rPr>
          <w:rFonts w:eastAsia="Times New Roman" w:cs="Times New Roman"/>
          <w:szCs w:val="24"/>
        </w:rPr>
        <w:t xml:space="preserve"> στους διορισμούς των ΜΕΘ. </w:t>
      </w:r>
    </w:p>
    <w:p w14:paraId="5FAE2E4D"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Στις 9 Φεβρουαρίου η διευθύντρια </w:t>
      </w:r>
      <w:r>
        <w:rPr>
          <w:rFonts w:eastAsia="Times New Roman" w:cs="Times New Roman"/>
          <w:szCs w:val="24"/>
        </w:rPr>
        <w:t xml:space="preserve">διοικητικού προσωπικού στέλνει στον κ. </w:t>
      </w:r>
      <w:proofErr w:type="spellStart"/>
      <w:r>
        <w:rPr>
          <w:rFonts w:eastAsia="Times New Roman" w:cs="Times New Roman"/>
          <w:szCs w:val="24"/>
        </w:rPr>
        <w:t>Ρόζενμπεργκ</w:t>
      </w:r>
      <w:proofErr w:type="spellEnd"/>
      <w:r>
        <w:rPr>
          <w:rFonts w:eastAsia="Times New Roman" w:cs="Times New Roman"/>
          <w:szCs w:val="24"/>
        </w:rPr>
        <w:t xml:space="preserve"> -και τα ζητάει και ο κ. </w:t>
      </w:r>
      <w:proofErr w:type="spellStart"/>
      <w:r>
        <w:rPr>
          <w:rFonts w:eastAsia="Times New Roman" w:cs="Times New Roman"/>
          <w:szCs w:val="24"/>
        </w:rPr>
        <w:t>Πανοτόπουλος</w:t>
      </w:r>
      <w:proofErr w:type="spellEnd"/>
      <w:r>
        <w:rPr>
          <w:rFonts w:eastAsia="Times New Roman" w:cs="Times New Roman"/>
          <w:szCs w:val="24"/>
        </w:rPr>
        <w:t>- αυτά τα χαρτιά</w:t>
      </w:r>
      <w:r>
        <w:rPr>
          <w:rFonts w:eastAsia="Times New Roman" w:cs="Times New Roman"/>
          <w:szCs w:val="24"/>
        </w:rPr>
        <w:t>,</w:t>
      </w:r>
      <w:r>
        <w:rPr>
          <w:rFonts w:eastAsia="Times New Roman" w:cs="Times New Roman"/>
          <w:szCs w:val="24"/>
        </w:rPr>
        <w:t xml:space="preserve"> τα οποία θα δίναν</w:t>
      </w:r>
      <w:r>
        <w:rPr>
          <w:rFonts w:eastAsia="Times New Roman" w:cs="Times New Roman"/>
          <w:szCs w:val="24"/>
        </w:rPr>
        <w:t>ε</w:t>
      </w:r>
      <w:r>
        <w:rPr>
          <w:rFonts w:eastAsia="Times New Roman" w:cs="Times New Roman"/>
          <w:szCs w:val="24"/>
        </w:rPr>
        <w:t xml:space="preserve"> στην ελληνική δικαιοσύνη. Τον ξέρετε τον κ. </w:t>
      </w:r>
      <w:proofErr w:type="spellStart"/>
      <w:r>
        <w:rPr>
          <w:rFonts w:eastAsia="Times New Roman" w:cs="Times New Roman"/>
          <w:szCs w:val="24"/>
        </w:rPr>
        <w:t>Πανοτόπουλο</w:t>
      </w:r>
      <w:proofErr w:type="spellEnd"/>
      <w:r>
        <w:rPr>
          <w:rFonts w:eastAsia="Times New Roman" w:cs="Times New Roman"/>
          <w:szCs w:val="24"/>
        </w:rPr>
        <w:t xml:space="preserve">, κύριε </w:t>
      </w:r>
      <w:proofErr w:type="spellStart"/>
      <w:r>
        <w:rPr>
          <w:rFonts w:eastAsia="Times New Roman" w:cs="Times New Roman"/>
          <w:szCs w:val="24"/>
        </w:rPr>
        <w:t>Πολάκη</w:t>
      </w:r>
      <w:proofErr w:type="spellEnd"/>
      <w:r>
        <w:rPr>
          <w:rFonts w:eastAsia="Times New Roman" w:cs="Times New Roman"/>
          <w:szCs w:val="24"/>
        </w:rPr>
        <w:t>;</w:t>
      </w:r>
    </w:p>
    <w:p w14:paraId="5FAE2E4E"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Πολύ καλά.</w:t>
      </w:r>
    </w:p>
    <w:p w14:paraId="5FAE2E4F"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ΣΠΥΡ</w:t>
      </w:r>
      <w:r>
        <w:rPr>
          <w:rFonts w:eastAsia="Times New Roman" w:cs="Times New Roman"/>
          <w:b/>
          <w:szCs w:val="24"/>
        </w:rPr>
        <w:t>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Είναι διορισμένος στο γραφείο σας ο κ. </w:t>
      </w:r>
      <w:proofErr w:type="spellStart"/>
      <w:r>
        <w:rPr>
          <w:rFonts w:eastAsia="Times New Roman" w:cs="Times New Roman"/>
          <w:szCs w:val="24"/>
        </w:rPr>
        <w:t>Πανοτόπουλος</w:t>
      </w:r>
      <w:proofErr w:type="spellEnd"/>
      <w:r>
        <w:rPr>
          <w:rFonts w:eastAsia="Times New Roman" w:cs="Times New Roman"/>
          <w:szCs w:val="24"/>
        </w:rPr>
        <w:t>. Πάρτε και το ΦΕΚ του ανθρώπου που παρέλαβε.</w:t>
      </w:r>
    </w:p>
    <w:p w14:paraId="5FAE2E50"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Και μετά</w:t>
      </w:r>
      <w:r>
        <w:rPr>
          <w:rFonts w:eastAsia="Times New Roman" w:cs="Times New Roman"/>
          <w:szCs w:val="24"/>
        </w:rPr>
        <w:t>,</w:t>
      </w:r>
      <w:r>
        <w:rPr>
          <w:rFonts w:eastAsia="Times New Roman" w:cs="Times New Roman"/>
          <w:szCs w:val="24"/>
        </w:rPr>
        <w:t xml:space="preserve"> ως δια μαγείας</w:t>
      </w:r>
      <w:r>
        <w:rPr>
          <w:rFonts w:eastAsia="Times New Roman" w:cs="Times New Roman"/>
          <w:szCs w:val="24"/>
        </w:rPr>
        <w:t>,</w:t>
      </w:r>
      <w:r>
        <w:rPr>
          <w:rFonts w:eastAsia="Times New Roman" w:cs="Times New Roman"/>
          <w:szCs w:val="24"/>
        </w:rPr>
        <w:t xml:space="preserve"> ο κ. </w:t>
      </w:r>
      <w:proofErr w:type="spellStart"/>
      <w:r>
        <w:rPr>
          <w:rFonts w:eastAsia="Times New Roman" w:cs="Times New Roman"/>
          <w:szCs w:val="24"/>
        </w:rPr>
        <w:t>Ρόζενμπεργκ</w:t>
      </w:r>
      <w:proofErr w:type="spellEnd"/>
      <w:r>
        <w:rPr>
          <w:rFonts w:eastAsia="Times New Roman" w:cs="Times New Roman"/>
          <w:szCs w:val="24"/>
        </w:rPr>
        <w:t xml:space="preserve"> ακούστε τι έκανε. Έστειλε στην εισαγγελία, όχι τα χαρτιά που του έδωσε η κ. </w:t>
      </w:r>
      <w:proofErr w:type="spellStart"/>
      <w:r>
        <w:rPr>
          <w:rFonts w:eastAsia="Times New Roman" w:cs="Times New Roman"/>
          <w:szCs w:val="24"/>
        </w:rPr>
        <w:t>Θεοφιλοπούλου</w:t>
      </w:r>
      <w:proofErr w:type="spellEnd"/>
      <w:r>
        <w:rPr>
          <w:rFonts w:eastAsia="Times New Roman" w:cs="Times New Roman"/>
          <w:szCs w:val="24"/>
        </w:rPr>
        <w:t xml:space="preserve"> </w:t>
      </w:r>
      <w:r>
        <w:rPr>
          <w:rFonts w:eastAsia="Times New Roman" w:cs="Times New Roman"/>
          <w:szCs w:val="24"/>
        </w:rPr>
        <w:t xml:space="preserve">-που έχω δώσει το έγγραφο στα Πρακτικά- αλλά αυτά που αποφάσισε ο κ. </w:t>
      </w:r>
      <w:proofErr w:type="spellStart"/>
      <w:r>
        <w:rPr>
          <w:rFonts w:eastAsia="Times New Roman" w:cs="Times New Roman"/>
          <w:szCs w:val="24"/>
        </w:rPr>
        <w:t>Πανοτόπουλος</w:t>
      </w:r>
      <w:proofErr w:type="spellEnd"/>
      <w:r>
        <w:rPr>
          <w:rFonts w:eastAsia="Times New Roman" w:cs="Times New Roman"/>
          <w:szCs w:val="24"/>
        </w:rPr>
        <w:t xml:space="preserve">, δηλαδή ο </w:t>
      </w:r>
      <w:proofErr w:type="spellStart"/>
      <w:r>
        <w:rPr>
          <w:rFonts w:eastAsia="Times New Roman" w:cs="Times New Roman"/>
          <w:szCs w:val="24"/>
        </w:rPr>
        <w:t>Πολάκης</w:t>
      </w:r>
      <w:proofErr w:type="spellEnd"/>
      <w:r>
        <w:rPr>
          <w:rFonts w:eastAsia="Times New Roman" w:cs="Times New Roman"/>
          <w:szCs w:val="24"/>
        </w:rPr>
        <w:t>, και για την ακρίβεια το ένα δέκατο των σχετικών στοιχείων.</w:t>
      </w:r>
    </w:p>
    <w:p w14:paraId="5FAE2E51"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Δηλαδή για να το καταλάβει ο κόσμος, ο εισαγγελέας ζήτησε τα στοιχεία. Τα στοιχεία δεν τα έστειλ</w:t>
      </w:r>
      <w:r>
        <w:rPr>
          <w:rFonts w:eastAsia="Times New Roman" w:cs="Times New Roman"/>
          <w:szCs w:val="24"/>
        </w:rPr>
        <w:t xml:space="preserve">ε κατευθείαν στον εισαγγελέα ο </w:t>
      </w:r>
      <w:proofErr w:type="spellStart"/>
      <w:r>
        <w:rPr>
          <w:rFonts w:eastAsia="Times New Roman" w:cs="Times New Roman"/>
          <w:szCs w:val="24"/>
        </w:rPr>
        <w:t>Ρόζενμπεργκ</w:t>
      </w:r>
      <w:proofErr w:type="spellEnd"/>
      <w:r>
        <w:rPr>
          <w:rFonts w:eastAsia="Times New Roman" w:cs="Times New Roman"/>
          <w:szCs w:val="24"/>
        </w:rPr>
        <w:t xml:space="preserve">, αλλά τα έστειλε στον </w:t>
      </w:r>
      <w:proofErr w:type="spellStart"/>
      <w:r>
        <w:rPr>
          <w:rFonts w:eastAsia="Times New Roman" w:cs="Times New Roman"/>
          <w:szCs w:val="24"/>
        </w:rPr>
        <w:t>Πολάκη</w:t>
      </w:r>
      <w:proofErr w:type="spellEnd"/>
      <w:r>
        <w:rPr>
          <w:rFonts w:eastAsia="Times New Roman" w:cs="Times New Roman"/>
          <w:szCs w:val="24"/>
        </w:rPr>
        <w:t xml:space="preserve">. Και ο </w:t>
      </w:r>
      <w:proofErr w:type="spellStart"/>
      <w:r>
        <w:rPr>
          <w:rFonts w:eastAsia="Times New Roman" w:cs="Times New Roman"/>
          <w:szCs w:val="24"/>
        </w:rPr>
        <w:t>Πολάκης</w:t>
      </w:r>
      <w:proofErr w:type="spellEnd"/>
      <w:r>
        <w:rPr>
          <w:rFonts w:eastAsia="Times New Roman" w:cs="Times New Roman"/>
          <w:szCs w:val="24"/>
        </w:rPr>
        <w:t xml:space="preserve"> τα έστειλε στον εισαγγελέα</w:t>
      </w:r>
      <w:r>
        <w:rPr>
          <w:rFonts w:eastAsia="Times New Roman" w:cs="Times New Roman"/>
          <w:szCs w:val="24"/>
        </w:rPr>
        <w:t>,</w:t>
      </w:r>
      <w:r>
        <w:rPr>
          <w:rFonts w:eastAsia="Times New Roman" w:cs="Times New Roman"/>
          <w:szCs w:val="24"/>
        </w:rPr>
        <w:t xml:space="preserve"> χαλκεύοντάς τα. Ξέρετε πώς λέγεται αυτό;</w:t>
      </w:r>
    </w:p>
    <w:p w14:paraId="5FAE2E52"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Πάρτε και το σχετικό δημοσίευμα από την εφημερίδα </w:t>
      </w:r>
      <w:r>
        <w:rPr>
          <w:rFonts w:eastAsia="Times New Roman" w:cs="Times New Roman"/>
          <w:szCs w:val="24"/>
        </w:rPr>
        <w:t>«</w:t>
      </w:r>
      <w:r>
        <w:rPr>
          <w:rFonts w:eastAsia="Times New Roman" w:cs="Times New Roman"/>
          <w:szCs w:val="24"/>
          <w:lang w:val="en-US"/>
        </w:rPr>
        <w:t>REAL</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w:t>
      </w:r>
      <w:r>
        <w:rPr>
          <w:rFonts w:eastAsia="Times New Roman" w:cs="Times New Roman"/>
          <w:szCs w:val="24"/>
        </w:rPr>
        <w:t xml:space="preserve"> του κ. Νίκου Χατζηνικολάου και τη μηνυ</w:t>
      </w:r>
      <w:r>
        <w:rPr>
          <w:rFonts w:eastAsia="Times New Roman" w:cs="Times New Roman"/>
          <w:szCs w:val="24"/>
        </w:rPr>
        <w:t>τήρια αναφορά των εργαζομένων του ΚΕΕΛΠΝΟ, βάσει της οποίας όταν έρθει η ώρα θα πάτε εκεί που πρέπει.</w:t>
      </w:r>
    </w:p>
    <w:p w14:paraId="5FAE2E53" w14:textId="77777777" w:rsidR="00F27D86" w:rsidRDefault="00AA27F9">
      <w:pPr>
        <w:spacing w:after="0" w:line="600" w:lineRule="auto"/>
        <w:ind w:firstLine="720"/>
        <w:contextualSpacing/>
        <w:jc w:val="both"/>
        <w:rPr>
          <w:rFonts w:eastAsia="Times New Roman" w:cs="Times New Roman"/>
        </w:rPr>
      </w:pPr>
      <w:r>
        <w:rPr>
          <w:rFonts w:eastAsia="Times New Roman" w:cs="Times New Roman"/>
        </w:rPr>
        <w:lastRenderedPageBreak/>
        <w:t xml:space="preserve">(Στο σημείο αυτό ο Βουλευτής κ. </w:t>
      </w:r>
      <w:r>
        <w:rPr>
          <w:rFonts w:eastAsia="Times New Roman" w:cs="Times New Roman"/>
          <w:szCs w:val="24"/>
        </w:rPr>
        <w:t>Σπυρίδων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Άδωνις Γεωργιάδης</w:t>
      </w:r>
      <w:r>
        <w:rPr>
          <w:rFonts w:eastAsia="Times New Roman" w:cs="Times New Roman"/>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5FAE2E54"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Τέλος, δεν είπατε τίποτα, κύριε Υπουργέ, για τα φάρμακα.</w:t>
      </w:r>
    </w:p>
    <w:p w14:paraId="5FAE2E55"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w:t>
      </w:r>
      <w:r>
        <w:rPr>
          <w:rFonts w:eastAsia="Times New Roman" w:cs="Times New Roman"/>
          <w:b/>
          <w:szCs w:val="24"/>
        </w:rPr>
        <w:t xml:space="preserve">ς Υγείας): </w:t>
      </w:r>
      <w:r>
        <w:rPr>
          <w:rFonts w:eastAsia="Times New Roman" w:cs="Times New Roman"/>
          <w:szCs w:val="24"/>
        </w:rPr>
        <w:t>Τώρα θα πω.</w:t>
      </w:r>
    </w:p>
    <w:p w14:paraId="5FAE2E56"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Θέλω να ακουστεί το ερώτημά μου, για να κλείσω. </w:t>
      </w:r>
    </w:p>
    <w:p w14:paraId="5FAE2E57"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Το έτος 2015, σύμφωνα με την ισχύουσα νομοθεσία που κατέθεσα, έπρεπε να εκδώσετε δύο δελτία τιμών. Δεν εκδώσατε κανένα. Ένα </w:t>
      </w:r>
      <w:proofErr w:type="spellStart"/>
      <w:r>
        <w:rPr>
          <w:rFonts w:eastAsia="Times New Roman" w:cs="Times New Roman"/>
          <w:szCs w:val="24"/>
        </w:rPr>
        <w:t>εξεδόθη</w:t>
      </w:r>
      <w:proofErr w:type="spellEnd"/>
      <w:r>
        <w:rPr>
          <w:rFonts w:eastAsia="Times New Roman" w:cs="Times New Roman"/>
          <w:szCs w:val="24"/>
        </w:rPr>
        <w:t xml:space="preserve"> στο τέλος του έτους. Ε</w:t>
      </w:r>
      <w:r>
        <w:rPr>
          <w:rFonts w:eastAsia="Times New Roman" w:cs="Times New Roman"/>
          <w:szCs w:val="24"/>
        </w:rPr>
        <w:t xml:space="preserve">νώ κάθε εξάμηνο πρέπει να έχουμε από ένα, δηλαδή δύο τον χρόνο, δεν είχαμε ούτε ένα, γιατί αυτό ίσχυσε από την επόμενη χρονιά. Κανένα. </w:t>
      </w:r>
    </w:p>
    <w:p w14:paraId="5FAE2E58"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Άρα το έτος 2015 η Κυβέρνηση ΣΥΡΙΖΑ-ΑΝΕΛ έκανε δώρο στη φαρμακοβιομηχανία πάνω από 500 εκατομμύρια ευρώ. Πώς έκανε το δώ</w:t>
      </w:r>
      <w:r>
        <w:rPr>
          <w:rFonts w:eastAsia="Times New Roman" w:cs="Times New Roman"/>
          <w:szCs w:val="24"/>
        </w:rPr>
        <w:t xml:space="preserve">ρο; Διότι, ναι μεν εμείς βάλαμε το </w:t>
      </w:r>
      <w:proofErr w:type="spellStart"/>
      <w:r>
        <w:rPr>
          <w:rFonts w:eastAsia="Times New Roman" w:cs="Times New Roman"/>
          <w:szCs w:val="24"/>
        </w:rPr>
        <w:t>clawback</w:t>
      </w:r>
      <w:proofErr w:type="spellEnd"/>
      <w:r>
        <w:rPr>
          <w:rFonts w:eastAsia="Times New Roman" w:cs="Times New Roman"/>
          <w:szCs w:val="24"/>
        </w:rPr>
        <w:t xml:space="preserve"> και δεν πλήρωναν παραπάνω τα ταμεία, αλλά οι συ</w:t>
      </w:r>
      <w:r>
        <w:rPr>
          <w:rFonts w:eastAsia="Times New Roman" w:cs="Times New Roman"/>
          <w:szCs w:val="24"/>
        </w:rPr>
        <w:lastRenderedPageBreak/>
        <w:t>μπολίτες μας που πήγαιναν στα φαρμακεία, πλήρωναν συμμετοχή σε ακριβότερες τιμές φαρμάκων από αυτές που θα έπρεπε να πληρώνουν εάν η Κυβέρνησή σας έκανε τη δουλειά τ</w:t>
      </w:r>
      <w:r>
        <w:rPr>
          <w:rFonts w:eastAsia="Times New Roman" w:cs="Times New Roman"/>
          <w:szCs w:val="24"/>
        </w:rPr>
        <w:t>ης.</w:t>
      </w:r>
    </w:p>
    <w:p w14:paraId="5FAE2E59" w14:textId="77777777" w:rsidR="00F27D86" w:rsidRDefault="00AA27F9">
      <w:pPr>
        <w:spacing w:after="0" w:line="600" w:lineRule="auto"/>
        <w:ind w:firstLine="720"/>
        <w:contextualSpacing/>
        <w:jc w:val="both"/>
        <w:rPr>
          <w:rFonts w:eastAsia="Times New Roman"/>
          <w:szCs w:val="24"/>
        </w:rPr>
      </w:pPr>
      <w:r>
        <w:rPr>
          <w:rFonts w:eastAsia="Times New Roman"/>
          <w:szCs w:val="24"/>
        </w:rPr>
        <w:t xml:space="preserve">Θέλω, λοιπόν, να μου πείτε για ποιον λόγο δεν εφαρμόσατε τον νόμο -ο οποίος </w:t>
      </w:r>
      <w:proofErr w:type="spellStart"/>
      <w:r>
        <w:rPr>
          <w:rFonts w:eastAsia="Times New Roman"/>
          <w:szCs w:val="24"/>
        </w:rPr>
        <w:t>ειρήσθω</w:t>
      </w:r>
      <w:proofErr w:type="spellEnd"/>
      <w:r>
        <w:rPr>
          <w:rFonts w:eastAsia="Times New Roman"/>
          <w:szCs w:val="24"/>
        </w:rPr>
        <w:t xml:space="preserve"> εν </w:t>
      </w:r>
      <w:proofErr w:type="spellStart"/>
      <w:r>
        <w:rPr>
          <w:rFonts w:eastAsia="Times New Roman"/>
          <w:szCs w:val="24"/>
        </w:rPr>
        <w:t>παρόδω</w:t>
      </w:r>
      <w:proofErr w:type="spellEnd"/>
      <w:r>
        <w:rPr>
          <w:rFonts w:eastAsia="Times New Roman"/>
          <w:szCs w:val="24"/>
        </w:rPr>
        <w:t xml:space="preserve"> ισχύει μέχρι και σήμερα-, αν θα αναζητήσετε ευθύνες γιατί αυτό δεν συνέβη και, κατά δεύτερον, για τα δύο ακόμα χαρτιά, τη δική μου υπουργική απόφαση με τις τι</w:t>
      </w:r>
      <w:r>
        <w:rPr>
          <w:rFonts w:eastAsia="Times New Roman"/>
          <w:szCs w:val="24"/>
        </w:rPr>
        <w:t xml:space="preserve">μές –που κάνω τα κόλπα!- η οποία λέει: «Η </w:t>
      </w:r>
      <w:proofErr w:type="spellStart"/>
      <w:r>
        <w:rPr>
          <w:rFonts w:eastAsia="Times New Roman"/>
          <w:szCs w:val="24"/>
        </w:rPr>
        <w:t>ανωτάτη</w:t>
      </w:r>
      <w:proofErr w:type="spellEnd"/>
      <w:r>
        <w:rPr>
          <w:rFonts w:eastAsia="Times New Roman"/>
          <w:szCs w:val="24"/>
        </w:rPr>
        <w:t xml:space="preserve"> τιμή παραγωγού των φαρμάκων αναφοράς υπό καθεστώς προστασίας ορίζεται ως ο μέσος όρος των τριών χαμηλότερων τιμών των κρατών μελών της Ευρωπαϊκής Ένωσης…», «…πρέπει να αναθεωρούνται τακτικά προς τα κάτω κάθ</w:t>
      </w:r>
      <w:r>
        <w:rPr>
          <w:rFonts w:eastAsia="Times New Roman"/>
          <w:szCs w:val="24"/>
        </w:rPr>
        <w:t xml:space="preserve">ε φορά που δημοσιεύεται ένα δελτίο τιμών. Για να λάβει για πρώτη φορά τιμή ένα φάρμακο, πρέπει να έχει τιμολογηθεί σε τουλάχιστον τρία κράτη της Ευρωπαϊκής Ένωσης». Αυτή είναι η υπουργική απόφαση Γεωργιάδη. </w:t>
      </w:r>
    </w:p>
    <w:p w14:paraId="5FAE2E5A" w14:textId="77777777" w:rsidR="00F27D86" w:rsidRDefault="00AA27F9">
      <w:pPr>
        <w:spacing w:after="0" w:line="600" w:lineRule="auto"/>
        <w:ind w:firstLine="720"/>
        <w:contextualSpacing/>
        <w:jc w:val="both"/>
        <w:rPr>
          <w:rFonts w:eastAsia="Times New Roman"/>
          <w:szCs w:val="24"/>
        </w:rPr>
      </w:pPr>
      <w:r>
        <w:rPr>
          <w:rFonts w:eastAsia="Times New Roman"/>
          <w:szCs w:val="24"/>
        </w:rPr>
        <w:t>(Στο σημείο αυτό ο Βουλευτής κ.</w:t>
      </w:r>
      <w:r>
        <w:rPr>
          <w:rFonts w:eastAsia="Times New Roman"/>
          <w:b/>
          <w:szCs w:val="24"/>
        </w:rPr>
        <w:t xml:space="preserve"> </w:t>
      </w:r>
      <w:r>
        <w:rPr>
          <w:rFonts w:eastAsia="Times New Roman"/>
          <w:szCs w:val="24"/>
        </w:rPr>
        <w:t>Σπυρίδων</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Άδωνι</w:t>
      </w:r>
      <w:r>
        <w:rPr>
          <w:rFonts w:eastAsia="Times New Roman"/>
          <w:szCs w:val="24"/>
        </w:rPr>
        <w:t xml:space="preserve">ς Γεωργιάδης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5FAE2E5B" w14:textId="77777777" w:rsidR="00F27D86" w:rsidRDefault="00AA27F9">
      <w:pPr>
        <w:spacing w:after="0" w:line="600" w:lineRule="auto"/>
        <w:ind w:firstLine="720"/>
        <w:contextualSpacing/>
        <w:jc w:val="both"/>
        <w:rPr>
          <w:rFonts w:eastAsia="Times New Roman"/>
          <w:szCs w:val="24"/>
        </w:rPr>
      </w:pPr>
      <w:r>
        <w:rPr>
          <w:rFonts w:eastAsia="Times New Roman"/>
          <w:szCs w:val="24"/>
        </w:rPr>
        <w:lastRenderedPageBreak/>
        <w:t xml:space="preserve">Και κλείνω με τη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Επειδή με κατηγορήσατε για το </w:t>
      </w:r>
      <w:r>
        <w:rPr>
          <w:rFonts w:eastAsia="Times New Roman"/>
          <w:szCs w:val="24"/>
          <w:lang w:val="en-US"/>
        </w:rPr>
        <w:t>LUCENTIS</w:t>
      </w:r>
      <w:r>
        <w:rPr>
          <w:rFonts w:eastAsia="Times New Roman"/>
          <w:szCs w:val="24"/>
        </w:rPr>
        <w:t>, για το οποίο δ</w:t>
      </w:r>
      <w:r>
        <w:rPr>
          <w:rFonts w:eastAsia="Times New Roman"/>
          <w:szCs w:val="24"/>
        </w:rPr>
        <w:t xml:space="preserve">εν είπατε τίποτα, περιμένω να μου πείτε γιατί δύο χρόνια Κυβέρνηση ΣΥΡΙΖΑ πωλείται με 745 ευρώ και όχι με 500 ευρώ, όπως είπατε. Αυτό σημαίνει ότι πωλείται 250 ευρώ ακριβότερα, κατά δήλωσή σας, το διάστημα της υπουργίας σας. Και έχετε εσείς την ευθύνη. </w:t>
      </w:r>
    </w:p>
    <w:p w14:paraId="5FAE2E5C" w14:textId="77777777" w:rsidR="00F27D86" w:rsidRDefault="00AA27F9">
      <w:pPr>
        <w:spacing w:after="0" w:line="600" w:lineRule="auto"/>
        <w:ind w:firstLine="720"/>
        <w:contextualSpacing/>
        <w:jc w:val="both"/>
        <w:rPr>
          <w:rFonts w:eastAsia="Times New Roman"/>
          <w:szCs w:val="24"/>
        </w:rPr>
      </w:pPr>
      <w:r>
        <w:rPr>
          <w:rFonts w:eastAsia="Times New Roman"/>
          <w:b/>
          <w:szCs w:val="24"/>
        </w:rPr>
        <w:t>ΠΡ</w:t>
      </w:r>
      <w:r>
        <w:rPr>
          <w:rFonts w:eastAsia="Times New Roman"/>
          <w:b/>
          <w:szCs w:val="24"/>
        </w:rPr>
        <w:t xml:space="preserve">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Ελάτε, σας παρακαλώ, κύριε Γεωργιάδη. Πρέπει να ολοκληρώσουμε! </w:t>
      </w:r>
    </w:p>
    <w:p w14:paraId="5FAE2E5D" w14:textId="77777777" w:rsidR="00F27D86" w:rsidRDefault="00AA27F9">
      <w:pPr>
        <w:spacing w:after="0" w:line="600" w:lineRule="auto"/>
        <w:ind w:firstLine="720"/>
        <w:contextualSpacing/>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Κλείνω αμέσως, κύριε Πρόεδρε. Δείχνω, όμως, για τον κόσμο –και το καταθέτω- τον τζίρο της εταιρείας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Επί υπουργίας Γεωρ</w:t>
      </w:r>
      <w:r>
        <w:rPr>
          <w:rFonts w:eastAsia="Times New Roman"/>
          <w:szCs w:val="24"/>
        </w:rPr>
        <w:t xml:space="preserve">γιάδη έπεσε 40 εκατομμύρια ευρώ, ενώ επί υπουργίας </w:t>
      </w:r>
      <w:proofErr w:type="spellStart"/>
      <w:r>
        <w:rPr>
          <w:rFonts w:eastAsia="Times New Roman"/>
          <w:szCs w:val="24"/>
        </w:rPr>
        <w:t>Πολάκη</w:t>
      </w:r>
      <w:proofErr w:type="spellEnd"/>
      <w:r>
        <w:rPr>
          <w:rFonts w:eastAsia="Times New Roman"/>
          <w:szCs w:val="24"/>
        </w:rPr>
        <w:t xml:space="preserve"> παρέμεινε σταθερός. </w:t>
      </w:r>
    </w:p>
    <w:p w14:paraId="5FAE2E5E" w14:textId="77777777" w:rsidR="00F27D86" w:rsidRDefault="00AA27F9">
      <w:pPr>
        <w:spacing w:after="0" w:line="600" w:lineRule="auto"/>
        <w:ind w:firstLine="720"/>
        <w:contextualSpacing/>
        <w:jc w:val="both"/>
        <w:rPr>
          <w:rFonts w:eastAsia="Times New Roman"/>
          <w:szCs w:val="24"/>
        </w:rPr>
      </w:pPr>
      <w:r>
        <w:rPr>
          <w:rFonts w:eastAsia="Times New Roman"/>
          <w:szCs w:val="24"/>
        </w:rPr>
        <w:t>(Στο σημείο αυτό ο Βουλευτής κ.</w:t>
      </w:r>
      <w:r>
        <w:rPr>
          <w:rFonts w:eastAsia="Times New Roman"/>
          <w:b/>
          <w:szCs w:val="24"/>
        </w:rPr>
        <w:t xml:space="preserve"> </w:t>
      </w:r>
      <w:r>
        <w:rPr>
          <w:rFonts w:eastAsia="Times New Roman"/>
          <w:szCs w:val="24"/>
        </w:rPr>
        <w:t>Σπυρίδων</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Άδωνις Γεωργιάδης καταθέτει για τα Πρακτικά το προαναφερθέν έγγραφο, το οποίο βρίσκεται στο </w:t>
      </w:r>
      <w:r>
        <w:rPr>
          <w:rFonts w:eastAsia="Times New Roman"/>
          <w:szCs w:val="24"/>
        </w:rPr>
        <w:t>α</w:t>
      </w:r>
      <w:r>
        <w:rPr>
          <w:rFonts w:eastAsia="Times New Roman"/>
          <w:szCs w:val="24"/>
        </w:rPr>
        <w:t xml:space="preserve">ρχείο του Τμήματος Γραμματείας της </w:t>
      </w:r>
      <w:r>
        <w:rPr>
          <w:rFonts w:eastAsia="Times New Roman"/>
          <w:szCs w:val="24"/>
        </w:rPr>
        <w:t>Διεύθυνσης Στενογραφίας και Πρακτικών της Βουλής)</w:t>
      </w:r>
    </w:p>
    <w:p w14:paraId="5FAE2E5F" w14:textId="77777777" w:rsidR="00F27D86" w:rsidRDefault="00AA27F9">
      <w:pPr>
        <w:spacing w:after="0" w:line="600" w:lineRule="auto"/>
        <w:ind w:firstLine="720"/>
        <w:contextualSpacing/>
        <w:jc w:val="both"/>
        <w:rPr>
          <w:rFonts w:eastAsia="Times New Roman"/>
          <w:szCs w:val="24"/>
        </w:rPr>
      </w:pPr>
      <w:r>
        <w:rPr>
          <w:rFonts w:eastAsia="Times New Roman"/>
          <w:szCs w:val="24"/>
        </w:rPr>
        <w:lastRenderedPageBreak/>
        <w:t xml:space="preserve">Για να ξέρουμε και ποιος βοηθάει τη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και ποιος βοηθάει τις φαρμακοβιομηχανίες και ποιος έκοψε τη δαπάνη και ποιος είναι όλος ύφος και μεγάλη φασαρία, αλλά για να φέρει λεφτά στα δημόσια ταμεία και</w:t>
      </w:r>
      <w:r>
        <w:rPr>
          <w:rFonts w:eastAsia="Times New Roman"/>
          <w:szCs w:val="24"/>
        </w:rPr>
        <w:t xml:space="preserve"> να μειώσει τη δαπάνη, τίποτα! </w:t>
      </w:r>
    </w:p>
    <w:p w14:paraId="5FAE2E60" w14:textId="77777777" w:rsidR="00F27D86" w:rsidRDefault="00AA27F9">
      <w:pPr>
        <w:spacing w:after="0" w:line="600" w:lineRule="auto"/>
        <w:ind w:firstLine="720"/>
        <w:contextualSpacing/>
        <w:jc w:val="both"/>
        <w:rPr>
          <w:rFonts w:eastAsia="Times New Roman"/>
          <w:szCs w:val="24"/>
        </w:rPr>
      </w:pPr>
      <w:r>
        <w:rPr>
          <w:rFonts w:eastAsia="Times New Roman"/>
          <w:szCs w:val="24"/>
        </w:rPr>
        <w:t>Περιμένω, κύριε Υπουργέ, και το χαρτί σχετικά με το πόσο μειώσατε τη φαρμακευτική δαπάνη. Εγώ και οι προκάτοχοί μου τη μειώσαμε 60,8%, και ενώ το κάναμε αυτό, καλύψαμε και τους ανασφάλιστους -το άλλο μεγάλο σας ψέμα!- με τις</w:t>
      </w:r>
      <w:r>
        <w:rPr>
          <w:rFonts w:eastAsia="Times New Roman"/>
          <w:szCs w:val="24"/>
        </w:rPr>
        <w:t xml:space="preserve"> δύο υπουργικές αποφάσεις Βορίδη-Γεωργιάδη. Για να μην το καπηλεύεστε και για να ξέρει ο κόσμος ότι αν και κατεβάσαμε τη δαπάνη κατά 60,8%, καλύψαμε και δυόμισι εκατομμύρια ανασφάλιστους και στο φάρμακο και στα νοσοκομεία. Και αυτό δεν το κάνατε εσείς, όπω</w:t>
      </w:r>
      <w:r>
        <w:rPr>
          <w:rFonts w:eastAsia="Times New Roman"/>
          <w:szCs w:val="24"/>
        </w:rPr>
        <w:t xml:space="preserve">ς ψευδώς λέτε! </w:t>
      </w:r>
    </w:p>
    <w:p w14:paraId="5FAE2E61" w14:textId="77777777" w:rsidR="00F27D86" w:rsidRDefault="00AA27F9">
      <w:pPr>
        <w:spacing w:after="0" w:line="600" w:lineRule="auto"/>
        <w:ind w:firstLine="720"/>
        <w:contextualSpacing/>
        <w:jc w:val="both"/>
        <w:rPr>
          <w:rFonts w:eastAsia="Times New Roman"/>
          <w:szCs w:val="24"/>
        </w:rPr>
      </w:pPr>
      <w:r>
        <w:rPr>
          <w:rFonts w:eastAsia="Times New Roman"/>
          <w:szCs w:val="24"/>
        </w:rPr>
        <w:t>(Στο σημείο αυτό ο Βουλευτής κ.</w:t>
      </w:r>
      <w:r>
        <w:rPr>
          <w:rFonts w:eastAsia="Times New Roman"/>
          <w:b/>
          <w:szCs w:val="24"/>
        </w:rPr>
        <w:t xml:space="preserve"> </w:t>
      </w:r>
      <w:r>
        <w:rPr>
          <w:rFonts w:eastAsia="Times New Roman"/>
          <w:szCs w:val="24"/>
        </w:rPr>
        <w:t>Σπυρίδων</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Άδωνις Γεωργιάδης καταθέτει για τα Πρακτικά τα προαναφερθέντα έγγραφα, τα οποία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5FAE2E62" w14:textId="77777777" w:rsidR="00F27D86" w:rsidRDefault="00AA27F9">
      <w:pPr>
        <w:spacing w:after="0" w:line="600" w:lineRule="auto"/>
        <w:ind w:firstLine="720"/>
        <w:contextualSpacing/>
        <w:jc w:val="both"/>
        <w:rPr>
          <w:rFonts w:eastAsia="Times New Roman"/>
          <w:szCs w:val="24"/>
        </w:rPr>
      </w:pPr>
      <w:r>
        <w:rPr>
          <w:rFonts w:eastAsia="Times New Roman"/>
          <w:szCs w:val="24"/>
        </w:rPr>
        <w:t>Περιμένω, λοιπόν</w:t>
      </w:r>
      <w:r>
        <w:rPr>
          <w:rFonts w:eastAsia="Times New Roman"/>
          <w:szCs w:val="24"/>
        </w:rPr>
        <w:t xml:space="preserve">, να μας πείτε, πρώτον, πόσο μειώσατε τη δαπάνη, δεύτερον, γιατί πουλάτε ακριβότερα το </w:t>
      </w:r>
      <w:r>
        <w:rPr>
          <w:rFonts w:eastAsia="Times New Roman"/>
          <w:szCs w:val="24"/>
          <w:lang w:val="en-US"/>
        </w:rPr>
        <w:t>LUCENTIS</w:t>
      </w:r>
      <w:r>
        <w:rPr>
          <w:rFonts w:eastAsia="Times New Roman"/>
          <w:szCs w:val="24"/>
        </w:rPr>
        <w:t xml:space="preserve">, </w:t>
      </w:r>
      <w:r>
        <w:rPr>
          <w:rFonts w:eastAsia="Times New Roman"/>
          <w:szCs w:val="24"/>
        </w:rPr>
        <w:lastRenderedPageBreak/>
        <w:t>τρίτον, γιατί δεν βγάλατε δελτίο τιμών το 2015 και αν θα αποδοθούν</w:t>
      </w:r>
      <w:r>
        <w:rPr>
          <w:rFonts w:eastAsia="Times New Roman"/>
          <w:b/>
          <w:szCs w:val="24"/>
        </w:rPr>
        <w:t xml:space="preserve"> </w:t>
      </w:r>
      <w:r>
        <w:rPr>
          <w:rFonts w:eastAsia="Times New Roman"/>
          <w:szCs w:val="24"/>
        </w:rPr>
        <w:t>ποινικές ευθύνες το 2015 και, τέταρτον, γιατί αποκρύψατε από τον εισαγγελέα τα αρχικά στοιχε</w:t>
      </w:r>
      <w:r>
        <w:rPr>
          <w:rFonts w:eastAsia="Times New Roman"/>
          <w:szCs w:val="24"/>
        </w:rPr>
        <w:t xml:space="preserve">ία που έδινε το ΚΕΕΛΠΝΟ για την παρέμβασή σας στους φακέλους των </w:t>
      </w:r>
      <w:proofErr w:type="spellStart"/>
      <w:r>
        <w:rPr>
          <w:rFonts w:eastAsia="Times New Roman"/>
          <w:szCs w:val="24"/>
        </w:rPr>
        <w:t>διοριστέων</w:t>
      </w:r>
      <w:proofErr w:type="spellEnd"/>
      <w:r>
        <w:rPr>
          <w:rFonts w:eastAsia="Times New Roman"/>
          <w:szCs w:val="24"/>
        </w:rPr>
        <w:t xml:space="preserve"> στις ΜΕΘ.</w:t>
      </w:r>
    </w:p>
    <w:p w14:paraId="5FAE2E63" w14:textId="77777777" w:rsidR="00F27D86" w:rsidRDefault="00AA27F9">
      <w:pPr>
        <w:spacing w:after="0" w:line="600" w:lineRule="auto"/>
        <w:ind w:firstLine="720"/>
        <w:contextualSpacing/>
        <w:jc w:val="both"/>
        <w:rPr>
          <w:rFonts w:eastAsia="Times New Roman"/>
          <w:szCs w:val="24"/>
        </w:rPr>
      </w:pPr>
      <w:r>
        <w:rPr>
          <w:rFonts w:eastAsia="Times New Roman"/>
          <w:szCs w:val="24"/>
        </w:rPr>
        <w:t xml:space="preserve">Σας ευχαριστώ πάρα πολύ.  </w:t>
      </w:r>
    </w:p>
    <w:p w14:paraId="5FAE2E64" w14:textId="77777777" w:rsidR="00F27D86" w:rsidRDefault="00AA27F9">
      <w:pPr>
        <w:spacing w:after="0" w:line="600" w:lineRule="auto"/>
        <w:ind w:firstLine="720"/>
        <w:contextualSpacing/>
        <w:jc w:val="both"/>
        <w:rPr>
          <w:rFonts w:eastAsia="Times New Roman" w:cs="Times New Roman"/>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Κυρίες και κύριοι συνάδελφοι, πριν δώσω τον λόγο στον κύριο Υπουργό, </w:t>
      </w:r>
      <w:r>
        <w:rPr>
          <w:rFonts w:eastAsia="Times New Roman" w:cs="Times New Roman"/>
        </w:rPr>
        <w:t xml:space="preserve">έχω την τιμή να ανακοινώσω στο Σώμα ότι </w:t>
      </w:r>
      <w:r>
        <w:rPr>
          <w:rFonts w:eastAsia="Times New Roman" w:cs="Times New Roman"/>
        </w:rPr>
        <w:t>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ένας μαθητές κ</w:t>
      </w:r>
      <w:r>
        <w:rPr>
          <w:rFonts w:eastAsia="Times New Roman" w:cs="Times New Roman"/>
        </w:rPr>
        <w:t>αι μαθήτριες και τρεις εκπαιδευτικοί συνοδοί τους από το 7</w:t>
      </w:r>
      <w:r>
        <w:rPr>
          <w:rFonts w:eastAsia="Times New Roman" w:cs="Times New Roman"/>
          <w:vertAlign w:val="superscript"/>
        </w:rPr>
        <w:t>ο</w:t>
      </w:r>
      <w:r>
        <w:rPr>
          <w:rFonts w:eastAsia="Times New Roman" w:cs="Times New Roman"/>
        </w:rPr>
        <w:t xml:space="preserve"> Γυμνάσιο Ιωαννίνων. </w:t>
      </w:r>
    </w:p>
    <w:p w14:paraId="5FAE2E65" w14:textId="77777777" w:rsidR="00F27D86" w:rsidRDefault="00AA27F9">
      <w:pPr>
        <w:spacing w:after="0" w:line="600" w:lineRule="auto"/>
        <w:ind w:left="360" w:firstLine="360"/>
        <w:contextualSpacing/>
        <w:jc w:val="both"/>
        <w:rPr>
          <w:rFonts w:eastAsia="Times New Roman" w:cs="Times New Roman"/>
        </w:rPr>
      </w:pPr>
      <w:r>
        <w:rPr>
          <w:rFonts w:eastAsia="Times New Roman" w:cs="Times New Roman"/>
        </w:rPr>
        <w:t xml:space="preserve">Η Βουλή σάς καλωσορίζει, παιδιά. </w:t>
      </w:r>
    </w:p>
    <w:p w14:paraId="5FAE2E66" w14:textId="77777777" w:rsidR="00F27D86" w:rsidRDefault="00AA27F9">
      <w:pPr>
        <w:spacing w:after="0" w:line="600" w:lineRule="auto"/>
        <w:ind w:left="360"/>
        <w:contextualSpacing/>
        <w:jc w:val="center"/>
        <w:rPr>
          <w:rFonts w:eastAsia="Times New Roman" w:cs="Times New Roman"/>
        </w:rPr>
      </w:pPr>
      <w:r>
        <w:rPr>
          <w:rFonts w:eastAsia="Times New Roman" w:cs="Times New Roman"/>
        </w:rPr>
        <w:t>(Χειροκροτήματα απ’ όλες τις πτέρυγες της Βουλής)</w:t>
      </w:r>
    </w:p>
    <w:p w14:paraId="5FAE2E67" w14:textId="77777777" w:rsidR="00F27D86" w:rsidRDefault="00AA27F9">
      <w:pPr>
        <w:spacing w:after="0" w:line="600" w:lineRule="auto"/>
        <w:ind w:firstLine="709"/>
        <w:contextualSpacing/>
        <w:jc w:val="both"/>
        <w:rPr>
          <w:rFonts w:eastAsia="Times New Roman" w:cs="Times New Roman"/>
        </w:rPr>
      </w:pPr>
      <w:r>
        <w:rPr>
          <w:rFonts w:eastAsia="Times New Roman" w:cs="Times New Roman"/>
        </w:rPr>
        <w:t>Κύριε Υπουργέ, έχετε τον λόγο. Όμως θα σας παρακαλέσω πολύ να εστιάσετε την απάντησή σας στ</w:t>
      </w:r>
      <w:r>
        <w:rPr>
          <w:rFonts w:eastAsia="Times New Roman" w:cs="Times New Roman"/>
        </w:rPr>
        <w:t xml:space="preserve">α της επίκαιρης ερώτησης. Μην ανοίξουμε νέο κύκλο αντιπαραθέσεων. Βάλατε και </w:t>
      </w:r>
      <w:r>
        <w:rPr>
          <w:rFonts w:eastAsia="Times New Roman" w:cs="Times New Roman"/>
        </w:rPr>
        <w:lastRenderedPageBreak/>
        <w:t xml:space="preserve">εσείς διάφορα θέματα, στα οποία έδωσε κάποιες απαντήσεις ο κ. Γεωργιάδης. Θερμή παράκληση, γιατί περιμένουν κι άλλοι συνάδελφοι που έχουν ερωτήσεις. </w:t>
      </w:r>
    </w:p>
    <w:p w14:paraId="5FAE2E68" w14:textId="77777777" w:rsidR="00F27D86" w:rsidRDefault="00AA27F9">
      <w:pPr>
        <w:spacing w:after="0" w:line="600" w:lineRule="auto"/>
        <w:ind w:firstLine="720"/>
        <w:contextualSpacing/>
        <w:jc w:val="both"/>
        <w:rPr>
          <w:rFonts w:eastAsia="Times New Roman"/>
          <w:szCs w:val="24"/>
        </w:rPr>
      </w:pPr>
      <w:r>
        <w:rPr>
          <w:rFonts w:eastAsia="Times New Roman"/>
          <w:b/>
          <w:szCs w:val="24"/>
        </w:rPr>
        <w:t>ΠΑΥΛΟΣ ΠΟΛΑΚΗΣ (Αναπληρωτής Υ</w:t>
      </w:r>
      <w:r>
        <w:rPr>
          <w:rFonts w:eastAsia="Times New Roman"/>
          <w:b/>
          <w:szCs w:val="24"/>
        </w:rPr>
        <w:t>πουργός Υγείας):</w:t>
      </w:r>
      <w:r>
        <w:rPr>
          <w:rFonts w:eastAsia="Times New Roman"/>
          <w:szCs w:val="24"/>
        </w:rPr>
        <w:t xml:space="preserve"> Και στους άλλους τέσσερις συναδέλφους θα απαντήσω εγώ, κύριε Πρόεδρε. </w:t>
      </w:r>
    </w:p>
    <w:p w14:paraId="5FAE2E69"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Ναι, αλλά αν στους άλλους συναδέλφους που δικαίως θα διαμαρτύρονται, γιατί εγώ…</w:t>
      </w:r>
    </w:p>
    <w:p w14:paraId="5FAE2E6A" w14:textId="77777777" w:rsidR="00F27D86" w:rsidRDefault="00AA27F9">
      <w:pPr>
        <w:spacing w:after="0" w:line="600" w:lineRule="auto"/>
        <w:ind w:firstLine="720"/>
        <w:contextualSpacing/>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Αφήστε με να μιλήσω, κύ</w:t>
      </w:r>
      <w:r>
        <w:rPr>
          <w:rFonts w:eastAsia="Times New Roman"/>
          <w:szCs w:val="24"/>
        </w:rPr>
        <w:t xml:space="preserve">ριε Πρόεδρε. </w:t>
      </w:r>
    </w:p>
    <w:p w14:paraId="5FAE2E6B"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Θα έχετε τον χρόνο, κύριε Υπουργέ. </w:t>
      </w:r>
    </w:p>
    <w:p w14:paraId="5FAE2E6C" w14:textId="77777777" w:rsidR="00F27D86" w:rsidRDefault="00AA27F9">
      <w:pPr>
        <w:spacing w:after="0" w:line="600" w:lineRule="auto"/>
        <w:ind w:firstLine="720"/>
        <w:contextualSpacing/>
        <w:jc w:val="both"/>
        <w:rPr>
          <w:rFonts w:eastAsia="Times New Roman"/>
          <w:szCs w:val="24"/>
        </w:rPr>
      </w:pPr>
      <w:r>
        <w:rPr>
          <w:rFonts w:eastAsia="Times New Roman"/>
          <w:szCs w:val="24"/>
        </w:rPr>
        <w:t>Επαναλαμβάνω, λοιπόν, ότι οι άλλοι συνάδελφοι θα διαμαρτύρονται, γιατί εγώ θα τους διακόπτω, επειδή υπερβαίνουν τον χρόνο. Θα τα βάζουν, λοιπόν, με το Προεδρείο και ενδεχομ</w:t>
      </w:r>
      <w:r>
        <w:rPr>
          <w:rFonts w:eastAsia="Times New Roman"/>
          <w:szCs w:val="24"/>
        </w:rPr>
        <w:t>ένως δικαίως!</w:t>
      </w:r>
    </w:p>
    <w:p w14:paraId="5FAE2E6D" w14:textId="77777777" w:rsidR="00F27D86" w:rsidRDefault="00AA27F9">
      <w:pPr>
        <w:spacing w:after="0" w:line="600" w:lineRule="auto"/>
        <w:ind w:firstLine="720"/>
        <w:contextualSpacing/>
        <w:jc w:val="both"/>
        <w:rPr>
          <w:rFonts w:eastAsia="Times New Roman"/>
          <w:szCs w:val="24"/>
        </w:rPr>
      </w:pPr>
      <w:r>
        <w:rPr>
          <w:rFonts w:eastAsia="Times New Roman"/>
          <w:szCs w:val="24"/>
        </w:rPr>
        <w:t xml:space="preserve">Άρα λοιπόν, θερμή παράκληση να απαντήσετε στα πλαίσια του χρόνου που προβλέπεται. </w:t>
      </w:r>
    </w:p>
    <w:p w14:paraId="5FAE2E6E" w14:textId="77777777" w:rsidR="00F27D86" w:rsidRDefault="00AA27F9">
      <w:pPr>
        <w:spacing w:after="0" w:line="600" w:lineRule="auto"/>
        <w:ind w:firstLine="720"/>
        <w:contextualSpacing/>
        <w:jc w:val="both"/>
        <w:rPr>
          <w:rFonts w:eastAsia="Times New Roman"/>
          <w:szCs w:val="24"/>
        </w:rPr>
      </w:pPr>
      <w:r>
        <w:rPr>
          <w:rFonts w:eastAsia="Times New Roman"/>
          <w:szCs w:val="24"/>
        </w:rPr>
        <w:t xml:space="preserve">Ορίστε, έχετε τον λόγο. </w:t>
      </w:r>
    </w:p>
    <w:p w14:paraId="5FAE2E6F" w14:textId="77777777" w:rsidR="00F27D86" w:rsidRDefault="00AA27F9">
      <w:pPr>
        <w:spacing w:after="0" w:line="600" w:lineRule="auto"/>
        <w:ind w:firstLine="720"/>
        <w:contextualSpacing/>
        <w:jc w:val="both"/>
        <w:rPr>
          <w:rFonts w:eastAsia="Times New Roman"/>
          <w:szCs w:val="24"/>
        </w:rPr>
      </w:pPr>
      <w:r>
        <w:rPr>
          <w:rFonts w:eastAsia="Times New Roman"/>
          <w:b/>
          <w:szCs w:val="24"/>
        </w:rPr>
        <w:lastRenderedPageBreak/>
        <w:t>ΠΑΥΛΟΣ ΠΟΛΑΚΗΣ (Αναπληρωτής Υπουργός Υγείας):</w:t>
      </w:r>
      <w:r>
        <w:rPr>
          <w:rFonts w:eastAsia="Times New Roman"/>
          <w:szCs w:val="24"/>
        </w:rPr>
        <w:t xml:space="preserve"> Ωραία! Αφήστε με όμως να απαντήσω, κύριε Πρόεδρε. </w:t>
      </w:r>
    </w:p>
    <w:p w14:paraId="5FAE2E70" w14:textId="77777777" w:rsidR="00F27D86" w:rsidRDefault="00AA27F9">
      <w:pPr>
        <w:spacing w:after="0" w:line="600" w:lineRule="auto"/>
        <w:ind w:firstLine="720"/>
        <w:contextualSpacing/>
        <w:jc w:val="both"/>
        <w:rPr>
          <w:rFonts w:eastAsia="Times New Roman"/>
          <w:szCs w:val="24"/>
        </w:rPr>
      </w:pPr>
      <w:r>
        <w:rPr>
          <w:rFonts w:eastAsia="Times New Roman"/>
          <w:szCs w:val="24"/>
        </w:rPr>
        <w:t>Νομίζω ότι όλοι όσοι μας άκουσαν έχου</w:t>
      </w:r>
      <w:r>
        <w:rPr>
          <w:rFonts w:eastAsia="Times New Roman"/>
          <w:szCs w:val="24"/>
        </w:rPr>
        <w:t xml:space="preserve">ν και μυαλό και καταλαβαίνουν. </w:t>
      </w:r>
    </w:p>
    <w:p w14:paraId="5FAE2E71" w14:textId="77777777" w:rsidR="00F27D86" w:rsidRDefault="00AA27F9">
      <w:pPr>
        <w:spacing w:after="0" w:line="600" w:lineRule="auto"/>
        <w:ind w:firstLine="720"/>
        <w:contextualSpacing/>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Σίγουρα!</w:t>
      </w:r>
    </w:p>
    <w:p w14:paraId="5FAE2E72" w14:textId="77777777" w:rsidR="00F27D86" w:rsidRDefault="00AA27F9">
      <w:pPr>
        <w:spacing w:after="0" w:line="600" w:lineRule="auto"/>
        <w:ind w:firstLine="720"/>
        <w:contextualSpacing/>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w:t>
      </w:r>
      <w:r>
        <w:rPr>
          <w:rFonts w:eastAsia="Times New Roman"/>
          <w:szCs w:val="24"/>
        </w:rPr>
        <w:t xml:space="preserve">Και στις διάφορες κραυγές και στους διάφορους χαρακτηρισμούς σε σχέση με την αντιληπτική ικανότητα του καθενός μας, νομίζω περισσεύει η σύγκριση. Εδώ υπάρχει ο ισολογισμός του 2014, όπου φαίνεται ότι η </w:t>
      </w:r>
      <w:r>
        <w:rPr>
          <w:rFonts w:eastAsia="Times New Roman"/>
          <w:szCs w:val="24"/>
        </w:rPr>
        <w:t>«</w:t>
      </w:r>
      <w:r>
        <w:rPr>
          <w:rFonts w:eastAsia="Times New Roman"/>
          <w:szCs w:val="24"/>
        </w:rPr>
        <w:t>Ελληνική Αγωγή</w:t>
      </w:r>
      <w:r>
        <w:rPr>
          <w:rFonts w:eastAsia="Times New Roman"/>
          <w:szCs w:val="24"/>
        </w:rPr>
        <w:t>»</w:t>
      </w:r>
      <w:r>
        <w:rPr>
          <w:rFonts w:eastAsia="Times New Roman"/>
          <w:szCs w:val="24"/>
        </w:rPr>
        <w:t xml:space="preserve"> κατέχει το 49% της </w:t>
      </w:r>
      <w:r>
        <w:rPr>
          <w:rFonts w:eastAsia="Times New Roman"/>
          <w:szCs w:val="24"/>
        </w:rPr>
        <w:t>«</w:t>
      </w:r>
      <w:r>
        <w:rPr>
          <w:rFonts w:eastAsia="Times New Roman"/>
          <w:szCs w:val="24"/>
          <w:lang w:val="en-US"/>
        </w:rPr>
        <w:t>ALS</w:t>
      </w:r>
      <w:r>
        <w:rPr>
          <w:rFonts w:eastAsia="Times New Roman"/>
          <w:szCs w:val="24"/>
        </w:rPr>
        <w:t>»</w:t>
      </w:r>
      <w:r>
        <w:rPr>
          <w:rFonts w:eastAsia="Times New Roman"/>
          <w:szCs w:val="24"/>
        </w:rPr>
        <w:t xml:space="preserve"> Α</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w:t>
      </w:r>
    </w:p>
    <w:p w14:paraId="5FAE2E73" w14:textId="77777777" w:rsidR="00F27D86" w:rsidRDefault="00AA27F9">
      <w:pPr>
        <w:spacing w:after="0" w:line="600" w:lineRule="auto"/>
        <w:ind w:firstLine="720"/>
        <w:contextualSpacing/>
        <w:jc w:val="both"/>
        <w:rPr>
          <w:rFonts w:eastAsia="Times New Roman"/>
          <w:szCs w:val="24"/>
        </w:rPr>
      </w:pPr>
      <w:r>
        <w:rPr>
          <w:rFonts w:eastAsia="Times New Roman"/>
          <w:szCs w:val="24"/>
        </w:rPr>
        <w:t>Άρα λ</w:t>
      </w:r>
      <w:r>
        <w:rPr>
          <w:rFonts w:eastAsia="Times New Roman"/>
          <w:szCs w:val="24"/>
        </w:rPr>
        <w:t xml:space="preserve">οιπόν, δεν την αφήσατε, αλλά δώσατε τη διαχείριση το 2007, όταν βγήκατε Βουλευτής του ΛΑΟΣ. Και αυτήν τη στιγμή, ακόμα και μέχρι σήμερα, το τηλέφωνο αυτής της εταιρείας είναι στο όνομά σας. </w:t>
      </w:r>
    </w:p>
    <w:p w14:paraId="5FAE2E74" w14:textId="77777777" w:rsidR="00F27D86" w:rsidRDefault="00AA27F9">
      <w:pPr>
        <w:spacing w:after="0" w:line="600" w:lineRule="auto"/>
        <w:ind w:firstLine="720"/>
        <w:contextualSpacing/>
        <w:jc w:val="both"/>
        <w:rPr>
          <w:rFonts w:eastAsia="Times New Roman"/>
          <w:szCs w:val="24"/>
        </w:rPr>
      </w:pPr>
      <w:r>
        <w:rPr>
          <w:rFonts w:eastAsia="Times New Roman"/>
          <w:szCs w:val="24"/>
        </w:rPr>
        <w:t xml:space="preserve">Τώρα, να αποδείξω τα αυταπόδεικτα; Ότι όλοι αυτοί οι άνθρωποι διορίστηκαν επί υπουργίας σας, έφυγαν δέκα μέρες… </w:t>
      </w:r>
    </w:p>
    <w:p w14:paraId="5FAE2E75" w14:textId="77777777" w:rsidR="00F27D86" w:rsidRDefault="00AA27F9">
      <w:pPr>
        <w:spacing w:after="0" w:line="600" w:lineRule="auto"/>
        <w:ind w:firstLine="720"/>
        <w:contextualSpacing/>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Για τις συμβάσεις, κύριε Υπουργέ! Έχουμε χρόνο, κύριε Υπουργέ! Πείτε μας για τα φάρμακα!</w:t>
      </w:r>
    </w:p>
    <w:p w14:paraId="5FAE2E76" w14:textId="77777777" w:rsidR="00F27D86" w:rsidRDefault="00AA27F9">
      <w:pPr>
        <w:spacing w:after="0" w:line="600" w:lineRule="auto"/>
        <w:ind w:firstLine="720"/>
        <w:contextualSpacing/>
        <w:jc w:val="both"/>
        <w:rPr>
          <w:rFonts w:eastAsia="Times New Roman"/>
          <w:szCs w:val="24"/>
        </w:rPr>
      </w:pPr>
      <w:r>
        <w:rPr>
          <w:rFonts w:eastAsia="Times New Roman"/>
          <w:b/>
          <w:szCs w:val="24"/>
        </w:rPr>
        <w:lastRenderedPageBreak/>
        <w:t>ΠΑΥΛΟΣ ΠΟΛΑΚΗΣ (Αναπληρω</w:t>
      </w:r>
      <w:r>
        <w:rPr>
          <w:rFonts w:eastAsia="Times New Roman"/>
          <w:b/>
          <w:szCs w:val="24"/>
        </w:rPr>
        <w:t>τής Υπουργός Υγείας):</w:t>
      </w:r>
      <w:r>
        <w:rPr>
          <w:rFonts w:eastAsia="Times New Roman"/>
          <w:szCs w:val="24"/>
        </w:rPr>
        <w:t xml:space="preserve"> Όσον αφορά τις συμβάσεις, κύριε Γεωργιάδη, μην αγχώνεστε. Θα βρεθούν. Τις έχει στα χέρια του ο εισαγγελέας. Απάντησαν πολύ καλά. Απλά νομίζετε ότι εδώ είναι μάθημα ρητορικής. Μόνο που δεν πάει τώρα «εκατό η αλεπού, </w:t>
      </w:r>
      <w:proofErr w:type="spellStart"/>
      <w:r>
        <w:rPr>
          <w:rFonts w:eastAsia="Times New Roman"/>
          <w:szCs w:val="24"/>
        </w:rPr>
        <w:t>εκατόν</w:t>
      </w:r>
      <w:proofErr w:type="spellEnd"/>
      <w:r>
        <w:rPr>
          <w:rFonts w:eastAsia="Times New Roman"/>
          <w:szCs w:val="24"/>
        </w:rPr>
        <w:t xml:space="preserve"> ένα το αλεπο</w:t>
      </w:r>
      <w:r>
        <w:rPr>
          <w:rFonts w:eastAsia="Times New Roman"/>
          <w:szCs w:val="24"/>
        </w:rPr>
        <w:t>υδάκι», όταν απαντάει η άλλη από τα οικονομικά στοιχεία ότι έχουν έμμισθη σχέση. Διότι δεν μπορεί να σβηστεί ο κατάλογος της τράπεζας που τον έχει μισθωτό και σου λέει «δεν έχω τα χαρτιά, γιατί τα έχει κατασχέσει ο εισαγγελέας».</w:t>
      </w:r>
    </w:p>
    <w:p w14:paraId="5FAE2E77" w14:textId="77777777" w:rsidR="00F27D86" w:rsidRDefault="00AA27F9">
      <w:pPr>
        <w:spacing w:after="0" w:line="600" w:lineRule="auto"/>
        <w:ind w:firstLine="720"/>
        <w:contextualSpacing/>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w:t>
      </w:r>
      <w:r>
        <w:rPr>
          <w:rFonts w:eastAsia="Times New Roman"/>
          <w:b/>
          <w:szCs w:val="24"/>
        </w:rPr>
        <w:t>Σ:</w:t>
      </w:r>
      <w:r>
        <w:rPr>
          <w:rFonts w:eastAsia="Times New Roman"/>
          <w:szCs w:val="24"/>
        </w:rPr>
        <w:t xml:space="preserve"> Πάμε παρακάτω! Το εξήγησα!</w:t>
      </w:r>
    </w:p>
    <w:p w14:paraId="5FAE2E78" w14:textId="77777777" w:rsidR="00F27D86" w:rsidRDefault="00AA27F9">
      <w:pPr>
        <w:spacing w:after="0" w:line="600" w:lineRule="auto"/>
        <w:ind w:firstLine="720"/>
        <w:contextualSpacing/>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Είναι λίγο ντροπή να κουνάτε το δάχτυλο σε εμάς, που για πρώτη φορά στα χρονικά από την ύπαρξη του ΚΕ</w:t>
      </w:r>
      <w:r>
        <w:rPr>
          <w:rFonts w:eastAsia="Times New Roman"/>
          <w:szCs w:val="24"/>
          <w:lang w:val="en-US"/>
        </w:rPr>
        <w:t>E</w:t>
      </w:r>
      <w:r>
        <w:rPr>
          <w:rFonts w:eastAsia="Times New Roman"/>
          <w:szCs w:val="24"/>
        </w:rPr>
        <w:t xml:space="preserve">ΛΠΝΟ χρησιμοποιήσαμε κριτήρια ΑΣΕΠ για να γίνουν αυτοί οι διορισμοί. </w:t>
      </w:r>
    </w:p>
    <w:p w14:paraId="5FAE2E79" w14:textId="77777777" w:rsidR="00F27D86" w:rsidRDefault="00AA27F9">
      <w:pPr>
        <w:spacing w:after="0" w:line="600" w:lineRule="auto"/>
        <w:ind w:firstLine="567"/>
        <w:contextualSpacing/>
        <w:jc w:val="both"/>
        <w:rPr>
          <w:rFonts w:eastAsia="Times New Roman" w:cs="Times New Roman"/>
          <w:szCs w:val="24"/>
        </w:rPr>
      </w:pPr>
      <w:r>
        <w:rPr>
          <w:rFonts w:eastAsia="Times New Roman" w:cs="Times New Roman"/>
          <w:szCs w:val="24"/>
        </w:rPr>
        <w:t>Και ένας</w:t>
      </w:r>
      <w:r>
        <w:rPr>
          <w:rFonts w:eastAsia="Times New Roman" w:cs="Times New Roman"/>
          <w:szCs w:val="24"/>
        </w:rPr>
        <w:t xml:space="preserve"> από τους λόγους που διώξαμε τον κ. Γιαννόπουλο ήταν ότι πήγε ο μηχανισμός που είχε στηθεί εκεί μέσα να κάνει και στους διορισμούς των ΜΕΘ αυτά που έκανε επί των ημερών </w:t>
      </w:r>
      <w:r>
        <w:rPr>
          <w:rFonts w:eastAsia="Times New Roman" w:cs="Times New Roman"/>
          <w:szCs w:val="24"/>
        </w:rPr>
        <w:lastRenderedPageBreak/>
        <w:t>σας, να διορίζει δηλαδή με βάση τους κολλητούς. Αυτό το σταματήσαμε. Και βέβαια, ακούστ</w:t>
      </w:r>
      <w:r>
        <w:rPr>
          <w:rFonts w:eastAsia="Times New Roman" w:cs="Times New Roman"/>
          <w:szCs w:val="24"/>
        </w:rPr>
        <w:t>ε…</w:t>
      </w:r>
    </w:p>
    <w:p w14:paraId="5FAE2E7A" w14:textId="77777777" w:rsidR="00F27D86" w:rsidRDefault="00AA27F9">
      <w:pPr>
        <w:spacing w:after="0" w:line="600" w:lineRule="auto"/>
        <w:ind w:firstLine="567"/>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Άλλα λέει ο εισαγγελέας.</w:t>
      </w:r>
    </w:p>
    <w:p w14:paraId="5FAE2E7B" w14:textId="77777777" w:rsidR="00F27D86" w:rsidRDefault="00AA27F9">
      <w:pPr>
        <w:spacing w:after="0" w:line="600" w:lineRule="auto"/>
        <w:ind w:firstLine="567"/>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Κάνατε εσείς τη μήνυση. Εσείς την κάνατε τη μήνυση. Λες και έγινε αυτεπάγγελτη! Εσείς την κάνατε τη μήνυση, κύριε Γεωργιάδη. «Φωνάζει ο κλέφτης να φοβηθ</w:t>
      </w:r>
      <w:r>
        <w:rPr>
          <w:rFonts w:eastAsia="Times New Roman" w:cs="Times New Roman"/>
          <w:szCs w:val="24"/>
        </w:rPr>
        <w:t xml:space="preserve">εί ο νοικοκύρης». Είμαστε με τα καλά μας; Δεν ντρεπόμαστε λίγο; Εσείς την προκαλέσατε. Και από ό,τι μαθαίνω, πάλι για αρχείο πάει αυτή όλη η ιστορία. </w:t>
      </w:r>
    </w:p>
    <w:p w14:paraId="5FAE2E7C" w14:textId="77777777" w:rsidR="00F27D86" w:rsidRDefault="00AA27F9">
      <w:pPr>
        <w:spacing w:after="0" w:line="600" w:lineRule="auto"/>
        <w:ind w:firstLine="567"/>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Πώς το μαθαίνετε; </w:t>
      </w:r>
    </w:p>
    <w:p w14:paraId="5FAE2E7D" w14:textId="77777777" w:rsidR="00F27D86" w:rsidRDefault="00AA27F9">
      <w:pPr>
        <w:spacing w:after="0" w:line="600" w:lineRule="auto"/>
        <w:ind w:firstLine="567"/>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Πώς το </w:t>
      </w:r>
      <w:r>
        <w:rPr>
          <w:rFonts w:eastAsia="Times New Roman" w:cs="Times New Roman"/>
          <w:szCs w:val="24"/>
        </w:rPr>
        <w:t>μαθαίνω; Μα έχει αναρτηθεί, κύριε Γεωργιάδη, η υπόθεση. Έχει αναρτηθεί!</w:t>
      </w:r>
    </w:p>
    <w:p w14:paraId="5FAE2E7E" w14:textId="77777777" w:rsidR="00F27D86" w:rsidRDefault="00AA27F9">
      <w:pPr>
        <w:spacing w:after="0" w:line="600" w:lineRule="auto"/>
        <w:ind w:firstLine="567"/>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Στη δικαιοσύνη μαθαίνετε…</w:t>
      </w:r>
    </w:p>
    <w:p w14:paraId="5FAE2E7F" w14:textId="77777777" w:rsidR="00F27D86" w:rsidRDefault="00AA27F9">
      <w:pPr>
        <w:spacing w:after="0" w:line="600" w:lineRule="auto"/>
        <w:ind w:firstLine="567"/>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Κύριε Γεωργιάδη, μη διακόπτετε τώρα. Αφήστε τον λίγο να ολοκληρώσει. </w:t>
      </w:r>
    </w:p>
    <w:p w14:paraId="5FAE2E80" w14:textId="77777777" w:rsidR="00F27D86" w:rsidRDefault="00AA27F9">
      <w:pPr>
        <w:spacing w:after="0" w:line="600" w:lineRule="auto"/>
        <w:ind w:firstLine="567"/>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w:t>
      </w:r>
      <w:r>
        <w:rPr>
          <w:rFonts w:eastAsia="Times New Roman" w:cs="Times New Roman"/>
          <w:b/>
          <w:szCs w:val="24"/>
        </w:rPr>
        <w:t xml:space="preserve">ΑΔΗΣ: </w:t>
      </w:r>
      <w:r>
        <w:rPr>
          <w:rFonts w:eastAsia="Times New Roman" w:cs="Times New Roman"/>
          <w:szCs w:val="24"/>
        </w:rPr>
        <w:t xml:space="preserve">Μα, μαθαίνει ότι </w:t>
      </w:r>
      <w:r>
        <w:rPr>
          <w:rFonts w:eastAsia="Times New Roman" w:cs="Times New Roman"/>
          <w:szCs w:val="24"/>
        </w:rPr>
        <w:t xml:space="preserve">θα </w:t>
      </w:r>
      <w:r>
        <w:rPr>
          <w:rFonts w:eastAsia="Times New Roman" w:cs="Times New Roman"/>
          <w:szCs w:val="24"/>
        </w:rPr>
        <w:t xml:space="preserve">πάει στο αρχείο η υπόθεση; Τι ακούμε, κύριε Πρόεδρε, εδώ; </w:t>
      </w:r>
    </w:p>
    <w:p w14:paraId="5FAE2E81" w14:textId="77777777" w:rsidR="00F27D86" w:rsidRDefault="00AA27F9">
      <w:pPr>
        <w:spacing w:after="0" w:line="600" w:lineRule="auto"/>
        <w:ind w:firstLine="567"/>
        <w:contextualSpacing/>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Πολάκη</w:t>
      </w:r>
      <w:proofErr w:type="spellEnd"/>
      <w:r>
        <w:rPr>
          <w:rFonts w:eastAsia="Times New Roman" w:cs="Times New Roman"/>
          <w:szCs w:val="24"/>
        </w:rPr>
        <w:t>, σας παρακαλώ, μην απευθύνεστε με αυτόν τον τρόπο. Τοποθετηθείτε, όπως έχετε αποφασίσει να τοποθετηθείτε, για να ολοκληρώνου</w:t>
      </w:r>
      <w:r>
        <w:rPr>
          <w:rFonts w:eastAsia="Times New Roman" w:cs="Times New Roman"/>
          <w:szCs w:val="24"/>
        </w:rPr>
        <w:t xml:space="preserve">με την ερώτηση. </w:t>
      </w:r>
    </w:p>
    <w:p w14:paraId="5FAE2E82" w14:textId="77777777" w:rsidR="00F27D86" w:rsidRDefault="00AA27F9">
      <w:pPr>
        <w:spacing w:after="0" w:line="600" w:lineRule="auto"/>
        <w:ind w:firstLine="567"/>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…είχε έναν αριθμό και λέει για αρχειοθέτηση, γιατί δεν τη θεωρεί άξια να ασχοληθεί την καταγγελία σας. </w:t>
      </w:r>
    </w:p>
    <w:p w14:paraId="5FAE2E83" w14:textId="77777777" w:rsidR="00F27D86" w:rsidRDefault="00AA27F9">
      <w:pPr>
        <w:spacing w:after="0" w:line="600" w:lineRule="auto"/>
        <w:ind w:firstLine="567"/>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Στη Βουλή είναι, σας πληροφορώ, ο φάκελος.</w:t>
      </w:r>
    </w:p>
    <w:p w14:paraId="5FAE2E84" w14:textId="77777777" w:rsidR="00F27D86" w:rsidRDefault="00AA27F9">
      <w:pPr>
        <w:spacing w:after="0" w:line="600" w:lineRule="auto"/>
        <w:ind w:firstLine="567"/>
        <w:contextualSpacing/>
        <w:jc w:val="both"/>
        <w:rPr>
          <w:rFonts w:eastAsia="Times New Roman" w:cs="Times New Roman"/>
          <w:szCs w:val="24"/>
        </w:rPr>
      </w:pPr>
      <w:r>
        <w:rPr>
          <w:rFonts w:eastAsia="Times New Roman" w:cs="Times New Roman"/>
          <w:b/>
          <w:szCs w:val="24"/>
        </w:rPr>
        <w:t>ΠΑΥΛΟΣ ΠΟΛΑΚΗΣ (</w:t>
      </w:r>
      <w:r>
        <w:rPr>
          <w:rFonts w:eastAsia="Times New Roman" w:cs="Times New Roman"/>
          <w:b/>
          <w:szCs w:val="24"/>
        </w:rPr>
        <w:t xml:space="preserve">Αναπληρωτής Υπουργός Υγείας): </w:t>
      </w:r>
      <w:r>
        <w:rPr>
          <w:rFonts w:eastAsia="Times New Roman" w:cs="Times New Roman"/>
          <w:szCs w:val="24"/>
        </w:rPr>
        <w:t>Πάμε παρακάτω.</w:t>
      </w:r>
    </w:p>
    <w:p w14:paraId="5FAE2E85" w14:textId="77777777" w:rsidR="00F27D86" w:rsidRDefault="00AA27F9">
      <w:pPr>
        <w:spacing w:after="0" w:line="600" w:lineRule="auto"/>
        <w:ind w:firstLine="567"/>
        <w:contextualSpacing/>
        <w:jc w:val="both"/>
        <w:rPr>
          <w:rFonts w:eastAsia="Times New Roman" w:cs="Times New Roman"/>
          <w:szCs w:val="24"/>
        </w:rPr>
      </w:pPr>
      <w:r>
        <w:rPr>
          <w:rFonts w:eastAsia="Times New Roman" w:cs="Times New Roman"/>
          <w:szCs w:val="24"/>
        </w:rPr>
        <w:t>Ερχόμαστε λίγο στο φάρμακο. Εδώ τώρα θα έπρεπε να πω άλλες μαντινάδες, αλλά δεν τις λέω. Για να συνεννοούμαστε, κουβεντιάζουμε για το 1/4 του χρέους της χώρας. Κουβεντιάζουμε για το ένα τεταρτημόριο του τρόπου μ</w:t>
      </w:r>
      <w:r>
        <w:rPr>
          <w:rFonts w:eastAsia="Times New Roman" w:cs="Times New Roman"/>
          <w:szCs w:val="24"/>
        </w:rPr>
        <w:t>ε τον οποίο χρεοκοπήσατε τη χώρα.</w:t>
      </w:r>
    </w:p>
    <w:p w14:paraId="5FAE2E86" w14:textId="77777777" w:rsidR="00F27D86" w:rsidRDefault="00AA27F9">
      <w:pPr>
        <w:spacing w:after="0" w:line="600" w:lineRule="auto"/>
        <w:ind w:firstLine="567"/>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Εγώ; </w:t>
      </w:r>
    </w:p>
    <w:p w14:paraId="5FAE2E87" w14:textId="77777777" w:rsidR="00F27D86" w:rsidRDefault="00AA27F9">
      <w:pPr>
        <w:spacing w:after="0" w:line="600" w:lineRule="auto"/>
        <w:ind w:firstLine="567"/>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Εσείς, η παράταξη που ανήκετε. </w:t>
      </w:r>
    </w:p>
    <w:p w14:paraId="5FAE2E88" w14:textId="77777777" w:rsidR="00F27D86" w:rsidRDefault="00AA27F9">
      <w:pPr>
        <w:spacing w:after="0" w:line="600" w:lineRule="auto"/>
        <w:ind w:firstLine="567"/>
        <w:contextualSpacing/>
        <w:jc w:val="both"/>
        <w:rPr>
          <w:rFonts w:eastAsia="Times New Roman" w:cs="Times New Roman"/>
          <w:szCs w:val="24"/>
        </w:rPr>
      </w:pPr>
      <w:r>
        <w:rPr>
          <w:rFonts w:eastAsia="Times New Roman" w:cs="Times New Roman"/>
          <w:b/>
          <w:szCs w:val="24"/>
        </w:rPr>
        <w:lastRenderedPageBreak/>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Εγώ τη μείωσα. Εσείς πόσο τη μειώσατε;</w:t>
      </w:r>
    </w:p>
    <w:p w14:paraId="5FAE2E89" w14:textId="77777777" w:rsidR="00F27D86" w:rsidRDefault="00AA27F9">
      <w:pPr>
        <w:spacing w:after="0" w:line="600" w:lineRule="auto"/>
        <w:ind w:firstLine="567"/>
        <w:contextualSpacing/>
        <w:jc w:val="both"/>
        <w:rPr>
          <w:rFonts w:eastAsia="Times New Roman" w:cs="Times New Roman"/>
          <w:szCs w:val="24"/>
        </w:rPr>
      </w:pPr>
      <w:r>
        <w:rPr>
          <w:rFonts w:eastAsia="Times New Roman" w:cs="Times New Roman"/>
          <w:b/>
          <w:szCs w:val="24"/>
        </w:rPr>
        <w:t>ΠΑΥΛΟΣ ΠΟΛΑΚΗΣ (Αναπληρωτής Υπουργός Υγ</w:t>
      </w:r>
      <w:r>
        <w:rPr>
          <w:rFonts w:eastAsia="Times New Roman" w:cs="Times New Roman"/>
          <w:b/>
          <w:szCs w:val="24"/>
        </w:rPr>
        <w:t xml:space="preserve">είας): </w:t>
      </w:r>
      <w:r>
        <w:rPr>
          <w:rFonts w:eastAsia="Times New Roman" w:cs="Times New Roman"/>
          <w:szCs w:val="24"/>
        </w:rPr>
        <w:t xml:space="preserve">Τόση ώρα μίλαγες, δεν σε διέκοψα. Και ήσουν και προσβλητικός! </w:t>
      </w:r>
    </w:p>
    <w:p w14:paraId="5FAE2E8A" w14:textId="77777777" w:rsidR="00F27D86" w:rsidRDefault="00AA27F9">
      <w:pPr>
        <w:spacing w:after="0" w:line="600" w:lineRule="auto"/>
        <w:ind w:firstLine="567"/>
        <w:contextualSpacing/>
        <w:jc w:val="both"/>
        <w:rPr>
          <w:rFonts w:eastAsia="Times New Roman" w:cs="Times New Roman"/>
          <w:szCs w:val="24"/>
        </w:rPr>
      </w:pPr>
      <w:r>
        <w:rPr>
          <w:rFonts w:eastAsia="Times New Roman" w:cs="Times New Roman"/>
          <w:szCs w:val="24"/>
        </w:rPr>
        <w:t>Ογδόντα πέντε δισεκατομμύρια ευρώ -με τους πιο μετριοπαθείς υπολογισμούς- είναι το μαύρο χρήμα του χώρου της υγείας από το 1996 μέχρι το 2010. Όχι ότι και σήμερα δεν υπάρχει, απλά έπεσαν</w:t>
      </w:r>
      <w:r>
        <w:rPr>
          <w:rFonts w:eastAsia="Times New Roman" w:cs="Times New Roman"/>
          <w:szCs w:val="24"/>
        </w:rPr>
        <w:t xml:space="preserve"> τα ποσά και </w:t>
      </w:r>
      <w:proofErr w:type="spellStart"/>
      <w:r>
        <w:rPr>
          <w:rFonts w:eastAsia="Times New Roman" w:cs="Times New Roman"/>
          <w:szCs w:val="24"/>
        </w:rPr>
        <w:t>λιγόστευσαν</w:t>
      </w:r>
      <w:proofErr w:type="spellEnd"/>
      <w:r>
        <w:rPr>
          <w:rFonts w:eastAsia="Times New Roman" w:cs="Times New Roman"/>
          <w:szCs w:val="24"/>
        </w:rPr>
        <w:t xml:space="preserve"> τα χέρια που το γλεντάνε. </w:t>
      </w:r>
    </w:p>
    <w:p w14:paraId="5FAE2E8B" w14:textId="77777777" w:rsidR="00F27D86" w:rsidRDefault="00AA27F9">
      <w:pPr>
        <w:spacing w:after="0" w:line="600" w:lineRule="auto"/>
        <w:ind w:firstLine="567"/>
        <w:contextualSpacing/>
        <w:jc w:val="both"/>
        <w:rPr>
          <w:rFonts w:eastAsia="Times New Roman" w:cs="Times New Roman"/>
          <w:szCs w:val="24"/>
        </w:rPr>
      </w:pPr>
      <w:r>
        <w:rPr>
          <w:rFonts w:eastAsia="Times New Roman" w:cs="Times New Roman"/>
          <w:szCs w:val="24"/>
        </w:rPr>
        <w:t xml:space="preserve">Η φαρμακευτική δαπάνη θα σας θυμίσω ότι είχε φτάσει το 2009 στα 9 δισεκατομμύρια ευρώ -βασικά δημόσια δαπάνη, που ήταν 7,5 δισεκατομμύρια και γύρω στο 1,5 δισεκατομμύριο η ιδιωτική συμμετοχή. Ξέρετε πολύ </w:t>
      </w:r>
      <w:r>
        <w:rPr>
          <w:rFonts w:eastAsia="Times New Roman" w:cs="Times New Roman"/>
          <w:szCs w:val="24"/>
        </w:rPr>
        <w:t>καλύτερα από εμένα –και δεν το λέει κανένας- ότι φτιάξατε έναν ΕΟΠΥΥ</w:t>
      </w:r>
      <w:r>
        <w:rPr>
          <w:rFonts w:eastAsia="Times New Roman" w:cs="Times New Roman"/>
          <w:szCs w:val="24"/>
        </w:rPr>
        <w:t>,</w:t>
      </w:r>
      <w:r>
        <w:rPr>
          <w:rFonts w:eastAsia="Times New Roman" w:cs="Times New Roman"/>
          <w:szCs w:val="24"/>
        </w:rPr>
        <w:t xml:space="preserve"> ο οποίος κληρονόμησε με το «καλημέρα» της ύπαρξής του 9 δισεκατομμύρια ευρώ χρέη από το ΙΚΑ μόνο. Πώς; Έπαιρναν χρήματα οι προκάτοχοί σας Υπουργοί της Νέας Δημοκρατίας και του ΠΑΣΟΚ παλι</w:t>
      </w:r>
      <w:r>
        <w:rPr>
          <w:rFonts w:eastAsia="Times New Roman" w:cs="Times New Roman"/>
          <w:szCs w:val="24"/>
        </w:rPr>
        <w:t xml:space="preserve">ότερα από τις εισφορές των συντάξεων για να χρηματοδοτούν την εκτίναξη της φαρμακευτικής δαπάνης στα φάρμακα. Και έτσι χρεοκόπησε η χώρα. Διότι από αυτά τα 85 δισεκατομμύρια, τουλάχιστον το 40% με 45% είναι φαρμακευτική δαπάνη. </w:t>
      </w:r>
    </w:p>
    <w:p w14:paraId="5FAE2E8C" w14:textId="77777777" w:rsidR="00F27D86" w:rsidRDefault="00AA27F9">
      <w:pPr>
        <w:spacing w:after="0" w:line="600" w:lineRule="auto"/>
        <w:ind w:firstLine="567"/>
        <w:contextualSpacing/>
        <w:jc w:val="both"/>
        <w:rPr>
          <w:rFonts w:eastAsia="Times New Roman" w:cs="Times New Roman"/>
          <w:szCs w:val="24"/>
        </w:rPr>
      </w:pPr>
      <w:r>
        <w:rPr>
          <w:rFonts w:eastAsia="Times New Roman" w:cs="Times New Roman"/>
          <w:szCs w:val="24"/>
        </w:rPr>
        <w:lastRenderedPageBreak/>
        <w:t>Μέχρι το 2010 υπάρχει μία μ</w:t>
      </w:r>
      <w:r>
        <w:rPr>
          <w:rFonts w:eastAsia="Times New Roman" w:cs="Times New Roman"/>
          <w:szCs w:val="24"/>
        </w:rPr>
        <w:t>αύρη τρύπα του τρόπου με την οποία γινόταν η τιμολόγηση των φαρμάκων, γιατί γινόταν στο Υπουργείο Ανάπτυξης, όπου εκεί υπάρχουν πλείστες όσες αναφορές ότι δεν υπήρχε τρόπος. Αυτό που λέτε όλοι και το είχαμε πιστέψει και εμείς ότι είναι ο μέσος όρος των τρι</w:t>
      </w:r>
      <w:r>
        <w:rPr>
          <w:rFonts w:eastAsia="Times New Roman" w:cs="Times New Roman"/>
          <w:szCs w:val="24"/>
        </w:rPr>
        <w:t>ών χαμηλότερων τιμών της Ευρωπαϊκής Ένωσης, είναι μπούρδες, κύριε Γεωργιάδη. Είναι μπούρδες!</w:t>
      </w:r>
    </w:p>
    <w:p w14:paraId="5FAE2E8D" w14:textId="77777777" w:rsidR="00F27D86" w:rsidRDefault="00AA27F9">
      <w:pPr>
        <w:spacing w:after="0" w:line="600" w:lineRule="auto"/>
        <w:ind w:firstLine="567"/>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Πόσο τις μειώσατε τις δαπάνες;</w:t>
      </w:r>
    </w:p>
    <w:p w14:paraId="5FAE2E8E" w14:textId="77777777" w:rsidR="00F27D86" w:rsidRDefault="00AA27F9">
      <w:pPr>
        <w:spacing w:after="0" w:line="600" w:lineRule="auto"/>
        <w:ind w:firstLine="567"/>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Μη</w:t>
      </w:r>
      <w:r>
        <w:rPr>
          <w:rFonts w:eastAsia="Times New Roman" w:cs="Times New Roman"/>
          <w:szCs w:val="24"/>
        </w:rPr>
        <w:t xml:space="preserve"> με διακόπτετε. Λίγο σεμνά. Είναι πιο σκληρή η συνέχεια. </w:t>
      </w:r>
    </w:p>
    <w:p w14:paraId="5FAE2E8F" w14:textId="77777777" w:rsidR="00F27D86" w:rsidRDefault="00AA27F9">
      <w:pPr>
        <w:spacing w:after="0" w:line="600" w:lineRule="auto"/>
        <w:ind w:firstLine="567"/>
        <w:contextualSpacing/>
        <w:jc w:val="both"/>
        <w:rPr>
          <w:rFonts w:eastAsia="Times New Roman" w:cs="Times New Roman"/>
          <w:szCs w:val="24"/>
        </w:rPr>
      </w:pPr>
      <w:r>
        <w:rPr>
          <w:rFonts w:eastAsia="Times New Roman" w:cs="Times New Roman"/>
          <w:szCs w:val="24"/>
        </w:rPr>
        <w:t>Ο μέσος όρος των τριών χωρών –όπως φαίνεται από στοιχεία που μας έδωσε ο ΕΟΠΥΥ- τελικά ήταν οι τιμές σε Αγγλία, Γερμανία, Ελβετία. Και δεν ήταν μάλιστα και επίσημα κατοχυρωμένη η πηγή που αντλούσε τ</w:t>
      </w:r>
      <w:r>
        <w:rPr>
          <w:rFonts w:eastAsia="Times New Roman" w:cs="Times New Roman"/>
          <w:szCs w:val="24"/>
        </w:rPr>
        <w:t>ις τιμές. Υπάρχουν καταγγελίες για την περίοδο πριν το 2010 ότι αυτά αντλούνταν από αντίστοιχα σαν του Γαληνού -όχι επίσημες βάσεις δεδομένων που είχαν τα κράτη- και γινόταν εκεί «ο θάνατος της αλεπούς» -να το πω έτσι- μέσα στο Υπουργείο Ανάπτυξης με το πώ</w:t>
      </w:r>
      <w:r>
        <w:rPr>
          <w:rFonts w:eastAsia="Times New Roman" w:cs="Times New Roman"/>
          <w:szCs w:val="24"/>
        </w:rPr>
        <w:t xml:space="preserve">ς τιμολογούνταν. </w:t>
      </w:r>
    </w:p>
    <w:p w14:paraId="5FAE2E90" w14:textId="77777777" w:rsidR="00F27D86" w:rsidRDefault="00AA27F9">
      <w:pPr>
        <w:spacing w:after="0" w:line="600" w:lineRule="auto"/>
        <w:ind w:firstLine="567"/>
        <w:contextualSpacing/>
        <w:jc w:val="both"/>
        <w:rPr>
          <w:rFonts w:eastAsia="Times New Roman" w:cs="Times New Roman"/>
          <w:szCs w:val="24"/>
        </w:rPr>
      </w:pPr>
      <w:r>
        <w:rPr>
          <w:rFonts w:eastAsia="Times New Roman" w:cs="Times New Roman"/>
          <w:szCs w:val="24"/>
        </w:rPr>
        <w:lastRenderedPageBreak/>
        <w:t xml:space="preserve">Γιατί γινόταν; Διότι έπαιρναν τιμές από αυτές τις τρεις χώρες -και αυτές τις έπαιρναν και μετά και ο κ. Λοβέρδος και εσείς- έβγαζαν τον μέσο όρο, που είναι χώρες με ακριβές τιμές, και μόλις παίρναμε εμείς τιμή, έπαιρναν και άλλες πενήντα </w:t>
      </w:r>
      <w:r>
        <w:rPr>
          <w:rFonts w:eastAsia="Times New Roman" w:cs="Times New Roman"/>
          <w:szCs w:val="24"/>
        </w:rPr>
        <w:t>πέντε χώρες, που μας είχαν στο καλάθι των χωρών από τις οποίες έβγαζαν την τιμή.</w:t>
      </w:r>
    </w:p>
    <w:p w14:paraId="5FAE2E91" w14:textId="77777777" w:rsidR="00F27D86" w:rsidRDefault="00AA27F9">
      <w:pPr>
        <w:spacing w:after="0" w:line="600" w:lineRule="auto"/>
        <w:ind w:firstLine="567"/>
        <w:contextualSpacing/>
        <w:jc w:val="both"/>
        <w:rPr>
          <w:rFonts w:eastAsia="Times New Roman"/>
          <w:szCs w:val="24"/>
        </w:rPr>
      </w:pPr>
      <w:r>
        <w:rPr>
          <w:rFonts w:eastAsia="Times New Roman" w:cs="Times New Roman"/>
          <w:szCs w:val="24"/>
        </w:rPr>
        <w:t xml:space="preserve">Και υπάρχει εδώ για τον προκάτοχό σας -είναι για τον κ. Λοβέρδο αυτό, αν και εσείς κάνατε ακριβώς τα ίδια- ένα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που έστειλε ο κ. </w:t>
      </w:r>
      <w:proofErr w:type="spellStart"/>
      <w:r>
        <w:rPr>
          <w:rFonts w:eastAsia="Times New Roman" w:cs="Times New Roman"/>
          <w:szCs w:val="24"/>
        </w:rPr>
        <w:t>Χάλαρης</w:t>
      </w:r>
      <w:proofErr w:type="spellEnd"/>
      <w:r>
        <w:rPr>
          <w:rFonts w:eastAsia="Times New Roman" w:cs="Times New Roman"/>
          <w:szCs w:val="24"/>
        </w:rPr>
        <w:t xml:space="preserve"> της ΗΔΙΚΑ στον κ. </w:t>
      </w:r>
      <w:proofErr w:type="spellStart"/>
      <w:r>
        <w:rPr>
          <w:rFonts w:eastAsia="Times New Roman" w:cs="Times New Roman"/>
          <w:szCs w:val="24"/>
        </w:rPr>
        <w:t>Σαλμά</w:t>
      </w:r>
      <w:proofErr w:type="spellEnd"/>
      <w:r>
        <w:rPr>
          <w:rFonts w:eastAsia="Times New Roman" w:cs="Times New Roman"/>
          <w:szCs w:val="24"/>
        </w:rPr>
        <w:t xml:space="preserve"> που ζήτη</w:t>
      </w:r>
      <w:r>
        <w:rPr>
          <w:rFonts w:eastAsia="Times New Roman" w:cs="Times New Roman"/>
          <w:szCs w:val="24"/>
        </w:rPr>
        <w:t>σε στοιχεία.</w:t>
      </w:r>
      <w:r>
        <w:rPr>
          <w:rFonts w:eastAsia="Times New Roman"/>
          <w:szCs w:val="24"/>
        </w:rPr>
        <w:t xml:space="preserve"> </w:t>
      </w:r>
      <w:r>
        <w:rPr>
          <w:rFonts w:eastAsia="Times New Roman"/>
          <w:szCs w:val="24"/>
        </w:rPr>
        <w:t xml:space="preserve">Λέει, για πες μου, γιατί μετά το 2010 ήλθε στο Υπουργείο Υγείας η τιμολόγηση. Και ήλθε και ένας υπάλληλος από εκεί που είχε το </w:t>
      </w:r>
      <w:r>
        <w:rPr>
          <w:rFonts w:eastAsia="Times New Roman"/>
          <w:szCs w:val="24"/>
          <w:lang w:val="en-US"/>
        </w:rPr>
        <w:t>know</w:t>
      </w:r>
      <w:r>
        <w:rPr>
          <w:rFonts w:eastAsia="Times New Roman"/>
          <w:szCs w:val="24"/>
        </w:rPr>
        <w:t>-</w:t>
      </w:r>
      <w:r>
        <w:rPr>
          <w:rFonts w:eastAsia="Times New Roman"/>
          <w:szCs w:val="24"/>
          <w:lang w:val="en-US"/>
        </w:rPr>
        <w:t>how</w:t>
      </w:r>
      <w:r>
        <w:rPr>
          <w:rFonts w:eastAsia="Times New Roman"/>
          <w:szCs w:val="24"/>
        </w:rPr>
        <w:t xml:space="preserve">, το πώς το κάναμε αυτό, αυτόν που τον αντικατέστησε ο κ. </w:t>
      </w:r>
      <w:proofErr w:type="spellStart"/>
      <w:r>
        <w:rPr>
          <w:rFonts w:eastAsia="Times New Roman"/>
          <w:szCs w:val="24"/>
        </w:rPr>
        <w:t>Μανιαδάκης</w:t>
      </w:r>
      <w:proofErr w:type="spellEnd"/>
      <w:r>
        <w:rPr>
          <w:rFonts w:eastAsia="Times New Roman"/>
          <w:szCs w:val="24"/>
        </w:rPr>
        <w:t xml:space="preserve">, που τον είχατε </w:t>
      </w:r>
      <w:r>
        <w:rPr>
          <w:rFonts w:eastAsia="Times New Roman"/>
          <w:szCs w:val="24"/>
        </w:rPr>
        <w:t>σ</w:t>
      </w:r>
      <w:r>
        <w:rPr>
          <w:rFonts w:eastAsia="Times New Roman"/>
          <w:szCs w:val="24"/>
        </w:rPr>
        <w:t>ύμβουλο και κάνει κι α</w:t>
      </w:r>
      <w:r>
        <w:rPr>
          <w:rFonts w:eastAsia="Times New Roman"/>
          <w:szCs w:val="24"/>
        </w:rPr>
        <w:t>υτός την ίδια δουλειά, έβγαζε και τις τιμές των φαρμάκων -μην σηκώνετε το χέρι, έτσι είναι…</w:t>
      </w:r>
    </w:p>
    <w:p w14:paraId="5FAE2E92"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Υπουργέ, πιο σύντομα, σας παρακαλώ. </w:t>
      </w:r>
    </w:p>
    <w:p w14:paraId="5FAE2E93"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 xml:space="preserve">Λέει εδώ το </w:t>
      </w:r>
      <w:r>
        <w:rPr>
          <w:rFonts w:eastAsia="Times New Roman"/>
          <w:szCs w:val="24"/>
          <w:lang w:val="en-US"/>
        </w:rPr>
        <w:t>e</w:t>
      </w:r>
      <w:r>
        <w:rPr>
          <w:rFonts w:eastAsia="Times New Roman"/>
          <w:szCs w:val="24"/>
        </w:rPr>
        <w:t>-</w:t>
      </w:r>
      <w:r>
        <w:rPr>
          <w:rFonts w:eastAsia="Times New Roman"/>
          <w:szCs w:val="24"/>
          <w:lang w:val="en-US"/>
        </w:rPr>
        <w:t>mail</w:t>
      </w:r>
      <w:r>
        <w:rPr>
          <w:rFonts w:eastAsia="Times New Roman"/>
          <w:szCs w:val="24"/>
        </w:rPr>
        <w:t>…</w:t>
      </w:r>
    </w:p>
    <w:p w14:paraId="5FAE2E94" w14:textId="77777777" w:rsidR="00F27D86" w:rsidRDefault="00AA27F9">
      <w:pPr>
        <w:spacing w:after="0" w:line="600" w:lineRule="auto"/>
        <w:ind w:firstLine="720"/>
        <w:contextualSpacing/>
        <w:jc w:val="both"/>
        <w:rPr>
          <w:rFonts w:eastAsia="Times New Roman"/>
          <w:b/>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Συντομεύετε.</w:t>
      </w:r>
    </w:p>
    <w:p w14:paraId="5FAE2E95" w14:textId="77777777" w:rsidR="00F27D86" w:rsidRDefault="00AA27F9">
      <w:pPr>
        <w:spacing w:after="0" w:line="600" w:lineRule="auto"/>
        <w:ind w:firstLine="720"/>
        <w:contextualSpacing/>
        <w:jc w:val="both"/>
        <w:rPr>
          <w:rFonts w:eastAsia="Times New Roman"/>
          <w:szCs w:val="24"/>
        </w:rPr>
      </w:pPr>
      <w:r>
        <w:rPr>
          <w:rFonts w:eastAsia="Times New Roman"/>
          <w:b/>
          <w:szCs w:val="24"/>
        </w:rPr>
        <w:lastRenderedPageBreak/>
        <w:t xml:space="preserve">ΠΑΥΛΟΣ ΠΟΛΑΚΗΣ (Αναπληρωτής Υπουργός Υγείας): </w:t>
      </w:r>
      <w:r>
        <w:rPr>
          <w:rFonts w:eastAsia="Times New Roman"/>
          <w:szCs w:val="24"/>
        </w:rPr>
        <w:t>Πρέπει να απαντήσουμε συγκεκριμένα!</w:t>
      </w:r>
    </w:p>
    <w:p w14:paraId="5FAE2E96"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Δεν γίνεται. Με </w:t>
      </w:r>
      <w:proofErr w:type="spellStart"/>
      <w:r>
        <w:rPr>
          <w:rFonts w:eastAsia="Times New Roman"/>
          <w:szCs w:val="24"/>
        </w:rPr>
        <w:t>συγχωρείτε</w:t>
      </w:r>
      <w:proofErr w:type="spellEnd"/>
      <w:r>
        <w:rPr>
          <w:rFonts w:eastAsia="Times New Roman"/>
          <w:szCs w:val="24"/>
        </w:rPr>
        <w:t xml:space="preserve"> πάρα πολύ! Με </w:t>
      </w:r>
      <w:proofErr w:type="spellStart"/>
      <w:r>
        <w:rPr>
          <w:rFonts w:eastAsia="Times New Roman"/>
          <w:szCs w:val="24"/>
        </w:rPr>
        <w:t>συγχωρείτε</w:t>
      </w:r>
      <w:proofErr w:type="spellEnd"/>
      <w:r>
        <w:rPr>
          <w:rFonts w:eastAsia="Times New Roman"/>
          <w:szCs w:val="24"/>
        </w:rPr>
        <w:t xml:space="preserve"> πάρα πολύ!</w:t>
      </w:r>
    </w:p>
    <w:p w14:paraId="5FAE2E97"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Και λ</w:t>
      </w:r>
      <w:r>
        <w:rPr>
          <w:rFonts w:eastAsia="Times New Roman"/>
          <w:szCs w:val="24"/>
        </w:rPr>
        <w:t xml:space="preserve">έει εδώ το </w:t>
      </w:r>
      <w:r>
        <w:rPr>
          <w:rFonts w:eastAsia="Times New Roman"/>
          <w:szCs w:val="24"/>
          <w:lang w:val="en-US"/>
        </w:rPr>
        <w:t>e</w:t>
      </w:r>
      <w:r>
        <w:rPr>
          <w:rFonts w:eastAsia="Times New Roman"/>
          <w:szCs w:val="24"/>
        </w:rPr>
        <w:t>-</w:t>
      </w:r>
      <w:r>
        <w:rPr>
          <w:rFonts w:eastAsia="Times New Roman"/>
          <w:szCs w:val="24"/>
          <w:lang w:val="en-US"/>
        </w:rPr>
        <w:t>mail</w:t>
      </w:r>
      <w:r>
        <w:rPr>
          <w:rFonts w:eastAsia="Times New Roman"/>
          <w:szCs w:val="24"/>
        </w:rPr>
        <w:t>…</w:t>
      </w:r>
    </w:p>
    <w:p w14:paraId="5FAE2E98" w14:textId="77777777" w:rsidR="00F27D86" w:rsidRDefault="00AA27F9">
      <w:pPr>
        <w:spacing w:after="0" w:line="600" w:lineRule="auto"/>
        <w:ind w:firstLine="720"/>
        <w:contextualSpacing/>
        <w:jc w:val="center"/>
        <w:rPr>
          <w:rFonts w:eastAsia="Times New Roman"/>
          <w:szCs w:val="24"/>
        </w:rPr>
      </w:pPr>
      <w:r>
        <w:rPr>
          <w:rFonts w:eastAsia="Times New Roman"/>
          <w:szCs w:val="24"/>
        </w:rPr>
        <w:t>(Θόρυβος στην Αίθουσα)</w:t>
      </w:r>
    </w:p>
    <w:p w14:paraId="5FAE2E99"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Έχετε υπερβεί όλα τα όρια. Με </w:t>
      </w:r>
      <w:proofErr w:type="spellStart"/>
      <w:r>
        <w:rPr>
          <w:rFonts w:eastAsia="Times New Roman"/>
          <w:szCs w:val="24"/>
        </w:rPr>
        <w:t>συγχωρείτε</w:t>
      </w:r>
      <w:proofErr w:type="spellEnd"/>
      <w:r>
        <w:rPr>
          <w:rFonts w:eastAsia="Times New Roman"/>
          <w:szCs w:val="24"/>
        </w:rPr>
        <w:t xml:space="preserve"> πάρα πολύ! Εδώ δεν ήλθατε…</w:t>
      </w:r>
    </w:p>
    <w:p w14:paraId="5FAE2E9A" w14:textId="77777777" w:rsidR="00F27D86" w:rsidRDefault="00AA27F9">
      <w:pPr>
        <w:spacing w:after="0" w:line="600" w:lineRule="auto"/>
        <w:ind w:firstLine="720"/>
        <w:contextualSpacing/>
        <w:jc w:val="both"/>
        <w:rPr>
          <w:rFonts w:eastAsia="Times New Roman"/>
          <w:szCs w:val="24"/>
        </w:rPr>
      </w:pPr>
      <w:r>
        <w:rPr>
          <w:rFonts w:eastAsia="Times New Roman"/>
          <w:b/>
          <w:szCs w:val="24"/>
        </w:rPr>
        <w:t>ΝΙΚΟΛΑΟΣ ΞΥΔΑΚΗΣ:</w:t>
      </w:r>
      <w:r>
        <w:rPr>
          <w:rFonts w:eastAsia="Times New Roman"/>
          <w:szCs w:val="24"/>
        </w:rPr>
        <w:t xml:space="preserve"> Κύριε Πρόεδρε, δωδεκάμισι λεπτά μίλαγε ο Βουλευτής. </w:t>
      </w:r>
    </w:p>
    <w:p w14:paraId="5FAE2E9B"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Ο Κανον</w:t>
      </w:r>
      <w:r>
        <w:rPr>
          <w:rFonts w:eastAsia="Times New Roman"/>
          <w:szCs w:val="24"/>
        </w:rPr>
        <w:t>ισμός προβλέπει συγκεκριμένα ότι…</w:t>
      </w:r>
    </w:p>
    <w:p w14:paraId="5FAE2E9C" w14:textId="77777777" w:rsidR="00F27D86" w:rsidRDefault="00AA27F9">
      <w:pPr>
        <w:spacing w:after="0" w:line="600" w:lineRule="auto"/>
        <w:ind w:firstLine="720"/>
        <w:contextualSpacing/>
        <w:jc w:val="center"/>
        <w:rPr>
          <w:rFonts w:eastAsia="Times New Roman"/>
          <w:szCs w:val="24"/>
        </w:rPr>
      </w:pPr>
      <w:r>
        <w:rPr>
          <w:rFonts w:eastAsia="Times New Roman"/>
          <w:szCs w:val="24"/>
        </w:rPr>
        <w:t>(Θόρυβος στην Αίθουσα)</w:t>
      </w:r>
    </w:p>
    <w:p w14:paraId="5FAE2E9D" w14:textId="77777777" w:rsidR="00F27D86" w:rsidRDefault="00AA27F9">
      <w:pPr>
        <w:spacing w:after="0" w:line="600" w:lineRule="auto"/>
        <w:ind w:firstLine="720"/>
        <w:contextualSpacing/>
        <w:jc w:val="both"/>
        <w:rPr>
          <w:rFonts w:eastAsia="Times New Roman"/>
          <w:szCs w:val="24"/>
        </w:rPr>
      </w:pPr>
      <w:r>
        <w:rPr>
          <w:rFonts w:eastAsia="Times New Roman"/>
          <w:b/>
          <w:szCs w:val="24"/>
        </w:rPr>
        <w:t>ΝΙΚΟΛΑΟΣ ΣΥΡΜΑΛΕΝΙΟΣ:</w:t>
      </w:r>
      <w:r>
        <w:rPr>
          <w:rFonts w:eastAsia="Times New Roman"/>
          <w:szCs w:val="24"/>
        </w:rPr>
        <w:t xml:space="preserve"> Τι Προεδρείο είστε εσείς; Αφήστε τον να μιλήσει.</w:t>
      </w:r>
    </w:p>
    <w:p w14:paraId="5FAE2E9E" w14:textId="77777777" w:rsidR="00F27D86" w:rsidRDefault="00AA27F9">
      <w:pPr>
        <w:spacing w:after="0" w:line="600" w:lineRule="auto"/>
        <w:ind w:firstLine="720"/>
        <w:contextualSpacing/>
        <w:jc w:val="both"/>
        <w:rPr>
          <w:rFonts w:eastAsia="Times New Roman"/>
          <w:szCs w:val="24"/>
        </w:rPr>
      </w:pPr>
      <w:r>
        <w:rPr>
          <w:rFonts w:eastAsia="Times New Roman"/>
          <w:b/>
          <w:szCs w:val="24"/>
        </w:rPr>
        <w:t>ΝΙΚΟΛΑΟΣ ΞΥΔΑΚΗΣ:</w:t>
      </w:r>
      <w:r>
        <w:rPr>
          <w:rFonts w:eastAsia="Times New Roman"/>
          <w:szCs w:val="24"/>
        </w:rPr>
        <w:t xml:space="preserve"> Κύριε Πρόεδρε!</w:t>
      </w:r>
    </w:p>
    <w:p w14:paraId="5FAE2E9F"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Σταματήστε παρακαλώ! Σταματήστε! </w:t>
      </w:r>
    </w:p>
    <w:p w14:paraId="5FAE2EA0" w14:textId="77777777" w:rsidR="00F27D86" w:rsidRDefault="00AA27F9">
      <w:pPr>
        <w:spacing w:after="0" w:line="600" w:lineRule="auto"/>
        <w:ind w:firstLine="720"/>
        <w:contextualSpacing/>
        <w:jc w:val="both"/>
        <w:rPr>
          <w:rFonts w:eastAsia="Times New Roman"/>
          <w:szCs w:val="24"/>
        </w:rPr>
      </w:pPr>
      <w:r>
        <w:rPr>
          <w:rFonts w:eastAsia="Times New Roman"/>
          <w:b/>
          <w:szCs w:val="24"/>
        </w:rPr>
        <w:lastRenderedPageBreak/>
        <w:t>ΝΙΚΟΛΑΟΣ ΣΥΡΜΑΛΕΝΙΟΣ:</w:t>
      </w:r>
      <w:r>
        <w:rPr>
          <w:rFonts w:eastAsia="Times New Roman"/>
          <w:szCs w:val="24"/>
        </w:rPr>
        <w:t xml:space="preserve"> Δείξτε μια αντικειμενικότητα επιτέλους!</w:t>
      </w:r>
    </w:p>
    <w:p w14:paraId="5FAE2EA1" w14:textId="77777777" w:rsidR="00F27D86" w:rsidRDefault="00AA27F9">
      <w:pPr>
        <w:spacing w:after="0" w:line="600" w:lineRule="auto"/>
        <w:ind w:firstLine="720"/>
        <w:contextualSpacing/>
        <w:jc w:val="center"/>
        <w:rPr>
          <w:rFonts w:eastAsia="Times New Roman"/>
          <w:szCs w:val="24"/>
        </w:rPr>
      </w:pPr>
      <w:r>
        <w:rPr>
          <w:rFonts w:eastAsia="Times New Roman"/>
          <w:szCs w:val="24"/>
        </w:rPr>
        <w:t>(Θόρυβος στην Αίθουσα)</w:t>
      </w:r>
    </w:p>
    <w:p w14:paraId="5FAE2EA2"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Καθίστε κάτω. Ο Κανονισμός είναι ρητός. Όταν κατατίθεται μια συγκεκριμένη ερώτηση και γίνεται επίκαιρη ερώτηση, ο αρμόδιος Υπουργός, το αρμόδιο Υπουργείο απαν</w:t>
      </w:r>
      <w:r>
        <w:rPr>
          <w:rFonts w:eastAsia="Times New Roman"/>
          <w:szCs w:val="24"/>
        </w:rPr>
        <w:t xml:space="preserve">τάει επί της συγκεκριμένης ερώτησης. Αν είναι να πάμε στη Θεσσαλονίκη μέσω Ρώμης, με </w:t>
      </w:r>
      <w:proofErr w:type="spellStart"/>
      <w:r>
        <w:rPr>
          <w:rFonts w:eastAsia="Times New Roman"/>
          <w:szCs w:val="24"/>
        </w:rPr>
        <w:t>συγχωρείτε</w:t>
      </w:r>
      <w:proofErr w:type="spellEnd"/>
      <w:r>
        <w:rPr>
          <w:rFonts w:eastAsia="Times New Roman"/>
          <w:szCs w:val="24"/>
        </w:rPr>
        <w:t xml:space="preserve"> πάρα πολύ! Συντομεύετε!</w:t>
      </w:r>
    </w:p>
    <w:p w14:paraId="5FAE2EA3"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 xml:space="preserve">Υπάρχει, λοιπόν, ένα συγκεκριμένο </w:t>
      </w:r>
      <w:r>
        <w:rPr>
          <w:rFonts w:eastAsia="Times New Roman"/>
          <w:szCs w:val="24"/>
          <w:lang w:val="en-US"/>
        </w:rPr>
        <w:t>e</w:t>
      </w:r>
      <w:r>
        <w:rPr>
          <w:rFonts w:eastAsia="Times New Roman"/>
          <w:szCs w:val="24"/>
        </w:rPr>
        <w:t>-</w:t>
      </w:r>
      <w:r>
        <w:rPr>
          <w:rFonts w:eastAsia="Times New Roman"/>
          <w:szCs w:val="24"/>
          <w:lang w:val="en-US"/>
        </w:rPr>
        <w:t>mail</w:t>
      </w:r>
      <w:r>
        <w:rPr>
          <w:rFonts w:eastAsia="Times New Roman"/>
          <w:szCs w:val="24"/>
        </w:rPr>
        <w:t xml:space="preserve">, το οποίο έστειλε ο κ. </w:t>
      </w:r>
      <w:proofErr w:type="spellStart"/>
      <w:r>
        <w:rPr>
          <w:rFonts w:eastAsia="Times New Roman"/>
          <w:szCs w:val="24"/>
        </w:rPr>
        <w:t>Χάλαρης</w:t>
      </w:r>
      <w:proofErr w:type="spellEnd"/>
      <w:r>
        <w:rPr>
          <w:rFonts w:eastAsia="Times New Roman"/>
          <w:szCs w:val="24"/>
        </w:rPr>
        <w:t xml:space="preserve"> -ο τότε Πρόεδρος τ</w:t>
      </w:r>
      <w:r>
        <w:rPr>
          <w:rFonts w:eastAsia="Times New Roman"/>
          <w:szCs w:val="24"/>
        </w:rPr>
        <w:t xml:space="preserve">ης ΗΔΙΚΑ-, στον Υπουργό που διαδέχτηκε τον κ. Λοβέρδο και λέει ότι με τις δύο τιμολογήσεις που έγιναν το 2012, τον Μάρτη, τον Μάιο και τον Νοέμβριο, η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συγκεκριμένα -και κάποιες άλλες ελληνικές εταιρίες- είχε αύξηση 30% η μία εταιρεία της </w:t>
      </w:r>
      <w:r>
        <w:rPr>
          <w:rFonts w:eastAsia="Times New Roman"/>
          <w:szCs w:val="24"/>
        </w:rPr>
        <w:t>«</w:t>
      </w:r>
      <w:r>
        <w:rPr>
          <w:rFonts w:eastAsia="Times New Roman"/>
          <w:szCs w:val="24"/>
          <w:lang w:val="en-US"/>
        </w:rPr>
        <w:t>NOVART</w:t>
      </w:r>
      <w:r>
        <w:rPr>
          <w:rFonts w:eastAsia="Times New Roman"/>
          <w:szCs w:val="24"/>
          <w:lang w:val="en-US"/>
        </w:rPr>
        <w:t>IS</w:t>
      </w:r>
      <w:r>
        <w:rPr>
          <w:rFonts w:eastAsia="Times New Roman"/>
          <w:szCs w:val="24"/>
        </w:rPr>
        <w:t>»</w:t>
      </w:r>
      <w:r>
        <w:rPr>
          <w:rFonts w:eastAsia="Times New Roman"/>
          <w:szCs w:val="24"/>
        </w:rPr>
        <w:t xml:space="preserve"> και 8% η άλλη εταιρεία, με τον τρόπο που έγινε η τιμολόγηση. Αύξηση των τιμών. Έχουμε στοιχεία τα οποία τα ψάχνουμε -διότι στη αρχή </w:t>
      </w:r>
      <w:r>
        <w:rPr>
          <w:rFonts w:eastAsia="Times New Roman"/>
          <w:szCs w:val="24"/>
        </w:rPr>
        <w:lastRenderedPageBreak/>
        <w:t>προσπαθούσαμε να ισορροπήσουμε τη χώρα- και είναι προφανές ότι είχατε αριστοτεχνικά κρυμμένα κάποια πράγματα, αλλά τα βρ</w:t>
      </w:r>
      <w:r>
        <w:rPr>
          <w:rFonts w:eastAsia="Times New Roman"/>
          <w:szCs w:val="24"/>
        </w:rPr>
        <w:t>ήκαμε. Και βρήκαμε τι κάνατε κι εσείς λίγες μέρες πριν φύγετε.</w:t>
      </w:r>
    </w:p>
    <w:p w14:paraId="5FAE2EA4" w14:textId="77777777" w:rsidR="00F27D86" w:rsidRDefault="00AA27F9">
      <w:pPr>
        <w:spacing w:after="0" w:line="600" w:lineRule="auto"/>
        <w:ind w:firstLine="720"/>
        <w:contextualSpacing/>
        <w:jc w:val="both"/>
        <w:rPr>
          <w:rFonts w:eastAsia="Times New Roman"/>
          <w:szCs w:val="24"/>
        </w:rPr>
      </w:pPr>
      <w:r>
        <w:rPr>
          <w:rFonts w:eastAsia="Times New Roman"/>
          <w:szCs w:val="24"/>
        </w:rPr>
        <w:t>Βλέπουμε, λοιπόν, εδώ με βάση τα στοιχεία από επίσημη ενημέρωση του ΕΟΦ ότι υπάρχει -από τον κ. Λοβέρδο ξεκινώντας και το ίδιο κάνατε κι εσείς-, αύξηση των τιμών των φαρμάκων την περίοδο που γί</w:t>
      </w:r>
      <w:r>
        <w:rPr>
          <w:rFonts w:eastAsia="Times New Roman"/>
          <w:szCs w:val="24"/>
        </w:rPr>
        <w:t>νονταν οι περικοπές. Γιατί κάνατε ένα οριζόντιο κουτσούρεμα, αλλά προφυλάξατε αρκετές εταιρείες. Και την περίοδο των περικοπών…</w:t>
      </w:r>
    </w:p>
    <w:p w14:paraId="5FAE2EA5" w14:textId="77777777" w:rsidR="00F27D86" w:rsidRDefault="00AA27F9">
      <w:pPr>
        <w:spacing w:after="0" w:line="600" w:lineRule="auto"/>
        <w:ind w:firstLine="720"/>
        <w:contextualSpacing/>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Πώς; </w:t>
      </w:r>
    </w:p>
    <w:p w14:paraId="5FAE2EA6"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 xml:space="preserve">Με το δελτίο τιμών. Υπάρχει παράδειγμα που </w:t>
      </w:r>
      <w:r>
        <w:rPr>
          <w:rFonts w:eastAsia="Times New Roman"/>
          <w:szCs w:val="24"/>
        </w:rPr>
        <w:t>έχει τον Μάιο 2.018 και το</w:t>
      </w:r>
      <w:r>
        <w:rPr>
          <w:rFonts w:eastAsia="Times New Roman"/>
          <w:szCs w:val="24"/>
        </w:rPr>
        <w:t>ν</w:t>
      </w:r>
      <w:r>
        <w:rPr>
          <w:rFonts w:eastAsia="Times New Roman"/>
          <w:szCs w:val="24"/>
        </w:rPr>
        <w:t xml:space="preserve"> Νοέμβριο 2.152. Πώς γίνεται αυτή η άτιμη η μείωση; Πώς γίνεται 2.018 και 2.012 και πάει τον Νοέμβριο 2.152, όταν η τιμή που προτείνει η </w:t>
      </w:r>
      <w:r>
        <w:rPr>
          <w:rFonts w:eastAsia="Times New Roman"/>
          <w:szCs w:val="24"/>
        </w:rPr>
        <w:t>ε</w:t>
      </w:r>
      <w:r>
        <w:rPr>
          <w:rFonts w:eastAsia="Times New Roman"/>
          <w:szCs w:val="24"/>
        </w:rPr>
        <w:t>πιτροπή του ΕΟΦ είναι 872;</w:t>
      </w:r>
    </w:p>
    <w:p w14:paraId="5FAE2EA7" w14:textId="77777777" w:rsidR="00F27D86" w:rsidRDefault="00AA27F9">
      <w:pPr>
        <w:spacing w:after="0" w:line="600" w:lineRule="auto"/>
        <w:ind w:firstLine="720"/>
        <w:contextualSpacing/>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Αυτό είναι για τον κ. Λοβέρδο.</w:t>
      </w:r>
    </w:p>
    <w:p w14:paraId="5FAE2EA8" w14:textId="77777777" w:rsidR="00F27D86" w:rsidRDefault="00AA27F9">
      <w:pPr>
        <w:spacing w:after="0" w:line="600" w:lineRule="auto"/>
        <w:ind w:firstLine="720"/>
        <w:contextualSpacing/>
        <w:jc w:val="both"/>
        <w:rPr>
          <w:rFonts w:eastAsia="Times New Roman"/>
          <w:szCs w:val="24"/>
        </w:rPr>
      </w:pPr>
      <w:r>
        <w:rPr>
          <w:rFonts w:eastAsia="Times New Roman"/>
          <w:b/>
          <w:szCs w:val="24"/>
        </w:rPr>
        <w:t>ΠΑΥ</w:t>
      </w:r>
      <w:r>
        <w:rPr>
          <w:rFonts w:eastAsia="Times New Roman"/>
          <w:b/>
          <w:szCs w:val="24"/>
        </w:rPr>
        <w:t xml:space="preserve">ΛΟΣ ΠΟΛΑΚΗΣ (Αναπληρωτής Υπουργός Υγείας): </w:t>
      </w:r>
      <w:r>
        <w:rPr>
          <w:rFonts w:eastAsia="Times New Roman"/>
          <w:szCs w:val="24"/>
        </w:rPr>
        <w:t>Μισό λεπτό, έρχεται και η σειρά σας.</w:t>
      </w:r>
    </w:p>
    <w:p w14:paraId="5FAE2EA9" w14:textId="77777777" w:rsidR="00F27D86" w:rsidRDefault="00AA27F9">
      <w:pPr>
        <w:spacing w:after="0" w:line="600" w:lineRule="auto"/>
        <w:ind w:firstLine="720"/>
        <w:contextualSpacing/>
        <w:jc w:val="both"/>
        <w:rPr>
          <w:rFonts w:eastAsia="Times New Roman"/>
          <w:szCs w:val="24"/>
        </w:rPr>
      </w:pPr>
      <w:r>
        <w:rPr>
          <w:rFonts w:eastAsia="Times New Roman"/>
          <w:szCs w:val="24"/>
        </w:rPr>
        <w:lastRenderedPageBreak/>
        <w:t xml:space="preserve">Εσείς τι κάνατε με το </w:t>
      </w:r>
      <w:r>
        <w:rPr>
          <w:rFonts w:eastAsia="Times New Roman"/>
          <w:szCs w:val="24"/>
          <w:lang w:val="en-US"/>
        </w:rPr>
        <w:t>LUCENTIS</w:t>
      </w:r>
      <w:r>
        <w:rPr>
          <w:rFonts w:eastAsia="Times New Roman"/>
          <w:szCs w:val="24"/>
        </w:rPr>
        <w:t xml:space="preserve">; Τι κάνατε με το </w:t>
      </w:r>
      <w:r>
        <w:rPr>
          <w:rFonts w:eastAsia="Times New Roman"/>
          <w:szCs w:val="24"/>
          <w:lang w:val="en-US"/>
        </w:rPr>
        <w:t>LUCENTIS</w:t>
      </w:r>
      <w:r>
        <w:rPr>
          <w:rFonts w:eastAsia="Times New Roman"/>
          <w:szCs w:val="24"/>
        </w:rPr>
        <w:t>, κύριε Γεωργιάδη; Είχατε υπογράψει μια υπουργική απόφαση λίγες ημέρες πριν φύγετε, στην οποία προσθέσατε μία παράγραφο.</w:t>
      </w:r>
      <w:r>
        <w:rPr>
          <w:rFonts w:eastAsia="Times New Roman"/>
          <w:szCs w:val="24"/>
        </w:rPr>
        <w:t xml:space="preserve"> Αυτό είναι το μικρό. Έχετε κάνει κάτι μεγαλύτερο το οποίο θα το πω αμέσως μετά. Προσθέσατε μια παράγραφο που λέει ότι όταν έχω ένα σκεύασμα, το οποίο αλλάζει περιεκτικότητα, τότε υπάρχει μια αναλογική μείωση ή αύξηση της τιμής με κάποια όρια, αν μειώνεται</w:t>
      </w:r>
      <w:r>
        <w:rPr>
          <w:rFonts w:eastAsia="Times New Roman"/>
          <w:szCs w:val="24"/>
        </w:rPr>
        <w:t xml:space="preserve"> ή αν αυξάνεται η περιεκτικότητα.</w:t>
      </w:r>
    </w:p>
    <w:p w14:paraId="5FAE2EAA" w14:textId="77777777" w:rsidR="00F27D86" w:rsidRDefault="00AA27F9">
      <w:pPr>
        <w:spacing w:after="0" w:line="600" w:lineRule="auto"/>
        <w:ind w:firstLine="720"/>
        <w:contextualSpacing/>
        <w:jc w:val="both"/>
        <w:rPr>
          <w:rFonts w:eastAsia="Times New Roman"/>
          <w:szCs w:val="24"/>
        </w:rPr>
      </w:pPr>
      <w:r>
        <w:rPr>
          <w:rFonts w:eastAsia="Times New Roman"/>
          <w:szCs w:val="24"/>
        </w:rPr>
        <w:t>Εσείς, λοιπόν, προσθέτετε σε αυτήν την υπουργική απόφαση μία διάταξη που λέει: «για διαφορετικές περιεκτικότητες που έχουν εγκριθεί κατόπιν πλήρους τεκμηρίωσης και για να πάρουν άδεια από τον ΕΟΦ και κυκλοφορούν σε τουλάχι</w:t>
      </w:r>
      <w:r>
        <w:rPr>
          <w:rFonts w:eastAsia="Times New Roman"/>
          <w:szCs w:val="24"/>
        </w:rPr>
        <w:t>στον τρεις χώρες της Ευρωπαϊκής Ένωσης, δύναται ο ΕΟΦ να προτείνει την εξαίρεση από τις ως άνω αναγωγές».</w:t>
      </w:r>
    </w:p>
    <w:p w14:paraId="5FAE2EAB" w14:textId="77777777" w:rsidR="00F27D86" w:rsidRDefault="00AA27F9">
      <w:pPr>
        <w:spacing w:after="0" w:line="600" w:lineRule="auto"/>
        <w:ind w:firstLine="720"/>
        <w:contextualSpacing/>
        <w:jc w:val="both"/>
        <w:rPr>
          <w:rFonts w:eastAsia="Times New Roman"/>
          <w:szCs w:val="24"/>
        </w:rPr>
      </w:pPr>
      <w:r>
        <w:rPr>
          <w:rFonts w:eastAsia="Times New Roman"/>
          <w:szCs w:val="24"/>
        </w:rPr>
        <w:t xml:space="preserve">Το </w:t>
      </w:r>
      <w:r>
        <w:rPr>
          <w:rFonts w:eastAsia="Times New Roman"/>
          <w:szCs w:val="24"/>
          <w:lang w:val="en-US"/>
        </w:rPr>
        <w:t>LUCENTIS</w:t>
      </w:r>
      <w:r>
        <w:rPr>
          <w:rFonts w:eastAsia="Times New Roman"/>
          <w:szCs w:val="24"/>
        </w:rPr>
        <w:t xml:space="preserve">, λοιπόν, τότε άλλαξε περιεκτικότητα. Από 2,23 πήγε στο 1,65 και με βάση την αναγωγή -για να μην κουνάτε το δάχτυλο- η τιμή έπρεπε να πάει </w:t>
      </w:r>
      <w:r>
        <w:rPr>
          <w:rFonts w:eastAsia="Times New Roman"/>
          <w:szCs w:val="24"/>
        </w:rPr>
        <w:t>509,07.</w:t>
      </w:r>
    </w:p>
    <w:p w14:paraId="5FAE2EAC" w14:textId="77777777" w:rsidR="00F27D86" w:rsidRDefault="00AA27F9">
      <w:pPr>
        <w:spacing w:after="0" w:line="600" w:lineRule="auto"/>
        <w:ind w:firstLine="720"/>
        <w:contextualSpacing/>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Σήμερα γιατί πωλείται;</w:t>
      </w:r>
    </w:p>
    <w:p w14:paraId="5FAE2EAD" w14:textId="77777777" w:rsidR="00F27D86" w:rsidRDefault="00AA27F9">
      <w:pPr>
        <w:spacing w:after="0" w:line="600" w:lineRule="auto"/>
        <w:ind w:firstLine="720"/>
        <w:contextualSpacing/>
        <w:jc w:val="both"/>
        <w:rPr>
          <w:rFonts w:eastAsia="Times New Roman"/>
          <w:szCs w:val="24"/>
        </w:rPr>
      </w:pPr>
      <w:r>
        <w:rPr>
          <w:rFonts w:eastAsia="Times New Roman"/>
          <w:b/>
          <w:szCs w:val="24"/>
        </w:rPr>
        <w:lastRenderedPageBreak/>
        <w:t xml:space="preserve">ΠΑΥΛΟΣ ΠΟΛΑΚΗΣ (Αναπληρωτής Υπουργός Υγείας): </w:t>
      </w:r>
      <w:r>
        <w:rPr>
          <w:rFonts w:eastAsia="Times New Roman"/>
          <w:szCs w:val="24"/>
        </w:rPr>
        <w:t>Γιατί; Θα σου πω γιατί. Διότι τώρα το βρήκαμε.</w:t>
      </w:r>
    </w:p>
    <w:p w14:paraId="5FAE2EAE"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Κύριε Γεωργιάδη, μη διακόπτετε, σας παρακαλώ. Κύριε Υπουργέ!</w:t>
      </w:r>
    </w:p>
    <w:p w14:paraId="5FAE2EAF"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ΠΑΥΛΟΣ </w:t>
      </w:r>
      <w:r>
        <w:rPr>
          <w:rFonts w:eastAsia="Times New Roman"/>
          <w:b/>
          <w:szCs w:val="24"/>
        </w:rPr>
        <w:t xml:space="preserve">ΠΟΛΑΚΗΣ (Αναπληρωτής Υπουργός Υγείας): </w:t>
      </w:r>
      <w:r>
        <w:rPr>
          <w:rFonts w:eastAsia="Times New Roman"/>
          <w:szCs w:val="24"/>
        </w:rPr>
        <w:t>Γι’ αυτό! Κατάλαβες;</w:t>
      </w:r>
      <w:r>
        <w:rPr>
          <w:rFonts w:eastAsia="Times New Roman"/>
          <w:b/>
          <w:szCs w:val="24"/>
        </w:rPr>
        <w:t xml:space="preserve"> </w:t>
      </w:r>
      <w:r>
        <w:rPr>
          <w:rFonts w:eastAsia="Times New Roman"/>
          <w:szCs w:val="24"/>
        </w:rPr>
        <w:t>Τα είχατε κρύψει! Τα είχατε κρύψει! Διότι αντί να τιμολογηθεί…</w:t>
      </w:r>
    </w:p>
    <w:p w14:paraId="5FAE2EB0"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Κύριε Υπουργέ, ξεπεράσατε τα δέκα λεπτά.</w:t>
      </w:r>
    </w:p>
    <w:p w14:paraId="5FAE2EB1"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 xml:space="preserve">Μισό λεπτό! </w:t>
      </w:r>
      <w:r>
        <w:rPr>
          <w:rFonts w:eastAsia="Times New Roman"/>
          <w:szCs w:val="24"/>
        </w:rPr>
        <w:t>Μισό λεπτό! Εκεί που μας χρώσταγαν μας πήραν και το βόδι!</w:t>
      </w:r>
    </w:p>
    <w:p w14:paraId="5FAE2EB2"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Μισό λεπτό και κλείνουμε. Μισό λεπτό και κλείνουμε! Τελεία και παύλα!</w:t>
      </w:r>
    </w:p>
    <w:p w14:paraId="5FAE2EB3"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Εκεί που έπρεπε να τιμολογηθεί …</w:t>
      </w:r>
    </w:p>
    <w:p w14:paraId="5FAE2EB4" w14:textId="77777777" w:rsidR="00F27D86" w:rsidRDefault="00AA27F9">
      <w:pPr>
        <w:spacing w:after="0" w:line="600" w:lineRule="auto"/>
        <w:ind w:firstLine="720"/>
        <w:contextualSpacing/>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w:t>
      </w:r>
      <w:r>
        <w:rPr>
          <w:rFonts w:eastAsia="Times New Roman"/>
          <w:b/>
          <w:szCs w:val="24"/>
        </w:rPr>
        <w:t xml:space="preserve">ΙΣ ΓΕΩΡΓΙΑΔΗΣ: </w:t>
      </w:r>
      <w:r>
        <w:rPr>
          <w:rFonts w:eastAsia="Times New Roman"/>
          <w:szCs w:val="24"/>
        </w:rPr>
        <w:t>Πρέπει να απαντήσετε …</w:t>
      </w:r>
    </w:p>
    <w:p w14:paraId="5FAE2EB5" w14:textId="77777777" w:rsidR="00F27D86" w:rsidRDefault="00AA27F9">
      <w:pPr>
        <w:spacing w:after="0" w:line="600" w:lineRule="auto"/>
        <w:ind w:firstLine="720"/>
        <w:contextualSpacing/>
        <w:jc w:val="both"/>
        <w:rPr>
          <w:rFonts w:eastAsia="Times New Roman"/>
          <w:szCs w:val="24"/>
        </w:rPr>
      </w:pPr>
      <w:r>
        <w:rPr>
          <w:rFonts w:eastAsia="Times New Roman"/>
          <w:b/>
          <w:szCs w:val="24"/>
        </w:rPr>
        <w:lastRenderedPageBreak/>
        <w:t xml:space="preserve">ΠΑΥΛΟΣ ΠΟΛΑΚΗΣ (Αναπληρωτής Υπουργός Υγείας): </w:t>
      </w:r>
      <w:r>
        <w:rPr>
          <w:rFonts w:eastAsia="Times New Roman"/>
          <w:szCs w:val="24"/>
        </w:rPr>
        <w:t>Μα, είναι τρομερό αυτό που κάνετε. Μισό λεπτό. Αφήστε να πω αυτό …</w:t>
      </w:r>
    </w:p>
    <w:p w14:paraId="5FAE2EB6"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Γιατί διαμαρτύρεστε, κύριε Γεωργιάδη; Καθίστε κάτω.</w:t>
      </w:r>
    </w:p>
    <w:p w14:paraId="5FAE2EB7"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ΝΙΚΟΛΑΟΣ ΞΥΔΑΚΗΣ: </w:t>
      </w:r>
      <w:r>
        <w:rPr>
          <w:rFonts w:eastAsia="Times New Roman"/>
          <w:szCs w:val="24"/>
        </w:rPr>
        <w:t>Ε</w:t>
      </w:r>
      <w:r>
        <w:rPr>
          <w:rFonts w:eastAsia="Times New Roman"/>
          <w:szCs w:val="24"/>
        </w:rPr>
        <w:t>ίναι σοβαρό …</w:t>
      </w:r>
    </w:p>
    <w:p w14:paraId="5FAE2EB8"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Τι θα πει «σοβαρό»; Αυτό θα λύσουμε σήμερα, τα προσωπικά ή τις προσωπικές διενέξεις του κ. </w:t>
      </w:r>
      <w:proofErr w:type="spellStart"/>
      <w:r>
        <w:rPr>
          <w:rFonts w:eastAsia="Times New Roman"/>
          <w:szCs w:val="24"/>
        </w:rPr>
        <w:t>Πολάκη</w:t>
      </w:r>
      <w:proofErr w:type="spellEnd"/>
      <w:r>
        <w:rPr>
          <w:rFonts w:eastAsia="Times New Roman"/>
          <w:szCs w:val="24"/>
        </w:rPr>
        <w:t xml:space="preserve"> με τον κ. Γεωργιάδη; </w:t>
      </w:r>
    </w:p>
    <w:p w14:paraId="5FAE2EB9"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 xml:space="preserve">Αυτό είναι προσωπικό; </w:t>
      </w:r>
    </w:p>
    <w:p w14:paraId="5FAE2EBA" w14:textId="77777777" w:rsidR="00F27D86" w:rsidRDefault="00AA27F9">
      <w:pPr>
        <w:spacing w:after="0" w:line="600" w:lineRule="auto"/>
        <w:ind w:firstLine="720"/>
        <w:contextualSpacing/>
        <w:jc w:val="both"/>
        <w:rPr>
          <w:rFonts w:eastAsia="Times New Roman"/>
          <w:szCs w:val="24"/>
        </w:rPr>
      </w:pPr>
      <w:r>
        <w:rPr>
          <w:rFonts w:eastAsia="Times New Roman"/>
          <w:b/>
          <w:szCs w:val="24"/>
        </w:rPr>
        <w:t>ΝΙΚΟΛΑΟΣ ΞΥΔΑΚΗΣ:</w:t>
      </w:r>
      <w:r>
        <w:rPr>
          <w:rFonts w:eastAsia="Times New Roman"/>
          <w:szCs w:val="24"/>
        </w:rPr>
        <w:t xml:space="preserve"> Σ</w:t>
      </w:r>
      <w:r>
        <w:rPr>
          <w:rFonts w:eastAsia="Times New Roman"/>
          <w:szCs w:val="24"/>
        </w:rPr>
        <w:t>υγγνώμη, κύριε Πρόεδρε. Δωδεκάμισι λεπτά μίλαγε ο κ. Γεωργιάδης. Ισοβαρώς …</w:t>
      </w:r>
    </w:p>
    <w:p w14:paraId="5FAE2EBB"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Κύριε </w:t>
      </w:r>
      <w:proofErr w:type="spellStart"/>
      <w:r>
        <w:rPr>
          <w:rFonts w:eastAsia="Times New Roman"/>
          <w:szCs w:val="24"/>
        </w:rPr>
        <w:t>Ξυδάκη</w:t>
      </w:r>
      <w:proofErr w:type="spellEnd"/>
      <w:r>
        <w:rPr>
          <w:rFonts w:eastAsia="Times New Roman"/>
          <w:szCs w:val="24"/>
        </w:rPr>
        <w:t>, διαβάστε τον Κανονισμό και να το συζητήσουμε. Ο Υπουργός και ο εκάστοτε Υπουργός είναι υποχρεωμένοι να απαντήσουν στη συγκεκριμένη ε</w:t>
      </w:r>
      <w:r>
        <w:rPr>
          <w:rFonts w:eastAsia="Times New Roman"/>
          <w:szCs w:val="24"/>
        </w:rPr>
        <w:t>ρώτηση του ερωτώντος Βουλευτή. Αν εσείς μέχρι τώρα, με εξαίρεση ένα-δυο σημεία, καταλάβατε ότι απαντά ο Υπουργός, ελάτε να το πείτε. Σας παρακαλώ πολύ!</w:t>
      </w:r>
    </w:p>
    <w:p w14:paraId="5FAE2EBC" w14:textId="77777777" w:rsidR="00F27D86" w:rsidRDefault="00AA27F9">
      <w:pPr>
        <w:spacing w:after="0" w:line="600" w:lineRule="auto"/>
        <w:ind w:firstLine="720"/>
        <w:contextualSpacing/>
        <w:jc w:val="both"/>
        <w:rPr>
          <w:rFonts w:eastAsia="Times New Roman"/>
          <w:szCs w:val="24"/>
        </w:rPr>
      </w:pPr>
      <w:r>
        <w:rPr>
          <w:rFonts w:eastAsia="Times New Roman"/>
          <w:szCs w:val="24"/>
        </w:rPr>
        <w:lastRenderedPageBreak/>
        <w:t>Κύριε Υπουργέ, τελευταία προειδοποίηση. Απαντήστε, αν θέλετε, στα συγκεκριμένα ζητήματα που τίθενται στη</w:t>
      </w:r>
      <w:r>
        <w:rPr>
          <w:rFonts w:eastAsia="Times New Roman"/>
          <w:szCs w:val="24"/>
        </w:rPr>
        <w:t>ν επίκαιρη ερώτηση…</w:t>
      </w:r>
    </w:p>
    <w:p w14:paraId="5FAE2EBD"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Δεν με αφήνετε. Αυτό κάνω …</w:t>
      </w:r>
    </w:p>
    <w:p w14:paraId="5FAE2EBE"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…διαφορετικά θα βρεθώ στη δυσάρεστη θέση να σας διακόψω, να κλείσω το μικρόφωνο. Τελεία και παύλα. Το λέω επειδή εσείς αναφέρατε</w:t>
      </w:r>
      <w:r>
        <w:rPr>
          <w:rFonts w:eastAsia="Times New Roman"/>
          <w:szCs w:val="24"/>
        </w:rPr>
        <w:t xml:space="preserve"> την τελεία.</w:t>
      </w:r>
    </w:p>
    <w:p w14:paraId="5FAE2EBF"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Αυτό κάνω, αλλά δεν με αφήνετε.</w:t>
      </w:r>
    </w:p>
    <w:p w14:paraId="5FAE2EC0"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Εκεί που μας χρωστούσαν, θα μας πάρουν και το βόδι. Σας παρακαλώ πολύ.</w:t>
      </w:r>
    </w:p>
    <w:p w14:paraId="5FAE2EC1" w14:textId="77777777" w:rsidR="00F27D86" w:rsidRDefault="00AA27F9">
      <w:pPr>
        <w:spacing w:after="0" w:line="600" w:lineRule="auto"/>
        <w:ind w:firstLine="720"/>
        <w:contextualSpacing/>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ΑΔΩΝΙΣ ΓΕΩΡΓΙΑΔΗΣ: </w:t>
      </w:r>
      <w:r>
        <w:rPr>
          <w:rFonts w:eastAsia="Times New Roman"/>
          <w:szCs w:val="24"/>
        </w:rPr>
        <w:t>Μην τον διακόπτετε, κύριε Πρόε</w:t>
      </w:r>
      <w:r>
        <w:rPr>
          <w:rFonts w:eastAsia="Times New Roman"/>
          <w:szCs w:val="24"/>
        </w:rPr>
        <w:t>δρε. Πρέπει να απαντήσει και για το δελτίο τιμών που δεν βγάλανε.</w:t>
      </w:r>
    </w:p>
    <w:p w14:paraId="5FAE2EC2"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 xml:space="preserve">Έπρεπε, λοιπόν, το </w:t>
      </w:r>
      <w:r>
        <w:rPr>
          <w:rFonts w:eastAsia="Times New Roman"/>
          <w:szCs w:val="24"/>
          <w:lang w:val="en-US"/>
        </w:rPr>
        <w:t>LUCENTIS</w:t>
      </w:r>
      <w:r>
        <w:rPr>
          <w:rFonts w:eastAsia="Times New Roman"/>
          <w:szCs w:val="24"/>
        </w:rPr>
        <w:t xml:space="preserve"> να τιμολογηθεί με βάση την αναγωγή και όχι να μπει στη στήλη των τριών χωρών. Από </w:t>
      </w:r>
      <w:r>
        <w:rPr>
          <w:rFonts w:eastAsia="Times New Roman"/>
          <w:szCs w:val="24"/>
        </w:rPr>
        <w:lastRenderedPageBreak/>
        <w:t xml:space="preserve">τη στιγμή που μπαίνει στη στήλη των τριών χωρών, στην επόμενη τιμολόγηση αυτόματα το σύστημα αντλεί τις τρεις χώρες. </w:t>
      </w:r>
    </w:p>
    <w:p w14:paraId="5FAE2EC3" w14:textId="77777777" w:rsidR="00F27D86" w:rsidRDefault="00AA27F9">
      <w:pPr>
        <w:spacing w:after="0" w:line="600" w:lineRule="auto"/>
        <w:ind w:firstLine="720"/>
        <w:contextualSpacing/>
        <w:jc w:val="both"/>
        <w:rPr>
          <w:rFonts w:eastAsia="Times New Roman"/>
          <w:szCs w:val="24"/>
        </w:rPr>
      </w:pPr>
      <w:r>
        <w:rPr>
          <w:rFonts w:eastAsia="Times New Roman"/>
          <w:szCs w:val="24"/>
        </w:rPr>
        <w:t xml:space="preserve">Είναι πιο «χοντρό» αυτό που κάνατε. Εξαιρέσατε από την </w:t>
      </w:r>
      <w:r>
        <w:rPr>
          <w:rFonts w:eastAsia="Times New Roman"/>
          <w:szCs w:val="24"/>
        </w:rPr>
        <w:t>πρώτη τιμολόγηση ένα νέο προϊόν με διαφορετική περιεκτικότητα που αντί να πάρει τη χαμηλή τιμή, μπήκε στον τρόπο της τιμολόγησης με τις τρεις χώρες, άρα αυτόματα μετά –γιατί είναι δέκα χιλιάδες κωδικοί, αλλά το βρήκαμε και είναι και άλλα που έχουμε βρει- μ</w:t>
      </w:r>
      <w:r>
        <w:rPr>
          <w:rFonts w:eastAsia="Times New Roman"/>
          <w:szCs w:val="24"/>
        </w:rPr>
        <w:t xml:space="preserve">πήκε αυτόματα στην άλλη και γι’ αυτό συνεχίζει. </w:t>
      </w:r>
    </w:p>
    <w:p w14:paraId="5FAE2EC4" w14:textId="77777777" w:rsidR="00F27D86" w:rsidRDefault="00AA27F9">
      <w:pPr>
        <w:spacing w:after="0" w:line="600" w:lineRule="auto"/>
        <w:ind w:firstLine="720"/>
        <w:contextualSpacing/>
        <w:jc w:val="both"/>
        <w:rPr>
          <w:rFonts w:eastAsia="Times New Roman"/>
          <w:szCs w:val="24"/>
        </w:rPr>
      </w:pPr>
      <w:r>
        <w:rPr>
          <w:rFonts w:eastAsia="Times New Roman"/>
          <w:szCs w:val="24"/>
        </w:rPr>
        <w:t xml:space="preserve">Το πιο «χοντρό», όμως, που κάνατε σ’ αυτές τις δύο υπουργικές αποφάσεις που βγάλατε είναι ότι καταργήσατε, κύριε Γεωργιάδη, τη δεύτερη φορά, γιατί μας λέτε για κάποια πράγματα ότι δεν καταφέραμε το ’15 -που </w:t>
      </w:r>
      <w:r>
        <w:rPr>
          <w:rFonts w:eastAsia="Times New Roman"/>
          <w:szCs w:val="24"/>
        </w:rPr>
        <w:t xml:space="preserve">η χώρα ήταν με τη θηλιά στο λαιμό- να κάνουμε δύο τιμολογήσεις. Εσείς καταφέρατε και βγάλατε μαζεμένα τα χρήματα μεγάλων φαρμακευτικών και πολυεθνικών τότε. </w:t>
      </w:r>
    </w:p>
    <w:p w14:paraId="5FAE2EC5" w14:textId="77777777" w:rsidR="00F27D86" w:rsidRDefault="00AA27F9">
      <w:pPr>
        <w:spacing w:after="0" w:line="600" w:lineRule="auto"/>
        <w:ind w:firstLine="720"/>
        <w:contextualSpacing/>
        <w:jc w:val="both"/>
        <w:rPr>
          <w:rFonts w:eastAsia="Times New Roman"/>
          <w:szCs w:val="24"/>
        </w:rPr>
      </w:pPr>
      <w:r>
        <w:rPr>
          <w:rFonts w:eastAsia="Times New Roman"/>
          <w:szCs w:val="24"/>
        </w:rPr>
        <w:t>Ξέρετε γιατί τα βγάλατε μαζεμένα και λίγες μέρες πριν φύγετε; Διότι ενώ στην απόφαση του Ιανουαρίο</w:t>
      </w:r>
      <w:r>
        <w:rPr>
          <w:rFonts w:eastAsia="Times New Roman"/>
          <w:szCs w:val="24"/>
        </w:rPr>
        <w:t xml:space="preserve">υ που υπογράψατε υπάρχει η έννοια της ειδικής χονδρικής τιμής, στην απόφαση του Ιουνίου που υπογράψατε λίγες μέρες πριν φύγετε δεν υπάρχει η έννοια της ειδικής χονδρικής τιμής. </w:t>
      </w:r>
    </w:p>
    <w:p w14:paraId="5FAE2EC6" w14:textId="77777777" w:rsidR="00F27D86" w:rsidRDefault="00AA27F9">
      <w:pPr>
        <w:spacing w:after="0" w:line="600" w:lineRule="auto"/>
        <w:ind w:firstLine="720"/>
        <w:contextualSpacing/>
        <w:jc w:val="both"/>
        <w:rPr>
          <w:rFonts w:eastAsia="Times New Roman"/>
          <w:szCs w:val="24"/>
        </w:rPr>
      </w:pPr>
      <w:r>
        <w:rPr>
          <w:rFonts w:eastAsia="Times New Roman"/>
          <w:szCs w:val="24"/>
        </w:rPr>
        <w:lastRenderedPageBreak/>
        <w:t>Τι είναι αυτό; Αυτό είναι το εξής, κύριε Γεωργιάδη, και εδώ παίχτηκαν εκατοντά</w:t>
      </w:r>
      <w:r>
        <w:rPr>
          <w:rFonts w:eastAsia="Times New Roman"/>
          <w:szCs w:val="24"/>
        </w:rPr>
        <w:t xml:space="preserve">δες εκατομμύρια και γι’ αυτά κυνηγιόμαστε μέχρι σήμερα. Τι είναι αυτό; Αυτό είναι ότι για ορισμένα ακριβά φάρμακα, τα ΦΥΚ όπως τα λέμε, τα </w:t>
      </w:r>
      <w:r>
        <w:rPr>
          <w:rFonts w:eastAsia="Times New Roman"/>
          <w:szCs w:val="24"/>
        </w:rPr>
        <w:t>φάρμακα υψηλού κόστους</w:t>
      </w:r>
      <w:r>
        <w:rPr>
          <w:rFonts w:eastAsia="Times New Roman"/>
          <w:szCs w:val="24"/>
        </w:rPr>
        <w:t xml:space="preserve"> που ένα μεγάλο τους κομμάτι πουλιέται από τα νοσοκομεία, αλλά επίσης ένα σημαντικό κομμάτι που</w:t>
      </w:r>
      <w:r>
        <w:rPr>
          <w:rFonts w:eastAsia="Times New Roman"/>
          <w:szCs w:val="24"/>
        </w:rPr>
        <w:t xml:space="preserve">λιέται και στα ιδιωτικά φαρμακεία, για να μειωθεί η δαπάνη, από το 2012-2013 υπήρχε η έννοια της ειδικής χονδρικής τιμής, δηλαδή αφαιρούσες από τη χονδρική τιμή που έπαιρνε το φάρμακο, ας πούμε 1.000 ευρώ, το 13% που το έπαιρνε το νοσοκομείο. Αυτά είναι η </w:t>
      </w:r>
      <w:r>
        <w:rPr>
          <w:rFonts w:eastAsia="Times New Roman"/>
          <w:szCs w:val="24"/>
        </w:rPr>
        <w:t xml:space="preserve">νοσοκομειακή τιμή. Άρα, ένα φάρμακο που έκανε 1.000 ευρώ, το νοσοκομείο το προμηθευόταν 870 ευρώ. Στα 870 ευρώ πρόσθετες 2% που ήταν η ειδική χονδρική τιμή, στο συγκεκριμένο παράδειγμα 884 ευρώ. </w:t>
      </w:r>
    </w:p>
    <w:p w14:paraId="5FAE2EC7" w14:textId="77777777" w:rsidR="00F27D86" w:rsidRDefault="00AA27F9">
      <w:pPr>
        <w:spacing w:after="0" w:line="600" w:lineRule="auto"/>
        <w:ind w:firstLine="720"/>
        <w:contextualSpacing/>
        <w:jc w:val="both"/>
        <w:rPr>
          <w:rFonts w:eastAsia="Times New Roman"/>
          <w:szCs w:val="24"/>
        </w:rPr>
      </w:pPr>
      <w:r>
        <w:rPr>
          <w:rFonts w:eastAsia="Times New Roman"/>
          <w:szCs w:val="24"/>
        </w:rPr>
        <w:t>Έλεγε, λοιπόν, τότε: Για τα φάρμακα αυτά που πουλιούνται στα</w:t>
      </w:r>
      <w:r>
        <w:rPr>
          <w:rFonts w:eastAsia="Times New Roman"/>
          <w:szCs w:val="24"/>
        </w:rPr>
        <w:t xml:space="preserve"> φαρμακεία έξω, δηλαδή τα πληρώνει ο ΕΟΠΥΥ ή έχουν και συμμετοχή οι άρρωστοι –συνήθως δεν είχαν συμμετοχή, ήταν πολύ ακριβά- θα έπρεπε να προσθέσουμε 30 ευρώ κέρδος του φαρμακοποιού και το ΦΠΑ. Άρα, ένα φάρμακο που είχε χονδρική τιμή 1.000 ευρώ, νοσοκομεια</w:t>
      </w:r>
      <w:r>
        <w:rPr>
          <w:rFonts w:eastAsia="Times New Roman"/>
          <w:szCs w:val="24"/>
        </w:rPr>
        <w:t xml:space="preserve">κή τιμή 870 ευρώ, ειδική χονδρική </w:t>
      </w:r>
      <w:r>
        <w:rPr>
          <w:rFonts w:eastAsia="Times New Roman"/>
          <w:szCs w:val="24"/>
        </w:rPr>
        <w:lastRenderedPageBreak/>
        <w:t xml:space="preserve">τιμή 884 ευρώ, στα φαρμακεία έφτανε με 967 ευρώ. Αυτά πληρώνει ο ΕΟΠΥΥ. </w:t>
      </w:r>
    </w:p>
    <w:p w14:paraId="5FAE2EC8" w14:textId="77777777" w:rsidR="00F27D86" w:rsidRDefault="00AA27F9">
      <w:pPr>
        <w:spacing w:after="0" w:line="600" w:lineRule="auto"/>
        <w:ind w:firstLine="720"/>
        <w:contextualSpacing/>
        <w:jc w:val="both"/>
        <w:rPr>
          <w:rFonts w:eastAsia="Times New Roman"/>
          <w:szCs w:val="24"/>
        </w:rPr>
      </w:pPr>
      <w:r>
        <w:rPr>
          <w:rFonts w:eastAsia="Times New Roman"/>
          <w:szCs w:val="24"/>
        </w:rPr>
        <w:t>Τι κάνετε, λοιπόν, εσείς λίγο πριν φύγετε; Καταργείτε την έννοια της ειδικής χονδρικής τιμής και λέτε ότι για τα φάρμακα αυτά που αφορούν φάρμακα μεγ</w:t>
      </w:r>
      <w:r>
        <w:rPr>
          <w:rFonts w:eastAsia="Times New Roman"/>
          <w:szCs w:val="24"/>
        </w:rPr>
        <w:t>άλων πολυεθνικών –έχω εδώ τον κατάλογο- δεν θα υπολογίζεται η τιμή στο φαρμακείο με την ειδική χονδρική τιμή, αλλά με τη χονδρική. Θα προσθέτουμε 1.000 συν 30.</w:t>
      </w:r>
    </w:p>
    <w:p w14:paraId="5FAE2EC9" w14:textId="77777777" w:rsidR="00F27D86" w:rsidRDefault="00AA27F9">
      <w:pPr>
        <w:spacing w:after="0" w:line="600" w:lineRule="auto"/>
        <w:ind w:firstLine="720"/>
        <w:contextualSpacing/>
        <w:jc w:val="both"/>
        <w:rPr>
          <w:rFonts w:eastAsia="Times New Roman"/>
          <w:szCs w:val="24"/>
        </w:rPr>
      </w:pPr>
      <w:r>
        <w:rPr>
          <w:rFonts w:eastAsia="Times New Roman"/>
          <w:szCs w:val="24"/>
        </w:rPr>
        <w:t xml:space="preserve">Έρχεται ο </w:t>
      </w:r>
      <w:proofErr w:type="spellStart"/>
      <w:r>
        <w:rPr>
          <w:rFonts w:eastAsia="Times New Roman"/>
          <w:szCs w:val="24"/>
        </w:rPr>
        <w:t>ομόσταυλός</w:t>
      </w:r>
      <w:proofErr w:type="spellEnd"/>
      <w:r>
        <w:rPr>
          <w:rFonts w:eastAsia="Times New Roman"/>
          <w:szCs w:val="24"/>
        </w:rPr>
        <w:t xml:space="preserve"> σας κ. Βορίδης, ο οποίος το αλλάζει και λέει ότι το ποσοστό του κέρδους του</w:t>
      </w:r>
      <w:r>
        <w:rPr>
          <w:rFonts w:eastAsia="Times New Roman"/>
          <w:szCs w:val="24"/>
        </w:rPr>
        <w:t xml:space="preserve"> φαρμακοποιού δεν θα είναι 30 ευρώ για τα φάρμακα πάνω από 200 ευρώ, αλλά θα είναι 5% για τα πάνω από 1.000 ευρώ και πάει στα 1.110. Εσείς ξετινάξατε τις τιμές με αυτή …</w:t>
      </w:r>
    </w:p>
    <w:p w14:paraId="5FAE2ECA" w14:textId="77777777" w:rsidR="00F27D86" w:rsidRDefault="00AA27F9">
      <w:pPr>
        <w:spacing w:after="0" w:line="600" w:lineRule="auto"/>
        <w:ind w:firstLine="720"/>
        <w:contextualSpacing/>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ΑΔΩΝΙΣ ΓΕΩΡΓΙΑΔΗΣ: </w:t>
      </w:r>
      <w:r>
        <w:rPr>
          <w:rFonts w:eastAsia="Times New Roman"/>
          <w:szCs w:val="24"/>
        </w:rPr>
        <w:t>Πόσο μείωσες τη δαπάνη;</w:t>
      </w:r>
    </w:p>
    <w:p w14:paraId="5FAE2ECB"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b/>
          <w:szCs w:val="24"/>
        </w:rPr>
        <w:t xml:space="preserve">: </w:t>
      </w:r>
      <w:r>
        <w:rPr>
          <w:rFonts w:eastAsia="Times New Roman"/>
          <w:szCs w:val="24"/>
        </w:rPr>
        <w:t>Κύριε Γεωργιάδη, παρακαλώ πολύ.</w:t>
      </w:r>
    </w:p>
    <w:p w14:paraId="5FAE2ECC"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Δηλαδή, από τα 967 ευρώ του Ιανουαρίου, το κάνεις λίγες μέρες πριν φύγεις, ποιος ξέρει…</w:t>
      </w:r>
    </w:p>
    <w:p w14:paraId="5FAE2ECD" w14:textId="77777777" w:rsidR="00F27D86" w:rsidRDefault="00AA27F9">
      <w:pPr>
        <w:spacing w:after="0" w:line="600" w:lineRule="auto"/>
        <w:ind w:firstLine="720"/>
        <w:contextualSpacing/>
        <w:jc w:val="both"/>
        <w:rPr>
          <w:rFonts w:eastAsia="Times New Roman"/>
          <w:szCs w:val="24"/>
        </w:rPr>
      </w:pPr>
      <w:r>
        <w:rPr>
          <w:rFonts w:eastAsia="Times New Roman"/>
          <w:b/>
          <w:szCs w:val="24"/>
        </w:rPr>
        <w:lastRenderedPageBreak/>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ΑΔΩΝΙΣ ΓΕΩΡΓΙΑΔΗΣ: </w:t>
      </w:r>
      <w:r>
        <w:rPr>
          <w:rFonts w:eastAsia="Times New Roman"/>
          <w:szCs w:val="24"/>
        </w:rPr>
        <w:t>Τη δαπάνη πόσο τη μείωσες;</w:t>
      </w:r>
    </w:p>
    <w:p w14:paraId="5FAE2ECE" w14:textId="77777777" w:rsidR="00F27D86" w:rsidRDefault="00AA27F9">
      <w:pPr>
        <w:spacing w:after="0" w:line="600" w:lineRule="auto"/>
        <w:ind w:firstLine="720"/>
        <w:contextualSpacing/>
        <w:jc w:val="both"/>
        <w:rPr>
          <w:rFonts w:eastAsia="Times New Roman"/>
          <w:szCs w:val="24"/>
        </w:rPr>
      </w:pPr>
      <w:r>
        <w:rPr>
          <w:rFonts w:eastAsia="Times New Roman"/>
          <w:b/>
          <w:szCs w:val="24"/>
        </w:rPr>
        <w:t>ΠΑΥΛΟΣ ΠΟΛΑΚΗΣ (Αναπληρωτής Υπο</w:t>
      </w:r>
      <w:r>
        <w:rPr>
          <w:rFonts w:eastAsia="Times New Roman"/>
          <w:b/>
          <w:szCs w:val="24"/>
        </w:rPr>
        <w:t xml:space="preserve">υργός Υγείας): </w:t>
      </w:r>
      <w:r>
        <w:rPr>
          <w:rFonts w:eastAsia="Times New Roman"/>
          <w:szCs w:val="24"/>
        </w:rPr>
        <w:t>Μην πετάγεσαι.</w:t>
      </w:r>
    </w:p>
    <w:p w14:paraId="5FAE2ECF" w14:textId="77777777" w:rsidR="00F27D86" w:rsidRDefault="00AA27F9">
      <w:pPr>
        <w:spacing w:after="0" w:line="600" w:lineRule="auto"/>
        <w:ind w:firstLine="720"/>
        <w:contextualSpacing/>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ΑΔΩΝΙΣ ΓΕΩΡΓΙΑΔΗΣ: </w:t>
      </w:r>
      <w:r>
        <w:rPr>
          <w:rFonts w:eastAsia="Times New Roman"/>
          <w:szCs w:val="24"/>
        </w:rPr>
        <w:t>Πόσο μείωσες τη δαπάνη;</w:t>
      </w:r>
    </w:p>
    <w:p w14:paraId="5FAE2ED0"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Μην πετάγεσαι, δείχνεις αυτό που τραβάς τώρα.</w:t>
      </w:r>
    </w:p>
    <w:p w14:paraId="5FAE2ED1"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Κύριε Υπουργέ …</w:t>
      </w:r>
    </w:p>
    <w:p w14:paraId="5FAE2ED2" w14:textId="77777777" w:rsidR="00F27D86" w:rsidRDefault="00AA27F9">
      <w:pPr>
        <w:spacing w:after="0" w:line="600" w:lineRule="auto"/>
        <w:ind w:firstLine="720"/>
        <w:contextualSpacing/>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ΑΔΩΝΙΣ ΓΕΩΡΓΙΑΔΗΣ: </w:t>
      </w:r>
      <w:r>
        <w:rPr>
          <w:rFonts w:eastAsia="Times New Roman"/>
          <w:szCs w:val="24"/>
        </w:rPr>
        <w:t>Για τη μείωση της δαπάνης πες μας.</w:t>
      </w:r>
    </w:p>
    <w:p w14:paraId="5FAE2ED3"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Πάει στα 1.110.</w:t>
      </w:r>
    </w:p>
    <w:p w14:paraId="5FAE2ED4"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Μισό λεπτό. Κύριε Υπουργέ, έχετε πολλά ακόμα να πείτε;</w:t>
      </w:r>
    </w:p>
    <w:p w14:paraId="5FAE2ED5"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 xml:space="preserve">Όχι, δεν έχω πολλά. Δυο </w:t>
      </w:r>
      <w:r>
        <w:rPr>
          <w:rFonts w:eastAsia="Times New Roman"/>
          <w:szCs w:val="24"/>
        </w:rPr>
        <w:t>κουβέντες ακόμα.</w:t>
      </w:r>
    </w:p>
    <w:p w14:paraId="5FAE2ED6" w14:textId="77777777" w:rsidR="00F27D86" w:rsidRDefault="00AA27F9">
      <w:pPr>
        <w:spacing w:after="0" w:line="600" w:lineRule="auto"/>
        <w:ind w:firstLine="720"/>
        <w:contextualSpacing/>
        <w:jc w:val="both"/>
        <w:rPr>
          <w:rFonts w:eastAsia="Times New Roman"/>
          <w:b/>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Σας παρακαλώ πολύ, ολοκληρώνετε τώρα.</w:t>
      </w:r>
    </w:p>
    <w:p w14:paraId="5FAE2ED7" w14:textId="77777777" w:rsidR="00F27D86" w:rsidRDefault="00AA27F9">
      <w:pPr>
        <w:spacing w:after="0" w:line="600" w:lineRule="auto"/>
        <w:ind w:firstLine="720"/>
        <w:contextualSpacing/>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Με βάση αυτό λοιπόν, αυτό το πράγμα μας ακολουθούσε και μετά. Πανάκριβο φάρμακο 3.030 ευρώ, μετά από αυτό που κάνατε, πήγ</w:t>
      </w:r>
      <w:r>
        <w:rPr>
          <w:rFonts w:eastAsia="Times New Roman"/>
          <w:szCs w:val="24"/>
        </w:rPr>
        <w:t>ε στα 3.288 ευρώ. Αυτό πληρώνει ο ΕΟΠΥΥ. Εσείς κάνατε εσωτερική αναδιανομή του ποσού που δίναμε για το φάρμακο υπέρ των μεγάλων εταιρειών. Αυτό κάνατε! Άλλη τιμή, 2.229 ευρώ σε 2.341 ευρώ. Άλλη τιμή, από 1.597 ευρώ σε 1.726 ευρώ. Όλα αυτά τα νομοθετήσατε ε</w:t>
      </w:r>
      <w:r>
        <w:rPr>
          <w:rFonts w:eastAsia="Times New Roman"/>
          <w:szCs w:val="24"/>
        </w:rPr>
        <w:t>σείς και κάνατε και άλλα πράγματα, τα οποία δυστυχώς δεν προλαβαίνω…</w:t>
      </w:r>
    </w:p>
    <w:p w14:paraId="5FAE2ED8"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Υπουργέ, παρακαλώ ολοκληρώνετε.</w:t>
      </w:r>
    </w:p>
    <w:p w14:paraId="5FAE2ED9" w14:textId="77777777" w:rsidR="00F27D86" w:rsidRDefault="00AA27F9">
      <w:pPr>
        <w:spacing w:after="0" w:line="600" w:lineRule="auto"/>
        <w:ind w:firstLine="720"/>
        <w:contextualSpacing/>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Το βασικό σας έγκλημα, όμως, κι εσάς και του Λοβέρδου και του Βορίδη </w:t>
      </w:r>
      <w:r>
        <w:rPr>
          <w:rFonts w:eastAsia="Times New Roman"/>
          <w:szCs w:val="24"/>
        </w:rPr>
        <w:t xml:space="preserve">και του </w:t>
      </w:r>
      <w:proofErr w:type="spellStart"/>
      <w:r>
        <w:rPr>
          <w:rFonts w:eastAsia="Times New Roman"/>
          <w:szCs w:val="24"/>
        </w:rPr>
        <w:t>Σαλμά</w:t>
      </w:r>
      <w:proofErr w:type="spellEnd"/>
      <w:r>
        <w:rPr>
          <w:rFonts w:eastAsia="Times New Roman"/>
          <w:szCs w:val="24"/>
        </w:rPr>
        <w:t xml:space="preserve"> και όλων όσων προηγήθηκαν στο Υπουργείο Ανάπτυξη ήταν το εξής: Ποτέ δεν κάνατε διαπραγμάτευση. Είχατε στα χέρια σας την ευθύνη των ασφαλιστικών ταμείων, που ήταν το </w:t>
      </w:r>
      <w:proofErr w:type="spellStart"/>
      <w:r>
        <w:rPr>
          <w:rFonts w:eastAsia="Times New Roman"/>
          <w:szCs w:val="24"/>
        </w:rPr>
        <w:t>μονοψώνιο</w:t>
      </w:r>
      <w:proofErr w:type="spellEnd"/>
      <w:r>
        <w:rPr>
          <w:rFonts w:eastAsia="Times New Roman"/>
          <w:szCs w:val="24"/>
        </w:rPr>
        <w:t>. Αυτό αγόραζε. Από τον όγκο της φαρμακευτικής αγοράς, το ταμείο αγό</w:t>
      </w:r>
      <w:r>
        <w:rPr>
          <w:rFonts w:eastAsia="Times New Roman"/>
          <w:szCs w:val="24"/>
        </w:rPr>
        <w:t xml:space="preserve">ραζε. Στη Γερμανία, ένα </w:t>
      </w:r>
      <w:r>
        <w:rPr>
          <w:rFonts w:eastAsia="Times New Roman"/>
          <w:szCs w:val="24"/>
        </w:rPr>
        <w:lastRenderedPageBreak/>
        <w:t>φάρμακο το οποίο μπαίνει με 100 ευρώ, το ασφαλιστικό ταμείο το πληρώνει 20 ή 30 ευρώ με συμφωνία.</w:t>
      </w:r>
    </w:p>
    <w:p w14:paraId="5FAE2EDA"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Υπουργέ, ολοκληρώστε. Σας παρακαλώ πολύ!</w:t>
      </w:r>
    </w:p>
    <w:p w14:paraId="5FAE2EDB" w14:textId="77777777" w:rsidR="00F27D86" w:rsidRDefault="00AA27F9">
      <w:pPr>
        <w:spacing w:after="0" w:line="600" w:lineRule="auto"/>
        <w:ind w:firstLine="720"/>
        <w:contextualSpacing/>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Είναι π</w:t>
      </w:r>
      <w:r>
        <w:rPr>
          <w:rFonts w:eastAsia="Times New Roman"/>
          <w:szCs w:val="24"/>
        </w:rPr>
        <w:t>ολύ σημαντικό αυτό που θέλω να πω.</w:t>
      </w:r>
    </w:p>
    <w:p w14:paraId="5FAE2EDC" w14:textId="77777777" w:rsidR="00F27D86" w:rsidRDefault="00AA27F9">
      <w:pPr>
        <w:spacing w:after="0" w:line="600" w:lineRule="auto"/>
        <w:ind w:firstLine="720"/>
        <w:contextualSpacing/>
        <w:jc w:val="both"/>
        <w:rPr>
          <w:rFonts w:eastAsia="Times New Roman"/>
          <w:szCs w:val="24"/>
        </w:rPr>
      </w:pPr>
      <w:r>
        <w:rPr>
          <w:rFonts w:eastAsia="Times New Roman"/>
          <w:szCs w:val="24"/>
        </w:rPr>
        <w:t>Εμείς εδώ το πληρώναμε 100 ευρώ ή 80 ευρώ ο ΕΟΠΥΥ και 20 ευρώ ο άρρωστος. Αυτό δεν το κάνατε ποτέ. Αυτή ήταν προδοτική στάση για την κοινωνία μας, από τη στιγμή που η τιμή που έπαιρνε στην Ελλάδα αφορούσε πενήντα πέντε άλ</w:t>
      </w:r>
      <w:r>
        <w:rPr>
          <w:rFonts w:eastAsia="Times New Roman"/>
          <w:szCs w:val="24"/>
        </w:rPr>
        <w:t>λες χώρες…</w:t>
      </w:r>
    </w:p>
    <w:p w14:paraId="5FAE2EDD"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Εντάξει. Με αυτό τελειώνουμε, κύριε Υπουργέ.</w:t>
      </w:r>
    </w:p>
    <w:p w14:paraId="5FAE2EDE" w14:textId="77777777" w:rsidR="00F27D86" w:rsidRDefault="00AA27F9">
      <w:pPr>
        <w:spacing w:after="0" w:line="600" w:lineRule="auto"/>
        <w:ind w:firstLine="720"/>
        <w:contextualSpacing/>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…εσείς δεν τολμήσατε, γιατί είσαστε υπηρετικό πολιτικό προσωπικό, να διαπραγματευτείτε ούτε ένα ευρώ έκπτωση στις τιμές των φαρμάκων, τα οποία πωλούνται στην ελληνική αγορά. </w:t>
      </w:r>
    </w:p>
    <w:p w14:paraId="5FAE2EDF" w14:textId="77777777" w:rsidR="00F27D86" w:rsidRDefault="00AA27F9">
      <w:pPr>
        <w:spacing w:after="0" w:line="600" w:lineRule="auto"/>
        <w:ind w:firstLine="720"/>
        <w:contextualSpacing/>
        <w:jc w:val="both"/>
        <w:rPr>
          <w:rFonts w:eastAsia="Times New Roman"/>
          <w:szCs w:val="24"/>
        </w:rPr>
      </w:pPr>
      <w:r>
        <w:rPr>
          <w:rFonts w:eastAsia="Times New Roman"/>
          <w:szCs w:val="24"/>
        </w:rPr>
        <w:t>Τώρα, για να καταλάβετε τη διαφορά μας, θα σας πω ότι τη θεραπεία για τις ηπατίτ</w:t>
      </w:r>
      <w:r>
        <w:rPr>
          <w:rFonts w:eastAsia="Times New Roman"/>
          <w:szCs w:val="24"/>
        </w:rPr>
        <w:t>ιδες, που την πληρώναμε επί των ημε</w:t>
      </w:r>
      <w:r>
        <w:rPr>
          <w:rFonts w:eastAsia="Times New Roman"/>
          <w:szCs w:val="24"/>
        </w:rPr>
        <w:lastRenderedPageBreak/>
        <w:t>ρών σας 35.000 και 40.000 ευρώ, τώρα την πληρώνουμε το ανώτερο 10.000 ευρώ και μπορεί να πάει και στα 5.000 ευρώ. Το ξέρετε αυτό; Αυτή είναι η μεγάλη μας διαφορά.</w:t>
      </w:r>
    </w:p>
    <w:p w14:paraId="5FAE2EE0" w14:textId="77777777" w:rsidR="00F27D86" w:rsidRDefault="00AA27F9">
      <w:pPr>
        <w:spacing w:after="0" w:line="600" w:lineRule="auto"/>
        <w:ind w:firstLine="720"/>
        <w:contextualSpacing/>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ΑΔΩΝΙΣ ΓΕΩΡΓΙΑΔΗΣ: </w:t>
      </w:r>
      <w:r>
        <w:rPr>
          <w:rFonts w:eastAsia="Times New Roman"/>
          <w:szCs w:val="24"/>
        </w:rPr>
        <w:t>Δεν την πήραμε.</w:t>
      </w:r>
    </w:p>
    <w:p w14:paraId="5FAE2EE1"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ΠΡΟΕΔΡΕΥΩΝ </w:t>
      </w:r>
      <w:r>
        <w:rPr>
          <w:rFonts w:eastAsia="Times New Roman"/>
          <w:b/>
          <w:szCs w:val="24"/>
        </w:rPr>
        <w:t xml:space="preserve">(Γεώργιος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Καλώς. Εντάξει, κύριε Υπουργέ.</w:t>
      </w:r>
    </w:p>
    <w:p w14:paraId="5FAE2EE2" w14:textId="77777777" w:rsidR="00F27D86" w:rsidRDefault="00AA27F9">
      <w:pPr>
        <w:spacing w:after="0" w:line="600" w:lineRule="auto"/>
        <w:ind w:firstLine="720"/>
        <w:contextualSpacing/>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Διότι εμείς, κύριε Γεωργιάδη, δεν χρωστάμε σε κανέναν. Δεν μας έχει στο χέρι κανείς.</w:t>
      </w:r>
    </w:p>
    <w:p w14:paraId="5FAE2EE3" w14:textId="77777777" w:rsidR="00F27D86" w:rsidRDefault="00AA27F9">
      <w:pPr>
        <w:spacing w:after="0" w:line="600" w:lineRule="auto"/>
        <w:ind w:firstLine="720"/>
        <w:contextualSpacing/>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ΑΔΩΝΙΣ ΓΕΩΡΓΙΑΔΗΣ: </w:t>
      </w:r>
      <w:r>
        <w:rPr>
          <w:rFonts w:eastAsia="Times New Roman"/>
          <w:szCs w:val="24"/>
        </w:rPr>
        <w:t xml:space="preserve">Κύριε Πρόεδρε, θέλω να καταθέσω κάτι στα </w:t>
      </w:r>
      <w:r>
        <w:rPr>
          <w:rFonts w:eastAsia="Times New Roman"/>
          <w:szCs w:val="24"/>
        </w:rPr>
        <w:t>Πρακτικά.</w:t>
      </w:r>
    </w:p>
    <w:p w14:paraId="5FAE2EE4"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Γεωργιάδη, καθίστε. Δεν τελείωσε ακόμη.</w:t>
      </w:r>
    </w:p>
    <w:p w14:paraId="5FAE2EE5" w14:textId="77777777" w:rsidR="00F27D86" w:rsidRDefault="00AA27F9">
      <w:pPr>
        <w:spacing w:after="0" w:line="600" w:lineRule="auto"/>
        <w:ind w:firstLine="720"/>
        <w:contextualSpacing/>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Δεν τελείωσα.</w:t>
      </w:r>
    </w:p>
    <w:p w14:paraId="5FAE2EE6"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Όμως, πρέπει να τελειώσετε τώρα, κύριε Υπουργέ.</w:t>
      </w:r>
    </w:p>
    <w:p w14:paraId="5FAE2EE7" w14:textId="77777777" w:rsidR="00F27D86" w:rsidRDefault="00AA27F9">
      <w:pPr>
        <w:spacing w:after="0" w:line="600" w:lineRule="auto"/>
        <w:ind w:firstLine="720"/>
        <w:contextualSpacing/>
        <w:jc w:val="both"/>
        <w:rPr>
          <w:rFonts w:eastAsia="Times New Roman"/>
          <w:szCs w:val="24"/>
        </w:rPr>
      </w:pPr>
      <w:r>
        <w:rPr>
          <w:rFonts w:eastAsia="Times New Roman"/>
          <w:b/>
          <w:szCs w:val="24"/>
        </w:rPr>
        <w:lastRenderedPageBreak/>
        <w:t>ΠΑΥΛΟΣ ΠΟΛΑΚΗΣ (Αναπληρω</w:t>
      </w:r>
      <w:r>
        <w:rPr>
          <w:rFonts w:eastAsia="Times New Roman"/>
          <w:b/>
          <w:szCs w:val="24"/>
        </w:rPr>
        <w:t>τής Υπουργός Υγείας):</w:t>
      </w:r>
      <w:r>
        <w:rPr>
          <w:rFonts w:eastAsia="Times New Roman"/>
          <w:szCs w:val="24"/>
        </w:rPr>
        <w:t xml:space="preserve"> Δεν μας έχει στο χέρι κανείς. Νομίζω ότι πήρατε τις απαντήσεις που σας άρμοζαν σε σχέση με τη φαρμακευτική δαπάνη, γιατί υπάρχουν κι άλλα μικροπράγματα…</w:t>
      </w:r>
    </w:p>
    <w:p w14:paraId="5FAE2EE8" w14:textId="77777777" w:rsidR="00F27D86" w:rsidRDefault="00AA27F9">
      <w:pPr>
        <w:spacing w:after="0" w:line="600" w:lineRule="auto"/>
        <w:ind w:firstLine="720"/>
        <w:contextualSpacing/>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ΑΔΩΝΙΣ ΓΕΩΡΓΙΑΔΗΣ: </w:t>
      </w:r>
      <w:r>
        <w:rPr>
          <w:rFonts w:eastAsia="Times New Roman"/>
          <w:szCs w:val="24"/>
        </w:rPr>
        <w:t xml:space="preserve">Πόσο τη μειώσατε; </w:t>
      </w:r>
    </w:p>
    <w:p w14:paraId="5FAE2EE9" w14:textId="77777777" w:rsidR="00F27D86" w:rsidRDefault="00AA27F9">
      <w:pPr>
        <w:spacing w:after="0" w:line="600" w:lineRule="auto"/>
        <w:ind w:firstLine="720"/>
        <w:contextualSpacing/>
        <w:jc w:val="both"/>
        <w:rPr>
          <w:rFonts w:eastAsia="Times New Roman"/>
          <w:szCs w:val="24"/>
        </w:rPr>
      </w:pPr>
      <w:r>
        <w:rPr>
          <w:rFonts w:eastAsia="Times New Roman"/>
          <w:b/>
          <w:szCs w:val="24"/>
        </w:rPr>
        <w:t>ΠΑΥΛΟΣ ΠΟΛΑΚΗΣ (Αναπληρωτής Υπου</w:t>
      </w:r>
      <w:r>
        <w:rPr>
          <w:rFonts w:eastAsia="Times New Roman"/>
          <w:b/>
          <w:szCs w:val="24"/>
        </w:rPr>
        <w:t>ργός Υγείας):</w:t>
      </w:r>
      <w:r>
        <w:rPr>
          <w:rFonts w:eastAsia="Times New Roman"/>
          <w:szCs w:val="24"/>
        </w:rPr>
        <w:t xml:space="preserve"> …τα οποία πάλι οδηγούσαν σε ανακατανομή, όπως για παράδειγμα, το ποσοστό 20% για να βγει η τιμή του </w:t>
      </w:r>
      <w:proofErr w:type="spellStart"/>
      <w:r>
        <w:rPr>
          <w:rFonts w:eastAsia="Times New Roman"/>
          <w:szCs w:val="24"/>
        </w:rPr>
        <w:t>γενοσήμου</w:t>
      </w:r>
      <w:proofErr w:type="spellEnd"/>
      <w:r>
        <w:rPr>
          <w:rFonts w:eastAsia="Times New Roman"/>
          <w:szCs w:val="24"/>
        </w:rPr>
        <w:t xml:space="preserve"> ή το ανά περιεκτικότητα, που με αυτόν τον τρόπο πριμοδοτούσατε συγκεκριμένες εταιρείες που είχαν μόνο αυτές την περιεκτικότητα, ενώ </w:t>
      </w:r>
      <w:r>
        <w:rPr>
          <w:rFonts w:eastAsia="Times New Roman"/>
          <w:szCs w:val="24"/>
        </w:rPr>
        <w:t xml:space="preserve">πριν δεν υπήρχε αυτό. </w:t>
      </w:r>
    </w:p>
    <w:p w14:paraId="5FAE2EEA" w14:textId="77777777" w:rsidR="00F27D86" w:rsidRDefault="00AA27F9">
      <w:pPr>
        <w:spacing w:after="0" w:line="600" w:lineRule="auto"/>
        <w:ind w:firstLine="720"/>
        <w:contextualSpacing/>
        <w:jc w:val="both"/>
        <w:rPr>
          <w:rFonts w:eastAsia="Times New Roman"/>
          <w:szCs w:val="24"/>
        </w:rPr>
      </w:pPr>
      <w:r>
        <w:rPr>
          <w:rFonts w:eastAsia="Times New Roman"/>
          <w:szCs w:val="24"/>
        </w:rPr>
        <w:t>Αυτά τα πράγματα είναι που κάνατε! Μην περηφανεύεστε για τη μείωση της δαπάνης, που τα προηγούμενα χρόνια οι δικοί σας πολιτικοί φορείς εκτίναξαν στον Θεό κι εσείς αναλάβατε να διαχειριστείτε το πώς θα μοιράσετε την πίτα σε πολιτικού</w:t>
      </w:r>
      <w:r>
        <w:rPr>
          <w:rFonts w:eastAsia="Times New Roman"/>
          <w:szCs w:val="24"/>
        </w:rPr>
        <w:t>ς σας φίλους.</w:t>
      </w:r>
    </w:p>
    <w:p w14:paraId="5FAE2EEB"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Υπουργέ, σας παρακαλώ!</w:t>
      </w:r>
    </w:p>
    <w:p w14:paraId="5FAE2EEC" w14:textId="77777777" w:rsidR="00F27D86" w:rsidRDefault="00AA27F9">
      <w:pPr>
        <w:spacing w:after="0" w:line="600" w:lineRule="auto"/>
        <w:ind w:firstLine="720"/>
        <w:contextualSpacing/>
        <w:jc w:val="both"/>
        <w:rPr>
          <w:rFonts w:eastAsia="Times New Roman"/>
          <w:szCs w:val="24"/>
        </w:rPr>
      </w:pPr>
      <w:r>
        <w:rPr>
          <w:rFonts w:eastAsia="Times New Roman"/>
          <w:b/>
          <w:szCs w:val="24"/>
        </w:rPr>
        <w:lastRenderedPageBreak/>
        <w:t>ΠΑΥΛΟΣ ΠΟΛΑΚΗΣ (Αναπληρωτής Υπουργός Υγείας):</w:t>
      </w:r>
      <w:r>
        <w:rPr>
          <w:rFonts w:eastAsia="Times New Roman"/>
          <w:szCs w:val="24"/>
        </w:rPr>
        <w:t xml:space="preserve"> Κυκλοφορούν πολλά και στο διαδίκτυο και δεξιά και αριστερά. Και ξέρετε, όσο ψάχνει κανείς, βρίσκει. Γιατί, τώρα, που ισορροπήσαμε το </w:t>
      </w:r>
      <w:r>
        <w:rPr>
          <w:rFonts w:eastAsia="Times New Roman"/>
          <w:szCs w:val="24"/>
        </w:rPr>
        <w:t xml:space="preserve">σύστημα και στον ΕΟΠΥΥ και στα νοσοκομεία, τώρα έχουμε όλη την ευχέρεια να ψάξουμε όλα αυτά τα πράγματα, τα οποία δεν είχαμε την πολυτέλεια να τα ψάξουμε το 2015 ή 2016. </w:t>
      </w:r>
    </w:p>
    <w:p w14:paraId="5FAE2EED" w14:textId="77777777" w:rsidR="00F27D86" w:rsidRDefault="00AA27F9">
      <w:pPr>
        <w:spacing w:after="0" w:line="600" w:lineRule="auto"/>
        <w:ind w:firstLine="720"/>
        <w:contextualSpacing/>
        <w:jc w:val="both"/>
        <w:rPr>
          <w:rFonts w:eastAsia="Times New Roman"/>
          <w:szCs w:val="24"/>
        </w:rPr>
      </w:pPr>
      <w:r>
        <w:rPr>
          <w:rFonts w:eastAsia="Times New Roman"/>
          <w:szCs w:val="24"/>
        </w:rPr>
        <w:t>Γι’ αυτό, να κοιμάστε ανήσυχοι τα βράδια.</w:t>
      </w:r>
    </w:p>
    <w:p w14:paraId="5FAE2EEE"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Καλώς, κύ</w:t>
      </w:r>
      <w:r>
        <w:rPr>
          <w:rFonts w:eastAsia="Times New Roman"/>
          <w:szCs w:val="24"/>
        </w:rPr>
        <w:t xml:space="preserve">ριε Υπουργέ. Εντάξει. Ολοκληρώστε εδώ. Εδώ τελειώνει η τοποθέτηση του κ. </w:t>
      </w:r>
      <w:proofErr w:type="spellStart"/>
      <w:r>
        <w:rPr>
          <w:rFonts w:eastAsia="Times New Roman"/>
          <w:szCs w:val="24"/>
        </w:rPr>
        <w:t>Πολάκη</w:t>
      </w:r>
      <w:proofErr w:type="spellEnd"/>
      <w:r>
        <w:rPr>
          <w:rFonts w:eastAsia="Times New Roman"/>
          <w:szCs w:val="24"/>
        </w:rPr>
        <w:t xml:space="preserve">. </w:t>
      </w:r>
    </w:p>
    <w:p w14:paraId="5FAE2EEF" w14:textId="77777777" w:rsidR="00F27D86" w:rsidRDefault="00AA27F9">
      <w:pPr>
        <w:spacing w:after="0" w:line="600" w:lineRule="auto"/>
        <w:ind w:firstLine="720"/>
        <w:contextualSpacing/>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ΑΔΩΝΙΣ ΓΕΩΡΓΙΑΔΗΣ: </w:t>
      </w:r>
      <w:r>
        <w:rPr>
          <w:rFonts w:eastAsia="Times New Roman"/>
          <w:szCs w:val="24"/>
        </w:rPr>
        <w:t>Κύριε Πρόεδρε, να καταθέσω ένα έγγραφο θέλω μόνο.</w:t>
      </w:r>
    </w:p>
    <w:p w14:paraId="5FAE2EF0"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Ωραία, καταθέστε το στα Πρακτικά. Ο κ. Γεωργιάδης θέλει να κ</w:t>
      </w:r>
      <w:r>
        <w:rPr>
          <w:rFonts w:eastAsia="Times New Roman"/>
          <w:szCs w:val="24"/>
        </w:rPr>
        <w:t xml:space="preserve">αταθέσει κάποιο έγγραφο. Καταθέστε το στα Πρακτικά. Δεν σας δίνω τον λόγο. </w:t>
      </w:r>
    </w:p>
    <w:p w14:paraId="5FAE2EF1" w14:textId="77777777" w:rsidR="00F27D86" w:rsidRDefault="00AA27F9">
      <w:pPr>
        <w:spacing w:after="0" w:line="600" w:lineRule="auto"/>
        <w:ind w:firstLine="720"/>
        <w:contextualSpacing/>
        <w:jc w:val="both"/>
        <w:rPr>
          <w:rFonts w:eastAsia="Times New Roman"/>
          <w:szCs w:val="24"/>
        </w:rPr>
      </w:pPr>
      <w:r>
        <w:rPr>
          <w:rFonts w:eastAsia="Times New Roman"/>
          <w:szCs w:val="24"/>
        </w:rPr>
        <w:t xml:space="preserve">Δεν δικαιούστε </w:t>
      </w:r>
      <w:proofErr w:type="spellStart"/>
      <w:r>
        <w:rPr>
          <w:rFonts w:eastAsia="Times New Roman"/>
          <w:szCs w:val="24"/>
        </w:rPr>
        <w:t>τριτολογία</w:t>
      </w:r>
      <w:proofErr w:type="spellEnd"/>
      <w:r>
        <w:rPr>
          <w:rFonts w:eastAsia="Times New Roman"/>
          <w:szCs w:val="24"/>
        </w:rPr>
        <w:t xml:space="preserve">, κύριε Γεωργιάδη, πώς να το κάνουμε; </w:t>
      </w:r>
    </w:p>
    <w:p w14:paraId="5FAE2EF2" w14:textId="77777777" w:rsidR="00F27D86" w:rsidRDefault="00AA27F9">
      <w:pPr>
        <w:spacing w:after="0" w:line="600" w:lineRule="auto"/>
        <w:ind w:firstLine="720"/>
        <w:contextualSpacing/>
        <w:jc w:val="both"/>
        <w:rPr>
          <w:rFonts w:eastAsia="Times New Roman"/>
          <w:b/>
          <w:szCs w:val="24"/>
        </w:rPr>
      </w:pPr>
      <w:r>
        <w:rPr>
          <w:rFonts w:eastAsia="Times New Roman"/>
          <w:b/>
          <w:szCs w:val="24"/>
        </w:rPr>
        <w:lastRenderedPageBreak/>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ΑΔΩΝΙΣ ΓΕΩΡΓΙΑΔΗΣ: </w:t>
      </w:r>
      <w:r>
        <w:rPr>
          <w:rFonts w:eastAsia="Times New Roman"/>
          <w:szCs w:val="24"/>
        </w:rPr>
        <w:t xml:space="preserve">Και να ξέρετε, αυτό που δεν βρήκε ο κ. </w:t>
      </w:r>
      <w:proofErr w:type="spellStart"/>
      <w:r>
        <w:rPr>
          <w:rFonts w:eastAsia="Times New Roman"/>
          <w:szCs w:val="24"/>
        </w:rPr>
        <w:t>Πολάκης</w:t>
      </w:r>
      <w:proofErr w:type="spellEnd"/>
      <w:r>
        <w:rPr>
          <w:rFonts w:eastAsia="Times New Roman"/>
          <w:szCs w:val="24"/>
        </w:rPr>
        <w:t xml:space="preserve"> δύο χρόνια, το βρήκα εγώ σε δύο μέρες.</w:t>
      </w:r>
      <w:r>
        <w:rPr>
          <w:rFonts w:eastAsia="Times New Roman"/>
          <w:b/>
          <w:szCs w:val="24"/>
        </w:rPr>
        <w:t xml:space="preserve"> </w:t>
      </w:r>
    </w:p>
    <w:p w14:paraId="5FAE2EF3"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Σπυρίδων - Άδωνις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FAE2EF4"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w:t>
      </w:r>
      <w:r>
        <w:rPr>
          <w:rFonts w:eastAsia="Times New Roman"/>
          <w:szCs w:val="24"/>
        </w:rPr>
        <w:t>Συνεχίζουμε με την με αριθμό…</w:t>
      </w:r>
    </w:p>
    <w:p w14:paraId="5FAE2EF5" w14:textId="77777777" w:rsidR="00F27D86" w:rsidRDefault="00AA27F9">
      <w:pPr>
        <w:spacing w:after="0" w:line="600" w:lineRule="auto"/>
        <w:ind w:firstLine="720"/>
        <w:contextualSpacing/>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ΑΔΩΝΙΣ ΓΕΩΡΓΙΑΔΗΣ: </w:t>
      </w:r>
      <w:r>
        <w:rPr>
          <w:rFonts w:eastAsia="Times New Roman"/>
          <w:szCs w:val="24"/>
        </w:rPr>
        <w:t>Κύριε Υπουργέ…</w:t>
      </w:r>
    </w:p>
    <w:p w14:paraId="5FAE2EF6"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Παρακαλώ! Παρακαλώ!</w:t>
      </w:r>
    </w:p>
    <w:p w14:paraId="5FAE2EF7" w14:textId="77777777" w:rsidR="00F27D86" w:rsidRDefault="00AA27F9">
      <w:pPr>
        <w:spacing w:after="0" w:line="600" w:lineRule="auto"/>
        <w:ind w:firstLine="720"/>
        <w:contextualSpacing/>
        <w:jc w:val="center"/>
        <w:rPr>
          <w:rFonts w:eastAsia="Times New Roman"/>
          <w:szCs w:val="24"/>
        </w:rPr>
      </w:pPr>
      <w:r>
        <w:rPr>
          <w:rFonts w:eastAsia="Times New Roman"/>
          <w:szCs w:val="24"/>
        </w:rPr>
        <w:t>(Θόρυβος στην Αίθουσα)</w:t>
      </w:r>
    </w:p>
    <w:p w14:paraId="5FAE2EF8" w14:textId="77777777" w:rsidR="00F27D86" w:rsidRDefault="00AA27F9">
      <w:pPr>
        <w:spacing w:after="0" w:line="600" w:lineRule="auto"/>
        <w:ind w:firstLine="720"/>
        <w:contextualSpacing/>
        <w:jc w:val="both"/>
        <w:rPr>
          <w:rFonts w:eastAsia="Times New Roman" w:cs="Times New Roman"/>
          <w:szCs w:val="24"/>
        </w:rPr>
      </w:pPr>
      <w:r>
        <w:rPr>
          <w:rFonts w:eastAsia="Times New Roman"/>
          <w:szCs w:val="24"/>
        </w:rPr>
        <w:t>Συνεχίζουμε με την τέταρτη</w:t>
      </w:r>
      <w:r>
        <w:rPr>
          <w:rFonts w:eastAsia="Times New Roman" w:cs="Times New Roman"/>
          <w:szCs w:val="24"/>
        </w:rPr>
        <w:t xml:space="preserve"> με αριθμό 458/7-2-2017 επίκαιρη ερώτηση </w:t>
      </w:r>
      <w:r>
        <w:rPr>
          <w:rFonts w:eastAsia="Times New Roman"/>
          <w:szCs w:val="24"/>
        </w:rPr>
        <w:t xml:space="preserve">δεύτερου κύκλου </w:t>
      </w:r>
      <w:r>
        <w:rPr>
          <w:rFonts w:eastAsia="Times New Roman" w:cs="Times New Roman"/>
          <w:szCs w:val="24"/>
        </w:rPr>
        <w:t xml:space="preserve">του Βουλευτή Ηρακλείου του Κομμουνιστικού Κόμματος </w:t>
      </w:r>
      <w:r>
        <w:rPr>
          <w:rFonts w:eastAsia="Times New Roman" w:cs="Times New Roman"/>
          <w:szCs w:val="24"/>
        </w:rPr>
        <w:t xml:space="preserve">Ελλάδας </w:t>
      </w:r>
      <w:r>
        <w:rPr>
          <w:rFonts w:eastAsia="Times New Roman" w:cs="Times New Roman"/>
          <w:szCs w:val="24"/>
        </w:rPr>
        <w:t xml:space="preserve">κ. </w:t>
      </w:r>
      <w:r>
        <w:rPr>
          <w:rFonts w:eastAsia="Times New Roman" w:cs="Times New Roman"/>
          <w:bCs/>
          <w:szCs w:val="24"/>
        </w:rPr>
        <w:t>Εμμανουήλ Συντυχάκη</w:t>
      </w:r>
      <w:r>
        <w:rPr>
          <w:rFonts w:eastAsia="Times New Roman" w:cs="Times New Roman"/>
          <w:szCs w:val="24"/>
        </w:rPr>
        <w:t xml:space="preserve"> προς τους Υπουργούς </w:t>
      </w:r>
      <w:r>
        <w:rPr>
          <w:rFonts w:eastAsia="Times New Roman" w:cs="Times New Roman"/>
          <w:bCs/>
          <w:szCs w:val="24"/>
        </w:rPr>
        <w:t>Υγείας</w:t>
      </w:r>
      <w:r>
        <w:rPr>
          <w:rFonts w:eastAsia="Times New Roman" w:cs="Times New Roman"/>
          <w:szCs w:val="24"/>
        </w:rPr>
        <w:t xml:space="preserve"> και </w:t>
      </w:r>
      <w:r>
        <w:rPr>
          <w:rFonts w:eastAsia="Times New Roman" w:cs="Times New Roman"/>
          <w:bCs/>
          <w:szCs w:val="24"/>
        </w:rPr>
        <w:t>Εργασίας, 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σχετικά με τις συμβάσεις έργου στα νοσοκομεία και την καταστρατήγηση του δικαιώματος</w:t>
      </w:r>
      <w:r>
        <w:rPr>
          <w:rFonts w:eastAsia="Times New Roman" w:cs="Times New Roman"/>
          <w:szCs w:val="24"/>
        </w:rPr>
        <w:t xml:space="preserve"> στη μητρότητα. </w:t>
      </w:r>
    </w:p>
    <w:p w14:paraId="5FAE2EF9"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απαντήσει ο Αναπληρωτής Υπουργός Υγείας, ο κ. Παύλος </w:t>
      </w:r>
      <w:proofErr w:type="spellStart"/>
      <w:r>
        <w:rPr>
          <w:rFonts w:eastAsia="Times New Roman" w:cs="Times New Roman"/>
          <w:szCs w:val="24"/>
        </w:rPr>
        <w:t>Πολάκης</w:t>
      </w:r>
      <w:proofErr w:type="spellEnd"/>
      <w:r>
        <w:rPr>
          <w:rFonts w:eastAsia="Times New Roman" w:cs="Times New Roman"/>
          <w:szCs w:val="24"/>
        </w:rPr>
        <w:t>.</w:t>
      </w:r>
    </w:p>
    <w:p w14:paraId="5FAE2EFA"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Ορίστε, κύριε Συντυχάκη.</w:t>
      </w:r>
    </w:p>
    <w:p w14:paraId="5FAE2EFB" w14:textId="77777777" w:rsidR="00F27D86" w:rsidRDefault="00AA27F9">
      <w:pPr>
        <w:spacing w:after="0"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5FAE2EFC"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Παρακαλώ πολύ ησυχία. Παρακαλώ πολύ! Κύριε </w:t>
      </w:r>
      <w:proofErr w:type="spellStart"/>
      <w:r>
        <w:rPr>
          <w:rFonts w:eastAsia="Times New Roman" w:cs="Times New Roman"/>
          <w:szCs w:val="24"/>
        </w:rPr>
        <w:t>Ξυδάκη</w:t>
      </w:r>
      <w:proofErr w:type="spellEnd"/>
      <w:r>
        <w:rPr>
          <w:rFonts w:eastAsia="Times New Roman" w:cs="Times New Roman"/>
          <w:szCs w:val="24"/>
        </w:rPr>
        <w:t xml:space="preserve">, πού βρίσκεστε; Σας παρακαλώ πολύ! </w:t>
      </w:r>
    </w:p>
    <w:p w14:paraId="5FAE2EFD"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Σε μένα κάνετε παρατήρ</w:t>
      </w:r>
      <w:r>
        <w:rPr>
          <w:rFonts w:eastAsia="Times New Roman" w:cs="Times New Roman"/>
          <w:szCs w:val="24"/>
        </w:rPr>
        <w:t xml:space="preserve">ηση, κύριε Πρόεδρε; </w:t>
      </w:r>
    </w:p>
    <w:p w14:paraId="5FAE2EFE"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Θα κάνετε ησυχία; Έδωσα τον λόγο σε συνάδελφο για να αναπτύξει την ερώτησή του.</w:t>
      </w:r>
      <w:r>
        <w:rPr>
          <w:rFonts w:eastAsia="Times New Roman"/>
          <w:szCs w:val="24"/>
        </w:rPr>
        <w:t xml:space="preserve"> </w:t>
      </w:r>
      <w:r>
        <w:rPr>
          <w:rFonts w:eastAsia="Times New Roman"/>
          <w:szCs w:val="24"/>
        </w:rPr>
        <w:t xml:space="preserve">Κάντε ησυχία και οι δυο σας. Καθίστε κάτω! Σας παρακαλώ πολύ! Μα τι συμπεριφορά είναι αυτή; </w:t>
      </w:r>
    </w:p>
    <w:p w14:paraId="5FAE2EFF" w14:textId="77777777" w:rsidR="00F27D86" w:rsidRDefault="00AA27F9">
      <w:pPr>
        <w:spacing w:after="0" w:line="600" w:lineRule="auto"/>
        <w:ind w:firstLine="720"/>
        <w:contextualSpacing/>
        <w:jc w:val="center"/>
        <w:rPr>
          <w:rFonts w:eastAsia="Times New Roman"/>
          <w:szCs w:val="24"/>
        </w:rPr>
      </w:pPr>
      <w:r>
        <w:rPr>
          <w:rFonts w:eastAsia="Times New Roman"/>
          <w:szCs w:val="24"/>
        </w:rPr>
        <w:t>(Θόρυβος στην Αίθουσα)</w:t>
      </w:r>
    </w:p>
    <w:p w14:paraId="5FAE2F00" w14:textId="77777777" w:rsidR="00F27D86" w:rsidRDefault="00AA27F9">
      <w:pPr>
        <w:spacing w:after="0" w:line="600" w:lineRule="auto"/>
        <w:ind w:firstLine="720"/>
        <w:contextualSpacing/>
        <w:jc w:val="both"/>
        <w:rPr>
          <w:rFonts w:eastAsia="Times New Roman"/>
          <w:szCs w:val="24"/>
        </w:rPr>
      </w:pPr>
      <w:r>
        <w:rPr>
          <w:rFonts w:eastAsia="Times New Roman"/>
          <w:szCs w:val="24"/>
        </w:rPr>
        <w:t>Κύριε</w:t>
      </w:r>
      <w:r>
        <w:rPr>
          <w:rFonts w:eastAsia="Times New Roman"/>
          <w:szCs w:val="24"/>
        </w:rPr>
        <w:t xml:space="preserve"> Υπουργέ, σεβαστείτε τον Βουλευτή που έχει ερώτηση αυτήν τη στιγμή. Την έχω ήδη αναγγείλει.</w:t>
      </w:r>
    </w:p>
    <w:p w14:paraId="5FAE2F01" w14:textId="77777777" w:rsidR="00F27D86" w:rsidRDefault="00AA27F9">
      <w:pPr>
        <w:spacing w:after="0" w:line="600" w:lineRule="auto"/>
        <w:ind w:firstLine="720"/>
        <w:contextualSpacing/>
        <w:jc w:val="both"/>
        <w:rPr>
          <w:rFonts w:eastAsia="Times New Roman"/>
          <w:szCs w:val="24"/>
        </w:rPr>
      </w:pPr>
      <w:r>
        <w:rPr>
          <w:rFonts w:eastAsia="Times New Roman"/>
          <w:b/>
          <w:szCs w:val="24"/>
        </w:rPr>
        <w:t>ΣΠΥΡΙΔΩΝ - ΑΔΩΝΙΣ ΓΕΩΡΓΙΑΔΗΣ:</w:t>
      </w:r>
      <w:r>
        <w:rPr>
          <w:rFonts w:eastAsia="Times New Roman"/>
          <w:b/>
          <w:szCs w:val="24"/>
        </w:rPr>
        <w:t xml:space="preserve"> </w:t>
      </w:r>
      <w:r>
        <w:rPr>
          <w:rFonts w:eastAsia="Times New Roman"/>
          <w:szCs w:val="24"/>
        </w:rPr>
        <w:t>...(</w:t>
      </w:r>
      <w:r>
        <w:rPr>
          <w:rFonts w:eastAsia="Times New Roman"/>
          <w:szCs w:val="24"/>
        </w:rPr>
        <w:t>δ</w:t>
      </w:r>
      <w:r>
        <w:rPr>
          <w:rFonts w:eastAsia="Times New Roman"/>
          <w:szCs w:val="24"/>
        </w:rPr>
        <w:t>εν ακούστηκε)</w:t>
      </w:r>
    </w:p>
    <w:p w14:paraId="5FAE2F02" w14:textId="77777777" w:rsidR="00F27D86" w:rsidRDefault="00AA27F9">
      <w:pPr>
        <w:spacing w:after="0" w:line="600" w:lineRule="auto"/>
        <w:ind w:firstLine="720"/>
        <w:contextualSpacing/>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szCs w:val="24"/>
        </w:rPr>
        <w:t>Κύριε Γεωργιάδη, σας παρακαλώ, ηρεμήστε!</w:t>
      </w:r>
    </w:p>
    <w:p w14:paraId="5FAE2F03" w14:textId="77777777" w:rsidR="00F27D86" w:rsidRDefault="00AA27F9">
      <w:pPr>
        <w:spacing w:after="0" w:line="600" w:lineRule="auto"/>
        <w:ind w:firstLine="720"/>
        <w:contextualSpacing/>
        <w:jc w:val="both"/>
        <w:rPr>
          <w:rFonts w:eastAsia="Times New Roman"/>
          <w:szCs w:val="24"/>
        </w:rPr>
      </w:pPr>
      <w:r>
        <w:rPr>
          <w:rFonts w:eastAsia="Times New Roman"/>
          <w:szCs w:val="24"/>
        </w:rPr>
        <w:t>Ορίστε, κύριε Συντυχάκη, έχετε τον λόγο.</w:t>
      </w:r>
    </w:p>
    <w:p w14:paraId="5FAE2F04" w14:textId="77777777" w:rsidR="00F27D86" w:rsidRDefault="00AA27F9">
      <w:pPr>
        <w:spacing w:after="0" w:line="600" w:lineRule="auto"/>
        <w:ind w:firstLine="720"/>
        <w:contextualSpacing/>
        <w:jc w:val="both"/>
        <w:rPr>
          <w:rFonts w:eastAsia="Times New Roman"/>
          <w:szCs w:val="24"/>
        </w:rPr>
      </w:pPr>
      <w:r>
        <w:rPr>
          <w:rFonts w:eastAsia="Times New Roman"/>
          <w:b/>
          <w:szCs w:val="24"/>
        </w:rPr>
        <w:lastRenderedPageBreak/>
        <w:t>ΕΜΜΑΝΟΥΗΛ ΣΥΝΤΥΧΑΚΗΣ:</w:t>
      </w:r>
      <w:r>
        <w:rPr>
          <w:rFonts w:eastAsia="Times New Roman"/>
          <w:szCs w:val="24"/>
        </w:rPr>
        <w:t xml:space="preserve"> Κύριε Πρόεδρε, είμαστε υποχρεωμένοι να σχολιάσουμε...</w:t>
      </w:r>
    </w:p>
    <w:p w14:paraId="5FAE2F05" w14:textId="77777777" w:rsidR="00F27D86" w:rsidRDefault="00AA27F9">
      <w:pPr>
        <w:spacing w:after="0" w:line="600" w:lineRule="auto"/>
        <w:ind w:firstLine="720"/>
        <w:contextualSpacing/>
        <w:jc w:val="center"/>
        <w:rPr>
          <w:rFonts w:eastAsia="Times New Roman"/>
          <w:szCs w:val="24"/>
        </w:rPr>
      </w:pPr>
      <w:r>
        <w:rPr>
          <w:rFonts w:eastAsia="Times New Roman"/>
          <w:szCs w:val="24"/>
        </w:rPr>
        <w:t>(Θόρυβος στην Αίθουσα)</w:t>
      </w:r>
    </w:p>
    <w:p w14:paraId="5FAE2F06" w14:textId="77777777" w:rsidR="00F27D86" w:rsidRDefault="00AA27F9">
      <w:pPr>
        <w:spacing w:after="0" w:line="600" w:lineRule="auto"/>
        <w:ind w:firstLine="720"/>
        <w:contextualSpacing/>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szCs w:val="24"/>
        </w:rPr>
        <w:t xml:space="preserve">Μισό λεπτό, κύριε Συντυχάκη. Θα κρατήσω τον χρόνο σας. </w:t>
      </w:r>
    </w:p>
    <w:p w14:paraId="5FAE2F07" w14:textId="77777777" w:rsidR="00F27D86" w:rsidRDefault="00AA27F9">
      <w:pPr>
        <w:spacing w:after="0" w:line="600" w:lineRule="auto"/>
        <w:ind w:firstLine="720"/>
        <w:contextualSpacing/>
        <w:jc w:val="both"/>
        <w:rPr>
          <w:rFonts w:eastAsia="Times New Roman"/>
          <w:szCs w:val="24"/>
        </w:rPr>
      </w:pPr>
      <w:r>
        <w:rPr>
          <w:rFonts w:eastAsia="Times New Roman"/>
          <w:szCs w:val="24"/>
        </w:rPr>
        <w:t>Σας παρακαλώ! Ηρεμήστε!</w:t>
      </w:r>
    </w:p>
    <w:p w14:paraId="5FAE2F08" w14:textId="77777777" w:rsidR="00F27D86" w:rsidRDefault="00AA27F9">
      <w:pPr>
        <w:spacing w:after="0" w:line="600" w:lineRule="auto"/>
        <w:ind w:firstLine="720"/>
        <w:contextualSpacing/>
        <w:jc w:val="both"/>
        <w:rPr>
          <w:rFonts w:eastAsia="Times New Roman"/>
          <w:szCs w:val="24"/>
        </w:rPr>
      </w:pPr>
      <w:r>
        <w:rPr>
          <w:rFonts w:eastAsia="Times New Roman"/>
          <w:szCs w:val="24"/>
        </w:rPr>
        <w:t xml:space="preserve">Κύριε Γεωργιάδη, σας παρακαλώ, μην </w:t>
      </w:r>
      <w:r>
        <w:rPr>
          <w:rFonts w:eastAsia="Times New Roman"/>
          <w:szCs w:val="24"/>
        </w:rPr>
        <w:t>προκαλείτε τον κύριο Υπουργό, γιατί απαντά και συνεχίζεται ο καυγάς. Σεβαστείτε τους συναδέλφους!</w:t>
      </w:r>
    </w:p>
    <w:p w14:paraId="5FAE2F09" w14:textId="77777777" w:rsidR="00F27D86" w:rsidRDefault="00AA27F9">
      <w:pPr>
        <w:spacing w:after="0" w:line="600" w:lineRule="auto"/>
        <w:ind w:firstLine="720"/>
        <w:contextualSpacing/>
        <w:jc w:val="both"/>
        <w:rPr>
          <w:rFonts w:eastAsia="Times New Roman"/>
          <w:szCs w:val="24"/>
        </w:rPr>
      </w:pPr>
      <w:r>
        <w:rPr>
          <w:rFonts w:eastAsia="Times New Roman"/>
          <w:szCs w:val="24"/>
        </w:rPr>
        <w:t>Ελάτε, κύριε Συντυχάκη, έχετε τον λόγο.</w:t>
      </w:r>
    </w:p>
    <w:p w14:paraId="5FAE2F0A" w14:textId="77777777" w:rsidR="00F27D86" w:rsidRDefault="00AA27F9">
      <w:pPr>
        <w:spacing w:after="0"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Ευχαριστώ, κύριε Πρόεδρε.</w:t>
      </w:r>
    </w:p>
    <w:p w14:paraId="5FAE2F0B" w14:textId="77777777" w:rsidR="00F27D86" w:rsidRDefault="00AA27F9">
      <w:pPr>
        <w:spacing w:after="0" w:line="600" w:lineRule="auto"/>
        <w:ind w:firstLine="720"/>
        <w:contextualSpacing/>
        <w:jc w:val="both"/>
        <w:rPr>
          <w:rFonts w:eastAsia="Times New Roman"/>
          <w:szCs w:val="24"/>
        </w:rPr>
      </w:pPr>
      <w:r>
        <w:rPr>
          <w:rFonts w:eastAsia="Times New Roman"/>
          <w:szCs w:val="24"/>
        </w:rPr>
        <w:t>Δυστυχώς, είμαστε υποχρεωμένοι να σχολιάσουμε αυτό το άθλιο, το απαρά</w:t>
      </w:r>
      <w:r>
        <w:rPr>
          <w:rFonts w:eastAsia="Times New Roman"/>
          <w:szCs w:val="24"/>
        </w:rPr>
        <w:t>δεκτο και αηδιαστικό φαινόμενο που ζήσαμε πριν από λίγο σε αυτήν την Αίθουσα όπου συμμετείχαν δύο πρόσωπα, όχι ως αποτέλεσμα μιας προσωπικής αντιπαράθεσης αλλά ως αποτέλεσμα μιας συνειδητής και κατ’ εξακολούθηση επιλογής του ΣΥΡΙΖΑ και της Νέας Δημοκρατίας</w:t>
      </w:r>
      <w:r>
        <w:rPr>
          <w:rFonts w:eastAsia="Times New Roman"/>
          <w:szCs w:val="24"/>
        </w:rPr>
        <w:t xml:space="preserve"> να μετατρέπουν τον χώρο αυτό σε ένα «κοινοβουλευτικό σόου». Εδώ δεν υπήρξε </w:t>
      </w:r>
      <w:r>
        <w:rPr>
          <w:rFonts w:eastAsia="Times New Roman"/>
          <w:szCs w:val="24"/>
        </w:rPr>
        <w:lastRenderedPageBreak/>
        <w:t>κοινοβουλευτικός έλεγχος, ήταν «κοινοβουλευτικό σόου». Και γίνεται κατ’ επανάληψη αυτό. Ξέρετε πότε; Όταν παίρνονται μέτρα, όταν θεωρούν ότι ο λαός είναι ο «χάνος» της υπόθεσης και</w:t>
      </w:r>
      <w:r>
        <w:rPr>
          <w:rFonts w:eastAsia="Times New Roman"/>
          <w:szCs w:val="24"/>
        </w:rPr>
        <w:t xml:space="preserve"> ότι πρέπει να χάφτει αυτήν την άθλια αντιπαράθεση ανάμεσα στα δύο κόμματα.</w:t>
      </w:r>
    </w:p>
    <w:p w14:paraId="5FAE2F0C" w14:textId="77777777" w:rsidR="00F27D86" w:rsidRDefault="00AA27F9">
      <w:pPr>
        <w:spacing w:after="0" w:line="600" w:lineRule="auto"/>
        <w:ind w:firstLine="720"/>
        <w:contextualSpacing/>
        <w:jc w:val="both"/>
        <w:rPr>
          <w:rFonts w:eastAsia="Times New Roman"/>
          <w:szCs w:val="24"/>
        </w:rPr>
      </w:pPr>
      <w:r>
        <w:rPr>
          <w:rFonts w:eastAsia="Times New Roman"/>
          <w:szCs w:val="24"/>
        </w:rPr>
        <w:t>Προσέξτε να δείτε, όμως, λύνεται και ένας γρίφος εδώ μέσα. Μετά από τρεις - τέσσερις αναβολές της συζήτησης των δικών μας ερωτήσεων -τουλάχιστον της δικής μου και του κ. Γκιόκα, πο</w:t>
      </w:r>
      <w:r>
        <w:rPr>
          <w:rFonts w:eastAsia="Times New Roman"/>
          <w:szCs w:val="24"/>
        </w:rPr>
        <w:t>υ τις συζητάμε αυτή τη στιγμή- εμφανίστηκε ο κύριος Υπουργός.</w:t>
      </w:r>
      <w:r>
        <w:rPr>
          <w:rFonts w:eastAsia="Times New Roman"/>
          <w:szCs w:val="24"/>
        </w:rPr>
        <w:t xml:space="preserve"> </w:t>
      </w:r>
      <w:r>
        <w:rPr>
          <w:rFonts w:eastAsia="Times New Roman"/>
          <w:szCs w:val="24"/>
        </w:rPr>
        <w:t xml:space="preserve">Και είπαμε: «Καλά μετά από τρεις - τέσσερις αναβολές, εμφανίστηκε; Γιατί;» </w:t>
      </w:r>
      <w:proofErr w:type="spellStart"/>
      <w:r>
        <w:rPr>
          <w:rFonts w:eastAsia="Times New Roman"/>
          <w:szCs w:val="24"/>
        </w:rPr>
        <w:t>Όπερ</w:t>
      </w:r>
      <w:proofErr w:type="spellEnd"/>
      <w:r>
        <w:rPr>
          <w:rFonts w:eastAsia="Times New Roman"/>
          <w:szCs w:val="24"/>
        </w:rPr>
        <w:t xml:space="preserve"> και </w:t>
      </w:r>
      <w:proofErr w:type="spellStart"/>
      <w:r>
        <w:rPr>
          <w:rFonts w:eastAsia="Times New Roman"/>
          <w:szCs w:val="24"/>
        </w:rPr>
        <w:t>εγένετο</w:t>
      </w:r>
      <w:proofErr w:type="spellEnd"/>
      <w:r>
        <w:rPr>
          <w:rFonts w:eastAsia="Times New Roman"/>
          <w:szCs w:val="24"/>
        </w:rPr>
        <w:t xml:space="preserve">. Γιατί ήταν το «τηλεοπτικό σόου» με τον κ. Γεωργιάδη. </w:t>
      </w:r>
    </w:p>
    <w:p w14:paraId="5FAE2F0D" w14:textId="77777777" w:rsidR="00F27D86" w:rsidRDefault="00AA27F9">
      <w:pPr>
        <w:spacing w:after="0" w:line="600" w:lineRule="auto"/>
        <w:ind w:firstLine="720"/>
        <w:contextualSpacing/>
        <w:jc w:val="both"/>
        <w:rPr>
          <w:rFonts w:eastAsia="Times New Roman"/>
          <w:szCs w:val="24"/>
        </w:rPr>
      </w:pPr>
      <w:r>
        <w:rPr>
          <w:rFonts w:eastAsia="Times New Roman"/>
          <w:szCs w:val="24"/>
        </w:rPr>
        <w:t>Εισηγηθείτε, λοιπόν, κύριε Πρόεδρε, να καθιερωθ</w:t>
      </w:r>
      <w:r>
        <w:rPr>
          <w:rFonts w:eastAsia="Times New Roman"/>
          <w:szCs w:val="24"/>
        </w:rPr>
        <w:t xml:space="preserve">εί ημέρα «κοινοβουλευτικού σόου» ανάμεσα στον κ. </w:t>
      </w:r>
      <w:proofErr w:type="spellStart"/>
      <w:r>
        <w:rPr>
          <w:rFonts w:eastAsia="Times New Roman"/>
          <w:szCs w:val="24"/>
        </w:rPr>
        <w:t>Πολάκη</w:t>
      </w:r>
      <w:proofErr w:type="spellEnd"/>
      <w:r>
        <w:rPr>
          <w:rFonts w:eastAsia="Times New Roman"/>
          <w:szCs w:val="24"/>
        </w:rPr>
        <w:t xml:space="preserve"> και στον κ. Γεωργιάδη και σε όποιον άλλο</w:t>
      </w:r>
      <w:r>
        <w:rPr>
          <w:rFonts w:eastAsia="Times New Roman"/>
          <w:szCs w:val="24"/>
        </w:rPr>
        <w:t>ν</w:t>
      </w:r>
      <w:r>
        <w:rPr>
          <w:rFonts w:eastAsia="Times New Roman"/>
          <w:szCs w:val="24"/>
        </w:rPr>
        <w:t xml:space="preserve"> θέλει από οποιοδήποτε κόμμα, να απαλλαγούμε και εμείς, να μπορέσουμε να καταθέτουμε τις απόψεις μας και τις ερωτήσεις που μας θέτει ο ίδιος ο λαός. Υπάρχουν ά</w:t>
      </w:r>
      <w:r>
        <w:rPr>
          <w:rFonts w:eastAsia="Times New Roman"/>
          <w:szCs w:val="24"/>
        </w:rPr>
        <w:t xml:space="preserve">λλες διαδικασίες, αλλά δεν υπάρχουν εδώ πέρα Βουλευτές δύο ταχυτήτων. </w:t>
      </w:r>
    </w:p>
    <w:p w14:paraId="5FAE2F0E" w14:textId="77777777" w:rsidR="00F27D86" w:rsidRDefault="00AA27F9">
      <w:pPr>
        <w:spacing w:after="0" w:line="600" w:lineRule="auto"/>
        <w:ind w:firstLine="720"/>
        <w:contextualSpacing/>
        <w:jc w:val="both"/>
        <w:rPr>
          <w:rFonts w:eastAsia="Times New Roman"/>
          <w:szCs w:val="24"/>
        </w:rPr>
      </w:pPr>
      <w:r>
        <w:rPr>
          <w:rFonts w:eastAsia="Times New Roman"/>
          <w:szCs w:val="24"/>
        </w:rPr>
        <w:t>Έρχομαι τώρα στην ουσία της ερώτησης.</w:t>
      </w:r>
    </w:p>
    <w:p w14:paraId="5FAE2F0F" w14:textId="77777777" w:rsidR="00F27D86" w:rsidRDefault="00AA27F9">
      <w:pPr>
        <w:spacing w:after="0" w:line="600" w:lineRule="auto"/>
        <w:ind w:firstLine="720"/>
        <w:contextualSpacing/>
        <w:jc w:val="both"/>
        <w:rPr>
          <w:rFonts w:eastAsia="Times New Roman"/>
          <w:szCs w:val="24"/>
        </w:rPr>
      </w:pPr>
      <w:r>
        <w:rPr>
          <w:rFonts w:eastAsia="Times New Roman"/>
          <w:szCs w:val="24"/>
        </w:rPr>
        <w:lastRenderedPageBreak/>
        <w:t>Κύριε Υπουργέ, η ερώτηση αφορά τους πρώην εργολαβικούς εργαζόμενους καθαριότητας και σίτισης στο Πανεπιστημιακό Νοσοκομείο Ηρακλείου και σε άλλα νο</w:t>
      </w:r>
      <w:r>
        <w:rPr>
          <w:rFonts w:eastAsia="Times New Roman"/>
          <w:szCs w:val="24"/>
        </w:rPr>
        <w:t xml:space="preserve">σοκομεία της χώρας, οι οποίοι από το περασμένο καλοκαίρι υπέγραψαν συμβάσεις έργου που λήγουν στα τέλη του 2017 και αντιμετωπίζονται πλέον ως εργολάβοι με συμβάσεις έργου ορισμένου χρόνου και με ασφάλιση στο ΙΚΑ. </w:t>
      </w:r>
    </w:p>
    <w:p w14:paraId="5FAE2F10" w14:textId="77777777" w:rsidR="00F27D86" w:rsidRDefault="00AA27F9">
      <w:pPr>
        <w:spacing w:after="0" w:line="600" w:lineRule="auto"/>
        <w:ind w:firstLine="720"/>
        <w:contextualSpacing/>
        <w:jc w:val="both"/>
        <w:rPr>
          <w:rFonts w:eastAsia="Times New Roman"/>
          <w:szCs w:val="24"/>
        </w:rPr>
      </w:pPr>
      <w:r>
        <w:rPr>
          <w:rFonts w:eastAsia="Times New Roman"/>
          <w:szCs w:val="24"/>
        </w:rPr>
        <w:t>Αυτές οι συμβάσεις όχι μόνο δεν δίνουν λύσ</w:t>
      </w:r>
      <w:r>
        <w:rPr>
          <w:rFonts w:eastAsia="Times New Roman"/>
          <w:szCs w:val="24"/>
        </w:rPr>
        <w:t>η, αλλά μετατρέπουν τους εργαζόμενους σε εργολάβους του εαυτού τους, χάνοντας εργασιακά δικαιώματα, επιδόματα, δώρα, αυτό της μητρότητας, σε έναν κλάδο που η συντριπτική πλειοψηφία είναι γυναίκες. Και μην κουνάτε το χέρι σας.</w:t>
      </w:r>
    </w:p>
    <w:p w14:paraId="5FAE2F11" w14:textId="77777777" w:rsidR="00F27D86" w:rsidRDefault="00AA27F9">
      <w:pPr>
        <w:spacing w:after="0" w:line="600" w:lineRule="auto"/>
        <w:ind w:firstLine="720"/>
        <w:contextualSpacing/>
        <w:jc w:val="both"/>
        <w:rPr>
          <w:rFonts w:eastAsia="Times New Roman"/>
          <w:szCs w:val="24"/>
        </w:rPr>
      </w:pPr>
      <w:r>
        <w:rPr>
          <w:rFonts w:eastAsia="Times New Roman"/>
          <w:b/>
          <w:szCs w:val="24"/>
        </w:rPr>
        <w:t>ΠΑΥΛΟΣ ΠΟΛΑΚΗΣ (Αναπληρωτής Υπ</w:t>
      </w:r>
      <w:r>
        <w:rPr>
          <w:rFonts w:eastAsia="Times New Roman"/>
          <w:b/>
          <w:szCs w:val="24"/>
        </w:rPr>
        <w:t>ουργός Υγείας):</w:t>
      </w:r>
      <w:r>
        <w:rPr>
          <w:rFonts w:eastAsia="Times New Roman"/>
          <w:szCs w:val="24"/>
        </w:rPr>
        <w:t xml:space="preserve"> Ήρεμα τώρα, Μανώλη.</w:t>
      </w:r>
    </w:p>
    <w:p w14:paraId="5FAE2F12" w14:textId="77777777" w:rsidR="00F27D86" w:rsidRDefault="00AA27F9">
      <w:pPr>
        <w:spacing w:after="0" w:line="600" w:lineRule="auto"/>
        <w:ind w:firstLine="720"/>
        <w:contextualSpacing/>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Συνεχίστε, κύριε Συντυχάκη.</w:t>
      </w:r>
    </w:p>
    <w:p w14:paraId="5FAE2F13" w14:textId="77777777" w:rsidR="00F27D86" w:rsidRDefault="00AA27F9">
      <w:pPr>
        <w:spacing w:after="0"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Προσέξτε να δείτε. Ο εκπρόσωπος του ΚΚΕ δεν είναι ούτε Γεωργιάδης ούτε Νέα Δημοκρατία.</w:t>
      </w:r>
    </w:p>
    <w:p w14:paraId="5FAE2F14" w14:textId="77777777" w:rsidR="00F27D86" w:rsidRDefault="00AA27F9">
      <w:pPr>
        <w:spacing w:after="0" w:line="600" w:lineRule="auto"/>
        <w:ind w:firstLine="720"/>
        <w:contextualSpacing/>
        <w:jc w:val="both"/>
        <w:rPr>
          <w:rFonts w:eastAsia="Times New Roman"/>
          <w:szCs w:val="24"/>
        </w:rPr>
      </w:pPr>
      <w:r>
        <w:rPr>
          <w:rFonts w:eastAsia="Times New Roman"/>
          <w:b/>
          <w:szCs w:val="24"/>
        </w:rPr>
        <w:lastRenderedPageBreak/>
        <w:t>ΠΑΥΛΟΣ ΠΟΛΑΚΗΣ (Αναπληρωτής Υπουργός Υγείας):</w:t>
      </w:r>
      <w:r>
        <w:rPr>
          <w:rFonts w:eastAsia="Times New Roman"/>
          <w:szCs w:val="24"/>
        </w:rPr>
        <w:t xml:space="preserve"> Έλα, ήρεμα τώρα, Μανώλη.</w:t>
      </w:r>
    </w:p>
    <w:p w14:paraId="5FAE2F15" w14:textId="77777777" w:rsidR="00F27D86" w:rsidRDefault="00AA27F9">
      <w:pPr>
        <w:spacing w:after="0"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 «ήρεμα». Θα σέβεστε όταν μιλάει ο Βουλευτής και σας καταθέτει την ερώτηση, γιατί γνωριζόμαστε.</w:t>
      </w:r>
    </w:p>
    <w:p w14:paraId="5FAE2F16" w14:textId="77777777" w:rsidR="00F27D86" w:rsidRDefault="00AA27F9">
      <w:pPr>
        <w:spacing w:after="0" w:line="600" w:lineRule="auto"/>
        <w:ind w:firstLine="720"/>
        <w:contextualSpacing/>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Επειδή γνωριζόμαστε το λέω.</w:t>
      </w:r>
    </w:p>
    <w:p w14:paraId="5FAE2F17" w14:textId="77777777" w:rsidR="00F27D86" w:rsidRDefault="00AA27F9">
      <w:pPr>
        <w:spacing w:after="0"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Συνεχίζω.</w:t>
      </w:r>
    </w:p>
    <w:p w14:paraId="5FAE2F18" w14:textId="77777777" w:rsidR="00F27D86" w:rsidRDefault="00AA27F9">
      <w:pPr>
        <w:spacing w:after="0" w:line="600" w:lineRule="auto"/>
        <w:ind w:firstLine="720"/>
        <w:contextualSpacing/>
        <w:jc w:val="both"/>
        <w:rPr>
          <w:rFonts w:eastAsia="Times New Roman"/>
          <w:szCs w:val="24"/>
        </w:rPr>
      </w:pPr>
      <w:r>
        <w:rPr>
          <w:rFonts w:eastAsia="Times New Roman"/>
          <w:szCs w:val="24"/>
        </w:rPr>
        <w:t>Έ</w:t>
      </w:r>
      <w:r>
        <w:rPr>
          <w:rFonts w:eastAsia="Times New Roman"/>
          <w:szCs w:val="24"/>
        </w:rPr>
        <w:t>φυγαν αυτοί οι εργαζόμενοι από τη «Σκύλλα» των αυθαιρεσιών του εργολάβου και έπεσαν στη «Χάρυβδη» των συμβάσεων έργου, χωρίς εργασιακά δικαιώματα και ημερομηνία λήξης.</w:t>
      </w:r>
    </w:p>
    <w:p w14:paraId="5FAE2F19" w14:textId="77777777" w:rsidR="00F27D86" w:rsidRDefault="00AA27F9">
      <w:pPr>
        <w:spacing w:after="0" w:line="600" w:lineRule="auto"/>
        <w:ind w:firstLine="720"/>
        <w:contextualSpacing/>
        <w:jc w:val="both"/>
        <w:rPr>
          <w:rFonts w:eastAsia="Times New Roman"/>
          <w:szCs w:val="24"/>
        </w:rPr>
      </w:pPr>
      <w:r>
        <w:rPr>
          <w:rFonts w:eastAsia="Times New Roman"/>
          <w:szCs w:val="24"/>
        </w:rPr>
        <w:t>Οι παρενέργειες, βέβαια, δεν άργησαν να έρθουν. Η διοίκηση του ΠΑΓΝΗ αρνήθηκε να ικανοπο</w:t>
      </w:r>
      <w:r>
        <w:rPr>
          <w:rFonts w:eastAsia="Times New Roman"/>
          <w:szCs w:val="24"/>
        </w:rPr>
        <w:t xml:space="preserve">ιήσει το αίτημα μιας </w:t>
      </w:r>
      <w:proofErr w:type="spellStart"/>
      <w:r>
        <w:rPr>
          <w:rFonts w:eastAsia="Times New Roman"/>
          <w:szCs w:val="24"/>
        </w:rPr>
        <w:t>μωρομάνας</w:t>
      </w:r>
      <w:proofErr w:type="spellEnd"/>
      <w:r>
        <w:rPr>
          <w:rFonts w:eastAsia="Times New Roman"/>
          <w:szCs w:val="24"/>
        </w:rPr>
        <w:t xml:space="preserve"> στην καθαριότητα για εξάμηνη άδεια μητρότητας και δύο άλλων γυναικών στη σίτιση με επαπειλούμενη κύηση. Η δικαιολογία ήταν ότι δεν προβλέπονται από τη σύμβαση, παρ</w:t>
      </w:r>
      <w:r>
        <w:rPr>
          <w:rFonts w:eastAsia="Times New Roman"/>
          <w:szCs w:val="24"/>
        </w:rPr>
        <w:t xml:space="preserve">’ </w:t>
      </w:r>
      <w:r>
        <w:rPr>
          <w:rFonts w:eastAsia="Times New Roman"/>
          <w:szCs w:val="24"/>
        </w:rPr>
        <w:t>όλο που πληρώνουν εισφορές στο ΙΚΑ, ενώ ακόμα αναγνωρίζονται</w:t>
      </w:r>
      <w:r>
        <w:rPr>
          <w:rFonts w:eastAsia="Times New Roman"/>
          <w:szCs w:val="24"/>
        </w:rPr>
        <w:t xml:space="preserve"> στον ιδιωτικό τομέα η άδεια εγκυμοσύνης, το επίδομα άδειας, ο δέκατος τρίτος, ο δέκατος τέταρτος μισθός, μέχρι βέβαια να έρθει η </w:t>
      </w:r>
      <w:r>
        <w:rPr>
          <w:rFonts w:eastAsia="Times New Roman"/>
          <w:szCs w:val="24"/>
        </w:rPr>
        <w:lastRenderedPageBreak/>
        <w:t xml:space="preserve">ώρα να τα κόψετε και αυτά. Αλλά εν πάση </w:t>
      </w:r>
      <w:proofErr w:type="spellStart"/>
      <w:r>
        <w:rPr>
          <w:rFonts w:eastAsia="Times New Roman"/>
          <w:szCs w:val="24"/>
        </w:rPr>
        <w:t>περιπτώσει</w:t>
      </w:r>
      <w:proofErr w:type="spellEnd"/>
      <w:r>
        <w:rPr>
          <w:rFonts w:eastAsia="Times New Roman"/>
          <w:szCs w:val="24"/>
        </w:rPr>
        <w:t xml:space="preserve"> αναγνωρίζονται ακόμα. Τελικά, δεν δικαιούται ούτε τα δικαιώματα του δημοσίο</w:t>
      </w:r>
      <w:r>
        <w:rPr>
          <w:rFonts w:eastAsia="Times New Roman"/>
          <w:szCs w:val="24"/>
        </w:rPr>
        <w:t xml:space="preserve">υ ούτε αυτά του ιδιωτικού τομέα. </w:t>
      </w:r>
    </w:p>
    <w:p w14:paraId="5FAE2F1A" w14:textId="77777777" w:rsidR="00F27D86" w:rsidRDefault="00AA27F9">
      <w:pPr>
        <w:spacing w:after="0" w:line="600" w:lineRule="auto"/>
        <w:ind w:firstLine="720"/>
        <w:contextualSpacing/>
        <w:jc w:val="both"/>
        <w:rPr>
          <w:rFonts w:eastAsia="Times New Roman"/>
          <w:szCs w:val="24"/>
        </w:rPr>
      </w:pPr>
      <w:r>
        <w:rPr>
          <w:rFonts w:eastAsia="Times New Roman"/>
          <w:szCs w:val="24"/>
        </w:rPr>
        <w:t xml:space="preserve">Και το αποτέλεσμα ποιο είναι; Η Κυβέρνηση να διαιωνίζει αυτήν την εκμετάλλευση και την καταπάτηση δικαιωμάτων, ακόμα και χωρίς εργολάβο ή -να το πω καλύτερα- με τον ίδιο τον εργαζόμενο ως εργολάβο. </w:t>
      </w:r>
    </w:p>
    <w:p w14:paraId="5FAE2F1B" w14:textId="77777777" w:rsidR="00F27D86" w:rsidRDefault="00AA27F9">
      <w:pPr>
        <w:spacing w:after="0" w:line="600" w:lineRule="auto"/>
        <w:ind w:firstLine="720"/>
        <w:contextualSpacing/>
        <w:jc w:val="both"/>
        <w:rPr>
          <w:rFonts w:eastAsia="Times New Roman" w:cs="Times New Roman"/>
          <w:szCs w:val="24"/>
        </w:rPr>
      </w:pPr>
      <w:r>
        <w:rPr>
          <w:rFonts w:eastAsia="Times New Roman"/>
          <w:szCs w:val="24"/>
        </w:rPr>
        <w:t xml:space="preserve">Σε ερώτηση του </w:t>
      </w:r>
      <w:r>
        <w:rPr>
          <w:rFonts w:eastAsia="Times New Roman"/>
          <w:szCs w:val="24"/>
        </w:rPr>
        <w:t>σωματείο</w:t>
      </w:r>
      <w:r>
        <w:rPr>
          <w:rFonts w:eastAsia="Times New Roman"/>
          <w:szCs w:val="24"/>
        </w:rPr>
        <w:t xml:space="preserve">υ </w:t>
      </w:r>
      <w:r>
        <w:rPr>
          <w:rFonts w:eastAsia="Times New Roman"/>
          <w:szCs w:val="24"/>
        </w:rPr>
        <w:t>προς τη διοίκηση «Τι θα γίνει με τις εργαζόμενες αυτές;» η απάντηση είναι «να ασκήσουν τα καθήκοντά τους σύμφωνα με τη σύμβαση που έχουν υπογράψει», δηλαδή να αντιμετωπίσουν το άθλιο δίλημμα: Ή θα γεννήσουν το παιδί τους ή θα χάσουν τη δουλειά τους.</w:t>
      </w:r>
    </w:p>
    <w:p w14:paraId="5FAE2F1C"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Εκτό</w:t>
      </w:r>
      <w:r>
        <w:rPr>
          <w:rFonts w:eastAsia="Times New Roman" w:cs="Times New Roman"/>
          <w:szCs w:val="24"/>
        </w:rPr>
        <w:t>ς όμως από τον εμπαιγμό, την εργασιακή ομηρία και την εκμετάλλευση αυτών των γυναικών, απειλούνται και με απόλυση, γιατί λήγουν οι συμβάσεις τέλος του 2017. Άρα, το βασικό πρόβλημα παραμένει. Μετά από δύο χρόνια σκληρής δουλειάς στο νοσοκομείο, αυτοί οι άν</w:t>
      </w:r>
      <w:r>
        <w:rPr>
          <w:rFonts w:eastAsia="Times New Roman" w:cs="Times New Roman"/>
          <w:szCs w:val="24"/>
        </w:rPr>
        <w:t xml:space="preserve">θρωποι θα πεταχτούν στον δρόμο κι ενώ γνωρίζετε ότι οι υπηρεσίες αυτές είναι αναγκαίες, είναι υποχρεωτικές για να λειτουργεί το νοσοκομείο σε μόνιμη βάση. </w:t>
      </w:r>
    </w:p>
    <w:p w14:paraId="5FAE2F1D"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Άρα, επιβεβαιώνετε περίτρανα ότι αυτές οι συμβάσεις που </w:t>
      </w:r>
      <w:proofErr w:type="spellStart"/>
      <w:r>
        <w:rPr>
          <w:rFonts w:eastAsia="Times New Roman" w:cs="Times New Roman"/>
          <w:szCs w:val="24"/>
        </w:rPr>
        <w:t>πολυδιαφημίζατε</w:t>
      </w:r>
      <w:proofErr w:type="spellEnd"/>
      <w:r>
        <w:rPr>
          <w:rFonts w:eastAsia="Times New Roman" w:cs="Times New Roman"/>
          <w:szCs w:val="24"/>
        </w:rPr>
        <w:t xml:space="preserve"> κατά κόρον ότι θα εφαρμόσει </w:t>
      </w:r>
      <w:r>
        <w:rPr>
          <w:rFonts w:eastAsia="Times New Roman" w:cs="Times New Roman"/>
          <w:szCs w:val="24"/>
        </w:rPr>
        <w:t>η Κυβέρνηση, ως αξιοπρεπείς συνθήκες εργασίας -αυτά είχατε πει και ότι θα βάζατε τέλος στους εργολάβους και την εργοδοτική αυθαιρεσία-, όχι μόνο δεν έλυσαν τα οξυμένα εργασιακά προβλήματα που υπήρχαν με τους εργολάβους, αλλά δημιουργήσατε στην πορεία και ά</w:t>
      </w:r>
      <w:r>
        <w:rPr>
          <w:rFonts w:eastAsia="Times New Roman" w:cs="Times New Roman"/>
          <w:szCs w:val="24"/>
        </w:rPr>
        <w:t xml:space="preserve">λλα. Άρα, ακόμα μια φορά οι εργαζόμενοι βιώνουν αυτό το μεσαιωνικό καθεστώς ομηρίας κι εκμετάλλευσης. </w:t>
      </w:r>
    </w:p>
    <w:p w14:paraId="5FAE2F1E"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Σας ρωτάμε, λοιπόν, κύριε Υπουργέ, τα εξής: Τι μέτρα θα πάρει η Κυβέρνηση, εσείς ως Υπουργός, το Υπουργείο Υγείας συνολικά, με δεδομένο ότι λήγουν και οι</w:t>
      </w:r>
      <w:r>
        <w:rPr>
          <w:rFonts w:eastAsia="Times New Roman" w:cs="Times New Roman"/>
          <w:szCs w:val="24"/>
        </w:rPr>
        <w:t xml:space="preserve"> συμβάσεις στο τέλος του 2017, ώστε να παραμείνουν στη δουλειά τους οι εργαζόμενοι, να εξασφαλιστεί το δικαίωμα στη μόνιμη, σταθερή εργασία, με πλήρη εργασιακά, μισθολογικά και ασφαλιστικά δικαιώματα και για εκείνους βέβαια, αλλά και για όλους τους εργαζόμ</w:t>
      </w:r>
      <w:r>
        <w:rPr>
          <w:rFonts w:eastAsia="Times New Roman" w:cs="Times New Roman"/>
          <w:szCs w:val="24"/>
        </w:rPr>
        <w:t xml:space="preserve">ενους στον κλάδο υγείας και πρόνοιας και να εξασφαλιστεί βεβαίως κατά συνέπεια και το δικαίωμα της εξάμηνης άδειας μητρότητας με αποδοχές, πλήρη εργασιακά δικαιώματα, επιδόματα, δώρα γι’ αυτούς που εργάζονται με ατομικές συμβάσεις έργου; </w:t>
      </w:r>
    </w:p>
    <w:p w14:paraId="5FAE2F1F"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w:t>
      </w:r>
      <w:r>
        <w:rPr>
          <w:rFonts w:eastAsia="Times New Roman" w:cs="Times New Roman"/>
          <w:szCs w:val="24"/>
        </w:rPr>
        <w:t xml:space="preserve">Πρόεδρε. </w:t>
      </w:r>
    </w:p>
    <w:p w14:paraId="5FAE2F20"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Ο Αναπληρωτής Υπουργός Υγείας κ. Παύλος </w:t>
      </w:r>
      <w:proofErr w:type="spellStart"/>
      <w:r>
        <w:rPr>
          <w:rFonts w:eastAsia="Times New Roman" w:cs="Times New Roman"/>
          <w:szCs w:val="24"/>
        </w:rPr>
        <w:t>Πολάκης</w:t>
      </w:r>
      <w:proofErr w:type="spellEnd"/>
      <w:r>
        <w:rPr>
          <w:rFonts w:eastAsia="Times New Roman" w:cs="Times New Roman"/>
          <w:szCs w:val="24"/>
        </w:rPr>
        <w:t xml:space="preserve"> έχει τον λόγο. </w:t>
      </w:r>
    </w:p>
    <w:p w14:paraId="5FAE2F21"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Ευχαριστώ, κύριε Πρόεδρε. </w:t>
      </w:r>
    </w:p>
    <w:p w14:paraId="5FAE2F22"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θα πω πολλά, κύριε Συντυχάκη. Νομίζω ότι είστε ενημερωμένος. </w:t>
      </w:r>
    </w:p>
    <w:p w14:paraId="5FAE2F23"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ΕΜΜΑΝΟΥΗΛ</w:t>
      </w:r>
      <w:r>
        <w:rPr>
          <w:rFonts w:eastAsia="Times New Roman" w:cs="Times New Roman"/>
          <w:b/>
          <w:szCs w:val="24"/>
        </w:rPr>
        <w:t xml:space="preserve"> ΣΥΝΤΥΧΑΚΗΣ:</w:t>
      </w:r>
      <w:r>
        <w:rPr>
          <w:rFonts w:eastAsia="Times New Roman" w:cs="Times New Roman"/>
          <w:szCs w:val="24"/>
        </w:rPr>
        <w:t xml:space="preserve"> Τα είπατε με τον κ. Γεωργιάδη προηγουμένως!</w:t>
      </w:r>
    </w:p>
    <w:p w14:paraId="5FAE2F24"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Άσε τώρα την κριτική. Να πούμε πάλι τα ίδια, για τον καβγά κλπ</w:t>
      </w:r>
      <w:r>
        <w:rPr>
          <w:rFonts w:eastAsia="Times New Roman" w:cs="Times New Roman"/>
          <w:szCs w:val="24"/>
        </w:rPr>
        <w:t>.</w:t>
      </w:r>
      <w:r>
        <w:rPr>
          <w:rFonts w:eastAsia="Times New Roman" w:cs="Times New Roman"/>
          <w:szCs w:val="24"/>
        </w:rPr>
        <w:t xml:space="preserve">; Καταντάει λίγο βαρετό. Δεν είμαστε το ίδιο και μη μας εξισώνεις, το </w:t>
      </w:r>
      <w:r>
        <w:rPr>
          <w:rFonts w:eastAsia="Times New Roman" w:cs="Times New Roman"/>
          <w:szCs w:val="24"/>
        </w:rPr>
        <w:t xml:space="preserve">λέω ακριβώς επειδή γνωριζόμαστε. Δεν είμαστε το ίδιο και μη μας εξισώνεις, γιατί είναι τουλάχιστον προσβλητικό. </w:t>
      </w:r>
    </w:p>
    <w:p w14:paraId="5FAE2F25"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Ξέρετε πολύ καλά ότι η πρώτη απόπειρα που κάναμε αφορούσε τη μετατροπή με συμβάσεις έργου και την πρόσληψη απευθείας των ανθρώπων που δούλευαν </w:t>
      </w:r>
      <w:r>
        <w:rPr>
          <w:rFonts w:eastAsia="Times New Roman" w:cs="Times New Roman"/>
          <w:szCs w:val="24"/>
        </w:rPr>
        <w:t xml:space="preserve">σε αυτά τα εργολαβικά συνεργεία, σε μια προσπάθεια να μη χάσει κανείς από τους ανθρώπους τη δουλειά του. </w:t>
      </w:r>
    </w:p>
    <w:p w14:paraId="5FAE2F26"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δεδομένο, επίσης, ότι όλοι αυτοί οι άνθρωποι πήραν έως και διπλάσια χρήματα απ’ αυτά που έπαιρναν πριν, ακόμα </w:t>
      </w:r>
      <w:r>
        <w:rPr>
          <w:rFonts w:eastAsia="Times New Roman" w:cs="Times New Roman"/>
          <w:szCs w:val="24"/>
        </w:rPr>
        <w:lastRenderedPageBreak/>
        <w:t xml:space="preserve">και υπολογίζοντας και τα δώρα που </w:t>
      </w:r>
      <w:r>
        <w:rPr>
          <w:rFonts w:eastAsia="Times New Roman" w:cs="Times New Roman"/>
          <w:szCs w:val="24"/>
        </w:rPr>
        <w:t xml:space="preserve">υποτίθεται ότι δεν υπάρχουν στις συμβάσεις έργου. Αυτή η ρύθμιση «έπεσε» στο Συμβούλιο της Επικρατείας. Το πρόβλημα που είχε, επειδή ακριβώς ήταν συμβάσεις έργου, ήταν σχετικό με τις άδειες μητρότητας και λοχείας, που όντως δεν προβλέπονταν εκεί. Μετά που </w:t>
      </w:r>
      <w:r>
        <w:rPr>
          <w:rFonts w:eastAsia="Times New Roman" w:cs="Times New Roman"/>
          <w:szCs w:val="24"/>
        </w:rPr>
        <w:t>«έπεσε» αυτή η ρύθμιση στο Συμβούλιο της Επικρατείας, εμείς δεν κάναμε πίσω. Νομοθετήσαμε ξανά με έναν συγκεκριμένο τρόπο. Προχωρήσαμε σε υπογραφή συμβάσεων εργασίας, όπου έχουν το σύνολο των μισθών και το σύνολο των εργασιακών δικαιωμάτων των άλλων εργαζο</w:t>
      </w:r>
      <w:r>
        <w:rPr>
          <w:rFonts w:eastAsia="Times New Roman" w:cs="Times New Roman"/>
          <w:szCs w:val="24"/>
        </w:rPr>
        <w:t xml:space="preserve">μένων. </w:t>
      </w:r>
    </w:p>
    <w:p w14:paraId="5FAE2F27"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Αυτό το πράγμα κάναμε και συνεχίζουμε να έχουμε έναν τρομερό πόλεμο από πολλές μεριές, γιατί τα χρήματα είναι πολλά. Δώσαμε αυτή τη δυνατότητα, απλώς δεν είχε ολοκληρωθεί παντού σε όλα τα νοσοκομεία που προλάβαμε πριν να κάνουν συμβάσεις έργου ή στ</w:t>
      </w:r>
      <w:r>
        <w:rPr>
          <w:rFonts w:eastAsia="Times New Roman" w:cs="Times New Roman"/>
          <w:szCs w:val="24"/>
        </w:rPr>
        <w:t xml:space="preserve">ις υγειονομικές περιφέρειες, οι οποίες ήταν περίπου είκοσι πέντε στην Ελλάδα, μέχρι να «πέσει» η πρώτη ρύθμιση στο Συμβούλιο της Επικρατείας. </w:t>
      </w:r>
    </w:p>
    <w:p w14:paraId="5FAE2F28"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Έχουμε δώσει εντολή και το έχουμε προβλέψει νομοθετικά να μπορέσουν αυτές οι συμβάσεις έργου να μετατραπούν σε συ</w:t>
      </w:r>
      <w:r>
        <w:rPr>
          <w:rFonts w:eastAsia="Times New Roman" w:cs="Times New Roman"/>
          <w:szCs w:val="24"/>
        </w:rPr>
        <w:t xml:space="preserve">μβάσεις εργασίας, οι οποίες καλύπτουν αυτό το θέμα. Υπάρχει </w:t>
      </w:r>
      <w:r>
        <w:rPr>
          <w:rFonts w:eastAsia="Times New Roman" w:cs="Times New Roman"/>
          <w:szCs w:val="24"/>
        </w:rPr>
        <w:lastRenderedPageBreak/>
        <w:t xml:space="preserve">μια μεγάλη πάλι «βροχή» προσφυγών προς τα σαράντα νοσοκομεία περίπου -στα οποία αυτήν τη στιγμή είναι σε εξέλιξη οι διαγωνισμοί-, από τους εργολάβους βασικά, οι οποίοι βλέπουν ότι χάνουν ένα πολύ </w:t>
      </w:r>
      <w:r>
        <w:rPr>
          <w:rFonts w:eastAsia="Times New Roman" w:cs="Times New Roman"/>
          <w:szCs w:val="24"/>
        </w:rPr>
        <w:t xml:space="preserve">μεγάλο μερίδιο της «πίτας». </w:t>
      </w:r>
    </w:p>
    <w:p w14:paraId="5FAE2F29"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Εμείς αυτό το οποίο θα κάνουμε, σε μια προσπάθεια να πριμοδοτήσουμε αυτούς που δουλεύουν στα εργολαβικά συνεργεία σήμερα και κάποιους που δουλεύουν επί πολλά χρόνια, είναι να αλλάξει με κάποια τροπολογία που θα κατατεθεί στο νο</w:t>
      </w:r>
      <w:r>
        <w:rPr>
          <w:rFonts w:eastAsia="Times New Roman" w:cs="Times New Roman"/>
          <w:szCs w:val="24"/>
        </w:rPr>
        <w:t xml:space="preserve">μοσχέδιο για την ψυχική υγεία η </w:t>
      </w:r>
      <w:proofErr w:type="spellStart"/>
      <w:r>
        <w:rPr>
          <w:rFonts w:eastAsia="Times New Roman" w:cs="Times New Roman"/>
          <w:szCs w:val="24"/>
        </w:rPr>
        <w:t>μοριοδότηση</w:t>
      </w:r>
      <w:proofErr w:type="spellEnd"/>
      <w:r>
        <w:rPr>
          <w:rFonts w:eastAsia="Times New Roman" w:cs="Times New Roman"/>
          <w:szCs w:val="24"/>
        </w:rPr>
        <w:t xml:space="preserve"> και να δοθεί πιο μεγάλη έμφαση σε αυτούς που έχουν τέτοια εμπειρία, γιατί με τις συμβάσεις εργασίας μπορούν να κάνουν αιτήσεις όχι μόνο αυτοί που δούλευαν αλλά και άλλοι άνεργοι άνθρωποι, οι οποίοι ενδιαφέρονται.</w:t>
      </w:r>
      <w:r>
        <w:rPr>
          <w:rFonts w:eastAsia="Times New Roman" w:cs="Times New Roman"/>
          <w:szCs w:val="24"/>
        </w:rPr>
        <w:t xml:space="preserve"> </w:t>
      </w:r>
    </w:p>
    <w:p w14:paraId="5FAE2F2A"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Με τη ρύθμιση των συμβάσεων εργασίας όλο το θέμα των εργασιακών δικαιωμάτων λύνεται και έχουν τη δυνατότητα να υπογράφουν συμβάσεις για έως δεκαοχτώ ή είκοσι τέσσερις μήνες. </w:t>
      </w:r>
    </w:p>
    <w:p w14:paraId="5FAE2F2B" w14:textId="77777777" w:rsidR="00F27D86" w:rsidRDefault="00AA27F9">
      <w:pPr>
        <w:spacing w:after="0" w:line="600" w:lineRule="auto"/>
        <w:ind w:firstLine="720"/>
        <w:contextualSpacing/>
        <w:jc w:val="both"/>
        <w:rPr>
          <w:rFonts w:eastAsia="Times New Roman"/>
          <w:szCs w:val="24"/>
        </w:rPr>
      </w:pPr>
      <w:r>
        <w:rPr>
          <w:rFonts w:eastAsia="Times New Roman"/>
          <w:szCs w:val="24"/>
        </w:rPr>
        <w:t xml:space="preserve">Η πολιτική μας επιλογή, προφανώς, είναι ότι δεν θέλουμε αυτόν τον κόσμο να τον </w:t>
      </w:r>
      <w:r>
        <w:rPr>
          <w:rFonts w:eastAsia="Times New Roman"/>
          <w:szCs w:val="24"/>
        </w:rPr>
        <w:t xml:space="preserve">διώξουμε και μετά. Δίνουμε μία λύση, με </w:t>
      </w:r>
      <w:r>
        <w:rPr>
          <w:rFonts w:eastAsia="Times New Roman"/>
          <w:szCs w:val="24"/>
        </w:rPr>
        <w:lastRenderedPageBreak/>
        <w:t>έναν συγκεκριμένο ορίζοντα αυτή τη στιγμή, σαφέστατα αξιοπρεπή σε σχέση με τον μεσαίωνα στον οποίο δούλευαν. Δεν είναι μεσαίωνας αυτό που βιώνουν.</w:t>
      </w:r>
    </w:p>
    <w:p w14:paraId="5FAE2F2C" w14:textId="77777777" w:rsidR="00F27D86" w:rsidRDefault="00AA27F9">
      <w:pPr>
        <w:spacing w:after="0" w:line="600" w:lineRule="auto"/>
        <w:ind w:firstLine="720"/>
        <w:contextualSpacing/>
        <w:jc w:val="both"/>
        <w:rPr>
          <w:rFonts w:eastAsia="Times New Roman"/>
          <w:szCs w:val="24"/>
        </w:rPr>
      </w:pPr>
      <w:r>
        <w:rPr>
          <w:rFonts w:eastAsia="Times New Roman"/>
          <w:szCs w:val="24"/>
        </w:rPr>
        <w:t xml:space="preserve"> Μιλήστε με καθαρίστριες που δουλεύουν τώρα με αυτές τις συμβάσεις ερ</w:t>
      </w:r>
      <w:r>
        <w:rPr>
          <w:rFonts w:eastAsia="Times New Roman"/>
          <w:szCs w:val="24"/>
        </w:rPr>
        <w:t>γασίας ή ακόμα και με τις συμβάσεις έργου σε διάφορα νοσοκομεία και θα δείτε ότι οι αμοιβές τους είναι εξαιρετικά καλύτερες από αυτές που ήταν πριν, όπως γενικά και όλη η συμπεριφορά που έχουν από το γραφείο επιστασίας και όχι τον εργολάβο, ο οποίος τις έπ</w:t>
      </w:r>
      <w:r>
        <w:rPr>
          <w:rFonts w:eastAsia="Times New Roman"/>
          <w:szCs w:val="24"/>
        </w:rPr>
        <w:t xml:space="preserve">αιρνε για το νοσοκομείο, τον πλήρωνε το νοσοκομείο και τις έβαζε και καθάριζαν και μερικά άλλα σπίτια ή οικήματα ή ξενοδοχεία που μπορεί να είχε υπό την ευθύνη του να καθαρίσει.  </w:t>
      </w:r>
    </w:p>
    <w:p w14:paraId="5FAE2F2D"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Κύριε Συντυχάκη, έχετε τον λόγο για τη δευ</w:t>
      </w:r>
      <w:r>
        <w:rPr>
          <w:rFonts w:eastAsia="Times New Roman"/>
          <w:szCs w:val="24"/>
        </w:rPr>
        <w:t xml:space="preserve">τερολογία σας. </w:t>
      </w:r>
    </w:p>
    <w:p w14:paraId="5FAE2F2E"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ΕΜΜΑΝΟΥΗΛ ΣΥΝΤΥΧΑΚΗΣ: </w:t>
      </w:r>
      <w:r>
        <w:rPr>
          <w:rFonts w:eastAsia="Times New Roman"/>
          <w:szCs w:val="24"/>
        </w:rPr>
        <w:t xml:space="preserve">Κύριε Υπουργέ, είπατε ότι προσανατολίζεστε με υπουργική τροπολογία, αν καταλαβαίνω καλά, νομοθετική ρύθμιση, δεν ξέρω πώς λέγεται, στη σύναψη ατομικών συμβάσεων εξαρτημένης εργασίας. </w:t>
      </w:r>
    </w:p>
    <w:p w14:paraId="5FAE2F2F" w14:textId="77777777" w:rsidR="00F27D86" w:rsidRDefault="00AA27F9">
      <w:pPr>
        <w:spacing w:after="0" w:line="600" w:lineRule="auto"/>
        <w:ind w:firstLine="720"/>
        <w:contextualSpacing/>
        <w:jc w:val="both"/>
        <w:rPr>
          <w:rFonts w:eastAsia="Times New Roman"/>
          <w:szCs w:val="24"/>
        </w:rPr>
      </w:pPr>
      <w:r>
        <w:rPr>
          <w:rFonts w:eastAsia="Times New Roman"/>
          <w:b/>
          <w:szCs w:val="24"/>
        </w:rPr>
        <w:lastRenderedPageBreak/>
        <w:t xml:space="preserve">ΠΑΥΛΟΣ ΠΟΛΑΚΗΣ (Αναπληρωτής Υπουργός Υγείας): </w:t>
      </w:r>
      <w:r>
        <w:rPr>
          <w:rFonts w:eastAsia="Times New Roman"/>
          <w:szCs w:val="24"/>
        </w:rPr>
        <w:t xml:space="preserve">Έχει γίνει αυτό. έχει νομοθετηθεί, κύριε Συντυχάκη. Δεν το έχετε παρακολουθήσει. Έχει νομοθετηθεί. </w:t>
      </w:r>
    </w:p>
    <w:p w14:paraId="5FAE2F30"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ΕΜΜΑΝΟΥΗΛ ΣΥΝΤΥΧΑΚΗΣ: </w:t>
      </w:r>
      <w:r>
        <w:rPr>
          <w:rFonts w:eastAsia="Times New Roman"/>
          <w:szCs w:val="24"/>
        </w:rPr>
        <w:t>Όχι, λέω για την προτεινόμενη ρύθμιση που θα φέρετε στο νομοσχέδιο για την ψυχική υγεία,</w:t>
      </w:r>
      <w:r>
        <w:rPr>
          <w:rFonts w:eastAsia="Times New Roman"/>
          <w:szCs w:val="24"/>
        </w:rPr>
        <w:t xml:space="preserve"> όπου εντάσσετε μέσα όχι μόνο αυτούς που ήδη εργάζονται, αλλά και άλλες περιπτώσεις ανέργων. Την έχω εδώ τη ρύθμιση, να τη. </w:t>
      </w:r>
    </w:p>
    <w:p w14:paraId="5FAE2F31"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 xml:space="preserve">Κύριε Συντυχάκη, δεν καταλάβατε. </w:t>
      </w:r>
    </w:p>
    <w:p w14:paraId="5FAE2F32"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ΕΜΜΑΝΟΥΗΛ ΣΥΝΤΥΧΑΚΗΣ: </w:t>
      </w:r>
      <w:r>
        <w:rPr>
          <w:rFonts w:eastAsia="Times New Roman"/>
          <w:szCs w:val="24"/>
        </w:rPr>
        <w:t xml:space="preserve">Κατάλαβα, κύριε Υπουργέ. </w:t>
      </w:r>
    </w:p>
    <w:p w14:paraId="5FAE2F33" w14:textId="77777777" w:rsidR="00F27D86" w:rsidRDefault="00AA27F9">
      <w:pPr>
        <w:spacing w:after="0" w:line="600" w:lineRule="auto"/>
        <w:ind w:firstLine="720"/>
        <w:contextualSpacing/>
        <w:jc w:val="both"/>
        <w:rPr>
          <w:rFonts w:eastAsia="Times New Roman"/>
          <w:szCs w:val="24"/>
        </w:rPr>
      </w:pPr>
      <w:r>
        <w:rPr>
          <w:rFonts w:eastAsia="Times New Roman"/>
          <w:b/>
          <w:szCs w:val="24"/>
        </w:rPr>
        <w:t>ΠΑΥ</w:t>
      </w:r>
      <w:r>
        <w:rPr>
          <w:rFonts w:eastAsia="Times New Roman"/>
          <w:b/>
          <w:szCs w:val="24"/>
        </w:rPr>
        <w:t xml:space="preserve">ΛΟΣ ΠΟΛΑΚΗΣ (Αναπληρωτής Υπουργός Υγείας): </w:t>
      </w:r>
      <w:r>
        <w:rPr>
          <w:rFonts w:eastAsia="Times New Roman"/>
          <w:szCs w:val="24"/>
        </w:rPr>
        <w:t xml:space="preserve">Συγνώμη, μπορώ να διακόψω, κύριε Πρόεδρε; </w:t>
      </w:r>
    </w:p>
    <w:p w14:paraId="5FAE2F34"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Αν επιτρέπει ο κ. Συντυχάκης.</w:t>
      </w:r>
    </w:p>
    <w:p w14:paraId="5FAE2F35" w14:textId="77777777" w:rsidR="00F27D86" w:rsidRDefault="00AA27F9">
      <w:pPr>
        <w:spacing w:after="0" w:line="600" w:lineRule="auto"/>
        <w:ind w:firstLine="720"/>
        <w:contextualSpacing/>
        <w:jc w:val="both"/>
        <w:rPr>
          <w:rFonts w:eastAsia="Times New Roman"/>
          <w:b/>
          <w:szCs w:val="24"/>
        </w:rPr>
      </w:pPr>
      <w:r>
        <w:rPr>
          <w:rFonts w:eastAsia="Times New Roman"/>
          <w:b/>
          <w:szCs w:val="24"/>
        </w:rPr>
        <w:t xml:space="preserve">ΠΑΥΛΟΣ ΠΟΛΑΚΗΣ (Αναπληρωτής Υπουργός Υγείας): </w:t>
      </w:r>
      <w:r>
        <w:rPr>
          <w:rFonts w:eastAsia="Times New Roman"/>
          <w:szCs w:val="24"/>
        </w:rPr>
        <w:t xml:space="preserve">Η ρύθμιση για τις συμβάσεις εργασίας έχει νομοθετηθεί </w:t>
      </w:r>
      <w:r>
        <w:rPr>
          <w:rFonts w:eastAsia="Times New Roman"/>
          <w:szCs w:val="24"/>
        </w:rPr>
        <w:lastRenderedPageBreak/>
        <w:t>από το</w:t>
      </w:r>
      <w:r>
        <w:rPr>
          <w:rFonts w:eastAsia="Times New Roman"/>
          <w:szCs w:val="24"/>
        </w:rPr>
        <w:t>ν Νοέμβριο, μετά που «έπεσε» η πρώτη ρύθμιση στο Συμβούλιο της Επικρατείας για τις συμβάσεις έργου. Από τότε ισχύουν οι συμβάσεις εργασίας.</w:t>
      </w:r>
    </w:p>
    <w:p w14:paraId="5FAE2F36"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ΕΜΜΑΝΟΥΗΛ ΣΥΝΤΥΧΑΚΗΣ: </w:t>
      </w:r>
      <w:r>
        <w:rPr>
          <w:rFonts w:eastAsia="Times New Roman"/>
          <w:szCs w:val="24"/>
        </w:rPr>
        <w:t xml:space="preserve">Και ισχύουν για πόσο; </w:t>
      </w:r>
    </w:p>
    <w:p w14:paraId="5FAE2F37"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Από δώδεκα έως είκοσι τέσ</w:t>
      </w:r>
      <w:r>
        <w:rPr>
          <w:rFonts w:eastAsia="Times New Roman"/>
          <w:szCs w:val="24"/>
        </w:rPr>
        <w:t xml:space="preserve">σερις μήνες είναι η δυνατότητα στα νοσοκομεία να υπογράφουν. </w:t>
      </w:r>
    </w:p>
    <w:p w14:paraId="5FAE2F38" w14:textId="77777777" w:rsidR="00F27D86" w:rsidRDefault="00AA27F9">
      <w:pPr>
        <w:spacing w:after="0" w:line="600" w:lineRule="auto"/>
        <w:ind w:firstLine="720"/>
        <w:contextualSpacing/>
        <w:jc w:val="both"/>
        <w:rPr>
          <w:rFonts w:eastAsia="Times New Roman"/>
          <w:szCs w:val="24"/>
        </w:rPr>
      </w:pPr>
      <w:r>
        <w:rPr>
          <w:rFonts w:eastAsia="Times New Roman"/>
          <w:szCs w:val="24"/>
        </w:rPr>
        <w:t xml:space="preserve">Αυτό το οποίο δημιούργησε σε κάποια νοσοκομεία μια αντίδραση είναι γιατί φαίνεται ότι με τον τρόπο </w:t>
      </w:r>
      <w:proofErr w:type="spellStart"/>
      <w:r>
        <w:rPr>
          <w:rFonts w:eastAsia="Times New Roman"/>
          <w:szCs w:val="24"/>
        </w:rPr>
        <w:t>μοριοδότησης</w:t>
      </w:r>
      <w:proofErr w:type="spellEnd"/>
      <w:r>
        <w:rPr>
          <w:rFonts w:eastAsia="Times New Roman"/>
          <w:szCs w:val="24"/>
        </w:rPr>
        <w:t xml:space="preserve"> μπορεί να βρεθούν έξω άνθρωποι που δούλευαν πολλά χρόνια στους εργολάβους ή τουλάχ</w:t>
      </w:r>
      <w:r>
        <w:rPr>
          <w:rFonts w:eastAsia="Times New Roman"/>
          <w:szCs w:val="24"/>
        </w:rPr>
        <w:t xml:space="preserve">ιστον λίγα χρόνια. Μπορεί.   </w:t>
      </w:r>
    </w:p>
    <w:p w14:paraId="5FAE2F39"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ΕΜΜΑΝΟΥΗΛ ΣΥΝΤΥΧΑΚΗΣ: </w:t>
      </w:r>
      <w:r>
        <w:rPr>
          <w:rFonts w:eastAsia="Times New Roman"/>
          <w:szCs w:val="24"/>
        </w:rPr>
        <w:t xml:space="preserve">Όχι μπορεί. </w:t>
      </w:r>
    </w:p>
    <w:p w14:paraId="5FAE2F3A"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 xml:space="preserve">Θα βελτιώσουμε τη ρύθμιση της </w:t>
      </w:r>
      <w:proofErr w:type="spellStart"/>
      <w:r>
        <w:rPr>
          <w:rFonts w:eastAsia="Times New Roman"/>
          <w:szCs w:val="24"/>
        </w:rPr>
        <w:t>μοριοδότησης</w:t>
      </w:r>
      <w:proofErr w:type="spellEnd"/>
      <w:r>
        <w:rPr>
          <w:rFonts w:eastAsia="Times New Roman"/>
          <w:szCs w:val="24"/>
        </w:rPr>
        <w:t>, σε συνεννόηση και με το ΑΣΕΠ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Υπάρχουν και λόγοι δημόσιας υγείας γι’ αυτό. </w:t>
      </w:r>
    </w:p>
    <w:p w14:paraId="5FAE2F3B" w14:textId="77777777" w:rsidR="00F27D86" w:rsidRDefault="00AA27F9">
      <w:pPr>
        <w:spacing w:after="0" w:line="600" w:lineRule="auto"/>
        <w:ind w:firstLine="720"/>
        <w:contextualSpacing/>
        <w:jc w:val="both"/>
        <w:rPr>
          <w:rFonts w:eastAsia="Times New Roman"/>
          <w:szCs w:val="24"/>
        </w:rPr>
      </w:pPr>
      <w:r>
        <w:rPr>
          <w:rFonts w:eastAsia="Times New Roman"/>
          <w:b/>
          <w:szCs w:val="24"/>
        </w:rPr>
        <w:t>ΕΜΜΑΝΟΥΗΛ ΣΥΝΤΥΧΑΚΗ</w:t>
      </w:r>
      <w:r>
        <w:rPr>
          <w:rFonts w:eastAsia="Times New Roman"/>
          <w:b/>
          <w:szCs w:val="24"/>
        </w:rPr>
        <w:t xml:space="preserve">Σ: </w:t>
      </w:r>
      <w:r>
        <w:rPr>
          <w:rFonts w:eastAsia="Times New Roman"/>
          <w:szCs w:val="24"/>
        </w:rPr>
        <w:t xml:space="preserve">Εντάξει, κατάλαβα. </w:t>
      </w:r>
    </w:p>
    <w:p w14:paraId="5FAE2F3C" w14:textId="77777777" w:rsidR="00F27D86" w:rsidRDefault="00AA27F9">
      <w:pPr>
        <w:spacing w:after="0" w:line="600" w:lineRule="auto"/>
        <w:ind w:firstLine="720"/>
        <w:contextualSpacing/>
        <w:jc w:val="both"/>
        <w:rPr>
          <w:rFonts w:eastAsia="Times New Roman"/>
          <w:szCs w:val="24"/>
        </w:rPr>
      </w:pPr>
      <w:r>
        <w:rPr>
          <w:rFonts w:eastAsia="Times New Roman"/>
          <w:b/>
          <w:szCs w:val="24"/>
        </w:rPr>
        <w:lastRenderedPageBreak/>
        <w:t xml:space="preserve">ΠΑΥΛΟΣ ΠΟΛΑΚΗΣ (Αναπληρωτής Υπουργός Υγείας): </w:t>
      </w:r>
      <w:r>
        <w:rPr>
          <w:rFonts w:eastAsia="Times New Roman"/>
          <w:szCs w:val="24"/>
        </w:rPr>
        <w:t xml:space="preserve">Γιατί μία καθαρίστρια σε ένα νοσοκομείο, επειδή καθαρίζει και χειρουργεία και μονάδες, πρέπει να έχει μια εμπειρία παραπάνω. Δεν είναι σαν να καθαρίζεις σκάλες σε ένα απλό κτήριο.  </w:t>
      </w:r>
    </w:p>
    <w:p w14:paraId="5FAE2F3D"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ΕΜΜΑΝΟΥΗΛ ΣΥΝΤΥΧΑΚΗΣ: </w:t>
      </w:r>
      <w:r>
        <w:rPr>
          <w:rFonts w:eastAsia="Times New Roman"/>
          <w:szCs w:val="24"/>
        </w:rPr>
        <w:t>Άρα, αυτές οι ατομικές συμβάσεις εξαρτημένης εργασίας θα έχουν μία διάρκεια έως και είκοσι τέσσερις μήνες. Έτσι;</w:t>
      </w:r>
    </w:p>
    <w:p w14:paraId="5FAE2F3E"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 xml:space="preserve">Ακριβώς.  </w:t>
      </w:r>
    </w:p>
    <w:p w14:paraId="5FAE2F3F" w14:textId="77777777" w:rsidR="00F27D86" w:rsidRDefault="00AA27F9">
      <w:pPr>
        <w:spacing w:after="0" w:line="600" w:lineRule="auto"/>
        <w:ind w:firstLine="720"/>
        <w:contextualSpacing/>
        <w:jc w:val="both"/>
        <w:rPr>
          <w:rFonts w:eastAsia="Times New Roman"/>
          <w:b/>
          <w:szCs w:val="24"/>
        </w:rPr>
      </w:pPr>
      <w:r>
        <w:rPr>
          <w:rFonts w:eastAsia="Times New Roman"/>
          <w:b/>
          <w:szCs w:val="24"/>
        </w:rPr>
        <w:t xml:space="preserve">ΕΜΜΑΝΟΥΗΛ ΣΥΝΤΥΧΑΚΗΣ:  </w:t>
      </w:r>
      <w:r>
        <w:rPr>
          <w:rFonts w:eastAsia="Times New Roman"/>
          <w:szCs w:val="24"/>
        </w:rPr>
        <w:t>Κατά την άποψη του Κομμουνιστικού Κόμματο</w:t>
      </w:r>
      <w:r>
        <w:rPr>
          <w:rFonts w:eastAsia="Times New Roman"/>
          <w:szCs w:val="24"/>
        </w:rPr>
        <w:t>ς Ελλάδας, πρόκειται για συμβάσεις</w:t>
      </w:r>
      <w:r>
        <w:rPr>
          <w:rFonts w:eastAsia="Times New Roman"/>
          <w:szCs w:val="24"/>
        </w:rPr>
        <w:t>,</w:t>
      </w:r>
      <w:r>
        <w:rPr>
          <w:rFonts w:eastAsia="Times New Roman"/>
          <w:szCs w:val="24"/>
        </w:rPr>
        <w:t xml:space="preserve"> που έχουν μια ημερομηνία λήξης, ενώ αντίθετα, ακριβώς λόγω της έλλειψης προσωπικού και αυξημένων αναγκών, το λογικό είναι να τις μετατρέψετε, τουλάχιστον, σε συμβάσεις αορίστου χρόνου, κάτι το οποίο εμείς προτείνουμε. Δε</w:t>
      </w:r>
      <w:r>
        <w:rPr>
          <w:rFonts w:eastAsia="Times New Roman"/>
          <w:szCs w:val="24"/>
        </w:rPr>
        <w:t xml:space="preserve">ν το κάνετε όμως.   </w:t>
      </w:r>
      <w:r>
        <w:rPr>
          <w:rFonts w:eastAsia="Times New Roman"/>
          <w:b/>
          <w:szCs w:val="24"/>
        </w:rPr>
        <w:t xml:space="preserve"> </w:t>
      </w:r>
    </w:p>
    <w:p w14:paraId="5FAE2F40"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 xml:space="preserve">Έχουμε και μνημόνιο. </w:t>
      </w:r>
    </w:p>
    <w:p w14:paraId="5FAE2F41"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ΕΜΜΑΝΟΥΗΛ ΣΥΝΤΥΧΑΚΗΣ: </w:t>
      </w:r>
      <w:r>
        <w:rPr>
          <w:rFonts w:eastAsia="Times New Roman"/>
          <w:szCs w:val="24"/>
        </w:rPr>
        <w:t xml:space="preserve">Επίσης, οι συμβάσεις εργασίας με ποια διαδικασία θα γίνουν; Εξηγήσατε, κατά κάποιον </w:t>
      </w:r>
      <w:r>
        <w:rPr>
          <w:rFonts w:eastAsia="Times New Roman"/>
          <w:szCs w:val="24"/>
        </w:rPr>
        <w:lastRenderedPageBreak/>
        <w:t>τρόπο, πώς γίνεται στα νοσοκομεία που δεν έχετε βάλει συμβάσ</w:t>
      </w:r>
      <w:r>
        <w:rPr>
          <w:rFonts w:eastAsia="Times New Roman"/>
          <w:szCs w:val="24"/>
        </w:rPr>
        <w:t>εις ορισμένου χρόνου και λέτε ότι στην πορεία θα ισχύσει και για τα νοσοκομεία που ισχύουν οι συμβάσεις έργου. Αυτά τα ρωτάμε διότι προκύπτουν σοβαρά θέματα με τους εργαζόμενους που ήδη δουλεύουν.</w:t>
      </w:r>
    </w:p>
    <w:p w14:paraId="5FAE2F42" w14:textId="77777777" w:rsidR="00F27D86" w:rsidRDefault="00AA27F9">
      <w:pPr>
        <w:spacing w:after="0" w:line="600" w:lineRule="auto"/>
        <w:ind w:firstLine="720"/>
        <w:contextualSpacing/>
        <w:jc w:val="both"/>
        <w:rPr>
          <w:rFonts w:eastAsia="Times New Roman"/>
          <w:szCs w:val="24"/>
        </w:rPr>
      </w:pPr>
      <w:r>
        <w:rPr>
          <w:rFonts w:eastAsia="Times New Roman"/>
          <w:szCs w:val="24"/>
        </w:rPr>
        <w:t xml:space="preserve"> Για να εξασφαλίσουν τώρα μια θέση εργασίας, έστω και προσω</w:t>
      </w:r>
      <w:r>
        <w:rPr>
          <w:rFonts w:eastAsia="Times New Roman"/>
          <w:szCs w:val="24"/>
        </w:rPr>
        <w:t>ρινής, τι τους λέτε; Τους λέτε να υποστούν το μαρτύριο των κριτηρίων, των όρων και των προϋποθέσεων, ακόμα και εκείνοι που δουλεύουν δύο συνεχόμενα χρόνια, ενώ αυτούς έπρεπε να τους είχατε τακτοποιήσει με τον τρόπο που σας λέμε, γιατί είναι απαραίτητο, είν</w:t>
      </w:r>
      <w:r>
        <w:rPr>
          <w:rFonts w:eastAsia="Times New Roman"/>
          <w:szCs w:val="24"/>
        </w:rPr>
        <w:t xml:space="preserve">αι αναγκαίο, με συμβάσεις αορίστου χρόνου. </w:t>
      </w:r>
    </w:p>
    <w:p w14:paraId="5FAE2F43" w14:textId="77777777" w:rsidR="00F27D86" w:rsidRDefault="00AA27F9">
      <w:pPr>
        <w:spacing w:after="0" w:line="600" w:lineRule="auto"/>
        <w:ind w:firstLine="720"/>
        <w:contextualSpacing/>
        <w:jc w:val="both"/>
        <w:rPr>
          <w:rFonts w:eastAsia="Times New Roman"/>
          <w:szCs w:val="24"/>
        </w:rPr>
      </w:pPr>
      <w:r>
        <w:rPr>
          <w:rFonts w:eastAsia="Times New Roman"/>
          <w:szCs w:val="24"/>
        </w:rPr>
        <w:t xml:space="preserve">Και η προτεινόμενη ρύθμιση αυτό προβλέπει. Δηλαδή, –προσέξτε τώρα- η ανεργία </w:t>
      </w:r>
      <w:proofErr w:type="spellStart"/>
      <w:r>
        <w:rPr>
          <w:rFonts w:eastAsia="Times New Roman"/>
          <w:szCs w:val="24"/>
        </w:rPr>
        <w:t>μοριοδοτείται</w:t>
      </w:r>
      <w:proofErr w:type="spellEnd"/>
      <w:r>
        <w:rPr>
          <w:rFonts w:eastAsia="Times New Roman"/>
          <w:szCs w:val="24"/>
        </w:rPr>
        <w:t xml:space="preserve"> με διακόσιες μονάδες κατ’ ανώτατο όριο, για τέσσερις μήνες ανεργίας και μόνον εφόσον είναι άνεργα όλα τα υπόλοιπα ενήλικα</w:t>
      </w:r>
      <w:r>
        <w:rPr>
          <w:rFonts w:eastAsia="Times New Roman"/>
          <w:szCs w:val="24"/>
        </w:rPr>
        <w:t xml:space="preserve"> μέλη της οικογένειας και το ατομικό, καθαρό φορολογητέο εισόδημα του υποψηφίου δεν υπερβαίνει τις 4.512 ευρώ και το οικογενειακό του εισόδημα τις 9.475 ευρώ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w:t>
      </w:r>
    </w:p>
    <w:p w14:paraId="5FAE2F44" w14:textId="77777777" w:rsidR="00F27D86" w:rsidRDefault="00AA27F9">
      <w:pPr>
        <w:spacing w:after="0" w:line="600" w:lineRule="auto"/>
        <w:ind w:firstLine="720"/>
        <w:contextualSpacing/>
        <w:jc w:val="both"/>
        <w:rPr>
          <w:rFonts w:eastAsia="Times New Roman"/>
          <w:szCs w:val="24"/>
        </w:rPr>
      </w:pPr>
      <w:r>
        <w:rPr>
          <w:rFonts w:eastAsia="Times New Roman"/>
          <w:szCs w:val="24"/>
        </w:rPr>
        <w:lastRenderedPageBreak/>
        <w:t xml:space="preserve">Δηλαδή, τι τους λέτε; Τους λέτε ότι οι νυν εργαζόμενοι και άνεργοι θα επιδίδονται σε έναν </w:t>
      </w:r>
      <w:r>
        <w:rPr>
          <w:rFonts w:eastAsia="Times New Roman"/>
          <w:szCs w:val="24"/>
        </w:rPr>
        <w:t>διαγωνισμό μεταξύ τους, προκειμένου να επικρατήσει ο πιο εξαθλιωμένος, μέχρι τον επόμενο γύρο ανακύκλωσης της ανεργίας, στήνοντας ουσιαστικά ένα σκηνικό ανθρωποφαγίας -γιατί περί ανθρωποφαγίας πρόκειται- εργαζομένων και ανέργων, στρέφοντας τους ανέργους εν</w:t>
      </w:r>
      <w:r>
        <w:rPr>
          <w:rFonts w:eastAsia="Times New Roman"/>
          <w:szCs w:val="24"/>
        </w:rPr>
        <w:t>άντια στους εργαζόμενους. Γιατί αυτό γίνεται.</w:t>
      </w:r>
    </w:p>
    <w:p w14:paraId="5FAE2F45" w14:textId="77777777" w:rsidR="00F27D86" w:rsidRDefault="00AA27F9">
      <w:pPr>
        <w:spacing w:after="0" w:line="600" w:lineRule="auto"/>
        <w:ind w:firstLine="720"/>
        <w:contextualSpacing/>
        <w:jc w:val="both"/>
        <w:rPr>
          <w:rFonts w:eastAsia="Times New Roman"/>
          <w:szCs w:val="24"/>
        </w:rPr>
      </w:pPr>
      <w:r>
        <w:rPr>
          <w:rFonts w:eastAsia="Times New Roman"/>
          <w:szCs w:val="24"/>
        </w:rPr>
        <w:t>Και σας ρωτάω: Με τι συλλογική σύμβαση εργασίας; Δεν μας απαντήσετε. Γιατί εάν λέτε τι έπαιρναν όσοι ήταν με συμβάσεις έργου, πρέπει να μας πείτε και τι θα παίρνουν τώρα. Με τι συλλογική σύμβαση εργασίας θα είν</w:t>
      </w:r>
      <w:r>
        <w:rPr>
          <w:rFonts w:eastAsia="Times New Roman"/>
          <w:szCs w:val="24"/>
        </w:rPr>
        <w:t xml:space="preserve">αι; Εμείς, για παράδειγμα, προτείνουμε να είναι με βάση τις κλαδικές συμβάσεις, που προβλέπουν και αναγνώριση προϋπηρεσίας και τριετίες και ανθυγιεινά. Και μάλιστα σας προτείνουμε –και θα το καταθέσουμε στα Πρακτικά- οι εργαζόμενοι στη σίτιση, να είναι με </w:t>
      </w:r>
      <w:r>
        <w:rPr>
          <w:rFonts w:eastAsia="Times New Roman"/>
          <w:szCs w:val="24"/>
        </w:rPr>
        <w:t>βάση την κλαδική του επισιτισμού. Θα καταθέσω μάλιστα και την απόφαση του</w:t>
      </w:r>
      <w:r>
        <w:rPr>
          <w:rFonts w:eastAsia="Times New Roman"/>
          <w:b/>
          <w:szCs w:val="24"/>
        </w:rPr>
        <w:t xml:space="preserve"> </w:t>
      </w:r>
      <w:r>
        <w:rPr>
          <w:rFonts w:eastAsia="Times New Roman"/>
          <w:szCs w:val="24"/>
        </w:rPr>
        <w:t>ΟΜΕΔ που ισχύει μέχρι τέλος του 2017.</w:t>
      </w:r>
    </w:p>
    <w:p w14:paraId="5FAE2F46" w14:textId="77777777" w:rsidR="00F27D86" w:rsidRDefault="00AA27F9">
      <w:pPr>
        <w:spacing w:after="0" w:line="600" w:lineRule="auto"/>
        <w:ind w:firstLine="720"/>
        <w:contextualSpacing/>
        <w:jc w:val="both"/>
        <w:rPr>
          <w:rFonts w:eastAsia="Times New Roman"/>
          <w:szCs w:val="24"/>
        </w:rPr>
      </w:pPr>
      <w:r>
        <w:rPr>
          <w:rFonts w:eastAsia="Times New Roman"/>
          <w:szCs w:val="24"/>
        </w:rPr>
        <w:lastRenderedPageBreak/>
        <w:t>(Στο σημείο αυτό ο Βουλευτής κ. Εμμανουήλ Συντυχάκης καταθέτει για τα Πρακτικά την προαναφερθείσα απόφαση, η οποία βρίσκεται στο αρχείο του Τμήμ</w:t>
      </w:r>
      <w:r>
        <w:rPr>
          <w:rFonts w:eastAsia="Times New Roman"/>
          <w:szCs w:val="24"/>
        </w:rPr>
        <w:t>ατος Γραμματείας της Διεύθυνσης Στενογραφίας και Πρακτικών της Βουλής)</w:t>
      </w:r>
    </w:p>
    <w:p w14:paraId="5FAE2F47" w14:textId="77777777" w:rsidR="00F27D86" w:rsidRDefault="00AA27F9">
      <w:pPr>
        <w:spacing w:after="0" w:line="600" w:lineRule="auto"/>
        <w:ind w:firstLine="720"/>
        <w:contextualSpacing/>
        <w:jc w:val="both"/>
        <w:rPr>
          <w:rFonts w:eastAsia="Times New Roman"/>
          <w:szCs w:val="24"/>
        </w:rPr>
      </w:pPr>
      <w:r>
        <w:rPr>
          <w:rFonts w:eastAsia="Times New Roman"/>
          <w:szCs w:val="24"/>
        </w:rPr>
        <w:t>Θα την εφαρμόσετε, λοιπόν, την κλαδική σύμβαση; Πρέπει να μας απαντήσετε τι θα παίρνουν. Αφού έχετε τόση ευαισθησία για το τι έπαιρναν με συμβάσεις έργου, πρέπει να μας απαντήσετε και τ</w:t>
      </w:r>
      <w:r>
        <w:rPr>
          <w:rFonts w:eastAsia="Times New Roman"/>
          <w:szCs w:val="24"/>
        </w:rPr>
        <w:t xml:space="preserve">ι θα πάρουν από εδώ και πέρα αυτοί οι εργαζόμενοι. </w:t>
      </w:r>
    </w:p>
    <w:p w14:paraId="5FAE2F48" w14:textId="77777777" w:rsidR="00F27D86" w:rsidRDefault="00AA27F9">
      <w:pPr>
        <w:spacing w:after="0" w:line="600" w:lineRule="auto"/>
        <w:ind w:firstLine="720"/>
        <w:contextualSpacing/>
        <w:jc w:val="both"/>
        <w:rPr>
          <w:rFonts w:eastAsia="Times New Roman"/>
          <w:szCs w:val="24"/>
        </w:rPr>
      </w:pPr>
      <w:r>
        <w:rPr>
          <w:rFonts w:eastAsia="Times New Roman"/>
          <w:szCs w:val="24"/>
        </w:rPr>
        <w:t xml:space="preserve">Θα σας έλεγα πάρα πολλά -αλλά τώρα δεν προλαβαίνουμε- για το πόσες οργανικές θέσεις προβλέπονται στη σίτιση του ΠΑΓΝΗ. Ήταν </w:t>
      </w:r>
      <w:proofErr w:type="spellStart"/>
      <w:r>
        <w:rPr>
          <w:rFonts w:eastAsia="Times New Roman"/>
          <w:szCs w:val="24"/>
        </w:rPr>
        <w:t>εκατόν</w:t>
      </w:r>
      <w:proofErr w:type="spellEnd"/>
      <w:r>
        <w:rPr>
          <w:rFonts w:eastAsia="Times New Roman"/>
          <w:szCs w:val="24"/>
        </w:rPr>
        <w:t xml:space="preserve"> τέσσερις. Έφτασαν πριν από κάποια χρόνια να δουλεύουν ογδόντα εργαζόμενοι</w:t>
      </w:r>
      <w:r>
        <w:rPr>
          <w:rFonts w:eastAsia="Times New Roman"/>
          <w:szCs w:val="24"/>
        </w:rPr>
        <w:t>. Έχουν μείνει δεκαπέντε υπάλληλοι</w:t>
      </w:r>
      <w:r>
        <w:rPr>
          <w:rFonts w:eastAsia="Times New Roman"/>
          <w:szCs w:val="24"/>
        </w:rPr>
        <w:t>,</w:t>
      </w:r>
      <w:r>
        <w:rPr>
          <w:rFonts w:eastAsia="Times New Roman"/>
          <w:szCs w:val="24"/>
        </w:rPr>
        <w:t xml:space="preserve"> που τώρα έχουν γίνει τριάντα επτά με τις νέες συμβάσεις, για να φτιάξουν </w:t>
      </w:r>
      <w:r>
        <w:rPr>
          <w:rFonts w:eastAsia="Times New Roman"/>
          <w:szCs w:val="24"/>
        </w:rPr>
        <w:t xml:space="preserve">χίλιες διακόσιες </w:t>
      </w:r>
      <w:r>
        <w:rPr>
          <w:rFonts w:eastAsia="Times New Roman"/>
          <w:szCs w:val="24"/>
        </w:rPr>
        <w:t xml:space="preserve"> μερίδες φαγητού την ημέρα, χωρίς απογευματινό και χωρίς βέβαια τον κατάλληλο εξοπλισμό. Για να μη σας πω βέβαια για τις καθαρίστρ</w:t>
      </w:r>
      <w:r>
        <w:rPr>
          <w:rFonts w:eastAsia="Times New Roman"/>
          <w:szCs w:val="24"/>
        </w:rPr>
        <w:t xml:space="preserve">ιες –είναι 80 στρέμματα εκεί- που αναλαμβάνουν ταυτόχρονα χειρουργεία, αναλαμβάνουν εντατικές. Δουλεύουν οχτάωρο ενώ η σύμβαση είναι για εξάωρο και πληρώνονται για έξι ώρες. Και με διάφορες </w:t>
      </w:r>
      <w:r>
        <w:rPr>
          <w:rFonts w:eastAsia="Times New Roman"/>
          <w:szCs w:val="24"/>
        </w:rPr>
        <w:lastRenderedPageBreak/>
        <w:t xml:space="preserve">προφάσεις τούς αφαιρούν ρεπό. Δεν τους πληρώνουν με βάση τις </w:t>
      </w:r>
      <w:r>
        <w:rPr>
          <w:rFonts w:eastAsia="Times New Roman"/>
          <w:szCs w:val="24"/>
        </w:rPr>
        <w:t>είκοσ</w:t>
      </w:r>
      <w:r>
        <w:rPr>
          <w:rFonts w:eastAsia="Times New Roman"/>
          <w:szCs w:val="24"/>
        </w:rPr>
        <w:t>ι</w:t>
      </w:r>
      <w:r>
        <w:rPr>
          <w:rFonts w:eastAsia="Times New Roman"/>
          <w:szCs w:val="24"/>
        </w:rPr>
        <w:t xml:space="preserve"> ή </w:t>
      </w:r>
      <w:r>
        <w:rPr>
          <w:rFonts w:eastAsia="Times New Roman"/>
          <w:szCs w:val="24"/>
        </w:rPr>
        <w:t>εί</w:t>
      </w:r>
      <w:r>
        <w:rPr>
          <w:rFonts w:eastAsia="Times New Roman"/>
          <w:szCs w:val="24"/>
        </w:rPr>
        <w:t>κοσι</w:t>
      </w:r>
      <w:r>
        <w:rPr>
          <w:rFonts w:eastAsia="Times New Roman"/>
          <w:szCs w:val="24"/>
        </w:rPr>
        <w:t xml:space="preserve"> </w:t>
      </w:r>
      <w:r>
        <w:rPr>
          <w:rFonts w:eastAsia="Times New Roman"/>
          <w:szCs w:val="24"/>
        </w:rPr>
        <w:t>πέντε</w:t>
      </w:r>
      <w:r>
        <w:rPr>
          <w:rFonts w:eastAsia="Times New Roman"/>
          <w:szCs w:val="24"/>
        </w:rPr>
        <w:t xml:space="preserve"> ώρες τον μήνα.</w:t>
      </w:r>
    </w:p>
    <w:p w14:paraId="5FAE2F49" w14:textId="77777777" w:rsidR="00F27D86" w:rsidRDefault="00AA27F9">
      <w:pPr>
        <w:spacing w:after="0" w:line="600" w:lineRule="auto"/>
        <w:ind w:firstLine="720"/>
        <w:contextualSpacing/>
        <w:jc w:val="both"/>
        <w:rPr>
          <w:rFonts w:eastAsia="Times New Roman"/>
          <w:szCs w:val="24"/>
        </w:rPr>
      </w:pPr>
      <w:r>
        <w:rPr>
          <w:rFonts w:eastAsia="Times New Roman"/>
          <w:szCs w:val="24"/>
        </w:rPr>
        <w:t>Για όλα αυτά, λοιπόν, δεν πρέπει να μας απαντήσετε; Δηλαδή</w:t>
      </w:r>
      <w:r>
        <w:rPr>
          <w:rFonts w:eastAsia="Times New Roman"/>
          <w:szCs w:val="24"/>
        </w:rPr>
        <w:t>,</w:t>
      </w:r>
      <w:r>
        <w:rPr>
          <w:rFonts w:eastAsia="Times New Roman"/>
          <w:szCs w:val="24"/>
        </w:rPr>
        <w:t xml:space="preserve"> οι προτεινόμενες ρυθμίσεις, η σύμβαση εργασίας, λύνουν αυτά τα ζητήματα; Θα τους δώσετε</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τα δώρα; Θα τους δώσετε τα επιδόματα; Θα τους δώσετε τη μητρότητα; </w:t>
      </w:r>
      <w:r>
        <w:rPr>
          <w:rFonts w:eastAsia="Times New Roman"/>
          <w:szCs w:val="24"/>
        </w:rPr>
        <w:t>Θα τους δώσετε την άδεια εγκυμοσύνης; Θα τους δώσετε τον 13</w:t>
      </w:r>
      <w:r>
        <w:rPr>
          <w:rFonts w:eastAsia="Times New Roman"/>
          <w:szCs w:val="24"/>
          <w:vertAlign w:val="superscript"/>
        </w:rPr>
        <w:t>ο</w:t>
      </w:r>
      <w:r>
        <w:rPr>
          <w:rFonts w:eastAsia="Times New Roman"/>
          <w:szCs w:val="24"/>
        </w:rPr>
        <w:t xml:space="preserve"> και τον 14</w:t>
      </w:r>
      <w:r>
        <w:rPr>
          <w:rFonts w:eastAsia="Times New Roman"/>
          <w:szCs w:val="24"/>
          <w:vertAlign w:val="superscript"/>
        </w:rPr>
        <w:t>ο</w:t>
      </w:r>
      <w:r>
        <w:rPr>
          <w:rFonts w:eastAsia="Times New Roman"/>
          <w:szCs w:val="24"/>
        </w:rPr>
        <w:t xml:space="preserve"> μισθό, όσα προβλέπει εν πάση </w:t>
      </w:r>
      <w:proofErr w:type="spellStart"/>
      <w:r>
        <w:rPr>
          <w:rFonts w:eastAsia="Times New Roman"/>
          <w:szCs w:val="24"/>
        </w:rPr>
        <w:t>περιπτώσει</w:t>
      </w:r>
      <w:proofErr w:type="spellEnd"/>
      <w:r>
        <w:rPr>
          <w:rFonts w:eastAsia="Times New Roman"/>
          <w:szCs w:val="24"/>
        </w:rPr>
        <w:t xml:space="preserve"> το ΙΚΑ; Θα τους τα δώσετε όλα αυτά;</w:t>
      </w:r>
    </w:p>
    <w:p w14:paraId="5FAE2F4A" w14:textId="77777777" w:rsidR="00F27D86" w:rsidRDefault="00AA27F9">
      <w:pPr>
        <w:spacing w:after="0" w:line="600" w:lineRule="auto"/>
        <w:ind w:firstLine="720"/>
        <w:contextualSpacing/>
        <w:jc w:val="both"/>
        <w:rPr>
          <w:rFonts w:eastAsia="Times New Roman"/>
          <w:szCs w:val="24"/>
        </w:rPr>
      </w:pPr>
      <w:r>
        <w:rPr>
          <w:rFonts w:eastAsia="Times New Roman"/>
          <w:szCs w:val="24"/>
        </w:rPr>
        <w:t>Για εμάς, για να το ξεκαθαρίσουμε ως ΚΚΕ, δεν πρέπει να υπάρξει κα</w:t>
      </w:r>
      <w:r>
        <w:rPr>
          <w:rFonts w:eastAsia="Times New Roman"/>
          <w:szCs w:val="24"/>
        </w:rPr>
        <w:t>μ</w:t>
      </w:r>
      <w:r>
        <w:rPr>
          <w:rFonts w:eastAsia="Times New Roman"/>
          <w:szCs w:val="24"/>
        </w:rPr>
        <w:t xml:space="preserve">μία απόλυση εργαζόμενου. Αυτούς που </w:t>
      </w:r>
      <w:r>
        <w:rPr>
          <w:rFonts w:eastAsia="Times New Roman"/>
          <w:szCs w:val="24"/>
        </w:rPr>
        <w:t>δουλεύουν πρέπει να τους μετατρέψετε σε αορίστου χρόνου και να προσλάβετε και άλλους τόσους, όσες είναι οι ανάγκες των νοσοκομείων. Και φυσικά να διασφαλιστεί η σταθερή και μόνιμη δουλειά για όλους, με πλήρη ασφαλιστικά δικαιώματα.</w:t>
      </w:r>
    </w:p>
    <w:p w14:paraId="5FAE2F4B"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Κύριε Συντυχάκη, να ολοκληρώνουμε.</w:t>
      </w:r>
    </w:p>
    <w:p w14:paraId="5FAE2F4C"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Αυτά, κύριε Πρόεδρε.</w:t>
      </w:r>
    </w:p>
    <w:p w14:paraId="5FAE2F4D"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Και από εκεί και μετά βέβαια νομίζω ότι καθένας να βγάλει τα συμπεράσματά του για την πολιτική που ακολουθεί η Κυβέρνηση σήμερα. Ας κοιτάξει η Κ</w:t>
      </w:r>
      <w:r>
        <w:rPr>
          <w:rFonts w:eastAsia="Times New Roman" w:cs="Times New Roman"/>
          <w:szCs w:val="24"/>
        </w:rPr>
        <w:t>υβέρνηση ποια είναι η κατάσταση στους εργασιακούς χώρους και να κοιτάξει και την απόφαση των Υπουργών Απασχόλησης στις 3 του Μάρτη</w:t>
      </w:r>
      <w:r>
        <w:rPr>
          <w:rFonts w:eastAsia="Times New Roman" w:cs="Times New Roman"/>
          <w:szCs w:val="24"/>
        </w:rPr>
        <w:t>,</w:t>
      </w:r>
      <w:r>
        <w:rPr>
          <w:rFonts w:eastAsia="Times New Roman" w:cs="Times New Roman"/>
          <w:szCs w:val="24"/>
        </w:rPr>
        <w:t xml:space="preserve"> που προβλέπει εργασιακά </w:t>
      </w:r>
      <w:proofErr w:type="spellStart"/>
      <w:r>
        <w:rPr>
          <w:rFonts w:eastAsia="Times New Roman" w:cs="Times New Roman"/>
          <w:szCs w:val="24"/>
        </w:rPr>
        <w:t>Νταχάου</w:t>
      </w:r>
      <w:proofErr w:type="spellEnd"/>
      <w:r>
        <w:rPr>
          <w:rFonts w:eastAsia="Times New Roman" w:cs="Times New Roman"/>
          <w:szCs w:val="24"/>
        </w:rPr>
        <w:t xml:space="preserve"> από εδώ και πέρα. Και σε αυτό συμφώνησε η Κυβέρνηση και συμφωνεί. Και ετοιμάζει τώρα το τέτα</w:t>
      </w:r>
      <w:r>
        <w:rPr>
          <w:rFonts w:eastAsia="Times New Roman" w:cs="Times New Roman"/>
          <w:szCs w:val="24"/>
        </w:rPr>
        <w:t>ρτο μνημόνιο με σκληρά αντιλαϊκά μέτρα. Γι’ αυτό και τσακώνεστε μεταξύ σας, γι’ αυτό και τσακωθήκατε προηγουμένως, για να αποπροσανατολίσετε τον κόσμο.</w:t>
      </w:r>
    </w:p>
    <w:p w14:paraId="5FAE2F4E"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Καλώς, κύριε Συντυχάκη.</w:t>
      </w:r>
    </w:p>
    <w:p w14:paraId="5FAE2F4F"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ο κύριος Υπουργός.</w:t>
      </w:r>
    </w:p>
    <w:p w14:paraId="5FAE2F50"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ΠΑΥΛΟΣ ΠΟΛΑΚΗ</w:t>
      </w:r>
      <w:r>
        <w:rPr>
          <w:rFonts w:eastAsia="Times New Roman" w:cs="Times New Roman"/>
          <w:b/>
          <w:szCs w:val="24"/>
        </w:rPr>
        <w:t xml:space="preserve">Σ (Αναπληρωτής Υπουργός Υγείας): </w:t>
      </w:r>
      <w:r>
        <w:rPr>
          <w:rFonts w:eastAsia="Times New Roman" w:cs="Times New Roman"/>
          <w:szCs w:val="24"/>
        </w:rPr>
        <w:t>Δεν έχω να πω πολλά, κύριε Πρόεδρε.</w:t>
      </w:r>
    </w:p>
    <w:p w14:paraId="5FAE2F51"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Η επίδειξη μαξιμαλισμού μπορεί να μας καλύπτει ιδεολογικά, επί του πρακτέου, όμως, νομίζω ότι δεν έχετε ξεχάσει πως είμαστε σε ένα πλαίσιο επιτροπείας και ότι διανύουμε κάποιο μνημόνιο πο</w:t>
      </w:r>
      <w:r>
        <w:rPr>
          <w:rFonts w:eastAsia="Times New Roman" w:cs="Times New Roman"/>
          <w:szCs w:val="24"/>
        </w:rPr>
        <w:t>υ τελειώνει το 2018. Όταν ο λαός αποφασίσει να πά</w:t>
      </w:r>
      <w:r>
        <w:rPr>
          <w:rFonts w:eastAsia="Times New Roman" w:cs="Times New Roman"/>
          <w:szCs w:val="24"/>
        </w:rPr>
        <w:lastRenderedPageBreak/>
        <w:t>ρει τη λαϊκή εξουσία και να εγκαθιδρύσει τον σοσιαλισμό, θα έχουμε τις εργασιακές σχέσεις τις οποίες περιγράφετε με τον τρόπο που τις περιγράφετε.</w:t>
      </w:r>
    </w:p>
    <w:p w14:paraId="5FAE2F52"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Θα δώσω δύο απαντήσεις. Οι μισθοί είναι σαν να ήταν δημόσιοι</w:t>
      </w:r>
      <w:r>
        <w:rPr>
          <w:rFonts w:eastAsia="Times New Roman" w:cs="Times New Roman"/>
          <w:szCs w:val="24"/>
        </w:rPr>
        <w:t xml:space="preserve"> υπάλληλοι. Δηλαδή, από εκεί που έπαιρναν από 300 έως 500 ευρώ στην καλύτερη περίπτωση, ξεκινούν από τα 750 ευρώ έως 780 ευρώ με τις νόμιμες προσαυξήσεις και για την προϋπηρεσία και για το ανθυγιεινό που απαιτείται κ.λπ.</w:t>
      </w:r>
      <w:r>
        <w:rPr>
          <w:rFonts w:eastAsia="Times New Roman" w:cs="Times New Roman"/>
          <w:szCs w:val="24"/>
        </w:rPr>
        <w:t>.</w:t>
      </w:r>
      <w:r>
        <w:rPr>
          <w:rFonts w:eastAsia="Times New Roman" w:cs="Times New Roman"/>
          <w:szCs w:val="24"/>
        </w:rPr>
        <w:t xml:space="preserve"> Όπως δεν παίρνουν οι υπόλοιποι δημ</w:t>
      </w:r>
      <w:r>
        <w:rPr>
          <w:rFonts w:eastAsia="Times New Roman" w:cs="Times New Roman"/>
          <w:szCs w:val="24"/>
        </w:rPr>
        <w:t>όσιοι υπάλληλοι δεκατέσσερις μισθούς, έτσι και αυτοί παίρνουν δώδεκα μισθούς.</w:t>
      </w:r>
    </w:p>
    <w:p w14:paraId="5FAE2F53"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Νομίζω ότι είναι ένα εξαιρετικά μεγάλο προχώρημα σε σχέση με το καθεστώς της εργασιακής γαλέρας το οποίο βίωναν. Πρέπει οι διοικήσεις των νοσοκομείων εκεί που έκαναν συμβάσεις έρ</w:t>
      </w:r>
      <w:r>
        <w:rPr>
          <w:rFonts w:eastAsia="Times New Roman" w:cs="Times New Roman"/>
          <w:szCs w:val="24"/>
        </w:rPr>
        <w:t xml:space="preserve">γου, να προχωρήσουν τη μετατροπή τους σε συμβάσεις εργασίας που λύνουν όλα τα ζητήματα που αφορούν το κομμάτι των αδειών. Και νομίζω ότι αυτό θα γίνει. </w:t>
      </w:r>
    </w:p>
    <w:p w14:paraId="5FAE2F54"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Απλά θα αντιμετωπίσουμε έναν δεύτερο γύρο. Και θα ήθελα πολύ να δω τη στάση που θα κρατήσετε τότε -πέρα</w:t>
      </w:r>
      <w:r>
        <w:rPr>
          <w:rFonts w:eastAsia="Times New Roman" w:cs="Times New Roman"/>
          <w:szCs w:val="24"/>
        </w:rPr>
        <w:t xml:space="preserve"> από τη γενική θέση ότι θα πρέπει να μονιμοποιηθούν όλοι που υπηρετούν κ.λπ.-,εάν έχουμε μια δεύτερη προσπάθεια ακύρωσης και </w:t>
      </w:r>
      <w:r>
        <w:rPr>
          <w:rFonts w:eastAsia="Times New Roman" w:cs="Times New Roman"/>
          <w:szCs w:val="24"/>
        </w:rPr>
        <w:lastRenderedPageBreak/>
        <w:t>πτώσης και της δεύτερης νομοθετικής ρύθμισης από το Συμβούλιο της Επικρατείας. Υπήρχε ένας τζίρος που μόνο στην καθαριότητα ήταν στ</w:t>
      </w:r>
      <w:r>
        <w:rPr>
          <w:rFonts w:eastAsia="Times New Roman" w:cs="Times New Roman"/>
          <w:szCs w:val="24"/>
        </w:rPr>
        <w:t>α 150 εκατομμύρια ευρώ. Είναι πολλά τα λεφτά για να τα αφήσουν να περάσουν έτσι και να μη τα διεκδικήσουν οι εργολάβοι που μέχρι τώρα τα γλεντούσαν.</w:t>
      </w:r>
    </w:p>
    <w:p w14:paraId="5FAE2F55"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βεβαίως, να σας πω ότι εκεί όπου έχει εφαρμοστεί φαίνεται ότι υπάρχει μία μείωση από τον πρώτο χρόνο, </w:t>
      </w:r>
      <w:r>
        <w:rPr>
          <w:rFonts w:eastAsia="Times New Roman" w:cs="Times New Roman"/>
          <w:szCs w:val="24"/>
        </w:rPr>
        <w:t>της τάξεως του 20%, του συνολικού κόστους για το νοσοκομείο και του χρόνου θα είναι 30%, γιατί την πρώτη χρονιά αγοράζουν και κάποιον βασικό εξοπλισμό, ενώ οι εργαζόμενοι αμείβονται με τον τρόπο που είπαμε.</w:t>
      </w:r>
    </w:p>
    <w:p w14:paraId="5FAE2F56"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5FAE2F57"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w:t>
      </w:r>
    </w:p>
    <w:p w14:paraId="5FAE2F58"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Συνεχίζουμε με </w:t>
      </w:r>
      <w:r>
        <w:rPr>
          <w:rFonts w:eastAsia="Times New Roman" w:cs="Times New Roman"/>
          <w:szCs w:val="24"/>
        </w:rPr>
        <w:t xml:space="preserve">την πέμπτη </w:t>
      </w:r>
      <w:r>
        <w:rPr>
          <w:rFonts w:eastAsia="Times New Roman" w:cs="Times New Roman"/>
          <w:szCs w:val="24"/>
        </w:rPr>
        <w:t xml:space="preserve">με αριθμό 413/30-1-2017 επίκαιρη ερώτηση δεύτερου κύκλου του Βουλευτή Άρτας της Νέας Δημοκρατίας κ. </w:t>
      </w:r>
      <w:r>
        <w:rPr>
          <w:rFonts w:eastAsia="Times New Roman" w:cs="Times New Roman"/>
          <w:bCs/>
          <w:szCs w:val="24"/>
        </w:rPr>
        <w:t xml:space="preserve">Γεωργίου </w:t>
      </w:r>
      <w:proofErr w:type="spellStart"/>
      <w:r>
        <w:rPr>
          <w:rFonts w:eastAsia="Times New Roman" w:cs="Times New Roman"/>
          <w:bCs/>
          <w:szCs w:val="24"/>
        </w:rPr>
        <w:t>Στύλιου</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σχετικά με τη μη καταβολή των δεδουλευμένων στο προσωπικό καθαριότητας το</w:t>
      </w:r>
      <w:r>
        <w:rPr>
          <w:rFonts w:eastAsia="Times New Roman" w:cs="Times New Roman"/>
          <w:szCs w:val="24"/>
        </w:rPr>
        <w:t>υ Γενικού Νοσοκομείου Άρτας.</w:t>
      </w:r>
    </w:p>
    <w:p w14:paraId="5FAE2F59"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Στύλιος</w:t>
      </w:r>
      <w:proofErr w:type="spellEnd"/>
      <w:r>
        <w:rPr>
          <w:rFonts w:eastAsia="Times New Roman" w:cs="Times New Roman"/>
          <w:szCs w:val="24"/>
        </w:rPr>
        <w:t xml:space="preserve"> για την </w:t>
      </w:r>
      <w:proofErr w:type="spellStart"/>
      <w:r>
        <w:rPr>
          <w:rFonts w:eastAsia="Times New Roman" w:cs="Times New Roman"/>
          <w:szCs w:val="24"/>
        </w:rPr>
        <w:t>πρωτολογία</w:t>
      </w:r>
      <w:proofErr w:type="spellEnd"/>
      <w:r>
        <w:rPr>
          <w:rFonts w:eastAsia="Times New Roman" w:cs="Times New Roman"/>
          <w:szCs w:val="24"/>
        </w:rPr>
        <w:t xml:space="preserve"> του.</w:t>
      </w:r>
    </w:p>
    <w:p w14:paraId="5FAE2F5A"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ΓΕΩΡΓΙΟΣ ΣΤΥΛΙΟΣ:</w:t>
      </w:r>
      <w:r>
        <w:rPr>
          <w:rFonts w:eastAsia="Times New Roman" w:cs="Times New Roman"/>
          <w:szCs w:val="24"/>
        </w:rPr>
        <w:t xml:space="preserve"> Ευχαριστώ πολύ, κύριε Πρόεδρε.</w:t>
      </w:r>
    </w:p>
    <w:p w14:paraId="5FAE2F5B"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επανέρχομαι σε προηγούμενη ερώτησή μου, την με αριθμό πρωτοκόλλου 1121/11-11-2016, σχετικά με τη μη καταβολή δεδ</w:t>
      </w:r>
      <w:r>
        <w:rPr>
          <w:rFonts w:eastAsia="Times New Roman" w:cs="Times New Roman"/>
          <w:szCs w:val="24"/>
        </w:rPr>
        <w:t xml:space="preserve">ουλευμένων στο προσωπικό καθαριότητας του Γενικού Νοσοκομείου Άρτας, η οποία δεν έχει ακόμα απαντηθεί. </w:t>
      </w:r>
    </w:p>
    <w:p w14:paraId="5FAE2F5C"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Όπως γνωρίζετε, το Γενικό Νοσοκομείο Άρτας έχει συνάψει τριάντα επτά ατομικές συμβάσεις μίσθωσης έργου για την καθαριότητα των χώρων του. Το προσωπικό κ</w:t>
      </w:r>
      <w:r>
        <w:rPr>
          <w:rFonts w:eastAsia="Times New Roman" w:cs="Times New Roman"/>
          <w:szCs w:val="24"/>
        </w:rPr>
        <w:t>αθαριότητας εργάζεται ανελλιπώς από τα μέσα Αυγούστου. Κα</w:t>
      </w:r>
      <w:r>
        <w:rPr>
          <w:rFonts w:eastAsia="Times New Roman" w:cs="Times New Roman"/>
          <w:szCs w:val="24"/>
        </w:rPr>
        <w:t>μ</w:t>
      </w:r>
      <w:r>
        <w:rPr>
          <w:rFonts w:eastAsia="Times New Roman" w:cs="Times New Roman"/>
          <w:szCs w:val="24"/>
        </w:rPr>
        <w:t>μία καταβολή των τακτικών τους αποδοχών δεν έχει πραγματοποιηθεί μέχρι σήμερα. Το ξαναλέω: Κα</w:t>
      </w:r>
      <w:r>
        <w:rPr>
          <w:rFonts w:eastAsia="Times New Roman" w:cs="Times New Roman"/>
          <w:szCs w:val="24"/>
        </w:rPr>
        <w:t>μ</w:t>
      </w:r>
      <w:r>
        <w:rPr>
          <w:rFonts w:eastAsia="Times New Roman" w:cs="Times New Roman"/>
          <w:szCs w:val="24"/>
        </w:rPr>
        <w:t xml:space="preserve">μία καταβολή των τακτικών τους αποδοχών δεν έχει πραγματοποιηθεί μέχρι σήμερα! Οι εργαζόμενοι αδυνατούν </w:t>
      </w:r>
      <w:r>
        <w:rPr>
          <w:rFonts w:eastAsia="Times New Roman" w:cs="Times New Roman"/>
          <w:szCs w:val="24"/>
        </w:rPr>
        <w:t xml:space="preserve">να ενημερωθούν ακόμα και για το πότε θα λάβουν τα δεδουλευμένα τους. Επιπλέον, άγνωστο παραμένει το εάν καταβάλλονται και οι εργοδοτικές εισφορές στο ταμείο ασφάλισής τους. Συνεπώς, το προσωπικό καθαριότητας πιθανόν να είναι και ανασφάλιστο. </w:t>
      </w:r>
    </w:p>
    <w:p w14:paraId="5FAE2F5D"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Είναι καθήκον</w:t>
      </w:r>
      <w:r>
        <w:rPr>
          <w:rFonts w:eastAsia="Times New Roman" w:cs="Times New Roman"/>
          <w:szCs w:val="24"/>
        </w:rPr>
        <w:t xml:space="preserve"> της Κυβέρνησης και της διοίκησης η άμεση διευθέτηση όλου του θέματος. Πρόκειται για χαμηλόμισθους εργαζόμενους των οποίων οι οικονομικές αντοχές, τόσο των ίδιων όσο και των οικογενειών τους, έχουν προ πολλού εξαντληθεί. </w:t>
      </w:r>
    </w:p>
    <w:p w14:paraId="5FAE2F5E"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Με βάση τα παραπάνω ερωτάστε, κύρι</w:t>
      </w:r>
      <w:r>
        <w:rPr>
          <w:rFonts w:eastAsia="Times New Roman" w:cs="Times New Roman"/>
          <w:szCs w:val="24"/>
        </w:rPr>
        <w:t>ε Υπουργέ: Πότε θα καταβληθούν τα δεδουλευμένα των εργαζομένων; Έχουν καταβληθεί στο ΙΚΑ-ΕΤΑΜ και τώρα ΕΦΚΑ οι εργοδοτικές εισφορές;</w:t>
      </w:r>
    </w:p>
    <w:p w14:paraId="5FAE2F5F"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5FAE2F60"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w:t>
      </w:r>
      <w:proofErr w:type="spellStart"/>
      <w:r>
        <w:rPr>
          <w:rFonts w:eastAsia="Times New Roman" w:cs="Times New Roman"/>
          <w:szCs w:val="24"/>
        </w:rPr>
        <w:t>Στύλιο</w:t>
      </w:r>
      <w:proofErr w:type="spellEnd"/>
      <w:r>
        <w:rPr>
          <w:rFonts w:eastAsia="Times New Roman" w:cs="Times New Roman"/>
          <w:szCs w:val="24"/>
        </w:rPr>
        <w:t>.</w:t>
      </w:r>
    </w:p>
    <w:p w14:paraId="5FAE2F61"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ο κύριος Υπουργός.</w:t>
      </w:r>
    </w:p>
    <w:p w14:paraId="5FAE2F62"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ΠΑΥΛΟΣ ΠΟΛΑΚ</w:t>
      </w:r>
      <w:r>
        <w:rPr>
          <w:rFonts w:eastAsia="Times New Roman" w:cs="Times New Roman"/>
          <w:b/>
          <w:szCs w:val="24"/>
        </w:rPr>
        <w:t>ΗΣ (Αναπληρωτής Υπουργός Υγείας):</w:t>
      </w:r>
      <w:r>
        <w:rPr>
          <w:rFonts w:eastAsia="Times New Roman" w:cs="Times New Roman"/>
          <w:szCs w:val="24"/>
        </w:rPr>
        <w:t xml:space="preserve"> Κύριε </w:t>
      </w:r>
      <w:proofErr w:type="spellStart"/>
      <w:r>
        <w:rPr>
          <w:rFonts w:eastAsia="Times New Roman" w:cs="Times New Roman"/>
          <w:szCs w:val="24"/>
        </w:rPr>
        <w:t>Στύλιο</w:t>
      </w:r>
      <w:proofErr w:type="spellEnd"/>
      <w:r>
        <w:rPr>
          <w:rFonts w:eastAsia="Times New Roman" w:cs="Times New Roman"/>
          <w:szCs w:val="24"/>
        </w:rPr>
        <w:t>, την ξέρετε την απάντηση, την έχουμε κουβεντιάσει και πριν καταθέσετε την ερώτηση. Εγώ κατανοώ την ανάγκη να καταθέσετε την ερώτηση. Ξέρετε ότι το θέμα λύθηκε επιτέλους. Είχαν απόλυτο δίκιο οι άνθρωποι, δεν το</w:t>
      </w:r>
      <w:r>
        <w:rPr>
          <w:rFonts w:eastAsia="Times New Roman" w:cs="Times New Roman"/>
          <w:szCs w:val="24"/>
        </w:rPr>
        <w:t xml:space="preserve"> συζητάμε. Με το άρθρο 25 στον ν.4456 που δημοσιεύθηκε την 1</w:t>
      </w:r>
      <w:r>
        <w:rPr>
          <w:rFonts w:eastAsia="Times New Roman" w:cs="Times New Roman"/>
          <w:szCs w:val="24"/>
          <w:vertAlign w:val="superscript"/>
        </w:rPr>
        <w:t>η</w:t>
      </w:r>
      <w:r>
        <w:rPr>
          <w:rFonts w:eastAsia="Times New Roman" w:cs="Times New Roman"/>
          <w:szCs w:val="24"/>
        </w:rPr>
        <w:t xml:space="preserve"> Μαρτίου 2017 στην Εφημερίδα της Κυβερνήσεως, με τροπολογία η οποία πέρασε μπορούν να θεωρηθούν οι συμβάσεις αυτές νόμιμες, να θεωρηθούν τα εντάλματα. </w:t>
      </w:r>
    </w:p>
    <w:p w14:paraId="5FAE2F63"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Εδώ να πω μια κουβέντα μόνο: Η </w:t>
      </w:r>
      <w:r>
        <w:rPr>
          <w:rFonts w:eastAsia="Times New Roman" w:cs="Times New Roman"/>
          <w:szCs w:val="24"/>
        </w:rPr>
        <w:t>ε</w:t>
      </w:r>
      <w:r>
        <w:rPr>
          <w:rFonts w:eastAsia="Times New Roman" w:cs="Times New Roman"/>
          <w:szCs w:val="24"/>
        </w:rPr>
        <w:t xml:space="preserve">πίτροπος </w:t>
      </w:r>
      <w:r>
        <w:rPr>
          <w:rFonts w:eastAsia="Times New Roman" w:cs="Times New Roman"/>
          <w:szCs w:val="24"/>
        </w:rPr>
        <w:t>της περιοχής της Άρτας, πατώντας σε μια καθυστέρηση στην ανάρτηση των συμβάσεων στο «</w:t>
      </w:r>
      <w:r>
        <w:rPr>
          <w:rFonts w:eastAsia="Times New Roman" w:cs="Times New Roman"/>
          <w:szCs w:val="24"/>
        </w:rPr>
        <w:t>ΔΙΑΥΓΕΙΑ</w:t>
      </w:r>
      <w:r>
        <w:rPr>
          <w:rFonts w:eastAsia="Times New Roman" w:cs="Times New Roman"/>
          <w:szCs w:val="24"/>
        </w:rPr>
        <w:t>» για κάποιες ημέρες σε σχέση με τότε που έπρεπε να γίνει, γιατί ήταν και καλοκαιρινοί μήνες, ουσιαστικά δεν ενέκρινε το πρώτο ένταλμα πληρωμής των ανθρώπων αυτών,</w:t>
      </w:r>
      <w:r>
        <w:rPr>
          <w:rFonts w:eastAsia="Times New Roman" w:cs="Times New Roman"/>
          <w:szCs w:val="24"/>
        </w:rPr>
        <w:t xml:space="preserve"> άρα δεν ενέκρινε και τα επόμενα εντάλματα. Και έφτιαξε και μια μεγάλη, πολυσέλιδη έκθεση, σπατάλησε χρόνο, κόπο και φαιά ουσία, για να δικαιολογήσει το ότι δεν έπρεπε να πληρωθούν αυτοί οι άνθρωποι. </w:t>
      </w:r>
    </w:p>
    <w:p w14:paraId="5FAE2F64"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Επίσης, αυτό το έκανε πράξη, το έστειλε στο Ελεγκτικό Σ</w:t>
      </w:r>
      <w:r>
        <w:rPr>
          <w:rFonts w:eastAsia="Times New Roman" w:cs="Times New Roman"/>
          <w:szCs w:val="24"/>
        </w:rPr>
        <w:t xml:space="preserve">υνέδριο. Υπήρξαν τέσσερις αναβολές στο </w:t>
      </w:r>
      <w:r>
        <w:rPr>
          <w:rFonts w:eastAsia="Times New Roman" w:cs="Times New Roman"/>
          <w:szCs w:val="24"/>
        </w:rPr>
        <w:t>τ</w:t>
      </w:r>
      <w:r>
        <w:rPr>
          <w:rFonts w:eastAsia="Times New Roman" w:cs="Times New Roman"/>
          <w:szCs w:val="24"/>
        </w:rPr>
        <w:t>μήμα του Ελεγκτικού Συνεδρίου, που θα μπορούσε να είχε απαντήσει νωρίτερα και να λύσει αυτό το θέμα, και γι’ αυτόν τον λόγο προχωρήσαμε στην τροπολογία αυτή, η οποία λύνει το θέμα και θα μπορέσουν οι άνθρωποι, όπως δ</w:t>
      </w:r>
      <w:r>
        <w:rPr>
          <w:rFonts w:eastAsia="Times New Roman" w:cs="Times New Roman"/>
          <w:szCs w:val="24"/>
        </w:rPr>
        <w:t>ικαιούνται, να πληρωθούν και να καταβληθούν και όλες οι αποδοχές και σε όλα τα ασφαλιστικά ταμεία και παντού.</w:t>
      </w:r>
    </w:p>
    <w:p w14:paraId="5FAE2F65"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Κυρίες και κύριοι συνάδελφοι, έχω την τιμή να ανακοινώσω στο Σώμα ότι τη </w:t>
      </w:r>
      <w:r>
        <w:rPr>
          <w:rFonts w:eastAsia="Times New Roman" w:cs="Times New Roman"/>
          <w:szCs w:val="24"/>
        </w:rPr>
        <w:lastRenderedPageBreak/>
        <w:t>συνεδρίασή μας παρακολουθούν από τα άνω</w:t>
      </w:r>
      <w:r>
        <w:rPr>
          <w:rFonts w:eastAsia="Times New Roman" w:cs="Times New Roman"/>
          <w:szCs w:val="24"/>
        </w:rPr>
        <w:t xml:space="preserve">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επτά μαθητές και μαθήτριες και δύο εκπαιδευτικοί συνοδοί</w:t>
      </w:r>
      <w:r>
        <w:rPr>
          <w:rFonts w:eastAsia="Times New Roman" w:cs="Times New Roman"/>
          <w:szCs w:val="24"/>
        </w:rPr>
        <w:t xml:space="preserve"> τους από το 1</w:t>
      </w:r>
      <w:r>
        <w:rPr>
          <w:rFonts w:eastAsia="Times New Roman" w:cs="Times New Roman"/>
          <w:szCs w:val="24"/>
          <w:vertAlign w:val="superscript"/>
        </w:rPr>
        <w:t>ο</w:t>
      </w:r>
      <w:r>
        <w:rPr>
          <w:rFonts w:eastAsia="Times New Roman" w:cs="Times New Roman"/>
          <w:szCs w:val="24"/>
        </w:rPr>
        <w:t xml:space="preserve"> Γενικό Λύκειο Νάουσας.</w:t>
      </w:r>
    </w:p>
    <w:p w14:paraId="5FAE2F66"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Η Βουλής τούς καλωσορίζει.</w:t>
      </w:r>
    </w:p>
    <w:p w14:paraId="5FAE2F67" w14:textId="77777777" w:rsidR="00F27D86" w:rsidRDefault="00AA27F9">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5FAE2F68"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Στύλιος</w:t>
      </w:r>
      <w:proofErr w:type="spellEnd"/>
      <w:r>
        <w:rPr>
          <w:rFonts w:eastAsia="Times New Roman" w:cs="Times New Roman"/>
          <w:szCs w:val="24"/>
        </w:rPr>
        <w:t xml:space="preserve"> για τη δευτερολογία του.</w:t>
      </w:r>
    </w:p>
    <w:p w14:paraId="5FAE2F69"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ΓΕΩΡΓΙΟΣ ΣΤΥΛΙΟΣ:</w:t>
      </w:r>
      <w:r>
        <w:rPr>
          <w:rFonts w:eastAsia="Times New Roman" w:cs="Times New Roman"/>
          <w:szCs w:val="24"/>
        </w:rPr>
        <w:t xml:space="preserve"> Ευχαριστώ πολύ, κύριε Πρόεδρε.</w:t>
      </w:r>
    </w:p>
    <w:p w14:paraId="5FAE2F6A"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είναι θετικό το ότι υπήρξε νομοθετική πρωτοβουλία. Όμως, είμαι υποχρεωμένος να σας επισημάνω τα εξής: Και σήμερα, τώρα που μιλάμε, οι εργαζόμενοι δεν έχουν ενημερωθεί και δεν γνωρίζουν πότε θα πληρωθούν. Αυτό είναι το πρώτο και πολύ σημαντικ</w:t>
      </w:r>
      <w:r>
        <w:rPr>
          <w:rFonts w:eastAsia="Times New Roman" w:cs="Times New Roman"/>
          <w:szCs w:val="24"/>
        </w:rPr>
        <w:t xml:space="preserve">ό. </w:t>
      </w:r>
    </w:p>
    <w:p w14:paraId="5FAE2F6B"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Δεύτερον, η δική μου ερώτηση, η απλή ερώτηση, κατατέθηκε τον Νοέμβριο. Η επίκαιρη ερώτηση κατατέθηκε στις 10 Γενάρη, πρωτοκολλήθηκε, απ’ ό,τι βλέπω από τα Πρακτικά της Βουλής, στις 30 Ιανουαρίου και από τότε κάθε εβδομάδα είχαμε αναβολή συζήτησης του σ</w:t>
      </w:r>
      <w:r>
        <w:rPr>
          <w:rFonts w:eastAsia="Times New Roman" w:cs="Times New Roman"/>
          <w:szCs w:val="24"/>
        </w:rPr>
        <w:t xml:space="preserve">υγκεκριμένου θέματος μέχρι να έρθει η </w:t>
      </w:r>
      <w:r>
        <w:rPr>
          <w:rFonts w:eastAsia="Times New Roman" w:cs="Times New Roman"/>
          <w:szCs w:val="24"/>
        </w:rPr>
        <w:lastRenderedPageBreak/>
        <w:t xml:space="preserve">τροπολογία στη Βουλή, για να διευθετηθεί το συγκεκριμένο ζήτημα. </w:t>
      </w:r>
    </w:p>
    <w:p w14:paraId="5FAE2F6C" w14:textId="77777777" w:rsidR="00F27D86" w:rsidRDefault="00AA27F9">
      <w:pPr>
        <w:spacing w:after="0" w:line="600" w:lineRule="auto"/>
        <w:contextualSpacing/>
        <w:jc w:val="both"/>
        <w:rPr>
          <w:rFonts w:eastAsia="Times New Roman" w:cs="Times New Roman"/>
          <w:szCs w:val="24"/>
        </w:rPr>
      </w:pPr>
      <w:r>
        <w:rPr>
          <w:rFonts w:eastAsia="Times New Roman" w:cs="Times New Roman"/>
          <w:szCs w:val="24"/>
        </w:rPr>
        <w:t>Διότι μπορεί να έχουμε πολιτικές διαφορές, να έχουμε άλλες αντιλήψεις, αλλά σε καμία περίπτωση δεν μπορούμε και δεν επιτρέπεται αυτό να γίνεται σε βάρος</w:t>
      </w:r>
      <w:r>
        <w:rPr>
          <w:rFonts w:eastAsia="Times New Roman" w:cs="Times New Roman"/>
          <w:szCs w:val="24"/>
        </w:rPr>
        <w:t xml:space="preserve"> των εργαζομένων -και μάλιστα χαμηλόμισθων εργαζομένων. </w:t>
      </w:r>
    </w:p>
    <w:p w14:paraId="5FAE2F6D"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Θέλω λοιπόν, κύριε Υπουργέ, να μου διευκρινίσετε τι γίνεται με τις ασφαλιστικές τους εισφορές, διότι έχουμε νέο ασφαλιστικό…</w:t>
      </w:r>
    </w:p>
    <w:p w14:paraId="5FAE2F6E"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Θα γίνει κανονικά…</w:t>
      </w:r>
    </w:p>
    <w:p w14:paraId="5FAE2F6F"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 xml:space="preserve">ΣΤΥΛΙΟΣ: </w:t>
      </w:r>
      <w:r>
        <w:rPr>
          <w:rFonts w:eastAsia="Times New Roman" w:cs="Times New Roman"/>
          <w:szCs w:val="24"/>
        </w:rPr>
        <w:t xml:space="preserve">Να το πείτε για να το ξέρουν κι οι εργαζόμενοι. </w:t>
      </w:r>
    </w:p>
    <w:p w14:paraId="5FAE2F70" w14:textId="77777777" w:rsidR="00F27D86" w:rsidRDefault="00AA27F9">
      <w:pPr>
        <w:spacing w:after="0" w:line="600" w:lineRule="auto"/>
        <w:ind w:firstLine="709"/>
        <w:contextualSpacing/>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 xml:space="preserve">Κύριε Υπουργέ, θα το πείτε στη δευτερολογία σας. </w:t>
      </w:r>
    </w:p>
    <w:p w14:paraId="5FAE2F71" w14:textId="77777777" w:rsidR="00F27D86" w:rsidRDefault="00AA27F9">
      <w:pPr>
        <w:spacing w:after="0" w:line="600" w:lineRule="auto"/>
        <w:ind w:firstLine="709"/>
        <w:contextualSpacing/>
        <w:jc w:val="both"/>
        <w:rPr>
          <w:rFonts w:eastAsia="Times New Roman"/>
          <w:bCs/>
          <w:szCs w:val="24"/>
        </w:rPr>
      </w:pPr>
      <w:r>
        <w:rPr>
          <w:rFonts w:eastAsia="Times New Roman"/>
          <w:bCs/>
          <w:szCs w:val="24"/>
        </w:rPr>
        <w:t xml:space="preserve">Παρακαλώ συνεχίστε, κύριε </w:t>
      </w:r>
      <w:proofErr w:type="spellStart"/>
      <w:r>
        <w:rPr>
          <w:rFonts w:eastAsia="Times New Roman"/>
          <w:bCs/>
          <w:szCs w:val="24"/>
        </w:rPr>
        <w:t>Στύλιο</w:t>
      </w:r>
      <w:proofErr w:type="spellEnd"/>
      <w:r>
        <w:rPr>
          <w:rFonts w:eastAsia="Times New Roman"/>
          <w:bCs/>
          <w:szCs w:val="24"/>
        </w:rPr>
        <w:t>.</w:t>
      </w:r>
    </w:p>
    <w:p w14:paraId="5FAE2F72" w14:textId="77777777" w:rsidR="00F27D86" w:rsidRDefault="00AA27F9">
      <w:pPr>
        <w:spacing w:after="0" w:line="600" w:lineRule="auto"/>
        <w:ind w:firstLine="709"/>
        <w:contextualSpacing/>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 xml:space="preserve">Θέλω να μας το διευκρινίσετε, να ζητήσετε από την Υγειονομική </w:t>
      </w:r>
      <w:r>
        <w:rPr>
          <w:rFonts w:eastAsia="Times New Roman" w:cs="Times New Roman"/>
          <w:szCs w:val="24"/>
        </w:rPr>
        <w:t xml:space="preserve">Περιφέρεια και από τη διοίκηση και από το Υπουργείο σας να κάνουν μία ανακοίνωση πότε και </w:t>
      </w:r>
      <w:r>
        <w:rPr>
          <w:rFonts w:eastAsia="Times New Roman" w:cs="Times New Roman"/>
          <w:szCs w:val="24"/>
        </w:rPr>
        <w:lastRenderedPageBreak/>
        <w:t xml:space="preserve">να ενημερώσουν τις συγκεκριμένες εργαζόμενες πότε θα πληρωθούν. </w:t>
      </w:r>
    </w:p>
    <w:p w14:paraId="5FAE2F73" w14:textId="77777777" w:rsidR="00F27D86" w:rsidRDefault="00AA27F9">
      <w:pPr>
        <w:spacing w:after="0" w:line="600" w:lineRule="auto"/>
        <w:ind w:firstLine="709"/>
        <w:contextualSpacing/>
        <w:jc w:val="both"/>
        <w:rPr>
          <w:rFonts w:eastAsia="Times New Roman" w:cs="Times New Roman"/>
          <w:szCs w:val="24"/>
        </w:rPr>
      </w:pPr>
      <w:r>
        <w:rPr>
          <w:rFonts w:eastAsia="Times New Roman" w:cs="Times New Roman"/>
          <w:szCs w:val="24"/>
        </w:rPr>
        <w:t>Θέλω επίσης με αφορμή την ερώτηση αυτή –έχω καταθέσει κι άλλη ερώτηση- να σας πω ότι το Γενικό Νοσοκο</w:t>
      </w:r>
      <w:r>
        <w:rPr>
          <w:rFonts w:eastAsia="Times New Roman" w:cs="Times New Roman"/>
          <w:szCs w:val="24"/>
        </w:rPr>
        <w:t>μείο Άρτας –το γνωρίζετε πολύ καλά, έχετε έρθει, ήμουν εκεί κι εγώ παρών μαζί με εσάς- εξυπηρετεί όχι μόνο την Άρτα, τον Νομό της Άρτας, αλλά εξυπηρετεί την Πρέβεζα, την Αμφιλοχία, τη Λευκάδα, τα ορεινά των Τρικάλων και όλη την ευρύτερη περιοχή λόγω του ση</w:t>
      </w:r>
      <w:r>
        <w:rPr>
          <w:rFonts w:eastAsia="Times New Roman" w:cs="Times New Roman"/>
          <w:szCs w:val="24"/>
        </w:rPr>
        <w:t xml:space="preserve">μείου και του ότι πρόκειται για ένα πολύ καλό νοσοκομείο. Στις προκηρύξεις όμως οι οποίες έχουν γίνει, δεν έχετε μεριμνήσει να στελεχωθεί το συγκεκριμένο νοσοκομείο με το κατάλληλο ιατρικό προσωπικό και το εξειδικευμένο νοσηλευτικό προσωπικό. </w:t>
      </w:r>
    </w:p>
    <w:p w14:paraId="5FAE2F74" w14:textId="77777777" w:rsidR="00F27D86" w:rsidRDefault="00AA27F9">
      <w:pPr>
        <w:spacing w:after="0" w:line="600" w:lineRule="auto"/>
        <w:ind w:firstLine="709"/>
        <w:contextualSpacing/>
        <w:jc w:val="both"/>
        <w:rPr>
          <w:rFonts w:eastAsia="Times New Roman" w:cs="Times New Roman"/>
          <w:szCs w:val="24"/>
        </w:rPr>
      </w:pPr>
      <w:r>
        <w:rPr>
          <w:rFonts w:eastAsia="Times New Roman" w:cs="Times New Roman"/>
          <w:szCs w:val="24"/>
        </w:rPr>
        <w:t>Σας λέω επιπ</w:t>
      </w:r>
      <w:r>
        <w:rPr>
          <w:rFonts w:eastAsia="Times New Roman" w:cs="Times New Roman"/>
          <w:szCs w:val="24"/>
        </w:rPr>
        <w:t xml:space="preserve">λέον για το ΚΕΦΙΑΠ, που υπολειτουργεί. Έχουν ξοδευτεί </w:t>
      </w:r>
      <w:r>
        <w:rPr>
          <w:rFonts w:eastAsia="Times New Roman" w:cs="Times New Roman"/>
          <w:szCs w:val="24"/>
        </w:rPr>
        <w:t>5</w:t>
      </w:r>
      <w:r>
        <w:rPr>
          <w:rFonts w:eastAsia="Times New Roman" w:cs="Times New Roman"/>
          <w:szCs w:val="24"/>
        </w:rPr>
        <w:t xml:space="preserve"> εκατομμύρια για να γίνει το ΚΕΦΙΑΠ και υπολειτουργεί. Στα κέντρα υγείας του </w:t>
      </w:r>
      <w:r>
        <w:rPr>
          <w:rFonts w:eastAsia="Times New Roman" w:cs="Times New Roman"/>
          <w:szCs w:val="24"/>
        </w:rPr>
        <w:t>ν</w:t>
      </w:r>
      <w:r>
        <w:rPr>
          <w:rFonts w:eastAsia="Times New Roman" w:cs="Times New Roman"/>
          <w:szCs w:val="24"/>
        </w:rPr>
        <w:t>ομού κατεβάζετε τους γιατρούς και πηγαίνουν στο νοσοκομείο στο Τμήμα Επειγόντων Περιστατικών και αυτό δημιουργεί μεγάλο πρό</w:t>
      </w:r>
      <w:r>
        <w:rPr>
          <w:rFonts w:eastAsia="Times New Roman" w:cs="Times New Roman"/>
          <w:szCs w:val="24"/>
        </w:rPr>
        <w:t>βλημα, ειδικά στα ορεινά και απομακρυσμένα χωριά, όταν ένα μεγάλο μέρος του Νομού Άρτας είναι ορεινό.</w:t>
      </w:r>
    </w:p>
    <w:p w14:paraId="5FAE2F75" w14:textId="77777777" w:rsidR="00F27D86" w:rsidRDefault="00AA27F9">
      <w:pPr>
        <w:spacing w:after="0" w:line="600" w:lineRule="auto"/>
        <w:ind w:firstLine="709"/>
        <w:contextualSpacing/>
        <w:jc w:val="both"/>
        <w:rPr>
          <w:rFonts w:eastAsia="Times New Roman" w:cs="Times New Roman"/>
          <w:szCs w:val="24"/>
        </w:rPr>
      </w:pPr>
      <w:r>
        <w:rPr>
          <w:rFonts w:eastAsia="Times New Roman" w:cs="Times New Roman"/>
          <w:szCs w:val="24"/>
        </w:rPr>
        <w:lastRenderedPageBreak/>
        <w:t xml:space="preserve">Ευχαριστώ πολύ, κύριε Υπουργέ. Να γνωρίζετε πως σε ό,τι έχει σχέση με τα δίκαια και τα συμφέροντα της Άρτας και της Ηπείρου θα με βρίσκετε πάντα απέναντί </w:t>
      </w:r>
      <w:r>
        <w:rPr>
          <w:rFonts w:eastAsia="Times New Roman" w:cs="Times New Roman"/>
          <w:szCs w:val="24"/>
        </w:rPr>
        <w:t xml:space="preserve">σας να πολεμώ για να τα διεκδικήσω και να τα κερδίσω. </w:t>
      </w:r>
    </w:p>
    <w:p w14:paraId="5FAE2F76" w14:textId="77777777" w:rsidR="00F27D86" w:rsidRDefault="00AA27F9">
      <w:pPr>
        <w:spacing w:after="0" w:line="600" w:lineRule="auto"/>
        <w:ind w:firstLine="709"/>
        <w:contextualSpacing/>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 xml:space="preserve">Ευχαριστούμε τον κ. </w:t>
      </w:r>
      <w:proofErr w:type="spellStart"/>
      <w:r>
        <w:rPr>
          <w:rFonts w:eastAsia="Times New Roman"/>
          <w:bCs/>
          <w:szCs w:val="24"/>
        </w:rPr>
        <w:t>Στύλιο</w:t>
      </w:r>
      <w:proofErr w:type="spellEnd"/>
      <w:r>
        <w:rPr>
          <w:rFonts w:eastAsia="Times New Roman"/>
          <w:bCs/>
          <w:szCs w:val="24"/>
        </w:rPr>
        <w:t>.</w:t>
      </w:r>
    </w:p>
    <w:p w14:paraId="5FAE2F77" w14:textId="77777777" w:rsidR="00F27D86" w:rsidRDefault="00AA27F9">
      <w:pPr>
        <w:spacing w:after="0" w:line="600" w:lineRule="auto"/>
        <w:ind w:firstLine="709"/>
        <w:contextualSpacing/>
        <w:jc w:val="both"/>
        <w:rPr>
          <w:rFonts w:eastAsia="Times New Roman"/>
          <w:bCs/>
          <w:szCs w:val="24"/>
        </w:rPr>
      </w:pPr>
      <w:r>
        <w:rPr>
          <w:rFonts w:eastAsia="Times New Roman"/>
          <w:bCs/>
          <w:szCs w:val="24"/>
        </w:rPr>
        <w:t>Κύριε Υπουργέ, έχετε τον λόγο.</w:t>
      </w:r>
    </w:p>
    <w:p w14:paraId="5FAE2F78" w14:textId="77777777" w:rsidR="00F27D86" w:rsidRDefault="00AA27F9">
      <w:pPr>
        <w:spacing w:after="0" w:line="600" w:lineRule="auto"/>
        <w:ind w:firstLine="709"/>
        <w:contextualSpacing/>
        <w:jc w:val="both"/>
        <w:rPr>
          <w:rFonts w:eastAsia="Times New Roman"/>
          <w:bCs/>
          <w:szCs w:val="24"/>
        </w:rPr>
      </w:pPr>
      <w:r>
        <w:rPr>
          <w:rFonts w:eastAsia="Times New Roman"/>
          <w:b/>
          <w:bCs/>
          <w:szCs w:val="24"/>
        </w:rPr>
        <w:t xml:space="preserve">ΠΑΥΛΟΣ ΠΟΛΑΚΗΣ (Αναπληρωτής Υπουργός Υγείας): </w:t>
      </w:r>
      <w:r>
        <w:rPr>
          <w:rFonts w:eastAsia="Times New Roman"/>
          <w:bCs/>
          <w:szCs w:val="24"/>
        </w:rPr>
        <w:t>Εντάξει, δεν έχω να πω πολλά. Υποβάλλονται περιοδικές δηλώσεις</w:t>
      </w:r>
      <w:r>
        <w:rPr>
          <w:rFonts w:eastAsia="Times New Roman"/>
          <w:bCs/>
          <w:szCs w:val="24"/>
        </w:rPr>
        <w:t xml:space="preserve"> του ΙΚΑ κάθε μήνα για τις εργαζόμενες αυτές και δεν υπάρχει θέμα μη ανακοίνωσης των ασφαλιστικών τους εισφορών. </w:t>
      </w:r>
    </w:p>
    <w:p w14:paraId="5FAE2F79" w14:textId="77777777" w:rsidR="00F27D86" w:rsidRDefault="00AA27F9">
      <w:pPr>
        <w:spacing w:after="0" w:line="600" w:lineRule="auto"/>
        <w:ind w:firstLine="709"/>
        <w:contextualSpacing/>
        <w:jc w:val="both"/>
        <w:rPr>
          <w:rFonts w:eastAsia="Times New Roman"/>
          <w:bCs/>
          <w:szCs w:val="24"/>
        </w:rPr>
      </w:pPr>
      <w:r>
        <w:rPr>
          <w:rFonts w:eastAsia="Times New Roman"/>
          <w:bCs/>
          <w:szCs w:val="24"/>
        </w:rPr>
        <w:t>Από εκεί και πέρα, νομίζω ότι το Νοσοκομείο Άρτας ενισχύθηκε και με ιατρικό προσωπικό από τις προκηρύξεις που ζήτησα και από τους επικουρικούς</w:t>
      </w:r>
      <w:r>
        <w:rPr>
          <w:rFonts w:eastAsia="Times New Roman"/>
          <w:bCs/>
          <w:szCs w:val="24"/>
        </w:rPr>
        <w:t>. Νοσηλευτικό δεν νομίζω ότι χρειάζεται τόσο, διότι νομίζω πως υπηρετούν τριάντα παραπάνω από τις οργανικές θέσεις. Χρειάζονται κάποιες άλλες ειδικότητες και θα υπάρξει μέριμνα για αυτό. Επίσης, έχει ενισχυθεί η χρηματοδότησή του. Λύσαμε και το θέμα, το οπ</w:t>
      </w:r>
      <w:r>
        <w:rPr>
          <w:rFonts w:eastAsia="Times New Roman"/>
          <w:bCs/>
          <w:szCs w:val="24"/>
        </w:rPr>
        <w:t xml:space="preserve">οίο δεν είχε λυθεί για </w:t>
      </w:r>
      <w:r>
        <w:rPr>
          <w:rFonts w:eastAsia="Times New Roman"/>
          <w:bCs/>
          <w:szCs w:val="24"/>
        </w:rPr>
        <w:lastRenderedPageBreak/>
        <w:t>πολλά χρόνια, των υποβολών στον ΕΟΠΥΥ και πήρε πολλά χρήματα το νοσοκομείο και από τον ΕΟΠΥΥ φέτος. Γιατί δεν κατέθετε για κάποια χρόνια, και πριν αναλάβουμε εμείς. Λύθηκε αυτό το θέμα. Έγινε κι αυτό φέτος από τη νέα διοίκηση σε συνε</w:t>
      </w:r>
      <w:r>
        <w:rPr>
          <w:rFonts w:eastAsia="Times New Roman"/>
          <w:bCs/>
          <w:szCs w:val="24"/>
        </w:rPr>
        <w:t xml:space="preserve">ργασία και με τη διοίκηση του ΕΟΠΥΥ. Και πραγματικά εμείς θέλουμε να μας κεντρίζετε για να διορθώνουμε ό,τι μπορούμε. </w:t>
      </w:r>
    </w:p>
    <w:p w14:paraId="5FAE2F7A" w14:textId="77777777" w:rsidR="00F27D86" w:rsidRDefault="00AA27F9">
      <w:pPr>
        <w:spacing w:after="0" w:line="600" w:lineRule="auto"/>
        <w:ind w:firstLine="709"/>
        <w:contextualSpacing/>
        <w:jc w:val="both"/>
        <w:rPr>
          <w:rFonts w:eastAsia="Times New Roman"/>
          <w:bCs/>
          <w:szCs w:val="24"/>
        </w:rPr>
      </w:pPr>
      <w:r>
        <w:rPr>
          <w:rFonts w:eastAsia="Times New Roman"/>
          <w:bCs/>
          <w:szCs w:val="24"/>
        </w:rPr>
        <w:t xml:space="preserve">Ευχαριστώ πολύ. </w:t>
      </w:r>
    </w:p>
    <w:p w14:paraId="5FAE2F7B" w14:textId="77777777" w:rsidR="00F27D86" w:rsidRDefault="00AA27F9">
      <w:pPr>
        <w:spacing w:after="0" w:line="600" w:lineRule="auto"/>
        <w:ind w:firstLine="709"/>
        <w:contextualSpacing/>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Ευχαριστούμε τον κύριο Υπουργό.</w:t>
      </w:r>
    </w:p>
    <w:p w14:paraId="5FAE2F7C" w14:textId="77777777" w:rsidR="00F27D86" w:rsidRDefault="00AA27F9">
      <w:pPr>
        <w:spacing w:after="0" w:line="600" w:lineRule="auto"/>
        <w:ind w:firstLine="709"/>
        <w:contextualSpacing/>
        <w:jc w:val="both"/>
        <w:rPr>
          <w:rFonts w:eastAsia="Times New Roman" w:cs="Times New Roman"/>
          <w:szCs w:val="24"/>
        </w:rPr>
      </w:pPr>
      <w:r>
        <w:rPr>
          <w:rFonts w:eastAsia="Times New Roman"/>
          <w:bCs/>
          <w:szCs w:val="24"/>
        </w:rPr>
        <w:t xml:space="preserve">Συνεχίζουμε με την έβδομη με αριθμό </w:t>
      </w:r>
      <w:r>
        <w:rPr>
          <w:rFonts w:eastAsia="Times New Roman" w:cs="Times New Roman"/>
          <w:szCs w:val="24"/>
        </w:rPr>
        <w:t xml:space="preserve">408/30-1-2017 </w:t>
      </w:r>
      <w:r>
        <w:rPr>
          <w:rFonts w:eastAsia="Times New Roman" w:cs="Times New Roman"/>
          <w:szCs w:val="24"/>
        </w:rPr>
        <w:t>επίκαιρη ερώτηση δεύτερου κύκλου του Βουλευτή Αττικής του Κομμουνιστικού Κόμματος Ελλάδ</w:t>
      </w:r>
      <w:r>
        <w:rPr>
          <w:rFonts w:eastAsia="Times New Roman" w:cs="Times New Roman"/>
          <w:szCs w:val="24"/>
        </w:rPr>
        <w:t>α</w:t>
      </w:r>
      <w:r>
        <w:rPr>
          <w:rFonts w:eastAsia="Times New Roman" w:cs="Times New Roman"/>
          <w:szCs w:val="24"/>
        </w:rPr>
        <w:t>ς κ</w:t>
      </w:r>
      <w:r>
        <w:rPr>
          <w:rFonts w:eastAsia="Times New Roman" w:cs="Times New Roman"/>
          <w:b/>
          <w:szCs w:val="24"/>
        </w:rPr>
        <w:t xml:space="preserve">. </w:t>
      </w:r>
      <w:r>
        <w:rPr>
          <w:rFonts w:eastAsia="Times New Roman" w:cs="Times New Roman"/>
          <w:bCs/>
          <w:szCs w:val="24"/>
        </w:rPr>
        <w:t>Ιωάννη Γκιόκα</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σχετικά με τα σοβαρά προβλήματα των οικογενειών και των εργαζομένων στις υπηρεσίες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α</w:t>
      </w:r>
      <w:r>
        <w:rPr>
          <w:rFonts w:eastAsia="Times New Roman" w:cs="Times New Roman"/>
          <w:szCs w:val="24"/>
        </w:rPr>
        <w:t>γωγής.</w:t>
      </w:r>
    </w:p>
    <w:p w14:paraId="5FAE2F7D" w14:textId="77777777" w:rsidR="00F27D86" w:rsidRDefault="00AA27F9">
      <w:pPr>
        <w:spacing w:after="0" w:line="600" w:lineRule="auto"/>
        <w:ind w:firstLine="709"/>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Κύριε Πρόεδρε, επειδή είναι δύο ερωτήσεις για το ίδιο θέμα, μπορούμε να τις συζητήσουμε μαζί;</w:t>
      </w:r>
    </w:p>
    <w:p w14:paraId="5FAE2F7E" w14:textId="77777777" w:rsidR="00F27D86" w:rsidRDefault="00AA27F9">
      <w:pPr>
        <w:spacing w:after="0" w:line="600" w:lineRule="auto"/>
        <w:ind w:firstLine="709"/>
        <w:contextualSpacing/>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 xml:space="preserve">Εάν υπάρξει συνεννόηση και συμφωνεί η κ. </w:t>
      </w:r>
      <w:proofErr w:type="spellStart"/>
      <w:r>
        <w:rPr>
          <w:rFonts w:eastAsia="Times New Roman"/>
          <w:bCs/>
          <w:szCs w:val="24"/>
        </w:rPr>
        <w:t>Μεγαλοοικονόμου</w:t>
      </w:r>
      <w:proofErr w:type="spellEnd"/>
      <w:r>
        <w:rPr>
          <w:rFonts w:eastAsia="Times New Roman"/>
          <w:bCs/>
          <w:szCs w:val="24"/>
        </w:rPr>
        <w:t xml:space="preserve"> και ο κ. Γκιόκας θα προηγ</w:t>
      </w:r>
      <w:r>
        <w:rPr>
          <w:rFonts w:eastAsia="Times New Roman"/>
          <w:bCs/>
          <w:szCs w:val="24"/>
        </w:rPr>
        <w:t>ηθεί με βάση τη σειρά εγγραφής ο κ. Γκιόκας.</w:t>
      </w:r>
    </w:p>
    <w:p w14:paraId="5FAE2F7F" w14:textId="77777777" w:rsidR="00F27D86" w:rsidRDefault="00AA27F9">
      <w:pPr>
        <w:spacing w:after="0" w:line="600" w:lineRule="auto"/>
        <w:ind w:firstLine="709"/>
        <w:contextualSpacing/>
        <w:jc w:val="both"/>
        <w:rPr>
          <w:rFonts w:eastAsia="Times New Roman"/>
          <w:bCs/>
          <w:szCs w:val="24"/>
        </w:rPr>
      </w:pPr>
      <w:r>
        <w:rPr>
          <w:rFonts w:eastAsia="Times New Roman"/>
          <w:b/>
          <w:bCs/>
          <w:szCs w:val="24"/>
        </w:rPr>
        <w:lastRenderedPageBreak/>
        <w:t>ΘΕΟΔΩΡΑ ΜΕΓΑΛΟΟΙΚΟΝΟΜΟΥ:</w:t>
      </w:r>
      <w:r>
        <w:rPr>
          <w:rFonts w:eastAsia="Times New Roman"/>
          <w:bCs/>
          <w:szCs w:val="24"/>
        </w:rPr>
        <w:t xml:space="preserve"> Εάν ο κ. Γκιόκας έχει τα ίδια στοιχεία με εμένα.</w:t>
      </w:r>
    </w:p>
    <w:p w14:paraId="5FAE2F80" w14:textId="77777777" w:rsidR="00F27D86" w:rsidRDefault="00AA27F9">
      <w:pPr>
        <w:spacing w:after="0" w:line="600" w:lineRule="auto"/>
        <w:ind w:firstLine="709"/>
        <w:contextualSpacing/>
        <w:jc w:val="both"/>
        <w:rPr>
          <w:rFonts w:eastAsia="Times New Roman"/>
          <w:bCs/>
          <w:szCs w:val="24"/>
        </w:rPr>
      </w:pPr>
      <w:r>
        <w:rPr>
          <w:rFonts w:eastAsia="Times New Roman"/>
          <w:b/>
          <w:bCs/>
          <w:szCs w:val="24"/>
        </w:rPr>
        <w:t>ΠΑΥΛΟΣ ΠΟΛΑΚΗΣ (Αναπληρωτής Υπουργός Υγείας):</w:t>
      </w:r>
      <w:r>
        <w:rPr>
          <w:rFonts w:eastAsia="Times New Roman"/>
          <w:bCs/>
          <w:szCs w:val="24"/>
        </w:rPr>
        <w:t xml:space="preserve"> Για να μη λέω δύο φορές τα ίδια.</w:t>
      </w:r>
    </w:p>
    <w:p w14:paraId="5FAE2F81" w14:textId="77777777" w:rsidR="00F27D86" w:rsidRDefault="00AA27F9">
      <w:pPr>
        <w:spacing w:after="0" w:line="600" w:lineRule="auto"/>
        <w:ind w:firstLine="709"/>
        <w:contextualSpacing/>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Ο Υπουργός σάς καταθέτει</w:t>
      </w:r>
      <w:r>
        <w:rPr>
          <w:rFonts w:eastAsia="Times New Roman"/>
          <w:bCs/>
          <w:szCs w:val="24"/>
        </w:rPr>
        <w:t xml:space="preserve"> μια παράκληση, επειδή είναι συναφείς οι ερωτήσεις. </w:t>
      </w:r>
    </w:p>
    <w:p w14:paraId="5FAE2F82" w14:textId="77777777" w:rsidR="00F27D86" w:rsidRDefault="00AA27F9">
      <w:pPr>
        <w:spacing w:after="0" w:line="600" w:lineRule="auto"/>
        <w:ind w:firstLine="709"/>
        <w:contextualSpacing/>
        <w:jc w:val="both"/>
        <w:rPr>
          <w:rFonts w:eastAsia="Times New Roman"/>
          <w:bCs/>
          <w:szCs w:val="24"/>
        </w:rPr>
      </w:pPr>
      <w:r>
        <w:rPr>
          <w:rFonts w:eastAsia="Times New Roman"/>
          <w:bCs/>
          <w:szCs w:val="24"/>
        </w:rPr>
        <w:t xml:space="preserve">Η διαδικασία, κυρία </w:t>
      </w:r>
      <w:proofErr w:type="spellStart"/>
      <w:r>
        <w:rPr>
          <w:rFonts w:eastAsia="Times New Roman"/>
          <w:bCs/>
          <w:szCs w:val="24"/>
        </w:rPr>
        <w:t>Μεγαλοοικονόμου</w:t>
      </w:r>
      <w:proofErr w:type="spellEnd"/>
      <w:r>
        <w:rPr>
          <w:rFonts w:eastAsia="Times New Roman"/>
          <w:bCs/>
          <w:szCs w:val="24"/>
        </w:rPr>
        <w:t xml:space="preserve"> και κύριε Γκιόκα, εάν συμφωνήσουμε να τη συζητήσουμε ενιαία, είναι η εξής: Θα προηγηθεί ο κ. Γκιόκας στην </w:t>
      </w:r>
      <w:proofErr w:type="spellStart"/>
      <w:r>
        <w:rPr>
          <w:rFonts w:eastAsia="Times New Roman"/>
          <w:bCs/>
          <w:szCs w:val="24"/>
        </w:rPr>
        <w:t>πρωτολογία</w:t>
      </w:r>
      <w:proofErr w:type="spellEnd"/>
      <w:r>
        <w:rPr>
          <w:rFonts w:eastAsia="Times New Roman"/>
          <w:bCs/>
          <w:szCs w:val="24"/>
        </w:rPr>
        <w:t xml:space="preserve"> του. Εσείς, κυρία </w:t>
      </w:r>
      <w:proofErr w:type="spellStart"/>
      <w:r>
        <w:rPr>
          <w:rFonts w:eastAsia="Times New Roman"/>
          <w:bCs/>
          <w:szCs w:val="24"/>
        </w:rPr>
        <w:t>Μεγαλοοικονόμου</w:t>
      </w:r>
      <w:proofErr w:type="spellEnd"/>
      <w:r>
        <w:rPr>
          <w:rFonts w:eastAsia="Times New Roman"/>
          <w:bCs/>
          <w:szCs w:val="24"/>
        </w:rPr>
        <w:t>, θα έχετε τον χρ</w:t>
      </w:r>
      <w:r>
        <w:rPr>
          <w:rFonts w:eastAsia="Times New Roman"/>
          <w:bCs/>
          <w:szCs w:val="24"/>
        </w:rPr>
        <w:t xml:space="preserve">όνο της </w:t>
      </w:r>
      <w:proofErr w:type="spellStart"/>
      <w:r>
        <w:rPr>
          <w:rFonts w:eastAsia="Times New Roman"/>
          <w:bCs/>
          <w:szCs w:val="24"/>
        </w:rPr>
        <w:t>πρωτολογίας</w:t>
      </w:r>
      <w:proofErr w:type="spellEnd"/>
      <w:r>
        <w:rPr>
          <w:rFonts w:eastAsia="Times New Roman"/>
          <w:bCs/>
          <w:szCs w:val="24"/>
        </w:rPr>
        <w:t xml:space="preserve"> αμέσως μετά τον κ. Γκιόκα. Θα γίνει όπως είναι η γνωστή σειρά. Μετά θα έχει την </w:t>
      </w:r>
      <w:proofErr w:type="spellStart"/>
      <w:r>
        <w:rPr>
          <w:rFonts w:eastAsia="Times New Roman"/>
          <w:bCs/>
          <w:szCs w:val="24"/>
        </w:rPr>
        <w:t>πρωτολογία</w:t>
      </w:r>
      <w:proofErr w:type="spellEnd"/>
      <w:r>
        <w:rPr>
          <w:rFonts w:eastAsia="Times New Roman"/>
          <w:bCs/>
          <w:szCs w:val="24"/>
        </w:rPr>
        <w:t xml:space="preserve"> του ο κύριος Υπουργός και θα απαντήσει και στους δυο με βάση τις ερωτήσεις και τα στοιχεία που έχετε καταθέσει. Έπειτα θα ακολουθήσουν οι δευτερο</w:t>
      </w:r>
      <w:r>
        <w:rPr>
          <w:rFonts w:eastAsia="Times New Roman"/>
          <w:bCs/>
          <w:szCs w:val="24"/>
        </w:rPr>
        <w:t xml:space="preserve">λογίες. </w:t>
      </w:r>
    </w:p>
    <w:p w14:paraId="5FAE2F83" w14:textId="77777777" w:rsidR="00F27D86" w:rsidRDefault="00AA27F9">
      <w:pPr>
        <w:spacing w:after="0" w:line="600" w:lineRule="auto"/>
        <w:ind w:firstLine="709"/>
        <w:contextualSpacing/>
        <w:jc w:val="both"/>
        <w:rPr>
          <w:rFonts w:eastAsia="Times New Roman"/>
          <w:bCs/>
          <w:szCs w:val="24"/>
        </w:rPr>
      </w:pPr>
      <w:r>
        <w:rPr>
          <w:rFonts w:eastAsia="Times New Roman"/>
          <w:bCs/>
          <w:szCs w:val="24"/>
        </w:rPr>
        <w:t>Συμφωνείτε;</w:t>
      </w:r>
    </w:p>
    <w:p w14:paraId="5FAE2F84" w14:textId="77777777" w:rsidR="00F27D86" w:rsidRDefault="00AA27F9">
      <w:pPr>
        <w:spacing w:after="0" w:line="600" w:lineRule="auto"/>
        <w:ind w:firstLine="709"/>
        <w:contextualSpacing/>
        <w:jc w:val="both"/>
        <w:rPr>
          <w:rFonts w:eastAsia="Times New Roman"/>
          <w:bCs/>
          <w:szCs w:val="24"/>
        </w:rPr>
      </w:pPr>
      <w:r>
        <w:rPr>
          <w:rFonts w:eastAsia="Times New Roman"/>
          <w:b/>
          <w:bCs/>
          <w:szCs w:val="24"/>
        </w:rPr>
        <w:t>ΘΕΟΔΩΡΑ ΜΕΓΑΛΟΟΙΚΟΝΟΜΟΥ:</w:t>
      </w:r>
      <w:r>
        <w:rPr>
          <w:rFonts w:eastAsia="Times New Roman"/>
          <w:bCs/>
          <w:szCs w:val="24"/>
        </w:rPr>
        <w:t xml:space="preserve"> Ναι, κύριε Πρόεδρε.</w:t>
      </w:r>
    </w:p>
    <w:p w14:paraId="5FAE2F85" w14:textId="77777777" w:rsidR="00F27D86" w:rsidRDefault="00AA27F9">
      <w:pPr>
        <w:spacing w:after="0" w:line="600" w:lineRule="auto"/>
        <w:ind w:firstLine="709"/>
        <w:contextualSpacing/>
        <w:jc w:val="both"/>
        <w:rPr>
          <w:rFonts w:eastAsia="Times New Roman"/>
          <w:bCs/>
          <w:szCs w:val="24"/>
        </w:rPr>
      </w:pPr>
      <w:r>
        <w:rPr>
          <w:rFonts w:eastAsia="Times New Roman"/>
          <w:b/>
          <w:bCs/>
          <w:szCs w:val="24"/>
        </w:rPr>
        <w:t xml:space="preserve">ΙΩΑΝΝΗΣ ΓΚΙΟΚΑΣ: </w:t>
      </w:r>
      <w:r>
        <w:rPr>
          <w:rFonts w:eastAsia="Times New Roman"/>
          <w:bCs/>
          <w:szCs w:val="24"/>
        </w:rPr>
        <w:t>Βεβαίως.</w:t>
      </w:r>
    </w:p>
    <w:p w14:paraId="5FAE2F86" w14:textId="77777777" w:rsidR="00F27D86" w:rsidRDefault="00AA27F9">
      <w:pPr>
        <w:spacing w:after="0" w:line="600" w:lineRule="auto"/>
        <w:ind w:firstLine="709"/>
        <w:contextualSpacing/>
        <w:jc w:val="both"/>
        <w:rPr>
          <w:rFonts w:eastAsia="Times New Roman" w:cs="Times New Roman"/>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 xml:space="preserve">Επομένως, θα συζητηθεί μαζί με την επίκαιρη ερώτηση του κ. Γκιόκα και η </w:t>
      </w:r>
      <w:r>
        <w:rPr>
          <w:rFonts w:eastAsia="Times New Roman"/>
          <w:bCs/>
          <w:szCs w:val="24"/>
        </w:rPr>
        <w:lastRenderedPageBreak/>
        <w:t xml:space="preserve">όγδοη με αριθμό </w:t>
      </w:r>
      <w:r>
        <w:rPr>
          <w:rFonts w:eastAsia="Times New Roman" w:cs="Times New Roman"/>
          <w:szCs w:val="24"/>
        </w:rPr>
        <w:t>313/5-1-2017 επίκαιρη ερώτηση δεύτερου κύκ</w:t>
      </w:r>
      <w:r>
        <w:rPr>
          <w:rFonts w:eastAsia="Times New Roman" w:cs="Times New Roman"/>
          <w:szCs w:val="24"/>
        </w:rPr>
        <w:t>λου της Βουλευτού Β΄ Πειραι</w:t>
      </w:r>
      <w:r>
        <w:rPr>
          <w:rFonts w:eastAsia="Times New Roman" w:cs="Times New Roman"/>
          <w:szCs w:val="24"/>
        </w:rPr>
        <w:t>ώς</w:t>
      </w:r>
      <w:r>
        <w:rPr>
          <w:rFonts w:eastAsia="Times New Roman" w:cs="Times New Roman"/>
          <w:szCs w:val="24"/>
        </w:rPr>
        <w:t xml:space="preserve"> της Ένωσης Κεντρώων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Θεοδώρας </w:t>
      </w:r>
      <w:proofErr w:type="spellStart"/>
      <w:r>
        <w:rPr>
          <w:rFonts w:eastAsia="Times New Roman" w:cs="Times New Roman"/>
          <w:bCs/>
          <w:szCs w:val="24"/>
        </w:rPr>
        <w:t>Μεγαλοοικονόμου</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σχετικά με τον κίνδυνο να μείνουν χωρίς θεραπείες τα παιδιά και οι έφηβοι της ειδικής αγωγής.</w:t>
      </w:r>
    </w:p>
    <w:p w14:paraId="5FAE2F87" w14:textId="77777777" w:rsidR="00F27D86" w:rsidRDefault="00AA27F9">
      <w:pPr>
        <w:spacing w:after="0" w:line="600" w:lineRule="auto"/>
        <w:ind w:firstLine="709"/>
        <w:contextualSpacing/>
        <w:jc w:val="both"/>
        <w:rPr>
          <w:rFonts w:eastAsia="Times New Roman"/>
          <w:bCs/>
          <w:szCs w:val="24"/>
        </w:rPr>
      </w:pPr>
      <w:r>
        <w:rPr>
          <w:rFonts w:eastAsia="Times New Roman" w:cs="Times New Roman"/>
          <w:szCs w:val="24"/>
        </w:rPr>
        <w:t>Κύριε Γκιόκα, έχετε τον λόγο.</w:t>
      </w:r>
    </w:p>
    <w:p w14:paraId="5FAE2F88" w14:textId="77777777" w:rsidR="00F27D86" w:rsidRDefault="00AA27F9">
      <w:pPr>
        <w:spacing w:after="0" w:line="600" w:lineRule="auto"/>
        <w:ind w:firstLine="567"/>
        <w:contextualSpacing/>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Κύριε Πρόεδρ</w:t>
      </w:r>
      <w:r>
        <w:rPr>
          <w:rFonts w:eastAsia="Times New Roman" w:cs="Times New Roman"/>
          <w:szCs w:val="24"/>
        </w:rPr>
        <w:t xml:space="preserve">ε, για ορισμένα λογικά ζητήματα δεν έχουμε κανένα πρόβλημα να συμφωνούμε. Δεν συμφωνούμε με τις διαδικασίες που ακολουθήθηκαν πριν, για τις οποίες υπάρχουν άλλες κοινοβουλευτικές διαδικασίες για να γίνονται. </w:t>
      </w:r>
    </w:p>
    <w:p w14:paraId="5FAE2F89" w14:textId="77777777" w:rsidR="00F27D86" w:rsidRDefault="00AA27F9">
      <w:pPr>
        <w:spacing w:after="0" w:line="600" w:lineRule="auto"/>
        <w:ind w:firstLine="567"/>
        <w:contextualSpacing/>
        <w:jc w:val="both"/>
        <w:rPr>
          <w:rFonts w:eastAsia="Times New Roman" w:cs="Times New Roman"/>
          <w:szCs w:val="24"/>
        </w:rPr>
      </w:pPr>
      <w:r>
        <w:rPr>
          <w:rFonts w:eastAsia="Times New Roman" w:cs="Times New Roman"/>
          <w:szCs w:val="24"/>
        </w:rPr>
        <w:t>Κύριε Υπουργέ, παρά το γεγονός ότι η συγκεκριμέ</w:t>
      </w:r>
      <w:r>
        <w:rPr>
          <w:rFonts w:eastAsia="Times New Roman" w:cs="Times New Roman"/>
          <w:szCs w:val="24"/>
        </w:rPr>
        <w:t>νη ερώτηση έχει κατατεθεί πάνω από δ</w:t>
      </w:r>
      <w:r>
        <w:rPr>
          <w:rFonts w:eastAsia="Times New Roman" w:cs="Times New Roman"/>
          <w:szCs w:val="24"/>
        </w:rPr>
        <w:t>ύ</w:t>
      </w:r>
      <w:r>
        <w:rPr>
          <w:rFonts w:eastAsia="Times New Roman" w:cs="Times New Roman"/>
          <w:szCs w:val="24"/>
        </w:rPr>
        <w:t xml:space="preserve">ο μήνες και έχει αναβληθεί πάνω από πέντε φορές –όχι με δική μας ευθύνη, με ευθύνη του Υπουργείου- νομίζουμε ότι δεν έχει χάσει καθόλου την επικαιρότητά της, γιατί τα προβλήματα και των οικογενειών και των εργαζομένων </w:t>
      </w:r>
      <w:r>
        <w:rPr>
          <w:rFonts w:eastAsia="Times New Roman" w:cs="Times New Roman"/>
          <w:szCs w:val="24"/>
        </w:rPr>
        <w:t xml:space="preserve">στην ειδική αγωγή παραμένουν, η αβεβαιότητα παραμένει, η ανασφάλεια μεγαλώνει. Και αυτό, ανεξάρτητα από την έκβαση που θα έχει η διαπραγμάτευση της Κυβέρνησης και του </w:t>
      </w:r>
      <w:r>
        <w:rPr>
          <w:rFonts w:eastAsia="Times New Roman" w:cs="Times New Roman"/>
          <w:szCs w:val="24"/>
        </w:rPr>
        <w:lastRenderedPageBreak/>
        <w:t>ΕΟΠΥΥ με τα ιδιωτικά κέντρα για τη σύναψη σύμβασης. Φαντάζομαι ότι θα μας πείτε στην απάν</w:t>
      </w:r>
      <w:r>
        <w:rPr>
          <w:rFonts w:eastAsia="Times New Roman" w:cs="Times New Roman"/>
          <w:szCs w:val="24"/>
        </w:rPr>
        <w:t>τησή σας τι γίνεται με αυτό το ζήτημα.</w:t>
      </w:r>
    </w:p>
    <w:p w14:paraId="5FAE2F8A" w14:textId="77777777" w:rsidR="00F27D86" w:rsidRDefault="00AA27F9">
      <w:pPr>
        <w:spacing w:after="0" w:line="600" w:lineRule="auto"/>
        <w:ind w:firstLine="567"/>
        <w:contextualSpacing/>
        <w:jc w:val="both"/>
        <w:rPr>
          <w:rFonts w:eastAsia="Times New Roman" w:cs="Times New Roman"/>
          <w:szCs w:val="24"/>
        </w:rPr>
      </w:pPr>
      <w:r>
        <w:rPr>
          <w:rFonts w:eastAsia="Times New Roman" w:cs="Times New Roman"/>
          <w:szCs w:val="24"/>
        </w:rPr>
        <w:t>Η ειδική αγωγή έχει εξελιχθεί σ’ έναν καθημερινό βραχνά για χιλιάδες οικογένειες που τα παιδιά τους έχουν αυτήν την ανάγκη, από την αναζήτηση δημόσιου νοσοκομείου που θα κάνει τη γνωμάτευση μετά από οκτώ και δέκα μήνε</w:t>
      </w:r>
      <w:r>
        <w:rPr>
          <w:rFonts w:eastAsia="Times New Roman" w:cs="Times New Roman"/>
          <w:szCs w:val="24"/>
        </w:rPr>
        <w:t xml:space="preserve">ς στην καλύτερη περίπτωση μέχρι την αναμονή για να πληρωθούν από τον ΕΟΠΥΥ για ποσά τα οποία έχουν ήδη καταβάλει, ενώ σε πολλές περιπτώσεις δεν καταβάλλεται όλο το ποσό γιατί δεν δικαιολογείται με βάση τις θεραπευτικές πράξεις όλο το ποσό. </w:t>
      </w:r>
    </w:p>
    <w:p w14:paraId="5FAE2F8B" w14:textId="77777777" w:rsidR="00F27D86" w:rsidRDefault="00AA27F9">
      <w:pPr>
        <w:spacing w:after="0" w:line="600" w:lineRule="auto"/>
        <w:ind w:firstLine="567"/>
        <w:contextualSpacing/>
        <w:jc w:val="both"/>
        <w:rPr>
          <w:rFonts w:eastAsia="Times New Roman" w:cs="Times New Roman"/>
          <w:szCs w:val="24"/>
        </w:rPr>
      </w:pPr>
      <w:r>
        <w:rPr>
          <w:rFonts w:eastAsia="Times New Roman" w:cs="Times New Roman"/>
          <w:szCs w:val="24"/>
        </w:rPr>
        <w:t>Με αυτήν την ευ</w:t>
      </w:r>
      <w:r>
        <w:rPr>
          <w:rFonts w:eastAsia="Times New Roman" w:cs="Times New Roman"/>
          <w:szCs w:val="24"/>
        </w:rPr>
        <w:t>καιρία, θέλω να πω ότι είναι ένα ερώτημα τι θα γίνει με αυτές τις οικογένειες που έχουν καταβάλει με το προηγούμενο καθεστώς μια σειρά από ποσά στα ιδιωτικά κέντρα και τους οφείλονται έξι, επτά ή παραπάνω μήνες. Και το λέω, επειδή λέτε ότι νοιάζεστε για αυ</w:t>
      </w:r>
      <w:r>
        <w:rPr>
          <w:rFonts w:eastAsia="Times New Roman" w:cs="Times New Roman"/>
          <w:szCs w:val="24"/>
        </w:rPr>
        <w:t xml:space="preserve">τόν τον κόσμο, για αυτές τις οικογένειες. </w:t>
      </w:r>
    </w:p>
    <w:p w14:paraId="5FAE2F8C" w14:textId="77777777" w:rsidR="00F27D86" w:rsidRDefault="00AA27F9">
      <w:pPr>
        <w:spacing w:after="0" w:line="600" w:lineRule="auto"/>
        <w:ind w:firstLine="567"/>
        <w:contextualSpacing/>
        <w:jc w:val="both"/>
        <w:rPr>
          <w:rFonts w:eastAsia="Times New Roman" w:cs="Times New Roman"/>
          <w:szCs w:val="24"/>
        </w:rPr>
      </w:pPr>
      <w:r>
        <w:rPr>
          <w:rFonts w:eastAsia="Times New Roman" w:cs="Times New Roman"/>
          <w:szCs w:val="24"/>
        </w:rPr>
        <w:t xml:space="preserve">Εμείς λέμε ότι οι διακηρύξεις σας –και δεν εννοώ προσωπικά- είναι υποκριτικές με βάση την πολιτική που υπηρετείτε. Τι θα γίνει, όμως, με αυτά τα ποσά που καταβάλλονται ακόμη και </w:t>
      </w:r>
      <w:r>
        <w:rPr>
          <w:rFonts w:eastAsia="Times New Roman" w:cs="Times New Roman"/>
          <w:szCs w:val="24"/>
        </w:rPr>
        <w:lastRenderedPageBreak/>
        <w:t>περιμένουν οι οικογένειες τους προη</w:t>
      </w:r>
      <w:r>
        <w:rPr>
          <w:rFonts w:eastAsia="Times New Roman" w:cs="Times New Roman"/>
          <w:szCs w:val="24"/>
        </w:rPr>
        <w:t xml:space="preserve">γούμενους μήνες για να συνεχίσουν τις θεραπείες, τις οποίες στο ενδιάμεσο έχουν διακόψει; </w:t>
      </w:r>
    </w:p>
    <w:p w14:paraId="5FAE2F8D" w14:textId="77777777" w:rsidR="00F27D86" w:rsidRDefault="00AA27F9">
      <w:pPr>
        <w:spacing w:after="0" w:line="600" w:lineRule="auto"/>
        <w:ind w:firstLine="567"/>
        <w:contextualSpacing/>
        <w:jc w:val="both"/>
        <w:rPr>
          <w:rFonts w:eastAsia="Times New Roman" w:cs="Times New Roman"/>
          <w:szCs w:val="24"/>
        </w:rPr>
      </w:pPr>
      <w:r>
        <w:rPr>
          <w:rFonts w:eastAsia="Times New Roman" w:cs="Times New Roman"/>
          <w:szCs w:val="24"/>
        </w:rPr>
        <w:t>Κατά τη γνώμη μας, η πολιτική που νομοθέτησε και ακολουθεί η Κυβέρνηση δεν δίνει καμιά πραγματική λύση, γιατί δεν αντιμετωπίζει την αιτία των προβλημάτων. Από τη 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μεριά, συνεχίζει να αφήνει την ειδική αγωγή στα χέρια της επιχειρηματικότητας, της αγοράς, χωρίς απολύτως κα</w:t>
      </w:r>
      <w:r>
        <w:rPr>
          <w:rFonts w:eastAsia="Times New Roman" w:cs="Times New Roman"/>
          <w:szCs w:val="24"/>
        </w:rPr>
        <w:t>μ</w:t>
      </w:r>
      <w:r>
        <w:rPr>
          <w:rFonts w:eastAsia="Times New Roman" w:cs="Times New Roman"/>
          <w:szCs w:val="24"/>
        </w:rPr>
        <w:t>μιά, κύριε Πρόεδρε, κρατική δομή ή υπηρεσία ούτε καν και για τις πιο φτωχές οικογένειες. Δεν υπάρχει τίποτα σ’ αυτόν τον χώρο της ειδικής αγωγής α</w:t>
      </w:r>
      <w:r>
        <w:rPr>
          <w:rFonts w:eastAsia="Times New Roman" w:cs="Times New Roman"/>
          <w:szCs w:val="24"/>
        </w:rPr>
        <w:t xml:space="preserve">πό άποψη κρατικής δομής ή υπηρεσίας, ενώ από την άλλη έχει στόχο να περικόψει ακόμη περισσότερο τις κρατικές δαπάνες για την ειδική αγωγή, ό,τι έκαναν δηλαδή και οι προηγούμενες κυβερνήσεις, των οποίων την πολιτική συνεχίζετε και ακολουθείτε. </w:t>
      </w:r>
    </w:p>
    <w:p w14:paraId="5FAE2F8E" w14:textId="77777777" w:rsidR="00F27D86" w:rsidRDefault="00AA27F9">
      <w:pPr>
        <w:spacing w:after="0" w:line="600" w:lineRule="auto"/>
        <w:ind w:firstLine="567"/>
        <w:contextualSpacing/>
        <w:jc w:val="both"/>
        <w:rPr>
          <w:rFonts w:eastAsia="Times New Roman" w:cs="Times New Roman"/>
          <w:szCs w:val="24"/>
        </w:rPr>
      </w:pPr>
      <w:r>
        <w:rPr>
          <w:rFonts w:eastAsia="Times New Roman" w:cs="Times New Roman"/>
          <w:szCs w:val="24"/>
        </w:rPr>
        <w:t xml:space="preserve">Έτσι, ακόμη </w:t>
      </w:r>
      <w:r>
        <w:rPr>
          <w:rFonts w:eastAsia="Times New Roman" w:cs="Times New Roman"/>
          <w:szCs w:val="24"/>
        </w:rPr>
        <w:t>και αν υπογραφεί σύμβαση, θα εξακολουθήσουν να υπάρχουν οικογένειες που θα βάζουν το χέρι στην τσέπη, γιατί θα υπάρχουν θεραπευτικές πράξεις που δεν καλύπτονται, ενώ για τις περιπτώσεις που δεν υπογραφεί τελικά σύμβαση, θα εξαναγκαστούν να πληρώνουν εξ ολο</w:t>
      </w:r>
      <w:r>
        <w:rPr>
          <w:rFonts w:eastAsia="Times New Roman" w:cs="Times New Roman"/>
          <w:szCs w:val="24"/>
        </w:rPr>
        <w:t xml:space="preserve">κλήρου το ποσό οι οικογένειες ή να αλλάξουν θεραπευτή, κάτι το οποίο γνωρίζουν </w:t>
      </w:r>
      <w:r>
        <w:rPr>
          <w:rFonts w:eastAsia="Times New Roman" w:cs="Times New Roman"/>
          <w:szCs w:val="24"/>
        </w:rPr>
        <w:lastRenderedPageBreak/>
        <w:t xml:space="preserve">πολύ καλά και ο κύριος Πρόεδρος και ο κύριος Υπουργός ότι και επιστημονικά αντενδείκνυται. </w:t>
      </w:r>
    </w:p>
    <w:p w14:paraId="5FAE2F8F" w14:textId="77777777" w:rsidR="00F27D86" w:rsidRDefault="00AA27F9">
      <w:pPr>
        <w:spacing w:after="0" w:line="600" w:lineRule="auto"/>
        <w:ind w:firstLine="567"/>
        <w:contextualSpacing/>
        <w:jc w:val="both"/>
        <w:rPr>
          <w:rFonts w:eastAsia="Times New Roman" w:cs="Times New Roman"/>
          <w:szCs w:val="24"/>
        </w:rPr>
      </w:pPr>
      <w:r>
        <w:rPr>
          <w:rFonts w:eastAsia="Times New Roman" w:cs="Times New Roman"/>
          <w:szCs w:val="24"/>
        </w:rPr>
        <w:t>Κατά συνέπεια, η τάξη που επικαλείται ότι θέλει να βάλει η Κυβέρνηση στον χώρο της ει</w:t>
      </w:r>
      <w:r>
        <w:rPr>
          <w:rFonts w:eastAsia="Times New Roman" w:cs="Times New Roman"/>
          <w:szCs w:val="24"/>
        </w:rPr>
        <w:t xml:space="preserve">δικής αγωγής είναι προπέτασμα για να συνεχίσει την περικοπή των κρατικών δαπανών στον συγκεκριμένο τομέα, από 150 εκατομμύρια ευρώ σε 60 εκατομμύρια ευρώ και φυσικά το κόστος θα </w:t>
      </w:r>
      <w:proofErr w:type="spellStart"/>
      <w:r>
        <w:rPr>
          <w:rFonts w:eastAsia="Times New Roman" w:cs="Times New Roman"/>
          <w:szCs w:val="24"/>
        </w:rPr>
        <w:t>μετακυλισθεί</w:t>
      </w:r>
      <w:proofErr w:type="spellEnd"/>
      <w:r>
        <w:rPr>
          <w:rFonts w:eastAsia="Times New Roman" w:cs="Times New Roman"/>
          <w:szCs w:val="24"/>
        </w:rPr>
        <w:t xml:space="preserve"> στις οικογένειες, στους εργαζόμενους που δουλεύουν σ’ αυτά τα κέν</w:t>
      </w:r>
      <w:r>
        <w:rPr>
          <w:rFonts w:eastAsia="Times New Roman" w:cs="Times New Roman"/>
          <w:szCs w:val="24"/>
        </w:rPr>
        <w:t xml:space="preserve">τρα, σε ορισμένους μικρούς επαγγελματίες που υπάρχουν σ’ αυτόν τον χώρο και ήδη από τον Δεκέμβρη, με το νέο καθεστώς που έχει θεσμοθετήσει η Κυβέρνηση, υπάρχουν τέτοια φαινόμενα, τέτοια κρούσματα. </w:t>
      </w:r>
    </w:p>
    <w:p w14:paraId="5FAE2F90" w14:textId="77777777" w:rsidR="00F27D86" w:rsidRDefault="00AA27F9">
      <w:pPr>
        <w:spacing w:after="0" w:line="600" w:lineRule="auto"/>
        <w:ind w:firstLine="567"/>
        <w:contextualSpacing/>
        <w:jc w:val="both"/>
        <w:rPr>
          <w:rFonts w:eastAsia="Times New Roman" w:cs="Times New Roman"/>
          <w:szCs w:val="24"/>
        </w:rPr>
      </w:pPr>
      <w:r>
        <w:rPr>
          <w:rFonts w:eastAsia="Times New Roman" w:cs="Times New Roman"/>
          <w:szCs w:val="24"/>
        </w:rPr>
        <w:t>Εμείς ρωτάμε την Κυβέρνηση –και εδώ διαφέρει, κύριε Υπουργ</w:t>
      </w:r>
      <w:r>
        <w:rPr>
          <w:rFonts w:eastAsia="Times New Roman" w:cs="Times New Roman"/>
          <w:szCs w:val="24"/>
        </w:rPr>
        <w:t>έ, το σκέλος της ερώτησής μας από παρόμοιες ερωτήσεις που μπορεί να έχουν κάνει άλλα κόμματα- τι μέτρα θα πάρει η Κυβέρνηση για να αναλάβει το κράτος την ευθύνη να εξασφαλίζει την ειδική αγωγή, με σύγχρονα μέσα, με μεθόδους και υπηρεσίες ειδικής αγωγής δωρ</w:t>
      </w:r>
      <w:r>
        <w:rPr>
          <w:rFonts w:eastAsia="Times New Roman" w:cs="Times New Roman"/>
          <w:szCs w:val="24"/>
        </w:rPr>
        <w:t xml:space="preserve">εάν για όσους τις χρειάζονται; Τι θα μέτρα θα </w:t>
      </w:r>
      <w:r>
        <w:rPr>
          <w:rFonts w:eastAsia="Times New Roman" w:cs="Times New Roman"/>
          <w:szCs w:val="24"/>
        </w:rPr>
        <w:lastRenderedPageBreak/>
        <w:t xml:space="preserve">πάρετε, για να αναπτυχθούν σύγχρονες δημόσιες δομές, κρατικές υπηρεσίες ειδικής αγωγής με στελέχωση και εξοπλισμό, προκειμένου να καλύπτονται όλες οι ανάγκες; </w:t>
      </w:r>
    </w:p>
    <w:p w14:paraId="5FAE2F91" w14:textId="77777777" w:rsidR="00F27D86" w:rsidRDefault="00AA27F9">
      <w:pPr>
        <w:spacing w:after="0" w:line="600" w:lineRule="auto"/>
        <w:ind w:firstLine="567"/>
        <w:contextualSpacing/>
        <w:jc w:val="both"/>
        <w:rPr>
          <w:rFonts w:eastAsia="Times New Roman" w:cs="Times New Roman"/>
          <w:szCs w:val="24"/>
        </w:rPr>
      </w:pPr>
      <w:r>
        <w:rPr>
          <w:rFonts w:eastAsia="Times New Roman" w:cs="Times New Roman"/>
          <w:szCs w:val="24"/>
        </w:rPr>
        <w:t>Φυσικά, μέχρι να γίνει αυτό που εμείς διεκδικούμε,</w:t>
      </w:r>
      <w:r>
        <w:rPr>
          <w:rFonts w:eastAsia="Times New Roman" w:cs="Times New Roman"/>
          <w:szCs w:val="24"/>
        </w:rPr>
        <w:t xml:space="preserve"> να μην αναγκάζονται να πληρώνουν οι γονείς, να σταματήσουν οι μειώσεις μισθών και οι απολύσεις εργαζομένων, οι αυτοαπασχολούμενοι υγειονομικοί να αποζημιώνονται έγκαιρα με αξιοπρεπή ποσά, χωρίς </w:t>
      </w:r>
      <w:r>
        <w:rPr>
          <w:rFonts w:eastAsia="Times New Roman" w:cs="Times New Roman"/>
          <w:szCs w:val="24"/>
          <w:lang w:val="en-US"/>
        </w:rPr>
        <w:t>rebate</w:t>
      </w:r>
      <w:r>
        <w:rPr>
          <w:rFonts w:eastAsia="Times New Roman" w:cs="Times New Roman"/>
          <w:szCs w:val="24"/>
        </w:rPr>
        <w:t xml:space="preserve"> και </w:t>
      </w:r>
      <w:proofErr w:type="spellStart"/>
      <w:r>
        <w:rPr>
          <w:rFonts w:eastAsia="Times New Roman" w:cs="Times New Roman"/>
          <w:szCs w:val="24"/>
          <w:lang w:val="en-US"/>
        </w:rPr>
        <w:t>clawback</w:t>
      </w:r>
      <w:proofErr w:type="spellEnd"/>
      <w:r>
        <w:rPr>
          <w:rFonts w:eastAsia="Times New Roman" w:cs="Times New Roman"/>
          <w:szCs w:val="24"/>
        </w:rPr>
        <w:t>, τα οποία και στο παρελθόν εφαρμόστηκαν μ</w:t>
      </w:r>
      <w:r>
        <w:rPr>
          <w:rFonts w:eastAsia="Times New Roman" w:cs="Times New Roman"/>
          <w:szCs w:val="24"/>
        </w:rPr>
        <w:t xml:space="preserve">ε συγκεκριμένο στόχο: Να μειώσουν στην ουσία τη δαπάνη και να τη μετακυλήσουν στις πλάτες των λαϊκών οικογενειών. </w:t>
      </w:r>
    </w:p>
    <w:p w14:paraId="5FAE2F92" w14:textId="77777777" w:rsidR="00F27D86" w:rsidRDefault="00AA27F9">
      <w:pPr>
        <w:spacing w:after="0" w:line="600" w:lineRule="auto"/>
        <w:ind w:firstLine="567"/>
        <w:contextualSpacing/>
        <w:jc w:val="both"/>
        <w:rPr>
          <w:rFonts w:eastAsia="Times New Roman" w:cs="Times New Roman"/>
          <w:szCs w:val="24"/>
        </w:rPr>
      </w:pPr>
      <w:r>
        <w:rPr>
          <w:rFonts w:eastAsia="Times New Roman" w:cs="Times New Roman"/>
          <w:szCs w:val="24"/>
        </w:rPr>
        <w:t>Ευχαριστώ.</w:t>
      </w:r>
    </w:p>
    <w:p w14:paraId="5FAE2F93"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κύριε Γκιόκα.</w:t>
      </w:r>
    </w:p>
    <w:p w14:paraId="5FAE2F94"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Μεγαλοοικονόμου</w:t>
      </w:r>
      <w:proofErr w:type="spellEnd"/>
      <w:r>
        <w:rPr>
          <w:rFonts w:eastAsia="Times New Roman" w:cs="Times New Roman"/>
          <w:szCs w:val="24"/>
        </w:rPr>
        <w:t xml:space="preserve"> έχει τον λόγο για να </w:t>
      </w:r>
      <w:proofErr w:type="spellStart"/>
      <w:r>
        <w:rPr>
          <w:rFonts w:eastAsia="Times New Roman" w:cs="Times New Roman"/>
          <w:szCs w:val="24"/>
        </w:rPr>
        <w:t>πρωτολογήσει</w:t>
      </w:r>
      <w:proofErr w:type="spellEnd"/>
      <w:r>
        <w:rPr>
          <w:rFonts w:eastAsia="Times New Roman" w:cs="Times New Roman"/>
          <w:szCs w:val="24"/>
        </w:rPr>
        <w:t>.</w:t>
      </w:r>
    </w:p>
    <w:p w14:paraId="5FAE2F95"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Ευχαριστώ, κύριε Πρόεδρε.</w:t>
      </w:r>
    </w:p>
    <w:p w14:paraId="5FAE2F96"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γνωρίζετε ότι από 5 Ιανουαρίου κατέθεσα την επίκαιρη ερώτηση που είχε αναβληθεί έξι-επτά φορές, δεν θυμάμαι ακριβώς. </w:t>
      </w:r>
      <w:r>
        <w:rPr>
          <w:rFonts w:eastAsia="Times New Roman" w:cs="Times New Roman"/>
          <w:szCs w:val="24"/>
          <w:lang w:val="en-US"/>
        </w:rPr>
        <w:t>M</w:t>
      </w:r>
      <w:r>
        <w:rPr>
          <w:rFonts w:eastAsia="Times New Roman" w:cs="Times New Roman"/>
          <w:szCs w:val="24"/>
        </w:rPr>
        <w:t>ε το άρθρο 34 του ν.4447/2016 που φέρατε στις 23</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2016 –παραμονή των ε</w:t>
      </w:r>
      <w:r>
        <w:rPr>
          <w:rFonts w:eastAsia="Times New Roman" w:cs="Times New Roman"/>
          <w:szCs w:val="24"/>
        </w:rPr>
        <w:t>ορτών, νομίζω ότι κλείσαμε στις 22 Δεκεμβρίου, το φέρατε μετά- το τοπίο για τις θεραπείες των παιδιών και των εφήβων, που εντάσσονται στην ειδική αγωγή, άλλαξε τελείως.</w:t>
      </w:r>
    </w:p>
    <w:p w14:paraId="5FAE2F97"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Μέχρι σήμερα οι γονείς έπαιρναν τα χρήματα που εξοφλούσαν τα κέντρα από τον ΕΟΠΥΥ, έστω</w:t>
      </w:r>
      <w:r>
        <w:rPr>
          <w:rFonts w:eastAsia="Times New Roman" w:cs="Times New Roman"/>
          <w:szCs w:val="24"/>
        </w:rPr>
        <w:t xml:space="preserve"> και με καθυστέρηση. Τώρα πια εσείς βάλατε ότι θα συμβληθούν τα κέντρα κατευθείαν με τον ΕΟΠΥΥ, χωρίς να μεσολαβούν πλέον οι γονείς. Συγκεκριμένα, ο ΕΟΠΥΥ θα συνάπτει συμβάσεις με ιδιωτικές επιχειρήσεις, ωστόσο οι Σύλλογοι των </w:t>
      </w:r>
      <w:proofErr w:type="spellStart"/>
      <w:r>
        <w:rPr>
          <w:rFonts w:eastAsia="Times New Roman" w:cs="Times New Roman"/>
          <w:szCs w:val="24"/>
        </w:rPr>
        <w:t>Λογοπεδικών</w:t>
      </w:r>
      <w:proofErr w:type="spellEnd"/>
      <w:r>
        <w:rPr>
          <w:rFonts w:eastAsia="Times New Roman" w:cs="Times New Roman"/>
          <w:szCs w:val="24"/>
        </w:rPr>
        <w:t>, των Λογοθεραπευτ</w:t>
      </w:r>
      <w:r>
        <w:rPr>
          <w:rFonts w:eastAsia="Times New Roman" w:cs="Times New Roman"/>
          <w:szCs w:val="24"/>
        </w:rPr>
        <w:t xml:space="preserve">ών, ο Σύλλογος των Ελλήνων </w:t>
      </w:r>
      <w:proofErr w:type="spellStart"/>
      <w:r>
        <w:rPr>
          <w:rFonts w:eastAsia="Times New Roman" w:cs="Times New Roman"/>
          <w:szCs w:val="24"/>
        </w:rPr>
        <w:t>Εργοθεραπευτών</w:t>
      </w:r>
      <w:proofErr w:type="spellEnd"/>
      <w:r>
        <w:rPr>
          <w:rFonts w:eastAsia="Times New Roman" w:cs="Times New Roman"/>
          <w:szCs w:val="24"/>
        </w:rPr>
        <w:t xml:space="preserve"> και οι άλλοι, αρνούνται να υπογράψουν τις συμβάσεις που τους έδωσε ο ΕΟΠΥΥ, δεδομένου ότι στις αρχές του Ιανουαρίου δίδατε διαρκώς παρατάσεις γι’ αυτό το καθεστώς που ισχύει και επίσης, οι ιδιωτικές επιχειρήσεις μέ</w:t>
      </w:r>
      <w:r>
        <w:rPr>
          <w:rFonts w:eastAsia="Times New Roman" w:cs="Times New Roman"/>
          <w:szCs w:val="24"/>
        </w:rPr>
        <w:t>χρι σήμερα παρείχαν στα παιδιά θεραπείες και δεν φαίνεται να έχουν κα</w:t>
      </w:r>
      <w:r>
        <w:rPr>
          <w:rFonts w:eastAsia="Times New Roman" w:cs="Times New Roman"/>
          <w:szCs w:val="24"/>
        </w:rPr>
        <w:t>μ</w:t>
      </w:r>
      <w:r>
        <w:rPr>
          <w:rFonts w:eastAsia="Times New Roman" w:cs="Times New Roman"/>
          <w:szCs w:val="24"/>
        </w:rPr>
        <w:t xml:space="preserve">μία διάθεση να συμβληθούν με τον </w:t>
      </w:r>
      <w:r>
        <w:rPr>
          <w:rFonts w:eastAsia="Times New Roman" w:cs="Times New Roman"/>
          <w:szCs w:val="24"/>
        </w:rPr>
        <w:lastRenderedPageBreak/>
        <w:t xml:space="preserve">ΕΟΠΥΥ και έτσι τους έχετε κρατήσει και τις επιχειρήσεις και τους γονείς στο σκοτάδι. </w:t>
      </w:r>
    </w:p>
    <w:p w14:paraId="5FAE2F98"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ερωτώ, κύριε Υπουργέ. Οι περισσότερες από τις επιχειρήσεις που </w:t>
      </w:r>
      <w:r>
        <w:rPr>
          <w:rFonts w:eastAsia="Times New Roman" w:cs="Times New Roman"/>
          <w:szCs w:val="24"/>
        </w:rPr>
        <w:t xml:space="preserve">μέχρι σήμερα παρείχαν υπηρεσίες </w:t>
      </w:r>
      <w:proofErr w:type="spellStart"/>
      <w:r>
        <w:rPr>
          <w:rFonts w:eastAsia="Times New Roman" w:cs="Times New Roman"/>
          <w:szCs w:val="24"/>
        </w:rPr>
        <w:t>λογοθεραπείας</w:t>
      </w:r>
      <w:proofErr w:type="spellEnd"/>
      <w:r>
        <w:rPr>
          <w:rFonts w:eastAsia="Times New Roman" w:cs="Times New Roman"/>
          <w:szCs w:val="24"/>
        </w:rPr>
        <w:t xml:space="preserve">, </w:t>
      </w:r>
      <w:proofErr w:type="spellStart"/>
      <w:r>
        <w:rPr>
          <w:rFonts w:eastAsia="Times New Roman" w:cs="Times New Roman"/>
          <w:szCs w:val="24"/>
        </w:rPr>
        <w:t>εργοθεραπείας</w:t>
      </w:r>
      <w:proofErr w:type="spellEnd"/>
      <w:r>
        <w:rPr>
          <w:rFonts w:eastAsia="Times New Roman" w:cs="Times New Roman"/>
          <w:szCs w:val="24"/>
        </w:rPr>
        <w:t>, κ</w:t>
      </w:r>
      <w:r>
        <w:rPr>
          <w:rFonts w:eastAsia="Times New Roman" w:cs="Times New Roman"/>
          <w:szCs w:val="24"/>
        </w:rPr>
        <w:t>.</w:t>
      </w:r>
      <w:r>
        <w:rPr>
          <w:rFonts w:eastAsia="Times New Roman" w:cs="Times New Roman"/>
          <w:szCs w:val="24"/>
        </w:rPr>
        <w:t>λπ., αρνήθηκαν να υπογράψουν εν λευκώ με τον ΕΟΠΥΥ. Τι θα γίνει τώρα που έχετε δώσει μία παράταση μέχρι το τέλος Μαρτίου και λήγει αυτή η παράταση; Τα παιδιά που χρήζουν θεραπειών θα μείνουν χ</w:t>
      </w:r>
      <w:r>
        <w:rPr>
          <w:rFonts w:eastAsia="Times New Roman" w:cs="Times New Roman"/>
          <w:szCs w:val="24"/>
        </w:rPr>
        <w:t xml:space="preserve">ωρίς θεραπείες; </w:t>
      </w:r>
    </w:p>
    <w:p w14:paraId="5FAE2F99"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Η δεύτερη ερώτηση που έχω να καταθέσω είναι η εξής: Σε κάθε περίπτωση, υπό το νέο καθεστώς, ποιο ποσό θα διαθέτει σε ετήσια βάση ο ΕΟΠΥΥ για τις συγκεκριμένες θεραπείες των παιδιών της ειδικής αγωγής και πόσες συνεδρίες μηνιαίως ανά κατηγο</w:t>
      </w:r>
      <w:r>
        <w:rPr>
          <w:rFonts w:eastAsia="Times New Roman" w:cs="Times New Roman"/>
          <w:szCs w:val="24"/>
        </w:rPr>
        <w:t>ρία θεραπείας, θα δικαιολογεί ο ΕΟΠΥΥ για κάθε παιδί; Θα μειωθεί ο αριθμός των καλυπτόμενων συνεδριών σε σχέση με όσα ισχύουν μέχρι σήμερα; Διότι γνωρίζετε ότι άλλοι έχουν ανάγκη μόνο μιας θεραπείας, αν έχουν ένα μικρό πρόβλημα, αλλά αν έχουν εγκεφαλική πα</w:t>
      </w:r>
      <w:r>
        <w:rPr>
          <w:rFonts w:eastAsia="Times New Roman" w:cs="Times New Roman"/>
          <w:szCs w:val="24"/>
        </w:rPr>
        <w:t xml:space="preserve">ράλυση, χρειάζονται τέσσερις και πέντε θεραπείες. Οπότε, εσείς πόσες θα ορίσετε να είναι αυτές, που θα καλύπτονται, αν υπογράψουν φυσικά τα Κέντρα; Δεν νομίζω να </w:t>
      </w:r>
      <w:r>
        <w:rPr>
          <w:rFonts w:eastAsia="Times New Roman" w:cs="Times New Roman"/>
          <w:szCs w:val="24"/>
        </w:rPr>
        <w:lastRenderedPageBreak/>
        <w:t>υπογράψουν γιατί δεν τους δίνετε κανένα στοιχείο για το πόσο θα πληρώνονται και αν θα πληρώνον</w:t>
      </w:r>
      <w:r>
        <w:rPr>
          <w:rFonts w:eastAsia="Times New Roman" w:cs="Times New Roman"/>
          <w:szCs w:val="24"/>
        </w:rPr>
        <w:t xml:space="preserve">ται με το </w:t>
      </w:r>
      <w:proofErr w:type="spellStart"/>
      <w:r>
        <w:rPr>
          <w:rFonts w:eastAsia="Times New Roman" w:cs="Times New Roman"/>
          <w:szCs w:val="24"/>
          <w:lang w:val="en-US"/>
        </w:rPr>
        <w:t>clawback</w:t>
      </w:r>
      <w:proofErr w:type="spellEnd"/>
      <w:r>
        <w:rPr>
          <w:rFonts w:eastAsia="Times New Roman" w:cs="Times New Roman"/>
          <w:szCs w:val="24"/>
        </w:rPr>
        <w:t xml:space="preserve">. </w:t>
      </w:r>
    </w:p>
    <w:p w14:paraId="5FAE2F9A"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Ευχαριστώ.</w:t>
      </w:r>
    </w:p>
    <w:p w14:paraId="5FAE2F9B"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κυρία </w:t>
      </w:r>
      <w:proofErr w:type="spellStart"/>
      <w:r>
        <w:rPr>
          <w:rFonts w:eastAsia="Times New Roman" w:cs="Times New Roman"/>
          <w:szCs w:val="24"/>
        </w:rPr>
        <w:t>Μεγαλοοικονόμου</w:t>
      </w:r>
      <w:proofErr w:type="spellEnd"/>
      <w:r>
        <w:rPr>
          <w:rFonts w:eastAsia="Times New Roman" w:cs="Times New Roman"/>
          <w:szCs w:val="24"/>
        </w:rPr>
        <w:t>.</w:t>
      </w:r>
    </w:p>
    <w:p w14:paraId="5FAE2F9C"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Ο κύριος Υπουργός έχει τον λόγο.</w:t>
      </w:r>
    </w:p>
    <w:p w14:paraId="5FAE2F9D"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Κύριοι συνάδελφοι, έχω απαντήσει στην ίδια ακριβώς ερώτηση δύο Βουλευτών, τ</w:t>
      </w:r>
      <w:r>
        <w:rPr>
          <w:rFonts w:eastAsia="Times New Roman" w:cs="Times New Roman"/>
          <w:szCs w:val="24"/>
        </w:rPr>
        <w:t xml:space="preserve">ου κ. Νικολόπουλου και της κ. Παπακώστα, στις 10 Φεβρουαρίου και δεν υπάρχει κάτι διαφορετικό. </w:t>
      </w:r>
    </w:p>
    <w:p w14:paraId="5FAE2F9E"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Δεν ρωτήσαμε το ίδιο πράγμα.</w:t>
      </w:r>
    </w:p>
    <w:p w14:paraId="5FAE2F9F"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Την υπέβαλα 5 Ιανουαρίου.</w:t>
      </w:r>
    </w:p>
    <w:p w14:paraId="5FAE2FA0"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Ωραία, εντάξει. Ε</w:t>
      </w:r>
      <w:r>
        <w:rPr>
          <w:rFonts w:eastAsia="Times New Roman" w:cs="Times New Roman"/>
          <w:szCs w:val="24"/>
        </w:rPr>
        <w:t xml:space="preserve">γώ απάντησα στις 10 Φεβρουαρίου. Δεν καθόμαστε! </w:t>
      </w:r>
    </w:p>
    <w:p w14:paraId="5FAE2FA1"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Θα πω δύο, τρία πράγματα σύντομα, γιατί νομίζω ότι είχα απαντήσει πολύ αναλυτικά. Απλά, θα πω αυτό το οποίο είναι το πιο επίκαιρο. Ο ΕΟΠΥΥ για πρώτη χρονιά πέρυσι, μετά και τη </w:t>
      </w:r>
      <w:r>
        <w:rPr>
          <w:rFonts w:eastAsia="Times New Roman" w:cs="Times New Roman"/>
          <w:szCs w:val="24"/>
        </w:rPr>
        <w:lastRenderedPageBreak/>
        <w:t>διαπραγμάτευση αύξησε το όριο δ</w:t>
      </w:r>
      <w:r>
        <w:rPr>
          <w:rFonts w:eastAsia="Times New Roman" w:cs="Times New Roman"/>
          <w:szCs w:val="24"/>
        </w:rPr>
        <w:t xml:space="preserve">απάνης προς τους ιδιώτες </w:t>
      </w:r>
      <w:proofErr w:type="spellStart"/>
      <w:r>
        <w:rPr>
          <w:rFonts w:eastAsia="Times New Roman" w:cs="Times New Roman"/>
          <w:szCs w:val="24"/>
        </w:rPr>
        <w:t>παρόχους</w:t>
      </w:r>
      <w:proofErr w:type="spellEnd"/>
      <w:r>
        <w:rPr>
          <w:rFonts w:eastAsia="Times New Roman" w:cs="Times New Roman"/>
          <w:szCs w:val="24"/>
        </w:rPr>
        <w:t xml:space="preserve"> υγείας από το 1,402 που είχαν συμφωνήσει οι προηγούμενοι στο 1,525. Μέσα εκεί κάνουμε μία αναδιανομή στις διάφορες κατηγορίες </w:t>
      </w:r>
      <w:proofErr w:type="spellStart"/>
      <w:r>
        <w:rPr>
          <w:rFonts w:eastAsia="Times New Roman" w:cs="Times New Roman"/>
          <w:szCs w:val="24"/>
        </w:rPr>
        <w:t>παρόχων</w:t>
      </w:r>
      <w:proofErr w:type="spellEnd"/>
      <w:r>
        <w:rPr>
          <w:rFonts w:eastAsia="Times New Roman" w:cs="Times New Roman"/>
          <w:szCs w:val="24"/>
        </w:rPr>
        <w:t xml:space="preserve">. Υπήρχαν κάποιες κατηγορίες </w:t>
      </w:r>
      <w:proofErr w:type="spellStart"/>
      <w:r>
        <w:rPr>
          <w:rFonts w:eastAsia="Times New Roman" w:cs="Times New Roman"/>
          <w:szCs w:val="24"/>
        </w:rPr>
        <w:t>παρόχων</w:t>
      </w:r>
      <w:proofErr w:type="spellEnd"/>
      <w:r>
        <w:rPr>
          <w:rFonts w:eastAsia="Times New Roman" w:cs="Times New Roman"/>
          <w:szCs w:val="24"/>
        </w:rPr>
        <w:t xml:space="preserve"> που δεν είχαν σύμβαση με τον Οργανισμό. Αυτό πλέον δ</w:t>
      </w:r>
      <w:r>
        <w:rPr>
          <w:rFonts w:eastAsia="Times New Roman" w:cs="Times New Roman"/>
          <w:szCs w:val="24"/>
        </w:rPr>
        <w:t xml:space="preserve">εν θα υπάρχει και δεν θα υπάρχει για δύο λόγους. Ο ένας και ο βασικότερος είναι ότι θέλουμε να </w:t>
      </w:r>
      <w:proofErr w:type="spellStart"/>
      <w:r>
        <w:rPr>
          <w:rFonts w:eastAsia="Times New Roman" w:cs="Times New Roman"/>
          <w:szCs w:val="24"/>
        </w:rPr>
        <w:t>απεμπλέξουμε</w:t>
      </w:r>
      <w:proofErr w:type="spellEnd"/>
      <w:r>
        <w:rPr>
          <w:rFonts w:eastAsia="Times New Roman" w:cs="Times New Roman"/>
          <w:szCs w:val="24"/>
        </w:rPr>
        <w:t xml:space="preserve"> την οικονομική σχέση του ασθενή με τον </w:t>
      </w:r>
      <w:proofErr w:type="spellStart"/>
      <w:r>
        <w:rPr>
          <w:rFonts w:eastAsia="Times New Roman" w:cs="Times New Roman"/>
          <w:szCs w:val="24"/>
        </w:rPr>
        <w:t>πάροχο</w:t>
      </w:r>
      <w:proofErr w:type="spellEnd"/>
      <w:r>
        <w:rPr>
          <w:rFonts w:eastAsia="Times New Roman" w:cs="Times New Roman"/>
          <w:szCs w:val="24"/>
        </w:rPr>
        <w:t xml:space="preserve">. Ο </w:t>
      </w:r>
      <w:proofErr w:type="spellStart"/>
      <w:r>
        <w:rPr>
          <w:rFonts w:eastAsia="Times New Roman" w:cs="Times New Roman"/>
          <w:szCs w:val="24"/>
        </w:rPr>
        <w:t>πάροχος</w:t>
      </w:r>
      <w:proofErr w:type="spellEnd"/>
      <w:r>
        <w:rPr>
          <w:rFonts w:eastAsia="Times New Roman" w:cs="Times New Roman"/>
          <w:szCs w:val="24"/>
        </w:rPr>
        <w:t xml:space="preserve"> συμβιβάζεται με τον ΕΟΠΥΥ, παρέχει υπηρεσίες στον ασφαλισμένο για όποιο πρόβλημα έχει από ν</w:t>
      </w:r>
      <w:r>
        <w:rPr>
          <w:rFonts w:eastAsia="Times New Roman" w:cs="Times New Roman"/>
          <w:szCs w:val="24"/>
        </w:rPr>
        <w:t xml:space="preserve">οσηλεία, από εργαστηριακή πράξη ή από ειδική θεραπεία και πληρώνεται από τον Οργανισμό. Αυτό το πράγμα σε κάποιους δημιουργεί αντανακλαστικά. </w:t>
      </w:r>
    </w:p>
    <w:p w14:paraId="5FAE2FA2" w14:textId="77777777" w:rsidR="00F27D86" w:rsidRDefault="00AA27F9">
      <w:pPr>
        <w:tabs>
          <w:tab w:val="left" w:pos="1138"/>
          <w:tab w:val="left" w:pos="1565"/>
          <w:tab w:val="left" w:pos="2965"/>
          <w:tab w:val="center" w:pos="4753"/>
        </w:tabs>
        <w:spacing w:after="0" w:line="600" w:lineRule="auto"/>
        <w:ind w:firstLine="720"/>
        <w:contextualSpacing/>
        <w:jc w:val="both"/>
        <w:rPr>
          <w:rFonts w:eastAsia="Times New Roman" w:cs="Times New Roman"/>
          <w:szCs w:val="24"/>
        </w:rPr>
      </w:pPr>
      <w:r>
        <w:rPr>
          <w:rFonts w:eastAsia="Times New Roman" w:cs="Times New Roman"/>
          <w:szCs w:val="24"/>
        </w:rPr>
        <w:t>Ξέρουμε πολύ καλά τι συνέβαινε και είναι πολύ αθώα αυτά που είπατε σε σχέση με τη μία θεραπεία. Ξέρουμε πάρα πολύ</w:t>
      </w:r>
      <w:r>
        <w:rPr>
          <w:rFonts w:eastAsia="Times New Roman" w:cs="Times New Roman"/>
          <w:szCs w:val="24"/>
        </w:rPr>
        <w:t xml:space="preserve"> καλά πόσες θεραπείες γράφονταν για διάφορες κατηγορίες, οι οποίες δεν είχαν και τέτοια ένδειξη. Ήταν και αυτός ένας τρόπος για να μπορούν να πληρώνονται και άλλοι θεραπευτές, οι οποίοι είναι το παράλογο που συμβαίνει και το οποίο με ρύθμιση στο νομοσχέδιο</w:t>
      </w:r>
      <w:r>
        <w:rPr>
          <w:rFonts w:eastAsia="Times New Roman" w:cs="Times New Roman"/>
          <w:szCs w:val="24"/>
        </w:rPr>
        <w:t xml:space="preserve"> ψυχικής υγείας λύνεται. Δηλαδή, δεν μπορεί ο λογοθεραπευτής να αμείβεται με 15 ευρώ, ο </w:t>
      </w:r>
      <w:proofErr w:type="spellStart"/>
      <w:r>
        <w:rPr>
          <w:rFonts w:eastAsia="Times New Roman" w:cs="Times New Roman"/>
          <w:szCs w:val="24"/>
        </w:rPr>
        <w:t>εργοθεραπευτής</w:t>
      </w:r>
      <w:proofErr w:type="spellEnd"/>
      <w:r>
        <w:rPr>
          <w:rFonts w:eastAsia="Times New Roman" w:cs="Times New Roman"/>
          <w:szCs w:val="24"/>
        </w:rPr>
        <w:t xml:space="preserve"> με 1,23 </w:t>
      </w:r>
      <w:r>
        <w:rPr>
          <w:rFonts w:eastAsia="Times New Roman" w:cs="Times New Roman"/>
          <w:szCs w:val="24"/>
        </w:rPr>
        <w:lastRenderedPageBreak/>
        <w:t xml:space="preserve">και ο ψυχοθεραπευτής με 2,26, για το οποίο κανείς ποτέ δεν είχε θέσει ζήτημα τα παλαιότερα χρόνια από όλους αυτούς αλλά και από εσάς, που σήμερα </w:t>
      </w:r>
      <w:r>
        <w:rPr>
          <w:rFonts w:eastAsia="Times New Roman" w:cs="Times New Roman"/>
          <w:szCs w:val="24"/>
        </w:rPr>
        <w:t xml:space="preserve">φωνάζετε ότι καταστρέφουμε την ειδική αγωγή. </w:t>
      </w:r>
    </w:p>
    <w:p w14:paraId="5FAE2FA3" w14:textId="77777777" w:rsidR="00F27D86" w:rsidRDefault="00AA27F9">
      <w:pPr>
        <w:tabs>
          <w:tab w:val="left" w:pos="1138"/>
          <w:tab w:val="left" w:pos="1565"/>
          <w:tab w:val="left" w:pos="2965"/>
          <w:tab w:val="center" w:pos="4753"/>
        </w:tabs>
        <w:spacing w:after="0" w:line="600" w:lineRule="auto"/>
        <w:ind w:firstLine="720"/>
        <w:contextualSpacing/>
        <w:jc w:val="both"/>
        <w:rPr>
          <w:rFonts w:eastAsia="Times New Roman" w:cs="Times New Roman"/>
          <w:szCs w:val="24"/>
        </w:rPr>
      </w:pPr>
      <w:r>
        <w:rPr>
          <w:rFonts w:eastAsia="Times New Roman" w:cs="Times New Roman"/>
          <w:szCs w:val="24"/>
        </w:rPr>
        <w:t xml:space="preserve">Γιατί γινόταν ειδική αγωγή με 1,23 </w:t>
      </w:r>
      <w:proofErr w:type="spellStart"/>
      <w:r>
        <w:rPr>
          <w:rFonts w:eastAsia="Times New Roman" w:cs="Times New Roman"/>
          <w:szCs w:val="24"/>
        </w:rPr>
        <w:t>εργοθεραπεία</w:t>
      </w:r>
      <w:proofErr w:type="spellEnd"/>
      <w:r>
        <w:rPr>
          <w:rFonts w:eastAsia="Times New Roman" w:cs="Times New Roman"/>
          <w:szCs w:val="24"/>
        </w:rPr>
        <w:t>; Είχε βάλει κανείς το ζήτημα; Είχε ρυθμιστεί με έναν τρόπο, τον οποίο σήμερα αλλάζουμε και θα τον αλλάξουμε. Δηλαδή, θα υπογράψουν συμβάσεις, θα εξομοιωθούν οι αμ</w:t>
      </w:r>
      <w:r>
        <w:rPr>
          <w:rFonts w:eastAsia="Times New Roman" w:cs="Times New Roman"/>
          <w:szCs w:val="24"/>
        </w:rPr>
        <w:t>οιβές των διαφόρων επιστημόνων. Δουλειά μας είναι να επιταχύνουμε τις γνωματεύσεις, αυξάνοντας τα κέντρα, τα οποία δίνουν τις γνωματεύσεις, και για να βγάλουμε και την τελευταία αμφιβολία από κάποιους, συγκροτήσαμε μ</w:t>
      </w:r>
      <w:r>
        <w:rPr>
          <w:rFonts w:eastAsia="Times New Roman" w:cs="Times New Roman"/>
          <w:szCs w:val="24"/>
        </w:rPr>
        <w:t>ί</w:t>
      </w:r>
      <w:r>
        <w:rPr>
          <w:rFonts w:eastAsia="Times New Roman" w:cs="Times New Roman"/>
          <w:szCs w:val="24"/>
        </w:rPr>
        <w:t xml:space="preserve">α </w:t>
      </w:r>
      <w:r>
        <w:rPr>
          <w:rFonts w:eastAsia="Times New Roman" w:cs="Times New Roman"/>
          <w:szCs w:val="24"/>
        </w:rPr>
        <w:t>ε</w:t>
      </w:r>
      <w:r>
        <w:rPr>
          <w:rFonts w:eastAsia="Times New Roman" w:cs="Times New Roman"/>
          <w:szCs w:val="24"/>
        </w:rPr>
        <w:t xml:space="preserve">πιτροπή, η οποία τελειώνει το έργο της σε πολύ λίγες ημέρες -αν δεν το έχετε τελειώσει ήδη- και η οποία με εκπροσώπους όλων των επιστημονικών συλλόγων των εμπλεκόμενων στην ειδική αγωγή, θα μας πουν ότι αυτή η κατηγορία ασθενούς χρειάζεται τόσες θεραπείες </w:t>
      </w:r>
      <w:r>
        <w:rPr>
          <w:rFonts w:eastAsia="Times New Roman" w:cs="Times New Roman"/>
          <w:szCs w:val="24"/>
        </w:rPr>
        <w:t>για τόσον καιρό. Αυτό θα βγάλει έναν λογαριασμό. Δεν υπάρχει περίπτωση –γιατί αυτό βγαίνει τώρα- παιδιά, τα οποία έχουν πραγματική ανάγκη, βαρύ αυτισμό, εγκεφαλικές παραλύσεις και άλλες πολλές παθήσεις, να μην καλυφ</w:t>
      </w:r>
      <w:r>
        <w:rPr>
          <w:rFonts w:eastAsia="Times New Roman" w:cs="Times New Roman"/>
          <w:szCs w:val="24"/>
        </w:rPr>
        <w:lastRenderedPageBreak/>
        <w:t>θούν. Απλά θα καλύπτονται με τον τρόπο τη</w:t>
      </w:r>
      <w:r>
        <w:rPr>
          <w:rFonts w:eastAsia="Times New Roman" w:cs="Times New Roman"/>
          <w:szCs w:val="24"/>
        </w:rPr>
        <w:t xml:space="preserve">ς απευθείας σύμβασης των </w:t>
      </w:r>
      <w:proofErr w:type="spellStart"/>
      <w:r>
        <w:rPr>
          <w:rFonts w:eastAsia="Times New Roman" w:cs="Times New Roman"/>
          <w:szCs w:val="24"/>
        </w:rPr>
        <w:t>παρόχων</w:t>
      </w:r>
      <w:proofErr w:type="spellEnd"/>
      <w:r>
        <w:rPr>
          <w:rFonts w:eastAsia="Times New Roman" w:cs="Times New Roman"/>
          <w:szCs w:val="24"/>
        </w:rPr>
        <w:t xml:space="preserve"> με τον ΕΟΠΥΥ, που θα μπουν κανόνες, και βέβαια, –προσέξτε!- μόνο έτσι μπορεί να υπάρξει έλεγχος. </w:t>
      </w:r>
    </w:p>
    <w:p w14:paraId="5FAE2FA4" w14:textId="77777777" w:rsidR="00F27D86" w:rsidRDefault="00AA27F9">
      <w:pPr>
        <w:tabs>
          <w:tab w:val="left" w:pos="1138"/>
          <w:tab w:val="left" w:pos="1565"/>
          <w:tab w:val="left" w:pos="2965"/>
          <w:tab w:val="center" w:pos="4753"/>
        </w:tabs>
        <w:spacing w:after="0" w:line="600" w:lineRule="auto"/>
        <w:ind w:firstLine="720"/>
        <w:contextualSpacing/>
        <w:jc w:val="both"/>
        <w:rPr>
          <w:rFonts w:eastAsia="Times New Roman" w:cs="Times New Roman"/>
          <w:szCs w:val="24"/>
        </w:rPr>
      </w:pPr>
      <w:r>
        <w:rPr>
          <w:rFonts w:eastAsia="Times New Roman" w:cs="Times New Roman"/>
          <w:szCs w:val="24"/>
        </w:rPr>
        <w:t>Ένας ασφαλισμένος, ο οποίος πάει και νοσηλεύεται σε μ</w:t>
      </w:r>
      <w:r>
        <w:rPr>
          <w:rFonts w:eastAsia="Times New Roman" w:cs="Times New Roman"/>
          <w:szCs w:val="24"/>
        </w:rPr>
        <w:t>ί</w:t>
      </w:r>
      <w:r>
        <w:rPr>
          <w:rFonts w:eastAsia="Times New Roman" w:cs="Times New Roman"/>
          <w:szCs w:val="24"/>
        </w:rPr>
        <w:t>α κλινική, δεν έρχεται να μας καταθέσει χαρτιά, να μας παραθέσει παραστ</w:t>
      </w:r>
      <w:r>
        <w:rPr>
          <w:rFonts w:eastAsia="Times New Roman" w:cs="Times New Roman"/>
          <w:szCs w:val="24"/>
        </w:rPr>
        <w:t>ατικά για να του πληρώσουμε αυτά που πλήρωσε στην κλινική. Πληρώνει στην κλινική την συμμετοχή του, εάν υπάρχει και όσο υπάρχει -που συνήθως υπάρχει- και τα υπόλοιπα τα πληρώνει ο ΕΟΠΥΥ στην κλινική. Αυτό θα γίνει και στην ειδική αγωγή και χωρίς τη συμμετο</w:t>
      </w:r>
      <w:r>
        <w:rPr>
          <w:rFonts w:eastAsia="Times New Roman" w:cs="Times New Roman"/>
          <w:szCs w:val="24"/>
        </w:rPr>
        <w:t>χή, βέβαια, εννοείται, γιατί είναι της ειδικής κατηγορίας.</w:t>
      </w:r>
    </w:p>
    <w:p w14:paraId="5FAE2FA5" w14:textId="77777777" w:rsidR="00F27D86" w:rsidRDefault="00AA27F9">
      <w:pPr>
        <w:tabs>
          <w:tab w:val="left" w:pos="1138"/>
          <w:tab w:val="left" w:pos="1565"/>
          <w:tab w:val="left" w:pos="2965"/>
          <w:tab w:val="center" w:pos="4753"/>
        </w:tabs>
        <w:spacing w:after="0" w:line="600" w:lineRule="auto"/>
        <w:ind w:firstLine="720"/>
        <w:contextualSpacing/>
        <w:jc w:val="both"/>
        <w:rPr>
          <w:rFonts w:eastAsia="Times New Roman" w:cs="Times New Roman"/>
          <w:szCs w:val="24"/>
        </w:rPr>
      </w:pPr>
      <w:r>
        <w:rPr>
          <w:rFonts w:eastAsia="Times New Roman" w:cs="Times New Roman"/>
          <w:szCs w:val="24"/>
        </w:rPr>
        <w:t xml:space="preserve">Ξέρουμε πολύ καλά -τα έχω πει, μην τα ξαναλέω- τι συμβαίνει εκεί. Μπαίνουν άλλοι κανόνες στο σύνολο των </w:t>
      </w:r>
      <w:proofErr w:type="spellStart"/>
      <w:r>
        <w:rPr>
          <w:rFonts w:eastAsia="Times New Roman" w:cs="Times New Roman"/>
          <w:szCs w:val="24"/>
        </w:rPr>
        <w:t>παρόχων</w:t>
      </w:r>
      <w:proofErr w:type="spellEnd"/>
      <w:r>
        <w:rPr>
          <w:rFonts w:eastAsia="Times New Roman" w:cs="Times New Roman"/>
          <w:szCs w:val="24"/>
        </w:rPr>
        <w:t xml:space="preserve"> του ΕΟΠΥΥ. Κακώς για πολλά χρόνια αυτή η κατηγορία θεραπείας ήταν έτσι.</w:t>
      </w:r>
      <w:r>
        <w:rPr>
          <w:rFonts w:eastAsia="Times New Roman" w:cs="Times New Roman"/>
          <w:b/>
          <w:szCs w:val="24"/>
        </w:rPr>
        <w:t xml:space="preserve"> </w:t>
      </w:r>
      <w:r>
        <w:rPr>
          <w:rFonts w:eastAsia="Times New Roman" w:cs="Times New Roman"/>
          <w:szCs w:val="24"/>
        </w:rPr>
        <w:t>Γιατί αυτό δε</w:t>
      </w:r>
      <w:r>
        <w:rPr>
          <w:rFonts w:eastAsia="Times New Roman" w:cs="Times New Roman"/>
          <w:szCs w:val="24"/>
        </w:rPr>
        <w:t>ν μπορεί να το ελέγξεις. Όταν σου έρχεται ο γονέας με τα παραστατικά τι να του πεις; Πώς τα έκανες; Πού τα έκανες; Γιατί τα έκανες; Προφανώς, τον αποζημιώνεις. Δεν ήταν 150 εκατομμύρια, κύριε συνάδελφε. Ήταν 105 εκατομμύρια.</w:t>
      </w:r>
    </w:p>
    <w:p w14:paraId="5FAE2FA6" w14:textId="77777777" w:rsidR="00F27D86" w:rsidRDefault="00AA27F9">
      <w:pPr>
        <w:tabs>
          <w:tab w:val="left" w:pos="1138"/>
          <w:tab w:val="left" w:pos="1565"/>
          <w:tab w:val="left" w:pos="2965"/>
          <w:tab w:val="center" w:pos="4753"/>
        </w:tabs>
        <w:spacing w:after="0" w:line="600" w:lineRule="auto"/>
        <w:ind w:firstLine="720"/>
        <w:contextualSpacing/>
        <w:jc w:val="both"/>
        <w:rPr>
          <w:rFonts w:eastAsia="Times New Roman" w:cs="Times New Roman"/>
          <w:szCs w:val="24"/>
        </w:rPr>
      </w:pPr>
      <w:r>
        <w:rPr>
          <w:rFonts w:eastAsia="Times New Roman" w:cs="Times New Roman"/>
          <w:b/>
          <w:szCs w:val="24"/>
        </w:rPr>
        <w:lastRenderedPageBreak/>
        <w:t>ΙΩΑΝΝΗΣ ΓΚΙΟΚΑΣ:</w:t>
      </w:r>
      <w:r>
        <w:rPr>
          <w:rFonts w:eastAsia="Times New Roman" w:cs="Times New Roman"/>
          <w:szCs w:val="24"/>
        </w:rPr>
        <w:t xml:space="preserve"> Είπα 105 εκατο</w:t>
      </w:r>
      <w:r>
        <w:rPr>
          <w:rFonts w:eastAsia="Times New Roman" w:cs="Times New Roman"/>
          <w:szCs w:val="24"/>
        </w:rPr>
        <w:t>μμύρια. Συγνώμη, συνεχίστε.</w:t>
      </w:r>
    </w:p>
    <w:p w14:paraId="5FAE2FA7" w14:textId="77777777" w:rsidR="00F27D86" w:rsidRDefault="00AA27F9">
      <w:pPr>
        <w:tabs>
          <w:tab w:val="left" w:pos="1138"/>
          <w:tab w:val="left" w:pos="1565"/>
          <w:tab w:val="left" w:pos="2965"/>
          <w:tab w:val="center" w:pos="4753"/>
        </w:tabs>
        <w:spacing w:after="0"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Το λέω, γιατί είπατε 150 εκατομμύρια.</w:t>
      </w:r>
    </w:p>
    <w:p w14:paraId="5FAE2FA8" w14:textId="77777777" w:rsidR="00F27D86" w:rsidRDefault="00AA27F9">
      <w:pPr>
        <w:tabs>
          <w:tab w:val="left" w:pos="1138"/>
          <w:tab w:val="left" w:pos="1565"/>
          <w:tab w:val="left" w:pos="2965"/>
          <w:tab w:val="center" w:pos="4753"/>
        </w:tabs>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ξέρουμε τι συμβαίνει σε διάφορες περιοχές τα τελευταία χρόνια, πώς </w:t>
      </w:r>
      <w:proofErr w:type="spellStart"/>
      <w:r>
        <w:rPr>
          <w:rFonts w:eastAsia="Times New Roman" w:cs="Times New Roman"/>
          <w:szCs w:val="24"/>
        </w:rPr>
        <w:t>συνταγογραφούνται</w:t>
      </w:r>
      <w:proofErr w:type="spellEnd"/>
      <w:r>
        <w:rPr>
          <w:rFonts w:eastAsia="Times New Roman" w:cs="Times New Roman"/>
          <w:szCs w:val="24"/>
        </w:rPr>
        <w:t xml:space="preserve"> κάποια πράγματα παραπάνω κ.λπ.</w:t>
      </w:r>
      <w:r>
        <w:rPr>
          <w:rFonts w:eastAsia="Times New Roman" w:cs="Times New Roman"/>
          <w:szCs w:val="24"/>
        </w:rPr>
        <w:t>.</w:t>
      </w:r>
      <w:r>
        <w:rPr>
          <w:rFonts w:eastAsia="Times New Roman" w:cs="Times New Roman"/>
          <w:szCs w:val="24"/>
        </w:rPr>
        <w:t xml:space="preserve"> </w:t>
      </w:r>
    </w:p>
    <w:p w14:paraId="5FAE2FA9" w14:textId="77777777" w:rsidR="00F27D86" w:rsidRDefault="00AA27F9">
      <w:pPr>
        <w:tabs>
          <w:tab w:val="left" w:pos="1138"/>
          <w:tab w:val="left" w:pos="1565"/>
          <w:tab w:val="left" w:pos="2965"/>
          <w:tab w:val="center" w:pos="4753"/>
        </w:tabs>
        <w:spacing w:after="0" w:line="600" w:lineRule="auto"/>
        <w:ind w:firstLine="720"/>
        <w:contextualSpacing/>
        <w:jc w:val="both"/>
        <w:rPr>
          <w:rFonts w:eastAsia="Times New Roman" w:cs="Times New Roman"/>
          <w:szCs w:val="24"/>
        </w:rPr>
      </w:pPr>
      <w:r>
        <w:rPr>
          <w:rFonts w:eastAsia="Times New Roman" w:cs="Times New Roman"/>
          <w:szCs w:val="24"/>
        </w:rPr>
        <w:t xml:space="preserve">Την </w:t>
      </w:r>
      <w:proofErr w:type="spellStart"/>
      <w:r>
        <w:rPr>
          <w:rFonts w:eastAsia="Times New Roman" w:cs="Times New Roman"/>
          <w:szCs w:val="24"/>
        </w:rPr>
        <w:t>προκλητή</w:t>
      </w:r>
      <w:proofErr w:type="spellEnd"/>
      <w:r>
        <w:rPr>
          <w:rFonts w:eastAsia="Times New Roman" w:cs="Times New Roman"/>
          <w:szCs w:val="24"/>
        </w:rPr>
        <w:t xml:space="preserve"> ζήτησ</w:t>
      </w:r>
      <w:r>
        <w:rPr>
          <w:rFonts w:eastAsia="Times New Roman" w:cs="Times New Roman"/>
          <w:szCs w:val="24"/>
        </w:rPr>
        <w:t xml:space="preserve">η θα την σταματήσουμε. </w:t>
      </w:r>
      <w:r>
        <w:rPr>
          <w:rFonts w:eastAsia="Times New Roman" w:cs="Times New Roman"/>
          <w:szCs w:val="24"/>
        </w:rPr>
        <w:t>Ο</w:t>
      </w:r>
      <w:r>
        <w:rPr>
          <w:rFonts w:eastAsia="Times New Roman" w:cs="Times New Roman"/>
          <w:szCs w:val="24"/>
        </w:rPr>
        <w:t xml:space="preserve"> μόνος τρόπος για να σταματήσει είναι οι συμβάσεις και η δυνατότητα ελέγχου που δημιουργούν οι συμβάσεις, γιατί χωρίς αυτές δεν μπορεί να υπάρξει.</w:t>
      </w:r>
    </w:p>
    <w:p w14:paraId="5FAE2FAA" w14:textId="77777777" w:rsidR="00F27D86" w:rsidRDefault="00AA27F9">
      <w:pPr>
        <w:tabs>
          <w:tab w:val="left" w:pos="1138"/>
          <w:tab w:val="left" w:pos="1565"/>
          <w:tab w:val="left" w:pos="2965"/>
          <w:tab w:val="center" w:pos="4753"/>
        </w:tabs>
        <w:spacing w:after="0" w:line="600" w:lineRule="auto"/>
        <w:ind w:firstLine="720"/>
        <w:contextualSpacing/>
        <w:jc w:val="both"/>
        <w:rPr>
          <w:rFonts w:eastAsia="Times New Roman" w:cs="Times New Roman"/>
          <w:szCs w:val="24"/>
        </w:rPr>
      </w:pPr>
      <w:r>
        <w:rPr>
          <w:rFonts w:eastAsia="Times New Roman" w:cs="Times New Roman"/>
          <w:szCs w:val="24"/>
        </w:rPr>
        <w:t xml:space="preserve">Εν τω μεταξύ, όριο δαπάνης υπάρχει για όλους τους </w:t>
      </w:r>
      <w:proofErr w:type="spellStart"/>
      <w:r>
        <w:rPr>
          <w:rFonts w:eastAsia="Times New Roman" w:cs="Times New Roman"/>
          <w:szCs w:val="24"/>
        </w:rPr>
        <w:t>παρόχους</w:t>
      </w:r>
      <w:proofErr w:type="spellEnd"/>
      <w:r>
        <w:rPr>
          <w:rFonts w:eastAsia="Times New Roman" w:cs="Times New Roman"/>
          <w:szCs w:val="24"/>
        </w:rPr>
        <w:t xml:space="preserve"> του ΕΟΠΥΥ. Άρα θα μπει και</w:t>
      </w:r>
      <w:r>
        <w:rPr>
          <w:rFonts w:eastAsia="Times New Roman" w:cs="Times New Roman"/>
          <w:szCs w:val="24"/>
        </w:rPr>
        <w:t xml:space="preserve"> εκεί αλλά θα κοιτάξουμε να καλύψει την πραγματική ανάγκη. </w:t>
      </w:r>
      <w:r>
        <w:rPr>
          <w:rFonts w:eastAsia="Times New Roman" w:cs="Times New Roman"/>
          <w:szCs w:val="24"/>
        </w:rPr>
        <w:t>Ε</w:t>
      </w:r>
      <w:r>
        <w:rPr>
          <w:rFonts w:eastAsia="Times New Roman" w:cs="Times New Roman"/>
          <w:szCs w:val="24"/>
        </w:rPr>
        <w:t xml:space="preserve">ίπα ότι εάν χρειαστεί σε αυτό, που πρωτοείπαμε, να υπάρξει αύξηση -και σοβαρή αύξηση-, αυτή θα δοθεί. Αυτή τη δουλειά κάνει αυτή η </w:t>
      </w:r>
      <w:r>
        <w:rPr>
          <w:rFonts w:eastAsia="Times New Roman" w:cs="Times New Roman"/>
          <w:szCs w:val="24"/>
        </w:rPr>
        <w:t>ε</w:t>
      </w:r>
      <w:r>
        <w:rPr>
          <w:rFonts w:eastAsia="Times New Roman" w:cs="Times New Roman"/>
          <w:szCs w:val="24"/>
        </w:rPr>
        <w:t>πιτροπή τώρα, για να έχουμε μ</w:t>
      </w:r>
      <w:r>
        <w:rPr>
          <w:rFonts w:eastAsia="Times New Roman" w:cs="Times New Roman"/>
          <w:szCs w:val="24"/>
        </w:rPr>
        <w:t>ί</w:t>
      </w:r>
      <w:r>
        <w:rPr>
          <w:rFonts w:eastAsia="Times New Roman" w:cs="Times New Roman"/>
          <w:szCs w:val="24"/>
        </w:rPr>
        <w:t>α τέτοια συμφωνία στο ποιο είναι τ</w:t>
      </w:r>
      <w:r>
        <w:rPr>
          <w:rFonts w:eastAsia="Times New Roman" w:cs="Times New Roman"/>
          <w:szCs w:val="24"/>
        </w:rPr>
        <w:t>ο επίπεδο, το οποίο καλύπτουμε τις πραγματικές μας ανάγκες ως χώρα.</w:t>
      </w:r>
    </w:p>
    <w:p w14:paraId="5FAE2FAB" w14:textId="77777777" w:rsidR="00F27D86" w:rsidRDefault="00AA27F9">
      <w:pPr>
        <w:tabs>
          <w:tab w:val="left" w:pos="1138"/>
          <w:tab w:val="left" w:pos="1565"/>
          <w:tab w:val="left" w:pos="2965"/>
          <w:tab w:val="center" w:pos="4753"/>
        </w:tabs>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κύριο Υπουργό.</w:t>
      </w:r>
    </w:p>
    <w:p w14:paraId="5FAE2FAC" w14:textId="77777777" w:rsidR="00F27D86" w:rsidRDefault="00AA27F9">
      <w:pPr>
        <w:tabs>
          <w:tab w:val="left" w:pos="1138"/>
          <w:tab w:val="left" w:pos="1565"/>
          <w:tab w:val="left" w:pos="2965"/>
          <w:tab w:val="center" w:pos="4753"/>
        </w:tabs>
        <w:spacing w:after="0" w:line="600" w:lineRule="auto"/>
        <w:ind w:firstLine="720"/>
        <w:contextualSpacing/>
        <w:jc w:val="both"/>
        <w:rPr>
          <w:rFonts w:eastAsia="Times New Roman" w:cs="Times New Roman"/>
          <w:szCs w:val="24"/>
        </w:rPr>
      </w:pPr>
      <w:r>
        <w:rPr>
          <w:rFonts w:eastAsia="Times New Roman" w:cs="Times New Roman"/>
          <w:szCs w:val="24"/>
        </w:rPr>
        <w:lastRenderedPageBreak/>
        <w:t>Κύριε Γκιόκα, έχετε τον λόγο για την δευτερολογία σας.</w:t>
      </w:r>
    </w:p>
    <w:p w14:paraId="5FAE2FAD" w14:textId="77777777" w:rsidR="00F27D86" w:rsidRDefault="00AA27F9">
      <w:pPr>
        <w:tabs>
          <w:tab w:val="left" w:pos="1138"/>
          <w:tab w:val="left" w:pos="1565"/>
          <w:tab w:val="left" w:pos="2965"/>
          <w:tab w:val="center" w:pos="4753"/>
        </w:tabs>
        <w:spacing w:after="0" w:line="600" w:lineRule="auto"/>
        <w:ind w:firstLine="720"/>
        <w:contextualSpacing/>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Κατ’ αρχ</w:t>
      </w:r>
      <w:r>
        <w:rPr>
          <w:rFonts w:eastAsia="Times New Roman" w:cs="Times New Roman"/>
          <w:szCs w:val="24"/>
        </w:rPr>
        <w:t>άς</w:t>
      </w:r>
      <w:r>
        <w:rPr>
          <w:rFonts w:eastAsia="Times New Roman" w:cs="Times New Roman"/>
          <w:szCs w:val="24"/>
        </w:rPr>
        <w:t xml:space="preserve">, κύριε Πρόεδρε, θα ήθελα να ξεκαθαρίσω </w:t>
      </w:r>
      <w:r>
        <w:rPr>
          <w:rFonts w:eastAsia="Times New Roman" w:cs="Times New Roman"/>
          <w:szCs w:val="24"/>
        </w:rPr>
        <w:t xml:space="preserve">το εξής: Ανέφερε ο κ. </w:t>
      </w:r>
      <w:proofErr w:type="spellStart"/>
      <w:r>
        <w:rPr>
          <w:rFonts w:eastAsia="Times New Roman" w:cs="Times New Roman"/>
          <w:szCs w:val="24"/>
        </w:rPr>
        <w:t>Πολάκης</w:t>
      </w:r>
      <w:proofErr w:type="spellEnd"/>
      <w:r>
        <w:rPr>
          <w:rFonts w:eastAsia="Times New Roman" w:cs="Times New Roman"/>
          <w:szCs w:val="24"/>
        </w:rPr>
        <w:t xml:space="preserve"> ότι έχει απαντήσει πολλές φορές αυτήν την ερώτηση. Δεν ρωτάμε το ίδιο πράγμα. </w:t>
      </w:r>
    </w:p>
    <w:p w14:paraId="5FAE2FAE" w14:textId="77777777" w:rsidR="00F27D86" w:rsidRDefault="00AA27F9">
      <w:pPr>
        <w:tabs>
          <w:tab w:val="left" w:pos="1138"/>
          <w:tab w:val="left" w:pos="1565"/>
          <w:tab w:val="left" w:pos="2965"/>
          <w:tab w:val="center" w:pos="4753"/>
        </w:tabs>
        <w:spacing w:after="0"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Δύο φορές. </w:t>
      </w:r>
    </w:p>
    <w:p w14:paraId="5FAE2FAF" w14:textId="77777777" w:rsidR="00F27D86" w:rsidRDefault="00AA27F9">
      <w:pPr>
        <w:tabs>
          <w:tab w:val="left" w:pos="1138"/>
          <w:tab w:val="left" w:pos="1565"/>
          <w:tab w:val="left" w:pos="2965"/>
          <w:tab w:val="center" w:pos="4753"/>
        </w:tabs>
        <w:spacing w:after="0" w:line="600" w:lineRule="auto"/>
        <w:ind w:firstLine="720"/>
        <w:contextualSpacing/>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Δύο φορές. </w:t>
      </w:r>
    </w:p>
    <w:p w14:paraId="5FAE2FB0" w14:textId="77777777" w:rsidR="00F27D86" w:rsidRDefault="00AA27F9">
      <w:pPr>
        <w:tabs>
          <w:tab w:val="left" w:pos="1138"/>
          <w:tab w:val="left" w:pos="1565"/>
          <w:tab w:val="left" w:pos="2965"/>
          <w:tab w:val="center" w:pos="4753"/>
        </w:tabs>
        <w:spacing w:after="0" w:line="600" w:lineRule="auto"/>
        <w:ind w:firstLine="720"/>
        <w:contextualSpacing/>
        <w:jc w:val="both"/>
        <w:rPr>
          <w:rFonts w:eastAsia="Times New Roman" w:cs="Times New Roman"/>
          <w:szCs w:val="24"/>
        </w:rPr>
      </w:pPr>
      <w:r>
        <w:rPr>
          <w:rFonts w:eastAsia="Times New Roman" w:cs="Times New Roman"/>
          <w:szCs w:val="24"/>
        </w:rPr>
        <w:t>Δεν ρωτάμε το ίδιο πράγμα με αυτό, που ρωτάνε τα άλλα κόμματα, οι Βουλευτές των άλλων κομμάτων. Μπορεί να ξεκινάμε όλοι από ένα υπαρκτό γεγονός, όμως, ρωτάμε κάτι περισσότερο εμείς. Εμείς ρωτάμε το εξής: Σε αυτόν τον χώρο, της ειδικής αγωγής, που δεν υπάρχ</w:t>
      </w:r>
      <w:r>
        <w:rPr>
          <w:rFonts w:eastAsia="Times New Roman" w:cs="Times New Roman"/>
          <w:szCs w:val="24"/>
        </w:rPr>
        <w:t>ει κα</w:t>
      </w:r>
      <w:r>
        <w:rPr>
          <w:rFonts w:eastAsia="Times New Roman" w:cs="Times New Roman"/>
          <w:szCs w:val="24"/>
        </w:rPr>
        <w:t>μ</w:t>
      </w:r>
      <w:r>
        <w:rPr>
          <w:rFonts w:eastAsia="Times New Roman" w:cs="Times New Roman"/>
          <w:szCs w:val="24"/>
        </w:rPr>
        <w:t>μία, μα κα</w:t>
      </w:r>
      <w:r>
        <w:rPr>
          <w:rFonts w:eastAsia="Times New Roman" w:cs="Times New Roman"/>
          <w:szCs w:val="24"/>
        </w:rPr>
        <w:t>μ</w:t>
      </w:r>
      <w:r>
        <w:rPr>
          <w:rFonts w:eastAsia="Times New Roman" w:cs="Times New Roman"/>
          <w:szCs w:val="24"/>
        </w:rPr>
        <w:t>μία κρατική …</w:t>
      </w:r>
    </w:p>
    <w:p w14:paraId="5FAE2FB1" w14:textId="77777777" w:rsidR="00F27D86" w:rsidRDefault="00AA27F9">
      <w:pPr>
        <w:tabs>
          <w:tab w:val="left" w:pos="1138"/>
          <w:tab w:val="left" w:pos="1565"/>
          <w:tab w:val="left" w:pos="2965"/>
          <w:tab w:val="center" w:pos="4753"/>
        </w:tabs>
        <w:spacing w:after="0"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Το «κα</w:t>
      </w:r>
      <w:r>
        <w:rPr>
          <w:rFonts w:eastAsia="Times New Roman" w:cs="Times New Roman"/>
          <w:szCs w:val="24"/>
        </w:rPr>
        <w:t>μ</w:t>
      </w:r>
      <w:r>
        <w:rPr>
          <w:rFonts w:eastAsia="Times New Roman" w:cs="Times New Roman"/>
          <w:szCs w:val="24"/>
        </w:rPr>
        <w:t>μία» μην το λέτε. Δεν είναι έτσι. Υπάρχει πολύ μικρή …</w:t>
      </w:r>
    </w:p>
    <w:p w14:paraId="5FAE2FB2" w14:textId="77777777" w:rsidR="00F27D86" w:rsidRDefault="00AA27F9">
      <w:pPr>
        <w:tabs>
          <w:tab w:val="left" w:pos="1138"/>
          <w:tab w:val="left" w:pos="1565"/>
          <w:tab w:val="left" w:pos="2965"/>
          <w:tab w:val="center" w:pos="4753"/>
        </w:tabs>
        <w:spacing w:after="0" w:line="600" w:lineRule="auto"/>
        <w:ind w:firstLine="720"/>
        <w:contextualSpacing/>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Υπάρχουν ορισμένες υποτυπώδεις, που ουσιαστικά δεν καλύπτουν τίποτα. </w:t>
      </w:r>
    </w:p>
    <w:p w14:paraId="5FAE2FB3" w14:textId="77777777" w:rsidR="00F27D86" w:rsidRDefault="00AA27F9">
      <w:pPr>
        <w:tabs>
          <w:tab w:val="left" w:pos="1138"/>
          <w:tab w:val="left" w:pos="1565"/>
          <w:tab w:val="left" w:pos="2965"/>
          <w:tab w:val="center" w:pos="4753"/>
        </w:tabs>
        <w:spacing w:after="0" w:line="600" w:lineRule="auto"/>
        <w:ind w:firstLine="720"/>
        <w:contextualSpacing/>
        <w:jc w:val="both"/>
        <w:rPr>
          <w:rFonts w:eastAsia="Times New Roman" w:cs="Times New Roman"/>
          <w:szCs w:val="24"/>
        </w:rPr>
      </w:pPr>
      <w:r>
        <w:rPr>
          <w:rFonts w:eastAsia="Times New Roman" w:cs="Times New Roman"/>
          <w:szCs w:val="24"/>
        </w:rPr>
        <w:t>Υπάρχει πρόθεση της Κυβέρνησης</w:t>
      </w:r>
      <w:r>
        <w:rPr>
          <w:rFonts w:eastAsia="Times New Roman" w:cs="Times New Roman"/>
          <w:szCs w:val="24"/>
        </w:rPr>
        <w:t xml:space="preserve"> να δημιουργήσει κρατικές υπηρεσίες, δομές, που να καλύπτουν τις ανάγκες αυτού του </w:t>
      </w:r>
      <w:r>
        <w:rPr>
          <w:rFonts w:eastAsia="Times New Roman" w:cs="Times New Roman"/>
          <w:szCs w:val="24"/>
        </w:rPr>
        <w:lastRenderedPageBreak/>
        <w:t xml:space="preserve">κόσμου ή όλα θα αφεθούν στην αγορά, στην επιχειρηματικότητα με ό,τι αυτό συνεπάγεται; Αυτό είναι που ρωτάει το ΚΚΕ ως ανάγκη. </w:t>
      </w:r>
      <w:r>
        <w:rPr>
          <w:rFonts w:eastAsia="Times New Roman" w:cs="Times New Roman"/>
          <w:szCs w:val="24"/>
        </w:rPr>
        <w:t>Ν</w:t>
      </w:r>
      <w:r>
        <w:rPr>
          <w:rFonts w:eastAsia="Times New Roman" w:cs="Times New Roman"/>
          <w:szCs w:val="24"/>
        </w:rPr>
        <w:t>ομίζω ότι από την απάντηση, που έδωσε ο κύριος</w:t>
      </w:r>
      <w:r>
        <w:rPr>
          <w:rFonts w:eastAsia="Times New Roman" w:cs="Times New Roman"/>
          <w:szCs w:val="24"/>
        </w:rPr>
        <w:t xml:space="preserve"> Υπουργός, επιβεβαιώνεται ότι τουλάχιστον μεταξύ μας υπάρχουν δύο ριζικά διαφορετικές αντιλήψεις. </w:t>
      </w:r>
    </w:p>
    <w:p w14:paraId="5FAE2FB4" w14:textId="77777777" w:rsidR="00F27D86" w:rsidRDefault="00AA27F9">
      <w:pPr>
        <w:spacing w:after="0" w:line="600" w:lineRule="auto"/>
        <w:ind w:firstLine="720"/>
        <w:contextualSpacing/>
        <w:jc w:val="both"/>
        <w:rPr>
          <w:rFonts w:eastAsia="Times New Roman" w:cs="Times New Roman"/>
        </w:rPr>
      </w:pPr>
      <w:r w:rsidRPr="00A77201">
        <w:rPr>
          <w:rFonts w:eastAsia="Times New Roman" w:cs="Times New Roman"/>
          <w:color w:val="000000" w:themeColor="text1"/>
        </w:rPr>
        <w:t>Εσείς στην ειδική αγωγή, στην υγεία, στην πρόνοια και συνολικότερα, αν θέλετε, βλέπετε κόστος που πρέπει να μειώνεται, γιατί αυτό λένε οι δεσμεύσεις σας, αυτ</w:t>
      </w:r>
      <w:r w:rsidRPr="00A77201">
        <w:rPr>
          <w:rFonts w:eastAsia="Times New Roman" w:cs="Times New Roman"/>
          <w:color w:val="000000" w:themeColor="text1"/>
        </w:rPr>
        <w:t xml:space="preserve">ό λένε τα μνημόνια, αυτό λέει η </w:t>
      </w:r>
      <w:r w:rsidRPr="00A77201">
        <w:rPr>
          <w:rFonts w:eastAsia="Times New Roman" w:cs="Times New Roman"/>
          <w:bCs/>
          <w:color w:val="000000" w:themeColor="text1"/>
          <w:shd w:val="clear" w:color="auto" w:fill="FFFFFF"/>
        </w:rPr>
        <w:t>ανάγκη</w:t>
      </w:r>
      <w:r w:rsidRPr="00A77201">
        <w:rPr>
          <w:rFonts w:eastAsia="Times New Roman" w:cs="Times New Roman"/>
          <w:color w:val="000000" w:themeColor="text1"/>
        </w:rPr>
        <w:t xml:space="preserve"> για τα πλεονάσματα που έχετε </w:t>
      </w:r>
      <w:r>
        <w:rPr>
          <w:rFonts w:eastAsia="Times New Roman" w:cs="Times New Roman"/>
        </w:rPr>
        <w:t xml:space="preserve">υπογράψει, για τα χρέη που πρέπει να πληρώνονται και πάει λέγοντας. </w:t>
      </w:r>
    </w:p>
    <w:p w14:paraId="5FAE2FB5" w14:textId="77777777" w:rsidR="00F27D86" w:rsidRDefault="00AA27F9">
      <w:pPr>
        <w:spacing w:after="0" w:line="600" w:lineRule="auto"/>
        <w:ind w:firstLine="720"/>
        <w:contextualSpacing/>
        <w:jc w:val="both"/>
        <w:rPr>
          <w:rFonts w:eastAsia="Times New Roman" w:cs="Times New Roman"/>
        </w:rPr>
      </w:pPr>
      <w:r>
        <w:rPr>
          <w:rFonts w:eastAsia="Times New Roman" w:cs="Times New Roman"/>
        </w:rPr>
        <w:t xml:space="preserve">Εμείς στην ειδική αγωγή βλέπουμε μια </w:t>
      </w:r>
      <w:r>
        <w:rPr>
          <w:rFonts w:eastAsia="Times New Roman" w:cs="Times New Roman"/>
          <w:bCs/>
          <w:shd w:val="clear" w:color="auto" w:fill="FFFFFF"/>
        </w:rPr>
        <w:t>ανάγκη</w:t>
      </w:r>
      <w:r>
        <w:rPr>
          <w:rFonts w:eastAsia="Times New Roman" w:cs="Times New Roman"/>
        </w:rPr>
        <w:t xml:space="preserve"> για έγκαιρη διάγνωση, για θεραπεία. Σήμερα </w:t>
      </w:r>
      <w:r>
        <w:rPr>
          <w:rFonts w:eastAsia="Times New Roman" w:cs="Times New Roman"/>
          <w:bCs/>
          <w:shd w:val="clear" w:color="auto" w:fill="FFFFFF"/>
        </w:rPr>
        <w:t>υπάρχουν</w:t>
      </w:r>
      <w:r>
        <w:rPr>
          <w:rFonts w:eastAsia="Times New Roman" w:cs="Times New Roman"/>
        </w:rPr>
        <w:t xml:space="preserve"> τα διαγνωστικά εργαλεία περισσότερο από ό,τι στο παρελθόν και, αν θέλετε, και η γνώση, η πληροφόρηση των γονιών, προκειμένου αυτή η </w:t>
      </w:r>
      <w:r>
        <w:rPr>
          <w:rFonts w:eastAsia="Times New Roman" w:cs="Times New Roman"/>
          <w:bCs/>
          <w:shd w:val="clear" w:color="auto" w:fill="FFFFFF"/>
        </w:rPr>
        <w:t>ανάγκη</w:t>
      </w:r>
      <w:r>
        <w:rPr>
          <w:rFonts w:eastAsia="Times New Roman" w:cs="Times New Roman"/>
        </w:rPr>
        <w:t xml:space="preserve"> να ικανοποιηθεί με σύγχρονους όρους και όχι με όρους προηγούμενων δεκαετιών. </w:t>
      </w:r>
    </w:p>
    <w:p w14:paraId="5FAE2FB6" w14:textId="77777777" w:rsidR="00F27D86" w:rsidRDefault="00AA27F9">
      <w:pPr>
        <w:spacing w:after="0" w:line="600" w:lineRule="auto"/>
        <w:ind w:firstLine="720"/>
        <w:contextualSpacing/>
        <w:jc w:val="both"/>
        <w:rPr>
          <w:rFonts w:eastAsia="Times New Roman" w:cs="Times New Roman"/>
        </w:rPr>
      </w:pPr>
      <w:r>
        <w:rPr>
          <w:rFonts w:eastAsia="Times New Roman" w:cs="Times New Roman"/>
        </w:rPr>
        <w:t xml:space="preserve">Αναφέρθηκε ο κύριος Υπουργός στην </w:t>
      </w:r>
      <w:proofErr w:type="spellStart"/>
      <w:r>
        <w:rPr>
          <w:rFonts w:eastAsia="Times New Roman" w:cs="Times New Roman"/>
        </w:rPr>
        <w:t>υπερ</w:t>
      </w:r>
      <w:r>
        <w:rPr>
          <w:rFonts w:eastAsia="Times New Roman" w:cs="Times New Roman"/>
        </w:rPr>
        <w:t>συνταγογράφηση</w:t>
      </w:r>
      <w:proofErr w:type="spellEnd"/>
      <w:r>
        <w:rPr>
          <w:rFonts w:eastAsia="Times New Roman" w:cs="Times New Roman"/>
        </w:rPr>
        <w:t xml:space="preserve">, στην </w:t>
      </w:r>
      <w:proofErr w:type="spellStart"/>
      <w:r>
        <w:rPr>
          <w:rFonts w:eastAsia="Times New Roman" w:cs="Times New Roman"/>
        </w:rPr>
        <w:t>υπερδιάγνωση</w:t>
      </w:r>
      <w:proofErr w:type="spellEnd"/>
      <w:r>
        <w:rPr>
          <w:rFonts w:eastAsia="Times New Roman" w:cs="Times New Roman"/>
        </w:rPr>
        <w:t xml:space="preserve"> κ.λπ</w:t>
      </w:r>
      <w:r>
        <w:rPr>
          <w:rFonts w:eastAsia="Times New Roman" w:cs="Times New Roman"/>
        </w:rPr>
        <w:t>.</w:t>
      </w:r>
      <w:r>
        <w:rPr>
          <w:rFonts w:eastAsia="Times New Roman" w:cs="Times New Roman"/>
        </w:rPr>
        <w:t>. Μάλιστα, σε προηγούμενη απάντηση</w:t>
      </w:r>
      <w:r>
        <w:rPr>
          <w:rFonts w:eastAsia="Times New Roman" w:cs="Times New Roman"/>
        </w:rPr>
        <w:t>,</w:t>
      </w:r>
      <w:r>
        <w:rPr>
          <w:rFonts w:eastAsia="Times New Roman" w:cs="Times New Roman"/>
        </w:rPr>
        <w:t xml:space="preserve"> που είχε δώσει</w:t>
      </w:r>
      <w:r>
        <w:rPr>
          <w:rFonts w:eastAsia="Times New Roman" w:cs="Times New Roman"/>
        </w:rPr>
        <w:t>,</w:t>
      </w:r>
      <w:r>
        <w:rPr>
          <w:rFonts w:eastAsia="Times New Roman" w:cs="Times New Roman"/>
        </w:rPr>
        <w:t xml:space="preserve"> είχε πει κάτι το οποίο μπορεί να ακού</w:t>
      </w:r>
      <w:r>
        <w:rPr>
          <w:rFonts w:eastAsia="Times New Roman" w:cs="Times New Roman"/>
        </w:rPr>
        <w:lastRenderedPageBreak/>
        <w:t xml:space="preserve">γεται και </w:t>
      </w:r>
      <w:proofErr w:type="spellStart"/>
      <w:r>
        <w:rPr>
          <w:rFonts w:eastAsia="Times New Roman" w:cs="Times New Roman"/>
        </w:rPr>
        <w:t>λογικοφανές</w:t>
      </w:r>
      <w:proofErr w:type="spellEnd"/>
      <w:r>
        <w:rPr>
          <w:rFonts w:eastAsia="Times New Roman" w:cs="Times New Roman"/>
        </w:rPr>
        <w:t xml:space="preserve">: «Πώς </w:t>
      </w:r>
      <w:r>
        <w:rPr>
          <w:rFonts w:eastAsia="Times New Roman"/>
          <w:bCs/>
        </w:rPr>
        <w:t>είναι</w:t>
      </w:r>
      <w:r>
        <w:rPr>
          <w:rFonts w:eastAsia="Times New Roman" w:cs="Times New Roman"/>
        </w:rPr>
        <w:t xml:space="preserve"> δυνατόν να </w:t>
      </w:r>
      <w:r>
        <w:rPr>
          <w:rFonts w:eastAsia="Times New Roman" w:cs="Times New Roman"/>
          <w:bCs/>
          <w:shd w:val="clear" w:color="auto" w:fill="FFFFFF"/>
        </w:rPr>
        <w:t>υπάρχουν</w:t>
      </w:r>
      <w:r>
        <w:rPr>
          <w:rFonts w:eastAsia="Times New Roman" w:cs="Times New Roman"/>
        </w:rPr>
        <w:t xml:space="preserve"> 105 εκατομμύρια ευρώ για την ειδική αγωγή και 110 για τους υπόλοιπους </w:t>
      </w:r>
      <w:proofErr w:type="spellStart"/>
      <w:r>
        <w:rPr>
          <w:rFonts w:eastAsia="Times New Roman" w:cs="Times New Roman"/>
        </w:rPr>
        <w:t>παρό</w:t>
      </w:r>
      <w:r>
        <w:rPr>
          <w:rFonts w:eastAsia="Times New Roman" w:cs="Times New Roman"/>
        </w:rPr>
        <w:t>χους</w:t>
      </w:r>
      <w:proofErr w:type="spellEnd"/>
      <w:r>
        <w:rPr>
          <w:rFonts w:eastAsia="Times New Roman" w:cs="Times New Roman"/>
        </w:rPr>
        <w:t xml:space="preserve"> του ΕΟΠΥΥ;».</w:t>
      </w:r>
    </w:p>
    <w:p w14:paraId="5FAE2FB7" w14:textId="77777777" w:rsidR="00F27D86" w:rsidRDefault="00AA27F9">
      <w:pPr>
        <w:spacing w:after="0" w:line="600" w:lineRule="auto"/>
        <w:ind w:firstLine="720"/>
        <w:contextualSpacing/>
        <w:jc w:val="both"/>
        <w:rPr>
          <w:rFonts w:eastAsia="Times New Roman" w:cs="Times New Roman"/>
        </w:rPr>
      </w:pPr>
      <w:r>
        <w:rPr>
          <w:rFonts w:eastAsia="Times New Roman" w:cs="Times New Roman"/>
          <w:b/>
        </w:rPr>
        <w:t>ΠΑΥΛΟΣ ΠΟΛΑΚΗΣ (Αναπληρωτής Υπουργός Υγείας):</w:t>
      </w:r>
      <w:r>
        <w:rPr>
          <w:rFonts w:eastAsia="Times New Roman" w:cs="Times New Roman"/>
        </w:rPr>
        <w:t xml:space="preserve"> Για τους γιατρούς που καλύπτουν όλη τη χώρα. </w:t>
      </w:r>
    </w:p>
    <w:p w14:paraId="5FAE2FB8" w14:textId="77777777" w:rsidR="00F27D86" w:rsidRDefault="00AA27F9">
      <w:pPr>
        <w:spacing w:after="0" w:line="600" w:lineRule="auto"/>
        <w:ind w:firstLine="720"/>
        <w:contextualSpacing/>
        <w:jc w:val="both"/>
        <w:rPr>
          <w:rFonts w:eastAsia="Times New Roman" w:cs="Times New Roman"/>
        </w:rPr>
      </w:pPr>
      <w:r>
        <w:rPr>
          <w:rFonts w:eastAsia="Times New Roman" w:cs="Times New Roman"/>
          <w:b/>
        </w:rPr>
        <w:t>ΙΩΑΝΝΗΣ ΓΚΙΟΚΑΣ:</w:t>
      </w:r>
      <w:r>
        <w:rPr>
          <w:rFonts w:eastAsia="Times New Roman" w:cs="Times New Roman"/>
        </w:rPr>
        <w:t xml:space="preserve"> Για τους γιατρούς για όλη τη χώρα. </w:t>
      </w:r>
    </w:p>
    <w:p w14:paraId="5FAE2FB9" w14:textId="77777777" w:rsidR="00F27D86" w:rsidRDefault="00AA27F9">
      <w:pPr>
        <w:spacing w:after="0" w:line="600" w:lineRule="auto"/>
        <w:ind w:firstLine="720"/>
        <w:contextualSpacing/>
        <w:jc w:val="both"/>
        <w:rPr>
          <w:rFonts w:eastAsia="Times New Roman" w:cs="Times New Roman"/>
        </w:rPr>
      </w:pPr>
      <w:r>
        <w:rPr>
          <w:rFonts w:eastAsia="Times New Roman" w:cs="Times New Roman"/>
        </w:rPr>
        <w:t>Κατ</w:t>
      </w:r>
      <w:r>
        <w:rPr>
          <w:rFonts w:eastAsia="Times New Roman" w:cs="Times New Roman"/>
        </w:rPr>
        <w:t xml:space="preserve">’ </w:t>
      </w:r>
      <w:r>
        <w:rPr>
          <w:rFonts w:eastAsia="Times New Roman" w:cs="Times New Roman"/>
        </w:rPr>
        <w:t>αρχ</w:t>
      </w:r>
      <w:r>
        <w:rPr>
          <w:rFonts w:eastAsia="Times New Roman" w:cs="Times New Roman"/>
        </w:rPr>
        <w:t>άς</w:t>
      </w:r>
      <w:r>
        <w:rPr>
          <w:rFonts w:eastAsia="Times New Roman" w:cs="Times New Roman"/>
        </w:rPr>
        <w:t xml:space="preserve"> πρέπει να ξεκαθαρίσουμε το εξής, το οποίο </w:t>
      </w:r>
      <w:r>
        <w:rPr>
          <w:rFonts w:eastAsia="Times New Roman"/>
          <w:bCs/>
        </w:rPr>
        <w:t>είναι</w:t>
      </w:r>
      <w:r>
        <w:rPr>
          <w:rFonts w:eastAsia="Times New Roman" w:cs="Times New Roman"/>
        </w:rPr>
        <w:t xml:space="preserve"> γνωστό για όσους είχαμε την ατυχία</w:t>
      </w:r>
      <w:r>
        <w:rPr>
          <w:rFonts w:eastAsia="Times New Roman" w:cs="Times New Roman"/>
        </w:rPr>
        <w:t xml:space="preserve"> να εμπλακούμε με όλον αυτό</w:t>
      </w:r>
      <w:r>
        <w:rPr>
          <w:rFonts w:eastAsia="Times New Roman" w:cs="Times New Roman"/>
        </w:rPr>
        <w:t>ν</w:t>
      </w:r>
      <w:r>
        <w:rPr>
          <w:rFonts w:eastAsia="Times New Roman" w:cs="Times New Roman"/>
        </w:rPr>
        <w:t xml:space="preserve"> το</w:t>
      </w:r>
      <w:r>
        <w:rPr>
          <w:rFonts w:eastAsia="Times New Roman" w:cs="Times New Roman"/>
        </w:rPr>
        <w:t>ν</w:t>
      </w:r>
      <w:r>
        <w:rPr>
          <w:rFonts w:eastAsia="Times New Roman" w:cs="Times New Roman"/>
        </w:rPr>
        <w:t xml:space="preserve"> μηχανισμό. Η γνωμάτευση γίνεται από το δημόσιο νοσοκομείο μετά από οκτώ, δέκα μήνες, αν είσαι τυχερός. Γίνεται, δηλαδή, από γιατρούς που έχουν την ευθύνη για το τι θεραπεία χρειάζεται το παιδί </w:t>
      </w:r>
      <w:r>
        <w:rPr>
          <w:rFonts w:eastAsia="Times New Roman"/>
        </w:rPr>
        <w:t>–</w:t>
      </w:r>
      <w:r>
        <w:rPr>
          <w:rFonts w:eastAsia="Times New Roman" w:cs="Times New Roman"/>
        </w:rPr>
        <w:t xml:space="preserve">τι είδους θεραπεία, για πόσο </w:t>
      </w:r>
      <w:r>
        <w:rPr>
          <w:rFonts w:eastAsia="Times New Roman" w:cs="Times New Roman"/>
        </w:rPr>
        <w:t>χρόνο</w:t>
      </w:r>
      <w:r>
        <w:rPr>
          <w:rFonts w:eastAsia="Times New Roman"/>
        </w:rPr>
        <w:t>. Άρα</w:t>
      </w:r>
      <w:r>
        <w:rPr>
          <w:rFonts w:eastAsia="Times New Roman" w:cs="Times New Roman"/>
        </w:rPr>
        <w:t xml:space="preserve"> γίνεται από δημόσια νοσοκομεία, την ευθύνη των οποίων </w:t>
      </w:r>
      <w:r>
        <w:rPr>
          <w:rFonts w:eastAsia="Times New Roman"/>
          <w:bCs/>
        </w:rPr>
        <w:t>έχει</w:t>
      </w:r>
      <w:r>
        <w:rPr>
          <w:rFonts w:eastAsia="Times New Roman" w:cs="Times New Roman"/>
        </w:rPr>
        <w:t xml:space="preserve"> το Υπουργείο. </w:t>
      </w:r>
    </w:p>
    <w:p w14:paraId="5FAE2FBA" w14:textId="77777777" w:rsidR="00F27D86" w:rsidRDefault="00AA27F9">
      <w:pPr>
        <w:spacing w:after="0" w:line="600" w:lineRule="auto"/>
        <w:ind w:firstLine="720"/>
        <w:contextualSpacing/>
        <w:jc w:val="both"/>
        <w:rPr>
          <w:rFonts w:eastAsia="Times New Roman" w:cs="Times New Roman"/>
        </w:rPr>
      </w:pPr>
      <w:r>
        <w:rPr>
          <w:rFonts w:eastAsia="Times New Roman" w:cs="Times New Roman"/>
        </w:rPr>
        <w:t xml:space="preserve">Δεύτερο ζήτημα: Η ειδική αγωγή </w:t>
      </w:r>
      <w:r>
        <w:rPr>
          <w:rFonts w:eastAsia="Times New Roman"/>
        </w:rPr>
        <w:t>–</w:t>
      </w:r>
      <w:r>
        <w:rPr>
          <w:rFonts w:eastAsia="Times New Roman" w:cs="Times New Roman"/>
        </w:rPr>
        <w:t xml:space="preserve">γιατί μία μερίδα του κόσμου ενδεχομένως να το </w:t>
      </w:r>
      <w:r>
        <w:rPr>
          <w:rFonts w:eastAsia="Times New Roman"/>
          <w:bCs/>
        </w:rPr>
        <w:t>έχει</w:t>
      </w:r>
      <w:r>
        <w:rPr>
          <w:rFonts w:eastAsia="Times New Roman" w:cs="Times New Roman"/>
        </w:rPr>
        <w:t xml:space="preserve"> και λίγο στρεβλά στο μυαλό της</w:t>
      </w:r>
      <w:r>
        <w:rPr>
          <w:rFonts w:eastAsia="Times New Roman"/>
        </w:rPr>
        <w:t>–</w:t>
      </w:r>
      <w:r>
        <w:rPr>
          <w:rFonts w:eastAsia="Times New Roman" w:cs="Times New Roman"/>
        </w:rPr>
        <w:t xml:space="preserve"> δεν αφορά μια μικρή ειδική κατηγορία παιδιών. Η ειδική α</w:t>
      </w:r>
      <w:r>
        <w:rPr>
          <w:rFonts w:eastAsia="Times New Roman" w:cs="Times New Roman"/>
        </w:rPr>
        <w:t xml:space="preserve">γωγή μπορεί να αφορά το κάθε παιδί που </w:t>
      </w:r>
      <w:r>
        <w:rPr>
          <w:rFonts w:eastAsia="Times New Roman"/>
          <w:bCs/>
        </w:rPr>
        <w:t>έχει</w:t>
      </w:r>
      <w:r>
        <w:rPr>
          <w:rFonts w:eastAsia="Times New Roman" w:cs="Times New Roman"/>
        </w:rPr>
        <w:t xml:space="preserve"> ένα πρόβλημα μικρό ή μεγαλύτερο στην επικοινωνία, στην προσοχή, στην ομιλία.</w:t>
      </w:r>
    </w:p>
    <w:p w14:paraId="5FAE2FBB" w14:textId="77777777" w:rsidR="00F27D86" w:rsidRDefault="00AA27F9">
      <w:pPr>
        <w:spacing w:after="0" w:line="600" w:lineRule="auto"/>
        <w:ind w:firstLine="720"/>
        <w:contextualSpacing/>
        <w:jc w:val="both"/>
        <w:rPr>
          <w:rFonts w:eastAsia="Times New Roman" w:cs="Times New Roman"/>
        </w:rPr>
      </w:pPr>
      <w:r>
        <w:rPr>
          <w:rFonts w:eastAsia="Times New Roman" w:cs="Times New Roman"/>
        </w:rPr>
        <w:lastRenderedPageBreak/>
        <w:t xml:space="preserve">Σήμερα, ξαναλέω, ευτυχώς </w:t>
      </w:r>
      <w:r>
        <w:rPr>
          <w:rFonts w:eastAsia="Times New Roman" w:cs="Times New Roman"/>
          <w:bCs/>
          <w:shd w:val="clear" w:color="auto" w:fill="FFFFFF"/>
        </w:rPr>
        <w:t>υπάρχουν</w:t>
      </w:r>
      <w:r>
        <w:rPr>
          <w:rFonts w:eastAsia="Times New Roman" w:cs="Times New Roman"/>
        </w:rPr>
        <w:t xml:space="preserve"> και τα διαγνωστικά εργαλεία και η πρόοδος της επιστήμης αλλά και η πληροφόρηση των γονιών</w:t>
      </w:r>
      <w:r>
        <w:rPr>
          <w:rFonts w:eastAsia="Times New Roman" w:cs="Times New Roman"/>
        </w:rPr>
        <w:t>,</w:t>
      </w:r>
      <w:r>
        <w:rPr>
          <w:rFonts w:eastAsia="Times New Roman" w:cs="Times New Roman"/>
        </w:rPr>
        <w:t xml:space="preserve"> σε σχέση μ</w:t>
      </w:r>
      <w:r>
        <w:rPr>
          <w:rFonts w:eastAsia="Times New Roman" w:cs="Times New Roman"/>
        </w:rPr>
        <w:t xml:space="preserve">ε προηγούμενες δεκαετίες, που δικαιολογούν, αν θέλετε, αυτή την αύξηση της δαπάνης ακόμη περισσότερο. </w:t>
      </w:r>
    </w:p>
    <w:p w14:paraId="5FAE2FBC" w14:textId="77777777" w:rsidR="00F27D86" w:rsidRDefault="00AA27F9">
      <w:pPr>
        <w:spacing w:after="0" w:line="600" w:lineRule="auto"/>
        <w:ind w:firstLine="720"/>
        <w:contextualSpacing/>
        <w:jc w:val="both"/>
        <w:rPr>
          <w:rFonts w:eastAsia="Times New Roman" w:cs="Times New Roman"/>
        </w:rPr>
      </w:pPr>
      <w:r>
        <w:rPr>
          <w:rFonts w:eastAsia="Times New Roman" w:cs="Times New Roman"/>
        </w:rPr>
        <w:t xml:space="preserve">Άρα ας μην κάνουμε τέτοιου είδος συσχετίσεις, πολύ περισσότερο, ξαναλέω, όταν μιλάμε για έναν τομέα που δεν υπάρχει σχεδόν </w:t>
      </w:r>
      <w:r>
        <w:rPr>
          <w:rFonts w:eastAsia="Times New Roman"/>
        </w:rPr>
        <w:t>–</w:t>
      </w:r>
      <w:r>
        <w:rPr>
          <w:rFonts w:eastAsia="Times New Roman" w:cs="Times New Roman"/>
        </w:rPr>
        <w:t>για να κάνω και το χατίρι του</w:t>
      </w:r>
      <w:r>
        <w:rPr>
          <w:rFonts w:eastAsia="Times New Roman" w:cs="Times New Roman"/>
        </w:rPr>
        <w:t xml:space="preserve"> κυρίου Υπουργού</w:t>
      </w:r>
      <w:r>
        <w:rPr>
          <w:rFonts w:eastAsia="Times New Roman"/>
        </w:rPr>
        <w:t>–</w:t>
      </w:r>
      <w:r>
        <w:rPr>
          <w:rFonts w:eastAsia="Times New Roman" w:cs="Times New Roman"/>
        </w:rPr>
        <w:t xml:space="preserve"> κα</w:t>
      </w:r>
      <w:r>
        <w:rPr>
          <w:rFonts w:eastAsia="Times New Roman" w:cs="Times New Roman"/>
        </w:rPr>
        <w:t>μ</w:t>
      </w:r>
      <w:r>
        <w:rPr>
          <w:rFonts w:eastAsia="Times New Roman" w:cs="Times New Roman"/>
        </w:rPr>
        <w:t xml:space="preserve">μία δημόσια δομή, όπως οι δομές που </w:t>
      </w:r>
      <w:r>
        <w:rPr>
          <w:rFonts w:eastAsia="Times New Roman" w:cs="Times New Roman"/>
          <w:bCs/>
          <w:shd w:val="clear" w:color="auto" w:fill="FFFFFF"/>
        </w:rPr>
        <w:t>υπάρχουν</w:t>
      </w:r>
      <w:r>
        <w:rPr>
          <w:rFonts w:eastAsia="Times New Roman" w:cs="Times New Roman"/>
        </w:rPr>
        <w:t xml:space="preserve"> στο υπόλοιπο κομμάτι της υγείας και της πρόνοιας. </w:t>
      </w:r>
    </w:p>
    <w:p w14:paraId="5FAE2FBD" w14:textId="77777777" w:rsidR="00F27D86" w:rsidRDefault="00AA27F9">
      <w:pPr>
        <w:spacing w:after="0" w:line="600" w:lineRule="auto"/>
        <w:ind w:firstLine="720"/>
        <w:contextualSpacing/>
        <w:jc w:val="both"/>
        <w:rPr>
          <w:rFonts w:eastAsia="Times New Roman" w:cs="Times New Roman"/>
        </w:rPr>
      </w:pPr>
      <w:r>
        <w:rPr>
          <w:rFonts w:eastAsia="Times New Roman" w:cs="Times New Roman"/>
        </w:rPr>
        <w:t xml:space="preserve">Ορισμένα φαινόμενα ήταν αποτέλεσμα μιας πολιτικής που είχε εκχωρήσει και συνεχίζει να εκχωρεί αυτό το κομμάτι στην επιχειρηματικότητα, την ιδιωτική αγορά και πάει λέγοντας, ακόμη και στον τρόπο που δίνονταν οι αποζημιώσεις μέχρι σήμερα. </w:t>
      </w:r>
    </w:p>
    <w:p w14:paraId="5FAE2FBE" w14:textId="77777777" w:rsidR="00F27D86" w:rsidRDefault="00AA27F9">
      <w:pPr>
        <w:spacing w:after="0" w:line="600" w:lineRule="auto"/>
        <w:ind w:firstLine="720"/>
        <w:contextualSpacing/>
        <w:jc w:val="both"/>
        <w:rPr>
          <w:rFonts w:eastAsia="Times New Roman" w:cs="Times New Roman"/>
        </w:rPr>
      </w:pPr>
      <w:r>
        <w:rPr>
          <w:rFonts w:eastAsia="Times New Roman" w:cs="Times New Roman"/>
        </w:rPr>
        <w:t xml:space="preserve">Άρα δεν πρέπει να </w:t>
      </w:r>
      <w:r>
        <w:rPr>
          <w:rFonts w:eastAsia="Times New Roman" w:cs="Times New Roman"/>
          <w:bCs/>
          <w:shd w:val="clear" w:color="auto" w:fill="FFFFFF"/>
        </w:rPr>
        <w:t>υπάρχουν</w:t>
      </w:r>
      <w:r>
        <w:rPr>
          <w:rFonts w:eastAsia="Times New Roman" w:cs="Times New Roman"/>
        </w:rPr>
        <w:t xml:space="preserve"> τέτοιου είδους προσχήματα. Ε</w:t>
      </w:r>
      <w:r>
        <w:rPr>
          <w:rFonts w:eastAsia="Times New Roman"/>
          <w:bCs/>
        </w:rPr>
        <w:t>ίναι</w:t>
      </w:r>
      <w:r>
        <w:rPr>
          <w:rFonts w:eastAsia="Times New Roman" w:cs="Times New Roman"/>
        </w:rPr>
        <w:t xml:space="preserve"> προσχήματα με βασικό στόχο</w:t>
      </w:r>
      <w:r>
        <w:rPr>
          <w:rFonts w:eastAsia="Times New Roman" w:cs="Times New Roman"/>
        </w:rPr>
        <w:t>,</w:t>
      </w:r>
      <w:r>
        <w:rPr>
          <w:rFonts w:eastAsia="Times New Roman" w:cs="Times New Roman"/>
        </w:rPr>
        <w:t xml:space="preserve"> κατά τη γνώμη μας </w:t>
      </w:r>
      <w:r>
        <w:rPr>
          <w:rFonts w:eastAsia="Times New Roman"/>
        </w:rPr>
        <w:t>–</w:t>
      </w:r>
      <w:r>
        <w:rPr>
          <w:rFonts w:eastAsia="Times New Roman" w:cs="Times New Roman"/>
        </w:rPr>
        <w:t>και θα αποδειχτεί</w:t>
      </w:r>
      <w:r>
        <w:rPr>
          <w:rFonts w:eastAsia="Times New Roman"/>
        </w:rPr>
        <w:t>–</w:t>
      </w:r>
      <w:r>
        <w:rPr>
          <w:rFonts w:eastAsia="Times New Roman" w:cs="Times New Roman"/>
        </w:rPr>
        <w:t xml:space="preserve"> να </w:t>
      </w:r>
      <w:proofErr w:type="spellStart"/>
      <w:r>
        <w:rPr>
          <w:rFonts w:eastAsia="Times New Roman" w:cs="Times New Roman"/>
        </w:rPr>
        <w:t>μετακυλ</w:t>
      </w:r>
      <w:r>
        <w:rPr>
          <w:rFonts w:eastAsia="Times New Roman" w:cs="Times New Roman"/>
        </w:rPr>
        <w:t>ι</w:t>
      </w:r>
      <w:r>
        <w:rPr>
          <w:rFonts w:eastAsia="Times New Roman" w:cs="Times New Roman"/>
        </w:rPr>
        <w:t>στεί</w:t>
      </w:r>
      <w:proofErr w:type="spellEnd"/>
      <w:r>
        <w:rPr>
          <w:rFonts w:eastAsia="Times New Roman" w:cs="Times New Roman"/>
        </w:rPr>
        <w:t xml:space="preserve"> το κόστος </w:t>
      </w:r>
      <w:r>
        <w:rPr>
          <w:rFonts w:eastAsia="Times New Roman"/>
        </w:rPr>
        <w:t xml:space="preserve">–είτε </w:t>
      </w:r>
      <w:r>
        <w:rPr>
          <w:rFonts w:eastAsia="Times New Roman" w:cs="Times New Roman"/>
        </w:rPr>
        <w:t>υπογραφεί είτε δεν υπογραφεί σύμβαση</w:t>
      </w:r>
      <w:r>
        <w:rPr>
          <w:rFonts w:eastAsia="Times New Roman"/>
        </w:rPr>
        <w:t>–</w:t>
      </w:r>
      <w:r>
        <w:rPr>
          <w:rFonts w:eastAsia="Times New Roman" w:cs="Times New Roman"/>
        </w:rPr>
        <w:t xml:space="preserve"> στις πλάτες των οικογενειών των εργαζομένων κ.λπ.</w:t>
      </w:r>
      <w:r>
        <w:rPr>
          <w:rFonts w:eastAsia="Times New Roman" w:cs="Times New Roman"/>
        </w:rPr>
        <w:t>.</w:t>
      </w:r>
      <w:r>
        <w:rPr>
          <w:rFonts w:eastAsia="Times New Roman" w:cs="Times New Roman"/>
        </w:rPr>
        <w:t xml:space="preserve"> </w:t>
      </w:r>
    </w:p>
    <w:p w14:paraId="5FAE2FBF" w14:textId="77777777" w:rsidR="00F27D86" w:rsidRDefault="00AA27F9">
      <w:pPr>
        <w:spacing w:after="0" w:line="600" w:lineRule="auto"/>
        <w:ind w:firstLine="720"/>
        <w:contextualSpacing/>
        <w:jc w:val="both"/>
        <w:rPr>
          <w:rFonts w:eastAsia="Times New Roman" w:cs="Times New Roman"/>
        </w:rPr>
      </w:pPr>
      <w:r>
        <w:rPr>
          <w:rFonts w:eastAsia="Times New Roman" w:cs="Times New Roman"/>
        </w:rPr>
        <w:lastRenderedPageBreak/>
        <w:t xml:space="preserve">Γιατί, με </w:t>
      </w:r>
      <w:proofErr w:type="spellStart"/>
      <w:r>
        <w:rPr>
          <w:rFonts w:eastAsia="Times New Roman" w:cs="Times New Roman"/>
        </w:rPr>
        <w:t>συγχωρείτε</w:t>
      </w:r>
      <w:proofErr w:type="spellEnd"/>
      <w:r>
        <w:rPr>
          <w:rFonts w:eastAsia="Times New Roman" w:cs="Times New Roman"/>
        </w:rPr>
        <w:t>, εκεί</w:t>
      </w:r>
      <w:r>
        <w:rPr>
          <w:rFonts w:eastAsia="Times New Roman" w:cs="Times New Roman"/>
        </w:rPr>
        <w:t xml:space="preserve"> που έχουν υπογραφεί συμβάσεις στο υπόλοιπο κομμάτι στον τομέα της υγείας</w:t>
      </w:r>
      <w:r>
        <w:rPr>
          <w:rFonts w:eastAsia="Times New Roman" w:cs="Times New Roman"/>
        </w:rPr>
        <w:t>,</w:t>
      </w:r>
      <w:r>
        <w:rPr>
          <w:rFonts w:eastAsia="Times New Roman" w:cs="Times New Roman"/>
        </w:rPr>
        <w:t xml:space="preserve"> δεν </w:t>
      </w:r>
      <w:r>
        <w:rPr>
          <w:rFonts w:eastAsia="Times New Roman" w:cs="Times New Roman"/>
          <w:bCs/>
          <w:shd w:val="clear" w:color="auto" w:fill="FFFFFF"/>
        </w:rPr>
        <w:t>υπάρχουν</w:t>
      </w:r>
      <w:r>
        <w:rPr>
          <w:rFonts w:eastAsia="Times New Roman" w:cs="Times New Roman"/>
        </w:rPr>
        <w:t xml:space="preserve"> τέτοια φαινόμενα ή δεν </w:t>
      </w:r>
      <w:r>
        <w:rPr>
          <w:rFonts w:eastAsia="Times New Roman"/>
          <w:bCs/>
        </w:rPr>
        <w:t>έχει</w:t>
      </w:r>
      <w:r>
        <w:rPr>
          <w:rFonts w:eastAsia="Times New Roman" w:cs="Times New Roman"/>
        </w:rPr>
        <w:t xml:space="preserve"> </w:t>
      </w:r>
      <w:proofErr w:type="spellStart"/>
      <w:r>
        <w:rPr>
          <w:rFonts w:eastAsia="Times New Roman" w:cs="Times New Roman"/>
        </w:rPr>
        <w:t>μετακυλ</w:t>
      </w:r>
      <w:r>
        <w:rPr>
          <w:rFonts w:eastAsia="Times New Roman" w:cs="Times New Roman"/>
        </w:rPr>
        <w:t>ι</w:t>
      </w:r>
      <w:r>
        <w:rPr>
          <w:rFonts w:eastAsia="Times New Roman" w:cs="Times New Roman"/>
        </w:rPr>
        <w:t>στεί</w:t>
      </w:r>
      <w:proofErr w:type="spellEnd"/>
      <w:r>
        <w:rPr>
          <w:rFonts w:eastAsia="Times New Roman" w:cs="Times New Roman"/>
        </w:rPr>
        <w:t xml:space="preserve"> το κόστος στις πλάτες των ασθενών; Σοβαρά μιλάμε; </w:t>
      </w:r>
    </w:p>
    <w:p w14:paraId="5FAE2FC0" w14:textId="77777777" w:rsidR="00F27D86" w:rsidRDefault="00AA27F9">
      <w:pPr>
        <w:spacing w:after="0" w:line="600" w:lineRule="auto"/>
        <w:ind w:firstLine="720"/>
        <w:contextualSpacing/>
        <w:jc w:val="both"/>
        <w:rPr>
          <w:rFonts w:eastAsia="Times New Roman" w:cs="Times New Roman"/>
        </w:rPr>
      </w:pPr>
      <w:r>
        <w:rPr>
          <w:rFonts w:eastAsia="Times New Roman" w:cs="Times New Roman"/>
        </w:rPr>
        <w:t>Και στο κάτω-κάτω, αν θέλατε πραγματικά να βάλετε μια τάξη με ειλικρίνεια, θ</w:t>
      </w:r>
      <w:r>
        <w:rPr>
          <w:rFonts w:eastAsia="Times New Roman" w:cs="Times New Roman"/>
        </w:rPr>
        <w:t xml:space="preserve">α έπρεπε να ακολουθήσετε μια τελείως διαφορετική πολιτική δημιουργίας δημόσιων δομών, όπου η διάγνωση, η γνωμάτευση, η θεραπεία να ήταν στην αποκλειστική ευθύνη του κράτους και να υπήρχε προσωπικό. Οι λογοθεραπευτές, οι </w:t>
      </w:r>
      <w:proofErr w:type="spellStart"/>
      <w:r>
        <w:rPr>
          <w:rFonts w:eastAsia="Times New Roman" w:cs="Times New Roman"/>
        </w:rPr>
        <w:t>εργοθεραπευτές</w:t>
      </w:r>
      <w:proofErr w:type="spellEnd"/>
      <w:r>
        <w:rPr>
          <w:rFonts w:eastAsia="Times New Roman" w:cs="Times New Roman"/>
        </w:rPr>
        <w:t>, οι ψυχολόγοι, οι επα</w:t>
      </w:r>
      <w:r>
        <w:rPr>
          <w:rFonts w:eastAsia="Times New Roman" w:cs="Times New Roman"/>
        </w:rPr>
        <w:t>γγελματίες</w:t>
      </w:r>
      <w:r>
        <w:rPr>
          <w:rFonts w:eastAsia="Times New Roman" w:cs="Times New Roman"/>
        </w:rPr>
        <w:t>,</w:t>
      </w:r>
      <w:r>
        <w:rPr>
          <w:rFonts w:eastAsia="Times New Roman" w:cs="Times New Roman"/>
        </w:rPr>
        <w:t xml:space="preserve"> που </w:t>
      </w:r>
      <w:r>
        <w:rPr>
          <w:rFonts w:eastAsia="Times New Roman"/>
          <w:bCs/>
        </w:rPr>
        <w:t>είναι</w:t>
      </w:r>
      <w:r>
        <w:rPr>
          <w:rFonts w:eastAsia="Times New Roman" w:cs="Times New Roman"/>
        </w:rPr>
        <w:t xml:space="preserve"> σήμερα αυτοαπασχολούμενοι και δεν μπορούν να τα βγάλουν πέρα, θα έπρεπε να ενταχθούν σε αυτό το δημόσιο σύστημα υγείας. </w:t>
      </w:r>
    </w:p>
    <w:p w14:paraId="5FAE2FC1" w14:textId="77777777" w:rsidR="00F27D86" w:rsidRDefault="00AA27F9">
      <w:pPr>
        <w:spacing w:after="0" w:line="600" w:lineRule="auto"/>
        <w:ind w:firstLine="720"/>
        <w:contextualSpacing/>
        <w:jc w:val="both"/>
        <w:rPr>
          <w:rFonts w:eastAsia="Times New Roman" w:cs="Times New Roman"/>
        </w:rPr>
      </w:pPr>
      <w:r>
        <w:rPr>
          <w:rFonts w:eastAsia="Times New Roman" w:cs="Times New Roman"/>
        </w:rPr>
        <w:t>Εμείς αυτό διεκδικούμε. Γι’ αυτό κάνουμε την ερώτηση. Σε αυτό σας ζητάμε να απαντήσετε, αλλά εσείς δεν έχετε τέτο</w:t>
      </w:r>
      <w:r>
        <w:rPr>
          <w:rFonts w:eastAsia="Times New Roman" w:cs="Times New Roman"/>
        </w:rPr>
        <w:t xml:space="preserve">ια πρόθεση και τέτοια πολιτική δημιουργίας τέτοιων δομών. Όλα στην επιχειρηματικότητα και ο καθένας, η κάθε οικογένεια στον </w:t>
      </w:r>
      <w:r>
        <w:rPr>
          <w:rFonts w:eastAsia="Times New Roman" w:cs="Times New Roman"/>
        </w:rPr>
        <w:t xml:space="preserve">δικό της </w:t>
      </w:r>
      <w:proofErr w:type="spellStart"/>
      <w:r>
        <w:rPr>
          <w:rFonts w:eastAsia="Times New Roman" w:cs="Times New Roman"/>
        </w:rPr>
        <w:t>γ</w:t>
      </w:r>
      <w:r>
        <w:rPr>
          <w:rFonts w:eastAsia="Times New Roman" w:cs="Times New Roman"/>
        </w:rPr>
        <w:t>ολγοθά</w:t>
      </w:r>
      <w:proofErr w:type="spellEnd"/>
      <w:r>
        <w:rPr>
          <w:rFonts w:eastAsia="Times New Roman" w:cs="Times New Roman"/>
        </w:rPr>
        <w:t xml:space="preserve">, στην ατομική ευθύνη και </w:t>
      </w:r>
      <w:r>
        <w:rPr>
          <w:rFonts w:eastAsia="Times New Roman" w:cs="Times New Roman"/>
        </w:rPr>
        <w:t xml:space="preserve">ο καθένας </w:t>
      </w:r>
      <w:r>
        <w:rPr>
          <w:rFonts w:eastAsia="Times New Roman" w:cs="Times New Roman"/>
        </w:rPr>
        <w:t xml:space="preserve">στο πορτοφόλι του, για να τα βγάλει πέρα. </w:t>
      </w:r>
    </w:p>
    <w:p w14:paraId="5FAE2FC2" w14:textId="77777777" w:rsidR="00F27D86" w:rsidRDefault="00AA27F9">
      <w:pPr>
        <w:spacing w:after="0" w:line="600" w:lineRule="auto"/>
        <w:ind w:firstLine="720"/>
        <w:contextualSpacing/>
        <w:jc w:val="both"/>
        <w:rPr>
          <w:rFonts w:eastAsia="Times New Roman" w:cs="Times New Roman"/>
        </w:rPr>
      </w:pPr>
      <w:r>
        <w:rPr>
          <w:rFonts w:eastAsia="Times New Roman"/>
          <w:b/>
          <w:bCs/>
        </w:rPr>
        <w:lastRenderedPageBreak/>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cs="Times New Roman"/>
        </w:rPr>
        <w:t>Κυρ</w:t>
      </w:r>
      <w:r>
        <w:rPr>
          <w:rFonts w:eastAsia="Times New Roman" w:cs="Times New Roman"/>
        </w:rPr>
        <w:t xml:space="preserve">ία </w:t>
      </w:r>
      <w:proofErr w:type="spellStart"/>
      <w:r>
        <w:rPr>
          <w:rFonts w:eastAsia="Times New Roman" w:cs="Times New Roman"/>
        </w:rPr>
        <w:t>Μεγαλοοικονόμου</w:t>
      </w:r>
      <w:proofErr w:type="spellEnd"/>
      <w:r>
        <w:rPr>
          <w:rFonts w:eastAsia="Times New Roman" w:cs="Times New Roman"/>
        </w:rPr>
        <w:t xml:space="preserve">, έχετε τον λόγο και εσείς για τη δευτερολογία σας. </w:t>
      </w:r>
    </w:p>
    <w:p w14:paraId="5FAE2FC3" w14:textId="77777777" w:rsidR="00F27D86" w:rsidRDefault="00AA27F9">
      <w:pPr>
        <w:spacing w:after="0" w:line="600" w:lineRule="auto"/>
        <w:ind w:firstLine="720"/>
        <w:contextualSpacing/>
        <w:jc w:val="both"/>
        <w:rPr>
          <w:rFonts w:eastAsia="Times New Roman" w:cs="Times New Roman"/>
        </w:rPr>
      </w:pPr>
      <w:r>
        <w:rPr>
          <w:rFonts w:eastAsia="Times New Roman" w:cs="Times New Roman"/>
          <w:b/>
        </w:rPr>
        <w:t>ΘΕΟΔΩΡΑ ΜΕΓΑΛΟΟΙΚΟΝ</w:t>
      </w:r>
      <w:r>
        <w:rPr>
          <w:rFonts w:eastAsia="Times New Roman" w:cs="Times New Roman"/>
          <w:b/>
          <w:lang w:val="en-US"/>
        </w:rPr>
        <w:t>O</w:t>
      </w:r>
      <w:r>
        <w:rPr>
          <w:rFonts w:eastAsia="Times New Roman" w:cs="Times New Roman"/>
          <w:b/>
        </w:rPr>
        <w:t>ΜΟΥ:</w:t>
      </w:r>
      <w:r>
        <w:rPr>
          <w:rFonts w:eastAsia="Times New Roman" w:cs="Times New Roman"/>
        </w:rPr>
        <w:t xml:space="preserve"> Ευχαριστώ. </w:t>
      </w:r>
    </w:p>
    <w:p w14:paraId="5FAE2FC4" w14:textId="77777777" w:rsidR="00F27D86" w:rsidRDefault="00AA27F9">
      <w:pPr>
        <w:spacing w:after="0" w:line="600" w:lineRule="auto"/>
        <w:ind w:firstLine="720"/>
        <w:contextualSpacing/>
        <w:jc w:val="both"/>
        <w:rPr>
          <w:rFonts w:eastAsia="Times New Roman"/>
          <w:bCs/>
        </w:rPr>
      </w:pPr>
      <w:r>
        <w:rPr>
          <w:rFonts w:eastAsia="Times New Roman" w:cs="Times New Roman"/>
        </w:rPr>
        <w:t xml:space="preserve">Κύριε συνάδελφε, συμφωνώ με αυτό που λέτε. Δεν </w:t>
      </w:r>
      <w:r>
        <w:rPr>
          <w:rFonts w:eastAsia="Times New Roman" w:cs="Times New Roman"/>
          <w:bCs/>
          <w:shd w:val="clear" w:color="auto" w:fill="FFFFFF"/>
        </w:rPr>
        <w:t>υπάρχουν</w:t>
      </w:r>
      <w:r>
        <w:rPr>
          <w:rFonts w:eastAsia="Times New Roman" w:cs="Times New Roman"/>
        </w:rPr>
        <w:t xml:space="preserve"> δημόσιες δομές. Όπως ξέρετε, ιδιωτικά νοσοκομεία και κλινικές </w:t>
      </w:r>
      <w:r>
        <w:rPr>
          <w:rFonts w:eastAsia="Times New Roman" w:cs="Times New Roman"/>
          <w:bCs/>
          <w:shd w:val="clear" w:color="auto" w:fill="FFFFFF"/>
        </w:rPr>
        <w:t>υπάρχουν,</w:t>
      </w:r>
      <w:r>
        <w:rPr>
          <w:rFonts w:eastAsia="Times New Roman" w:cs="Times New Roman"/>
        </w:rPr>
        <w:t xml:space="preserve"> αλλά </w:t>
      </w:r>
      <w:r>
        <w:rPr>
          <w:rFonts w:eastAsia="Times New Roman"/>
          <w:bCs/>
        </w:rPr>
        <w:t>έχουν υπογράψει</w:t>
      </w:r>
      <w:r>
        <w:rPr>
          <w:rFonts w:eastAsia="Times New Roman"/>
          <w:bCs/>
        </w:rPr>
        <w:t xml:space="preserve"> συμβάσεις και ξέρουν πόσο θα πληρωθούν. </w:t>
      </w:r>
    </w:p>
    <w:p w14:paraId="5FAE2FC5" w14:textId="77777777" w:rsidR="00F27D86" w:rsidRDefault="00AA27F9">
      <w:pPr>
        <w:spacing w:after="0" w:line="600" w:lineRule="auto"/>
        <w:ind w:firstLine="720"/>
        <w:contextualSpacing/>
        <w:jc w:val="both"/>
        <w:rPr>
          <w:rFonts w:eastAsia="Times New Roman" w:cs="Times New Roman"/>
        </w:rPr>
      </w:pPr>
      <w:r>
        <w:rPr>
          <w:rFonts w:eastAsia="Times New Roman"/>
          <w:bCs/>
        </w:rPr>
        <w:t xml:space="preserve">Ζητάτε λευκή επιταγή στα κέντρα να υπογράψουν. Ας γίνονταν δομές και ας </w:t>
      </w:r>
      <w:proofErr w:type="spellStart"/>
      <w:r>
        <w:rPr>
          <w:rFonts w:eastAsia="Times New Roman"/>
          <w:bCs/>
        </w:rPr>
        <w:t>απορροφούνταν</w:t>
      </w:r>
      <w:proofErr w:type="spellEnd"/>
      <w:r>
        <w:rPr>
          <w:rFonts w:eastAsia="Times New Roman"/>
          <w:bCs/>
        </w:rPr>
        <w:t xml:space="preserve"> όλοι οι επιστήμονες εκεί. </w:t>
      </w:r>
      <w:r>
        <w:rPr>
          <w:rFonts w:eastAsia="Times New Roman"/>
          <w:bCs/>
          <w:shd w:val="clear" w:color="auto" w:fill="FFFFFF"/>
        </w:rPr>
        <w:t>Όμως</w:t>
      </w:r>
      <w:r>
        <w:rPr>
          <w:rFonts w:eastAsia="Times New Roman"/>
          <w:bCs/>
        </w:rPr>
        <w:t>, δεν πρόκειται να γίνουν, γιατί το δημόσιο σύστημα πέφτει συνέχεια. Οπότε</w:t>
      </w:r>
      <w:r>
        <w:rPr>
          <w:rFonts w:eastAsia="Times New Roman"/>
          <w:bCs/>
        </w:rPr>
        <w:t xml:space="preserve"> ζητάτε ψύλλους στα άχυρα. Λοιπόν, ας αρκεστούμε…</w:t>
      </w:r>
    </w:p>
    <w:p w14:paraId="5FAE2FC6"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Κυρία </w:t>
      </w:r>
      <w:proofErr w:type="spellStart"/>
      <w:r>
        <w:rPr>
          <w:rFonts w:eastAsia="Times New Roman" w:cs="Times New Roman"/>
          <w:szCs w:val="24"/>
        </w:rPr>
        <w:t>Μεγαλοοικονόμου</w:t>
      </w:r>
      <w:proofErr w:type="spellEnd"/>
      <w:r>
        <w:rPr>
          <w:rFonts w:eastAsia="Times New Roman" w:cs="Times New Roman"/>
          <w:szCs w:val="24"/>
        </w:rPr>
        <w:t>, μην απευθύνεστε στον ερωτώντα συνάδελφό σας. Στο Προεδρείο απευθύνεστε και μέσω του Προεδρείου απευθύνετε τα ερωτήματά σας στον Υπουργό.</w:t>
      </w:r>
    </w:p>
    <w:p w14:paraId="5FAE2FC7"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Σχετικά με τα κέντρα θεραπειών, οι σύλλογοι έχουν αγανακτήσει, διότι ζητάτε τα ειδικά κέντρα να υπογράψουν συμβάσεις χωρίς να έχουν λυθεί τα προβλήματα που έχουν με τον ΕΟΠΥΥ, δηλαδή δεν γνωρίζουν με </w:t>
      </w:r>
      <w:r>
        <w:rPr>
          <w:rFonts w:eastAsia="Times New Roman" w:cs="Times New Roman"/>
          <w:szCs w:val="24"/>
        </w:rPr>
        <w:lastRenderedPageBreak/>
        <w:t>ποιον τιμοκατάλογο θα πληρώνοντ</w:t>
      </w:r>
      <w:r>
        <w:rPr>
          <w:rFonts w:eastAsia="Times New Roman" w:cs="Times New Roman"/>
          <w:szCs w:val="24"/>
        </w:rPr>
        <w:t xml:space="preserve">αι για κάθε θεραπεία. Τους έχετε πει, για παράδειγμα, </w:t>
      </w:r>
      <w:r>
        <w:rPr>
          <w:rFonts w:eastAsia="Times New Roman" w:cs="Times New Roman"/>
          <w:szCs w:val="24"/>
        </w:rPr>
        <w:t>1</w:t>
      </w:r>
      <w:r>
        <w:rPr>
          <w:rFonts w:eastAsia="Times New Roman" w:cs="Times New Roman"/>
          <w:szCs w:val="24"/>
        </w:rPr>
        <w:t xml:space="preserve"> ευρώ, </w:t>
      </w:r>
      <w:r>
        <w:rPr>
          <w:rFonts w:eastAsia="Times New Roman" w:cs="Times New Roman"/>
          <w:szCs w:val="24"/>
        </w:rPr>
        <w:t>3</w:t>
      </w:r>
      <w:r>
        <w:rPr>
          <w:rFonts w:eastAsia="Times New Roman" w:cs="Times New Roman"/>
          <w:szCs w:val="24"/>
        </w:rPr>
        <w:t xml:space="preserve"> ευρώ; </w:t>
      </w:r>
    </w:p>
    <w:p w14:paraId="5FAE2FC8"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Απάντησα προηγουμένως. </w:t>
      </w:r>
      <w:r>
        <w:rPr>
          <w:rFonts w:eastAsia="Times New Roman" w:cs="Times New Roman"/>
          <w:szCs w:val="24"/>
        </w:rPr>
        <w:t>Είπα 15</w:t>
      </w:r>
      <w:r>
        <w:rPr>
          <w:rFonts w:eastAsia="Times New Roman" w:cs="Times New Roman"/>
          <w:szCs w:val="24"/>
        </w:rPr>
        <w:t xml:space="preserve">, </w:t>
      </w:r>
      <w:r>
        <w:rPr>
          <w:rFonts w:eastAsia="Times New Roman" w:cs="Times New Roman"/>
          <w:szCs w:val="24"/>
        </w:rPr>
        <w:t>15</w:t>
      </w:r>
      <w:r>
        <w:rPr>
          <w:rFonts w:eastAsia="Times New Roman" w:cs="Times New Roman"/>
          <w:szCs w:val="24"/>
        </w:rPr>
        <w:t xml:space="preserve">, </w:t>
      </w:r>
      <w:r>
        <w:rPr>
          <w:rFonts w:eastAsia="Times New Roman" w:cs="Times New Roman"/>
          <w:szCs w:val="24"/>
        </w:rPr>
        <w:t>15</w:t>
      </w:r>
      <w:r>
        <w:rPr>
          <w:rFonts w:eastAsia="Times New Roman" w:cs="Times New Roman"/>
          <w:szCs w:val="24"/>
        </w:rPr>
        <w:t xml:space="preserve"> οι βασικές θεραπείες. </w:t>
      </w:r>
    </w:p>
    <w:p w14:paraId="5FAE2FC9"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Γιατί δεν υπογράφουν, αφού τους έχετε πει τιμή;</w:t>
      </w:r>
    </w:p>
    <w:p w14:paraId="5FAE2FCA"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ΠΡΟΕ</w:t>
      </w:r>
      <w:r>
        <w:rPr>
          <w:rFonts w:eastAsia="Times New Roman" w:cs="Times New Roman"/>
          <w:b/>
          <w:szCs w:val="24"/>
        </w:rPr>
        <w:t xml:space="preserve">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Υπουργέ, μη γίνεται διάλογος. Αφήστε να ολοκληρώσει η κ. </w:t>
      </w:r>
      <w:proofErr w:type="spellStart"/>
      <w:r>
        <w:rPr>
          <w:rFonts w:eastAsia="Times New Roman" w:cs="Times New Roman"/>
          <w:szCs w:val="24"/>
        </w:rPr>
        <w:t>Μεγαλοοικονόμου</w:t>
      </w:r>
      <w:proofErr w:type="spellEnd"/>
      <w:r>
        <w:rPr>
          <w:rFonts w:eastAsia="Times New Roman" w:cs="Times New Roman"/>
          <w:szCs w:val="24"/>
        </w:rPr>
        <w:t xml:space="preserve"> και θα απαντήσετε στο τέλος. </w:t>
      </w:r>
    </w:p>
    <w:p w14:paraId="5FAE2FCB"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Συνεχίστε, κυρία συνάδελφε. </w:t>
      </w:r>
    </w:p>
    <w:p w14:paraId="5FAE2FCC"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Μήπως δεν γνωρίζετε τις τιμές της πληρωμής ανά κατηγορία; </w:t>
      </w:r>
    </w:p>
    <w:p w14:paraId="5FAE2FCD"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Μου </w:t>
      </w:r>
      <w:r>
        <w:rPr>
          <w:rFonts w:eastAsia="Times New Roman" w:cs="Times New Roman"/>
          <w:szCs w:val="24"/>
        </w:rPr>
        <w:t>λέτε ότι απαντήσατε. Μόνο προφορικά τους τα έχετε πει. Δεν τους έχετε δώσει καμ</w:t>
      </w:r>
      <w:r>
        <w:rPr>
          <w:rFonts w:eastAsia="Times New Roman" w:cs="Times New Roman"/>
          <w:szCs w:val="24"/>
        </w:rPr>
        <w:t>μ</w:t>
      </w:r>
      <w:r>
        <w:rPr>
          <w:rFonts w:eastAsia="Times New Roman" w:cs="Times New Roman"/>
          <w:szCs w:val="24"/>
        </w:rPr>
        <w:t xml:space="preserve">ία γραπτή εγγύηση. Τους βάζετε πρώτα να </w:t>
      </w:r>
      <w:r>
        <w:rPr>
          <w:rFonts w:eastAsia="Times New Roman" w:cs="Times New Roman"/>
          <w:szCs w:val="24"/>
        </w:rPr>
        <w:t>«</w:t>
      </w:r>
      <w:r>
        <w:rPr>
          <w:rFonts w:eastAsia="Times New Roman" w:cs="Times New Roman"/>
          <w:szCs w:val="24"/>
        </w:rPr>
        <w:t>υπογράψουν</w:t>
      </w:r>
      <w:r>
        <w:rPr>
          <w:rFonts w:eastAsia="Times New Roman" w:cs="Times New Roman"/>
          <w:szCs w:val="24"/>
        </w:rPr>
        <w:t>»</w:t>
      </w:r>
      <w:r>
        <w:rPr>
          <w:rFonts w:eastAsia="Times New Roman" w:cs="Times New Roman"/>
          <w:szCs w:val="24"/>
        </w:rPr>
        <w:t xml:space="preserve"> προφορικά. Όταν θα υπογράψουν</w:t>
      </w:r>
      <w:r>
        <w:rPr>
          <w:rFonts w:eastAsia="Times New Roman" w:cs="Times New Roman"/>
          <w:szCs w:val="24"/>
        </w:rPr>
        <w:t>,</w:t>
      </w:r>
      <w:r>
        <w:rPr>
          <w:rFonts w:eastAsia="Times New Roman" w:cs="Times New Roman"/>
          <w:szCs w:val="24"/>
        </w:rPr>
        <w:t xml:space="preserve"> όμως, θα είναι πολύ αργά. </w:t>
      </w:r>
    </w:p>
    <w:p w14:paraId="5FAE2FCE"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Γιατί αντιμετωπίζετε με τέτοια προχειρότητα ένα τόσο σοβαρό πρόβλ</w:t>
      </w:r>
      <w:r>
        <w:rPr>
          <w:rFonts w:eastAsia="Times New Roman" w:cs="Times New Roman"/>
          <w:szCs w:val="24"/>
        </w:rPr>
        <w:t>ημα και δίνετε συνεχώς παρατάσεις; Ζητάτε να υπογράψουν τα κέντρα</w:t>
      </w:r>
      <w:r>
        <w:rPr>
          <w:rFonts w:eastAsia="Times New Roman" w:cs="Times New Roman"/>
          <w:szCs w:val="24"/>
        </w:rPr>
        <w:t>,</w:t>
      </w:r>
      <w:r>
        <w:rPr>
          <w:rFonts w:eastAsia="Times New Roman" w:cs="Times New Roman"/>
          <w:szCs w:val="24"/>
        </w:rPr>
        <w:t xml:space="preserve"> καλή τη </w:t>
      </w:r>
      <w:proofErr w:type="spellStart"/>
      <w:r>
        <w:rPr>
          <w:rFonts w:eastAsia="Times New Roman" w:cs="Times New Roman"/>
          <w:szCs w:val="24"/>
        </w:rPr>
        <w:t>πίστει</w:t>
      </w:r>
      <w:proofErr w:type="spellEnd"/>
      <w:r>
        <w:rPr>
          <w:rFonts w:eastAsia="Times New Roman" w:cs="Times New Roman"/>
          <w:szCs w:val="24"/>
        </w:rPr>
        <w:t xml:space="preserve">, να πληρώνονται μετά από </w:t>
      </w:r>
      <w:r>
        <w:rPr>
          <w:rFonts w:eastAsia="Times New Roman" w:cs="Times New Roman"/>
          <w:szCs w:val="24"/>
        </w:rPr>
        <w:lastRenderedPageBreak/>
        <w:t xml:space="preserve">τρεις μήνες και βλέπουμε. Έτσι, πώς θα πληρώνουν αυτοί το προσωπικό τους και τα έξοδά τους; </w:t>
      </w:r>
    </w:p>
    <w:p w14:paraId="5FAE2FCF"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θεωρείτε εύλογο το γεγονός ότι στα κονδύλια για </w:t>
      </w:r>
      <w:r>
        <w:rPr>
          <w:rFonts w:eastAsia="Times New Roman" w:cs="Times New Roman"/>
          <w:szCs w:val="24"/>
        </w:rPr>
        <w:t xml:space="preserve">την ειδική αγωγή έχετε περικόψει περίπου το 40%; Ήταν 105 εκατομμύρια και το έχετε φτάσει γύρω στα 65 εκατομμύρια ευρώ τον χρόνο. Θα καλυφθούν οι ανάγκες των παιδιών; </w:t>
      </w:r>
      <w:proofErr w:type="spellStart"/>
      <w:r>
        <w:rPr>
          <w:rFonts w:eastAsia="Times New Roman" w:cs="Times New Roman"/>
          <w:szCs w:val="24"/>
        </w:rPr>
        <w:t>Πρόπερσι</w:t>
      </w:r>
      <w:proofErr w:type="spellEnd"/>
      <w:r>
        <w:rPr>
          <w:rFonts w:eastAsia="Times New Roman" w:cs="Times New Roman"/>
          <w:szCs w:val="24"/>
        </w:rPr>
        <w:t xml:space="preserve"> ήταν 105 εκατομμύρια. Πέρσι ήταν 80 εκατομμύρια. Τώρα, το πήγατε στα 65 εκατομμύ</w:t>
      </w:r>
      <w:r>
        <w:rPr>
          <w:rFonts w:eastAsia="Times New Roman" w:cs="Times New Roman"/>
          <w:szCs w:val="24"/>
        </w:rPr>
        <w:t xml:space="preserve">ρια. </w:t>
      </w:r>
    </w:p>
    <w:p w14:paraId="5FAE2FD0"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Όπως γνωρίζετε, οι ενώσεις γονέων έχουν εκφράσει πάρα πολύ μεγάλη ανησυχία γι’ αυτό. Μάλιστα, θα καταθέσω για τα Πρακτικά όλον τον φάκελο. Είναι από ο</w:t>
      </w:r>
      <w:r>
        <w:rPr>
          <w:rFonts w:eastAsia="Times New Roman" w:cs="Times New Roman"/>
          <w:szCs w:val="24"/>
        </w:rPr>
        <w:t>κ</w:t>
      </w:r>
      <w:r>
        <w:rPr>
          <w:rFonts w:eastAsia="Times New Roman" w:cs="Times New Roman"/>
          <w:szCs w:val="24"/>
        </w:rPr>
        <w:t>τακόσιους πενήντα γονείς, που έχουν υπογράψει και αναφέρουν ποιο είναι το πρόβλημα που έχουν. Δεν ε</w:t>
      </w:r>
      <w:r>
        <w:rPr>
          <w:rFonts w:eastAsia="Times New Roman" w:cs="Times New Roman"/>
          <w:szCs w:val="24"/>
        </w:rPr>
        <w:t xml:space="preserve">ίναι κάποιος φορέας. Δεν είναι κάποια ΜΚΟ.  </w:t>
      </w:r>
    </w:p>
    <w:p w14:paraId="5FAE2FD1"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η Βουλευτής κ. Θεοδώρα </w:t>
      </w:r>
      <w:proofErr w:type="spellStart"/>
      <w:r>
        <w:rPr>
          <w:rFonts w:eastAsia="Times New Roman" w:cs="Times New Roman"/>
          <w:szCs w:val="24"/>
        </w:rPr>
        <w:t>Μεγαλοοικονόμου</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w:t>
      </w:r>
      <w:r>
        <w:rPr>
          <w:rFonts w:eastAsia="Times New Roman" w:cs="Times New Roman"/>
          <w:szCs w:val="24"/>
        </w:rPr>
        <w:t>λής)</w:t>
      </w:r>
    </w:p>
    <w:p w14:paraId="5FAE2FD2"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Μάλιστα, η Εθνική Επιτροπή για τα Δικαιώματα του Ανθρώπου εξέδωσε σχετική ανακοίνωση ότι κανένα παιδί δεν πρέπει να μείνει χωρίς θεραπεία, ειδικά αυτά που βρίσκονται στο μέσο της θεραπευτικής περιόδου. </w:t>
      </w:r>
    </w:p>
    <w:p w14:paraId="5FAE2FD3"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Καταθέτω και το σχετικό έγγραφο για τα δικαιώματ</w:t>
      </w:r>
      <w:r>
        <w:rPr>
          <w:rFonts w:eastAsia="Times New Roman" w:cs="Times New Roman"/>
          <w:szCs w:val="24"/>
        </w:rPr>
        <w:t xml:space="preserve">α του ανθρώπου από την ΕΕΔΑ. </w:t>
      </w:r>
    </w:p>
    <w:p w14:paraId="5FAE2FD4"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η Βουλευτής κ. Θεοδώρα </w:t>
      </w:r>
      <w:proofErr w:type="spellStart"/>
      <w:r>
        <w:rPr>
          <w:rFonts w:eastAsia="Times New Roman" w:cs="Times New Roman"/>
          <w:szCs w:val="24"/>
        </w:rPr>
        <w:t>Μεγαλοοικονόμου</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FAE2FD5"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Όπως ξέρετ</w:t>
      </w:r>
      <w:r>
        <w:rPr>
          <w:rFonts w:eastAsia="Times New Roman" w:cs="Times New Roman"/>
          <w:szCs w:val="24"/>
        </w:rPr>
        <w:t xml:space="preserve">ε, δεν τα έχω βγάλει αυτά από το μυαλό μου, γιατί δεν είμαι γιατρός. Έχω συνομιλήσει με κέντρα </w:t>
      </w:r>
      <w:proofErr w:type="spellStart"/>
      <w:r>
        <w:rPr>
          <w:rFonts w:eastAsia="Times New Roman" w:cs="Times New Roman"/>
          <w:szCs w:val="24"/>
        </w:rPr>
        <w:t>λογοθεραπείας</w:t>
      </w:r>
      <w:proofErr w:type="spellEnd"/>
      <w:r>
        <w:rPr>
          <w:rFonts w:eastAsia="Times New Roman" w:cs="Times New Roman"/>
          <w:szCs w:val="24"/>
        </w:rPr>
        <w:t>. Γνωρίζω ότι πολλοί γονείς έχουν αποσύρει τα παιδιά τους από τις θεραπείες, γιατί δεν γνωρίζουν εάν θα πληρωθούν και πώς θα γίνει. Τελικά, δεν έχου</w:t>
      </w:r>
      <w:r>
        <w:rPr>
          <w:rFonts w:eastAsia="Times New Roman" w:cs="Times New Roman"/>
          <w:szCs w:val="24"/>
        </w:rPr>
        <w:t xml:space="preserve">ν τη δύναμη να πληρώσουν από την τσέπη τους όταν τους τα ζητούν τα κέντρα. </w:t>
      </w:r>
    </w:p>
    <w:p w14:paraId="5FAE2FD6"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πολλά κέντρα </w:t>
      </w:r>
      <w:proofErr w:type="spellStart"/>
      <w:r>
        <w:rPr>
          <w:rFonts w:eastAsia="Times New Roman" w:cs="Times New Roman"/>
          <w:szCs w:val="24"/>
        </w:rPr>
        <w:t>λογοθεραπείας</w:t>
      </w:r>
      <w:proofErr w:type="spellEnd"/>
      <w:r>
        <w:rPr>
          <w:rFonts w:eastAsia="Times New Roman" w:cs="Times New Roman"/>
          <w:szCs w:val="24"/>
        </w:rPr>
        <w:t xml:space="preserve">, </w:t>
      </w:r>
      <w:proofErr w:type="spellStart"/>
      <w:r>
        <w:rPr>
          <w:rFonts w:eastAsia="Times New Roman" w:cs="Times New Roman"/>
          <w:szCs w:val="24"/>
        </w:rPr>
        <w:t>εργοθεραπείας</w:t>
      </w:r>
      <w:proofErr w:type="spellEnd"/>
      <w:r>
        <w:rPr>
          <w:rFonts w:eastAsia="Times New Roman" w:cs="Times New Roman"/>
          <w:szCs w:val="24"/>
        </w:rPr>
        <w:t xml:space="preserve"> προσανατολίζονται να απολύσουν εργαζομένους, διότι δεν μπορούν να ανταποκριθούν στο κόστος, αφού δεν ξέρουν πόσο θα </w:t>
      </w:r>
      <w:r>
        <w:rPr>
          <w:rFonts w:eastAsia="Times New Roman" w:cs="Times New Roman"/>
          <w:szCs w:val="24"/>
        </w:rPr>
        <w:lastRenderedPageBreak/>
        <w:t>πληρώνονται. Ή</w:t>
      </w:r>
      <w:r>
        <w:rPr>
          <w:rFonts w:eastAsia="Times New Roman" w:cs="Times New Roman"/>
          <w:szCs w:val="24"/>
        </w:rPr>
        <w:t xml:space="preserve"> θα κλείσουν τα κέντρα ή θα απολύσουν εργαζομένους. Έτσι, θα στερηθούμε θέσεις εργασίας, αφού θα απολύσουν. Θα γίνουν κι άλλα κλεισίματα επιχειρήσεων, εάν αυτός είναι ο σκοπός σας. </w:t>
      </w:r>
    </w:p>
    <w:p w14:paraId="5FAE2FD7"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Τέλος, θέλω να επισημάνω ένα σημαντικό σημείο που προκύπτει. Κάθε παιδί, κ</w:t>
      </w:r>
      <w:r>
        <w:rPr>
          <w:rFonts w:eastAsia="Times New Roman" w:cs="Times New Roman"/>
          <w:szCs w:val="24"/>
        </w:rPr>
        <w:t>ύριε Υπουργέ –ως γιατρός το ξέρετε- έχει ξεχωριστές ανάγκες. Θα ήταν καταστρεπτικό να ορίσετε ένα τελικό ανώτατο όριο. Παραδείγματος χάρ</w:t>
      </w:r>
      <w:r>
        <w:rPr>
          <w:rFonts w:eastAsia="Times New Roman" w:cs="Times New Roman"/>
          <w:szCs w:val="24"/>
        </w:rPr>
        <w:t>ιν</w:t>
      </w:r>
      <w:r>
        <w:rPr>
          <w:rFonts w:eastAsia="Times New Roman" w:cs="Times New Roman"/>
          <w:szCs w:val="24"/>
        </w:rPr>
        <w:t xml:space="preserve">, για ένα παιδί που είναι αυτιστικό. Κάθε παιδί έχει διαφορετικό τρόπο και χρειάζεται κάτι άλλο. Υπάρχουν παιδιά που αρκεί </w:t>
      </w:r>
      <w:proofErr w:type="spellStart"/>
      <w:r>
        <w:rPr>
          <w:rFonts w:eastAsia="Times New Roman" w:cs="Times New Roman"/>
          <w:szCs w:val="24"/>
        </w:rPr>
        <w:t>λογοθεραπεία</w:t>
      </w:r>
      <w:proofErr w:type="spellEnd"/>
      <w:r>
        <w:rPr>
          <w:rFonts w:eastAsia="Times New Roman" w:cs="Times New Roman"/>
          <w:szCs w:val="24"/>
        </w:rPr>
        <w:t xml:space="preserve"> μία φορά την εβδομάδα. Μπορεί παιδιά που έχουν αυτισμό να χρειάζονται, δυστυχώς, μέρα παρά μέρα να κάνουν θεραπείες. Έχω</w:t>
      </w:r>
      <w:r>
        <w:rPr>
          <w:rFonts w:eastAsia="Times New Roman" w:cs="Times New Roman"/>
          <w:szCs w:val="24"/>
        </w:rPr>
        <w:t xml:space="preserve"> τα στοιχεία από τους γονείς. Τα αυτιστικά παιδιά χρειάζονται θεραπεία μέρα παρά μέρα, διότι δεν παίρνουν θεραπεία. Όσο και αν μου λέτε ότι το 85% αναπηρία ή αυτισμός μπορεί να γίνει 65%, δεν διορθώνεται. Απλώς, μια μικρή, ελάχιστη βελτίωση μπορεί να υπάρξ</w:t>
      </w:r>
      <w:r>
        <w:rPr>
          <w:rFonts w:eastAsia="Times New Roman" w:cs="Times New Roman"/>
          <w:szCs w:val="24"/>
        </w:rPr>
        <w:t xml:space="preserve">ει. </w:t>
      </w:r>
    </w:p>
    <w:p w14:paraId="5FAE2FD8"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 xml:space="preserve">Η ίδια αντιμετώπιση ανόμοιων πραγμάτων δεν μπορεί να σταθεί. Απαγορεύεται και δεν είναι δυνατόν να λειτουργήσει στην </w:t>
      </w:r>
      <w:r>
        <w:rPr>
          <w:rFonts w:eastAsia="Times New Roman" w:cs="Times New Roman"/>
          <w:szCs w:val="24"/>
        </w:rPr>
        <w:lastRenderedPageBreak/>
        <w:t xml:space="preserve">πράξη. Σας ζητώ για κάθε παιδί να γίνει ξεχωριστή γνωμάτευση και ξεχωριστή μεταχείριση. </w:t>
      </w:r>
    </w:p>
    <w:p w14:paraId="5FAE2FD9" w14:textId="77777777" w:rsidR="00F27D86" w:rsidRDefault="00AA27F9">
      <w:pPr>
        <w:tabs>
          <w:tab w:val="left" w:pos="2820"/>
        </w:tabs>
        <w:spacing w:after="0" w:line="600" w:lineRule="auto"/>
        <w:ind w:firstLine="720"/>
        <w:contextualSpacing/>
        <w:jc w:val="both"/>
        <w:rPr>
          <w:rFonts w:eastAsia="Times New Roman"/>
          <w:szCs w:val="24"/>
        </w:rPr>
      </w:pPr>
      <w:r>
        <w:rPr>
          <w:rFonts w:eastAsia="Times New Roman" w:cs="Times New Roman"/>
          <w:szCs w:val="24"/>
        </w:rPr>
        <w:t>Τέλος, το μεγάλο ερώτημα είναι: Για τα κέντρα</w:t>
      </w:r>
      <w:r>
        <w:rPr>
          <w:rFonts w:eastAsia="Times New Roman" w:cs="Times New Roman"/>
          <w:szCs w:val="24"/>
        </w:rPr>
        <w:t xml:space="preserve"> </w:t>
      </w:r>
      <w:proofErr w:type="spellStart"/>
      <w:r>
        <w:rPr>
          <w:rFonts w:eastAsia="Times New Roman" w:cs="Times New Roman"/>
          <w:szCs w:val="24"/>
        </w:rPr>
        <w:t>λογοθεραπείας</w:t>
      </w:r>
      <w:proofErr w:type="spellEnd"/>
      <w:r>
        <w:rPr>
          <w:rFonts w:eastAsia="Times New Roman" w:cs="Times New Roman"/>
          <w:szCs w:val="24"/>
        </w:rPr>
        <w:t xml:space="preserve">, </w:t>
      </w:r>
      <w:proofErr w:type="spellStart"/>
      <w:r>
        <w:rPr>
          <w:rFonts w:eastAsia="Times New Roman" w:cs="Times New Roman"/>
          <w:szCs w:val="24"/>
        </w:rPr>
        <w:t>εργοθεραπείας</w:t>
      </w:r>
      <w:proofErr w:type="spellEnd"/>
      <w:r>
        <w:rPr>
          <w:rFonts w:eastAsia="Times New Roman" w:cs="Times New Roman"/>
          <w:szCs w:val="24"/>
        </w:rPr>
        <w:t>,</w:t>
      </w:r>
      <w:r>
        <w:rPr>
          <w:rFonts w:eastAsia="Times New Roman" w:cs="Times New Roman"/>
          <w:szCs w:val="24"/>
        </w:rPr>
        <w:t xml:space="preserve"> που δεν υπογράφουν τις συμβάσεις, τα παιδιά αυτά θα μείνουν χωρίς θεραπεία; </w:t>
      </w:r>
      <w:r>
        <w:rPr>
          <w:rFonts w:eastAsia="Times New Roman"/>
          <w:szCs w:val="24"/>
        </w:rPr>
        <w:t xml:space="preserve">Διότι </w:t>
      </w:r>
      <w:r>
        <w:rPr>
          <w:rFonts w:eastAsia="Times New Roman"/>
          <w:szCs w:val="24"/>
        </w:rPr>
        <w:t xml:space="preserve">απ’ </w:t>
      </w:r>
      <w:r>
        <w:rPr>
          <w:rFonts w:eastAsia="Times New Roman"/>
          <w:szCs w:val="24"/>
        </w:rPr>
        <w:t>όσο γνωρίζω δεν υπάρχουν αντίστοιχες</w:t>
      </w:r>
      <w:r w:rsidRPr="003C4598">
        <w:rPr>
          <w:rFonts w:eastAsia="Times New Roman"/>
          <w:szCs w:val="24"/>
        </w:rPr>
        <w:t xml:space="preserve"> </w:t>
      </w:r>
      <w:r>
        <w:rPr>
          <w:rFonts w:eastAsia="Times New Roman"/>
          <w:szCs w:val="24"/>
        </w:rPr>
        <w:t>δημόσιες δομές</w:t>
      </w:r>
      <w:r>
        <w:rPr>
          <w:rFonts w:eastAsia="Times New Roman"/>
          <w:szCs w:val="24"/>
        </w:rPr>
        <w:t xml:space="preserve"> </w:t>
      </w:r>
      <w:r>
        <w:rPr>
          <w:rFonts w:eastAsia="Times New Roman"/>
          <w:szCs w:val="24"/>
        </w:rPr>
        <w:t>-</w:t>
      </w:r>
      <w:r>
        <w:rPr>
          <w:rFonts w:eastAsia="Times New Roman"/>
          <w:szCs w:val="24"/>
        </w:rPr>
        <w:t>γι’ αυτό συμφωνούσα με τον συνάδελφο, γιατί το έψαξα πάρα πολύ</w:t>
      </w:r>
      <w:r>
        <w:rPr>
          <w:rFonts w:eastAsia="Times New Roman"/>
          <w:szCs w:val="24"/>
        </w:rPr>
        <w:t>-</w:t>
      </w:r>
      <w:r>
        <w:rPr>
          <w:rFonts w:eastAsia="Times New Roman"/>
          <w:szCs w:val="24"/>
        </w:rPr>
        <w:t xml:space="preserve"> οι οποίες μπορεί να κά</w:t>
      </w:r>
      <w:r>
        <w:rPr>
          <w:rFonts w:eastAsia="Times New Roman"/>
          <w:szCs w:val="24"/>
        </w:rPr>
        <w:t>νουν αυτές τις θεραπείες.</w:t>
      </w:r>
    </w:p>
    <w:p w14:paraId="5FAE2FDA" w14:textId="77777777" w:rsidR="00F27D86" w:rsidRDefault="00AA27F9">
      <w:pPr>
        <w:tabs>
          <w:tab w:val="left" w:pos="2820"/>
        </w:tabs>
        <w:spacing w:after="0" w:line="600" w:lineRule="auto"/>
        <w:ind w:firstLine="720"/>
        <w:contextualSpacing/>
        <w:jc w:val="both"/>
        <w:rPr>
          <w:rFonts w:eastAsia="Times New Roman"/>
          <w:szCs w:val="24"/>
        </w:rPr>
      </w:pPr>
      <w:r>
        <w:rPr>
          <w:rFonts w:eastAsia="Times New Roman"/>
          <w:szCs w:val="24"/>
        </w:rPr>
        <w:t>Επίσης, πολλοί γονείς</w:t>
      </w:r>
      <w:r>
        <w:rPr>
          <w:rFonts w:eastAsia="Times New Roman"/>
          <w:szCs w:val="24"/>
        </w:rPr>
        <w:t>,</w:t>
      </w:r>
      <w:r>
        <w:rPr>
          <w:rFonts w:eastAsia="Times New Roman"/>
          <w:szCs w:val="24"/>
        </w:rPr>
        <w:t xml:space="preserve"> εν μέσω αυτής της τεράστιας οικονομικής κρίσης, δεν μπορούν να πληρώνουν μόνοι τους ή δεν έχουν τα χρήματα και τη δυνατότητα να πληρώσουν. Άραγε αυτά τα παιδιά </w:t>
      </w:r>
      <w:r>
        <w:rPr>
          <w:rFonts w:eastAsia="Times New Roman"/>
          <w:szCs w:val="24"/>
        </w:rPr>
        <w:t xml:space="preserve">θα </w:t>
      </w:r>
      <w:r>
        <w:rPr>
          <w:rFonts w:eastAsia="Times New Roman"/>
          <w:szCs w:val="24"/>
        </w:rPr>
        <w:t>τα αφήσουμε στη μοίρα τους</w:t>
      </w:r>
      <w:r>
        <w:rPr>
          <w:rFonts w:eastAsia="Times New Roman"/>
          <w:szCs w:val="24"/>
        </w:rPr>
        <w:t xml:space="preserve"> θεωρώντας τα</w:t>
      </w:r>
      <w:r>
        <w:rPr>
          <w:rFonts w:eastAsia="Times New Roman"/>
          <w:szCs w:val="24"/>
        </w:rPr>
        <w:t xml:space="preserve"> παιδ</w:t>
      </w:r>
      <w:r>
        <w:rPr>
          <w:rFonts w:eastAsia="Times New Roman"/>
          <w:szCs w:val="24"/>
        </w:rPr>
        <w:t xml:space="preserve">ιά δεύτερης κατηγορίας, παιδιά ενός κατώτερου </w:t>
      </w:r>
      <w:r>
        <w:rPr>
          <w:rFonts w:eastAsia="Times New Roman"/>
          <w:szCs w:val="24"/>
        </w:rPr>
        <w:t>θ</w:t>
      </w:r>
      <w:r>
        <w:rPr>
          <w:rFonts w:eastAsia="Times New Roman"/>
          <w:szCs w:val="24"/>
        </w:rPr>
        <w:t>εού</w:t>
      </w:r>
      <w:r>
        <w:rPr>
          <w:rFonts w:eastAsia="Times New Roman"/>
          <w:szCs w:val="24"/>
        </w:rPr>
        <w:t>;</w:t>
      </w:r>
      <w:r>
        <w:rPr>
          <w:rFonts w:eastAsia="Times New Roman"/>
          <w:szCs w:val="24"/>
        </w:rPr>
        <w:t xml:space="preserve"> </w:t>
      </w:r>
      <w:r>
        <w:rPr>
          <w:rFonts w:eastAsia="Times New Roman"/>
          <w:szCs w:val="24"/>
        </w:rPr>
        <w:t xml:space="preserve">Αυτό ήταν το κοινωνικό κράτος και το πρόσωπο που σαν ΣΥΡΙΖΑ λέγατε; Σας ερωτώ. Αυτές τις απαντήσεις θέλω. </w:t>
      </w:r>
    </w:p>
    <w:p w14:paraId="5FAE2FDB" w14:textId="77777777" w:rsidR="00F27D86" w:rsidRDefault="00AA27F9">
      <w:pPr>
        <w:tabs>
          <w:tab w:val="left" w:pos="2820"/>
        </w:tabs>
        <w:spacing w:after="0" w:line="600" w:lineRule="auto"/>
        <w:ind w:firstLine="720"/>
        <w:contextualSpacing/>
        <w:jc w:val="both"/>
        <w:rPr>
          <w:rFonts w:eastAsia="Times New Roman"/>
          <w:szCs w:val="24"/>
        </w:rPr>
      </w:pPr>
      <w:r w:rsidRPr="00747FF3">
        <w:rPr>
          <w:rFonts w:eastAsia="Times New Roman"/>
          <w:szCs w:val="24"/>
        </w:rPr>
        <w:t>Ευχαριστώ.</w:t>
      </w:r>
    </w:p>
    <w:p w14:paraId="5FAE2FDC" w14:textId="77777777" w:rsidR="00F27D86" w:rsidRDefault="00AA27F9">
      <w:pPr>
        <w:tabs>
          <w:tab w:val="left" w:pos="2820"/>
        </w:tabs>
        <w:spacing w:after="0" w:line="600" w:lineRule="auto"/>
        <w:ind w:firstLine="720"/>
        <w:contextualSpacing/>
        <w:jc w:val="both"/>
        <w:rPr>
          <w:rFonts w:eastAsia="Times New Roman"/>
          <w:szCs w:val="24"/>
        </w:rPr>
      </w:pPr>
      <w:r w:rsidRPr="00747FF3">
        <w:rPr>
          <w:rFonts w:eastAsia="Times New Roman"/>
          <w:b/>
          <w:szCs w:val="24"/>
        </w:rPr>
        <w:t xml:space="preserve">ΠΡΟΕΔΡΕΥΩΝ (Γεώργιος </w:t>
      </w:r>
      <w:proofErr w:type="spellStart"/>
      <w:r w:rsidRPr="00747FF3">
        <w:rPr>
          <w:rFonts w:eastAsia="Times New Roman"/>
          <w:b/>
          <w:szCs w:val="24"/>
        </w:rPr>
        <w:t>Λαμπρούλης</w:t>
      </w:r>
      <w:proofErr w:type="spellEnd"/>
      <w:r w:rsidRPr="00747FF3">
        <w:rPr>
          <w:rFonts w:eastAsia="Times New Roman"/>
          <w:b/>
          <w:szCs w:val="24"/>
        </w:rPr>
        <w:t xml:space="preserve">): </w:t>
      </w:r>
      <w:r w:rsidRPr="00747FF3">
        <w:rPr>
          <w:rFonts w:eastAsia="Times New Roman"/>
          <w:szCs w:val="24"/>
        </w:rPr>
        <w:t>Ευχαριστούμε την κ</w:t>
      </w:r>
      <w:r w:rsidRPr="00747FF3">
        <w:rPr>
          <w:rFonts w:eastAsia="Times New Roman"/>
          <w:szCs w:val="24"/>
        </w:rPr>
        <w:t>.</w:t>
      </w:r>
      <w:r w:rsidRPr="00747FF3">
        <w:rPr>
          <w:rFonts w:eastAsia="Times New Roman"/>
          <w:szCs w:val="24"/>
        </w:rPr>
        <w:t xml:space="preserve"> </w:t>
      </w:r>
      <w:proofErr w:type="spellStart"/>
      <w:r w:rsidRPr="00747FF3">
        <w:rPr>
          <w:rFonts w:eastAsia="Times New Roman"/>
          <w:szCs w:val="24"/>
        </w:rPr>
        <w:t>Μεγαλοοικονόμου</w:t>
      </w:r>
      <w:proofErr w:type="spellEnd"/>
      <w:r w:rsidRPr="00747FF3">
        <w:rPr>
          <w:rFonts w:eastAsia="Times New Roman"/>
          <w:szCs w:val="24"/>
        </w:rPr>
        <w:t>.</w:t>
      </w:r>
    </w:p>
    <w:p w14:paraId="5FAE2FDD" w14:textId="77777777" w:rsidR="00F27D86" w:rsidRDefault="00AA27F9">
      <w:pPr>
        <w:tabs>
          <w:tab w:val="left" w:pos="2820"/>
        </w:tabs>
        <w:spacing w:after="0" w:line="600" w:lineRule="auto"/>
        <w:ind w:firstLine="720"/>
        <w:contextualSpacing/>
        <w:jc w:val="both"/>
        <w:rPr>
          <w:rFonts w:eastAsia="Times New Roman"/>
          <w:szCs w:val="24"/>
        </w:rPr>
      </w:pPr>
      <w:r w:rsidRPr="00747FF3">
        <w:rPr>
          <w:rFonts w:eastAsia="Times New Roman"/>
          <w:szCs w:val="24"/>
        </w:rPr>
        <w:t xml:space="preserve">Κύριε Υπουργέ, </w:t>
      </w:r>
      <w:r w:rsidRPr="00747FF3">
        <w:rPr>
          <w:rFonts w:eastAsia="Times New Roman"/>
          <w:szCs w:val="24"/>
        </w:rPr>
        <w:t>έχετε τον λόγο.</w:t>
      </w:r>
    </w:p>
    <w:p w14:paraId="5FAE2FDE" w14:textId="77777777" w:rsidR="00F27D86" w:rsidRDefault="00AA27F9">
      <w:pPr>
        <w:tabs>
          <w:tab w:val="left" w:pos="2820"/>
        </w:tabs>
        <w:spacing w:after="0" w:line="600" w:lineRule="auto"/>
        <w:ind w:firstLine="720"/>
        <w:contextualSpacing/>
        <w:jc w:val="both"/>
        <w:rPr>
          <w:rFonts w:eastAsia="Times New Roman"/>
          <w:szCs w:val="24"/>
        </w:rPr>
      </w:pPr>
      <w:r>
        <w:rPr>
          <w:rFonts w:eastAsia="Times New Roman"/>
          <w:b/>
          <w:szCs w:val="24"/>
        </w:rPr>
        <w:lastRenderedPageBreak/>
        <w:t xml:space="preserve">ΠΑΥΛΟΣ ΠΟΛΑΚΗΣ (Αναπληρωτής Υπουργός Υγείας): </w:t>
      </w:r>
      <w:r>
        <w:rPr>
          <w:rFonts w:eastAsia="Times New Roman"/>
          <w:szCs w:val="24"/>
        </w:rPr>
        <w:t xml:space="preserve">Ακούστε, κυρία </w:t>
      </w:r>
      <w:proofErr w:type="spellStart"/>
      <w:r>
        <w:rPr>
          <w:rFonts w:eastAsia="Times New Roman"/>
          <w:szCs w:val="24"/>
        </w:rPr>
        <w:t>Μεγαλοοικονόμου</w:t>
      </w:r>
      <w:proofErr w:type="spellEnd"/>
      <w:r>
        <w:rPr>
          <w:rFonts w:eastAsia="Times New Roman"/>
          <w:szCs w:val="24"/>
        </w:rPr>
        <w:t>, κατ</w:t>
      </w:r>
      <w:r>
        <w:rPr>
          <w:rFonts w:eastAsia="Times New Roman"/>
          <w:szCs w:val="24"/>
        </w:rPr>
        <w:t>’ αρχάς</w:t>
      </w:r>
      <w:r>
        <w:rPr>
          <w:rFonts w:eastAsia="Times New Roman"/>
          <w:szCs w:val="24"/>
        </w:rPr>
        <w:t xml:space="preserve"> μαθήματα κοινωνικής ευαισθησίας στην Κυβέρνηση η οποία έδωσε δωρεάν ιατροφαρμακευτική πρόσβαση σε δύο εκατομμύρια ανασφάλιστους, δεν δεχόμαστε. Δεύτερο</w:t>
      </w:r>
      <w:r>
        <w:rPr>
          <w:rFonts w:eastAsia="Times New Roman"/>
          <w:szCs w:val="24"/>
        </w:rPr>
        <w:t>ν, στην Κυβέρνηση η οποία πριν από τρία χρόνια τρέχανε οι καρκινοπαθείς στα κοινωνικά φαρμακεία να προμηθευτούν τις χημειοθεραπείες, ενώ σήμερα δεν υπάρχει τέτοιο παράδειγμα, πάλι δεν δεχόμαστε. Μην κάνετε, λοιπόν, τώρα επίδειξη για λόγους ακροαματικότητας</w:t>
      </w:r>
      <w:r>
        <w:rPr>
          <w:rFonts w:eastAsia="Times New Roman"/>
          <w:szCs w:val="24"/>
        </w:rPr>
        <w:t xml:space="preserve"> ότι εμείς τους πετάμε στον Καιάδα. Σεμνά και ταπεινά. Πρώτον αυτό.</w:t>
      </w:r>
    </w:p>
    <w:p w14:paraId="5FAE2FDF" w14:textId="77777777" w:rsidR="00F27D86" w:rsidRDefault="00AA27F9">
      <w:pPr>
        <w:tabs>
          <w:tab w:val="left" w:pos="2820"/>
        </w:tabs>
        <w:spacing w:after="0" w:line="600" w:lineRule="auto"/>
        <w:ind w:firstLine="720"/>
        <w:contextualSpacing/>
        <w:jc w:val="both"/>
        <w:rPr>
          <w:rFonts w:eastAsia="Times New Roman"/>
          <w:szCs w:val="24"/>
        </w:rPr>
      </w:pPr>
      <w:r>
        <w:rPr>
          <w:rFonts w:eastAsia="Times New Roman"/>
          <w:b/>
          <w:szCs w:val="24"/>
        </w:rPr>
        <w:t xml:space="preserve">ΘΕΟΔΩΡΑ ΜΕΓΑΛΟΟΙΚΟΝΟΜΟΥ: </w:t>
      </w:r>
      <w:r>
        <w:rPr>
          <w:rFonts w:eastAsia="Times New Roman"/>
          <w:szCs w:val="24"/>
        </w:rPr>
        <w:t>Έχει οκτακόσιες υπογραφές γονέων.</w:t>
      </w:r>
    </w:p>
    <w:p w14:paraId="5FAE2FE0" w14:textId="77777777" w:rsidR="00F27D86" w:rsidRDefault="00AA27F9">
      <w:pPr>
        <w:tabs>
          <w:tab w:val="left" w:pos="2820"/>
        </w:tabs>
        <w:spacing w:after="0"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 xml:space="preserve">Δεύτερον, δεν θυμήθηκε κανένας σας, κι έρχομαι στον συνάδελφο του ΚΚΕ, τα προηγούμενα χρόνια παρά μόνο τώρα που δημιουργήθηκε το πρόβλημα της δημόσιας δομής για τα κέντρα υποστήριξης αναπηρίας. </w:t>
      </w:r>
    </w:p>
    <w:p w14:paraId="5FAE2FE1" w14:textId="77777777" w:rsidR="00F27D86" w:rsidRDefault="00AA27F9">
      <w:pPr>
        <w:tabs>
          <w:tab w:val="left" w:pos="2820"/>
        </w:tabs>
        <w:spacing w:after="0" w:line="600" w:lineRule="auto"/>
        <w:ind w:firstLine="720"/>
        <w:contextualSpacing/>
        <w:jc w:val="both"/>
        <w:rPr>
          <w:rFonts w:eastAsia="Times New Roman"/>
          <w:szCs w:val="24"/>
        </w:rPr>
      </w:pPr>
      <w:r>
        <w:rPr>
          <w:rFonts w:eastAsia="Times New Roman"/>
          <w:szCs w:val="24"/>
        </w:rPr>
        <w:t xml:space="preserve">Λοιπόν, ΚΕΦΥΑ φτιάξανε είκοσι έξι οι προκάτοχοι σε όλη την </w:t>
      </w:r>
      <w:r>
        <w:rPr>
          <w:rFonts w:eastAsia="Times New Roman"/>
          <w:szCs w:val="24"/>
        </w:rPr>
        <w:t>Ελλάδα. Μασήσαν το ΕΣΠΑ και μείνανε τα κτήρια με εξαιρε</w:t>
      </w:r>
      <w:r>
        <w:rPr>
          <w:rFonts w:eastAsia="Times New Roman"/>
          <w:szCs w:val="24"/>
        </w:rPr>
        <w:lastRenderedPageBreak/>
        <w:t xml:space="preserve">τικούς εξοπλισμούς πραγματικά μέσα και με μια τεράστια </w:t>
      </w:r>
      <w:proofErr w:type="spellStart"/>
      <w:r>
        <w:rPr>
          <w:rFonts w:eastAsia="Times New Roman"/>
          <w:szCs w:val="24"/>
        </w:rPr>
        <w:t>υποστελέχωση</w:t>
      </w:r>
      <w:proofErr w:type="spellEnd"/>
      <w:r>
        <w:rPr>
          <w:rFonts w:eastAsia="Times New Roman"/>
          <w:szCs w:val="24"/>
        </w:rPr>
        <w:t>. Είναι είκοσι έξι σε όλη την Ελλάδα και ορισμένα είναι έρημα κτήρια, που θα μπορούσαν να καλύψουν μεγάλη μερίδα των αναγκών αυτών. Κα</w:t>
      </w:r>
      <w:r>
        <w:rPr>
          <w:rFonts w:eastAsia="Times New Roman"/>
          <w:szCs w:val="24"/>
        </w:rPr>
        <w:t>ι τώρα μου ζητάς την περίοδο που γίνεται της μουρλής και της κακομοίρας να προσλάβω τον κόσμο που απαιτείται για να λειτουργήσουν αυτά. Καλός κι ο μαξιμαλισμός, αλλά λίγο σεμνά τώρα.</w:t>
      </w:r>
    </w:p>
    <w:p w14:paraId="5FAE2FE2" w14:textId="77777777" w:rsidR="00F27D86" w:rsidRDefault="00AA27F9">
      <w:pPr>
        <w:tabs>
          <w:tab w:val="left" w:pos="2820"/>
        </w:tabs>
        <w:spacing w:after="0" w:line="600" w:lineRule="auto"/>
        <w:ind w:firstLine="720"/>
        <w:contextualSpacing/>
        <w:jc w:val="both"/>
        <w:rPr>
          <w:rFonts w:eastAsia="Times New Roman"/>
          <w:szCs w:val="24"/>
        </w:rPr>
      </w:pPr>
      <w:r>
        <w:rPr>
          <w:rFonts w:eastAsia="Times New Roman"/>
          <w:b/>
          <w:szCs w:val="24"/>
        </w:rPr>
        <w:t xml:space="preserve">ΕΜΜΑΝΟΥΗΛ ΣΥΝΤΥΧΑΚΗΣ: </w:t>
      </w:r>
      <w:r>
        <w:rPr>
          <w:rFonts w:eastAsia="Times New Roman"/>
          <w:szCs w:val="24"/>
        </w:rPr>
        <w:t>Το υποσχέθηκε ο Ξανθός στο Ρέθυμνο.</w:t>
      </w:r>
    </w:p>
    <w:p w14:paraId="5FAE2FE3" w14:textId="77777777" w:rsidR="00F27D86" w:rsidRDefault="00AA27F9">
      <w:pPr>
        <w:tabs>
          <w:tab w:val="left" w:pos="2820"/>
        </w:tabs>
        <w:spacing w:after="0" w:line="600" w:lineRule="auto"/>
        <w:ind w:firstLine="720"/>
        <w:contextualSpacing/>
        <w:jc w:val="both"/>
        <w:rPr>
          <w:rFonts w:eastAsia="Times New Roman"/>
          <w:szCs w:val="24"/>
        </w:rPr>
      </w:pPr>
      <w:r>
        <w:rPr>
          <w:rFonts w:eastAsia="Times New Roman"/>
          <w:b/>
          <w:szCs w:val="24"/>
        </w:rPr>
        <w:t xml:space="preserve">ΠΑΥΛΟΣ ΠΟΛΑΚΗΣ </w:t>
      </w:r>
      <w:r>
        <w:rPr>
          <w:rFonts w:eastAsia="Times New Roman"/>
          <w:b/>
          <w:szCs w:val="24"/>
        </w:rPr>
        <w:t xml:space="preserve">(Αναπληρωτής Υπουργός Υγείας): </w:t>
      </w:r>
      <w:r>
        <w:rPr>
          <w:rFonts w:eastAsia="Times New Roman"/>
          <w:szCs w:val="24"/>
        </w:rPr>
        <w:t>Μανώλη, εντάξει συνεννοούμαστε.</w:t>
      </w:r>
    </w:p>
    <w:p w14:paraId="5FAE2FE4" w14:textId="77777777" w:rsidR="00F27D86" w:rsidRDefault="00AA27F9">
      <w:pPr>
        <w:tabs>
          <w:tab w:val="left" w:pos="2820"/>
        </w:tabs>
        <w:spacing w:after="0" w:line="600" w:lineRule="auto"/>
        <w:ind w:firstLine="720"/>
        <w:contextualSpacing/>
        <w:jc w:val="both"/>
        <w:rPr>
          <w:rFonts w:eastAsia="Times New Roman"/>
          <w:szCs w:val="24"/>
        </w:rPr>
      </w:pPr>
      <w:r>
        <w:rPr>
          <w:rFonts w:eastAsia="Times New Roman"/>
          <w:szCs w:val="24"/>
        </w:rPr>
        <w:t>Στις θέσεις τις οποίες έχουμε προκηρύξει έχει προβλεφθεί ένας αριθμός για να μπουν μπροστά στοιχειωδώς ορισμένα από αυτά ή να ενισχυθούν κάποιοι που δουλεύουν και να καλύψουν ένα μέρος των αναγ</w:t>
      </w:r>
      <w:r>
        <w:rPr>
          <w:rFonts w:eastAsia="Times New Roman"/>
          <w:szCs w:val="24"/>
        </w:rPr>
        <w:t>κών. Και βγαίνοντας η χώρα από την επιτροπεία και από τα μνημόνια, ναι, πολιτική μας επιλογή είναι να στηριχθεί αυτή η ιστορία.</w:t>
      </w:r>
    </w:p>
    <w:p w14:paraId="5FAE2FE5" w14:textId="77777777" w:rsidR="00F27D86" w:rsidRDefault="00AA27F9">
      <w:pPr>
        <w:tabs>
          <w:tab w:val="left" w:pos="2820"/>
        </w:tabs>
        <w:spacing w:after="0" w:line="600" w:lineRule="auto"/>
        <w:ind w:firstLine="720"/>
        <w:contextualSpacing/>
        <w:jc w:val="both"/>
        <w:rPr>
          <w:rFonts w:eastAsia="Times New Roman"/>
          <w:szCs w:val="24"/>
        </w:rPr>
      </w:pPr>
      <w:r>
        <w:rPr>
          <w:rFonts w:eastAsia="Times New Roman"/>
          <w:szCs w:val="24"/>
        </w:rPr>
        <w:t xml:space="preserve">Τώρα όλο το θέμα έχει δημιουργηθεί, γιατί δεν κάνετε το ίδιο θέμα με τους </w:t>
      </w:r>
      <w:proofErr w:type="spellStart"/>
      <w:r>
        <w:rPr>
          <w:rFonts w:eastAsia="Times New Roman"/>
          <w:szCs w:val="24"/>
        </w:rPr>
        <w:t>παρόχους</w:t>
      </w:r>
      <w:proofErr w:type="spellEnd"/>
      <w:r>
        <w:rPr>
          <w:rFonts w:eastAsia="Times New Roman"/>
          <w:szCs w:val="24"/>
        </w:rPr>
        <w:t xml:space="preserve"> που παίρνουνε; Εκεί δεν υπάρχουν </w:t>
      </w:r>
      <w:r>
        <w:rPr>
          <w:rFonts w:eastAsia="Times New Roman"/>
          <w:szCs w:val="24"/>
        </w:rPr>
        <w:lastRenderedPageBreak/>
        <w:t>ανάγκες; Αυτ</w:t>
      </w:r>
      <w:r>
        <w:rPr>
          <w:rFonts w:eastAsia="Times New Roman"/>
          <w:szCs w:val="24"/>
        </w:rPr>
        <w:t>ή τη λογική «Εμείς βλέπουμε μόνο ανάγκες, δεν βλέπουμε χρήματα», την έχω κάνει κι εγώ τα προηγούμενα χρόνια. Το 2009 που είχε φτάσει η δημόσια φαρμακευτική δαπάνη 9 δισεκατομμύρια ευρώ και τότε λέγατε: «Δώσε παραπάνω». Μα, δεν είναι έτσι, βρε παιδιά. Δεν ε</w:t>
      </w:r>
      <w:r>
        <w:rPr>
          <w:rFonts w:eastAsia="Times New Roman"/>
          <w:szCs w:val="24"/>
        </w:rPr>
        <w:t>ίναι έτσι. Και ξέρουμε ότι παντού…</w:t>
      </w:r>
    </w:p>
    <w:p w14:paraId="5FAE2FE6" w14:textId="77777777" w:rsidR="00F27D86" w:rsidRDefault="00AA27F9">
      <w:pPr>
        <w:tabs>
          <w:tab w:val="left" w:pos="2820"/>
        </w:tabs>
        <w:spacing w:after="0" w:line="600" w:lineRule="auto"/>
        <w:ind w:firstLine="720"/>
        <w:contextualSpacing/>
        <w:jc w:val="both"/>
        <w:rPr>
          <w:rFonts w:eastAsia="Times New Roman"/>
          <w:szCs w:val="24"/>
        </w:rPr>
      </w:pPr>
      <w:r>
        <w:rPr>
          <w:rFonts w:eastAsia="Times New Roman"/>
          <w:b/>
          <w:szCs w:val="24"/>
        </w:rPr>
        <w:t xml:space="preserve">ΙΩΑΝΝΗΣ ΓΚΙΟΚΑΣ: </w:t>
      </w:r>
      <w:r>
        <w:rPr>
          <w:rFonts w:eastAsia="Times New Roman"/>
          <w:szCs w:val="24"/>
        </w:rPr>
        <w:t>Καλύπτει σήμερα;</w:t>
      </w:r>
    </w:p>
    <w:p w14:paraId="5FAE2FE7" w14:textId="77777777" w:rsidR="00F27D86" w:rsidRDefault="00AA27F9">
      <w:pPr>
        <w:tabs>
          <w:tab w:val="left" w:pos="2820"/>
        </w:tabs>
        <w:spacing w:after="0"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 xml:space="preserve">Αυτό το οποίο δεν υπάρχει στην ανάλυσή σας και σας απομακρύνει από τη συγκεκριμένη πραγματικότητα είναι ότι μέσα σε αυτό το παραμύθι υπάρχει </w:t>
      </w:r>
      <w:r>
        <w:rPr>
          <w:rFonts w:eastAsia="Times New Roman"/>
          <w:szCs w:val="24"/>
        </w:rPr>
        <w:t xml:space="preserve">παντού ένα μεγάλο ποσοστό παραοικονομίας. Αυτή τη στιγμή εμείς δεν είπαμε ότι αυτό θα το ελέγξουμε για να το πετάξουμε εκτός του συστήματος. Το ξαναρίχνουμε μέσα κι ό,τι βγάλαμε, για να σας το πω κι αλλιώς δηλαδή, ο προϋπολογισμός από τον οποίο κερδίζουμε </w:t>
      </w:r>
      <w:r>
        <w:rPr>
          <w:rFonts w:eastAsia="Times New Roman"/>
          <w:szCs w:val="24"/>
        </w:rPr>
        <w:t>20.000.000 ευρώ το χρόνο από τον ορολογικό έλεγχο του αίματος, δεν έφυγε από το σύστημα υγείας, μέσα έπεσε κι αυτό, ή τα φίλτρα τεχνητού νεφρού που μειώθηκαν 5.000.000 ευρώ κι αυτό μέσα έπεσε.</w:t>
      </w:r>
    </w:p>
    <w:p w14:paraId="5FAE2FE8" w14:textId="77777777" w:rsidR="00F27D86" w:rsidRDefault="00AA27F9">
      <w:pPr>
        <w:tabs>
          <w:tab w:val="left" w:pos="2820"/>
        </w:tabs>
        <w:spacing w:after="0" w:line="600" w:lineRule="auto"/>
        <w:ind w:firstLine="720"/>
        <w:contextualSpacing/>
        <w:jc w:val="both"/>
        <w:rPr>
          <w:rFonts w:eastAsia="Times New Roman"/>
          <w:szCs w:val="24"/>
        </w:rPr>
      </w:pPr>
      <w:r>
        <w:rPr>
          <w:rFonts w:eastAsia="Times New Roman"/>
          <w:szCs w:val="24"/>
        </w:rPr>
        <w:lastRenderedPageBreak/>
        <w:t>Εδώ τώρα για τις πραγματικές ανάγκες υπάρχουν επιστημονικά δεδο</w:t>
      </w:r>
      <w:r>
        <w:rPr>
          <w:rFonts w:eastAsia="Times New Roman"/>
          <w:szCs w:val="24"/>
        </w:rPr>
        <w:t>μένα. Γι’ αυτό τον λόγο βάλαμε μια επιτροπή που αποτελείται από επιστήμονες, που αποτελείται από εκπροσώπους όλων αυτών για να καταλήξουν από κοινού.</w:t>
      </w:r>
    </w:p>
    <w:p w14:paraId="5FAE2FE9" w14:textId="77777777" w:rsidR="00F27D86" w:rsidRDefault="00AA27F9">
      <w:pPr>
        <w:tabs>
          <w:tab w:val="left" w:pos="2820"/>
        </w:tabs>
        <w:spacing w:after="0" w:line="600" w:lineRule="auto"/>
        <w:ind w:firstLine="720"/>
        <w:contextualSpacing/>
        <w:jc w:val="both"/>
        <w:rPr>
          <w:rFonts w:eastAsia="Times New Roman"/>
          <w:szCs w:val="24"/>
        </w:rPr>
      </w:pPr>
      <w:r>
        <w:rPr>
          <w:rFonts w:eastAsia="Times New Roman"/>
          <w:szCs w:val="24"/>
        </w:rPr>
        <w:t xml:space="preserve">Και να είστε σίγουρη, κυρία </w:t>
      </w:r>
      <w:proofErr w:type="spellStart"/>
      <w:r>
        <w:rPr>
          <w:rFonts w:eastAsia="Times New Roman"/>
          <w:szCs w:val="24"/>
        </w:rPr>
        <w:t>Μεγαλοοικονόμου</w:t>
      </w:r>
      <w:proofErr w:type="spellEnd"/>
      <w:r>
        <w:rPr>
          <w:rFonts w:eastAsia="Times New Roman"/>
          <w:szCs w:val="24"/>
        </w:rPr>
        <w:t>, ότι όλοι θα υπογράψουν τις συμβάσεις. Όπως δεν υπάρχει καμ</w:t>
      </w:r>
      <w:r>
        <w:rPr>
          <w:rFonts w:eastAsia="Times New Roman"/>
          <w:szCs w:val="24"/>
        </w:rPr>
        <w:t>μ</w:t>
      </w:r>
      <w:r>
        <w:rPr>
          <w:rFonts w:eastAsia="Times New Roman"/>
          <w:szCs w:val="24"/>
        </w:rPr>
        <w:t>ία</w:t>
      </w:r>
      <w:r>
        <w:rPr>
          <w:rFonts w:eastAsia="Times New Roman"/>
          <w:szCs w:val="24"/>
        </w:rPr>
        <w:t xml:space="preserve"> κλινική στη χώρα η οποία να μην έχει σύμβαση με τον ΕΟΠΥΥ, έτσι δεν θα υπάρξει και κανένα τέτοιο κέντρο το οποίο να μην υπογράψει τελικά συμβάσεις. </w:t>
      </w:r>
    </w:p>
    <w:p w14:paraId="5FAE2FEA" w14:textId="77777777" w:rsidR="00F27D86" w:rsidRDefault="00AA27F9">
      <w:pPr>
        <w:tabs>
          <w:tab w:val="left" w:pos="2820"/>
        </w:tabs>
        <w:spacing w:after="0" w:line="600" w:lineRule="auto"/>
        <w:ind w:firstLine="720"/>
        <w:contextualSpacing/>
        <w:jc w:val="both"/>
        <w:rPr>
          <w:rFonts w:eastAsia="Times New Roman"/>
          <w:szCs w:val="24"/>
        </w:rPr>
      </w:pPr>
      <w:r>
        <w:rPr>
          <w:rFonts w:eastAsia="Times New Roman"/>
          <w:b/>
          <w:szCs w:val="24"/>
        </w:rPr>
        <w:t xml:space="preserve">ΘΕΟΔΩΡΑ ΜΕΓΑΛΟΟΙΚΟΝΟΜΟΥ: </w:t>
      </w:r>
      <w:r>
        <w:rPr>
          <w:rFonts w:eastAsia="Times New Roman"/>
          <w:szCs w:val="24"/>
        </w:rPr>
        <w:t>...(</w:t>
      </w:r>
      <w:r>
        <w:rPr>
          <w:rFonts w:eastAsia="Times New Roman"/>
          <w:szCs w:val="24"/>
        </w:rPr>
        <w:t>δ</w:t>
      </w:r>
      <w:r>
        <w:rPr>
          <w:rFonts w:eastAsia="Times New Roman"/>
          <w:szCs w:val="24"/>
        </w:rPr>
        <w:t>εν ακούστηκε)</w:t>
      </w:r>
    </w:p>
    <w:p w14:paraId="5FAE2FEB" w14:textId="77777777" w:rsidR="00F27D86" w:rsidRDefault="00AA27F9">
      <w:pPr>
        <w:tabs>
          <w:tab w:val="left" w:pos="2820"/>
        </w:tabs>
        <w:spacing w:after="0"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Εντάξει, το να ε</w:t>
      </w:r>
      <w:r>
        <w:rPr>
          <w:rFonts w:eastAsia="Times New Roman"/>
          <w:szCs w:val="24"/>
        </w:rPr>
        <w:t xml:space="preserve">κβιάσουν σε κάποιες περιοχές; Θα το δούμε αυτό. Ηρεμήστε. </w:t>
      </w:r>
    </w:p>
    <w:p w14:paraId="5FAE2FEC" w14:textId="77777777" w:rsidR="00F27D86" w:rsidRDefault="00AA27F9">
      <w:pPr>
        <w:tabs>
          <w:tab w:val="left" w:pos="2820"/>
        </w:tabs>
        <w:spacing w:after="0" w:line="600" w:lineRule="auto"/>
        <w:ind w:firstLine="720"/>
        <w:contextualSpacing/>
        <w:jc w:val="both"/>
        <w:rPr>
          <w:rFonts w:eastAsia="Times New Roman"/>
          <w:szCs w:val="24"/>
        </w:rPr>
      </w:pPr>
      <w:r>
        <w:rPr>
          <w:rFonts w:eastAsia="Times New Roman"/>
          <w:b/>
          <w:szCs w:val="24"/>
        </w:rPr>
        <w:t xml:space="preserve">ΘΕΟΔΩΡΑ ΜΕΓΑΛΟΟΙΚΟΝΟΜΟΥ: </w:t>
      </w:r>
      <w:r>
        <w:rPr>
          <w:rFonts w:eastAsia="Times New Roman"/>
          <w:szCs w:val="24"/>
        </w:rPr>
        <w:t>Θα τους πάρω να τους φέρω στο Υπουργείο…</w:t>
      </w:r>
    </w:p>
    <w:p w14:paraId="5FAE2FED" w14:textId="77777777" w:rsidR="00F27D86" w:rsidRDefault="00AA27F9">
      <w:pPr>
        <w:tabs>
          <w:tab w:val="left" w:pos="2820"/>
        </w:tabs>
        <w:spacing w:after="0"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 xml:space="preserve">Τους έχουμε δει, κυρία </w:t>
      </w:r>
      <w:proofErr w:type="spellStart"/>
      <w:r>
        <w:rPr>
          <w:rFonts w:eastAsia="Times New Roman"/>
          <w:szCs w:val="24"/>
        </w:rPr>
        <w:t>Μεγαλοοικονόμου</w:t>
      </w:r>
      <w:proofErr w:type="spellEnd"/>
      <w:r>
        <w:rPr>
          <w:rFonts w:eastAsia="Times New Roman"/>
          <w:szCs w:val="24"/>
        </w:rPr>
        <w:t xml:space="preserve">. Μην κουράζεστε. Τους έχουμε δει. </w:t>
      </w:r>
    </w:p>
    <w:p w14:paraId="5FAE2FEE" w14:textId="77777777" w:rsidR="00F27D86" w:rsidRDefault="00AA27F9">
      <w:pPr>
        <w:tabs>
          <w:tab w:val="left" w:pos="2820"/>
        </w:tabs>
        <w:spacing w:after="0" w:line="600" w:lineRule="auto"/>
        <w:ind w:firstLine="720"/>
        <w:contextualSpacing/>
        <w:jc w:val="both"/>
        <w:rPr>
          <w:rFonts w:eastAsia="Times New Roman"/>
          <w:szCs w:val="24"/>
        </w:rPr>
      </w:pPr>
      <w:r>
        <w:rPr>
          <w:rFonts w:eastAsia="Times New Roman"/>
          <w:szCs w:val="24"/>
        </w:rPr>
        <w:lastRenderedPageBreak/>
        <w:t>Από κει και</w:t>
      </w:r>
      <w:r>
        <w:rPr>
          <w:rFonts w:eastAsia="Times New Roman"/>
          <w:szCs w:val="24"/>
        </w:rPr>
        <w:t xml:space="preserve"> πέρα, πολύ σύντομα τελειώνει αυτή η επιτροπή το έργο της για να υπάρξει μια κοινή κατά το δυνατόν κατάληξη για το ποια παιδιά, με τι ασθένειες σήμερα…</w:t>
      </w:r>
    </w:p>
    <w:p w14:paraId="5FAE2FEF" w14:textId="77777777" w:rsidR="00F27D86" w:rsidRDefault="00AA27F9">
      <w:pPr>
        <w:tabs>
          <w:tab w:val="left" w:pos="2820"/>
        </w:tabs>
        <w:spacing w:after="0" w:line="600" w:lineRule="auto"/>
        <w:ind w:firstLine="720"/>
        <w:contextualSpacing/>
        <w:jc w:val="both"/>
        <w:rPr>
          <w:rFonts w:eastAsia="Times New Roman"/>
          <w:szCs w:val="24"/>
        </w:rPr>
      </w:pPr>
      <w:r>
        <w:rPr>
          <w:rFonts w:eastAsia="Times New Roman"/>
          <w:b/>
          <w:szCs w:val="24"/>
        </w:rPr>
        <w:t xml:space="preserve">ΘΕΟΔΩΡΑ ΜΕΓΑΛΟΟΙΚΟΝΟΜΟΥ: </w:t>
      </w:r>
      <w:r>
        <w:rPr>
          <w:rFonts w:eastAsia="Times New Roman"/>
          <w:szCs w:val="24"/>
        </w:rPr>
        <w:t>...(</w:t>
      </w:r>
      <w:r>
        <w:rPr>
          <w:rFonts w:eastAsia="Times New Roman"/>
          <w:szCs w:val="24"/>
        </w:rPr>
        <w:t>δ</w:t>
      </w:r>
      <w:r>
        <w:rPr>
          <w:rFonts w:eastAsia="Times New Roman"/>
          <w:szCs w:val="24"/>
        </w:rPr>
        <w:t>εν ακούστηκε)</w:t>
      </w:r>
    </w:p>
    <w:p w14:paraId="5FAE2FF0" w14:textId="77777777" w:rsidR="00F27D86" w:rsidRDefault="00AA27F9">
      <w:pPr>
        <w:tabs>
          <w:tab w:val="left" w:pos="2820"/>
        </w:tabs>
        <w:spacing w:after="0"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Κυρία </w:t>
      </w:r>
      <w:proofErr w:type="spellStart"/>
      <w:r>
        <w:rPr>
          <w:rFonts w:eastAsia="Times New Roman"/>
          <w:szCs w:val="24"/>
        </w:rPr>
        <w:t>Μεγαλοοικονόμου</w:t>
      </w:r>
      <w:proofErr w:type="spellEnd"/>
      <w:r>
        <w:rPr>
          <w:rFonts w:eastAsia="Times New Roman"/>
          <w:szCs w:val="24"/>
        </w:rPr>
        <w:t>, δεν</w:t>
      </w:r>
      <w:r>
        <w:rPr>
          <w:rFonts w:eastAsia="Times New Roman"/>
          <w:szCs w:val="24"/>
        </w:rPr>
        <w:t xml:space="preserve"> ακούγεστε και δεν καταγράφεται τίποτα από αυτά που λέτε.</w:t>
      </w:r>
    </w:p>
    <w:p w14:paraId="5FAE2FF1"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Αυτό θα μεταφραστεί σ’ ένα κόστος και πραγματικά θα καλύψουμε το μέγιστο των αναγκών που μπορούμε.</w:t>
      </w:r>
    </w:p>
    <w:p w14:paraId="5FAE2FF2" w14:textId="77777777" w:rsidR="00F27D86" w:rsidRDefault="00AA27F9">
      <w:pPr>
        <w:spacing w:after="0" w:line="600" w:lineRule="auto"/>
        <w:ind w:firstLine="720"/>
        <w:contextualSpacing/>
        <w:jc w:val="both"/>
        <w:rPr>
          <w:rFonts w:eastAsia="Times New Roman"/>
          <w:szCs w:val="24"/>
        </w:rPr>
      </w:pPr>
      <w:r>
        <w:rPr>
          <w:rFonts w:eastAsia="Times New Roman"/>
          <w:szCs w:val="24"/>
        </w:rPr>
        <w:t>Όμως, από εκεί και πέρα, συμβάσεις και άρα έλεγχος θα</w:t>
      </w:r>
      <w:r>
        <w:rPr>
          <w:rFonts w:eastAsia="Times New Roman"/>
          <w:szCs w:val="24"/>
        </w:rPr>
        <w:t xml:space="preserve"> υπάρξει. Δεν μπορεί να αποτελεί εξαίρεση αυτή η κατηγορία. </w:t>
      </w:r>
    </w:p>
    <w:p w14:paraId="5FAE2FF3" w14:textId="77777777" w:rsidR="00F27D86" w:rsidRDefault="00AA27F9">
      <w:pPr>
        <w:spacing w:after="0" w:line="600" w:lineRule="auto"/>
        <w:ind w:firstLine="720"/>
        <w:contextualSpacing/>
        <w:jc w:val="both"/>
        <w:rPr>
          <w:rFonts w:eastAsia="Times New Roman"/>
          <w:szCs w:val="24"/>
        </w:rPr>
      </w:pPr>
      <w:r>
        <w:rPr>
          <w:rFonts w:eastAsia="Times New Roman"/>
          <w:szCs w:val="24"/>
        </w:rPr>
        <w:t xml:space="preserve">Και, βέβαια, κοιτάξτε τώρα, γιατί δεν το λέτε: Η </w:t>
      </w:r>
      <w:proofErr w:type="spellStart"/>
      <w:r>
        <w:rPr>
          <w:rFonts w:eastAsia="Times New Roman"/>
          <w:szCs w:val="24"/>
        </w:rPr>
        <w:t>ΠΟΣΓΚΑμεΑ</w:t>
      </w:r>
      <w:proofErr w:type="spellEnd"/>
      <w:r>
        <w:rPr>
          <w:rFonts w:eastAsia="Times New Roman"/>
          <w:szCs w:val="24"/>
        </w:rPr>
        <w:t>, η Πανελλήνια Ομοσπονδία των Συλλόγων Γονέων, συμφωνεί μ’ αυτή τη διαδικασία. Συμφωνεί με τη διαδικασία και των συμβάσεων και του ελέγχο</w:t>
      </w:r>
      <w:r>
        <w:rPr>
          <w:rFonts w:eastAsia="Times New Roman"/>
          <w:szCs w:val="24"/>
        </w:rPr>
        <w:t xml:space="preserve">υ κ.λπ.. Συμφωνεί, επίσης, και με την εξίσωση των αμοιβών. Όσον αφορά το ύψος της δαπάνης, είπα ότι με βάση την πρόταση της </w:t>
      </w:r>
      <w:r>
        <w:rPr>
          <w:rFonts w:eastAsia="Times New Roman"/>
          <w:szCs w:val="24"/>
        </w:rPr>
        <w:t>ε</w:t>
      </w:r>
      <w:r>
        <w:rPr>
          <w:rFonts w:eastAsia="Times New Roman"/>
          <w:szCs w:val="24"/>
        </w:rPr>
        <w:t>πιτροπής θα δούμε πο</w:t>
      </w:r>
      <w:r>
        <w:rPr>
          <w:rFonts w:eastAsia="Times New Roman"/>
          <w:szCs w:val="24"/>
        </w:rPr>
        <w:t>ύ</w:t>
      </w:r>
      <w:r>
        <w:rPr>
          <w:rFonts w:eastAsia="Times New Roman"/>
          <w:szCs w:val="24"/>
        </w:rPr>
        <w:t xml:space="preserve"> θα φτάσει.</w:t>
      </w:r>
    </w:p>
    <w:p w14:paraId="5FAE2FF4" w14:textId="77777777" w:rsidR="00F27D86" w:rsidRDefault="00AA27F9">
      <w:pPr>
        <w:spacing w:after="0" w:line="600" w:lineRule="auto"/>
        <w:ind w:firstLine="720"/>
        <w:contextualSpacing/>
        <w:jc w:val="both"/>
        <w:rPr>
          <w:rFonts w:eastAsia="Times New Roman"/>
          <w:szCs w:val="24"/>
        </w:rPr>
      </w:pPr>
      <w:r>
        <w:rPr>
          <w:rFonts w:eastAsia="Times New Roman"/>
          <w:szCs w:val="24"/>
        </w:rPr>
        <w:t>Ευχαριστώ πολύ.</w:t>
      </w:r>
    </w:p>
    <w:p w14:paraId="5FAE2FF5" w14:textId="77777777" w:rsidR="00F27D86" w:rsidRDefault="00AA27F9">
      <w:pPr>
        <w:spacing w:after="0" w:line="600" w:lineRule="auto"/>
        <w:ind w:firstLine="720"/>
        <w:contextualSpacing/>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τον κύριο Υπουργό.</w:t>
      </w:r>
    </w:p>
    <w:p w14:paraId="5FAE2FF6" w14:textId="77777777" w:rsidR="00F27D86" w:rsidRDefault="00AA27F9">
      <w:pPr>
        <w:spacing w:after="0" w:line="600" w:lineRule="auto"/>
        <w:ind w:firstLine="720"/>
        <w:contextualSpacing/>
        <w:jc w:val="both"/>
        <w:rPr>
          <w:rFonts w:eastAsia="Times New Roman" w:cs="Times New Roman"/>
          <w:szCs w:val="24"/>
        </w:rPr>
      </w:pPr>
      <w:r>
        <w:rPr>
          <w:rFonts w:eastAsia="Times New Roman" w:cs="Times New Roman"/>
          <w:szCs w:val="24"/>
        </w:rPr>
        <w:t>Η έκτη με αριθμό</w:t>
      </w:r>
      <w:r>
        <w:rPr>
          <w:rFonts w:eastAsia="Times New Roman" w:cs="Times New Roman"/>
          <w:szCs w:val="24"/>
        </w:rPr>
        <w:t xml:space="preserve"> 389/24-1-2017</w:t>
      </w:r>
      <w:r>
        <w:rPr>
          <w:rFonts w:eastAsia="Times New Roman"/>
          <w:szCs w:val="24"/>
        </w:rPr>
        <w:t xml:space="preserve"> δευτέρου κύκλου </w:t>
      </w:r>
      <w:r>
        <w:rPr>
          <w:rFonts w:eastAsia="Times New Roman" w:cs="Times New Roman"/>
          <w:szCs w:val="24"/>
        </w:rPr>
        <w:t>επίκαιρη ερώτηση του Βουλευτή Αιτωλοακαρνανίας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Νικολάου Μωραΐτη</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την καταβολή των δεδουλευμένων των εργαζομένων καθαριστριών στις υπηρεσίες του Γενικού Νοσοκομείου Άρτας,</w:t>
      </w:r>
      <w:r>
        <w:rPr>
          <w:rFonts w:eastAsia="Times New Roman" w:cs="Times New Roman"/>
          <w:b/>
          <w:szCs w:val="24"/>
        </w:rPr>
        <w:t xml:space="preserve"> </w:t>
      </w:r>
      <w:r>
        <w:rPr>
          <w:rFonts w:eastAsia="Times New Roman" w:cs="Times New Roman"/>
          <w:szCs w:val="24"/>
        </w:rPr>
        <w:t>δεν θα συζητηθεί λόγω κωλύματος του ερωτώντος Βουλευτή.</w:t>
      </w:r>
    </w:p>
    <w:p w14:paraId="5FAE2FF7" w14:textId="77777777" w:rsidR="00F27D86" w:rsidRDefault="00AA27F9">
      <w:pPr>
        <w:spacing w:after="0" w:line="600" w:lineRule="auto"/>
        <w:ind w:firstLine="720"/>
        <w:contextualSpacing/>
        <w:jc w:val="both"/>
        <w:rPr>
          <w:rFonts w:eastAsia="Times New Roman"/>
          <w:szCs w:val="24"/>
        </w:rPr>
      </w:pPr>
      <w:r>
        <w:rPr>
          <w:rFonts w:eastAsia="Times New Roman" w:cs="Times New Roman"/>
          <w:szCs w:val="24"/>
        </w:rPr>
        <w:t>Η τέταρτη με αριθμό 533/24-2-2017 πρώτου κύκλου επίκαιρη ερώτηση του Βουλευτή Β΄ Π</w:t>
      </w:r>
      <w:r>
        <w:rPr>
          <w:rFonts w:eastAsia="Times New Roman" w:cs="Times New Roman"/>
          <w:szCs w:val="24"/>
        </w:rPr>
        <w:t>ειραι</w:t>
      </w:r>
      <w:r>
        <w:rPr>
          <w:rFonts w:eastAsia="Times New Roman" w:cs="Times New Roman"/>
          <w:szCs w:val="24"/>
        </w:rPr>
        <w:t>ώς</w:t>
      </w:r>
      <w:r>
        <w:rPr>
          <w:rFonts w:eastAsia="Times New Roman" w:cs="Times New Roman"/>
          <w:szCs w:val="24"/>
        </w:rPr>
        <w:t xml:space="preserve"> των Ανεξαρτήτων Ελλήνων κ. </w:t>
      </w:r>
      <w:r>
        <w:rPr>
          <w:rFonts w:eastAsia="Times New Roman" w:cs="Times New Roman"/>
          <w:bCs/>
          <w:szCs w:val="24"/>
        </w:rPr>
        <w:t>Δημητρίου Καμμένου</w:t>
      </w:r>
      <w:r>
        <w:rPr>
          <w:rFonts w:eastAsia="Times New Roman" w:cs="Times New Roman"/>
          <w:b/>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σχετικά με τα νοσήλια στο </w:t>
      </w:r>
      <w:r>
        <w:rPr>
          <w:rFonts w:eastAsia="Times New Roman" w:cs="Times New Roman"/>
          <w:szCs w:val="24"/>
        </w:rPr>
        <w:t>ν</w:t>
      </w:r>
      <w:r>
        <w:rPr>
          <w:rFonts w:eastAsia="Times New Roman" w:cs="Times New Roman"/>
          <w:szCs w:val="24"/>
        </w:rPr>
        <w:t xml:space="preserve">οσοκομείο </w:t>
      </w:r>
      <w:r>
        <w:rPr>
          <w:rFonts w:eastAsia="Times New Roman" w:cs="Times New Roman"/>
          <w:szCs w:val="24"/>
        </w:rPr>
        <w:t>«</w:t>
      </w:r>
      <w:proofErr w:type="spellStart"/>
      <w:r>
        <w:rPr>
          <w:rFonts w:eastAsia="Times New Roman" w:cs="Times New Roman"/>
          <w:szCs w:val="24"/>
        </w:rPr>
        <w:t>Children’s</w:t>
      </w:r>
      <w:proofErr w:type="spellEnd"/>
      <w:r>
        <w:rPr>
          <w:rFonts w:eastAsia="Times New Roman" w:cs="Times New Roman"/>
          <w:szCs w:val="24"/>
        </w:rPr>
        <w:t xml:space="preserve"> </w:t>
      </w:r>
      <w:proofErr w:type="spellStart"/>
      <w:r>
        <w:rPr>
          <w:rFonts w:eastAsia="Times New Roman" w:cs="Times New Roman"/>
          <w:szCs w:val="24"/>
        </w:rPr>
        <w:t>Hospital</w:t>
      </w:r>
      <w:proofErr w:type="spellEnd"/>
      <w:r>
        <w:rPr>
          <w:rFonts w:eastAsia="Times New Roman" w:cs="Times New Roman"/>
          <w:szCs w:val="24"/>
        </w:rPr>
        <w:t>»</w:t>
      </w:r>
      <w:r>
        <w:rPr>
          <w:rFonts w:eastAsia="Times New Roman" w:cs="Times New Roman"/>
          <w:szCs w:val="24"/>
        </w:rPr>
        <w:t xml:space="preserve"> της Βοστώνη, δεν θα συζητηθεί λόγω αναρμοδιότητας του Υπουργείου. Αρμόδιο Υπουργείο είναι το Υπουργείο Εργασίας, Κοινω</w:t>
      </w:r>
      <w:r>
        <w:rPr>
          <w:rFonts w:eastAsia="Times New Roman" w:cs="Times New Roman"/>
          <w:szCs w:val="24"/>
        </w:rPr>
        <w:t xml:space="preserve">νικής Ασφάλισης και Κοινωνικής </w:t>
      </w:r>
      <w:r>
        <w:rPr>
          <w:rFonts w:eastAsia="Times New Roman"/>
          <w:szCs w:val="24"/>
        </w:rPr>
        <w:t>Αλληλεγγύης.</w:t>
      </w:r>
    </w:p>
    <w:p w14:paraId="5FAE2FF8" w14:textId="77777777" w:rsidR="00F27D86" w:rsidRDefault="00AA27F9">
      <w:pPr>
        <w:spacing w:before="100" w:beforeAutospacing="1" w:after="0" w:line="600" w:lineRule="auto"/>
        <w:ind w:firstLine="720"/>
        <w:contextualSpacing/>
        <w:jc w:val="both"/>
        <w:rPr>
          <w:rFonts w:eastAsia="Times New Roman"/>
          <w:szCs w:val="24"/>
        </w:rPr>
      </w:pPr>
      <w:r>
        <w:rPr>
          <w:rFonts w:eastAsia="Times New Roman"/>
          <w:szCs w:val="24"/>
        </w:rPr>
        <w:t>Η τρίτη με αριθμό 544/28-2-2017 πρώτου κύκλου επίκαιρη ερώτηση του Βουλευτή Β΄ Αθηνών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 xml:space="preserve">Χρήστου </w:t>
      </w:r>
      <w:proofErr w:type="spellStart"/>
      <w:r>
        <w:rPr>
          <w:rFonts w:eastAsia="Times New Roman"/>
          <w:bCs/>
          <w:szCs w:val="24"/>
        </w:rPr>
        <w:t>Κατσώτη</w:t>
      </w:r>
      <w:proofErr w:type="spellEnd"/>
      <w:r>
        <w:rPr>
          <w:rFonts w:eastAsia="Times New Roman"/>
          <w:szCs w:val="24"/>
        </w:rPr>
        <w:t xml:space="preserve"> προς την Υπουργό </w:t>
      </w:r>
      <w:r>
        <w:rPr>
          <w:rFonts w:eastAsia="Times New Roman"/>
          <w:bCs/>
          <w:szCs w:val="24"/>
        </w:rPr>
        <w:t xml:space="preserve">Εργασίας, Κοινωνικής Ασφάλισης και Κοινωνικής </w:t>
      </w:r>
      <w:r>
        <w:rPr>
          <w:rFonts w:eastAsia="Times New Roman"/>
          <w:bCs/>
          <w:szCs w:val="24"/>
        </w:rPr>
        <w:t>Αλληλεγγύης,</w:t>
      </w:r>
      <w:r>
        <w:rPr>
          <w:rFonts w:eastAsia="Times New Roman"/>
          <w:b/>
          <w:bCs/>
          <w:szCs w:val="24"/>
        </w:rPr>
        <w:t xml:space="preserve"> </w:t>
      </w:r>
      <w:r>
        <w:rPr>
          <w:rFonts w:eastAsia="Times New Roman"/>
          <w:szCs w:val="24"/>
        </w:rPr>
        <w:lastRenderedPageBreak/>
        <w:t>σχετικά με τα προβλήματα των εργολαβικών εργαζομένων στην καθαριότητα στο Εθνικό Μετσόβιο Πολυτεχνείο, δεν θα συζητηθεί λόγω κωλύματος του αρμοδίου Υπουργού και θα επαναπροσδιοριστεί για συζήτηση.</w:t>
      </w:r>
    </w:p>
    <w:p w14:paraId="5FAE2FF9" w14:textId="77777777" w:rsidR="00F27D86" w:rsidRDefault="00AA27F9">
      <w:pPr>
        <w:spacing w:before="100" w:beforeAutospacing="1" w:after="0" w:line="600" w:lineRule="auto"/>
        <w:ind w:firstLine="720"/>
        <w:contextualSpacing/>
        <w:jc w:val="both"/>
        <w:rPr>
          <w:rFonts w:eastAsia="Times New Roman"/>
          <w:szCs w:val="24"/>
        </w:rPr>
      </w:pPr>
      <w:r>
        <w:rPr>
          <w:rFonts w:eastAsia="Times New Roman" w:cs="Times New Roman"/>
          <w:szCs w:val="24"/>
        </w:rPr>
        <w:t>Η πρώτη με αριθμό 537/24-2-2017 δευτέρου κύκλο</w:t>
      </w:r>
      <w:r>
        <w:rPr>
          <w:rFonts w:eastAsia="Times New Roman" w:cs="Times New Roman"/>
          <w:szCs w:val="24"/>
        </w:rPr>
        <w:t xml:space="preserve">υ επίκαιρη ερώτηση του Βουλευτή Μαγνησίας της Νέας Δημοκρατίας κ. </w:t>
      </w:r>
      <w:r>
        <w:rPr>
          <w:rFonts w:eastAsia="Times New Roman" w:cs="Times New Roman"/>
          <w:bCs/>
          <w:szCs w:val="24"/>
        </w:rPr>
        <w:t xml:space="preserve">Χρήστου </w:t>
      </w:r>
      <w:proofErr w:type="spellStart"/>
      <w:r>
        <w:rPr>
          <w:rFonts w:eastAsia="Times New Roman" w:cs="Times New Roman"/>
          <w:bCs/>
          <w:szCs w:val="24"/>
        </w:rPr>
        <w:t>Μπουκώρου</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Οικονομίας και Ανάπτυξης,</w:t>
      </w:r>
      <w:r>
        <w:rPr>
          <w:rFonts w:eastAsia="Times New Roman" w:cs="Times New Roman"/>
          <w:b/>
          <w:bCs/>
          <w:szCs w:val="24"/>
        </w:rPr>
        <w:t xml:space="preserve"> </w:t>
      </w:r>
      <w:r>
        <w:rPr>
          <w:rFonts w:eastAsia="Times New Roman" w:cs="Times New Roman"/>
          <w:szCs w:val="24"/>
        </w:rPr>
        <w:t>σχετικά με την αύξηση του ποσοστού ανεργίας στη Μαγνησία εξαιτίας της αποβιομηχάνισης.</w:t>
      </w:r>
      <w:r>
        <w:rPr>
          <w:rFonts w:eastAsia="Times New Roman"/>
          <w:szCs w:val="24"/>
        </w:rPr>
        <w:t xml:space="preserve"> δεν θα συζητηθεί λόγω κωλύματος του αρμοδί</w:t>
      </w:r>
      <w:r>
        <w:rPr>
          <w:rFonts w:eastAsia="Times New Roman"/>
          <w:szCs w:val="24"/>
        </w:rPr>
        <w:t>ου Υπουργού και θα επαναπροσδιοριστεί για συζήτηση.</w:t>
      </w:r>
    </w:p>
    <w:p w14:paraId="5FAE2FFA" w14:textId="77777777" w:rsidR="00F27D86" w:rsidRDefault="00AA27F9">
      <w:pPr>
        <w:spacing w:before="100" w:beforeAutospacing="1" w:after="0" w:line="600" w:lineRule="auto"/>
        <w:ind w:firstLine="720"/>
        <w:contextualSpacing/>
        <w:jc w:val="both"/>
        <w:rPr>
          <w:rFonts w:eastAsia="Times New Roman"/>
          <w:szCs w:val="24"/>
        </w:rPr>
      </w:pPr>
      <w:r>
        <w:rPr>
          <w:rFonts w:eastAsia="Times New Roman"/>
          <w:szCs w:val="24"/>
        </w:rPr>
        <w:t xml:space="preserve">Η ένατη με αριθμό 447/6-2-2017 δευτέρου κύκλου επίκαιρη ερώτηση του Βουλευτή Β΄ Αθηνών της Νέας Δημοκρατίας </w:t>
      </w:r>
      <w:r>
        <w:rPr>
          <w:rFonts w:eastAsia="Times New Roman"/>
          <w:szCs w:val="24"/>
        </w:rPr>
        <w:t xml:space="preserve">κ. </w:t>
      </w:r>
      <w:r>
        <w:rPr>
          <w:rFonts w:eastAsia="Times New Roman"/>
          <w:bCs/>
          <w:szCs w:val="24"/>
        </w:rPr>
        <w:t xml:space="preserve">Σπυρίδωνος – </w:t>
      </w:r>
      <w:proofErr w:type="spellStart"/>
      <w:r>
        <w:rPr>
          <w:rFonts w:eastAsia="Times New Roman"/>
          <w:bCs/>
          <w:szCs w:val="24"/>
        </w:rPr>
        <w:t>Α</w:t>
      </w:r>
      <w:r>
        <w:rPr>
          <w:rFonts w:eastAsia="Times New Roman"/>
          <w:bCs/>
          <w:szCs w:val="24"/>
        </w:rPr>
        <w:t>δ</w:t>
      </w:r>
      <w:r>
        <w:rPr>
          <w:rFonts w:eastAsia="Times New Roman"/>
          <w:bCs/>
          <w:szCs w:val="24"/>
        </w:rPr>
        <w:t>ώ</w:t>
      </w:r>
      <w:r>
        <w:rPr>
          <w:rFonts w:eastAsia="Times New Roman"/>
          <w:bCs/>
          <w:szCs w:val="24"/>
        </w:rPr>
        <w:t>νι</w:t>
      </w:r>
      <w:r>
        <w:rPr>
          <w:rFonts w:eastAsia="Times New Roman"/>
          <w:bCs/>
          <w:szCs w:val="24"/>
        </w:rPr>
        <w:t>δος</w:t>
      </w:r>
      <w:proofErr w:type="spellEnd"/>
      <w:r>
        <w:rPr>
          <w:rFonts w:eastAsia="Times New Roman"/>
          <w:bCs/>
          <w:szCs w:val="24"/>
        </w:rPr>
        <w:t xml:space="preserve"> Γεωργιάδη</w:t>
      </w:r>
      <w:r>
        <w:rPr>
          <w:rFonts w:eastAsia="Times New Roman"/>
          <w:szCs w:val="24"/>
        </w:rPr>
        <w:t xml:space="preserve"> προς τον Υπουργό</w:t>
      </w:r>
      <w:r>
        <w:rPr>
          <w:rFonts w:eastAsia="Times New Roman"/>
          <w:szCs w:val="24"/>
        </w:rPr>
        <w:t xml:space="preserve"> </w:t>
      </w:r>
      <w:r>
        <w:rPr>
          <w:rFonts w:eastAsia="Times New Roman"/>
          <w:bCs/>
          <w:szCs w:val="24"/>
        </w:rPr>
        <w:t>Οικονομικών,</w:t>
      </w:r>
      <w:r>
        <w:rPr>
          <w:rFonts w:eastAsia="Times New Roman"/>
          <w:szCs w:val="24"/>
        </w:rPr>
        <w:t xml:space="preserve"> σχετικά με τη συνάντηση του Πρω</w:t>
      </w:r>
      <w:r>
        <w:rPr>
          <w:rFonts w:eastAsia="Times New Roman"/>
          <w:szCs w:val="24"/>
        </w:rPr>
        <w:t xml:space="preserve">θυπουργού με εκπροσώπους της </w:t>
      </w:r>
      <w:r>
        <w:rPr>
          <w:rFonts w:eastAsia="Times New Roman"/>
          <w:szCs w:val="24"/>
        </w:rPr>
        <w:t>ε</w:t>
      </w:r>
      <w:r>
        <w:rPr>
          <w:rFonts w:eastAsia="Times New Roman"/>
          <w:szCs w:val="24"/>
        </w:rPr>
        <w:t xml:space="preserve">πενδυτικής </w:t>
      </w:r>
      <w:r>
        <w:rPr>
          <w:rFonts w:eastAsia="Times New Roman"/>
          <w:szCs w:val="24"/>
        </w:rPr>
        <w:t>τ</w:t>
      </w:r>
      <w:r>
        <w:rPr>
          <w:rFonts w:eastAsia="Times New Roman"/>
          <w:szCs w:val="24"/>
        </w:rPr>
        <w:t xml:space="preserve">ράπεζας </w:t>
      </w:r>
      <w:r>
        <w:rPr>
          <w:rFonts w:eastAsia="Times New Roman"/>
          <w:szCs w:val="24"/>
        </w:rPr>
        <w:t>«</w:t>
      </w:r>
      <w:proofErr w:type="spellStart"/>
      <w:r>
        <w:rPr>
          <w:rFonts w:eastAsia="Times New Roman"/>
          <w:szCs w:val="24"/>
        </w:rPr>
        <w:t>Rothschild</w:t>
      </w:r>
      <w:proofErr w:type="spellEnd"/>
      <w:r>
        <w:rPr>
          <w:rFonts w:eastAsia="Times New Roman"/>
          <w:szCs w:val="24"/>
        </w:rPr>
        <w:t>»,  δεν θα συζητηθεί λόγω κωλύματος του αρμοδίου Υπουργού και θα επαναπροσδιοριστεί για συζήτηση.</w:t>
      </w:r>
    </w:p>
    <w:p w14:paraId="5FAE2FFB" w14:textId="77777777" w:rsidR="00F27D86" w:rsidRDefault="00AA27F9">
      <w:pPr>
        <w:spacing w:before="100" w:beforeAutospacing="1" w:after="0" w:line="600" w:lineRule="auto"/>
        <w:ind w:firstLine="720"/>
        <w:contextualSpacing/>
        <w:jc w:val="both"/>
        <w:rPr>
          <w:rFonts w:eastAsia="Times New Roman"/>
          <w:szCs w:val="24"/>
        </w:rPr>
      </w:pPr>
      <w:r>
        <w:rPr>
          <w:rFonts w:eastAsia="Times New Roman"/>
          <w:szCs w:val="24"/>
        </w:rPr>
        <w:t>Η δέκατη με αριθμό 345/16-1-2017 δευτέρου κύκλου επίκαιρη ερώτηση του Βουλευτή Β΄ Αθηνών της Νέας</w:t>
      </w:r>
      <w:r>
        <w:rPr>
          <w:rFonts w:eastAsia="Times New Roman"/>
          <w:szCs w:val="24"/>
        </w:rPr>
        <w:t xml:space="preserve"> Δημοκρατίας </w:t>
      </w:r>
      <w:r>
        <w:rPr>
          <w:rFonts w:eastAsia="Times New Roman"/>
          <w:szCs w:val="24"/>
        </w:rPr>
        <w:lastRenderedPageBreak/>
        <w:t xml:space="preserve">κ. </w:t>
      </w:r>
      <w:r>
        <w:rPr>
          <w:rFonts w:eastAsia="Times New Roman"/>
          <w:bCs/>
          <w:szCs w:val="24"/>
        </w:rPr>
        <w:t>Σπυρίδωνος</w:t>
      </w:r>
      <w:r>
        <w:rPr>
          <w:rFonts w:eastAsia="Times New Roman"/>
          <w:bCs/>
          <w:szCs w:val="24"/>
        </w:rPr>
        <w:t xml:space="preserve"> </w:t>
      </w:r>
      <w:r>
        <w:rPr>
          <w:rFonts w:eastAsia="Times New Roman"/>
          <w:bCs/>
          <w:szCs w:val="24"/>
        </w:rPr>
        <w:t>-</w:t>
      </w:r>
      <w:r>
        <w:rPr>
          <w:rFonts w:eastAsia="Times New Roman"/>
          <w:bCs/>
          <w:szCs w:val="24"/>
        </w:rPr>
        <w:t xml:space="preserve"> </w:t>
      </w:r>
      <w:proofErr w:type="spellStart"/>
      <w:r>
        <w:rPr>
          <w:rFonts w:eastAsia="Times New Roman"/>
          <w:bCs/>
          <w:szCs w:val="24"/>
        </w:rPr>
        <w:t>Α</w:t>
      </w:r>
      <w:r>
        <w:rPr>
          <w:rFonts w:eastAsia="Times New Roman"/>
          <w:bCs/>
          <w:szCs w:val="24"/>
        </w:rPr>
        <w:t>δ</w:t>
      </w:r>
      <w:r>
        <w:rPr>
          <w:rFonts w:eastAsia="Times New Roman"/>
          <w:bCs/>
          <w:szCs w:val="24"/>
        </w:rPr>
        <w:t>ώ</w:t>
      </w:r>
      <w:r>
        <w:rPr>
          <w:rFonts w:eastAsia="Times New Roman"/>
          <w:bCs/>
          <w:szCs w:val="24"/>
        </w:rPr>
        <w:t>νι</w:t>
      </w:r>
      <w:r>
        <w:rPr>
          <w:rFonts w:eastAsia="Times New Roman"/>
          <w:bCs/>
          <w:szCs w:val="24"/>
        </w:rPr>
        <w:t>δος</w:t>
      </w:r>
      <w:proofErr w:type="spellEnd"/>
      <w:r>
        <w:rPr>
          <w:rFonts w:eastAsia="Times New Roman"/>
          <w:bCs/>
          <w:szCs w:val="24"/>
        </w:rPr>
        <w:t xml:space="preserve"> Γεωργιάδη</w:t>
      </w:r>
      <w:r>
        <w:rPr>
          <w:rFonts w:eastAsia="Times New Roman"/>
          <w:szCs w:val="24"/>
        </w:rPr>
        <w:t xml:space="preserve"> προς τον Υπουργό</w:t>
      </w:r>
      <w:r>
        <w:rPr>
          <w:rFonts w:eastAsia="Times New Roman"/>
          <w:szCs w:val="24"/>
        </w:rPr>
        <w:t xml:space="preserve"> </w:t>
      </w:r>
      <w:r>
        <w:rPr>
          <w:rFonts w:eastAsia="Times New Roman"/>
          <w:bCs/>
          <w:szCs w:val="24"/>
        </w:rPr>
        <w:t>Οικονομικών,</w:t>
      </w:r>
      <w:r>
        <w:rPr>
          <w:rFonts w:eastAsia="Times New Roman"/>
          <w:szCs w:val="24"/>
        </w:rPr>
        <w:t xml:space="preserve"> σχετικά με τα ζητήματα κακοδιαχείρισης στα Ελληνικά Αμυντικά Συστήματα (ΕΑΣ), δεν θα συζητηθεί λόγω κωλύματος του αρμοδίου Υπουργού και θα επαναπροσδιοριστεί για συζήτηση.</w:t>
      </w:r>
    </w:p>
    <w:p w14:paraId="5FAE2FFC" w14:textId="77777777" w:rsidR="00F27D86" w:rsidRDefault="00AA27F9">
      <w:pPr>
        <w:spacing w:before="100" w:beforeAutospacing="1" w:after="0" w:line="600" w:lineRule="auto"/>
        <w:ind w:firstLine="720"/>
        <w:contextualSpacing/>
        <w:jc w:val="both"/>
        <w:rPr>
          <w:rFonts w:eastAsia="Times New Roman"/>
          <w:szCs w:val="24"/>
        </w:rPr>
      </w:pPr>
      <w:r>
        <w:rPr>
          <w:rFonts w:eastAsia="Times New Roman"/>
          <w:szCs w:val="24"/>
        </w:rPr>
        <w:t xml:space="preserve">Η </w:t>
      </w:r>
      <w:r>
        <w:rPr>
          <w:rFonts w:eastAsia="Times New Roman"/>
          <w:szCs w:val="24"/>
        </w:rPr>
        <w:t xml:space="preserve">εντέκατη με αριθμό 506/20-2-2017 δευτέρου κύκλου επίκαιρη ερώτηση του Βουλευτή Β΄ Αθηνών της Δημοκρατικής Συμπαράταξης ΠΑΣΟΚ – ΔΗΜΑΡ κ. </w:t>
      </w:r>
      <w:r>
        <w:rPr>
          <w:rFonts w:eastAsia="Times New Roman"/>
          <w:bCs/>
          <w:szCs w:val="24"/>
        </w:rPr>
        <w:t>Ανδρέα Λοβέρδου</w:t>
      </w:r>
      <w:r>
        <w:rPr>
          <w:rFonts w:eastAsia="Times New Roman"/>
          <w:szCs w:val="24"/>
        </w:rPr>
        <w:t xml:space="preserve"> προς την Υπουργό </w:t>
      </w:r>
      <w:r>
        <w:rPr>
          <w:rFonts w:eastAsia="Times New Roman"/>
          <w:bCs/>
          <w:szCs w:val="24"/>
        </w:rPr>
        <w:t>Διοικητικής Ανασυγκρότησης,</w:t>
      </w:r>
      <w:r>
        <w:rPr>
          <w:rFonts w:eastAsia="Times New Roman"/>
          <w:b/>
          <w:bCs/>
          <w:szCs w:val="24"/>
        </w:rPr>
        <w:t xml:space="preserve"> </w:t>
      </w:r>
      <w:r>
        <w:rPr>
          <w:rFonts w:eastAsia="Times New Roman"/>
          <w:szCs w:val="24"/>
        </w:rPr>
        <w:t>σχετικά με τις προσλήψεις με τη διαδικασία του άρθρου 63 ν.</w:t>
      </w:r>
      <w:r>
        <w:rPr>
          <w:rFonts w:eastAsia="Times New Roman"/>
          <w:szCs w:val="24"/>
        </w:rPr>
        <w:t>4430/2016, δεν θα συζητηθεί λόγω κωλύματος του αρμοδίου Υπουργού και θα επαναπροσδιοριστεί για συζήτηση.</w:t>
      </w:r>
    </w:p>
    <w:p w14:paraId="5FAE2FFD" w14:textId="77777777" w:rsidR="00F27D86" w:rsidRDefault="00AA27F9">
      <w:pPr>
        <w:spacing w:before="100" w:beforeAutospacing="1" w:after="0" w:line="600" w:lineRule="auto"/>
        <w:ind w:firstLine="720"/>
        <w:contextualSpacing/>
        <w:jc w:val="both"/>
        <w:rPr>
          <w:rFonts w:eastAsia="Times New Roman"/>
          <w:szCs w:val="24"/>
        </w:rPr>
      </w:pPr>
      <w:r>
        <w:rPr>
          <w:rFonts w:eastAsia="Times New Roman"/>
          <w:szCs w:val="24"/>
        </w:rPr>
        <w:t>Τέλος, η δωδέκατη με αριθμό 462/9-2-2017 δευτέρου κύκλου επίκαιρη ερώτηση του Βουλευτή Β΄ Αθηνών της Δημοκρατικής Συμπαράταξης ΠΑΣΟΚ– ΔΗΜΑΡ κ</w:t>
      </w:r>
      <w:r>
        <w:rPr>
          <w:rFonts w:eastAsia="Times New Roman"/>
          <w:b/>
          <w:szCs w:val="24"/>
        </w:rPr>
        <w:t xml:space="preserve">. </w:t>
      </w:r>
      <w:r>
        <w:rPr>
          <w:rFonts w:eastAsia="Times New Roman"/>
          <w:bCs/>
          <w:szCs w:val="24"/>
        </w:rPr>
        <w:t>Ανδρέα Λ</w:t>
      </w:r>
      <w:r>
        <w:rPr>
          <w:rFonts w:eastAsia="Times New Roman"/>
          <w:bCs/>
          <w:szCs w:val="24"/>
        </w:rPr>
        <w:t>οβέρδου</w:t>
      </w:r>
      <w:r>
        <w:rPr>
          <w:rFonts w:eastAsia="Times New Roman"/>
          <w:szCs w:val="24"/>
        </w:rPr>
        <w:t xml:space="preserve"> προς τον Υπουργό </w:t>
      </w:r>
      <w:r>
        <w:rPr>
          <w:rFonts w:eastAsia="Times New Roman"/>
          <w:bCs/>
          <w:szCs w:val="24"/>
        </w:rPr>
        <w:t>Ψηφιακής Πολιτικής, Τηλεπικοινωνιών και Ενημέρωσης,</w:t>
      </w:r>
      <w:r>
        <w:rPr>
          <w:rFonts w:eastAsia="Times New Roman"/>
          <w:b/>
          <w:bCs/>
          <w:szCs w:val="24"/>
        </w:rPr>
        <w:t xml:space="preserve"> </w:t>
      </w:r>
      <w:r>
        <w:rPr>
          <w:rFonts w:eastAsia="Times New Roman"/>
          <w:szCs w:val="24"/>
        </w:rPr>
        <w:t xml:space="preserve">σχετικά με τα ΕΛΤΑ και την καταβολή οφειλόμενων του </w:t>
      </w:r>
      <w:r>
        <w:rPr>
          <w:rFonts w:eastAsia="Times New Roman"/>
          <w:szCs w:val="24"/>
        </w:rPr>
        <w:t>δ</w:t>
      </w:r>
      <w:r>
        <w:rPr>
          <w:rFonts w:eastAsia="Times New Roman"/>
          <w:szCs w:val="24"/>
        </w:rPr>
        <w:t>ημοσίου δεν θα συζητηθεί λόγω κωλύματος του αρμοδίου Υπουργού και θα επαναπροσδιοριστεί για συζήτηση.</w:t>
      </w:r>
    </w:p>
    <w:p w14:paraId="5FAE2FFE" w14:textId="77777777" w:rsidR="00F27D86" w:rsidRDefault="00AA27F9">
      <w:pPr>
        <w:spacing w:before="100" w:beforeAutospacing="1" w:after="0" w:line="600" w:lineRule="auto"/>
        <w:ind w:firstLine="720"/>
        <w:contextualSpacing/>
        <w:jc w:val="both"/>
        <w:rPr>
          <w:rFonts w:eastAsia="Times New Roman"/>
          <w:szCs w:val="24"/>
        </w:rPr>
      </w:pPr>
      <w:r>
        <w:rPr>
          <w:rFonts w:eastAsia="Times New Roman"/>
          <w:szCs w:val="24"/>
        </w:rPr>
        <w:t xml:space="preserve">Ολοκληρώθηκε η συζήτηση </w:t>
      </w:r>
      <w:r>
        <w:rPr>
          <w:rFonts w:eastAsia="Times New Roman"/>
          <w:szCs w:val="24"/>
        </w:rPr>
        <w:t>των επικαίρων ερωτήσεων.</w:t>
      </w:r>
    </w:p>
    <w:p w14:paraId="5FAE2FFF" w14:textId="77777777" w:rsidR="00F27D86" w:rsidRDefault="00AA27F9">
      <w:pPr>
        <w:spacing w:after="0" w:line="600" w:lineRule="auto"/>
        <w:ind w:firstLine="720"/>
        <w:contextualSpacing/>
        <w:jc w:val="both"/>
        <w:rPr>
          <w:rFonts w:eastAsia="Times New Roman"/>
          <w:szCs w:val="24"/>
        </w:rPr>
      </w:pPr>
      <w:r>
        <w:rPr>
          <w:rFonts w:eastAsia="Times New Roman"/>
          <w:szCs w:val="24"/>
        </w:rPr>
        <w:lastRenderedPageBreak/>
        <w:t>Κυρίες και κύριοι συνάδελφοι, δέχεστε στο σημείο αυτό να λύσουμε τη συνεδρίαση;</w:t>
      </w:r>
    </w:p>
    <w:p w14:paraId="5FAE3000" w14:textId="77777777" w:rsidR="00F27D86" w:rsidRDefault="00AA27F9">
      <w:pPr>
        <w:spacing w:after="0" w:line="600" w:lineRule="auto"/>
        <w:ind w:firstLine="720"/>
        <w:contextualSpacing/>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5FAE3001" w14:textId="77777777" w:rsidR="00F27D86" w:rsidRDefault="00AA27F9">
      <w:pPr>
        <w:spacing w:after="0"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Με τη συναίνεση του Σώματος και ώρα 20.43΄ </w:t>
      </w:r>
      <w:proofErr w:type="spellStart"/>
      <w:r>
        <w:rPr>
          <w:rFonts w:eastAsia="Times New Roman"/>
          <w:szCs w:val="24"/>
        </w:rPr>
        <w:t>λύεται</w:t>
      </w:r>
      <w:proofErr w:type="spellEnd"/>
      <w:r>
        <w:rPr>
          <w:rFonts w:eastAsia="Times New Roman"/>
          <w:szCs w:val="24"/>
        </w:rPr>
        <w:t xml:space="preserve"> η συνεδρίαση για την</w:t>
      </w:r>
      <w:r>
        <w:rPr>
          <w:rFonts w:eastAsia="Times New Roman"/>
          <w:szCs w:val="24"/>
        </w:rPr>
        <w:t xml:space="preserve"> προσεχή</w:t>
      </w:r>
      <w:r>
        <w:rPr>
          <w:rFonts w:eastAsia="Times New Roman"/>
          <w:szCs w:val="24"/>
        </w:rPr>
        <w:t xml:space="preserve"> Τ</w:t>
      </w:r>
      <w:r>
        <w:rPr>
          <w:rFonts w:eastAsia="Times New Roman"/>
          <w:szCs w:val="24"/>
        </w:rPr>
        <w:t>ετάρτη 8 Μαρτίου 2017 και ώρα 10.00΄, με αντικείμενο εργασιών του Σώματος</w:t>
      </w:r>
      <w:r>
        <w:rPr>
          <w:rFonts w:eastAsia="Times New Roman"/>
          <w:szCs w:val="24"/>
        </w:rPr>
        <w:t>:</w:t>
      </w:r>
      <w:r>
        <w:rPr>
          <w:rFonts w:eastAsia="Times New Roman"/>
          <w:szCs w:val="24"/>
        </w:rPr>
        <w:t xml:space="preserve"> α) κοινοβουλευτικό έλεγχο, Ειδική Συνεδρίαση της Ολομέλειας της Βουλής, με θέμα: «Αιτήματα και προτεραιότητες για την ισότητα των φύλων σε έναν κόσμο που αλλάζει:</w:t>
      </w:r>
      <w:r>
        <w:rPr>
          <w:rFonts w:eastAsia="Times New Roman"/>
          <w:szCs w:val="24"/>
        </w:rPr>
        <w:t xml:space="preserve"> </w:t>
      </w:r>
      <w:r>
        <w:rPr>
          <w:rFonts w:eastAsia="Times New Roman"/>
          <w:szCs w:val="24"/>
        </w:rPr>
        <w:t>Υγεία, Εργασία και</w:t>
      </w:r>
      <w:r>
        <w:rPr>
          <w:rFonts w:eastAsia="Times New Roman"/>
          <w:szCs w:val="24"/>
        </w:rPr>
        <w:t xml:space="preserve"> </w:t>
      </w:r>
      <w:proofErr w:type="spellStart"/>
      <w:r>
        <w:rPr>
          <w:rFonts w:eastAsia="Times New Roman"/>
          <w:szCs w:val="24"/>
        </w:rPr>
        <w:t>Έμφυλη</w:t>
      </w:r>
      <w:proofErr w:type="spellEnd"/>
      <w:r>
        <w:rPr>
          <w:rFonts w:eastAsia="Times New Roman"/>
          <w:szCs w:val="24"/>
        </w:rPr>
        <w:t xml:space="preserve"> βία» και β) νομοθετική εργασία, σύμφωνα με την ημερήσια διάταξη που έχει διανεμηθεί. </w:t>
      </w:r>
    </w:p>
    <w:p w14:paraId="5FAE3002" w14:textId="77777777" w:rsidR="00F27D86" w:rsidRDefault="00F27D86">
      <w:pPr>
        <w:spacing w:before="100" w:beforeAutospacing="1" w:after="0" w:line="600" w:lineRule="auto"/>
        <w:ind w:firstLine="720"/>
        <w:contextualSpacing/>
        <w:jc w:val="both"/>
        <w:rPr>
          <w:rFonts w:eastAsia="Times New Roman"/>
          <w:szCs w:val="24"/>
        </w:rPr>
      </w:pPr>
    </w:p>
    <w:p w14:paraId="5FAE3003" w14:textId="77777777" w:rsidR="00F27D86" w:rsidRDefault="00AA27F9">
      <w:pPr>
        <w:spacing w:after="0" w:line="600" w:lineRule="auto"/>
        <w:ind w:firstLine="720"/>
        <w:contextualSpacing/>
        <w:jc w:val="both"/>
        <w:rPr>
          <w:rFonts w:eastAsia="Times New Roman"/>
          <w:szCs w:val="24"/>
        </w:rPr>
      </w:pPr>
      <w:r>
        <w:rPr>
          <w:rFonts w:eastAsia="Times New Roman"/>
          <w:b/>
          <w:bCs/>
          <w:szCs w:val="24"/>
        </w:rPr>
        <w:t>Ο ΠΡΟΕΔΡΟΣ                                                        ΟΙ ΓΡΑΜΜΑΤΕΙΣ</w:t>
      </w:r>
      <w:r>
        <w:rPr>
          <w:rFonts w:eastAsia="Times New Roman"/>
          <w:szCs w:val="24"/>
        </w:rPr>
        <w:t xml:space="preserve">  </w:t>
      </w:r>
    </w:p>
    <w:sectPr w:rsidR="00F27D8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cK2XjPWomwgasSs1clqCKGMvr2w=" w:salt="UgzEzNu+2tRJccnjjLRd8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D86"/>
    <w:rsid w:val="00AA27F9"/>
    <w:rsid w:val="00D347E8"/>
    <w:rsid w:val="00F27D8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E2CA0"/>
  <w15:docId w15:val="{F6A9A363-37B4-4261-B9CC-2192A88B5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62B5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62B52"/>
    <w:rPr>
      <w:rFonts w:ascii="Segoe UI" w:hAnsi="Segoe UI" w:cs="Segoe UI"/>
      <w:sz w:val="18"/>
      <w:szCs w:val="18"/>
    </w:rPr>
  </w:style>
  <w:style w:type="paragraph" w:styleId="a4">
    <w:name w:val="Revision"/>
    <w:hidden/>
    <w:uiPriority w:val="99"/>
    <w:semiHidden/>
    <w:rsid w:val="008673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410</MetadataID>
    <Session xmlns="641f345b-441b-4b81-9152-adc2e73ba5e1">Β´</Session>
    <Date xmlns="641f345b-441b-4b81-9152-adc2e73ba5e1">2017-03-05T22:00:00+00:00</Date>
    <Status xmlns="641f345b-441b-4b81-9152-adc2e73ba5e1">
      <Url>http://srv-sp1/praktika/Lists/Incoming_Metadata/EditForm.aspx?ID=410&amp;Source=/praktika/Recordings_Library/Forms/AllItems.aspx</Url>
      <Description>Δημοσιεύτηκε</Description>
    </Status>
    <Meeting xmlns="641f345b-441b-4b81-9152-adc2e73ba5e1">ΠΔ´</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2CF37B-6C44-429F-A1D1-0888818D99F8}">
  <ds:schemaRefs>
    <ds:schemaRef ds:uri="http://schemas.openxmlformats.org/package/2006/metadata/core-properties"/>
    <ds:schemaRef ds:uri="http://schemas.microsoft.com/office/2006/metadata/properties"/>
    <ds:schemaRef ds:uri="http://schemas.microsoft.com/office/2006/documentManagement/types"/>
    <ds:schemaRef ds:uri="http://purl.org/dc/terms/"/>
    <ds:schemaRef ds:uri="http://purl.org/dc/elements/1.1/"/>
    <ds:schemaRef ds:uri="http://purl.org/dc/dcmitype/"/>
    <ds:schemaRef ds:uri="http://schemas.microsoft.com/office/infopath/2007/PartnerControls"/>
    <ds:schemaRef ds:uri="641f345b-441b-4b81-9152-adc2e73ba5e1"/>
    <ds:schemaRef ds:uri="http://www.w3.org/XML/1998/namespace"/>
  </ds:schemaRefs>
</ds:datastoreItem>
</file>

<file path=customXml/itemProps2.xml><?xml version="1.0" encoding="utf-8"?>
<ds:datastoreItem xmlns:ds="http://schemas.openxmlformats.org/officeDocument/2006/customXml" ds:itemID="{95ABC61E-4FD6-4100-8389-6E173FC99D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52D415-FA65-4211-84AA-C00C632247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169</Pages>
  <Words>31009</Words>
  <Characters>167451</Characters>
  <Application>Microsoft Office Word</Application>
  <DocSecurity>0</DocSecurity>
  <Lines>1395</Lines>
  <Paragraphs>396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198064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2017-03-09T11:21:00Z</dcterms:created>
  <dcterms:modified xsi:type="dcterms:W3CDTF">2017-03-09T11:21:00Z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