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4D213" w14:textId="77777777" w:rsidR="00F83115" w:rsidRPr="00F83115" w:rsidRDefault="00F83115" w:rsidP="00F83115">
      <w:pPr>
        <w:spacing w:after="0" w:line="360" w:lineRule="auto"/>
        <w:rPr>
          <w:ins w:id="0" w:author="Φλούδα Χριστίνα" w:date="2017-03-29T11:53:00Z"/>
          <w:rFonts w:eastAsia="Times New Roman"/>
          <w:szCs w:val="24"/>
          <w:lang w:eastAsia="en-US"/>
        </w:rPr>
      </w:pPr>
      <w:ins w:id="1" w:author="Φλούδα Χριστίνα" w:date="2017-03-29T11:53:00Z">
        <w:r w:rsidRPr="00F8311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AC0908" w14:textId="77777777" w:rsidR="00F83115" w:rsidRPr="00F83115" w:rsidRDefault="00F83115" w:rsidP="00F83115">
      <w:pPr>
        <w:spacing w:after="0" w:line="360" w:lineRule="auto"/>
        <w:rPr>
          <w:ins w:id="2" w:author="Φλούδα Χριστίνα" w:date="2017-03-29T11:53:00Z"/>
          <w:rFonts w:eastAsia="Times New Roman"/>
          <w:szCs w:val="24"/>
          <w:lang w:eastAsia="en-US"/>
        </w:rPr>
      </w:pPr>
    </w:p>
    <w:p w14:paraId="73E3417C" w14:textId="77777777" w:rsidR="00F83115" w:rsidRPr="00F83115" w:rsidRDefault="00F83115" w:rsidP="00F83115">
      <w:pPr>
        <w:spacing w:after="0" w:line="360" w:lineRule="auto"/>
        <w:rPr>
          <w:ins w:id="3" w:author="Φλούδα Χριστίνα" w:date="2017-03-29T11:53:00Z"/>
          <w:rFonts w:eastAsia="Times New Roman"/>
          <w:szCs w:val="24"/>
          <w:lang w:eastAsia="en-US"/>
        </w:rPr>
      </w:pPr>
      <w:ins w:id="4" w:author="Φλούδα Χριστίνα" w:date="2017-03-29T11:53:00Z">
        <w:r w:rsidRPr="00F83115">
          <w:rPr>
            <w:rFonts w:eastAsia="Times New Roman"/>
            <w:szCs w:val="24"/>
            <w:lang w:eastAsia="en-US"/>
          </w:rPr>
          <w:t>ΠΙΝΑΚΑΣ ΠΕΡΙΕΧΟΜΕΝΩΝ</w:t>
        </w:r>
      </w:ins>
    </w:p>
    <w:p w14:paraId="70541A1F" w14:textId="77777777" w:rsidR="00F83115" w:rsidRPr="00F83115" w:rsidRDefault="00F83115" w:rsidP="00F83115">
      <w:pPr>
        <w:spacing w:after="0" w:line="360" w:lineRule="auto"/>
        <w:rPr>
          <w:ins w:id="5" w:author="Φλούδα Χριστίνα" w:date="2017-03-29T11:53:00Z"/>
          <w:rFonts w:eastAsia="Times New Roman"/>
          <w:szCs w:val="24"/>
          <w:lang w:eastAsia="en-US"/>
        </w:rPr>
      </w:pPr>
      <w:ins w:id="6" w:author="Φλούδα Χριστίνα" w:date="2017-03-29T11:53:00Z">
        <w:r w:rsidRPr="00F83115">
          <w:rPr>
            <w:rFonts w:eastAsia="Times New Roman"/>
            <w:szCs w:val="24"/>
            <w:lang w:eastAsia="en-US"/>
          </w:rPr>
          <w:t xml:space="preserve">ΙΖ΄ ΠΕΡΙΟΔΟΣ </w:t>
        </w:r>
      </w:ins>
    </w:p>
    <w:p w14:paraId="657AFCA3" w14:textId="77777777" w:rsidR="00F83115" w:rsidRPr="00F83115" w:rsidRDefault="00F83115" w:rsidP="00F83115">
      <w:pPr>
        <w:spacing w:after="0" w:line="360" w:lineRule="auto"/>
        <w:rPr>
          <w:ins w:id="7" w:author="Φλούδα Χριστίνα" w:date="2017-03-29T11:53:00Z"/>
          <w:rFonts w:eastAsia="Times New Roman"/>
          <w:szCs w:val="24"/>
          <w:lang w:eastAsia="en-US"/>
        </w:rPr>
      </w:pPr>
      <w:ins w:id="8" w:author="Φλούδα Χριστίνα" w:date="2017-03-29T11:53:00Z">
        <w:r w:rsidRPr="00F83115">
          <w:rPr>
            <w:rFonts w:eastAsia="Times New Roman"/>
            <w:szCs w:val="24"/>
            <w:lang w:eastAsia="en-US"/>
          </w:rPr>
          <w:t>ΠΡΟΕΔΡΕΥΟΜΕΝΗΣ ΚΟΙΝΟΒΟΥΛΕΥΤΙΚΗΣ ΔΗΜΟΚΡΑΤΙΑΣ</w:t>
        </w:r>
      </w:ins>
    </w:p>
    <w:p w14:paraId="3A3AF047" w14:textId="77777777" w:rsidR="00F83115" w:rsidRPr="00F83115" w:rsidRDefault="00F83115" w:rsidP="00F83115">
      <w:pPr>
        <w:spacing w:after="0" w:line="360" w:lineRule="auto"/>
        <w:rPr>
          <w:ins w:id="9" w:author="Φλούδα Χριστίνα" w:date="2017-03-29T11:53:00Z"/>
          <w:rFonts w:eastAsia="Times New Roman"/>
          <w:szCs w:val="24"/>
          <w:lang w:eastAsia="en-US"/>
        </w:rPr>
      </w:pPr>
      <w:ins w:id="10" w:author="Φλούδα Χριστίνα" w:date="2017-03-29T11:53:00Z">
        <w:r w:rsidRPr="00F83115">
          <w:rPr>
            <w:rFonts w:eastAsia="Times New Roman"/>
            <w:szCs w:val="24"/>
            <w:lang w:eastAsia="en-US"/>
          </w:rPr>
          <w:t>ΣΥΝΟΔΟΣ Β΄</w:t>
        </w:r>
      </w:ins>
    </w:p>
    <w:p w14:paraId="02209F53" w14:textId="77777777" w:rsidR="00F83115" w:rsidRPr="00F83115" w:rsidRDefault="00F83115" w:rsidP="00F83115">
      <w:pPr>
        <w:spacing w:after="0" w:line="360" w:lineRule="auto"/>
        <w:rPr>
          <w:ins w:id="11" w:author="Φλούδα Χριστίνα" w:date="2017-03-29T11:53:00Z"/>
          <w:rFonts w:eastAsia="Times New Roman"/>
          <w:szCs w:val="24"/>
          <w:lang w:eastAsia="en-US"/>
        </w:rPr>
      </w:pPr>
    </w:p>
    <w:p w14:paraId="3833915A" w14:textId="77777777" w:rsidR="00F83115" w:rsidRDefault="00F83115" w:rsidP="00F83115">
      <w:pPr>
        <w:spacing w:after="0" w:line="600" w:lineRule="auto"/>
        <w:jc w:val="both"/>
        <w:rPr>
          <w:ins w:id="12" w:author="Φλούδα Χριστίνα" w:date="2017-03-29T11:54:00Z"/>
          <w:rFonts w:eastAsia="Times New Roman"/>
          <w:szCs w:val="24"/>
        </w:rPr>
        <w:pPrChange w:id="13" w:author="Φλούδα Χριστίνα" w:date="2017-03-29T11:54:00Z">
          <w:pPr>
            <w:spacing w:after="0" w:line="600" w:lineRule="auto"/>
            <w:ind w:firstLine="720"/>
            <w:jc w:val="center"/>
          </w:pPr>
        </w:pPrChange>
      </w:pPr>
      <w:bookmarkStart w:id="14" w:name="_GoBack"/>
      <w:bookmarkEnd w:id="14"/>
      <w:ins w:id="15" w:author="Φλούδα Χριστίνα" w:date="2017-03-29T11:53:00Z">
        <w:r w:rsidRPr="00F83115">
          <w:rPr>
            <w:rFonts w:eastAsia="Times New Roman"/>
            <w:szCs w:val="24"/>
            <w:lang w:eastAsia="en-US"/>
          </w:rPr>
          <w:t xml:space="preserve">ΣΥΝΕΔΡΙΑΣΗ </w:t>
        </w:r>
      </w:ins>
      <w:ins w:id="16" w:author="Φλούδα Χριστίνα" w:date="2017-03-29T11:54:00Z">
        <w:r>
          <w:rPr>
            <w:rFonts w:ascii="Calibri" w:eastAsia="Times New Roman" w:hAnsi="Calibri" w:cs="Calibri"/>
            <w:szCs w:val="24"/>
          </w:rPr>
          <w:t>ϞΔ΄</w:t>
        </w:r>
      </w:ins>
    </w:p>
    <w:p w14:paraId="110279F5" w14:textId="6CC0B6D9" w:rsidR="00F83115" w:rsidRPr="00F83115" w:rsidRDefault="00F83115" w:rsidP="00F83115">
      <w:pPr>
        <w:spacing w:after="0" w:line="360" w:lineRule="auto"/>
        <w:rPr>
          <w:ins w:id="17" w:author="Φλούδα Χριστίνα" w:date="2017-03-29T11:53:00Z"/>
          <w:rFonts w:eastAsia="Times New Roman"/>
          <w:szCs w:val="24"/>
          <w:lang w:eastAsia="en-US"/>
        </w:rPr>
        <w:pPrChange w:id="18" w:author="Φλούδα Χριστίνα" w:date="2017-03-29T11:54:00Z">
          <w:pPr>
            <w:spacing w:after="0" w:line="360" w:lineRule="auto"/>
          </w:pPr>
        </w:pPrChange>
      </w:pPr>
      <w:ins w:id="19" w:author="Φλούδα Χριστίνα" w:date="2017-03-29T11:53:00Z">
        <w:r w:rsidRPr="00F83115">
          <w:rPr>
            <w:rFonts w:eastAsia="Times New Roman"/>
            <w:szCs w:val="24"/>
            <w:lang w:eastAsia="en-US"/>
          </w:rPr>
          <w:t>Τετάρτη  22 Μαρτίου 2017</w:t>
        </w:r>
      </w:ins>
    </w:p>
    <w:p w14:paraId="270D700A" w14:textId="77777777" w:rsidR="00F83115" w:rsidRPr="00F83115" w:rsidRDefault="00F83115" w:rsidP="00F83115">
      <w:pPr>
        <w:spacing w:after="0" w:line="360" w:lineRule="auto"/>
        <w:rPr>
          <w:ins w:id="20" w:author="Φλούδα Χριστίνα" w:date="2017-03-29T11:53:00Z"/>
          <w:rFonts w:eastAsia="Times New Roman"/>
          <w:szCs w:val="24"/>
          <w:lang w:eastAsia="en-US"/>
        </w:rPr>
      </w:pPr>
    </w:p>
    <w:p w14:paraId="499006C6" w14:textId="77777777" w:rsidR="00F83115" w:rsidRPr="00F83115" w:rsidRDefault="00F83115" w:rsidP="00F83115">
      <w:pPr>
        <w:spacing w:after="0" w:line="360" w:lineRule="auto"/>
        <w:rPr>
          <w:ins w:id="21" w:author="Φλούδα Χριστίνα" w:date="2017-03-29T11:53:00Z"/>
          <w:rFonts w:eastAsia="Times New Roman"/>
          <w:szCs w:val="24"/>
          <w:lang w:eastAsia="en-US"/>
        </w:rPr>
      </w:pPr>
      <w:ins w:id="22" w:author="Φλούδα Χριστίνα" w:date="2017-03-29T11:53:00Z">
        <w:r w:rsidRPr="00F83115">
          <w:rPr>
            <w:rFonts w:eastAsia="Times New Roman"/>
            <w:szCs w:val="24"/>
            <w:lang w:eastAsia="en-US"/>
          </w:rPr>
          <w:t>ΘΕΜΑΤΑ</w:t>
        </w:r>
      </w:ins>
    </w:p>
    <w:p w14:paraId="3560BD49" w14:textId="77777777" w:rsidR="00F83115" w:rsidRPr="00F83115" w:rsidRDefault="00F83115" w:rsidP="00F83115">
      <w:pPr>
        <w:spacing w:after="0" w:line="360" w:lineRule="auto"/>
        <w:rPr>
          <w:ins w:id="23" w:author="Φλούδα Χριστίνα" w:date="2017-03-29T11:53:00Z"/>
          <w:rFonts w:eastAsia="Times New Roman"/>
          <w:szCs w:val="24"/>
          <w:lang w:eastAsia="en-US"/>
        </w:rPr>
      </w:pPr>
      <w:ins w:id="24" w:author="Φλούδα Χριστίνα" w:date="2017-03-29T11:53:00Z">
        <w:r w:rsidRPr="00F83115">
          <w:rPr>
            <w:rFonts w:eastAsia="Times New Roman"/>
            <w:szCs w:val="24"/>
            <w:lang w:eastAsia="en-US"/>
          </w:rPr>
          <w:t xml:space="preserve"> </w:t>
        </w:r>
        <w:r w:rsidRPr="00F83115">
          <w:rPr>
            <w:rFonts w:eastAsia="Times New Roman"/>
            <w:szCs w:val="24"/>
            <w:lang w:eastAsia="en-US"/>
          </w:rPr>
          <w:br/>
          <w:t xml:space="preserve">Α. ΕΙΔΙΚΑ ΘΕΜΑΤΑ </w:t>
        </w:r>
        <w:r w:rsidRPr="00F83115">
          <w:rPr>
            <w:rFonts w:eastAsia="Times New Roman"/>
            <w:szCs w:val="24"/>
            <w:lang w:eastAsia="en-US"/>
          </w:rPr>
          <w:br/>
          <w:t xml:space="preserve">1. Επικύρωση Πρακτικών, σελ. </w:t>
        </w:r>
        <w:r w:rsidRPr="00F83115">
          <w:rPr>
            <w:rFonts w:eastAsia="Times New Roman"/>
            <w:szCs w:val="24"/>
            <w:lang w:eastAsia="en-US"/>
          </w:rPr>
          <w:br/>
          <w:t xml:space="preserve">2.  Άδεια απουσίας του Βουλευτή κ. Θ. Θεοχάρη, σελ. </w:t>
        </w:r>
        <w:r w:rsidRPr="00F83115">
          <w:rPr>
            <w:rFonts w:eastAsia="Times New Roman"/>
            <w:szCs w:val="24"/>
            <w:lang w:eastAsia="en-US"/>
          </w:rPr>
          <w:br/>
          <w:t xml:space="preserve">3. Ανακοινώνεται ότι τη συνεδρίαση παρακολουθούν μαθητές από το Γυμνάσιο </w:t>
        </w:r>
        <w:proofErr w:type="spellStart"/>
        <w:r w:rsidRPr="00F83115">
          <w:rPr>
            <w:rFonts w:eastAsia="Times New Roman"/>
            <w:szCs w:val="24"/>
            <w:lang w:eastAsia="en-US"/>
          </w:rPr>
          <w:t>Μακρυγιάλου</w:t>
        </w:r>
        <w:proofErr w:type="spellEnd"/>
        <w:r w:rsidRPr="00F83115">
          <w:rPr>
            <w:rFonts w:eastAsia="Times New Roman"/>
            <w:szCs w:val="24"/>
            <w:lang w:eastAsia="en-US"/>
          </w:rPr>
          <w:t xml:space="preserve"> Πιερίας, σελ. </w:t>
        </w:r>
        <w:r w:rsidRPr="00F83115">
          <w:rPr>
            <w:rFonts w:eastAsia="Times New Roman"/>
            <w:szCs w:val="24"/>
            <w:lang w:eastAsia="en-US"/>
          </w:rPr>
          <w:br/>
          <w:t xml:space="preserve">4. Επί διαδικαστικού θέματος, σελ. </w:t>
        </w:r>
        <w:r w:rsidRPr="00F83115">
          <w:rPr>
            <w:rFonts w:eastAsia="Times New Roman"/>
            <w:szCs w:val="24"/>
            <w:lang w:eastAsia="en-US"/>
          </w:rPr>
          <w:br/>
          <w:t xml:space="preserve">5. Επί προσωπικού θέματος, σελ. </w:t>
        </w:r>
        <w:r w:rsidRPr="00F83115">
          <w:rPr>
            <w:rFonts w:eastAsia="Times New Roman"/>
            <w:szCs w:val="24"/>
            <w:lang w:eastAsia="en-US"/>
          </w:rPr>
          <w:br/>
          <w:t xml:space="preserve"> </w:t>
        </w:r>
        <w:r w:rsidRPr="00F83115">
          <w:rPr>
            <w:rFonts w:eastAsia="Times New Roman"/>
            <w:szCs w:val="24"/>
            <w:lang w:eastAsia="en-US"/>
          </w:rPr>
          <w:br/>
          <w:t xml:space="preserve">Β. ΚΟΙΝΟΒΟΥΛΕΥΤΙΚΟΣ ΕΛΕΓΧΟΣ </w:t>
        </w:r>
        <w:r w:rsidRPr="00F83115">
          <w:rPr>
            <w:rFonts w:eastAsia="Times New Roman"/>
            <w:szCs w:val="24"/>
            <w:lang w:eastAsia="en-US"/>
          </w:rPr>
          <w:br/>
          <w:t xml:space="preserve">Ανακοίνωση του δελτίου επικαίρων ερωτήσεων της Πέμπτης 23 Μαρτίου 2017, σελ. </w:t>
        </w:r>
        <w:r w:rsidRPr="00F83115">
          <w:rPr>
            <w:rFonts w:eastAsia="Times New Roman"/>
            <w:szCs w:val="24"/>
            <w:lang w:eastAsia="en-US"/>
          </w:rPr>
          <w:br/>
          <w:t xml:space="preserve"> </w:t>
        </w:r>
        <w:r w:rsidRPr="00F83115">
          <w:rPr>
            <w:rFonts w:eastAsia="Times New Roman"/>
            <w:szCs w:val="24"/>
            <w:lang w:eastAsia="en-US"/>
          </w:rPr>
          <w:br/>
          <w:t xml:space="preserve">Γ. ΝΟΜΟΘΕΤΙΚΗ ΕΡΓΑΣΙΑ </w:t>
        </w:r>
        <w:r w:rsidRPr="00F83115">
          <w:rPr>
            <w:rFonts w:eastAsia="Times New Roman"/>
            <w:szCs w:val="24"/>
            <w:lang w:eastAsia="en-US"/>
          </w:rPr>
          <w:br/>
          <w:t>1. Κατάθεση Εκθέσεως Διαρκούς Επιτροπής:</w:t>
        </w:r>
      </w:ins>
    </w:p>
    <w:p w14:paraId="5B4A6DD0" w14:textId="77777777" w:rsidR="00F83115" w:rsidRPr="00F83115" w:rsidRDefault="00F83115" w:rsidP="00F83115">
      <w:pPr>
        <w:spacing w:after="0" w:line="360" w:lineRule="auto"/>
        <w:rPr>
          <w:ins w:id="25" w:author="Φλούδα Χριστίνα" w:date="2017-03-29T11:53:00Z"/>
          <w:rFonts w:eastAsia="Times New Roman"/>
          <w:szCs w:val="24"/>
          <w:lang w:eastAsia="en-US"/>
        </w:rPr>
      </w:pPr>
      <w:ins w:id="26" w:author="Φλούδα Χριστίνα" w:date="2017-03-29T11:53:00Z">
        <w:r w:rsidRPr="00F83115">
          <w:rPr>
            <w:rFonts w:eastAsia="Times New Roman"/>
            <w:szCs w:val="24"/>
            <w:lang w:eastAsia="en-US"/>
          </w:rPr>
          <w:t xml:space="preserve">Η Διαρκής Επιτροπή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«Μέτρα μείωσης του κόστους εγκατάστασης </w:t>
        </w:r>
        <w:proofErr w:type="spellStart"/>
        <w:r w:rsidRPr="00F83115">
          <w:rPr>
            <w:rFonts w:eastAsia="Times New Roman"/>
            <w:szCs w:val="24"/>
            <w:lang w:eastAsia="en-US"/>
          </w:rPr>
          <w:t>υψίρρυθμων</w:t>
        </w:r>
        <w:proofErr w:type="spellEnd"/>
        <w:r w:rsidRPr="00F83115">
          <w:rPr>
            <w:rFonts w:eastAsia="Times New Roman"/>
            <w:szCs w:val="24"/>
            <w:lang w:eastAsia="en-US"/>
          </w:rPr>
          <w:t xml:space="preserve"> δικτύων ηλεκτρονικών επικοινωνιών - Εναρμόνιση της νομοθεσίας στην Οδηγία 2014/61/ΕΕ και άλλες διατάξεις», σελ. </w:t>
        </w:r>
        <w:r w:rsidRPr="00F83115">
          <w:rPr>
            <w:rFonts w:eastAsia="Times New Roman"/>
            <w:szCs w:val="24"/>
            <w:lang w:eastAsia="en-US"/>
          </w:rPr>
          <w:br/>
          <w:t xml:space="preserve">2. Συζήτηση και ψήφιση επί της αρχής, των άρθρων και του συνόλου του σχεδίου νόμου του Υπουργείου Περιβάλλοντος και Ενέργειας: «Κύρωση του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Δημοκρατίας του Αζερμπαϊτζάν για Συνεργασία στον τομέα των Ανανεώσιμων Πηγών και της Ενεργειακής Αποδοτικότητας και άλλες διατάξεις», σελ. </w:t>
        </w:r>
        <w:r w:rsidRPr="00F83115">
          <w:rPr>
            <w:rFonts w:eastAsia="Times New Roman"/>
            <w:szCs w:val="24"/>
            <w:lang w:eastAsia="en-US"/>
          </w:rPr>
          <w:br/>
          <w:t xml:space="preserve"> </w:t>
        </w:r>
      </w:ins>
    </w:p>
    <w:p w14:paraId="5163ABAA" w14:textId="77777777" w:rsidR="00F83115" w:rsidRPr="00F83115" w:rsidRDefault="00F83115" w:rsidP="00F83115">
      <w:pPr>
        <w:spacing w:after="0" w:line="360" w:lineRule="auto"/>
        <w:rPr>
          <w:ins w:id="27" w:author="Φλούδα Χριστίνα" w:date="2017-03-29T11:53:00Z"/>
          <w:rFonts w:eastAsia="Times New Roman"/>
          <w:szCs w:val="24"/>
          <w:lang w:eastAsia="en-US"/>
        </w:rPr>
      </w:pPr>
      <w:ins w:id="28" w:author="Φλούδα Χριστίνα" w:date="2017-03-29T11:53:00Z">
        <w:r w:rsidRPr="00F83115">
          <w:rPr>
            <w:rFonts w:eastAsia="Times New Roman"/>
            <w:szCs w:val="24"/>
            <w:lang w:eastAsia="en-US"/>
          </w:rPr>
          <w:br/>
          <w:t>ΠΡΟΕΔΡΕΥΟΝΤΕΣ</w:t>
        </w:r>
      </w:ins>
    </w:p>
    <w:p w14:paraId="77BD7032" w14:textId="77777777" w:rsidR="00F83115" w:rsidRPr="00F83115" w:rsidRDefault="00F83115" w:rsidP="00F83115">
      <w:pPr>
        <w:spacing w:after="0" w:line="360" w:lineRule="auto"/>
        <w:rPr>
          <w:ins w:id="29" w:author="Φλούδα Χριστίνα" w:date="2017-03-29T11:53:00Z"/>
          <w:rFonts w:eastAsia="Times New Roman"/>
          <w:szCs w:val="24"/>
          <w:lang w:eastAsia="en-US"/>
        </w:rPr>
      </w:pPr>
      <w:ins w:id="30" w:author="Φλούδα Χριστίνα" w:date="2017-03-29T11:53:00Z">
        <w:r w:rsidRPr="00F83115">
          <w:rPr>
            <w:rFonts w:eastAsia="Times New Roman"/>
            <w:szCs w:val="24"/>
            <w:lang w:eastAsia="en-US"/>
          </w:rPr>
          <w:t>ΒΑΡΕΜΕΝΟΣ Γ. , σελ.</w:t>
        </w:r>
        <w:r w:rsidRPr="00F83115">
          <w:rPr>
            <w:rFonts w:eastAsia="Times New Roman"/>
            <w:szCs w:val="24"/>
            <w:lang w:eastAsia="en-US"/>
          </w:rPr>
          <w:br/>
          <w:t>ΚΡΕΜΑΣΤΙΝΟΣ Δ. , σελ.</w:t>
        </w:r>
        <w:r w:rsidRPr="00F83115">
          <w:rPr>
            <w:rFonts w:eastAsia="Times New Roman"/>
            <w:szCs w:val="24"/>
            <w:lang w:eastAsia="en-US"/>
          </w:rPr>
          <w:br/>
          <w:t xml:space="preserve"> </w:t>
        </w:r>
        <w:r w:rsidRPr="00F83115">
          <w:rPr>
            <w:rFonts w:eastAsia="Times New Roman"/>
            <w:szCs w:val="24"/>
            <w:lang w:eastAsia="en-US"/>
          </w:rPr>
          <w:br/>
        </w:r>
      </w:ins>
    </w:p>
    <w:p w14:paraId="39862D65" w14:textId="77777777" w:rsidR="00F83115" w:rsidRPr="00F83115" w:rsidRDefault="00F83115" w:rsidP="00F83115">
      <w:pPr>
        <w:spacing w:after="0" w:line="360" w:lineRule="auto"/>
        <w:rPr>
          <w:ins w:id="31" w:author="Φλούδα Χριστίνα" w:date="2017-03-29T11:53:00Z"/>
          <w:rFonts w:eastAsia="Times New Roman"/>
          <w:szCs w:val="24"/>
          <w:lang w:eastAsia="en-US"/>
        </w:rPr>
      </w:pPr>
      <w:ins w:id="32" w:author="Φλούδα Χριστίνα" w:date="2017-03-29T11:53:00Z">
        <w:r w:rsidRPr="00F83115">
          <w:rPr>
            <w:rFonts w:eastAsia="Times New Roman"/>
            <w:szCs w:val="24"/>
            <w:lang w:eastAsia="en-US"/>
          </w:rPr>
          <w:t>ΟΜΙΛΗΤΕΣ</w:t>
        </w:r>
      </w:ins>
    </w:p>
    <w:p w14:paraId="6FCD9909" w14:textId="6B883FA6" w:rsidR="00F83115" w:rsidRDefault="00F83115" w:rsidP="00F83115">
      <w:pPr>
        <w:spacing w:after="0" w:line="600" w:lineRule="auto"/>
        <w:ind w:firstLine="720"/>
        <w:jc w:val="both"/>
        <w:rPr>
          <w:ins w:id="33" w:author="Φλούδα Χριστίνα" w:date="2017-03-29T11:53:00Z"/>
          <w:rFonts w:eastAsia="Times New Roman"/>
          <w:szCs w:val="24"/>
        </w:rPr>
        <w:pPrChange w:id="34" w:author="Φλούδα Χριστίνα" w:date="2017-03-29T11:53:00Z">
          <w:pPr>
            <w:spacing w:after="0" w:line="600" w:lineRule="auto"/>
            <w:ind w:firstLine="720"/>
            <w:jc w:val="center"/>
          </w:pPr>
        </w:pPrChange>
      </w:pPr>
      <w:ins w:id="35" w:author="Φλούδα Χριστίνα" w:date="2017-03-29T11:53:00Z">
        <w:r w:rsidRPr="00F83115">
          <w:rPr>
            <w:rFonts w:eastAsia="Times New Roman"/>
            <w:szCs w:val="24"/>
            <w:lang w:eastAsia="en-US"/>
          </w:rPr>
          <w:br/>
          <w:t>Α. Επί διαδικαστικού θέματος:</w:t>
        </w:r>
        <w:r w:rsidRPr="00F83115">
          <w:rPr>
            <w:rFonts w:eastAsia="Times New Roman"/>
            <w:szCs w:val="24"/>
            <w:lang w:eastAsia="en-US"/>
          </w:rPr>
          <w:br/>
          <w:t>ΑΜΥΡΑΣ Γ. , σελ.</w:t>
        </w:r>
        <w:r w:rsidRPr="00F83115">
          <w:rPr>
            <w:rFonts w:eastAsia="Times New Roman"/>
            <w:szCs w:val="24"/>
            <w:lang w:eastAsia="en-US"/>
          </w:rPr>
          <w:br/>
          <w:t>ΒΑΡΕΜΕΝΟΣ Γ. , σελ.</w:t>
        </w:r>
        <w:r w:rsidRPr="00F83115">
          <w:rPr>
            <w:rFonts w:eastAsia="Times New Roman"/>
            <w:szCs w:val="24"/>
            <w:lang w:eastAsia="en-US"/>
          </w:rPr>
          <w:br/>
          <w:t>ΓΕΩΡΓΙΑΔΗΣ Μ. , σελ.</w:t>
        </w:r>
        <w:r w:rsidRPr="00F83115">
          <w:rPr>
            <w:rFonts w:eastAsia="Times New Roman"/>
            <w:szCs w:val="24"/>
            <w:lang w:eastAsia="en-US"/>
          </w:rPr>
          <w:br/>
          <w:t>ΔΗΜΑΡΑΣ Γ. , σελ.</w:t>
        </w:r>
        <w:r w:rsidRPr="00F83115">
          <w:rPr>
            <w:rFonts w:eastAsia="Times New Roman"/>
            <w:szCs w:val="24"/>
            <w:lang w:eastAsia="en-US"/>
          </w:rPr>
          <w:br/>
          <w:t>ΚΑΡΑΘΑΝΑΣΟΠΟΥΛΟΣ Ν. , σελ.</w:t>
        </w:r>
        <w:r w:rsidRPr="00F83115">
          <w:rPr>
            <w:rFonts w:eastAsia="Times New Roman"/>
            <w:szCs w:val="24"/>
            <w:lang w:eastAsia="en-US"/>
          </w:rPr>
          <w:br/>
          <w:t>ΚΑΡΡΑΣ Γ. , σελ.</w:t>
        </w:r>
        <w:r w:rsidRPr="00F83115">
          <w:rPr>
            <w:rFonts w:eastAsia="Times New Roman"/>
            <w:szCs w:val="24"/>
            <w:lang w:eastAsia="en-US"/>
          </w:rPr>
          <w:br/>
          <w:t>ΚΡΕΜΑΣΤΙΝΟΣ Δ. , σελ.</w:t>
        </w:r>
        <w:r w:rsidRPr="00F83115">
          <w:rPr>
            <w:rFonts w:eastAsia="Times New Roman"/>
            <w:szCs w:val="24"/>
            <w:lang w:eastAsia="en-US"/>
          </w:rPr>
          <w:br/>
          <w:t>ΛΑΖΑΡΙΔΗΣ Γ. , σελ.</w:t>
        </w:r>
        <w:r w:rsidRPr="00F83115">
          <w:rPr>
            <w:rFonts w:eastAsia="Times New Roman"/>
            <w:szCs w:val="24"/>
            <w:lang w:eastAsia="en-US"/>
          </w:rPr>
          <w:br/>
          <w:t>ΜΑΝΙΑΤΗΣ Ι. , σελ.</w:t>
        </w:r>
        <w:r w:rsidRPr="00F83115">
          <w:rPr>
            <w:rFonts w:eastAsia="Times New Roman"/>
            <w:szCs w:val="24"/>
            <w:lang w:eastAsia="en-US"/>
          </w:rPr>
          <w:br/>
          <w:t>ΣΑΧΙΝΙΔΗΣ Ι. , σελ.</w:t>
        </w:r>
        <w:r w:rsidRPr="00F83115">
          <w:rPr>
            <w:rFonts w:eastAsia="Times New Roman"/>
            <w:szCs w:val="24"/>
            <w:lang w:eastAsia="en-US"/>
          </w:rPr>
          <w:br/>
          <w:t>ΣΚΡΕΚΑΣ Κ. , σελ.</w:t>
        </w:r>
        <w:r w:rsidRPr="00F83115">
          <w:rPr>
            <w:rFonts w:eastAsia="Times New Roman"/>
            <w:szCs w:val="24"/>
            <w:lang w:eastAsia="en-US"/>
          </w:rPr>
          <w:br/>
        </w:r>
        <w:r w:rsidRPr="00F83115">
          <w:rPr>
            <w:rFonts w:eastAsia="Times New Roman"/>
            <w:szCs w:val="24"/>
            <w:lang w:eastAsia="en-US"/>
          </w:rPr>
          <w:br/>
          <w:t>Β. Επί προσωπικού θέματος:</w:t>
        </w:r>
        <w:r w:rsidRPr="00F83115">
          <w:rPr>
            <w:rFonts w:eastAsia="Times New Roman"/>
            <w:szCs w:val="24"/>
            <w:lang w:eastAsia="en-US"/>
          </w:rPr>
          <w:br/>
          <w:t>ΜΑΝΙΑΤΗΣ Ι. , σελ.</w:t>
        </w:r>
        <w:r w:rsidRPr="00F83115">
          <w:rPr>
            <w:rFonts w:eastAsia="Times New Roman"/>
            <w:szCs w:val="24"/>
            <w:lang w:eastAsia="en-US"/>
          </w:rPr>
          <w:br/>
          <w:t>ΤΖΑΒΑΡΑΣ Κ. , σελ.</w:t>
        </w:r>
        <w:r w:rsidRPr="00F83115">
          <w:rPr>
            <w:rFonts w:eastAsia="Times New Roman"/>
            <w:szCs w:val="24"/>
            <w:lang w:eastAsia="en-US"/>
          </w:rPr>
          <w:br/>
          <w:t>ΦΑΜΕΛΛΟΣ Σ. , σελ.</w:t>
        </w:r>
        <w:r w:rsidRPr="00F83115">
          <w:rPr>
            <w:rFonts w:eastAsia="Times New Roman"/>
            <w:szCs w:val="24"/>
            <w:lang w:eastAsia="en-US"/>
          </w:rPr>
          <w:br/>
        </w:r>
        <w:r w:rsidRPr="00F83115">
          <w:rPr>
            <w:rFonts w:eastAsia="Times New Roman"/>
            <w:szCs w:val="24"/>
            <w:lang w:eastAsia="en-US"/>
          </w:rPr>
          <w:br/>
          <w:t>Γ. Επί του σχεδίου νόμου του Υπουργείου Περιβάλλοντος και Ενέργειας:</w:t>
        </w:r>
        <w:r w:rsidRPr="00F83115">
          <w:rPr>
            <w:rFonts w:eastAsia="Times New Roman"/>
            <w:szCs w:val="24"/>
            <w:lang w:eastAsia="en-US"/>
          </w:rPr>
          <w:br/>
          <w:t>ΑΜΥΡΑΣ Γ. , σελ.</w:t>
        </w:r>
        <w:r w:rsidRPr="00F83115">
          <w:rPr>
            <w:rFonts w:eastAsia="Times New Roman"/>
            <w:szCs w:val="24"/>
            <w:lang w:eastAsia="en-US"/>
          </w:rPr>
          <w:br/>
          <w:t>ΑΡΑΜΠΑΤΖΗ Φ. , σελ.</w:t>
        </w:r>
        <w:r w:rsidRPr="00F83115">
          <w:rPr>
            <w:rFonts w:eastAsia="Times New Roman"/>
            <w:szCs w:val="24"/>
            <w:lang w:eastAsia="en-US"/>
          </w:rPr>
          <w:br/>
          <w:t>ΓΕΩΡΓΑΝΤΑΣ Γ. , σελ.</w:t>
        </w:r>
        <w:r w:rsidRPr="00F83115">
          <w:rPr>
            <w:rFonts w:eastAsia="Times New Roman"/>
            <w:szCs w:val="24"/>
            <w:lang w:eastAsia="en-US"/>
          </w:rPr>
          <w:br/>
          <w:t>ΓΕΩΡΓΙΑΔΗΣ Μ. , σελ.</w:t>
        </w:r>
        <w:r w:rsidRPr="00F83115">
          <w:rPr>
            <w:rFonts w:eastAsia="Times New Roman"/>
            <w:szCs w:val="24"/>
            <w:lang w:eastAsia="en-US"/>
          </w:rPr>
          <w:br/>
          <w:t>ΔΗΜΑΡΑΣ Γ. , σελ.</w:t>
        </w:r>
        <w:r w:rsidRPr="00F83115">
          <w:rPr>
            <w:rFonts w:eastAsia="Times New Roman"/>
            <w:szCs w:val="24"/>
            <w:lang w:eastAsia="en-US"/>
          </w:rPr>
          <w:br/>
          <w:t>ΘΕΟΧΑΡΟΠΟΥΛΟΣ Α. , σελ.</w:t>
        </w:r>
        <w:r w:rsidRPr="00F83115">
          <w:rPr>
            <w:rFonts w:eastAsia="Times New Roman"/>
            <w:szCs w:val="24"/>
            <w:lang w:eastAsia="en-US"/>
          </w:rPr>
          <w:br/>
          <w:t>ΚΑΡΑΘΑΝΑΣΟΠΟΥΛΟΣ Ν. , σελ.</w:t>
        </w:r>
        <w:r w:rsidRPr="00F83115">
          <w:rPr>
            <w:rFonts w:eastAsia="Times New Roman"/>
            <w:szCs w:val="24"/>
            <w:lang w:eastAsia="en-US"/>
          </w:rPr>
          <w:br/>
          <w:t>ΚΑΡΑΚΩΣΤΑ Ε. , σελ.</w:t>
        </w:r>
        <w:r w:rsidRPr="00F83115">
          <w:rPr>
            <w:rFonts w:eastAsia="Times New Roman"/>
            <w:szCs w:val="24"/>
            <w:lang w:eastAsia="en-US"/>
          </w:rPr>
          <w:br/>
          <w:t>ΚΑΡΡΑΣ Γ. , σελ.</w:t>
        </w:r>
        <w:r w:rsidRPr="00F83115">
          <w:rPr>
            <w:rFonts w:eastAsia="Times New Roman"/>
            <w:szCs w:val="24"/>
            <w:lang w:eastAsia="en-US"/>
          </w:rPr>
          <w:br/>
          <w:t>ΛΑΖΑΡΙΔΗΣ Γ. , σελ.</w:t>
        </w:r>
        <w:r w:rsidRPr="00F83115">
          <w:rPr>
            <w:rFonts w:eastAsia="Times New Roman"/>
            <w:szCs w:val="24"/>
            <w:lang w:eastAsia="en-US"/>
          </w:rPr>
          <w:br/>
          <w:t>ΜΑΝΙΑΤΗΣ Ι. , σελ.</w:t>
        </w:r>
        <w:r w:rsidRPr="00F83115">
          <w:rPr>
            <w:rFonts w:eastAsia="Times New Roman"/>
            <w:szCs w:val="24"/>
            <w:lang w:eastAsia="en-US"/>
          </w:rPr>
          <w:br/>
          <w:t>ΞΥΔΑΚΗΣ Ν. , σελ.</w:t>
        </w:r>
        <w:r w:rsidRPr="00F83115">
          <w:rPr>
            <w:rFonts w:eastAsia="Times New Roman"/>
            <w:szCs w:val="24"/>
            <w:lang w:eastAsia="en-US"/>
          </w:rPr>
          <w:br/>
          <w:t>ΠΑΝΑΓΙΩΤΑΡΟΣ Η. , σελ.</w:t>
        </w:r>
        <w:r w:rsidRPr="00F83115">
          <w:rPr>
            <w:rFonts w:eastAsia="Times New Roman"/>
            <w:szCs w:val="24"/>
            <w:lang w:eastAsia="en-US"/>
          </w:rPr>
          <w:br/>
          <w:t>ΣΑΧΙΝΙΔΗΣ Ι. , σελ.</w:t>
        </w:r>
        <w:r w:rsidRPr="00F83115">
          <w:rPr>
            <w:rFonts w:eastAsia="Times New Roman"/>
            <w:szCs w:val="24"/>
            <w:lang w:eastAsia="en-US"/>
          </w:rPr>
          <w:br/>
          <w:t>ΣΚΡΕΚΑΣ Κ. , σελ.</w:t>
        </w:r>
        <w:r w:rsidRPr="00F83115">
          <w:rPr>
            <w:rFonts w:eastAsia="Times New Roman"/>
            <w:szCs w:val="24"/>
            <w:lang w:eastAsia="en-US"/>
          </w:rPr>
          <w:br/>
          <w:t>ΤΖΑΒΑΡΑΣ Κ. , σελ.</w:t>
        </w:r>
        <w:r w:rsidRPr="00F83115">
          <w:rPr>
            <w:rFonts w:eastAsia="Times New Roman"/>
            <w:szCs w:val="24"/>
            <w:lang w:eastAsia="en-US"/>
          </w:rPr>
          <w:br/>
          <w:t>ΦΑΜΕΛΛΟΣ Σ. , σελ.</w:t>
        </w:r>
        <w:r w:rsidRPr="00F83115">
          <w:rPr>
            <w:rFonts w:eastAsia="Times New Roman"/>
            <w:szCs w:val="24"/>
            <w:lang w:eastAsia="en-US"/>
          </w:rPr>
          <w:br/>
        </w:r>
        <w:r w:rsidRPr="00F83115">
          <w:rPr>
            <w:rFonts w:eastAsia="Times New Roman"/>
            <w:szCs w:val="24"/>
            <w:lang w:eastAsia="en-US"/>
          </w:rPr>
          <w:br/>
          <w:t>ΠΑΡΕΜΒΑΣΕΙΣ:</w:t>
        </w:r>
        <w:r w:rsidRPr="00F83115">
          <w:rPr>
            <w:rFonts w:eastAsia="Times New Roman"/>
            <w:szCs w:val="24"/>
            <w:lang w:eastAsia="en-US"/>
          </w:rPr>
          <w:br/>
          <w:t>ΜΠΑΛΛΗΣ Σ. , σελ.</w:t>
        </w:r>
        <w:r w:rsidRPr="00F83115">
          <w:rPr>
            <w:rFonts w:eastAsia="Times New Roman"/>
            <w:szCs w:val="24"/>
            <w:lang w:eastAsia="en-US"/>
          </w:rPr>
          <w:br/>
        </w:r>
      </w:ins>
    </w:p>
    <w:p w14:paraId="02B3112D" w14:textId="77777777" w:rsidR="00A65738" w:rsidRDefault="00F83115">
      <w:pPr>
        <w:spacing w:after="0" w:line="600" w:lineRule="auto"/>
        <w:ind w:firstLine="720"/>
        <w:jc w:val="center"/>
        <w:rPr>
          <w:rFonts w:eastAsia="Times New Roman"/>
          <w:szCs w:val="24"/>
        </w:rPr>
      </w:pPr>
      <w:r>
        <w:rPr>
          <w:rFonts w:eastAsia="Times New Roman"/>
          <w:szCs w:val="24"/>
        </w:rPr>
        <w:t>ΠΡΑΚΤΙΚΑ ΒΟΥΛΗΣ</w:t>
      </w:r>
    </w:p>
    <w:p w14:paraId="02B3112E" w14:textId="77777777" w:rsidR="00A65738" w:rsidRDefault="00F83115">
      <w:pPr>
        <w:spacing w:after="0" w:line="600" w:lineRule="auto"/>
        <w:ind w:firstLine="720"/>
        <w:jc w:val="center"/>
        <w:rPr>
          <w:rFonts w:eastAsia="Times New Roman"/>
          <w:szCs w:val="24"/>
        </w:rPr>
      </w:pPr>
      <w:r>
        <w:rPr>
          <w:rFonts w:eastAsia="Times New Roman"/>
          <w:szCs w:val="24"/>
        </w:rPr>
        <w:t xml:space="preserve">ΙΖ΄ ΠΕΡΙΟΔΟΣ </w:t>
      </w:r>
    </w:p>
    <w:p w14:paraId="02B3112F" w14:textId="77777777" w:rsidR="00A65738" w:rsidRDefault="00F83115">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2B31130" w14:textId="77777777" w:rsidR="00A65738" w:rsidRDefault="00F83115">
      <w:pPr>
        <w:spacing w:after="0" w:line="600" w:lineRule="auto"/>
        <w:ind w:firstLine="720"/>
        <w:jc w:val="center"/>
        <w:rPr>
          <w:rFonts w:eastAsia="Times New Roman"/>
          <w:szCs w:val="24"/>
        </w:rPr>
      </w:pPr>
      <w:r>
        <w:rPr>
          <w:rFonts w:eastAsia="Times New Roman"/>
          <w:szCs w:val="24"/>
        </w:rPr>
        <w:t>ΣΥΝΟΔΟΣ Β΄</w:t>
      </w:r>
    </w:p>
    <w:p w14:paraId="02B31131" w14:textId="77777777" w:rsidR="00A65738" w:rsidRDefault="00F83115">
      <w:pPr>
        <w:spacing w:after="0" w:line="600" w:lineRule="auto"/>
        <w:ind w:firstLine="720"/>
        <w:jc w:val="center"/>
        <w:rPr>
          <w:rFonts w:eastAsia="Times New Roman"/>
          <w:szCs w:val="24"/>
        </w:rPr>
      </w:pPr>
      <w:r>
        <w:rPr>
          <w:rFonts w:eastAsia="Times New Roman"/>
          <w:szCs w:val="24"/>
        </w:rPr>
        <w:t xml:space="preserve">ΣΥΝΕΔΡΙΑΣΗ </w:t>
      </w:r>
      <w:r>
        <w:rPr>
          <w:rFonts w:ascii="Calibri" w:eastAsia="Times New Roman" w:hAnsi="Calibri" w:cs="Calibri"/>
          <w:szCs w:val="24"/>
        </w:rPr>
        <w:t>ϞΔ΄</w:t>
      </w:r>
    </w:p>
    <w:p w14:paraId="02B31132" w14:textId="77777777" w:rsidR="00A65738" w:rsidRDefault="00F83115">
      <w:pPr>
        <w:spacing w:after="0" w:line="600" w:lineRule="auto"/>
        <w:ind w:firstLine="720"/>
        <w:jc w:val="center"/>
        <w:rPr>
          <w:rFonts w:eastAsia="Times New Roman"/>
          <w:szCs w:val="24"/>
        </w:rPr>
      </w:pPr>
      <w:r>
        <w:rPr>
          <w:rFonts w:eastAsia="Times New Roman"/>
          <w:szCs w:val="24"/>
        </w:rPr>
        <w:t>Τετάρτη 22 Μαρτίου 2017</w:t>
      </w:r>
    </w:p>
    <w:p w14:paraId="02B31133" w14:textId="77777777" w:rsidR="00A65738" w:rsidRDefault="00A65738">
      <w:pPr>
        <w:spacing w:after="0" w:line="600" w:lineRule="auto"/>
        <w:ind w:firstLine="720"/>
        <w:jc w:val="center"/>
        <w:rPr>
          <w:rFonts w:eastAsia="Times New Roman"/>
          <w:szCs w:val="24"/>
        </w:rPr>
      </w:pPr>
    </w:p>
    <w:p w14:paraId="02B31134" w14:textId="77777777" w:rsidR="00A65738" w:rsidRDefault="00F83115">
      <w:pPr>
        <w:spacing w:after="0" w:line="600" w:lineRule="auto"/>
        <w:ind w:firstLine="720"/>
        <w:jc w:val="both"/>
        <w:rPr>
          <w:rFonts w:eastAsia="Times New Roman"/>
          <w:szCs w:val="24"/>
        </w:rPr>
      </w:pPr>
      <w:r>
        <w:rPr>
          <w:rFonts w:eastAsia="Times New Roman"/>
          <w:szCs w:val="24"/>
        </w:rPr>
        <w:t>Αθήνα, σήμερα στις 22 Μαρτίου 2017, ημέρα Τετάρτη και ώρα 18.06΄</w:t>
      </w:r>
      <w:r w:rsidRPr="001A4E42">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531EF2">
        <w:rPr>
          <w:rFonts w:eastAsia="Times New Roman"/>
          <w:b/>
          <w:szCs w:val="24"/>
        </w:rPr>
        <w:t>ΓΕΩΡΓΙΟΥ ΒΑΡΕΜΕΝΟΥ</w:t>
      </w:r>
      <w:r>
        <w:rPr>
          <w:rFonts w:eastAsia="Times New Roman"/>
          <w:szCs w:val="24"/>
        </w:rPr>
        <w:t>.</w:t>
      </w:r>
    </w:p>
    <w:p w14:paraId="02B3113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02B3113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 την τ</w:t>
      </w:r>
      <w:r>
        <w:rPr>
          <w:rFonts w:eastAsia="Times New Roman" w:cs="Times New Roman"/>
          <w:szCs w:val="24"/>
        </w:rPr>
        <w:t>ιμή να ανακοινώσω στο Σώμα το δελτίο επίκαιρων ερωτήσεων της Πέμπτης 23 Μαρτίου 2017.</w:t>
      </w:r>
    </w:p>
    <w:p w14:paraId="02B31137" w14:textId="77777777" w:rsidR="00A65738" w:rsidRDefault="00F83115">
      <w:pPr>
        <w:spacing w:after="0"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 Π</w:t>
      </w:r>
      <w:r>
        <w:rPr>
          <w:rFonts w:eastAsia="Times New Roman"/>
          <w:szCs w:val="24"/>
        </w:rPr>
        <w:t xml:space="preserve">ρώτου </w:t>
      </w:r>
      <w:r>
        <w:rPr>
          <w:rFonts w:eastAsia="Times New Roman"/>
          <w:szCs w:val="24"/>
        </w:rPr>
        <w:t>Κ</w:t>
      </w:r>
      <w:r>
        <w:rPr>
          <w:rFonts w:eastAsia="Times New Roman"/>
          <w:szCs w:val="24"/>
        </w:rPr>
        <w:t>ύκλου (Άρθρο 130 πα</w:t>
      </w:r>
      <w:r>
        <w:rPr>
          <w:rFonts w:eastAsia="Times New Roman"/>
          <w:szCs w:val="24"/>
        </w:rPr>
        <w:t>ράγραφοι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2B31138" w14:textId="77777777" w:rsidR="00A65738" w:rsidRDefault="00F83115">
      <w:pPr>
        <w:spacing w:after="0" w:line="600" w:lineRule="auto"/>
        <w:ind w:firstLine="720"/>
        <w:jc w:val="both"/>
        <w:rPr>
          <w:rFonts w:eastAsia="Times New Roman"/>
          <w:szCs w:val="24"/>
        </w:rPr>
      </w:pPr>
      <w:r>
        <w:rPr>
          <w:rFonts w:eastAsia="Times New Roman"/>
          <w:szCs w:val="24"/>
        </w:rPr>
        <w:lastRenderedPageBreak/>
        <w:t>1. Η με αριθμό 614/20-3-2017 επίκαιρη ερώτηση του Βουλευτή Λακωνίας του Συνα</w:t>
      </w:r>
      <w:r>
        <w:rPr>
          <w:rFonts w:eastAsia="Times New Roman"/>
          <w:szCs w:val="24"/>
        </w:rPr>
        <w:t xml:space="preserve">σπισμού Ριζοσπαστικής Αριστεράς κ. Σταύρου </w:t>
      </w:r>
      <w:proofErr w:type="spellStart"/>
      <w:r>
        <w:rPr>
          <w:rFonts w:eastAsia="Times New Roman"/>
          <w:szCs w:val="24"/>
        </w:rPr>
        <w:t>Αραχωβίτη</w:t>
      </w:r>
      <w:proofErr w:type="spellEnd"/>
      <w:r>
        <w:rPr>
          <w:rFonts w:eastAsia="Times New Roman"/>
          <w:szCs w:val="24"/>
        </w:rPr>
        <w:t xml:space="preserve"> προς τον Υπουργό Εσωτερικών, σχετικά με το καθεστώς </w:t>
      </w:r>
      <w:r>
        <w:rPr>
          <w:rFonts w:eastAsia="Times New Roman"/>
          <w:szCs w:val="24"/>
        </w:rPr>
        <w:t>ε</w:t>
      </w:r>
      <w:r>
        <w:rPr>
          <w:rFonts w:eastAsia="Times New Roman"/>
          <w:szCs w:val="24"/>
        </w:rPr>
        <w:t xml:space="preserve">ντοπιότητας των </w:t>
      </w:r>
      <w:r>
        <w:rPr>
          <w:rFonts w:eastAsia="Times New Roman"/>
          <w:szCs w:val="24"/>
        </w:rPr>
        <w:t>α</w:t>
      </w:r>
      <w:r>
        <w:rPr>
          <w:rFonts w:eastAsia="Times New Roman"/>
          <w:szCs w:val="24"/>
        </w:rPr>
        <w:t xml:space="preserve">στυνομικών </w:t>
      </w:r>
      <w:r>
        <w:rPr>
          <w:rFonts w:eastAsia="Times New Roman"/>
          <w:szCs w:val="24"/>
        </w:rPr>
        <w:t>υ</w:t>
      </w:r>
      <w:r>
        <w:rPr>
          <w:rFonts w:eastAsia="Times New Roman"/>
          <w:szCs w:val="24"/>
        </w:rPr>
        <w:t>παλλήλων.</w:t>
      </w:r>
    </w:p>
    <w:p w14:paraId="02B31139" w14:textId="77777777" w:rsidR="00A65738" w:rsidRDefault="00F83115">
      <w:pPr>
        <w:spacing w:after="0" w:line="600" w:lineRule="auto"/>
        <w:ind w:firstLine="720"/>
        <w:jc w:val="both"/>
        <w:rPr>
          <w:rFonts w:eastAsia="Times New Roman"/>
          <w:szCs w:val="24"/>
        </w:rPr>
      </w:pPr>
      <w:r>
        <w:rPr>
          <w:rFonts w:eastAsia="Times New Roman"/>
          <w:szCs w:val="24"/>
        </w:rPr>
        <w:t xml:space="preserve">2. Η με αριθμό 610/17-3-2017 επίκαιρη ερώτηση του Βουλευτή Χαλκιδικής της Νέας Δημοκρατίας κ. Γεωργίου </w:t>
      </w:r>
      <w:proofErr w:type="spellStart"/>
      <w:r>
        <w:rPr>
          <w:rFonts w:eastAsia="Times New Roman"/>
          <w:szCs w:val="24"/>
        </w:rPr>
        <w:t>Βαγιωνά</w:t>
      </w:r>
      <w:proofErr w:type="spellEnd"/>
      <w:r>
        <w:rPr>
          <w:rFonts w:eastAsia="Times New Roman"/>
          <w:szCs w:val="24"/>
        </w:rPr>
        <w:t xml:space="preserve"> </w:t>
      </w:r>
      <w:r>
        <w:rPr>
          <w:rFonts w:eastAsia="Times New Roman"/>
          <w:szCs w:val="24"/>
        </w:rPr>
        <w:t>προς την Υπουργό Εργασίας, Κοινωνικής Ασφάλισης και Κοινωνικής Αλληλεγγύης, σχετικά με την πρόθεση του Υπουργείου να υποβαθμίσει το υποκατάστημα πρώην ΙΚΑ-νυν ΕΦΚΑ-στα Νέα Μουδανιά Χαλκιδικής.</w:t>
      </w:r>
    </w:p>
    <w:p w14:paraId="02B3113A" w14:textId="77777777" w:rsidR="00A65738" w:rsidRDefault="00F83115">
      <w:pPr>
        <w:spacing w:after="0" w:line="600" w:lineRule="auto"/>
        <w:ind w:firstLine="720"/>
        <w:jc w:val="both"/>
        <w:rPr>
          <w:rFonts w:eastAsia="Times New Roman"/>
          <w:szCs w:val="24"/>
        </w:rPr>
      </w:pPr>
      <w:r>
        <w:rPr>
          <w:rFonts w:eastAsia="Times New Roman"/>
          <w:szCs w:val="24"/>
        </w:rPr>
        <w:t>3. Η με αριθμό 616/20-3-2017 επίκαιρη ερώτηση του Βουλευτή Ηρακ</w:t>
      </w:r>
      <w:r>
        <w:rPr>
          <w:rFonts w:eastAsia="Times New Roman"/>
          <w:szCs w:val="24"/>
        </w:rPr>
        <w:t xml:space="preserve">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Παιδείας, Έρευνας και Θρησκευμάτων, σχετικά με την έκδοση προεδρικού διατάγματος για την αναγνώριση των επαγγελματικών δικαιωμάτων των πτυχιούχων μηχανικών ΤΕΙ.</w:t>
      </w:r>
    </w:p>
    <w:p w14:paraId="02B3113B" w14:textId="77777777" w:rsidR="00A65738" w:rsidRDefault="00F83115">
      <w:pPr>
        <w:spacing w:after="0" w:line="600" w:lineRule="auto"/>
        <w:ind w:firstLine="720"/>
        <w:jc w:val="both"/>
        <w:rPr>
          <w:rFonts w:eastAsia="Times New Roman"/>
          <w:szCs w:val="24"/>
        </w:rPr>
      </w:pPr>
      <w:r>
        <w:rPr>
          <w:rFonts w:eastAsia="Times New Roman"/>
          <w:szCs w:val="24"/>
        </w:rPr>
        <w:t xml:space="preserve">4. </w:t>
      </w:r>
      <w:r>
        <w:rPr>
          <w:rFonts w:eastAsia="Times New Roman"/>
          <w:szCs w:val="24"/>
        </w:rPr>
        <w:t xml:space="preserve">Η με αριθμό 608/16-3-2017 επίκαιρη ερώτηση του Βουλευτή Πέλλας του Λαϊκού Συνδέσμου - Χρυσή Αυγή κ. Ιωάννη </w:t>
      </w:r>
      <w:proofErr w:type="spellStart"/>
      <w:r>
        <w:rPr>
          <w:rFonts w:eastAsia="Times New Roman"/>
          <w:szCs w:val="24"/>
        </w:rPr>
        <w:t>Σαχινίδη</w:t>
      </w:r>
      <w:proofErr w:type="spellEnd"/>
      <w:r>
        <w:rPr>
          <w:rFonts w:eastAsia="Times New Roman"/>
          <w:szCs w:val="24"/>
        </w:rPr>
        <w:t xml:space="preserve"> προς τον Υπουργό Αγροτικής Ανάπτυξης και Τροφίμων, σχετικά με την πρόβλεψη </w:t>
      </w:r>
      <w:proofErr w:type="spellStart"/>
      <w:r>
        <w:rPr>
          <w:rFonts w:eastAsia="Times New Roman"/>
          <w:szCs w:val="24"/>
        </w:rPr>
        <w:t>αντιχαλαζικής</w:t>
      </w:r>
      <w:proofErr w:type="spellEnd"/>
      <w:r>
        <w:rPr>
          <w:rFonts w:eastAsia="Times New Roman"/>
          <w:szCs w:val="24"/>
        </w:rPr>
        <w:t xml:space="preserve"> προστασίας.</w:t>
      </w:r>
    </w:p>
    <w:p w14:paraId="02B3113C" w14:textId="77777777" w:rsidR="00A65738" w:rsidRDefault="00F83115">
      <w:pPr>
        <w:spacing w:after="0" w:line="600" w:lineRule="auto"/>
        <w:ind w:firstLine="720"/>
        <w:jc w:val="both"/>
        <w:rPr>
          <w:rFonts w:eastAsia="Times New Roman"/>
          <w:szCs w:val="24"/>
        </w:rPr>
      </w:pPr>
      <w:r>
        <w:rPr>
          <w:rFonts w:eastAsia="Times New Roman"/>
          <w:szCs w:val="24"/>
        </w:rPr>
        <w:lastRenderedPageBreak/>
        <w:t>5. Η με αριθμό 617/20-3-2017 επίκαιρη ε</w:t>
      </w:r>
      <w:r>
        <w:rPr>
          <w:rFonts w:eastAsia="Times New Roman"/>
          <w:szCs w:val="24"/>
        </w:rPr>
        <w:t>ρώτηση του Βουλευτή Μαγνησίας του Κομμουνιστικού Κόμματος Ελλάδ</w:t>
      </w:r>
      <w:r>
        <w:rPr>
          <w:rFonts w:eastAsia="Times New Roman"/>
          <w:szCs w:val="24"/>
        </w:rPr>
        <w:t>α</w:t>
      </w:r>
      <w:r>
        <w:rPr>
          <w:rFonts w:eastAsia="Times New Roman"/>
          <w:szCs w:val="24"/>
        </w:rPr>
        <w:t>ς κ. Κωνσταντίνου Στεργίου προς τον Υπουργό Περιβάλλοντος και Ενέργειας, με θέμα «όχι στην καύση αποβλήτων στην “ΑΓΕΤ Ηρακλής” Βόλου».</w:t>
      </w:r>
    </w:p>
    <w:p w14:paraId="02B3113D" w14:textId="77777777" w:rsidR="00A65738" w:rsidRDefault="00F83115">
      <w:pPr>
        <w:spacing w:after="0" w:line="600" w:lineRule="auto"/>
        <w:ind w:firstLine="720"/>
        <w:jc w:val="both"/>
        <w:rPr>
          <w:rFonts w:eastAsia="Times New Roman"/>
          <w:szCs w:val="24"/>
        </w:rPr>
      </w:pPr>
      <w:r>
        <w:rPr>
          <w:rFonts w:eastAsia="Times New Roman"/>
          <w:szCs w:val="24"/>
        </w:rPr>
        <w:t>6. Η με αριθμό 612/17-3-2017 επίκαιρη ερώτηση του Βουλευτ</w:t>
      </w:r>
      <w:r>
        <w:rPr>
          <w:rFonts w:eastAsia="Times New Roman"/>
          <w:szCs w:val="24"/>
        </w:rPr>
        <w:t xml:space="preserve">ή Αττικής των Ανεξαρτήτων Ελλήνων κ. Κωνσταντίνου </w:t>
      </w:r>
      <w:proofErr w:type="spellStart"/>
      <w:r>
        <w:rPr>
          <w:rFonts w:eastAsia="Times New Roman"/>
          <w:szCs w:val="24"/>
        </w:rPr>
        <w:t>Κατσίκη</w:t>
      </w:r>
      <w:proofErr w:type="spellEnd"/>
      <w:r>
        <w:rPr>
          <w:rFonts w:eastAsia="Times New Roman"/>
          <w:szCs w:val="24"/>
        </w:rPr>
        <w:t xml:space="preserve"> προς τον Υπουργό Οικονομικών, σχετικά με την καταβολή αποζημιώσεων από τις απαλλοτριώσεις ακινήτων.</w:t>
      </w:r>
    </w:p>
    <w:p w14:paraId="02B3113E" w14:textId="77777777" w:rsidR="00A65738" w:rsidRDefault="00F83115">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2B3113F" w14:textId="77777777" w:rsidR="00A65738" w:rsidRDefault="00F83115">
      <w:pPr>
        <w:spacing w:after="0" w:line="600" w:lineRule="auto"/>
        <w:ind w:firstLine="720"/>
        <w:jc w:val="both"/>
        <w:rPr>
          <w:rFonts w:eastAsia="Times New Roman"/>
          <w:szCs w:val="24"/>
        </w:rPr>
      </w:pPr>
      <w:r>
        <w:rPr>
          <w:rFonts w:eastAsia="Times New Roman"/>
          <w:szCs w:val="24"/>
        </w:rPr>
        <w:t>1.</w:t>
      </w:r>
      <w:r>
        <w:rPr>
          <w:rFonts w:eastAsia="Times New Roman"/>
          <w:szCs w:val="24"/>
        </w:rPr>
        <w:t xml:space="preserve"> Η με αριθμό 615/20-3-2017 επίκαιρη ερώτηση του Βουλευτή Κυκλάδων του Συνασπισμού Ριζοσπαστικής Αριστεράς κ. Νικολάου </w:t>
      </w:r>
      <w:proofErr w:type="spellStart"/>
      <w:r>
        <w:rPr>
          <w:rFonts w:eastAsia="Times New Roman"/>
          <w:szCs w:val="24"/>
        </w:rPr>
        <w:t>Συρμαλένιου</w:t>
      </w:r>
      <w:proofErr w:type="spellEnd"/>
      <w:r>
        <w:rPr>
          <w:rFonts w:eastAsia="Times New Roman"/>
          <w:szCs w:val="24"/>
        </w:rPr>
        <w:t xml:space="preserve"> προς την Υπουργό Εργασίας, Κοινωνικής Ασφάλισης και Κοινωνικής Αλληλεγγύης, σχετικά με τον Οργανισμό Ενιαίου Φορέα Κοινωνικής </w:t>
      </w:r>
      <w:r>
        <w:rPr>
          <w:rFonts w:eastAsia="Times New Roman"/>
          <w:szCs w:val="24"/>
        </w:rPr>
        <w:t>Ασφάλισης (Ε.Φ.Κ.Α.).</w:t>
      </w:r>
    </w:p>
    <w:p w14:paraId="02B31140" w14:textId="77777777" w:rsidR="00A65738" w:rsidRDefault="00F83115">
      <w:pPr>
        <w:spacing w:after="0" w:line="600" w:lineRule="auto"/>
        <w:ind w:firstLine="720"/>
        <w:jc w:val="both"/>
        <w:rPr>
          <w:rFonts w:eastAsia="Times New Roman"/>
          <w:szCs w:val="24"/>
        </w:rPr>
      </w:pPr>
      <w:r>
        <w:rPr>
          <w:rFonts w:eastAsia="Times New Roman"/>
          <w:szCs w:val="24"/>
        </w:rPr>
        <w:t xml:space="preserve">2. Η με αριθμό 611/17-3-2017 επίκαιρη ερώτηση του Βουλευτή Επικρατείας της Νέας Δημοκρατίας κ. Δημητρίου Σταμάτη </w:t>
      </w:r>
      <w:r>
        <w:rPr>
          <w:rFonts w:eastAsia="Times New Roman"/>
          <w:szCs w:val="24"/>
        </w:rPr>
        <w:lastRenderedPageBreak/>
        <w:t>προς τον Υπουργό Εξωτερικών, σχετικά με τις δηλώσεις του αναπληρωτή Υπουργού Εξωτερικών για προεκλογικές συγκεντρώσεις το</w:t>
      </w:r>
      <w:r>
        <w:rPr>
          <w:rFonts w:eastAsia="Times New Roman"/>
          <w:szCs w:val="24"/>
        </w:rPr>
        <w:t>υρκικών κομμάτων στην Ελλάδα.</w:t>
      </w:r>
    </w:p>
    <w:p w14:paraId="02B31141" w14:textId="77777777" w:rsidR="00A65738" w:rsidRDefault="00F83115">
      <w:pPr>
        <w:spacing w:after="0" w:line="600" w:lineRule="auto"/>
        <w:ind w:firstLine="720"/>
        <w:jc w:val="both"/>
        <w:rPr>
          <w:rFonts w:eastAsia="Times New Roman"/>
          <w:szCs w:val="24"/>
        </w:rPr>
      </w:pPr>
      <w:r>
        <w:rPr>
          <w:rFonts w:eastAsia="Times New Roman"/>
          <w:szCs w:val="24"/>
        </w:rPr>
        <w:t>3. Η με αριθμό 609/16-3-2017 επίκαιρη ερώτηση του Βουλευτή Β΄ Πειραι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 Ιωάννη Λαγού προς τον Υπουργό Εξωτερικών, σχετικά με τις προεκλογικές συγκεντρώσεις Τούρκων αξιωματούχων στην Ελλάδα.</w:t>
      </w:r>
    </w:p>
    <w:p w14:paraId="02B31142" w14:textId="77777777" w:rsidR="00A65738" w:rsidRDefault="00F83115">
      <w:pPr>
        <w:spacing w:after="0" w:line="600" w:lineRule="auto"/>
        <w:ind w:firstLine="720"/>
        <w:jc w:val="both"/>
        <w:rPr>
          <w:rFonts w:eastAsia="Times New Roman"/>
          <w:szCs w:val="24"/>
        </w:rPr>
      </w:pPr>
      <w:r>
        <w:rPr>
          <w:rFonts w:eastAsia="Times New Roman"/>
          <w:szCs w:val="24"/>
        </w:rPr>
        <w:t>4. Η με αριθμό 618/20-3-2017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ς κ. Νικολάου Μωραΐτη προς τον Υπουργό Υποδομών και Μεταφορών, σχετικά με την επικινδυνότητα του εθνικού δικτύου Αμφιλοχίας-Λευκάδας-Πρέβεζας-Ηγου</w:t>
      </w:r>
      <w:r>
        <w:rPr>
          <w:rFonts w:eastAsia="Times New Roman"/>
          <w:szCs w:val="24"/>
        </w:rPr>
        <w:t>μενίτσας.</w:t>
      </w:r>
    </w:p>
    <w:p w14:paraId="02B31143" w14:textId="77777777" w:rsidR="00A65738" w:rsidRDefault="00F83115">
      <w:pPr>
        <w:spacing w:after="0" w:line="600" w:lineRule="auto"/>
        <w:ind w:firstLine="720"/>
        <w:jc w:val="both"/>
        <w:rPr>
          <w:rFonts w:eastAsia="Times New Roman"/>
          <w:szCs w:val="24"/>
        </w:rPr>
      </w:pPr>
      <w:r>
        <w:rPr>
          <w:rFonts w:eastAsia="Times New Roman"/>
          <w:szCs w:val="24"/>
        </w:rPr>
        <w:t>5. Η με αριθμό 593/13-3-2017 επίκαιρη ερώτηση του Βουλευτή Κιλκίς της Νέας Δημοκρατίας κ. Γεωργίου Γεωργαντά προς την Υπουργό Πολιτισμού και Αθλητισμού, σχετικά με τον σχεδιασμό για την κατάργηση της Εφορείας Αρχαιοτήτων Κιλκίς.</w:t>
      </w:r>
    </w:p>
    <w:p w14:paraId="02B31144" w14:textId="77777777" w:rsidR="00A65738" w:rsidRDefault="00F83115">
      <w:pPr>
        <w:spacing w:after="0" w:line="600" w:lineRule="auto"/>
        <w:ind w:firstLine="720"/>
        <w:jc w:val="both"/>
        <w:rPr>
          <w:rFonts w:eastAsia="Times New Roman"/>
          <w:szCs w:val="24"/>
        </w:rPr>
      </w:pPr>
      <w:r>
        <w:rPr>
          <w:rFonts w:eastAsia="Times New Roman"/>
          <w:szCs w:val="24"/>
        </w:rPr>
        <w:t>ΑΝΑΦΟΡΕΣ-ΕΡΩΤΗΣΕΙ</w:t>
      </w:r>
      <w:r>
        <w:rPr>
          <w:rFonts w:eastAsia="Times New Roman"/>
          <w:szCs w:val="24"/>
        </w:rPr>
        <w:t xml:space="preserve">Σ </w:t>
      </w:r>
      <w:r>
        <w:rPr>
          <w:rFonts w:eastAsia="Times New Roman"/>
          <w:szCs w:val="24"/>
        </w:rPr>
        <w:t>(Άρθρο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2B31145" w14:textId="77777777" w:rsidR="00A65738" w:rsidRDefault="00F83115">
      <w:pPr>
        <w:spacing w:after="0" w:line="600" w:lineRule="auto"/>
        <w:ind w:firstLine="720"/>
        <w:jc w:val="both"/>
        <w:rPr>
          <w:rFonts w:eastAsia="Times New Roman"/>
          <w:szCs w:val="24"/>
        </w:rPr>
      </w:pPr>
      <w:r>
        <w:rPr>
          <w:rFonts w:eastAsia="Times New Roman"/>
          <w:szCs w:val="24"/>
        </w:rPr>
        <w:lastRenderedPageBreak/>
        <w:t xml:space="preserve">1. Η με αριθμό 2857/24-1-2017 ερώτηση της Βουλευτού </w:t>
      </w:r>
      <w:proofErr w:type="spellStart"/>
      <w:r>
        <w:rPr>
          <w:rFonts w:eastAsia="Times New Roman"/>
          <w:szCs w:val="24"/>
        </w:rPr>
        <w:t>Πέλλ</w:t>
      </w:r>
      <w:r>
        <w:rPr>
          <w:rFonts w:eastAsia="Times New Roman"/>
          <w:szCs w:val="24"/>
        </w:rPr>
        <w:t>η</w:t>
      </w:r>
      <w:r>
        <w:rPr>
          <w:rFonts w:eastAsia="Times New Roman"/>
          <w:szCs w:val="24"/>
        </w:rPr>
        <w:t>ς</w:t>
      </w:r>
      <w:proofErr w:type="spellEnd"/>
      <w:r>
        <w:rPr>
          <w:rFonts w:eastAsia="Times New Roman"/>
          <w:szCs w:val="24"/>
        </w:rPr>
        <w:t xml:space="preserve"> του Συνασπισμού Ριζοσπαστικής Αριστεράς κ. Θεοδώρας </w:t>
      </w:r>
      <w:proofErr w:type="spellStart"/>
      <w:r>
        <w:rPr>
          <w:rFonts w:eastAsia="Times New Roman"/>
          <w:szCs w:val="24"/>
        </w:rPr>
        <w:t>Τζάκρη</w:t>
      </w:r>
      <w:proofErr w:type="spellEnd"/>
      <w:r>
        <w:rPr>
          <w:rFonts w:eastAsia="Times New Roman"/>
          <w:szCs w:val="24"/>
        </w:rPr>
        <w:t xml:space="preserve"> προς τον Υπουργό Αγροτικής Ανάπτυξης και Τροφίμων, σχετικά με τη θέση των αγροτών στη</w:t>
      </w:r>
      <w:r>
        <w:rPr>
          <w:rFonts w:eastAsia="Times New Roman"/>
          <w:szCs w:val="24"/>
        </w:rPr>
        <w:t>ν αλυσίδα εφοδιασμού τροφίμων.</w:t>
      </w:r>
    </w:p>
    <w:p w14:paraId="02B31146" w14:textId="77777777" w:rsidR="00A65738" w:rsidRDefault="00F83115">
      <w:pPr>
        <w:spacing w:after="0" w:line="600" w:lineRule="auto"/>
        <w:ind w:firstLine="720"/>
        <w:jc w:val="both"/>
        <w:rPr>
          <w:rFonts w:eastAsia="Times New Roman" w:cs="Times New Roman"/>
          <w:szCs w:val="24"/>
        </w:rPr>
      </w:pPr>
      <w:r>
        <w:rPr>
          <w:rFonts w:eastAsia="Times New Roman"/>
          <w:szCs w:val="24"/>
        </w:rPr>
        <w:t>2. Η με αριθμό 2787/23-1-2017 ερώτηση του Δ΄ Αντιπροέδρου της Βουλής και Βουλευτή Α΄ Αθηνών της Νέας Δημοκρατίας κ. Νικήτα Κακλαμάνη προς την Υπουργό Εργασίας, Κοινωνικής Ασφάλισης και Κοινωνικής Αλληλεγγύης, σχετικά με τη δι</w:t>
      </w:r>
      <w:r>
        <w:rPr>
          <w:rFonts w:eastAsia="Times New Roman"/>
          <w:szCs w:val="24"/>
        </w:rPr>
        <w:t>αχείριση και αξιοποίηση της ακίνητης περιουσίας των Υπουργείων Υγείας και Εργασίας, Κοινωνικής Ασφάλισης και Κοινωνικής Αλληλεγγύης.</w:t>
      </w:r>
    </w:p>
    <w:p w14:paraId="02B3114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οι </w:t>
      </w:r>
      <w:r>
        <w:rPr>
          <w:rFonts w:eastAsia="Times New Roman" w:cs="Times New Roman"/>
          <w:szCs w:val="24"/>
        </w:rPr>
        <w:t>Διαρκ</w:t>
      </w:r>
      <w:r>
        <w:rPr>
          <w:rFonts w:eastAsia="Times New Roman" w:cs="Times New Roman"/>
          <w:szCs w:val="24"/>
        </w:rPr>
        <w:t>εί</w:t>
      </w:r>
      <w:r>
        <w:rPr>
          <w:rFonts w:eastAsia="Times New Roman" w:cs="Times New Roman"/>
          <w:szCs w:val="24"/>
        </w:rPr>
        <w:t>ς Επιτροπ</w:t>
      </w:r>
      <w:r>
        <w:rPr>
          <w:rFonts w:eastAsia="Times New Roman" w:cs="Times New Roman"/>
          <w:szCs w:val="24"/>
        </w:rPr>
        <w:t>ές</w:t>
      </w:r>
      <w:r>
        <w:rPr>
          <w:rFonts w:eastAsia="Times New Roman" w:cs="Times New Roman"/>
          <w:szCs w:val="24"/>
        </w:rPr>
        <w:t xml:space="preserve">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«Μέτρα μείωσης του κόστους εγκατάστασης </w:t>
      </w:r>
      <w:proofErr w:type="spellStart"/>
      <w:r>
        <w:rPr>
          <w:rFonts w:eastAsia="Times New Roman" w:cs="Times New Roman"/>
          <w:szCs w:val="24"/>
        </w:rPr>
        <w:t>υψίρρυθμων</w:t>
      </w:r>
      <w:proofErr w:type="spellEnd"/>
      <w:r>
        <w:rPr>
          <w:rFonts w:eastAsia="Times New Roman" w:cs="Times New Roman"/>
          <w:szCs w:val="24"/>
        </w:rPr>
        <w:t xml:space="preserve"> δικτύων ηλεκτρον</w:t>
      </w:r>
      <w:r>
        <w:rPr>
          <w:rFonts w:eastAsia="Times New Roman" w:cs="Times New Roman"/>
          <w:szCs w:val="24"/>
        </w:rPr>
        <w:t>ικών επικοινωνιών - Εναρμόνιση της νομοθεσίας στην Οδηγία 2014/61/ΕΕ και άλλες διατάξεις».</w:t>
      </w:r>
    </w:p>
    <w:p w14:paraId="02B31148" w14:textId="77777777" w:rsidR="00A65738" w:rsidRDefault="00F83115">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 xml:space="preserve">Ο Βουλευτής κ. Θεοχάρης (Χάρης) Θεοχάρης ζητεί άδεια ολιγοήμερης απουσίας στο εξωτερικό από 23 </w:t>
      </w:r>
      <w:r>
        <w:rPr>
          <w:rFonts w:eastAsia="Times New Roman"/>
          <w:bCs/>
          <w:szCs w:val="24"/>
        </w:rPr>
        <w:t xml:space="preserve">Μαρτίου </w:t>
      </w:r>
      <w:r>
        <w:rPr>
          <w:rFonts w:eastAsia="Times New Roman"/>
          <w:bCs/>
          <w:szCs w:val="24"/>
        </w:rPr>
        <w:t>έως 28 Μαρτίου 2017. Η Βουλή εγκρίνει;</w:t>
      </w:r>
    </w:p>
    <w:p w14:paraId="02B31149" w14:textId="77777777" w:rsidR="00A65738" w:rsidRDefault="00F83115">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w:t>
      </w:r>
      <w:r>
        <w:rPr>
          <w:rFonts w:eastAsia="Times New Roman"/>
          <w:b/>
          <w:bCs/>
          <w:szCs w:val="24"/>
        </w:rPr>
        <w:t xml:space="preserve">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02B3114A" w14:textId="77777777" w:rsidR="00A65738" w:rsidRDefault="00F83115">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η</w:t>
      </w:r>
      <w:r>
        <w:rPr>
          <w:rFonts w:eastAsia="Times New Roman"/>
          <w:bCs/>
          <w:szCs w:val="24"/>
        </w:rPr>
        <w:t xml:space="preserve"> Βουλή ενέκρινε τη ζητηθείσα άδεια.</w:t>
      </w:r>
    </w:p>
    <w:p w14:paraId="02B3114B" w14:textId="77777777" w:rsidR="00A65738" w:rsidRDefault="00F83115">
      <w:pPr>
        <w:spacing w:after="0" w:line="600" w:lineRule="auto"/>
        <w:ind w:firstLine="54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02B3114C" w14:textId="77777777" w:rsidR="00A65738" w:rsidRDefault="00F83115">
      <w:pPr>
        <w:spacing w:after="0" w:line="600" w:lineRule="auto"/>
        <w:ind w:firstLine="540"/>
        <w:jc w:val="center"/>
        <w:rPr>
          <w:rFonts w:eastAsia="Times New Roman" w:cs="Times New Roman"/>
          <w:b/>
          <w:szCs w:val="24"/>
        </w:rPr>
      </w:pPr>
      <w:r>
        <w:rPr>
          <w:rFonts w:eastAsia="Times New Roman" w:cs="Times New Roman"/>
          <w:b/>
          <w:szCs w:val="24"/>
        </w:rPr>
        <w:t>ΝΟΜΟΘΕΤΙΚΗΣ ΕΡΓΑΣΙΑΣ</w:t>
      </w:r>
    </w:p>
    <w:p w14:paraId="02B3114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w:t>
      </w:r>
      <w:r>
        <w:rPr>
          <w:rFonts w:eastAsia="Times New Roman" w:cs="Times New Roman"/>
          <w:szCs w:val="24"/>
        </w:rPr>
        <w:t xml:space="preserve"> σχεδίου νόμου του Υπουργείου Περιβάλλοντος και Ενέργειας: «Κύρωση του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Δημοκρατί</w:t>
      </w:r>
      <w:r>
        <w:rPr>
          <w:rFonts w:eastAsia="Times New Roman" w:cs="Times New Roman"/>
          <w:szCs w:val="24"/>
        </w:rPr>
        <w:t>ας του Αζερμπαϊτζάν για Συνεργασία στον τομέα των Ανανεώσιμων Πηγών και της Ενεργειακής Αποδοτικότητας και άλλες διατάξεις».</w:t>
      </w:r>
    </w:p>
    <w:p w14:paraId="02B3114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Βουλή με τη διαδικα</w:t>
      </w:r>
      <w:r>
        <w:rPr>
          <w:rFonts w:eastAsia="Times New Roman" w:cs="Times New Roman"/>
          <w:szCs w:val="24"/>
        </w:rPr>
        <w:lastRenderedPageBreak/>
        <w:t xml:space="preserve">σία του άρθρου 108 του </w:t>
      </w:r>
      <w:r>
        <w:rPr>
          <w:rFonts w:eastAsia="Times New Roman" w:cs="Times New Roman"/>
          <w:szCs w:val="24"/>
        </w:rPr>
        <w:t xml:space="preserve">Κανονισμού της Βουλής, δηλαδή μπορούν να λάβουν τον λόγο όσοι έχουν αντίρρηση επί της κυρώσεως αυτού του </w:t>
      </w:r>
      <w:r>
        <w:rPr>
          <w:rFonts w:eastAsia="Times New Roman" w:cs="Times New Roman"/>
          <w:szCs w:val="24"/>
        </w:rPr>
        <w:t>μ</w:t>
      </w:r>
      <w:r>
        <w:rPr>
          <w:rFonts w:eastAsia="Times New Roman" w:cs="Times New Roman"/>
          <w:szCs w:val="24"/>
        </w:rPr>
        <w:t xml:space="preserve">νημονίου. </w:t>
      </w:r>
    </w:p>
    <w:p w14:paraId="02B3114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Ποιος συνάδελφος θέλει να πάρει τον λόγο; </w:t>
      </w:r>
    </w:p>
    <w:p w14:paraId="02B3115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Εγώ, κύριε Πρόεδρε. </w:t>
      </w:r>
    </w:p>
    <w:p w14:paraId="02B3115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Σαχινίδη</w:t>
      </w:r>
      <w:proofErr w:type="spellEnd"/>
      <w:r>
        <w:rPr>
          <w:rFonts w:eastAsia="Times New Roman" w:cs="Times New Roman"/>
          <w:szCs w:val="24"/>
        </w:rPr>
        <w:t>,</w:t>
      </w:r>
      <w:r>
        <w:rPr>
          <w:rFonts w:eastAsia="Times New Roman" w:cs="Times New Roman"/>
          <w:szCs w:val="24"/>
        </w:rPr>
        <w:t xml:space="preserve"> έχετε τον λόγο. </w:t>
      </w:r>
    </w:p>
    <w:p w14:paraId="02B31152"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για την τροπολογία. Σωστά, κύριε Πρόεδρε; </w:t>
      </w:r>
    </w:p>
    <w:p w14:paraId="02B31153"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Είναι ενσωματωμένη η τροπολογία. </w:t>
      </w:r>
    </w:p>
    <w:p w14:paraId="02B3115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κάνουμε μία τοποθέτηση και για την κύρωση και για την τροπολογία; </w:t>
      </w:r>
    </w:p>
    <w:p w14:paraId="02B3115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Ναι, μία. </w:t>
      </w:r>
    </w:p>
    <w:p w14:paraId="02B3115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Γιατί επί της τροπολογίας θέλουμε να μιλήσουμε. </w:t>
      </w:r>
    </w:p>
    <w:p w14:paraId="02B31157"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έχετε τον λόγο, μην έχετε πρόβλημα. </w:t>
      </w:r>
    </w:p>
    <w:p w14:paraId="02B3115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Σαχινίδη</w:t>
      </w:r>
      <w:proofErr w:type="spellEnd"/>
      <w:r>
        <w:rPr>
          <w:rFonts w:eastAsia="Times New Roman" w:cs="Times New Roman"/>
          <w:szCs w:val="24"/>
        </w:rPr>
        <w:t xml:space="preserve">, έχετε τον λόγο. </w:t>
      </w:r>
    </w:p>
    <w:p w14:paraId="02B31159"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Την ανοχή σας θέλω, κύριε Πρό</w:t>
      </w:r>
      <w:r>
        <w:rPr>
          <w:rFonts w:eastAsia="Times New Roman" w:cs="Times New Roman"/>
          <w:szCs w:val="24"/>
        </w:rPr>
        <w:t xml:space="preserve">εδρε, για ένα λεπτό παραπάνω από τον χρόνο που μου δίνετε. </w:t>
      </w:r>
    </w:p>
    <w:p w14:paraId="02B3115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Όπως μπορεί κανείς εύκολα να διαπιστώσει, στη συζήτηση του εν λόγω νομοσχεδίου στην </w:t>
      </w:r>
      <w:r>
        <w:rPr>
          <w:rFonts w:eastAsia="Times New Roman" w:cs="Times New Roman"/>
          <w:szCs w:val="24"/>
        </w:rPr>
        <w:t>ε</w:t>
      </w:r>
      <w:r>
        <w:rPr>
          <w:rFonts w:eastAsia="Times New Roman" w:cs="Times New Roman"/>
          <w:szCs w:val="24"/>
        </w:rPr>
        <w:t>πιτροπή μόνο η Χρυσή Αυγή τοποθετήθηκε συνολικά επί των άρθρων και των διατάξεών του, ενώ όλοι οι υπόλοιποι εκπ</w:t>
      </w:r>
      <w:r>
        <w:rPr>
          <w:rFonts w:eastAsia="Times New Roman" w:cs="Times New Roman"/>
          <w:szCs w:val="24"/>
        </w:rPr>
        <w:t xml:space="preserve">ρόσωποι ασχολήθηκαν σχεδόν αποκλειστικά με την απαράδεκτη τροπολογία για τους δασικούς χάρτες που δόθηκε στους Βουλευτές μόνο λίγη ώρα πριν από την έναρξη της </w:t>
      </w:r>
      <w:r>
        <w:rPr>
          <w:rFonts w:eastAsia="Times New Roman" w:cs="Times New Roman"/>
          <w:szCs w:val="24"/>
        </w:rPr>
        <w:t>ε</w:t>
      </w:r>
      <w:r>
        <w:rPr>
          <w:rFonts w:eastAsia="Times New Roman" w:cs="Times New Roman"/>
          <w:szCs w:val="24"/>
        </w:rPr>
        <w:t xml:space="preserve">πιτροπής. </w:t>
      </w:r>
    </w:p>
    <w:p w14:paraId="02B3115B" w14:textId="77777777" w:rsidR="00A65738" w:rsidRDefault="00F83115">
      <w:pPr>
        <w:spacing w:after="0" w:line="600" w:lineRule="auto"/>
        <w:ind w:firstLine="720"/>
        <w:jc w:val="both"/>
        <w:rPr>
          <w:rFonts w:eastAsia="Times New Roman"/>
          <w:szCs w:val="24"/>
        </w:rPr>
      </w:pPr>
      <w:r>
        <w:rPr>
          <w:rFonts w:eastAsia="Times New Roman"/>
          <w:szCs w:val="24"/>
        </w:rPr>
        <w:t>Από αυτή, λοιπόν, την αντισυνταγματική μεθόδευση της συγκυβέρνησης, προκύπτουν δύο σκ</w:t>
      </w:r>
      <w:r>
        <w:rPr>
          <w:rFonts w:eastAsia="Times New Roman"/>
          <w:szCs w:val="24"/>
        </w:rPr>
        <w:t xml:space="preserve">έψεις: Αφ’ ενός ότι η ίδια η Κυβέρνηση από μόνη της υποβαθμίζει τη σημασία του νομοσχεδίου που εισηγείται κι αφ’ ετέρου ότι ακολουθεί τις ίδιες κατάπτυστες πρακτικές που κατέκρινε ως </w:t>
      </w:r>
      <w:r>
        <w:rPr>
          <w:rFonts w:eastAsia="Times New Roman"/>
          <w:szCs w:val="24"/>
        </w:rPr>
        <w:t>α</w:t>
      </w:r>
      <w:r>
        <w:rPr>
          <w:rFonts w:eastAsia="Times New Roman"/>
          <w:szCs w:val="24"/>
        </w:rPr>
        <w:t>ντιπολίτευση, δηλαδή την εισαγωγή άσχετων τροπολογιών σε άσχετα νομοθετήματα, σε ευθεία αντίθεση με το Σύνταγμα και τη διάταξη του άρθρου 88, παράγραφος 3, του Κανονισμού της Βουλής, το οποίο ορίζει ρητά ότι οι τροπολογίες πρέπει να σχετίζονται με το κύριο</w:t>
      </w:r>
      <w:r>
        <w:rPr>
          <w:rFonts w:eastAsia="Times New Roman"/>
          <w:szCs w:val="24"/>
        </w:rPr>
        <w:t xml:space="preserve"> αντικείμενο του νομοσχεδίου ή της πρότασης νόμου. </w:t>
      </w:r>
    </w:p>
    <w:p w14:paraId="02B3115C" w14:textId="77777777" w:rsidR="00A65738" w:rsidRDefault="00F83115">
      <w:pPr>
        <w:spacing w:after="0" w:line="600" w:lineRule="auto"/>
        <w:ind w:firstLine="720"/>
        <w:jc w:val="both"/>
        <w:rPr>
          <w:rFonts w:eastAsia="Times New Roman"/>
          <w:szCs w:val="24"/>
        </w:rPr>
      </w:pPr>
      <w:r>
        <w:rPr>
          <w:rFonts w:eastAsia="Times New Roman"/>
          <w:szCs w:val="24"/>
        </w:rPr>
        <w:lastRenderedPageBreak/>
        <w:t>Εκτός αυτού, η συγκεκριμένη τροπολογία για τους δασικούς χάρτες που έχει ξεσηκώσει θύελλα αντιδράσεων σε ολόκληρη την Ελλάδα, με αποτέλεσμα να καταλαμβάνονται δημόσια κτήρια και να γίνονται μαζικές εκδηλώ</w:t>
      </w:r>
      <w:r>
        <w:rPr>
          <w:rFonts w:eastAsia="Times New Roman"/>
          <w:szCs w:val="24"/>
        </w:rPr>
        <w:t xml:space="preserve">σεις εναντίον της, προφανώς ενέχει κάποια σκοπιμότητα για την Κυβέρνηση στην εισαγωγή της με τέτοιο, φυσικά, απαράδεκτο τρόπο. </w:t>
      </w:r>
    </w:p>
    <w:p w14:paraId="02B3115D" w14:textId="77777777" w:rsidR="00A65738" w:rsidRDefault="00F83115">
      <w:pPr>
        <w:spacing w:after="0" w:line="600" w:lineRule="auto"/>
        <w:ind w:firstLine="720"/>
        <w:jc w:val="both"/>
        <w:rPr>
          <w:rFonts w:eastAsia="Times New Roman"/>
          <w:szCs w:val="24"/>
        </w:rPr>
      </w:pPr>
      <w:r>
        <w:rPr>
          <w:rFonts w:eastAsia="Times New Roman"/>
          <w:szCs w:val="24"/>
        </w:rPr>
        <w:t xml:space="preserve">Κατά την εκτίμησή μας, η εισήγησή της γίνεται προκειμένου να ανοίξει ο δρόμος για την αμφισβήτηση της κυριότητας αμέτρητων </w:t>
      </w:r>
      <w:r>
        <w:rPr>
          <w:rFonts w:eastAsia="Times New Roman"/>
          <w:szCs w:val="24"/>
        </w:rPr>
        <w:t>εκτάσεων ιδιωτών, ιδίως στις αγροτικές περιφέρειες της χώρας, με απώτερο σκοπό την εκμετάλλευσή τους για εμπορικούς λόγους από την Κυβέρνηση, η οποία έχει ξεπουλήσει τα πάντα στους ξένους για ενενήντα εννέα ολόκληρα χρόνια. ΅</w:t>
      </w:r>
    </w:p>
    <w:p w14:paraId="02B3115E" w14:textId="77777777" w:rsidR="00A65738" w:rsidRDefault="00F83115">
      <w:pPr>
        <w:spacing w:after="0" w:line="600" w:lineRule="auto"/>
        <w:ind w:firstLine="720"/>
        <w:jc w:val="both"/>
        <w:rPr>
          <w:rFonts w:eastAsia="Times New Roman"/>
          <w:szCs w:val="24"/>
        </w:rPr>
      </w:pPr>
      <w:r>
        <w:rPr>
          <w:rFonts w:eastAsia="Times New Roman"/>
          <w:szCs w:val="24"/>
        </w:rPr>
        <w:t>Είναι οι ίδιοι σήμερα οι κυβερ</w:t>
      </w:r>
      <w:r>
        <w:rPr>
          <w:rFonts w:eastAsia="Times New Roman"/>
          <w:szCs w:val="24"/>
        </w:rPr>
        <w:t xml:space="preserve">νώντες εκείνοι που κατέβαζαν εκατοντάδες </w:t>
      </w:r>
      <w:proofErr w:type="spellStart"/>
      <w:r>
        <w:rPr>
          <w:rFonts w:eastAsia="Times New Roman"/>
          <w:szCs w:val="24"/>
        </w:rPr>
        <w:t>πραιτωριανών</w:t>
      </w:r>
      <w:proofErr w:type="spellEnd"/>
      <w:r>
        <w:rPr>
          <w:rFonts w:eastAsia="Times New Roman"/>
          <w:szCs w:val="24"/>
        </w:rPr>
        <w:t xml:space="preserve"> στους δήθεν αγανακτισμένους εναντίων των προκατόχων τους, εξίσου υπαιτίων για την καταστροφή της χώρας για κάθε μικρή ή μεγάλη ιδιωτικοποίηση, προκειμένου να διαμαρτυρηθούν για τον αφελληνισμό του ελλην</w:t>
      </w:r>
      <w:r>
        <w:rPr>
          <w:rFonts w:eastAsia="Times New Roman"/>
          <w:szCs w:val="24"/>
        </w:rPr>
        <w:t xml:space="preserve">ικού πλούτου, τόσο σε επίπεδο ατομικής περιουσίας όσο και σε επίπεδο δημόσιας. </w:t>
      </w:r>
    </w:p>
    <w:p w14:paraId="02B3115F" w14:textId="77777777" w:rsidR="00A65738" w:rsidRDefault="00F83115">
      <w:pPr>
        <w:spacing w:after="0" w:line="600" w:lineRule="auto"/>
        <w:ind w:firstLine="720"/>
        <w:jc w:val="both"/>
        <w:rPr>
          <w:rFonts w:eastAsia="Times New Roman"/>
          <w:szCs w:val="24"/>
        </w:rPr>
      </w:pPr>
      <w:r>
        <w:rPr>
          <w:rFonts w:eastAsia="Times New Roman"/>
          <w:szCs w:val="24"/>
        </w:rPr>
        <w:lastRenderedPageBreak/>
        <w:t>Κι ενώ όλη η επικράτεια βρίσκεται σε πλήρη αναταραχή εξαιτίας της αιφνιδιαστικής απόφασης της Κυβέρνησης να προχωρήσει σε αναδιαμόρφωση των χαρτών με προπολεμικές αεροφωτογραφί</w:t>
      </w:r>
      <w:r>
        <w:rPr>
          <w:rFonts w:eastAsia="Times New Roman"/>
          <w:szCs w:val="24"/>
        </w:rPr>
        <w:t xml:space="preserve">ες, δημιουργώντας κλίμα τρομοκρατίας δήμευσης των περιουσιών των πολιτών, έρχεται σήμερα, με απύθμενο θράσος, να δώσει παράταση στις όποιες αντιρρήσεις, οι οποίες υποβάλλονται από τους πολίτες, πληρώνοντας με το υστέρημά τους για να κάνουν ένσταση ενώπιον </w:t>
      </w:r>
      <w:r>
        <w:rPr>
          <w:rFonts w:eastAsia="Times New Roman"/>
          <w:szCs w:val="24"/>
        </w:rPr>
        <w:t xml:space="preserve">διαφόρων επιτροπών. </w:t>
      </w:r>
    </w:p>
    <w:p w14:paraId="02B31160" w14:textId="77777777" w:rsidR="00A65738" w:rsidRDefault="00F83115">
      <w:pPr>
        <w:spacing w:after="0" w:line="600" w:lineRule="auto"/>
        <w:ind w:firstLine="720"/>
        <w:jc w:val="both"/>
        <w:rPr>
          <w:rFonts w:eastAsia="Times New Roman"/>
          <w:szCs w:val="24"/>
        </w:rPr>
      </w:pPr>
      <w:r>
        <w:rPr>
          <w:rFonts w:eastAsia="Times New Roman"/>
          <w:szCs w:val="24"/>
        </w:rPr>
        <w:t>Αυτή, λοιπόν, η πρωτοφανής κατάντια, που μόνο ύστερα από συγκεκριμένες οδηγίες θα μπορούσε να γίνει από το εξωτερικό και εκτελείται μάλιστα, αποδεικνύει πόσο υπόδουλή και μειοδοτική είναι η παρούσα Κυβέρνηση, που το μοναδικό πράγμα που</w:t>
      </w:r>
      <w:r>
        <w:rPr>
          <w:rFonts w:eastAsia="Times New Roman"/>
          <w:szCs w:val="24"/>
        </w:rPr>
        <w:t xml:space="preserve"> την ενδιαφέρει πραγματικά είναι όχι η παράταση των προθεσμιών αντιρρήσεων, αλλά η παράταση της προθεσμίας παραμονής της στις υπουργικές καρέκλες. </w:t>
      </w:r>
    </w:p>
    <w:p w14:paraId="02B31161" w14:textId="77777777" w:rsidR="00A65738" w:rsidRDefault="00F83115">
      <w:pPr>
        <w:spacing w:after="0" w:line="600" w:lineRule="auto"/>
        <w:ind w:firstLine="720"/>
        <w:jc w:val="both"/>
        <w:rPr>
          <w:rFonts w:eastAsia="Times New Roman"/>
          <w:szCs w:val="24"/>
        </w:rPr>
      </w:pPr>
      <w:r>
        <w:rPr>
          <w:rFonts w:eastAsia="Times New Roman"/>
          <w:szCs w:val="24"/>
        </w:rPr>
        <w:t>Απόλυτα χαρακτηριστική, μάλιστα, της κοροϊδίας, όπως προκύπτει εγγράφως μέσω της τροπολογίας, είναι η αναφορ</w:t>
      </w:r>
      <w:r>
        <w:rPr>
          <w:rFonts w:eastAsia="Times New Roman"/>
          <w:szCs w:val="24"/>
        </w:rPr>
        <w:t>ά ότι η παράταση δίδεται καθώς το ενδιαφέρον των πολιτών για τη δια</w:t>
      </w:r>
      <w:r>
        <w:rPr>
          <w:rFonts w:eastAsia="Times New Roman"/>
          <w:szCs w:val="24"/>
        </w:rPr>
        <w:lastRenderedPageBreak/>
        <w:t xml:space="preserve">δικασία της ανάρτησης των δασικών χαρτών είναι ιδιαίτερα αυξημένο κι έχουν υποβληθεί πολλά αιτήματα για την παράταση αυτής της προθεσμίας. </w:t>
      </w:r>
    </w:p>
    <w:p w14:paraId="02B31162" w14:textId="77777777" w:rsidR="00A65738" w:rsidRDefault="00F83115">
      <w:pPr>
        <w:spacing w:after="0" w:line="600" w:lineRule="auto"/>
        <w:ind w:firstLine="720"/>
        <w:jc w:val="both"/>
        <w:rPr>
          <w:rFonts w:eastAsia="Times New Roman"/>
          <w:szCs w:val="24"/>
        </w:rPr>
      </w:pPr>
      <w:r>
        <w:rPr>
          <w:rFonts w:eastAsia="Times New Roman"/>
          <w:szCs w:val="24"/>
        </w:rPr>
        <w:t>Αυτά τα αιτήματα άκουσε μόνο η Κυβέρνηση; Τα καθο</w:t>
      </w:r>
      <w:r>
        <w:rPr>
          <w:rFonts w:eastAsia="Times New Roman"/>
          <w:szCs w:val="24"/>
        </w:rPr>
        <w:t>λικά αιτήματα για άμεση απόσυρση του κατάπτυστου αυτού έργου των δασικών χαρτών δεν τα έχετε ακούσει, κύριε Υπουργέ; Τις εκκλήσεις των φορέων απ’ όλη την Ελλάδα, τους συλλόγους ιδιοκτητών, τις περιφέρειες, τα επιμελητήρια, τους δασολόγους δεν τους έχετε ακ</w:t>
      </w:r>
      <w:r>
        <w:rPr>
          <w:rFonts w:eastAsia="Times New Roman"/>
          <w:szCs w:val="24"/>
        </w:rPr>
        <w:t xml:space="preserve">ούσει; Τα αιτήματα, λοιπόν, όλων των πτερύγων της Βουλής, όπως εκφράστηκαν στην </w:t>
      </w:r>
      <w:r>
        <w:rPr>
          <w:rFonts w:eastAsia="Times New Roman"/>
          <w:szCs w:val="24"/>
        </w:rPr>
        <w:t>ε</w:t>
      </w:r>
      <w:r>
        <w:rPr>
          <w:rFonts w:eastAsia="Times New Roman"/>
          <w:szCs w:val="24"/>
        </w:rPr>
        <w:t xml:space="preserve">πιτροπή, είναι για άμεση απόσυρση. </w:t>
      </w:r>
    </w:p>
    <w:p w14:paraId="02B31163" w14:textId="77777777" w:rsidR="00A65738" w:rsidRDefault="00F83115">
      <w:pPr>
        <w:spacing w:after="0" w:line="600" w:lineRule="auto"/>
        <w:ind w:firstLine="720"/>
        <w:jc w:val="both"/>
        <w:rPr>
          <w:rFonts w:eastAsia="Times New Roman"/>
          <w:szCs w:val="24"/>
        </w:rPr>
      </w:pPr>
      <w:r>
        <w:rPr>
          <w:rFonts w:eastAsia="Times New Roman"/>
          <w:szCs w:val="24"/>
        </w:rPr>
        <w:t>Μια απλή παρατήρηση για την προχειρότητα και την ανευθυνότητα της σημερινής Κυβέρνησης πάνω στη νομοθέτηση τόσο σημαντικών για τη χώρα διατ</w:t>
      </w:r>
      <w:r>
        <w:rPr>
          <w:rFonts w:eastAsia="Times New Roman"/>
          <w:szCs w:val="24"/>
        </w:rPr>
        <w:t>άξεων αποδεικνύει ότι η ίδια αναιρεί τον εαυτό της. Αυτά, δηλαδή, που ψηφίσατε πριν από λίγους μόλις μήνες από τον πίνακα των καταργούμενων διατάξεων προκύπτει ότι έρχεστε να νομοθετήσετε καταργώντας το άρθρο 153, του ν.4389/2016. Πότε είχατε δίκιο; Τον Μά</w:t>
      </w:r>
      <w:r>
        <w:rPr>
          <w:rFonts w:eastAsia="Times New Roman"/>
          <w:szCs w:val="24"/>
        </w:rPr>
        <w:t xml:space="preserve">ϊο του 2016, όταν ψηφίσατε τη διάταξη, ή σήμερα δέκα μήνες μετά; </w:t>
      </w:r>
    </w:p>
    <w:p w14:paraId="02B31164" w14:textId="77777777" w:rsidR="00A65738" w:rsidRDefault="00F83115">
      <w:pPr>
        <w:spacing w:after="0" w:line="600" w:lineRule="auto"/>
        <w:ind w:firstLine="720"/>
        <w:jc w:val="both"/>
        <w:rPr>
          <w:rFonts w:eastAsia="Times New Roman"/>
          <w:szCs w:val="24"/>
        </w:rPr>
      </w:pPr>
      <w:r>
        <w:rPr>
          <w:rFonts w:eastAsia="Times New Roman"/>
          <w:szCs w:val="24"/>
        </w:rPr>
        <w:lastRenderedPageBreak/>
        <w:t xml:space="preserve">Είναι, λοιπόν, πεποίθησή μας πως έχει εκφραστεί επανειλημμένα μέσω της </w:t>
      </w:r>
      <w:r>
        <w:rPr>
          <w:rFonts w:eastAsia="Times New Roman"/>
          <w:szCs w:val="24"/>
        </w:rPr>
        <w:t>ε</w:t>
      </w:r>
      <w:r>
        <w:rPr>
          <w:rFonts w:eastAsia="Times New Roman"/>
          <w:szCs w:val="24"/>
        </w:rPr>
        <w:t>πιτροπής όσο και κατά την ψήφιση εκείνων των διατάξεων ότι το ζήτημα των δασικών περιοχών και του τρόπου επίσημης κατα</w:t>
      </w:r>
      <w:r>
        <w:rPr>
          <w:rFonts w:eastAsia="Times New Roman"/>
          <w:szCs w:val="24"/>
        </w:rPr>
        <w:t xml:space="preserve">γραφής τους πρέπει να γίνει κάτω από νέο νομοθετικό πλαίσιο, με σοβαρότητα και υπευθυνότητα, δύο στοιχεία που, δυστυχώς, λείπουν από τη σημερινή Κυβέρνησή σας και το ανθρώπινο δυναμικό της, δεδομένου ότι, όπως προκύπτει από την αιτιολογική έκθεση, μετά τη </w:t>
      </w:r>
      <w:r>
        <w:rPr>
          <w:rFonts w:eastAsia="Times New Roman"/>
          <w:szCs w:val="24"/>
        </w:rPr>
        <w:t xml:space="preserve">δημοσίευση στο ΦΕΚ ο χάρτης καθίσταται οριστικός κι έχει πλήρη αποδεικτική ισχύ σε κάθε διοικητική δικαστική αρχή. </w:t>
      </w:r>
    </w:p>
    <w:p w14:paraId="02B31165" w14:textId="77777777" w:rsidR="00A65738" w:rsidRDefault="00F83115">
      <w:pPr>
        <w:spacing w:after="0" w:line="600" w:lineRule="auto"/>
        <w:ind w:firstLine="720"/>
        <w:jc w:val="both"/>
        <w:rPr>
          <w:rFonts w:eastAsia="Times New Roman"/>
          <w:szCs w:val="24"/>
        </w:rPr>
      </w:pPr>
      <w:r>
        <w:rPr>
          <w:rFonts w:eastAsia="Times New Roman"/>
          <w:szCs w:val="24"/>
        </w:rPr>
        <w:t>Οι συνέπειες, λοιπόν, για τους διοικούμενους θα είναι βαρύτατες, αν αυτό το τερατούργημα συνεχίσει να υφίσταται και να παράγει έννομα αποτελ</w:t>
      </w:r>
      <w:r>
        <w:rPr>
          <w:rFonts w:eastAsia="Times New Roman"/>
          <w:szCs w:val="24"/>
        </w:rPr>
        <w:t>έσματα. Αυτό, εκτός της αμφισβήτησης που θα δημιουργήσει στο σύνολο, σχεδόν, των εκτάσεων της χώρας, θα εξουθενώσει τους πολίτες στα δικαστήρια για την απόδειξη του αυτονόητου, θα τους εξαθλιώσει οικονομικά λόγω των δαπανών που θα προκύψουν από την προσφυγ</w:t>
      </w:r>
      <w:r>
        <w:rPr>
          <w:rFonts w:eastAsia="Times New Roman"/>
          <w:szCs w:val="24"/>
        </w:rPr>
        <w:t>ή στη δικαιοσύνη και, τέλος, θα έχει ως αποτέλεσμα πολλές από τις περιλαμ</w:t>
      </w:r>
      <w:r>
        <w:rPr>
          <w:rFonts w:eastAsia="Times New Roman"/>
          <w:szCs w:val="24"/>
        </w:rPr>
        <w:lastRenderedPageBreak/>
        <w:t xml:space="preserve">βανόμενες στους χάρτες γαίες να βρεθούν </w:t>
      </w:r>
      <w:proofErr w:type="spellStart"/>
      <w:r>
        <w:rPr>
          <w:rFonts w:eastAsia="Times New Roman"/>
          <w:szCs w:val="24"/>
        </w:rPr>
        <w:t>έρμαιες</w:t>
      </w:r>
      <w:proofErr w:type="spellEnd"/>
      <w:r>
        <w:rPr>
          <w:rFonts w:eastAsia="Times New Roman"/>
          <w:szCs w:val="24"/>
        </w:rPr>
        <w:t xml:space="preserve">, χωρίς ιδιοκτησιακό καθεστώς στα χέρια των καταπατητών ή του ανύπαρκτου </w:t>
      </w:r>
      <w:r>
        <w:rPr>
          <w:rFonts w:eastAsia="Times New Roman"/>
          <w:szCs w:val="24"/>
        </w:rPr>
        <w:t>δ</w:t>
      </w:r>
      <w:r>
        <w:rPr>
          <w:rFonts w:eastAsia="Times New Roman"/>
          <w:szCs w:val="24"/>
        </w:rPr>
        <w:t xml:space="preserve">ημοσίου.    </w:t>
      </w:r>
    </w:p>
    <w:p w14:paraId="02B31166" w14:textId="77777777" w:rsidR="00A65738" w:rsidRDefault="00F83115">
      <w:pPr>
        <w:spacing w:after="0" w:line="600" w:lineRule="auto"/>
        <w:ind w:firstLine="720"/>
        <w:jc w:val="both"/>
        <w:rPr>
          <w:rFonts w:eastAsia="Times New Roman"/>
          <w:szCs w:val="24"/>
        </w:rPr>
      </w:pPr>
      <w:r>
        <w:rPr>
          <w:rFonts w:eastAsia="Times New Roman"/>
          <w:szCs w:val="24"/>
        </w:rPr>
        <w:t xml:space="preserve">Και εδώ, εάν κάνουμε μια μικρή ιστορική αναφορά, </w:t>
      </w:r>
      <w:r>
        <w:rPr>
          <w:rFonts w:eastAsia="Times New Roman"/>
          <w:szCs w:val="24"/>
        </w:rPr>
        <w:t>δυστυχώς, έχουμε μία πολύ άσχημη εμπειρία. Μπορούμε να θυμηθούμε ότι επί των ημερών του ΠΑΣΟΚ, επί του κ. Λαλιώτη –τα μαλλιά μου μαύρα ήταν, μπορεί να μην είχα και γένια- ξεκίνησε το Εθνικό Κτηματολόγιο, το οποία ακόμα και στις ημέρες τις δικές σας δεν έχε</w:t>
      </w:r>
      <w:r>
        <w:rPr>
          <w:rFonts w:eastAsia="Times New Roman"/>
          <w:szCs w:val="24"/>
        </w:rPr>
        <w:t xml:space="preserve">ι ολοκληρωθεί, όπως και το ΤΑΙΠΕΔ. Πριν από μία πενταετία ένα άρθρο που είχε γραφτεί στα </w:t>
      </w:r>
      <w:r>
        <w:rPr>
          <w:rFonts w:eastAsia="Times New Roman"/>
          <w:szCs w:val="24"/>
        </w:rPr>
        <w:t>«</w:t>
      </w:r>
      <w:r>
        <w:rPr>
          <w:rFonts w:eastAsia="Times New Roman"/>
          <w:szCs w:val="24"/>
        </w:rPr>
        <w:t>ΕΠΙΚΑΙΡΑ</w:t>
      </w:r>
      <w:r>
        <w:rPr>
          <w:rFonts w:eastAsia="Times New Roman"/>
          <w:szCs w:val="24"/>
        </w:rPr>
        <w:t>»</w:t>
      </w:r>
      <w:r>
        <w:rPr>
          <w:rFonts w:eastAsia="Times New Roman"/>
          <w:szCs w:val="24"/>
        </w:rPr>
        <w:t xml:space="preserve"> ανέφερε ότι στο σύνολο τα περιουσιακά στοιχεία του δημοσίου είναι 75.000 τίτλοι, εκ των οποίων κάποια, όπως είχα αναφέρει και άλλες φορές, ήταν μέχρι και πα</w:t>
      </w:r>
      <w:r>
        <w:rPr>
          <w:rFonts w:eastAsia="Times New Roman"/>
          <w:szCs w:val="24"/>
        </w:rPr>
        <w:t>ραλίες, μέχρι και βραχονησίδες, μέχρι και δάση. Από αυτά υπήρχαν ξεκάθαρα στοιχεία για το πόσα είναι και πού είναι μόνο για τα 16.500 χιλιάδες. Οπότε βρίσκεστε σε πάρα πολύ καλό δρόμο.</w:t>
      </w:r>
    </w:p>
    <w:p w14:paraId="02B31167" w14:textId="77777777" w:rsidR="00A65738" w:rsidRDefault="00F83115">
      <w:pPr>
        <w:spacing w:after="0" w:line="600" w:lineRule="auto"/>
        <w:ind w:firstLine="720"/>
        <w:jc w:val="both"/>
        <w:rPr>
          <w:rFonts w:eastAsia="Times New Roman"/>
          <w:szCs w:val="24"/>
        </w:rPr>
      </w:pPr>
      <w:r>
        <w:rPr>
          <w:rFonts w:eastAsia="Times New Roman"/>
          <w:szCs w:val="24"/>
        </w:rPr>
        <w:t>Ευχαριστώ.</w:t>
      </w:r>
    </w:p>
    <w:p w14:paraId="02B31168" w14:textId="77777777" w:rsidR="00A65738" w:rsidRDefault="00F83115">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2B31169" w14:textId="77777777" w:rsidR="00A65738" w:rsidRDefault="00F83115">
      <w:pPr>
        <w:spacing w:after="0" w:line="600" w:lineRule="auto"/>
        <w:ind w:firstLine="720"/>
        <w:jc w:val="both"/>
        <w:rPr>
          <w:rFonts w:eastAsia="Times New Roman"/>
          <w:szCs w:val="24"/>
        </w:rPr>
      </w:pPr>
      <w:r>
        <w:rPr>
          <w:rFonts w:eastAsia="Times New Roman"/>
          <w:b/>
          <w:bCs/>
          <w:szCs w:val="24"/>
        </w:rPr>
        <w:t>ΠΡΟΕΔΡΕΥΩΝ</w:t>
      </w:r>
      <w:r>
        <w:rPr>
          <w:rFonts w:eastAsia="Times New Roman"/>
          <w:b/>
          <w:bCs/>
          <w:szCs w:val="24"/>
        </w:rPr>
        <w:t xml:space="preserve"> (Γεώργιος Βαρεμένος):</w:t>
      </w:r>
      <w:r>
        <w:rPr>
          <w:rFonts w:eastAsia="Times New Roman"/>
          <w:szCs w:val="24"/>
        </w:rPr>
        <w:t xml:space="preserve"> Τον λόγο έχει ο κ. Σκρέκας.</w:t>
      </w:r>
    </w:p>
    <w:p w14:paraId="02B3116A" w14:textId="77777777" w:rsidR="00A65738" w:rsidRDefault="00F83115">
      <w:pPr>
        <w:spacing w:after="0" w:line="600" w:lineRule="auto"/>
        <w:ind w:firstLine="720"/>
        <w:jc w:val="both"/>
        <w:rPr>
          <w:rFonts w:eastAsia="Times New Roman"/>
          <w:szCs w:val="24"/>
        </w:rPr>
      </w:pPr>
      <w:r>
        <w:rPr>
          <w:rFonts w:eastAsia="Times New Roman"/>
          <w:b/>
          <w:szCs w:val="24"/>
        </w:rPr>
        <w:lastRenderedPageBreak/>
        <w:t>ΝΙΚΟΛΑΟΣ ΚΑΡΑΘΑΝΑΣΟΠΟΥΛΟΣ:</w:t>
      </w:r>
      <w:r>
        <w:rPr>
          <w:rFonts w:eastAsia="Times New Roman"/>
          <w:szCs w:val="24"/>
        </w:rPr>
        <w:t xml:space="preserve"> Πώς θα οργανωθεί η συζήτηση, κύριε Πρόεδρε;</w:t>
      </w:r>
    </w:p>
    <w:p w14:paraId="02B3116B" w14:textId="77777777" w:rsidR="00A65738" w:rsidRDefault="00F83115">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Θα μιλήσουν πρώτα οι εισηγητές των κομμάτων και μετά έχουν ζητήσει τον λόγο κάποιοι συνάδελφοι. Πώς α</w:t>
      </w:r>
      <w:r>
        <w:rPr>
          <w:rFonts w:eastAsia="Times New Roman"/>
          <w:szCs w:val="24"/>
        </w:rPr>
        <w:t>λλιώς να οργανωθεί;</w:t>
      </w:r>
    </w:p>
    <w:p w14:paraId="02B3116C" w14:textId="77777777" w:rsidR="00A65738" w:rsidRDefault="00F83115">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Κύριε Πρόεδρε, επί της διαδικασίας θέλω να πω.</w:t>
      </w:r>
    </w:p>
    <w:p w14:paraId="02B3116D" w14:textId="77777777" w:rsidR="00A65738" w:rsidRDefault="00F83115">
      <w:pPr>
        <w:spacing w:after="0" w:line="600" w:lineRule="auto"/>
        <w:ind w:firstLine="720"/>
        <w:jc w:val="both"/>
        <w:rPr>
          <w:rFonts w:eastAsia="Times New Roman"/>
          <w:szCs w:val="24"/>
        </w:rPr>
      </w:pPr>
      <w:r>
        <w:rPr>
          <w:rFonts w:eastAsia="Times New Roman"/>
          <w:szCs w:val="24"/>
        </w:rPr>
        <w:t>Δεν θα δοθεί ο λόγος σε συναδέλφους να τοποθετηθούν;</w:t>
      </w:r>
    </w:p>
    <w:p w14:paraId="02B3116E" w14:textId="77777777" w:rsidR="00A65738" w:rsidRDefault="00F83115">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 είπαμε.</w:t>
      </w:r>
    </w:p>
    <w:p w14:paraId="02B3116F" w14:textId="77777777" w:rsidR="00A65738" w:rsidRDefault="00F83115">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Δεν έχετε ανοίξει το σύστημα, όμως.</w:t>
      </w:r>
    </w:p>
    <w:p w14:paraId="02B31170" w14:textId="77777777" w:rsidR="00A65738" w:rsidRDefault="00F83115">
      <w:pPr>
        <w:spacing w:after="0" w:line="600" w:lineRule="auto"/>
        <w:ind w:firstLine="720"/>
        <w:jc w:val="both"/>
        <w:rPr>
          <w:rFonts w:eastAsia="Times New Roman"/>
          <w:szCs w:val="24"/>
        </w:rPr>
      </w:pPr>
      <w:r>
        <w:rPr>
          <w:rFonts w:eastAsia="Times New Roman"/>
          <w:b/>
          <w:bCs/>
          <w:szCs w:val="24"/>
        </w:rPr>
        <w:t>ΠΡΟΕΔΡΕΥΩΝ (</w:t>
      </w:r>
      <w:r>
        <w:rPr>
          <w:rFonts w:eastAsia="Times New Roman"/>
          <w:b/>
          <w:bCs/>
          <w:szCs w:val="24"/>
        </w:rPr>
        <w:t>Γεώργιος Βαρεμένος):</w:t>
      </w:r>
      <w:r>
        <w:rPr>
          <w:rFonts w:eastAsia="Times New Roman"/>
          <w:b/>
          <w:szCs w:val="24"/>
        </w:rPr>
        <w:t xml:space="preserve"> </w:t>
      </w:r>
      <w:r>
        <w:rPr>
          <w:rFonts w:eastAsia="Times New Roman"/>
          <w:szCs w:val="24"/>
        </w:rPr>
        <w:t>Έχουν ζητήσει και έχουν εγγραφεί.</w:t>
      </w:r>
    </w:p>
    <w:p w14:paraId="02B31171" w14:textId="77777777" w:rsidR="00A65738" w:rsidRDefault="00F83115">
      <w:pPr>
        <w:spacing w:after="0" w:line="600" w:lineRule="auto"/>
        <w:ind w:firstLine="720"/>
        <w:jc w:val="both"/>
        <w:rPr>
          <w:rFonts w:eastAsia="Times New Roman"/>
          <w:szCs w:val="24"/>
        </w:rPr>
      </w:pPr>
      <w:r>
        <w:rPr>
          <w:rFonts w:eastAsia="Times New Roman"/>
          <w:szCs w:val="24"/>
        </w:rPr>
        <w:t>Αυτό είναι το πρόβλημά σας, κύριε Σκρέκα; Θέλετε τον λόγο;</w:t>
      </w:r>
    </w:p>
    <w:p w14:paraId="02B31172" w14:textId="77777777" w:rsidR="00A65738" w:rsidRDefault="00F83115">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Ναι, είναι πρόβλημα.</w:t>
      </w:r>
    </w:p>
    <w:p w14:paraId="02B31173" w14:textId="77777777" w:rsidR="00A65738" w:rsidRDefault="00F83115">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Είπαμε ότι θα μιλήσουν οι συνάδελφοι που έχουν ζητήσει τον λόγο.</w:t>
      </w:r>
    </w:p>
    <w:p w14:paraId="02B31174" w14:textId="77777777" w:rsidR="00A65738" w:rsidRDefault="00F83115">
      <w:pPr>
        <w:spacing w:after="0" w:line="600" w:lineRule="auto"/>
        <w:ind w:firstLine="720"/>
        <w:jc w:val="both"/>
        <w:rPr>
          <w:rFonts w:eastAsia="Times New Roman"/>
          <w:szCs w:val="24"/>
        </w:rPr>
      </w:pPr>
      <w:r>
        <w:rPr>
          <w:rFonts w:eastAsia="Times New Roman"/>
          <w:b/>
          <w:szCs w:val="24"/>
        </w:rPr>
        <w:t>Κ</w:t>
      </w:r>
      <w:r>
        <w:rPr>
          <w:rFonts w:eastAsia="Times New Roman"/>
          <w:b/>
          <w:szCs w:val="24"/>
        </w:rPr>
        <w:t>ΩΝΣΤΑΝΤΙΝΟΣ ΣΚΡΕΚΑΣ:</w:t>
      </w:r>
      <w:r>
        <w:rPr>
          <w:rFonts w:eastAsia="Times New Roman"/>
          <w:szCs w:val="24"/>
        </w:rPr>
        <w:t xml:space="preserve"> Κύριε Πρόεδρε, μου επιτρέπετε επί της διαδικασίας;</w:t>
      </w:r>
    </w:p>
    <w:p w14:paraId="02B31175" w14:textId="77777777" w:rsidR="00A65738" w:rsidRDefault="00F83115">
      <w:pPr>
        <w:spacing w:after="0"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Παρακαλώ.</w:t>
      </w:r>
    </w:p>
    <w:p w14:paraId="02B31176" w14:textId="77777777" w:rsidR="00A65738" w:rsidRDefault="00F83115">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Παρακαλώ, να ανοίξει το σύστημα, για να μπορέσουν να βάλουν την κάρτα τους οι συνάδελφοι και να τοποθετηθούν, επίσης, οι συνάδελφοι της Νέας Δημοκρατίας και όποιοι ενδιαφέρονται από τα υπόλοιπα κόμματα.</w:t>
      </w:r>
    </w:p>
    <w:p w14:paraId="02B31177" w14:textId="77777777" w:rsidR="00A65738" w:rsidRDefault="00F83115">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Το είπαμε αυτό, </w:t>
      </w:r>
      <w:r>
        <w:rPr>
          <w:rFonts w:eastAsia="Times New Roman"/>
          <w:szCs w:val="24"/>
        </w:rPr>
        <w:t>κύριε Σκρέκα.</w:t>
      </w:r>
    </w:p>
    <w:p w14:paraId="02B31178" w14:textId="77777777" w:rsidR="00A65738" w:rsidRDefault="00F83115">
      <w:pPr>
        <w:spacing w:after="0" w:line="600" w:lineRule="auto"/>
        <w:ind w:firstLine="720"/>
        <w:jc w:val="both"/>
        <w:rPr>
          <w:rFonts w:eastAsia="Times New Roman"/>
          <w:szCs w:val="24"/>
        </w:rPr>
      </w:pPr>
      <w:r>
        <w:rPr>
          <w:rFonts w:eastAsia="Times New Roman"/>
          <w:szCs w:val="24"/>
        </w:rPr>
        <w:t>Θέλετε κάτι άλλο να πείτε;</w:t>
      </w:r>
    </w:p>
    <w:p w14:paraId="02B31179" w14:textId="77777777" w:rsidR="00A65738" w:rsidRDefault="00F83115">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Βεβαίως, θέλω να τοποθετηθώ.</w:t>
      </w:r>
    </w:p>
    <w:p w14:paraId="02B3117A" w14:textId="77777777" w:rsidR="00A65738" w:rsidRDefault="00F83115">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Ορίστε, έχετε τον λόγο.</w:t>
      </w:r>
    </w:p>
    <w:p w14:paraId="02B3117B" w14:textId="77777777" w:rsidR="00A65738" w:rsidRDefault="00F83115">
      <w:pPr>
        <w:spacing w:after="0"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Ευχαριστώ, κύριε Πρόεδρε.</w:t>
      </w:r>
    </w:p>
    <w:p w14:paraId="02B3117C" w14:textId="77777777" w:rsidR="00A65738" w:rsidRDefault="00F83115">
      <w:pPr>
        <w:spacing w:after="0" w:line="600" w:lineRule="auto"/>
        <w:ind w:firstLine="720"/>
        <w:jc w:val="both"/>
        <w:rPr>
          <w:rFonts w:eastAsia="Times New Roman" w:cs="Times New Roman"/>
          <w:szCs w:val="24"/>
        </w:rPr>
      </w:pPr>
      <w:r>
        <w:rPr>
          <w:rFonts w:eastAsia="Times New Roman"/>
          <w:szCs w:val="24"/>
        </w:rPr>
        <w:t>Κυρίες και κύριοι συνάδελφοι, κύριε Υπουργέ, επί της κύρωση</w:t>
      </w:r>
      <w:r>
        <w:rPr>
          <w:rFonts w:eastAsia="Times New Roman"/>
          <w:szCs w:val="24"/>
        </w:rPr>
        <w:t xml:space="preserve">ς </w:t>
      </w:r>
      <w:r>
        <w:rPr>
          <w:rFonts w:eastAsia="Times New Roman" w:cs="Times New Roman"/>
          <w:szCs w:val="24"/>
        </w:rPr>
        <w:t xml:space="preserve">του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Δημοκρατίας του Αζερμπαϊτζάν για Συνεργασία </w:t>
      </w:r>
      <w:r>
        <w:rPr>
          <w:rFonts w:eastAsia="Times New Roman" w:cs="Times New Roman"/>
          <w:szCs w:val="24"/>
        </w:rPr>
        <w:lastRenderedPageBreak/>
        <w:t>στον τομέα των Ανανεώσιμων Πηγ</w:t>
      </w:r>
      <w:r>
        <w:rPr>
          <w:rFonts w:eastAsia="Times New Roman" w:cs="Times New Roman"/>
          <w:szCs w:val="24"/>
        </w:rPr>
        <w:t xml:space="preserve">ών και της Ενεργειακής Αποδοτικότητας, δεν έχουμε αντίρρηση και συμφωνούμε. </w:t>
      </w:r>
    </w:p>
    <w:p w14:paraId="02B3117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Θα ήθελα να πω ότι σε αυτήν τη φάση τέτοιου είδους συμφωνίες είναι αμοιβαία επωφελείς και για τις δύο χώρες. Θα ήθελα να υπενθυμίσω ότι την περίοδο 2013-2014 από την τότε κυβέρνησ</w:t>
      </w:r>
      <w:r>
        <w:rPr>
          <w:rFonts w:eastAsia="Times New Roman" w:cs="Times New Roman"/>
          <w:szCs w:val="24"/>
        </w:rPr>
        <w:t xml:space="preserve">η της Νέας Δημοκρατίας, υποστηριζόμενη από το ΠΑΣΟΚ, αυτό είχε γίνει πράξη. Είχαμε προχωρήσει σε συνεργασία με την κυβέρνηση του Αζερμπαϊτζάν. Να σημειώσω εδώ τη συμφωνία για την κατασκευή αγωγού </w:t>
      </w:r>
      <w:r>
        <w:rPr>
          <w:rFonts w:eastAsia="Times New Roman" w:cs="Times New Roman"/>
          <w:szCs w:val="24"/>
          <w:lang w:val="en-US"/>
        </w:rPr>
        <w:t>TAP</w:t>
      </w:r>
      <w:r>
        <w:rPr>
          <w:rFonts w:eastAsia="Times New Roman" w:cs="Times New Roman"/>
          <w:szCs w:val="24"/>
        </w:rPr>
        <w:t xml:space="preserve"> που θα μεταφέρει </w:t>
      </w:r>
      <w:proofErr w:type="spellStart"/>
      <w:r>
        <w:rPr>
          <w:rFonts w:eastAsia="Times New Roman" w:cs="Times New Roman"/>
          <w:szCs w:val="24"/>
        </w:rPr>
        <w:t>αζέρικο</w:t>
      </w:r>
      <w:proofErr w:type="spellEnd"/>
      <w:r>
        <w:rPr>
          <w:rFonts w:eastAsia="Times New Roman" w:cs="Times New Roman"/>
          <w:szCs w:val="24"/>
        </w:rPr>
        <w:t xml:space="preserve"> φυσικό αέριο μέσω της χώρας μας</w:t>
      </w:r>
      <w:r>
        <w:rPr>
          <w:rFonts w:eastAsia="Times New Roman" w:cs="Times New Roman"/>
          <w:szCs w:val="24"/>
        </w:rPr>
        <w:t xml:space="preserve"> προς την Ιταλία και την υπόλοιπη Ευρώπη. </w:t>
      </w:r>
    </w:p>
    <w:p w14:paraId="02B3117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Να σημειώσω, επίσης, την τότε προσπάθεια ιδιωτικοποίησης του 66% του ΔΕΣΦΑ, ο οποίος είναι διαχειριστής φυσικού αερίου της χώρας μας, όπου εκεί μία </w:t>
      </w:r>
      <w:proofErr w:type="spellStart"/>
      <w:r>
        <w:rPr>
          <w:rFonts w:eastAsia="Times New Roman" w:cs="Times New Roman"/>
          <w:szCs w:val="24"/>
        </w:rPr>
        <w:t>αζέρικη</w:t>
      </w:r>
      <w:proofErr w:type="spellEnd"/>
      <w:r>
        <w:rPr>
          <w:rFonts w:eastAsia="Times New Roman" w:cs="Times New Roman"/>
          <w:szCs w:val="24"/>
        </w:rPr>
        <w:t xml:space="preserve"> εταιρεία, η </w:t>
      </w:r>
      <w:r>
        <w:rPr>
          <w:rFonts w:eastAsia="Times New Roman" w:cs="Times New Roman"/>
          <w:szCs w:val="24"/>
        </w:rPr>
        <w:t>«</w:t>
      </w:r>
      <w:r>
        <w:rPr>
          <w:rFonts w:eastAsia="Times New Roman" w:cs="Times New Roman"/>
          <w:szCs w:val="24"/>
          <w:lang w:val="en-US"/>
        </w:rPr>
        <w:t>SOCAR</w:t>
      </w:r>
      <w:r>
        <w:rPr>
          <w:rFonts w:eastAsia="Times New Roman" w:cs="Times New Roman"/>
          <w:szCs w:val="24"/>
        </w:rPr>
        <w:t>»</w:t>
      </w:r>
      <w:r>
        <w:rPr>
          <w:rFonts w:eastAsia="Times New Roman" w:cs="Times New Roman"/>
          <w:szCs w:val="24"/>
        </w:rPr>
        <w:t>, είχε αναδειχθεί πλειοδότης προσφέρον</w:t>
      </w:r>
      <w:r>
        <w:rPr>
          <w:rFonts w:eastAsia="Times New Roman" w:cs="Times New Roman"/>
          <w:szCs w:val="24"/>
        </w:rPr>
        <w:t xml:space="preserve">τας ένα τίμημα 400 εκατομμυρίων ευρώ και διασφαλίζοντας ένα επενδυτικό πρόγραμμα 2,5 δισεκατομμυρίων ευρώ. Αυτό, δυστυχώς, μετά τους ατυχείς χειρισμούς της παρούσας Κυβέρνησης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τορπιλίστηκε. Δυστυχώς, ακυρώθηκε αυτός ο διαγωνισμός. Μαθαίνουμε τ</w:t>
      </w:r>
      <w:r>
        <w:rPr>
          <w:rFonts w:eastAsia="Times New Roman" w:cs="Times New Roman"/>
          <w:szCs w:val="24"/>
        </w:rPr>
        <w:t xml:space="preserve">ώρα ότι, κάτω από την πίεση των </w:t>
      </w:r>
      <w:r>
        <w:rPr>
          <w:rFonts w:eastAsia="Times New Roman" w:cs="Times New Roman"/>
          <w:szCs w:val="24"/>
        </w:rPr>
        <w:t>θ</w:t>
      </w:r>
      <w:r>
        <w:rPr>
          <w:rFonts w:eastAsia="Times New Roman" w:cs="Times New Roman"/>
          <w:szCs w:val="24"/>
        </w:rPr>
        <w:t xml:space="preserve">εσμών, </w:t>
      </w:r>
      <w:r>
        <w:rPr>
          <w:rFonts w:eastAsia="Times New Roman" w:cs="Times New Roman"/>
          <w:szCs w:val="24"/>
        </w:rPr>
        <w:lastRenderedPageBreak/>
        <w:t xml:space="preserve">η παρούσα Κυβέρνηση και ο αρμόδιος Υπουργός προτίθεται να </w:t>
      </w:r>
      <w:proofErr w:type="spellStart"/>
      <w:r>
        <w:rPr>
          <w:rFonts w:eastAsia="Times New Roman" w:cs="Times New Roman"/>
          <w:szCs w:val="24"/>
        </w:rPr>
        <w:t>επαναδημοπρατήσει</w:t>
      </w:r>
      <w:proofErr w:type="spellEnd"/>
      <w:r>
        <w:rPr>
          <w:rFonts w:eastAsia="Times New Roman" w:cs="Times New Roman"/>
          <w:szCs w:val="24"/>
        </w:rPr>
        <w:t xml:space="preserve"> το 66% της εν λόγω εταιρείας, ουσιαστικά κάνοντας ακριβώς το αντίθετο απ’ ό,τι έλεγαν προεκλογικά αλλά και κατά τη διάρκεια των δύο πρώτων χ</w:t>
      </w:r>
      <w:r>
        <w:rPr>
          <w:rFonts w:eastAsia="Times New Roman" w:cs="Times New Roman"/>
          <w:szCs w:val="24"/>
        </w:rPr>
        <w:t>ρόνων της διακυβέρνησής τους.</w:t>
      </w:r>
    </w:p>
    <w:p w14:paraId="02B3117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Εκείνο το οποίο, όμως, θα ήθελα να σημειώσω, κυρίες και κύριοι συνάδελφοι –είναι κάποιες παρατηρήσεις- αφορά την τροπολογία της Κυβέρνησης σε ό,τι αφορά τους δασικούς χάρτες. Πραγματικά, η ανάρτηση και η ολοκλήρωση, η κύρωση τ</w:t>
      </w:r>
      <w:r>
        <w:rPr>
          <w:rFonts w:eastAsia="Times New Roman" w:cs="Times New Roman"/>
          <w:szCs w:val="24"/>
        </w:rPr>
        <w:t xml:space="preserve">ων δασικών χαρτών είναι ένα έργο εθνικής σημασίας. Είναι ένα έργο το οποίο θα μπορούσε να βοηθήσει σημαντικά στην αναπτυξιακή προοπτική της χώρας. </w:t>
      </w:r>
    </w:p>
    <w:p w14:paraId="02B31180" w14:textId="77777777" w:rsidR="00A65738" w:rsidRDefault="00F83115">
      <w:pPr>
        <w:spacing w:after="0" w:line="600" w:lineRule="auto"/>
        <w:ind w:firstLine="720"/>
        <w:jc w:val="both"/>
        <w:rPr>
          <w:rFonts w:eastAsia="Times New Roman"/>
          <w:szCs w:val="24"/>
        </w:rPr>
      </w:pPr>
      <w:r>
        <w:rPr>
          <w:rFonts w:eastAsia="Times New Roman" w:cs="Times New Roman"/>
          <w:szCs w:val="24"/>
        </w:rPr>
        <w:t>Είναι γεγονός ότι υπήρξαν ολιγωρίες τις προηγούμενες δεκαετίες. Όμως, κάθε φορά που κάποια κυβέρνηση και συγ</w:t>
      </w:r>
      <w:r>
        <w:rPr>
          <w:rFonts w:eastAsia="Times New Roman" w:cs="Times New Roman"/>
          <w:szCs w:val="24"/>
        </w:rPr>
        <w:t xml:space="preserve">κεκριμένα η κυβέρνηση της Νέας Δημοκρατίας προσπαθούσε να επιταχύνει αυτό το πράγμα, πάντα υπήρχαν φωνές και πάντα υπήρχαν πρακτικές κομμάτων της αντιπολίτευσης -που σήμερα είναι συγκυβέρνηση- οι οποίες αντιμάχονταν αυτήν την προσπάθεια εκσυγχρονισμού του </w:t>
      </w:r>
      <w:r>
        <w:rPr>
          <w:rFonts w:eastAsia="Times New Roman" w:cs="Times New Roman"/>
          <w:szCs w:val="24"/>
        </w:rPr>
        <w:t xml:space="preserve">κράτους, έτσι ώστε να σταματήσει ο </w:t>
      </w:r>
      <w:r>
        <w:rPr>
          <w:rFonts w:eastAsia="Times New Roman" w:cs="Times New Roman"/>
          <w:szCs w:val="24"/>
        </w:rPr>
        <w:lastRenderedPageBreak/>
        <w:t>πολίτης να είναι όμηρος και να δοθούν οριστικές λύσεις σε αυτά τα προβλήματα.</w:t>
      </w:r>
    </w:p>
    <w:p w14:paraId="02B3118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Σήμερα </w:t>
      </w:r>
      <w:r>
        <w:rPr>
          <w:rFonts w:eastAsia="Times New Roman" w:cs="Times New Roman"/>
          <w:szCs w:val="24"/>
        </w:rPr>
        <w:t xml:space="preserve">έρχονται </w:t>
      </w:r>
      <w:r>
        <w:rPr>
          <w:rFonts w:eastAsia="Times New Roman" w:cs="Times New Roman"/>
          <w:szCs w:val="24"/>
        </w:rPr>
        <w:t>η Κυβέρνηση και ο αρμόδιος Υπουργός, λίγες μέρες πριν λήξει η προθεσμία την οποία εκείνοι -η σημερινή Κυβέρνηση- έχουν θέσει γι</w:t>
      </w:r>
      <w:r>
        <w:rPr>
          <w:rFonts w:eastAsia="Times New Roman" w:cs="Times New Roman"/>
          <w:szCs w:val="24"/>
        </w:rPr>
        <w:t>α την υποβολή αντιρρήσεων από τους πολίτες να φέρουν μία τροπολογία άρον άρον, η οποία, δυστυχώς, λύνει μόνο ελάχιστα προβλήματα. Δυστυχώς, μόνο ένα πολύ μικρό μέρος αυτών των πολιτών, αγροτών, κτηνοτρόφων και πολλών άλλων, οι οποίοι σήμερα είδαν τις περιο</w:t>
      </w:r>
      <w:r>
        <w:rPr>
          <w:rFonts w:eastAsia="Times New Roman" w:cs="Times New Roman"/>
          <w:szCs w:val="24"/>
        </w:rPr>
        <w:t>υσίες τους να χαρακτηρίζονται δασικές κατά την ανάρτηση των δασικών χαρτών από την Κυβέρνηση ΣΥΡΙΖΑ-ΑΝΕΛ, ελάχιστοι από αυτούς μπορούν να δουν στη συγκεκριμένη τροπολογία να λύνεται το πρόβλημά τους. Δυστυχώς, για τους περισσότερους δεν λέγεται σήμερα τίπο</w:t>
      </w:r>
      <w:r>
        <w:rPr>
          <w:rFonts w:eastAsia="Times New Roman" w:cs="Times New Roman"/>
          <w:szCs w:val="24"/>
        </w:rPr>
        <w:t xml:space="preserve">τα. Μάλιστα ο αρμόδιος Υπουργός στην </w:t>
      </w:r>
      <w:r>
        <w:rPr>
          <w:rFonts w:eastAsia="Times New Roman" w:cs="Times New Roman"/>
          <w:szCs w:val="24"/>
        </w:rPr>
        <w:t>ε</w:t>
      </w:r>
      <w:r>
        <w:rPr>
          <w:rFonts w:eastAsia="Times New Roman" w:cs="Times New Roman"/>
          <w:szCs w:val="24"/>
        </w:rPr>
        <w:t xml:space="preserve">πιτροπή που συζητήθηκε περίπου δέκα ή δεκαπέντε φορές, αν θυμάμαι καλά, ανέφερε τις φράσεις «θα νομοθετήσουμε» και «θα φέρουμε νομοθετικές διατάξεις, για να λύσουμε το πρόβλημα». Να θυμίσω ότι λήγει η προθεσμία. </w:t>
      </w:r>
    </w:p>
    <w:p w14:paraId="02B3118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Η Κυβ</w:t>
      </w:r>
      <w:r>
        <w:rPr>
          <w:rFonts w:eastAsia="Times New Roman" w:cs="Times New Roman"/>
          <w:szCs w:val="24"/>
        </w:rPr>
        <w:t>έρνηση, λοιπόν, έρχεται και παρατείνει κατά τριάντα ή κατά σαράντα πέντε μέρες την προθεσμία υποβολής αντιρρήσεων, καταργεί την υποχρέωση αποστολής ψηφιακού αντιγράφου του αναρτημένου δασικού χάρτη στον ΟΠΕΚΕΠΕ και στην οικεία Περιφερειακή Διεύθυνση Δημόσι</w:t>
      </w:r>
      <w:r>
        <w:rPr>
          <w:rFonts w:eastAsia="Times New Roman" w:cs="Times New Roman"/>
          <w:szCs w:val="24"/>
        </w:rPr>
        <w:t>ας Περιουσίας, αλλά αυτό δεν λύνει κανένα πρόβλημα ουσιαστικά. Δηλαδή, κάποιος κακόβουλος πολίτης μπορεί να πάρει έναν αναρτημένο δασικό χάρτη και να τον καταθέσει στον ΟΠΕΚΕΠΕ και να εκδηλώσει αντιρρήσεις για ποιον λόγο δίνονται επιδοτήσεις σε εκτάσεις οι</w:t>
      </w:r>
      <w:r>
        <w:rPr>
          <w:rFonts w:eastAsia="Times New Roman" w:cs="Times New Roman"/>
          <w:szCs w:val="24"/>
        </w:rPr>
        <w:t xml:space="preserve"> οποίες φαίνονται δασικές στον αναρτημένο χάρτη. Άρα, δεν δίνει λύσεις, όμηρους κρατάει πάλι τους Έλληνες. </w:t>
      </w:r>
    </w:p>
    <w:p w14:paraId="02B3118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Σε ό,τι αφορά δε τις αναδασωτέες εκτάσεις, δηλαδή εκτάσεις προ του 1975, που κατά τις αεροφωτογραφίες του 1945 φαίνονται αγροτικές και που από λάθος</w:t>
      </w:r>
      <w:r>
        <w:rPr>
          <w:rFonts w:eastAsia="Times New Roman" w:cs="Times New Roman"/>
          <w:szCs w:val="24"/>
        </w:rPr>
        <w:t xml:space="preserve"> της διοίκησης έχουν χαρακτηριστεί ή έχουν περιληφθεί στις αναδασωτέες εκτάσεις μετά από πυρκαγιές, προτείνεται μία λύση όπου ουσιαστικά είναι αυτό το οποίο ισχύει και δεν έχει εφαρμοστεί για δεκαετίες. Δηλαδή, τι λέτε; Λέτε ότι μπορούν τελικά οι Επιτροπές</w:t>
      </w:r>
      <w:r>
        <w:rPr>
          <w:rFonts w:eastAsia="Times New Roman" w:cs="Times New Roman"/>
          <w:szCs w:val="24"/>
        </w:rPr>
        <w:t xml:space="preserve"> Εξέτασης Αντιρρή</w:t>
      </w:r>
      <w:r>
        <w:rPr>
          <w:rFonts w:eastAsia="Times New Roman" w:cs="Times New Roman"/>
          <w:szCs w:val="24"/>
        </w:rPr>
        <w:lastRenderedPageBreak/>
        <w:t xml:space="preserve">σεων να αποφαίνονται επί αντιρρήσεων για τον δασικό ή μη χαρακτήρα εκτάσεων που περιλαμβάνονται σε περιοχές που είναι κηρυγμένες αναδασωτέες. </w:t>
      </w:r>
    </w:p>
    <w:p w14:paraId="02B3118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τι κάνουν μετά αυτές οι </w:t>
      </w:r>
      <w:r>
        <w:rPr>
          <w:rFonts w:eastAsia="Times New Roman" w:cs="Times New Roman"/>
          <w:szCs w:val="24"/>
        </w:rPr>
        <w:t>ε</w:t>
      </w:r>
      <w:r>
        <w:rPr>
          <w:rFonts w:eastAsia="Times New Roman" w:cs="Times New Roman"/>
          <w:szCs w:val="24"/>
        </w:rPr>
        <w:t>πιτροπές; Αυτές οι Επιτροπές Εξέτασης Αντιρρήσεων εκείνο το οποίο κ</w:t>
      </w:r>
      <w:r>
        <w:rPr>
          <w:rFonts w:eastAsia="Times New Roman" w:cs="Times New Roman"/>
          <w:szCs w:val="24"/>
        </w:rPr>
        <w:t>άνουν είναι να ξαναστείλουν πίσω στη διοίκηση, στα δασαρχεία και τα δασαρχεία να εφαρμόσουν το άρθρο 44 του ν</w:t>
      </w:r>
      <w:r>
        <w:rPr>
          <w:rFonts w:eastAsia="Times New Roman" w:cs="Times New Roman"/>
          <w:szCs w:val="24"/>
        </w:rPr>
        <w:t>.</w:t>
      </w:r>
      <w:r>
        <w:rPr>
          <w:rFonts w:eastAsia="Times New Roman" w:cs="Times New Roman"/>
          <w:szCs w:val="24"/>
        </w:rPr>
        <w:t xml:space="preserve"> 998/1979 για να ανακαλέσουν ή για να επανεξετάσουν τη χρήση της γης ως δασικής ή όχι. Άρα, αυτό πώς θα το κάνουν τα δασαρχεία που αυτή τη στιγμή </w:t>
      </w:r>
      <w:r>
        <w:rPr>
          <w:rFonts w:eastAsia="Times New Roman" w:cs="Times New Roman"/>
          <w:szCs w:val="24"/>
        </w:rPr>
        <w:t>έχουν όλον αυτόν τον όγκο της κατάρτισης των δασικών χαρτών τελικά; Πώς θα το κάνει αυτό η διοίκηση, όταν δεν το έχει κάνει τόσα χρόνια; Αυτό το άρθρο ισχύει από το 1979 και δεν έχει εφαρμοστεί και παρ’ όλα αυτά αγροτικές εκτάσεις είναι εγκλωβισμένες εν μέ</w:t>
      </w:r>
      <w:r>
        <w:rPr>
          <w:rFonts w:eastAsia="Times New Roman" w:cs="Times New Roman"/>
          <w:szCs w:val="24"/>
        </w:rPr>
        <w:t>σω αναδασωτέων εκτάσεων. Δεν δίνετε λύσεις και δεν μπορούμε να συμφωνήσουμε με αυτό.</w:t>
      </w:r>
    </w:p>
    <w:p w14:paraId="02B3118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Επίσης, στη διαδικασία κατάρτισης των δασικών χαρτών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οι αναδασμοί που πραγματοποιήθηκαν, κατ’ εφαρμογή της αγροτικής νομοθεσίας, στη διαδικασία αποτύπ</w:t>
      </w:r>
      <w:r>
        <w:rPr>
          <w:rFonts w:eastAsia="Times New Roman" w:cs="Times New Roman"/>
          <w:szCs w:val="24"/>
        </w:rPr>
        <w:t xml:space="preserve">ωσης του δασικού χάρτη. Σε αυτό, που καλύπτει ένα μικρό κομμάτι των προβλημάτων, εν μέρει θα συμφωνήσουμε. </w:t>
      </w:r>
    </w:p>
    <w:p w14:paraId="02B3118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Όμως, κύριε Υπουργέ, δεν μπορούμε να συμφωνήσουμε σε αυτήν την τροπολογία, η οποία είναι μια βιαστική τροπολογία και δεν λύνει συνολικά το πρόβλημα.</w:t>
      </w:r>
      <w:r>
        <w:rPr>
          <w:rFonts w:eastAsia="Times New Roman" w:cs="Times New Roman"/>
          <w:szCs w:val="24"/>
        </w:rPr>
        <w:t xml:space="preserve"> Το αναφέρατε κι εσείς ο ίδιος στην τοποθέτησή σας. Δυστυχώς, ο χρόνος τρέχει, εσείς λύσεις δεν δίνετε. </w:t>
      </w:r>
    </w:p>
    <w:p w14:paraId="02B31187" w14:textId="77777777" w:rsidR="00A65738" w:rsidRDefault="00F83115">
      <w:pPr>
        <w:spacing w:after="0"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cs="Times New Roman"/>
          <w:b/>
          <w:szCs w:val="24"/>
        </w:rPr>
        <w:t>:</w:t>
      </w:r>
      <w:r>
        <w:rPr>
          <w:rFonts w:eastAsia="Times New Roman" w:cs="Times New Roman"/>
          <w:szCs w:val="24"/>
        </w:rPr>
        <w:t xml:space="preserve"> Τέλειωσε ο χρόνος, κύριε Σκρέκα, εν τω μεταξύ. Είναι γεγονός ότι τρέχει ο χρόνος.</w:t>
      </w:r>
    </w:p>
    <w:p w14:paraId="02B31188"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Ολοκληρώνω, κύριε Πρόεδρε. </w:t>
      </w:r>
    </w:p>
    <w:p w14:paraId="02B3118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Νομοθετικές διατάξεις δεν φέρνετε και από την άλλη ζητάτε να συμφωνήσουμε εμείς. </w:t>
      </w:r>
    </w:p>
    <w:p w14:paraId="02B3118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Εμείς καταθέσαμε σήμερα τροπολογία. Ζητούμε να τη δείτε. Ψελλίσατε στην </w:t>
      </w:r>
      <w:r>
        <w:rPr>
          <w:rFonts w:eastAsia="Times New Roman" w:cs="Times New Roman"/>
          <w:szCs w:val="24"/>
        </w:rPr>
        <w:t>ε</w:t>
      </w:r>
      <w:r>
        <w:rPr>
          <w:rFonts w:eastAsia="Times New Roman" w:cs="Times New Roman"/>
          <w:szCs w:val="24"/>
        </w:rPr>
        <w:t>πιτροπή ότι εμείς αναφερόμαστε ή προσπαθούμε δήθεν να καλύψουμε καταπατη</w:t>
      </w:r>
      <w:r>
        <w:rPr>
          <w:rFonts w:eastAsia="Times New Roman" w:cs="Times New Roman"/>
          <w:szCs w:val="24"/>
        </w:rPr>
        <w:t>τές. Σας πληροφορώ ότι οι τροπολογίες που έχουμε καταθέσει δεν αφορούν ανθρώπους που δεν έχουν τίτλους, αλλά μιλάμε για πολίτες οι οποίοι έχουν στα χέρια τους ισχυρούς τίτλους ιδιοκτησίας και σας παρακαλούμε να τις δείτε και να τις συζητήσουμε και αν θέλετ</w:t>
      </w:r>
      <w:r>
        <w:rPr>
          <w:rFonts w:eastAsia="Times New Roman" w:cs="Times New Roman"/>
          <w:szCs w:val="24"/>
        </w:rPr>
        <w:t xml:space="preserve">ε, να </w:t>
      </w:r>
      <w:r>
        <w:rPr>
          <w:rFonts w:eastAsia="Times New Roman" w:cs="Times New Roman"/>
          <w:szCs w:val="24"/>
        </w:rPr>
        <w:lastRenderedPageBreak/>
        <w:t xml:space="preserve">τις κάνετε και αποδεκτές, για να δώσουμε λύση πραγματικά στα προβλήματα που σήμερα αντιμετωπίζουν χιλιάδες Έλληνες. </w:t>
      </w:r>
    </w:p>
    <w:p w14:paraId="02B3118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2B3118C"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B3118D" w14:textId="77777777" w:rsidR="00A65738" w:rsidRDefault="00F83115">
      <w:pPr>
        <w:spacing w:after="0"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cs="Times New Roman"/>
          <w:b/>
          <w:szCs w:val="24"/>
        </w:rPr>
        <w:t>:</w:t>
      </w:r>
      <w:r>
        <w:rPr>
          <w:rFonts w:eastAsia="Times New Roman" w:cs="Times New Roman"/>
          <w:szCs w:val="24"/>
        </w:rPr>
        <w:t xml:space="preserve"> Κι εμείς σας ευχαριστούμε.</w:t>
      </w:r>
      <w:r>
        <w:rPr>
          <w:rFonts w:eastAsia="Times New Roman" w:cs="Times New Roman"/>
          <w:szCs w:val="24"/>
        </w:rPr>
        <w:t xml:space="preserve"> </w:t>
      </w:r>
    </w:p>
    <w:p w14:paraId="02B3118E"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Κύριε Πρόεδρε, μπορώ να έχω τον λόγο για μία νομοτεχνική βελτίωση;</w:t>
      </w:r>
    </w:p>
    <w:p w14:paraId="02B3118F"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02B3119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w:t>
      </w:r>
      <w:r>
        <w:rPr>
          <w:rFonts w:eastAsia="Times New Roman" w:cs="Times New Roman"/>
          <w:b/>
          <w:szCs w:val="24"/>
        </w:rPr>
        <w:t xml:space="preserve"> και Ενέργειας): </w:t>
      </w:r>
      <w:r>
        <w:rPr>
          <w:rFonts w:eastAsia="Times New Roman" w:cs="Times New Roman"/>
          <w:szCs w:val="24"/>
        </w:rPr>
        <w:t xml:space="preserve">Μια νομοτεχνική βελτίωση θέλω να κάνω, για να την έχουν υπ’ </w:t>
      </w:r>
      <w:proofErr w:type="spellStart"/>
      <w:r>
        <w:rPr>
          <w:rFonts w:eastAsia="Times New Roman" w:cs="Times New Roman"/>
          <w:szCs w:val="24"/>
        </w:rPr>
        <w:t>όψιν</w:t>
      </w:r>
      <w:proofErr w:type="spellEnd"/>
      <w:r>
        <w:rPr>
          <w:rFonts w:eastAsia="Times New Roman" w:cs="Times New Roman"/>
          <w:szCs w:val="24"/>
        </w:rPr>
        <w:t xml:space="preserve"> τους οι συνάδελφοι. Εκτός από μια νομοτεχνική βελτίωση που κάναμε μέσα στην </w:t>
      </w:r>
      <w:r>
        <w:rPr>
          <w:rFonts w:eastAsia="Times New Roman" w:cs="Times New Roman"/>
          <w:szCs w:val="24"/>
        </w:rPr>
        <w:t>ε</w:t>
      </w:r>
      <w:r>
        <w:rPr>
          <w:rFonts w:eastAsia="Times New Roman" w:cs="Times New Roman"/>
          <w:szCs w:val="24"/>
        </w:rPr>
        <w:t>πιτροπή για τον χρόνο, θα καταθέσουμε άλλη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στην οποία</w:t>
      </w:r>
      <w:r>
        <w:rPr>
          <w:rFonts w:eastAsia="Times New Roman" w:cs="Times New Roman"/>
          <w:szCs w:val="24"/>
        </w:rPr>
        <w:t xml:space="preserve"> αναφέρεται ότι η ισχύς της παραγράφου </w:t>
      </w:r>
      <w:r>
        <w:rPr>
          <w:rFonts w:eastAsia="Times New Roman" w:cs="Times New Roman"/>
          <w:szCs w:val="24"/>
        </w:rPr>
        <w:t xml:space="preserve">της παράτασης ισχύει από 22 Μαρτίου, για να μην υπάρχει κενό μέχρι τη δημοσίευση, γιατί υπάρχει μια περίπτωση να λήξουν κάποιες προθεσμίες αύριο. </w:t>
      </w:r>
      <w:r>
        <w:rPr>
          <w:rFonts w:eastAsia="Times New Roman" w:cs="Times New Roman"/>
          <w:szCs w:val="24"/>
        </w:rPr>
        <w:lastRenderedPageBreak/>
        <w:t>Αυτό γίνεται, γιατί απλώς δεν υπήρξε νωρίτερα συνεδρίαση της Ολομέλειας. Εμείς είχαμε έρθει μια εβδομάδα νωρίτ</w:t>
      </w:r>
      <w:r>
        <w:rPr>
          <w:rFonts w:eastAsia="Times New Roman" w:cs="Times New Roman"/>
          <w:szCs w:val="24"/>
        </w:rPr>
        <w:t xml:space="preserve">ερα στην </w:t>
      </w:r>
      <w:r>
        <w:rPr>
          <w:rFonts w:eastAsia="Times New Roman" w:cs="Times New Roman"/>
          <w:szCs w:val="24"/>
        </w:rPr>
        <w:t>ε</w:t>
      </w:r>
      <w:r>
        <w:rPr>
          <w:rFonts w:eastAsia="Times New Roman" w:cs="Times New Roman"/>
          <w:szCs w:val="24"/>
        </w:rPr>
        <w:t xml:space="preserve">πιτροπή, αλλά για να μην υπάρχει κανένα νομοτεχνικό θέμα, έχουμε ισχύ από 22 Μαρτίου. </w:t>
      </w:r>
    </w:p>
    <w:p w14:paraId="02B3119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Την καταθέτω </w:t>
      </w:r>
      <w:r>
        <w:rPr>
          <w:rFonts w:eastAsia="Times New Roman" w:cs="Times New Roman"/>
          <w:szCs w:val="24"/>
        </w:rPr>
        <w:t xml:space="preserve">για </w:t>
      </w:r>
      <w:r>
        <w:rPr>
          <w:rFonts w:eastAsia="Times New Roman" w:cs="Times New Roman"/>
          <w:szCs w:val="24"/>
        </w:rPr>
        <w:t>τα Πρακτικά.</w:t>
      </w:r>
    </w:p>
    <w:p w14:paraId="02B31192" w14:textId="77777777" w:rsidR="00A65738" w:rsidRDefault="00F83115">
      <w:pPr>
        <w:spacing w:after="0" w:line="600" w:lineRule="auto"/>
        <w:ind w:firstLine="720"/>
        <w:jc w:val="both"/>
        <w:rPr>
          <w:rFonts w:eastAsia="Times New Roman" w:cs="Times New Roman"/>
          <w:b/>
          <w:szCs w:val="24"/>
        </w:rPr>
      </w:pPr>
      <w:r>
        <w:rPr>
          <w:rFonts w:eastAsia="Times New Roman" w:cs="Times New Roman"/>
        </w:rPr>
        <w:t xml:space="preserve">(Στο σημείο αυτό ο Αναπληρωτής Υπουργός κ. Σωκράτης </w:t>
      </w:r>
      <w:proofErr w:type="spellStart"/>
      <w:r>
        <w:rPr>
          <w:rFonts w:eastAsia="Times New Roman" w:cs="Times New Roman"/>
        </w:rPr>
        <w:t>Φάμελλος</w:t>
      </w:r>
      <w:proofErr w:type="spellEnd"/>
      <w:r>
        <w:rPr>
          <w:rFonts w:eastAsia="Times New Roman" w:cs="Times New Roman"/>
        </w:rPr>
        <w:t xml:space="preserve"> καταθέτει για τα Πρακτικά την προαναφερθείσα νομοτεχνική βελτίωση, η</w:t>
      </w:r>
      <w:r>
        <w:rPr>
          <w:rFonts w:eastAsia="Times New Roman" w:cs="Times New Roman"/>
        </w:rPr>
        <w:t xml:space="preserve"> οποία έχει ως εξής:</w:t>
      </w:r>
    </w:p>
    <w:p w14:paraId="02B31193" w14:textId="77777777" w:rsidR="00A65738" w:rsidRDefault="00F83115">
      <w:pPr>
        <w:spacing w:after="0" w:line="600" w:lineRule="auto"/>
        <w:ind w:firstLine="720"/>
        <w:jc w:val="center"/>
        <w:rPr>
          <w:rFonts w:eastAsia="Times New Roman" w:cs="Times New Roman"/>
          <w:szCs w:val="24"/>
        </w:rPr>
      </w:pPr>
      <w:r w:rsidRPr="00CE3DDE">
        <w:rPr>
          <w:rFonts w:eastAsia="Times New Roman" w:cs="Times New Roman"/>
          <w:szCs w:val="24"/>
        </w:rPr>
        <w:t>(ΑΛΛΑΓΗ ΣΕΛΙΔΑΣ)</w:t>
      </w:r>
    </w:p>
    <w:p w14:paraId="02B31194" w14:textId="77777777" w:rsidR="00A65738" w:rsidRDefault="00F83115">
      <w:pPr>
        <w:spacing w:after="0" w:line="600" w:lineRule="auto"/>
        <w:ind w:firstLine="720"/>
        <w:jc w:val="center"/>
        <w:rPr>
          <w:rFonts w:eastAsia="Times New Roman" w:cs="Times New Roman"/>
          <w:szCs w:val="24"/>
        </w:rPr>
      </w:pPr>
      <w:r w:rsidRPr="00CE3DDE">
        <w:rPr>
          <w:rFonts w:eastAsia="Times New Roman" w:cs="Times New Roman"/>
          <w:szCs w:val="24"/>
        </w:rPr>
        <w:t>(</w:t>
      </w:r>
      <w:r>
        <w:rPr>
          <w:rFonts w:eastAsia="Times New Roman" w:cs="Times New Roman"/>
          <w:szCs w:val="24"/>
        </w:rPr>
        <w:t>ΝΑ ΜΠΕΙ Η ΣΕΛΙΔΑ</w:t>
      </w:r>
      <w:r>
        <w:rPr>
          <w:rFonts w:eastAsia="Times New Roman" w:cs="Times New Roman"/>
          <w:szCs w:val="24"/>
        </w:rPr>
        <w:t xml:space="preserve"> 21)</w:t>
      </w:r>
    </w:p>
    <w:p w14:paraId="02B31195"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02B3119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Μανιάτη, έχετε τον λόγο.</w:t>
      </w:r>
    </w:p>
    <w:p w14:paraId="02B31197"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χρειαστώ διακριτό χρόνο για την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υμφωνίας και άλλο</w:t>
      </w:r>
      <w:r>
        <w:rPr>
          <w:rFonts w:eastAsia="Times New Roman" w:cs="Times New Roman"/>
          <w:szCs w:val="24"/>
        </w:rPr>
        <w:t>ν</w:t>
      </w:r>
      <w:r>
        <w:rPr>
          <w:rFonts w:eastAsia="Times New Roman" w:cs="Times New Roman"/>
          <w:szCs w:val="24"/>
        </w:rPr>
        <w:t xml:space="preserve"> χρόνο για την τρ</w:t>
      </w:r>
      <w:r>
        <w:rPr>
          <w:rFonts w:eastAsia="Times New Roman" w:cs="Times New Roman"/>
          <w:szCs w:val="24"/>
        </w:rPr>
        <w:t xml:space="preserve">οπολογία. </w:t>
      </w:r>
    </w:p>
    <w:p w14:paraId="02B3119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σήμερα είναι η κορύφωση της </w:t>
      </w:r>
      <w:proofErr w:type="spellStart"/>
      <w:r>
        <w:rPr>
          <w:rFonts w:eastAsia="Times New Roman" w:cs="Times New Roman"/>
          <w:szCs w:val="24"/>
        </w:rPr>
        <w:t>αυτογελοιοποίησης</w:t>
      </w:r>
      <w:proofErr w:type="spellEnd"/>
      <w:r>
        <w:rPr>
          <w:rFonts w:eastAsia="Times New Roman" w:cs="Times New Roman"/>
          <w:szCs w:val="24"/>
        </w:rPr>
        <w:t xml:space="preserve"> μιας Κυβέρνησης</w:t>
      </w:r>
      <w:r>
        <w:rPr>
          <w:rFonts w:eastAsia="Times New Roman" w:cs="Times New Roman"/>
          <w:szCs w:val="24"/>
        </w:rPr>
        <w:t>,</w:t>
      </w:r>
      <w:r>
        <w:rPr>
          <w:rFonts w:eastAsia="Times New Roman" w:cs="Times New Roman"/>
          <w:szCs w:val="24"/>
        </w:rPr>
        <w:t xml:space="preserve"> που μας ζητά να κυρώσουμε μια διεθνή </w:t>
      </w:r>
      <w:r>
        <w:rPr>
          <w:rFonts w:eastAsia="Times New Roman" w:cs="Times New Roman"/>
          <w:szCs w:val="24"/>
        </w:rPr>
        <w:t>σ</w:t>
      </w:r>
      <w:r>
        <w:rPr>
          <w:rFonts w:eastAsia="Times New Roman" w:cs="Times New Roman"/>
          <w:szCs w:val="24"/>
        </w:rPr>
        <w:t xml:space="preserve">υμφωνία απόντος του αρμόδιου Υπουργού, ο οποίος βρίσκεται στις Βρυξέλλες, προκειμένου να </w:t>
      </w:r>
      <w:r>
        <w:rPr>
          <w:rFonts w:eastAsia="Times New Roman" w:cs="Times New Roman"/>
          <w:szCs w:val="24"/>
        </w:rPr>
        <w:lastRenderedPageBreak/>
        <w:t xml:space="preserve">παρακαλέσει την τρόικα να γυρίσει πίσω να συνεννοηθεί με την </w:t>
      </w:r>
      <w:r>
        <w:rPr>
          <w:rFonts w:eastAsia="Times New Roman" w:cs="Times New Roman"/>
          <w:szCs w:val="24"/>
        </w:rPr>
        <w:t>ε</w:t>
      </w:r>
      <w:r>
        <w:rPr>
          <w:rFonts w:eastAsia="Times New Roman" w:cs="Times New Roman"/>
          <w:szCs w:val="24"/>
        </w:rPr>
        <w:t xml:space="preserve">λληνική Κυβέρνηση τι θα κάνουν για το μέλλον του ενεργειακού τομέα και ιδιαίτερα της ΔΕΗ. </w:t>
      </w:r>
    </w:p>
    <w:p w14:paraId="02B3119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Η σημερινή συν</w:t>
      </w:r>
      <w:r>
        <w:rPr>
          <w:rFonts w:eastAsia="Times New Roman" w:cs="Times New Roman"/>
          <w:szCs w:val="24"/>
        </w:rPr>
        <w:t>άντησή μας σ’ αυτή την Αίθουσα δείχνει πώς μπορεί μια Κυβέρνηση στα έσχατα όρια της αξιοπρέπειας να «</w:t>
      </w:r>
      <w:proofErr w:type="spellStart"/>
      <w:r>
        <w:rPr>
          <w:rFonts w:eastAsia="Times New Roman" w:cs="Times New Roman"/>
          <w:szCs w:val="24"/>
        </w:rPr>
        <w:t>αυτοτρολάρεται</w:t>
      </w:r>
      <w:proofErr w:type="spellEnd"/>
      <w:r>
        <w:rPr>
          <w:rFonts w:eastAsia="Times New Roman" w:cs="Times New Roman"/>
          <w:szCs w:val="24"/>
        </w:rPr>
        <w:t>», να δουλεύει τον εαυτό της, να «</w:t>
      </w:r>
      <w:proofErr w:type="spellStart"/>
      <w:r>
        <w:rPr>
          <w:rFonts w:eastAsia="Times New Roman" w:cs="Times New Roman"/>
          <w:szCs w:val="24"/>
        </w:rPr>
        <w:t>τρολάρει</w:t>
      </w:r>
      <w:proofErr w:type="spellEnd"/>
      <w:r>
        <w:rPr>
          <w:rFonts w:eastAsia="Times New Roman" w:cs="Times New Roman"/>
          <w:szCs w:val="24"/>
        </w:rPr>
        <w:t xml:space="preserve">» τον εαυτό της. Ο αρμόδιος Υπουργός, μέλος μιας Κυβέρνησης που πήρε την εξουσία τον Ιανουάριο του </w:t>
      </w:r>
      <w:r>
        <w:rPr>
          <w:rFonts w:eastAsia="Times New Roman" w:cs="Times New Roman"/>
          <w:szCs w:val="24"/>
        </w:rPr>
        <w:t>2015 με μια υπόσχεση, ότι θα έσκιζε το μνημόνιο με ένα άρθρο και έναν νόμο, οι Υπουργοί</w:t>
      </w:r>
      <w:r>
        <w:rPr>
          <w:rFonts w:eastAsia="Times New Roman" w:cs="Times New Roman"/>
          <w:szCs w:val="24"/>
        </w:rPr>
        <w:t>,</w:t>
      </w:r>
      <w:r>
        <w:rPr>
          <w:rFonts w:eastAsia="Times New Roman" w:cs="Times New Roman"/>
          <w:szCs w:val="24"/>
        </w:rPr>
        <w:t xml:space="preserve"> που υπέγραψαν και το τρίτο μνημόνιο και που διαπραγματεύονται τώρα το τέταρτο, παρακαλούν, εκλιπαρούν την τρόικα να γυρίσει πίσω στην Αθήνα! Αυτή είναι η σημερινή αξιο</w:t>
      </w:r>
      <w:r>
        <w:rPr>
          <w:rFonts w:eastAsia="Times New Roman" w:cs="Times New Roman"/>
          <w:szCs w:val="24"/>
        </w:rPr>
        <w:t xml:space="preserve">πρέπεια της </w:t>
      </w:r>
      <w:r>
        <w:rPr>
          <w:rFonts w:eastAsia="Times New Roman" w:cs="Times New Roman"/>
          <w:szCs w:val="24"/>
        </w:rPr>
        <w:t>ε</w:t>
      </w:r>
      <w:r>
        <w:rPr>
          <w:rFonts w:eastAsia="Times New Roman" w:cs="Times New Roman"/>
          <w:szCs w:val="24"/>
        </w:rPr>
        <w:t>λληνικής Κυβέρνησης.</w:t>
      </w:r>
    </w:p>
    <w:p w14:paraId="02B3119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Βεβαίως έχει μεγάλο ενδιαφέρον ότι μέσα σ’ αυτό το κλίμα της απίστευτης «αναβάθμισης» του ηθικού πλεονεκτήματος της «πρώτης φοράς </w:t>
      </w:r>
      <w:r>
        <w:rPr>
          <w:rFonts w:eastAsia="Times New Roman" w:cs="Times New Roman"/>
          <w:szCs w:val="24"/>
        </w:rPr>
        <w:t>α</w:t>
      </w:r>
      <w:r>
        <w:rPr>
          <w:rFonts w:eastAsia="Times New Roman" w:cs="Times New Roman"/>
          <w:szCs w:val="24"/>
        </w:rPr>
        <w:t xml:space="preserve">ριστερά» έχουμε και 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ίδιου Υπουργείου στον ΑΔΜΗΕ και στον ΔΕΣΦΑ να δίνουν</w:t>
      </w:r>
      <w:r>
        <w:rPr>
          <w:rFonts w:eastAsia="Times New Roman" w:cs="Times New Roman"/>
          <w:szCs w:val="24"/>
        </w:rPr>
        <w:t xml:space="preserve"> 20.000 ευρώ μισθό στον εαυτό τους και 300.000 εφάπαξ. Και αυτό συνιστά μια αναβάθμιση του ηθικού πλεονεκτήματος…</w:t>
      </w:r>
    </w:p>
    <w:p w14:paraId="02B3119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Μανιάτη, σε ποιον διακριτό χρόνο της ομιλίας σας κατατάσσετε αυτές τις αναφορές;</w:t>
      </w:r>
    </w:p>
    <w:p w14:paraId="02B3119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w:t>
      </w:r>
      <w:r>
        <w:rPr>
          <w:rFonts w:eastAsia="Times New Roman" w:cs="Times New Roman"/>
          <w:szCs w:val="24"/>
        </w:rPr>
        <w:t xml:space="preserve">ε Πρόεδρε, έχω αναλώσει μόλις δυο λεπτά. Φαντάζομαι ότι έχω τα πέντε λεπτά που μου δώσατε και άλλα πέντε λεπτά για την τροπολογία. </w:t>
      </w:r>
    </w:p>
    <w:p w14:paraId="02B3119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Έρχομαι, λοιπόν, στο θέμα που κατά κύριο λόγο απασχολεί σήμερα την </w:t>
      </w:r>
      <w:r>
        <w:rPr>
          <w:rFonts w:eastAsia="Times New Roman" w:cs="Times New Roman"/>
          <w:szCs w:val="24"/>
        </w:rPr>
        <w:t>ε</w:t>
      </w:r>
      <w:r>
        <w:rPr>
          <w:rFonts w:eastAsia="Times New Roman" w:cs="Times New Roman"/>
          <w:szCs w:val="24"/>
        </w:rPr>
        <w:t>λληνική Κυβέρνηση και την εθνική οικονομία. Η ΔΕΗ καταρρ</w:t>
      </w:r>
      <w:r>
        <w:rPr>
          <w:rFonts w:eastAsia="Times New Roman" w:cs="Times New Roman"/>
          <w:szCs w:val="24"/>
        </w:rPr>
        <w:t xml:space="preserve">έει. Συνιστά ειρωνεία απέναντι στους Έλληνες πολίτες να καλούμαστε να μιλήσουμε εδώ στο </w:t>
      </w:r>
      <w:r>
        <w:rPr>
          <w:rFonts w:eastAsia="Times New Roman" w:cs="Times New Roman"/>
          <w:szCs w:val="24"/>
        </w:rPr>
        <w:t>ε</w:t>
      </w:r>
      <w:r>
        <w:rPr>
          <w:rFonts w:eastAsia="Times New Roman" w:cs="Times New Roman"/>
          <w:szCs w:val="24"/>
        </w:rPr>
        <w:t>θνικό Κοινοβούλιο για ένα μνημόνιο συνεργασίας για τις ανανεώσιμες πηγές ενέργειας ανάμεσα στην Ελλάδα και το Αζερμπαϊτζάν</w:t>
      </w:r>
      <w:r>
        <w:rPr>
          <w:rFonts w:eastAsia="Times New Roman" w:cs="Times New Roman"/>
          <w:szCs w:val="24"/>
        </w:rPr>
        <w:t>,</w:t>
      </w:r>
      <w:r>
        <w:rPr>
          <w:rFonts w:eastAsia="Times New Roman" w:cs="Times New Roman"/>
          <w:szCs w:val="24"/>
        </w:rPr>
        <w:t xml:space="preserve"> που υπεγράφη το 2007 και ερχόμαστε τώρα να </w:t>
      </w:r>
      <w:r>
        <w:rPr>
          <w:rFonts w:eastAsia="Times New Roman" w:cs="Times New Roman"/>
          <w:szCs w:val="24"/>
        </w:rPr>
        <w:t>το κυρώσουμε. Αυτό που απασχολεί τον ελληνικό λαό είναι ότι η ΔΕΗ καταρρέει, η εθνική οικονομία κινδυνεύει και οι υπεύθυνοι περί άλλ</w:t>
      </w:r>
      <w:r>
        <w:rPr>
          <w:rFonts w:eastAsia="Times New Roman" w:cs="Times New Roman"/>
          <w:szCs w:val="24"/>
        </w:rPr>
        <w:t>α</w:t>
      </w:r>
      <w:r>
        <w:rPr>
          <w:rFonts w:eastAsia="Times New Roman" w:cs="Times New Roman"/>
          <w:szCs w:val="24"/>
        </w:rPr>
        <w:t xml:space="preserve"> τυρβάζουν, διότι είναι </w:t>
      </w:r>
      <w:proofErr w:type="spellStart"/>
      <w:r>
        <w:rPr>
          <w:rFonts w:eastAsia="Times New Roman" w:cs="Times New Roman"/>
          <w:szCs w:val="24"/>
        </w:rPr>
        <w:t>εμμονικοί</w:t>
      </w:r>
      <w:proofErr w:type="spellEnd"/>
      <w:r>
        <w:rPr>
          <w:rFonts w:eastAsia="Times New Roman" w:cs="Times New Roman"/>
          <w:szCs w:val="24"/>
        </w:rPr>
        <w:t>, ιδεοληπτικοί και ακολουθούν τυχοδιωκτικές κινήσεις.</w:t>
      </w:r>
    </w:p>
    <w:p w14:paraId="02B3119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Η χρηματιστηριακή αξία της ΔΕΗ ήταν </w:t>
      </w:r>
      <w:r>
        <w:rPr>
          <w:rFonts w:eastAsia="Times New Roman" w:cs="Times New Roman"/>
          <w:szCs w:val="24"/>
        </w:rPr>
        <w:t xml:space="preserve">2,5 δισεκατομμύρια ευρώ το φθινόπωρο του 2014. Πόσο είναι σήμερα; Σήμερα είναι 600 εκατομμύρια. Τα χρέη των πολιτών προς τη ΔΕΗ ήταν 1,5 </w:t>
      </w:r>
      <w:r>
        <w:rPr>
          <w:rFonts w:eastAsia="Times New Roman" w:cs="Times New Roman"/>
          <w:szCs w:val="24"/>
        </w:rPr>
        <w:lastRenderedPageBreak/>
        <w:t>δισεκατομμύρι</w:t>
      </w:r>
      <w:r>
        <w:rPr>
          <w:rFonts w:eastAsia="Times New Roman" w:cs="Times New Roman"/>
          <w:szCs w:val="24"/>
        </w:rPr>
        <w:t>ο</w:t>
      </w:r>
      <w:r>
        <w:rPr>
          <w:rFonts w:eastAsia="Times New Roman" w:cs="Times New Roman"/>
          <w:szCs w:val="24"/>
        </w:rPr>
        <w:t xml:space="preserve"> ευρώ. Πόσα είναι σήμερα συνολικά, περιλαμβανομένων και αυτών που έχουν ρυθμιστεί; Είναι λίγο πιο κάτω απ</w:t>
      </w:r>
      <w:r>
        <w:rPr>
          <w:rFonts w:eastAsia="Times New Roman" w:cs="Times New Roman"/>
          <w:szCs w:val="24"/>
        </w:rPr>
        <w:t xml:space="preserve">ό τα 3 δισεκατομμύρια. </w:t>
      </w:r>
    </w:p>
    <w:p w14:paraId="02B3119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Πόσες υποβαθμίσεις υπέστη η μετοχή της ΔΕΗ τους τελευταίους μήνες; Τέσσερις, συνάδελφοι του ΣΥΡΙΖΑ! Τέσσερις υπέστη η </w:t>
      </w:r>
      <w:proofErr w:type="spellStart"/>
      <w:r>
        <w:rPr>
          <w:rFonts w:eastAsia="Times New Roman" w:cs="Times New Roman"/>
          <w:szCs w:val="24"/>
        </w:rPr>
        <w:t>χρυσοτόκος</w:t>
      </w:r>
      <w:proofErr w:type="spellEnd"/>
      <w:r>
        <w:rPr>
          <w:rFonts w:eastAsia="Times New Roman" w:cs="Times New Roman"/>
          <w:szCs w:val="24"/>
        </w:rPr>
        <w:t xml:space="preserve"> όρνιθα, που λέτε ότι νοιάζεστε γι’ αυτή, την ίδια στιγμή που την αφήνετε να καταρρέει και υπογράφετε, υ</w:t>
      </w:r>
      <w:r>
        <w:rPr>
          <w:rFonts w:eastAsia="Times New Roman" w:cs="Times New Roman"/>
          <w:szCs w:val="24"/>
        </w:rPr>
        <w:t xml:space="preserve">πογράφουν όλοι οι Υπουργοί σας, ότι το εναπομένον 17% του ΤΑΙΠΕΔ θα βγει και αυτό σε ιδιωτικοποίηση. </w:t>
      </w:r>
    </w:p>
    <w:p w14:paraId="02B311A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έρετε πού είναι τώρα πια το χειρότερο όλων; Ότι προσπαθείτε να πείσετε τον εαυτό σας πως αυτό που υπέγραψε ο κ. Τσίπρας στο μνημόνιο 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Τσίπρα, δηλαδή η</w:t>
      </w:r>
      <w:r>
        <w:rPr>
          <w:rFonts w:eastAsia="Times New Roman" w:cs="Times New Roman"/>
          <w:szCs w:val="24"/>
        </w:rPr>
        <w:t xml:space="preserve"> ΔΕΗ να συρρικνωθεί στο 50% της σημερινής της δυναμικότητας με μηδέν αντάλλαγμα, με μηδέν ευρώ, αλλά με όλα τα δάνεια που έχει πάρει, με όλους τους εργαζόμενους που μισθοδοτεί, με όλες τις υποχρεώσεις που έχει σήμερα, συνιστά μια φιλολαϊκή πολιτική. Ε, αυτ</w:t>
      </w:r>
      <w:r>
        <w:rPr>
          <w:rFonts w:eastAsia="Times New Roman" w:cs="Times New Roman"/>
          <w:szCs w:val="24"/>
        </w:rPr>
        <w:t>ό συνιστά γελοιοποίηση και της προσέγγισης μιας δήθεν αριστερής Κυβέρνησης αλλά και της νοημοσύνης του ελληνικού λαού!</w:t>
      </w:r>
    </w:p>
    <w:p w14:paraId="02B311A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Έχουμε τον μοιραίο Πρωθυπουργό</w:t>
      </w:r>
      <w:r>
        <w:rPr>
          <w:rFonts w:eastAsia="Times New Roman" w:cs="Times New Roman"/>
          <w:szCs w:val="24"/>
        </w:rPr>
        <w:t>,</w:t>
      </w:r>
      <w:r>
        <w:rPr>
          <w:rFonts w:eastAsia="Times New Roman" w:cs="Times New Roman"/>
          <w:szCs w:val="24"/>
        </w:rPr>
        <w:t xml:space="preserve"> που με προσωπική του ευθύνη οδηγεί τη χώρα στο βάραθρο και κυρίως γιατί κοροϊδεύει τον κόσμο, λέγοντας ότ</w:t>
      </w:r>
      <w:r>
        <w:rPr>
          <w:rFonts w:eastAsia="Times New Roman" w:cs="Times New Roman"/>
          <w:szCs w:val="24"/>
        </w:rPr>
        <w:t>ι υπερασπίζεται τα ιερά και τα όσια των δημοσίων υπηρεσιών, των δημοσίων επιχειρήσεων. Η ΔΕΗ καταρρέει. Η μεγαλύτερη επιχείρηση της χώρας! Οι εργαζόμενοι κρούουν τον κώδωνα του κινδύνου, λέγοντας ότι πιθανά τον Ιούνιο η εταιρ</w:t>
      </w:r>
      <w:r>
        <w:rPr>
          <w:rFonts w:eastAsia="Times New Roman" w:cs="Times New Roman"/>
          <w:szCs w:val="24"/>
        </w:rPr>
        <w:t>ε</w:t>
      </w:r>
      <w:r>
        <w:rPr>
          <w:rFonts w:eastAsia="Times New Roman" w:cs="Times New Roman"/>
          <w:szCs w:val="24"/>
        </w:rPr>
        <w:t xml:space="preserve">ία δεν θα έχει ρευστότητα για </w:t>
      </w:r>
      <w:r>
        <w:rPr>
          <w:rFonts w:eastAsia="Times New Roman" w:cs="Times New Roman"/>
          <w:szCs w:val="24"/>
        </w:rPr>
        <w:t>τους μισθούς της. Η διοίκηση, ο διοικητής, ο διορισμένος από την Κυβέρνηση εγκαλεί την Κυβέρνηση</w:t>
      </w:r>
      <w:r>
        <w:rPr>
          <w:rFonts w:eastAsia="Times New Roman" w:cs="Times New Roman"/>
          <w:szCs w:val="24"/>
        </w:rPr>
        <w:t>,</w:t>
      </w:r>
      <w:r>
        <w:rPr>
          <w:rFonts w:eastAsia="Times New Roman" w:cs="Times New Roman"/>
          <w:szCs w:val="24"/>
        </w:rPr>
        <w:t xml:space="preserve"> λέγοντας ότι οι χώρες καταρρέουν όχι μόνο από τράπεζες, αλλά και από την ενέργεια, δηλαδή, πιθανά από τη ΔΕΗ. </w:t>
      </w:r>
    </w:p>
    <w:p w14:paraId="02B311A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Ερχόμαστε τώρα στο δεύτερο μέρος, στην τροπολογ</w:t>
      </w:r>
      <w:r>
        <w:rPr>
          <w:rFonts w:eastAsia="Times New Roman" w:cs="Times New Roman"/>
          <w:szCs w:val="24"/>
        </w:rPr>
        <w:t xml:space="preserve">ία για τα δάση. Εδώ πια έχουμε την κορύφωση μιας κατάστασης, την οποία αδυνατεί κάποιος να χαρακτηρίσει. Το 2014 καταψηφίσατε έναν νόμο, τον ν.4280, τον οποίο τώρα επαναφέρετε. Ο κ. Τσιρώνης ήθελε να περάσει μια δική του διαδικασία και στην τροπολογία που </w:t>
      </w:r>
      <w:r>
        <w:rPr>
          <w:rFonts w:eastAsia="Times New Roman" w:cs="Times New Roman"/>
          <w:szCs w:val="24"/>
        </w:rPr>
        <w:t xml:space="preserve">μας καταθέσατε, κύριε Υπουργέ, τι λέτε; Θα διαβάσω για τα Πρακτικά, γιατί όλα πρέπει να είναι καταγεγραμμένα. </w:t>
      </w:r>
    </w:p>
    <w:p w14:paraId="02B311A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Η παράγραφος 1 της τροπολογίας καταργεί την παράγραφο γ του άρθρου 153 του ν</w:t>
      </w:r>
      <w:r>
        <w:rPr>
          <w:rFonts w:eastAsia="Times New Roman" w:cs="Times New Roman"/>
          <w:szCs w:val="24"/>
        </w:rPr>
        <w:t>.</w:t>
      </w:r>
      <w:r>
        <w:rPr>
          <w:rFonts w:eastAsia="Times New Roman" w:cs="Times New Roman"/>
          <w:szCs w:val="24"/>
        </w:rPr>
        <w:t>4389 του 2016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παράγραφος 2 καταργεί την παράγραφο β </w:t>
      </w:r>
      <w:r>
        <w:rPr>
          <w:rFonts w:eastAsia="Times New Roman" w:cs="Times New Roman"/>
          <w:szCs w:val="24"/>
        </w:rPr>
        <w:lastRenderedPageBreak/>
        <w:t xml:space="preserve">του άρθρου 153 του νόμου του 2016. Η παράγραφος 3 της τροπολογίας καταργεί την παράγραφο ε του άρθρου 153 του νόμου του 2016. Η παράγραφος 4 καταργεί την παράγραφο </w:t>
      </w:r>
      <w:proofErr w:type="spellStart"/>
      <w:r>
        <w:rPr>
          <w:rFonts w:eastAsia="Times New Roman" w:cs="Times New Roman"/>
          <w:szCs w:val="24"/>
        </w:rPr>
        <w:t>στ</w:t>
      </w:r>
      <w:proofErr w:type="spellEnd"/>
      <w:r>
        <w:rPr>
          <w:rFonts w:eastAsia="Times New Roman" w:cs="Times New Roman"/>
          <w:szCs w:val="24"/>
        </w:rPr>
        <w:t xml:space="preserve"> του νόμου του 2016. Η παράγραφος 5 της τροπ</w:t>
      </w:r>
      <w:r>
        <w:rPr>
          <w:rFonts w:eastAsia="Times New Roman" w:cs="Times New Roman"/>
          <w:szCs w:val="24"/>
        </w:rPr>
        <w:t xml:space="preserve">ολογίας καταργεί την παράγραφο ζ του άρθρου 153 του νόμου του 2016. Η παράγραφος 6 της τροπολογίας καταργεί την παράγραφο ζ άλλο  μέρος του άρθρου 153 του νόμου του 2016 </w:t>
      </w:r>
      <w:r>
        <w:rPr>
          <w:rFonts w:eastAsia="Times New Roman" w:cs="Times New Roman"/>
          <w:szCs w:val="24"/>
        </w:rPr>
        <w:t>και η</w:t>
      </w:r>
      <w:r>
        <w:rPr>
          <w:rFonts w:eastAsia="Times New Roman" w:cs="Times New Roman"/>
          <w:szCs w:val="24"/>
        </w:rPr>
        <w:t xml:space="preserve">  παράγραφος 7 της τροπολογίας καταργεί την παράγραφο θ του άρθρου 153 του ν</w:t>
      </w:r>
      <w:r>
        <w:rPr>
          <w:rFonts w:eastAsia="Times New Roman" w:cs="Times New Roman"/>
          <w:szCs w:val="24"/>
        </w:rPr>
        <w:t>.</w:t>
      </w:r>
      <w:r>
        <w:rPr>
          <w:rFonts w:eastAsia="Times New Roman" w:cs="Times New Roman"/>
          <w:szCs w:val="24"/>
        </w:rPr>
        <w:t>4389</w:t>
      </w:r>
      <w:r>
        <w:rPr>
          <w:rFonts w:eastAsia="Times New Roman" w:cs="Times New Roman"/>
          <w:szCs w:val="24"/>
        </w:rPr>
        <w:t xml:space="preserve"> του 2016. Δεν ψηφίζετε και </w:t>
      </w:r>
      <w:proofErr w:type="spellStart"/>
      <w:r>
        <w:rPr>
          <w:rFonts w:eastAsia="Times New Roman" w:cs="Times New Roman"/>
          <w:szCs w:val="24"/>
        </w:rPr>
        <w:t>ξεψηφίζετε</w:t>
      </w:r>
      <w:proofErr w:type="spellEnd"/>
      <w:r>
        <w:rPr>
          <w:rFonts w:eastAsia="Times New Roman" w:cs="Times New Roman"/>
          <w:szCs w:val="24"/>
        </w:rPr>
        <w:t xml:space="preserve"> απλώς, καλείτε τους Βουλευτές της κυβερνητικής πλειοψηφίας να δουλεύουν τον εαυτό τους. Αυτό τους καλείτε να κάνουν</w:t>
      </w:r>
      <w:r>
        <w:rPr>
          <w:rFonts w:eastAsia="Times New Roman" w:cs="Times New Roman"/>
          <w:szCs w:val="24"/>
        </w:rPr>
        <w:t>,</w:t>
      </w:r>
      <w:r>
        <w:rPr>
          <w:rFonts w:eastAsia="Times New Roman" w:cs="Times New Roman"/>
          <w:szCs w:val="24"/>
        </w:rPr>
        <w:t xml:space="preserve"> όταν τους καλέσατε το 2016 να υπερψηφίσουν το</w:t>
      </w:r>
      <w:r>
        <w:rPr>
          <w:rFonts w:eastAsia="Times New Roman" w:cs="Times New Roman"/>
          <w:szCs w:val="24"/>
        </w:rPr>
        <w:t>ν</w:t>
      </w:r>
      <w:r>
        <w:rPr>
          <w:rFonts w:eastAsia="Times New Roman" w:cs="Times New Roman"/>
          <w:szCs w:val="24"/>
        </w:rPr>
        <w:t xml:space="preserve"> νόμο που τώρα εσείς έρχεστε να αναιρέσετε. </w:t>
      </w:r>
    </w:p>
    <w:p w14:paraId="02B311A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Λέει κάτι</w:t>
      </w:r>
      <w:r>
        <w:rPr>
          <w:rFonts w:eastAsia="Times New Roman" w:cs="Times New Roman"/>
          <w:szCs w:val="24"/>
        </w:rPr>
        <w:t xml:space="preserve"> άλλο αυτή η τροπολογία</w:t>
      </w:r>
      <w:r>
        <w:rPr>
          <w:rFonts w:eastAsia="Times New Roman" w:cs="Times New Roman"/>
          <w:szCs w:val="24"/>
        </w:rPr>
        <w:t>,</w:t>
      </w:r>
      <w:r>
        <w:rPr>
          <w:rFonts w:eastAsia="Times New Roman" w:cs="Times New Roman"/>
          <w:szCs w:val="24"/>
        </w:rPr>
        <w:t xml:space="preserve"> πέρα από την αυτοαναίρεση της ίδιας της Κυβέρνησης; Την </w:t>
      </w:r>
      <w:proofErr w:type="spellStart"/>
      <w:r>
        <w:rPr>
          <w:rFonts w:eastAsia="Times New Roman" w:cs="Times New Roman"/>
          <w:szCs w:val="24"/>
        </w:rPr>
        <w:t>αυτογελοιοποίηση</w:t>
      </w:r>
      <w:proofErr w:type="spellEnd"/>
      <w:r>
        <w:rPr>
          <w:rFonts w:eastAsia="Times New Roman" w:cs="Times New Roman"/>
          <w:szCs w:val="24"/>
        </w:rPr>
        <w:t>; Λέει. Ένα μόνο. Στοιχειωδώς ένα βήμα μπροστά έναντι των εκατό που απαιτούνται. Δίνει μια παράταση. Προφανώς, αν δοθεί παράταση, θα πέσουν στα κεφάλια όλων τω</w:t>
      </w:r>
      <w:r>
        <w:rPr>
          <w:rFonts w:eastAsia="Times New Roman" w:cs="Times New Roman"/>
          <w:szCs w:val="24"/>
        </w:rPr>
        <w:t xml:space="preserve">ν Βουλευτών όλης της επαρχίας οι </w:t>
      </w:r>
      <w:r>
        <w:rPr>
          <w:rFonts w:eastAsia="Times New Roman" w:cs="Times New Roman"/>
          <w:szCs w:val="24"/>
        </w:rPr>
        <w:t xml:space="preserve">διακόσιες χιλιάδες </w:t>
      </w:r>
      <w:r>
        <w:rPr>
          <w:rFonts w:eastAsia="Times New Roman" w:cs="Times New Roman"/>
          <w:szCs w:val="24"/>
        </w:rPr>
        <w:t>αγρότες που βλέπουν ότι κινδυνεύουν τα χωράφια τους. Άρα είναι το μόνο πράγμα που κάνετε.</w:t>
      </w:r>
    </w:p>
    <w:p w14:paraId="02B311A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Τι δεν κάνετε; Δεν λύνετε το θέμα με τις επιδοτήσεις του ΟΠΕΚΕΠΕ και την ψηφιακή βάση δεδομένων</w:t>
      </w:r>
      <w:r>
        <w:rPr>
          <w:rFonts w:eastAsia="Times New Roman" w:cs="Times New Roman"/>
          <w:szCs w:val="24"/>
        </w:rPr>
        <w:t>,</w:t>
      </w:r>
      <w:r>
        <w:rPr>
          <w:rFonts w:eastAsia="Times New Roman" w:cs="Times New Roman"/>
          <w:szCs w:val="24"/>
        </w:rPr>
        <w:t xml:space="preserve"> που έπρεπε ως </w:t>
      </w:r>
      <w:r>
        <w:rPr>
          <w:rFonts w:eastAsia="Times New Roman" w:cs="Times New Roman"/>
          <w:szCs w:val="24"/>
          <w:lang w:val="en-US"/>
        </w:rPr>
        <w:t>la</w:t>
      </w:r>
      <w:r>
        <w:rPr>
          <w:rFonts w:eastAsia="Times New Roman" w:cs="Times New Roman"/>
          <w:szCs w:val="24"/>
          <w:lang w:val="en-US"/>
        </w:rPr>
        <w:t>yer</w:t>
      </w:r>
      <w:r>
        <w:rPr>
          <w:rFonts w:eastAsia="Times New Roman" w:cs="Times New Roman"/>
          <w:szCs w:val="24"/>
        </w:rPr>
        <w:t xml:space="preserve"> να πέσει επάνω στο ψηφιακό σύστημα των δασικών χαρτών. Δεν λύνεται το θέμα να μην υποχρεώνεται ο αγρότης για ένα χωραφάκι των δυο στρεμμάτων να πληρώνει ειδική μελέτη βιωσιμότητας σε ειδικό επιστήμονα</w:t>
      </w:r>
      <w:r>
        <w:rPr>
          <w:rFonts w:eastAsia="Times New Roman" w:cs="Times New Roman"/>
          <w:szCs w:val="24"/>
        </w:rPr>
        <w:t>,</w:t>
      </w:r>
      <w:r>
        <w:rPr>
          <w:rFonts w:eastAsia="Times New Roman" w:cs="Times New Roman"/>
          <w:szCs w:val="24"/>
        </w:rPr>
        <w:t xml:space="preserve"> που θα αξιολογήσει μετά ο δασάρχης αν αυτό είναι β</w:t>
      </w:r>
      <w:r>
        <w:rPr>
          <w:rFonts w:eastAsia="Times New Roman" w:cs="Times New Roman"/>
          <w:szCs w:val="24"/>
        </w:rPr>
        <w:t>ιώσιμο. Δεν λύνεται το πρόβλημα της εξαγοράς έναντι συμβολικού τιμήματος των χωραφιών που ήταν κάποτε το 1945 πιθανά δασικές εκτάσεις, αλλά εδώ και πολλές δεκαετίες επιδοτούνται από την Ευρωπαϊκή Ένωση και το ελληνικό δημόσιο. Δεν λύνεται το θέμα το</w:t>
      </w:r>
      <w:r>
        <w:rPr>
          <w:rFonts w:eastAsia="Times New Roman" w:cs="Times New Roman"/>
          <w:szCs w:val="24"/>
        </w:rPr>
        <w:t>ύ</w:t>
      </w:r>
      <w:r>
        <w:rPr>
          <w:rFonts w:eastAsia="Times New Roman" w:cs="Times New Roman"/>
          <w:szCs w:val="24"/>
        </w:rPr>
        <w:t xml:space="preserve"> ότι μ</w:t>
      </w:r>
      <w:r>
        <w:rPr>
          <w:rFonts w:eastAsia="Times New Roman" w:cs="Times New Roman"/>
          <w:szCs w:val="24"/>
        </w:rPr>
        <w:t xml:space="preserve">ε αποφάσεις της πολιτείας έχουν γίνει σχέδια πόλης και αυτά τα σχέδια πόλης δεν τα έχετε ρίξει πάνω στον δασικό χάρτη, ώστε να εξαιρεθούν. Δεν λύνεται το πρόβλημα με τα αγροτεμάχια και τα </w:t>
      </w:r>
      <w:proofErr w:type="spellStart"/>
      <w:r>
        <w:rPr>
          <w:rFonts w:eastAsia="Times New Roman" w:cs="Times New Roman"/>
          <w:szCs w:val="24"/>
        </w:rPr>
        <w:t>κληροτεμάχια</w:t>
      </w:r>
      <w:proofErr w:type="spellEnd"/>
      <w:r>
        <w:rPr>
          <w:rFonts w:eastAsia="Times New Roman" w:cs="Times New Roman"/>
          <w:szCs w:val="24"/>
        </w:rPr>
        <w:t xml:space="preserve"> των αναδασμών και των διανομών.</w:t>
      </w:r>
    </w:p>
    <w:p w14:paraId="02B311A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Συνάδελφοι, ξέρετε ότι </w:t>
      </w:r>
      <w:r>
        <w:rPr>
          <w:rFonts w:eastAsia="Times New Roman" w:cs="Times New Roman"/>
          <w:szCs w:val="24"/>
        </w:rPr>
        <w:t>τη δεκαετία του ’30 το ελληνικό δημόσιο έδωσε χωράφια στους ακτήμονες που ήρθαν ως πρόσφυγες και σήμερα</w:t>
      </w:r>
      <w:r>
        <w:rPr>
          <w:rFonts w:eastAsia="Times New Roman" w:cs="Times New Roman"/>
          <w:szCs w:val="24"/>
        </w:rPr>
        <w:t>,</w:t>
      </w:r>
      <w:r>
        <w:rPr>
          <w:rFonts w:eastAsia="Times New Roman" w:cs="Times New Roman"/>
          <w:szCs w:val="24"/>
        </w:rPr>
        <w:t xml:space="preserve"> με τους </w:t>
      </w:r>
      <w:proofErr w:type="spellStart"/>
      <w:r>
        <w:rPr>
          <w:rFonts w:eastAsia="Times New Roman" w:cs="Times New Roman"/>
          <w:szCs w:val="24"/>
        </w:rPr>
        <w:t>ανηρτημένους</w:t>
      </w:r>
      <w:proofErr w:type="spellEnd"/>
      <w:r>
        <w:rPr>
          <w:rFonts w:eastAsia="Times New Roman" w:cs="Times New Roman"/>
          <w:szCs w:val="24"/>
        </w:rPr>
        <w:t xml:space="preserve"> δασικούς χάρτες</w:t>
      </w:r>
      <w:r>
        <w:rPr>
          <w:rFonts w:eastAsia="Times New Roman" w:cs="Times New Roman"/>
          <w:szCs w:val="24"/>
        </w:rPr>
        <w:t>,</w:t>
      </w:r>
      <w:r>
        <w:rPr>
          <w:rFonts w:eastAsia="Times New Roman" w:cs="Times New Roman"/>
          <w:szCs w:val="24"/>
        </w:rPr>
        <w:t xml:space="preserve"> αυτά τα χωράφια θεωρούνται δασικά και έχει τρελαθεί το σύμπαν; </w:t>
      </w:r>
      <w:r>
        <w:rPr>
          <w:rFonts w:eastAsia="Times New Roman" w:cs="Times New Roman"/>
          <w:szCs w:val="24"/>
        </w:rPr>
        <w:t>Ζ</w:t>
      </w:r>
      <w:r>
        <w:rPr>
          <w:rFonts w:eastAsia="Times New Roman" w:cs="Times New Roman"/>
          <w:szCs w:val="24"/>
        </w:rPr>
        <w:t>ητάτε από αυτούς τους ανθρώπους να πάνε σε μελετη</w:t>
      </w:r>
      <w:r>
        <w:rPr>
          <w:rFonts w:eastAsia="Times New Roman" w:cs="Times New Roman"/>
          <w:szCs w:val="24"/>
        </w:rPr>
        <w:t xml:space="preserve">τή να φτιάξουν </w:t>
      </w:r>
      <w:r>
        <w:rPr>
          <w:rFonts w:eastAsia="Times New Roman" w:cs="Times New Roman"/>
          <w:szCs w:val="24"/>
        </w:rPr>
        <w:lastRenderedPageBreak/>
        <w:t>τοπογραφικό διάγραμμα και βεβαίως, χωρίς αντίτιμο, να σας το φέρουν; Για ποιο λόγο το</w:t>
      </w:r>
      <w:r>
        <w:rPr>
          <w:rFonts w:eastAsia="Times New Roman" w:cs="Times New Roman"/>
          <w:szCs w:val="24"/>
        </w:rPr>
        <w:t>ύ</w:t>
      </w:r>
      <w:r>
        <w:rPr>
          <w:rFonts w:eastAsia="Times New Roman" w:cs="Times New Roman"/>
          <w:szCs w:val="24"/>
        </w:rPr>
        <w:t>ς βάζετε σε τέτοια ταλαιπωρία;</w:t>
      </w:r>
    </w:p>
    <w:p w14:paraId="02B311A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Επειδή, λοιπόν, και τελειώνω με αυτό</w:t>
      </w:r>
      <w:r>
        <w:rPr>
          <w:rFonts w:eastAsia="Times New Roman" w:cs="Times New Roman"/>
          <w:szCs w:val="24"/>
        </w:rPr>
        <w:t>,</w:t>
      </w:r>
      <w:r>
        <w:rPr>
          <w:rFonts w:eastAsia="Times New Roman" w:cs="Times New Roman"/>
          <w:szCs w:val="24"/>
        </w:rPr>
        <w:t xml:space="preserve"> είμαστε βέβαιοι ότι η σημερινή Κυβέρνηση θα φέρει </w:t>
      </w:r>
      <w:proofErr w:type="spellStart"/>
      <w:r>
        <w:rPr>
          <w:rFonts w:eastAsia="Times New Roman" w:cs="Times New Roman"/>
          <w:szCs w:val="24"/>
        </w:rPr>
        <w:t>οσονούπω</w:t>
      </w:r>
      <w:proofErr w:type="spellEnd"/>
      <w:r>
        <w:rPr>
          <w:rFonts w:eastAsia="Times New Roman" w:cs="Times New Roman"/>
          <w:szCs w:val="24"/>
        </w:rPr>
        <w:t xml:space="preserve"> και άλλη τροπολογία, που θα</w:t>
      </w:r>
      <w:r>
        <w:rPr>
          <w:rFonts w:eastAsia="Times New Roman" w:cs="Times New Roman"/>
          <w:szCs w:val="24"/>
        </w:rPr>
        <w:t xml:space="preserve"> τροπολογεί τη σημερινή τροπολογία, γι’ αυτό και εμείς καταψηφίζουμε ένα ημιτελέστατο νομοθέτημα, το οποίο δεν λύνει παρά ελάχιστα από τ</w:t>
      </w:r>
      <w:r>
        <w:rPr>
          <w:rFonts w:eastAsia="Times New Roman" w:cs="Times New Roman"/>
          <w:szCs w:val="24"/>
        </w:rPr>
        <w:t>ις</w:t>
      </w:r>
      <w:r>
        <w:rPr>
          <w:rFonts w:eastAsia="Times New Roman" w:cs="Times New Roman"/>
          <w:szCs w:val="24"/>
        </w:rPr>
        <w:t xml:space="preserve"> εκατοντάδες προβλήματα που υπάρχουν.</w:t>
      </w:r>
    </w:p>
    <w:p w14:paraId="02B311A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2B311A9"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έχει τον </w:t>
      </w:r>
      <w:r>
        <w:rPr>
          <w:rFonts w:eastAsia="Times New Roman" w:cs="Times New Roman"/>
          <w:szCs w:val="24"/>
        </w:rPr>
        <w:t>λόγο.</w:t>
      </w:r>
    </w:p>
    <w:p w14:paraId="02B311A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02B311A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02B311A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καταψηφίζει την </w:t>
      </w:r>
      <w:r>
        <w:rPr>
          <w:rFonts w:eastAsia="Times New Roman" w:cs="Times New Roman"/>
          <w:szCs w:val="24"/>
        </w:rPr>
        <w:t>κ</w:t>
      </w:r>
      <w:r>
        <w:rPr>
          <w:rFonts w:eastAsia="Times New Roman" w:cs="Times New Roman"/>
          <w:szCs w:val="24"/>
        </w:rPr>
        <w:t xml:space="preserve">ύρωση του </w:t>
      </w:r>
      <w:r>
        <w:rPr>
          <w:rFonts w:eastAsia="Times New Roman" w:cs="Times New Roman"/>
          <w:szCs w:val="24"/>
        </w:rPr>
        <w:t>μ</w:t>
      </w:r>
      <w:r>
        <w:rPr>
          <w:rFonts w:eastAsia="Times New Roman" w:cs="Times New Roman"/>
          <w:szCs w:val="24"/>
        </w:rPr>
        <w:t xml:space="preserve">νημονίου κατανόησης ανάμεσα στην </w:t>
      </w:r>
      <w:r>
        <w:rPr>
          <w:rFonts w:eastAsia="Times New Roman" w:cs="Times New Roman"/>
          <w:szCs w:val="24"/>
        </w:rPr>
        <w:t>ε</w:t>
      </w:r>
      <w:r>
        <w:rPr>
          <w:rFonts w:eastAsia="Times New Roman" w:cs="Times New Roman"/>
          <w:szCs w:val="24"/>
        </w:rPr>
        <w:t xml:space="preserve">λληνική Κυβέρνηση και την Κυβέρνηση της Δημοκρατίας του Αζερμπαϊτζάν για τη συνεργασία στον τομέα των ανανεώσιμων πηγών και της ενεργειακής αποδοτικότητας. </w:t>
      </w:r>
      <w:r>
        <w:rPr>
          <w:rFonts w:eastAsia="Times New Roman" w:cs="Times New Roman"/>
          <w:szCs w:val="24"/>
        </w:rPr>
        <w:t>Κ</w:t>
      </w:r>
      <w:r>
        <w:rPr>
          <w:rFonts w:eastAsia="Times New Roman" w:cs="Times New Roman"/>
          <w:szCs w:val="24"/>
        </w:rPr>
        <w:t>αταψηφίζει το συγκεκριμένο μνημόνιο, γιατί ακριβώς είναι ένα μνημόνιο, το οποίο εντάσσεται 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πλαίσι</w:t>
      </w:r>
      <w:r>
        <w:rPr>
          <w:rFonts w:eastAsia="Times New Roman" w:cs="Times New Roman"/>
          <w:szCs w:val="24"/>
        </w:rPr>
        <w:t>ο</w:t>
      </w:r>
      <w:r>
        <w:rPr>
          <w:rFonts w:eastAsia="Times New Roman" w:cs="Times New Roman"/>
          <w:szCs w:val="24"/>
        </w:rPr>
        <w:t xml:space="preserve"> της πολιτικής της Ευρωπαϊκής Ένωσης για τα ενεργειακά ζητήματα και της απελευθέρωσης της αγοράς. Αποτελεί το μνημόνιο αυτό συνέχιση της πολιτικής της Νέας Δημοκρατίας και του ΠΑΣΟΚ, που πιστά ακολουθεί και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σήμερα κάπ</w:t>
      </w:r>
      <w:r>
        <w:rPr>
          <w:rFonts w:eastAsia="Times New Roman" w:cs="Times New Roman"/>
          <w:szCs w:val="24"/>
        </w:rPr>
        <w:t>οιοι εδώ πέρα, και από το Βήμα αυτό, άρχιζαν να ξεσκίζουν τα ιμάτι</w:t>
      </w:r>
      <w:r>
        <w:rPr>
          <w:rFonts w:eastAsia="Times New Roman" w:cs="Times New Roman"/>
          <w:szCs w:val="24"/>
        </w:rPr>
        <w:t>ά</w:t>
      </w:r>
      <w:r>
        <w:rPr>
          <w:rFonts w:eastAsia="Times New Roman" w:cs="Times New Roman"/>
          <w:szCs w:val="24"/>
        </w:rPr>
        <w:t xml:space="preserve"> τους για τη ΔΕΗ και την πορεία της, όταν είναι φανερό ότι η ΔΕΗ ιδιωτικοποιήθηκε, όταν είναι φανερό ότι η ΔΕΗ λειτουργεί με ιδιωτικοοικονομικά κριτήρια, αυξάνοντας το ρεύμα στα λαϊκά νοικο</w:t>
      </w:r>
      <w:r>
        <w:rPr>
          <w:rFonts w:eastAsia="Times New Roman" w:cs="Times New Roman"/>
          <w:szCs w:val="24"/>
        </w:rPr>
        <w:t xml:space="preserve">κυριά, όταν είναι φανερό ότι η ίδια η ΔΕΗ και επί των κυβερνήσεων τους και επί των ημερών τους απελευθέρωσε τις εργασιακές σχέσεις, ανέτρεψε τα εργασιακά καθεστώτα, επέτρεψε σε εργολάβους να μπουν στις λειτουργίες της. </w:t>
      </w:r>
    </w:p>
    <w:p w14:paraId="02B311A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Σε αυτ</w:t>
      </w:r>
      <w:r>
        <w:rPr>
          <w:rFonts w:eastAsia="Times New Roman" w:cs="Times New Roman"/>
          <w:szCs w:val="24"/>
        </w:rPr>
        <w:t>ό</w:t>
      </w:r>
      <w:r>
        <w:rPr>
          <w:rFonts w:eastAsia="Times New Roman" w:cs="Times New Roman"/>
          <w:szCs w:val="24"/>
        </w:rPr>
        <w:t xml:space="preserve"> ακριβώς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εντάσσετα</w:t>
      </w:r>
      <w:r>
        <w:rPr>
          <w:rFonts w:eastAsia="Times New Roman" w:cs="Times New Roman"/>
          <w:szCs w:val="24"/>
        </w:rPr>
        <w:t>ι το συγκεκριμένο μνημόνιο, που επί της ουσίας αποτυπώνει την πολιτική των απελευθερώσεων και ιδιωτικοποιήσεων στον τομέα της ενέργειας</w:t>
      </w:r>
      <w:r>
        <w:rPr>
          <w:rFonts w:eastAsia="Times New Roman" w:cs="Times New Roman"/>
          <w:szCs w:val="24"/>
        </w:rPr>
        <w:t>,</w:t>
      </w:r>
      <w:r>
        <w:rPr>
          <w:rFonts w:eastAsia="Times New Roman" w:cs="Times New Roman"/>
          <w:szCs w:val="24"/>
        </w:rPr>
        <w:t xml:space="preserve"> με σημαντικά προβλήματα που αυτή επιφέρει στα ζητήματα της ενεργειακής ασφάλειας, στα ζητήματα των δικτύων και της προσ</w:t>
      </w:r>
      <w:r>
        <w:rPr>
          <w:rFonts w:eastAsia="Times New Roman" w:cs="Times New Roman"/>
          <w:szCs w:val="24"/>
        </w:rPr>
        <w:t>τασίας τους, του εκσυγχρονισμού και της ανάπτυξής του</w:t>
      </w:r>
      <w:r>
        <w:rPr>
          <w:rFonts w:eastAsia="Times New Roman" w:cs="Times New Roman"/>
          <w:szCs w:val="24"/>
        </w:rPr>
        <w:t>ς</w:t>
      </w:r>
      <w:r>
        <w:rPr>
          <w:rFonts w:eastAsia="Times New Roman" w:cs="Times New Roman"/>
          <w:szCs w:val="24"/>
        </w:rPr>
        <w:t xml:space="preserve">, στα </w:t>
      </w:r>
      <w:r>
        <w:rPr>
          <w:rFonts w:eastAsia="Times New Roman" w:cs="Times New Roman"/>
          <w:szCs w:val="24"/>
        </w:rPr>
        <w:lastRenderedPageBreak/>
        <w:t>ζητήματα του ενεργειακού μ</w:t>
      </w:r>
      <w:r>
        <w:rPr>
          <w:rFonts w:eastAsia="Times New Roman" w:cs="Times New Roman"/>
          <w:szCs w:val="24"/>
        </w:rPr>
        <w:t>ε</w:t>
      </w:r>
      <w:r>
        <w:rPr>
          <w:rFonts w:eastAsia="Times New Roman" w:cs="Times New Roman"/>
          <w:szCs w:val="24"/>
        </w:rPr>
        <w:t>ίγματος</w:t>
      </w:r>
      <w:r>
        <w:rPr>
          <w:rFonts w:eastAsia="Times New Roman" w:cs="Times New Roman"/>
          <w:szCs w:val="24"/>
        </w:rPr>
        <w:t>,</w:t>
      </w:r>
      <w:r>
        <w:rPr>
          <w:rFonts w:eastAsia="Times New Roman" w:cs="Times New Roman"/>
          <w:szCs w:val="24"/>
        </w:rPr>
        <w:t xml:space="preserve"> με την εισαγωγή εισερχόμενων καυσίμων, στους ίδιους τους εργαζόμενους με τις ανατροπές στις εργασιακές σχέσεις και την εντατικοποίηση και</w:t>
      </w:r>
      <w:r>
        <w:rPr>
          <w:rFonts w:eastAsia="Times New Roman" w:cs="Times New Roman"/>
          <w:szCs w:val="24"/>
        </w:rPr>
        <w:t>,</w:t>
      </w:r>
      <w:r>
        <w:rPr>
          <w:rFonts w:eastAsia="Times New Roman" w:cs="Times New Roman"/>
          <w:szCs w:val="24"/>
        </w:rPr>
        <w:t xml:space="preserve"> βεβαίως, στα λαϊκά νο</w:t>
      </w:r>
      <w:r>
        <w:rPr>
          <w:rFonts w:eastAsia="Times New Roman" w:cs="Times New Roman"/>
          <w:szCs w:val="24"/>
        </w:rPr>
        <w:t xml:space="preserve">ικοκυριά, τα οποία πληρώνουν πανάκριβη την ηλεκτρική ενέργεια. </w:t>
      </w:r>
    </w:p>
    <w:p w14:paraId="02B311A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Ήδη την τελευταία δεκαετία το ηλεκτρικό ρεύμα στη χώρα μας αυξήθηκε κατά 157%, διατηρώντας τα σκήπτρα σε επίπεδο Ευρωπαϊκής Ένωσης, με αποτέλεσμα ένα 30% των λαϊκών νοικοκυριών να ζει υπό καθε</w:t>
      </w:r>
      <w:r>
        <w:rPr>
          <w:rFonts w:eastAsia="Times New Roman" w:cs="Times New Roman"/>
          <w:szCs w:val="24"/>
        </w:rPr>
        <w:t xml:space="preserve">στώς ενεργειακής φτώχειας. </w:t>
      </w:r>
      <w:r>
        <w:rPr>
          <w:rFonts w:eastAsia="Times New Roman" w:cs="Times New Roman"/>
          <w:szCs w:val="24"/>
        </w:rPr>
        <w:t>Β</w:t>
      </w:r>
      <w:r>
        <w:rPr>
          <w:rFonts w:eastAsia="Times New Roman" w:cs="Times New Roman"/>
          <w:szCs w:val="24"/>
        </w:rPr>
        <w:t xml:space="preserve">εβαίως, με την πολιτική της Ευρωπαϊκής Ένωσης το όνομα της αξιοποίησης των ανανεώσιμων πηγών ενέργειας έγινε και η </w:t>
      </w:r>
      <w:proofErr w:type="spellStart"/>
      <w:r>
        <w:rPr>
          <w:rFonts w:eastAsia="Times New Roman" w:cs="Times New Roman"/>
          <w:szCs w:val="24"/>
        </w:rPr>
        <w:t>κερκόπορτα</w:t>
      </w:r>
      <w:proofErr w:type="spellEnd"/>
      <w:r>
        <w:rPr>
          <w:rFonts w:eastAsia="Times New Roman" w:cs="Times New Roman"/>
          <w:szCs w:val="24"/>
        </w:rPr>
        <w:t xml:space="preserve"> για να διεισδύσουν οι ιδιωτικοί επιχειρηματικοί όμιλοι στον τομέα</w:t>
      </w:r>
      <w:r>
        <w:rPr>
          <w:rFonts w:eastAsia="Times New Roman" w:cs="Times New Roman"/>
          <w:szCs w:val="24"/>
        </w:rPr>
        <w:t>,</w:t>
      </w:r>
      <w:r>
        <w:rPr>
          <w:rFonts w:eastAsia="Times New Roman" w:cs="Times New Roman"/>
          <w:szCs w:val="24"/>
        </w:rPr>
        <w:t xml:space="preserve"> με αποτέλεσμα να πληρώνουμε ένα πολ</w:t>
      </w:r>
      <w:r>
        <w:rPr>
          <w:rFonts w:eastAsia="Times New Roman" w:cs="Times New Roman"/>
          <w:szCs w:val="24"/>
        </w:rPr>
        <w:t xml:space="preserve">ύ ακριβό ηλεκτρικό ρεύμα. Από αυτή την άποψη, λοιπόν, ως ΚΚΕ καταψηφίζουμε το συγκεκριμένο μνημόνιο. </w:t>
      </w:r>
    </w:p>
    <w:p w14:paraId="02B311A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Δεύτερον, σε σχέση με την τροπολογία. Τα δάση -και αυτή είναι η πολιτική συνολικότερα του καπιταλιστικού συστήματος- αποτελούν προσοδοφόρο πεδίο δράσης κα</w:t>
      </w:r>
      <w:r>
        <w:rPr>
          <w:rFonts w:eastAsia="Times New Roman" w:cs="Times New Roman"/>
          <w:szCs w:val="24"/>
        </w:rPr>
        <w:t xml:space="preserve">ι κερδοφορίας των επιχειρηματικών ομίλων. Δεν είναι τυχαίο εχθές, που ήταν η Παγκόσμια Ημέρα των Δασών, οι διάφορες ανακοινώσεις οι οποίες </w:t>
      </w:r>
      <w:r>
        <w:rPr>
          <w:rFonts w:eastAsia="Times New Roman" w:cs="Times New Roman"/>
          <w:szCs w:val="24"/>
        </w:rPr>
        <w:lastRenderedPageBreak/>
        <w:t>βγήκαν και οι διάφορες μελέτες οι οποίες βγήκαν</w:t>
      </w:r>
      <w:r>
        <w:rPr>
          <w:rFonts w:eastAsia="Times New Roman" w:cs="Times New Roman"/>
          <w:szCs w:val="24"/>
        </w:rPr>
        <w:t>,</w:t>
      </w:r>
      <w:r>
        <w:rPr>
          <w:rFonts w:eastAsia="Times New Roman" w:cs="Times New Roman"/>
          <w:szCs w:val="24"/>
        </w:rPr>
        <w:t xml:space="preserve"> με αφορμή την Παγκόσμια Ημέρα των Δασών, επιβεβαίωσαν ότι κάθε χρόνο</w:t>
      </w:r>
      <w:r>
        <w:rPr>
          <w:rFonts w:eastAsia="Times New Roman" w:cs="Times New Roman"/>
          <w:szCs w:val="24"/>
        </w:rPr>
        <w:t xml:space="preserve"> καταστρέφονται τριάντα εκατομμύρια στρέμματα δάσους από την αδηφάγο προσπάθεια την οποία κάνουν οι καπιταλιστικοί όμιλοι, οι επιχειρηματικοί όμιλοι. </w:t>
      </w:r>
    </w:p>
    <w:p w14:paraId="02B311B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Από αυτή την άποψη, λοιπόν, η ίδια η εικόνα, δηλαδή η εικόνα καταστροφής του δάσους προς όφελος της επιχε</w:t>
      </w:r>
      <w:r>
        <w:rPr>
          <w:rFonts w:eastAsia="Times New Roman" w:cs="Times New Roman"/>
          <w:szCs w:val="24"/>
        </w:rPr>
        <w:t>ιρηματικής δραστηριότητας και της καπιταλιστικής κερδοφορίας, παρουσιάζεται και στη χώρα μας.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διατήρησε άθικτο το </w:t>
      </w:r>
      <w:proofErr w:type="spellStart"/>
      <w:r>
        <w:rPr>
          <w:rFonts w:eastAsia="Times New Roman" w:cs="Times New Roman"/>
          <w:szCs w:val="24"/>
        </w:rPr>
        <w:t>δασοκτόνο</w:t>
      </w:r>
      <w:proofErr w:type="spellEnd"/>
      <w:r>
        <w:rPr>
          <w:rFonts w:eastAsia="Times New Roman" w:cs="Times New Roman"/>
          <w:szCs w:val="24"/>
        </w:rPr>
        <w:t xml:space="preserve"> νομικό πλαίσιο των κυβερνήσεων της Νέας Δημοκρατίας και του ΠΑΣΟΚ, των προηγούμενων κυβερνήσεων, ένα νομικ</w:t>
      </w:r>
      <w:r>
        <w:rPr>
          <w:rFonts w:eastAsia="Times New Roman" w:cs="Times New Roman"/>
          <w:szCs w:val="24"/>
        </w:rPr>
        <w:t>ό πλαίσιο, το οποίο διευκολύνει την αλλαγή χρήσης γης, τη συγκέντρωση της γης σε όλο και πιο λίγα χέρια και της εμπορευματοποίησης. Με βάση αυτό το νομικό πλαίσιο και καθεστώς διαμορφώθηκαν οι συγκεκριμένοι δασικοί χάρτες, οι οποίοι αποτυπώνουν επί της ουσ</w:t>
      </w:r>
      <w:r>
        <w:rPr>
          <w:rFonts w:eastAsia="Times New Roman" w:cs="Times New Roman"/>
          <w:szCs w:val="24"/>
        </w:rPr>
        <w:t xml:space="preserve">ίας τη </w:t>
      </w:r>
      <w:proofErr w:type="spellStart"/>
      <w:r>
        <w:rPr>
          <w:rFonts w:eastAsia="Times New Roman" w:cs="Times New Roman"/>
          <w:szCs w:val="24"/>
        </w:rPr>
        <w:t>δασοκτόνο</w:t>
      </w:r>
      <w:proofErr w:type="spellEnd"/>
      <w:r>
        <w:rPr>
          <w:rFonts w:eastAsia="Times New Roman" w:cs="Times New Roman"/>
          <w:szCs w:val="24"/>
        </w:rPr>
        <w:t xml:space="preserve"> πολιτική και εντάσσονται σε μια λογική διευκόλυνσης της επιχειρηματικής δραστηριότητας στα δάση και της αξιοποίησης των δασών από το μεγάλο κεφάλαιο.  </w:t>
      </w:r>
    </w:p>
    <w:p w14:paraId="02B311B1"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Ακόμη και τα όποια προβλήματα ιδιοκτησίας αποτυπώνουν αυτοί οι δασικοί χάρτες θα λυθούν</w:t>
      </w:r>
      <w:r>
        <w:rPr>
          <w:rFonts w:eastAsia="Times New Roman" w:cs="Times New Roman"/>
          <w:bCs/>
          <w:shd w:val="clear" w:color="auto" w:fill="FFFFFF"/>
        </w:rPr>
        <w:t xml:space="preserve"> σε βάρος της μικρής ιδιοκτησίας των </w:t>
      </w:r>
      <w:proofErr w:type="spellStart"/>
      <w:r>
        <w:rPr>
          <w:rFonts w:eastAsia="Times New Roman" w:cs="Times New Roman"/>
          <w:bCs/>
          <w:shd w:val="clear" w:color="auto" w:fill="FFFFFF"/>
        </w:rPr>
        <w:t>αγροτοκτηνοτρόφων</w:t>
      </w:r>
      <w:proofErr w:type="spellEnd"/>
      <w:r>
        <w:rPr>
          <w:rFonts w:eastAsia="Times New Roman" w:cs="Times New Roman"/>
          <w:bCs/>
          <w:shd w:val="clear" w:color="auto" w:fill="FFFFFF"/>
        </w:rPr>
        <w:t xml:space="preserve">. Άλλωστε, συνολικά, η όλη </w:t>
      </w:r>
      <w:r>
        <w:rPr>
          <w:rFonts w:eastAsia="Times New Roman"/>
          <w:bCs/>
          <w:shd w:val="clear" w:color="auto" w:fill="FFFFFF"/>
        </w:rPr>
        <w:t>διαδικασία</w:t>
      </w:r>
      <w:r>
        <w:rPr>
          <w:rFonts w:eastAsia="Times New Roman" w:cs="Times New Roman"/>
          <w:bCs/>
          <w:shd w:val="clear" w:color="auto" w:fill="FFFFFF"/>
        </w:rPr>
        <w:t xml:space="preserve"> καθορισμού των ενστάσεων για αυτές που αποτυπώνονται ως δασικές εκτάσεις και </w:t>
      </w:r>
      <w:r>
        <w:rPr>
          <w:rFonts w:eastAsia="Times New Roman"/>
          <w:bCs/>
          <w:shd w:val="clear" w:color="auto" w:fill="FFFFFF"/>
        </w:rPr>
        <w:t>είναι</w:t>
      </w:r>
      <w:r>
        <w:rPr>
          <w:rFonts w:eastAsia="Times New Roman" w:cs="Times New Roman"/>
          <w:bCs/>
          <w:shd w:val="clear" w:color="auto" w:fill="FFFFFF"/>
        </w:rPr>
        <w:t xml:space="preserve"> καλλιεργήσιμες εκτάσεις ή και ιδιοκτησίες </w:t>
      </w:r>
      <w:r>
        <w:rPr>
          <w:rFonts w:eastAsia="Times New Roman"/>
          <w:bCs/>
          <w:shd w:val="clear" w:color="auto" w:fill="FFFFFF"/>
        </w:rPr>
        <w:t>είναι</w:t>
      </w:r>
      <w:r>
        <w:rPr>
          <w:rFonts w:eastAsia="Times New Roman" w:cs="Times New Roman"/>
          <w:bCs/>
          <w:shd w:val="clear" w:color="auto" w:fill="FFFFFF"/>
        </w:rPr>
        <w:t xml:space="preserve"> μια πανάκριβη </w:t>
      </w:r>
      <w:r>
        <w:rPr>
          <w:rFonts w:eastAsia="Times New Roman"/>
          <w:bCs/>
          <w:shd w:val="clear" w:color="auto" w:fill="FFFFFF"/>
        </w:rPr>
        <w:t>διαδικασία,</w:t>
      </w:r>
      <w:r>
        <w:rPr>
          <w:rFonts w:eastAsia="Times New Roman" w:cs="Times New Roman"/>
          <w:bCs/>
          <w:shd w:val="clear" w:color="auto" w:fill="FFFFFF"/>
        </w:rPr>
        <w:t xml:space="preserve"> που δυσ</w:t>
      </w:r>
      <w:r>
        <w:rPr>
          <w:rFonts w:eastAsia="Times New Roman" w:cs="Times New Roman"/>
          <w:bCs/>
          <w:shd w:val="clear" w:color="auto" w:fill="FFFFFF"/>
        </w:rPr>
        <w:t xml:space="preserve">κολεύει επί της ουσίας τους μικρομεσαίους </w:t>
      </w:r>
      <w:proofErr w:type="spellStart"/>
      <w:r>
        <w:rPr>
          <w:rFonts w:eastAsia="Times New Roman" w:cs="Times New Roman"/>
          <w:bCs/>
          <w:shd w:val="clear" w:color="auto" w:fill="FFFFFF"/>
        </w:rPr>
        <w:t>αγροτοκτηνοτρόφους</w:t>
      </w:r>
      <w:proofErr w:type="spellEnd"/>
      <w:r>
        <w:rPr>
          <w:rFonts w:eastAsia="Times New Roman" w:cs="Times New Roman"/>
          <w:bCs/>
          <w:shd w:val="clear" w:color="auto" w:fill="FFFFFF"/>
        </w:rPr>
        <w:t xml:space="preserve"> να προβούν σε όλη αυτή τη γραφειοκρατική </w:t>
      </w:r>
      <w:r>
        <w:rPr>
          <w:rFonts w:eastAsia="Times New Roman"/>
          <w:bCs/>
          <w:shd w:val="clear" w:color="auto" w:fill="FFFFFF"/>
        </w:rPr>
        <w:t>διαδικασία</w:t>
      </w:r>
      <w:r>
        <w:rPr>
          <w:rFonts w:eastAsia="Times New Roman" w:cs="Times New Roman"/>
          <w:bCs/>
          <w:shd w:val="clear" w:color="auto" w:fill="FFFFFF"/>
        </w:rPr>
        <w:t xml:space="preserve">. </w:t>
      </w:r>
    </w:p>
    <w:p w14:paraId="02B311B2"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Από αυτή την άποψη, η τροπολογία, η οποία έρχεται, αντιμετωπίζει επιδερμικά κάποια ζητήματα διαδικαστικού χαρακτήρα και αντιμετωπίζει απλά κα</w:t>
      </w:r>
      <w:r>
        <w:rPr>
          <w:rFonts w:eastAsia="Times New Roman" w:cs="Times New Roman"/>
          <w:bCs/>
          <w:shd w:val="clear" w:color="auto" w:fill="FFFFFF"/>
        </w:rPr>
        <w:t xml:space="preserve">ι μόνο την επέκταση του χρόνου κατά τον οποίο μπορεί κάποιος να υποβάλει ένσταση σε σχέση με τους δασικούς χάρτες. Όμως, δεν λύνει τα σημαντικά προβλήματα που αυτοί δημιούργησαν, όσον αφορά εκτάσεις οι οποίες καλλιεργούνται από μικρούς και μεσαίους </w:t>
      </w:r>
      <w:proofErr w:type="spellStart"/>
      <w:r>
        <w:rPr>
          <w:rFonts w:eastAsia="Times New Roman" w:cs="Times New Roman"/>
          <w:bCs/>
          <w:shd w:val="clear" w:color="auto" w:fill="FFFFFF"/>
        </w:rPr>
        <w:t>αγροτοκ</w:t>
      </w:r>
      <w:r>
        <w:rPr>
          <w:rFonts w:eastAsia="Times New Roman" w:cs="Times New Roman"/>
          <w:bCs/>
          <w:shd w:val="clear" w:color="auto" w:fill="FFFFFF"/>
        </w:rPr>
        <w:t>τηνοτρόφους</w:t>
      </w:r>
      <w:proofErr w:type="spellEnd"/>
      <w:r>
        <w:rPr>
          <w:rFonts w:eastAsia="Times New Roman" w:cs="Times New Roman"/>
          <w:bCs/>
          <w:shd w:val="clear" w:color="auto" w:fill="FFFFFF"/>
        </w:rPr>
        <w:t xml:space="preserve">. </w:t>
      </w:r>
    </w:p>
    <w:p w14:paraId="02B311B3"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Από αυτή την άποψη, επειδή μας δημιουργείται και ένα ερωτηματικό, κύριε Υπουργέ, θα θέλαμε να σας ρωτήσουμε κάτι για την παράγραφο 4 της </w:t>
      </w:r>
      <w:r>
        <w:rPr>
          <w:rFonts w:eastAsia="Times New Roman"/>
          <w:bCs/>
          <w:shd w:val="clear" w:color="auto" w:fill="FFFFFF"/>
        </w:rPr>
        <w:t>συγκεκριμένης</w:t>
      </w:r>
      <w:r>
        <w:rPr>
          <w:rFonts w:eastAsia="Times New Roman" w:cs="Times New Roman"/>
          <w:bCs/>
          <w:shd w:val="clear" w:color="auto" w:fill="FFFFFF"/>
        </w:rPr>
        <w:t xml:space="preserve"> τροπολογίας, ώστε να καταλάβουμε ότι υπάρχουν ορισμένες </w:t>
      </w:r>
      <w:r>
        <w:rPr>
          <w:rFonts w:eastAsia="Times New Roman"/>
          <w:bCs/>
          <w:shd w:val="clear" w:color="auto" w:fill="FFFFFF"/>
        </w:rPr>
        <w:t>διαδικασίες</w:t>
      </w:r>
      <w:r>
        <w:rPr>
          <w:rFonts w:eastAsia="Times New Roman" w:cs="Times New Roman"/>
          <w:bCs/>
          <w:shd w:val="clear" w:color="auto" w:fill="FFFFFF"/>
        </w:rPr>
        <w:t xml:space="preserve"> τις οποίες </w:t>
      </w:r>
      <w:r>
        <w:rPr>
          <w:rFonts w:eastAsia="Times New Roman" w:cs="Times New Roman"/>
          <w:bCs/>
          <w:shd w:val="clear" w:color="auto" w:fill="FFFFFF"/>
        </w:rPr>
        <w:lastRenderedPageBreak/>
        <w:t>πρέπει να προλάβουμε. Γι</w:t>
      </w:r>
      <w:r>
        <w:rPr>
          <w:rFonts w:eastAsia="Times New Roman" w:cs="Times New Roman"/>
          <w:bCs/>
          <w:shd w:val="clear" w:color="auto" w:fill="FFFFFF"/>
        </w:rPr>
        <w:t>α</w:t>
      </w:r>
      <w:r>
        <w:rPr>
          <w:rFonts w:eastAsia="Times New Roman" w:cs="Times New Roman"/>
          <w:bCs/>
          <w:shd w:val="clear" w:color="auto" w:fill="FFFFFF"/>
        </w:rPr>
        <w:t xml:space="preserve"> αυτό έρχεται η τροπολογία, επειδή λήγουν αύριο κάποιες ημερομηνίες. </w:t>
      </w:r>
    </w:p>
    <w:p w14:paraId="02B311B4"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με την παράγραφο 4 εκτιμούμε ότι διαμορφώνεται ένα καθεστώς, το οποίο θα διαμορφώσει τις προϋποθέσεις αποχαρακτηρισμού </w:t>
      </w:r>
      <w:r>
        <w:rPr>
          <w:rFonts w:eastAsia="Times New Roman"/>
          <w:bCs/>
          <w:shd w:val="clear" w:color="auto" w:fill="FFFFFF"/>
        </w:rPr>
        <w:t>συγκεκριμένων</w:t>
      </w:r>
      <w:r>
        <w:rPr>
          <w:rFonts w:eastAsia="Times New Roman" w:cs="Times New Roman"/>
          <w:bCs/>
          <w:shd w:val="clear" w:color="auto" w:fill="FFFFFF"/>
        </w:rPr>
        <w:t xml:space="preserve"> αναδασωτέω</w:t>
      </w:r>
      <w:r>
        <w:rPr>
          <w:rFonts w:eastAsia="Times New Roman" w:cs="Times New Roman"/>
          <w:bCs/>
          <w:shd w:val="clear" w:color="auto" w:fill="FFFFFF"/>
        </w:rPr>
        <w:t xml:space="preserve">ν εκτάσεων, οι οποίες προκλήθηκαν από τις μεγάλες πυρκαγιές του 2007. </w:t>
      </w:r>
      <w:r>
        <w:rPr>
          <w:rFonts w:eastAsia="Times New Roman" w:cs="Times New Roman"/>
          <w:bCs/>
          <w:shd w:val="clear" w:color="auto" w:fill="FFFFFF"/>
        </w:rPr>
        <w:t>Ε</w:t>
      </w:r>
      <w:r>
        <w:rPr>
          <w:rFonts w:eastAsia="Times New Roman" w:cs="Times New Roman"/>
          <w:bCs/>
          <w:shd w:val="clear" w:color="auto" w:fill="FFFFFF"/>
        </w:rPr>
        <w:t xml:space="preserve">πειδή ακριβώς οι δαυλοί του 2007 αποτέλεσαν και την ατμομηχανή για να αλλάξει η χρήση γης και να διαμορφωθούν και επιχειρηματικές δραστηριότητες πολύ μεγάλης σημασίας και </w:t>
      </w:r>
      <w:proofErr w:type="spellStart"/>
      <w:r>
        <w:rPr>
          <w:rFonts w:eastAsia="Times New Roman" w:cs="Times New Roman"/>
          <w:bCs/>
          <w:shd w:val="clear" w:color="auto" w:fill="FFFFFF"/>
        </w:rPr>
        <w:t>χαρακτήρος</w:t>
      </w:r>
      <w:proofErr w:type="spellEnd"/>
      <w:r>
        <w:rPr>
          <w:rFonts w:eastAsia="Times New Roman" w:cs="Times New Roman"/>
          <w:bCs/>
          <w:shd w:val="clear" w:color="auto" w:fill="FFFFFF"/>
        </w:rPr>
        <w:t>, εμ</w:t>
      </w:r>
      <w:r>
        <w:rPr>
          <w:rFonts w:eastAsia="Times New Roman" w:cs="Times New Roman"/>
          <w:bCs/>
          <w:shd w:val="clear" w:color="auto" w:fill="FFFFFF"/>
        </w:rPr>
        <w:t>είς λέμε ότι αυτή την παράγραφο 4 πρέπει να την αποσύρετε και να έρθει μαζί με τα άλλα ζητήματα, τα οποία θα φέρετε στο νομοσχέδιο</w:t>
      </w:r>
      <w:r>
        <w:rPr>
          <w:rFonts w:eastAsia="Times New Roman" w:cs="Times New Roman"/>
          <w:bCs/>
          <w:shd w:val="clear" w:color="auto" w:fill="FFFFFF"/>
        </w:rPr>
        <w:t>,</w:t>
      </w:r>
      <w:r>
        <w:rPr>
          <w:rFonts w:eastAsia="Times New Roman" w:cs="Times New Roman"/>
          <w:bCs/>
          <w:shd w:val="clear" w:color="auto" w:fill="FFFFFF"/>
        </w:rPr>
        <w:t xml:space="preserve"> που θα αντιμετωπίζουν, όπως είπατε και εσείς στην </w:t>
      </w:r>
      <w:r>
        <w:rPr>
          <w:rFonts w:eastAsia="Times New Roman" w:cs="Times New Roman"/>
          <w:bCs/>
          <w:shd w:val="clear" w:color="auto" w:fill="FFFFFF"/>
        </w:rPr>
        <w:t>ε</w:t>
      </w:r>
      <w:r>
        <w:rPr>
          <w:rFonts w:eastAsia="Times New Roman" w:cs="Times New Roman"/>
          <w:bCs/>
          <w:shd w:val="clear" w:color="auto" w:fill="FFFFFF"/>
        </w:rPr>
        <w:t xml:space="preserve">πιτροπή, πλευρές, όπως </w:t>
      </w:r>
      <w:r>
        <w:rPr>
          <w:rFonts w:eastAsia="Times New Roman"/>
          <w:bCs/>
          <w:shd w:val="clear" w:color="auto" w:fill="FFFFFF"/>
        </w:rPr>
        <w:t>είναι</w:t>
      </w:r>
      <w:r>
        <w:rPr>
          <w:rFonts w:eastAsia="Times New Roman"/>
          <w:bCs/>
          <w:shd w:val="clear" w:color="auto" w:fill="FFFFFF"/>
        </w:rPr>
        <w:t>,</w:t>
      </w:r>
      <w:r>
        <w:rPr>
          <w:rFonts w:eastAsia="Times New Roman" w:cs="Times New Roman"/>
          <w:bCs/>
          <w:shd w:val="clear" w:color="auto" w:fill="FFFFFF"/>
        </w:rPr>
        <w:t xml:space="preserve"> για παράδειγμα</w:t>
      </w:r>
      <w:r>
        <w:rPr>
          <w:rFonts w:eastAsia="Times New Roman" w:cs="Times New Roman"/>
          <w:bCs/>
          <w:shd w:val="clear" w:color="auto" w:fill="FFFFFF"/>
        </w:rPr>
        <w:t>,</w:t>
      </w:r>
      <w:r>
        <w:rPr>
          <w:rFonts w:eastAsia="Times New Roman" w:cs="Times New Roman"/>
          <w:bCs/>
          <w:shd w:val="clear" w:color="auto" w:fill="FFFFFF"/>
        </w:rPr>
        <w:t xml:space="preserve"> οι </w:t>
      </w:r>
      <w:proofErr w:type="spellStart"/>
      <w:r>
        <w:rPr>
          <w:rFonts w:eastAsia="Times New Roman" w:cs="Times New Roman"/>
          <w:bCs/>
          <w:shd w:val="clear" w:color="auto" w:fill="FFFFFF"/>
        </w:rPr>
        <w:t>χορτολιβαδικές</w:t>
      </w:r>
      <w:proofErr w:type="spellEnd"/>
      <w:r>
        <w:rPr>
          <w:rFonts w:eastAsia="Times New Roman" w:cs="Times New Roman"/>
          <w:bCs/>
          <w:shd w:val="clear" w:color="auto" w:fill="FFFFFF"/>
        </w:rPr>
        <w:t xml:space="preserve"> εκτάσεις </w:t>
      </w:r>
      <w:r>
        <w:rPr>
          <w:rFonts w:eastAsia="Times New Roman" w:cs="Times New Roman"/>
          <w:bCs/>
          <w:shd w:val="clear" w:color="auto" w:fill="FFFFFF"/>
        </w:rPr>
        <w:t xml:space="preserve">και μια σειρά άλλα ζητήματα. </w:t>
      </w:r>
    </w:p>
    <w:p w14:paraId="02B311B5" w14:textId="77777777" w:rsidR="00A65738" w:rsidRDefault="00F83115">
      <w:pPr>
        <w:spacing w:after="0" w:line="600" w:lineRule="auto"/>
        <w:ind w:firstLine="720"/>
        <w:jc w:val="both"/>
        <w:rPr>
          <w:rFonts w:eastAsia="Times New Roman"/>
          <w:bCs/>
          <w:shd w:val="clear" w:color="auto" w:fill="FFFFFF"/>
        </w:rPr>
      </w:pPr>
      <w:r>
        <w:rPr>
          <w:rFonts w:eastAsia="Times New Roman" w:cs="Times New Roman"/>
          <w:bCs/>
          <w:shd w:val="clear" w:color="auto" w:fill="FFFFFF"/>
        </w:rPr>
        <w:t>Γι</w:t>
      </w:r>
      <w:r>
        <w:rPr>
          <w:rFonts w:eastAsia="Times New Roman" w:cs="Times New Roman"/>
          <w:bCs/>
          <w:shd w:val="clear" w:color="auto" w:fill="FFFFFF"/>
        </w:rPr>
        <w:t>α</w:t>
      </w:r>
      <w:r>
        <w:rPr>
          <w:rFonts w:eastAsia="Times New Roman" w:cs="Times New Roman"/>
          <w:bCs/>
          <w:shd w:val="clear" w:color="auto" w:fill="FFFFFF"/>
        </w:rPr>
        <w:t xml:space="preserve"> αυτόν ακριβώς τον λόγο  ζητάμε από την </w:t>
      </w:r>
      <w:r>
        <w:rPr>
          <w:rFonts w:eastAsia="Times New Roman"/>
          <w:bCs/>
          <w:shd w:val="clear" w:color="auto" w:fill="FFFFFF"/>
        </w:rPr>
        <w:t>Κυβέρνηση</w:t>
      </w:r>
      <w:r>
        <w:rPr>
          <w:rFonts w:eastAsia="Times New Roman" w:cs="Times New Roman"/>
          <w:bCs/>
          <w:shd w:val="clear" w:color="auto" w:fill="FFFFFF"/>
        </w:rPr>
        <w:t xml:space="preserve"> να αποσύρει σήμερα την παράγραφο 4  της </w:t>
      </w:r>
      <w:r>
        <w:rPr>
          <w:rFonts w:eastAsia="Times New Roman"/>
          <w:bCs/>
          <w:shd w:val="clear" w:color="auto" w:fill="FFFFFF"/>
        </w:rPr>
        <w:t>συγκεκριμένης τροπολογίας και να έρθουν να εκθέσουν τη γνώμη τους για τη συγκεκριμένη παράγραφο και οι φορείς: οι δασολόγοι και οι υπ</w:t>
      </w:r>
      <w:r>
        <w:rPr>
          <w:rFonts w:eastAsia="Times New Roman"/>
          <w:bCs/>
          <w:shd w:val="clear" w:color="auto" w:fill="FFFFFF"/>
        </w:rPr>
        <w:t xml:space="preserve">όλοιποι οι οποίοι μπορούν να πουν τη γνώμη τους στο συγκεκριμένο ζήτημα. </w:t>
      </w:r>
    </w:p>
    <w:p w14:paraId="02B311B6" w14:textId="77777777" w:rsidR="00A65738" w:rsidRDefault="00F83115">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Ευχαριστώ πολύ. </w:t>
      </w:r>
    </w:p>
    <w:p w14:paraId="02B311B7" w14:textId="77777777" w:rsidR="00A65738" w:rsidRDefault="00F83115">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Εμείς ευχαριστούμε. </w:t>
      </w:r>
    </w:p>
    <w:p w14:paraId="02B311B8" w14:textId="77777777" w:rsidR="00A65738" w:rsidRDefault="00F83115">
      <w:pPr>
        <w:spacing w:after="0" w:line="600" w:lineRule="auto"/>
        <w:ind w:firstLine="720"/>
        <w:jc w:val="both"/>
        <w:rPr>
          <w:rFonts w:eastAsia="Times New Roman"/>
          <w:bCs/>
          <w:shd w:val="clear" w:color="auto" w:fill="FFFFFF"/>
        </w:rPr>
      </w:pPr>
      <w:r>
        <w:rPr>
          <w:rFonts w:eastAsia="Times New Roman"/>
          <w:bCs/>
          <w:shd w:val="clear" w:color="auto" w:fill="FFFFFF"/>
        </w:rPr>
        <w:t xml:space="preserve">Ο κ. Λαζαρίδης έχει τον λόγο. </w:t>
      </w:r>
    </w:p>
    <w:p w14:paraId="02B311B9" w14:textId="77777777" w:rsidR="00A65738" w:rsidRDefault="00F83115">
      <w:pPr>
        <w:spacing w:after="0" w:line="600" w:lineRule="auto"/>
        <w:ind w:firstLine="720"/>
        <w:jc w:val="both"/>
        <w:rPr>
          <w:rFonts w:eastAsia="Times New Roman"/>
          <w:bCs/>
          <w:shd w:val="clear" w:color="auto" w:fill="FFFFFF"/>
        </w:rPr>
      </w:pPr>
      <w:r>
        <w:rPr>
          <w:rFonts w:eastAsia="Times New Roman"/>
          <w:b/>
          <w:bCs/>
          <w:shd w:val="clear" w:color="auto" w:fill="FFFFFF"/>
        </w:rPr>
        <w:t>ΓΕΩΡΓΙΟΣ ΛΑΖΑΡΙΔΗΣ:</w:t>
      </w:r>
      <w:r>
        <w:rPr>
          <w:rFonts w:eastAsia="Times New Roman"/>
          <w:bCs/>
          <w:shd w:val="clear" w:color="auto" w:fill="FFFFFF"/>
        </w:rPr>
        <w:t xml:space="preserve"> Σας ευχαριστώ, κύριε Πρόεδρε. </w:t>
      </w:r>
    </w:p>
    <w:p w14:paraId="02B311BA" w14:textId="77777777" w:rsidR="00A65738" w:rsidRDefault="00F83115">
      <w:pPr>
        <w:spacing w:after="0" w:line="600" w:lineRule="auto"/>
        <w:ind w:firstLine="720"/>
        <w:jc w:val="both"/>
        <w:rPr>
          <w:rFonts w:eastAsia="Times New Roman"/>
          <w:bCs/>
          <w:shd w:val="clear" w:color="auto" w:fill="FFFFFF"/>
        </w:rPr>
      </w:pPr>
      <w:r>
        <w:rPr>
          <w:rFonts w:eastAsia="Times New Roman"/>
          <w:bCs/>
          <w:shd w:val="clear" w:color="auto" w:fill="FFFFFF"/>
        </w:rPr>
        <w:t>Για την κύρωση της σύμβασης δ</w:t>
      </w:r>
      <w:r>
        <w:rPr>
          <w:rFonts w:eastAsia="Times New Roman"/>
          <w:bCs/>
          <w:shd w:val="clear" w:color="auto" w:fill="FFFFFF"/>
        </w:rPr>
        <w:t xml:space="preserve">εν θα τοποθετηθώ, γιατί είμαστε θετικοί. Οι Ανεξάρτητοι Έλληνες τοποθετηθήκαμε ήδη από την </w:t>
      </w:r>
      <w:r>
        <w:rPr>
          <w:rFonts w:eastAsia="Times New Roman"/>
          <w:bCs/>
          <w:shd w:val="clear" w:color="auto" w:fill="FFFFFF"/>
        </w:rPr>
        <w:t>ε</w:t>
      </w:r>
      <w:r>
        <w:rPr>
          <w:rFonts w:eastAsia="Times New Roman"/>
          <w:bCs/>
          <w:shd w:val="clear" w:color="auto" w:fill="FFFFFF"/>
        </w:rPr>
        <w:t xml:space="preserve">πιτροπή. Θα ήθελα να μιλήσω για την υπουργική τροπολογία όσον αφορά στους δασικούς χάρτες. </w:t>
      </w:r>
    </w:p>
    <w:p w14:paraId="02B311BB" w14:textId="77777777" w:rsidR="00A65738" w:rsidRDefault="00F83115">
      <w:pPr>
        <w:spacing w:after="0" w:line="600" w:lineRule="auto"/>
        <w:ind w:firstLine="720"/>
        <w:jc w:val="both"/>
        <w:rPr>
          <w:rFonts w:eastAsia="Times New Roman"/>
          <w:bCs/>
          <w:shd w:val="clear" w:color="auto" w:fill="FFFFFF"/>
        </w:rPr>
      </w:pPr>
      <w:r>
        <w:rPr>
          <w:rFonts w:eastAsia="Times New Roman"/>
          <w:bCs/>
          <w:shd w:val="clear" w:color="auto" w:fill="FFFFFF"/>
        </w:rPr>
        <w:t xml:space="preserve">Όπως είπα και στην </w:t>
      </w:r>
      <w:r>
        <w:rPr>
          <w:rFonts w:eastAsia="Times New Roman"/>
          <w:bCs/>
          <w:shd w:val="clear" w:color="auto" w:fill="FFFFFF"/>
        </w:rPr>
        <w:t>ε</w:t>
      </w:r>
      <w:r>
        <w:rPr>
          <w:rFonts w:eastAsia="Times New Roman"/>
          <w:bCs/>
          <w:shd w:val="clear" w:color="auto" w:fill="FFFFFF"/>
        </w:rPr>
        <w:t>πιτροπή, πράγματι, η κατάσταση έξω στην ύπαιθρο, όσο</w:t>
      </w:r>
      <w:r>
        <w:rPr>
          <w:rFonts w:eastAsia="Times New Roman"/>
          <w:bCs/>
          <w:shd w:val="clear" w:color="auto" w:fill="FFFFFF"/>
        </w:rPr>
        <w:t xml:space="preserve">ν αφορά στους δασικούς χάρτες, δεν περιγράφεται. Ο κόσμος είναι σε απόλυτη αναστάτωση. Σας το είχα μεταφέρει, κύριε Υπουργέ, ήδη από την </w:t>
      </w:r>
      <w:r>
        <w:rPr>
          <w:rFonts w:eastAsia="Times New Roman"/>
          <w:bCs/>
          <w:shd w:val="clear" w:color="auto" w:fill="FFFFFF"/>
        </w:rPr>
        <w:t>ε</w:t>
      </w:r>
      <w:r>
        <w:rPr>
          <w:rFonts w:eastAsia="Times New Roman"/>
          <w:bCs/>
          <w:shd w:val="clear" w:color="auto" w:fill="FFFFFF"/>
        </w:rPr>
        <w:t xml:space="preserve">πιτροπή. </w:t>
      </w:r>
    </w:p>
    <w:p w14:paraId="02B311BC" w14:textId="77777777" w:rsidR="00A65738" w:rsidRDefault="00F83115">
      <w:pPr>
        <w:spacing w:after="0" w:line="600" w:lineRule="auto"/>
        <w:ind w:firstLine="720"/>
        <w:jc w:val="both"/>
        <w:rPr>
          <w:rFonts w:eastAsia="Times New Roman"/>
          <w:bCs/>
          <w:shd w:val="clear" w:color="auto" w:fill="FFFFFF"/>
        </w:rPr>
      </w:pPr>
      <w:r>
        <w:rPr>
          <w:rFonts w:eastAsia="Times New Roman"/>
          <w:bCs/>
          <w:shd w:val="clear" w:color="auto" w:fill="FFFFFF"/>
        </w:rPr>
        <w:t>Γιατί η σύνταξη αυτών των δασικών χαρτών ξεκίνησε λάθος από το 2014. Βέβαια, το πρόβλημα με το τι είναι δασι</w:t>
      </w:r>
      <w:r>
        <w:rPr>
          <w:rFonts w:eastAsia="Times New Roman"/>
          <w:bCs/>
          <w:shd w:val="clear" w:color="auto" w:fill="FFFFFF"/>
        </w:rPr>
        <w:t xml:space="preserve">κό και το τι είναι αγροτικό είναι ένα πρόβλημα το οποίο ξεκινάει εδώ και δεκαετίες. Εδώ θα ήθελα να πω ότι, αν ασχοληθεί </w:t>
      </w:r>
      <w:r>
        <w:rPr>
          <w:rFonts w:eastAsia="Times New Roman"/>
          <w:bCs/>
          <w:shd w:val="clear" w:color="auto" w:fill="FFFFFF"/>
        </w:rPr>
        <w:t xml:space="preserve">κανείς </w:t>
      </w:r>
      <w:r>
        <w:rPr>
          <w:rFonts w:eastAsia="Times New Roman"/>
          <w:bCs/>
          <w:shd w:val="clear" w:color="auto" w:fill="FFFFFF"/>
        </w:rPr>
        <w:t xml:space="preserve">και διαβάσει όλο το νομικό πλαίσιο, όσον αφορά τον χαρακτηρισμό ή την περιγραφή των δασικών εκτάσεων, είναι ένα νομικό πλαίσιο με πλήρη ασάφεια και πολυνομία, η οποία δίνει τη δυνατότητα σε </w:t>
      </w:r>
      <w:r>
        <w:rPr>
          <w:rFonts w:eastAsia="Times New Roman"/>
          <w:bCs/>
          <w:shd w:val="clear" w:color="auto" w:fill="FFFFFF"/>
        </w:rPr>
        <w:lastRenderedPageBreak/>
        <w:t>ορισμένους υπαλλήλους από τα δασαρχεία να κάνουν καταχρηστική άσκη</w:t>
      </w:r>
      <w:r>
        <w:rPr>
          <w:rFonts w:eastAsia="Times New Roman"/>
          <w:bCs/>
          <w:shd w:val="clear" w:color="auto" w:fill="FFFFFF"/>
        </w:rPr>
        <w:t>ση των δικαιωμάτων τους, με αποτέλεσμα να βλέπουμε το φαινόμενο να κηρύσσονται αναδασωτέες ή δασικές εκτάσεις οι οποίες είναι αγροτικές. Δεν ήταν ποτέ δασικές αυτές οι εκτάσεις, αλλά καταχρηστικά, επειδή κάποιοι είχαν το δικαίωμα</w:t>
      </w:r>
      <w:r>
        <w:rPr>
          <w:rFonts w:eastAsia="Times New Roman"/>
          <w:bCs/>
          <w:shd w:val="clear" w:color="auto" w:fill="FFFFFF"/>
        </w:rPr>
        <w:t>,</w:t>
      </w:r>
      <w:r>
        <w:rPr>
          <w:rFonts w:eastAsia="Times New Roman"/>
          <w:bCs/>
          <w:shd w:val="clear" w:color="auto" w:fill="FFFFFF"/>
        </w:rPr>
        <w:t xml:space="preserve"> τις χαρακτήριζαν έτσι. </w:t>
      </w:r>
    </w:p>
    <w:p w14:paraId="02B311B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δείτε τι εννοούμε όταν μιλάμε για πολυνομία, το μέγεθος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αυτής της κατάστασης, έχουμε μέσα σε όλο αυτό το νομικό πλαίσιο, νομικούς όρους που δεν υπάρχουν σε κα</w:t>
      </w:r>
      <w:r>
        <w:rPr>
          <w:rFonts w:eastAsia="Times New Roman" w:cs="Times New Roman"/>
          <w:szCs w:val="24"/>
        </w:rPr>
        <w:t>μ</w:t>
      </w:r>
      <w:r>
        <w:rPr>
          <w:rFonts w:eastAsia="Times New Roman" w:cs="Times New Roman"/>
          <w:szCs w:val="24"/>
        </w:rPr>
        <w:t xml:space="preserve">μία πολιτισμένη χώρα στον κόσμο. Θα σας πω ένα παράδειγμα. </w:t>
      </w:r>
    </w:p>
    <w:p w14:paraId="02B311B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Δασωμένος αγρός</w:t>
      </w:r>
      <w:r>
        <w:rPr>
          <w:rFonts w:eastAsia="Times New Roman" w:cs="Times New Roman"/>
          <w:szCs w:val="24"/>
        </w:rPr>
        <w:t>»</w:t>
      </w:r>
      <w:r>
        <w:rPr>
          <w:rFonts w:eastAsia="Times New Roman" w:cs="Times New Roman"/>
          <w:szCs w:val="24"/>
        </w:rPr>
        <w:t>: Δεν το</w:t>
      </w:r>
      <w:r>
        <w:rPr>
          <w:rFonts w:eastAsia="Times New Roman" w:cs="Times New Roman"/>
          <w:szCs w:val="24"/>
        </w:rPr>
        <w:t xml:space="preserve">ν συναντάς πουθενά. Είναι κάτι ασύλληπτο. Ή αγρός θα είναι ή δάσος. Τι σημαίνει, δηλαδή, </w:t>
      </w:r>
      <w:r>
        <w:rPr>
          <w:rFonts w:eastAsia="Times New Roman" w:cs="Times New Roman"/>
          <w:szCs w:val="24"/>
        </w:rPr>
        <w:t>«</w:t>
      </w:r>
      <w:r>
        <w:rPr>
          <w:rFonts w:eastAsia="Times New Roman" w:cs="Times New Roman"/>
          <w:szCs w:val="24"/>
        </w:rPr>
        <w:t>δασωμένος αγρός</w:t>
      </w:r>
      <w:r>
        <w:rPr>
          <w:rFonts w:eastAsia="Times New Roman" w:cs="Times New Roman"/>
          <w:szCs w:val="24"/>
        </w:rPr>
        <w:t>»</w:t>
      </w:r>
      <w:r>
        <w:rPr>
          <w:rFonts w:eastAsia="Times New Roman" w:cs="Times New Roman"/>
          <w:szCs w:val="24"/>
        </w:rPr>
        <w:t>; Εγώ σας λέω το εξής: Στον κάμπο, στη Λάρισα, εάν ένας αγρότης αφήσει ένα χωράφι για οποιο</w:t>
      </w:r>
      <w:r>
        <w:rPr>
          <w:rFonts w:eastAsia="Times New Roman" w:cs="Times New Roman"/>
          <w:szCs w:val="24"/>
        </w:rPr>
        <w:t>ν</w:t>
      </w:r>
      <w:r>
        <w:rPr>
          <w:rFonts w:eastAsia="Times New Roman" w:cs="Times New Roman"/>
          <w:szCs w:val="24"/>
        </w:rPr>
        <w:t>δήποτε λόγο, είτε αρρώστησε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δεν ασχ</w:t>
      </w:r>
      <w:r>
        <w:rPr>
          <w:rFonts w:eastAsia="Times New Roman" w:cs="Times New Roman"/>
          <w:szCs w:val="24"/>
        </w:rPr>
        <w:t xml:space="preserve">ολήθηκε για πέντε χρόνια, θα γεμίσει θάμνους. Άρα τι έχουμε; Στον κάμπο της Λάρισας έχουμε </w:t>
      </w:r>
      <w:r>
        <w:rPr>
          <w:rFonts w:eastAsia="Times New Roman" w:cs="Times New Roman"/>
          <w:szCs w:val="24"/>
        </w:rPr>
        <w:t>«</w:t>
      </w:r>
      <w:r>
        <w:rPr>
          <w:rFonts w:eastAsia="Times New Roman" w:cs="Times New Roman"/>
          <w:szCs w:val="24"/>
        </w:rPr>
        <w:t>δασωμένο αγρό</w:t>
      </w:r>
      <w:r>
        <w:rPr>
          <w:rFonts w:eastAsia="Times New Roman" w:cs="Times New Roman"/>
          <w:szCs w:val="24"/>
        </w:rPr>
        <w:t>»</w:t>
      </w:r>
      <w:r>
        <w:rPr>
          <w:rFonts w:eastAsia="Times New Roman" w:cs="Times New Roman"/>
          <w:szCs w:val="24"/>
        </w:rPr>
        <w:t>. Μιλάμε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την απόλυτη τρέλα. Τώρα καλούνται πλέον οι Έλληνες πολίτες να το αντιμετωπίσουν διά μέσου αυτής της σύνταξης των χαρτών. </w:t>
      </w:r>
    </w:p>
    <w:p w14:paraId="02B311B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Ένα άλ</w:t>
      </w:r>
      <w:r>
        <w:rPr>
          <w:rFonts w:eastAsia="Times New Roman" w:cs="Times New Roman"/>
          <w:szCs w:val="24"/>
        </w:rPr>
        <w:t>λο φαινόμενο εξαιτίας του οποίου κινδυνεύουν να χαθούν ιδιοκτησίες είναι το ότι οι υπάλληλοι δεν αναγνώριζαν πράξεις οι οποίες έχουν γίνει στο παρελθόν κι έχουν ακολουθήσει όλες τις νόμιμες διαδικασίες, προκειμένου να κατοχυρωθούν οι ιδιοκτησίες. Αναφέρομα</w:t>
      </w:r>
      <w:r>
        <w:rPr>
          <w:rFonts w:eastAsia="Times New Roman" w:cs="Times New Roman"/>
          <w:szCs w:val="24"/>
        </w:rPr>
        <w:t xml:space="preserve">ι στις εκτάσεις, στα ανταλλάξιμα που είχα αναφερθεί και παλαιότερα. Μιλάμε για αποφάσεις των Επιτροπών Απαλλοτριώσεων του ’29. Μιλάμε για πρωτόκολλα τα οποία </w:t>
      </w:r>
      <w:proofErr w:type="spellStart"/>
      <w:r>
        <w:rPr>
          <w:rFonts w:eastAsia="Times New Roman" w:cs="Times New Roman"/>
          <w:szCs w:val="24"/>
        </w:rPr>
        <w:t>συνετάγησαν</w:t>
      </w:r>
      <w:proofErr w:type="spellEnd"/>
      <w:r>
        <w:rPr>
          <w:rFonts w:eastAsia="Times New Roman" w:cs="Times New Roman"/>
          <w:szCs w:val="24"/>
        </w:rPr>
        <w:t xml:space="preserve"> το 1932, πράξεις οι οποίες </w:t>
      </w:r>
      <w:proofErr w:type="spellStart"/>
      <w:r>
        <w:rPr>
          <w:rFonts w:eastAsia="Times New Roman" w:cs="Times New Roman"/>
          <w:szCs w:val="24"/>
        </w:rPr>
        <w:t>μετε</w:t>
      </w:r>
      <w:r>
        <w:rPr>
          <w:rFonts w:eastAsia="Times New Roman" w:cs="Times New Roman"/>
          <w:szCs w:val="24"/>
        </w:rPr>
        <w:t>γ</w:t>
      </w:r>
      <w:r>
        <w:rPr>
          <w:rFonts w:eastAsia="Times New Roman" w:cs="Times New Roman"/>
          <w:szCs w:val="24"/>
        </w:rPr>
        <w:t>γράφησαν</w:t>
      </w:r>
      <w:proofErr w:type="spellEnd"/>
      <w:r>
        <w:rPr>
          <w:rFonts w:eastAsia="Times New Roman" w:cs="Times New Roman"/>
          <w:szCs w:val="24"/>
        </w:rPr>
        <w:t xml:space="preserve"> κανονικά σε υποθηκοφυλακεία. Οι εκτάσεις αυτέ</w:t>
      </w:r>
      <w:r>
        <w:rPr>
          <w:rFonts w:eastAsia="Times New Roman" w:cs="Times New Roman"/>
          <w:szCs w:val="24"/>
        </w:rPr>
        <w:t>ς δόθηκαν στους πρόσφυγες. Ήταν τα ανταλλάξιμα</w:t>
      </w:r>
      <w:r>
        <w:rPr>
          <w:rFonts w:eastAsia="Times New Roman" w:cs="Times New Roman"/>
          <w:szCs w:val="24"/>
        </w:rPr>
        <w:t>,</w:t>
      </w:r>
      <w:r>
        <w:rPr>
          <w:rFonts w:eastAsia="Times New Roman" w:cs="Times New Roman"/>
          <w:szCs w:val="24"/>
        </w:rPr>
        <w:t xml:space="preserve"> ξέρετε. Κι εγώ πρόσφυγας είμαι. Αφήσαμε τις περιουσίες μας εκεί</w:t>
      </w:r>
      <w:r>
        <w:rPr>
          <w:rFonts w:eastAsia="Times New Roman" w:cs="Times New Roman"/>
          <w:szCs w:val="24"/>
        </w:rPr>
        <w:t>,</w:t>
      </w:r>
      <w:r>
        <w:rPr>
          <w:rFonts w:eastAsia="Times New Roman" w:cs="Times New Roman"/>
          <w:szCs w:val="24"/>
        </w:rPr>
        <w:t xml:space="preserve"> στον Πόντο ή στη Μικρά Ασία, εν πάση </w:t>
      </w:r>
      <w:proofErr w:type="spellStart"/>
      <w:r>
        <w:rPr>
          <w:rFonts w:eastAsia="Times New Roman" w:cs="Times New Roman"/>
          <w:szCs w:val="24"/>
        </w:rPr>
        <w:t>περιπτώσει</w:t>
      </w:r>
      <w:proofErr w:type="spellEnd"/>
      <w:r>
        <w:rPr>
          <w:rFonts w:eastAsia="Times New Roman" w:cs="Times New Roman"/>
          <w:szCs w:val="24"/>
        </w:rPr>
        <w:t>, από όπου ήρθε ο κάθε πρόσφυγας, και ήρθαμε εδώ</w:t>
      </w:r>
      <w:r>
        <w:rPr>
          <w:rFonts w:eastAsia="Times New Roman" w:cs="Times New Roman"/>
          <w:szCs w:val="24"/>
        </w:rPr>
        <w:t>,</w:t>
      </w:r>
      <w:r>
        <w:rPr>
          <w:rFonts w:eastAsia="Times New Roman" w:cs="Times New Roman"/>
          <w:szCs w:val="24"/>
        </w:rPr>
        <w:t xml:space="preserve"> προκειμένου να δοθούν αντίστοιχες εκτάσεις. Εά</w:t>
      </w:r>
      <w:r>
        <w:rPr>
          <w:rFonts w:eastAsia="Times New Roman" w:cs="Times New Roman"/>
          <w:szCs w:val="24"/>
        </w:rPr>
        <w:t xml:space="preserve">ν έρχεται το </w:t>
      </w:r>
      <w:r>
        <w:rPr>
          <w:rFonts w:eastAsia="Times New Roman" w:cs="Times New Roman"/>
          <w:szCs w:val="24"/>
        </w:rPr>
        <w:t>δ</w:t>
      </w:r>
      <w:r>
        <w:rPr>
          <w:rFonts w:eastAsia="Times New Roman" w:cs="Times New Roman"/>
          <w:szCs w:val="24"/>
        </w:rPr>
        <w:t xml:space="preserve">ημόσιο και αμφισβητεί αυτές τις εκτάσεις οι οποίες </w:t>
      </w:r>
      <w:proofErr w:type="spellStart"/>
      <w:r>
        <w:rPr>
          <w:rFonts w:eastAsia="Times New Roman" w:cs="Times New Roman"/>
          <w:szCs w:val="24"/>
        </w:rPr>
        <w:t>εδόθησαν</w:t>
      </w:r>
      <w:proofErr w:type="spellEnd"/>
      <w:r>
        <w:rPr>
          <w:rFonts w:eastAsia="Times New Roman" w:cs="Times New Roman"/>
          <w:szCs w:val="24"/>
        </w:rPr>
        <w:t xml:space="preserve"> ως χωράφια, αυτό σημαίνει ότι το ελληνικό </w:t>
      </w:r>
      <w:r>
        <w:rPr>
          <w:rFonts w:eastAsia="Times New Roman" w:cs="Times New Roman"/>
          <w:szCs w:val="24"/>
        </w:rPr>
        <w:t>δ</w:t>
      </w:r>
      <w:r>
        <w:rPr>
          <w:rFonts w:eastAsia="Times New Roman" w:cs="Times New Roman"/>
          <w:szCs w:val="24"/>
        </w:rPr>
        <w:t xml:space="preserve">ημόσιο εξαπάτησε αυτούς τους ανθρώπους. Μιλάμε για βαριές εκφράσεις, οι οποίες βγαίνουν μέσα από γεγονότα και πράξεις. </w:t>
      </w:r>
    </w:p>
    <w:p w14:paraId="02B311C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λοιπόν, ν</w:t>
      </w:r>
      <w:r>
        <w:rPr>
          <w:rFonts w:eastAsia="Times New Roman" w:cs="Times New Roman"/>
          <w:szCs w:val="24"/>
        </w:rPr>
        <w:t>α μην υποτιμούμε και τις παλιές ιδιοκτησίες. Αντίστοιχο πρόβλημα αντιμετωπίζουν και οι παλιές ιδιο</w:t>
      </w:r>
      <w:r>
        <w:rPr>
          <w:rFonts w:eastAsia="Times New Roman" w:cs="Times New Roman"/>
          <w:szCs w:val="24"/>
        </w:rPr>
        <w:lastRenderedPageBreak/>
        <w:t>κτησίες. Αυτό το φαινόμενο το έχουμε σε μεγάλη έκταση στην Πελοπόννησο, όπως επίσης και σε περιοχές της Μακεδονίας, γιατί ναι μεν έχουμε πολλούς πρόσφυγες, αλ</w:t>
      </w:r>
      <w:r>
        <w:rPr>
          <w:rFonts w:eastAsia="Times New Roman" w:cs="Times New Roman"/>
          <w:szCs w:val="24"/>
        </w:rPr>
        <w:t xml:space="preserve">λά έχουμε και πολλές παλιές ιδιοκτησίες. </w:t>
      </w:r>
    </w:p>
    <w:p w14:paraId="02B311C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Μάλιστα, στη Χαλκιδική ήμουν πρόσφατα σε μια εκπομπή στην τηλεόραση με τον Πρόεδρο του Αγροτικού Συνεταιρισμού </w:t>
      </w:r>
      <w:proofErr w:type="spellStart"/>
      <w:r>
        <w:rPr>
          <w:rFonts w:eastAsia="Times New Roman" w:cs="Times New Roman"/>
          <w:szCs w:val="24"/>
        </w:rPr>
        <w:t>Μεταγγιτσίου</w:t>
      </w:r>
      <w:proofErr w:type="spellEnd"/>
      <w:r>
        <w:rPr>
          <w:rFonts w:eastAsia="Times New Roman" w:cs="Times New Roman"/>
          <w:szCs w:val="24"/>
        </w:rPr>
        <w:t xml:space="preserve">, ο οποίος είπε </w:t>
      </w:r>
      <w:r>
        <w:rPr>
          <w:rFonts w:eastAsia="Times New Roman" w:cs="Times New Roman"/>
          <w:szCs w:val="24"/>
        </w:rPr>
        <w:t>κάτι</w:t>
      </w:r>
      <w:r>
        <w:rPr>
          <w:rFonts w:eastAsia="Times New Roman" w:cs="Times New Roman"/>
          <w:szCs w:val="24"/>
        </w:rPr>
        <w:t>, το οποίο έψαξα να το επαληθεύσω και πραγματικά εξεπλάγην. Πράγματι, ο</w:t>
      </w:r>
      <w:r>
        <w:rPr>
          <w:rFonts w:eastAsia="Times New Roman" w:cs="Times New Roman"/>
          <w:szCs w:val="24"/>
        </w:rPr>
        <w:t xml:space="preserve"> άνθρωπος δεν </w:t>
      </w:r>
      <w:proofErr w:type="spellStart"/>
      <w:r>
        <w:rPr>
          <w:rFonts w:eastAsia="Times New Roman" w:cs="Times New Roman"/>
          <w:szCs w:val="24"/>
        </w:rPr>
        <w:t>υπερέβα</w:t>
      </w:r>
      <w:r>
        <w:rPr>
          <w:rFonts w:eastAsia="Times New Roman" w:cs="Times New Roman"/>
          <w:szCs w:val="24"/>
        </w:rPr>
        <w:t>λ</w:t>
      </w:r>
      <w:r>
        <w:rPr>
          <w:rFonts w:eastAsia="Times New Roman" w:cs="Times New Roman"/>
          <w:szCs w:val="24"/>
        </w:rPr>
        <w:t>λε</w:t>
      </w:r>
      <w:proofErr w:type="spellEnd"/>
      <w:r>
        <w:rPr>
          <w:rFonts w:eastAsia="Times New Roman" w:cs="Times New Roman"/>
          <w:szCs w:val="24"/>
        </w:rPr>
        <w:t>. Μου είπε το εξής, επειδή έγινε και γίνεται αναφορά για τις αεροφωτογραφίες του 1945, δηλαδή χρησιμοποιούνται οι αεροφωτογραφίες του 1945, προκειμένου να επιβεβαιωθεί ο χαρακτήρας ιδιότητα ενός αγροτεμαχίου, ενός τμήματος γης, να τ</w:t>
      </w:r>
      <w:r>
        <w:rPr>
          <w:rFonts w:eastAsia="Times New Roman" w:cs="Times New Roman"/>
          <w:szCs w:val="24"/>
        </w:rPr>
        <w:t xml:space="preserve">ο πούμε έτσι. </w:t>
      </w:r>
    </w:p>
    <w:p w14:paraId="02B311C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Στις αεροφωτογραφίες του ’45</w:t>
      </w:r>
      <w:r>
        <w:rPr>
          <w:rFonts w:eastAsia="Times New Roman" w:cs="Times New Roman"/>
          <w:szCs w:val="24"/>
        </w:rPr>
        <w:t>,</w:t>
      </w:r>
      <w:r>
        <w:rPr>
          <w:rFonts w:eastAsia="Times New Roman" w:cs="Times New Roman"/>
          <w:szCs w:val="24"/>
        </w:rPr>
        <w:t xml:space="preserve"> για να δείτε την ακρίβειά τους, το χωριό </w:t>
      </w:r>
      <w:proofErr w:type="spellStart"/>
      <w:r>
        <w:rPr>
          <w:rFonts w:eastAsia="Times New Roman" w:cs="Times New Roman"/>
          <w:szCs w:val="24"/>
        </w:rPr>
        <w:t>Μεταγγίτσι</w:t>
      </w:r>
      <w:proofErr w:type="spellEnd"/>
      <w:r>
        <w:rPr>
          <w:rFonts w:eastAsia="Times New Roman" w:cs="Times New Roman"/>
          <w:szCs w:val="24"/>
        </w:rPr>
        <w:t xml:space="preserve"> δεν φαίνεται. </w:t>
      </w:r>
      <w:r>
        <w:rPr>
          <w:rFonts w:eastAsia="Times New Roman" w:cs="Times New Roman"/>
          <w:szCs w:val="24"/>
        </w:rPr>
        <w:t>Ε</w:t>
      </w:r>
      <w:r>
        <w:rPr>
          <w:rFonts w:eastAsia="Times New Roman" w:cs="Times New Roman"/>
          <w:szCs w:val="24"/>
        </w:rPr>
        <w:t>ίναι ένα χωριό το οποίο είναι προϋφιστάμενο. Τι θα γίνει</w:t>
      </w:r>
      <w:r>
        <w:rPr>
          <w:rFonts w:eastAsia="Times New Roman" w:cs="Times New Roman"/>
          <w:szCs w:val="24"/>
        </w:rPr>
        <w:t>,</w:t>
      </w:r>
      <w:r>
        <w:rPr>
          <w:rFonts w:eastAsia="Times New Roman" w:cs="Times New Roman"/>
          <w:szCs w:val="24"/>
        </w:rPr>
        <w:t xml:space="preserve"> δηλαδή; Θα αμφισβητήσει κανείς αυτό το χωριό; Να μην πούμε και για σχέδια πόλεων τα οπ</w:t>
      </w:r>
      <w:r>
        <w:rPr>
          <w:rFonts w:eastAsia="Times New Roman" w:cs="Times New Roman"/>
          <w:szCs w:val="24"/>
        </w:rPr>
        <w:t xml:space="preserve">οία δεν φαίνονται στους δασικούς χάρτες. </w:t>
      </w:r>
    </w:p>
    <w:p w14:paraId="02B311C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Για να αντιληφθείτε το μέγεθος, έχω εδώ έναν πίνακα με βάση τους δασικούς χάρτες, σύμφωνα με τον οποίο το Γαλάτσι </w:t>
      </w:r>
      <w:r>
        <w:rPr>
          <w:rFonts w:eastAsia="Times New Roman" w:cs="Times New Roman"/>
          <w:szCs w:val="24"/>
        </w:rPr>
        <w:lastRenderedPageBreak/>
        <w:t>είναι το 79,98% αναδασωτέο. Το 80% του Γαλατσίου, κύριοι συνάδελφοι, είναι αναδασωτέο. Φανταστείτε τ</w:t>
      </w:r>
      <w:r>
        <w:rPr>
          <w:rFonts w:eastAsia="Times New Roman" w:cs="Times New Roman"/>
          <w:szCs w:val="24"/>
        </w:rPr>
        <w:t xml:space="preserve">ώρα πόσοι άνθρωποι θα υποβληθούν στη βάσανο του να μαζεύουν δικαιολογητικά, να καταβάλλουν τα ποσά τα οποία πρέπει να καταβληθούν για να καταθέσουν τις ενστάσεις τους. </w:t>
      </w:r>
    </w:p>
    <w:p w14:paraId="02B311C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Βλέπω τελειώνει και ο χρόνος μου. </w:t>
      </w:r>
    </w:p>
    <w:p w14:paraId="02B311C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Εξαιτίας αυτής της κατάστασης, κύριοι συνάδελφοι, κα</w:t>
      </w:r>
      <w:r>
        <w:rPr>
          <w:rFonts w:eastAsia="Times New Roman" w:cs="Times New Roman"/>
          <w:szCs w:val="24"/>
        </w:rPr>
        <w:t xml:space="preserve">τάντησε να θεωρείται καλλιεργήσιμο το 20% από τη συνολική επιφάνεια της χώρας. Μόνο το 20% θεωρείται ότι είναι καλλιεργήσιμο. </w:t>
      </w:r>
    </w:p>
    <w:p w14:paraId="02B311C6"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 xml:space="preserve"> Επαναλαμβάνω, για να μην παρεξηγηθούν αυτά που λέω, το εξής: Για όλα αυτά τα οποία περιγράφω δεν ευθύνεται αυτή η Κυβέρνηση. Το είπα και στην αρχή της ομιλίας μου. Είναι λάθη και ασάφειες που μας έρχονται από το παρελθόν. Όμως, αυτή η Κυβέρνηση έχει την ε</w:t>
      </w:r>
      <w:r>
        <w:rPr>
          <w:rFonts w:eastAsia="Times New Roman"/>
          <w:szCs w:val="24"/>
        </w:rPr>
        <w:t xml:space="preserve">υκαιρία να λύσει όλα αυτά τα προβλήματα, για να βρουν, επιτέλους, οι αγρότες και οι πολίτες την ησυχία τους και να τακτοποιηθούν οι ιδιοκτησίες τους. </w:t>
      </w:r>
    </w:p>
    <w:p w14:paraId="02B311C7"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2B311C8"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lastRenderedPageBreak/>
        <w:t>Όπως σας είπα προηγου</w:t>
      </w:r>
      <w:r>
        <w:rPr>
          <w:rFonts w:eastAsia="Times New Roman"/>
          <w:szCs w:val="24"/>
        </w:rPr>
        <w:t xml:space="preserve">μένως, το 20% της έκτασης της συνολικής επιφάνειας της Ελλάδας θεωρείται καλλιεργήσιμο. Στην αμέσως επόμενη χώρα, δηλαδή στη σειρά, είναι το 40,5% ή 41%, που είναι η Ιταλία. Δηλαδή, εδώ περιορίσαμε την καλλιεργήσιμη επιφάνεια. </w:t>
      </w:r>
    </w:p>
    <w:p w14:paraId="02B311C9"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 xml:space="preserve">Για να μην κάνω </w:t>
      </w:r>
      <w:r>
        <w:rPr>
          <w:rFonts w:eastAsia="Times New Roman"/>
          <w:szCs w:val="24"/>
        </w:rPr>
        <w:t>περαιτέρω</w:t>
      </w:r>
      <w:r>
        <w:rPr>
          <w:rFonts w:eastAsia="Times New Roman"/>
          <w:szCs w:val="24"/>
        </w:rPr>
        <w:t xml:space="preserve"> κα</w:t>
      </w:r>
      <w:r>
        <w:rPr>
          <w:rFonts w:eastAsia="Times New Roman"/>
          <w:szCs w:val="24"/>
        </w:rPr>
        <w:t>τάχρηση του χρόνου, εμείς είχαμε καταθέσει μια τροπολογία</w:t>
      </w:r>
      <w:r>
        <w:rPr>
          <w:rFonts w:eastAsia="Times New Roman"/>
          <w:szCs w:val="24"/>
        </w:rPr>
        <w:t>,</w:t>
      </w:r>
      <w:r>
        <w:rPr>
          <w:rFonts w:eastAsia="Times New Roman"/>
          <w:szCs w:val="24"/>
        </w:rPr>
        <w:t xml:space="preserve"> με την οποία ζητούσαμε να διπλασιαστεί η προθεσμία της υποβολής ενστάσεων στις </w:t>
      </w:r>
      <w:proofErr w:type="spellStart"/>
      <w:r>
        <w:rPr>
          <w:rFonts w:eastAsia="Times New Roman"/>
          <w:szCs w:val="24"/>
        </w:rPr>
        <w:t>εκατόν</w:t>
      </w:r>
      <w:proofErr w:type="spellEnd"/>
      <w:r>
        <w:rPr>
          <w:rFonts w:eastAsia="Times New Roman"/>
          <w:szCs w:val="24"/>
        </w:rPr>
        <w:t xml:space="preserve"> είκοσι μέρες. Ο κύριος Υπουργός με αυτή την τροπολογία το πήγε στις </w:t>
      </w:r>
      <w:proofErr w:type="spellStart"/>
      <w:r>
        <w:rPr>
          <w:rFonts w:eastAsia="Times New Roman"/>
          <w:szCs w:val="24"/>
        </w:rPr>
        <w:t>εκατόν</w:t>
      </w:r>
      <w:proofErr w:type="spellEnd"/>
      <w:r>
        <w:rPr>
          <w:rFonts w:eastAsia="Times New Roman"/>
          <w:szCs w:val="24"/>
        </w:rPr>
        <w:t xml:space="preserve"> πέντε. Εν πάση </w:t>
      </w:r>
      <w:proofErr w:type="spellStart"/>
      <w:r>
        <w:rPr>
          <w:rFonts w:eastAsia="Times New Roman"/>
          <w:szCs w:val="24"/>
        </w:rPr>
        <w:t>περιπτώσει</w:t>
      </w:r>
      <w:proofErr w:type="spellEnd"/>
      <w:r>
        <w:rPr>
          <w:rFonts w:eastAsia="Times New Roman"/>
          <w:szCs w:val="24"/>
        </w:rPr>
        <w:t>, είναι μια</w:t>
      </w:r>
      <w:r>
        <w:rPr>
          <w:rFonts w:eastAsia="Times New Roman"/>
          <w:szCs w:val="24"/>
        </w:rPr>
        <w:t xml:space="preserve"> θετική εξέλιξη και την επικροτούμε. </w:t>
      </w:r>
    </w:p>
    <w:p w14:paraId="02B311CA"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Εκείνο το οποίο, επίσης, είχαμε ζητήσει εμείς είναι την ανάκληση από τη διοίκηση όλων των πράξεων αναδάσωσης που αφορούν αγροτικές εκτάσεις χωρίς έξοδα και ενστάσεις από τους ενδιαφερόμενους ιδιοκτήτες, γιατί συνέβαινε</w:t>
      </w:r>
      <w:r>
        <w:rPr>
          <w:rFonts w:eastAsia="Times New Roman"/>
          <w:szCs w:val="24"/>
        </w:rPr>
        <w:t xml:space="preserve"> το εξής φαινόμενο: Όταν καιγόταν μία έκταση σε έναν νομό της χώρας, κηρυσσόταν αυτή η έκταση αναδασωτέα </w:t>
      </w:r>
      <w:r>
        <w:rPr>
          <w:rFonts w:eastAsia="Times New Roman"/>
          <w:szCs w:val="24"/>
        </w:rPr>
        <w:t>κ</w:t>
      </w:r>
      <w:r>
        <w:rPr>
          <w:rFonts w:eastAsia="Times New Roman"/>
          <w:szCs w:val="24"/>
        </w:rPr>
        <w:t>αι κηρυσσόταν όλη η έκταση, γιατί ανέθετε ο νομάρχης σε κάποιους υπαλλήλους από τα δασαρχεία να περιγράφουν την έκταση</w:t>
      </w:r>
      <w:r>
        <w:rPr>
          <w:rFonts w:eastAsia="Times New Roman"/>
          <w:szCs w:val="24"/>
        </w:rPr>
        <w:t>,</w:t>
      </w:r>
      <w:r>
        <w:rPr>
          <w:rFonts w:eastAsia="Times New Roman"/>
          <w:szCs w:val="24"/>
        </w:rPr>
        <w:t xml:space="preserve"> η οποία θα </w:t>
      </w:r>
      <w:proofErr w:type="spellStart"/>
      <w:r>
        <w:rPr>
          <w:rFonts w:eastAsia="Times New Roman"/>
          <w:szCs w:val="24"/>
        </w:rPr>
        <w:t>εκηρύσσετο</w:t>
      </w:r>
      <w:proofErr w:type="spellEnd"/>
      <w:r>
        <w:rPr>
          <w:rFonts w:eastAsia="Times New Roman"/>
          <w:szCs w:val="24"/>
        </w:rPr>
        <w:t xml:space="preserve"> αναδασωτ</w:t>
      </w:r>
      <w:r>
        <w:rPr>
          <w:rFonts w:eastAsia="Times New Roman"/>
          <w:szCs w:val="24"/>
        </w:rPr>
        <w:t>έα. Τραβούσαν μια γραμμή σε ένα</w:t>
      </w:r>
      <w:r>
        <w:rPr>
          <w:rFonts w:eastAsia="Times New Roman"/>
          <w:szCs w:val="24"/>
        </w:rPr>
        <w:t>ν</w:t>
      </w:r>
      <w:r>
        <w:rPr>
          <w:rFonts w:eastAsia="Times New Roman"/>
          <w:szCs w:val="24"/>
        </w:rPr>
        <w:t xml:space="preserve"> χάρτη </w:t>
      </w:r>
      <w:r>
        <w:rPr>
          <w:rFonts w:eastAsia="Times New Roman"/>
          <w:szCs w:val="24"/>
        </w:rPr>
        <w:t xml:space="preserve">με </w:t>
      </w:r>
      <w:r>
        <w:rPr>
          <w:rFonts w:eastAsia="Times New Roman"/>
          <w:szCs w:val="24"/>
        </w:rPr>
        <w:t>κλίμακα</w:t>
      </w:r>
      <w:r>
        <w:rPr>
          <w:rFonts w:eastAsia="Times New Roman"/>
          <w:szCs w:val="24"/>
        </w:rPr>
        <w:t xml:space="preserve"> </w:t>
      </w:r>
      <w:r>
        <w:rPr>
          <w:rFonts w:eastAsia="Times New Roman"/>
          <w:szCs w:val="24"/>
        </w:rPr>
        <w:t>1:20.000</w:t>
      </w:r>
      <w:r>
        <w:rPr>
          <w:rFonts w:eastAsia="Times New Roman"/>
          <w:szCs w:val="24"/>
        </w:rPr>
        <w:t xml:space="preserve"> -</w:t>
      </w:r>
      <w:r>
        <w:rPr>
          <w:rFonts w:eastAsia="Times New Roman"/>
          <w:szCs w:val="24"/>
        </w:rPr>
        <w:lastRenderedPageBreak/>
        <w:t>χωρίς καμ</w:t>
      </w:r>
      <w:r>
        <w:rPr>
          <w:rFonts w:eastAsia="Times New Roman"/>
          <w:szCs w:val="24"/>
        </w:rPr>
        <w:t>μ</w:t>
      </w:r>
      <w:r>
        <w:rPr>
          <w:rFonts w:eastAsia="Times New Roman"/>
          <w:szCs w:val="24"/>
        </w:rPr>
        <w:t xml:space="preserve">ία ακρίβεια αυτός το χάρτης- και </w:t>
      </w:r>
      <w:proofErr w:type="spellStart"/>
      <w:r>
        <w:rPr>
          <w:rFonts w:eastAsia="Times New Roman"/>
          <w:szCs w:val="24"/>
        </w:rPr>
        <w:t>περιεγράφετο</w:t>
      </w:r>
      <w:proofErr w:type="spellEnd"/>
      <w:r>
        <w:rPr>
          <w:rFonts w:eastAsia="Times New Roman"/>
          <w:szCs w:val="24"/>
        </w:rPr>
        <w:t xml:space="preserve"> εκεί ποια έκταση είχε καεί. Κηρύσσονταν, για παράδειγμα, πέντε χιλιάδες στρέμματα αναδασωτέα, εκ των οποίων </w:t>
      </w:r>
      <w:r>
        <w:rPr>
          <w:rFonts w:eastAsia="Times New Roman"/>
          <w:szCs w:val="24"/>
        </w:rPr>
        <w:t>οι</w:t>
      </w:r>
      <w:r>
        <w:rPr>
          <w:rFonts w:eastAsia="Times New Roman"/>
          <w:szCs w:val="24"/>
        </w:rPr>
        <w:t xml:space="preserve"> τρεις χιλιάδες στρέμματα ήταν</w:t>
      </w:r>
      <w:r>
        <w:rPr>
          <w:rFonts w:eastAsia="Times New Roman"/>
          <w:szCs w:val="24"/>
        </w:rPr>
        <w:t xml:space="preserve"> δασική έκταση -και ορθώς κηρυσσόταν αναδασωτέα η δασική έκταση και πρέπει να προστατεύεται η δασική έκταση-</w:t>
      </w:r>
      <w:r>
        <w:rPr>
          <w:rFonts w:eastAsia="Times New Roman"/>
          <w:szCs w:val="24"/>
        </w:rPr>
        <w:t>,</w:t>
      </w:r>
      <w:r>
        <w:rPr>
          <w:rFonts w:eastAsia="Times New Roman"/>
          <w:szCs w:val="24"/>
        </w:rPr>
        <w:t xml:space="preserve"> αλλά κηρύσσονταν και δύο χιλιάδες στρέμματα τα οποία ήταν αγροτική έκταση, η οποία είχε την ατυχία να συνορεύει με τη δασική έκταση. </w:t>
      </w:r>
      <w:r>
        <w:rPr>
          <w:rFonts w:eastAsia="Times New Roman"/>
          <w:szCs w:val="24"/>
        </w:rPr>
        <w:t>Υ</w:t>
      </w:r>
      <w:r>
        <w:rPr>
          <w:rFonts w:eastAsia="Times New Roman"/>
          <w:szCs w:val="24"/>
        </w:rPr>
        <w:t>ποβάλλονταν</w:t>
      </w:r>
      <w:r>
        <w:rPr>
          <w:rFonts w:eastAsia="Times New Roman"/>
          <w:szCs w:val="24"/>
        </w:rPr>
        <w:t>,</w:t>
      </w:r>
      <w:r>
        <w:rPr>
          <w:rFonts w:eastAsia="Times New Roman"/>
          <w:szCs w:val="24"/>
        </w:rPr>
        <w:t xml:space="preserve"> λοιπόν,</w:t>
      </w:r>
      <w:r>
        <w:rPr>
          <w:rFonts w:eastAsia="Times New Roman"/>
          <w:szCs w:val="24"/>
        </w:rPr>
        <w:t xml:space="preserve"> όλοι αυτοί οι αγρότες στη βάσανο να αποδείξουν ότι η έκταση αυτή ήταν ανέκαθεν αγροτική, ότι η έκταση αυτή ήταν δική τους, γιατί, ξέρετε, με το «δασική» και «αναδασωτέα» έμπαινε και το «δημόσια» πάντα. «Δημόσια, δασική, αναδασωτέα».</w:t>
      </w:r>
    </w:p>
    <w:p w14:paraId="02B311CB"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szCs w:val="24"/>
        </w:rPr>
        <w:t>Κύριε Λαζαρίδη, εσείς ο ίδιος είπατε ότι τέλειωσε ο χρόνος.</w:t>
      </w:r>
    </w:p>
    <w:p w14:paraId="02B311CC"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Τελειώνω σε λιγότερο </w:t>
      </w:r>
      <w:r w:rsidRPr="00497D6C">
        <w:rPr>
          <w:rFonts w:eastAsia="Times New Roman"/>
          <w:szCs w:val="24"/>
        </w:rPr>
        <w:t>από ένα λεπτό, κύριε Πρόεδρε.</w:t>
      </w:r>
    </w:p>
    <w:p w14:paraId="02B311CD" w14:textId="77777777" w:rsidR="00A65738" w:rsidRDefault="00F83115">
      <w:pPr>
        <w:tabs>
          <w:tab w:val="left" w:pos="2820"/>
        </w:tabs>
        <w:spacing w:after="0" w:line="600" w:lineRule="auto"/>
        <w:ind w:firstLine="720"/>
        <w:jc w:val="both"/>
        <w:rPr>
          <w:rFonts w:eastAsia="Times New Roman"/>
          <w:szCs w:val="24"/>
        </w:rPr>
      </w:pPr>
      <w:r w:rsidRPr="00CC43C0">
        <w:rPr>
          <w:rFonts w:eastAsia="Times New Roman"/>
          <w:color w:val="000000" w:themeColor="text1"/>
          <w:szCs w:val="24"/>
        </w:rPr>
        <w:t>Ξέρετε, συντάσσονταν πρωτόκολλα διοικητικής αποβολής κ.λπ. και όλα τα έξοδα τα επιβαρυνόταν ο ιδιώτης ακόμη κι αν δικαιωνόταν στα δικαστήρια, γιατί έτσι προβλέπεται. Δικαιω</w:t>
      </w:r>
      <w:r w:rsidRPr="00CC43C0">
        <w:rPr>
          <w:rFonts w:eastAsia="Times New Roman"/>
          <w:color w:val="000000" w:themeColor="text1"/>
          <w:szCs w:val="24"/>
        </w:rPr>
        <w:lastRenderedPageBreak/>
        <w:t xml:space="preserve">νόταν, δηλαδή, και η απόφαση έγραφε ότι τα </w:t>
      </w:r>
      <w:r>
        <w:rPr>
          <w:rFonts w:eastAsia="Times New Roman"/>
          <w:szCs w:val="24"/>
        </w:rPr>
        <w:t>έξοδα συμψηφίζονταν. Συν το γεγονός ότι τ</w:t>
      </w:r>
      <w:r>
        <w:rPr>
          <w:rFonts w:eastAsia="Times New Roman"/>
          <w:szCs w:val="24"/>
        </w:rPr>
        <w:t xml:space="preserve">ο βάρος των αποδείξεων το έφερε ο πολίτης. </w:t>
      </w:r>
    </w:p>
    <w:p w14:paraId="02B311CE"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Κλείνω εδώ λέγοντας το εξής: Κύριε Υπουργέ, οι εκτάσεις που είναι ενταγμένες στο σύστημα ενισχύσεων του ΟΠΕΚΕΠΕ, θεωρούνται αγροτικές, προϋφιστάμενες μάλιστα του 1975. Και αυτό είναι κάτι το οποίο πρέπει να δούμε</w:t>
      </w:r>
      <w:r>
        <w:rPr>
          <w:rFonts w:eastAsia="Times New Roman"/>
          <w:szCs w:val="24"/>
        </w:rPr>
        <w:t xml:space="preserve">, κύριε Υπουργέ. Ελπίζω ότι σύντομα θα έρθει νομοσχέδιο, με το οποίο θα μπορέσουμε να δούμε σε μεγαλύτερη έκταση αυτό </w:t>
      </w:r>
      <w:r>
        <w:rPr>
          <w:rFonts w:eastAsia="Times New Roman"/>
          <w:szCs w:val="24"/>
        </w:rPr>
        <w:t xml:space="preserve">το </w:t>
      </w:r>
      <w:r>
        <w:rPr>
          <w:rFonts w:eastAsia="Times New Roman"/>
          <w:szCs w:val="24"/>
        </w:rPr>
        <w:t>φαινόμενο και να το επιλύσουμε.</w:t>
      </w:r>
    </w:p>
    <w:p w14:paraId="02B311CF"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Σας ευχαριστώ.</w:t>
      </w:r>
    </w:p>
    <w:p w14:paraId="02B311D0"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Μάριος Γεωργιάδης έχει τον λόγο.</w:t>
      </w:r>
    </w:p>
    <w:p w14:paraId="02B311D1"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ΜΑΡΙΟΣ ΓΕΩΡΓΙΑΔΗΣ</w:t>
      </w:r>
      <w:r>
        <w:rPr>
          <w:rFonts w:eastAsia="Times New Roman"/>
          <w:b/>
          <w:szCs w:val="24"/>
        </w:rPr>
        <w:t xml:space="preserve">: </w:t>
      </w:r>
      <w:r>
        <w:rPr>
          <w:rFonts w:eastAsia="Times New Roman"/>
          <w:szCs w:val="24"/>
        </w:rPr>
        <w:t>Ευχαριστώ, κύριε Πρόεδρε. Καλησπέρα και από εμένα.</w:t>
      </w:r>
    </w:p>
    <w:p w14:paraId="02B311D2"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 xml:space="preserve">Δυστυχώς, κύριε Υπουργέ, πάτε να κάνετε ένα καλό στη διαδικασία, φέρνοντας την τροπολογία να τη συζητήσουμε στην </w:t>
      </w:r>
      <w:r>
        <w:rPr>
          <w:rFonts w:eastAsia="Times New Roman"/>
          <w:szCs w:val="24"/>
        </w:rPr>
        <w:t>ε</w:t>
      </w:r>
      <w:r>
        <w:rPr>
          <w:rFonts w:eastAsia="Times New Roman"/>
          <w:szCs w:val="24"/>
        </w:rPr>
        <w:t>πιτροπή και όχι τελευταία στιγμή στην Ολομέλεια, αλλά την φέρνετε στις 14.10</w:t>
      </w:r>
      <w:r>
        <w:rPr>
          <w:rFonts w:eastAsia="Times New Roman"/>
          <w:szCs w:val="24"/>
        </w:rPr>
        <w:t>΄</w:t>
      </w:r>
      <w:r>
        <w:rPr>
          <w:rFonts w:eastAsia="Times New Roman"/>
          <w:szCs w:val="24"/>
        </w:rPr>
        <w:t xml:space="preserve"> και στις 14</w:t>
      </w:r>
      <w:r>
        <w:rPr>
          <w:rFonts w:eastAsia="Times New Roman"/>
          <w:szCs w:val="24"/>
        </w:rPr>
        <w:t>.30</w:t>
      </w:r>
      <w:r>
        <w:rPr>
          <w:rFonts w:eastAsia="Times New Roman"/>
          <w:szCs w:val="24"/>
        </w:rPr>
        <w:t>΄</w:t>
      </w:r>
      <w:r>
        <w:rPr>
          <w:rFonts w:eastAsia="Times New Roman"/>
          <w:szCs w:val="24"/>
        </w:rPr>
        <w:t xml:space="preserve"> ξεκινάει η </w:t>
      </w:r>
      <w:r>
        <w:rPr>
          <w:rFonts w:eastAsia="Times New Roman"/>
          <w:szCs w:val="24"/>
        </w:rPr>
        <w:t>ε</w:t>
      </w:r>
      <w:r>
        <w:rPr>
          <w:rFonts w:eastAsia="Times New Roman"/>
          <w:szCs w:val="24"/>
        </w:rPr>
        <w:t>πιτροπή, δεν προλα</w:t>
      </w:r>
      <w:r>
        <w:rPr>
          <w:rFonts w:eastAsia="Times New Roman"/>
          <w:szCs w:val="24"/>
        </w:rPr>
        <w:lastRenderedPageBreak/>
        <w:t>βαίνουμε να συζητήσουμε τίποτα, αναγκαζόμαστε να επιφυλαχθούμε και ερχόμαστε εδώ για να κάνουμε μια απλή κύρωση ολόκληρη συζήτηση Ολομέλειας.</w:t>
      </w:r>
    </w:p>
    <w:p w14:paraId="02B311D3"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Είναι πάρα πολύ σημαντικό το θέμα των δασικών χαρτών και θα μπορούσε να αποτελέ</w:t>
      </w:r>
      <w:r>
        <w:rPr>
          <w:rFonts w:eastAsia="Times New Roman"/>
          <w:szCs w:val="24"/>
        </w:rPr>
        <w:t>σει ένα σχέδιο νόμου ολοκληρωμένο, με επιτροπές, φορείς και Ολομέλεια. Το βάζουμε, όμως, ξαφνικά σφήνα -συγ</w:t>
      </w:r>
      <w:r>
        <w:rPr>
          <w:rFonts w:eastAsia="Times New Roman"/>
          <w:szCs w:val="24"/>
        </w:rPr>
        <w:t>γ</w:t>
      </w:r>
      <w:r>
        <w:rPr>
          <w:rFonts w:eastAsia="Times New Roman"/>
          <w:szCs w:val="24"/>
        </w:rPr>
        <w:t xml:space="preserve">νώμη για την έκφραση- μέσα σε μία κύρωση, για την οποία εμείς </w:t>
      </w:r>
      <w:proofErr w:type="spellStart"/>
      <w:r>
        <w:rPr>
          <w:rFonts w:eastAsia="Times New Roman"/>
          <w:szCs w:val="24"/>
        </w:rPr>
        <w:t>τασσόμεθα</w:t>
      </w:r>
      <w:proofErr w:type="spellEnd"/>
      <w:r>
        <w:rPr>
          <w:rFonts w:eastAsia="Times New Roman"/>
          <w:szCs w:val="24"/>
        </w:rPr>
        <w:t xml:space="preserve"> θετικά, αλλά πρέπει να επιφυλαχθούμε και να έρθουμε να αναλύσουμε και τους λ</w:t>
      </w:r>
      <w:r>
        <w:rPr>
          <w:rFonts w:eastAsia="Times New Roman"/>
          <w:szCs w:val="24"/>
        </w:rPr>
        <w:t xml:space="preserve">όγους που </w:t>
      </w:r>
      <w:proofErr w:type="spellStart"/>
      <w:r>
        <w:rPr>
          <w:rFonts w:eastAsia="Times New Roman"/>
          <w:szCs w:val="24"/>
        </w:rPr>
        <w:t>επιφυλασσόμεθα</w:t>
      </w:r>
      <w:proofErr w:type="spellEnd"/>
      <w:r>
        <w:rPr>
          <w:rFonts w:eastAsia="Times New Roman"/>
          <w:szCs w:val="24"/>
        </w:rPr>
        <w:t>.</w:t>
      </w:r>
    </w:p>
    <w:p w14:paraId="02B311D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Αυτό που διακρίνουμε, δυστυχώς, από την όλη διαδικασία, είναι μια προσπάθεια υφαρπαγής της ψήφου μας: Να το περάσουμε τώρα έτσι και μετά να δούμε πότε, αν και εφόσον θα φέρουμε ένα σχέδιο νόμου. Σχετικά με την κύρωση του </w:t>
      </w:r>
      <w:r>
        <w:rPr>
          <w:rFonts w:eastAsia="Times New Roman" w:cs="Times New Roman"/>
          <w:szCs w:val="24"/>
        </w:rPr>
        <w:t>μ</w:t>
      </w:r>
      <w:r>
        <w:rPr>
          <w:rFonts w:eastAsia="Times New Roman" w:cs="Times New Roman"/>
          <w:szCs w:val="24"/>
        </w:rPr>
        <w:t>νημονίου</w:t>
      </w:r>
      <w:r>
        <w:rPr>
          <w:rFonts w:eastAsia="Times New Roman" w:cs="Times New Roman"/>
          <w:szCs w:val="24"/>
        </w:rPr>
        <w:t xml:space="preserve"> κατανόησης με το Αζερμπαϊτζάν, όπως είπα και προηγουμένως, δεν έχουμε καμμία αντίρρηση, αλλά στα θέματα που αφορούν την τροπολογία -σε πάρα πολλά μέρη της- πέρα από το κομμάτι που έχει να κάνει με την παράταση, που είναι πάρα πολύ θετικό -δεν το συζητάμε </w:t>
      </w:r>
      <w:r>
        <w:rPr>
          <w:rFonts w:eastAsia="Times New Roman" w:cs="Times New Roman"/>
          <w:szCs w:val="24"/>
        </w:rPr>
        <w:t>αυτό- και το επικροτούμε, υπάρχουν πάρα πολλά σημεία</w:t>
      </w:r>
      <w:r>
        <w:rPr>
          <w:rFonts w:eastAsia="Times New Roman" w:cs="Times New Roman"/>
          <w:szCs w:val="24"/>
        </w:rPr>
        <w:t>,</w:t>
      </w:r>
      <w:r>
        <w:rPr>
          <w:rFonts w:eastAsia="Times New Roman" w:cs="Times New Roman"/>
          <w:szCs w:val="24"/>
        </w:rPr>
        <w:t xml:space="preserve"> τα οποία χρήζουν συζήτησης και μελέτης.</w:t>
      </w:r>
    </w:p>
    <w:p w14:paraId="02B311D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Σε καμμία περίπτωση δεν αμφισβητείται η χρησιμότητα των δασικών χαρτών -κι αυτό το επαναλαμβάνω- προκειμένου να προστατευθεί η δημόσια και δασική περιουσία, που ε</w:t>
      </w:r>
      <w:r>
        <w:rPr>
          <w:rFonts w:eastAsia="Times New Roman" w:cs="Times New Roman"/>
          <w:szCs w:val="24"/>
        </w:rPr>
        <w:t xml:space="preserve">ίναι περιουσία όλου του ελληνικού λαού. Η κατάρτιση των δασικών χαρτών, που καθυστέρησε σαράντα χρόνια, προφανώς και μπορεί να αποτελέσει ένα σημαντικό έργο, που θα συμβάλει με τη σειρά του στην αναπτυξιακή διαδικασία της χώρας μας. </w:t>
      </w:r>
    </w:p>
    <w:p w14:paraId="02B311D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Όμως, η ανάρτησή τους </w:t>
      </w:r>
      <w:r>
        <w:rPr>
          <w:rFonts w:eastAsia="Times New Roman" w:cs="Times New Roman"/>
          <w:szCs w:val="24"/>
        </w:rPr>
        <w:t>έχει προκαλέσει πάρα πολλά προβλήματα αναξιοπιστίας και αδικίας. Επιλέγετ</w:t>
      </w:r>
      <w:r>
        <w:rPr>
          <w:rFonts w:eastAsia="Times New Roman" w:cs="Times New Roman"/>
          <w:szCs w:val="24"/>
        </w:rPr>
        <w:t>αι</w:t>
      </w:r>
      <w:r>
        <w:rPr>
          <w:rFonts w:eastAsia="Times New Roman" w:cs="Times New Roman"/>
          <w:szCs w:val="24"/>
        </w:rPr>
        <w:t xml:space="preserve"> μια αμφιλεγόμενη διαδικασία υποβολής αντιρρήσεων, με υψηλό κόστος, σε περίοδο κρίσης και όλα αυτά επειδή ο πολιτικός κόσμος δεν έχει κάνει σωστά το καθήκον του μέχρι τώρα.</w:t>
      </w:r>
    </w:p>
    <w:p w14:paraId="02B311D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Έτσι έχο</w:t>
      </w:r>
      <w:r>
        <w:rPr>
          <w:rFonts w:eastAsia="Times New Roman" w:cs="Times New Roman"/>
          <w:szCs w:val="24"/>
        </w:rPr>
        <w:t>υμε τους δασικούς χάρτες, για τους οποίους η Κυβέρνηση έδωσε εντολή να αναρτηθούν άρον-άρον σε εκατοντάδες περιοχές -κατοικημένες, δημοτικές ή αγροτικές- οι οποίες έχουν χαρακτηριστεί ως δασικές. Το ίδιο έχει συμβεί με ολόκληρα ξενοδοχεία, με ολόκληρα σχέδ</w:t>
      </w:r>
      <w:r>
        <w:rPr>
          <w:rFonts w:eastAsia="Times New Roman" w:cs="Times New Roman"/>
          <w:szCs w:val="24"/>
        </w:rPr>
        <w:t xml:space="preserve">ια πόλεως, ακόμη και με τη μοναστηριακή περιουσία του νησιού της Αποκάλυψης -κι αναφέρομαι στην Πάτμο- την οποία θεωρούν δασική. </w:t>
      </w:r>
    </w:p>
    <w:p w14:paraId="02B311D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Με τέτοιες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προκλητικές και τραγελαφικές καταστάσεις πώς πιστεύετε ότι ο απλός πολίτης μπορεί να εμπιστευθεί την Κ</w:t>
      </w:r>
      <w:r>
        <w:rPr>
          <w:rFonts w:eastAsia="Times New Roman" w:cs="Times New Roman"/>
          <w:szCs w:val="24"/>
        </w:rPr>
        <w:t>υβέρνηση; Σας απαντώ εγώ, γιατί είναι ρητορική η απάντηση. Δεν μπορεί! Και σ’ αυτό έχουν συντελέσει όλοι όσοι είναι εμπνευστές τ</w:t>
      </w:r>
      <w:r>
        <w:rPr>
          <w:rFonts w:eastAsia="Times New Roman" w:cs="Times New Roman"/>
          <w:szCs w:val="24"/>
        </w:rPr>
        <w:t>ή</w:t>
      </w:r>
      <w:r>
        <w:rPr>
          <w:rFonts w:eastAsia="Times New Roman" w:cs="Times New Roman"/>
          <w:szCs w:val="24"/>
        </w:rPr>
        <w:t xml:space="preserve">ς εν λόγω διαδικασίας. </w:t>
      </w:r>
    </w:p>
    <w:p w14:paraId="02B311D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Επιπρόσθετα, έχουμε πολίτες, οι οποίοι καταγγέλλουν ότι ενώ στο παρελθόν έχουν κάνει, για παράδειγμα, ν</w:t>
      </w:r>
      <w:r>
        <w:rPr>
          <w:rFonts w:eastAsia="Times New Roman" w:cs="Times New Roman"/>
          <w:szCs w:val="24"/>
        </w:rPr>
        <w:t>ομιμοποίηση αυθαιρέτου πληρώνοντας υψηλά ποσά, η ιδιοκτησία τους εξακολουθεί να εμφανίζεται δασική. Η αλήθεια είναι ότι -εμείς αυτό αντιλαμβανόμαστε- πάει να δημιουργηθεί μια νέα εισπρακτική φάμπρικα γεμάτη «χαράτσια» -ξεπροβά</w:t>
      </w:r>
      <w:r>
        <w:rPr>
          <w:rFonts w:eastAsia="Times New Roman" w:cs="Times New Roman"/>
          <w:szCs w:val="24"/>
        </w:rPr>
        <w:t>λ</w:t>
      </w:r>
      <w:r>
        <w:rPr>
          <w:rFonts w:eastAsia="Times New Roman" w:cs="Times New Roman"/>
          <w:szCs w:val="24"/>
        </w:rPr>
        <w:t xml:space="preserve">λει πάλι από την Κυβέρνηση ΣΥΡΙΖΑ- για να βάλουν βαθιά το χέρι στην τσέπη και να πληρώσουν όχι μόνο το ειδικό τέλος αντίρρησης για την ανάρτηση, αλλά τον εντοπισμό του ακινήτου -ακούμε ότι χρειάζονται </w:t>
      </w:r>
      <w:r>
        <w:rPr>
          <w:rFonts w:eastAsia="Times New Roman" w:cs="Times New Roman"/>
          <w:szCs w:val="24"/>
          <w:lang w:val="en-US"/>
        </w:rPr>
        <w:t>GPS</w:t>
      </w:r>
      <w:r>
        <w:rPr>
          <w:rFonts w:eastAsia="Times New Roman" w:cs="Times New Roman"/>
          <w:szCs w:val="24"/>
        </w:rPr>
        <w:t>- τη γνωμάτευση, τον τεχνικό σύμβουλο για την επιβολ</w:t>
      </w:r>
      <w:r>
        <w:rPr>
          <w:rFonts w:eastAsia="Times New Roman" w:cs="Times New Roman"/>
          <w:szCs w:val="24"/>
        </w:rPr>
        <w:t>ή της αντίρρησης, το τοπογραφικό, την έκθεση φωτοερμηνείας και τις νομικές συμβουλές.</w:t>
      </w:r>
    </w:p>
    <w:p w14:paraId="02B311D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αν κάνουμε πρόχειρους υπολογισμούς, μπορούν να στοιχίσουν και 400 ευρώ για έναν πολίτη, για </w:t>
      </w:r>
      <w:r>
        <w:rPr>
          <w:rFonts w:eastAsia="Times New Roman" w:cs="Times New Roman"/>
          <w:szCs w:val="24"/>
        </w:rPr>
        <w:lastRenderedPageBreak/>
        <w:t>να μην πω που θα φτάσει αυτό το ποσό στις περιπτώσεις των πολ</w:t>
      </w:r>
      <w:r>
        <w:rPr>
          <w:rFonts w:eastAsia="Times New Roman" w:cs="Times New Roman"/>
          <w:szCs w:val="24"/>
        </w:rPr>
        <w:t>λαπλών ιδιοκτησιών.</w:t>
      </w:r>
    </w:p>
    <w:p w14:paraId="02B311D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Δύο ακόμη απλά παραδείγματα της προχειρότητας</w:t>
      </w:r>
      <w:r>
        <w:rPr>
          <w:rFonts w:eastAsia="Times New Roman" w:cs="Times New Roman"/>
          <w:szCs w:val="24"/>
        </w:rPr>
        <w:t>,</w:t>
      </w:r>
      <w:r>
        <w:rPr>
          <w:rFonts w:eastAsia="Times New Roman" w:cs="Times New Roman"/>
          <w:szCs w:val="24"/>
        </w:rPr>
        <w:t xml:space="preserve"> με την οποία η Κυβέρνηση αντιμετωπίζει αυτό το σοβαρό πρόβλημα, όπως άλλωστε και τα λοιπά ζητήματα που βασανίζουν τον λαό: </w:t>
      </w:r>
    </w:p>
    <w:p w14:paraId="02B311D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Πρώτον, η πληθώρα των αντικαταστάσεων -αναφέρθηκε και από συναδέλ</w:t>
      </w:r>
      <w:r>
        <w:rPr>
          <w:rFonts w:eastAsia="Times New Roman" w:cs="Times New Roman"/>
          <w:szCs w:val="24"/>
        </w:rPr>
        <w:t>φους- της κατάργησης της παραγράφου του άρθρου 153 του ν.4389/2016 που ψηφίσατε μόλις τον προηγούμενο Μάιο, αυτή τη στιγμή αποδεικνύει ότι νομοθετείτε στο πόδι.</w:t>
      </w:r>
    </w:p>
    <w:p w14:paraId="02B311D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Δεύτερον, η αντίφαση που παρατηρείται σε δύο διαδοχικές υπουργικές αποφάσεις, που, μάλιστα, υπο</w:t>
      </w:r>
      <w:r>
        <w:rPr>
          <w:rFonts w:eastAsia="Times New Roman" w:cs="Times New Roman"/>
          <w:szCs w:val="24"/>
        </w:rPr>
        <w:t>γράφονται από τον ίδιον Υπουργό -και αναφέρομαι στον κ. Τσιρώνη- σε ό,τι έχει να κάνει με το αν αναγνωρίζεται η χρησικτησία ως τρόπος κτήσης κυριότητας. Αναφέρομαι χαρακτηριστικά στην υπ’ αριθμόν 136255/683 υπουργική απόφαση, όπου αναφέρει ότι η χρησικτησί</w:t>
      </w:r>
      <w:r>
        <w:rPr>
          <w:rFonts w:eastAsia="Times New Roman" w:cs="Times New Roman"/>
          <w:szCs w:val="24"/>
        </w:rPr>
        <w:t>α δεν συνιστά τίτλο -και αυτό είναι στις 22</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2016- και στην υπ’ αριθμόν 146776/2459 υπουργική απόφαση, στις 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η οποία αναφέρει ότι η χρησικτησία παρέχει έρεισμα.</w:t>
      </w:r>
    </w:p>
    <w:p w14:paraId="02B311D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Όμως, δεν τελειώνουμε εδώ. Κι άλλη αναδρομική τιμωρία περιμένει τους ιδιοκτήτες, δεδ</w:t>
      </w:r>
      <w:r>
        <w:rPr>
          <w:rFonts w:eastAsia="Times New Roman" w:cs="Times New Roman"/>
          <w:szCs w:val="24"/>
        </w:rPr>
        <w:t xml:space="preserve">ομένου ότι οι κυρωμένοι δασικοί </w:t>
      </w:r>
      <w:r>
        <w:rPr>
          <w:rFonts w:eastAsia="Times New Roman" w:cs="Times New Roman"/>
          <w:szCs w:val="24"/>
        </w:rPr>
        <w:lastRenderedPageBreak/>
        <w:t>χάρτες, παράλληλα με την ανάρτηση, θα κοινοποιηθούν και στον Ελληνικό Οργανισμό για τις Πληρωμές των Κοινοτικών Ενισχύσεων, τον ΟΠΕΚΕΠΕ, προκειμένου να εξαιρέσει από τις ενισχύσεις τις εκτάσεις για τις οποίες οι αντιρρήσεις</w:t>
      </w:r>
      <w:r>
        <w:rPr>
          <w:rFonts w:eastAsia="Times New Roman" w:cs="Times New Roman"/>
          <w:szCs w:val="24"/>
        </w:rPr>
        <w:t>,</w:t>
      </w:r>
      <w:r>
        <w:rPr>
          <w:rFonts w:eastAsia="Times New Roman" w:cs="Times New Roman"/>
          <w:szCs w:val="24"/>
        </w:rPr>
        <w:t xml:space="preserve"> που θα υποβληθούν, θα απορριφθούν.</w:t>
      </w:r>
    </w:p>
    <w:p w14:paraId="02B311D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Ορατός, επομένως, είναι ο κίνδυνος να έλθει η Ευρωπαϊκή Ένωση και να ζητήσει από τους αγρότες να επιστρέψουν εκατομμύρια ευρώ</w:t>
      </w:r>
      <w:r>
        <w:rPr>
          <w:rFonts w:eastAsia="Times New Roman" w:cs="Times New Roman"/>
          <w:szCs w:val="24"/>
        </w:rPr>
        <w:t>,</w:t>
      </w:r>
      <w:r>
        <w:rPr>
          <w:rFonts w:eastAsia="Times New Roman" w:cs="Times New Roman"/>
          <w:szCs w:val="24"/>
        </w:rPr>
        <w:t xml:space="preserve"> που μπορεί να έχουν πληρωθεί στις περιπτώσεις που αποδειχθεί ότι επιδόθηκαν δασικές εκτάσεις </w:t>
      </w:r>
      <w:r>
        <w:rPr>
          <w:rFonts w:eastAsia="Times New Roman" w:cs="Times New Roman"/>
          <w:szCs w:val="24"/>
        </w:rPr>
        <w:t>ως αγροτικές με μάλλον αποκλειστική ευθύνη, βέβαια, του κράτους.</w:t>
      </w:r>
    </w:p>
    <w:p w14:paraId="02B311E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Βουλευτές, είμαστε απόλυτα βέβαιοι ότι η κύρωση του </w:t>
      </w:r>
      <w:r>
        <w:rPr>
          <w:rFonts w:eastAsia="Times New Roman" w:cs="Times New Roman"/>
          <w:szCs w:val="24"/>
        </w:rPr>
        <w:t>μ</w:t>
      </w:r>
      <w:r>
        <w:rPr>
          <w:rFonts w:eastAsia="Times New Roman" w:cs="Times New Roman"/>
          <w:szCs w:val="24"/>
        </w:rPr>
        <w:t>νημονίου συνεργασίας με το Αζερμπαϊτζάν στον τομέα των ανανεώσιμων πηγών ενέργειας και της ενεργειακής αποδοτικότητας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ωφελήσει την ελληνική οικονομία. Όμως αντιδρούμε σφόδρα στον τρόπο και στη μεθόδευση</w:t>
      </w:r>
      <w:r>
        <w:rPr>
          <w:rFonts w:eastAsia="Times New Roman" w:cs="Times New Roman"/>
          <w:szCs w:val="24"/>
        </w:rPr>
        <w:t>,</w:t>
      </w:r>
      <w:r>
        <w:rPr>
          <w:rFonts w:eastAsia="Times New Roman" w:cs="Times New Roman"/>
          <w:szCs w:val="24"/>
        </w:rPr>
        <w:t xml:space="preserve"> με τ</w:t>
      </w:r>
      <w:r>
        <w:rPr>
          <w:rFonts w:eastAsia="Times New Roman" w:cs="Times New Roman"/>
          <w:szCs w:val="24"/>
        </w:rPr>
        <w:t>α</w:t>
      </w:r>
      <w:r>
        <w:rPr>
          <w:rFonts w:eastAsia="Times New Roman" w:cs="Times New Roman"/>
          <w:szCs w:val="24"/>
        </w:rPr>
        <w:t xml:space="preserve"> οποία φέρνετε την τροπολογία για τους δασικούς χάρτες, ένα πάρα πολύ σημαντικό ζήτημα για το ελληνικό κράτος και τους ιδιοκτήτες αυτών των τεμαχίων,</w:t>
      </w:r>
      <w:r>
        <w:rPr>
          <w:rFonts w:eastAsia="Times New Roman" w:cs="Times New Roman"/>
          <w:szCs w:val="24"/>
        </w:rPr>
        <w:t xml:space="preserve"> θα μπορούσα να πω, αυτών των κτήσεων, προκειμένου να την ψηφίσουμε και να μην έρθουμε αντίθετοι σε αυτό. </w:t>
      </w:r>
    </w:p>
    <w:p w14:paraId="02B311E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όλο που έχουμε επιφυλαχθεί επί της αρχής και διαφωνούμε, όπως είπα, με τον τρόπο με τον οποίο δεν γίνεται σεβαστό το κοινοβουλευτικό έργο -γιατί</w:t>
      </w:r>
      <w:r>
        <w:rPr>
          <w:rFonts w:eastAsia="Times New Roman" w:cs="Times New Roman"/>
          <w:szCs w:val="24"/>
        </w:rPr>
        <w:t xml:space="preserve"> θα έπρεπε να το συζητήσουμε και θα έπρεπε να έχουμε και τον χρόνο και την ευκαιρία σε δεύτερη συνεδρίαση στην </w:t>
      </w:r>
      <w:r>
        <w:rPr>
          <w:rFonts w:eastAsia="Times New Roman" w:cs="Times New Roman"/>
          <w:szCs w:val="24"/>
        </w:rPr>
        <w:t>ε</w:t>
      </w:r>
      <w:r>
        <w:rPr>
          <w:rFonts w:eastAsia="Times New Roman" w:cs="Times New Roman"/>
          <w:szCs w:val="24"/>
        </w:rPr>
        <w:t>πιτροπή να γίνουν οι απαραίτητες τροποποιήσεις για την τροπολογία που εισάγετε- μας αναγκάζετε να ταχθούμε υπέρ στο σύνολο του νομοσχεδίου, παρά</w:t>
      </w:r>
      <w:r>
        <w:rPr>
          <w:rFonts w:eastAsia="Times New Roman" w:cs="Times New Roman"/>
          <w:szCs w:val="24"/>
        </w:rPr>
        <w:t xml:space="preserve"> το γεγονός ότι δεν συμφωνούμε με την εν λόγω τροπολογία στο σύνολό της. </w:t>
      </w:r>
    </w:p>
    <w:p w14:paraId="02B311E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02B311E3"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2B311E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02B311E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 </w:t>
      </w:r>
    </w:p>
    <w:p w14:paraId="02B311E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w:t>
      </w:r>
      <w:r>
        <w:rPr>
          <w:rFonts w:eastAsia="Times New Roman" w:cs="Times New Roman"/>
          <w:szCs w:val="24"/>
        </w:rPr>
        <w:t xml:space="preserve">υχαριστώ, κύριε Πρόεδρε. </w:t>
      </w:r>
    </w:p>
    <w:p w14:paraId="02B311E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για την κύρωση της διεθνούς συμφωνίας της χώρας μας με το Αζερμπαϊτζάν για τα θέματα ενέργειας, ειδικά για τις ανανεώσιμες πηγές ενέργειας. Όμως, πόσο άβολο είναι, πόσο ενοχλητικό είν</w:t>
      </w:r>
      <w:r>
        <w:rPr>
          <w:rFonts w:eastAsia="Times New Roman" w:cs="Times New Roman"/>
          <w:szCs w:val="24"/>
        </w:rPr>
        <w:t xml:space="preserve">αι την </w:t>
      </w:r>
      <w:r>
        <w:rPr>
          <w:rFonts w:eastAsia="Times New Roman" w:cs="Times New Roman"/>
          <w:szCs w:val="24"/>
        </w:rPr>
        <w:lastRenderedPageBreak/>
        <w:t>ίδια ώρα να αναλογιζόμαστε όλοι εάν υπάρχει μέλλον για τη ΔΕΗ ή όχι; Και αυτό όχι γιατί κάποιος θέλει να την κακολογήσει, αλλά γιατί ακούμε τα λόγια του υπεύθυνου</w:t>
      </w:r>
      <w:r>
        <w:rPr>
          <w:rFonts w:eastAsia="Times New Roman" w:cs="Times New Roman"/>
          <w:szCs w:val="24"/>
        </w:rPr>
        <w:t>,</w:t>
      </w:r>
      <w:r>
        <w:rPr>
          <w:rFonts w:eastAsia="Times New Roman" w:cs="Times New Roman"/>
          <w:szCs w:val="24"/>
        </w:rPr>
        <w:t xml:space="preserve"> όσον αφορά στην ανώτατη ιεραρχία, του </w:t>
      </w:r>
      <w:r>
        <w:rPr>
          <w:rFonts w:eastAsia="Times New Roman" w:cs="Times New Roman"/>
          <w:szCs w:val="24"/>
        </w:rPr>
        <w:t>προέδρου</w:t>
      </w:r>
      <w:r>
        <w:rPr>
          <w:rFonts w:eastAsia="Times New Roman" w:cs="Times New Roman"/>
          <w:szCs w:val="24"/>
        </w:rPr>
        <w:t xml:space="preserve"> και </w:t>
      </w:r>
      <w:r>
        <w:rPr>
          <w:rFonts w:eastAsia="Times New Roman" w:cs="Times New Roman"/>
          <w:szCs w:val="24"/>
        </w:rPr>
        <w:t>διευθύνοντος συμβούλου</w:t>
      </w:r>
      <w:r>
        <w:rPr>
          <w:rFonts w:eastAsia="Times New Roman" w:cs="Times New Roman"/>
          <w:szCs w:val="24"/>
        </w:rPr>
        <w:t xml:space="preserve"> της επιχείρ</w:t>
      </w:r>
      <w:r>
        <w:rPr>
          <w:rFonts w:eastAsia="Times New Roman" w:cs="Times New Roman"/>
          <w:szCs w:val="24"/>
        </w:rPr>
        <w:t xml:space="preserve">ησης, ο οποίος </w:t>
      </w:r>
      <w:r>
        <w:rPr>
          <w:rFonts w:eastAsia="Times New Roman" w:cs="Times New Roman"/>
          <w:szCs w:val="24"/>
        </w:rPr>
        <w:t>-</w:t>
      </w:r>
      <w:r>
        <w:rPr>
          <w:rFonts w:eastAsia="Times New Roman" w:cs="Times New Roman"/>
          <w:szCs w:val="24"/>
        </w:rPr>
        <w:t>σας θυμίζω</w:t>
      </w:r>
      <w:r>
        <w:rPr>
          <w:rFonts w:eastAsia="Times New Roman" w:cs="Times New Roman"/>
          <w:szCs w:val="24"/>
        </w:rPr>
        <w:t>-</w:t>
      </w:r>
      <w:r>
        <w:rPr>
          <w:rFonts w:eastAsia="Times New Roman" w:cs="Times New Roman"/>
          <w:szCs w:val="24"/>
        </w:rPr>
        <w:t xml:space="preserve"> πριν δύο μήνες είχε πει ότι οι χώρες δεν χρεοκοπούν μόνο από την κύρια οδό, αλλά μπορούν να χρεοκοπήσουν μέσα και από τη χρεοκοπία μιας μεγάλης δημόσιας επιχείρησης, μιλώντας βεβαίως για τη ΔΕΗ. </w:t>
      </w:r>
    </w:p>
    <w:p w14:paraId="02B311E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Τότε μας είχε παραπέμψει και μας</w:t>
      </w:r>
      <w:r>
        <w:rPr>
          <w:rFonts w:eastAsia="Times New Roman" w:cs="Times New Roman"/>
          <w:szCs w:val="24"/>
        </w:rPr>
        <w:t xml:space="preserve"> είχε θυμίσει εκείνο το θρίλερ που είχαμε δει σε δύο σκηνές, την πρώτη το καλοκαίρι του 2010 και τη δεύτερη το καλοκαίρι του 2015, όταν έτρεμε το φυλλοκάρδι όλων μας μην τυχόν και ένας δήμος κηρύξει χρεοκοπία και συμπαρασύρει το σύνολο της χώρας -μη θεωρηθ</w:t>
      </w:r>
      <w:r>
        <w:rPr>
          <w:rFonts w:eastAsia="Times New Roman" w:cs="Times New Roman"/>
          <w:szCs w:val="24"/>
        </w:rPr>
        <w:t>εί, δηλαδή, πιστωτικό γεγονός- και μετά θα τρέχαμε και δεν θα φτάναμε. Όχι ότι έχει σταματήσει το τρέξιμο, όχι ότι έχουμε φτάσει και κάπου. Αυτό, όμως, μας είχε πει ο Πρόεδρος και Διευθύνων Σύμβουλος της ΔΕΗ πριν από δύο μήνες. Και χθες μας είπε πάλι ότι η</w:t>
      </w:r>
      <w:r>
        <w:rPr>
          <w:rFonts w:eastAsia="Times New Roman" w:cs="Times New Roman"/>
          <w:szCs w:val="24"/>
        </w:rPr>
        <w:t xml:space="preserve"> ΔΕΗ καταρρέει. Ούτε μισθούς δεν θα έχει να πληρώσει!</w:t>
      </w:r>
    </w:p>
    <w:p w14:paraId="02B311E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θυμίζω ότι εντός του Απριλίου λήγει ένα μεγάλο ομολογιακό δάνειο της ΔΕΗ. Είχα ρωτήσει τον Πρόεδρο κατά τη συζήτηση στην </w:t>
      </w:r>
      <w:r>
        <w:rPr>
          <w:rFonts w:eastAsia="Times New Roman" w:cs="Times New Roman"/>
          <w:szCs w:val="24"/>
        </w:rPr>
        <w:t>ε</w:t>
      </w:r>
      <w:r>
        <w:rPr>
          <w:rFonts w:eastAsia="Times New Roman" w:cs="Times New Roman"/>
          <w:szCs w:val="24"/>
        </w:rPr>
        <w:t>πιτροπή για τη ΔΕΗ, τι θα κάνει με τα λεφτά και εάν τα έχει μαζέψει και οφεί</w:t>
      </w:r>
      <w:r>
        <w:rPr>
          <w:rFonts w:eastAsia="Times New Roman" w:cs="Times New Roman"/>
          <w:szCs w:val="24"/>
        </w:rPr>
        <w:t xml:space="preserve">λω να σας πω ότι δεν πήρα πολύ ολοκληρωμένη απάντηση. </w:t>
      </w:r>
    </w:p>
    <w:p w14:paraId="02B311E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Χτυπάει καμπάνες και καμπαναριά ο Πρόεδρος της ΔΕΗ για την αξιοθρήνητη κατάσταση, στην οποία έχει φθάσει αυτή η επιχείρηση. Και ήρθε η ώρα να απολογηθεί και ο ίδιος ο κ. Παναγιωτάκης αλλά και οι Υπουργ</w:t>
      </w:r>
      <w:r>
        <w:rPr>
          <w:rFonts w:eastAsia="Times New Roman" w:cs="Times New Roman"/>
          <w:szCs w:val="24"/>
        </w:rPr>
        <w:t xml:space="preserve">οί της Κυβέρνησης. </w:t>
      </w:r>
    </w:p>
    <w:p w14:paraId="02B311E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Επίσης, πρέπει κάποια στιγμή να μας ανοίξετε τα χαρτιά σας και να μας πείτε τι τελικά θα συμφωνήσετε με τους δανειστές, με την τρόικα, ή -εάν θέλετε να την πούμε εξευγενισμένα- με τους θεσμούς για το μέλλον της επιχείρησης.</w:t>
      </w:r>
    </w:p>
    <w:p w14:paraId="02B311E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το «δεν πληρώνω», «δεν πληρώνω» κόστισε. Τα ανείσπρακτα της ΔΕΗ είναι 1,7 δισεκατομμύρια ευρώ. Ποιος τα χρεώνεται αυτά; Πόσα από αυτά μπορούν, τελικά, να φτάσουν στα ταμεία της επιχείρησης, έτσι ώστε να μην κινδυνεύσει με χρεοκοπία και δη</w:t>
      </w:r>
      <w:r>
        <w:rPr>
          <w:rFonts w:eastAsia="Times New Roman" w:cs="Times New Roman"/>
          <w:szCs w:val="24"/>
        </w:rPr>
        <w:t xml:space="preserve"> άτακτη και μαζί με τη ΔΕΗ και όλη η χώρα;</w:t>
      </w:r>
    </w:p>
    <w:p w14:paraId="02B311E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όσον αφορά στη διεθνή συμφωνία Ελλάδας – Αζερμπαϊτζάν, φυσικά συμφωνούμε.</w:t>
      </w:r>
    </w:p>
    <w:p w14:paraId="02B311E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Ας δούμε, όμως, την τροπολογία για τους δασικούς χάρτες: Βεβαίως και είναι επιβεβλημένο να ολοκληρωθούν και ν</w:t>
      </w:r>
      <w:r>
        <w:rPr>
          <w:rFonts w:eastAsia="Times New Roman" w:cs="Times New Roman"/>
          <w:szCs w:val="24"/>
        </w:rPr>
        <w:t xml:space="preserve">α αναρτηθούν, αλλά μέσα από μια διαδικασία πιο τεκμηριωμένη και πιο σοβαρή. </w:t>
      </w:r>
    </w:p>
    <w:p w14:paraId="02B311E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Πρώτα από όλα, διαφωνώ πλήρως -και σας το είπα και στην </w:t>
      </w:r>
      <w:r>
        <w:rPr>
          <w:rFonts w:eastAsia="Times New Roman" w:cs="Times New Roman"/>
          <w:szCs w:val="24"/>
        </w:rPr>
        <w:t>ε</w:t>
      </w:r>
      <w:r>
        <w:rPr>
          <w:rFonts w:eastAsia="Times New Roman" w:cs="Times New Roman"/>
          <w:szCs w:val="24"/>
        </w:rPr>
        <w:t>πιτροπή- με το ότι φέρατε μια τροπολογία για ένα τόσο σοβαρό θέμα, τους δασικούς χάρτες, που απασχολεί όχι μόνο το ελληνικ</w:t>
      </w:r>
      <w:r>
        <w:rPr>
          <w:rFonts w:eastAsia="Times New Roman" w:cs="Times New Roman"/>
          <w:szCs w:val="24"/>
        </w:rPr>
        <w:t>ό Κοινοβούλιο αλλά πάρα πολύ κόσμο</w:t>
      </w:r>
      <w:r>
        <w:rPr>
          <w:rFonts w:eastAsia="Times New Roman" w:cs="Times New Roman"/>
          <w:szCs w:val="24"/>
        </w:rPr>
        <w:t>,</w:t>
      </w:r>
      <w:r>
        <w:rPr>
          <w:rFonts w:eastAsia="Times New Roman" w:cs="Times New Roman"/>
          <w:szCs w:val="24"/>
        </w:rPr>
        <w:t xml:space="preserve"> που βλέπει την ιδιοκτησία του να χαρακτηρίζεται δασική ή μη δασική. </w:t>
      </w:r>
    </w:p>
    <w:p w14:paraId="02B311F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Εδώ θα έπρεπε να υπάρχει μια διαφορετική τεκμηρίωση. Δεν είναι, αγαπητέ κύριε Λαζαρίδη, μόνο ότι το Γαλάτσι βγήκε δάσος. Μπορεί να ήταν πριν από δ</w:t>
      </w:r>
      <w:r>
        <w:rPr>
          <w:rFonts w:eastAsia="Times New Roman" w:cs="Times New Roman"/>
          <w:szCs w:val="24"/>
        </w:rPr>
        <w:t>ύ</w:t>
      </w:r>
      <w:r>
        <w:rPr>
          <w:rFonts w:eastAsia="Times New Roman" w:cs="Times New Roman"/>
          <w:szCs w:val="24"/>
        </w:rPr>
        <w:t>ο αι</w:t>
      </w:r>
      <w:r>
        <w:rPr>
          <w:rFonts w:eastAsia="Times New Roman" w:cs="Times New Roman"/>
          <w:szCs w:val="24"/>
        </w:rPr>
        <w:t xml:space="preserve">ώνες ή πριν από έναν αιώνα. Να το δούμε. Όμως, όπως είπε και ο καλός συνάδελφος κ. Γεωργιάδης, και το 80% του νησιού της Πάτμου χαρακτηρίστηκε δάσος. Εδώ είναι να γελάμε και να κλαίμε ταυτόχρονα. </w:t>
      </w:r>
    </w:p>
    <w:p w14:paraId="02B311F1"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Πρέπει να χρησιμοποιήσουμε τους κτηματολογικούς πίνακες δια</w:t>
      </w:r>
      <w:r>
        <w:rPr>
          <w:rFonts w:eastAsia="Times New Roman" w:cs="Times New Roman"/>
          <w:szCs w:val="24"/>
        </w:rPr>
        <w:t>φόρων υπηρεσιών: των παλαιών κοινοτήτων, των το</w:t>
      </w:r>
      <w:r>
        <w:rPr>
          <w:rFonts w:eastAsia="Times New Roman" w:cs="Times New Roman"/>
          <w:szCs w:val="24"/>
        </w:rPr>
        <w:lastRenderedPageBreak/>
        <w:t>πογραφικών υπηρεσιών των νομαρχιών, των γεωργικών υπηρεσιών. Δεν μπορείτε να βάζετε ως μια οριζόντια γραμμή χρονικά τις αεροφωτογραφίες του 1945 πριν</w:t>
      </w:r>
      <w:r>
        <w:rPr>
          <w:rFonts w:eastAsia="Times New Roman" w:cs="Times New Roman"/>
          <w:szCs w:val="24"/>
        </w:rPr>
        <w:t xml:space="preserve"> και </w:t>
      </w:r>
      <w:r>
        <w:rPr>
          <w:rFonts w:eastAsia="Times New Roman" w:cs="Times New Roman"/>
          <w:szCs w:val="24"/>
        </w:rPr>
        <w:t xml:space="preserve">μετά γαία </w:t>
      </w:r>
      <w:proofErr w:type="spellStart"/>
      <w:r>
        <w:rPr>
          <w:rFonts w:eastAsia="Times New Roman" w:cs="Times New Roman"/>
          <w:szCs w:val="24"/>
        </w:rPr>
        <w:t>πυρί</w:t>
      </w:r>
      <w:proofErr w:type="spellEnd"/>
      <w:r>
        <w:rPr>
          <w:rFonts w:eastAsia="Times New Roman" w:cs="Times New Roman"/>
          <w:szCs w:val="24"/>
        </w:rPr>
        <w:t xml:space="preserve"> </w:t>
      </w:r>
      <w:proofErr w:type="spellStart"/>
      <w:r>
        <w:rPr>
          <w:rFonts w:eastAsia="Times New Roman" w:cs="Times New Roman"/>
          <w:szCs w:val="24"/>
        </w:rPr>
        <w:t>μιχθήτω</w:t>
      </w:r>
      <w:proofErr w:type="spellEnd"/>
      <w:r>
        <w:rPr>
          <w:rFonts w:eastAsia="Times New Roman" w:cs="Times New Roman"/>
          <w:szCs w:val="24"/>
        </w:rPr>
        <w:t>!</w:t>
      </w:r>
      <w:r>
        <w:rPr>
          <w:rFonts w:eastAsia="Times New Roman" w:cs="Times New Roman"/>
          <w:szCs w:val="24"/>
        </w:rPr>
        <w:t xml:space="preserve"> </w:t>
      </w:r>
    </w:p>
    <w:p w14:paraId="02B311F2"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παράδειγμα, ο παππούς μου </w:t>
      </w:r>
      <w:r>
        <w:rPr>
          <w:rFonts w:eastAsia="Times New Roman" w:cs="Times New Roman"/>
          <w:szCs w:val="24"/>
        </w:rPr>
        <w:t>και η γιαγιά μου ήρθαν από τη Σμύρνη πρόσφυγες -όχι οι ίδιοι, συμβολικά το λέω, θα μπορούσαν να είναι ο παππούς μου και η γιαγιά μου- και πήραν ένα μικρό χωράφι για να ζήσουν, το οποίο τους το έδωσε το κράτος με τον αναδασμό. Στον Β΄ Παγκόσμιο Πόλεμο, είκο</w:t>
      </w:r>
      <w:r>
        <w:rPr>
          <w:rFonts w:eastAsia="Times New Roman" w:cs="Times New Roman"/>
          <w:szCs w:val="24"/>
        </w:rPr>
        <w:t xml:space="preserve">σι χρόνια μετά την προσφυγιά τους στην Ελλάδα και την ενίσχυσή τους με ένα μικρό χωράφι για να μπορούν να φυτεύουν πέντε πράγματα να ζουν, αυτά εγκαταλείφθηκαν και όντως δασώθηκαν. </w:t>
      </w:r>
    </w:p>
    <w:p w14:paraId="02B311F3"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Αυτά, λοιπόν, δεν θα πρέπει να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Δεν θα πρέπει να ληφθεί υ</w:t>
      </w:r>
      <w:r>
        <w:rPr>
          <w:rFonts w:eastAsia="Times New Roman" w:cs="Times New Roman"/>
          <w:szCs w:val="24"/>
        </w:rPr>
        <w:t>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το ίδιο το κράτος χαρακτήρισε κάποιες εκτάσεις ως αγροτικές, για καλλιέργεια και μετά την αναγκαστική εγκατάλειψή τους για μερικά χρόνια κατά τον Β΄ Παγκόσμιο Πόλεμο πλέον θα πρέπει βάσει των αεροφωτογραφιών του 1945 να χαρακτηριστούν ως δασικά</w:t>
      </w:r>
      <w:r>
        <w:rPr>
          <w:rFonts w:eastAsia="Times New Roman" w:cs="Times New Roman"/>
          <w:szCs w:val="24"/>
        </w:rPr>
        <w:t xml:space="preserve">; </w:t>
      </w:r>
    </w:p>
    <w:p w14:paraId="02B311F4"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υπάρχει μια επιμονή στην Κυβέρνησή σας να μη μας προτείνετε ένα χρονικό σημείο αναφοράς που να είναι ολοκληρωμένο και να μας δίνει όλη την εικόνα της γης, όχι μόνο μια πλευρά. </w:t>
      </w:r>
    </w:p>
    <w:p w14:paraId="02B311F5"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λέμε ότι όπου δεν υπάρχουν αεροφωτογραφίες, θα πρέπει να γίνει</w:t>
      </w:r>
      <w:r>
        <w:rPr>
          <w:rFonts w:eastAsia="Times New Roman" w:cs="Times New Roman"/>
          <w:szCs w:val="24"/>
        </w:rPr>
        <w:t xml:space="preserve"> η χρήση των πορισμάτων και των μελετών των επιτροπών των γεωπόνων και των τοπογράφων. Πολλές υπηρεσίες της </w:t>
      </w:r>
      <w:r>
        <w:rPr>
          <w:rFonts w:eastAsia="Times New Roman" w:cs="Times New Roman"/>
          <w:szCs w:val="24"/>
        </w:rPr>
        <w:t>δημόσιας διοίκησης</w:t>
      </w:r>
      <w:r>
        <w:rPr>
          <w:rFonts w:eastAsia="Times New Roman" w:cs="Times New Roman"/>
          <w:szCs w:val="24"/>
        </w:rPr>
        <w:t xml:space="preserve"> έχουν κάνει δουλειά. Αυτά γιατί τα πετάμε; </w:t>
      </w:r>
    </w:p>
    <w:p w14:paraId="02B311F6"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συμφωνούμε, επίσης, με την παροχή της αρμοδιότητας </w:t>
      </w:r>
      <w:r>
        <w:rPr>
          <w:rFonts w:eastAsia="Times New Roman" w:cs="Times New Roman"/>
          <w:szCs w:val="24"/>
        </w:rPr>
        <w:t>στις επιτροπές εξέτασης αντιρρήσεων να αποφαίνονται επί των αντιρρήσεων, δεδομένου ότι προσκρούει -κατά τη δική μας άποψη- στο άρθρο 117, παράγραφος 3 του Συντάγματος και κυρίως συμβάλλει στο να σπρωχτούν αυτές οι υποθέσεις προς μια δικαστική επίλυση. Ζήσε</w:t>
      </w:r>
      <w:r>
        <w:rPr>
          <w:rFonts w:eastAsia="Times New Roman" w:cs="Times New Roman"/>
          <w:szCs w:val="24"/>
        </w:rPr>
        <w:t xml:space="preserve"> Μάη μου να φας τριφύλλι!</w:t>
      </w:r>
    </w:p>
    <w:p w14:paraId="02B311F7"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γεγονός ότι η χώρα δεν απέκτησε Κτηματολόγιο στην ώρα της -ούτε ακόμα έχει αποκτήσει- το γεγονός ότι η χώρα δεν μπόρεσε να ρυθμίσει τα του οίκου της -δηλαδή ποια είναι δασικά, </w:t>
      </w:r>
      <w:r>
        <w:rPr>
          <w:rFonts w:eastAsia="Times New Roman" w:cs="Times New Roman"/>
          <w:szCs w:val="24"/>
        </w:rPr>
        <w:lastRenderedPageBreak/>
        <w:t>ποια είναι αγροτικά, ποια είναι οτιδήποτε άλλο- δεν</w:t>
      </w:r>
      <w:r>
        <w:rPr>
          <w:rFonts w:eastAsia="Times New Roman" w:cs="Times New Roman"/>
          <w:szCs w:val="24"/>
        </w:rPr>
        <w:t xml:space="preserve"> μπορεί να δικαιολογηθεί με τσάτρα</w:t>
      </w:r>
      <w:r>
        <w:rPr>
          <w:rFonts w:eastAsia="Times New Roman" w:cs="Times New Roman"/>
          <w:szCs w:val="24"/>
        </w:rPr>
        <w:t>-</w:t>
      </w:r>
      <w:proofErr w:type="spellStart"/>
      <w:r>
        <w:rPr>
          <w:rFonts w:eastAsia="Times New Roman" w:cs="Times New Roman"/>
          <w:szCs w:val="24"/>
        </w:rPr>
        <w:t>πάτρα</w:t>
      </w:r>
      <w:proofErr w:type="spellEnd"/>
      <w:r>
        <w:rPr>
          <w:rFonts w:eastAsia="Times New Roman" w:cs="Times New Roman"/>
          <w:szCs w:val="24"/>
        </w:rPr>
        <w:t xml:space="preserve"> διαδικασίες, σφήνες τροπολογίες της τελευταίας στιγμής. </w:t>
      </w:r>
    </w:p>
    <w:p w14:paraId="02B311F8"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δεν συμφωνούμε με την τροπολογία και την καταψηφίζουμε, παρά το γεγονός ότι είναι ενσωματωμένη μέσα στη διεθνή σύμβαση. Τη διεθνή σύμβαση, βεβαίως, θα την υπερψηφίσουμε. Και σας καλούμε να δείτε το θέμα των δασικών χαρτών με έναν πιο επίσημο τρόπο. Τ</w:t>
      </w:r>
      <w:r>
        <w:rPr>
          <w:rFonts w:eastAsia="Times New Roman" w:cs="Times New Roman"/>
          <w:szCs w:val="24"/>
        </w:rPr>
        <w:t>ι σημαίνει «επίσημος τρόπος»; Φέρτε ένα σχέδιο νόμου στις επιτροπές, να το συζητήσουμε, να το αναλύσουμε, να κάνουμε ακρόαση φορέων και από εκεί και πέρα, εκεί που πρέπει, να προστατεύσουμε το δάσος. Το δάσος είναι η υπεραξία αυτής της χώρας, παρά το γεγον</w:t>
      </w:r>
      <w:r>
        <w:rPr>
          <w:rFonts w:eastAsia="Times New Roman" w:cs="Times New Roman"/>
          <w:szCs w:val="24"/>
        </w:rPr>
        <w:t>ός ότι μονίμως αποτελούσε μια κυλιόμενη είσοδο για ρουσφέτια, για καταπατήσεις, για αυθαίρετα και όλα αυτά τα κακά της μοίρας μας, τα οποία θα τα ξεπεράσουμε μόνον εάν αποφασίσετε και εσείς να ασχοληθείτε σοβαρά με το θέμα και όχι με τροπολογίες τσόντες, σ</w:t>
      </w:r>
      <w:r>
        <w:rPr>
          <w:rFonts w:eastAsia="Times New Roman" w:cs="Times New Roman"/>
          <w:szCs w:val="24"/>
        </w:rPr>
        <w:t xml:space="preserve">φήνες και μπαλώματα. </w:t>
      </w:r>
    </w:p>
    <w:p w14:paraId="02B311F9"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2B311FA" w14:textId="77777777" w:rsidR="00A65738" w:rsidRDefault="00F83115">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2B311FB" w14:textId="77777777" w:rsidR="00A65738" w:rsidRDefault="00F83115">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Ευχαριστούμε και εμείς. </w:t>
      </w:r>
    </w:p>
    <w:p w14:paraId="02B311FC" w14:textId="77777777" w:rsidR="00A65738" w:rsidRDefault="00F83115">
      <w:pPr>
        <w:spacing w:after="0" w:line="600" w:lineRule="auto"/>
        <w:ind w:firstLine="720"/>
        <w:jc w:val="both"/>
        <w:rPr>
          <w:rFonts w:eastAsia="Times New Roman"/>
          <w:szCs w:val="24"/>
        </w:rPr>
      </w:pPr>
      <w:r>
        <w:rPr>
          <w:rFonts w:eastAsia="Times New Roman"/>
          <w:szCs w:val="24"/>
        </w:rPr>
        <w:t xml:space="preserve">Η κ. Καρακώστα έχει τον λόγο. </w:t>
      </w:r>
    </w:p>
    <w:p w14:paraId="02B311FD" w14:textId="77777777" w:rsidR="00A65738" w:rsidRDefault="00F83115">
      <w:pPr>
        <w:spacing w:after="0" w:line="600" w:lineRule="auto"/>
        <w:ind w:firstLine="720"/>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 καλησπερίσω και εγώ όσες και όσους βρίσκονται σε αυτή την Αίθουσα και να διατυπώσω πραγματικά τις απορίες μου για όσους μίλησαν προηγούμενα. </w:t>
      </w:r>
    </w:p>
    <w:p w14:paraId="02B311FE" w14:textId="77777777" w:rsidR="00A65738" w:rsidRDefault="00F83115">
      <w:pPr>
        <w:spacing w:after="0" w:line="600" w:lineRule="auto"/>
        <w:ind w:firstLine="720"/>
        <w:jc w:val="both"/>
        <w:rPr>
          <w:rFonts w:eastAsia="Times New Roman"/>
          <w:szCs w:val="24"/>
        </w:rPr>
      </w:pPr>
      <w:r>
        <w:rPr>
          <w:rFonts w:eastAsia="Times New Roman"/>
          <w:szCs w:val="24"/>
        </w:rPr>
        <w:t xml:space="preserve">Δεν θα μιλήσω, βέβαια, για το θέμα της σύμβασης με το Αζερμπαϊτζάν, διότι, όπως ξέρετε, εμείς είμαστε θετικοί, </w:t>
      </w:r>
      <w:r>
        <w:rPr>
          <w:rFonts w:eastAsia="Times New Roman"/>
          <w:szCs w:val="24"/>
        </w:rPr>
        <w:t xml:space="preserve">άρα, δεν υπάρχει λόγος να αναπτύξω αυτό το θέμα. </w:t>
      </w:r>
    </w:p>
    <w:p w14:paraId="02B311FF" w14:textId="77777777" w:rsidR="00A65738" w:rsidRDefault="00F83115">
      <w:pPr>
        <w:spacing w:after="0" w:line="600" w:lineRule="auto"/>
        <w:ind w:firstLine="720"/>
        <w:jc w:val="both"/>
        <w:rPr>
          <w:rFonts w:eastAsia="Times New Roman" w:cs="Times New Roman"/>
          <w:szCs w:val="24"/>
        </w:rPr>
      </w:pPr>
      <w:r>
        <w:rPr>
          <w:rFonts w:eastAsia="Times New Roman"/>
          <w:szCs w:val="24"/>
        </w:rPr>
        <w:t xml:space="preserve">Έχει, όμως, πάρα πολύ μεγάλη σημασία το πόσο έχουμε καταλάβει τη μεγάλη προσπάθεια που κάνει αυτή η Κυβέρνηση για το θέμα των δασικών χαρτών, το οποίο, όπως όλοι είπατε, αναφέρεται σε όλη την Ελλάδα και σε </w:t>
      </w:r>
      <w:r>
        <w:rPr>
          <w:rFonts w:eastAsia="Times New Roman"/>
          <w:szCs w:val="24"/>
        </w:rPr>
        <w:t xml:space="preserve">διαφορετικούς χώρους. Δηλαδή, αναφέρεται και πιθανά θα λύσει προβλήματα αυθαίρετων οικιστών. Θα λύσει τα προβλήματα των αγροτών. Θα λύσει προβλήματα των σχεδίων πόλεων που αναφέρθηκαν πριν. </w:t>
      </w:r>
    </w:p>
    <w:p w14:paraId="02B3120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Σκεφτείτε ότι ζούμε σε μία χώρα που, όπως σωστά είπατε, δεν έχει </w:t>
      </w:r>
      <w:r>
        <w:rPr>
          <w:rFonts w:eastAsia="Times New Roman" w:cs="Times New Roman"/>
          <w:szCs w:val="24"/>
        </w:rPr>
        <w:t xml:space="preserve">κτηματολόγιο. Για να γίνει, όμως, κτηματολόγιο πρέπει να προϋπάρχουν δασικοί χάρτες που δηλώνουν τη δημόσια γη </w:t>
      </w:r>
      <w:r>
        <w:rPr>
          <w:rFonts w:eastAsia="Times New Roman" w:cs="Times New Roman"/>
          <w:szCs w:val="24"/>
        </w:rPr>
        <w:lastRenderedPageBreak/>
        <w:t>και τη χρήση της. Πρέπει κάποια στιγμή μέσα σε αυτά τα τετραγωνικά χιλιόμετρα που έχει η Ελλάδα να είναι συγκεκριμένα, να ξέρουμε πόσα τετραγωνικ</w:t>
      </w:r>
      <w:r>
        <w:rPr>
          <w:rFonts w:eastAsia="Times New Roman" w:cs="Times New Roman"/>
          <w:szCs w:val="24"/>
        </w:rPr>
        <w:t xml:space="preserve">ά χιλιόμετρα έχει κάθε χρήση, πού έχουμε οικισμούς και πού δεν έχουμε. </w:t>
      </w:r>
    </w:p>
    <w:p w14:paraId="02B3120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Ξέρετε, εμείς τολμήσαμε να αναρτήσουμε αυτούς τους δεδομένους χάρτες, οι οποίοι δεν έγιναν επί δικής μας </w:t>
      </w:r>
      <w:r>
        <w:rPr>
          <w:rFonts w:eastAsia="Times New Roman" w:cs="Times New Roman"/>
          <w:szCs w:val="24"/>
        </w:rPr>
        <w:t>κ</w:t>
      </w:r>
      <w:r>
        <w:rPr>
          <w:rFonts w:eastAsia="Times New Roman" w:cs="Times New Roman"/>
          <w:szCs w:val="24"/>
        </w:rPr>
        <w:t>υβ</w:t>
      </w:r>
      <w:r>
        <w:rPr>
          <w:rFonts w:eastAsia="Times New Roman" w:cs="Times New Roman"/>
          <w:szCs w:val="24"/>
        </w:rPr>
        <w:t>ε</w:t>
      </w:r>
      <w:r>
        <w:rPr>
          <w:rFonts w:eastAsia="Times New Roman" w:cs="Times New Roman"/>
          <w:szCs w:val="24"/>
        </w:rPr>
        <w:t>ρνήσεως, αλλά επί των προηγούμενων κυβερνήσεων με τις διοικήσεις που υπάρχο</w:t>
      </w:r>
      <w:r>
        <w:rPr>
          <w:rFonts w:eastAsia="Times New Roman" w:cs="Times New Roman"/>
          <w:szCs w:val="24"/>
        </w:rPr>
        <w:t xml:space="preserve">υν και σήμερα, γιατί δεν αλλάξαμε ούτε τους δασάρχες ούτε τη λογική τους. Βρήκαμε, λοιπόν, κάποιο υλικό έτοιμο. Όποιος φοβάται, δεν πάει μπροστά. Και αν φοβόμασταν και εμείς ότι θα κάνουμε λάθος, ότι δεν θα είμαστε τέλειοι, ότι δεν θα βάλουμε τους πολίτες </w:t>
      </w:r>
      <w:r>
        <w:rPr>
          <w:rFonts w:eastAsia="Times New Roman" w:cs="Times New Roman"/>
          <w:szCs w:val="24"/>
        </w:rPr>
        <w:t xml:space="preserve">σε μία διαρκή διαδικασία να αντιμετωπίσουν το όποιο πρόβλημα υπάρχει, να έρθουν να καταθέσουν τις αντιρρήσεις τους, να μας συμβουλεύσουν πού έχουμε κάνει λάθος -όχι εμείς ως Κυβέρνηση, οι υπηρεσίες μας, οι δασικές υπηρεσίες- ξέρετε που θα μέναμε; </w:t>
      </w:r>
    </w:p>
    <w:p w14:paraId="02B3120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Για να π</w:t>
      </w:r>
      <w:r>
        <w:rPr>
          <w:rFonts w:eastAsia="Times New Roman" w:cs="Times New Roman"/>
          <w:szCs w:val="24"/>
        </w:rPr>
        <w:t xml:space="preserve">άρεις άδεια σε εκτός σχεδίου δόμησης για να χτίσεις ένα σπίτι, έναν στάβλο, μια αποθήκη, πρέπει να έχεις άδεια από το δασαρχείο. Για να πάρει άδεια από το δασαρχείο -τώρα απαντώ σε αυτούς που μιλάνε για πολίτες-ομήρους και προσέξτε </w:t>
      </w:r>
      <w:r>
        <w:rPr>
          <w:rFonts w:eastAsia="Times New Roman" w:cs="Times New Roman"/>
          <w:szCs w:val="24"/>
        </w:rPr>
        <w:lastRenderedPageBreak/>
        <w:t>πού ήταν μέχρι σήμερα όμ</w:t>
      </w:r>
      <w:r>
        <w:rPr>
          <w:rFonts w:eastAsia="Times New Roman" w:cs="Times New Roman"/>
          <w:szCs w:val="24"/>
        </w:rPr>
        <w:t xml:space="preserve">ηροι οι πολίτες και από πού πάμε να τους βγάλουμε- έπρεπε να πληρώσει τοπογράφο, να καταθέσει συμβόλαια, σχέδια κ.λπ. στη Δασική Υπηρεσία, να περιμένει ένα με δύο χρόνια για να γίνει αυτοψία, αν χρειαστεί να «λαδώσει» και κανέναν υπάλληλο -το λέω έτσι για </w:t>
      </w:r>
      <w:r>
        <w:rPr>
          <w:rFonts w:eastAsia="Times New Roman" w:cs="Times New Roman"/>
          <w:szCs w:val="24"/>
        </w:rPr>
        <w:t xml:space="preserve">να μη θίξω το σύνολο των ανθρώπων- να περιμένει να γίνει δημοσίευση σε δύο εφημερίδες ημερήσιου και τοπικού Τύπου, να πληρώσει γι’ αυτό, να περιμένει να βγει η απόφαση και μετά να περιμένει και την τελεσιδικία. Μια ζωή ολόκληρη, δηλαδή -με κόστος βεβαίως- </w:t>
      </w:r>
      <w:r>
        <w:rPr>
          <w:rFonts w:eastAsia="Times New Roman" w:cs="Times New Roman"/>
          <w:szCs w:val="24"/>
        </w:rPr>
        <w:t>για να πάρει μια τελεσιδικία για ένα συγκεκριμένο αγρόκτημα.</w:t>
      </w:r>
    </w:p>
    <w:p w14:paraId="02B3120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 σήμερα έρχεται το κράτος, με δικές του δαπάνες, και βγάζει χάρτες και λέει: Εδώ θα είναι δάσος. Και προσέξτε, είπε στους δήμους -δυστυχώς, όμως, δεν ανταποκρίθηκαν και εδώ πρέπει να έχουν ευθ</w:t>
      </w:r>
      <w:r>
        <w:rPr>
          <w:rFonts w:eastAsia="Times New Roman" w:cs="Times New Roman"/>
          <w:szCs w:val="24"/>
        </w:rPr>
        <w:t xml:space="preserve">ύνη οι δήμαρχοι και να καταλάβουν τι πάμε να φτιάξουμε- κάτι που τους το λέμε και από αυτό το Βήμα: Τρέξτε. Σας δίνουμε ακόμη το χρονικό διάστημα. Οριοθετήσετε τους οικισμούς, όχι απολύτως, αλλά βάλτε ένα διευρυμένο περίγραμμα -και θα αναφερθώ σε αυτό πώς </w:t>
      </w:r>
      <w:r>
        <w:rPr>
          <w:rFonts w:eastAsia="Times New Roman" w:cs="Times New Roman"/>
          <w:szCs w:val="24"/>
        </w:rPr>
        <w:t xml:space="preserve">γίνεται μέχρι σήμερα- και τις οικιστικές πυκνώσεις, που αναφέρονται κυρίως στις πυκνώσεις αυθαιρέτων. </w:t>
      </w:r>
    </w:p>
    <w:p w14:paraId="02B3120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Με την ανάρτηση των χαρτών, δηλαδή, δεν πάμε να λύσουμε μόνο το θέμα του δάσους. Πάμε να λύσουμε τις χρήσεις γης όλης της Ελλάδας. Για να χτίσεις στα όρι</w:t>
      </w:r>
      <w:r>
        <w:rPr>
          <w:rFonts w:eastAsia="Times New Roman" w:cs="Times New Roman"/>
          <w:szCs w:val="24"/>
        </w:rPr>
        <w:t>α ενός οικισμού που δεν είναι απολύτως οριοθετημένος, πάλι γινόταν αυτοψία από τους υπαλλήλους της πολεοδομίας, προκειμένου να πουν στον πολίτη αν είναι ή δεν είναι μέσα στο όριο του οικισμού. Άλλη μία χρονοβόρα διαδικασία.</w:t>
      </w:r>
    </w:p>
    <w:p w14:paraId="02B3120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Απευθύνομαι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σε αυτο</w:t>
      </w:r>
      <w:r>
        <w:rPr>
          <w:rFonts w:eastAsia="Times New Roman" w:cs="Times New Roman"/>
          <w:szCs w:val="24"/>
        </w:rPr>
        <w:t xml:space="preserve">ύς που δεν θέλουν να κάνουν αντιπολίτευση -γιατί κάποιοι θέλουν να κάνουν αντιπολίτευση και λένε «καταστροφική κυβέρνηση» και όλα αυτά τα διάφορα- αυτού του τύπου, αλλά ώριμα θέλουν να αντιμετωπίσουμε αυτό το ζήτημα και τους καλώ πραγματικά να βοηθήσουν. </w:t>
      </w:r>
    </w:p>
    <w:p w14:paraId="02B3120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Εμείς, στην κατεύθυνση της βοήθειας, τα χρήματα που ζητούσε ο προηγούμενος νόμος να καταθέσουν για τις αντιρρήσεις, τα μειώσαμε σχεδόν στο 50%. Φροντίσαμε αυτά τα ζητήματα που αναφέρατε για τις αναδασωτέες εκτάσεις, να μην περιλαμβάνονται -με την τροπολογί</w:t>
      </w:r>
      <w:r>
        <w:rPr>
          <w:rFonts w:eastAsia="Times New Roman" w:cs="Times New Roman"/>
          <w:szCs w:val="24"/>
        </w:rPr>
        <w:t xml:space="preserve">α αυτό συμβαίνει- στις αναδασωτέες εκτάσεις, δηλαδή όποιες περιοχές είχαν καεί -το λέει η τροπολογία- να μην περιληφθούν σε αυτό το σημείο. </w:t>
      </w:r>
    </w:p>
    <w:p w14:paraId="02B3120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επίσης, το θέμα των νησιών, τα οποία έχουν τεράστιες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-έτσι είναι χαρακτηρισμένες- π</w:t>
      </w:r>
      <w:r>
        <w:rPr>
          <w:rFonts w:eastAsia="Times New Roman" w:cs="Times New Roman"/>
          <w:szCs w:val="24"/>
        </w:rPr>
        <w:t xml:space="preserve">ου πραγματικά τραβούσαν όλη αυτή τη διαδικασία που σας είπα πριν. Έχουμε βγάλει και αυτό το κομμάτι και το έχουμε γυρίσει στον προηγούμενο νόμο και όχι αυτόν του 2014. </w:t>
      </w:r>
    </w:p>
    <w:p w14:paraId="02B3120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2B3120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αγματικά θέλω να καταλάβετε -επειδή ο χρόνος μου, δυστυχώς, τελειώνει- αυτό το πραγματικό τόλμημα που κάνουμε. Δυστυχώς έχουμε μόνο αυτούς τους δασικούς χάρτες έτοιμους, ενώ θα έπρεπε όλα αυτά τα χρόνια των προηγούμενων κυβερνήσεων να είναι έτοιμη όλη η Ελ</w:t>
      </w:r>
      <w:r>
        <w:rPr>
          <w:rFonts w:eastAsia="Times New Roman" w:cs="Times New Roman"/>
          <w:szCs w:val="24"/>
        </w:rPr>
        <w:t>λάδα. Θα προσπαθήσουμε στο δυνατόν συντομότερο χρόνο να τελειώσει το θέμα των δασικών χαρτών.</w:t>
      </w:r>
    </w:p>
    <w:p w14:paraId="02B3120A"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Γιατί τελειώνοντας αυτό, αρχίζουμε να περιοριζόμαστε στις πυκνώσεις και στα όρια των οικισμών, γιατί η Ελλάδα κάποτε πρέπει να καθορίσει τις χρήσεις γης και ο κάθ</w:t>
      </w:r>
      <w:r>
        <w:rPr>
          <w:rFonts w:eastAsia="Times New Roman" w:cs="Times New Roman"/>
          <w:szCs w:val="24"/>
        </w:rPr>
        <w:t>ε πολίτης</w:t>
      </w:r>
      <w:r>
        <w:rPr>
          <w:rFonts w:eastAsia="Times New Roman" w:cs="Times New Roman"/>
          <w:szCs w:val="24"/>
        </w:rPr>
        <w:t>,</w:t>
      </w:r>
      <w:r>
        <w:rPr>
          <w:rFonts w:eastAsia="Times New Roman" w:cs="Times New Roman"/>
          <w:szCs w:val="24"/>
        </w:rPr>
        <w:t xml:space="preserve"> είτε θέλει να φτιάξει το καλύβι του είτε ο επενδυτής να κάνει τη μεγάλη </w:t>
      </w:r>
      <w:r>
        <w:rPr>
          <w:rFonts w:eastAsia="Times New Roman" w:cs="Times New Roman"/>
          <w:szCs w:val="24"/>
        </w:rPr>
        <w:lastRenderedPageBreak/>
        <w:t xml:space="preserve">του επένδυση, θα πρέπει να ξέρει πού πηγαίνει, πού τοποθετείται, πού </w:t>
      </w:r>
      <w:proofErr w:type="spellStart"/>
      <w:r>
        <w:rPr>
          <w:rFonts w:eastAsia="Times New Roman" w:cs="Times New Roman"/>
          <w:szCs w:val="24"/>
        </w:rPr>
        <w:t>οριοθετείται</w:t>
      </w:r>
      <w:proofErr w:type="spellEnd"/>
      <w:r>
        <w:rPr>
          <w:rFonts w:eastAsia="Times New Roman" w:cs="Times New Roman"/>
          <w:szCs w:val="24"/>
        </w:rPr>
        <w:t xml:space="preserve"> και η Ελλάδα κάποτε να έχει ένα πρόσημο εικόνας για το τι χώρα είναι.</w:t>
      </w:r>
    </w:p>
    <w:p w14:paraId="02B3120B"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Ελπίζω στη βοήθεια όλ</w:t>
      </w:r>
      <w:r>
        <w:rPr>
          <w:rFonts w:eastAsia="Times New Roman" w:cs="Times New Roman"/>
          <w:szCs w:val="24"/>
        </w:rPr>
        <w:t>ων για τόσο σοβαρά ζητήματα και -το κυριότερο- ελπίζω στη βοήθεια όλων των πολιτών, οι οποίοι πραγματικά νιώθουν περισσότερο την αξία αυτών των δασικών χαρτών που κάνουμε, παρά την αντιπολίτευση που γίνεται. Το λέω με πλήρη γνώση, γιατί προχθές, την Κυριακ</w:t>
      </w:r>
      <w:r>
        <w:rPr>
          <w:rFonts w:eastAsia="Times New Roman" w:cs="Times New Roman"/>
          <w:szCs w:val="24"/>
        </w:rPr>
        <w:t xml:space="preserve">ή, βρέθηκα σε μία συγκέντρωση εξακοσίων ατόμων στην περιοχή μου, στη Σαλαμίνα, </w:t>
      </w:r>
      <w:r>
        <w:rPr>
          <w:rFonts w:eastAsia="Times New Roman" w:cs="Times New Roman"/>
          <w:szCs w:val="24"/>
        </w:rPr>
        <w:t>που</w:t>
      </w:r>
      <w:r>
        <w:rPr>
          <w:rFonts w:eastAsia="Times New Roman" w:cs="Times New Roman"/>
          <w:szCs w:val="24"/>
        </w:rPr>
        <w:t xml:space="preserve"> κατανόησαν απολύτως την αξία αυτών των δασικών χαρτών.</w:t>
      </w:r>
    </w:p>
    <w:p w14:paraId="02B3120C"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Έχει μεγάλη σημασία, λοιπόν, όλες και όλοι μαζί να διαδώσουμε την αξία αυτού του εγχειρήματος και όπου έχει λάθος, να είμαστε εδώ για να διορθώσουμε και όπου υπάρχει σωστή διαμαρτυρία πολιτών, να έρθουμε και να το διορθώσουμε. </w:t>
      </w:r>
    </w:p>
    <w:p w14:paraId="02B3120D"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Όμως, πρέπει να διαφυλάξουμε</w:t>
      </w:r>
      <w:r>
        <w:rPr>
          <w:rFonts w:eastAsia="Times New Roman" w:cs="Times New Roman"/>
          <w:szCs w:val="24"/>
        </w:rPr>
        <w:t xml:space="preserve"> και αυτή τη χώρα από τους καταπατητές, διότι λέμε </w:t>
      </w:r>
      <w:r>
        <w:rPr>
          <w:rFonts w:eastAsia="Times New Roman" w:cs="Times New Roman"/>
          <w:szCs w:val="24"/>
        </w:rPr>
        <w:t xml:space="preserve">μεν </w:t>
      </w:r>
      <w:r>
        <w:rPr>
          <w:rFonts w:eastAsia="Times New Roman" w:cs="Times New Roman"/>
          <w:szCs w:val="24"/>
        </w:rPr>
        <w:t>στους γεωργούς ότι τους δίνουμε το περιθώριο</w:t>
      </w:r>
      <w:r>
        <w:rPr>
          <w:rFonts w:eastAsia="Times New Roman" w:cs="Times New Roman"/>
          <w:szCs w:val="24"/>
        </w:rPr>
        <w:t>,</w:t>
      </w:r>
      <w:r>
        <w:rPr>
          <w:rFonts w:eastAsia="Times New Roman" w:cs="Times New Roman"/>
          <w:szCs w:val="24"/>
        </w:rPr>
        <w:t xml:space="preserve"> όπου έχει εκχερσωθεί λίγη γη, να έρθουν να την αγοράσουν και με μικρό τίμημα -και μειώνουμε και το τίμημα- </w:t>
      </w:r>
      <w:r>
        <w:rPr>
          <w:rFonts w:eastAsia="Times New Roman" w:cs="Times New Roman"/>
          <w:szCs w:val="24"/>
        </w:rPr>
        <w:lastRenderedPageBreak/>
        <w:t xml:space="preserve">αλλά είναι άλλο αυτό, που είναι αγροτική γη και </w:t>
      </w:r>
      <w:r>
        <w:rPr>
          <w:rFonts w:eastAsia="Times New Roman" w:cs="Times New Roman"/>
          <w:szCs w:val="24"/>
        </w:rPr>
        <w:t>άλλο πράγμα είναι η καταπάτηση του δάσους και οποιασδήποτε δημόσιας γης.</w:t>
      </w:r>
    </w:p>
    <w:p w14:paraId="02B3120E"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B3120F" w14:textId="77777777" w:rsidR="00A65738" w:rsidRDefault="00F83115">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2B31210" w14:textId="77777777" w:rsidR="00A65738" w:rsidRDefault="00F83115">
      <w:pPr>
        <w:spacing w:after="0"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μαθήτριες και μαθητές κ</w:t>
      </w:r>
      <w:r>
        <w:rPr>
          <w:rFonts w:eastAsia="Times New Roman" w:cs="Times New Roman"/>
        </w:rPr>
        <w:t>αι πέντε συνοδοί εκπαιδευτικοί από το 4</w:t>
      </w:r>
      <w:r w:rsidRPr="00A464C1">
        <w:rPr>
          <w:rFonts w:eastAsia="Times New Roman" w:cs="Times New Roman"/>
          <w:vertAlign w:val="superscript"/>
        </w:rPr>
        <w:t>ο</w:t>
      </w:r>
      <w:r>
        <w:rPr>
          <w:rFonts w:eastAsia="Times New Roman" w:cs="Times New Roman"/>
        </w:rPr>
        <w:t xml:space="preserve"> Δημοτικό Σχολείο Λευκάδας και από το Δημοτικό Σχολείο </w:t>
      </w:r>
      <w:proofErr w:type="spellStart"/>
      <w:r>
        <w:rPr>
          <w:rFonts w:eastAsia="Times New Roman" w:cs="Times New Roman"/>
        </w:rPr>
        <w:t>Λυγιάς</w:t>
      </w:r>
      <w:proofErr w:type="spellEnd"/>
      <w:r>
        <w:rPr>
          <w:rFonts w:eastAsia="Times New Roman" w:cs="Times New Roman"/>
        </w:rPr>
        <w:t xml:space="preserve"> Λευκάδας. </w:t>
      </w:r>
    </w:p>
    <w:p w14:paraId="02B31211" w14:textId="77777777" w:rsidR="00A65738" w:rsidRDefault="00F8311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2B31212" w14:textId="77777777" w:rsidR="00A65738" w:rsidRDefault="00F83115">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2B31213"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02B31214"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Κύριε Πρόεδρε,</w:t>
      </w:r>
      <w:r>
        <w:rPr>
          <w:rFonts w:eastAsia="Times New Roman" w:cs="Times New Roman"/>
          <w:szCs w:val="24"/>
        </w:rPr>
        <w:t xml:space="preserve"> έχουμε ζητήσει και δύο Βουλευτές τον λόγο για την τροπολογία. </w:t>
      </w:r>
    </w:p>
    <w:p w14:paraId="02B31215" w14:textId="77777777" w:rsidR="00A65738" w:rsidRDefault="00F83115">
      <w:pPr>
        <w:tabs>
          <w:tab w:val="left" w:pos="5837"/>
        </w:tabs>
        <w:spacing w:after="0" w:line="600" w:lineRule="auto"/>
        <w:ind w:firstLine="720"/>
        <w:jc w:val="both"/>
        <w:rPr>
          <w:rFonts w:eastAsia="Times New Roman" w:cs="Times New Roman"/>
          <w:color w:val="000000" w:themeColor="text1"/>
          <w:szCs w:val="24"/>
        </w:rPr>
      </w:pPr>
      <w:r w:rsidRPr="00F74D49">
        <w:rPr>
          <w:rFonts w:eastAsia="Times New Roman" w:cs="Times New Roman"/>
          <w:b/>
          <w:color w:val="000000" w:themeColor="text1"/>
          <w:szCs w:val="24"/>
        </w:rPr>
        <w:t>ΠΡΟΕΔΡΕΥΩΝ (Γεώργιος Βαρεμένος):</w:t>
      </w:r>
      <w:r w:rsidRPr="00F74D49">
        <w:rPr>
          <w:rFonts w:eastAsia="Times New Roman" w:cs="Times New Roman"/>
          <w:color w:val="000000" w:themeColor="text1"/>
          <w:szCs w:val="24"/>
        </w:rPr>
        <w:t xml:space="preserve"> Με τη σειρά του ο καθένας. Ακόμα και ο παππάς με τη σειρά του πάει!</w:t>
      </w:r>
    </w:p>
    <w:p w14:paraId="02B31216" w14:textId="77777777" w:rsidR="00A65738" w:rsidRDefault="00F83115">
      <w:pPr>
        <w:tabs>
          <w:tab w:val="left" w:pos="5837"/>
        </w:tabs>
        <w:spacing w:after="0" w:line="600" w:lineRule="auto"/>
        <w:ind w:firstLine="720"/>
        <w:jc w:val="both"/>
        <w:rPr>
          <w:rFonts w:eastAsia="Times New Roman" w:cs="Times New Roman"/>
          <w:color w:val="000000" w:themeColor="text1"/>
          <w:szCs w:val="24"/>
        </w:rPr>
      </w:pPr>
      <w:r w:rsidRPr="00F74D49">
        <w:rPr>
          <w:rFonts w:eastAsia="Times New Roman" w:cs="Times New Roman"/>
          <w:b/>
          <w:color w:val="000000" w:themeColor="text1"/>
        </w:rPr>
        <w:lastRenderedPageBreak/>
        <w:t>ΣΩΚΡΑΤΗΣ ΦΑΜΕΛΛΟΣ (Αναπληρωτής Υπουργός Περιβάλλοντος και Ενέργειας):</w:t>
      </w:r>
      <w:r w:rsidRPr="00F74D49">
        <w:rPr>
          <w:rFonts w:eastAsia="Times New Roman" w:cs="Times New Roman"/>
          <w:b/>
          <w:color w:val="000000" w:themeColor="text1"/>
          <w:szCs w:val="24"/>
        </w:rPr>
        <w:t xml:space="preserve"> </w:t>
      </w:r>
      <w:r w:rsidRPr="00F74D49">
        <w:rPr>
          <w:rFonts w:eastAsia="Times New Roman" w:cs="Times New Roman"/>
          <w:color w:val="000000" w:themeColor="text1"/>
          <w:szCs w:val="24"/>
        </w:rPr>
        <w:t>Ευχαριστώ, κύριε Πρόε</w:t>
      </w:r>
      <w:r w:rsidRPr="00F74D49">
        <w:rPr>
          <w:rFonts w:eastAsia="Times New Roman" w:cs="Times New Roman"/>
          <w:color w:val="000000" w:themeColor="text1"/>
          <w:szCs w:val="24"/>
        </w:rPr>
        <w:t>δρε.</w:t>
      </w:r>
    </w:p>
    <w:p w14:paraId="02B31217" w14:textId="77777777" w:rsidR="00A65738" w:rsidRDefault="00F83115">
      <w:pPr>
        <w:tabs>
          <w:tab w:val="left" w:pos="5837"/>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ζήτησα τον λόγο αυτή τη χρονική στιγμή, γιατί θεωρώ ότι μετά τους εισηγητές των κομμάτων, καλό θα ήταν να διευκρινίσουμε κάποια ζητήματα. Προφανώς, μετά τους κοινοβουλευτικούς εκπροσώπους και τους συναδέλφους που θα μιλήσ</w:t>
      </w:r>
      <w:r>
        <w:rPr>
          <w:rFonts w:eastAsia="Times New Roman" w:cs="Times New Roman"/>
          <w:szCs w:val="24"/>
        </w:rPr>
        <w:t xml:space="preserve">ουν, στη συνέχεια θα ξαναμιλήσω και εάν χρειαστεί, θα επιλύσουμε και άλλα θέματα, γιατί σε αυτό που δίνουμε περισσότερη σημασία είναι να γίνει ουσιαστικός διάλογος και σύνθεση. </w:t>
      </w:r>
    </w:p>
    <w:p w14:paraId="02B31218" w14:textId="77777777" w:rsidR="00A65738" w:rsidRDefault="00F83115">
      <w:pPr>
        <w:tabs>
          <w:tab w:val="left" w:pos="5837"/>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δεν ξέρω αν τα πέντε λεπτά του χρόνου από τον Κανονισμό θα μου </w:t>
      </w:r>
      <w:r>
        <w:rPr>
          <w:rFonts w:eastAsia="Times New Roman" w:cs="Times New Roman"/>
          <w:szCs w:val="24"/>
        </w:rPr>
        <w:t>φτάσουν.</w:t>
      </w:r>
    </w:p>
    <w:p w14:paraId="02B31219" w14:textId="77777777" w:rsidR="00A65738" w:rsidRDefault="00F83115">
      <w:pPr>
        <w:tabs>
          <w:tab w:val="left" w:pos="5837"/>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Υπουργέ, έχουμε ευχέρεια σήμερα.</w:t>
      </w:r>
    </w:p>
    <w:p w14:paraId="02B3121A" w14:textId="77777777" w:rsidR="00A65738" w:rsidRDefault="00F83115">
      <w:pPr>
        <w:tabs>
          <w:tab w:val="left" w:pos="5837"/>
        </w:tabs>
        <w:spacing w:after="0" w:line="600" w:lineRule="auto"/>
        <w:ind w:firstLine="720"/>
        <w:jc w:val="both"/>
        <w:rPr>
          <w:rFonts w:eastAsia="Times New Roman" w:cs="Times New Roman"/>
          <w:szCs w:val="24"/>
        </w:rPr>
      </w:pPr>
      <w:r>
        <w:rPr>
          <w:rFonts w:eastAsia="Times New Roman" w:cs="Times New Roman"/>
          <w:b/>
        </w:rPr>
        <w:t>ΣΩΚΡΑΤΗΣ ΦΑΜΕΛΛΟΣ (Αναπληρωτής Υπουργός Περιβάλλοντος και Ενέργειας):</w:t>
      </w:r>
      <w:r>
        <w:rPr>
          <w:rFonts w:eastAsia="Times New Roman" w:cs="Times New Roman"/>
          <w:szCs w:val="24"/>
        </w:rPr>
        <w:t xml:space="preserve"> Θα ξεκινήσω από τα ζητήματα της συμφωνίας για να κλείσω το ενεργειακό θέμα και μετά θα ασχοληθώ</w:t>
      </w:r>
      <w:r>
        <w:rPr>
          <w:rFonts w:eastAsia="Times New Roman" w:cs="Times New Roman"/>
          <w:szCs w:val="24"/>
        </w:rPr>
        <w:t xml:space="preserve"> με τους δασικούς χάρτες. Επειδή κατατέθηκαν ενστάσεις και αιτιάσεις από την Αντιπολίτευση για το τι κάνει η Κυβέρνηση σήμερα και το τι κάνουν οι Υπουργοί της στις Βρυξέλλες, </w:t>
      </w:r>
      <w:r>
        <w:rPr>
          <w:rFonts w:eastAsia="Times New Roman" w:cs="Times New Roman"/>
          <w:szCs w:val="24"/>
        </w:rPr>
        <w:lastRenderedPageBreak/>
        <w:t xml:space="preserve">καλό θα ήταν να το ξεκαθαρίσουμε και προς τις Ελληνίδες και τους Έλληνες που μας </w:t>
      </w:r>
      <w:r>
        <w:rPr>
          <w:rFonts w:eastAsia="Times New Roman" w:cs="Times New Roman"/>
          <w:szCs w:val="24"/>
        </w:rPr>
        <w:t>ακούνε αλλά και προς το Κοινοβούλιο.</w:t>
      </w:r>
    </w:p>
    <w:p w14:paraId="02B3121B" w14:textId="77777777" w:rsidR="00A65738" w:rsidRDefault="00F83115">
      <w:pPr>
        <w:tabs>
          <w:tab w:val="left" w:pos="5837"/>
        </w:tabs>
        <w:spacing w:after="0" w:line="600" w:lineRule="auto"/>
        <w:ind w:firstLine="720"/>
        <w:jc w:val="both"/>
        <w:rPr>
          <w:rFonts w:eastAsia="Times New Roman" w:cs="Times New Roman"/>
          <w:szCs w:val="24"/>
        </w:rPr>
      </w:pPr>
      <w:r>
        <w:rPr>
          <w:rFonts w:eastAsia="Times New Roman" w:cs="Times New Roman"/>
          <w:szCs w:val="24"/>
        </w:rPr>
        <w:t>Ναι, κύριοι συνάδελφοι, πράγματι</w:t>
      </w:r>
      <w:r>
        <w:rPr>
          <w:rFonts w:eastAsia="Times New Roman" w:cs="Times New Roman"/>
          <w:szCs w:val="24"/>
        </w:rPr>
        <w:t>,</w:t>
      </w:r>
      <w:r>
        <w:rPr>
          <w:rFonts w:eastAsia="Times New Roman" w:cs="Times New Roman"/>
          <w:szCs w:val="24"/>
        </w:rPr>
        <w:t xml:space="preserve"> διαπραγματευόμαστε πάρα πολύ σκληρά και πολύμηνα. Διαπραγματευόμαστε πρώτα από όλα, γιατί κάποιοι εισάγουμε εκτός της συμφωνίας ζητήματα τα οποία θίγουν τη χώρα μας. Πάνω απ’ όλα όμως δ</w:t>
      </w:r>
      <w:r>
        <w:rPr>
          <w:rFonts w:eastAsia="Times New Roman" w:cs="Times New Roman"/>
          <w:szCs w:val="24"/>
        </w:rPr>
        <w:t xml:space="preserve">ιαπραγματευόμαστε, γιατί η χώρα μας στο τέλος του 2014 είχε χρεωκοπήσει εξαιτίας πολιτικών που εφαρμόστηκαν από τις δικές σας κυβερνήσεις. </w:t>
      </w:r>
    </w:p>
    <w:p w14:paraId="02B3121C" w14:textId="77777777" w:rsidR="00A65738" w:rsidRDefault="00F83115">
      <w:pPr>
        <w:tabs>
          <w:tab w:val="left" w:pos="5837"/>
        </w:tabs>
        <w:spacing w:after="0" w:line="600" w:lineRule="auto"/>
        <w:ind w:firstLine="720"/>
        <w:jc w:val="both"/>
        <w:rPr>
          <w:rFonts w:eastAsia="Times New Roman" w:cs="Times New Roman"/>
          <w:szCs w:val="24"/>
        </w:rPr>
      </w:pPr>
      <w:r>
        <w:rPr>
          <w:rFonts w:eastAsia="Times New Roman" w:cs="Times New Roman"/>
          <w:szCs w:val="24"/>
        </w:rPr>
        <w:t>Κακές κυβερνήσεις χρεωκόπησαν τη χώρα</w:t>
      </w:r>
      <w:r>
        <w:rPr>
          <w:rFonts w:eastAsia="Times New Roman" w:cs="Times New Roman"/>
          <w:szCs w:val="24"/>
        </w:rPr>
        <w:t>,</w:t>
      </w:r>
      <w:r>
        <w:rPr>
          <w:rFonts w:eastAsia="Times New Roman" w:cs="Times New Roman"/>
          <w:szCs w:val="24"/>
        </w:rPr>
        <w:t xml:space="preserve"> εφαρμόζοντας πολιτικές εις βάρος των πολιτών και την υποδούλωσαν σε δάνεια πο</w:t>
      </w:r>
      <w:r>
        <w:rPr>
          <w:rFonts w:eastAsia="Times New Roman" w:cs="Times New Roman"/>
          <w:szCs w:val="24"/>
        </w:rPr>
        <w:t>υ ήταν και άσκοπα και δυσβάστακτα. Είναι γεγονός ότι πρέπει να διαπραγματευθούμε</w:t>
      </w:r>
      <w:r>
        <w:rPr>
          <w:rFonts w:eastAsia="Times New Roman" w:cs="Times New Roman"/>
          <w:szCs w:val="24"/>
        </w:rPr>
        <w:t>,</w:t>
      </w:r>
      <w:r>
        <w:rPr>
          <w:rFonts w:eastAsia="Times New Roman" w:cs="Times New Roman"/>
          <w:szCs w:val="24"/>
        </w:rPr>
        <w:t xml:space="preserve"> για να έχει η χώρα μέλλον, προοπτική και εργασία, εφόσον την καταστρέψατε, όπως επίσης και το μέλλον των παιδιών. Βεβαίως πρέπει να γίνει κάτι τέτοιο και θα γίνει από τη δική</w:t>
      </w:r>
      <w:r>
        <w:rPr>
          <w:rFonts w:eastAsia="Times New Roman" w:cs="Times New Roman"/>
          <w:szCs w:val="24"/>
        </w:rPr>
        <w:t xml:space="preserve"> μας Κυβέρνηση. </w:t>
      </w:r>
    </w:p>
    <w:p w14:paraId="02B3121D" w14:textId="77777777" w:rsidR="00A65738" w:rsidRDefault="00F83115">
      <w:pPr>
        <w:tabs>
          <w:tab w:val="left" w:pos="5837"/>
        </w:tabs>
        <w:spacing w:after="0" w:line="600" w:lineRule="auto"/>
        <w:ind w:firstLine="720"/>
        <w:jc w:val="both"/>
        <w:rPr>
          <w:rFonts w:eastAsia="Times New Roman" w:cs="Times New Roman"/>
          <w:szCs w:val="24"/>
        </w:rPr>
      </w:pPr>
      <w:r>
        <w:rPr>
          <w:rFonts w:eastAsia="Times New Roman" w:cs="Times New Roman"/>
          <w:szCs w:val="24"/>
        </w:rPr>
        <w:t>Να το πούμε ειλικρινά, δεν έχετε, γιατί δεν έχετε καταθέσει καμ</w:t>
      </w:r>
      <w:r>
        <w:rPr>
          <w:rFonts w:eastAsia="Times New Roman" w:cs="Times New Roman"/>
          <w:szCs w:val="24"/>
        </w:rPr>
        <w:t>μιά</w:t>
      </w:r>
      <w:r>
        <w:rPr>
          <w:rFonts w:eastAsia="Times New Roman" w:cs="Times New Roman"/>
          <w:szCs w:val="24"/>
        </w:rPr>
        <w:t xml:space="preserve"> άλλη πρόταση εναλλακτική στη διαπραγμάτευση που κάνουμε, εκτός από τις κατά καιρούς κορώνες είτε του Αντιπροέδρου σας είτε κάποιων άλλων για να εφαρμόσουμε τις απόψεις </w:t>
      </w:r>
      <w:r>
        <w:rPr>
          <w:rFonts w:eastAsia="Times New Roman" w:cs="Times New Roman"/>
          <w:szCs w:val="24"/>
        </w:rPr>
        <w:lastRenderedPageBreak/>
        <w:t xml:space="preserve">του </w:t>
      </w:r>
      <w:r>
        <w:rPr>
          <w:rFonts w:eastAsia="Times New Roman" w:cs="Times New Roman"/>
          <w:szCs w:val="24"/>
        </w:rPr>
        <w:t>ΔΝΤ. Αν έχετε κάτι άλλο που λύνει προβλήματα της χώρας -παρακαλώ προς όλα τα κόμματα, είμαστε εδώ και το καταθέτουμε δημόσια- αν έχετε να πείτε κάτι άλλο καλύτερο από αυτό που κάνει η Κυβέρνησή μας, να το συζητήσουμε εδώ μέσα, γιατί αλλιώς διαφεύγετε επί τ</w:t>
      </w:r>
      <w:r>
        <w:rPr>
          <w:rFonts w:eastAsia="Times New Roman" w:cs="Times New Roman"/>
          <w:szCs w:val="24"/>
        </w:rPr>
        <w:t>ης ουσίας, δεν απαντάτε στους Έλληνες πολίτες</w:t>
      </w:r>
      <w:r>
        <w:rPr>
          <w:rFonts w:eastAsia="Times New Roman" w:cs="Times New Roman"/>
          <w:szCs w:val="24"/>
        </w:rPr>
        <w:t>,</w:t>
      </w:r>
      <w:r>
        <w:rPr>
          <w:rFonts w:eastAsia="Times New Roman" w:cs="Times New Roman"/>
          <w:szCs w:val="24"/>
        </w:rPr>
        <w:t xml:space="preserve"> σχετικά με το τι πρέπει να κάνουμε. </w:t>
      </w:r>
    </w:p>
    <w:p w14:paraId="02B3121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 θα ξεπεράσω εκφράσεις όπως «</w:t>
      </w:r>
      <w:proofErr w:type="spellStart"/>
      <w:r>
        <w:rPr>
          <w:rFonts w:eastAsia="Times New Roman" w:cs="Times New Roman"/>
          <w:szCs w:val="24"/>
        </w:rPr>
        <w:t>αυτοτρολάρισμα</w:t>
      </w:r>
      <w:proofErr w:type="spellEnd"/>
      <w:r>
        <w:rPr>
          <w:rFonts w:eastAsia="Times New Roman" w:cs="Times New Roman"/>
          <w:szCs w:val="24"/>
        </w:rPr>
        <w:t>» και «</w:t>
      </w:r>
      <w:proofErr w:type="spellStart"/>
      <w:r>
        <w:rPr>
          <w:rFonts w:eastAsia="Times New Roman" w:cs="Times New Roman"/>
          <w:szCs w:val="24"/>
        </w:rPr>
        <w:t>αυτογελοιοποίηση</w:t>
      </w:r>
      <w:proofErr w:type="spellEnd"/>
      <w:r>
        <w:rPr>
          <w:rFonts w:eastAsia="Times New Roman" w:cs="Times New Roman"/>
          <w:szCs w:val="24"/>
        </w:rPr>
        <w:t>», που εξευτελίζουν αυτούς που τις απαγγέλλουν μέσα στο Κοινοβούλιο. Και είμαι ειλικρινής σε αυτό που λ</w:t>
      </w:r>
      <w:r>
        <w:rPr>
          <w:rFonts w:eastAsia="Times New Roman" w:cs="Times New Roman"/>
          <w:szCs w:val="24"/>
        </w:rPr>
        <w:t>έω και θα το αποδείξουμε.</w:t>
      </w:r>
    </w:p>
    <w:p w14:paraId="02B3121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Διότι, </w:t>
      </w:r>
      <w:r>
        <w:rPr>
          <w:rFonts w:eastAsia="Times New Roman"/>
          <w:bCs/>
        </w:rPr>
        <w:t>κυρίες και κύριοι συνάδελφοι,</w:t>
      </w:r>
      <w:r>
        <w:rPr>
          <w:rFonts w:eastAsia="Times New Roman" w:cs="Times New Roman"/>
          <w:szCs w:val="24"/>
        </w:rPr>
        <w:t xml:space="preserve"> εμείς κρατάμε ψηλά την αξιοπρέπεια της χώρας των Ελλήνων και των Ελληνίδων, κάτι που δεν έγινε από τις προηγούμενες κυβερνήσεις, οι οποίες δεν διάβαζαν τους νόμους που έφερναν εδώ στην </w:t>
      </w:r>
      <w:r>
        <w:rPr>
          <w:rFonts w:eastAsia="Times New Roman" w:cs="Times New Roman"/>
          <w:szCs w:val="24"/>
        </w:rPr>
        <w:t>ε</w:t>
      </w:r>
      <w:r>
        <w:rPr>
          <w:rFonts w:eastAsia="Times New Roman" w:cs="Times New Roman"/>
          <w:szCs w:val="24"/>
        </w:rPr>
        <w:t>λληνική</w:t>
      </w:r>
      <w:r>
        <w:rPr>
          <w:rFonts w:eastAsia="Times New Roman" w:cs="Times New Roman"/>
          <w:szCs w:val="24"/>
        </w:rPr>
        <w:t xml:space="preserve"> Βουλή, πρώτα απ’ όλα γιατί δεν τους έγραφαν οι ίδιοι. Και αυτό έχει αποδειχθεί.</w:t>
      </w:r>
    </w:p>
    <w:p w14:paraId="02B3122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Έφτασαν σήμερα ψεύτικα στόματα</w:t>
      </w:r>
      <w:r>
        <w:rPr>
          <w:rFonts w:eastAsia="Times New Roman" w:cs="Times New Roman"/>
          <w:szCs w:val="24"/>
        </w:rPr>
        <w:t>,</w:t>
      </w:r>
      <w:r>
        <w:rPr>
          <w:rFonts w:eastAsia="Times New Roman" w:cs="Times New Roman"/>
          <w:szCs w:val="24"/>
        </w:rPr>
        <w:t xml:space="preserve"> να αναφέρουν ποσό 300.000 ευρώ εφάπαξ, όταν έχει αποδειχθεί ότι είναι 27.000 ευρώ. Τόσο έχουν φθάσει στο </w:t>
      </w:r>
      <w:proofErr w:type="spellStart"/>
      <w:r>
        <w:rPr>
          <w:rFonts w:eastAsia="Times New Roman" w:cs="Times New Roman"/>
          <w:szCs w:val="24"/>
        </w:rPr>
        <w:t>αυτοτρολάρισμα</w:t>
      </w:r>
      <w:proofErr w:type="spellEnd"/>
      <w:r>
        <w:rPr>
          <w:rFonts w:eastAsia="Times New Roman" w:cs="Times New Roman"/>
          <w:szCs w:val="24"/>
        </w:rPr>
        <w:t xml:space="preserve"> και την </w:t>
      </w:r>
      <w:proofErr w:type="spellStart"/>
      <w:r>
        <w:rPr>
          <w:rFonts w:eastAsia="Times New Roman" w:cs="Times New Roman"/>
          <w:szCs w:val="24"/>
        </w:rPr>
        <w:t>αυτογελοιοποίησ</w:t>
      </w:r>
      <w:r>
        <w:rPr>
          <w:rFonts w:eastAsia="Times New Roman" w:cs="Times New Roman"/>
          <w:szCs w:val="24"/>
        </w:rPr>
        <w:t>η</w:t>
      </w:r>
      <w:proofErr w:type="spellEnd"/>
      <w:r>
        <w:rPr>
          <w:rFonts w:eastAsia="Times New Roman" w:cs="Times New Roman"/>
          <w:szCs w:val="24"/>
        </w:rPr>
        <w:t xml:space="preserve"> κάποιοι. </w:t>
      </w:r>
    </w:p>
    <w:p w14:paraId="02B3122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Υπουργοί οι οποίοι υπέγραψαν την πλήρη ιδιωτικοποίηση του συστήματος ενέργειας της χώρας, οι Υπουργοί οι οποίοι υπέγραψαν το ξεπούλημα των περιουσιακών στοιχείων της ΔΕΗ, μας κουνούν τώρα το δάκτυλο. </w:t>
      </w:r>
    </w:p>
    <w:p w14:paraId="02B3122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είναι ψεύτες αυτοί που λένε ότι αυτή η Κυβέρνηση θέλει να ξεπουλήσει το 17% στο ΤΑΙΠΕΔ. Διότι εγώ εδώ στην Ολομέλεια την Παρασκευή –και το ξέρουν οι συνάδελφοι που το είπαν- ανέφερα ότι η θέση της Κυβέρνησης είναι ότι το 17% θα πρέπει να είναι στο </w:t>
      </w:r>
      <w:r>
        <w:rPr>
          <w:rFonts w:eastAsia="Times New Roman" w:cs="Times New Roman"/>
          <w:szCs w:val="24"/>
        </w:rPr>
        <w:t>Τ</w:t>
      </w:r>
      <w:r>
        <w:rPr>
          <w:rFonts w:eastAsia="Times New Roman" w:cs="Times New Roman"/>
          <w:szCs w:val="24"/>
        </w:rPr>
        <w:t>αμε</w:t>
      </w:r>
      <w:r>
        <w:rPr>
          <w:rFonts w:eastAsia="Times New Roman" w:cs="Times New Roman"/>
          <w:szCs w:val="24"/>
        </w:rPr>
        <w:t xml:space="preserve">ίο </w:t>
      </w:r>
      <w:r>
        <w:rPr>
          <w:rFonts w:eastAsia="Times New Roman" w:cs="Times New Roman"/>
          <w:szCs w:val="24"/>
        </w:rPr>
        <w:t>Σ</w:t>
      </w:r>
      <w:r>
        <w:rPr>
          <w:rFonts w:eastAsia="Times New Roman" w:cs="Times New Roman"/>
          <w:szCs w:val="24"/>
        </w:rPr>
        <w:t>υμμετοχών και να μην είναι στο ΤΑΙΠΕΔ και να μην ξεπουληθεί.</w:t>
      </w:r>
    </w:p>
    <w:p w14:paraId="02B3122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Είναι, όμως, αυτό το οποίο οι ίδιοι νομοθέτησαν και για το οποίο δεσμεύτηκαν απέναντι στους δανειστές, αυτό που εμείς δεν υλοποιούμε και μας κατηγορούν, για να καταλάβετε πού έχουμε φθάσει σή</w:t>
      </w:r>
      <w:r>
        <w:rPr>
          <w:rFonts w:eastAsia="Times New Roman" w:cs="Times New Roman"/>
          <w:szCs w:val="24"/>
        </w:rPr>
        <w:t>μερα το επίπεδο της πολιτικής.</w:t>
      </w:r>
    </w:p>
    <w:p w14:paraId="02B3122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εδώ πρέπει να ξεκαθαρίσουμε και κάτι ακόμη και να το ξέρουμε. Υπάρχει πρόσφατη, προ ολίγων λεπτών, ανακοίνωση της ΔΕΗ, η οποία ξεκαθαρίζει ότι δεν έχει κανένα πρόβλημα με τα ταμειακά διαθέσιμα και με τις πληρωμές</w:t>
      </w:r>
      <w:r>
        <w:rPr>
          <w:rFonts w:eastAsia="Times New Roman" w:cs="Times New Roman"/>
          <w:szCs w:val="24"/>
        </w:rPr>
        <w:t xml:space="preserve"> μισθών. Διότι κάποιοι συνηγορώντας με τα κόμματα της Αντιπολίτευσης, έσπειραν πανικό στους εργαζόμενους ότι δεν θα πληρωθούν. </w:t>
      </w:r>
      <w:r>
        <w:rPr>
          <w:rFonts w:eastAsia="Times New Roman" w:cs="Times New Roman"/>
          <w:szCs w:val="24"/>
        </w:rPr>
        <w:lastRenderedPageBreak/>
        <w:t xml:space="preserve">Κανένα πρόβλημα. Επίσημη ανακοίνωση. Κανονικά η εργασία διασφαλίζεται από την Κυβέρνηση και από αυτή τη </w:t>
      </w:r>
      <w:r>
        <w:rPr>
          <w:rFonts w:eastAsia="Times New Roman" w:cs="Times New Roman"/>
          <w:szCs w:val="24"/>
        </w:rPr>
        <w:t>δ</w:t>
      </w:r>
      <w:r>
        <w:rPr>
          <w:rFonts w:eastAsia="Times New Roman" w:cs="Times New Roman"/>
          <w:szCs w:val="24"/>
        </w:rPr>
        <w:t>ιοίκηση της ΔΕΗ.</w:t>
      </w:r>
    </w:p>
    <w:p w14:paraId="02B3122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Στο μνη</w:t>
      </w:r>
      <w:r>
        <w:rPr>
          <w:rFonts w:eastAsia="Times New Roman" w:cs="Times New Roman"/>
          <w:szCs w:val="24"/>
        </w:rPr>
        <w:t>μόνιο το οποίο κυρώνουμε σήμερα, επικυρώνεται η σύναψη σχέσεων και συνεργασίας σε διεθνές επίπεδο με την Κυβέρνηση του Αζερμπαϊτζάν στον τομέα της ενέργειας σε τρεις τομείς, στον τομέα του φυσικού αερίου, τον τομέα των ανανεώσιμων πηγών ενέργειας και τον τ</w:t>
      </w:r>
      <w:r>
        <w:rPr>
          <w:rFonts w:eastAsia="Times New Roman" w:cs="Times New Roman"/>
          <w:szCs w:val="24"/>
        </w:rPr>
        <w:t xml:space="preserve">ομέα της ενεργειακής αποδοτικότητας. </w:t>
      </w:r>
    </w:p>
    <w:p w14:paraId="02B3122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ομίζω ότι αυτό σηματοδοτεί τη στρατηγική επιλογή να έχουμε κοινά προγράμματα, κοινές δράσεις, να αξιοποιήσουμε το ενεργειακό δυναμικό και μέσα από μια ουσιαστική δράση διεθνούς συνεργασίας και αναβάθμισης του διεθνούς</w:t>
      </w:r>
      <w:r>
        <w:rPr>
          <w:rFonts w:eastAsia="Times New Roman" w:cs="Times New Roman"/>
          <w:szCs w:val="24"/>
        </w:rPr>
        <w:t xml:space="preserve"> ρόλου της χώρας μας, να λειτουργήσουμε και προς όφελος των δράσεων κατά της κλιματικής αλλαγής. Με ένα συγκεκριμένο, λοιπόν, περιβαλλοντικό πρόσημο γίνονται όλα αυτά σε περίοδο πέντε ετών.</w:t>
      </w:r>
    </w:p>
    <w:p w14:paraId="02B3122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Έτσι, ταυτόχρονα, εξασφαλίζουμε και ασφαλίζουμε την ενεργειακή τρο</w:t>
      </w:r>
      <w:r>
        <w:rPr>
          <w:rFonts w:eastAsia="Times New Roman" w:cs="Times New Roman"/>
          <w:szCs w:val="24"/>
        </w:rPr>
        <w:t>φοδοσία και</w:t>
      </w:r>
      <w:r>
        <w:rPr>
          <w:rFonts w:eastAsia="Times New Roman" w:cs="Times New Roman"/>
          <w:szCs w:val="24"/>
        </w:rPr>
        <w:t>,</w:t>
      </w:r>
      <w:r>
        <w:rPr>
          <w:rFonts w:eastAsia="Times New Roman" w:cs="Times New Roman"/>
          <w:szCs w:val="24"/>
        </w:rPr>
        <w:t xml:space="preserve"> βέβαια, έτσι εισάγουμε τη χώρα μας ως κεντρικό συνομιλητή στην ευρωπαϊκή ατζέντα, μιας και εξασφαλίζουμε όλο τον ενεργειακό εφοδιασμό της Νοτιοανατολικής </w:t>
      </w:r>
      <w:r>
        <w:rPr>
          <w:rFonts w:eastAsia="Times New Roman" w:cs="Times New Roman"/>
          <w:szCs w:val="24"/>
        </w:rPr>
        <w:lastRenderedPageBreak/>
        <w:t>Ευρώπης και της ευρύτερης περιοχής, μέσα από τον νότιο διάδρομο του φυσικού αερίου, ο οπο</w:t>
      </w:r>
      <w:r>
        <w:rPr>
          <w:rFonts w:eastAsia="Times New Roman" w:cs="Times New Roman"/>
          <w:szCs w:val="24"/>
        </w:rPr>
        <w:t>ίος περιλαμβάνει τον «</w:t>
      </w:r>
      <w:r>
        <w:rPr>
          <w:rFonts w:eastAsia="Times New Roman" w:cs="Times New Roman"/>
          <w:szCs w:val="24"/>
          <w:lang w:val="en-US"/>
        </w:rPr>
        <w:t>TAP</w:t>
      </w:r>
      <w:r>
        <w:rPr>
          <w:rFonts w:eastAsia="Times New Roman" w:cs="Times New Roman"/>
          <w:szCs w:val="24"/>
        </w:rPr>
        <w:t>», τον «</w:t>
      </w:r>
      <w:r>
        <w:rPr>
          <w:rFonts w:eastAsia="Times New Roman" w:cs="Times New Roman"/>
          <w:szCs w:val="24"/>
          <w:lang w:val="en-US"/>
        </w:rPr>
        <w:t>IGB</w:t>
      </w:r>
      <w:r>
        <w:rPr>
          <w:rFonts w:eastAsia="Times New Roman" w:cs="Times New Roman"/>
          <w:szCs w:val="24"/>
        </w:rPr>
        <w:t>» σε συνεργασία με τη Βουλγαρία και τον πλωτό τερματικό σταθμό του υγροποιημένου φυσικού αερίου στην Αλεξανδρούπολη.</w:t>
      </w:r>
    </w:p>
    <w:p w14:paraId="02B3122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Όσον αφορά τις ανανεώσιμες πηγές ενέργειας, καλό είναι να πούμε στο Σώμα ότι η χώρα μας σήμερα έχει φθά</w:t>
      </w:r>
      <w:r>
        <w:rPr>
          <w:rFonts w:eastAsia="Times New Roman" w:cs="Times New Roman"/>
          <w:szCs w:val="24"/>
        </w:rPr>
        <w:t>σει σε ένα ποσοστό 25% ανανεώσιμων πηγών ενέργειας, εκ των οποίων το 10% είναι υδροηλεκτρικά. Είμαστε ήδη ασφαλείς με τον στόχο του 2020 και θα βάλουμε πολύ πιο πρωτοπόρο και πολύ πιο, αν θέλετε, περιβαλλοντικό στόχο για το 2030.</w:t>
      </w:r>
    </w:p>
    <w:p w14:paraId="02B3122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λειτουργούμε πρ</w:t>
      </w:r>
      <w:r>
        <w:rPr>
          <w:rFonts w:eastAsia="Times New Roman" w:cs="Times New Roman"/>
          <w:szCs w:val="24"/>
        </w:rPr>
        <w:t>ος όφελος της ανάπτυξης των ΑΠΕ και σε αποκεντρωμένες εγκαταστάσεις για τις μη συνδεδεμένες περιοχές της χώρας μας όπως τα νησιά και εισάγουμε τη συζήτηση και την έχουμε αναπτύξει για τα έξυπνα δίκτυα αλλά και για ένα θεσμικό πλαίσιο που θα επιτρέψει και τ</w:t>
      </w:r>
      <w:r>
        <w:rPr>
          <w:rFonts w:eastAsia="Times New Roman" w:cs="Times New Roman"/>
          <w:szCs w:val="24"/>
        </w:rPr>
        <w:t>ις τοπικές ενεργειακές κοινότητες, τους ενεργειακούς συνεταιρισμούς, για να έχουμε, αν θέλετε, περισσότερα εργαλεία προς όφελος της εισαγωγής των ανανεώσιμων πηγών ενέργειας στις τοπικές λειτουργίες και τα τοπικά ενεργειακά δίκτυα.</w:t>
      </w:r>
    </w:p>
    <w:p w14:paraId="02B3122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ενεργειακ</w:t>
      </w:r>
      <w:r>
        <w:rPr>
          <w:rFonts w:eastAsia="Times New Roman" w:cs="Times New Roman"/>
          <w:szCs w:val="24"/>
        </w:rPr>
        <w:t>ή εξοικονόμηση</w:t>
      </w:r>
      <w:r>
        <w:rPr>
          <w:rFonts w:eastAsia="Times New Roman" w:cs="Times New Roman"/>
          <w:szCs w:val="24"/>
        </w:rPr>
        <w:t>,</w:t>
      </w:r>
      <w:r>
        <w:rPr>
          <w:rFonts w:eastAsia="Times New Roman" w:cs="Times New Roman"/>
          <w:szCs w:val="24"/>
        </w:rPr>
        <w:t xml:space="preserve"> που είναι το τρίτο σκέλος της κύρωσης, οφείλουμε να πούμε ότι στη χώρα </w:t>
      </w:r>
      <w:r>
        <w:rPr>
          <w:rFonts w:eastAsia="Times New Roman" w:cs="Times New Roman"/>
          <w:szCs w:val="24"/>
        </w:rPr>
        <w:t>μας,</w:t>
      </w:r>
      <w:r>
        <w:rPr>
          <w:rFonts w:eastAsia="Times New Roman" w:cs="Times New Roman"/>
          <w:szCs w:val="24"/>
        </w:rPr>
        <w:t xml:space="preserve"> είναι πάρα πολύ περιορισμένη, παρ</w:t>
      </w:r>
      <w:r>
        <w:rPr>
          <w:rFonts w:eastAsia="Times New Roman" w:cs="Times New Roman"/>
          <w:szCs w:val="24"/>
        </w:rPr>
        <w:t xml:space="preserve">’ </w:t>
      </w:r>
      <w:r>
        <w:rPr>
          <w:rFonts w:eastAsia="Times New Roman" w:cs="Times New Roman"/>
          <w:szCs w:val="24"/>
        </w:rPr>
        <w:t xml:space="preserve">ότι σε επίπεδο Ευρώπης το 40% της κατανάλωσης ενέργειας και το 40% των εκπομπών αερίων θερμοκηπίου προέρχονται από τον τομέα των </w:t>
      </w:r>
      <w:r>
        <w:rPr>
          <w:rFonts w:eastAsia="Times New Roman" w:cs="Times New Roman"/>
          <w:szCs w:val="24"/>
        </w:rPr>
        <w:t xml:space="preserve">κτηρίων. </w:t>
      </w:r>
    </w:p>
    <w:p w14:paraId="02B3122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υστυχώς ενώ τα </w:t>
      </w:r>
      <w:r>
        <w:rPr>
          <w:rFonts w:eastAsia="Times New Roman" w:cs="Times New Roman"/>
          <w:szCs w:val="24"/>
        </w:rPr>
        <w:t xml:space="preserve">¾ </w:t>
      </w:r>
      <w:r>
        <w:rPr>
          <w:rFonts w:eastAsia="Times New Roman" w:cs="Times New Roman"/>
          <w:szCs w:val="24"/>
        </w:rPr>
        <w:t>του κτηριακού αποθέματος της Ευρώπης έχ</w:t>
      </w:r>
      <w:r>
        <w:rPr>
          <w:rFonts w:eastAsia="Times New Roman" w:cs="Times New Roman"/>
          <w:szCs w:val="24"/>
        </w:rPr>
        <w:t>ουν</w:t>
      </w:r>
      <w:r>
        <w:rPr>
          <w:rFonts w:eastAsia="Times New Roman" w:cs="Times New Roman"/>
          <w:szCs w:val="24"/>
        </w:rPr>
        <w:t xml:space="preserve"> κατασκευαστεί σε περιόδους που δεν λαμβανόταν τέτοια πρόβλεψη, εμείς έχουμε μια νέα ατζέντα για την ενεργειακή εξοικονόμηση στα κτήρια. Και βέβαια ετοιμάζουμε το «</w:t>
      </w:r>
      <w:r>
        <w:rPr>
          <w:rFonts w:eastAsia="Times New Roman" w:cs="Times New Roman"/>
          <w:szCs w:val="24"/>
        </w:rPr>
        <w:t>ΕΞΟΙΚΟΝΟΜΩ</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για να</w:t>
      </w:r>
      <w:r>
        <w:rPr>
          <w:rFonts w:eastAsia="Times New Roman" w:cs="Times New Roman"/>
          <w:szCs w:val="24"/>
        </w:rPr>
        <w:t xml:space="preserve"> έχουμε μια νέα μεγάλη φουρνιά επιδοτήσεων στον ιδιωτικό τομέα, ενώ υπάρχει και θα υπάρχει «</w:t>
      </w:r>
      <w:r>
        <w:rPr>
          <w:rFonts w:eastAsia="Times New Roman" w:cs="Times New Roman"/>
          <w:szCs w:val="24"/>
        </w:rPr>
        <w:t>Ε</w:t>
      </w:r>
      <w:r>
        <w:rPr>
          <w:rFonts w:eastAsia="Times New Roman" w:cs="Times New Roman"/>
          <w:szCs w:val="24"/>
        </w:rPr>
        <w:t>ξοικονομώ» για τον δημόσιο τομέα. Αλλά αξίζει λιγάκι να πούμε ποια είναι η διαφορετική προσέγγιση ακόμη και σε αυτά τα ζητήματα.</w:t>
      </w:r>
    </w:p>
    <w:p w14:paraId="02B3122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Στο «</w:t>
      </w:r>
      <w:r>
        <w:rPr>
          <w:rFonts w:eastAsia="Times New Roman" w:cs="Times New Roman"/>
          <w:szCs w:val="24"/>
        </w:rPr>
        <w:t>ΕΞΟΙΚΟΝΟΜΩ</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του 2011 οι προ</w:t>
      </w:r>
      <w:r>
        <w:rPr>
          <w:rFonts w:eastAsia="Times New Roman" w:cs="Times New Roman"/>
          <w:szCs w:val="24"/>
        </w:rPr>
        <w:t>ηγούμενες κυβερνήσεις προκήρυξαν ένα έργο</w:t>
      </w:r>
      <w:r>
        <w:rPr>
          <w:rFonts w:eastAsia="Times New Roman" w:cs="Times New Roman"/>
          <w:szCs w:val="24"/>
        </w:rPr>
        <w:t>,</w:t>
      </w:r>
      <w:r>
        <w:rPr>
          <w:rFonts w:eastAsia="Times New Roman" w:cs="Times New Roman"/>
          <w:szCs w:val="24"/>
        </w:rPr>
        <w:t xml:space="preserve"> στο οποίο ενέταξαν χοντρικά πενήντα χιλιάδες νοικοκυριά. Από αυτά είχαν προϋπολογισμό μόνο για τα δεκαπέντε χιλιάδες νοικοκυριά. Τα υπόλοιπα τριάντα πέντε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εγκεκριμένα προγράμματα έμει</w:t>
      </w:r>
      <w:r>
        <w:rPr>
          <w:rFonts w:eastAsia="Times New Roman" w:cs="Times New Roman"/>
          <w:szCs w:val="24"/>
        </w:rPr>
        <w:t>ναν εκτός χρηματοδότησης.</w:t>
      </w:r>
    </w:p>
    <w:p w14:paraId="02B3122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Έπρεπε να έρθει η δική μας Κυβέρνηση σε αυτές τις συνθήκες της ύφεσης να βρει πόρους</w:t>
      </w:r>
      <w:r>
        <w:rPr>
          <w:rFonts w:eastAsia="Times New Roman" w:cs="Times New Roman"/>
          <w:szCs w:val="24"/>
        </w:rPr>
        <w:t>,</w:t>
      </w:r>
      <w:r>
        <w:rPr>
          <w:rFonts w:eastAsia="Times New Roman" w:cs="Times New Roman"/>
          <w:szCs w:val="24"/>
        </w:rPr>
        <w:t xml:space="preserve"> για να χρηματοδοτήσει επιπλέον άλλα </w:t>
      </w:r>
      <w:proofErr w:type="spellStart"/>
      <w:r>
        <w:rPr>
          <w:rFonts w:eastAsia="Times New Roman" w:cs="Times New Roman"/>
          <w:szCs w:val="24"/>
        </w:rPr>
        <w:t>οκτώμισι</w:t>
      </w:r>
      <w:proofErr w:type="spellEnd"/>
      <w:r>
        <w:rPr>
          <w:rFonts w:eastAsia="Times New Roman" w:cs="Times New Roman"/>
          <w:szCs w:val="24"/>
        </w:rPr>
        <w:t xml:space="preserve"> χιλιάδες νοικοκυριά από το δικό τους πρόγραμμα που το είχαν αφήσει ξεκρέμαστο και άφησαν και τους πολίτες και τους επαγγελματίες ξεκρέμαστους. Αυτή ήταν η έννοια που είχαν για το «Εξοικονομώ».</w:t>
      </w:r>
    </w:p>
    <w:p w14:paraId="02B3122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Εδώ πρέπει να πού</w:t>
      </w:r>
      <w:r>
        <w:rPr>
          <w:rFonts w:eastAsia="Times New Roman" w:cs="Times New Roman"/>
          <w:szCs w:val="24"/>
        </w:rPr>
        <w:t>με και κάτι καινούργιο. Το δικό μας πρόγραμμα δεν θα περνάει υποχρεωτικά μέσα από τις τράπεζες. Θα έχει τον δικό του αναπτυξιακό φορέα δημόσιου ενδιαφέροντος, που δεν θα υποχρεώνει σε δάνειο από την τράπεζα και που θα μπορεί να χρησιμοποιεί και ίδιους πόρο</w:t>
      </w:r>
      <w:r>
        <w:rPr>
          <w:rFonts w:eastAsia="Times New Roman" w:cs="Times New Roman"/>
          <w:szCs w:val="24"/>
        </w:rPr>
        <w:t>υς των πολιτών αλλά και πόρους από το τραπεζικό σύστημα αν χρειάζονται -αυτή είναι η διαφορά- με εγγυημένη χρηματοδότηση και με εναλλακτικά σενάρια χρηματοδότησης για τον πολίτη όχι κλειδωμένα προγράμματα στις τράπεζες.</w:t>
      </w:r>
    </w:p>
    <w:p w14:paraId="02B3122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Εδώ πρέπει να πούμε</w:t>
      </w:r>
      <w:r>
        <w:rPr>
          <w:rFonts w:eastAsia="Times New Roman" w:cs="Times New Roman"/>
          <w:szCs w:val="24"/>
        </w:rPr>
        <w:t>,</w:t>
      </w:r>
      <w:r>
        <w:rPr>
          <w:rFonts w:eastAsia="Times New Roman" w:cs="Times New Roman"/>
          <w:szCs w:val="24"/>
        </w:rPr>
        <w:t xml:space="preserve"> ότι μας ενδιαφέ</w:t>
      </w:r>
      <w:r>
        <w:rPr>
          <w:rFonts w:eastAsia="Times New Roman" w:cs="Times New Roman"/>
          <w:szCs w:val="24"/>
        </w:rPr>
        <w:t>ρει πάρα πολύ το «Εξοικονομώ» και στον ιδιωτικό και στον δημόσιο τομέα, γιατί θα δώσει σε ένα μεγάλο κομμάτι του κατασκευαστικού κλάδου και σε μικρούς και νέους επαγγελματίες σημαντική επαγγελματική ύλη.</w:t>
      </w:r>
    </w:p>
    <w:p w14:paraId="02B3123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δεν μπορώ παρά να αναφερθώ, κύριε Πρόεδρε -και </w:t>
      </w:r>
      <w:proofErr w:type="spellStart"/>
      <w:r>
        <w:rPr>
          <w:rFonts w:eastAsia="Times New Roman" w:cs="Times New Roman"/>
          <w:szCs w:val="24"/>
        </w:rPr>
        <w:t>συγχωρέστε</w:t>
      </w:r>
      <w:proofErr w:type="spellEnd"/>
      <w:r>
        <w:rPr>
          <w:rFonts w:eastAsia="Times New Roman" w:cs="Times New Roman"/>
          <w:szCs w:val="24"/>
        </w:rPr>
        <w:t xml:space="preserve"> με- και στη σημερινή ανακοίνωση του προγράμματος της Νέας Δημοκρατίας για την ενέργεια. Σήμερα, λοιπόν, βρήκε η Αξιωματική Αντιπολίτευση, σήμερα που η χώρα διαπραγματεύεται να κρατήσει και τα δημόσια χαρακτηριστικά και τα κοινωνικά χαρακτηριστικ</w:t>
      </w:r>
      <w:r>
        <w:rPr>
          <w:rFonts w:eastAsia="Times New Roman" w:cs="Times New Roman"/>
          <w:szCs w:val="24"/>
        </w:rPr>
        <w:t>ά της ενέργειας στη χώρα μας, την ευκαιρία να ανακοινώσει ότι συμφωνεί απολύτως και εξαγγέλλει ως δικό της πρόγραμμα τις απαιτήσεις των δανειστών έναντι της χώρας μας. Αυτό το έκανε σήμερα, που οι Υπουργοί μας, ναι, είναι στις Βρυξέλλες για να κερδίσουν όσ</w:t>
      </w:r>
      <w:r>
        <w:rPr>
          <w:rFonts w:eastAsia="Times New Roman" w:cs="Times New Roman"/>
          <w:szCs w:val="24"/>
        </w:rPr>
        <w:t>α περισσότερα μπορούν και από τη ΔΕΗ και από τη φθηνή ενέργεια για τον πολίτη.</w:t>
      </w:r>
    </w:p>
    <w:p w14:paraId="02B3123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Τι σημαίνει ακριβώς αυτό; Τι υπηρετεί ακριβώς το ότι σήμερα η Νέα Δημοκρατία εξαγγέλλει ένα πρόγραμμα</w:t>
      </w:r>
      <w:r>
        <w:rPr>
          <w:rFonts w:eastAsia="Times New Roman" w:cs="Times New Roman"/>
          <w:szCs w:val="24"/>
        </w:rPr>
        <w:t>,</w:t>
      </w:r>
      <w:r>
        <w:rPr>
          <w:rFonts w:eastAsia="Times New Roman" w:cs="Times New Roman"/>
          <w:szCs w:val="24"/>
        </w:rPr>
        <w:t xml:space="preserve"> το οποίο προβλέπει πλήρη ιδιωτικοποίηση του ενεργειακού τομέα και το ξεπού</w:t>
      </w:r>
      <w:r>
        <w:rPr>
          <w:rFonts w:eastAsia="Times New Roman" w:cs="Times New Roman"/>
          <w:szCs w:val="24"/>
        </w:rPr>
        <w:t>λημα που είχε ήδη σχεδιάσει για τη Δημόσια Επιχείρηση Ηλεκτρισμού; Διότι αυτό είχε σχεδιάσει και αυτό επιβεβαιώνει σήμερα.</w:t>
      </w:r>
    </w:p>
    <w:p w14:paraId="02B3123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ταυτόχρονα την ίδια στιγμή, προφανώς και αγωνιζόμαστε για τη διασφάλιση του δημοσίου συμφέροντος και για </w:t>
      </w:r>
      <w:r>
        <w:rPr>
          <w:rFonts w:eastAsia="Times New Roman" w:cs="Times New Roman"/>
          <w:szCs w:val="24"/>
        </w:rPr>
        <w:lastRenderedPageBreak/>
        <w:t>συνθήκες εξυγίανσης κ</w:t>
      </w:r>
      <w:r>
        <w:rPr>
          <w:rFonts w:eastAsia="Times New Roman" w:cs="Times New Roman"/>
          <w:szCs w:val="24"/>
        </w:rPr>
        <w:t>αι ομαλής μετάβασης στην απελευθέρωση της αγοράς, διότι εμείς αυτό που διεκδικούμε από τους δανειστές</w:t>
      </w:r>
      <w:r>
        <w:rPr>
          <w:rFonts w:eastAsia="Times New Roman" w:cs="Times New Roman"/>
          <w:szCs w:val="24"/>
        </w:rPr>
        <w:t>,</w:t>
      </w:r>
      <w:r>
        <w:rPr>
          <w:rFonts w:eastAsia="Times New Roman" w:cs="Times New Roman"/>
          <w:szCs w:val="24"/>
        </w:rPr>
        <w:t xml:space="preserve"> είναι να έχει η ΔΕΗ και ο ενεργειακός τομέας της χώρας μας το δικό της δρομολόγιο</w:t>
      </w:r>
      <w:r>
        <w:rPr>
          <w:rFonts w:eastAsia="Times New Roman" w:cs="Times New Roman"/>
          <w:szCs w:val="24"/>
        </w:rPr>
        <w:t>,</w:t>
      </w:r>
      <w:r>
        <w:rPr>
          <w:rFonts w:eastAsia="Times New Roman" w:cs="Times New Roman"/>
          <w:szCs w:val="24"/>
        </w:rPr>
        <w:t xml:space="preserve"> για να φτάσουμε στις συνθήκες κάλυψης της αγοράς στο 50% και όχι με ξε</w:t>
      </w:r>
      <w:r>
        <w:rPr>
          <w:rFonts w:eastAsia="Times New Roman" w:cs="Times New Roman"/>
          <w:szCs w:val="24"/>
        </w:rPr>
        <w:t>πούλημα μονάδων «</w:t>
      </w:r>
      <w:proofErr w:type="spellStart"/>
      <w:r>
        <w:rPr>
          <w:rFonts w:eastAsia="Times New Roman" w:cs="Times New Roman"/>
          <w:szCs w:val="24"/>
        </w:rPr>
        <w:t>μπιρ</w:t>
      </w:r>
      <w:proofErr w:type="spellEnd"/>
      <w:r>
        <w:rPr>
          <w:rFonts w:eastAsia="Times New Roman" w:cs="Times New Roman"/>
          <w:szCs w:val="24"/>
        </w:rPr>
        <w:t xml:space="preserve"> παρά», επειδή τώρα το θέλουν οι δανειστές και πιθανά εξυπηρετούνται έτσι κάποια συμφέροντα, όχι όμως τα εθνικά και τα κοινωνικά συμφέροντα της χώρας μας.</w:t>
      </w:r>
    </w:p>
    <w:p w14:paraId="02B3123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Σήμερα που ακριβώς διαπραγματευόμαστε αυτά τα ζητήματα, ήρθε να ξαναβάλει κάτι τ</w:t>
      </w:r>
      <w:r>
        <w:rPr>
          <w:rFonts w:eastAsia="Times New Roman" w:cs="Times New Roman"/>
          <w:szCs w:val="24"/>
        </w:rPr>
        <w:t>ο οποίο έχουμε λύσει στη χώρα μας, ότι ο ΑΔΜΗΕ θα παραμείνει κατά 51% στον δημόσιο έλεγχο και ζητάει 66% ξεπούλημα του ΑΔΜΗΕ. Τι ακριβώς υπηρετεί αυτή η σημερινή εξαγγελία; Ποιον; Τα εθνικά κοινωνικά συμφέροντα; Όταν έχουμε κατοχυρώσει ότι θα κρατήσουμε στ</w:t>
      </w:r>
      <w:r>
        <w:rPr>
          <w:rFonts w:eastAsia="Times New Roman" w:cs="Times New Roman"/>
          <w:szCs w:val="24"/>
        </w:rPr>
        <w:t>α δίκτυα τον δημόσιο έλεγχο, τον κοινωνικό, έρχεται να παραχωρήσει κάτι που η χώρα μας έχει κερδίσει στη διαπραγμάτευση, να ξαναβάλει το ζήτημα του ΔΕΣΦΑ; Στον ΔΕΣΦΑ πρέπει να πούμε ότι η ίδια η Ευρωπαϊκή Επιτροπή είχε κάνει παρατηρήσεις και είχε απορρίψει</w:t>
      </w:r>
      <w:r>
        <w:rPr>
          <w:rFonts w:eastAsia="Times New Roman" w:cs="Times New Roman"/>
          <w:szCs w:val="24"/>
        </w:rPr>
        <w:t xml:space="preserve"> το προηγούμενο σενάριο, όταν θα έπαιρναν 400 εκατομμύρια ευρώ</w:t>
      </w:r>
      <w:r>
        <w:rPr>
          <w:rFonts w:eastAsia="Times New Roman" w:cs="Times New Roman"/>
          <w:szCs w:val="24"/>
        </w:rPr>
        <w:t>,</w:t>
      </w:r>
      <w:r>
        <w:rPr>
          <w:rFonts w:eastAsia="Times New Roman" w:cs="Times New Roman"/>
          <w:szCs w:val="24"/>
        </w:rPr>
        <w:t xml:space="preserve"> για να πληρώσει η χώρα μας 750 εκατομμύρια ευρώ, </w:t>
      </w:r>
      <w:r>
        <w:rPr>
          <w:rFonts w:eastAsia="Times New Roman" w:cs="Times New Roman"/>
          <w:szCs w:val="24"/>
        </w:rPr>
        <w:lastRenderedPageBreak/>
        <w:t>διότι προέβλεπε η δική τους σύμβαση αύξηση του κόστους δικτύου κατά 68%, που με πολύ μεγάλο κόπο προσπαθούμε να κρατήσουμε τον ειδικό φόρο κατα</w:t>
      </w:r>
      <w:r>
        <w:rPr>
          <w:rFonts w:eastAsia="Times New Roman" w:cs="Times New Roman"/>
          <w:szCs w:val="24"/>
        </w:rPr>
        <w:t>νάλωσης, τ</w:t>
      </w:r>
      <w:r>
        <w:rPr>
          <w:rFonts w:eastAsia="Times New Roman" w:cs="Times New Roman"/>
          <w:szCs w:val="24"/>
        </w:rPr>
        <w:t>ην τιμή του</w:t>
      </w:r>
      <w:r>
        <w:rPr>
          <w:rFonts w:eastAsia="Times New Roman" w:cs="Times New Roman"/>
          <w:szCs w:val="24"/>
        </w:rPr>
        <w:t xml:space="preserve"> α</w:t>
      </w:r>
      <w:r>
        <w:rPr>
          <w:rFonts w:eastAsia="Times New Roman" w:cs="Times New Roman"/>
          <w:szCs w:val="24"/>
        </w:rPr>
        <w:t>ε</w:t>
      </w:r>
      <w:r>
        <w:rPr>
          <w:rFonts w:eastAsia="Times New Roman" w:cs="Times New Roman"/>
          <w:szCs w:val="24"/>
        </w:rPr>
        <w:t>ρ</w:t>
      </w:r>
      <w:r>
        <w:rPr>
          <w:rFonts w:eastAsia="Times New Roman" w:cs="Times New Roman"/>
          <w:szCs w:val="24"/>
        </w:rPr>
        <w:t>ί</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χαμηλ</w:t>
      </w:r>
      <w:r>
        <w:rPr>
          <w:rFonts w:eastAsia="Times New Roman" w:cs="Times New Roman"/>
          <w:szCs w:val="24"/>
        </w:rPr>
        <w:t>ή</w:t>
      </w:r>
      <w:r>
        <w:rPr>
          <w:rFonts w:eastAsia="Times New Roman" w:cs="Times New Roman"/>
          <w:szCs w:val="24"/>
        </w:rPr>
        <w:t xml:space="preserve"> για να έχει 40% μείωση του κόστους θέρμανσης ο πολίτης και 40% μείωση του κόστους ενέργειας η επιχείρηση. Αυτές είναι οι διαφορές.</w:t>
      </w:r>
    </w:p>
    <w:p w14:paraId="02B3123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εξαγγέλλονται ενάντια στα συμφέροντα των πολιτών, ενάντια στα συμφέροντα </w:t>
      </w:r>
      <w:r>
        <w:rPr>
          <w:rFonts w:eastAsia="Times New Roman" w:cs="Times New Roman"/>
          <w:szCs w:val="24"/>
        </w:rPr>
        <w:t>των επαγγελματιών ρυθμίσεις από τη Νέα Δημοκρατία για την πλήρη ιδιωτικοποίηση του συστήματος ενέργειας, όταν ταυτόχρονα εμείς έχουμε εξαγγείλει και εθνικό ενεργειακό σχεδιασμό με προοπτική το 2030, όταν έχουμε λύσει τα ζητήματα για τους υδρογονάνθρακες κα</w:t>
      </w:r>
      <w:r>
        <w:rPr>
          <w:rFonts w:eastAsia="Times New Roman" w:cs="Times New Roman"/>
          <w:szCs w:val="24"/>
        </w:rPr>
        <w:t>ι προωθήσαμε ήδη σύμβαση, μια πολύ δύσκολη σύμβαση -την έχουμε ήδη μονογράψει- όταν έχει ξεκινήσει συζήτηση για το χρηματιστήριο ενέργειας και όταν η ίδια η Κομισιόν έχει δεχτεί πρωτοβουλία μας για τα ενεργειακά νησιά να είναι πρωτοβουλία της Ευρωπαϊκής Επ</w:t>
      </w:r>
      <w:r>
        <w:rPr>
          <w:rFonts w:eastAsia="Times New Roman" w:cs="Times New Roman"/>
          <w:szCs w:val="24"/>
        </w:rPr>
        <w:t>ιτροπής και να γίνει αυτή η συζήτηση στην Κρήτη φέτος τον Ιούνιο.</w:t>
      </w:r>
    </w:p>
    <w:p w14:paraId="02B3123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Αυτά όλα τα έχουμε κατακτήσει και κάποιοι προσπαθούν όλα αυτά να τα υποσκάψουν, να τα αμφισβητήσουν, αμφισβητώντας και την Κυβέρνηση αλλά πιο πολύ το όφελος της χώρας μας.</w:t>
      </w:r>
    </w:p>
    <w:p w14:paraId="02B3123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Όσον αφορά στους δ</w:t>
      </w:r>
      <w:r>
        <w:rPr>
          <w:rFonts w:eastAsia="Times New Roman" w:cs="Times New Roman"/>
          <w:szCs w:val="24"/>
        </w:rPr>
        <w:t xml:space="preserve">ασικούς χάρτες, η συζήτηση έχει πάρα πολύ μεγάλο ενδιαφέρον, πρώτα από όλα γιατί γίνεται την επόμενη μέρα της Διεθνούς Ημέρας του Δάσους, κάτι που γιορτάστηκε χθες από όλους τους </w:t>
      </w:r>
      <w:r>
        <w:rPr>
          <w:rFonts w:eastAsia="Times New Roman" w:cs="Times New Roman"/>
          <w:szCs w:val="24"/>
        </w:rPr>
        <w:t xml:space="preserve">φορείς που εμπλέκονται με </w:t>
      </w:r>
      <w:r>
        <w:rPr>
          <w:rFonts w:eastAsia="Times New Roman" w:cs="Times New Roman"/>
          <w:szCs w:val="24"/>
        </w:rPr>
        <w:t xml:space="preserve">τα </w:t>
      </w:r>
      <w:r>
        <w:rPr>
          <w:rFonts w:eastAsia="Times New Roman" w:cs="Times New Roman"/>
          <w:szCs w:val="24"/>
        </w:rPr>
        <w:t xml:space="preserve">ζητήματα </w:t>
      </w:r>
      <w:r>
        <w:rPr>
          <w:rFonts w:eastAsia="Times New Roman" w:cs="Times New Roman"/>
          <w:szCs w:val="24"/>
        </w:rPr>
        <w:t>του δάσους και πρέπει να σας ενημερώσω,</w:t>
      </w:r>
      <w:r>
        <w:rPr>
          <w:rFonts w:eastAsia="Times New Roman" w:cs="Times New Roman"/>
          <w:szCs w:val="24"/>
        </w:rPr>
        <w:t xml:space="preserve"> γιατί ήμουν στις διαδικασίες και της Αθήνας και της Θεσσαλονίκης, ότι και το Τμήμα Δασολογίας και το Γεωτεχνικό Επιμελητήριο και το Τεχνικό Επιμελητήριο -με τους </w:t>
      </w:r>
      <w:r>
        <w:rPr>
          <w:rFonts w:eastAsia="Times New Roman" w:cs="Times New Roman"/>
          <w:szCs w:val="24"/>
        </w:rPr>
        <w:t>π</w:t>
      </w:r>
      <w:r>
        <w:rPr>
          <w:rFonts w:eastAsia="Times New Roman" w:cs="Times New Roman"/>
          <w:szCs w:val="24"/>
        </w:rPr>
        <w:t>ροέδρους των οποίων βρέθηκα και χθες και σήμερα- και τα σωματεία των εργαζομένων στον χώρο α</w:t>
      </w:r>
      <w:r>
        <w:rPr>
          <w:rFonts w:eastAsia="Times New Roman" w:cs="Times New Roman"/>
          <w:szCs w:val="24"/>
        </w:rPr>
        <w:t xml:space="preserve">λλά και τα σωματεία των επιστημόνων έχουν ξεκαθαρίσει και έχουν πει και προς την Κυβέρνησή </w:t>
      </w:r>
      <w:r>
        <w:rPr>
          <w:rFonts w:eastAsia="Times New Roman" w:cs="Times New Roman"/>
          <w:szCs w:val="24"/>
        </w:rPr>
        <w:t>μας,</w:t>
      </w:r>
      <w:r>
        <w:rPr>
          <w:rFonts w:eastAsia="Times New Roman" w:cs="Times New Roman"/>
          <w:szCs w:val="24"/>
        </w:rPr>
        <w:t xml:space="preserve"> ότι οι δασικοί χάρτες είναι συνταγματική και επιστημονική επιταγή και η χώρα μας πρέπει να υλοποιήσει τους δασικούς χάρτες που είχαν νομοθετηθεί από το 1976 και</w:t>
      </w:r>
      <w:r>
        <w:rPr>
          <w:rFonts w:eastAsia="Times New Roman" w:cs="Times New Roman"/>
          <w:szCs w:val="24"/>
        </w:rPr>
        <w:t xml:space="preserve"> δεν τόλμησε το προηγούμενο πολιτικό σύστημα να προχωρήσει στην υλοποίησή τους.</w:t>
      </w:r>
    </w:p>
    <w:p w14:paraId="02B3123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Να πούμε και κάτι πρακτικ</w:t>
      </w:r>
      <w:r>
        <w:rPr>
          <w:rFonts w:eastAsia="Times New Roman" w:cs="Times New Roman"/>
          <w:szCs w:val="24"/>
        </w:rPr>
        <w:t>ό</w:t>
      </w:r>
      <w:r>
        <w:rPr>
          <w:rFonts w:eastAsia="Times New Roman" w:cs="Times New Roman"/>
          <w:szCs w:val="24"/>
        </w:rPr>
        <w:t>, γιατί σέβομαι την κοινοβουλευτική διαδικασία. Δεν μπήκε άρον-άρον τίποτα σήμερα. Αντιθέτως μια εβδομάδα πριν εισαγάγαμε τις τροπολογίες στην αντίστο</w:t>
      </w:r>
      <w:r>
        <w:rPr>
          <w:rFonts w:eastAsia="Times New Roman" w:cs="Times New Roman"/>
          <w:szCs w:val="24"/>
        </w:rPr>
        <w:t xml:space="preserve">ιχη </w:t>
      </w:r>
      <w:r>
        <w:rPr>
          <w:rFonts w:eastAsia="Times New Roman" w:cs="Times New Roman"/>
          <w:szCs w:val="24"/>
        </w:rPr>
        <w:t>ε</w:t>
      </w:r>
      <w:r>
        <w:rPr>
          <w:rFonts w:eastAsia="Times New Roman" w:cs="Times New Roman"/>
          <w:szCs w:val="24"/>
        </w:rPr>
        <w:t>πιτροπή και σε νομοσχέδιο του Υπουργείου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ξεκαθαρίσαμε ότι μπαίνουν μόνο οι τροπολογίες που έχουν θέμα παράτασης και ρυθμίσεων που ήδη υφίστανται, διότι η συζήτηση για νομοθετικές αλλαγές θα γίνει σε ξεχωριστή νομοθετική διαδικασία, σεβόμε</w:t>
      </w:r>
      <w:r>
        <w:rPr>
          <w:rFonts w:eastAsia="Times New Roman" w:cs="Times New Roman"/>
          <w:szCs w:val="24"/>
        </w:rPr>
        <w:t>νοι τη διαδικασία της νομοθέτησης.</w:t>
      </w:r>
    </w:p>
    <w:p w14:paraId="02B3123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Τώρα μας κατηγορούν γιατί δεν τα φέραμε όλα, όταν εμείς σεβόμενοι το ότι σήμερα συζητάμε κύρωση</w:t>
      </w:r>
      <w:r>
        <w:rPr>
          <w:rFonts w:eastAsia="Times New Roman" w:cs="Times New Roman"/>
          <w:szCs w:val="24"/>
        </w:rPr>
        <w:t>,</w:t>
      </w:r>
      <w:r>
        <w:rPr>
          <w:rFonts w:eastAsia="Times New Roman" w:cs="Times New Roman"/>
          <w:szCs w:val="24"/>
        </w:rPr>
        <w:t xml:space="preserve"> δεν τα φέραμε όλα. Το είπα κι εγώ προσωπικά στην </w:t>
      </w:r>
      <w:r>
        <w:rPr>
          <w:rFonts w:eastAsia="Times New Roman" w:cs="Times New Roman"/>
          <w:szCs w:val="24"/>
        </w:rPr>
        <w:t>ε</w:t>
      </w:r>
      <w:r>
        <w:rPr>
          <w:rFonts w:eastAsia="Times New Roman" w:cs="Times New Roman"/>
          <w:szCs w:val="24"/>
        </w:rPr>
        <w:t xml:space="preserve">πιτροπή. Εκτός εάν δεν συμμετέχουν στις </w:t>
      </w:r>
      <w:r>
        <w:rPr>
          <w:rFonts w:eastAsia="Times New Roman" w:cs="Times New Roman"/>
          <w:szCs w:val="24"/>
        </w:rPr>
        <w:t>ε</w:t>
      </w:r>
      <w:r>
        <w:rPr>
          <w:rFonts w:eastAsia="Times New Roman" w:cs="Times New Roman"/>
          <w:szCs w:val="24"/>
        </w:rPr>
        <w:t xml:space="preserve">πιτροπές, όπως δεν διαβάζουν και </w:t>
      </w:r>
      <w:r>
        <w:rPr>
          <w:rFonts w:eastAsia="Times New Roman" w:cs="Times New Roman"/>
          <w:szCs w:val="24"/>
        </w:rPr>
        <w:t xml:space="preserve">τα νομοσχέδια! Εκτός και εάν δεν ακούν τι ειπώθηκε στην προηγούμενη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που τα είπαμε και τα απαντήσαμε</w:t>
      </w:r>
      <w:r w:rsidRPr="00976C88">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p>
    <w:p w14:paraId="02B3123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Όλα τα υπόλοιπα, λοιπόν, θα μπουν σε κανονική νομοθετική διαδικασία και θα έχουμε και τη γνώμη των φορέων. Θα γίνει, επίσης, σε χρόνο</w:t>
      </w:r>
      <w:r>
        <w:rPr>
          <w:rFonts w:eastAsia="Times New Roman" w:cs="Times New Roman"/>
          <w:szCs w:val="24"/>
        </w:rPr>
        <w:t>,</w:t>
      </w:r>
      <w:r>
        <w:rPr>
          <w:rFonts w:eastAsia="Times New Roman" w:cs="Times New Roman"/>
          <w:szCs w:val="24"/>
        </w:rPr>
        <w:t xml:space="preserve"> ώστε να υπάρχουν οι πληροφορίες για τον πολίτη τουλάχιστον ένα μήνα πριν, όπως έχω πει, από την ολοκλήρωση της ανάρτησης, για να έχουν και οι πολίτες τα εργαλεία στα χέρια τους.</w:t>
      </w:r>
    </w:p>
    <w:p w14:paraId="02B3123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Όμως νομίζω ότι πρέπει να ξεκαθαρίσουμε</w:t>
      </w:r>
      <w:r>
        <w:rPr>
          <w:rFonts w:eastAsia="Times New Roman" w:cs="Times New Roman"/>
          <w:szCs w:val="24"/>
        </w:rPr>
        <w:t>,</w:t>
      </w:r>
      <w:r>
        <w:rPr>
          <w:rFonts w:eastAsia="Times New Roman" w:cs="Times New Roman"/>
          <w:szCs w:val="24"/>
        </w:rPr>
        <w:t xml:space="preserve"> ότι είναι απολύτως αντιεπιστημονική </w:t>
      </w:r>
      <w:r>
        <w:rPr>
          <w:rFonts w:eastAsia="Times New Roman" w:cs="Times New Roman"/>
          <w:szCs w:val="24"/>
        </w:rPr>
        <w:t xml:space="preserve">η τοποθέτηση που άκουσα από κόμματα που δεν ξέρουν τον νόμο και τις συνταγματικές προβλέψεις και συζητούν για πράγματα περίεργα για 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α</w:t>
      </w:r>
      <w:r>
        <w:rPr>
          <w:rFonts w:eastAsia="Times New Roman" w:cs="Times New Roman"/>
          <w:szCs w:val="24"/>
        </w:rPr>
        <w:t>ντιρρήσεων –το άκουσα και από τον προηγούμενο ομιλητή- όταν έχει ξεκαθαριστεί ότι είναι απολύτως συνταγματική</w:t>
      </w:r>
      <w:r>
        <w:rPr>
          <w:rFonts w:eastAsia="Times New Roman" w:cs="Times New Roman"/>
          <w:szCs w:val="24"/>
        </w:rPr>
        <w:t xml:space="preserve"> η διαδικασία αυτή, μιας και κρίθηκε συνταγματική, γιατί ήταν σε προηγούμενους νόμους και δεν μπήκε από τον δικό μας. Προφανώς και οι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α</w:t>
      </w:r>
      <w:r>
        <w:rPr>
          <w:rFonts w:eastAsia="Times New Roman" w:cs="Times New Roman"/>
          <w:szCs w:val="24"/>
        </w:rPr>
        <w:t>ντιρρήσεων θα βλέπουν τις αντιρρήσεις των πολιτών. Προφανώς και θα κρίνουν τον χαρακτήρα. Προβλέφθηκε και ελέγχ</w:t>
      </w:r>
      <w:r>
        <w:rPr>
          <w:rFonts w:eastAsia="Times New Roman" w:cs="Times New Roman"/>
          <w:szCs w:val="24"/>
        </w:rPr>
        <w:t xml:space="preserve">θηκε απολύτως συνταγματικά. </w:t>
      </w:r>
    </w:p>
    <w:p w14:paraId="02B3123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Όμως μπαίνοντας λίγο στην ουσία των δασικών χαρτών και των τροπολογιών</w:t>
      </w:r>
      <w:r>
        <w:rPr>
          <w:rFonts w:eastAsia="Times New Roman" w:cs="Times New Roman"/>
          <w:szCs w:val="24"/>
        </w:rPr>
        <w:t>,</w:t>
      </w:r>
      <w:r>
        <w:rPr>
          <w:rFonts w:eastAsia="Times New Roman" w:cs="Times New Roman"/>
          <w:szCs w:val="24"/>
        </w:rPr>
        <w:t xml:space="preserve"> από τις 13 Ιανουαρίου έχει ξεκινήσει η ανάρτηση και έχουμε τολμήσει, πράγματι, να εισαγάγουμε στη δημόσια συζήτηση τομές οι οποίες μέχρι τώρα δεν είχαν συζ</w:t>
      </w:r>
      <w:r>
        <w:rPr>
          <w:rFonts w:eastAsia="Times New Roman" w:cs="Times New Roman"/>
          <w:szCs w:val="24"/>
        </w:rPr>
        <w:t>ητηθεί. Είναι γεγονός ότι η πολιτική αλλαγή που φέρνουν οι δασικοί χάρτες</w:t>
      </w:r>
      <w:r>
        <w:rPr>
          <w:rFonts w:eastAsia="Times New Roman" w:cs="Times New Roman"/>
          <w:szCs w:val="24"/>
        </w:rPr>
        <w:t>,</w:t>
      </w:r>
      <w:r>
        <w:rPr>
          <w:rFonts w:eastAsia="Times New Roman" w:cs="Times New Roman"/>
          <w:szCs w:val="24"/>
        </w:rPr>
        <w:t xml:space="preserve"> είναι στην ουσία της πολιτική αλλαγή και όχι αυτή που πολλές φορές η κομματική συζήτηση αναδεικνύει ως σημαντική τομή, γιατί αλλάζει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τον τρόπο λειτουργίας της κοινωνίας</w:t>
      </w:r>
      <w:r>
        <w:rPr>
          <w:rFonts w:eastAsia="Times New Roman" w:cs="Times New Roman"/>
          <w:szCs w:val="24"/>
        </w:rPr>
        <w:t xml:space="preserve"> μας, διότι καταγράφει, </w:t>
      </w:r>
      <w:proofErr w:type="spellStart"/>
      <w:r>
        <w:rPr>
          <w:rFonts w:eastAsia="Times New Roman" w:cs="Times New Roman"/>
          <w:szCs w:val="24"/>
        </w:rPr>
        <w:t>κανονικοποιεί</w:t>
      </w:r>
      <w:proofErr w:type="spellEnd"/>
      <w:r>
        <w:rPr>
          <w:rFonts w:eastAsia="Times New Roman" w:cs="Times New Roman"/>
          <w:szCs w:val="24"/>
        </w:rPr>
        <w:t xml:space="preserve">, συστηματοποιεί σε νόμιμη </w:t>
      </w:r>
      <w:r>
        <w:rPr>
          <w:rFonts w:eastAsia="Times New Roman" w:cs="Times New Roman"/>
          <w:szCs w:val="24"/>
        </w:rPr>
        <w:lastRenderedPageBreak/>
        <w:t xml:space="preserve">βάση όλες τις δραστηριότητες οι οποίες γίνονται στη γη. Ανοίγει τον δρόμο για το </w:t>
      </w:r>
      <w:r>
        <w:rPr>
          <w:rFonts w:eastAsia="Times New Roman" w:cs="Times New Roman"/>
          <w:szCs w:val="24"/>
        </w:rPr>
        <w:t>Κ</w:t>
      </w:r>
      <w:r>
        <w:rPr>
          <w:rFonts w:eastAsia="Times New Roman" w:cs="Times New Roman"/>
          <w:szCs w:val="24"/>
        </w:rPr>
        <w:t xml:space="preserve">τηματολόγιο, για το </w:t>
      </w:r>
      <w:r>
        <w:rPr>
          <w:rFonts w:eastAsia="Times New Roman" w:cs="Times New Roman"/>
          <w:szCs w:val="24"/>
        </w:rPr>
        <w:t>Δ</w:t>
      </w:r>
      <w:r>
        <w:rPr>
          <w:rFonts w:eastAsia="Times New Roman" w:cs="Times New Roman"/>
          <w:szCs w:val="24"/>
        </w:rPr>
        <w:t>ασολόγιο, τον χωρικό σχεδιασμό, τις επενδύσεις που μέχρι τώρα δεν είχαν ξεκάθαρο δρόμο κα</w:t>
      </w:r>
      <w:r>
        <w:rPr>
          <w:rFonts w:eastAsia="Times New Roman" w:cs="Times New Roman"/>
          <w:szCs w:val="24"/>
        </w:rPr>
        <w:t xml:space="preserve">ι πλαίσιο. </w:t>
      </w:r>
    </w:p>
    <w:p w14:paraId="02B3123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Αυτό δεν συζητούσαμε τόσα χρόνια στην Ελλάδα; Δεν μας κατηγορούσαν μερικές φορές οι απέναντι με την κριτική τους ότι εμείς δεν θέλουμε τις επενδύσεις; Μα αν δεν ξεκαθαρίσουμε τις χρήσεις, πώς θα προχωρήσουν οι επενδύσεις; Θα προχωρήσουν με κολλ</w:t>
      </w:r>
      <w:r>
        <w:rPr>
          <w:rFonts w:eastAsia="Times New Roman" w:cs="Times New Roman"/>
          <w:szCs w:val="24"/>
        </w:rPr>
        <w:t>ητούς ή με χάιδεμα στην πλάτη, όπως γινόταν μέχρι τώρα για τους χαρακτηρισμούς εκτάσεων; Όχι. Θα γίνει με κανόνες μακριά από την πολιτική διοίκηση και εάν θέλετε μακριά και από τη δημόσια διοίκηση, με τυποποιημένα ηλεκτρονικά εργαλεία τα οποία θα είναι ξεκ</w:t>
      </w:r>
      <w:r>
        <w:rPr>
          <w:rFonts w:eastAsia="Times New Roman" w:cs="Times New Roman"/>
          <w:szCs w:val="24"/>
        </w:rPr>
        <w:t xml:space="preserve">άθαρα, διότι η προηγούμενη πολιτική διοίκηση είχε καταφέρει να αναρτήσει το 1%, να έχει πεντέμισι χιλιάδες αντιρρήσεις και να μην τις έχει αξιολογήσει. </w:t>
      </w:r>
    </w:p>
    <w:p w14:paraId="02B3123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εμείς λέμε ξεκάθαρα ότι οι δασικοί χάρτες δεν είναι πρόβλημα. Αυτό το λέω και στους συναδέλφους μου. Μπορεί να αναδεικνύουν προβλήματα και να μας μεταφέρουν ερωτήματα, στα οποία πρέπει να απαντήσουμε. Εγώ λέω να αναλάβουμε </w:t>
      </w:r>
      <w:r>
        <w:rPr>
          <w:rFonts w:eastAsia="Times New Roman" w:cs="Times New Roman"/>
          <w:szCs w:val="24"/>
        </w:rPr>
        <w:t xml:space="preserve">ως </w:t>
      </w:r>
      <w:r>
        <w:rPr>
          <w:rFonts w:eastAsia="Times New Roman" w:cs="Times New Roman"/>
          <w:szCs w:val="24"/>
        </w:rPr>
        <w:lastRenderedPageBreak/>
        <w:t>πολιτικό σύστημα αυτή την ευθ</w:t>
      </w:r>
      <w:r>
        <w:rPr>
          <w:rFonts w:eastAsia="Times New Roman" w:cs="Times New Roman"/>
          <w:szCs w:val="24"/>
        </w:rPr>
        <w:t>ύνη για μία φορά σοβαρά. Ο λόγος της παράτασης έχει και αυτή την αφετηρία, να έχουμε τον χρόνο για να λύσουμε τα σοβαρά προβλήματα που αναδεικνύονται</w:t>
      </w:r>
      <w:r>
        <w:rPr>
          <w:rFonts w:eastAsia="Times New Roman" w:cs="Times New Roman"/>
          <w:szCs w:val="24"/>
        </w:rPr>
        <w:t>,</w:t>
      </w:r>
      <w:r>
        <w:rPr>
          <w:rFonts w:eastAsia="Times New Roman" w:cs="Times New Roman"/>
          <w:szCs w:val="24"/>
        </w:rPr>
        <w:t xml:space="preserve"> εξαιτίας της κακοδιοίκησης που </w:t>
      </w:r>
      <w:r>
        <w:rPr>
          <w:rFonts w:eastAsia="Times New Roman" w:cs="Times New Roman"/>
          <w:szCs w:val="24"/>
        </w:rPr>
        <w:t xml:space="preserve">υπάρχει </w:t>
      </w:r>
      <w:r>
        <w:rPr>
          <w:rFonts w:eastAsia="Times New Roman" w:cs="Times New Roman"/>
          <w:szCs w:val="24"/>
        </w:rPr>
        <w:t xml:space="preserve">τόσα χρόνια στη χώρα μας. </w:t>
      </w:r>
    </w:p>
    <w:p w14:paraId="02B3123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Αυτό, λοιπόν, πρέπει να κάνουμε. Πρέπει</w:t>
      </w:r>
      <w:r>
        <w:rPr>
          <w:rFonts w:eastAsia="Times New Roman" w:cs="Times New Roman"/>
          <w:szCs w:val="24"/>
        </w:rPr>
        <w:t xml:space="preserve"> να έχουμε τόλμη για να το κάνουμε αυτό, διότι πρέπει να συνομιλήσουμε με όλους τους παραγωγικούς, με όλους τους επιστημονικούς και με όλους τους κοινωνικούς χώρους και να εισπράττουμε ερωτήματα –κάνουμε και αυτή τη διαδικασία στη Βουλή- προκειμένου να τα </w:t>
      </w:r>
      <w:r>
        <w:rPr>
          <w:rFonts w:eastAsia="Times New Roman" w:cs="Times New Roman"/>
          <w:szCs w:val="24"/>
        </w:rPr>
        <w:t>επιλύουμε νομοθετικά για όλους και όχι κατά περίπτωση. Αυτή είναι η διαδικασία την οποία</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θέλουμε να υλοποιήσουμε και την οποία ζητάμε. </w:t>
      </w:r>
    </w:p>
    <w:p w14:paraId="02B3123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Τι έχει γίνει μέχρι τώρα; Μέχρι τώρα ξεκάθαρα και με διαυγή τρόπο έχουμε κάνει τα εξής: Πρώτον, μειώσαμε τα</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έλη </w:t>
      </w:r>
      <w:r>
        <w:rPr>
          <w:rFonts w:eastAsia="Times New Roman" w:cs="Times New Roman"/>
          <w:szCs w:val="24"/>
        </w:rPr>
        <w:t>α</w:t>
      </w:r>
      <w:r>
        <w:rPr>
          <w:rFonts w:eastAsia="Times New Roman" w:cs="Times New Roman"/>
          <w:szCs w:val="24"/>
        </w:rPr>
        <w:t>ντιρρήσεων</w:t>
      </w:r>
      <w:r>
        <w:rPr>
          <w:rFonts w:eastAsia="Times New Roman" w:cs="Times New Roman"/>
          <w:szCs w:val="24"/>
        </w:rPr>
        <w:t>,</w:t>
      </w:r>
      <w:r>
        <w:rPr>
          <w:rFonts w:eastAsia="Times New Roman" w:cs="Times New Roman"/>
          <w:szCs w:val="24"/>
        </w:rPr>
        <w:t xml:space="preserve"> που οι προηγούμενες κυβερνήσεις είχαν, πράγματι, πάρα πολύ υψηλά και τα είχαν υπογράψει Βουλευτές που είναι εδώ σήμερα, στο Κοινοβούλιο και ήταν Υπουργοί. Το είχαν κάνει. Καταθέσαμε στην </w:t>
      </w:r>
      <w:r>
        <w:rPr>
          <w:rFonts w:eastAsia="Times New Roman" w:cs="Times New Roman"/>
          <w:szCs w:val="24"/>
        </w:rPr>
        <w:t>ε</w:t>
      </w:r>
      <w:r>
        <w:rPr>
          <w:rFonts w:eastAsia="Times New Roman" w:cs="Times New Roman"/>
          <w:szCs w:val="24"/>
        </w:rPr>
        <w:t>πιτροπή τη συγκεκριμένη ΚΥΑ. Τα μειώσαμε στη χαμη</w:t>
      </w:r>
      <w:r>
        <w:rPr>
          <w:rFonts w:eastAsia="Times New Roman" w:cs="Times New Roman"/>
          <w:szCs w:val="24"/>
        </w:rPr>
        <w:t xml:space="preserve">λότερη βαθμίδα της μικρότερης έκτασης 80% και στην </w:t>
      </w:r>
      <w:r>
        <w:rPr>
          <w:rFonts w:eastAsia="Times New Roman" w:cs="Times New Roman"/>
          <w:szCs w:val="24"/>
        </w:rPr>
        <w:lastRenderedPageBreak/>
        <w:t xml:space="preserve">κύρια βαθμίδα των περισσότερων ενστάσεων 60% στα πέντε έως δέκα στρέμματα, γιατί δεν θέλουμε να έχει κάποιος πολίτης κώλυμα να προβάλλει αντιρρήσεις. </w:t>
      </w:r>
    </w:p>
    <w:p w14:paraId="02B3124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ζητήσαμε από τους δήμους, ως είχαν την ευθύ</w:t>
      </w:r>
      <w:r>
        <w:rPr>
          <w:rFonts w:eastAsia="Times New Roman" w:cs="Times New Roman"/>
          <w:szCs w:val="24"/>
        </w:rPr>
        <w:t xml:space="preserve">νη από τον Μάιο του 2016, να στείλουν τα σχέδια πόλης-οικισμών, τις ρυμοτομικές πράξεις, τις πράξεις εφαρμογής και τις οικιστικές πυκνώσεις. Δυστυχώς μόνο το 40% των δήμων τα έστειλε μέχρι τώρα. </w:t>
      </w:r>
    </w:p>
    <w:p w14:paraId="02B3124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Μας κατηγόρησε ο κ. Μανιάτης ότι δεν λύσαμε το θέμα των σχεδ</w:t>
      </w:r>
      <w:r>
        <w:rPr>
          <w:rFonts w:eastAsia="Times New Roman" w:cs="Times New Roman"/>
          <w:szCs w:val="24"/>
        </w:rPr>
        <w:t>ίων πόλης. Να του ζητήσω, λοιπόν, να διαβάσει την εγκύκλιο 151/590/6-2-2017 που έχω υπογράψει, η οποία ζητάει από το Κτηματολόγιο να εισάγει τα σχέδια πόλης το ίδιο, παρ</w:t>
      </w:r>
      <w:r>
        <w:rPr>
          <w:rFonts w:eastAsia="Times New Roman" w:cs="Times New Roman"/>
          <w:szCs w:val="24"/>
        </w:rPr>
        <w:t xml:space="preserve">’ </w:t>
      </w:r>
      <w:r>
        <w:rPr>
          <w:rFonts w:eastAsia="Times New Roman" w:cs="Times New Roman"/>
          <w:szCs w:val="24"/>
        </w:rPr>
        <w:t>ότι οι ΟΤΑ δεν τα έστειλαν. Το λύσαμε, λοιπόν. Υπάρχει πρόβλεψη γι’ αυτό. Όμως εξακολ</w:t>
      </w:r>
      <w:r>
        <w:rPr>
          <w:rFonts w:eastAsia="Times New Roman" w:cs="Times New Roman"/>
          <w:szCs w:val="24"/>
        </w:rPr>
        <w:t>ουθούμε να ζητάμε για τη διασφάλιση των δικαιωμάτων των πολιτών</w:t>
      </w:r>
      <w:r>
        <w:rPr>
          <w:rFonts w:eastAsia="Times New Roman" w:cs="Times New Roman"/>
          <w:szCs w:val="24"/>
        </w:rPr>
        <w:t>,</w:t>
      </w:r>
      <w:r>
        <w:rPr>
          <w:rFonts w:eastAsia="Times New Roman" w:cs="Times New Roman"/>
          <w:szCs w:val="24"/>
        </w:rPr>
        <w:t xml:space="preserve"> οι ΟΤΑ να κάνουν αυτό που έπρεπε να κάνουν οι δήμοι, διότι έτσι θα είναι ασφαλής και η περιοχή κατοικίας εκτός σχεδίου.</w:t>
      </w:r>
    </w:p>
    <w:p w14:paraId="02B3124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 αυτό, λοιπόν, το προέβλεψε ο νόμος και δεν το τροποποιούμε, όπως δε</w:t>
      </w:r>
      <w:r>
        <w:rPr>
          <w:rFonts w:eastAsia="Times New Roman" w:cs="Times New Roman"/>
          <w:szCs w:val="24"/>
        </w:rPr>
        <w:t>ν τροποποιούμε και τίποτα από τον νόμο του 2016, παρ</w:t>
      </w:r>
      <w:r>
        <w:rPr>
          <w:rFonts w:eastAsia="Times New Roman" w:cs="Times New Roman"/>
          <w:szCs w:val="24"/>
        </w:rPr>
        <w:t xml:space="preserve">’ </w:t>
      </w:r>
      <w:r>
        <w:rPr>
          <w:rFonts w:eastAsia="Times New Roman" w:cs="Times New Roman"/>
          <w:szCs w:val="24"/>
        </w:rPr>
        <w:t xml:space="preserve">ότι περί άλλων μας πληροφόρησαν εδώ Βουλευτές </w:t>
      </w:r>
      <w:r>
        <w:rPr>
          <w:rFonts w:eastAsia="Times New Roman" w:cs="Times New Roman"/>
          <w:szCs w:val="24"/>
        </w:rPr>
        <w:lastRenderedPageBreak/>
        <w:t>και θα εξηγήσω το γιατί. Γιατί δεν ζητάμε όλος ο πολιτικός κόσμος ευθύνη από τους ΟΤΑ; Γιατί κάποιους δημάρχους τους χαϊδεύουμε στην πλάτη; Μήπως γιατί είνα</w:t>
      </w:r>
      <w:r>
        <w:rPr>
          <w:rFonts w:eastAsia="Times New Roman" w:cs="Times New Roman"/>
          <w:szCs w:val="24"/>
        </w:rPr>
        <w:t xml:space="preserve">ι σε κόμματα που υποστηρίζει η Αντιπολίτευση; </w:t>
      </w:r>
    </w:p>
    <w:p w14:paraId="02B3124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Εγώ λέω, λοιπόν, ανεξαρτήτως σε ποιο κόμμα βρίσκεται ο οποιοσδήποτε δήμαρχος και η οποιαδήποτε </w:t>
      </w:r>
      <w:r>
        <w:rPr>
          <w:rFonts w:eastAsia="Times New Roman" w:cs="Times New Roman"/>
          <w:szCs w:val="24"/>
        </w:rPr>
        <w:t>υ</w:t>
      </w:r>
      <w:r>
        <w:rPr>
          <w:rFonts w:eastAsia="Times New Roman" w:cs="Times New Roman"/>
          <w:szCs w:val="24"/>
        </w:rPr>
        <w:t xml:space="preserve">πηρεσία, θεσμικά και μόνο θεσμικά, χωρίς κομματικά κριτήρια, η </w:t>
      </w:r>
      <w:r>
        <w:rPr>
          <w:rFonts w:eastAsia="Times New Roman" w:cs="Times New Roman"/>
          <w:szCs w:val="24"/>
        </w:rPr>
        <w:t>α</w:t>
      </w:r>
      <w:r>
        <w:rPr>
          <w:rFonts w:eastAsia="Times New Roman" w:cs="Times New Roman"/>
          <w:szCs w:val="24"/>
        </w:rPr>
        <w:t>υτοδιοίκηση διαχειρίζεται τον τόπο ως Αρχή εγγύτε</w:t>
      </w:r>
      <w:r>
        <w:rPr>
          <w:rFonts w:eastAsia="Times New Roman" w:cs="Times New Roman"/>
          <w:szCs w:val="24"/>
        </w:rPr>
        <w:t>ρη στον πολίτη και εμείς διαχειριζόμαστε το θεσμικό πλαίσιο. Πρέπει να γίνει, λοιπόν, αυτή η διαδικασία.</w:t>
      </w:r>
    </w:p>
    <w:p w14:paraId="02B3124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εμείς ζητήσαμε να εφαρμοστεί νόμος</w:t>
      </w:r>
      <w:r>
        <w:rPr>
          <w:rFonts w:eastAsia="Times New Roman" w:cs="Times New Roman"/>
          <w:szCs w:val="24"/>
        </w:rPr>
        <w:t>,</w:t>
      </w:r>
      <w:r>
        <w:rPr>
          <w:rFonts w:eastAsia="Times New Roman" w:cs="Times New Roman"/>
          <w:szCs w:val="24"/>
        </w:rPr>
        <w:t xml:space="preserve"> που ίσχυε ήδη στη χώρα μας, σχετικά με το ότι καλλιεργούμενες εκτάσεις νομίμως προ πράξης αναδάσωσης πρέ</w:t>
      </w:r>
      <w:r>
        <w:rPr>
          <w:rFonts w:eastAsia="Times New Roman" w:cs="Times New Roman"/>
          <w:szCs w:val="24"/>
        </w:rPr>
        <w:t xml:space="preserve">πει να εξαιρούνται εξ </w:t>
      </w:r>
      <w:r>
        <w:rPr>
          <w:rFonts w:eastAsia="Times New Roman" w:cs="Times New Roman"/>
          <w:szCs w:val="24"/>
        </w:rPr>
        <w:t>αυτής,</w:t>
      </w:r>
      <w:r>
        <w:rPr>
          <w:rFonts w:eastAsia="Times New Roman" w:cs="Times New Roman"/>
          <w:szCs w:val="24"/>
        </w:rPr>
        <w:t xml:space="preserve"> αν περιβάλλονται στο ευρύτερο πολύγωνο της αναδάσωσης. Και αυτό το κάναμε με εγκύκλιο, με υπουργική απόφαση και ζητάμε σήμερα από τη Βουλή να δώσει τα συμπληρωματικά νομοθετικά εργαλεία γι’ αυτό, για κάτι που έχει ήδη μπει ως δ</w:t>
      </w:r>
      <w:r>
        <w:rPr>
          <w:rFonts w:eastAsia="Times New Roman" w:cs="Times New Roman"/>
          <w:szCs w:val="24"/>
        </w:rPr>
        <w:t xml:space="preserve">ιαδικασία στα δασαρχεία. </w:t>
      </w:r>
    </w:p>
    <w:p w14:paraId="02B3124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εδώ νομίζω ότι αξίζει να πω και προς τον κ. Σκρέκα -που μάλλον δεν το κατάλαβε- ότι το εργαλείο για την αναίρεση για </w:t>
      </w:r>
      <w:r>
        <w:rPr>
          <w:rFonts w:eastAsia="Times New Roman" w:cs="Times New Roman"/>
          <w:szCs w:val="24"/>
        </w:rPr>
        <w:lastRenderedPageBreak/>
        <w:t>άρση της αναδάσωσης υπάρχει ήδη στον δασικό νόμο, τον ν.998/79. Όμως, κύριε Σκρέκα, τόσα χρόνια η διοίκηση στ</w:t>
      </w:r>
      <w:r>
        <w:rPr>
          <w:rFonts w:eastAsia="Times New Roman" w:cs="Times New Roman"/>
          <w:szCs w:val="24"/>
        </w:rPr>
        <w:t>ην οποία συμμετείχατε</w:t>
      </w:r>
      <w:r>
        <w:rPr>
          <w:rFonts w:eastAsia="Times New Roman" w:cs="Times New Roman"/>
          <w:szCs w:val="24"/>
        </w:rPr>
        <w:t>,</w:t>
      </w:r>
      <w:r>
        <w:rPr>
          <w:rFonts w:eastAsia="Times New Roman" w:cs="Times New Roman"/>
          <w:szCs w:val="24"/>
        </w:rPr>
        <w:t xml:space="preserve"> δεν το είχε εφαρμόσει. </w:t>
      </w:r>
    </w:p>
    <w:p w14:paraId="02B3124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Εμείς, λοιπόν, επειδή αδικήθηκαν πολίτες, ζητούμε τώρα –και το κάναμε ήδη με δική μου υπουργική απόφαση και έρχεται τώρα η Βουλή να το ολοκληρώσει- να γίνει αυτό. Και μάλιστα κρατάμε την πρόβλεψη</w:t>
      </w:r>
      <w:r>
        <w:rPr>
          <w:rFonts w:eastAsia="Times New Roman" w:cs="Times New Roman"/>
          <w:szCs w:val="24"/>
        </w:rPr>
        <w:t>,</w:t>
      </w:r>
      <w:r>
        <w:rPr>
          <w:rFonts w:eastAsia="Times New Roman" w:cs="Times New Roman"/>
          <w:szCs w:val="24"/>
        </w:rPr>
        <w:t xml:space="preserve"> να μην κυρωθεί ο χάρτης –κάτι που ζήτησε και ο κ. Λαζαρίδης και το κάνουμε- και να μην πληρώσει τέλος ο πολίτης, όταν στο υπόβαθρο της πράξης αναδάσωσης υπάρχει το «ΑΑ», δηλαδή άλλη χρήση πριν και μετά. Άρα χωρίς κόστος για τον πολίτη, κύριε Λαζαρίδη. Συμ</w:t>
      </w:r>
      <w:r>
        <w:rPr>
          <w:rFonts w:eastAsia="Times New Roman" w:cs="Times New Roman"/>
          <w:szCs w:val="24"/>
        </w:rPr>
        <w:t xml:space="preserve">φωνούμε απολύτως και σήμερα το εισάγουμε στη διαδικασία αυτή. </w:t>
      </w:r>
    </w:p>
    <w:p w14:paraId="02B3124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Έτσι, διασφαλίζουμε ταυτόχρονα τους πολίτες, κύριε Σκρέκα, το οποίο δεν είχε γίνει μέχρι τώρα. Δεν προβλεπόταν στον νόμο. Εμείς το κάνουμε, εμείς το εισάγουμε, ενώ υπάρχει παλαιότερος νόμος από</w:t>
      </w:r>
      <w:r>
        <w:rPr>
          <w:rFonts w:eastAsia="Times New Roman" w:cs="Times New Roman"/>
          <w:szCs w:val="24"/>
        </w:rPr>
        <w:t xml:space="preserve"> το 1979 που το προέβλεπε και δεν υλοποιήθηκε. </w:t>
      </w:r>
    </w:p>
    <w:p w14:paraId="02B3124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επιβάλλουμε χρονικό διάστημα, ώστε να γίνει αυτό μέχρι την κύρωση του χάρτη, για να μπορέσει να είναι και για τη </w:t>
      </w:r>
      <w:r>
        <w:rPr>
          <w:rFonts w:eastAsia="Times New Roman" w:cs="Times New Roman"/>
          <w:szCs w:val="24"/>
        </w:rPr>
        <w:lastRenderedPageBreak/>
        <w:t xml:space="preserve">δημόσια διοίκηση κανόνας αυτό που πρέπει να κάνει και όχι χαλαρή πρόβλεψη. Πρέπει να είναι </w:t>
      </w:r>
      <w:r>
        <w:rPr>
          <w:rFonts w:eastAsia="Times New Roman" w:cs="Times New Roman"/>
          <w:szCs w:val="24"/>
        </w:rPr>
        <w:t>κανόνας μέχρι τον Νοέμβριο του 2017!</w:t>
      </w:r>
    </w:p>
    <w:p w14:paraId="02B3124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 επειδή δεν υπάρχει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προσωπικό, σας ενημερώνω ότι εμείς ήδη έχουμε λάβει πρόνοια. Με αποκεντρωμένες διοικήσεις της χώρας έχουμε εισάγει σε ΣΑΕ περιφερειών κωδικό και έχουν πάει ήδη οκταμ</w:t>
      </w:r>
      <w:r>
        <w:rPr>
          <w:rFonts w:eastAsia="Times New Roman" w:cs="Times New Roman"/>
          <w:szCs w:val="24"/>
        </w:rPr>
        <w:t>ή</w:t>
      </w:r>
      <w:r>
        <w:rPr>
          <w:rFonts w:eastAsia="Times New Roman" w:cs="Times New Roman"/>
          <w:szCs w:val="24"/>
        </w:rPr>
        <w:t>ν</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διαρκείας</w:t>
      </w:r>
      <w:r>
        <w:rPr>
          <w:rFonts w:eastAsia="Times New Roman" w:cs="Times New Roman"/>
          <w:szCs w:val="24"/>
        </w:rPr>
        <w:t xml:space="preserve"> επιστ</w:t>
      </w:r>
      <w:r>
        <w:rPr>
          <w:rFonts w:eastAsia="Times New Roman" w:cs="Times New Roman"/>
          <w:szCs w:val="24"/>
        </w:rPr>
        <w:t>ήμονες</w:t>
      </w:r>
      <w:r>
        <w:rPr>
          <w:rFonts w:eastAsia="Times New Roman" w:cs="Times New Roman"/>
          <w:szCs w:val="24"/>
        </w:rPr>
        <w:t>,</w:t>
      </w:r>
      <w:r>
        <w:rPr>
          <w:rFonts w:eastAsia="Times New Roman" w:cs="Times New Roman"/>
          <w:szCs w:val="24"/>
        </w:rPr>
        <w:t xml:space="preserve"> δασικής επιστήμης</w:t>
      </w:r>
      <w:r>
        <w:rPr>
          <w:rFonts w:eastAsia="Times New Roman" w:cs="Times New Roman"/>
          <w:szCs w:val="24"/>
        </w:rPr>
        <w:t>,</w:t>
      </w:r>
      <w:r>
        <w:rPr>
          <w:rFonts w:eastAsia="Times New Roman" w:cs="Times New Roman"/>
          <w:szCs w:val="24"/>
        </w:rPr>
        <w:t xml:space="preserve"> για να υποστηρίξουν τα σημεία στήριξης και τα σημεία αντιρρήσεων. Και θα λάβουμε και άλλη πρόβλεψη ενίσχυσης των υπηρεσιών μέχρι το τέλος του 2017</w:t>
      </w:r>
      <w:r>
        <w:rPr>
          <w:rFonts w:eastAsia="Times New Roman" w:cs="Times New Roman"/>
          <w:szCs w:val="24"/>
        </w:rPr>
        <w:t>,</w:t>
      </w:r>
      <w:r>
        <w:rPr>
          <w:rFonts w:eastAsia="Times New Roman" w:cs="Times New Roman"/>
          <w:szCs w:val="24"/>
        </w:rPr>
        <w:t xml:space="preserve"> για να γίνει αυτό το τιτάνιο έργο. </w:t>
      </w:r>
    </w:p>
    <w:p w14:paraId="02B3124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Διότι εμείς θα στηρίξουμε τη δημόσια διοίκηση</w:t>
      </w:r>
      <w:r>
        <w:rPr>
          <w:rFonts w:eastAsia="Times New Roman" w:cs="Times New Roman"/>
          <w:szCs w:val="24"/>
        </w:rPr>
        <w:t xml:space="preserve"> και δεν θα απολύσουμε δημοσίους υπαλλήλους, όπως κάνατε εσείς τα προηγούμενα χρόνια, διότι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στις αποκεντρωμένες δασικές υπηρεσίες βρήκαμε δημόσια διοίκηση μη στελεχωμένη εξαιτίας δικής σας υπαιτιότητας. </w:t>
      </w:r>
    </w:p>
    <w:p w14:paraId="02B3124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Έτσι, λοιπόν, δίνουμε τη δυνατότητα στους</w:t>
      </w:r>
      <w:r>
        <w:rPr>
          <w:rFonts w:eastAsia="Times New Roman" w:cs="Times New Roman"/>
          <w:szCs w:val="24"/>
        </w:rPr>
        <w:t xml:space="preserve"> πολίτες τώρα πια</w:t>
      </w:r>
      <w:r>
        <w:rPr>
          <w:rFonts w:eastAsia="Times New Roman" w:cs="Times New Roman"/>
          <w:szCs w:val="24"/>
        </w:rPr>
        <w:t>,</w:t>
      </w:r>
      <w:r>
        <w:rPr>
          <w:rFonts w:eastAsia="Times New Roman" w:cs="Times New Roman"/>
          <w:szCs w:val="24"/>
        </w:rPr>
        <w:t xml:space="preserve"> να υποβάλουν αντίρρηση στο υπόβαθρο της αναδάσωσης, </w:t>
      </w:r>
      <w:r>
        <w:rPr>
          <w:rFonts w:eastAsia="Times New Roman" w:cs="Times New Roman"/>
          <w:szCs w:val="24"/>
        </w:rPr>
        <w:lastRenderedPageBreak/>
        <w:t xml:space="preserve">το οποίο πάει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 xml:space="preserve">ντιρρήσεων. Όμως η άρση αναδάσωσης είναι στο </w:t>
      </w:r>
      <w:r>
        <w:rPr>
          <w:rFonts w:eastAsia="Times New Roman" w:cs="Times New Roman"/>
          <w:szCs w:val="24"/>
        </w:rPr>
        <w:t>δ</w:t>
      </w:r>
      <w:r>
        <w:rPr>
          <w:rFonts w:eastAsia="Times New Roman" w:cs="Times New Roman"/>
          <w:szCs w:val="24"/>
        </w:rPr>
        <w:t xml:space="preserve">ασαρχείο ως οφείλει. Άρα υπάρχουν απολύτως ξεκαθαρισμένοι ρόλοι και διαδικασίες. </w:t>
      </w:r>
    </w:p>
    <w:p w14:paraId="02B3124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αυτόχρονα σήμερα ζητάμε να </w:t>
      </w:r>
      <w:r>
        <w:rPr>
          <w:rFonts w:eastAsia="Times New Roman" w:cs="Times New Roman"/>
          <w:szCs w:val="24"/>
        </w:rPr>
        <w:t>υπάρχει η παράταση του χρόνου για άλλες σαράντα πέντε ημέρες. Ζητήσατε εξήντα αλλά το πάμε σαράντα πέντε, για να μπορέσουμε να κάνουμε, αν θέλετε, σύνθεση, γιατί αυτό κάνει το Κοινοβούλιο. Επίσης λύνουμε τα θέματα των αναδασωτέων περιοχών και σχετικά με τη</w:t>
      </w:r>
      <w:r>
        <w:rPr>
          <w:rFonts w:eastAsia="Times New Roman" w:cs="Times New Roman"/>
          <w:szCs w:val="24"/>
        </w:rPr>
        <w:t xml:space="preserve">ν άρση της αναδάσωσης από το </w:t>
      </w:r>
      <w:r>
        <w:rPr>
          <w:rFonts w:eastAsia="Times New Roman" w:cs="Times New Roman"/>
          <w:szCs w:val="24"/>
        </w:rPr>
        <w:t>δ</w:t>
      </w:r>
      <w:r>
        <w:rPr>
          <w:rFonts w:eastAsia="Times New Roman" w:cs="Times New Roman"/>
          <w:szCs w:val="24"/>
        </w:rPr>
        <w:t xml:space="preserve">ασαρχείο και τις δασικές υπηρεσίες αλλά και σχετικά με την υποβολή αντιρρήσεων επί του υποβάθρου, που μόνο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 xml:space="preserve">ντίρρησης μπορεί να λήξει. </w:t>
      </w:r>
    </w:p>
    <w:p w14:paraId="02B3124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εισάγουμε τους αναδασμούς που έπρεπε να έχουν εισαχθεί στην επιστημο</w:t>
      </w:r>
      <w:r>
        <w:rPr>
          <w:rFonts w:eastAsia="Times New Roman" w:cs="Times New Roman"/>
          <w:szCs w:val="24"/>
        </w:rPr>
        <w:t>νική ύλη, ενώ παράλληλα το μόνο το οποίο τροποποιούμε από τον νόμο του 2016 –παρά τα περί αντιθέτου λεγόμενα εκ του κ. Μανιάτη- είναι το ότι ο κυρωμένος χάρτης πηγαίνει στον ΟΠΕΚΕΠΕ και στη δημόσια περιουσία, ενώ ο αναρτημένος πάει μόνο προς ενημέρωση. Προ</w:t>
      </w:r>
      <w:r>
        <w:rPr>
          <w:rFonts w:eastAsia="Times New Roman" w:cs="Times New Roman"/>
          <w:szCs w:val="24"/>
        </w:rPr>
        <w:t xml:space="preserve">σθέσαμε τη φράση «προς ενημέρωση». Αυτή είναι η αλλαγή που κάναμε. Για όλες τις υπόλοιπες καταργούμενες διατάξεις που απαγγέλθηκαν εκ του Βήματος, αν δει κάποιος τη συνέχεια του κειμένου, λέει ότι </w:t>
      </w:r>
      <w:r>
        <w:rPr>
          <w:rFonts w:eastAsia="Times New Roman" w:cs="Times New Roman"/>
          <w:szCs w:val="24"/>
        </w:rPr>
        <w:lastRenderedPageBreak/>
        <w:t>καταργείται και συμπληρώνεται με αυτή που τροποποιεί, χωρίς</w:t>
      </w:r>
      <w:r>
        <w:rPr>
          <w:rFonts w:eastAsia="Times New Roman" w:cs="Times New Roman"/>
          <w:szCs w:val="24"/>
        </w:rPr>
        <w:t xml:space="preserve"> να αλλάζει τον νόμο του 2016. Ωραία είναι η δημιουργία εντυπώσεων! </w:t>
      </w:r>
    </w:p>
    <w:p w14:paraId="02B3124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Εγώ παρά ταύτα δεν θέλω να μπω σε αυτή τη συζήτηση, διότι εμάς εδώ μας ενδιαφέρει να προχωρήσουν οι δασικοί χάρτες. Και αν κάποιοι έχουν να κάνουν προτάσεις που να βελτιώνουν περαιτέρω το</w:t>
      </w:r>
      <w:r>
        <w:rPr>
          <w:rFonts w:eastAsia="Times New Roman" w:cs="Times New Roman"/>
          <w:szCs w:val="24"/>
        </w:rPr>
        <w:t xml:space="preserve"> θεσμικό πλαίσιο, ευχαρίστως να τις συζητήσουμε. Δεν μας πειράζει να κάνουμε καλύτερο το θεσμικό πλαίσιο, το οποίο δεν τόλμησαν τόσα χρόνια κάποιοι και να το κάνουν καλύτερο αλλά και να το υλοποιήσουν. Και νομίζω ότι αυτό πρέπει να είναι ξεκάθαρο. </w:t>
      </w:r>
    </w:p>
    <w:p w14:paraId="02B3124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Ας δούμ</w:t>
      </w:r>
      <w:r>
        <w:rPr>
          <w:rFonts w:eastAsia="Times New Roman" w:cs="Times New Roman"/>
          <w:szCs w:val="24"/>
        </w:rPr>
        <w:t xml:space="preserve">ε, όμως, τι θα έρθει στη συνέχεια, διότι γίνεται μια μεγάλη συζήτηση. Και επιτρέψτε μου να πω ότι για την τροπολογία της Νέας Δημοκρατίας και για ό,τι άλλο προταθεί, θα κρατήσω για το τέλος την τοποθέτησή μου. </w:t>
      </w:r>
    </w:p>
    <w:p w14:paraId="02B3125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Είναι γεγονός ότι έχουμε ήδη προετοιμάσει –τα</w:t>
      </w:r>
      <w:r>
        <w:rPr>
          <w:rFonts w:eastAsia="Times New Roman" w:cs="Times New Roman"/>
          <w:szCs w:val="24"/>
        </w:rPr>
        <w:t xml:space="preserve"> είπα στην </w:t>
      </w:r>
      <w:r>
        <w:rPr>
          <w:rFonts w:eastAsia="Times New Roman" w:cs="Times New Roman"/>
          <w:szCs w:val="24"/>
        </w:rPr>
        <w:t xml:space="preserve">επιτροπή </w:t>
      </w:r>
      <w:r>
        <w:rPr>
          <w:rFonts w:eastAsia="Times New Roman" w:cs="Times New Roman"/>
          <w:szCs w:val="24"/>
        </w:rPr>
        <w:t>και καλό είναι να τα ξέρετε- και θα υπάρξει υπουργική απόφαση σχετικά με τα πρόδηλα λάθη. Δεν θα ευθύνεται ο πολίτης και δεν θα πληρώνει τέλος αντιρρήσεων για τις περιοχές και τα σημεία για τα οποία έχει γίνει λάθος από την υπηρεσία ή α</w:t>
      </w:r>
      <w:r>
        <w:rPr>
          <w:rFonts w:eastAsia="Times New Roman" w:cs="Times New Roman"/>
          <w:szCs w:val="24"/>
        </w:rPr>
        <w:t xml:space="preserve">πό </w:t>
      </w:r>
      <w:r>
        <w:rPr>
          <w:rFonts w:eastAsia="Times New Roman" w:cs="Times New Roman"/>
          <w:szCs w:val="24"/>
        </w:rPr>
        <w:lastRenderedPageBreak/>
        <w:t xml:space="preserve">τη μελέτη. Αυτά θα ξεκαθαριστούν ποια είναι. Για παράδειγμα, τέτοιο είναι η μετατόπιση ορίων μεταξύ των αγροτεμαχίων. Δεν ευθύνεται ο πολίτης αν ο ένας χάρτης δεν έχει «κάτσει» επάνω στον άλλον. </w:t>
      </w:r>
    </w:p>
    <w:p w14:paraId="02B3125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Τέτοια είναι επίσης προβλήματα που προκύπτουν από την ώρα</w:t>
      </w:r>
      <w:r>
        <w:rPr>
          <w:rFonts w:eastAsia="Times New Roman" w:cs="Times New Roman"/>
          <w:szCs w:val="24"/>
        </w:rPr>
        <w:t xml:space="preserve"> λήψης της φωτογραφίας και από τη φωτοερμηνεία, τα οποία είναι απόλυτα ξεκάθαρα, ή σχετικά με το αν ένας ελαιώνας έχει αναγνωστεί ως δάσος. Ακόμα, προβλήματα που έχουν να κάνουν με τις δασικές καλλιέργειες. Η δασική καλλιέργεια είναι άλλη από το δάσος. Μπο</w:t>
      </w:r>
      <w:r>
        <w:rPr>
          <w:rFonts w:eastAsia="Times New Roman" w:cs="Times New Roman"/>
          <w:szCs w:val="24"/>
        </w:rPr>
        <w:t xml:space="preserve">ρεί να είναι δασική καλλιέργεια και ως δασική καλλιέργεια θα πρέπει να καταγραφεί στον δασικό χάρτη με τα οφέλη που έχει αυτή η δραστηριότητα. </w:t>
      </w:r>
    </w:p>
    <w:p w14:paraId="02B3125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αυτό που νομίζω ότι πρέπει να πούμε είναι ότι πράγματι εμείς θα έρθουμε σε κανονική νομοθετική διαδι</w:t>
      </w:r>
      <w:r>
        <w:rPr>
          <w:rFonts w:eastAsia="Times New Roman" w:cs="Times New Roman"/>
          <w:szCs w:val="24"/>
        </w:rPr>
        <w:t xml:space="preserve">κασία για να συζητήσουμε για το πώς νόμιμα οι αγρότες θα παραλάβουν εκτάσεις που έχουν εκχερσωθεί, είτε προ του 1975 είτε μετά το 1975 και μέχρι το 2007 που προβλέπεται από τη νομοθεσία, χωρίς να θίξουμε τη διαδικασία των επιδοτήσεων. </w:t>
      </w:r>
    </w:p>
    <w:p w14:paraId="02B31253"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Κύριε Υπουργέ, ολοκληρώστε παρακαλώ.</w:t>
      </w:r>
    </w:p>
    <w:p w14:paraId="02B3125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Τελειώνω, κύριε Πρόεδρε.</w:t>
      </w:r>
    </w:p>
    <w:p w14:paraId="02B3125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Η αίτηση χρήσης ή εξαγοράς θα συνδεθεί με την αναστολή της κύρωσης, αλλά θα έχει χρονοδιάγραμμα μέχρι το τέλος </w:t>
      </w:r>
      <w:r>
        <w:rPr>
          <w:rFonts w:eastAsia="Times New Roman" w:cs="Times New Roman"/>
          <w:szCs w:val="24"/>
        </w:rPr>
        <w:t>του χρόνου, για να τελειώσει και αυτό. Άρα, δεν θα αμφισβητηθεί η διαδικασία αυτή, χωρίς να βάζουμε πρόσθετο κόστος, αλλά μειώνοντας το κόστος για τον αγρότη, διότι αυτό που μας ενδιαφέρει είναι η αποτύπωση της κανονικότητας και της νομιμότητας και στον αγ</w:t>
      </w:r>
      <w:r>
        <w:rPr>
          <w:rFonts w:eastAsia="Times New Roman" w:cs="Times New Roman"/>
          <w:szCs w:val="24"/>
        </w:rPr>
        <w:t xml:space="preserve">ροτικό χώρο. Γιατί η αγροτική χρήση από το Σύνταγμα έχει ισοδύναμα χαρακτηριστικά με τη δασική, αλλά όχι η κατοικία, η καταπάτηση για τη βίλα ή για την πισίνα που μπορεί να έχει γίνει και πρέπει να μας βρει όλους απέναντι και όλους αντίθετους. </w:t>
      </w:r>
    </w:p>
    <w:p w14:paraId="02B3125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Αυτές είναι</w:t>
      </w:r>
      <w:r>
        <w:rPr>
          <w:rFonts w:eastAsia="Times New Roman" w:cs="Times New Roman"/>
          <w:szCs w:val="24"/>
        </w:rPr>
        <w:t xml:space="preserve"> οι διαφορές, τις οποίες θα τις συζητήσουμε σε ειδική νομοθετική διαδικασία, όχι στην κύρωση μίας σύμβασης, έτσι όπως νομίζω ότι πρέπει να γίνει. Άρα, τίποτα δεν καταργείτε, υπάρχουν τροποποιήσεις. Στα σχέδια πόλης πρέπει να βοηθήσουν οι δήμοι. </w:t>
      </w:r>
    </w:p>
    <w:p w14:paraId="02B3125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τη γεωργική μελέτη που μας κατηγόρησε ο κ. Μανιάτης ότι εισάγουμε ως βάρος για τους πολίτες, πρέπει να του θυμίσω ότι ο ίδιος το νομοθέτησε. Και θα καταθέσω, εάν </w:t>
      </w:r>
      <w:r>
        <w:rPr>
          <w:rFonts w:eastAsia="Times New Roman" w:cs="Times New Roman"/>
          <w:szCs w:val="24"/>
        </w:rPr>
        <w:lastRenderedPageBreak/>
        <w:t>χρειαστεί, το ΦΕΚ με τον νόμο που το προβλέπει -δεν το νομοθετήσαμε εμείς- και θα συζητήσουμε</w:t>
      </w:r>
      <w:r>
        <w:rPr>
          <w:rFonts w:eastAsia="Times New Roman" w:cs="Times New Roman"/>
          <w:szCs w:val="24"/>
        </w:rPr>
        <w:t xml:space="preserve"> και για αυτό το βάρος στη διαδικασία της νομοθέτησης, που είπα ότι θα επακολουθήσει τις επόμενες εβδομάδες. Ταυτόχρονα λύνουμε όλα τα θέματα σχετικά με τους αναδασμούς. </w:t>
      </w:r>
    </w:p>
    <w:p w14:paraId="02B3125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Τέλος, κύριε </w:t>
      </w:r>
      <w:proofErr w:type="spellStart"/>
      <w:r>
        <w:rPr>
          <w:rFonts w:eastAsia="Times New Roman" w:cs="Times New Roman"/>
          <w:szCs w:val="24"/>
        </w:rPr>
        <w:t>Καραθανασόπουλε</w:t>
      </w:r>
      <w:proofErr w:type="spellEnd"/>
      <w:r>
        <w:rPr>
          <w:rFonts w:eastAsia="Times New Roman" w:cs="Times New Roman"/>
          <w:szCs w:val="24"/>
        </w:rPr>
        <w:t>, να σας πω προς διευκρίνιση ότι η Επιτροπή Αντιρρήσεων δ</w:t>
      </w:r>
      <w:r>
        <w:rPr>
          <w:rFonts w:eastAsia="Times New Roman" w:cs="Times New Roman"/>
          <w:szCs w:val="24"/>
        </w:rPr>
        <w:t xml:space="preserve">ύναται να εξετάσει το υπόβαθρο των αναδασωτέων –και εμμένουμε σε αυτό- για να μπορεί να γίνει η συζήτηση για την άρση αναδάσωσης σωστά και τυπικά και περιβαλλοντικά. Μόνο τα άλφα-άλφα μπορούν να πηγαίνουν για άρση αναδάσωσης, μόνο αυτό μπορεί να κάνει η </w:t>
      </w:r>
      <w:r>
        <w:rPr>
          <w:rFonts w:eastAsia="Times New Roman" w:cs="Times New Roman"/>
          <w:szCs w:val="24"/>
        </w:rPr>
        <w:t>Δα</w:t>
      </w:r>
      <w:r>
        <w:rPr>
          <w:rFonts w:eastAsia="Times New Roman" w:cs="Times New Roman"/>
          <w:szCs w:val="24"/>
        </w:rPr>
        <w:t>σική Υπηρεσία</w:t>
      </w:r>
      <w:r>
        <w:rPr>
          <w:rFonts w:eastAsia="Times New Roman" w:cs="Times New Roman"/>
          <w:szCs w:val="24"/>
        </w:rPr>
        <w:t xml:space="preserve">. Και σε αυτό συμφωνούν και τα επιμελητήρια και οι επιστήμονες, γιατί το συζητήσαμε με αυτούς. </w:t>
      </w:r>
    </w:p>
    <w:p w14:paraId="02B3125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Από την άλλη μεριά θα πρέπει να πω ότι το αποτέλεσμα της διαδικασίας πρέπει να είναι μια διαδικασία που θα λύσει το πρόβλημα, χωρίς να τρέχουν όλοι</w:t>
      </w:r>
      <w:r>
        <w:rPr>
          <w:rFonts w:eastAsia="Times New Roman" w:cs="Times New Roman"/>
          <w:szCs w:val="24"/>
        </w:rPr>
        <w:t xml:space="preserve"> για αντιρρήσεις, αλλά λύνοντας τα επιμέρους ζητήματα όπως είναι οι αναδασωτέες, τα πρόδηλα λάθη, οι εκχερσώσεις από τις Διευθύνσεις Δασών. Δεν θέ</w:t>
      </w:r>
      <w:r>
        <w:rPr>
          <w:rFonts w:eastAsia="Times New Roman" w:cs="Times New Roman"/>
          <w:szCs w:val="24"/>
        </w:rPr>
        <w:lastRenderedPageBreak/>
        <w:t xml:space="preserve">λουν αντίρρηση. Αντίρρηση θέλει μόνο εκεί που διαφωνεί ο ιδιοκτήτης με τον χαρακτηρισμό της χρήσης όσον αφορά </w:t>
      </w:r>
      <w:r>
        <w:rPr>
          <w:rFonts w:eastAsia="Times New Roman" w:cs="Times New Roman"/>
          <w:szCs w:val="24"/>
        </w:rPr>
        <w:t>τις αεροφωτογραφίες που υπάρχουν.</w:t>
      </w:r>
    </w:p>
    <w:p w14:paraId="02B3125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Συνταγματικά έχει ξεκαθαρίσει -δεν το αμφισβητεί κανένας- ότι οι χρονολογίες της παλαιότερης λήψης είναι ξεκάθαρες και είναι το 1945 -δεν το συζητά κανένας επιστημονικός και πολιτικός χώρος, μην το εισάγετε ξανά στη συζήτη</w:t>
      </w:r>
      <w:r>
        <w:rPr>
          <w:rFonts w:eastAsia="Times New Roman" w:cs="Times New Roman"/>
          <w:szCs w:val="24"/>
        </w:rPr>
        <w:t xml:space="preserve">ση. Εάν δεν υπάρχει ευκρινώς από το 1945 πηγαίνουμε στο 1960. Επίσης, η τελευταία αποτύπωση που έχουμε το 2007, είναι η βάση επί της οποίας γίνεται όλη η αξιολόγηση. </w:t>
      </w:r>
    </w:p>
    <w:p w14:paraId="02B3125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κύριε Υπουργέ, να αφήσουμε κάτι για να διευκολυνθ</w:t>
      </w:r>
      <w:r>
        <w:rPr>
          <w:rFonts w:eastAsia="Times New Roman" w:cs="Times New Roman"/>
          <w:szCs w:val="24"/>
        </w:rPr>
        <w:t>εί η κοινοβουλευτική διαδικασία.</w:t>
      </w:r>
    </w:p>
    <w:p w14:paraId="02B3125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Θα παραμείνουμε σε αυτή τη συζήτηση. Ο στόχος είναι αυτή τη μεγάλη πολιτική αλλαγή που ξεκινήσαμε να την ολοκληρώσουμε με τη συνεργασία όλων.</w:t>
      </w:r>
    </w:p>
    <w:p w14:paraId="02B3125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τώ πάρα πολύ.</w:t>
      </w:r>
    </w:p>
    <w:p w14:paraId="02B3125E"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2B3125F"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Κύριε Πρόεδρε, θα παρακαλέσω να λάβω τον λόγο επί προσωπικού. </w:t>
      </w:r>
    </w:p>
    <w:p w14:paraId="02B3126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 </w:t>
      </w:r>
    </w:p>
    <w:p w14:paraId="02B3126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w:t>
      </w:r>
      <w:r>
        <w:rPr>
          <w:rFonts w:eastAsia="Times New Roman" w:cs="Times New Roman"/>
          <w:szCs w:val="24"/>
        </w:rPr>
        <w:t xml:space="preserve">ρόεδρε, είναι η σειρά μου να λάβω τον λόγο. </w:t>
      </w:r>
    </w:p>
    <w:p w14:paraId="02B31262"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Καρρά, θα πάρετε τον λόγο μετά. Ο κ. </w:t>
      </w:r>
      <w:proofErr w:type="spellStart"/>
      <w:r>
        <w:rPr>
          <w:rFonts w:eastAsia="Times New Roman" w:cs="Times New Roman"/>
          <w:szCs w:val="24"/>
        </w:rPr>
        <w:t>Παναγιώταρος</w:t>
      </w:r>
      <w:proofErr w:type="spellEnd"/>
      <w:r>
        <w:rPr>
          <w:rFonts w:eastAsia="Times New Roman" w:cs="Times New Roman"/>
          <w:szCs w:val="24"/>
        </w:rPr>
        <w:t xml:space="preserve"> έχει μια επείγουσα υποχρέωση. </w:t>
      </w:r>
    </w:p>
    <w:p w14:paraId="02B31263"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Το κατανοώ, αλλά παπάς δεν είμαι, κύριε Πρόεδρε, όπως με αποκα</w:t>
      </w:r>
      <w:r>
        <w:rPr>
          <w:rFonts w:eastAsia="Times New Roman" w:cs="Times New Roman"/>
          <w:szCs w:val="24"/>
        </w:rPr>
        <w:t>λέσατε προηγουμένως.</w:t>
      </w:r>
    </w:p>
    <w:p w14:paraId="02B3126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Εσάς.</w:t>
      </w:r>
    </w:p>
    <w:p w14:paraId="02B3126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Γιατί είπατε «αν είσαι και παπάς θα πας με την αράδα σου». </w:t>
      </w:r>
    </w:p>
    <w:p w14:paraId="02B3126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Γιατί το πήρατε προσωπικά; </w:t>
      </w:r>
    </w:p>
    <w:p w14:paraId="02B31267"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Κύριε Πρόεδρε, παρακάλεσα επ</w:t>
      </w:r>
      <w:r>
        <w:rPr>
          <w:rFonts w:eastAsia="Times New Roman" w:cs="Times New Roman"/>
          <w:szCs w:val="24"/>
        </w:rPr>
        <w:t>ανειλημμένα να λάβω τον λόγο επί προσωπικού. Ο κύριος Υπουργός αναφέρθηκε πέντε φορές στο όνομά μου και</w:t>
      </w:r>
      <w:r>
        <w:rPr>
          <w:rFonts w:eastAsia="Times New Roman" w:cs="Times New Roman"/>
          <w:szCs w:val="24"/>
        </w:rPr>
        <w:t xml:space="preserve"> </w:t>
      </w:r>
      <w:r>
        <w:rPr>
          <w:rFonts w:eastAsia="Times New Roman" w:cs="Times New Roman"/>
          <w:szCs w:val="24"/>
        </w:rPr>
        <w:t xml:space="preserve">προφανώς θεωρώ ότι θα πρέπει να μου δώσετε τον λόγο επί προσωπικού. </w:t>
      </w:r>
    </w:p>
    <w:p w14:paraId="02B31268"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δεν θα μου υποδείξετε ποιο είναι το χρέος</w:t>
      </w:r>
      <w:r>
        <w:rPr>
          <w:rFonts w:eastAsia="Times New Roman" w:cs="Times New Roman"/>
          <w:szCs w:val="24"/>
        </w:rPr>
        <w:t xml:space="preserve"> μου. </w:t>
      </w:r>
    </w:p>
    <w:p w14:paraId="02B31269"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αναφέρθηκε πέντε φορές σε εμένα. </w:t>
      </w:r>
    </w:p>
    <w:p w14:paraId="02B3126A"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θα μου το υποδείξετε!</w:t>
      </w:r>
    </w:p>
    <w:p w14:paraId="02B3126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Πρέπει να μου δώσετε τον λόγο. </w:t>
      </w:r>
    </w:p>
    <w:p w14:paraId="02B3126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Κατ’ αρχάς, καθίστε κάτω, ως έχετε υποχρ</w:t>
      </w:r>
      <w:r>
        <w:rPr>
          <w:rFonts w:eastAsia="Times New Roman" w:cs="Times New Roman"/>
          <w:szCs w:val="24"/>
        </w:rPr>
        <w:t xml:space="preserve">έωση. </w:t>
      </w:r>
    </w:p>
    <w:p w14:paraId="02B3126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Μα, αναφέρθηκε στο όνομά μου, κύριε Πρόεδρε! </w:t>
      </w:r>
    </w:p>
    <w:p w14:paraId="02B3126E"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Κατ’ αρχάς εάν όποιου ακούγεται το όνομα εδώ μέσα τεκμηριώνει προσωπικό θέμα, δεν θα τελειώσει ποτέ η συνεδρίαση. Όμως, πείτε τι έχετε να πείτε για ένα λεπτό.</w:t>
      </w:r>
    </w:p>
    <w:p w14:paraId="02B3126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02B3127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Κύριε Πρόεδρε, ευχαριστώ πολύ. </w:t>
      </w:r>
    </w:p>
    <w:p w14:paraId="02B3127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Θέλω τον λόγο επί προσ</w:t>
      </w:r>
      <w:r>
        <w:rPr>
          <w:rFonts w:eastAsia="Times New Roman" w:cs="Times New Roman"/>
          <w:szCs w:val="24"/>
        </w:rPr>
        <w:t xml:space="preserve">ωπικού, διότι </w:t>
      </w:r>
      <w:proofErr w:type="spellStart"/>
      <w:r>
        <w:rPr>
          <w:rFonts w:eastAsia="Times New Roman" w:cs="Times New Roman"/>
          <w:szCs w:val="24"/>
        </w:rPr>
        <w:t>ψευδέστατα</w:t>
      </w:r>
      <w:proofErr w:type="spellEnd"/>
      <w:r>
        <w:rPr>
          <w:rFonts w:eastAsia="Times New Roman" w:cs="Times New Roman"/>
          <w:szCs w:val="24"/>
        </w:rPr>
        <w:t xml:space="preserve"> ο Υπουργός αναφερόμενος πέντε φορές στο όνομά μου εξαπάτησε το </w:t>
      </w:r>
      <w:r>
        <w:rPr>
          <w:rFonts w:eastAsia="Times New Roman" w:cs="Times New Roman"/>
          <w:szCs w:val="24"/>
        </w:rPr>
        <w:t xml:space="preserve">εθνικό </w:t>
      </w:r>
      <w:r>
        <w:rPr>
          <w:rFonts w:eastAsia="Times New Roman" w:cs="Times New Roman"/>
          <w:szCs w:val="24"/>
        </w:rPr>
        <w:t>Κοινοβούλιο. Ενδεικτικά μόνο σας το λέω, ώστε εάν μου δώσετε τον λόγο για μεγαλύτερο χρονικό διάστημα, να τεκμηριώσω τον λόγο επί προσωπικού.</w:t>
      </w:r>
    </w:p>
    <w:p w14:paraId="02B3127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Θα καταθέσω για τα </w:t>
      </w:r>
      <w:r>
        <w:rPr>
          <w:rFonts w:eastAsia="Times New Roman" w:cs="Times New Roman"/>
          <w:szCs w:val="24"/>
        </w:rPr>
        <w:t xml:space="preserve">Πρακτικά την υπογραφή του Υπουργού του και του Αντιπροέδρου της </w:t>
      </w:r>
      <w:r>
        <w:rPr>
          <w:rFonts w:eastAsia="Times New Roman" w:cs="Times New Roman"/>
          <w:szCs w:val="24"/>
        </w:rPr>
        <w:t xml:space="preserve">Κυβέρνησής </w:t>
      </w:r>
      <w:r>
        <w:rPr>
          <w:rFonts w:eastAsia="Times New Roman" w:cs="Times New Roman"/>
          <w:szCs w:val="24"/>
        </w:rPr>
        <w:t>του με ημερομηνία Μάιο του 2016,  που λέει ότι το 17% της ΔΕΗ θα πωληθεί σε ιδιώτη. Ήταν τον Μάιο του 2016 με υπογραφές του Δραγασάκη, του Σκουρλέτη και Σταθάκη. Παρακαλώ το καταθέτ</w:t>
      </w:r>
      <w:r>
        <w:rPr>
          <w:rFonts w:eastAsia="Times New Roman" w:cs="Times New Roman"/>
          <w:szCs w:val="24"/>
        </w:rPr>
        <w:t>ω στα Πρακτικά, για να δούμε ποιος λέει ψέματα.</w:t>
      </w:r>
    </w:p>
    <w:p w14:paraId="02B3127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Μανιάτης καταθέτει για τα Πρακτικά το προαναφερθέν έγγραφο, το οποία βρίσκεται στο αρχείο του Τμήματος Γραμματείας της Διεύθυνσης Στενογραφίας και  Πρακτικών της </w:t>
      </w:r>
      <w:r>
        <w:rPr>
          <w:rFonts w:eastAsia="Times New Roman" w:cs="Times New Roman"/>
          <w:szCs w:val="24"/>
        </w:rPr>
        <w:t>Βουλής)</w:t>
      </w:r>
    </w:p>
    <w:p w14:paraId="02B3127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w:t>
      </w:r>
      <w:proofErr w:type="spellStart"/>
      <w:r>
        <w:rPr>
          <w:rFonts w:eastAsia="Times New Roman" w:cs="Times New Roman"/>
          <w:szCs w:val="24"/>
        </w:rPr>
        <w:t>ψευδέστατα</w:t>
      </w:r>
      <w:proofErr w:type="spellEnd"/>
      <w:r>
        <w:rPr>
          <w:rFonts w:eastAsia="Times New Roman" w:cs="Times New Roman"/>
          <w:szCs w:val="24"/>
        </w:rPr>
        <w:t xml:space="preserve"> ο κύριος Υπουργός εξαπάτησε το </w:t>
      </w:r>
      <w:r>
        <w:rPr>
          <w:rFonts w:eastAsia="Times New Roman" w:cs="Times New Roman"/>
          <w:szCs w:val="24"/>
        </w:rPr>
        <w:t xml:space="preserve">εθνικό </w:t>
      </w:r>
      <w:r>
        <w:rPr>
          <w:rFonts w:eastAsia="Times New Roman" w:cs="Times New Roman"/>
          <w:szCs w:val="24"/>
        </w:rPr>
        <w:t xml:space="preserve">Κοινοβούλιο λέγοντας ότι στο </w:t>
      </w:r>
      <w:r>
        <w:rPr>
          <w:rFonts w:eastAsia="Times New Roman" w:cs="Times New Roman"/>
          <w:szCs w:val="24"/>
        </w:rPr>
        <w:t xml:space="preserve">πρόγραμμα </w:t>
      </w:r>
      <w:r>
        <w:rPr>
          <w:rFonts w:eastAsia="Times New Roman" w:cs="Times New Roman"/>
          <w:szCs w:val="24"/>
        </w:rPr>
        <w:t xml:space="preserve">«Εξοικονομώ κατ’ </w:t>
      </w:r>
      <w:proofErr w:type="spellStart"/>
      <w:r>
        <w:rPr>
          <w:rFonts w:eastAsia="Times New Roman" w:cs="Times New Roman"/>
          <w:szCs w:val="24"/>
        </w:rPr>
        <w:t>Οίκον</w:t>
      </w:r>
      <w:proofErr w:type="spellEnd"/>
      <w:r>
        <w:rPr>
          <w:rFonts w:eastAsia="Times New Roman" w:cs="Times New Roman"/>
          <w:szCs w:val="24"/>
        </w:rPr>
        <w:t>» μπήκαν μόνο δεκαπέντε χιλιάδες οικογέ</w:t>
      </w:r>
      <w:r>
        <w:rPr>
          <w:rFonts w:eastAsia="Times New Roman" w:cs="Times New Roman"/>
          <w:szCs w:val="24"/>
        </w:rPr>
        <w:lastRenderedPageBreak/>
        <w:t>νειες, όταν γνωρίζει ότι είναι πάνω από σαράντα χιλιάδες οι οικογένειες που έχουν ε</w:t>
      </w:r>
      <w:r>
        <w:rPr>
          <w:rFonts w:eastAsia="Times New Roman" w:cs="Times New Roman"/>
          <w:szCs w:val="24"/>
        </w:rPr>
        <w:t xml:space="preserve">νταχθεί και είναι πάνω από τετρακόσια τα εκατομμύρια που είχαμε διασφαλίσει. </w:t>
      </w:r>
    </w:p>
    <w:p w14:paraId="02B31275" w14:textId="77777777" w:rsidR="00A65738" w:rsidRDefault="00F83115">
      <w:pPr>
        <w:spacing w:after="0" w:line="600" w:lineRule="auto"/>
        <w:ind w:firstLine="720"/>
        <w:jc w:val="both"/>
        <w:rPr>
          <w:rFonts w:eastAsia="Times New Roman"/>
          <w:szCs w:val="24"/>
        </w:rPr>
      </w:pPr>
      <w:r>
        <w:rPr>
          <w:rFonts w:eastAsia="Times New Roman"/>
          <w:szCs w:val="24"/>
        </w:rPr>
        <w:t xml:space="preserve">Επειδή, λοιπόν, ψεύδεται και εξαπατά το </w:t>
      </w:r>
      <w:r>
        <w:rPr>
          <w:rFonts w:eastAsia="Times New Roman"/>
          <w:szCs w:val="24"/>
        </w:rPr>
        <w:t xml:space="preserve">εθνικό </w:t>
      </w:r>
      <w:r>
        <w:rPr>
          <w:rFonts w:eastAsia="Times New Roman"/>
          <w:szCs w:val="24"/>
        </w:rPr>
        <w:t>Κοινοβούλιο ενσυνειδήτως ο κύριος Υπουργός, παρακαλώ τον λόγο επί προσωπικού, για να τεκμηριώσω τα υπόλοιπα.</w:t>
      </w:r>
    </w:p>
    <w:p w14:paraId="02B31276" w14:textId="77777777" w:rsidR="00A65738" w:rsidRDefault="00F83115">
      <w:pPr>
        <w:spacing w:after="0" w:line="600" w:lineRule="auto"/>
        <w:ind w:firstLine="720"/>
        <w:jc w:val="both"/>
        <w:rPr>
          <w:rFonts w:eastAsia="Times New Roman"/>
          <w:szCs w:val="24"/>
        </w:rPr>
      </w:pPr>
      <w:r>
        <w:rPr>
          <w:rFonts w:eastAsia="Times New Roman"/>
          <w:b/>
          <w:szCs w:val="24"/>
        </w:rPr>
        <w:t>ΣΩΚΡΑΤΗΣ ΦΑΜΕΛΛΟΣ (Ανα</w:t>
      </w:r>
      <w:r>
        <w:rPr>
          <w:rFonts w:eastAsia="Times New Roman"/>
          <w:b/>
          <w:szCs w:val="24"/>
        </w:rPr>
        <w:t xml:space="preserve">πληρωτής Υπουργός Περιβάλλοντος και Ενέργειας): </w:t>
      </w:r>
      <w:r>
        <w:rPr>
          <w:rFonts w:eastAsia="Times New Roman"/>
          <w:szCs w:val="24"/>
        </w:rPr>
        <w:t>Κύριε Πρόεδρε, θα ήθελα τον λόγο.</w:t>
      </w:r>
    </w:p>
    <w:p w14:paraId="02B31277" w14:textId="77777777" w:rsidR="00A65738" w:rsidRDefault="00F8311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κύριε Υπουργέ.</w:t>
      </w:r>
    </w:p>
    <w:p w14:paraId="02B31278" w14:textId="77777777" w:rsidR="00A65738" w:rsidRDefault="00F83115">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Επαναλαμβάνω το εξής: Στην επίκαιρη επερώτηση πο</w:t>
      </w:r>
      <w:r>
        <w:rPr>
          <w:rFonts w:eastAsia="Times New Roman"/>
          <w:szCs w:val="24"/>
        </w:rPr>
        <w:t>υ έκανε η Δημοκρατική Συμπαράταξη, τοποθετήθηκα την Παρασκευή μπροστά στον κ. Μανιάτη και ξεκαθάρισα ότι η άποψη της ηγεσίας του Υπουργείου Περιβάλλοντος και Ενέργειας και της Κυβέρνησης είναι ότι το17% δεν πρέπει μέσω του ΤΑΙΠΕΔ να πουληθεί, αλλά να μεταφ</w:t>
      </w:r>
      <w:r>
        <w:rPr>
          <w:rFonts w:eastAsia="Times New Roman"/>
          <w:szCs w:val="24"/>
        </w:rPr>
        <w:t xml:space="preserve">ερθεί στο Ταμείο Συμμετοχών. Επί αυτού δέχομαι κριτική. Δεν είπα τίποτα </w:t>
      </w:r>
      <w:r>
        <w:rPr>
          <w:rFonts w:eastAsia="Times New Roman"/>
          <w:szCs w:val="24"/>
        </w:rPr>
        <w:lastRenderedPageBreak/>
        <w:t>άλλο, κύριε Μανιάτη. Βεβαιώνω ότι ήσασταν εδώ, μαζί μου, μέχρι το τέλος.</w:t>
      </w:r>
    </w:p>
    <w:p w14:paraId="02B31279" w14:textId="77777777" w:rsidR="00A65738" w:rsidRDefault="00F83115">
      <w:pPr>
        <w:spacing w:after="0" w:line="600" w:lineRule="auto"/>
        <w:ind w:firstLine="720"/>
        <w:jc w:val="both"/>
        <w:rPr>
          <w:rFonts w:eastAsia="Times New Roman"/>
          <w:szCs w:val="24"/>
        </w:rPr>
      </w:pPr>
      <w:r>
        <w:rPr>
          <w:rFonts w:eastAsia="Times New Roman"/>
          <w:szCs w:val="24"/>
        </w:rPr>
        <w:t xml:space="preserve">Δεύτερον, επανέλαβα σήμερα και το είπα και την Παρασκευή ότι στο πρόγραμμα «Εξοικονομώ </w:t>
      </w:r>
      <w:r>
        <w:rPr>
          <w:rFonts w:eastAsia="Times New Roman"/>
          <w:szCs w:val="24"/>
        </w:rPr>
        <w:t xml:space="preserve">κατ’ </w:t>
      </w:r>
      <w:proofErr w:type="spellStart"/>
      <w:r>
        <w:rPr>
          <w:rFonts w:eastAsia="Times New Roman"/>
          <w:szCs w:val="24"/>
        </w:rPr>
        <w:t>Οίκον</w:t>
      </w:r>
      <w:proofErr w:type="spellEnd"/>
      <w:r>
        <w:rPr>
          <w:rFonts w:eastAsia="Times New Roman"/>
          <w:szCs w:val="24"/>
        </w:rPr>
        <w:t xml:space="preserve"> </w:t>
      </w:r>
      <w:r>
        <w:rPr>
          <w:rFonts w:eastAsia="Times New Roman"/>
          <w:szCs w:val="24"/>
          <w:lang w:val="en-US"/>
        </w:rPr>
        <w:t>I</w:t>
      </w:r>
      <w:r>
        <w:rPr>
          <w:rFonts w:eastAsia="Times New Roman"/>
          <w:szCs w:val="24"/>
        </w:rPr>
        <w:t xml:space="preserve">» σαφέστατα </w:t>
      </w:r>
      <w:r>
        <w:rPr>
          <w:rFonts w:eastAsia="Times New Roman"/>
          <w:szCs w:val="24"/>
        </w:rPr>
        <w:t xml:space="preserve">εντάχθηκαν πενήντα χιλιάδες </w:t>
      </w:r>
      <w:proofErr w:type="spellStart"/>
      <w:r>
        <w:rPr>
          <w:rFonts w:eastAsia="Times New Roman"/>
          <w:szCs w:val="24"/>
        </w:rPr>
        <w:t>εκατόν</w:t>
      </w:r>
      <w:proofErr w:type="spellEnd"/>
      <w:r>
        <w:rPr>
          <w:rFonts w:eastAsia="Times New Roman"/>
          <w:szCs w:val="24"/>
        </w:rPr>
        <w:t xml:space="preserve"> τριάντα πέντε δικαιούχοι. Το θέμα είναι πώς χρηματοδοτήθηκαν, κύριε Μανιάτη. Με τους πόρους που είχε τότε το πρόγραμμα εντάχθηκαν γύρω στις δεκαπέντε χιλιάδες. Γιατί το λέω αυτό; Γιατί ήδη εμείς </w:t>
      </w:r>
      <w:r>
        <w:rPr>
          <w:rFonts w:eastAsia="Times New Roman"/>
          <w:szCs w:val="24"/>
        </w:rPr>
        <w:t xml:space="preserve">εισαγάγαμε </w:t>
      </w:r>
      <w:r>
        <w:rPr>
          <w:rFonts w:eastAsia="Times New Roman"/>
          <w:szCs w:val="24"/>
        </w:rPr>
        <w:t>ρύθμιση για χρη</w:t>
      </w:r>
      <w:r>
        <w:rPr>
          <w:rFonts w:eastAsia="Times New Roman"/>
          <w:szCs w:val="24"/>
        </w:rPr>
        <w:t xml:space="preserve">ματοδότηση για άλλους οχτώ χιλιάδες δικαιούχους και πρέπει να σας ομολογήσω ότι υπάρχει πολύ μεγάλη πίεση από τους υπόλοιπους περίπου είκοσι τέσσερις χιλιάδες δικαιούχους να βρούμε χρήματα για να μπουν και αυτοί. </w:t>
      </w:r>
    </w:p>
    <w:p w14:paraId="02B3127A" w14:textId="77777777" w:rsidR="00A65738" w:rsidRDefault="00F83115">
      <w:pPr>
        <w:spacing w:after="0" w:line="600" w:lineRule="auto"/>
        <w:ind w:firstLine="720"/>
        <w:jc w:val="both"/>
        <w:rPr>
          <w:rFonts w:eastAsia="Times New Roman"/>
          <w:szCs w:val="24"/>
        </w:rPr>
      </w:pPr>
      <w:r>
        <w:rPr>
          <w:rFonts w:eastAsia="Times New Roman"/>
          <w:szCs w:val="24"/>
        </w:rPr>
        <w:t>Εφόσον, λοιπόν, το υφιστάμεθα καθημερινά κ</w:t>
      </w:r>
      <w:r>
        <w:rPr>
          <w:rFonts w:eastAsia="Times New Roman"/>
          <w:szCs w:val="24"/>
        </w:rPr>
        <w:t>αι το ξέρουμε, νομίζω ότι δεν θα έπρεπε να το αμφισβητείτε, διότι έρχονται στο Υπουργείο και μας λένε «σας παρακαλούμε, βρείτε πόρους για να χρηματοδοτήσετε ένα πρόγραμμα, που οι άλλοι προκήρυξαν, οι προηγούμενοι, αλλά δεν είχαν λεφτά να μας χρηματοδοτήσου</w:t>
      </w:r>
      <w:r>
        <w:rPr>
          <w:rFonts w:eastAsia="Times New Roman"/>
          <w:szCs w:val="24"/>
        </w:rPr>
        <w:t>ν». Περί αυτού, όμως, νομίζω ότι δεν χρειάζεται καμμία άλλη διευκρίνιση.</w:t>
      </w:r>
    </w:p>
    <w:p w14:paraId="02B3127B" w14:textId="77777777" w:rsidR="00A65738" w:rsidRDefault="00F83115">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Εγώ, κύριε Μανιάτη, προτείνω το εξής: Να συνεχιστεί η ροή της συζήτησης και μετά θα πάρετε τον λόγο κάποια στιγμή.</w:t>
      </w:r>
    </w:p>
    <w:p w14:paraId="02B3127C" w14:textId="77777777" w:rsidR="00A65738" w:rsidRDefault="00F83115">
      <w:pPr>
        <w:spacing w:after="0" w:line="600" w:lineRule="auto"/>
        <w:ind w:firstLine="720"/>
        <w:jc w:val="both"/>
        <w:rPr>
          <w:rFonts w:eastAsia="Times New Roman"/>
          <w:szCs w:val="24"/>
        </w:rPr>
      </w:pPr>
      <w:r>
        <w:rPr>
          <w:rFonts w:eastAsia="Times New Roman"/>
          <w:b/>
          <w:szCs w:val="24"/>
        </w:rPr>
        <w:t>ΣΩΚΡΑΤΗΣ ΦΑΜΕΛΛΟΣ (Αναπληρωτής Υπου</w:t>
      </w:r>
      <w:r>
        <w:rPr>
          <w:rFonts w:eastAsia="Times New Roman"/>
          <w:b/>
          <w:szCs w:val="24"/>
        </w:rPr>
        <w:t xml:space="preserve">ργός Περιβάλλοντος και Ενέργειας): </w:t>
      </w:r>
      <w:r>
        <w:rPr>
          <w:rFonts w:eastAsia="Times New Roman"/>
          <w:szCs w:val="24"/>
        </w:rPr>
        <w:t xml:space="preserve">Κύριε Πρόεδρε, να προσθέσω κάτι. Δεν έθιξα κανέναν συνάδελφο. Δεν είπα κάτι ατιμωτικό, κάτι προσβλητικό. Ήταν απόλυτα αντικειμενική η κατάθεση της πολιτικής άποψης. </w:t>
      </w:r>
    </w:p>
    <w:p w14:paraId="02B3127D" w14:textId="77777777" w:rsidR="00A65738" w:rsidRDefault="00F8311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Συνεννοηθήκαμε, κύριε </w:t>
      </w:r>
      <w:r>
        <w:rPr>
          <w:rFonts w:eastAsia="Times New Roman"/>
          <w:szCs w:val="24"/>
        </w:rPr>
        <w:t>Υπουργέ.</w:t>
      </w:r>
    </w:p>
    <w:p w14:paraId="02B3127E" w14:textId="77777777" w:rsidR="00A65738" w:rsidRDefault="00F83115">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Αν κάποιος δεν ανέχεται την πραγματικότητα και την αλήθεια, λυπάμαι. Μάλλον φταίει η πολιτική σας, όχι εγώ.</w:t>
      </w:r>
    </w:p>
    <w:p w14:paraId="02B3127F" w14:textId="77777777" w:rsidR="00A65738" w:rsidRDefault="00F83115">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Ηρεμήστε, μην βιάζεστε. Θα τα πούμε.</w:t>
      </w:r>
    </w:p>
    <w:p w14:paraId="02B31280" w14:textId="77777777" w:rsidR="00A65738" w:rsidRDefault="00F8311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παρακαλώ!</w:t>
      </w:r>
    </w:p>
    <w:p w14:paraId="02B31281" w14:textId="77777777" w:rsidR="00A65738" w:rsidRDefault="00F83115">
      <w:pPr>
        <w:spacing w:after="0" w:line="600" w:lineRule="auto"/>
        <w:ind w:firstLine="720"/>
        <w:jc w:val="both"/>
        <w:rPr>
          <w:rFonts w:eastAsia="Times New Roman"/>
          <w:szCs w:val="24"/>
        </w:rPr>
      </w:pPr>
      <w:r>
        <w:rPr>
          <w:rFonts w:eastAsia="Times New Roman"/>
          <w:szCs w:val="24"/>
        </w:rPr>
        <w:t xml:space="preserve"> Ο κ. </w:t>
      </w:r>
      <w:proofErr w:type="spellStart"/>
      <w:r>
        <w:rPr>
          <w:rFonts w:eastAsia="Times New Roman"/>
          <w:szCs w:val="24"/>
        </w:rPr>
        <w:t>Παναγιώταρος</w:t>
      </w:r>
      <w:proofErr w:type="spellEnd"/>
      <w:r>
        <w:rPr>
          <w:rFonts w:eastAsia="Times New Roman"/>
          <w:szCs w:val="24"/>
        </w:rPr>
        <w:t xml:space="preserve"> έχει τον λόγο.</w:t>
      </w:r>
    </w:p>
    <w:p w14:paraId="02B31282" w14:textId="77777777" w:rsidR="00A65738" w:rsidRDefault="00F83115">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02B31283" w14:textId="77777777" w:rsidR="00A65738" w:rsidRDefault="00F83115">
      <w:pPr>
        <w:spacing w:after="0" w:line="600" w:lineRule="auto"/>
        <w:ind w:firstLine="720"/>
        <w:jc w:val="both"/>
        <w:rPr>
          <w:rFonts w:eastAsia="Times New Roman"/>
          <w:szCs w:val="24"/>
        </w:rPr>
      </w:pPr>
      <w:r>
        <w:rPr>
          <w:rFonts w:eastAsia="Times New Roman"/>
          <w:szCs w:val="24"/>
        </w:rPr>
        <w:lastRenderedPageBreak/>
        <w:t>Πριν μπω στα του νομοσχεδίου και στην επίμαχη τροπολογία για τους δασικούς χάρτες, θα ήθελα να κάνω ένα πολύ μικρό σχόλιο γ</w:t>
      </w:r>
      <w:r>
        <w:rPr>
          <w:rFonts w:eastAsia="Times New Roman"/>
          <w:szCs w:val="24"/>
        </w:rPr>
        <w:t xml:space="preserve">ια τον Υπουργό κ. </w:t>
      </w:r>
      <w:proofErr w:type="spellStart"/>
      <w:r>
        <w:rPr>
          <w:rFonts w:eastAsia="Times New Roman"/>
          <w:szCs w:val="24"/>
        </w:rPr>
        <w:t>Φάμελλο</w:t>
      </w:r>
      <w:proofErr w:type="spellEnd"/>
      <w:r>
        <w:rPr>
          <w:rFonts w:eastAsia="Times New Roman"/>
          <w:szCs w:val="24"/>
        </w:rPr>
        <w:t xml:space="preserve">, ο οποίος αρνείται να απαντήσει στο κατοχυρωμένο συνταγματικό δικαίωμα όλων των Βουλευτών, του </w:t>
      </w:r>
      <w:r>
        <w:rPr>
          <w:rFonts w:eastAsia="Times New Roman"/>
          <w:szCs w:val="24"/>
        </w:rPr>
        <w:t>κοινοβουλευτικού ελέγχου</w:t>
      </w:r>
      <w:r>
        <w:rPr>
          <w:rFonts w:eastAsia="Times New Roman"/>
          <w:szCs w:val="24"/>
        </w:rPr>
        <w:t xml:space="preserve">, με πρόσχημα «λόγους συνταγματικής τάξεως». </w:t>
      </w:r>
    </w:p>
    <w:p w14:paraId="02B31284" w14:textId="77777777" w:rsidR="00A65738" w:rsidRDefault="00F83115">
      <w:pPr>
        <w:spacing w:after="0" w:line="600" w:lineRule="auto"/>
        <w:ind w:firstLine="720"/>
        <w:jc w:val="both"/>
        <w:rPr>
          <w:rFonts w:eastAsia="Times New Roman"/>
          <w:szCs w:val="24"/>
        </w:rPr>
      </w:pPr>
      <w:r>
        <w:rPr>
          <w:rFonts w:eastAsia="Times New Roman"/>
          <w:szCs w:val="24"/>
        </w:rPr>
        <w:t xml:space="preserve">Να υπενθυμίσουμε στον κύριο Υπουργό ότι είμαστε η τρίτη πολιτική </w:t>
      </w:r>
      <w:r>
        <w:rPr>
          <w:rFonts w:eastAsia="Times New Roman"/>
          <w:szCs w:val="24"/>
        </w:rPr>
        <w:t>δύναμη, ότι είμαστε εκλεγμένοι για τέσσερις συνεχείς φορές στο ελληνικό Κοινοβούλιο, μία στο Ευρωκοινοβούλιο και όπως δείχνουν όλες οι δημοσκοπήσεις, ανεβαίνουμε συνεχώς, ενώ από ό,τι φαίνεται το κόμμα σας και εσείς ο ίδιος, στις επικείμενες εκλογές, όποτε</w:t>
      </w:r>
      <w:r>
        <w:rPr>
          <w:rFonts w:eastAsia="Times New Roman"/>
          <w:szCs w:val="24"/>
        </w:rPr>
        <w:t xml:space="preserve"> κι αν γίνουν αυτές, θα καταβαραθρωθείτε στην κυριολεξία και ενδεχομένως να μην είστε ούτε Βουλευτής στην περιφέρειά σας.</w:t>
      </w:r>
    </w:p>
    <w:p w14:paraId="02B31285" w14:textId="77777777" w:rsidR="00A65738" w:rsidRDefault="00F83115">
      <w:pPr>
        <w:spacing w:after="0" w:line="600" w:lineRule="auto"/>
        <w:ind w:firstLine="720"/>
        <w:jc w:val="both"/>
        <w:rPr>
          <w:rFonts w:eastAsia="Times New Roman"/>
          <w:szCs w:val="24"/>
        </w:rPr>
      </w:pPr>
      <w:r>
        <w:rPr>
          <w:rFonts w:eastAsia="Times New Roman"/>
          <w:szCs w:val="24"/>
        </w:rPr>
        <w:t xml:space="preserve">Αυτό ισχύει και για την </w:t>
      </w:r>
      <w:r>
        <w:rPr>
          <w:rFonts w:eastAsia="Times New Roman"/>
          <w:szCs w:val="24"/>
        </w:rPr>
        <w:t xml:space="preserve">κ. </w:t>
      </w:r>
      <w:proofErr w:type="spellStart"/>
      <w:r>
        <w:rPr>
          <w:rFonts w:eastAsia="Times New Roman"/>
          <w:szCs w:val="24"/>
        </w:rPr>
        <w:t>Παπανάτσιου</w:t>
      </w:r>
      <w:proofErr w:type="spellEnd"/>
      <w:r>
        <w:rPr>
          <w:rFonts w:eastAsia="Times New Roman"/>
          <w:szCs w:val="24"/>
        </w:rPr>
        <w:t>, που προχθές απαντώντας σε επίκαιρη ερώτηση του κ. Κασιδιάρη, αντί να απαντήσει στα της ερώτηση</w:t>
      </w:r>
      <w:r>
        <w:rPr>
          <w:rFonts w:eastAsia="Times New Roman"/>
          <w:szCs w:val="24"/>
        </w:rPr>
        <w:t>ς, απαντούσε σε διάφορα άσχετα ζητήματα σχετικά με το πώς βλέπει η Χρυσή Αυγή τον κοινοβουλευτισμό κ.λπ.</w:t>
      </w:r>
      <w:r>
        <w:rPr>
          <w:rFonts w:eastAsia="Times New Roman"/>
          <w:szCs w:val="24"/>
        </w:rPr>
        <w:t>.</w:t>
      </w:r>
      <w:r>
        <w:rPr>
          <w:rFonts w:eastAsia="Times New Roman"/>
          <w:szCs w:val="24"/>
        </w:rPr>
        <w:t xml:space="preserve"> </w:t>
      </w:r>
      <w:r>
        <w:rPr>
          <w:rFonts w:eastAsia="Times New Roman"/>
          <w:szCs w:val="24"/>
        </w:rPr>
        <w:t xml:space="preserve">Ο κ. Κασιδιάρης έχει εκλεγεί τέσσερις φορές, ενώ η </w:t>
      </w:r>
      <w:r>
        <w:rPr>
          <w:rFonts w:eastAsia="Times New Roman"/>
          <w:szCs w:val="24"/>
        </w:rPr>
        <w:lastRenderedPageBreak/>
        <w:t xml:space="preserve">κ. </w:t>
      </w:r>
      <w:proofErr w:type="spellStart"/>
      <w:r>
        <w:rPr>
          <w:rFonts w:eastAsia="Times New Roman"/>
          <w:szCs w:val="24"/>
        </w:rPr>
        <w:t>Παπανάτσιου</w:t>
      </w:r>
      <w:proofErr w:type="spellEnd"/>
      <w:r>
        <w:rPr>
          <w:rFonts w:eastAsia="Times New Roman"/>
          <w:szCs w:val="24"/>
        </w:rPr>
        <w:t xml:space="preserve"> είναι «δοτή», δεν έχει κατέβει στον πολιτικό στίβο για να δούμε τι σταυρούς θα πάρει</w:t>
      </w:r>
      <w:r>
        <w:rPr>
          <w:rFonts w:eastAsia="Times New Roman"/>
          <w:szCs w:val="24"/>
        </w:rPr>
        <w:t>.</w:t>
      </w:r>
    </w:p>
    <w:p w14:paraId="02B31286" w14:textId="77777777" w:rsidR="00A65738" w:rsidRDefault="00F83115">
      <w:pPr>
        <w:spacing w:after="0" w:line="600" w:lineRule="auto"/>
        <w:ind w:firstLine="720"/>
        <w:jc w:val="both"/>
        <w:rPr>
          <w:rFonts w:eastAsia="Times New Roman"/>
          <w:szCs w:val="24"/>
        </w:rPr>
      </w:pPr>
      <w:r>
        <w:rPr>
          <w:rFonts w:eastAsia="Times New Roman"/>
          <w:b/>
          <w:szCs w:val="24"/>
        </w:rPr>
        <w:t xml:space="preserve">ΣΥΜΕΩΝ </w:t>
      </w:r>
      <w:r>
        <w:rPr>
          <w:rFonts w:eastAsia="Times New Roman"/>
          <w:b/>
          <w:szCs w:val="24"/>
        </w:rPr>
        <w:t>(</w:t>
      </w:r>
      <w:r>
        <w:rPr>
          <w:rFonts w:eastAsia="Times New Roman"/>
          <w:b/>
          <w:szCs w:val="24"/>
        </w:rPr>
        <w:t>ΜΑΚΗΣ</w:t>
      </w:r>
      <w:r>
        <w:rPr>
          <w:rFonts w:eastAsia="Times New Roman"/>
          <w:b/>
          <w:szCs w:val="24"/>
        </w:rPr>
        <w:t>)</w:t>
      </w:r>
      <w:r>
        <w:rPr>
          <w:rFonts w:eastAsia="Times New Roman"/>
          <w:b/>
          <w:szCs w:val="24"/>
        </w:rPr>
        <w:t xml:space="preserve"> </w:t>
      </w:r>
      <w:r>
        <w:rPr>
          <w:rFonts w:eastAsia="Times New Roman"/>
          <w:b/>
          <w:szCs w:val="24"/>
        </w:rPr>
        <w:t xml:space="preserve">ΜΠΑΛΛΗΣ: </w:t>
      </w:r>
      <w:r>
        <w:rPr>
          <w:rFonts w:eastAsia="Times New Roman"/>
          <w:szCs w:val="24"/>
        </w:rPr>
        <w:t>Βουλευτής είναι.</w:t>
      </w:r>
    </w:p>
    <w:p w14:paraId="02B31287" w14:textId="77777777" w:rsidR="00A65738" w:rsidRDefault="00F8311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Εκλεγμένη Βουλευτής είναι. Ας προχωρήσουμε.</w:t>
      </w:r>
    </w:p>
    <w:p w14:paraId="02B31288" w14:textId="77777777" w:rsidR="00A65738" w:rsidRDefault="00F83115">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Η Χρυσή Αυγή αμφισβητεί και το Σύνταγμα, δηλαδή ότι μπορεί να έχει</w:t>
      </w:r>
      <w:r>
        <w:rPr>
          <w:rFonts w:eastAsia="Times New Roman"/>
          <w:szCs w:val="24"/>
        </w:rPr>
        <w:t xml:space="preserve"> Βουλευτές η Κυβέρνηση.</w:t>
      </w:r>
    </w:p>
    <w:p w14:paraId="02B31289" w14:textId="77777777" w:rsidR="00A65738" w:rsidRDefault="00F83115">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Συγγνώμη, για άλλο στέλεχος της Κυβέρνησης ήθελα να μιλήσω.</w:t>
      </w:r>
    </w:p>
    <w:p w14:paraId="02B3128A" w14:textId="77777777" w:rsidR="00A65738" w:rsidRDefault="00F83115">
      <w:pPr>
        <w:spacing w:after="0" w:line="600" w:lineRule="auto"/>
        <w:ind w:firstLine="720"/>
        <w:jc w:val="both"/>
        <w:rPr>
          <w:rFonts w:eastAsia="Times New Roman"/>
          <w:szCs w:val="24"/>
        </w:rPr>
      </w:pPr>
      <w:r>
        <w:rPr>
          <w:rFonts w:eastAsia="Times New Roman"/>
          <w:szCs w:val="24"/>
        </w:rPr>
        <w:t>Έρχομαι στα του νομοσχεδίου. Εν τάχει, όσον αφορά το Αζερμπαϊτζάν, στο οποίο αναφέρεται το νομοσχέδιο -και κανείς δεν συζητάει για το Αζερμπαϊτζάν- το μ</w:t>
      </w:r>
      <w:r>
        <w:rPr>
          <w:rFonts w:eastAsia="Times New Roman"/>
          <w:szCs w:val="24"/>
        </w:rPr>
        <w:t xml:space="preserve">όνο που το ενδιαφέρει, </w:t>
      </w:r>
      <w:r>
        <w:rPr>
          <w:rFonts w:eastAsia="Times New Roman"/>
          <w:szCs w:val="24"/>
        </w:rPr>
        <w:t xml:space="preserve">αγαπητές </w:t>
      </w:r>
      <w:r>
        <w:rPr>
          <w:rFonts w:eastAsia="Times New Roman"/>
          <w:szCs w:val="24"/>
        </w:rPr>
        <w:t xml:space="preserve">κυρίες και κύριοι, είναι η μεταφορά του φυσικού αερίου, η οποία επετεύχθη από την προηγούμενη κυβέρνηση με τη συμφωνία του αγωγού </w:t>
      </w:r>
      <w:r>
        <w:rPr>
          <w:rFonts w:eastAsia="Times New Roman"/>
          <w:szCs w:val="24"/>
          <w:lang w:val="en-US"/>
        </w:rPr>
        <w:t>TAP</w:t>
      </w:r>
      <w:r>
        <w:rPr>
          <w:rFonts w:eastAsia="Times New Roman"/>
          <w:szCs w:val="24"/>
        </w:rPr>
        <w:t>, κάτι για το οποίο εσείς ως ΣΥΡΙΖΑ ήσασταν σφόδρα εναντίον, αλλά όταν γίνατε Κυβέρνηση, συ</w:t>
      </w:r>
      <w:r>
        <w:rPr>
          <w:rFonts w:eastAsia="Times New Roman"/>
          <w:szCs w:val="24"/>
        </w:rPr>
        <w:t xml:space="preserve">μφωνήσατε κι εσείς. Και ψάχνουμε να βρούμε αυτά τα αντισταθμιστικά οφέλη του αγωγού </w:t>
      </w:r>
      <w:r>
        <w:rPr>
          <w:rFonts w:eastAsia="Times New Roman"/>
          <w:szCs w:val="24"/>
          <w:lang w:val="en-US"/>
        </w:rPr>
        <w:t>TAP</w:t>
      </w:r>
      <w:r>
        <w:rPr>
          <w:rFonts w:eastAsia="Times New Roman"/>
          <w:szCs w:val="24"/>
        </w:rPr>
        <w:t xml:space="preserve">, τα οποία δεν τα βρίσκουμε πουθενά. </w:t>
      </w:r>
    </w:p>
    <w:p w14:paraId="02B3128B" w14:textId="77777777" w:rsidR="00A65738" w:rsidRDefault="00F83115">
      <w:pPr>
        <w:spacing w:after="0" w:line="600" w:lineRule="auto"/>
        <w:ind w:firstLine="720"/>
        <w:jc w:val="both"/>
        <w:rPr>
          <w:rFonts w:eastAsia="Times New Roman"/>
          <w:b/>
          <w:szCs w:val="24"/>
        </w:rPr>
      </w:pPr>
      <w:r>
        <w:rPr>
          <w:rFonts w:eastAsia="Times New Roman"/>
          <w:szCs w:val="24"/>
        </w:rPr>
        <w:lastRenderedPageBreak/>
        <w:t>Ομιλούσαν οι της Νέας Δημοκρατίας και του ΠΑΣΟΚ, αλλά και εσχάτως εσείς, για τις χιλιάδες των θέσεων εργασίας και περιμένουμε και σ</w:t>
      </w:r>
      <w:r>
        <w:rPr>
          <w:rFonts w:eastAsia="Times New Roman"/>
          <w:szCs w:val="24"/>
        </w:rPr>
        <w:t xml:space="preserve">τον </w:t>
      </w:r>
      <w:r>
        <w:rPr>
          <w:rFonts w:eastAsia="Times New Roman"/>
          <w:szCs w:val="24"/>
        </w:rPr>
        <w:t>κοινοβουλευτικό έλεγχο</w:t>
      </w:r>
      <w:r>
        <w:rPr>
          <w:rFonts w:eastAsia="Times New Roman"/>
          <w:szCs w:val="24"/>
        </w:rPr>
        <w:t xml:space="preserve"> -στον οποίο δεν απαντούν διάφοροι Υπουργοί σας-, να μας πείτε πόσοι πλέον εργάζονται στον αγωγό </w:t>
      </w:r>
      <w:r>
        <w:rPr>
          <w:rFonts w:eastAsia="Times New Roman"/>
          <w:szCs w:val="24"/>
          <w:lang w:val="en-US"/>
        </w:rPr>
        <w:t>TAP</w:t>
      </w:r>
      <w:r>
        <w:rPr>
          <w:rFonts w:eastAsia="Times New Roman"/>
          <w:szCs w:val="24"/>
        </w:rPr>
        <w:t xml:space="preserve">, για τα οφέλη που μπορεί να έχουν οι τοπικές κοινωνίες, οι οποίες είναι όλες στα κάγκελα, διότι όλες διαφωνούν επ’ αυτού και για </w:t>
      </w:r>
      <w:r>
        <w:rPr>
          <w:rFonts w:eastAsia="Times New Roman"/>
          <w:szCs w:val="24"/>
        </w:rPr>
        <w:t>τις εξόδους που μπορεί να έχει αυτός ο αγωγός.</w:t>
      </w:r>
    </w:p>
    <w:p w14:paraId="02B3128C" w14:textId="77777777" w:rsidR="00A65738" w:rsidRDefault="00F83115">
      <w:pPr>
        <w:spacing w:after="0" w:line="600" w:lineRule="auto"/>
        <w:jc w:val="both"/>
        <w:rPr>
          <w:rFonts w:eastAsia="Times New Roman"/>
          <w:szCs w:val="24"/>
        </w:rPr>
      </w:pPr>
      <w:r>
        <w:rPr>
          <w:rFonts w:eastAsia="Times New Roman"/>
          <w:szCs w:val="24"/>
        </w:rPr>
        <w:t>Βλέπετε, αυτό το φυσικό αέριο θα έρχεται από το Αζερμπαϊτζάν, θα φτάνει στην Ιταλία και η Ελλάδα δεν θα έχει κανένα όφελος.</w:t>
      </w:r>
    </w:p>
    <w:p w14:paraId="02B3128D" w14:textId="77777777" w:rsidR="00A65738" w:rsidRDefault="00F83115">
      <w:pPr>
        <w:spacing w:after="0" w:line="600" w:lineRule="auto"/>
        <w:ind w:firstLine="720"/>
        <w:jc w:val="both"/>
        <w:rPr>
          <w:rFonts w:eastAsia="Times New Roman"/>
          <w:szCs w:val="24"/>
        </w:rPr>
      </w:pPr>
      <w:r>
        <w:rPr>
          <w:rFonts w:eastAsia="Times New Roman"/>
          <w:szCs w:val="24"/>
        </w:rPr>
        <w:t>Επίσης, ο εν λόγω αγωγός ΤΑ</w:t>
      </w:r>
      <w:r>
        <w:rPr>
          <w:rFonts w:eastAsia="Times New Roman"/>
          <w:szCs w:val="24"/>
          <w:lang w:val="en-US"/>
        </w:rPr>
        <w:t>P</w:t>
      </w:r>
      <w:r>
        <w:rPr>
          <w:rFonts w:eastAsia="Times New Roman"/>
          <w:szCs w:val="24"/>
        </w:rPr>
        <w:t xml:space="preserve">, </w:t>
      </w:r>
      <w:proofErr w:type="spellStart"/>
      <w:r>
        <w:rPr>
          <w:rFonts w:eastAsia="Times New Roman"/>
          <w:szCs w:val="24"/>
        </w:rPr>
        <w:t>αζ</w:t>
      </w:r>
      <w:r>
        <w:rPr>
          <w:rFonts w:eastAsia="Times New Roman"/>
          <w:szCs w:val="24"/>
        </w:rPr>
        <w:t>ε</w:t>
      </w:r>
      <w:r>
        <w:rPr>
          <w:rFonts w:eastAsia="Times New Roman"/>
          <w:szCs w:val="24"/>
        </w:rPr>
        <w:t>ρικ</w:t>
      </w:r>
      <w:r>
        <w:rPr>
          <w:rFonts w:eastAsia="Times New Roman"/>
          <w:szCs w:val="24"/>
        </w:rPr>
        <w:t>ώ</w:t>
      </w:r>
      <w:r>
        <w:rPr>
          <w:rFonts w:eastAsia="Times New Roman"/>
          <w:szCs w:val="24"/>
        </w:rPr>
        <w:t>ν</w:t>
      </w:r>
      <w:proofErr w:type="spellEnd"/>
      <w:r>
        <w:rPr>
          <w:rFonts w:eastAsia="Times New Roman"/>
          <w:szCs w:val="24"/>
        </w:rPr>
        <w:t xml:space="preserve">, τουρκικών και άλλων συμφερόντων της εταιρείας </w:t>
      </w:r>
      <w:r>
        <w:rPr>
          <w:rFonts w:eastAsia="Times New Roman"/>
          <w:szCs w:val="24"/>
        </w:rPr>
        <w:t>«</w:t>
      </w:r>
      <w:r>
        <w:rPr>
          <w:rFonts w:eastAsia="Times New Roman"/>
          <w:szCs w:val="24"/>
          <w:lang w:val="en-US"/>
        </w:rPr>
        <w:t>SOCAR</w:t>
      </w:r>
      <w:r>
        <w:rPr>
          <w:rFonts w:eastAsia="Times New Roman"/>
          <w:szCs w:val="24"/>
        </w:rPr>
        <w:t>»</w:t>
      </w:r>
      <w:r>
        <w:rPr>
          <w:rFonts w:eastAsia="Times New Roman"/>
          <w:szCs w:val="24"/>
        </w:rPr>
        <w:t>, δεν θα πληρώνει τέλη διελεύσεως. Είναι ενδεχομένως ο μοναδικός αγωγός σ’ όλη την Ευρώπη –και όχι μόνο- που δεν πληρώνει τέλη διέλευσης, δεν έχει εξόδους και δεν θα έχει κανένα όφελος κα</w:t>
      </w:r>
      <w:r>
        <w:rPr>
          <w:rFonts w:eastAsia="Times New Roman"/>
          <w:szCs w:val="24"/>
        </w:rPr>
        <w:t>μ</w:t>
      </w:r>
      <w:r>
        <w:rPr>
          <w:rFonts w:eastAsia="Times New Roman"/>
          <w:szCs w:val="24"/>
        </w:rPr>
        <w:t>μία κοινωνία,</w:t>
      </w:r>
      <w:r>
        <w:rPr>
          <w:rFonts w:eastAsia="Times New Roman"/>
          <w:szCs w:val="24"/>
        </w:rPr>
        <w:t xml:space="preserve"> ούτε το ελληνικό δημόσιο ούτε καν οι ελληνικές </w:t>
      </w:r>
      <w:proofErr w:type="spellStart"/>
      <w:r>
        <w:rPr>
          <w:rFonts w:eastAsia="Times New Roman"/>
          <w:szCs w:val="24"/>
        </w:rPr>
        <w:t>σωληνουργίες</w:t>
      </w:r>
      <w:proofErr w:type="spellEnd"/>
      <w:r>
        <w:rPr>
          <w:rFonts w:eastAsia="Times New Roman"/>
          <w:szCs w:val="24"/>
        </w:rPr>
        <w:t xml:space="preserve"> που δεν φτιάχνουν σχεδόν τίποτα, ούτε </w:t>
      </w:r>
      <w:proofErr w:type="spellStart"/>
      <w:r>
        <w:rPr>
          <w:rFonts w:eastAsia="Times New Roman"/>
          <w:szCs w:val="24"/>
        </w:rPr>
        <w:t>υποτμήματα</w:t>
      </w:r>
      <w:proofErr w:type="spellEnd"/>
      <w:r>
        <w:rPr>
          <w:rFonts w:eastAsia="Times New Roman"/>
          <w:szCs w:val="24"/>
        </w:rPr>
        <w:t xml:space="preserve"> αυτού του αγωγού. </w:t>
      </w:r>
    </w:p>
    <w:p w14:paraId="02B3128E" w14:textId="77777777" w:rsidR="00A65738" w:rsidRDefault="00F83115">
      <w:pPr>
        <w:spacing w:after="0" w:line="600" w:lineRule="auto"/>
        <w:ind w:firstLine="720"/>
        <w:jc w:val="both"/>
        <w:rPr>
          <w:rFonts w:eastAsia="Times New Roman"/>
          <w:szCs w:val="24"/>
        </w:rPr>
      </w:pPr>
      <w:r>
        <w:rPr>
          <w:rFonts w:eastAsia="Times New Roman"/>
          <w:szCs w:val="24"/>
        </w:rPr>
        <w:t>Θα ήθελα να πω για τα της ΔΕΗ, που ακούστηκαν διάφοροι διαξιφισμοί. Θα ήθελα κατ</w:t>
      </w:r>
      <w:r>
        <w:rPr>
          <w:rFonts w:eastAsia="Times New Roman"/>
          <w:szCs w:val="24"/>
        </w:rPr>
        <w:t xml:space="preserve">’ </w:t>
      </w:r>
      <w:r>
        <w:rPr>
          <w:rFonts w:eastAsia="Times New Roman"/>
          <w:szCs w:val="24"/>
        </w:rPr>
        <w:t xml:space="preserve">αρχάς να υπενθυμίσω κάτι στον </w:t>
      </w:r>
      <w:r>
        <w:rPr>
          <w:rFonts w:eastAsia="Times New Roman"/>
          <w:szCs w:val="24"/>
        </w:rPr>
        <w:lastRenderedPageBreak/>
        <w:t xml:space="preserve">κύριο εισηγητή </w:t>
      </w:r>
      <w:r>
        <w:rPr>
          <w:rFonts w:eastAsia="Times New Roman"/>
          <w:szCs w:val="24"/>
        </w:rPr>
        <w:t xml:space="preserve">του ΠΑΣΟΚ, ο οποίος εξαγριώθηκε για την πώληση του 17%. Ας πάμε λίγο πιο παλιά για να δούμε τα σκάνδαλα της ΔΕΗ, τότε που τη δεκαετία του ’80 ένας διοικητής της ΔΕΗ </w:t>
      </w:r>
      <w:proofErr w:type="spellStart"/>
      <w:r>
        <w:rPr>
          <w:rFonts w:eastAsia="Times New Roman"/>
          <w:szCs w:val="24"/>
        </w:rPr>
        <w:t>ονόματι</w:t>
      </w:r>
      <w:proofErr w:type="spellEnd"/>
      <w:r>
        <w:rPr>
          <w:rFonts w:eastAsia="Times New Roman"/>
          <w:szCs w:val="24"/>
        </w:rPr>
        <w:t xml:space="preserve"> Μαυράκης είχε υπεξαιρέσει 500.000.000 δραχμές και ο τότε Πρωθυπουργός ο Ανδρέας Παπ</w:t>
      </w:r>
      <w:r>
        <w:rPr>
          <w:rFonts w:eastAsia="Times New Roman"/>
          <w:szCs w:val="24"/>
        </w:rPr>
        <w:t xml:space="preserve">ανδρέου, είχε πει: «Να κάνει ένα δωράκι στον εαυτό του, αλλά όχι και 500.000.000 δραχμές». </w:t>
      </w:r>
    </w:p>
    <w:p w14:paraId="02B3128F" w14:textId="77777777" w:rsidR="00A65738" w:rsidRDefault="00F83115">
      <w:pPr>
        <w:spacing w:after="0" w:line="600" w:lineRule="auto"/>
        <w:ind w:firstLine="720"/>
        <w:jc w:val="both"/>
        <w:rPr>
          <w:rFonts w:eastAsia="Times New Roman"/>
          <w:szCs w:val="24"/>
        </w:rPr>
      </w:pPr>
      <w:r>
        <w:rPr>
          <w:rFonts w:eastAsia="Times New Roman"/>
          <w:szCs w:val="24"/>
        </w:rPr>
        <w:t>Αυτή ήταν η πολιτική σας για τη ΔΕΗ όλα αυτά τα χρόνια. Η ΔΕΗ με τη μέθοδο της «</w:t>
      </w:r>
      <w:proofErr w:type="spellStart"/>
      <w:r>
        <w:rPr>
          <w:rFonts w:eastAsia="Times New Roman"/>
          <w:szCs w:val="24"/>
        </w:rPr>
        <w:t>σαλαμοποίησης</w:t>
      </w:r>
      <w:proofErr w:type="spellEnd"/>
      <w:r>
        <w:rPr>
          <w:rFonts w:eastAsia="Times New Roman"/>
          <w:szCs w:val="24"/>
        </w:rPr>
        <w:t>» ξεπουλήθηκε και συνεχίζει να ξεπουλιέται και θα πουληθεί, γιατί το θέ</w:t>
      </w:r>
      <w:r>
        <w:rPr>
          <w:rFonts w:eastAsia="Times New Roman"/>
          <w:szCs w:val="24"/>
        </w:rPr>
        <w:t>λουν οι δανειστές μας σε ποσοστό 100% -ούτε αυτό το 17% θα απομείνει στο ελληνικό δημόσιο- όπως έγινε και με τον ΟΤΕ, όπου ξαφνικά μία πανίσχυρη επιχείρηση βρέθηκε μέσα σε διάστημα ολίγων ετών στον ιδιωτικό τομέα με την πώληση των μετοχών του και με διάφορ</w:t>
      </w:r>
      <w:r>
        <w:rPr>
          <w:rFonts w:eastAsia="Times New Roman"/>
          <w:szCs w:val="24"/>
        </w:rPr>
        <w:t xml:space="preserve">ες άλλες μεθόδους. </w:t>
      </w:r>
    </w:p>
    <w:p w14:paraId="02B31290" w14:textId="77777777" w:rsidR="00A65738" w:rsidRDefault="00F83115">
      <w:pPr>
        <w:spacing w:after="0" w:line="600" w:lineRule="auto"/>
        <w:ind w:firstLine="720"/>
        <w:jc w:val="both"/>
        <w:rPr>
          <w:rFonts w:eastAsia="Times New Roman"/>
          <w:szCs w:val="24"/>
        </w:rPr>
      </w:pPr>
      <w:r>
        <w:rPr>
          <w:rFonts w:eastAsia="Times New Roman"/>
          <w:szCs w:val="24"/>
        </w:rPr>
        <w:t xml:space="preserve">Να θυμηθούμε τον κ. </w:t>
      </w:r>
      <w:proofErr w:type="spellStart"/>
      <w:r>
        <w:rPr>
          <w:rFonts w:eastAsia="Times New Roman"/>
          <w:szCs w:val="24"/>
        </w:rPr>
        <w:t>Φωτόπουλο</w:t>
      </w:r>
      <w:proofErr w:type="spellEnd"/>
      <w:r>
        <w:rPr>
          <w:rFonts w:eastAsia="Times New Roman"/>
          <w:szCs w:val="24"/>
        </w:rPr>
        <w:t xml:space="preserve">, όπου ο προηγούμενος διοικητής ο κ. Ζερβός και η διοίκησή του έδιναν δεκάδες εκατομμύρια ευρώ στους συνδικαλιστές της ΔΕΗ για να κατεβάζουν τους διακόπτες, για να κάνουν απεργίες, για να κάνουν οτιδήποτε </w:t>
      </w:r>
      <w:r>
        <w:rPr>
          <w:rFonts w:eastAsia="Times New Roman"/>
          <w:szCs w:val="24"/>
        </w:rPr>
        <w:lastRenderedPageBreak/>
        <w:t>άλ</w:t>
      </w:r>
      <w:r>
        <w:rPr>
          <w:rFonts w:eastAsia="Times New Roman"/>
          <w:szCs w:val="24"/>
        </w:rPr>
        <w:t xml:space="preserve">λο, αλλά τους έδινε τα λεφτά για να πηγαίνουν να κάνουν διακοπές σ’ όλα τα μήκη και πλάτη του πλανήτη. </w:t>
      </w:r>
    </w:p>
    <w:p w14:paraId="02B31291" w14:textId="77777777" w:rsidR="00A65738" w:rsidRDefault="00F83115">
      <w:pPr>
        <w:spacing w:after="0" w:line="600" w:lineRule="auto"/>
        <w:jc w:val="both"/>
        <w:rPr>
          <w:rFonts w:eastAsia="Times New Roman"/>
          <w:szCs w:val="24"/>
        </w:rPr>
      </w:pPr>
      <w:r>
        <w:rPr>
          <w:rFonts w:eastAsia="Times New Roman"/>
          <w:szCs w:val="24"/>
        </w:rPr>
        <w:t>Για τους δασικούς χάρτες που είναι ένα πολύ σημαντικό ζήτημα, κύριε Υπουργέ, αφού τα λέτε τόσο καλά, γιατί όλη η Ελλάδα είναι στα κάγκελα και έχουν έλθε</w:t>
      </w:r>
      <w:r>
        <w:rPr>
          <w:rFonts w:eastAsia="Times New Roman"/>
          <w:szCs w:val="24"/>
        </w:rPr>
        <w:t>ι όλοι οι φορείς από παντού και σας έχουν πει τα δραματικά λάθη στα οποία έχετε προβεί και σας λένε να τα διορθώσετε;</w:t>
      </w:r>
    </w:p>
    <w:p w14:paraId="02B31292" w14:textId="77777777" w:rsidR="00A65738" w:rsidRDefault="00F83115">
      <w:pPr>
        <w:spacing w:after="0" w:line="600" w:lineRule="auto"/>
        <w:ind w:firstLine="720"/>
        <w:jc w:val="both"/>
        <w:rPr>
          <w:rFonts w:eastAsia="Times New Roman"/>
          <w:szCs w:val="24"/>
        </w:rPr>
      </w:pPr>
      <w:r>
        <w:rPr>
          <w:rFonts w:eastAsia="Times New Roman"/>
          <w:szCs w:val="24"/>
        </w:rPr>
        <w:t>Θεωρούμε ότι όλη η ιστορία που γίνεται έχει να κάνει με τα λεγόμενα τέλη αντιρρήσεων, ένα ακόμα καθαρά εισπρακτικό μέσο μέσα στην απόγνωσή</w:t>
      </w:r>
      <w:r>
        <w:rPr>
          <w:rFonts w:eastAsia="Times New Roman"/>
          <w:szCs w:val="24"/>
        </w:rPr>
        <w:t xml:space="preserve"> σας, όπου και αν ακόμα τα μειώσετε, πάλι θα εισπράξετε. </w:t>
      </w:r>
    </w:p>
    <w:p w14:paraId="02B31293" w14:textId="77777777" w:rsidR="00A65738" w:rsidRDefault="00F83115">
      <w:pPr>
        <w:spacing w:after="0" w:line="600" w:lineRule="auto"/>
        <w:ind w:firstLine="720"/>
        <w:jc w:val="both"/>
        <w:rPr>
          <w:rFonts w:eastAsia="Times New Roman"/>
          <w:szCs w:val="24"/>
        </w:rPr>
      </w:pPr>
      <w:r>
        <w:rPr>
          <w:rFonts w:eastAsia="Times New Roman"/>
          <w:szCs w:val="24"/>
        </w:rPr>
        <w:t>Επιμένετε και ακούσαμε να λέτε ότι δεν θα ισχύσουν οι χάρτες του ’45, αλλά δυστυχώς ισχύουν. Γιατί δεν προχωράτε με χάρτες οι οποίοι θα είναι δέκα-δεκαπέντε χρόνια μετά, αφού η ελληνική κοινωνία μετ</w:t>
      </w:r>
      <w:r>
        <w:rPr>
          <w:rFonts w:eastAsia="Times New Roman"/>
          <w:szCs w:val="24"/>
        </w:rPr>
        <w:t xml:space="preserve">ά από έναν Β΄ Παγκόσμιο Πόλεμο, μετά από μια κατοχή πέντε χρόνων και </w:t>
      </w:r>
      <w:r>
        <w:rPr>
          <w:rFonts w:eastAsia="Times New Roman"/>
          <w:szCs w:val="24"/>
        </w:rPr>
        <w:t xml:space="preserve">τεσσάρων </w:t>
      </w:r>
      <w:r>
        <w:rPr>
          <w:rFonts w:eastAsia="Times New Roman"/>
          <w:szCs w:val="24"/>
        </w:rPr>
        <w:t xml:space="preserve">συνεχών πολέμων και μαχών είχε καταστραφεί στην κυριολεξία; </w:t>
      </w:r>
    </w:p>
    <w:p w14:paraId="02B31294" w14:textId="77777777" w:rsidR="00A65738" w:rsidRDefault="00F83115">
      <w:pPr>
        <w:spacing w:after="0" w:line="600" w:lineRule="auto"/>
        <w:ind w:firstLine="720"/>
        <w:jc w:val="both"/>
        <w:rPr>
          <w:rFonts w:eastAsia="Times New Roman"/>
          <w:szCs w:val="24"/>
        </w:rPr>
      </w:pPr>
      <w:r>
        <w:rPr>
          <w:rFonts w:eastAsia="Times New Roman"/>
          <w:szCs w:val="24"/>
        </w:rPr>
        <w:t xml:space="preserve">Γιατί δεν βλέπετε τις ιδιαιτερότητες διαφόρων περιοχών, όπως στην περίπτωση της Πάτμου; Σας τα είπαν άλλοι </w:t>
      </w:r>
      <w:proofErr w:type="spellStart"/>
      <w:r>
        <w:rPr>
          <w:rFonts w:eastAsia="Times New Roman"/>
          <w:szCs w:val="24"/>
        </w:rPr>
        <w:t>προλαλήσαν</w:t>
      </w:r>
      <w:r>
        <w:rPr>
          <w:rFonts w:eastAsia="Times New Roman"/>
          <w:szCs w:val="24"/>
        </w:rPr>
        <w:t>τες</w:t>
      </w:r>
      <w:proofErr w:type="spellEnd"/>
      <w:r>
        <w:rPr>
          <w:rFonts w:eastAsia="Times New Roman"/>
          <w:szCs w:val="24"/>
        </w:rPr>
        <w:t xml:space="preserve"> Βουλευτές. Επί της ουσίας βγάζετε ότι όλο το νησί είναι </w:t>
      </w:r>
      <w:r>
        <w:rPr>
          <w:rFonts w:eastAsia="Times New Roman"/>
          <w:szCs w:val="24"/>
        </w:rPr>
        <w:lastRenderedPageBreak/>
        <w:t>δασική έκταση με εξαίρεση ενδεχομένως ένα-δύο κτήρια και τίποτε άλλο. Γιατί δεν κοιτάτε αυτά τα οποία συμβαίνουν στη Λακωνία, στη Μάνη, όπου όλοι σας λένε ότι εκεί ίσχυε το εθιμικό δίκαιο, ότι εκε</w:t>
      </w:r>
      <w:r>
        <w:rPr>
          <w:rFonts w:eastAsia="Times New Roman"/>
          <w:szCs w:val="24"/>
        </w:rPr>
        <w:t>ί γίνονταν οι διάφορες συναλλαγές με λόγο και γιατί όλα αυτά τα στοιχεία δεν τα λαμβάνετε σοβαρά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σας για να δείτε το τι γίνεται;</w:t>
      </w:r>
    </w:p>
    <w:p w14:paraId="02B31295" w14:textId="77777777" w:rsidR="00A65738" w:rsidRDefault="00F83115">
      <w:pPr>
        <w:spacing w:after="0" w:line="600" w:lineRule="auto"/>
        <w:ind w:firstLine="720"/>
        <w:jc w:val="both"/>
        <w:rPr>
          <w:rFonts w:eastAsia="Times New Roman"/>
          <w:szCs w:val="24"/>
        </w:rPr>
      </w:pPr>
      <w:r>
        <w:rPr>
          <w:rFonts w:eastAsia="Times New Roman"/>
          <w:szCs w:val="24"/>
        </w:rPr>
        <w:t>Εκτός από τα τέλη αντιρρήσεων, τα οποία μπορεί να μειωθούν, αλλά πάλι μέσα σε χαλεπούς καιρούς μνημονίων θα είναι τέλη</w:t>
      </w:r>
      <w:r>
        <w:rPr>
          <w:rFonts w:eastAsia="Times New Roman"/>
          <w:szCs w:val="24"/>
        </w:rPr>
        <w:t xml:space="preserve"> που θα πρέπει να πληρώσει ο ελληνικός λαός μαζί με όλα τα υπόλοιπα, οι άνθρωποι φτάνουν στο σημείο, για να βρουν αποδεικτικά στοιχεία και να αποδείξουν ότι δεν είναι ελέφαντες, να πρέπει να πάνε στα αρχεία του οθωμανικού κράτους στην Κωνσταντινούπολη, για</w:t>
      </w:r>
      <w:r>
        <w:rPr>
          <w:rFonts w:eastAsia="Times New Roman"/>
          <w:szCs w:val="24"/>
        </w:rPr>
        <w:t>τί υπήρχε κτηματολόγιο επί Οθωμανικής Αυτοκρατορίας και μετά την απελευθέρωση δεν υπήρχαν στοιχεία για το τι γίνεται στα διάφορα σημεία της πατρίδας μας.</w:t>
      </w:r>
    </w:p>
    <w:p w14:paraId="02B31296" w14:textId="77777777" w:rsidR="00A65738" w:rsidRDefault="00F83115">
      <w:pPr>
        <w:spacing w:after="0" w:line="600" w:lineRule="auto"/>
        <w:ind w:firstLine="720"/>
        <w:jc w:val="both"/>
        <w:rPr>
          <w:rFonts w:eastAsia="Times New Roman"/>
          <w:szCs w:val="24"/>
        </w:rPr>
      </w:pPr>
      <w:r>
        <w:rPr>
          <w:rFonts w:eastAsia="Times New Roman"/>
          <w:szCs w:val="24"/>
        </w:rPr>
        <w:t>Πάρτε το πίσω και διορθώστε τα κακώς κείμενα, χωρίς τα λεγόμενα τέλη αντιρρήσεων -επαναλαμβάνω ότι αυτ</w:t>
      </w:r>
      <w:r>
        <w:rPr>
          <w:rFonts w:eastAsia="Times New Roman"/>
          <w:szCs w:val="24"/>
        </w:rPr>
        <w:t xml:space="preserve">ή είναι μια ιστορία- χωρίς την προσπάθεια υφαρπαγής, όπως γίνεται με τις κληρονομιές. Εκεί έχουμε εκατοντάδες χιλιάδες αποποιήσεις κληρονομιών από τους Έλληνες πολίτες. Να μη γίνει το ίδιο και </w:t>
      </w:r>
      <w:r>
        <w:rPr>
          <w:rFonts w:eastAsia="Times New Roman"/>
          <w:szCs w:val="24"/>
        </w:rPr>
        <w:lastRenderedPageBreak/>
        <w:t>σε περιπτώσεις με διάφορα αγροτεμάχια, που στο τέλος θα περιέλθ</w:t>
      </w:r>
      <w:r>
        <w:rPr>
          <w:rFonts w:eastAsia="Times New Roman"/>
          <w:szCs w:val="24"/>
        </w:rPr>
        <w:t>ουν στο ελληνικό δημόσιο και αυτό με τη σειρά του θα τα δώσει στο Ταμείο Αξιοποίησης, στους δανειστές και σε οποιονδήποτε άλλο.</w:t>
      </w:r>
    </w:p>
    <w:p w14:paraId="02B3129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Παρότι είπατε διάφορα νούμερα -θα μπορούσαμε να μιλάμε για ώρες ακόμα και για το «Εξοικονομώ κατ’ </w:t>
      </w:r>
      <w:proofErr w:type="spellStart"/>
      <w:r>
        <w:rPr>
          <w:rFonts w:eastAsia="Times New Roman" w:cs="Times New Roman"/>
          <w:szCs w:val="24"/>
        </w:rPr>
        <w:t>Οίκον</w:t>
      </w:r>
      <w:proofErr w:type="spellEnd"/>
      <w:r>
        <w:rPr>
          <w:rFonts w:eastAsia="Times New Roman" w:cs="Times New Roman"/>
          <w:szCs w:val="24"/>
        </w:rPr>
        <w:t>» και άλλα σοβαρότατα ζητ</w:t>
      </w:r>
      <w:r>
        <w:rPr>
          <w:rFonts w:eastAsia="Times New Roman" w:cs="Times New Roman"/>
          <w:szCs w:val="24"/>
        </w:rPr>
        <w:t>ήματα- η ουσία είναι ότι στην εν λόγω κύρωση, ουσιαστικά για τα των δασικών χαρτών, θα πρέπει να βοηθήσετε και εσείς, εφόσον λέτε ότι θέλετε να κινηθείτε προς αυτήν την κατεύθυνση, γιατί η παράταση δεν είναι αρκετή. Δεν είναι μόνο τα τέλη αντιρρήσεων. Είνα</w:t>
      </w:r>
      <w:r>
        <w:rPr>
          <w:rFonts w:eastAsia="Times New Roman" w:cs="Times New Roman"/>
          <w:szCs w:val="24"/>
        </w:rPr>
        <w:t xml:space="preserve">ι και τα λεφτά που θα πρέπει να πληρώσουν σε διάφορα γραφεία, που θα τους βοηθήσουν στην τακτοποίηση, γιατί βλέπετε ότι δεν είναι όλοι στα χωριά τους, δεν είναι όλοι στις ιδιαίτερες πατρίδες τους. Φανταστείτε </w:t>
      </w:r>
      <w:r>
        <w:rPr>
          <w:rFonts w:eastAsia="Times New Roman" w:cs="Times New Roman"/>
          <w:szCs w:val="24"/>
        </w:rPr>
        <w:t xml:space="preserve">κάποιους </w:t>
      </w:r>
      <w:proofErr w:type="spellStart"/>
      <w:r>
        <w:rPr>
          <w:rFonts w:eastAsia="Times New Roman" w:cs="Times New Roman"/>
          <w:szCs w:val="24"/>
        </w:rPr>
        <w:t>Ελληνοαμερικάνους</w:t>
      </w:r>
      <w:proofErr w:type="spellEnd"/>
      <w:r>
        <w:rPr>
          <w:rFonts w:eastAsia="Times New Roman" w:cs="Times New Roman"/>
          <w:szCs w:val="24"/>
        </w:rPr>
        <w:t xml:space="preserve">, </w:t>
      </w:r>
      <w:proofErr w:type="spellStart"/>
      <w:r>
        <w:rPr>
          <w:rFonts w:eastAsia="Times New Roman" w:cs="Times New Roman"/>
          <w:szCs w:val="24"/>
        </w:rPr>
        <w:t>Ελληνοκαναδούς</w:t>
      </w:r>
      <w:proofErr w:type="spellEnd"/>
      <w:r>
        <w:rPr>
          <w:rFonts w:eastAsia="Times New Roman" w:cs="Times New Roman"/>
          <w:szCs w:val="24"/>
        </w:rPr>
        <w:t xml:space="preserve">, </w:t>
      </w:r>
      <w:proofErr w:type="spellStart"/>
      <w:r>
        <w:rPr>
          <w:rFonts w:eastAsia="Times New Roman" w:cs="Times New Roman"/>
          <w:szCs w:val="24"/>
        </w:rPr>
        <w:t>Ελλ</w:t>
      </w:r>
      <w:r>
        <w:rPr>
          <w:rFonts w:eastAsia="Times New Roman" w:cs="Times New Roman"/>
          <w:szCs w:val="24"/>
        </w:rPr>
        <w:t>ηνοαυστραλούς</w:t>
      </w:r>
      <w:proofErr w:type="spellEnd"/>
      <w:r>
        <w:rPr>
          <w:rFonts w:eastAsia="Times New Roman" w:cs="Times New Roman"/>
          <w:szCs w:val="24"/>
        </w:rPr>
        <w:t xml:space="preserve"> </w:t>
      </w:r>
      <w:r>
        <w:rPr>
          <w:rFonts w:eastAsia="Times New Roman" w:cs="Times New Roman"/>
          <w:szCs w:val="24"/>
        </w:rPr>
        <w:t>που έχουν ένα κομμάτι γης, πόσα λεφτά θα πρέπει να πληρώσουν</w:t>
      </w:r>
      <w:r>
        <w:rPr>
          <w:rFonts w:eastAsia="Times New Roman" w:cs="Times New Roman"/>
          <w:szCs w:val="24"/>
        </w:rPr>
        <w:t>. Πόσα</w:t>
      </w:r>
      <w:r>
        <w:rPr>
          <w:rFonts w:eastAsia="Times New Roman" w:cs="Times New Roman"/>
          <w:szCs w:val="24"/>
        </w:rPr>
        <w:t xml:space="preserve"> λεφτά θα πρέπει να πληρώσουν </w:t>
      </w:r>
      <w:r>
        <w:rPr>
          <w:rFonts w:eastAsia="Times New Roman" w:cs="Times New Roman"/>
          <w:szCs w:val="24"/>
        </w:rPr>
        <w:t xml:space="preserve">οι </w:t>
      </w:r>
      <w:r>
        <w:rPr>
          <w:rFonts w:eastAsia="Times New Roman" w:cs="Times New Roman"/>
          <w:szCs w:val="24"/>
        </w:rPr>
        <w:t xml:space="preserve">Αθηναίοι για </w:t>
      </w:r>
      <w:r>
        <w:rPr>
          <w:rFonts w:eastAsia="Times New Roman" w:cs="Times New Roman"/>
          <w:szCs w:val="24"/>
        </w:rPr>
        <w:t xml:space="preserve">ένα κομμάτι </w:t>
      </w:r>
      <w:r>
        <w:rPr>
          <w:rFonts w:eastAsia="Times New Roman" w:cs="Times New Roman"/>
          <w:szCs w:val="24"/>
        </w:rPr>
        <w:t>γη</w:t>
      </w:r>
      <w:r>
        <w:rPr>
          <w:rFonts w:eastAsia="Times New Roman" w:cs="Times New Roman"/>
          <w:szCs w:val="24"/>
        </w:rPr>
        <w:t>ς</w:t>
      </w:r>
      <w:r>
        <w:rPr>
          <w:rFonts w:eastAsia="Times New Roman" w:cs="Times New Roman"/>
          <w:szCs w:val="24"/>
        </w:rPr>
        <w:t xml:space="preserve"> στην Καλαμάτα, για μια γη στη Μεσσηνία, στη Λακωνία, στην Άρτα, στην Ήπειρο ή οπουδήποτε αλλού.</w:t>
      </w:r>
    </w:p>
    <w:p w14:paraId="02B3129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κύριε Πρόεδρε, όσον αφορά το λάθος στην αρχή σχετικά με </w:t>
      </w:r>
      <w:r>
        <w:rPr>
          <w:rFonts w:eastAsia="Times New Roman" w:cs="Times New Roman"/>
          <w:szCs w:val="24"/>
        </w:rPr>
        <w:t xml:space="preserve">την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γιατί δεν την είχαμε ακούσει ποτέ να μιλάει πριν, να δείτε και τα στελέχη σας που δεν θυμούνται ούτε τα ονόματα των στελεχών του ΣΥΡΙΖΑ. Ολόκληρος Υπουργός είχε πάει σ</w:t>
      </w:r>
      <w:r>
        <w:rPr>
          <w:rFonts w:eastAsia="Times New Roman" w:cs="Times New Roman"/>
          <w:szCs w:val="24"/>
        </w:rPr>
        <w:t xml:space="preserve">ε μια εκδήλωση του ΣΥΡΙΖΑ -στο Ηράκλειο νομίζω ήταν- και δεν ήξεραν καν πώς τον λένε. </w:t>
      </w:r>
    </w:p>
    <w:p w14:paraId="02B3129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Σαφώς και δεν έχουμε καμμία απαίτηση να μάθουμε τους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του ΣΥΡΙΖΑ, γιατί οι περισσότεροι ανυπόληπτοι ήσασταν και ανυπόληπτοι θα είσαστε μετά</w:t>
      </w:r>
      <w:r>
        <w:rPr>
          <w:rFonts w:eastAsia="Times New Roman" w:cs="Times New Roman"/>
          <w:szCs w:val="24"/>
        </w:rPr>
        <w:t xml:space="preserve"> από λίγο καιρό με αυτά που κάνετε εις βάρος του ελληνικού λαού. </w:t>
      </w:r>
    </w:p>
    <w:p w14:paraId="02B3129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B3129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Καρράς. Ελάτε, κύριε Καρρά, ήρθε η σειρά σας. </w:t>
      </w:r>
    </w:p>
    <w:p w14:paraId="02B3129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Επιτέλους, κύριε Πρόεδρε! </w:t>
      </w:r>
    </w:p>
    <w:p w14:paraId="02B3129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Έχω ξαναπεί στην Α</w:t>
      </w:r>
      <w:r>
        <w:rPr>
          <w:rFonts w:eastAsia="Times New Roman" w:cs="Times New Roman"/>
          <w:szCs w:val="24"/>
        </w:rPr>
        <w:t xml:space="preserve">ίθουσα ότι τελικά ο Κανονισμός της Βουλής, όπως εφαρμόζεται, δεν ξέρω εάν συμβαδίζει με το Σύνταγμα, διότι το Σύνταγμα δίνει τον λόγο στους Βουλευτές, ενώ ο Κανονισμός έχει εισαγάγει την έννοια των κομμάτων. Αλλά δεν </w:t>
      </w:r>
      <w:r>
        <w:rPr>
          <w:rFonts w:eastAsia="Times New Roman" w:cs="Times New Roman"/>
          <w:szCs w:val="24"/>
        </w:rPr>
        <w:lastRenderedPageBreak/>
        <w:t>είναι του παρόντος, θα συζητηθεί σε τρο</w:t>
      </w:r>
      <w:r>
        <w:rPr>
          <w:rFonts w:eastAsia="Times New Roman" w:cs="Times New Roman"/>
          <w:szCs w:val="24"/>
        </w:rPr>
        <w:t xml:space="preserve">ποποίηση του Κανονισμού. </w:t>
      </w:r>
    </w:p>
    <w:p w14:paraId="02B3129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Πριν από όλα, θέλω να σημειώσω ότι έρχεται από τον Υπουργό μία νομοτεχνική βελτίωση και λέει: «η ισχύς της άνω παραγράφου αρχίζει από 22-3-2017». Το ερώτημά μου είναι το εξής: Θεωρείτε ότι παρατείνονται οι προθεσμίες μέσω αυτής τη</w:t>
      </w:r>
      <w:r>
        <w:rPr>
          <w:rFonts w:eastAsia="Times New Roman" w:cs="Times New Roman"/>
          <w:szCs w:val="24"/>
        </w:rPr>
        <w:t>ς ρύθμισης, κύριε Υπουργέ; Γιατί η δική μου αντίληψη είναι διαφορετική. Αφού η ισχύς της παραγράφου αρχίζει από 22-3-2017, επιδόσεις ή κοινοποιήσεις που έχουν γίνει προηγουμένως δεν μπορούν να παραταθούν με αυτήν τη διάταξη, διότι θα δεσμεύει τις επιδόσεις</w:t>
      </w:r>
      <w:r>
        <w:rPr>
          <w:rFonts w:eastAsia="Times New Roman" w:cs="Times New Roman"/>
          <w:szCs w:val="24"/>
        </w:rPr>
        <w:t xml:space="preserve">-κοινοποιήσεις που έχουν γίνει από 22-3-2017. </w:t>
      </w:r>
    </w:p>
    <w:p w14:paraId="02B3129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Προτείνω, λοιπόν, αυτήν τη νομοτεχνική βελτίωση να την αλλάξετε και να πείτε ότι οι προθεσμίες που λήγουν μέχρι τις 22-3-2017, παρατείνονται για τόσες μέρες, διότι τρέχουν οι προθεσμίες αυτήν τη στιγμή και δεύ</w:t>
      </w:r>
      <w:r>
        <w:rPr>
          <w:rFonts w:eastAsia="Times New Roman" w:cs="Times New Roman"/>
          <w:szCs w:val="24"/>
        </w:rPr>
        <w:t xml:space="preserve">τερον, να πείτε ότι στο εξής είναι των </w:t>
      </w:r>
      <w:proofErr w:type="spellStart"/>
      <w:r>
        <w:rPr>
          <w:rFonts w:eastAsia="Times New Roman" w:cs="Times New Roman"/>
          <w:szCs w:val="24"/>
        </w:rPr>
        <w:t>εκατόν</w:t>
      </w:r>
      <w:proofErr w:type="spellEnd"/>
      <w:r>
        <w:rPr>
          <w:rFonts w:eastAsia="Times New Roman" w:cs="Times New Roman"/>
          <w:szCs w:val="24"/>
        </w:rPr>
        <w:t xml:space="preserve"> πέντε ημερών. Λύστε το έτσι. Θα έχετε με τα δικαστήρια μεγάλο πρόβλημα στο μέλλον, διότι υπάρχουν διατάξεις στους κώδικες περί προθεσμιών, περί </w:t>
      </w:r>
      <w:proofErr w:type="spellStart"/>
      <w:r>
        <w:rPr>
          <w:rFonts w:eastAsia="Times New Roman" w:cs="Times New Roman"/>
          <w:szCs w:val="24"/>
        </w:rPr>
        <w:t>αφετηριασμού</w:t>
      </w:r>
      <w:proofErr w:type="spellEnd"/>
      <w:r>
        <w:rPr>
          <w:rFonts w:eastAsia="Times New Roman" w:cs="Times New Roman"/>
          <w:szCs w:val="24"/>
        </w:rPr>
        <w:t xml:space="preserve"> προθεσμιών. Δεν είναι σαφές. </w:t>
      </w:r>
    </w:p>
    <w:p w14:paraId="02B312A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Εγώ προσπαθώ να κατανοή</w:t>
      </w:r>
      <w:r>
        <w:rPr>
          <w:rFonts w:eastAsia="Times New Roman" w:cs="Times New Roman"/>
          <w:szCs w:val="24"/>
        </w:rPr>
        <w:t xml:space="preserve">σω τη σκέψη, αλλά εάν ήμουν σε ένα δικαστήριο και υποστήριζα έναν αντίδικο ή κατά του δημοσίου θα έλεγα ότι δεν υπάρχει προθεσμία. </w:t>
      </w:r>
    </w:p>
    <w:p w14:paraId="02B312A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Πάμε παρακάτω, λοιπόν. Τι κουβαλάει πίσω της η τροπολογία περί δασικών χαρτών; Την κακοδαιμονία του ελληνικού κράτους από το</w:t>
      </w:r>
      <w:r>
        <w:rPr>
          <w:rFonts w:eastAsia="Times New Roman" w:cs="Times New Roman"/>
          <w:szCs w:val="24"/>
        </w:rPr>
        <w:t xml:space="preserve"> 1830 που υπήρξε η Συνθήκη της Κωνσταντινουπόλεως. Διότι, το τεκμήριο των δασών δεν το έλυσε καμμία κυβέρνηση, ούτε η δική σας Κυβέρνηση μπορεί, κύριε Υπουργέ, να το λύσει. Πρέπει να λυθεί αυτό, γιατί για να λέμε τι είναι δάσος και τι δεν είναι, πρέπει να </w:t>
      </w:r>
      <w:r>
        <w:rPr>
          <w:rFonts w:eastAsia="Times New Roman" w:cs="Times New Roman"/>
          <w:szCs w:val="24"/>
        </w:rPr>
        <w:t xml:space="preserve">ξέρουμε και το ιδιοκτησιακό καθεστώς. </w:t>
      </w:r>
    </w:p>
    <w:p w14:paraId="02B312A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Θα θυμίσω τούτο: Κωδικοποιήθηκε η δασική νομοθεσία με το προηγούμενο ΕΣΠΑ. Στοίχισε 2 εκατομμύρια ευρώ. Το 1 εκατομμύριο ευρώ το πλήρωσε η κυβέρνηση της Νέας Δημοκρατίας και το άλλο εκατομμύριο το πλήρωσε η 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Γιατί να μην δούμε, λοιπόν, αυτήν την κωδικοποίηση, τι λέει και τι προτείνει και νομοθετούμε αποσπασματικά; </w:t>
      </w:r>
    </w:p>
    <w:p w14:paraId="02B312A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Ξέρετε ποιο είναι το ζήτημα εδώ μέσα; Δεν είναι των αναδασωτέων. Εγώ θα αφήσω να το λύσουν τα δικαστήρια, εάν είναι συνταγματικό ή ό</w:t>
      </w:r>
      <w:r>
        <w:rPr>
          <w:rFonts w:eastAsia="Times New Roman" w:cs="Times New Roman"/>
          <w:szCs w:val="24"/>
        </w:rPr>
        <w:t xml:space="preserve">χι η άρση αναδασώσεως μέσω διαδικασίας των επιτροπών ή των χαρτών. Και δεν μιλάω για τις επιτροπές των </w:t>
      </w:r>
      <w:r>
        <w:rPr>
          <w:rFonts w:eastAsia="Times New Roman" w:cs="Times New Roman"/>
          <w:szCs w:val="24"/>
        </w:rPr>
        <w:lastRenderedPageBreak/>
        <w:t>αντιρρήσεων, αλλά για μια σύνοδο υπαλλήλων, ο δασάρχης που θα εισηγηθεί και όλα αυτά. Εκείνο το οποίο θέλω να πω είναι ότι θα εμφανιστεί ενδεχόμενα στο μ</w:t>
      </w:r>
      <w:r>
        <w:rPr>
          <w:rFonts w:eastAsia="Times New Roman" w:cs="Times New Roman"/>
          <w:szCs w:val="24"/>
        </w:rPr>
        <w:t xml:space="preserve">έλλον πρόβλημα, διότι οι πράξεις αναδάσωσης ανακαλούνται μόνο για πλάνη περί τα πράγματα. </w:t>
      </w:r>
    </w:p>
    <w:p w14:paraId="02B312A4" w14:textId="77777777" w:rsidR="00A65738" w:rsidRDefault="00F83115">
      <w:pPr>
        <w:spacing w:after="0" w:line="600" w:lineRule="auto"/>
        <w:ind w:firstLine="720"/>
        <w:jc w:val="both"/>
        <w:rPr>
          <w:rFonts w:eastAsia="Times New Roman"/>
          <w:szCs w:val="24"/>
        </w:rPr>
      </w:pPr>
      <w:r>
        <w:rPr>
          <w:rFonts w:eastAsia="Times New Roman"/>
          <w:szCs w:val="24"/>
        </w:rPr>
        <w:t>Εδώ αφήνετε περιθώριο αναμόχλευσης και ανασχεδιασμού και ενδεχόμενα αφήνετε περιθώριο και προς κατευθύνσεις άλλων σκοπιμοτήτων. Θέλω να το ξαναδείτε.</w:t>
      </w:r>
    </w:p>
    <w:p w14:paraId="02B312A5" w14:textId="77777777" w:rsidR="00A65738" w:rsidRDefault="00F83115">
      <w:pPr>
        <w:spacing w:after="0" w:line="600" w:lineRule="auto"/>
        <w:ind w:firstLine="720"/>
        <w:jc w:val="both"/>
        <w:rPr>
          <w:rFonts w:eastAsia="Times New Roman"/>
          <w:szCs w:val="24"/>
        </w:rPr>
      </w:pPr>
      <w:r>
        <w:rPr>
          <w:rFonts w:eastAsia="Times New Roman"/>
          <w:szCs w:val="24"/>
        </w:rPr>
        <w:t>Εκείνο που θέλω</w:t>
      </w:r>
      <w:r>
        <w:rPr>
          <w:rFonts w:eastAsia="Times New Roman"/>
          <w:szCs w:val="24"/>
        </w:rPr>
        <w:t xml:space="preserve">, όμως, να θεωρήσω ότι είναι το κρισιμότερο της δασικής νομοθεσίας -δεν μιλάω για τη σημερινή μόνο τροπολογία- είναι ότι ποτέ δεν κατέστη δυνατόν να έχουμε έναν συγκεκριμένο ορισμό δάσους, δασικής έκτασης και </w:t>
      </w:r>
      <w:proofErr w:type="spellStart"/>
      <w:r>
        <w:rPr>
          <w:rFonts w:eastAsia="Times New Roman"/>
          <w:szCs w:val="24"/>
        </w:rPr>
        <w:t>χορτολιβαδικής</w:t>
      </w:r>
      <w:proofErr w:type="spellEnd"/>
      <w:r>
        <w:rPr>
          <w:rFonts w:eastAsia="Times New Roman"/>
          <w:szCs w:val="24"/>
        </w:rPr>
        <w:t xml:space="preserve"> έκτασης. </w:t>
      </w:r>
    </w:p>
    <w:p w14:paraId="02B312A6" w14:textId="77777777" w:rsidR="00A65738" w:rsidRDefault="00F83115">
      <w:pPr>
        <w:spacing w:after="0" w:line="600" w:lineRule="auto"/>
        <w:ind w:firstLine="720"/>
        <w:jc w:val="both"/>
        <w:rPr>
          <w:rFonts w:eastAsia="Times New Roman"/>
          <w:szCs w:val="24"/>
        </w:rPr>
      </w:pPr>
      <w:r>
        <w:rPr>
          <w:rFonts w:eastAsia="Times New Roman"/>
          <w:szCs w:val="24"/>
        </w:rPr>
        <w:t xml:space="preserve">Θυμίζω κάτι. Το άρθρο </w:t>
      </w:r>
      <w:r>
        <w:rPr>
          <w:rFonts w:eastAsia="Times New Roman"/>
          <w:szCs w:val="24"/>
        </w:rPr>
        <w:t xml:space="preserve">3 του ν.998/79, στο οποίο στηρίζεται όλη η έννοια των δασών, έχει τροποποιηθεί -τα έχω εδώ- από το 1979 μέχρι σήμερα επτά φορές. Άλλοτε μιλάμε για </w:t>
      </w:r>
      <w:proofErr w:type="spellStart"/>
      <w:r>
        <w:rPr>
          <w:rFonts w:eastAsia="Times New Roman"/>
          <w:szCs w:val="24"/>
        </w:rPr>
        <w:t>δασοκοινότητα</w:t>
      </w:r>
      <w:proofErr w:type="spellEnd"/>
      <w:r>
        <w:rPr>
          <w:rFonts w:eastAsia="Times New Roman"/>
          <w:szCs w:val="24"/>
        </w:rPr>
        <w:t>, άλλοτε μιλάμε για βιοκοινότητα, άλλοτε μιλάμε για επιφάνεια γης, άλλοτε μιλάμε για συστάδες. Α</w:t>
      </w:r>
      <w:r>
        <w:rPr>
          <w:rFonts w:eastAsia="Times New Roman"/>
          <w:szCs w:val="24"/>
        </w:rPr>
        <w:t>υτό αν δεν λυθεί, δεν θα λυθεί και το κτηματολόγιο.</w:t>
      </w:r>
    </w:p>
    <w:p w14:paraId="02B312A7" w14:textId="77777777" w:rsidR="00A65738" w:rsidRDefault="00F83115">
      <w:pPr>
        <w:spacing w:after="0" w:line="600" w:lineRule="auto"/>
        <w:ind w:firstLine="720"/>
        <w:jc w:val="both"/>
        <w:rPr>
          <w:rFonts w:eastAsia="Times New Roman"/>
          <w:szCs w:val="24"/>
        </w:rPr>
      </w:pPr>
      <w:r>
        <w:rPr>
          <w:rFonts w:eastAsia="Times New Roman"/>
          <w:szCs w:val="24"/>
        </w:rPr>
        <w:t xml:space="preserve">Ένα ειδικότερο ζήτημα κρίσιμο, το οποίο είναι ανάσχεση και της ανάπτυξης της χώρας, είναι οι </w:t>
      </w:r>
      <w:proofErr w:type="spellStart"/>
      <w:r>
        <w:rPr>
          <w:rFonts w:eastAsia="Times New Roman"/>
          <w:szCs w:val="24"/>
        </w:rPr>
        <w:t>χορτολιβαδικές</w:t>
      </w:r>
      <w:proofErr w:type="spellEnd"/>
      <w:r>
        <w:rPr>
          <w:rFonts w:eastAsia="Times New Roman"/>
          <w:szCs w:val="24"/>
        </w:rPr>
        <w:t xml:space="preserve"> εκτάσεις. </w:t>
      </w:r>
      <w:r>
        <w:rPr>
          <w:rFonts w:eastAsia="Times New Roman"/>
          <w:szCs w:val="24"/>
        </w:rPr>
        <w:lastRenderedPageBreak/>
        <w:t xml:space="preserve">Μίλησαν οι συνάδελφοί μου προηγουμένως για τα νησιά. Πρέπει να συμπληρώσω ετούτο. </w:t>
      </w:r>
      <w:r>
        <w:rPr>
          <w:rFonts w:eastAsia="Times New Roman"/>
          <w:szCs w:val="24"/>
        </w:rPr>
        <w:t xml:space="preserve">Υπήρξε ένα σφάλμα στην προηγούμενη νομοθεσία -δεν το καταλογίζω στην κυβέρνηση των προηγουμένων- η οποία μετέβαλε και είπε ότι και οι μη δασικές </w:t>
      </w:r>
      <w:proofErr w:type="spellStart"/>
      <w:r>
        <w:rPr>
          <w:rFonts w:eastAsia="Times New Roman"/>
          <w:szCs w:val="24"/>
        </w:rPr>
        <w:t>χορτολιβαδικές</w:t>
      </w:r>
      <w:proofErr w:type="spellEnd"/>
      <w:r>
        <w:rPr>
          <w:rFonts w:eastAsia="Times New Roman"/>
          <w:szCs w:val="24"/>
        </w:rPr>
        <w:t xml:space="preserve"> εκτάσεις διακρίνονται με το τεκμήριο κυριότητος του δημοσίου. Αυτό δεν έχει λυθεί μέχρι σήμερα. </w:t>
      </w:r>
      <w:r>
        <w:rPr>
          <w:rFonts w:eastAsia="Times New Roman"/>
          <w:szCs w:val="24"/>
        </w:rPr>
        <w:t>Και είναι δύσκολο να λυθεί, αν δεν λυθεί νομοθετικά. Για ποιο</w:t>
      </w:r>
      <w:r>
        <w:rPr>
          <w:rFonts w:eastAsia="Times New Roman"/>
          <w:szCs w:val="24"/>
        </w:rPr>
        <w:t>ν</w:t>
      </w:r>
      <w:r>
        <w:rPr>
          <w:rFonts w:eastAsia="Times New Roman"/>
          <w:szCs w:val="24"/>
        </w:rPr>
        <w:t xml:space="preserve"> λόγο; Ο κάθε δημόσιος υπάλληλος, ο οποίος καλείται να χαρακτηρίσει ή να αποφανθεί, θα πει: «Εγώ θα πάρω το βάρος αύριο το πρωί και αν χαρακτηρίσω μια έκταση </w:t>
      </w:r>
      <w:proofErr w:type="spellStart"/>
      <w:r>
        <w:rPr>
          <w:rFonts w:eastAsia="Times New Roman"/>
          <w:szCs w:val="24"/>
        </w:rPr>
        <w:t>χορτολιβαδική</w:t>
      </w:r>
      <w:proofErr w:type="spellEnd"/>
      <w:r>
        <w:rPr>
          <w:rFonts w:eastAsia="Times New Roman"/>
          <w:szCs w:val="24"/>
        </w:rPr>
        <w:t>, μη δασική ή και μη δη</w:t>
      </w:r>
      <w:r>
        <w:rPr>
          <w:rFonts w:eastAsia="Times New Roman"/>
          <w:szCs w:val="24"/>
        </w:rPr>
        <w:t>μόσια, θα με κυνηγάνε εμένα;»</w:t>
      </w:r>
    </w:p>
    <w:p w14:paraId="02B312A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2B312A9" w14:textId="77777777" w:rsidR="00A65738" w:rsidRDefault="00F83115">
      <w:pPr>
        <w:spacing w:after="0" w:line="600" w:lineRule="auto"/>
        <w:ind w:firstLine="720"/>
        <w:jc w:val="both"/>
        <w:rPr>
          <w:rFonts w:eastAsia="Times New Roman"/>
          <w:szCs w:val="24"/>
        </w:rPr>
      </w:pPr>
      <w:r>
        <w:rPr>
          <w:rFonts w:eastAsia="Times New Roman" w:cs="Times New Roman"/>
          <w:szCs w:val="24"/>
        </w:rPr>
        <w:t>Τελειώνω, κύριε Πρόεδρε.</w:t>
      </w:r>
    </w:p>
    <w:p w14:paraId="02B312AA" w14:textId="77777777" w:rsidR="00A65738" w:rsidRDefault="00F83115">
      <w:pPr>
        <w:spacing w:after="0" w:line="600" w:lineRule="auto"/>
        <w:ind w:firstLine="720"/>
        <w:jc w:val="both"/>
        <w:rPr>
          <w:rFonts w:eastAsia="Times New Roman"/>
          <w:szCs w:val="24"/>
        </w:rPr>
      </w:pPr>
      <w:r>
        <w:rPr>
          <w:rFonts w:eastAsia="Times New Roman"/>
          <w:szCs w:val="24"/>
        </w:rPr>
        <w:t>Επομένως, λοιπόν, το ζήτημα δεν είναι του δασικού κτηματολογίου, είναι πολύπαθο. Από το 1976 θυμάμαι τον ν.248, που ε</w:t>
      </w:r>
      <w:r>
        <w:rPr>
          <w:rFonts w:eastAsia="Times New Roman"/>
          <w:szCs w:val="24"/>
        </w:rPr>
        <w:t xml:space="preserve">ίχε και το θέμα του Δασικού Μητρώου Ιδιοκτησίας. Σήμερα τα ξεχωρίσαμε. Τα έχουμε πάει άλλα στα πολιτικά δικαστήρια, άλλα στα διοικητικά δικαστήρια και θα γίνει εκείνο, το οποίο δυστυχώς έχω πει και άλλη φορά εκτός της Αιθούσης, θα ανοίξει </w:t>
      </w:r>
      <w:r>
        <w:rPr>
          <w:rFonts w:eastAsia="Times New Roman"/>
          <w:szCs w:val="24"/>
        </w:rPr>
        <w:lastRenderedPageBreak/>
        <w:t xml:space="preserve">ένας καινούργιος </w:t>
      </w:r>
      <w:r>
        <w:rPr>
          <w:rFonts w:eastAsia="Times New Roman"/>
          <w:szCs w:val="24"/>
        </w:rPr>
        <w:t>πόλεμος, διότι δεν είναι μόνο τα τέλη αντιρρήσεων, δεν είναι μόνο τι είναι δάσος και τι δεν είναι. Μπορεί να λέμε για υπόβαθρο αεροφωτογραφιών και χαρτογραφήσεων. Το υπόβαθρο είναι η αντιμετώπιση του ιδιοκτησιακού ζητήματος, διότι αν δεν λυθεί αυτό, δεν θα</w:t>
      </w:r>
      <w:r>
        <w:rPr>
          <w:rFonts w:eastAsia="Times New Roman"/>
          <w:szCs w:val="24"/>
        </w:rPr>
        <w:t xml:space="preserve"> λυθεί ποτέ η αμφισβήτηση τι είναι δάσος, τι δεν είναι, διότι όταν λέμε κάτι ότι είναι δάσος, λέμε ότι είναι και δημόσιο. Να μπορούμε να πούμε κάτι ότι είναι δάσος και ας είναι και ιδιωτικό για να μπορεί να παραμείνει εσαεί δάσος, να μπορεί να παραμείνει δ</w:t>
      </w:r>
      <w:r>
        <w:rPr>
          <w:rFonts w:eastAsia="Times New Roman"/>
          <w:szCs w:val="24"/>
        </w:rPr>
        <w:t>άσος.</w:t>
      </w:r>
    </w:p>
    <w:p w14:paraId="02B312A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Δεν ισχύει.</w:t>
      </w:r>
    </w:p>
    <w:p w14:paraId="02B312A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Μην αντιδράτε, έχω δίκιο. </w:t>
      </w:r>
    </w:p>
    <w:p w14:paraId="02B312A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Να μπορούμε να πούμε ότι μια δασική έκταση μπορεί να είναι και ιδιωτική, αλλά να διατηρεί τον χαρακτήρα του </w:t>
      </w:r>
      <w:r>
        <w:rPr>
          <w:rFonts w:eastAsia="Times New Roman" w:cs="Times New Roman"/>
          <w:szCs w:val="24"/>
        </w:rPr>
        <w:t>δάσους. Όσο λέμε για τεκμήριο δημοσίου και κυριότητα του δημοσίου και καταπατήσεις και εκχερσώσεις και πυρκαγιές, τα έχουμε όλα μπροστά μας.</w:t>
      </w:r>
    </w:p>
    <w:p w14:paraId="02B312A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Ευχαριστώ.</w:t>
      </w:r>
    </w:p>
    <w:p w14:paraId="02B312AF"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2B312B0"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Τον λόγο έχει ο κ. Δημαράς.</w:t>
      </w:r>
    </w:p>
    <w:p w14:paraId="02B312B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Κυρίες κ</w:t>
      </w:r>
      <w:r>
        <w:rPr>
          <w:rFonts w:eastAsia="Times New Roman" w:cs="Times New Roman"/>
          <w:szCs w:val="24"/>
        </w:rPr>
        <w:t>αι κύριοι συνάδελφοι, θα αναφερθώ βέβαια μόνο στην τροπολογία για τα δάση. Θα μου επιτρέψει ο αγαπητός κ. Μανιάτης, τον οποίο τον εκτιμώ, να του πω ότι δεν είναι σωστό να μεταχειριζόμαστε τέτοιες λέξεις όπως «</w:t>
      </w:r>
      <w:proofErr w:type="spellStart"/>
      <w:r>
        <w:rPr>
          <w:rFonts w:eastAsia="Times New Roman" w:cs="Times New Roman"/>
          <w:szCs w:val="24"/>
        </w:rPr>
        <w:t>αυτοτρολάρισμα</w:t>
      </w:r>
      <w:proofErr w:type="spellEnd"/>
      <w:r>
        <w:rPr>
          <w:rFonts w:eastAsia="Times New Roman" w:cs="Times New Roman"/>
          <w:szCs w:val="24"/>
        </w:rPr>
        <w:t>», «</w:t>
      </w:r>
      <w:proofErr w:type="spellStart"/>
      <w:r>
        <w:rPr>
          <w:rFonts w:eastAsia="Times New Roman" w:cs="Times New Roman"/>
          <w:szCs w:val="24"/>
        </w:rPr>
        <w:t>αυτογελοιοποίηση</w:t>
      </w:r>
      <w:proofErr w:type="spellEnd"/>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έγινε και τίποτα τραγικό με αυτήν τη διαδικασία για να χρησιμοποιούμε τέτοιες εκφράσεις. Νομίζω ότι πιο σεμνά και ταπεινά μπορούμε να κάνουμε τη δουλειά μας ως μέλη του Κοινοβουλίου.</w:t>
      </w:r>
    </w:p>
    <w:p w14:paraId="02B312B2" w14:textId="77777777" w:rsidR="00A65738" w:rsidRDefault="00F83115">
      <w:pPr>
        <w:spacing w:after="0" w:line="600" w:lineRule="auto"/>
        <w:ind w:firstLine="720"/>
        <w:jc w:val="both"/>
        <w:rPr>
          <w:rFonts w:eastAsia="Times New Roman"/>
          <w:szCs w:val="24"/>
        </w:rPr>
      </w:pPr>
      <w:r>
        <w:rPr>
          <w:rFonts w:eastAsia="Times New Roman" w:cs="Times New Roman"/>
          <w:szCs w:val="24"/>
        </w:rPr>
        <w:t>Κύριε Μανιάτη, θέλω να σας πω ότι -είχατε περάσει από το Υπουργείο- εμείς</w:t>
      </w:r>
      <w:r>
        <w:rPr>
          <w:rFonts w:eastAsia="Times New Roman" w:cs="Times New Roman"/>
          <w:szCs w:val="24"/>
        </w:rPr>
        <w:t xml:space="preserve"> παραλάβαμε ανάρτηση δασικών χαρτών στο 1% της περιφέρειας, ενώ είχαν πληρωθεί και είχαν καταρτισθεί για το μεγαλύτερο μέρος της περιφέρειας. Εάν και εμείς παραμέναμε έτσι, δεν θα είχαμε προβλήματα τώρα, ούτε τροπολογίες θα φέρναμε, ούτε παρατάσεις, ούτε θ</w:t>
      </w:r>
      <w:r>
        <w:rPr>
          <w:rFonts w:eastAsia="Times New Roman" w:cs="Times New Roman"/>
          <w:szCs w:val="24"/>
        </w:rPr>
        <w:t xml:space="preserve">α αναδεικνύονταν όλα αυτά που ήρθαν στην επιφάνεια. </w:t>
      </w:r>
    </w:p>
    <w:p w14:paraId="02B312B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Τι κακό, λοιπόν, έκανε η Κυβέρνηση; Τόλμησε να φέρει έναν νόμο, τροποποίηση στον προηγούμενο και να αναρτήσει </w:t>
      </w:r>
      <w:r>
        <w:rPr>
          <w:rFonts w:eastAsia="Times New Roman" w:cs="Times New Roman"/>
          <w:szCs w:val="24"/>
        </w:rPr>
        <w:lastRenderedPageBreak/>
        <w:t xml:space="preserve">μέσα σε λίγο καιρό το 36% της επικράτειας όσον αφορά τους δασικούς χάρτες. </w:t>
      </w:r>
    </w:p>
    <w:p w14:paraId="02B312B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Τι βρήκαμε πριν α</w:t>
      </w:r>
      <w:r>
        <w:rPr>
          <w:rFonts w:eastAsia="Times New Roman" w:cs="Times New Roman"/>
          <w:szCs w:val="24"/>
        </w:rPr>
        <w:t xml:space="preserve">πό αυτό; Βρήκαμε ένα χάος, το οποίο έδειχνε πώς λειτουργούσε το ελληνικό κράτος μέχρι τώρα και ίσως σε κάποιο βαθμό συνεχίζει να λειτουργεί ακόμα. Υπήρχαν αυθαιρεσίες, αυθαίρετα μέσα στα δάση -και η πολιτεία ανεχόταν αυτή τη γενική ανομία-, ρουσφετολογία, </w:t>
      </w:r>
      <w:r>
        <w:rPr>
          <w:rFonts w:eastAsia="Times New Roman" w:cs="Times New Roman"/>
          <w:szCs w:val="24"/>
        </w:rPr>
        <w:t xml:space="preserve">διαπλοκή στις δασικές υπηρεσίες, όπου το περιεχόμενο των δασικών υπηρεσιών, των δασαρχών, ήταν διαδικασία αποχαρακτηρισμού, όχι προστασίας των δασών. </w:t>
      </w:r>
    </w:p>
    <w:p w14:paraId="02B312B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Επομένως, τι έπρεπε να κάνουμε; Να μείνουμε έτσι ή να προχωρήσουμε, να λύσουμε τα προβλήματα; Και ξέρουμε</w:t>
      </w:r>
      <w:r>
        <w:rPr>
          <w:rFonts w:eastAsia="Times New Roman" w:cs="Times New Roman"/>
          <w:szCs w:val="24"/>
        </w:rPr>
        <w:t xml:space="preserve"> ότι γι’ αυτά τα προβλήματα που υπήρχαν -το ότι ακόμα το Γαλάτσι εμφανιζόταν σε κάποιους παλιούς δασικούς χάρτες ως δάσος και η Γλυφάδα και η πλατεία της Παλιάς Πεντέλης ομοίως φαίνεται δάσος- έπρεπε να βρεθεί ένας τρόπος και οι χάρτες να αναρτηθούν και να</w:t>
      </w:r>
      <w:r>
        <w:rPr>
          <w:rFonts w:eastAsia="Times New Roman" w:cs="Times New Roman"/>
          <w:szCs w:val="24"/>
        </w:rPr>
        <w:t xml:space="preserve"> βρεθεί μια διαδικασία που οικισμοί που εκ των πραγμάτων πλέον,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έχουν διαμορφωθεί, να βρουν τη θέση τους. Έπρεπε να λύσουμε και τρέχοντα, πραγματικά προβλήματα. </w:t>
      </w:r>
    </w:p>
    <w:p w14:paraId="02B312B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μπήκαν οι τρεις κατηγορίες των πολυγώνων και αμφισβητούνται τώρα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αυτά που λέμε «ιώδη πολύγωνα». Όμως περιοχές που είναι διαμορφωμένες -και απευθύνομαι σε όλους τους συναδέλφους- έχουν λυθεί  με τον νόμο που ψηφίσαμε. </w:t>
      </w:r>
    </w:p>
    <w:p w14:paraId="02B312B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ξέρετε έχουμε ένα πολύ δύσκολο θέμα να αντιμετωπίσουμε, ότι </w:t>
      </w:r>
      <w:r>
        <w:rPr>
          <w:rFonts w:eastAsia="Times New Roman" w:cs="Times New Roman"/>
          <w:szCs w:val="24"/>
        </w:rPr>
        <w:t>δεν υπάρχουν οικονομικά συμφέροντ</w:t>
      </w:r>
      <w:r>
        <w:rPr>
          <w:rFonts w:eastAsia="Times New Roman" w:cs="Times New Roman"/>
          <w:szCs w:val="24"/>
        </w:rPr>
        <w:t xml:space="preserve">α που να υπερασπίσουν </w:t>
      </w:r>
      <w:r>
        <w:rPr>
          <w:rFonts w:eastAsia="Times New Roman" w:cs="Times New Roman"/>
          <w:szCs w:val="24"/>
        </w:rPr>
        <w:t xml:space="preserve">τα δάση και το φυσικό περιβάλλον, γιατί τα δέντρα δεν ψηφίζουν, ενώ αντίθετα υπάρχουν είτε μικρά είτε μεγάλα συμφέροντα –υπολογίζεται το 4,5% του πληθυσμού- να καταπατήσουν το δάσος κατά του περιβάλλοντος. </w:t>
      </w:r>
    </w:p>
    <w:p w14:paraId="02B312B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Θα υπολογίσουμε, λοιπόν, αυ</w:t>
      </w:r>
      <w:r>
        <w:rPr>
          <w:rFonts w:eastAsia="Times New Roman" w:cs="Times New Roman"/>
          <w:szCs w:val="24"/>
        </w:rPr>
        <w:t>τά τα συμφέροντα που ασκούν πολιτικές πιέσεις και θα κάνουμε πίσω, ενώ έχουμε μια μεγάλη αδρανή μάζα του ελληνικού πληθυσμού που παρακολουθεί, συμπαθεί, αγαπά το δάσος, αλλά δεν παίρνει θέση; Και βλέπουμε ότι είδηση βγαίνει όταν κάποιοι διαμαρτύρονται όταν</w:t>
      </w:r>
      <w:r>
        <w:rPr>
          <w:rFonts w:eastAsia="Times New Roman" w:cs="Times New Roman"/>
          <w:szCs w:val="24"/>
        </w:rPr>
        <w:t xml:space="preserve"> το οικόπεδό τους που ήταν δίπλα στο δάσος από ένα στρέμμα το έκαναν τρία στρέμματα ή όταν το χωράφι που ήταν ένα στρέμμα το έκαναν είκοσι στρέμματα. Βεβαίως, εδώ έχουμε και συνταγματικά </w:t>
      </w:r>
      <w:r>
        <w:rPr>
          <w:rFonts w:eastAsia="Times New Roman" w:cs="Times New Roman"/>
          <w:szCs w:val="24"/>
        </w:rPr>
        <w:lastRenderedPageBreak/>
        <w:t>προβλήματα. Το άρθρο 24 του Συντάγματος προστατεύει το φυσικό, το πολ</w:t>
      </w:r>
      <w:r>
        <w:rPr>
          <w:rFonts w:eastAsia="Times New Roman" w:cs="Times New Roman"/>
          <w:szCs w:val="24"/>
        </w:rPr>
        <w:t xml:space="preserve">ιτιστικό περιβάλλον και τα δάση. Όμως εάν δεν τολμούσαμε δεν θα είχαμε τέτοια προβλήματα. </w:t>
      </w:r>
    </w:p>
    <w:p w14:paraId="02B312B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Ποιοι υπερασπίζονται, λοιπόν, το φυσικό περιβάλλον; Κάποιοι ιδεολόγοι ή δασολόγοι, επιστήμονες κι ένα τμήμα της κοινωνίας που έχει πραγματικά συνειδητοποιήσει τη μεγ</w:t>
      </w:r>
      <w:r>
        <w:rPr>
          <w:rFonts w:eastAsia="Times New Roman" w:cs="Times New Roman"/>
          <w:szCs w:val="24"/>
        </w:rPr>
        <w:t xml:space="preserve">άλη αξία που έχει το δάσος. Και υπάρχουν τώρα και φωνές που λένε «σταματήστε τη διαδικασία της ανάρτησης, πάρτε πίσω κι αυτά που αναρτήθηκαν». Όχι, </w:t>
      </w:r>
      <w:proofErr w:type="spellStart"/>
      <w:r>
        <w:rPr>
          <w:rFonts w:eastAsia="Times New Roman" w:cs="Times New Roman"/>
          <w:szCs w:val="24"/>
        </w:rPr>
        <w:t>αλίμονό</w:t>
      </w:r>
      <w:proofErr w:type="spellEnd"/>
      <w:r>
        <w:rPr>
          <w:rFonts w:eastAsia="Times New Roman" w:cs="Times New Roman"/>
          <w:szCs w:val="24"/>
        </w:rPr>
        <w:t xml:space="preserve"> μας αν το κάνουμε. Πρέπει να προχωρήσουμε, με όποιο πολιτικό κόστος. Ας αφήσουμε και κάτι πίσω. Θα π</w:t>
      </w:r>
      <w:r>
        <w:rPr>
          <w:rFonts w:eastAsia="Times New Roman" w:cs="Times New Roman"/>
          <w:szCs w:val="24"/>
        </w:rPr>
        <w:t>ρέπει να αντιμετωπίσουμε με ρεαλισμό όλα αυτά τα προβλήματα που δημιουργούνται στους ανθρώπους που με την ανοχή της η πολιτεία τούς άφησε ή τους παρότρυνε να παρανομούν, γιατί τους αξιοποιούσε και τους παγίδευε με το ρουσφέτι. Τους παγίδευε και πολιτικά. Κ</w:t>
      </w:r>
      <w:r>
        <w:rPr>
          <w:rFonts w:eastAsia="Times New Roman" w:cs="Times New Roman"/>
          <w:szCs w:val="24"/>
        </w:rPr>
        <w:t>αι πολλές φορές βέβαια είχαμε όλα τα εμπλεκόμενα σε αυτά συμφέροντα.</w:t>
      </w:r>
    </w:p>
    <w:p w14:paraId="02B312B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AB0D74">
        <w:rPr>
          <w:rFonts w:eastAsia="Times New Roman" w:cs="Times New Roman"/>
          <w:b/>
          <w:szCs w:val="24"/>
        </w:rPr>
        <w:t>ΔΗΜΗΤΡΙΟΣ ΚΡΕΜΑΣΤΙΝΟΣ</w:t>
      </w:r>
      <w:r>
        <w:rPr>
          <w:rFonts w:eastAsia="Times New Roman" w:cs="Times New Roman"/>
          <w:szCs w:val="24"/>
        </w:rPr>
        <w:t>)</w:t>
      </w:r>
    </w:p>
    <w:p w14:paraId="02B312B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Επομένως, δεν πρέπει να κάνουμε πίσω, πρέπει να προχωρήσουμε. Το 2019 πρέπει να έχο</w:t>
      </w:r>
      <w:r>
        <w:rPr>
          <w:rFonts w:eastAsia="Times New Roman" w:cs="Times New Roman"/>
          <w:szCs w:val="24"/>
        </w:rPr>
        <w:t xml:space="preserve">υν αναρτηθεί οι χάρτες σε όλη </w:t>
      </w:r>
      <w:r>
        <w:rPr>
          <w:rFonts w:eastAsia="Times New Roman" w:cs="Times New Roman"/>
          <w:szCs w:val="24"/>
        </w:rPr>
        <w:lastRenderedPageBreak/>
        <w:t xml:space="preserve">τη χώρα, όπως έχουμε πλέον και υποχρέωση να το κάνουμε και ξέρουμε ότι αυτό θα είναι προϋπόθεση να ολοκληρωθεί και το </w:t>
      </w:r>
      <w:r>
        <w:rPr>
          <w:rFonts w:eastAsia="Times New Roman" w:cs="Times New Roman"/>
          <w:szCs w:val="24"/>
        </w:rPr>
        <w:t>Κτηματολόγιο</w:t>
      </w:r>
      <w:r>
        <w:rPr>
          <w:rFonts w:eastAsia="Times New Roman" w:cs="Times New Roman"/>
          <w:szCs w:val="24"/>
        </w:rPr>
        <w:t xml:space="preserve">. Χωρίς να ολοκληρωθεί το </w:t>
      </w:r>
      <w:r>
        <w:rPr>
          <w:rFonts w:eastAsia="Times New Roman" w:cs="Times New Roman"/>
          <w:szCs w:val="24"/>
        </w:rPr>
        <w:t>Κτηματολόγιο</w:t>
      </w:r>
      <w:r>
        <w:rPr>
          <w:rFonts w:eastAsia="Times New Roman" w:cs="Times New Roman"/>
          <w:szCs w:val="24"/>
        </w:rPr>
        <w:t xml:space="preserve"> δεν θα έχουμε πραγματικά ούτε βιώσιμη ανάπτυξη όπως εμείς τη θέλουμε. </w:t>
      </w:r>
    </w:p>
    <w:p w14:paraId="02B312B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2B312B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02B312B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Θεοχαρόπουλος έχει τον λόγο. </w:t>
      </w:r>
    </w:p>
    <w:p w14:paraId="02B312BF"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 xml:space="preserve">ΑΝΑΣΙΟΣ ΘΕΟΧΑΡΟΠΟΥΛΟΣ: </w:t>
      </w:r>
      <w:r>
        <w:rPr>
          <w:rFonts w:eastAsia="Times New Roman" w:cs="Times New Roman"/>
          <w:szCs w:val="24"/>
        </w:rPr>
        <w:t xml:space="preserve">Ευχαριστώ, κύριε Πρόεδρε. </w:t>
      </w:r>
    </w:p>
    <w:p w14:paraId="02B312C0" w14:textId="77777777" w:rsidR="00A65738" w:rsidRDefault="00F83115">
      <w:pPr>
        <w:spacing w:after="0" w:line="600" w:lineRule="auto"/>
        <w:ind w:firstLine="720"/>
        <w:jc w:val="both"/>
        <w:rPr>
          <w:rFonts w:eastAsia="Times New Roman"/>
          <w:szCs w:val="24"/>
        </w:rPr>
      </w:pPr>
      <w:r>
        <w:rPr>
          <w:rFonts w:eastAsia="Times New Roman" w:cs="Times New Roman"/>
          <w:szCs w:val="24"/>
        </w:rPr>
        <w:t>Κύριε Υπουργέ, σας άκουσα πριν από λίγο να χαίρεστε κιόλας και να μιλάτε με έναν τρόπο ισχυριζόμενος ότι αυτή η διαδικασία την οποία κάνετε</w:t>
      </w:r>
      <w:r>
        <w:rPr>
          <w:rFonts w:eastAsia="Times New Roman" w:cs="Times New Roman"/>
          <w:szCs w:val="24"/>
        </w:rPr>
        <w:t>,</w:t>
      </w:r>
      <w:r>
        <w:rPr>
          <w:rFonts w:eastAsia="Times New Roman" w:cs="Times New Roman"/>
          <w:szCs w:val="24"/>
        </w:rPr>
        <w:t xml:space="preserve"> είναι ορθή νομοθέτηση. Ποια διαδικασία δηλαδή; Να εισάγετε την τρ</w:t>
      </w:r>
      <w:r>
        <w:rPr>
          <w:rFonts w:eastAsia="Times New Roman" w:cs="Times New Roman"/>
          <w:szCs w:val="24"/>
        </w:rPr>
        <w:t xml:space="preserve">οπολογία στις </w:t>
      </w:r>
      <w:r>
        <w:rPr>
          <w:rFonts w:eastAsia="Times New Roman" w:cs="Times New Roman"/>
          <w:szCs w:val="24"/>
        </w:rPr>
        <w:t>ε</w:t>
      </w:r>
      <w:r>
        <w:rPr>
          <w:rFonts w:eastAsia="Times New Roman" w:cs="Times New Roman"/>
          <w:szCs w:val="24"/>
        </w:rPr>
        <w:t>πιτροπές σε μια διεθνή σύμβαση προς κύρωση</w:t>
      </w:r>
      <w:r>
        <w:rPr>
          <w:rFonts w:eastAsia="Times New Roman" w:cs="Times New Roman"/>
          <w:szCs w:val="24"/>
        </w:rPr>
        <w:t xml:space="preserve"> με τίτλο:</w:t>
      </w:r>
      <w:r>
        <w:rPr>
          <w:rFonts w:eastAsia="Times New Roman" w:cs="Times New Roman"/>
          <w:szCs w:val="24"/>
        </w:rPr>
        <w:t xml:space="preserve">  «Κύρωση του Μνημονίου Κατανόησης μεταξύ του Υπουργείου Περιβάλλοντος και Ενέργειας της Κυβέρνησης της Ελληνικής Δημοκρατίας και του Υ</w:t>
      </w:r>
      <w:r>
        <w:rPr>
          <w:rFonts w:eastAsia="Times New Roman" w:cs="Times New Roman"/>
          <w:szCs w:val="24"/>
        </w:rPr>
        <w:lastRenderedPageBreak/>
        <w:t>πουργείου Βιομηχανίας και Ενέργειας της Κυβέρνησης της</w:t>
      </w:r>
      <w:r>
        <w:rPr>
          <w:rFonts w:eastAsia="Times New Roman" w:cs="Times New Roman"/>
          <w:szCs w:val="24"/>
        </w:rPr>
        <w:t xml:space="preserve"> Δημοκρατίας του Αζερμπαϊτζάν για Συνεργασία στον τομέα των Ανανεώσιμων Πηγών και της Ενεργειακής Αποδοτικότητας</w:t>
      </w:r>
      <w:r>
        <w:rPr>
          <w:rFonts w:eastAsia="Times New Roman" w:cs="Times New Roman"/>
          <w:szCs w:val="24"/>
        </w:rPr>
        <w:t xml:space="preserve"> και άλλες διατάξεις</w:t>
      </w:r>
      <w:r>
        <w:rPr>
          <w:rFonts w:eastAsia="Times New Roman" w:cs="Times New Roman"/>
          <w:szCs w:val="24"/>
        </w:rPr>
        <w:t>».</w:t>
      </w:r>
      <w:r>
        <w:rPr>
          <w:rFonts w:eastAsia="Times New Roman"/>
          <w:szCs w:val="24"/>
        </w:rPr>
        <w:t xml:space="preserve"> </w:t>
      </w:r>
      <w:r>
        <w:rPr>
          <w:rFonts w:eastAsia="Times New Roman"/>
          <w:szCs w:val="24"/>
        </w:rPr>
        <w:t>Στις ανανεώσιμες πηγές δεν έχετε κάνει απολύτως τίποτα. Για την προστασία του περιβάλλοντος δεν έχετε κάνει απολύτως τίπο</w:t>
      </w:r>
      <w:r>
        <w:rPr>
          <w:rFonts w:eastAsia="Times New Roman"/>
          <w:szCs w:val="24"/>
        </w:rPr>
        <w:t xml:space="preserve">τα. Για την </w:t>
      </w:r>
      <w:r>
        <w:rPr>
          <w:rFonts w:eastAsia="Times New Roman"/>
          <w:szCs w:val="24"/>
        </w:rPr>
        <w:t>κ</w:t>
      </w:r>
      <w:r>
        <w:rPr>
          <w:rFonts w:eastAsia="Times New Roman"/>
          <w:szCs w:val="24"/>
        </w:rPr>
        <w:t xml:space="preserve">ύρωση αυτή δεν μιλάμε, όπως θα έπρεπε. </w:t>
      </w:r>
    </w:p>
    <w:p w14:paraId="02B312C1" w14:textId="77777777" w:rsidR="00A65738" w:rsidRDefault="00F83115">
      <w:pPr>
        <w:spacing w:after="0" w:line="600" w:lineRule="auto"/>
        <w:ind w:firstLine="720"/>
        <w:jc w:val="both"/>
        <w:rPr>
          <w:rFonts w:eastAsia="Times New Roman"/>
          <w:szCs w:val="24"/>
        </w:rPr>
      </w:pPr>
      <w:r>
        <w:rPr>
          <w:rFonts w:eastAsia="Times New Roman"/>
          <w:szCs w:val="24"/>
        </w:rPr>
        <w:t xml:space="preserve">Αυτό το οποίο συζητάμε σήμερα είναι μία τροπολογία που φέρατε στις </w:t>
      </w:r>
      <w:r>
        <w:rPr>
          <w:rFonts w:eastAsia="Times New Roman"/>
          <w:szCs w:val="24"/>
        </w:rPr>
        <w:t>ε</w:t>
      </w:r>
      <w:r>
        <w:rPr>
          <w:rFonts w:eastAsia="Times New Roman"/>
          <w:szCs w:val="24"/>
        </w:rPr>
        <w:t>πιτροπές, σε μία διαδικασία εντελώς εκτός του Κανονισμού. Κι επειδή ήσασταν Κοινοβουλευτικός Εκπρόσωπ</w:t>
      </w:r>
      <w:r>
        <w:rPr>
          <w:rFonts w:eastAsia="Times New Roman"/>
          <w:szCs w:val="24"/>
        </w:rPr>
        <w:t>ο</w:t>
      </w:r>
      <w:r>
        <w:rPr>
          <w:rFonts w:eastAsia="Times New Roman"/>
          <w:szCs w:val="24"/>
        </w:rPr>
        <w:t xml:space="preserve">ς πριν από τη θέση του Υπουργού, </w:t>
      </w:r>
      <w:r>
        <w:rPr>
          <w:rFonts w:eastAsia="Times New Roman"/>
          <w:szCs w:val="24"/>
        </w:rPr>
        <w:t>δεν θα έπρεπε, τουλάχιστον εσείς, να αναφέρετε ότι γίνεται με την ορθή διαδικασία αυτή η συζήτηση, καθώς θυμάστε τη συζήτηση την οποία κάναμε για να αλλάξει αυτός ο τρόπος συζήτησης. Συνεπώς συζητούμε, για άλλη μία φορά, εκτός από κάθε διαδικασία. Αυτή είν</w:t>
      </w:r>
      <w:r>
        <w:rPr>
          <w:rFonts w:eastAsia="Times New Roman"/>
          <w:szCs w:val="24"/>
        </w:rPr>
        <w:t xml:space="preserve">αι μία λογική με την οποία δεν μπορεί να γίνει ορθή νομοθέτηση.  </w:t>
      </w:r>
    </w:p>
    <w:p w14:paraId="02B312C2" w14:textId="77777777" w:rsidR="00A65738" w:rsidRDefault="00F83115">
      <w:pPr>
        <w:spacing w:after="0" w:line="600" w:lineRule="auto"/>
        <w:ind w:firstLine="720"/>
        <w:jc w:val="both"/>
        <w:rPr>
          <w:rFonts w:eastAsia="Times New Roman"/>
          <w:szCs w:val="24"/>
        </w:rPr>
      </w:pPr>
      <w:r>
        <w:rPr>
          <w:rFonts w:eastAsia="Times New Roman"/>
          <w:szCs w:val="24"/>
        </w:rPr>
        <w:t>Έρχομαι τώρα στην ουσία. Άλλη μία λογική ψηφίζω-</w:t>
      </w:r>
      <w:proofErr w:type="spellStart"/>
      <w:r>
        <w:rPr>
          <w:rFonts w:eastAsia="Times New Roman"/>
          <w:szCs w:val="24"/>
        </w:rPr>
        <w:t>ξεψηφίζω</w:t>
      </w:r>
      <w:proofErr w:type="spellEnd"/>
      <w:r>
        <w:rPr>
          <w:rFonts w:eastAsia="Times New Roman"/>
          <w:szCs w:val="24"/>
        </w:rPr>
        <w:t>. Άλλη μία προχειροδουλειά της Κυβέρνησης. Φέρατε κάτι το 2016, ψηφίστηκε, φέρνετε τώρα μία τροπολογία και την εντάσ</w:t>
      </w:r>
      <w:r>
        <w:rPr>
          <w:rFonts w:eastAsia="Times New Roman"/>
          <w:szCs w:val="24"/>
        </w:rPr>
        <w:lastRenderedPageBreak/>
        <w:t>σετε σε ένα νομοσχ</w:t>
      </w:r>
      <w:r>
        <w:rPr>
          <w:rFonts w:eastAsia="Times New Roman"/>
          <w:szCs w:val="24"/>
        </w:rPr>
        <w:t>έδιο, η οποία αλλάζει αυτά που εσείς ψηφίσατε. Μάλιστα, δεν τολμάτε να το αναφέρετε και στον τίτλο της τροπολογίας. Μιλάτε για τροποποίηση στον ν.3889/2010, αντί να μιλήσετε για την πραγματική κατάργηση των διατάξεων που εσείς φέρατε στον νόμο του 2016. Γι</w:t>
      </w:r>
      <w:r>
        <w:rPr>
          <w:rFonts w:eastAsia="Times New Roman"/>
          <w:szCs w:val="24"/>
        </w:rPr>
        <w:t>ατί αυτή είναι η πραγματικότητα.</w:t>
      </w:r>
    </w:p>
    <w:p w14:paraId="02B312C3" w14:textId="77777777" w:rsidR="00A65738" w:rsidRDefault="00F83115">
      <w:pPr>
        <w:spacing w:after="0" w:line="600" w:lineRule="auto"/>
        <w:ind w:firstLine="720"/>
        <w:jc w:val="both"/>
        <w:rPr>
          <w:rFonts w:eastAsia="Times New Roman"/>
          <w:szCs w:val="24"/>
        </w:rPr>
      </w:pPr>
      <w:r>
        <w:rPr>
          <w:rFonts w:eastAsia="Times New Roman"/>
          <w:szCs w:val="24"/>
        </w:rPr>
        <w:t>Και βέβαια, σε αυτή τη διαδικασία την οποία προχωράτε, στην οποία καταργείτε όλες τις παραγράφους ενός άρθρου, όπως σας ανέφερε και ο εισηγητής της Δημοκρατικής Συμπαράταξης πριν από λίγο, δεν τολμάτε να πείτε καν «καταργού</w:t>
      </w:r>
      <w:r>
        <w:rPr>
          <w:rFonts w:eastAsia="Times New Roman"/>
          <w:szCs w:val="24"/>
        </w:rPr>
        <w:t xml:space="preserve">με ολόκληρο το άρθρο, γιατί προβλέψαμε λάθος σε όλες τις διαδικασίες». Και σε λίγο καιρό μπορεί να φέρετε μία νέα τροπολογία, σε ένα νέο νομοσχέδιο, εκτός διαδικασίας, που να </w:t>
      </w:r>
      <w:proofErr w:type="spellStart"/>
      <w:r>
        <w:rPr>
          <w:rFonts w:eastAsia="Times New Roman"/>
          <w:szCs w:val="24"/>
        </w:rPr>
        <w:t>ξεψηφίζουμε</w:t>
      </w:r>
      <w:proofErr w:type="spellEnd"/>
      <w:r>
        <w:rPr>
          <w:rFonts w:eastAsia="Times New Roman"/>
          <w:szCs w:val="24"/>
        </w:rPr>
        <w:t xml:space="preserve"> το σημερινό. Δεν είναι διαδικασία αυτή. Δεν μπορεί να σας ακολουθήσει</w:t>
      </w:r>
      <w:r>
        <w:rPr>
          <w:rFonts w:eastAsia="Times New Roman"/>
          <w:szCs w:val="24"/>
        </w:rPr>
        <w:t xml:space="preserve"> το Κοινοβούλιο. Και το χειρότερο είναι ότι έτσι νομοθετούμε με λάθος τρόπο.</w:t>
      </w:r>
    </w:p>
    <w:p w14:paraId="02B312C4" w14:textId="77777777" w:rsidR="00A65738" w:rsidRDefault="00F83115">
      <w:pPr>
        <w:spacing w:after="0" w:line="600" w:lineRule="auto"/>
        <w:ind w:firstLine="720"/>
        <w:jc w:val="both"/>
        <w:rPr>
          <w:rFonts w:eastAsia="Times New Roman"/>
          <w:szCs w:val="24"/>
        </w:rPr>
      </w:pPr>
      <w:r>
        <w:rPr>
          <w:rFonts w:eastAsia="Times New Roman"/>
          <w:szCs w:val="24"/>
        </w:rPr>
        <w:t xml:space="preserve">Ταυτοχρόνως με αυτή τη διαδικασία, τορπιλίζετε, θέλω να σας πω, οποιαδήποτε διαδικασία συνεννόησης. Γιατί, στο συγκεκριμένο άρθρο, στο άρθρο του νομοσχεδίου, την </w:t>
      </w:r>
      <w:r>
        <w:rPr>
          <w:rFonts w:eastAsia="Times New Roman"/>
          <w:szCs w:val="24"/>
        </w:rPr>
        <w:t>κ</w:t>
      </w:r>
      <w:r>
        <w:rPr>
          <w:rFonts w:eastAsia="Times New Roman"/>
          <w:szCs w:val="24"/>
        </w:rPr>
        <w:t>ύρωση, θα υπήρχε</w:t>
      </w:r>
      <w:r>
        <w:rPr>
          <w:rFonts w:eastAsia="Times New Roman"/>
          <w:szCs w:val="24"/>
        </w:rPr>
        <w:t xml:space="preserve"> συναινετική διάθεση εδώ μέσα. Δεν μιλάω για τους δασικούς χάρτες, μιλάω για την ουσία της </w:t>
      </w:r>
      <w:r>
        <w:rPr>
          <w:rFonts w:eastAsia="Times New Roman"/>
          <w:szCs w:val="24"/>
        </w:rPr>
        <w:t>κ</w:t>
      </w:r>
      <w:r>
        <w:rPr>
          <w:rFonts w:eastAsia="Times New Roman"/>
          <w:szCs w:val="24"/>
        </w:rPr>
        <w:t xml:space="preserve">ύρωσης. Απ’ ό,τι γνωρίζω </w:t>
      </w:r>
      <w:r>
        <w:rPr>
          <w:rFonts w:eastAsia="Times New Roman"/>
          <w:szCs w:val="24"/>
        </w:rPr>
        <w:lastRenderedPageBreak/>
        <w:t>και η Νέα Δημοκρατία και η Δημοκρατική Συμπαράταξη και το Ποτάμι -δεν γνωρίζω για το ΚΚΕ-, οι περισσότερες δυνάμεις θα ήταν θετικές σε αυτή</w:t>
      </w:r>
      <w:r>
        <w:rPr>
          <w:rFonts w:eastAsia="Times New Roman"/>
          <w:szCs w:val="24"/>
        </w:rPr>
        <w:t xml:space="preserve"> τη διαδικασία αυτού του άρθρου. Κι εμείς σας το έχουμε πει. </w:t>
      </w:r>
    </w:p>
    <w:p w14:paraId="02B312C5" w14:textId="77777777" w:rsidR="00A65738" w:rsidRDefault="00F83115">
      <w:pPr>
        <w:spacing w:after="0" w:line="600" w:lineRule="auto"/>
        <w:ind w:firstLine="720"/>
        <w:jc w:val="both"/>
        <w:rPr>
          <w:rFonts w:eastAsia="Times New Roman"/>
          <w:szCs w:val="24"/>
        </w:rPr>
      </w:pPr>
      <w:r>
        <w:rPr>
          <w:rFonts w:eastAsia="Times New Roman"/>
          <w:szCs w:val="24"/>
        </w:rPr>
        <w:t>Τι κάνετε; Τορπιλίζετε κάθε διαδικασία συνεννόησης, καθώς φέρνετε ένα άλλο άρθρο, μία τροπολογία, την οποία ενσωματώνετε στο νομοσχέδιο και η οποία οδηγεί στην καταψήφιση αυτού του άρθρου. Γι’ α</w:t>
      </w:r>
      <w:r>
        <w:rPr>
          <w:rFonts w:eastAsia="Times New Roman"/>
          <w:szCs w:val="24"/>
        </w:rPr>
        <w:t xml:space="preserve">υτό σας λέμε ότι τορπιλίζετε με τον τρόπο σας κάθε προσπάθεια συνεννόησης που μπορεί να υπάρχει στο ελληνικό Κοινοβούλιο. </w:t>
      </w:r>
    </w:p>
    <w:p w14:paraId="02B312C6" w14:textId="77777777" w:rsidR="00A65738" w:rsidRDefault="00F83115">
      <w:pPr>
        <w:spacing w:after="0" w:line="600" w:lineRule="auto"/>
        <w:ind w:firstLine="720"/>
        <w:jc w:val="both"/>
        <w:rPr>
          <w:rFonts w:eastAsia="Times New Roman"/>
          <w:szCs w:val="24"/>
        </w:rPr>
      </w:pPr>
      <w:r>
        <w:rPr>
          <w:rFonts w:eastAsia="Times New Roman"/>
          <w:szCs w:val="24"/>
        </w:rPr>
        <w:t>Και βεβαίως δεν θα γίνει όμηρος η Βουλή των δικών σας ενδοκυβερνητικών διαφωνιών. Και δεν μιλάω τώρα μεταξύ ΣΥΡΙΖΑ και ΑΝΕΛ. Μιλάω κα</w:t>
      </w:r>
      <w:r>
        <w:rPr>
          <w:rFonts w:eastAsia="Times New Roman"/>
          <w:szCs w:val="24"/>
        </w:rPr>
        <w:t xml:space="preserve">ι μέσα στο δικό σας κόμμα, για τις διαφωνίες τις οποίες είχατε για το συγκεκριμένο χειρισμό στους δασικούς χάρτες και αυτό το αλαλούμ που έχετε προκαλέσει επειδή δεν μπορείτε να συμφωνήσετε μεταξύ σας στο πώς θα πρέπει να προχωρήσει η διαδικασία. </w:t>
      </w:r>
    </w:p>
    <w:p w14:paraId="02B312C7" w14:textId="77777777" w:rsidR="00A65738" w:rsidRDefault="00F83115">
      <w:pPr>
        <w:spacing w:after="0" w:line="600" w:lineRule="auto"/>
        <w:ind w:firstLine="720"/>
        <w:jc w:val="both"/>
        <w:rPr>
          <w:rFonts w:eastAsia="Times New Roman"/>
          <w:szCs w:val="24"/>
        </w:rPr>
      </w:pPr>
      <w:r>
        <w:rPr>
          <w:rFonts w:eastAsia="Times New Roman"/>
          <w:szCs w:val="24"/>
        </w:rPr>
        <w:t>Σας κατα</w:t>
      </w:r>
      <w:r>
        <w:rPr>
          <w:rFonts w:eastAsia="Times New Roman"/>
          <w:szCs w:val="24"/>
        </w:rPr>
        <w:t xml:space="preserve">θέσαμε ερώτηση στις 10 Φεβρουαρίου 2017. Δεν θα επαναλάβω τώρα τα ερωτήματα. Δεν λύνετε σχεδόν τίποτα με </w:t>
      </w:r>
      <w:r>
        <w:rPr>
          <w:rFonts w:eastAsia="Times New Roman"/>
          <w:szCs w:val="24"/>
        </w:rPr>
        <w:lastRenderedPageBreak/>
        <w:t xml:space="preserve">αυτή την τροπολογία. Ήταν ξεκάθαρη η ερώτηση όπου ζητάμε </w:t>
      </w:r>
      <w:r>
        <w:rPr>
          <w:rFonts w:eastAsia="Times New Roman"/>
          <w:szCs w:val="24"/>
        </w:rPr>
        <w:t>απαντήσεις</w:t>
      </w:r>
      <w:r>
        <w:rPr>
          <w:rFonts w:eastAsia="Times New Roman"/>
          <w:szCs w:val="24"/>
        </w:rPr>
        <w:t xml:space="preserve"> </w:t>
      </w:r>
      <w:r>
        <w:rPr>
          <w:rFonts w:eastAsia="Times New Roman"/>
          <w:szCs w:val="24"/>
        </w:rPr>
        <w:t>και δίνουμε τρόπους αντιμετώπισης των προβλημάτων που εσείς δημιουργήσατε. Δεν απαν</w:t>
      </w:r>
      <w:r>
        <w:rPr>
          <w:rFonts w:eastAsia="Times New Roman"/>
          <w:szCs w:val="24"/>
        </w:rPr>
        <w:t xml:space="preserve">τήσατε στην ερώτηση και ταυτοχρόνως δεν λύνετε και αυτά τα θέματα. </w:t>
      </w:r>
    </w:p>
    <w:p w14:paraId="02B312C8" w14:textId="77777777" w:rsidR="00A65738" w:rsidRDefault="00F83115">
      <w:pPr>
        <w:spacing w:after="0" w:line="600" w:lineRule="auto"/>
        <w:ind w:firstLine="720"/>
        <w:jc w:val="both"/>
        <w:rPr>
          <w:rFonts w:eastAsia="Times New Roman"/>
          <w:szCs w:val="24"/>
        </w:rPr>
      </w:pPr>
      <w:r>
        <w:rPr>
          <w:rFonts w:eastAsia="Times New Roman"/>
          <w:szCs w:val="24"/>
        </w:rPr>
        <w:t xml:space="preserve">Μίλησα για διαφωνίες σε σχέση με το θέμα των δασικών χαρτών. Και αναφερθήκατε, βέβαια, και στο ζήτημα της αξιολόγησης στην ομιλία σας, όπου είπατε διάφορα. </w:t>
      </w:r>
      <w:r>
        <w:rPr>
          <w:rFonts w:eastAsia="Times New Roman"/>
          <w:szCs w:val="24"/>
        </w:rPr>
        <w:t>Δ</w:t>
      </w:r>
      <w:r>
        <w:rPr>
          <w:rFonts w:eastAsia="Times New Roman"/>
          <w:szCs w:val="24"/>
        </w:rPr>
        <w:t xml:space="preserve">εν μπορούμε </w:t>
      </w:r>
      <w:r>
        <w:rPr>
          <w:rFonts w:eastAsia="Times New Roman"/>
          <w:szCs w:val="24"/>
        </w:rPr>
        <w:t xml:space="preserve">να ανεχθούμε τις διαφωνίες στην Κυβέρνησή σας στα ζητήματα της αξιολόγησης, στα ζητήματα της διαπραγμάτευσης. </w:t>
      </w:r>
    </w:p>
    <w:p w14:paraId="02B312C9" w14:textId="77777777" w:rsidR="00A65738" w:rsidRDefault="00F83115">
      <w:pPr>
        <w:spacing w:after="0" w:line="600" w:lineRule="auto"/>
        <w:ind w:firstLine="720"/>
        <w:jc w:val="both"/>
        <w:rPr>
          <w:rFonts w:eastAsia="Times New Roman"/>
          <w:szCs w:val="24"/>
        </w:rPr>
      </w:pPr>
      <w:r>
        <w:rPr>
          <w:rFonts w:eastAsia="Times New Roman"/>
          <w:szCs w:val="24"/>
        </w:rPr>
        <w:t>Σήμερα, ο κ. Σκουρλέτης, ο δεύτερος τη τάξει Υπουργός αυτής της Κυβέρνησης, ουσιαστικά αφήνει ανοιχτό το ενδεχόμενο να πάμε και μέχρι τον Σεπτέμβ</w:t>
      </w:r>
      <w:r>
        <w:rPr>
          <w:rFonts w:eastAsia="Times New Roman"/>
          <w:szCs w:val="24"/>
        </w:rPr>
        <w:t>ριο στη διαδικασία αυτή της διαπραγμάτευσης. Με τι χρήματα δεν μας λέει. Το πώς θα πληρωθούν οι υποχρεώσεις της χώρας δεν μας λέει. Την ίδια ώρα, ο Κυβερνητικός Εκπρόσωπος, αντίθετα με τον Υπουργό Εσωτερικών, λέει ότι τον Απρίλιο θα έχει ολοκληρωθεί η διαδ</w:t>
      </w:r>
      <w:r>
        <w:rPr>
          <w:rFonts w:eastAsia="Times New Roman"/>
          <w:szCs w:val="24"/>
        </w:rPr>
        <w:t xml:space="preserve">ικασία. </w:t>
      </w:r>
    </w:p>
    <w:p w14:paraId="02B312CA" w14:textId="77777777" w:rsidR="00A65738" w:rsidRDefault="00F83115">
      <w:pPr>
        <w:spacing w:after="0" w:line="600" w:lineRule="auto"/>
        <w:ind w:firstLine="720"/>
        <w:jc w:val="both"/>
        <w:rPr>
          <w:rFonts w:eastAsia="Times New Roman"/>
          <w:szCs w:val="24"/>
        </w:rPr>
      </w:pPr>
      <w:r>
        <w:rPr>
          <w:rFonts w:eastAsia="Times New Roman"/>
          <w:szCs w:val="24"/>
        </w:rPr>
        <w:t xml:space="preserve">Εδώ μιλάμε, πλέον, για ένα αλαλούμ και στη διαπραγμάτευση. Τουλάχιστον, αποφασίστε </w:t>
      </w:r>
      <w:r>
        <w:rPr>
          <w:rFonts w:eastAsia="Times New Roman"/>
          <w:szCs w:val="24"/>
        </w:rPr>
        <w:t xml:space="preserve">να λέτε </w:t>
      </w:r>
      <w:r>
        <w:rPr>
          <w:rFonts w:eastAsia="Times New Roman"/>
          <w:szCs w:val="24"/>
        </w:rPr>
        <w:t>τα ίδια πράγματα. Να κλειστείτε οι Υπουργοί της Κυβέρνησης σε ένα δωμάτιο να απο</w:t>
      </w:r>
      <w:r>
        <w:rPr>
          <w:rFonts w:eastAsia="Times New Roman"/>
          <w:szCs w:val="24"/>
        </w:rPr>
        <w:lastRenderedPageBreak/>
        <w:t>φασίσετε να λέτε, περίπου, τ</w:t>
      </w:r>
      <w:r>
        <w:rPr>
          <w:rFonts w:eastAsia="Times New Roman"/>
          <w:szCs w:val="24"/>
        </w:rPr>
        <w:t>ο</w:t>
      </w:r>
      <w:r>
        <w:rPr>
          <w:rFonts w:eastAsia="Times New Roman"/>
          <w:szCs w:val="24"/>
        </w:rPr>
        <w:t xml:space="preserve"> ίδι</w:t>
      </w:r>
      <w:r>
        <w:rPr>
          <w:rFonts w:eastAsia="Times New Roman"/>
          <w:szCs w:val="24"/>
        </w:rPr>
        <w:t>ο</w:t>
      </w:r>
      <w:r>
        <w:rPr>
          <w:rFonts w:eastAsia="Times New Roman"/>
          <w:szCs w:val="24"/>
        </w:rPr>
        <w:t xml:space="preserve"> και οι Βουλευτές της κυβερνητικής πλειοψη</w:t>
      </w:r>
      <w:r>
        <w:rPr>
          <w:rFonts w:eastAsia="Times New Roman"/>
          <w:szCs w:val="24"/>
        </w:rPr>
        <w:t xml:space="preserve">φίας. Γιατί την πληρώνει όλη η χώρα με αυτόν τον τρόπο. </w:t>
      </w:r>
    </w:p>
    <w:p w14:paraId="02B312CB" w14:textId="77777777" w:rsidR="00A65738" w:rsidRDefault="00F83115">
      <w:pPr>
        <w:spacing w:after="0" w:line="600" w:lineRule="auto"/>
        <w:ind w:firstLine="720"/>
        <w:jc w:val="both"/>
        <w:rPr>
          <w:rFonts w:eastAsia="Times New Roman"/>
          <w:szCs w:val="24"/>
        </w:rPr>
      </w:pPr>
      <w:r>
        <w:rPr>
          <w:rFonts w:eastAsia="Times New Roman"/>
          <w:szCs w:val="24"/>
        </w:rPr>
        <w:t xml:space="preserve">Και σας άκουσα να λέτε για τη διαπραγμάτευση ότι διαπραγματευόσαστε σκληρά και κρατάτε την αξιοπρέπεια της χώρας υψηλά. Αυτό έγινε, άραγε, με τον έναν </w:t>
      </w:r>
      <w:r>
        <w:rPr>
          <w:rFonts w:eastAsia="Times New Roman"/>
          <w:szCs w:val="24"/>
        </w:rPr>
        <w:t xml:space="preserve">αιώνα </w:t>
      </w:r>
      <w:r>
        <w:rPr>
          <w:rFonts w:eastAsia="Times New Roman"/>
          <w:szCs w:val="24"/>
        </w:rPr>
        <w:t>του Ταμείου Αποκρατικοποιήσεων; Έτσι καταλ</w:t>
      </w:r>
      <w:r>
        <w:rPr>
          <w:rFonts w:eastAsia="Times New Roman"/>
          <w:szCs w:val="24"/>
        </w:rPr>
        <w:t>α</w:t>
      </w:r>
      <w:r>
        <w:rPr>
          <w:rFonts w:eastAsia="Times New Roman"/>
          <w:szCs w:val="24"/>
        </w:rPr>
        <w:t>βα</w:t>
      </w:r>
      <w:r>
        <w:rPr>
          <w:rFonts w:eastAsia="Times New Roman"/>
          <w:szCs w:val="24"/>
        </w:rPr>
        <w:t>ίνε</w:t>
      </w:r>
      <w:r>
        <w:rPr>
          <w:rFonts w:eastAsia="Times New Roman"/>
          <w:szCs w:val="24"/>
        </w:rPr>
        <w:t xml:space="preserve">τε, όταν </w:t>
      </w:r>
      <w:r>
        <w:rPr>
          <w:rFonts w:eastAsia="Times New Roman"/>
          <w:szCs w:val="24"/>
        </w:rPr>
        <w:t xml:space="preserve">συνομιλείτε </w:t>
      </w:r>
      <w:r>
        <w:rPr>
          <w:rFonts w:eastAsia="Times New Roman"/>
          <w:szCs w:val="24"/>
        </w:rPr>
        <w:t>με την ελληνική κοινωνία; Αυτό συμβαίνει αυτή τη στιγμή με το αφορολόγητο; Εσείς λέγατε ότι τη μείωση του αφορολόγητου ή των συντάξεων η Κυβέρνησή σας δεν θα τη δεχθεί με κανέναν τρόπο. Κι όλα αυτά τα έχετε βάλει στο τραπέζι, όπω</w:t>
      </w:r>
      <w:r>
        <w:rPr>
          <w:rFonts w:eastAsia="Times New Roman"/>
          <w:szCs w:val="24"/>
        </w:rPr>
        <w:t xml:space="preserve">ς βέβαια και τα εργασιακά.                </w:t>
      </w:r>
    </w:p>
    <w:p w14:paraId="02B312CC" w14:textId="77777777" w:rsidR="00A65738" w:rsidRDefault="00F83115">
      <w:pPr>
        <w:spacing w:after="0" w:line="600" w:lineRule="auto"/>
        <w:ind w:firstLine="720"/>
        <w:jc w:val="both"/>
        <w:rPr>
          <w:rFonts w:eastAsia="Times New Roman"/>
          <w:szCs w:val="24"/>
        </w:rPr>
      </w:pPr>
      <w:r>
        <w:rPr>
          <w:rFonts w:eastAsia="Times New Roman"/>
          <w:szCs w:val="24"/>
        </w:rPr>
        <w:t xml:space="preserve">Μας ρωτήσατε –η Κυβέρνηση την </w:t>
      </w:r>
      <w:r>
        <w:rPr>
          <w:rFonts w:eastAsia="Times New Roman"/>
          <w:szCs w:val="24"/>
        </w:rPr>
        <w:t>Α</w:t>
      </w:r>
      <w:r>
        <w:rPr>
          <w:rFonts w:eastAsia="Times New Roman"/>
          <w:szCs w:val="24"/>
        </w:rPr>
        <w:t>ντιπολίτευση- εάν έχουμε άλλη πρόταση διαπραγμάτευσης. Και σας έχουμε απαντήσει ότι εάν δεν δέχεστε τις δικές μας προτάσεις, να δεχθείτε τουλάχιστον τις προτάσεις του Γραφείου Προϋπο</w:t>
      </w:r>
      <w:r>
        <w:rPr>
          <w:rFonts w:eastAsia="Times New Roman"/>
          <w:szCs w:val="24"/>
        </w:rPr>
        <w:t>λογισμού της Βουλής που σας είχε δώσει ένα συγκεκριμένο πλαίσιο διαπραγμάτευσης ως πρόταση και σας είχε πει ότι εάν είχε κλείσει εγκαίρως, εντός του 2016, αυτά τα νέα απαράδεκτα μέτρα δεν θα ήταν στο τραπέζι. Και κάθε μέρα που περνάει, ουσιαστικά προστίθετ</w:t>
      </w:r>
      <w:r>
        <w:rPr>
          <w:rFonts w:eastAsia="Times New Roman"/>
          <w:szCs w:val="24"/>
        </w:rPr>
        <w:t xml:space="preserve">αι και </w:t>
      </w:r>
      <w:r>
        <w:rPr>
          <w:rFonts w:eastAsia="Times New Roman"/>
          <w:szCs w:val="24"/>
        </w:rPr>
        <w:lastRenderedPageBreak/>
        <w:t xml:space="preserve">ένα ακόμη μέτρο. Γιατί δεν έχετε καταλάβει από τα λάθη του παρελθόντος ότι όσο περνάει ο καιρός, χειροτερεύει η διαπραγματευτική θέση </w:t>
      </w:r>
      <w:r>
        <w:rPr>
          <w:rFonts w:eastAsia="Times New Roman"/>
          <w:szCs w:val="24"/>
        </w:rPr>
        <w:t xml:space="preserve">της χώρας μας, καθώς </w:t>
      </w:r>
      <w:r>
        <w:rPr>
          <w:rFonts w:eastAsia="Times New Roman"/>
          <w:szCs w:val="24"/>
        </w:rPr>
        <w:t xml:space="preserve">βρίσκεται με την πλάτη στον τοίχο και στο τέλος έρχεστε στο δίλημμα </w:t>
      </w:r>
      <w:proofErr w:type="spellStart"/>
      <w:r>
        <w:rPr>
          <w:rFonts w:eastAsia="Times New Roman"/>
          <w:szCs w:val="24"/>
          <w:lang w:val="en-US"/>
        </w:rPr>
        <w:t>Grexit</w:t>
      </w:r>
      <w:proofErr w:type="spellEnd"/>
      <w:r>
        <w:rPr>
          <w:rFonts w:eastAsia="Times New Roman"/>
          <w:szCs w:val="24"/>
        </w:rPr>
        <w:t xml:space="preserve"> ή νέα μέτρα και ουσ</w:t>
      </w:r>
      <w:r>
        <w:rPr>
          <w:rFonts w:eastAsia="Times New Roman"/>
          <w:szCs w:val="24"/>
        </w:rPr>
        <w:t>ιαστικά επιλέγετε εκείνη τη διαδικασία η οποία είναι επώδυνη καθώς φτάνετε σε μία λύση που και οι δύο είναι τρομερά επώδυνες για την ελληνική κοινωνία.</w:t>
      </w:r>
    </w:p>
    <w:p w14:paraId="02B312CD" w14:textId="77777777" w:rsidR="00A65738" w:rsidRDefault="00F83115">
      <w:pPr>
        <w:spacing w:after="0" w:line="600" w:lineRule="auto"/>
        <w:ind w:firstLine="720"/>
        <w:jc w:val="both"/>
        <w:rPr>
          <w:rFonts w:eastAsia="Times New Roman"/>
          <w:szCs w:val="24"/>
        </w:rPr>
      </w:pPr>
      <w:r>
        <w:rPr>
          <w:rFonts w:eastAsia="Times New Roman"/>
          <w:szCs w:val="24"/>
        </w:rPr>
        <w:t>Αυτό, λοιπόν, δεν μπορεί να συνεχιστεί άλλο. Σας έχουμε καλέσει να κλείσετε επιτέλους την αξιολόγηση χωρ</w:t>
      </w:r>
      <w:r>
        <w:rPr>
          <w:rFonts w:eastAsia="Times New Roman"/>
          <w:szCs w:val="24"/>
        </w:rPr>
        <w:t>ίς νέα απαράδεκτα μέτρα, να διαπραγματευτείτε αποτελεσματικά. Δεν προχωράει τίποτα στη χώρα. Δεν προχωρούν οι διαρθρωτικές μεταρρυθμίσεις εξοικονόμησης δαπανών, αύξησης εσόδων από πραγματικές αλλαγές και τομές, με αποτέλεσμα να υπερφορολογείτε και να μένει</w:t>
      </w:r>
      <w:r>
        <w:rPr>
          <w:rFonts w:eastAsia="Times New Roman"/>
          <w:szCs w:val="24"/>
        </w:rPr>
        <w:t xml:space="preserve"> μόνο αυτός ο τρόπος για τη χώρα μας.</w:t>
      </w:r>
    </w:p>
    <w:p w14:paraId="02B312CE" w14:textId="77777777" w:rsidR="00A65738" w:rsidRDefault="00F83115">
      <w:pPr>
        <w:spacing w:after="0" w:line="600" w:lineRule="auto"/>
        <w:ind w:firstLine="720"/>
        <w:jc w:val="both"/>
        <w:rPr>
          <w:rFonts w:eastAsia="Times New Roman"/>
          <w:szCs w:val="24"/>
        </w:rPr>
      </w:pPr>
      <w:r>
        <w:rPr>
          <w:rFonts w:eastAsia="Times New Roman"/>
          <w:szCs w:val="24"/>
        </w:rPr>
        <w:t>Δεν μπορούμε να προχωρήσουμε έτσι, δεν μπορούμε να προχωρήσουμε με αυτόν τον τρόπο και κυρίως δεν μπορείτε να έρχεστε εδώ οι εκπρόσωποι της Κυβέρνησης και αντί να απαντάτε στα ερωτήματα της Αντιπολίτευσης, ενώ είστε δύ</w:t>
      </w:r>
      <w:r>
        <w:rPr>
          <w:rFonts w:eastAsia="Times New Roman"/>
          <w:szCs w:val="24"/>
        </w:rPr>
        <w:t xml:space="preserve">ο χρόνια σε αυτές τις καρέκλες, ουσιαστικά το μόνο που κάνετε είναι να </w:t>
      </w:r>
      <w:r>
        <w:rPr>
          <w:rFonts w:eastAsia="Times New Roman"/>
          <w:szCs w:val="24"/>
        </w:rPr>
        <w:lastRenderedPageBreak/>
        <w:t xml:space="preserve">αντιπολιτεύεστε την αντιπολίτευση και να προχωράτε σε μία λογική που δεν βγάζει τη χώρα μπροστά. </w:t>
      </w:r>
    </w:p>
    <w:p w14:paraId="02B312CF" w14:textId="77777777" w:rsidR="00A65738" w:rsidRDefault="00F83115">
      <w:pPr>
        <w:spacing w:after="0" w:line="600" w:lineRule="auto"/>
        <w:ind w:firstLine="720"/>
        <w:jc w:val="both"/>
        <w:rPr>
          <w:rFonts w:eastAsia="Times New Roman"/>
          <w:szCs w:val="24"/>
        </w:rPr>
      </w:pPr>
      <w:r>
        <w:rPr>
          <w:rFonts w:eastAsia="Times New Roman"/>
          <w:szCs w:val="24"/>
        </w:rPr>
        <w:t>Επιτέλους σοβαρευτείτε, για να μπορέσουμε και στα καθημερινά προβλήματα, όπως σήμερα με</w:t>
      </w:r>
      <w:r>
        <w:rPr>
          <w:rFonts w:eastAsia="Times New Roman"/>
          <w:szCs w:val="24"/>
        </w:rPr>
        <w:t xml:space="preserve"> τους δασικούς χάρτες αλλά και στα μεγάλα θέματα της οικονομίας, να δώσουμε λύσεις για να μπορέσουμε να βγούμε απ’ αυτό το αδιέξοδο.</w:t>
      </w:r>
    </w:p>
    <w:p w14:paraId="02B312D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02B312D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Τον λόγο έχει ο κ. Γεωργαντάς, Βουλευτής της Νέας Δημοκρατίας, για πέντε λεπ</w:t>
      </w:r>
      <w:r>
        <w:rPr>
          <w:rFonts w:eastAsia="Times New Roman" w:cs="Times New Roman"/>
          <w:szCs w:val="24"/>
        </w:rPr>
        <w:t>τά.</w:t>
      </w:r>
    </w:p>
    <w:p w14:paraId="02B312D2"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02B312D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Κύριε Υπουργέ, σε συνέχεια των όποιων ζητημάτων έχουν τεθεί κατά τη συζήτηση και σε σχέση με τους δασικούς χάρτες, θα ήθελα να εισφέρω στον δημόσιο διάλογο ένα θέμα το οποίο έχει προκύψει από την προηγούμε</w:t>
      </w:r>
      <w:r>
        <w:rPr>
          <w:rFonts w:eastAsia="Times New Roman" w:cs="Times New Roman"/>
          <w:szCs w:val="24"/>
        </w:rPr>
        <w:t>νη εφαρμογή του νόμου. Είναι ένα ζήτημα στο οποίο οφείλουμε να δώσουμε μία λύση.</w:t>
      </w:r>
    </w:p>
    <w:p w14:paraId="02B312D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 να γίνω πιο σαφής. Στο Κιλκίς το 2013 -αλλά όχι μόνο στο Κιλκίς, και σε άλλους έξι με επτά δήμους περίπου σε όλη τη χώρα- κυρώθηκαν δασικοί χάρτες. Είναι από τις πρώτες εκ</w:t>
      </w:r>
      <w:r>
        <w:rPr>
          <w:rFonts w:eastAsia="Times New Roman" w:cs="Times New Roman"/>
          <w:szCs w:val="24"/>
        </w:rPr>
        <w:t xml:space="preserve">τάσεις στη χώρα που έγινε αυτό. Στο </w:t>
      </w:r>
      <w:proofErr w:type="spellStart"/>
      <w:r>
        <w:rPr>
          <w:rFonts w:eastAsia="Times New Roman" w:cs="Times New Roman"/>
          <w:szCs w:val="24"/>
        </w:rPr>
        <w:t>Πολύκαστρο</w:t>
      </w:r>
      <w:proofErr w:type="spellEnd"/>
      <w:r>
        <w:rPr>
          <w:rFonts w:eastAsia="Times New Roman" w:cs="Times New Roman"/>
          <w:szCs w:val="24"/>
        </w:rPr>
        <w:t xml:space="preserve"> του Κιλκίς, να ξέρετε, λειτούργησε το πρώτο </w:t>
      </w:r>
      <w:proofErr w:type="spellStart"/>
      <w:r>
        <w:rPr>
          <w:rFonts w:eastAsia="Times New Roman" w:cs="Times New Roman"/>
          <w:szCs w:val="24"/>
        </w:rPr>
        <w:t>κτηματογραφικό</w:t>
      </w:r>
      <w:proofErr w:type="spellEnd"/>
      <w:r>
        <w:rPr>
          <w:rFonts w:eastAsia="Times New Roman" w:cs="Times New Roman"/>
          <w:szCs w:val="24"/>
        </w:rPr>
        <w:t xml:space="preserve"> γραφείο στη χώρα.</w:t>
      </w:r>
    </w:p>
    <w:p w14:paraId="02B312D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μια τέτοια περιοχή, λοιπόν, στην παλιά Τοπική Κοινότητα </w:t>
      </w:r>
      <w:proofErr w:type="spellStart"/>
      <w:r>
        <w:rPr>
          <w:rFonts w:eastAsia="Times New Roman" w:cs="Times New Roman"/>
          <w:szCs w:val="24"/>
        </w:rPr>
        <w:t>Πολυκάστρου</w:t>
      </w:r>
      <w:proofErr w:type="spellEnd"/>
      <w:r>
        <w:rPr>
          <w:rFonts w:eastAsia="Times New Roman" w:cs="Times New Roman"/>
          <w:szCs w:val="24"/>
        </w:rPr>
        <w:t xml:space="preserve"> και Πευκοδάσους, η οποία αφορά μια έκταση εξήντα τριών χιλιάδ</w:t>
      </w:r>
      <w:r>
        <w:rPr>
          <w:rFonts w:eastAsia="Times New Roman" w:cs="Times New Roman"/>
          <w:szCs w:val="24"/>
        </w:rPr>
        <w:t xml:space="preserve">ων στρεμμάτων, ενώ έγιναν οι προβλεπόμενες από τον νόμο κοινοποιήσεις και γνωστοποιήσεις στη </w:t>
      </w:r>
      <w:r>
        <w:rPr>
          <w:rFonts w:eastAsia="Times New Roman" w:cs="Times New Roman"/>
          <w:szCs w:val="24"/>
        </w:rPr>
        <w:t>Δ</w:t>
      </w:r>
      <w:r>
        <w:rPr>
          <w:rFonts w:eastAsia="Times New Roman" w:cs="Times New Roman"/>
          <w:szCs w:val="24"/>
        </w:rPr>
        <w:t>ιεύθυνση Δασών και στον Δήμο, δυστυχώς, οι πολίτες, οι αγρότες –να πω κατά βάση, γιατί είναι αγροτικός ο πληθυσμός στις περιοχές αυτές- δεν έλαβαν την ενημέρωση ε</w:t>
      </w:r>
      <w:r>
        <w:rPr>
          <w:rFonts w:eastAsia="Times New Roman" w:cs="Times New Roman"/>
          <w:szCs w:val="24"/>
        </w:rPr>
        <w:t>κείνη για τις συνέπειες από την κύρωση των δασικών χαρτών και από τη μη υποβολή εκ μέρους τους αντιρρήσεων όπου αυτοί είχαν το δικαίωμα.</w:t>
      </w:r>
    </w:p>
    <w:p w14:paraId="02B312D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το εξηγώ ως εξής: Ενώ σήμερα έχει λάβει μια μεγάλη δημοσιότητα το θέμα αυτό και από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και από τον </w:t>
      </w:r>
      <w:r>
        <w:rPr>
          <w:rFonts w:eastAsia="Times New Roman" w:cs="Times New Roman"/>
          <w:szCs w:val="24"/>
        </w:rPr>
        <w:t>δημόσιο λόγο που έχει παρουσιαστεί αυτό το διάστημα -γιατί είναι ένα μείζον θέμα- τότε επειδή αφορούσε πολύ λίγες εκτάσεις, δεν υπήρξε μια τέτοια προσέγγιση του ζητήματος απ’ όσους είχαν τη δυνατότητα να ενημερώσουν τον κόσμο επί των πολύ σοβαρών ζητημάτων</w:t>
      </w:r>
      <w:r>
        <w:rPr>
          <w:rFonts w:eastAsia="Times New Roman" w:cs="Times New Roman"/>
          <w:szCs w:val="24"/>
        </w:rPr>
        <w:t xml:space="preserve"> αυτών. </w:t>
      </w:r>
    </w:p>
    <w:p w14:paraId="02B312D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Εκτός όμως από την έλλειψη ενημέρωσης, υπάρχει και κάτι άλλο το οποίο νομίζω ότι γίνεται κατανοητό απ’ όλους μας. Ο αγρότης του </w:t>
      </w:r>
      <w:proofErr w:type="spellStart"/>
      <w:r>
        <w:rPr>
          <w:rFonts w:eastAsia="Times New Roman" w:cs="Times New Roman"/>
          <w:szCs w:val="24"/>
        </w:rPr>
        <w:t>Βαφειοχωρίου</w:t>
      </w:r>
      <w:proofErr w:type="spellEnd"/>
      <w:r>
        <w:rPr>
          <w:rFonts w:eastAsia="Times New Roman" w:cs="Times New Roman"/>
          <w:szCs w:val="24"/>
        </w:rPr>
        <w:t xml:space="preserve"> –αναφέρομαι σε ένα χωριό του Κιλκίς- ο οποίος θα άκουγε ότι γίνεται μια διαδικασία για την κύρωση </w:t>
      </w:r>
      <w:r>
        <w:rPr>
          <w:rFonts w:eastAsia="Times New Roman" w:cs="Times New Roman"/>
          <w:szCs w:val="24"/>
        </w:rPr>
        <w:lastRenderedPageBreak/>
        <w:t xml:space="preserve">των </w:t>
      </w:r>
      <w:r>
        <w:rPr>
          <w:rFonts w:eastAsia="Times New Roman" w:cs="Times New Roman"/>
          <w:szCs w:val="24"/>
        </w:rPr>
        <w:t xml:space="preserve">δασικών χαρτών και ήξερε ότι καλλιεργεί την έκτασή του εδώ και πενήντα χρόνια, έχοντας παραχωρηθεί αυτή από το κράτος σε αυτόν, ως ακτήμονας που ήταν παλιά ο πατέρας του, με εκχέρσωση μιας έκτασης και ότι λαμβάνει επιδοτήσεις τα τελευταία δεκαπέντε χρόνια </w:t>
      </w:r>
      <w:r>
        <w:rPr>
          <w:rFonts w:eastAsia="Times New Roman" w:cs="Times New Roman"/>
          <w:szCs w:val="24"/>
        </w:rPr>
        <w:t>από τον ΟΠΕΚΕΠΕ γι’ αυτήν την έκταση, θα θεωρούσε ότι αυτό το ζήτημα δεν τον αφορά. Γιατί ακριβώς δεν ήταν κατανοητό και αντιληπτό. Εδώ και εμείς που ασχολούμαστε και προσεγγίζουμε επί του ζητήματος με μεγαλύτερη επάρκεια γνώσης δυσκολευόμαστε πολλές φορές</w:t>
      </w:r>
      <w:r>
        <w:rPr>
          <w:rFonts w:eastAsia="Times New Roman" w:cs="Times New Roman"/>
          <w:szCs w:val="24"/>
        </w:rPr>
        <w:t xml:space="preserve"> να κατανοήσουμε όλες τις διαστάσεις αυτού του πολύ σοβαρού ζητήματος.</w:t>
      </w:r>
    </w:p>
    <w:p w14:paraId="02B312D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Συνέβη, λοιπόν, το εξής. Ειδικά σε αυτές τις δύο περιοχές που ανέφερα στο Κιλκίς, υποβλήθηκε μόνο μία αντίρρηση από τον </w:t>
      </w:r>
      <w:r>
        <w:rPr>
          <w:rFonts w:eastAsia="Times New Roman" w:cs="Times New Roman"/>
          <w:szCs w:val="24"/>
        </w:rPr>
        <w:t>δ</w:t>
      </w:r>
      <w:r>
        <w:rPr>
          <w:rFonts w:eastAsia="Times New Roman" w:cs="Times New Roman"/>
          <w:szCs w:val="24"/>
        </w:rPr>
        <w:t>ήμο και καμ</w:t>
      </w:r>
      <w:r>
        <w:rPr>
          <w:rFonts w:eastAsia="Times New Roman" w:cs="Times New Roman"/>
          <w:szCs w:val="24"/>
        </w:rPr>
        <w:t>μ</w:t>
      </w:r>
      <w:r>
        <w:rPr>
          <w:rFonts w:eastAsia="Times New Roman" w:cs="Times New Roman"/>
          <w:szCs w:val="24"/>
        </w:rPr>
        <w:t>ία άλλη αντίρρηση, ενώ θεωρώ ότι οι έχοντες έννομο σ</w:t>
      </w:r>
      <w:r>
        <w:rPr>
          <w:rFonts w:eastAsia="Times New Roman" w:cs="Times New Roman"/>
          <w:szCs w:val="24"/>
        </w:rPr>
        <w:t>υμφέρον για να υποβάλλουν αντιρρήσεις είναι αρκετές εκατοντάδες. Και νομίζω ότι αυτό αφορά και στον Νομό Πιερίας και στον Νομό Έβρου.</w:t>
      </w:r>
    </w:p>
    <w:p w14:paraId="02B312D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Πρέπει με κάποιον τρόπο να βρεθεί μία λύση, κύριε Υπουργέ -και θέτω αυτό το ζήτημα και για γνώση των συναδέλφων- και πρέπε</w:t>
      </w:r>
      <w:r>
        <w:rPr>
          <w:rFonts w:eastAsia="Times New Roman" w:cs="Times New Roman"/>
          <w:szCs w:val="24"/>
        </w:rPr>
        <w:t xml:space="preserve">ι στους κυρωμένους αυτούς χάρτες να δοθεί η δυνατότητα επανεξέτασης αυτών των ζητημάτων. Δεν ξέρω με </w:t>
      </w:r>
      <w:r>
        <w:rPr>
          <w:rFonts w:eastAsia="Times New Roman" w:cs="Times New Roman"/>
          <w:szCs w:val="24"/>
        </w:rPr>
        <w:lastRenderedPageBreak/>
        <w:t>ποιον τρόπο θα γίνει αυτό, αλλά είδα ότι με το άρθρο 20 του νόμου του 2010 υπάρχει μία δυνατότητα με πράξεις της Αποκεντρωμένης Διοίκησης να εξαιρεθούν κάπ</w:t>
      </w:r>
      <w:r>
        <w:rPr>
          <w:rFonts w:eastAsia="Times New Roman" w:cs="Times New Roman"/>
          <w:szCs w:val="24"/>
        </w:rPr>
        <w:t>οιες περιοχές</w:t>
      </w:r>
      <w:r>
        <w:rPr>
          <w:rFonts w:eastAsia="Times New Roman" w:cs="Times New Roman"/>
          <w:szCs w:val="24"/>
        </w:rPr>
        <w:t>,</w:t>
      </w:r>
      <w:r>
        <w:rPr>
          <w:rFonts w:eastAsia="Times New Roman" w:cs="Times New Roman"/>
          <w:szCs w:val="24"/>
        </w:rPr>
        <w:t xml:space="preserve"> οι οποίες περιλαμβάνονταν μέσα στους δασικούς χάρτες. Επίσης, σε συνάρτηση και με τον ν</w:t>
      </w:r>
      <w:r>
        <w:rPr>
          <w:rFonts w:eastAsia="Times New Roman" w:cs="Times New Roman"/>
          <w:szCs w:val="24"/>
        </w:rPr>
        <w:t>.</w:t>
      </w:r>
      <w:r>
        <w:rPr>
          <w:rFonts w:eastAsia="Times New Roman" w:cs="Times New Roman"/>
          <w:szCs w:val="24"/>
        </w:rPr>
        <w:t>9998/1979, θα μπορούσαμε και από εκεί να δώσουμε τη δυνατότητα να εξαιρεθούν επίσης κάποιες εκτάσεις.</w:t>
      </w:r>
    </w:p>
    <w:p w14:paraId="02B312D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Πάντως, το βέβαιο είναι ένα, κύριε Υπουργέ: Ήταν πο</w:t>
      </w:r>
      <w:r>
        <w:rPr>
          <w:rFonts w:eastAsia="Times New Roman" w:cs="Times New Roman"/>
          <w:szCs w:val="24"/>
        </w:rPr>
        <w:t>λύ μικρός ο χρόνος –είναι ούτως ή άλλως πολύ μικρός- για μία απόφαση ουσιαστικά της διοίκησης η οποία φέρνει σε δυσχερή θέση τον διοικούμενο χωρίς να γνωρίζει ακριβώς τις συνέπειες. Και ενώ γενικότερα η διοίκηση σε κάθε τέτοια πράξη της πρέπει να προϋποθέτ</w:t>
      </w:r>
      <w:r>
        <w:rPr>
          <w:rFonts w:eastAsia="Times New Roman" w:cs="Times New Roman"/>
          <w:szCs w:val="24"/>
        </w:rPr>
        <w:t>ει την προηγούμενη ακρόαση του ενδιαφερομένου, με την έννοια της συγκεκριμένης και λεπτομερούς ενημέρωσής του, εδώ δεν έγινε κάτι τέτοιο, αλλά έγινε μία γενικότερη ενημέρωση -αυτό προέβλεπε ο νόμος. Εδώ είμαστε για να διορθώνουμε ό,τι εσφαλμένα νομοθετήσαμ</w:t>
      </w:r>
      <w:r>
        <w:rPr>
          <w:rFonts w:eastAsia="Times New Roman" w:cs="Times New Roman"/>
          <w:szCs w:val="24"/>
        </w:rPr>
        <w:t xml:space="preserve">ε ή ό,τι φάνηκε από την υλοποίηση και την εφαρμογή του ότι τελικά δεν ανταποκρινόταν σε αυτό που ήταν η προσδοκία του νομοθέτη. </w:t>
      </w:r>
    </w:p>
    <w:p w14:paraId="02B312D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αυτό -επειδή ακριβώς είπατε ότι στο επόμενο διάστημα θα </w:t>
      </w:r>
      <w:proofErr w:type="spellStart"/>
      <w:r>
        <w:rPr>
          <w:rFonts w:eastAsia="Times New Roman" w:cs="Times New Roman"/>
          <w:szCs w:val="24"/>
        </w:rPr>
        <w:t>επαναπροσεγγίσετε</w:t>
      </w:r>
      <w:proofErr w:type="spellEnd"/>
      <w:r>
        <w:rPr>
          <w:rFonts w:eastAsia="Times New Roman" w:cs="Times New Roman"/>
          <w:szCs w:val="24"/>
        </w:rPr>
        <w:t xml:space="preserve"> και κάποια άλλα ζητήματα τα οποία έχουν πρ</w:t>
      </w:r>
      <w:r>
        <w:rPr>
          <w:rFonts w:eastAsia="Times New Roman" w:cs="Times New Roman"/>
          <w:szCs w:val="24"/>
        </w:rPr>
        <w:t>οκύψει- είναι ένα από τα ζητήματα τα οποία έχουν δημιουργήσει μία κατάσταση που αυτή τη στιγμή είναι αδιέξοδη για αυτούς. Κινδυνεύουν και ήδη ξεκίνησαν από το φθινόπωρο πλέον να έχουν ζήτημα με τις επιδοτήσεις του ΟΠΕΚΕΠΕ. Η καλοπιστία τους προκύπτει και α</w:t>
      </w:r>
      <w:r>
        <w:rPr>
          <w:rFonts w:eastAsia="Times New Roman" w:cs="Times New Roman"/>
          <w:szCs w:val="24"/>
        </w:rPr>
        <w:t xml:space="preserve">πό το γεγονός ότι σε αυτές τις περιοχές είχε γίνει </w:t>
      </w:r>
      <w:proofErr w:type="spellStart"/>
      <w:r>
        <w:rPr>
          <w:rFonts w:eastAsia="Times New Roman" w:cs="Times New Roman"/>
          <w:szCs w:val="24"/>
        </w:rPr>
        <w:t>κτηματογράφηση</w:t>
      </w:r>
      <w:proofErr w:type="spellEnd"/>
      <w:r>
        <w:rPr>
          <w:rFonts w:eastAsia="Times New Roman" w:cs="Times New Roman"/>
          <w:szCs w:val="24"/>
        </w:rPr>
        <w:t xml:space="preserve">, οπότε ο ιδιοκτήτης μιας περιοχής που ξέρει ότι κατέχει έναν αγρό πήγε και τον δήλωσε στο Κτηματολόγιο πριν από ένα ή δύο χρόνια. Η περιοχή του </w:t>
      </w:r>
      <w:proofErr w:type="spellStart"/>
      <w:r>
        <w:rPr>
          <w:rFonts w:eastAsia="Times New Roman" w:cs="Times New Roman"/>
          <w:szCs w:val="24"/>
        </w:rPr>
        <w:t>Πολυκάστρου</w:t>
      </w:r>
      <w:proofErr w:type="spellEnd"/>
      <w:r>
        <w:rPr>
          <w:rFonts w:eastAsia="Times New Roman" w:cs="Times New Roman"/>
          <w:szCs w:val="24"/>
        </w:rPr>
        <w:t xml:space="preserve"> είναι μία από τις πρώτες στη χώρα </w:t>
      </w:r>
      <w:r>
        <w:rPr>
          <w:rFonts w:eastAsia="Times New Roman" w:cs="Times New Roman"/>
          <w:szCs w:val="24"/>
        </w:rPr>
        <w:t xml:space="preserve">στην οποία έγινε η </w:t>
      </w:r>
      <w:proofErr w:type="spellStart"/>
      <w:r>
        <w:rPr>
          <w:rFonts w:eastAsia="Times New Roman" w:cs="Times New Roman"/>
          <w:szCs w:val="24"/>
        </w:rPr>
        <w:t>κτηματογράφηση</w:t>
      </w:r>
      <w:proofErr w:type="spellEnd"/>
      <w:r>
        <w:rPr>
          <w:rFonts w:eastAsia="Times New Roman" w:cs="Times New Roman"/>
          <w:szCs w:val="24"/>
        </w:rPr>
        <w:t xml:space="preserve">. Θεωρώντας λοιπόν καλόπιστα ότι έχει εκπληρώσει όλες του τις υποχρεώσεις θεώρησε ότι δεν τον ενδιαφέρει ένα τέτοιο ζήτημα και αυτήν τη στιγμή βρισκόμαστε μπροστά σε αυτήν την αδιέξοδη κατάσταση. </w:t>
      </w:r>
    </w:p>
    <w:p w14:paraId="02B312D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Η παράκλησή μου είναι να π</w:t>
      </w:r>
      <w:r>
        <w:rPr>
          <w:rFonts w:eastAsia="Times New Roman" w:cs="Times New Roman"/>
          <w:szCs w:val="24"/>
        </w:rPr>
        <w:t xml:space="preserve">ροσεγγίσετε το θέμα με έναν τρόπο που να είναι και σύννομος αλλά συγχρόνως να μην αφήνει και αυτούς τους ανθρώπους με ένα αίσθημα αδικίας, καθώς είναι σε </w:t>
      </w:r>
      <w:proofErr w:type="spellStart"/>
      <w:r>
        <w:rPr>
          <w:rFonts w:eastAsia="Times New Roman" w:cs="Times New Roman"/>
          <w:szCs w:val="24"/>
        </w:rPr>
        <w:t>αναντίστοιχη</w:t>
      </w:r>
      <w:proofErr w:type="spellEnd"/>
      <w:r>
        <w:rPr>
          <w:rFonts w:eastAsia="Times New Roman" w:cs="Times New Roman"/>
          <w:szCs w:val="24"/>
        </w:rPr>
        <w:t xml:space="preserve"> θέση με όλους τους άλλους ιδιοκτήτες, οι οποίοι αυτή τη στιγμή έχουν τύχει μιας ευρείας ε</w:t>
      </w:r>
      <w:r>
        <w:rPr>
          <w:rFonts w:eastAsia="Times New Roman" w:cs="Times New Roman"/>
          <w:szCs w:val="24"/>
        </w:rPr>
        <w:t xml:space="preserve">νημέρωσης και βεβαίως </w:t>
      </w:r>
      <w:r>
        <w:rPr>
          <w:rFonts w:eastAsia="Times New Roman" w:cs="Times New Roman"/>
          <w:szCs w:val="24"/>
        </w:rPr>
        <w:lastRenderedPageBreak/>
        <w:t xml:space="preserve">μιας μεγαλύτερης προθεσμίας για την υποβολή των αντιρρήσεών τους. </w:t>
      </w:r>
    </w:p>
    <w:p w14:paraId="02B312D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2B312DE" w14:textId="77777777" w:rsidR="00A65738" w:rsidRDefault="00F83115">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Κι εγώ ευχαριστώ.</w:t>
      </w:r>
    </w:p>
    <w:p w14:paraId="02B312DF" w14:textId="77777777" w:rsidR="00A65738" w:rsidRDefault="00F83115">
      <w:pPr>
        <w:spacing w:after="0" w:line="600" w:lineRule="auto"/>
        <w:ind w:firstLine="720"/>
        <w:jc w:val="both"/>
        <w:rPr>
          <w:rFonts w:eastAsia="Times New Roman"/>
          <w:bCs/>
          <w:szCs w:val="24"/>
        </w:rPr>
      </w:pPr>
      <w:r>
        <w:rPr>
          <w:rFonts w:eastAsia="Times New Roman"/>
          <w:bCs/>
          <w:szCs w:val="24"/>
        </w:rPr>
        <w:t>Τον λόγο έχει η κ. Αραμπατζή, Βουλευτής της Νέας Δημοκρατίας, για πέντε λεπτά.</w:t>
      </w:r>
    </w:p>
    <w:p w14:paraId="02B312E0" w14:textId="77777777" w:rsidR="00A65738" w:rsidRDefault="00F83115">
      <w:pPr>
        <w:spacing w:after="0" w:line="600" w:lineRule="auto"/>
        <w:ind w:firstLine="720"/>
        <w:jc w:val="both"/>
        <w:rPr>
          <w:rFonts w:eastAsia="Times New Roman"/>
          <w:bCs/>
          <w:szCs w:val="24"/>
        </w:rPr>
      </w:pPr>
      <w:r>
        <w:rPr>
          <w:rFonts w:eastAsia="Times New Roman"/>
          <w:b/>
          <w:bCs/>
          <w:szCs w:val="24"/>
        </w:rPr>
        <w:t>ΦΩΤΕΙΝΗ ΑΡΑΜΠΑΤΖΗ:</w:t>
      </w:r>
      <w:r>
        <w:rPr>
          <w:rFonts w:eastAsia="Times New Roman"/>
          <w:bCs/>
          <w:szCs w:val="24"/>
        </w:rPr>
        <w:t xml:space="preserve"> Ευχαριστώ, κύριε Πρόεδρε.</w:t>
      </w:r>
    </w:p>
    <w:p w14:paraId="02B312E1" w14:textId="77777777" w:rsidR="00A65738" w:rsidRDefault="00F83115">
      <w:pPr>
        <w:spacing w:after="0" w:line="600" w:lineRule="auto"/>
        <w:ind w:firstLine="720"/>
        <w:jc w:val="both"/>
        <w:rPr>
          <w:rFonts w:eastAsia="Times New Roman" w:cs="Times New Roman"/>
          <w:szCs w:val="24"/>
        </w:rPr>
      </w:pPr>
      <w:r>
        <w:rPr>
          <w:rFonts w:eastAsia="Times New Roman"/>
          <w:bCs/>
          <w:szCs w:val="24"/>
        </w:rPr>
        <w:t xml:space="preserve">Κύριε Υπουργέ, </w:t>
      </w:r>
      <w:r>
        <w:rPr>
          <w:rFonts w:eastAsia="Times New Roman" w:cs="Times New Roman"/>
          <w:szCs w:val="24"/>
        </w:rPr>
        <w:t>κυρίες και κύριοι συνάδελφοι, σε ό,τι αφορά την τροπολογία για τους δασικούς χάρτες και τις επιπτώσεις της στις εκτάσεις που χρησιμοποιούνται ως εργαλεία παραγωγής από τους αγρότες και τους κτηνοτρόφους της χώρας μ</w:t>
      </w:r>
      <w:r>
        <w:rPr>
          <w:rFonts w:eastAsia="Times New Roman" w:cs="Times New Roman"/>
          <w:szCs w:val="24"/>
        </w:rPr>
        <w:t>ας, θα ήθελα την εξής διευκρίνιση και διαβεβαίωση: Υπάρχει πιθανότητα, κίνδυνος θα έλεγα, βάσει των δασικών χαρτών που έχετε αναρτήσει, επιλέξιμες εκτάσεις του ΟΣΔΕ να χαρακτηριστούν ως δασικές και να μην πάρουν οι αγρότες και οι κτηνοτρόφοι τις επιδοτήσει</w:t>
      </w:r>
      <w:r>
        <w:rPr>
          <w:rFonts w:eastAsia="Times New Roman" w:cs="Times New Roman"/>
          <w:szCs w:val="24"/>
        </w:rPr>
        <w:t xml:space="preserve">ς τους; Και δεν αναφέρομαι βεβαίως μόνο στις επιδοτήσεις του πρώτου πυλώνα, δηλαδή στην ενιαία ενίσχυση, αλλά και σε όσες άλλες ενισχύσεις απαιτούν για την ενεργοποίησή τους επιλέξιμες εκτάσεις, δηλαδή βοσκότοπους. Παράδειγμα μεγάλο </w:t>
      </w:r>
      <w:r>
        <w:rPr>
          <w:rFonts w:eastAsia="Times New Roman" w:cs="Times New Roman"/>
          <w:szCs w:val="24"/>
        </w:rPr>
        <w:lastRenderedPageBreak/>
        <w:t>αποτελεί η βιολογική κτ</w:t>
      </w:r>
      <w:r>
        <w:rPr>
          <w:rFonts w:eastAsia="Times New Roman" w:cs="Times New Roman"/>
          <w:szCs w:val="24"/>
        </w:rPr>
        <w:t>ηνοτροφία αλλά και προγράμματα όπως αυτά των νέων αγροτών και ό,τι άλλο αναπτυξιακό του δεύτερου πυλώνα χρειάζεται βοσκότοπο προκειμένου να ενεργοποιηθεί για να δώσει τα αναγκαία κοινοτικά χρήματα.</w:t>
      </w:r>
    </w:p>
    <w:p w14:paraId="02B312E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Δεν σας ρωτώ τυχαία, κύριε Υπουργέ, γιατί σύμφωνα με τα στ</w:t>
      </w:r>
      <w:r>
        <w:rPr>
          <w:rFonts w:eastAsia="Times New Roman" w:cs="Times New Roman"/>
          <w:szCs w:val="24"/>
        </w:rPr>
        <w:t>οιχεία του Κτηματολογίου, από αυτά που βλέπουν το φως της δημοσιότητας, από το 35% των δασικών χαρτών που έχει αναρτηθεί προκύπτει ότι εκτάσεις περίπου 1,5 εκατομμυρίου στρεμμάτων που εντάσσονται στον ΟΠΕΚΕΠΕ εμφανίζονται ως δασικές. Επίσης, 1,1 εκατομμύρι</w:t>
      </w:r>
      <w:r>
        <w:rPr>
          <w:rFonts w:eastAsia="Times New Roman" w:cs="Times New Roman"/>
          <w:szCs w:val="24"/>
        </w:rPr>
        <w:t>ο στρέμματα που παλαιότερα είχαν γεωργική χρήση εμφανίζονται ως δασικές και πάει λέγοντας. Πρόκειται για προβλήματα, κύριε Υπουργέ, που θα ήταν λυμένα, αλλά τον Δεκέμβριο του 2015, με τον ν</w:t>
      </w:r>
      <w:r>
        <w:rPr>
          <w:rFonts w:eastAsia="Times New Roman" w:cs="Times New Roman"/>
          <w:szCs w:val="24"/>
        </w:rPr>
        <w:t>.</w:t>
      </w:r>
      <w:r>
        <w:rPr>
          <w:rFonts w:eastAsia="Times New Roman" w:cs="Times New Roman"/>
          <w:szCs w:val="24"/>
        </w:rPr>
        <w:t xml:space="preserve">4351 του Υπουργείου Αγροτικής Ανάπτυξης για τις βοσκήσιμες γαίες, </w:t>
      </w:r>
      <w:r>
        <w:rPr>
          <w:rFonts w:eastAsia="Times New Roman" w:cs="Times New Roman"/>
          <w:szCs w:val="24"/>
        </w:rPr>
        <w:t>ήρθατε και αναβάλατε για το 2019, από το 2017 που προβλεπόταν, τα οριστικά σχέδια βόσκησης που θα ξεκαθάριζαν τις δασικές εκτάσεις από τους βοσκότοπους. Απωλέσατε με δική σας ευθύνη δηλαδή μια πολύτιμη παρακαταθήκη που σας παραδώσαμε, προκειμένου να αυξήσε</w:t>
      </w:r>
      <w:r>
        <w:rPr>
          <w:rFonts w:eastAsia="Times New Roman" w:cs="Times New Roman"/>
          <w:szCs w:val="24"/>
        </w:rPr>
        <w:t xml:space="preserve">τε εντυπωσιακά και προπάντων σύννομα με τους ευρωπαϊκούς κανονισμούς τις επιλέξιμες εκτάσεις της χώρας μας, να </w:t>
      </w:r>
      <w:r>
        <w:rPr>
          <w:rFonts w:eastAsia="Times New Roman" w:cs="Times New Roman"/>
          <w:szCs w:val="24"/>
        </w:rPr>
        <w:lastRenderedPageBreak/>
        <w:t>χαρακτηριστούν δηλαδή, για πρώτη φορά και νόμιμα, οι ποώδεις, ξυλώδεις και φρυγανώδεις εκτάσεις της ιδιότυπης ελληνικής γεωμορφολογίας, που δίνου</w:t>
      </w:r>
      <w:r>
        <w:rPr>
          <w:rFonts w:eastAsia="Times New Roman" w:cs="Times New Roman"/>
          <w:szCs w:val="24"/>
        </w:rPr>
        <w:t>ν</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και το διαφορικό πλεονέκτημα στην ελληνική ορεινή κτηνοτροφία, ως βοσκότοποι -που είναι βοσκότοποι- και όχι ως δασικές εκτάσεις.</w:t>
      </w:r>
    </w:p>
    <w:p w14:paraId="02B312E3" w14:textId="77777777" w:rsidR="00A65738" w:rsidRDefault="00F83115">
      <w:pPr>
        <w:spacing w:after="0" w:line="720" w:lineRule="auto"/>
        <w:ind w:firstLine="720"/>
        <w:jc w:val="both"/>
        <w:rPr>
          <w:rFonts w:eastAsia="Times New Roman" w:cs="Times New Roman"/>
          <w:szCs w:val="24"/>
        </w:rPr>
      </w:pPr>
      <w:r>
        <w:rPr>
          <w:rFonts w:eastAsia="Times New Roman" w:cs="Times New Roman"/>
          <w:szCs w:val="24"/>
        </w:rPr>
        <w:t xml:space="preserve">Πρόκειται για μια σημαντική εθνική διαπραγμάτευση, που από 1-1-2015 θα απάλλασσε τη χώρα μας από τον </w:t>
      </w:r>
      <w:proofErr w:type="spellStart"/>
      <w:r>
        <w:rPr>
          <w:rFonts w:eastAsia="Times New Roman" w:cs="Times New Roman"/>
          <w:szCs w:val="24"/>
        </w:rPr>
        <w:t>πέλεκυ</w:t>
      </w:r>
      <w:proofErr w:type="spellEnd"/>
      <w:r>
        <w:rPr>
          <w:rFonts w:eastAsia="Times New Roman" w:cs="Times New Roman"/>
          <w:szCs w:val="24"/>
        </w:rPr>
        <w:t xml:space="preserve"> των τ</w:t>
      </w:r>
      <w:r>
        <w:rPr>
          <w:rFonts w:eastAsia="Times New Roman" w:cs="Times New Roman"/>
          <w:szCs w:val="24"/>
        </w:rPr>
        <w:t xml:space="preserve">σουχτερών προστίμων για ένα νομοθετικό κενό που ταλαιπωρούσε αναίτια τη χώρα μας και τους παραγωγούς για χρόνια. Εσείς, όμως, το αναβάλατε, το πετάξατε στο καλάθι των </w:t>
      </w:r>
      <w:proofErr w:type="spellStart"/>
      <w:r>
        <w:rPr>
          <w:rFonts w:eastAsia="Times New Roman" w:cs="Times New Roman"/>
          <w:szCs w:val="24"/>
        </w:rPr>
        <w:t>αχρήστων</w:t>
      </w:r>
      <w:proofErr w:type="spellEnd"/>
      <w:r>
        <w:rPr>
          <w:rFonts w:eastAsia="Times New Roman" w:cs="Times New Roman"/>
          <w:szCs w:val="24"/>
        </w:rPr>
        <w:t>.</w:t>
      </w:r>
    </w:p>
    <w:p w14:paraId="02B312E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Σήμερα που μιλάμε, κύριε Υπουργέ, θα έπρεπε να έχετε πολλαπλασιάσει αποτυπώνοντ</w:t>
      </w:r>
      <w:r>
        <w:rPr>
          <w:rFonts w:eastAsia="Times New Roman" w:cs="Times New Roman"/>
          <w:szCs w:val="24"/>
        </w:rPr>
        <w:t xml:space="preserve">άς τις στα σχέδια βόσκησης αυτές τις εκτάσεις και το 2019 να διαπραγματευόμαστε ακόμη περισσότερες, προς όφελος της ελληνικής γεωργίας και κτηνοτροφίας. Από τον Δεκέμβριο του 2015 μέχρι σήμερα δεν έχει βγει από το Υπουργείο Αγροτικής Ανάπτυξης απόφαση για </w:t>
      </w:r>
      <w:r>
        <w:rPr>
          <w:rFonts w:eastAsia="Times New Roman" w:cs="Times New Roman"/>
          <w:szCs w:val="24"/>
        </w:rPr>
        <w:t xml:space="preserve">να καθοριστούν πώς θα συνταχθούν τα οριστικά σχέδια βοσκής, που είναι η βάση για τις μελλοντικές επιδοτήσεις της νέας ΚΑΠ. Γιατί, </w:t>
      </w:r>
      <w:r>
        <w:rPr>
          <w:rFonts w:eastAsia="Times New Roman" w:cs="Times New Roman"/>
          <w:szCs w:val="24"/>
        </w:rPr>
        <w:lastRenderedPageBreak/>
        <w:t xml:space="preserve">εάν δεν αυξηθούν σύννομα οι ελληνικές </w:t>
      </w:r>
      <w:proofErr w:type="spellStart"/>
      <w:r>
        <w:rPr>
          <w:rFonts w:eastAsia="Times New Roman" w:cs="Times New Roman"/>
          <w:szCs w:val="24"/>
        </w:rPr>
        <w:t>βοσκοτοπικές</w:t>
      </w:r>
      <w:proofErr w:type="spellEnd"/>
      <w:r>
        <w:rPr>
          <w:rFonts w:eastAsia="Times New Roman" w:cs="Times New Roman"/>
          <w:szCs w:val="24"/>
        </w:rPr>
        <w:t xml:space="preserve"> εκτάσεις, θα υπάρχει πρόβλημα στον επόμενο φάκελο. </w:t>
      </w:r>
    </w:p>
    <w:p w14:paraId="02B312E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Απόδειξη όσων λέω, εν π</w:t>
      </w:r>
      <w:r>
        <w:rPr>
          <w:rFonts w:eastAsia="Times New Roman" w:cs="Times New Roman"/>
          <w:szCs w:val="24"/>
        </w:rPr>
        <w:t xml:space="preserve">ροκειμένω δημόσιες εκτάσεις που βρίσκονται σε αναδασμούς, διανομές και εποικιστικά λιβάδια, σε υψόμετρο άνω των εκατό μέτρων, εμφανίζονται σύμφωνα με αυτούς τους χάρτες ως </w:t>
      </w:r>
      <w:proofErr w:type="spellStart"/>
      <w:r>
        <w:rPr>
          <w:rFonts w:eastAsia="Times New Roman" w:cs="Times New Roman"/>
          <w:szCs w:val="24"/>
        </w:rPr>
        <w:t>χορτολιβαδικές</w:t>
      </w:r>
      <w:proofErr w:type="spellEnd"/>
      <w:r>
        <w:rPr>
          <w:rFonts w:eastAsia="Times New Roman" w:cs="Times New Roman"/>
          <w:szCs w:val="24"/>
        </w:rPr>
        <w:t>, υπαγόμενες στις διατάξεις της δασικής νομοθεσίας, με αποτέλεσμα να φ</w:t>
      </w:r>
      <w:r>
        <w:rPr>
          <w:rFonts w:eastAsia="Times New Roman" w:cs="Times New Roman"/>
          <w:szCs w:val="24"/>
        </w:rPr>
        <w:t xml:space="preserve">εύγουν από την κυριότητα του Υπουργείου Αγροτικής Ανάπτυξης, να πηγαίνουν στο ΥΠΕΚΑ και έτσι οι κτηνοτρόφοι, που έχουν δικαιώματα νομής και άρα δικαιώματα για ενεργοποίηση κοινοτικών ενισχύσεων, να αντιμετωπίζουν μεγάλο πρόβλημα. </w:t>
      </w:r>
    </w:p>
    <w:p w14:paraId="02B312E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Συνεργαστείτε, λοιπόν, κα</w:t>
      </w:r>
      <w:r>
        <w:rPr>
          <w:rFonts w:eastAsia="Times New Roman" w:cs="Times New Roman"/>
          <w:szCs w:val="24"/>
        </w:rPr>
        <w:t>ι επισπεύστε σε ό,τι αφορά το Υπουργείο Αγροτικής Ανάπτυξης, κύριε Υπουργέ, γιατί είναι συγκοινωνούντα δοχεία ως προς τις αρμοδιότητες και ως προς το παραγόμενο αποτέλεσμα, προκειμένου το συντομότερο δυνατόν να εκδώσει επιτέλους την υπουργική απόφαση για τ</w:t>
      </w:r>
      <w:r>
        <w:rPr>
          <w:rFonts w:eastAsia="Times New Roman" w:cs="Times New Roman"/>
          <w:szCs w:val="24"/>
        </w:rPr>
        <w:t>α οριστικά σχέδια βόσκησης, για να μπορέσουν παράλληλα και επάλληλα και με τις δικές σας ενέργειες για τους δασικούς χάρτες να μην προκύψουν προβλήματα για τον πρωτογενή τομέα, ο οποίος πραγματικά χειμάζεται με τις ασκούμενες πολιτικές.</w:t>
      </w:r>
    </w:p>
    <w:p w14:paraId="02B312E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02B312E8"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(Δημήτριος Κρεμαστινός): </w:t>
      </w:r>
      <w:r>
        <w:rPr>
          <w:rFonts w:eastAsia="Times New Roman" w:cs="Times New Roman"/>
          <w:szCs w:val="24"/>
        </w:rPr>
        <w:t>Και εγώ σας ευχαριστώ, κυρία Αραμπατζή.</w:t>
      </w:r>
    </w:p>
    <w:p w14:paraId="02B312E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Νέας Δημοκρατίας κ. Τζαβάρας έχει τον λόγο για πέντε λεπτά.</w:t>
      </w:r>
    </w:p>
    <w:p w14:paraId="02B312EA"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ευχαριστώ.</w:t>
      </w:r>
    </w:p>
    <w:p w14:paraId="02B312E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Κύριε Υπουργέ, πράγματι πρέπει να είστε ο μόν</w:t>
      </w:r>
      <w:r>
        <w:rPr>
          <w:rFonts w:eastAsia="Times New Roman" w:cs="Times New Roman"/>
          <w:szCs w:val="24"/>
        </w:rPr>
        <w:t>ος μετά τον Πρωθυπουργό Υπουργός που εξακολουθεί να επενδύει σ’ αυτό το διχαστικό ιδίωμα, σ’ αυτόν τον διχαστικό λόγο, σ’ αυτόν τον λόγο που το μόνο που κάνει είναι να προβάλλει πια, για λογαριασμό του κόμματός σας και της Κυβέρνησης, μια φαντασίωση πληρότ</w:t>
      </w:r>
      <w:r>
        <w:rPr>
          <w:rFonts w:eastAsia="Times New Roman" w:cs="Times New Roman"/>
          <w:szCs w:val="24"/>
        </w:rPr>
        <w:t>ητας και αυτάρκειας.</w:t>
      </w:r>
    </w:p>
    <w:p w14:paraId="02B312E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Δυστυχώς για εσάς, δεν βρισκόμαστε ούτε στον Γενάρη του 2015 ούτε στον Σεπτέμβρη του 2015. Οι καιροί άλλαξαν, για να μην πω βέβαια ότι εσείς συντελέσατε, ώστε να γίνουν τόσο δύσκολοι οι καιροί για όλον τον ελληνικό λαό. </w:t>
      </w:r>
    </w:p>
    <w:p w14:paraId="02B312E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 αυτή τη δυσ</w:t>
      </w:r>
      <w:r>
        <w:rPr>
          <w:rFonts w:eastAsia="Times New Roman" w:cs="Times New Roman"/>
          <w:szCs w:val="24"/>
        </w:rPr>
        <w:t>τυχία που ζει σήμερα ο ελληνικός λαός δεν είναι αποτυπωμένη κα</w:t>
      </w:r>
      <w:r>
        <w:rPr>
          <w:rFonts w:eastAsia="Times New Roman" w:cs="Times New Roman"/>
          <w:szCs w:val="24"/>
        </w:rPr>
        <w:t>μ</w:t>
      </w:r>
      <w:r>
        <w:rPr>
          <w:rFonts w:eastAsia="Times New Roman" w:cs="Times New Roman"/>
          <w:szCs w:val="24"/>
        </w:rPr>
        <w:t xml:space="preserve">μία παλιά κυβέρνηση. Είναι η δική σας </w:t>
      </w:r>
      <w:r>
        <w:rPr>
          <w:rFonts w:eastAsia="Times New Roman" w:cs="Times New Roman"/>
          <w:szCs w:val="24"/>
        </w:rPr>
        <w:lastRenderedPageBreak/>
        <w:t>αβουλία, είναι η δική σας ανεπάρκεια, είναι η δική σας αέναη διαπραγμάτευση για το τίποτα. Γιατί έχετε πάρει στους ώμους σας εθνικές υποθέσεις και τις έχετ</w:t>
      </w:r>
      <w:r>
        <w:rPr>
          <w:rFonts w:eastAsia="Times New Roman" w:cs="Times New Roman"/>
          <w:szCs w:val="24"/>
        </w:rPr>
        <w:t>ε κάνει ποταπή υπόθεση. Δεν μπορώ διαφορετικά να σκεφτώ ότι εξακολουθείτε εσείς σήμερα από του Βήματος της Βουλής να στρέφεστε προς τη Νέα Δημοκρατία και να λέτε με αυτό το ύφος ότι δεν φταίτε εσείς, ότι εσείς προχωράτε στη μεγάλη λεωφόρο της δόξας και εμε</w:t>
      </w:r>
      <w:r>
        <w:rPr>
          <w:rFonts w:eastAsia="Times New Roman" w:cs="Times New Roman"/>
          <w:szCs w:val="24"/>
        </w:rPr>
        <w:t xml:space="preserve">ίς είμαστε οι απόβλητοι της </w:t>
      </w:r>
      <w:r>
        <w:rPr>
          <w:rFonts w:eastAsia="Times New Roman" w:cs="Times New Roman"/>
          <w:szCs w:val="24"/>
        </w:rPr>
        <w:t>ιστορίας</w:t>
      </w:r>
      <w:r>
        <w:rPr>
          <w:rFonts w:eastAsia="Times New Roman" w:cs="Times New Roman"/>
          <w:szCs w:val="24"/>
        </w:rPr>
        <w:t>. Μα, επιτέλους, τουλάχιστον και από την ιδεολογική σας παράδοση πρέπει να χρησιμοποιήσετε αυτή τη μνημειώδη έκφραση που είχε πει κάποτε ένας δοξασμένος αλλά δυστυχώς με άσχημο τέλος Γραμματέας του Κομμουνιστικού Κόμματος: «Νέες συνθήκες, καινούργια καθήκο</w:t>
      </w:r>
      <w:r>
        <w:rPr>
          <w:rFonts w:eastAsia="Times New Roman" w:cs="Times New Roman"/>
          <w:szCs w:val="24"/>
        </w:rPr>
        <w:t xml:space="preserve">ντα.». </w:t>
      </w:r>
    </w:p>
    <w:p w14:paraId="02B312EE"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Δυστυχώς, εσείς εξακολουθείτε να νομίζετε ότι είστε οι παράκλητοι της ιστορίας. Είστε εσείς που δεν κυβερνήσατε ποτέ τον τόπο και δεν έχετε καμμία συμμετοχή στα δεινά που σήμερα τον ταλαιπωρούν τον λαό, παρ’ όλο που είστε πρωτοπόροι και μπροστάρηδε</w:t>
      </w:r>
      <w:r>
        <w:rPr>
          <w:rFonts w:eastAsia="Times New Roman" w:cs="Times New Roman"/>
          <w:szCs w:val="24"/>
        </w:rPr>
        <w:t xml:space="preserve">ς σε όλους τους αγώνες που το μόνο που εξασφάλισαν για τις οργανώσεις τις συνδικαλιστικές ή τους εργαζόμενους δεν ήταν τίποτα άλλο από το να τους οδηγήσουν σήμερα στη στέρηση των πιο μεγάλων δυνατοτήτων που θα έπρεπε να έχουν </w:t>
      </w:r>
      <w:r>
        <w:rPr>
          <w:rFonts w:eastAsia="Times New Roman" w:cs="Times New Roman"/>
          <w:szCs w:val="24"/>
        </w:rPr>
        <w:lastRenderedPageBreak/>
        <w:t>για να ζουν αξιοπρεπώς, αφού τ</w:t>
      </w:r>
      <w:r>
        <w:rPr>
          <w:rFonts w:eastAsia="Times New Roman" w:cs="Times New Roman"/>
          <w:szCs w:val="24"/>
        </w:rPr>
        <w:t xml:space="preserve">α πάντα ανηλώθησαν μέσα από διεκδικήσεις που τίποτα άλλο δεν είχαν να κάνουν παρά με μεγαλύτερη καταναλωτική δύναμη για τον οποιονδήποτε. </w:t>
      </w:r>
    </w:p>
    <w:p w14:paraId="02B312EF"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αυτά, βέβαια, δεν τα λέω εγώ, τα λέει ο Παναγιώτης Κονδύλης. Από το 1994 είναι γραμμένα και, δυστυχώς, κανένας απ</w:t>
      </w:r>
      <w:r>
        <w:rPr>
          <w:rFonts w:eastAsia="Times New Roman" w:cs="Times New Roman"/>
          <w:szCs w:val="24"/>
        </w:rPr>
        <w:t xml:space="preserve">ό εσάς τους αριστερούς δεν φρόντισε να διδαχθεί από τα λόγια ενός διανοούμενου, που πράγματι ήταν ένας πολύ μεγάλος Έλληνας. </w:t>
      </w:r>
    </w:p>
    <w:p w14:paraId="02B312F0"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Τώρα, θα μου επιτρέψετε να σας πω ότι ένας από τους λόγους που συνειδητοποιώ σήμερα ότι σας εμποδίζουν να είστε σύγχρονοι ή τουλάχ</w:t>
      </w:r>
      <w:r>
        <w:rPr>
          <w:rFonts w:eastAsia="Times New Roman" w:cs="Times New Roman"/>
          <w:szCs w:val="24"/>
        </w:rPr>
        <w:t>ιστον επίκαιροι ή τουλάχιστον αρμονικοί με αυτό που είναι το μεγάλο εθνικό πρόβλημα σήμερα, είναι το γεγονός ότι ταλαιπωρείστε, διχάζεστε από ένα πολύ μεγάλο, από ένα πελώριο, θα έλεγα, διχασμό. Είστε υποχρεωμένοι να κυβερνήσετε αυτόν τον τόπο με μεθόδους,</w:t>
      </w:r>
      <w:r>
        <w:rPr>
          <w:rFonts w:eastAsia="Times New Roman" w:cs="Times New Roman"/>
          <w:szCs w:val="24"/>
        </w:rPr>
        <w:t xml:space="preserve"> με ιδέες και με πίστη που δεν διαθέτετε. Γιατί δεν πιστεύετε στην ελεύθερη αγορά και όμως είστε υποχρεωμένοι να κάνετε διαπραγματεύσεις, που σκοπό έχουν να εξασφαλίσουν σε αυτόν τον τόπο συνθήκες υγιούς ανταγωνισμού. </w:t>
      </w:r>
    </w:p>
    <w:p w14:paraId="02B312F1"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Μα, εσείς δεν έχετε καμμία σχέση με α</w:t>
      </w:r>
      <w:r>
        <w:rPr>
          <w:rFonts w:eastAsia="Times New Roman" w:cs="Times New Roman"/>
          <w:szCs w:val="24"/>
        </w:rPr>
        <w:t xml:space="preserve">υτά τα πράγματα. Πώς μπορείτε να τα υπηρετήσετε; Γι’ αυτό είστε συνεχώς και αενάως σε μια αδιάκοπη διαπραγμάτευση, από την οποία χάνουμε συνεχώς, από την οποία ο λαός βγαίνει μονίμως φτωχότερος και εσείς βέβαια έχετε την ικανοποίηση να εκφωνείτε στη Βουλή </w:t>
      </w:r>
      <w:r>
        <w:rPr>
          <w:rFonts w:eastAsia="Times New Roman" w:cs="Times New Roman"/>
          <w:szCs w:val="24"/>
        </w:rPr>
        <w:t xml:space="preserve">λόγους πληρότητας και αυτάρκειας. Ε, δεν μπορεί άλλο να συνεχιστεί αυτό το πράγμα! Πρέπει κάποια στιγμή να καταλάβετε, την </w:t>
      </w:r>
      <w:proofErr w:type="spellStart"/>
      <w:r>
        <w:rPr>
          <w:rFonts w:eastAsia="Times New Roman" w:cs="Times New Roman"/>
          <w:szCs w:val="24"/>
        </w:rPr>
        <w:t>υστάτη</w:t>
      </w:r>
      <w:proofErr w:type="spellEnd"/>
      <w:r>
        <w:rPr>
          <w:rFonts w:eastAsia="Times New Roman" w:cs="Times New Roman"/>
          <w:szCs w:val="24"/>
        </w:rPr>
        <w:t xml:space="preserve"> έστω στιγμή, ότι πρέπει να γίνετε και χρήσιμοι. Πρέπει σε αυτές τις κρίσιμες ώρες να ανοίξετε την ψυχή σας στην αλήθεια και να</w:t>
      </w:r>
      <w:r>
        <w:rPr>
          <w:rFonts w:eastAsia="Times New Roman" w:cs="Times New Roman"/>
          <w:szCs w:val="24"/>
        </w:rPr>
        <w:t xml:space="preserve"> γίνετε υπεύθυνοι. </w:t>
      </w:r>
    </w:p>
    <w:p w14:paraId="02B312F2"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Έτσι, λοιπόν, θα σας πω και δύο σχόλια επάνω σε αυτά που σήμερα ήρθατε να μας πείτε σχετικά με την ορθή νομοθέτηση. </w:t>
      </w:r>
    </w:p>
    <w:p w14:paraId="02B312F3"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Νομίζετε, κύριε Υπουργέ, ότι αυτό που φέρνετε σήμερα εδώ και το ονομάζετε «</w:t>
      </w:r>
      <w:r>
        <w:rPr>
          <w:rFonts w:eastAsia="Times New Roman" w:cs="Times New Roman"/>
          <w:szCs w:val="24"/>
        </w:rPr>
        <w:t xml:space="preserve">Κύρωση </w:t>
      </w:r>
      <w:r>
        <w:rPr>
          <w:rFonts w:eastAsia="Times New Roman" w:cs="Times New Roman"/>
          <w:szCs w:val="24"/>
        </w:rPr>
        <w:t xml:space="preserve">του Μνημονίου Συνεργασίας στον τομέα </w:t>
      </w:r>
      <w:r>
        <w:rPr>
          <w:rFonts w:eastAsia="Times New Roman" w:cs="Times New Roman"/>
          <w:szCs w:val="24"/>
        </w:rPr>
        <w:t>της ενέργειας της Ελλάδας με το Αζερμπαϊτζάν» έπρεπε, σύμφωνα με το Σύνταγμα και τον νόμο, να έρθει στη Βουλή για κύρωση; Όχι. Εάν διαβάσετε τη διάταξη του άρθρου 36 παρ</w:t>
      </w:r>
      <w:r>
        <w:rPr>
          <w:rFonts w:eastAsia="Times New Roman" w:cs="Times New Roman"/>
          <w:szCs w:val="24"/>
        </w:rPr>
        <w:t>άγραφοι</w:t>
      </w:r>
      <w:r>
        <w:rPr>
          <w:rFonts w:eastAsia="Times New Roman" w:cs="Times New Roman"/>
          <w:szCs w:val="24"/>
        </w:rPr>
        <w:t xml:space="preserve"> 1 και 2 του Συντάγματος, θα δείτε ότι αυτές οι συ</w:t>
      </w:r>
      <w:r>
        <w:rPr>
          <w:rFonts w:eastAsia="Times New Roman" w:cs="Times New Roman"/>
          <w:szCs w:val="24"/>
        </w:rPr>
        <w:lastRenderedPageBreak/>
        <w:t xml:space="preserve">γκεκριμένες συμφωνίες που δεν </w:t>
      </w:r>
      <w:r>
        <w:rPr>
          <w:rFonts w:eastAsia="Times New Roman" w:cs="Times New Roman"/>
          <w:szCs w:val="24"/>
        </w:rPr>
        <w:t xml:space="preserve">υπογράφονται από τον Πρόεδρο της Δημοκρατίας, γιατί αυτός εκπροσωπεί διεθνώς τη χώρα, αλλά κυρίως που δεν έχουν καμμία ρύθμιση από την οποία να προκύπτει συγκεκριμένο βάρος για τους πολίτες αυτού του τόπου, δεν χρειάζονται επικύρωση με τυπικό νόμο. </w:t>
      </w:r>
    </w:p>
    <w:p w14:paraId="02B312F4"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Άρα, πού είναι αυτή η ορθή νομοθέτηση και πού στηρίζεται σήμερα όλη αυτή η επιβάρυνση του κοινοβουλευτικού έργου με διαδικασίες οι οποίες θα μπορούσαν και να έχουν τελειώσει εκτός Βουλής; Αυτό το «εκτός Βουλής», όμως, είναι που σας εμπνέει για άλλες διαδικ</w:t>
      </w:r>
      <w:r>
        <w:rPr>
          <w:rFonts w:eastAsia="Times New Roman" w:cs="Times New Roman"/>
          <w:szCs w:val="24"/>
        </w:rPr>
        <w:t>ασίες, που θα έπρεπε να έχουν ξεκινήσει μέσα στη Βουλή, κορυφαίες διαδικασίες, όπως είναι η Αναθεώρηση του Συντάγματος. Πρόκειται για μια διαδικασία την οποία την πάτε και τη φέρνετε έξω από τη Βουλή, αλλά δεν τολμάτε να τη φέρετε μέσα στη Βουλή. Εδώ, δηλα</w:t>
      </w:r>
      <w:r>
        <w:rPr>
          <w:rFonts w:eastAsia="Times New Roman" w:cs="Times New Roman"/>
          <w:szCs w:val="24"/>
        </w:rPr>
        <w:t xml:space="preserve">δή, που ασκείται η λαϊκή κυριαρχία, εδώ που υπάρχει δημοκρατία κοινοβουλευτική, αντιπροσωπευτική, εδώ είναι οι αντιπρόσωποι του λαού που θα αποφασίσουν και θα ξεκινήσουν αυτή την κορυφαία διαδικασία της Αναθεώρησης του Συντάγματος. </w:t>
      </w:r>
    </w:p>
    <w:p w14:paraId="02B312F5" w14:textId="77777777" w:rsidR="00A65738" w:rsidRDefault="00F83115">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και πέραν τούτου, </w:t>
      </w:r>
      <w:r>
        <w:rPr>
          <w:rFonts w:eastAsia="Times New Roman" w:cs="Times New Roman"/>
          <w:szCs w:val="24"/>
        </w:rPr>
        <w:t xml:space="preserve">φέρνετε σήμερα μια σειρά παραγράφων, που ουσιαστικά τροποποιούν ένα νόμο που, όπως ορθώς άκουσα από τον κ. Μανιάτη, δεν κάνει τίποτα άλλο από το να αλλάζει ένα νόμο που εσείς τον ψηφίσατε, τον ν.3689/2016 και ο οποίος, βέβαια, δεν έχει γεννηθεί από καμμία </w:t>
      </w:r>
      <w:r>
        <w:rPr>
          <w:rFonts w:eastAsia="Times New Roman" w:cs="Times New Roman"/>
          <w:szCs w:val="24"/>
        </w:rPr>
        <w:t xml:space="preserve">παρθενογένεση. </w:t>
      </w:r>
    </w:p>
    <w:p w14:paraId="02B312F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Τροποποίησε τον ν.3889/2010, όπου εκεί τα πράγματα με σαφήνεια όριζαν μια σειρά υποχρεώσεις για τη </w:t>
      </w:r>
      <w:r>
        <w:rPr>
          <w:rFonts w:eastAsia="Times New Roman" w:cs="Times New Roman"/>
          <w:szCs w:val="24"/>
        </w:rPr>
        <w:t>διοίκηση</w:t>
      </w:r>
      <w:r>
        <w:rPr>
          <w:rFonts w:eastAsia="Times New Roman" w:cs="Times New Roman"/>
          <w:szCs w:val="24"/>
        </w:rPr>
        <w:t xml:space="preserve">, για το κράτος και, τουλάχιστον, αφού δεν πιστεύετε στην ελεύθερη αγορά και έχετε αυτό το ιδεολογικό στίγμα του </w:t>
      </w:r>
      <w:proofErr w:type="spellStart"/>
      <w:r>
        <w:rPr>
          <w:rFonts w:eastAsia="Times New Roman" w:cs="Times New Roman"/>
          <w:szCs w:val="24"/>
        </w:rPr>
        <w:t>κρατιστή</w:t>
      </w:r>
      <w:proofErr w:type="spellEnd"/>
      <w:r>
        <w:rPr>
          <w:rFonts w:eastAsia="Times New Roman" w:cs="Times New Roman"/>
          <w:szCs w:val="24"/>
        </w:rPr>
        <w:t xml:space="preserve">, θα έπρεπε </w:t>
      </w:r>
      <w:r>
        <w:rPr>
          <w:rFonts w:eastAsia="Times New Roman" w:cs="Times New Roman"/>
          <w:szCs w:val="24"/>
        </w:rPr>
        <w:t xml:space="preserve">σήμερα εδώ με τις τροπολογίες, που φέρνετε, να έχετε επιβάλει στο κράτος να προστατεύει τον πολίτη και να μην δημιουργείτε μια σειρά διατάξεις με βάση τις οποίες θα πρέπει ο κάθε ιδιοκτήτης οποιασδήποτε έκτασης, που είναι γραμμένη ή </w:t>
      </w:r>
      <w:proofErr w:type="spellStart"/>
      <w:r>
        <w:rPr>
          <w:rFonts w:eastAsia="Times New Roman" w:cs="Times New Roman"/>
          <w:szCs w:val="24"/>
        </w:rPr>
        <w:t>περιγραμμένη</w:t>
      </w:r>
      <w:proofErr w:type="spellEnd"/>
      <w:r>
        <w:rPr>
          <w:rFonts w:eastAsia="Times New Roman" w:cs="Times New Roman"/>
          <w:szCs w:val="24"/>
        </w:rPr>
        <w:t xml:space="preserve"> με πράσινο</w:t>
      </w:r>
      <w:r>
        <w:rPr>
          <w:rFonts w:eastAsia="Times New Roman" w:cs="Times New Roman"/>
          <w:szCs w:val="24"/>
        </w:rPr>
        <w:t xml:space="preserve">, να πηγαίνει να πληρώνει τέλη, να αναθέτει σε μηχανικό επ’ αμοιβή να τον εκπροσωπεί και να του συντάσσει χάρτες. </w:t>
      </w:r>
    </w:p>
    <w:p w14:paraId="02B312F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Γιατί θα πρέπει ο πολίτης να πληρώνει τέλη στο κράτος; Γιατί, όπως ξέρετε, το τέλος έχει μια διαφορά από τον φόρο. Το τέλος έχει μέσα του την</w:t>
      </w:r>
      <w:r>
        <w:rPr>
          <w:rFonts w:eastAsia="Times New Roman" w:cs="Times New Roman"/>
          <w:szCs w:val="24"/>
        </w:rPr>
        <w:t xml:space="preserve"> ανταπόδοση. </w:t>
      </w:r>
    </w:p>
    <w:p w14:paraId="02B312F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λοιπόν, σε μια αριστερή Κυβέρνηση, που έχει </w:t>
      </w:r>
      <w:proofErr w:type="spellStart"/>
      <w:r>
        <w:rPr>
          <w:rFonts w:eastAsia="Times New Roman" w:cs="Times New Roman"/>
          <w:szCs w:val="24"/>
        </w:rPr>
        <w:t>κρατιστικές</w:t>
      </w:r>
      <w:proofErr w:type="spellEnd"/>
      <w:r>
        <w:rPr>
          <w:rFonts w:eastAsia="Times New Roman" w:cs="Times New Roman"/>
          <w:szCs w:val="24"/>
        </w:rPr>
        <w:t xml:space="preserve"> αντιλήψεις να υπάρχει, να είναι ανεκτό ο πολίτης </w:t>
      </w:r>
      <w:r>
        <w:rPr>
          <w:rFonts w:eastAsia="Times New Roman" w:cs="Times New Roman"/>
          <w:szCs w:val="24"/>
        </w:rPr>
        <w:lastRenderedPageBreak/>
        <w:t>να πληρώνει τέλη, για να παίρνει αυτό που δικαιούται; Και όχι μόνο αυτό που δικαιούται, αλλά αυτό που όφειλαν να έχουν κάν</w:t>
      </w:r>
      <w:r>
        <w:rPr>
          <w:rFonts w:eastAsia="Times New Roman" w:cs="Times New Roman"/>
          <w:szCs w:val="24"/>
        </w:rPr>
        <w:t xml:space="preserve">ει οι δασικές αρχές, γιατί με το άρθρο 13 του ν.3889/2010 οι δασικές αρχές θα έπρεπε κατά τη διάρκεια τόσο της εκπόνησης των δασικών χαρτών, αλλά και κατά τη διάρκεια ακόμα της ανάρτησης να έχουν ελέγξει για όλες τις πιθανές περιπτώσεις λαθών, παραλείψεων </w:t>
      </w:r>
      <w:r>
        <w:rPr>
          <w:rFonts w:eastAsia="Times New Roman" w:cs="Times New Roman"/>
          <w:szCs w:val="24"/>
        </w:rPr>
        <w:t xml:space="preserve">και σφαλμάτων, ώστε να μην έχουμε σήμερα αυτό το φαινόμενο. </w:t>
      </w:r>
    </w:p>
    <w:p w14:paraId="02B312F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 βέβαια, εν μέρει -γιατί δεν θέλω να σας αδικήσω εντελώς- αυτό το κάνετε με τις αναδασωτέες εκτάσεις. Όμως, πρέπει να το κάνετε για όλες αυτές τις περιπτώσεις και να ιδρύσετε γενικό λόγο ευθύν</w:t>
      </w:r>
      <w:r>
        <w:rPr>
          <w:rFonts w:eastAsia="Times New Roman" w:cs="Times New Roman"/>
          <w:szCs w:val="24"/>
        </w:rPr>
        <w:t xml:space="preserve">ης και πρωτοβουλίας της </w:t>
      </w:r>
      <w:r>
        <w:rPr>
          <w:rFonts w:eastAsia="Times New Roman" w:cs="Times New Roman"/>
          <w:szCs w:val="24"/>
        </w:rPr>
        <w:t>δημόσιας διοίκησης</w:t>
      </w:r>
      <w:r>
        <w:rPr>
          <w:rFonts w:eastAsia="Times New Roman" w:cs="Times New Roman"/>
          <w:szCs w:val="24"/>
        </w:rPr>
        <w:t>, ώστε κανένας πολίτης σε αυτή τη χώρα να μην αδικηθεί από την ανάρτηση και την κύρωση των χαρτών. Γιατί ο μεγάλος κίνδυνος που υπάρχει, κύριε Υπουργέ, είναι να δημιουργηθεί καθεστώς νομικού αφανισμού ιδιοκτησιών α</w:t>
      </w:r>
      <w:r>
        <w:rPr>
          <w:rFonts w:eastAsia="Times New Roman" w:cs="Times New Roman"/>
          <w:szCs w:val="24"/>
        </w:rPr>
        <w:t>γροτικών μετά την οριστικοποίηση της κύρωσης των χαρτών, γιατί, σύμφωνα με τον νόμο, δημιουργείται πλήρες τεκμήριο, πλήρης απόδειξη για κάθε δικα</w:t>
      </w:r>
      <w:r>
        <w:rPr>
          <w:rFonts w:eastAsia="Times New Roman" w:cs="Times New Roman"/>
          <w:szCs w:val="24"/>
        </w:rPr>
        <w:lastRenderedPageBreak/>
        <w:t xml:space="preserve">στική και διοικητική αρχή για την μορφή των συγκεκριμένων εκτάσεων, που έχουν αποτυπωθεί με πράσινο περίγραμμα </w:t>
      </w:r>
      <w:r>
        <w:rPr>
          <w:rFonts w:eastAsia="Times New Roman" w:cs="Times New Roman"/>
          <w:szCs w:val="24"/>
        </w:rPr>
        <w:t xml:space="preserve">ή με πράσινη διαγράμμιση στους δασικούς χάρτες. </w:t>
      </w:r>
    </w:p>
    <w:p w14:paraId="02B312F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Επιπλέον, υπάρχει και ένα άλλο ερώτημα, για το οποίο οφείλετε να τοποθετηθείτε, γιατί οπωσδήποτε πρέπει να το καλύψετε. Τα νομικά πρόσωπα δημοσίου δικαίου και οι οργανισμοί τοπικής αυτοδιοίκησης υπόκεινται ά</w:t>
      </w:r>
      <w:r>
        <w:rPr>
          <w:rFonts w:eastAsia="Times New Roman" w:cs="Times New Roman"/>
          <w:szCs w:val="24"/>
        </w:rPr>
        <w:t>ραγε στο ειδικό τέλος;</w:t>
      </w:r>
    </w:p>
    <w:p w14:paraId="02B312F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του κυρίου Βουλευτή)</w:t>
      </w:r>
    </w:p>
    <w:p w14:paraId="02B312F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κύριε Τζαβάρα, ολοκληρώστε. Κοντεύουμε τα εννέα λεπτά. </w:t>
      </w:r>
    </w:p>
    <w:p w14:paraId="02B312F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Κοντεύ</w:t>
      </w:r>
      <w:r>
        <w:rPr>
          <w:rFonts w:eastAsia="Times New Roman" w:cs="Times New Roman"/>
          <w:szCs w:val="24"/>
        </w:rPr>
        <w:t>ουμε τα εννέα λεπτά; Ολοκληρώνω, σε ένα λεπτό, κύριε Πρόεδρε.</w:t>
      </w:r>
    </w:p>
    <w:p w14:paraId="02B312F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 αυτού δεν περιλαμβάνεται καμμία διάταξη. Και εδώ ακριβώς μπορεί μεν να ισχύει ο ν</w:t>
      </w:r>
      <w:r>
        <w:rPr>
          <w:rFonts w:eastAsia="Times New Roman" w:cs="Times New Roman"/>
          <w:szCs w:val="24"/>
        </w:rPr>
        <w:t>.</w:t>
      </w:r>
      <w:r>
        <w:rPr>
          <w:rFonts w:eastAsia="Times New Roman" w:cs="Times New Roman"/>
          <w:szCs w:val="24"/>
        </w:rPr>
        <w:t xml:space="preserve">2578/1998, ο οποίος επεκτείνει τα προνόμια του </w:t>
      </w:r>
      <w:r>
        <w:rPr>
          <w:rFonts w:eastAsia="Times New Roman" w:cs="Times New Roman"/>
          <w:szCs w:val="24"/>
        </w:rPr>
        <w:t>δημοσίου</w:t>
      </w:r>
      <w:r>
        <w:rPr>
          <w:rFonts w:eastAsia="Times New Roman" w:cs="Times New Roman"/>
          <w:szCs w:val="24"/>
        </w:rPr>
        <w:t>, δηλαδή την απαλλαγή από τέλη, από εισφορές, από παρ</w:t>
      </w:r>
      <w:r>
        <w:rPr>
          <w:rFonts w:eastAsia="Times New Roman" w:cs="Times New Roman"/>
          <w:szCs w:val="24"/>
        </w:rPr>
        <w:t>άβολα για όλες τις περιπτώσεις άσκησης ενδίκων βοηθημάτων, αγωγών, προσφυγών ενώπιον πάσης δικαστικής αρχής και διοικητικής αρχής, αλλά αυτό, όμως, πρέπει να το πείτε εδώ, γιατί θα δημιουργηθούν συγχύσεις.</w:t>
      </w:r>
    </w:p>
    <w:p w14:paraId="02B312FF"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Ολοκληρώστε, κ</w:t>
      </w:r>
      <w:r>
        <w:rPr>
          <w:rFonts w:eastAsia="Times New Roman" w:cs="Times New Roman"/>
          <w:szCs w:val="24"/>
        </w:rPr>
        <w:t>ύριε Τζαβάρα.</w:t>
      </w:r>
    </w:p>
    <w:p w14:paraId="02B3130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Ολοκληρώνω, κύριε Πρόεδρε.</w:t>
      </w:r>
    </w:p>
    <w:p w14:paraId="02B3130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Τέλος, θέλω να σας πω το εξής, επειδή πράγματι θεωρώ ότι είστε από τους Υπουργούς που έχετε και ζήλο και επάρκεια για τα ζητήματα. Θα έπρεπε αυτή η συγκεκριμένη δουλειά, που κάνατε σήμερα, αυτ</w:t>
      </w:r>
      <w:r>
        <w:rPr>
          <w:rFonts w:eastAsia="Times New Roman" w:cs="Times New Roman"/>
          <w:szCs w:val="24"/>
        </w:rPr>
        <w:t xml:space="preserve">ή η πρωτοβουλία, δηλαδή, του να φέρετε </w:t>
      </w:r>
      <w:r>
        <w:rPr>
          <w:rFonts w:eastAsia="Times New Roman" w:cs="Times New Roman"/>
          <w:szCs w:val="24"/>
        </w:rPr>
        <w:t xml:space="preserve">επτά </w:t>
      </w:r>
      <w:proofErr w:type="spellStart"/>
      <w:r>
        <w:rPr>
          <w:rFonts w:eastAsia="Times New Roman" w:cs="Times New Roman"/>
          <w:szCs w:val="24"/>
        </w:rPr>
        <w:t>εμβαλωματικές</w:t>
      </w:r>
      <w:proofErr w:type="spellEnd"/>
      <w:r>
        <w:rPr>
          <w:rFonts w:eastAsia="Times New Roman" w:cs="Times New Roman"/>
          <w:szCs w:val="24"/>
        </w:rPr>
        <w:t xml:space="preserve"> τροποποιήσεις, να περιέχει τον ανάλογο σεβασμό απέναντι σε μια κοινωνία που σήμερα είναι ανάστατη και είναι η κοινωνία της περιφέρειας αυτής. Γιατί, όταν θα αναρτήσετε τους χάρτες στην περιοχή της Α</w:t>
      </w:r>
      <w:r>
        <w:rPr>
          <w:rFonts w:eastAsia="Times New Roman" w:cs="Times New Roman"/>
          <w:szCs w:val="24"/>
        </w:rPr>
        <w:t xml:space="preserve">ττικής, ε, τότε θα τρέχετε πιο πολύ, να ξέρετε, γιατί οι πιέσεις θα είναι τεράστιες. </w:t>
      </w:r>
    </w:p>
    <w:p w14:paraId="02B3130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Τώρα εμείς, οι Βουλευτές της περιφέρειας, είμαστε ευγενικοί απέναντί σας, αλλά αυτό που θέλαμε είναι δυο πράγματα: Το πρώτο είναι ότι θα έπρεπε να είχατε φέρει αυτό για τ</w:t>
      </w:r>
      <w:r>
        <w:rPr>
          <w:rFonts w:eastAsia="Times New Roman" w:cs="Times New Roman"/>
          <w:szCs w:val="24"/>
        </w:rPr>
        <w:t xml:space="preserve">ο οποίο ήδη είχατε δεσμευθεί, δηλαδή μια πιο συστηματική νομοθετική πρωτοβουλία </w:t>
      </w:r>
      <w:r>
        <w:rPr>
          <w:rFonts w:eastAsia="Times New Roman" w:cs="Times New Roman"/>
          <w:szCs w:val="24"/>
        </w:rPr>
        <w:t>στο πλαίσιο</w:t>
      </w:r>
      <w:r>
        <w:rPr>
          <w:rFonts w:eastAsia="Times New Roman" w:cs="Times New Roman"/>
          <w:szCs w:val="24"/>
        </w:rPr>
        <w:t xml:space="preserve"> ενός νομοσχεδίου, για να καλυφθούν όλα τα ζητήματα, και το δεύτερο, που το θεωρώ πολύ μεγάλης σημασίας, είναι ότι θα έπρεπε να υπάρχει μια ενιαία αφετηρία για όλη </w:t>
      </w:r>
      <w:r>
        <w:rPr>
          <w:rFonts w:eastAsia="Times New Roman" w:cs="Times New Roman"/>
          <w:szCs w:val="24"/>
        </w:rPr>
        <w:lastRenderedPageBreak/>
        <w:t>τ</w:t>
      </w:r>
      <w:r>
        <w:rPr>
          <w:rFonts w:eastAsia="Times New Roman" w:cs="Times New Roman"/>
          <w:szCs w:val="24"/>
        </w:rPr>
        <w:t xml:space="preserve">ην Ελλάδα των προθεσμιών που ξεκινούν για την άσκηση των αντιρρήσεων κατά των δασικών χαρτών. </w:t>
      </w:r>
    </w:p>
    <w:p w14:paraId="02B31303"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αυτό ξέρετε γιατί; Γιατί κάποιοι έχουν τεθεί σε πιο δεινή θέση σε σύγκριση με εκείνους οι οποίοι ακόμα δεν </w:t>
      </w:r>
      <w:r>
        <w:rPr>
          <w:rFonts w:eastAsia="Times New Roman"/>
          <w:bCs/>
          <w:shd w:val="clear" w:color="auto" w:fill="FFFFFF"/>
        </w:rPr>
        <w:t>έ</w:t>
      </w:r>
      <w:r>
        <w:rPr>
          <w:rFonts w:eastAsia="Times New Roman" w:cs="Times New Roman"/>
          <w:bCs/>
          <w:shd w:val="clear" w:color="auto" w:fill="FFFFFF"/>
        </w:rPr>
        <w:t xml:space="preserve">χουν δει την ανάρτηση των χαρτών. </w:t>
      </w:r>
    </w:p>
    <w:p w14:paraId="02B31304"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w:t>
      </w:r>
      <w:r>
        <w:rPr>
          <w:rFonts w:eastAsia="Times New Roman"/>
          <w:b/>
          <w:bCs/>
          <w:shd w:val="clear" w:color="auto" w:fill="FFFFFF"/>
        </w:rPr>
        <w:t>(Δημήτριος Κρεμαστινός):</w:t>
      </w:r>
      <w:r>
        <w:rPr>
          <w:rFonts w:eastAsia="Times New Roman" w:cs="Times New Roman"/>
          <w:bCs/>
          <w:shd w:val="clear" w:color="auto" w:fill="FFFFFF"/>
        </w:rPr>
        <w:t xml:space="preserve"> Παρακαλώ, κύριε Τζαβάρα. </w:t>
      </w:r>
    </w:p>
    <w:p w14:paraId="02B31305"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ΤΖΑΒΑΡΑΣ:</w:t>
      </w:r>
      <w:r>
        <w:rPr>
          <w:rFonts w:eastAsia="Times New Roman" w:cs="Times New Roman"/>
          <w:bCs/>
          <w:shd w:val="clear" w:color="auto" w:fill="FFFFFF"/>
        </w:rPr>
        <w:t xml:space="preserve"> Τελειώνω, κύριε Πρόεδρε.</w:t>
      </w:r>
    </w:p>
    <w:p w14:paraId="02B31306"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απέναντι σε αυτούς εμείς, η Ηλεία, η Μεσσηνία, η Αχαΐα, </w:t>
      </w:r>
      <w:r>
        <w:rPr>
          <w:rFonts w:eastAsia="Times New Roman"/>
          <w:bCs/>
          <w:shd w:val="clear" w:color="auto" w:fill="FFFFFF"/>
        </w:rPr>
        <w:t>είμαστε</w:t>
      </w:r>
      <w:r>
        <w:rPr>
          <w:rFonts w:eastAsia="Times New Roman" w:cs="Times New Roman"/>
          <w:bCs/>
          <w:shd w:val="clear" w:color="auto" w:fill="FFFFFF"/>
        </w:rPr>
        <w:t xml:space="preserve"> σε πολύ χειρότερη μοίρα, γιατί μέχρι να αποφασίσετε, να συγκεκριμενοποιήσετε, να διασαφήσ</w:t>
      </w:r>
      <w:r>
        <w:rPr>
          <w:rFonts w:eastAsia="Times New Roman" w:cs="Times New Roman"/>
          <w:bCs/>
          <w:shd w:val="clear" w:color="auto" w:fill="FFFFFF"/>
        </w:rPr>
        <w:t xml:space="preserve">ετε, να αποσαφηνίσετε με εγκυκλίους και </w:t>
      </w:r>
      <w:r>
        <w:rPr>
          <w:rFonts w:eastAsia="Times New Roman"/>
          <w:bCs/>
          <w:shd w:val="clear" w:color="auto" w:fill="FFFFFF"/>
        </w:rPr>
        <w:t>συγκεκριμένες</w:t>
      </w:r>
      <w:r>
        <w:rPr>
          <w:rFonts w:eastAsia="Times New Roman" w:cs="Times New Roman"/>
          <w:bCs/>
          <w:shd w:val="clear" w:color="auto" w:fill="FFFFFF"/>
        </w:rPr>
        <w:t xml:space="preserve"> νομοθετικές πρωτοβουλίες, ήδη κατά τα δύο τρίτα η προθεσμία </w:t>
      </w:r>
      <w:r>
        <w:rPr>
          <w:rFonts w:eastAsia="Times New Roman"/>
          <w:bCs/>
          <w:shd w:val="clear" w:color="auto" w:fill="FFFFFF"/>
        </w:rPr>
        <w:t>έχει</w:t>
      </w:r>
      <w:r>
        <w:rPr>
          <w:rFonts w:eastAsia="Times New Roman" w:cs="Times New Roman"/>
          <w:bCs/>
          <w:shd w:val="clear" w:color="auto" w:fill="FFFFFF"/>
        </w:rPr>
        <w:t xml:space="preserve"> χαθεί. </w:t>
      </w:r>
    </w:p>
    <w:p w14:paraId="02B31307"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κύριε Πρόεδρε, για την ανοχή σας. </w:t>
      </w:r>
    </w:p>
    <w:p w14:paraId="02B31308"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Και εγώ ευχαριστώ, αλλά παρακαλώ να κρατάμ</w:t>
      </w:r>
      <w:r>
        <w:rPr>
          <w:rFonts w:eastAsia="Times New Roman" w:cs="Times New Roman"/>
          <w:bCs/>
          <w:shd w:val="clear" w:color="auto" w:fill="FFFFFF"/>
        </w:rPr>
        <w:t xml:space="preserve">ε τους χρόνους, γιατί έτσι πρέπει. Ο Κανονισμός </w:t>
      </w:r>
      <w:r>
        <w:rPr>
          <w:rFonts w:eastAsia="Times New Roman"/>
          <w:bCs/>
          <w:shd w:val="clear" w:color="auto" w:fill="FFFFFF"/>
        </w:rPr>
        <w:t>είναι</w:t>
      </w:r>
      <w:r>
        <w:rPr>
          <w:rFonts w:eastAsia="Times New Roman" w:cs="Times New Roman"/>
          <w:bCs/>
          <w:shd w:val="clear" w:color="auto" w:fill="FFFFFF"/>
        </w:rPr>
        <w:t xml:space="preserve"> σαφής. </w:t>
      </w:r>
    </w:p>
    <w:p w14:paraId="02B31309" w14:textId="77777777" w:rsidR="00A65738" w:rsidRDefault="00F83115">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rPr>
        <w:lastRenderedPageBreak/>
        <w:t>άνω δυτικά θεωρεία, αφού προηγουμένως ξεναγήθηκαν στην έκθεση της αίθουσας «ΕΛΕΥΘΕΡΙΟ</w:t>
      </w:r>
      <w:r>
        <w:rPr>
          <w:rFonts w:eastAsia="Times New Roman" w:cs="Times New Roman"/>
        </w:rPr>
        <w:t xml:space="preserve">Σ ΒΕΝΙΖΕΛΟΣ» και ενημερώθηκαν για την ιστορία του κτηρίου και τον τρόπο οργάνωσης και λειτουργίας της Βουλής, είκοσι μαθητές και μαθήτριες και τέσσερις εκπαιδευτικοί συνοδοί τους από το Γυμνάσιο </w:t>
      </w:r>
      <w:proofErr w:type="spellStart"/>
      <w:r>
        <w:rPr>
          <w:rFonts w:eastAsia="Times New Roman" w:cs="Times New Roman"/>
        </w:rPr>
        <w:t>Μακρυγιάλου</w:t>
      </w:r>
      <w:proofErr w:type="spellEnd"/>
      <w:r>
        <w:rPr>
          <w:rFonts w:eastAsia="Times New Roman" w:cs="Times New Roman"/>
        </w:rPr>
        <w:t xml:space="preserve"> Πιερίας. </w:t>
      </w:r>
    </w:p>
    <w:p w14:paraId="02B3130A" w14:textId="77777777" w:rsidR="00A65738" w:rsidRDefault="00F8311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2B3130B" w14:textId="77777777" w:rsidR="00A65738" w:rsidRDefault="00F83115">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2B3130C" w14:textId="77777777" w:rsidR="00A65738" w:rsidRDefault="00F83115">
      <w:pPr>
        <w:spacing w:after="0" w:line="600" w:lineRule="auto"/>
        <w:ind w:firstLine="720"/>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w:t>
      </w:r>
      <w:proofErr w:type="spellStart"/>
      <w:r>
        <w:rPr>
          <w:rFonts w:eastAsia="Times New Roman" w:cs="Times New Roman"/>
        </w:rPr>
        <w:t>Ξυδάκης</w:t>
      </w:r>
      <w:proofErr w:type="spellEnd"/>
      <w:r>
        <w:rPr>
          <w:rFonts w:eastAsia="Times New Roman" w:cs="Times New Roman"/>
        </w:rPr>
        <w:t xml:space="preserve">, </w:t>
      </w:r>
      <w:r>
        <w:rPr>
          <w:rFonts w:eastAsia="Times New Roman" w:cs="Times New Roman"/>
          <w:bCs/>
          <w:shd w:val="clear" w:color="auto" w:fill="FFFFFF"/>
        </w:rPr>
        <w:t>Κοινοβουλευτικός Εκπρόσωπος</w:t>
      </w:r>
      <w:r>
        <w:rPr>
          <w:rFonts w:eastAsia="Times New Roman" w:cs="Times New Roman"/>
        </w:rPr>
        <w:t xml:space="preserve"> του ΣΥΡΙΖΑ. Παρακαλώ, κύριε </w:t>
      </w:r>
      <w:proofErr w:type="spellStart"/>
      <w:r>
        <w:rPr>
          <w:rFonts w:eastAsia="Times New Roman" w:cs="Times New Roman"/>
        </w:rPr>
        <w:t>Ξυδάκη</w:t>
      </w:r>
      <w:proofErr w:type="spellEnd"/>
      <w:r>
        <w:rPr>
          <w:rFonts w:eastAsia="Times New Roman" w:cs="Times New Roman"/>
        </w:rPr>
        <w:t xml:space="preserve">, κατά το δυνατόν σεβασμό στον χρόνο. </w:t>
      </w:r>
    </w:p>
    <w:p w14:paraId="02B3130D" w14:textId="77777777" w:rsidR="00A65738" w:rsidRDefault="00F83115">
      <w:pPr>
        <w:spacing w:after="0" w:line="600" w:lineRule="auto"/>
        <w:ind w:firstLine="720"/>
        <w:jc w:val="both"/>
        <w:rPr>
          <w:rFonts w:eastAsia="Times New Roman" w:cs="Times New Roman"/>
        </w:rPr>
      </w:pPr>
      <w:r>
        <w:rPr>
          <w:rFonts w:eastAsia="Times New Roman" w:cs="Times New Roman"/>
          <w:b/>
        </w:rPr>
        <w:t>ΝΙΚΟΛΑΟΣ ΞΥΔΑΚΗΣ:</w:t>
      </w:r>
      <w:r>
        <w:rPr>
          <w:rFonts w:eastAsia="Times New Roman" w:cs="Times New Roman"/>
        </w:rPr>
        <w:t xml:space="preserve"> Ευχαριστώ, κύριε Πρόεδρε.  </w:t>
      </w:r>
    </w:p>
    <w:p w14:paraId="02B3130E" w14:textId="77777777" w:rsidR="00A65738" w:rsidRDefault="00F83115">
      <w:pPr>
        <w:spacing w:after="0" w:line="600" w:lineRule="auto"/>
        <w:ind w:firstLine="720"/>
        <w:jc w:val="both"/>
        <w:rPr>
          <w:rFonts w:eastAsia="Times New Roman" w:cs="Times New Roman"/>
        </w:rPr>
      </w:pPr>
      <w:r>
        <w:rPr>
          <w:rFonts w:eastAsia="Times New Roman" w:cs="Times New Roman"/>
        </w:rPr>
        <w:t>Τα τεχνικά ζητήματα που διαλαμβ</w:t>
      </w:r>
      <w:r>
        <w:rPr>
          <w:rFonts w:eastAsia="Times New Roman" w:cs="Times New Roman"/>
        </w:rPr>
        <w:t xml:space="preserve">άνει η τροπολογία για τους δασικούς χάρτες νομίζω ότι διεξοδικά τα ανέλυσαν, τα υποστήριξαν και τα εξήγησαν και οι εισηγητές της κυβερνητικής </w:t>
      </w:r>
      <w:r>
        <w:rPr>
          <w:rFonts w:eastAsia="Times New Roman" w:cs="Times New Roman"/>
        </w:rPr>
        <w:t xml:space="preserve">πλειοψηφίας </w:t>
      </w:r>
      <w:r>
        <w:rPr>
          <w:rFonts w:eastAsia="Times New Roman" w:cs="Times New Roman"/>
        </w:rPr>
        <w:t xml:space="preserve">και προπάντων ο αρμόδιος Υπουργός, ο οποίος προσπαθεί να συμμαζέψει μια κατάσταση η οποία δεν </w:t>
      </w:r>
      <w:r>
        <w:rPr>
          <w:rFonts w:eastAsia="Times New Roman"/>
          <w:bCs/>
        </w:rPr>
        <w:t>είναι</w:t>
      </w:r>
      <w:r>
        <w:rPr>
          <w:rFonts w:eastAsia="Times New Roman" w:cs="Times New Roman"/>
        </w:rPr>
        <w:t xml:space="preserve"> εύ</w:t>
      </w:r>
      <w:r>
        <w:rPr>
          <w:rFonts w:eastAsia="Times New Roman" w:cs="Times New Roman"/>
        </w:rPr>
        <w:t xml:space="preserve">κολη. Το ξέρουν όσοι έχουν </w:t>
      </w:r>
      <w:proofErr w:type="spellStart"/>
      <w:r>
        <w:rPr>
          <w:rFonts w:eastAsia="Times New Roman" w:cs="Times New Roman"/>
        </w:rPr>
        <w:t>προτέρα</w:t>
      </w:r>
      <w:proofErr w:type="spellEnd"/>
      <w:r>
        <w:rPr>
          <w:rFonts w:eastAsia="Times New Roman" w:cs="Times New Roman"/>
          <w:color w:val="FF0000"/>
        </w:rPr>
        <w:t xml:space="preserve"> </w:t>
      </w:r>
      <w:r>
        <w:rPr>
          <w:rFonts w:eastAsia="Times New Roman" w:cs="Times New Roman"/>
        </w:rPr>
        <w:t>κυβερνητική εμπειρία.</w:t>
      </w:r>
    </w:p>
    <w:p w14:paraId="02B3130F" w14:textId="77777777" w:rsidR="00A65738" w:rsidRDefault="00F83115">
      <w:pPr>
        <w:spacing w:after="0" w:line="600" w:lineRule="auto"/>
        <w:ind w:firstLine="720"/>
        <w:jc w:val="both"/>
        <w:rPr>
          <w:rFonts w:eastAsia="Times New Roman" w:cs="Times New Roman"/>
        </w:rPr>
      </w:pPr>
      <w:r>
        <w:rPr>
          <w:rFonts w:eastAsia="Times New Roman" w:cs="Times New Roman"/>
        </w:rPr>
        <w:t>Ε</w:t>
      </w:r>
      <w:r>
        <w:rPr>
          <w:rFonts w:eastAsia="Times New Roman" w:cs="Times New Roman"/>
          <w:bCs/>
          <w:shd w:val="clear" w:color="auto" w:fill="FFFFFF"/>
        </w:rPr>
        <w:t xml:space="preserve">πίσης, </w:t>
      </w:r>
      <w:r>
        <w:rPr>
          <w:rFonts w:eastAsia="Times New Roman" w:cs="Times New Roman"/>
        </w:rPr>
        <w:t xml:space="preserve">παρ’ ότι </w:t>
      </w:r>
      <w:r>
        <w:rPr>
          <w:rFonts w:eastAsia="Times New Roman"/>
          <w:bCs/>
        </w:rPr>
        <w:t>είναι</w:t>
      </w:r>
      <w:r>
        <w:rPr>
          <w:rFonts w:eastAsia="Times New Roman" w:cs="Times New Roman"/>
        </w:rPr>
        <w:t xml:space="preserve"> αναγκαία αυτή η δραματουργία εντός του </w:t>
      </w:r>
      <w:r>
        <w:rPr>
          <w:rFonts w:eastAsia="Times New Roman"/>
          <w:bCs/>
        </w:rPr>
        <w:t>Κοινοβουλίου,</w:t>
      </w:r>
      <w:r>
        <w:rPr>
          <w:rFonts w:eastAsia="Times New Roman" w:cs="Times New Roman"/>
        </w:rPr>
        <w:t xml:space="preserve"> να παριστάνουμε όλοι τους αθώους και </w:t>
      </w:r>
      <w:r>
        <w:rPr>
          <w:rFonts w:eastAsia="Times New Roman" w:cs="Times New Roman"/>
        </w:rPr>
        <w:lastRenderedPageBreak/>
        <w:t>τους μη έχοντες μνήμη και κάθε φορά να ανακαλύπτουμε την Αμερική, αυτό που θα ήθελα να</w:t>
      </w:r>
      <w:r>
        <w:rPr>
          <w:rFonts w:eastAsia="Times New Roman" w:cs="Times New Roman"/>
        </w:rPr>
        <w:t xml:space="preserve"> θυμηθούμε </w:t>
      </w:r>
      <w:r>
        <w:rPr>
          <w:rFonts w:eastAsia="Times New Roman"/>
          <w:bCs/>
        </w:rPr>
        <w:t>είναι</w:t>
      </w:r>
      <w:r>
        <w:rPr>
          <w:rFonts w:eastAsia="Times New Roman" w:cs="Times New Roman"/>
        </w:rPr>
        <w:t xml:space="preserve"> τι έκαναν οι κυβερνήσεις της Νέας Δημοκρατίας και του ΠΑΣΟΚ τα τελευταία σαράντα πέντε χρόνια. </w:t>
      </w:r>
    </w:p>
    <w:p w14:paraId="02B31310" w14:textId="77777777" w:rsidR="00A65738" w:rsidRDefault="00F83115">
      <w:pPr>
        <w:spacing w:after="0" w:line="600" w:lineRule="auto"/>
        <w:ind w:firstLine="720"/>
        <w:jc w:val="both"/>
        <w:rPr>
          <w:rFonts w:eastAsia="Times New Roman" w:cs="Times New Roman"/>
        </w:rPr>
      </w:pPr>
      <w:r>
        <w:rPr>
          <w:rFonts w:eastAsia="Times New Roman" w:cs="Times New Roman"/>
        </w:rPr>
        <w:t>Φρόντισαν για μια ολοκληρωμένη εθνική χωροταξική πολιτική; Αναρτήθηκαν ποτέ δασικοί χάρτες; Ολοκληρώθηκε το Κτηματολόγιο; Από τη δεκαετία του ’</w:t>
      </w:r>
      <w:r>
        <w:rPr>
          <w:rFonts w:eastAsia="Times New Roman" w:cs="Times New Roman"/>
        </w:rPr>
        <w:t xml:space="preserve">90 έχουν δαπανηθεί εκατοντάδες εκατομμύρια ευρώ για το Κτηματολόγιο και ακόμη δεν </w:t>
      </w:r>
      <w:r>
        <w:rPr>
          <w:rFonts w:eastAsia="Times New Roman"/>
          <w:bCs/>
        </w:rPr>
        <w:t>έχει</w:t>
      </w:r>
      <w:r>
        <w:rPr>
          <w:rFonts w:eastAsia="Times New Roman" w:cs="Times New Roman"/>
        </w:rPr>
        <w:t xml:space="preserve"> ολοκληρωθεί. </w:t>
      </w:r>
    </w:p>
    <w:p w14:paraId="02B31311" w14:textId="77777777" w:rsidR="00A65738" w:rsidRDefault="00F83115">
      <w:pPr>
        <w:spacing w:after="0" w:line="600" w:lineRule="auto"/>
        <w:ind w:firstLine="720"/>
        <w:jc w:val="both"/>
        <w:rPr>
          <w:rFonts w:eastAsia="Times New Roman" w:cs="Times New Roman"/>
        </w:rPr>
      </w:pPr>
      <w:r>
        <w:rPr>
          <w:rFonts w:eastAsia="Times New Roman" w:cs="Times New Roman"/>
        </w:rPr>
        <w:t xml:space="preserve">Στην αρχή της </w:t>
      </w:r>
      <w:r>
        <w:rPr>
          <w:rFonts w:eastAsia="Times New Roman"/>
          <w:bCs/>
        </w:rPr>
        <w:t>Κυβέρνησης</w:t>
      </w:r>
      <w:r>
        <w:rPr>
          <w:rFonts w:eastAsia="Times New Roman" w:cs="Times New Roman"/>
        </w:rPr>
        <w:t xml:space="preserve"> με τον ΣΥΡΙΖΑ υπήρχαν αναρτημένοι χάρτες στο 1%, </w:t>
      </w:r>
      <w:r>
        <w:rPr>
          <w:rFonts w:eastAsia="Times New Roman"/>
          <w:bCs/>
        </w:rPr>
        <w:t>έχει</w:t>
      </w:r>
      <w:r>
        <w:rPr>
          <w:rFonts w:eastAsia="Times New Roman" w:cs="Times New Roman"/>
        </w:rPr>
        <w:t xml:space="preserve"> φτάσει στο 36% και συνεχίζεται. Θα συνεχιστεί. Μπορεί να </w:t>
      </w:r>
      <w:r>
        <w:rPr>
          <w:rFonts w:eastAsia="Times New Roman" w:cs="Times New Roman"/>
          <w:bCs/>
          <w:shd w:val="clear" w:color="auto" w:fill="FFFFFF"/>
        </w:rPr>
        <w:t>υπάρχουν</w:t>
      </w:r>
      <w:r>
        <w:rPr>
          <w:rFonts w:eastAsia="Times New Roman" w:cs="Times New Roman"/>
        </w:rPr>
        <w:t xml:space="preserve"> αδυναμίες. Ωστόσο, κάτι γίνεται. Προχωράει αυτή η </w:t>
      </w:r>
      <w:r>
        <w:rPr>
          <w:rFonts w:eastAsia="Times New Roman"/>
        </w:rPr>
        <w:t>διαδικασία</w:t>
      </w:r>
      <w:r>
        <w:rPr>
          <w:rFonts w:eastAsia="Times New Roman" w:cs="Times New Roman"/>
        </w:rPr>
        <w:t xml:space="preserve"> για έναν εθνικό αναπτυξιακό χάρτη. Ε</w:t>
      </w:r>
      <w:r>
        <w:rPr>
          <w:rFonts w:eastAsia="Times New Roman"/>
          <w:bCs/>
        </w:rPr>
        <w:t>ίναι</w:t>
      </w:r>
      <w:r>
        <w:rPr>
          <w:rFonts w:eastAsia="Times New Roman" w:cs="Times New Roman"/>
        </w:rPr>
        <w:t xml:space="preserve"> μια </w:t>
      </w:r>
      <w:r>
        <w:rPr>
          <w:rFonts w:eastAsia="Times New Roman"/>
        </w:rPr>
        <w:t>διαδικασία</w:t>
      </w:r>
      <w:r>
        <w:rPr>
          <w:rFonts w:eastAsia="Times New Roman" w:cs="Times New Roman"/>
        </w:rPr>
        <w:t xml:space="preserve"> που θα </w:t>
      </w:r>
      <w:r>
        <w:rPr>
          <w:rFonts w:eastAsia="Times New Roman"/>
          <w:bCs/>
        </w:rPr>
        <w:t>έχει</w:t>
      </w:r>
      <w:r>
        <w:rPr>
          <w:rFonts w:eastAsia="Times New Roman" w:cs="Times New Roman"/>
        </w:rPr>
        <w:t xml:space="preserve"> πολλαπλά οφέλη και για τους μικροϊδιοκτήτες, για τους ανθρώπους που είχαν κλήρο και προσπαθούν. Θα αποσαφηνιστεί και συνολικά.</w:t>
      </w:r>
      <w:r>
        <w:rPr>
          <w:rFonts w:eastAsia="Times New Roman" w:cs="Times New Roman"/>
        </w:rPr>
        <w:t xml:space="preserve"> Αυτό δεν άκουσα να αμφισβητηθεί. Δεν άκουσα, </w:t>
      </w:r>
      <w:r>
        <w:rPr>
          <w:rFonts w:eastAsia="Times New Roman" w:cs="Times New Roman"/>
          <w:bCs/>
          <w:shd w:val="clear" w:color="auto" w:fill="FFFFFF"/>
        </w:rPr>
        <w:t>όμως,</w:t>
      </w:r>
      <w:r>
        <w:rPr>
          <w:rFonts w:eastAsia="Times New Roman" w:cs="Times New Roman"/>
        </w:rPr>
        <w:t xml:space="preserve"> μια κουβέντα για το ότι ξεκίνησε μια </w:t>
      </w:r>
      <w:r>
        <w:rPr>
          <w:rFonts w:eastAsia="Times New Roman"/>
        </w:rPr>
        <w:t>διαδικασία,</w:t>
      </w:r>
      <w:r>
        <w:rPr>
          <w:rFonts w:eastAsia="Times New Roman" w:cs="Times New Roman"/>
        </w:rPr>
        <w:t xml:space="preserve"> που όλοι ομολογούν ότι </w:t>
      </w:r>
      <w:r>
        <w:rPr>
          <w:rFonts w:eastAsia="Times New Roman"/>
          <w:bCs/>
        </w:rPr>
        <w:t>είναι</w:t>
      </w:r>
      <w:r>
        <w:rPr>
          <w:rFonts w:eastAsia="Times New Roman" w:cs="Times New Roman"/>
        </w:rPr>
        <w:t xml:space="preserve"> απαραίτητη και ωφέλιμη. </w:t>
      </w:r>
    </w:p>
    <w:p w14:paraId="02B31312" w14:textId="77777777" w:rsidR="00A65738" w:rsidRDefault="00F83115">
      <w:pPr>
        <w:spacing w:after="0" w:line="600" w:lineRule="auto"/>
        <w:ind w:firstLine="720"/>
        <w:jc w:val="both"/>
        <w:rPr>
          <w:rFonts w:eastAsia="Times New Roman" w:cs="Times New Roman"/>
        </w:rPr>
      </w:pPr>
      <w:r>
        <w:rPr>
          <w:rFonts w:eastAsia="Times New Roman" w:cs="Times New Roman"/>
        </w:rPr>
        <w:lastRenderedPageBreak/>
        <w:t xml:space="preserve">Ειπώθηκαν, </w:t>
      </w:r>
      <w:r>
        <w:rPr>
          <w:rFonts w:eastAsia="Times New Roman" w:cs="Times New Roman"/>
          <w:bCs/>
          <w:shd w:val="clear" w:color="auto" w:fill="FFFFFF"/>
        </w:rPr>
        <w:t>όμως</w:t>
      </w:r>
      <w:r>
        <w:rPr>
          <w:rFonts w:eastAsia="Times New Roman" w:cs="Times New Roman"/>
        </w:rPr>
        <w:t xml:space="preserve">, μερικές πολιτικές παρατηρήσεις. Διότι πάντα στη </w:t>
      </w:r>
      <w:r>
        <w:rPr>
          <w:rFonts w:eastAsia="Times New Roman"/>
          <w:bCs/>
        </w:rPr>
        <w:t>Βουλή</w:t>
      </w:r>
      <w:r>
        <w:rPr>
          <w:rFonts w:eastAsia="Times New Roman" w:cs="Times New Roman"/>
        </w:rPr>
        <w:t xml:space="preserve"> η τεχνική </w:t>
      </w:r>
      <w:r>
        <w:rPr>
          <w:rFonts w:eastAsia="Times New Roman"/>
        </w:rPr>
        <w:t>συζήτηση</w:t>
      </w:r>
      <w:r>
        <w:rPr>
          <w:rFonts w:eastAsia="Times New Roman" w:cs="Times New Roman"/>
        </w:rPr>
        <w:t xml:space="preserve"> πάνω σε ένα</w:t>
      </w:r>
      <w:r>
        <w:rPr>
          <w:rFonts w:eastAsia="Times New Roman" w:cs="Times New Roman"/>
        </w:rPr>
        <w:t xml:space="preserve">ν νόμο δίνει αφορμές είτε για έναν με βαθύτερη ουσία πολιτικό διάλογο είτε για μια επιπόλαιη πολιτική σπέκουλα και μάλιστα με εκφράσεις μερικές φορές ανοίκειες. Ο κ. Μανιάτης εγκάλεσε τον κ. Σταθάκη, γιατί βρίσκεται στις Βρυξέλες και διαπραγματεύεται. </w:t>
      </w:r>
    </w:p>
    <w:p w14:paraId="02B31313" w14:textId="77777777" w:rsidR="00A65738" w:rsidRDefault="00F83115">
      <w:pPr>
        <w:spacing w:after="0" w:line="600" w:lineRule="auto"/>
        <w:ind w:firstLine="720"/>
        <w:jc w:val="both"/>
        <w:rPr>
          <w:rFonts w:eastAsia="Times New Roman" w:cs="Times New Roman"/>
        </w:rPr>
      </w:pPr>
      <w:r>
        <w:rPr>
          <w:rFonts w:eastAsia="Times New Roman" w:cs="Times New Roman"/>
        </w:rPr>
        <w:t>Πρώ</w:t>
      </w:r>
      <w:r>
        <w:rPr>
          <w:rFonts w:eastAsia="Times New Roman" w:cs="Times New Roman"/>
        </w:rPr>
        <w:t xml:space="preserve">τον, δεν καταλαβαίνω το ύφος και αν αυτή η οξύτητα αρμόζει στα κοινοβουλευτικά έδρανα. Ο κ. Μανιάτης </w:t>
      </w:r>
      <w:r>
        <w:rPr>
          <w:rFonts w:eastAsia="Times New Roman"/>
          <w:bCs/>
        </w:rPr>
        <w:t>είναι</w:t>
      </w:r>
      <w:r>
        <w:rPr>
          <w:rFonts w:eastAsia="Times New Roman" w:cs="Times New Roman"/>
        </w:rPr>
        <w:t xml:space="preserve"> πιο παλιός Βουλευτής και ασφαλώς θα ξέρει καλύτερα. </w:t>
      </w:r>
    </w:p>
    <w:p w14:paraId="02B31314" w14:textId="77777777" w:rsidR="00A65738" w:rsidRDefault="00F83115">
      <w:pPr>
        <w:spacing w:after="0"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δεν καταλαβαίνω και την πραγματολογική ουσία. Όταν η χώρα βρίσκεται σε μια αέναη </w:t>
      </w:r>
      <w:r>
        <w:rPr>
          <w:rFonts w:eastAsia="Times New Roman"/>
          <w:bCs/>
          <w:shd w:val="clear" w:color="auto" w:fill="FFFFFF"/>
        </w:rPr>
        <w:t>διαπραγμά</w:t>
      </w:r>
      <w:r>
        <w:rPr>
          <w:rFonts w:eastAsia="Times New Roman"/>
          <w:bCs/>
          <w:shd w:val="clear" w:color="auto" w:fill="FFFFFF"/>
        </w:rPr>
        <w:t>τευση,</w:t>
      </w:r>
      <w:r>
        <w:rPr>
          <w:rFonts w:eastAsia="Times New Roman" w:cs="Times New Roman"/>
        </w:rPr>
        <w:t xml:space="preserve"> οδυνηρή και σκληρή για τους πολίτες κυρίως, για την κοινωνία, για τους συνανθρώπους μας, τους </w:t>
      </w:r>
      <w:proofErr w:type="spellStart"/>
      <w:r>
        <w:rPr>
          <w:rFonts w:eastAsia="Times New Roman" w:cs="Times New Roman"/>
        </w:rPr>
        <w:t>συνέλληνες</w:t>
      </w:r>
      <w:proofErr w:type="spellEnd"/>
      <w:r>
        <w:rPr>
          <w:rFonts w:eastAsia="Times New Roman" w:cs="Times New Roman"/>
        </w:rPr>
        <w:t xml:space="preserve">, από το τέλος του 2009 με κορύφωση την άνοιξη του 2010, πού θα διαπραγματεύονταν οι Υπουργοί; Στο Καστελόριζο ή στους διαδρόμους των Καννών; </w:t>
      </w:r>
    </w:p>
    <w:p w14:paraId="02B31315" w14:textId="77777777" w:rsidR="00A65738" w:rsidRDefault="00F83115">
      <w:pPr>
        <w:spacing w:after="0" w:line="600" w:lineRule="auto"/>
        <w:ind w:firstLine="720"/>
        <w:jc w:val="both"/>
        <w:rPr>
          <w:rFonts w:eastAsia="Times New Roman" w:cs="Times New Roman"/>
          <w:bCs/>
          <w:shd w:val="clear" w:color="auto" w:fill="FFFFFF"/>
        </w:rPr>
      </w:pPr>
      <w:r>
        <w:rPr>
          <w:rFonts w:eastAsia="Times New Roman" w:cs="Times New Roman"/>
        </w:rPr>
        <w:t>Θα</w:t>
      </w:r>
      <w:r>
        <w:rPr>
          <w:rFonts w:eastAsia="Times New Roman" w:cs="Times New Roman"/>
        </w:rPr>
        <w:t xml:space="preserve"> πρέπει να το πούμε αυτό. Δίνονται μάχες παντού. Και άλλοι Υπουργοί και άλλα πρόσωπα πολιτικά πριν από τη δική μας </w:t>
      </w:r>
      <w:r>
        <w:rPr>
          <w:rFonts w:eastAsia="Times New Roman"/>
          <w:bCs/>
        </w:rPr>
        <w:t>Κυβέρνηση</w:t>
      </w:r>
      <w:r>
        <w:rPr>
          <w:rFonts w:eastAsia="Times New Roman" w:cs="Times New Roman"/>
        </w:rPr>
        <w:t xml:space="preserve"> κοπίασαν, «ξυλοκοπήθηκαν» από τους δανειστές. Αυτή η ομηρία που βιώνει ο ελληνικός λαός </w:t>
      </w:r>
      <w:r>
        <w:rPr>
          <w:rFonts w:eastAsia="Times New Roman"/>
          <w:bCs/>
        </w:rPr>
        <w:t>είναι</w:t>
      </w:r>
      <w:r>
        <w:rPr>
          <w:rFonts w:eastAsia="Times New Roman" w:cs="Times New Roman"/>
        </w:rPr>
        <w:t xml:space="preserve"> διαρκής, τουλάχιστον από το 2010. </w:t>
      </w:r>
      <w:r>
        <w:rPr>
          <w:rFonts w:eastAsia="Times New Roman" w:cs="Times New Roman"/>
          <w:bCs/>
          <w:shd w:val="clear" w:color="auto" w:fill="FFFFFF"/>
        </w:rPr>
        <w:t xml:space="preserve"> </w:t>
      </w:r>
    </w:p>
    <w:p w14:paraId="02B3131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ίναι λοιπόν ανοίκειο και προσβλητικό προς τον ελληνικό λαό να εγκαλείται ένας Υπουργός, γιατί είναι στις Βρυξέλλες και κάνει διαπραγμάτευση για το καλό της πατρίδας του, για το καλό όλης της κοινωνίας και όλης της οικονομίας. </w:t>
      </w:r>
    </w:p>
    <w:p w14:paraId="02B3131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ο αγαπητός συνάδελφος κ. </w:t>
      </w:r>
      <w:r>
        <w:rPr>
          <w:rFonts w:eastAsia="Times New Roman" w:cs="Times New Roman"/>
          <w:szCs w:val="24"/>
        </w:rPr>
        <w:t>Τζαβάρας επικαλέστηκε τον μεγάλο Έλληνα πολιτικό φιλόσοφο και ιστορικό των ιδεών τον Παναγιώτη Κονδύλη για την ελληνική παρακμή. Ωστόσο, έχει δίκιο ο κ. Τζαβάρας που τον μνημονεύει. Ο αείμνηστος Παναγιώτης Κονδύλης, όμως, ελεεινολογούσε τις παρασιτικές ελί</w:t>
      </w:r>
      <w:r>
        <w:rPr>
          <w:rFonts w:eastAsia="Times New Roman" w:cs="Times New Roman"/>
          <w:szCs w:val="24"/>
        </w:rPr>
        <w:t xml:space="preserve">τ που τις έζησε από τη δεκαετία του ’60 που ήταν μέλος της </w:t>
      </w:r>
      <w:proofErr w:type="spellStart"/>
      <w:r>
        <w:rPr>
          <w:rFonts w:eastAsia="Times New Roman" w:cs="Times New Roman"/>
          <w:szCs w:val="24"/>
        </w:rPr>
        <w:t>Πανσπουδαστικής</w:t>
      </w:r>
      <w:proofErr w:type="spellEnd"/>
      <w:r>
        <w:rPr>
          <w:rFonts w:eastAsia="Times New Roman" w:cs="Times New Roman"/>
          <w:szCs w:val="24"/>
        </w:rPr>
        <w:t xml:space="preserve"> μέχρι τη λαμπρή του καριέρα στον γερμανικό ακαδημαϊκό χώρο και στη διεθνή βιβλιογραφία. Θα πρέπει να δούμε τι κατέγραψε ως ελληνική παθογένεια. Ακριβώς τις παρασιτικές και </w:t>
      </w:r>
      <w:proofErr w:type="spellStart"/>
      <w:r>
        <w:rPr>
          <w:rFonts w:eastAsia="Times New Roman" w:cs="Times New Roman"/>
          <w:szCs w:val="24"/>
        </w:rPr>
        <w:t>κλεπτοκρα</w:t>
      </w:r>
      <w:r>
        <w:rPr>
          <w:rFonts w:eastAsia="Times New Roman" w:cs="Times New Roman"/>
          <w:szCs w:val="24"/>
        </w:rPr>
        <w:t>τικές</w:t>
      </w:r>
      <w:proofErr w:type="spellEnd"/>
      <w:r>
        <w:rPr>
          <w:rFonts w:eastAsia="Times New Roman" w:cs="Times New Roman"/>
          <w:szCs w:val="24"/>
        </w:rPr>
        <w:t xml:space="preserve"> ελίτ που διέλυσαν την Ελλάδα και έβαλαν σε δεινή δοκιμασία την ελληνική </w:t>
      </w:r>
      <w:r>
        <w:rPr>
          <w:rFonts w:eastAsia="Times New Roman" w:cs="Times New Roman"/>
          <w:szCs w:val="24"/>
        </w:rPr>
        <w:t>δημοκρατία</w:t>
      </w:r>
      <w:r>
        <w:rPr>
          <w:rFonts w:eastAsia="Times New Roman" w:cs="Times New Roman"/>
          <w:szCs w:val="24"/>
        </w:rPr>
        <w:t xml:space="preserve">. Να θυμόμαστε, για να μπορούμε να το τοποθετούμε. </w:t>
      </w:r>
    </w:p>
    <w:p w14:paraId="02B3131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Είπε, επίσης, ο κ. Τζαβάρας –γιατί αυτό το νόημα έχει ο διάλογος- ότι οι </w:t>
      </w:r>
      <w:r>
        <w:rPr>
          <w:rFonts w:eastAsia="Times New Roman" w:cs="Times New Roman"/>
          <w:szCs w:val="24"/>
        </w:rPr>
        <w:t xml:space="preserve">αριστεροί </w:t>
      </w:r>
      <w:r>
        <w:rPr>
          <w:rFonts w:eastAsia="Times New Roman" w:cs="Times New Roman"/>
          <w:szCs w:val="24"/>
        </w:rPr>
        <w:t>εν γένει είναι εναντίον της ελεύθ</w:t>
      </w:r>
      <w:r>
        <w:rPr>
          <w:rFonts w:eastAsia="Times New Roman" w:cs="Times New Roman"/>
          <w:szCs w:val="24"/>
        </w:rPr>
        <w:t xml:space="preserve">ερης αγοράς. Όλη η μεταπολεμική ιστορία της </w:t>
      </w:r>
      <w:r>
        <w:rPr>
          <w:rFonts w:eastAsia="Times New Roman" w:cs="Times New Roman"/>
          <w:szCs w:val="24"/>
        </w:rPr>
        <w:t xml:space="preserve">Ελλάδας </w:t>
      </w:r>
      <w:r>
        <w:rPr>
          <w:rFonts w:eastAsia="Times New Roman" w:cs="Times New Roman"/>
          <w:szCs w:val="24"/>
        </w:rPr>
        <w:t>και το μετεμ</w:t>
      </w:r>
      <w:r>
        <w:rPr>
          <w:rFonts w:eastAsia="Times New Roman" w:cs="Times New Roman"/>
          <w:szCs w:val="24"/>
        </w:rPr>
        <w:lastRenderedPageBreak/>
        <w:t>φυλιακό κράτος αποδεικνύει ακριβώς το αντίθετο</w:t>
      </w:r>
      <w:r>
        <w:rPr>
          <w:rFonts w:eastAsia="Times New Roman" w:cs="Times New Roman"/>
          <w:szCs w:val="24"/>
        </w:rPr>
        <w:t>.</w:t>
      </w:r>
      <w:r>
        <w:rPr>
          <w:rFonts w:eastAsia="Times New Roman" w:cs="Times New Roman"/>
          <w:szCs w:val="24"/>
        </w:rPr>
        <w:t xml:space="preserve"> Το κράτος ήταν στα χέρια μιας δεξιάς ολιγαρχίας η οποία απέκλεισε οποιονδήποτε </w:t>
      </w:r>
      <w:r>
        <w:rPr>
          <w:rFonts w:eastAsia="Times New Roman" w:cs="Times New Roman"/>
          <w:szCs w:val="24"/>
        </w:rPr>
        <w:t>αριστερό</w:t>
      </w:r>
      <w:r>
        <w:rPr>
          <w:rFonts w:eastAsia="Times New Roman" w:cs="Times New Roman"/>
          <w:szCs w:val="24"/>
        </w:rPr>
        <w:t>. Τα πιστοποιητικά φρονημάτων ίσχυαν μέχρι και τη δεκαετία ’70 επί Χούντας. Μόνο η Μεταπολίτευση απάλυνε και κατήργησε μετά αυτήν την κατάσταση. Ήταν χωρισμένη η κοινωνία. Και οι πιο άξιοι έμποροι, ελεύθεροι επαγγελματίες, τεχνίτες, μηχανικοί, εργολάβοι, ε</w:t>
      </w:r>
      <w:r>
        <w:rPr>
          <w:rFonts w:eastAsia="Times New Roman" w:cs="Times New Roman"/>
          <w:szCs w:val="24"/>
        </w:rPr>
        <w:t xml:space="preserve">κδότες, επιχειρηματίες σε όλη τη μεταπολεμική Ελλάδα ήταν </w:t>
      </w:r>
      <w:r>
        <w:rPr>
          <w:rFonts w:eastAsia="Times New Roman" w:cs="Times New Roman"/>
          <w:szCs w:val="24"/>
        </w:rPr>
        <w:t>αριστεροί</w:t>
      </w:r>
      <w:r>
        <w:rPr>
          <w:rFonts w:eastAsia="Times New Roman" w:cs="Times New Roman"/>
          <w:szCs w:val="24"/>
        </w:rPr>
        <w:t>, γιατί δεν μπορούσαν να έχουν ως τρόπαιο και ως πεδίο νομής το κράτος. Αυτό το γράφει η ιστορία και ο κ. Τζαβάρας το ξέρει. Γι’ αυτό, όταν θα μιλάει για την ελεύθερη αγορά και τη σχέση της</w:t>
      </w:r>
      <w:r>
        <w:rPr>
          <w:rFonts w:eastAsia="Times New Roman" w:cs="Times New Roman"/>
          <w:szCs w:val="24"/>
        </w:rPr>
        <w:t xml:space="preserve"> με τους </w:t>
      </w:r>
      <w:r>
        <w:rPr>
          <w:rFonts w:eastAsia="Times New Roman" w:cs="Times New Roman"/>
          <w:szCs w:val="24"/>
        </w:rPr>
        <w:t>αριστερούς</w:t>
      </w:r>
      <w:r>
        <w:rPr>
          <w:rFonts w:eastAsia="Times New Roman" w:cs="Times New Roman"/>
          <w:szCs w:val="24"/>
        </w:rPr>
        <w:t xml:space="preserve">, θα πρέπει να είναι πιο προσεκτικός. </w:t>
      </w:r>
    </w:p>
    <w:p w14:paraId="02B31319"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Είστε φιλελεύθεροι, δηλαδή. </w:t>
      </w:r>
    </w:p>
    <w:p w14:paraId="02B3131A"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Όχι, είμαστε άνθρωποι της εργασίας. Η Αριστερά είναι το κόμμα της εργασίας. </w:t>
      </w:r>
    </w:p>
    <w:p w14:paraId="02B3131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Λέμε ότι η διαπραγμάτευση αργεί και πρέπει να γίνετ</w:t>
      </w:r>
      <w:r>
        <w:rPr>
          <w:rFonts w:eastAsia="Times New Roman" w:cs="Times New Roman"/>
          <w:szCs w:val="24"/>
        </w:rPr>
        <w:t xml:space="preserve">αι στα γρήγορα. Διαπραγματεύθηκαν και Κυβερνήσεις του ΠΑΣΟΚ και της Νέας Δημοκρατίας τα επτά χρόνια αυτής της ομηρίας και της </w:t>
      </w:r>
      <w:r>
        <w:rPr>
          <w:rFonts w:eastAsia="Times New Roman" w:cs="Times New Roman"/>
          <w:szCs w:val="24"/>
        </w:rPr>
        <w:lastRenderedPageBreak/>
        <w:t>ασφυξίας για τον ελληνικό λαό. Είναι δύσκολη η διαπραγμάτευση. Θα υπάρχουν καθυστερήσεις. Μπορεί να υπάρχουν και κάποια λάθη. Είνα</w:t>
      </w:r>
      <w:r>
        <w:rPr>
          <w:rFonts w:eastAsia="Times New Roman" w:cs="Times New Roman"/>
          <w:szCs w:val="24"/>
        </w:rPr>
        <w:t>ι δύσκολη και θα συνεχίσει να είναι δύσκολη. Η Ελλάδα δεν θα βγει εύκολα και αλώβητη από αυτήν την ιστορική δοκιμασία. Χάνουμε παιδιά. Χάνουμε ανθρώπους. Η διαπραγμάτευση, όμως, αγαπητέ κύριε Τζαβάρα, με όλη την εκτίμηση που σας έχω, δεν γίνεται ούτε με τα</w:t>
      </w:r>
      <w:r>
        <w:rPr>
          <w:rFonts w:eastAsia="Times New Roman" w:cs="Times New Roman"/>
          <w:szCs w:val="24"/>
        </w:rPr>
        <w:t xml:space="preserve"> χέρια κάτω ούτε με τα μάτια κλειστά. Η διαπραγμάτευση γίνεται με πόνο. </w:t>
      </w:r>
    </w:p>
    <w:p w14:paraId="02B3131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B3131D"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B3131E"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κύριε </w:t>
      </w:r>
      <w:proofErr w:type="spellStart"/>
      <w:r>
        <w:rPr>
          <w:rFonts w:eastAsia="Times New Roman" w:cs="Times New Roman"/>
          <w:szCs w:val="24"/>
        </w:rPr>
        <w:t>Ξυδάκη</w:t>
      </w:r>
      <w:proofErr w:type="spellEnd"/>
      <w:r>
        <w:rPr>
          <w:rFonts w:eastAsia="Times New Roman" w:cs="Times New Roman"/>
          <w:szCs w:val="24"/>
        </w:rPr>
        <w:t xml:space="preserve">. </w:t>
      </w:r>
    </w:p>
    <w:p w14:paraId="02B3131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w:t>
      </w:r>
      <w:proofErr w:type="spellStart"/>
      <w:r>
        <w:rPr>
          <w:rFonts w:eastAsia="Times New Roman" w:cs="Times New Roman"/>
          <w:szCs w:val="24"/>
        </w:rPr>
        <w:t>Φάμελλος</w:t>
      </w:r>
      <w:proofErr w:type="spellEnd"/>
      <w:r>
        <w:rPr>
          <w:rFonts w:eastAsia="Times New Roman" w:cs="Times New Roman"/>
          <w:szCs w:val="24"/>
        </w:rPr>
        <w:t xml:space="preserve"> για να προβεί σε</w:t>
      </w:r>
      <w:r>
        <w:rPr>
          <w:rFonts w:eastAsia="Times New Roman" w:cs="Times New Roman"/>
          <w:szCs w:val="24"/>
        </w:rPr>
        <w:t xml:space="preserve"> μία νομοθετική βελτίωση. </w:t>
      </w:r>
    </w:p>
    <w:p w14:paraId="02B3132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Ευχαριστώ, κύριε Πρόεδρε. </w:t>
      </w:r>
    </w:p>
    <w:p w14:paraId="02B3132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Σε συνέχεια της συζήτησης που έγινε με τον κ. Καρρά και για την ακριβή νομοτεχνική ρύθμιση της εφαρμογής του άρθρου, η ακριβής διατύ</w:t>
      </w:r>
      <w:r>
        <w:rPr>
          <w:rFonts w:eastAsia="Times New Roman" w:cs="Times New Roman"/>
          <w:szCs w:val="24"/>
        </w:rPr>
        <w:t xml:space="preserve">πωση, την οποία καταθέτω για τα Πρακτικά, για να μπει στο σπλάχνο είναι η εξής: «Η διάταξη της προηγούμενης </w:t>
      </w:r>
      <w:r>
        <w:rPr>
          <w:rFonts w:eastAsia="Times New Roman" w:cs="Times New Roman"/>
          <w:szCs w:val="24"/>
        </w:rPr>
        <w:lastRenderedPageBreak/>
        <w:t>παραγράφου καταλαμβάνει και τις εκκρεμείς κατά την 22</w:t>
      </w:r>
      <w:r>
        <w:rPr>
          <w:rFonts w:eastAsia="Times New Roman" w:cs="Times New Roman"/>
          <w:szCs w:val="24"/>
          <w:vertAlign w:val="superscript"/>
        </w:rPr>
        <w:t>η</w:t>
      </w:r>
      <w:r>
        <w:rPr>
          <w:rFonts w:eastAsia="Times New Roman" w:cs="Times New Roman"/>
          <w:szCs w:val="24"/>
        </w:rPr>
        <w:t xml:space="preserve"> Μαρτίου 2017 διαδικασίες». Άρα, δεν έχει αναδρομική ισχύ, αλλά καταλαμβάνει και τις εκκρεμείς</w:t>
      </w:r>
      <w:r>
        <w:rPr>
          <w:rFonts w:eastAsia="Times New Roman" w:cs="Times New Roman"/>
          <w:szCs w:val="24"/>
        </w:rPr>
        <w:t xml:space="preserve">. </w:t>
      </w:r>
    </w:p>
    <w:p w14:paraId="02B3132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Αυτό το βάζω και με βάση το άρθρο 20 του ν.1558 και εκ μέρους του κ. Σταθάκη. </w:t>
      </w:r>
    </w:p>
    <w:p w14:paraId="02B3132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B3132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 </w:t>
      </w:r>
    </w:p>
    <w:p w14:paraId="02B31325"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02B31326"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(Να καταχωριστεί η σελ. 136)</w:t>
      </w:r>
    </w:p>
    <w:p w14:paraId="02B31327" w14:textId="77777777" w:rsidR="00A65738" w:rsidRDefault="00F83115">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02B31328"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να διανεμηθεί η νομοτεχνική βελτίωση. </w:t>
      </w:r>
    </w:p>
    <w:p w14:paraId="02B31329"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ήθελα τον λόγο. </w:t>
      </w:r>
    </w:p>
    <w:p w14:paraId="02B3132A"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Επί προσωπικού ζήτησε τον λόγο ο κ. </w:t>
      </w:r>
      <w:r>
        <w:rPr>
          <w:rFonts w:eastAsia="Times New Roman" w:cs="Times New Roman"/>
          <w:szCs w:val="24"/>
        </w:rPr>
        <w:t xml:space="preserve">Μανιάτης; </w:t>
      </w:r>
    </w:p>
    <w:p w14:paraId="02B3132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Για δευτερολογία, κύριε Πρόεδρε. Φαντάζομαι θα μας δώσετε τον λόγο για τρία λεπτά. </w:t>
      </w:r>
    </w:p>
    <w:p w14:paraId="02B3132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Είναι </w:t>
      </w:r>
      <w:proofErr w:type="spellStart"/>
      <w:r>
        <w:rPr>
          <w:rFonts w:eastAsia="Times New Roman" w:cs="Times New Roman"/>
          <w:szCs w:val="24"/>
        </w:rPr>
        <w:t>τριτολογία</w:t>
      </w:r>
      <w:proofErr w:type="spellEnd"/>
      <w:r>
        <w:rPr>
          <w:rFonts w:eastAsia="Times New Roman" w:cs="Times New Roman"/>
          <w:szCs w:val="24"/>
        </w:rPr>
        <w:t xml:space="preserve">. Δεν είναι δευτερολογία. </w:t>
      </w:r>
    </w:p>
    <w:p w14:paraId="02B3132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Δευτερολογία είναι. Μία φορά έχουμε μιλήσε</w:t>
      </w:r>
      <w:r>
        <w:rPr>
          <w:rFonts w:eastAsia="Times New Roman" w:cs="Times New Roman"/>
          <w:szCs w:val="24"/>
        </w:rPr>
        <w:t xml:space="preserve">ι. </w:t>
      </w:r>
    </w:p>
    <w:p w14:paraId="02B3132E"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 λάβει τον λόγο για δύο λεπτά ο καθένας. </w:t>
      </w:r>
    </w:p>
    <w:p w14:paraId="02B3132F"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Αν θα μιλήσουν όλοι οι αγορητές, θα μιλήσουν όλοι οι αγορητές, αλλά πόσα λεπτά; Θα καθορίσουμε χρόνο, όχι μετά ο καθένας να ζητάει τον λόγο, γιατί είμαστ</w:t>
      </w:r>
      <w:r>
        <w:rPr>
          <w:rFonts w:eastAsia="Times New Roman"/>
          <w:szCs w:val="24"/>
        </w:rPr>
        <w:t xml:space="preserve">ε ήδη εκτός χρόνου. Θα έχουν από δύο λεπτά όλοι οι αγορητές. </w:t>
      </w:r>
    </w:p>
    <w:p w14:paraId="02B31330"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Παρακαλώ, κύριε Σκρέκα, έχετε τον λόγο.</w:t>
      </w:r>
    </w:p>
    <w:p w14:paraId="02B31331"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Κατ’ αρχάς, σχετικά με την τροπολογία που έχει φέρει ο αρμόδιο Υπουργός, εμείς χωρίς διάθεση στείρας κομματικής αντιπαράθεσης, σας κ</w:t>
      </w:r>
      <w:r>
        <w:rPr>
          <w:rFonts w:eastAsia="Times New Roman"/>
          <w:szCs w:val="24"/>
        </w:rPr>
        <w:t xml:space="preserve">αλούμε να συζητήσουμε και πραγματικά να ενσκήψουμε στο πρόβλημα και να δώσουμε λύσεις που θα απελευθερώνουν τελικά τους πολίτες από την ομηρία που επί δεκαετίες βρίσκονται σε ό,τι αφορά τις </w:t>
      </w:r>
      <w:r>
        <w:rPr>
          <w:rFonts w:eastAsia="Times New Roman"/>
          <w:szCs w:val="24"/>
        </w:rPr>
        <w:lastRenderedPageBreak/>
        <w:t>ιδιοκτησίες τους και πραγματικά να δώσουμε μια αναπτυξιακή ανάσα σ</w:t>
      </w:r>
      <w:r>
        <w:rPr>
          <w:rFonts w:eastAsia="Times New Roman"/>
          <w:szCs w:val="24"/>
        </w:rPr>
        <w:t>ε αυτή τη χώρα, λύνοντας ένα πρόβλημα το οποίο αφορά τους δασικούς χάρτες και την κύρωσή τους.</w:t>
      </w:r>
    </w:p>
    <w:p w14:paraId="02B31332"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Όμως, επειδή, κύριε Υπουργέ, αναφερθήκατε σε ένα θέμα για το οποίο ουσιαστικά δεν είσαστε ο αρμόδιος Υπουργός και είναι το θέμα της ΔΕΗ και του ενεργειακού τομέα της χώρας, εγώ θα ήθελα απλά να σας πω δυο πράγματα γι’ αυτά τα οποία εσείς είπατε ότι έχει «π</w:t>
      </w:r>
      <w:r>
        <w:rPr>
          <w:rFonts w:eastAsia="Times New Roman"/>
          <w:szCs w:val="24"/>
        </w:rPr>
        <w:t xml:space="preserve">ετύχει» η Κυβέρνηση. </w:t>
      </w:r>
    </w:p>
    <w:p w14:paraId="02B31333"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Εγώ θα σας πω ότι αυτά τα δύο χρόνια διακυβέρνησης ΣΥΡΙΖΑ-ΑΝΕΛ της χώρας, η ΔΕΗ έχει χάσει το 80% της χρηματιστηριακής της αξίας περίπου 2 δισεκατομμύρια ευρώ. Η ΔΕΗ, δυστυχώς, δεν μπορεί να δανειστεί σήμερα. Να σημειώσω ότι το 2014 ε</w:t>
      </w:r>
      <w:r>
        <w:rPr>
          <w:rFonts w:eastAsia="Times New Roman"/>
          <w:szCs w:val="24"/>
        </w:rPr>
        <w:t>ίχε απευθυνθεί στις διεθνείς αγορές και είχε εκδώσει ομόλογα 700.000.000 ευρώ με επιτόκιο περί το 5% χωρίς κα</w:t>
      </w:r>
      <w:r>
        <w:rPr>
          <w:rFonts w:eastAsia="Times New Roman"/>
          <w:szCs w:val="24"/>
        </w:rPr>
        <w:t>μ</w:t>
      </w:r>
      <w:r>
        <w:rPr>
          <w:rFonts w:eastAsia="Times New Roman"/>
          <w:szCs w:val="24"/>
        </w:rPr>
        <w:t xml:space="preserve">μία εγγύηση. </w:t>
      </w:r>
    </w:p>
    <w:p w14:paraId="02B31334"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 xml:space="preserve">Σήμερα προσπαθεί να δανειστεί 200.000.000 ευρώ, για να </w:t>
      </w:r>
      <w:proofErr w:type="spellStart"/>
      <w:r>
        <w:rPr>
          <w:rFonts w:eastAsia="Times New Roman"/>
          <w:szCs w:val="24"/>
        </w:rPr>
        <w:t>αναχρηματοδοτήσει</w:t>
      </w:r>
      <w:proofErr w:type="spellEnd"/>
      <w:r>
        <w:rPr>
          <w:rFonts w:eastAsia="Times New Roman"/>
          <w:szCs w:val="24"/>
        </w:rPr>
        <w:t xml:space="preserve"> το τριετές ομόλογο των 200.000.000 ευρώ επίσης, το οποίο εί</w:t>
      </w:r>
      <w:r>
        <w:rPr>
          <w:rFonts w:eastAsia="Times New Roman"/>
          <w:szCs w:val="24"/>
        </w:rPr>
        <w:t xml:space="preserve">χε πάρει το 2014 και οι συστημικές τράπεζες απαιτούν εγγυήσεις από μελλοντικές εισπράξεις που θα έχει η εταιρεία και από καλούς πελάτες. Δηλαδή, ζητούν να εκχωρήσει </w:t>
      </w:r>
      <w:r>
        <w:rPr>
          <w:rFonts w:eastAsia="Times New Roman"/>
          <w:szCs w:val="24"/>
        </w:rPr>
        <w:lastRenderedPageBreak/>
        <w:t>μελλοντικές απαιτήσεις, μελλοντικές εισπράξεις η ΔΕΗ στις τράπεζες για να της δανείσουν χρή</w:t>
      </w:r>
      <w:r>
        <w:rPr>
          <w:rFonts w:eastAsia="Times New Roman"/>
          <w:szCs w:val="24"/>
        </w:rPr>
        <w:t xml:space="preserve">ματα. </w:t>
      </w:r>
    </w:p>
    <w:p w14:paraId="02B31335"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 xml:space="preserve">Να πω, επίσης, ότι με αυτή την καταστροφική συμφωνία στην οποία έχει καταλήξει η Κυβέρνηση με τους </w:t>
      </w:r>
      <w:r>
        <w:rPr>
          <w:rFonts w:eastAsia="Times New Roman"/>
          <w:szCs w:val="24"/>
        </w:rPr>
        <w:t xml:space="preserve">θεσμούς </w:t>
      </w:r>
      <w:r>
        <w:rPr>
          <w:rFonts w:eastAsia="Times New Roman"/>
          <w:szCs w:val="24"/>
        </w:rPr>
        <w:t>έχετε επιβάλει στη ΔΕΗ να απωλέσει το 50% περίπου του τζίρου της, να μειώσει το μερίδιο αγοράς της από 90% που είναι σήμερα στο 50% μέσα στα ε</w:t>
      </w:r>
      <w:r>
        <w:rPr>
          <w:rFonts w:eastAsia="Times New Roman"/>
          <w:szCs w:val="24"/>
        </w:rPr>
        <w:t xml:space="preserve">πόμενα τρία χρόνια χωρίς κανένα απολύτως αντίκρισμα, δωρεάν. </w:t>
      </w:r>
    </w:p>
    <w:p w14:paraId="02B31336"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Με αυτόν τον τρόπο η ΔΕΗ θα έχει σε τρία χρόνια μισό τζίρο, αλλά δεν λέτε πώς θα πληρώνει το προσωπικό της, πώς θα εκσυγχρονιστεί, πώς θα πληρώσει τα δάνεια τα οποία θα έχει, πώς θα επιβιώσει σε</w:t>
      </w:r>
      <w:r>
        <w:rPr>
          <w:rFonts w:eastAsia="Times New Roman"/>
          <w:szCs w:val="24"/>
        </w:rPr>
        <w:t xml:space="preserve"> έναν αυξανόμενο ανταγωνισμό και πώς θα επιτελέσει το αναπτυξιακό έργο που πρέπει να επιτελέσει, καθώς είναι ο βασικός πυλώνας ενεργειακής ασφάλειας και επάρκειας της χώρας. </w:t>
      </w:r>
    </w:p>
    <w:p w14:paraId="02B31337"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Και όχι μόνο αυτό, έχετε επιλέξει ένα μοντέλο μετοχοποίησης του ΑΔΜΙΕ, το οποίο α</w:t>
      </w:r>
      <w:r>
        <w:rPr>
          <w:rFonts w:eastAsia="Times New Roman"/>
          <w:szCs w:val="24"/>
        </w:rPr>
        <w:t xml:space="preserve">φαιρεί από την ΔΕΗ έως και 500.000.000 ευρώ έσοδα τα οποία θα μπορούσε να έχει αν είχατε επιλέξει έναν ορθολογικό τρόπο ιδιωτικοποίησης του ΑΔΜΙΕ. </w:t>
      </w:r>
    </w:p>
    <w:p w14:paraId="02B31338"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lastRenderedPageBreak/>
        <w:t xml:space="preserve">Δυστυχώς, τα δύο χρόνια έχετε οδηγήσει την ΔΕΗ στα πρόθυρα της χρεωκοπίας έτσι όπως ο ίδιος ο </w:t>
      </w:r>
      <w:r>
        <w:rPr>
          <w:rFonts w:eastAsia="Times New Roman"/>
          <w:szCs w:val="24"/>
        </w:rPr>
        <w:t>π</w:t>
      </w:r>
      <w:r>
        <w:rPr>
          <w:rFonts w:eastAsia="Times New Roman"/>
          <w:szCs w:val="24"/>
        </w:rPr>
        <w:t xml:space="preserve">ρόεδρος και </w:t>
      </w:r>
      <w:r>
        <w:rPr>
          <w:rFonts w:eastAsia="Times New Roman"/>
          <w:szCs w:val="24"/>
        </w:rPr>
        <w:t>δ</w:t>
      </w:r>
      <w:r>
        <w:rPr>
          <w:rFonts w:eastAsia="Times New Roman"/>
          <w:szCs w:val="24"/>
        </w:rPr>
        <w:t xml:space="preserve">ιευθύνων </w:t>
      </w:r>
      <w:r>
        <w:rPr>
          <w:rFonts w:eastAsia="Times New Roman"/>
          <w:szCs w:val="24"/>
        </w:rPr>
        <w:t>σ</w:t>
      </w:r>
      <w:r>
        <w:rPr>
          <w:rFonts w:eastAsia="Times New Roman"/>
          <w:szCs w:val="24"/>
        </w:rPr>
        <w:t xml:space="preserve">ύμβουλος της ΔΕΗ ομολόγησε έναν μήνα πριν από το </w:t>
      </w:r>
      <w:proofErr w:type="spellStart"/>
      <w:r>
        <w:rPr>
          <w:rFonts w:eastAsia="Times New Roman"/>
          <w:szCs w:val="24"/>
        </w:rPr>
        <w:t>λιγνιτικό</w:t>
      </w:r>
      <w:proofErr w:type="spellEnd"/>
      <w:r>
        <w:rPr>
          <w:rFonts w:eastAsia="Times New Roman"/>
          <w:szCs w:val="24"/>
        </w:rPr>
        <w:t xml:space="preserve"> κέντρο της Πτολεμαΐδας και έτσι όπως ο Πρόεδρος της ΓΕΝΟΠ-ΔΕΗ ο κ. </w:t>
      </w:r>
      <w:proofErr w:type="spellStart"/>
      <w:r>
        <w:rPr>
          <w:rFonts w:eastAsia="Times New Roman"/>
          <w:szCs w:val="24"/>
        </w:rPr>
        <w:t>Αδαμίδης</w:t>
      </w:r>
      <w:proofErr w:type="spellEnd"/>
      <w:r>
        <w:rPr>
          <w:rFonts w:eastAsia="Times New Roman"/>
          <w:szCs w:val="24"/>
        </w:rPr>
        <w:t xml:space="preserve"> εχθές δήλωσε, καθώς ακόμη και η πληρωμή των μισθών των εργαζομένων αυτή τη στιγμή βρίσκεται σε κίνδυνο και όλα </w:t>
      </w:r>
      <w:r>
        <w:rPr>
          <w:rFonts w:eastAsia="Times New Roman"/>
          <w:szCs w:val="24"/>
        </w:rPr>
        <w:t xml:space="preserve">αυτά μόλις μέσα σε δύο χρόνια διακυβέρνησής σας. </w:t>
      </w:r>
    </w:p>
    <w:p w14:paraId="02B31339"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02B3133A"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Τον λόγο έχει ο κ. Μανιάτης.</w:t>
      </w:r>
    </w:p>
    <w:p w14:paraId="02B3133B" w14:textId="77777777" w:rsidR="00A65738" w:rsidRDefault="00F83115">
      <w:pPr>
        <w:tabs>
          <w:tab w:val="left" w:pos="2820"/>
        </w:tabs>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Να ξεκινήσουμε με τον μη αρμόδιο επί της ενέργειας Υπουργό για να τον πληροφορήσω. </w:t>
      </w:r>
    </w:p>
    <w:p w14:paraId="02B3133C" w14:textId="77777777" w:rsidR="00A65738" w:rsidRDefault="00F83115">
      <w:pPr>
        <w:tabs>
          <w:tab w:val="left" w:pos="2820"/>
        </w:tabs>
        <w:spacing w:after="0" w:line="600" w:lineRule="auto"/>
        <w:ind w:firstLine="720"/>
        <w:jc w:val="both"/>
        <w:rPr>
          <w:rFonts w:eastAsia="Times New Roman"/>
          <w:szCs w:val="24"/>
        </w:rPr>
      </w:pPr>
      <w:r>
        <w:rPr>
          <w:rFonts w:eastAsia="Times New Roman"/>
          <w:szCs w:val="24"/>
        </w:rPr>
        <w:t>Κύριε Υπουργέ, δεν είστε αρμ</w:t>
      </w:r>
      <w:r>
        <w:rPr>
          <w:rFonts w:eastAsia="Times New Roman"/>
          <w:szCs w:val="24"/>
        </w:rPr>
        <w:t xml:space="preserve">όδιος επί της ενέργειας, γι’ αυτό καλό είναι να ακούτε κάποιους που ξέρουν λίγο παραπάνω την ενέργεια. Αφού φαντάζομαι συνεννοηθήκαμε ότι οι ενταγμένοι στο «Εξοικονομώ κατ’ </w:t>
      </w:r>
      <w:proofErr w:type="spellStart"/>
      <w:r>
        <w:rPr>
          <w:rFonts w:eastAsia="Times New Roman"/>
          <w:szCs w:val="24"/>
        </w:rPr>
        <w:t>οίκον</w:t>
      </w:r>
      <w:proofErr w:type="spellEnd"/>
      <w:r>
        <w:rPr>
          <w:rFonts w:eastAsia="Times New Roman"/>
          <w:szCs w:val="24"/>
        </w:rPr>
        <w:t>» ήταν σαράντα και όχι δεκαπέντε χιλιάδες, όπως μας είπε ο Υπουργός, αφού επίσ</w:t>
      </w:r>
      <w:r>
        <w:rPr>
          <w:rFonts w:eastAsia="Times New Roman"/>
          <w:szCs w:val="24"/>
        </w:rPr>
        <w:t xml:space="preserve">ης, συνεννοηθήκαμε ότι η Κυβέρνηση, διά του Αντιπροέδρου της Κυβερνήσεως και του σημερινού Υπουργού Ενέργειας, έχει εντάξει στο ΤΑΙΠΕΔ για πώληση το 17% της ΔΕΗ, για να τελειώσουμε με αυτά που </w:t>
      </w:r>
      <w:r>
        <w:rPr>
          <w:rFonts w:eastAsia="Times New Roman"/>
          <w:szCs w:val="24"/>
        </w:rPr>
        <w:lastRenderedPageBreak/>
        <w:t>είναι δεδομένα και τα κατέθεσα, να πω στον κύριο Υπουργό για τα</w:t>
      </w:r>
      <w:r>
        <w:rPr>
          <w:rFonts w:eastAsia="Times New Roman"/>
          <w:szCs w:val="24"/>
        </w:rPr>
        <w:t xml:space="preserve"> θέματα της ενέργειας ότι είναι πραγματικ</w:t>
      </w:r>
      <w:r>
        <w:rPr>
          <w:rFonts w:eastAsia="Times New Roman"/>
          <w:szCs w:val="24"/>
        </w:rPr>
        <w:t>ά</w:t>
      </w:r>
      <w:r>
        <w:rPr>
          <w:rFonts w:eastAsia="Times New Roman"/>
          <w:szCs w:val="24"/>
        </w:rPr>
        <w:t xml:space="preserve"> θλιβερό και είναι για βραβείο παγκόσμιας διαπραγμάτευσης να αποδέχεται ο Πρωθυπουργός να συρρικνωθεί η μεγαλύτερη επιχείρηση της χώρας του ιδιαίτερα στον τομέα της ενέργειας και να μην παίρνει έναντι αυτού ούτε έν</w:t>
      </w:r>
      <w:r>
        <w:rPr>
          <w:rFonts w:eastAsia="Times New Roman"/>
          <w:szCs w:val="24"/>
        </w:rPr>
        <w:t>α ευρώ ως αντάλλαγμα. Ούτε ένα ευρώ!</w:t>
      </w:r>
    </w:p>
    <w:p w14:paraId="02B3133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Ο κ. Τσίπρας υπέγραψε τη συρρίκνωση της ΔΕΗ στο 50% της σημερινής της δυναμικότητας και έναντι αυτού πήρε 0 ευρώ. Αυτό είναι παράδειγμα προς αποφυγή στη διεθνή διπλωματία και στη διεθνή διαπραγμάτευση.</w:t>
      </w:r>
    </w:p>
    <w:p w14:paraId="02B3133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εγκάλεσα τον κ. Σταθάκη και τους υπολοίπους Υπουργούς που είναι στις Βρυξέλλες. Ξέρετε γιατί το έκανα; Διότι οι κύριοι Υπουργοί δεν εκπροσωπούν τον εαυτό τους, εκπροσωπούν τη χώρα. Κι εγώ θυμάμαι πολύ καλά την Κυβέρνηση ΣΥΡΙΖΑ να λέει ότι εμε</w:t>
      </w:r>
      <w:r>
        <w:rPr>
          <w:rFonts w:eastAsia="Times New Roman" w:cs="Times New Roman"/>
          <w:szCs w:val="24"/>
        </w:rPr>
        <w:t xml:space="preserve">ίς δεν τους δεχόμαστε καν στα Υπουργεία. Και πήγαν στο Χίλτον. Αφού έφυγαν από το Χίλτον, τους παρακαλούσε ο Πρωθυπουργός και εν </w:t>
      </w:r>
      <w:proofErr w:type="spellStart"/>
      <w:r>
        <w:rPr>
          <w:rFonts w:eastAsia="Times New Roman" w:cs="Times New Roman"/>
          <w:szCs w:val="24"/>
        </w:rPr>
        <w:t>χορδαίς</w:t>
      </w:r>
      <w:proofErr w:type="spellEnd"/>
      <w:r>
        <w:rPr>
          <w:rFonts w:eastAsia="Times New Roman" w:cs="Times New Roman"/>
          <w:szCs w:val="24"/>
        </w:rPr>
        <w:t xml:space="preserve"> και </w:t>
      </w:r>
      <w:proofErr w:type="spellStart"/>
      <w:r>
        <w:rPr>
          <w:rFonts w:eastAsia="Times New Roman" w:cs="Times New Roman"/>
          <w:szCs w:val="24"/>
        </w:rPr>
        <w:t>οργάνοις</w:t>
      </w:r>
      <w:proofErr w:type="spellEnd"/>
      <w:r>
        <w:rPr>
          <w:rFonts w:eastAsia="Times New Roman" w:cs="Times New Roman"/>
          <w:szCs w:val="24"/>
        </w:rPr>
        <w:t xml:space="preserve"> επέστρεψε η τρόικα, επιτέλους, για διαπραγμάτευση. Και αναχώρησε η τρόικα. Και μετά το </w:t>
      </w:r>
      <w:proofErr w:type="spellStart"/>
      <w:r>
        <w:rPr>
          <w:rFonts w:eastAsia="Times New Roman" w:cs="Times New Roman"/>
          <w:szCs w:val="24"/>
          <w:lang w:val="en-US"/>
        </w:rPr>
        <w:t>Eurogroup</w:t>
      </w:r>
      <w:proofErr w:type="spellEnd"/>
      <w:r>
        <w:rPr>
          <w:rFonts w:eastAsia="Times New Roman" w:cs="Times New Roman"/>
          <w:szCs w:val="24"/>
        </w:rPr>
        <w:t xml:space="preserve"> το χθεσιν</w:t>
      </w:r>
      <w:r>
        <w:rPr>
          <w:rFonts w:eastAsia="Times New Roman" w:cs="Times New Roman"/>
          <w:szCs w:val="24"/>
        </w:rPr>
        <w:t xml:space="preserve">ό, παρακαλούσε ο κ. </w:t>
      </w:r>
      <w:proofErr w:type="spellStart"/>
      <w:r>
        <w:rPr>
          <w:rFonts w:eastAsia="Times New Roman" w:cs="Times New Roman"/>
          <w:szCs w:val="24"/>
        </w:rPr>
        <w:t>Τσακαλώτος</w:t>
      </w:r>
      <w:proofErr w:type="spellEnd"/>
      <w:r>
        <w:rPr>
          <w:rFonts w:eastAsia="Times New Roman" w:cs="Times New Roman"/>
          <w:szCs w:val="24"/>
        </w:rPr>
        <w:t xml:space="preserve"> να επιστρέψει ξανά η τρόικα. Και η τρόικα είπε: «Δεν </w:t>
      </w:r>
      <w:r>
        <w:rPr>
          <w:rFonts w:eastAsia="Times New Roman" w:cs="Times New Roman"/>
          <w:szCs w:val="24"/>
        </w:rPr>
        <w:lastRenderedPageBreak/>
        <w:t>επιστρέφουμε γιατί δεν έχουμε τι να συζητήσουμε». Και για πρώτη φορά υποχρεώθηκαν τέσσερεις Έλληνες Υπουργοί, αφού δεν ερχόταν η τρόικα -δεν καταδεχόταν να τους δει στο Χίλ</w:t>
      </w:r>
      <w:r>
        <w:rPr>
          <w:rFonts w:eastAsia="Times New Roman" w:cs="Times New Roman"/>
          <w:szCs w:val="24"/>
        </w:rPr>
        <w:t>τον- να βρίσκονται σε ξενοδοχεία των Βρυξελλών.</w:t>
      </w:r>
    </w:p>
    <w:p w14:paraId="02B3133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Εάν αυτό τιμά την ελληνική Κυβέρνηση, το αφήνω στους συναδέλφους   του ΣΥΡΙΖΑ. Για μένα αποτελεί μια διαδικασία, που θα ήθελα με κάθε τρόπο η </w:t>
      </w:r>
      <w:r>
        <w:rPr>
          <w:rFonts w:eastAsia="Times New Roman" w:cs="Times New Roman"/>
          <w:szCs w:val="24"/>
        </w:rPr>
        <w:t>κ</w:t>
      </w:r>
      <w:r>
        <w:rPr>
          <w:rFonts w:eastAsia="Times New Roman" w:cs="Times New Roman"/>
          <w:szCs w:val="24"/>
        </w:rPr>
        <w:t>υβέρνησή μου να το είχε αποφύγει.</w:t>
      </w:r>
    </w:p>
    <w:p w14:paraId="02B3134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Μία τελευταία παρατήρηση θέλω ν</w:t>
      </w:r>
      <w:r>
        <w:rPr>
          <w:rFonts w:eastAsia="Times New Roman" w:cs="Times New Roman"/>
          <w:szCs w:val="24"/>
        </w:rPr>
        <w:t>α κάνω για την ενέργεια.</w:t>
      </w:r>
    </w:p>
    <w:p w14:paraId="02B3134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Κύριε Υπουργέ επί του περιβάλλοντος, προξενεί λίγο χαμόγελο μια Κυβέρνηση που επί είκοσι τέσσερις μήνες δεν έχει κάνει απολύτως τίποτα στις έρευνες υδρογονανθράκων, μια Κυβέρνηση, η οποία καταψήφισε τη σύμβαση –κι εσείς ήσασταν, επ</w:t>
      </w:r>
      <w:r>
        <w:rPr>
          <w:rFonts w:eastAsia="Times New Roman" w:cs="Times New Roman"/>
          <w:szCs w:val="24"/>
        </w:rPr>
        <w:t xml:space="preserve">ίσης, ένας από τους </w:t>
      </w:r>
      <w:proofErr w:type="spellStart"/>
      <w:r>
        <w:rPr>
          <w:rFonts w:eastAsia="Times New Roman" w:cs="Times New Roman"/>
          <w:szCs w:val="24"/>
        </w:rPr>
        <w:t>καταψηφίσαντες</w:t>
      </w:r>
      <w:proofErr w:type="spellEnd"/>
      <w:r>
        <w:rPr>
          <w:rFonts w:eastAsia="Times New Roman" w:cs="Times New Roman"/>
          <w:szCs w:val="24"/>
        </w:rPr>
        <w:t xml:space="preserve">- για την αξιοποίηση του </w:t>
      </w:r>
      <w:r>
        <w:rPr>
          <w:rFonts w:eastAsia="Times New Roman" w:cs="Times New Roman"/>
          <w:szCs w:val="24"/>
        </w:rPr>
        <w:t>π</w:t>
      </w:r>
      <w:r>
        <w:rPr>
          <w:rFonts w:eastAsia="Times New Roman" w:cs="Times New Roman"/>
          <w:szCs w:val="24"/>
        </w:rPr>
        <w:t>ατραϊκού. Όταν καταψηφίσατε και τις τρεις συμβάσεις για τις έρευνες υδρογονανθράκων που φέραμε, μόνο χαμόγελο, μειδίαμα μπορεί να προκαλεί η δήθεν έπαρσή σας ότι προχωράτε τα θέματα των υδρογονανθ</w:t>
      </w:r>
      <w:r>
        <w:rPr>
          <w:rFonts w:eastAsia="Times New Roman" w:cs="Times New Roman"/>
          <w:szCs w:val="24"/>
        </w:rPr>
        <w:t>ράκων.</w:t>
      </w:r>
    </w:p>
    <w:p w14:paraId="02B3134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τελειώσω, κύριε Πρόεδρε, με τα δάση. Ξέρετε ότι έχει σημασία για τους πολίτες να ξέρουν ποιοι, αφού δεν μπορούν να φτιάξουν κάτι σωστό, το κάνουν ακόμη χειρότερο και καταστρέφουν κάτι που υπήρχε. </w:t>
      </w:r>
    </w:p>
    <w:p w14:paraId="02B3134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αρμόδιε για τα δάση, ξέρετε ότι το </w:t>
      </w:r>
      <w:r>
        <w:rPr>
          <w:rFonts w:eastAsia="Times New Roman" w:cs="Times New Roman"/>
          <w:szCs w:val="24"/>
        </w:rPr>
        <w:t>2012 και το 2103 έγιναν αναρτήσεις και κυρώσεις δασικών χαρτών σε εβδομήντα δύο περιοχές της χώρας; Θα σας διαβάσω ενδεικτικά μερικές χιλιάδες στρέμματα.</w:t>
      </w:r>
    </w:p>
    <w:p w14:paraId="02B3134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Και το ποσοστό της έκτασης της χ</w:t>
      </w:r>
      <w:r>
        <w:rPr>
          <w:rFonts w:eastAsia="Times New Roman" w:cs="Times New Roman"/>
          <w:szCs w:val="24"/>
        </w:rPr>
        <w:t>ώρας να μου πείτε.</w:t>
      </w:r>
    </w:p>
    <w:p w14:paraId="02B3134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Έβρος εξήντα χιλιάδες στρέμματα, Ηλεία σαράντα πέντε χιλιάδες στρέμματα, Καβάλα σαράντα έξι χιλιάδες στρέμματα, Κιλκίς εξήντα μία χιλιάδες στρέμματα, Κατερίνη εξήντα τέσσερις χιλιάδες στρέμματα, Θέρμη, η εκλογική σας πε</w:t>
      </w:r>
      <w:r>
        <w:rPr>
          <w:rFonts w:eastAsia="Times New Roman" w:cs="Times New Roman"/>
          <w:szCs w:val="24"/>
        </w:rPr>
        <w:t xml:space="preserve">ριφέρεια, πενήντα έξι χιλιάδες στρέμματα, Μαραθώνας στην Αττική ενενήντα πέντε χιλιάδες στρέμματα. </w:t>
      </w:r>
    </w:p>
    <w:p w14:paraId="02B3134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 κύριε Μανιάτη.</w:t>
      </w:r>
    </w:p>
    <w:p w14:paraId="02B31347"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Τελειώνω, κύριε Πρόεδρε.</w:t>
      </w:r>
    </w:p>
    <w:p w14:paraId="02B3134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Ξέρετε γιατί τα ανέφερα αυτά εντελώς ε</w:t>
      </w:r>
      <w:r>
        <w:rPr>
          <w:rFonts w:eastAsia="Times New Roman" w:cs="Times New Roman"/>
          <w:szCs w:val="24"/>
        </w:rPr>
        <w:t>νδεικτικά; Για να συνειδητοποιήσει ο κύριος Υπουργός ότι η διαδικασία υπήρχε και έτρεχε. Έτρεξε σε εβδομήντα δύο περιοχές της χώρας και ενώ έτρεχε η διαδικασία φυσιολογικά, δεν είχε καταλάβει κανένας ότι υπήρχε πρόβλημα με τις κυρώσεις δασικών χαρτών, ήλθε</w:t>
      </w:r>
      <w:r>
        <w:rPr>
          <w:rFonts w:eastAsia="Times New Roman" w:cs="Times New Roman"/>
          <w:szCs w:val="24"/>
        </w:rPr>
        <w:t xml:space="preserve"> η Κυβέρνηση ΣΥΡΙΖΑ, άλλαξε τον νόμο και αυτή η αλλαγή του νόμου έχει επιφέρει την αναστάτωση που έχει επιφέρει.</w:t>
      </w:r>
    </w:p>
    <w:p w14:paraId="02B3134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Τουλάχιστον μάθετε από τα λάθη σας. Θα είναι προς όφελος της Κυβέρνησής σας για όσο ακόμη μικρό χρονικό διάστημα παραμείνετε στη διακυβέρνηση </w:t>
      </w:r>
      <w:r>
        <w:rPr>
          <w:rFonts w:eastAsia="Times New Roman" w:cs="Times New Roman"/>
          <w:szCs w:val="24"/>
        </w:rPr>
        <w:t>της χώρας.</w:t>
      </w:r>
    </w:p>
    <w:p w14:paraId="02B3134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2B3134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02B3134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w:t>
      </w:r>
    </w:p>
    <w:p w14:paraId="02B3134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02B3134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πρώτα απ’ όλα να πω το εξής: Ακούγοντας τον αγαπητό συνάδελ</w:t>
      </w:r>
      <w:r>
        <w:rPr>
          <w:rFonts w:eastAsia="Times New Roman" w:cs="Times New Roman"/>
          <w:szCs w:val="24"/>
        </w:rPr>
        <w:t xml:space="preserve">φο, τον κύριο </w:t>
      </w:r>
      <w:proofErr w:type="spellStart"/>
      <w:r>
        <w:rPr>
          <w:rFonts w:eastAsia="Times New Roman" w:cs="Times New Roman"/>
          <w:szCs w:val="24"/>
        </w:rPr>
        <w:t>Ξυδάκη</w:t>
      </w:r>
      <w:proofErr w:type="spellEnd"/>
      <w:r>
        <w:rPr>
          <w:rFonts w:eastAsia="Times New Roman" w:cs="Times New Roman"/>
          <w:szCs w:val="24"/>
        </w:rPr>
        <w:t xml:space="preserve">, θα έλεγε κανείς ότι μάλλον κάποιος σωσίας του πήρε τη θέση του </w:t>
      </w:r>
      <w:r>
        <w:rPr>
          <w:rFonts w:eastAsia="Times New Roman" w:cs="Times New Roman"/>
          <w:szCs w:val="24"/>
        </w:rPr>
        <w:lastRenderedPageBreak/>
        <w:t xml:space="preserve">και μίλησε με τόσο μειλίχιο τρόπο για τα πεπραγμένα των διαπραγματεύσεων των προηγούμενων. «Ναι…» -λέει- «… και οι προηγούμενοι κοπίασαν και ξυλοκοπήθηκαν αγρίως». </w:t>
      </w:r>
    </w:p>
    <w:p w14:paraId="02B3134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Η διαφ</w:t>
      </w:r>
      <w:r>
        <w:rPr>
          <w:rFonts w:eastAsia="Times New Roman" w:cs="Times New Roman"/>
          <w:szCs w:val="24"/>
        </w:rPr>
        <w:t xml:space="preserve">ορά, όμως, πλέον, αγαπητέ κύριε </w:t>
      </w:r>
      <w:proofErr w:type="spellStart"/>
      <w:r>
        <w:rPr>
          <w:rFonts w:eastAsia="Times New Roman" w:cs="Times New Roman"/>
          <w:szCs w:val="24"/>
        </w:rPr>
        <w:t>Ξυδάκη</w:t>
      </w:r>
      <w:proofErr w:type="spellEnd"/>
      <w:r>
        <w:rPr>
          <w:rFonts w:eastAsia="Times New Roman" w:cs="Times New Roman"/>
          <w:szCs w:val="24"/>
        </w:rPr>
        <w:t>, για να χρησιμοποιήσω το λεξιλόγιο της δικής σας παράταξης, ειδικά του 2015 και αρκετού διαστήματος του 2016, είναι ότι επί των ημερών σας δεν ξυλοκοπείστε μόνο, αλλά υφίστασθε και άλλα πράγματα. Η κακοποίησή σας, δηλ</w:t>
      </w:r>
      <w:r>
        <w:rPr>
          <w:rFonts w:eastAsia="Times New Roman" w:cs="Times New Roman"/>
          <w:szCs w:val="24"/>
        </w:rPr>
        <w:t xml:space="preserve">αδή, ξεφεύγει από τη βία και επεκτείνεται και σε άλλου είδους πεδία. </w:t>
      </w:r>
    </w:p>
    <w:p w14:paraId="02B3135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Τι εννοείτε;</w:t>
      </w:r>
    </w:p>
    <w:p w14:paraId="02B3135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Εάν δεν έχετε την αντίληψη να το καταλάβετε, λυπάμαι. </w:t>
      </w:r>
    </w:p>
    <w:p w14:paraId="02B31352"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Πρέπει να ξέρετε σε ποιον μιλάτε. Ο καθένας έχει την ιστορία του!</w:t>
      </w:r>
      <w:r>
        <w:rPr>
          <w:rFonts w:eastAsia="Times New Roman" w:cs="Times New Roman"/>
          <w:szCs w:val="24"/>
        </w:rPr>
        <w:t xml:space="preserve"> </w:t>
      </w:r>
    </w:p>
    <w:p w14:paraId="02B31353"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Μην μας το παίζετε Δόκτωρ </w:t>
      </w:r>
      <w:proofErr w:type="spellStart"/>
      <w:r>
        <w:rPr>
          <w:rFonts w:eastAsia="Times New Roman" w:cs="Times New Roman"/>
          <w:szCs w:val="24"/>
        </w:rPr>
        <w:t>Τζέκιλ</w:t>
      </w:r>
      <w:proofErr w:type="spellEnd"/>
      <w:r>
        <w:rPr>
          <w:rFonts w:eastAsia="Times New Roman" w:cs="Times New Roman"/>
          <w:szCs w:val="24"/>
        </w:rPr>
        <w:t xml:space="preserve"> και κύριος </w:t>
      </w:r>
      <w:proofErr w:type="spellStart"/>
      <w:r>
        <w:rPr>
          <w:rFonts w:eastAsia="Times New Roman" w:cs="Times New Roman"/>
          <w:szCs w:val="24"/>
        </w:rPr>
        <w:t>Χάιντ</w:t>
      </w:r>
      <w:proofErr w:type="spellEnd"/>
      <w:r>
        <w:rPr>
          <w:rFonts w:eastAsia="Times New Roman" w:cs="Times New Roman"/>
          <w:szCs w:val="24"/>
        </w:rPr>
        <w:t xml:space="preserve"> και μην κάνετε σε εμένα αυτές τις κινήσεις με το χέρι σας! Να τις κάνετε στον εαυτό σας πρώτα από όλα και στους συντρόφους σας, οι οποίοι εδώ το 2015 και το 2016 «γερμανοτσολιάδες» μας αν</w:t>
      </w:r>
      <w:r>
        <w:rPr>
          <w:rFonts w:eastAsia="Times New Roman" w:cs="Times New Roman"/>
          <w:szCs w:val="24"/>
        </w:rPr>
        <w:t>έβαζαν και «γερμανοτσολιάδες» μας κατέβαζαν!</w:t>
      </w:r>
    </w:p>
    <w:p w14:paraId="02B3135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Ξυδάκη</w:t>
      </w:r>
      <w:proofErr w:type="spellEnd"/>
      <w:r>
        <w:rPr>
          <w:rFonts w:eastAsia="Times New Roman" w:cs="Times New Roman"/>
          <w:szCs w:val="24"/>
        </w:rPr>
        <w:t xml:space="preserve"> και  κύριε </w:t>
      </w:r>
      <w:proofErr w:type="spellStart"/>
      <w:r>
        <w:rPr>
          <w:rFonts w:eastAsia="Times New Roman" w:cs="Times New Roman"/>
          <w:szCs w:val="24"/>
        </w:rPr>
        <w:t>Αμυρά</w:t>
      </w:r>
      <w:proofErr w:type="spellEnd"/>
      <w:r>
        <w:rPr>
          <w:rFonts w:eastAsia="Times New Roman" w:cs="Times New Roman"/>
          <w:szCs w:val="24"/>
        </w:rPr>
        <w:t>!</w:t>
      </w:r>
    </w:p>
    <w:p w14:paraId="02B3135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Ανοίκεια υπονοούμενα! Εσάς τιμούν αυτά τα υπονοούμενα!</w:t>
      </w:r>
    </w:p>
    <w:p w14:paraId="02B3135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Τώρα, λοιπόν, έρχομαι στην άλλη ατάκα του </w:t>
      </w:r>
      <w:proofErr w:type="spellStart"/>
      <w:r>
        <w:rPr>
          <w:rFonts w:eastAsia="Times New Roman" w:cs="Times New Roman"/>
          <w:szCs w:val="24"/>
        </w:rPr>
        <w:t>έτ</w:t>
      </w:r>
      <w:r>
        <w:rPr>
          <w:rFonts w:eastAsia="Times New Roman" w:cs="Times New Roman"/>
          <w:szCs w:val="24"/>
        </w:rPr>
        <w:t>ερου</w:t>
      </w:r>
      <w:proofErr w:type="spellEnd"/>
      <w:r>
        <w:rPr>
          <w:rFonts w:eastAsia="Times New Roman" w:cs="Times New Roman"/>
          <w:szCs w:val="24"/>
        </w:rPr>
        <w:t xml:space="preserve"> της Κυβέρνησης, του κ. </w:t>
      </w:r>
      <w:proofErr w:type="spellStart"/>
      <w:r>
        <w:rPr>
          <w:rFonts w:eastAsia="Times New Roman" w:cs="Times New Roman"/>
          <w:szCs w:val="24"/>
        </w:rPr>
        <w:t>Φάμελλου</w:t>
      </w:r>
      <w:proofErr w:type="spellEnd"/>
      <w:r>
        <w:rPr>
          <w:rFonts w:eastAsia="Times New Roman" w:cs="Times New Roman"/>
          <w:szCs w:val="24"/>
        </w:rPr>
        <w:t xml:space="preserve">, που είπε: «οι Υπουργοί μας πήγαν στις Βρυξέλλες για κερδίσουν έναν αγώνα». </w:t>
      </w:r>
    </w:p>
    <w:p w14:paraId="02B3135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Τι ακριβώς να κερδίσουν, κύριε Υπουργέ; Το αφορολόγητο, που εσείς το κατεβάσατε στις 8.600 ευρώ, μετά από την πίεση των δανειστών θα το ανεβάσ</w:t>
      </w:r>
      <w:r>
        <w:rPr>
          <w:rFonts w:eastAsia="Times New Roman" w:cs="Times New Roman"/>
          <w:szCs w:val="24"/>
        </w:rPr>
        <w:t xml:space="preserve">ετε τώρα στις 11.000, στις 12.000, στις 15.000 ή θα το κατρακυλήσετε στις 5.900 ευρώ; Τι ακριβώς πάτε να κερδίσετε; Διότι ο μόνος που δεν κερδίζει είναι οι Έλληνες πολίτες. Η οικονομία έχει στεγνώσει, έχει τσακιστεί κάτω, οι τράπεζες έχουν αδειάσει και οι </w:t>
      </w:r>
      <w:r>
        <w:rPr>
          <w:rFonts w:eastAsia="Times New Roman" w:cs="Times New Roman"/>
          <w:szCs w:val="24"/>
        </w:rPr>
        <w:t>πολίτες λένε «έλεος πια με τη διαπραγμάτευσή σας!».</w:t>
      </w:r>
    </w:p>
    <w:p w14:paraId="02B3135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2B3135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Όσο δε γι’ αυτό το παιδαριώδες επιχείρημα που ακούμε –το είπε και ο κ. </w:t>
      </w:r>
      <w:proofErr w:type="spellStart"/>
      <w:r>
        <w:rPr>
          <w:rFonts w:eastAsia="Times New Roman" w:cs="Times New Roman"/>
          <w:szCs w:val="24"/>
        </w:rPr>
        <w:t>Τζανακόπουλος</w:t>
      </w:r>
      <w:proofErr w:type="spellEnd"/>
      <w:r>
        <w:rPr>
          <w:rFonts w:eastAsia="Times New Roman" w:cs="Times New Roman"/>
          <w:szCs w:val="24"/>
        </w:rPr>
        <w:t xml:space="preserve">- ότι αργούμε και ευελπιστούμε </w:t>
      </w:r>
      <w:r>
        <w:rPr>
          <w:rFonts w:eastAsia="Times New Roman" w:cs="Times New Roman"/>
          <w:szCs w:val="24"/>
        </w:rPr>
        <w:lastRenderedPageBreak/>
        <w:t xml:space="preserve">τον </w:t>
      </w:r>
      <w:r>
        <w:rPr>
          <w:rFonts w:eastAsia="Times New Roman" w:cs="Times New Roman"/>
          <w:szCs w:val="24"/>
        </w:rPr>
        <w:t>Απρίλιο, ζήσε Μάη μου να φας τριφύλλι. Αυτό το παιδαριώδες επιχείρημα ότι αργούμε, καθυστερούμε, αλλά έχουμε σοβαρούς λόγους να κάνουμε έτσι την περήφανη διαπραγμάτευση, δεν περνάει πουθενά. Περνάει μόνο σε εκείνους που δεν έχουν επαφή με την πραγματική ζω</w:t>
      </w:r>
      <w:r>
        <w:rPr>
          <w:rFonts w:eastAsia="Times New Roman" w:cs="Times New Roman"/>
          <w:szCs w:val="24"/>
        </w:rPr>
        <w:t xml:space="preserve">ή και δεν αντιλαμβάνονται ότι ο χρόνος και η καθυστέρηση είναι ένα κρίσιμο μέγεθος της διαπραγμάτευσης. </w:t>
      </w:r>
    </w:p>
    <w:p w14:paraId="02B3135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Όμως, τι να τους πεις; Είναι αυτοί οι άνθρωποι που έχουν δώσει τη δημόσια περιουσία στους δανειστές επί ενενήντα εννέα χρόνια πια, στο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w:t>
      </w:r>
      <w:proofErr w:type="spellEnd"/>
      <w:r>
        <w:rPr>
          <w:rFonts w:eastAsia="Times New Roman" w:cs="Times New Roman"/>
          <w:szCs w:val="24"/>
        </w:rPr>
        <w:t>, το ο</w:t>
      </w:r>
      <w:r>
        <w:rPr>
          <w:rFonts w:eastAsia="Times New Roman" w:cs="Times New Roman"/>
          <w:szCs w:val="24"/>
        </w:rPr>
        <w:t xml:space="preserve">ποίο ελέγχεται από τους δανειστές και γι’ αυτά «κιχ» ο κ. </w:t>
      </w:r>
      <w:proofErr w:type="spellStart"/>
      <w:r>
        <w:rPr>
          <w:rFonts w:eastAsia="Times New Roman" w:cs="Times New Roman"/>
          <w:szCs w:val="24"/>
        </w:rPr>
        <w:t>Ξυδάκης</w:t>
      </w:r>
      <w:proofErr w:type="spellEnd"/>
      <w:r>
        <w:rPr>
          <w:rFonts w:eastAsia="Times New Roman" w:cs="Times New Roman"/>
          <w:szCs w:val="24"/>
        </w:rPr>
        <w:t>.</w:t>
      </w:r>
    </w:p>
    <w:p w14:paraId="02B3135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2B3135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w:t>
      </w:r>
      <w:proofErr w:type="spellStart"/>
      <w:r>
        <w:rPr>
          <w:rFonts w:eastAsia="Times New Roman" w:cs="Times New Roman"/>
          <w:szCs w:val="24"/>
        </w:rPr>
        <w:t>Σαχινίδης</w:t>
      </w:r>
      <w:proofErr w:type="spellEnd"/>
      <w:r>
        <w:rPr>
          <w:rFonts w:eastAsia="Times New Roman" w:cs="Times New Roman"/>
          <w:szCs w:val="24"/>
        </w:rPr>
        <w:t xml:space="preserve"> έχει τον λόγο. </w:t>
      </w:r>
    </w:p>
    <w:p w14:paraId="02B3135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 </w:t>
      </w:r>
    </w:p>
    <w:p w14:paraId="02B3135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Ακούμε πάρα πολλά εδώ στην Αίθουσα. Το θέμα είναι ότι συνήθως ακ</w:t>
      </w:r>
      <w:r>
        <w:rPr>
          <w:rFonts w:eastAsia="Times New Roman" w:cs="Times New Roman"/>
          <w:szCs w:val="24"/>
        </w:rPr>
        <w:t xml:space="preserve">ούμε τη μισή αλήθεια που υπάρχει. Ακούσαμε για το Κτηματολόγιο, το οποίο ξεκίνησε επί των ημερών του ΠΑΣΟΚ, δεν ακούσαμε όμως ότι επί των ημερών του ΠΑΣΟΚ και του κ. </w:t>
      </w:r>
      <w:r>
        <w:rPr>
          <w:rFonts w:eastAsia="Times New Roman" w:cs="Times New Roman"/>
          <w:szCs w:val="24"/>
        </w:rPr>
        <w:lastRenderedPageBreak/>
        <w:t>Λαλιώτη, που το είχε ξεκινήσει, εάν δεν κάνω λάθος, είχαν εισπραχθεί αρκετά χρήματα. Κανεί</w:t>
      </w:r>
      <w:r>
        <w:rPr>
          <w:rFonts w:eastAsia="Times New Roman" w:cs="Times New Roman"/>
          <w:szCs w:val="24"/>
        </w:rPr>
        <w:t xml:space="preserve">ς δεν ανέφερε πού πήγαν αυτά τα χρήματα, κανείς δεν ανέφερε τι έγινε. </w:t>
      </w:r>
    </w:p>
    <w:p w14:paraId="02B3135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επειδή ακούσαμε για παρθενογενέσεις, νομίζω ότι στη σημερινή </w:t>
      </w:r>
      <w:r>
        <w:rPr>
          <w:rFonts w:eastAsia="Times New Roman" w:cs="Times New Roman"/>
          <w:szCs w:val="24"/>
        </w:rPr>
        <w:t>σ</w:t>
      </w:r>
      <w:r>
        <w:rPr>
          <w:rFonts w:eastAsia="Times New Roman" w:cs="Times New Roman"/>
          <w:szCs w:val="24"/>
        </w:rPr>
        <w:t xml:space="preserve">υγκυβέρνηση η πλειονότητα των στελεχών και των Βουλευτών προέρχονται από το πρώην ΠΑΣΟΚ. Οπότε, δεν μπορούν να ρίχνουν </w:t>
      </w:r>
      <w:r>
        <w:rPr>
          <w:rFonts w:eastAsia="Times New Roman" w:cs="Times New Roman"/>
          <w:szCs w:val="24"/>
        </w:rPr>
        <w:t xml:space="preserve">ευθύνες και να λένε ότι είναι άμοιροι των ευθυνών τους. </w:t>
      </w:r>
    </w:p>
    <w:p w14:paraId="02B3136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Ακούσαμε και για ξύλο, το οποίο παίζεται στις διαπραγματεύσεις. Εάν είναι να παίζετε ξύλο στις διαπραγματεύσεις, κύριε </w:t>
      </w:r>
      <w:proofErr w:type="spellStart"/>
      <w:r>
        <w:rPr>
          <w:rFonts w:eastAsia="Times New Roman" w:cs="Times New Roman"/>
          <w:szCs w:val="24"/>
        </w:rPr>
        <w:t>Ξυδάκη</w:t>
      </w:r>
      <w:proofErr w:type="spellEnd"/>
      <w:r>
        <w:rPr>
          <w:rFonts w:eastAsia="Times New Roman" w:cs="Times New Roman"/>
          <w:szCs w:val="24"/>
        </w:rPr>
        <w:t xml:space="preserve">, είμαστε πολύ καλοί στο ξύλο και μπορούμε να σας βοηθήσουμε. </w:t>
      </w:r>
    </w:p>
    <w:p w14:paraId="02B3136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ΝΙΚΟΛΑΟΣ ΞΥ</w:t>
      </w:r>
      <w:r>
        <w:rPr>
          <w:rFonts w:eastAsia="Times New Roman" w:cs="Times New Roman"/>
          <w:b/>
          <w:szCs w:val="24"/>
        </w:rPr>
        <w:t xml:space="preserve">ΔΑΚΗΣ: </w:t>
      </w:r>
      <w:r>
        <w:rPr>
          <w:rFonts w:eastAsia="Times New Roman" w:cs="Times New Roman"/>
          <w:szCs w:val="24"/>
        </w:rPr>
        <w:t>Ως τραμπούκοι;</w:t>
      </w:r>
    </w:p>
    <w:p w14:paraId="02B31362"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ως τραμπούκοι! Όπως το χρησιμοποιήσατε εσείς το χρησιμοποιώ και εγώ. </w:t>
      </w:r>
    </w:p>
    <w:p w14:paraId="02B31363"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Δεν ξέρετε την ελληνική γλώσσα, αγαπητέ. </w:t>
      </w:r>
    </w:p>
    <w:p w14:paraId="02B3136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Την ξέρω πάρα πολύ καλά. Αν και δεν έχω σπουδάσει, θεωρώ τον ε</w:t>
      </w:r>
      <w:r>
        <w:rPr>
          <w:rFonts w:eastAsia="Times New Roman" w:cs="Times New Roman"/>
          <w:szCs w:val="24"/>
        </w:rPr>
        <w:t>αυτό μου μορφωμένο και όχι «παραμορφωμένο», όπως είναι κάποιοι άλλοι εδώ μέσα.</w:t>
      </w:r>
    </w:p>
    <w:p w14:paraId="02B3136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μάθει να «ανταποδίδουμε» όταν τρώμε ξύλο, για να μην σας δίνω το δικαίωμα να λέτε αυτά που λέτε. Δυστυχώς, πάτε στις διαπραγματεύσεις με σκυμμένο το κεφάλι. Το ότι </w:t>
      </w:r>
      <w:r>
        <w:rPr>
          <w:rFonts w:eastAsia="Times New Roman" w:cs="Times New Roman"/>
          <w:szCs w:val="24"/>
        </w:rPr>
        <w:t xml:space="preserve">φτάσατε στις διαπραγματεύσεις να τρώτε ξύλο ασύστολα, είναι δική σας ευθύνη και δικά σας τα λάθη. </w:t>
      </w:r>
    </w:p>
    <w:p w14:paraId="02B3136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Είχαμε ακούσει και στην </w:t>
      </w:r>
      <w:r>
        <w:rPr>
          <w:rFonts w:eastAsia="Times New Roman" w:cs="Times New Roman"/>
          <w:szCs w:val="24"/>
        </w:rPr>
        <w:t>ε</w:t>
      </w:r>
      <w:r>
        <w:rPr>
          <w:rFonts w:eastAsia="Times New Roman" w:cs="Times New Roman"/>
          <w:szCs w:val="24"/>
        </w:rPr>
        <w:t xml:space="preserve">πιτροπή από τον Υπουργό τον κ. Σταθάκη ότι η Νέα Δημοκρατία είχε φανεί στο παρελθόν γενναιόδωρη. Είναι αλήθεια, γιατί η Νέα Δημοκρατία, όταν είχε αναλάβει την πώληση της ΔΕΣΦΑ στους </w:t>
      </w:r>
      <w:proofErr w:type="spellStart"/>
      <w:r>
        <w:rPr>
          <w:rFonts w:eastAsia="Times New Roman" w:cs="Times New Roman"/>
          <w:szCs w:val="24"/>
        </w:rPr>
        <w:t>Αζέρους</w:t>
      </w:r>
      <w:proofErr w:type="spellEnd"/>
      <w:r>
        <w:rPr>
          <w:rFonts w:eastAsia="Times New Roman" w:cs="Times New Roman"/>
          <w:szCs w:val="24"/>
        </w:rPr>
        <w:t xml:space="preserve"> είχε παραχωρήσει μέσα σε αυτή την πώληση –το είχα πει και στις </w:t>
      </w:r>
      <w:r>
        <w:rPr>
          <w:rFonts w:eastAsia="Times New Roman" w:cs="Times New Roman"/>
          <w:szCs w:val="24"/>
        </w:rPr>
        <w:t>ε</w:t>
      </w:r>
      <w:r>
        <w:rPr>
          <w:rFonts w:eastAsia="Times New Roman" w:cs="Times New Roman"/>
          <w:szCs w:val="24"/>
        </w:rPr>
        <w:t>πι</w:t>
      </w:r>
      <w:r>
        <w:rPr>
          <w:rFonts w:eastAsia="Times New Roman" w:cs="Times New Roman"/>
          <w:szCs w:val="24"/>
        </w:rPr>
        <w:t xml:space="preserve">τροπές- και όλες τις μελλοντικές υποδομές που θα προκύψουν. </w:t>
      </w:r>
    </w:p>
    <w:p w14:paraId="02B3136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Επίσης, ακούσαμε για το ΤΑΙΠΕΔ, αλλά δεν πήραμε μια απάντηση. Ξέρουμε πάρα πολύ καλά, όπως ανέφερα πριν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το ΤΑΙΠΕΔ είχε αυτούς τους τίτλους που ανέφερα, δηλαδή εβδομήντα π</w:t>
      </w:r>
      <w:r>
        <w:rPr>
          <w:rFonts w:eastAsia="Times New Roman" w:cs="Times New Roman"/>
          <w:szCs w:val="24"/>
        </w:rPr>
        <w:t xml:space="preserve">έντε χιλιάδες πεντακόσιους. Από αυτούς, μόνο οι </w:t>
      </w:r>
      <w:proofErr w:type="spellStart"/>
      <w:r>
        <w:rPr>
          <w:rFonts w:eastAsia="Times New Roman" w:cs="Times New Roman"/>
          <w:szCs w:val="24"/>
        </w:rPr>
        <w:t>εξίμισι</w:t>
      </w:r>
      <w:proofErr w:type="spellEnd"/>
      <w:r>
        <w:rPr>
          <w:rFonts w:eastAsia="Times New Roman" w:cs="Times New Roman"/>
          <w:szCs w:val="24"/>
        </w:rPr>
        <w:t xml:space="preserve"> χιλιάδες είχαν καθαρά χαρτιά, γνωρίζανε πόσα στρέμματα είναι και πού είναι τα κτήρια και η Κυβέρνηση έρχεται σήμερα και θέλει να τελειώσει τους δασικούς χάρτες. </w:t>
      </w:r>
    </w:p>
    <w:p w14:paraId="02B3136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Υπάρχουν πάρα πολλές εκκρεμότητες. Δυσ</w:t>
      </w:r>
      <w:r>
        <w:rPr>
          <w:rFonts w:eastAsia="Times New Roman" w:cs="Times New Roman"/>
          <w:szCs w:val="24"/>
        </w:rPr>
        <w:t xml:space="preserve">τυχώς, ό,τι έχει κάνει σήμερα η </w:t>
      </w:r>
      <w:r>
        <w:rPr>
          <w:rFonts w:eastAsia="Times New Roman" w:cs="Times New Roman"/>
          <w:szCs w:val="24"/>
        </w:rPr>
        <w:t>σ</w:t>
      </w:r>
      <w:r>
        <w:rPr>
          <w:rFonts w:eastAsia="Times New Roman" w:cs="Times New Roman"/>
          <w:szCs w:val="24"/>
        </w:rPr>
        <w:t xml:space="preserve">υγκυβέρνηση είναι σε τελείως λάθος κατεύθυνση. </w:t>
      </w:r>
    </w:p>
    <w:p w14:paraId="02B31369"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Ένας από τους επιπλέον λόγους που η Χρυσή Αυγή θα καταψηφίσει τη σημερινή Κύρωση με το Αζερμπαϊτζάν είναι ότι από αυτά που γίνονται και σε διεθνές επίπεδο οι </w:t>
      </w:r>
      <w:proofErr w:type="spellStart"/>
      <w:r>
        <w:rPr>
          <w:rFonts w:eastAsia="Times New Roman" w:cs="Times New Roman"/>
          <w:szCs w:val="24"/>
        </w:rPr>
        <w:t>Αζέροι</w:t>
      </w:r>
      <w:proofErr w:type="spellEnd"/>
      <w:r>
        <w:rPr>
          <w:rFonts w:eastAsia="Times New Roman" w:cs="Times New Roman"/>
          <w:szCs w:val="24"/>
        </w:rPr>
        <w:t xml:space="preserve"> έχουν αποδ</w:t>
      </w:r>
      <w:r>
        <w:rPr>
          <w:rFonts w:eastAsia="Times New Roman" w:cs="Times New Roman"/>
          <w:szCs w:val="24"/>
        </w:rPr>
        <w:t xml:space="preserve">είξει περίτρανα το ποιους υποστηρίζουν. Και αν λάβουμε υπ’ </w:t>
      </w:r>
      <w:proofErr w:type="spellStart"/>
      <w:r>
        <w:rPr>
          <w:rFonts w:eastAsia="Times New Roman" w:cs="Times New Roman"/>
          <w:szCs w:val="24"/>
        </w:rPr>
        <w:t>όψιν</w:t>
      </w:r>
      <w:proofErr w:type="spellEnd"/>
      <w:r>
        <w:rPr>
          <w:rFonts w:eastAsia="Times New Roman" w:cs="Times New Roman"/>
          <w:szCs w:val="24"/>
        </w:rPr>
        <w:t xml:space="preserve"> μας τις δηλώσεις του «σουλτάνου» </w:t>
      </w:r>
      <w:proofErr w:type="spellStart"/>
      <w:r>
        <w:rPr>
          <w:rFonts w:eastAsia="Times New Roman" w:cs="Times New Roman"/>
          <w:szCs w:val="24"/>
        </w:rPr>
        <w:t>Ερντογάν</w:t>
      </w:r>
      <w:proofErr w:type="spellEnd"/>
      <w:r>
        <w:rPr>
          <w:rFonts w:eastAsia="Times New Roman" w:cs="Times New Roman"/>
          <w:szCs w:val="24"/>
        </w:rPr>
        <w:t xml:space="preserve"> τις τελευταίες μέρες, έχουμε κάθε λόγο –πιστέψτε μας- να καταψηφίσουμε τη συγκεκριμένη Κύρωση. </w:t>
      </w:r>
    </w:p>
    <w:p w14:paraId="02B3136A" w14:textId="77777777" w:rsidR="00A65738" w:rsidRDefault="00F8311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2B3136B" w14:textId="77777777" w:rsidR="00A65738" w:rsidRDefault="00F83115">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 κ. Λ</w:t>
      </w:r>
      <w:r>
        <w:rPr>
          <w:rFonts w:eastAsia="Times New Roman"/>
          <w:szCs w:val="24"/>
        </w:rPr>
        <w:t xml:space="preserve">αζαρίδης έχει τον λόγο. </w:t>
      </w:r>
    </w:p>
    <w:p w14:paraId="02B3136C" w14:textId="77777777" w:rsidR="00A65738" w:rsidRDefault="00F83115">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Σας ευχαριστώ, κύριε Πρόεδρε. </w:t>
      </w:r>
    </w:p>
    <w:p w14:paraId="02B3136D" w14:textId="77777777" w:rsidR="00A65738" w:rsidRDefault="00F83115">
      <w:pPr>
        <w:spacing w:after="0" w:line="600" w:lineRule="auto"/>
        <w:ind w:firstLine="720"/>
        <w:jc w:val="both"/>
        <w:rPr>
          <w:rFonts w:eastAsia="Times New Roman"/>
          <w:szCs w:val="24"/>
        </w:rPr>
      </w:pPr>
      <w:r>
        <w:rPr>
          <w:rFonts w:eastAsia="Times New Roman"/>
          <w:szCs w:val="24"/>
        </w:rPr>
        <w:t>Ήθελα, κύριε Υπουργέ, να πω το εξής: Άκουσα προηγουμένως την κουβέντα που κάναμε για τις αεροφωτογραφίες και την αναφορά στο 1945 και στο 1960. Εγώ θα έλεγα να πάρουμε και μεταγενέ</w:t>
      </w:r>
      <w:r>
        <w:rPr>
          <w:rFonts w:eastAsia="Times New Roman"/>
          <w:szCs w:val="24"/>
        </w:rPr>
        <w:t xml:space="preserve">στερες του 1960, τουλάχιστον για τις περιόδους κατά τις οποίες είχαμε αναδασμούς και διανομές γης, γιατί ξέρετε ότι και μέσα στο 1970 είχαμε διανομές. Κατά συνέπεια, θα πρέπει από </w:t>
      </w:r>
      <w:r>
        <w:rPr>
          <w:rFonts w:eastAsia="Times New Roman"/>
          <w:szCs w:val="24"/>
        </w:rPr>
        <w:lastRenderedPageBreak/>
        <w:t>αυτές τις περιόδους να αντλήσουμε στοιχεία, γιατί έχουμε αλλαγές χρήσης, έχο</w:t>
      </w:r>
      <w:r>
        <w:rPr>
          <w:rFonts w:eastAsia="Times New Roman"/>
          <w:szCs w:val="24"/>
        </w:rPr>
        <w:t xml:space="preserve">υμε αλλαγές εμφάνισης της γης. </w:t>
      </w:r>
    </w:p>
    <w:p w14:paraId="02B3136E" w14:textId="77777777" w:rsidR="00A65738" w:rsidRDefault="00F83115">
      <w:pPr>
        <w:spacing w:after="0" w:line="600" w:lineRule="auto"/>
        <w:ind w:firstLine="720"/>
        <w:jc w:val="both"/>
        <w:rPr>
          <w:rFonts w:eastAsia="Times New Roman"/>
          <w:szCs w:val="24"/>
        </w:rPr>
      </w:pPr>
      <w:r>
        <w:rPr>
          <w:rFonts w:eastAsia="Times New Roman"/>
          <w:szCs w:val="24"/>
        </w:rPr>
        <w:t xml:space="preserve">Θα ήθελα να πω κάτι άλλο τώρα. Ο ασφαλέστερος τρόπος, κύριε Υπουργέ, για να εξάγουμε συμπεράσματα, όσον αφορά την ιδιότητα, τη χρήση ενός αγροτεμαχίου, είναι, όπως είχα καταθέσει, όπως είχα πει και στην </w:t>
      </w:r>
      <w:r>
        <w:rPr>
          <w:rFonts w:eastAsia="Times New Roman"/>
          <w:szCs w:val="24"/>
        </w:rPr>
        <w:t>ε</w:t>
      </w:r>
      <w:r>
        <w:rPr>
          <w:rFonts w:eastAsia="Times New Roman"/>
          <w:szCs w:val="24"/>
        </w:rPr>
        <w:t xml:space="preserve">πιτροπή, να πάρουμε </w:t>
      </w:r>
      <w:r>
        <w:rPr>
          <w:rFonts w:eastAsia="Times New Roman"/>
          <w:szCs w:val="24"/>
        </w:rPr>
        <w:t xml:space="preserve">στοιχεία από τους κτηματολογικούς πίνακες των παλαιών κοινοτήτων, των δήμων, των τοπογραφικών υπηρεσιών, των νομαρχιών, ή των γεωργικών υπηρεσιών. Και είναι ο ασφαλέστερος τρόπος, γιατί ξέρετε ότι αυτοί οι κτηματολογικοί πίνακες </w:t>
      </w:r>
      <w:proofErr w:type="spellStart"/>
      <w:r>
        <w:rPr>
          <w:rFonts w:eastAsia="Times New Roman"/>
          <w:szCs w:val="24"/>
        </w:rPr>
        <w:t>συνετάγησαν</w:t>
      </w:r>
      <w:proofErr w:type="spellEnd"/>
      <w:r>
        <w:rPr>
          <w:rFonts w:eastAsia="Times New Roman"/>
          <w:szCs w:val="24"/>
        </w:rPr>
        <w:t xml:space="preserve"> σε ανύποπτο χρό</w:t>
      </w:r>
      <w:r>
        <w:rPr>
          <w:rFonts w:eastAsia="Times New Roman"/>
          <w:szCs w:val="24"/>
        </w:rPr>
        <w:t xml:space="preserve">νο, δηλαδή </w:t>
      </w:r>
      <w:proofErr w:type="spellStart"/>
      <w:r>
        <w:rPr>
          <w:rFonts w:eastAsia="Times New Roman"/>
          <w:szCs w:val="24"/>
        </w:rPr>
        <w:t>συνετάγησαν</w:t>
      </w:r>
      <w:proofErr w:type="spellEnd"/>
      <w:r>
        <w:rPr>
          <w:rFonts w:eastAsia="Times New Roman"/>
          <w:szCs w:val="24"/>
        </w:rPr>
        <w:t xml:space="preserve"> σε περιόδους κατά τις οποίες κανείς δεν θα είχε οποιονδήποτε λόγο να μην παρουσιάσει ειλικρινή στοιχεία εκεί. </w:t>
      </w:r>
    </w:p>
    <w:p w14:paraId="02B3136F" w14:textId="77777777" w:rsidR="00A65738" w:rsidRDefault="00F83115">
      <w:pPr>
        <w:spacing w:after="0" w:line="600" w:lineRule="auto"/>
        <w:ind w:firstLine="720"/>
        <w:jc w:val="both"/>
        <w:rPr>
          <w:rFonts w:eastAsia="Times New Roman"/>
          <w:szCs w:val="24"/>
        </w:rPr>
      </w:pPr>
      <w:r>
        <w:rPr>
          <w:rFonts w:eastAsia="Times New Roman"/>
          <w:szCs w:val="24"/>
        </w:rPr>
        <w:t xml:space="preserve">Επίσης, κάτι άλλο: Όσον αφορά το 20%, που είπα προηγουμένως ότι είναι μόνο το 20% διαθέσιμη για καλλιέργεια επιφάνεια γης </w:t>
      </w:r>
      <w:r>
        <w:rPr>
          <w:rFonts w:eastAsia="Times New Roman"/>
          <w:szCs w:val="24"/>
        </w:rPr>
        <w:t>από το σύνολο της επιφάνειας της Ελλάδας, είναι πραγματικά παθογένεια. Δηλαδή, αυτό το παρουσίασα ως στοιχείο, για να καταλάβουμε ότι κάτι δεν πάει καλά. Και απευθύνομαι σε κάποιους συναδέλφους για να πω ότι δεν είναι έλλειψη ευαισθησίας, είναι αντιθέτως ε</w:t>
      </w:r>
      <w:r>
        <w:rPr>
          <w:rFonts w:eastAsia="Times New Roman"/>
          <w:szCs w:val="24"/>
        </w:rPr>
        <w:t xml:space="preserve">υαισθησία. Είμαστε ευαίσθητοι όλοι </w:t>
      </w:r>
      <w:r>
        <w:rPr>
          <w:rFonts w:eastAsia="Times New Roman"/>
          <w:szCs w:val="24"/>
        </w:rPr>
        <w:lastRenderedPageBreak/>
        <w:t xml:space="preserve">μας απέναντι στην προστασία των δασών, αλλά είμαστε και ευαίσθητοι στην προστασία της ιδιοκτησίας. </w:t>
      </w:r>
    </w:p>
    <w:p w14:paraId="02B3137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2B31371" w14:textId="77777777" w:rsidR="00A65738" w:rsidRDefault="00F83115">
      <w:pPr>
        <w:spacing w:after="0" w:line="600" w:lineRule="auto"/>
        <w:ind w:firstLine="720"/>
        <w:jc w:val="both"/>
        <w:rPr>
          <w:rFonts w:eastAsia="Times New Roman"/>
          <w:szCs w:val="24"/>
        </w:rPr>
      </w:pPr>
      <w:r>
        <w:rPr>
          <w:rFonts w:eastAsia="Times New Roman"/>
          <w:szCs w:val="24"/>
        </w:rPr>
        <w:t xml:space="preserve"> Και εδώ θα κλείσω τώρα, κύριε Υπουργ</w:t>
      </w:r>
      <w:r>
        <w:rPr>
          <w:rFonts w:eastAsia="Times New Roman"/>
          <w:szCs w:val="24"/>
        </w:rPr>
        <w:t xml:space="preserve">έ. </w:t>
      </w:r>
    </w:p>
    <w:p w14:paraId="02B31372" w14:textId="77777777" w:rsidR="00A65738" w:rsidRDefault="00F83115">
      <w:pPr>
        <w:spacing w:after="0" w:line="600" w:lineRule="auto"/>
        <w:ind w:firstLine="720"/>
        <w:jc w:val="both"/>
        <w:rPr>
          <w:rFonts w:eastAsia="Times New Roman"/>
          <w:szCs w:val="24"/>
        </w:rPr>
      </w:pPr>
      <w:r>
        <w:rPr>
          <w:rFonts w:eastAsia="Times New Roman"/>
          <w:szCs w:val="24"/>
        </w:rPr>
        <w:t xml:space="preserve">Για να αντιληφθούν οι συνάδελφοι την ασάφεια κάτω από την οποία λειτουργούσε όλο το σύστημα όλα αυτά τα χρόνια –γιατί είπα και προηγουμένως ότι αυτό δεν είναι ένα πρόβλημα της παρούσης Κυβερνήσεως, είναι από τα προβλήματα που μας έρχονται από το </w:t>
      </w:r>
      <w:r>
        <w:rPr>
          <w:rFonts w:eastAsia="Times New Roman"/>
          <w:szCs w:val="24"/>
        </w:rPr>
        <w:t xml:space="preserve">παρελθόν- θα σας διαβάσω σε μισό λεπτό τον ορισμό, πώς χαρακτηριζόταν στον ν.998/1979 μια έκταση ως δασική: «Ως δασική </w:t>
      </w:r>
      <w:proofErr w:type="spellStart"/>
      <w:r>
        <w:rPr>
          <w:rFonts w:eastAsia="Times New Roman"/>
          <w:szCs w:val="24"/>
        </w:rPr>
        <w:t>έκτασις</w:t>
      </w:r>
      <w:proofErr w:type="spellEnd"/>
      <w:r>
        <w:rPr>
          <w:rFonts w:eastAsia="Times New Roman"/>
          <w:szCs w:val="24"/>
        </w:rPr>
        <w:t xml:space="preserve"> νοείται πάσα </w:t>
      </w:r>
      <w:proofErr w:type="spellStart"/>
      <w:r>
        <w:rPr>
          <w:rFonts w:eastAsia="Times New Roman"/>
          <w:szCs w:val="24"/>
        </w:rPr>
        <w:t>έκτασις</w:t>
      </w:r>
      <w:proofErr w:type="spellEnd"/>
      <w:r>
        <w:rPr>
          <w:rFonts w:eastAsia="Times New Roman"/>
          <w:szCs w:val="24"/>
        </w:rPr>
        <w:t xml:space="preserve"> της επιφανείας του εδάφους, </w:t>
      </w:r>
      <w:proofErr w:type="spellStart"/>
      <w:r>
        <w:rPr>
          <w:rFonts w:eastAsia="Times New Roman"/>
          <w:szCs w:val="24"/>
        </w:rPr>
        <w:t>καλυπτομένη</w:t>
      </w:r>
      <w:proofErr w:type="spellEnd"/>
      <w:r>
        <w:rPr>
          <w:rFonts w:eastAsia="Times New Roman"/>
          <w:szCs w:val="24"/>
        </w:rPr>
        <w:t xml:space="preserve"> από </w:t>
      </w:r>
      <w:proofErr w:type="spellStart"/>
      <w:r>
        <w:rPr>
          <w:rFonts w:eastAsia="Times New Roman"/>
          <w:szCs w:val="24"/>
        </w:rPr>
        <w:t>αραιάς</w:t>
      </w:r>
      <w:proofErr w:type="spellEnd"/>
      <w:r>
        <w:rPr>
          <w:rFonts w:eastAsia="Times New Roman"/>
          <w:szCs w:val="24"/>
        </w:rPr>
        <w:t xml:space="preserve"> ή </w:t>
      </w:r>
      <w:proofErr w:type="spellStart"/>
      <w:r>
        <w:rPr>
          <w:rFonts w:eastAsia="Times New Roman"/>
          <w:szCs w:val="24"/>
        </w:rPr>
        <w:t>πενιχράς</w:t>
      </w:r>
      <w:proofErr w:type="spellEnd"/>
      <w:r>
        <w:rPr>
          <w:rFonts w:eastAsia="Times New Roman"/>
          <w:szCs w:val="24"/>
        </w:rPr>
        <w:t xml:space="preserve">, υψηλής ή θαμνώδους </w:t>
      </w:r>
      <w:proofErr w:type="spellStart"/>
      <w:r>
        <w:rPr>
          <w:rFonts w:eastAsia="Times New Roman"/>
          <w:szCs w:val="24"/>
        </w:rPr>
        <w:t>ξηλώδους</w:t>
      </w:r>
      <w:proofErr w:type="spellEnd"/>
      <w:r>
        <w:rPr>
          <w:rFonts w:eastAsia="Times New Roman"/>
          <w:szCs w:val="24"/>
        </w:rPr>
        <w:t xml:space="preserve"> βλαστήσεως οιασδή</w:t>
      </w:r>
      <w:r>
        <w:rPr>
          <w:rFonts w:eastAsia="Times New Roman"/>
          <w:szCs w:val="24"/>
        </w:rPr>
        <w:t xml:space="preserve">ποτε διαπλάσεως και δυνάμενη να εξυπηρετήσει μίαν ή </w:t>
      </w:r>
      <w:proofErr w:type="spellStart"/>
      <w:r>
        <w:rPr>
          <w:rFonts w:eastAsia="Times New Roman"/>
          <w:szCs w:val="24"/>
        </w:rPr>
        <w:t>περισσοτέρας</w:t>
      </w:r>
      <w:proofErr w:type="spellEnd"/>
      <w:r>
        <w:rPr>
          <w:rFonts w:eastAsia="Times New Roman"/>
          <w:szCs w:val="24"/>
        </w:rPr>
        <w:t xml:space="preserve"> των προηγουμένων παραγράφων λειτουργιών». </w:t>
      </w:r>
    </w:p>
    <w:p w14:paraId="02B31373" w14:textId="77777777" w:rsidR="00A65738" w:rsidRDefault="00F83115">
      <w:pPr>
        <w:spacing w:after="0" w:line="600" w:lineRule="auto"/>
        <w:ind w:firstLine="720"/>
        <w:jc w:val="both"/>
        <w:rPr>
          <w:rFonts w:eastAsia="Times New Roman"/>
          <w:szCs w:val="24"/>
        </w:rPr>
      </w:pPr>
      <w:r>
        <w:rPr>
          <w:rFonts w:eastAsia="Times New Roman"/>
          <w:szCs w:val="24"/>
        </w:rPr>
        <w:t>Αυτός είναι ο ορισμός μιας δασικής έκτασης. Αν κανείς καταλάβει αυτόν τον ορισμό…</w:t>
      </w:r>
    </w:p>
    <w:p w14:paraId="02B31374" w14:textId="77777777" w:rsidR="00A65738" w:rsidRDefault="00F83115">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Λαζαρίδη, ολοκ</w:t>
      </w:r>
      <w:r>
        <w:rPr>
          <w:rFonts w:eastAsia="Times New Roman"/>
          <w:szCs w:val="24"/>
        </w:rPr>
        <w:t xml:space="preserve">ληρώνετε. </w:t>
      </w:r>
    </w:p>
    <w:p w14:paraId="02B31375" w14:textId="77777777" w:rsidR="00A65738" w:rsidRDefault="00F83115">
      <w:pPr>
        <w:spacing w:after="0" w:line="600" w:lineRule="auto"/>
        <w:ind w:firstLine="720"/>
        <w:jc w:val="both"/>
        <w:rPr>
          <w:rFonts w:eastAsia="Times New Roman"/>
          <w:szCs w:val="24"/>
        </w:rPr>
      </w:pPr>
      <w:r>
        <w:rPr>
          <w:rFonts w:eastAsia="Times New Roman"/>
          <w:b/>
          <w:szCs w:val="24"/>
        </w:rPr>
        <w:lastRenderedPageBreak/>
        <w:t xml:space="preserve">ΓΕΩΡΓΙΟΣ ΛΑΖΑΡΙΔΗΣ: </w:t>
      </w:r>
      <w:r>
        <w:rPr>
          <w:rFonts w:eastAsia="Times New Roman"/>
          <w:szCs w:val="24"/>
        </w:rPr>
        <w:t xml:space="preserve">Και εδώ κλείνω, κύριε Πρόεδρε. </w:t>
      </w:r>
    </w:p>
    <w:p w14:paraId="02B31376" w14:textId="77777777" w:rsidR="00A65738" w:rsidRDefault="00F83115">
      <w:pPr>
        <w:spacing w:after="0" w:line="600" w:lineRule="auto"/>
        <w:ind w:firstLine="720"/>
        <w:jc w:val="both"/>
        <w:rPr>
          <w:rFonts w:eastAsia="Times New Roman"/>
          <w:szCs w:val="24"/>
        </w:rPr>
      </w:pPr>
      <w:r>
        <w:rPr>
          <w:rFonts w:eastAsia="Times New Roman"/>
          <w:szCs w:val="24"/>
        </w:rPr>
        <w:t>Άκουσα προηγουμένως από κάποιους συναδέλφους από την Αντιπολίτευση να μιλούν για επιχειρηματικότητα. Την επιχειρηματικότητα στην πατρίδα μας τη «σκότωσαν» τα δικά τους κόμματα. Διακόσιες πενήντ</w:t>
      </w:r>
      <w:r>
        <w:rPr>
          <w:rFonts w:eastAsia="Times New Roman"/>
          <w:szCs w:val="24"/>
        </w:rPr>
        <w:t xml:space="preserve">α δύο χιλιάδες επιχειρήσεις έκλεισαν. Όλα αυτά εδώ τα μικρά μαγαζιά που βλέπουμε κλειστά έξω τα έκλεισαν οι δικές τους κυβερνήσεις. Δεν τα έκλεισε αυτή η Κυβέρνηση. Επομένως, πρέπει να είναι πιο προσεκτικοί. </w:t>
      </w:r>
    </w:p>
    <w:p w14:paraId="02B31377" w14:textId="77777777" w:rsidR="00A65738" w:rsidRDefault="00F83115">
      <w:pPr>
        <w:spacing w:after="0" w:line="600" w:lineRule="auto"/>
        <w:ind w:firstLine="720"/>
        <w:jc w:val="both"/>
        <w:rPr>
          <w:rFonts w:eastAsia="Times New Roman"/>
          <w:szCs w:val="24"/>
        </w:rPr>
      </w:pPr>
      <w:r>
        <w:rPr>
          <w:rFonts w:eastAsia="Times New Roman"/>
          <w:szCs w:val="24"/>
        </w:rPr>
        <w:t xml:space="preserve">Σας ευχαριστώ. </w:t>
      </w:r>
    </w:p>
    <w:p w14:paraId="02B31378" w14:textId="77777777" w:rsidR="00A65738" w:rsidRDefault="00F83115">
      <w:pPr>
        <w:spacing w:after="0" w:line="600" w:lineRule="auto"/>
        <w:ind w:firstLine="720"/>
        <w:jc w:val="both"/>
        <w:rPr>
          <w:rFonts w:eastAsia="Times New Roman"/>
          <w:szCs w:val="24"/>
        </w:rPr>
      </w:pPr>
      <w:r>
        <w:rPr>
          <w:rFonts w:eastAsia="Times New Roman"/>
          <w:b/>
          <w:szCs w:val="24"/>
        </w:rPr>
        <w:t>ΠΡΟΕΔΡΕΥΩΝ (Δημήτριος Κρεμαστιν</w:t>
      </w:r>
      <w:r>
        <w:rPr>
          <w:rFonts w:eastAsia="Times New Roman"/>
          <w:b/>
          <w:szCs w:val="24"/>
        </w:rPr>
        <w:t xml:space="preserve">ός): </w:t>
      </w:r>
      <w:r>
        <w:rPr>
          <w:rFonts w:eastAsia="Times New Roman"/>
          <w:szCs w:val="24"/>
        </w:rPr>
        <w:t xml:space="preserve">Και εμείς ευχαριστούμε. </w:t>
      </w:r>
    </w:p>
    <w:p w14:paraId="02B31379" w14:textId="77777777" w:rsidR="00A65738" w:rsidRDefault="00F83115">
      <w:pPr>
        <w:spacing w:after="0" w:line="600" w:lineRule="auto"/>
        <w:ind w:firstLine="720"/>
        <w:jc w:val="both"/>
        <w:rPr>
          <w:rFonts w:eastAsia="Times New Roman"/>
          <w:szCs w:val="24"/>
        </w:rPr>
      </w:pPr>
      <w:r>
        <w:rPr>
          <w:rFonts w:eastAsia="Times New Roman"/>
          <w:szCs w:val="24"/>
        </w:rPr>
        <w:t xml:space="preserve">Ορίστε, κύριε Γεωργιάδη, έχετε τον λόγο. Κάνω παράκληση να τηρήσετε τον χρόνο. </w:t>
      </w:r>
    </w:p>
    <w:p w14:paraId="02B3137A" w14:textId="77777777" w:rsidR="00A65738" w:rsidRDefault="00F83115">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 xml:space="preserve">Ευχαριστώ, κύριε Πρόεδρε. Θα είμαι σύντομος και εγώ με τη σειρά μου. </w:t>
      </w:r>
    </w:p>
    <w:p w14:paraId="02B3137B" w14:textId="77777777" w:rsidR="00A65738" w:rsidRDefault="00F83115">
      <w:pPr>
        <w:spacing w:after="0" w:line="600" w:lineRule="auto"/>
        <w:ind w:firstLine="720"/>
        <w:jc w:val="both"/>
        <w:rPr>
          <w:rFonts w:eastAsia="Times New Roman"/>
          <w:szCs w:val="24"/>
        </w:rPr>
      </w:pPr>
      <w:r>
        <w:rPr>
          <w:rFonts w:eastAsia="Times New Roman"/>
          <w:szCs w:val="24"/>
        </w:rPr>
        <w:t>Θα ξεκινήσω λίγο με το θέμα που είπε ο κύριος Υπουργός όσ</w:t>
      </w:r>
      <w:r>
        <w:rPr>
          <w:rFonts w:eastAsia="Times New Roman"/>
          <w:szCs w:val="24"/>
        </w:rPr>
        <w:t xml:space="preserve">ον αφορά το ότι ακολουθήσαμε τον Κανονισμό της Βουλής. Και αναφέρομαι στο άρθρο 112 του Κανονισμού της Βουλής, ο </w:t>
      </w:r>
      <w:r>
        <w:rPr>
          <w:rFonts w:eastAsia="Times New Roman"/>
          <w:szCs w:val="24"/>
        </w:rPr>
        <w:lastRenderedPageBreak/>
        <w:t>οποίος αναφέρει: «Νομοσχέδια και προτάσεις νόμων για κύρωση διεθνών συνθηκών ή συμβάσεων: Η Βουλή εγκρίνει ή απορρίπτει τα νομοσχέδια και τις π</w:t>
      </w:r>
      <w:r>
        <w:rPr>
          <w:rFonts w:eastAsia="Times New Roman"/>
          <w:szCs w:val="24"/>
        </w:rPr>
        <w:t>ροτάσεις νόμων που κυρώνουν διεθνείς συμβάσεις ή διεθνείς συμβάσεις χωρίς μεταβολές του περιεχομένου των συνθηκών και συμβάσεων». Σε κα</w:t>
      </w:r>
      <w:r>
        <w:rPr>
          <w:rFonts w:eastAsia="Times New Roman"/>
          <w:szCs w:val="24"/>
        </w:rPr>
        <w:t>μ</w:t>
      </w:r>
      <w:r>
        <w:rPr>
          <w:rFonts w:eastAsia="Times New Roman"/>
          <w:szCs w:val="24"/>
        </w:rPr>
        <w:t>μία των περιπτώσεων δεν συζητάμε για τροπολογίες ενσωματωμένες μέσα στις συμβάσεις. Άρα, ο Κανονισμός της Βουλής δεν τηρ</w:t>
      </w:r>
      <w:r>
        <w:rPr>
          <w:rFonts w:eastAsia="Times New Roman"/>
          <w:szCs w:val="24"/>
        </w:rPr>
        <w:t xml:space="preserve">ήθηκε σε αυτό το επίπεδο. </w:t>
      </w:r>
    </w:p>
    <w:p w14:paraId="02B3137C" w14:textId="77777777" w:rsidR="00A65738" w:rsidRDefault="00F83115">
      <w:pPr>
        <w:spacing w:after="0" w:line="600" w:lineRule="auto"/>
        <w:ind w:firstLine="720"/>
        <w:jc w:val="both"/>
        <w:rPr>
          <w:rFonts w:eastAsia="Times New Roman" w:cs="Times New Roman"/>
          <w:szCs w:val="24"/>
        </w:rPr>
      </w:pPr>
      <w:r>
        <w:rPr>
          <w:rFonts w:eastAsia="Times New Roman"/>
          <w:szCs w:val="24"/>
        </w:rPr>
        <w:t>Και θα ήθελα να σας ρωτήσω, κύριε Υπουργέ, εφόσον έχετε σκοπό και έχετε δεσμευθεί –και προς τιμήν σας- ότι θα ακολουθήσει ολοκληρωμένο σχέδιο νόμου, όσον αφορά τους δασικούς χάρτες, γιατί δεν φέρατε μόνο την παράταση, που στην ου</w:t>
      </w:r>
      <w:r>
        <w:rPr>
          <w:rFonts w:eastAsia="Times New Roman"/>
          <w:szCs w:val="24"/>
        </w:rPr>
        <w:t xml:space="preserve">σία αυτό είναι το ουσιαστικό που καλούμαστε να ψηφίσουμε σήμερα. </w:t>
      </w:r>
    </w:p>
    <w:p w14:paraId="02B3137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Μπορούσατε να φέρετε μόνο την παράταση. Δεν θα γινόταν όλο αυτό –συγγνώμη για την έκφραση- το λαϊκό πανηγύρι από όλη την Αντιπολίτευση. Σε μία κύρωση να καθόμαστε να συζητάμε κάτι το οποίο θ</w:t>
      </w:r>
      <w:r>
        <w:rPr>
          <w:rFonts w:eastAsia="Times New Roman" w:cs="Times New Roman"/>
          <w:szCs w:val="24"/>
        </w:rPr>
        <w:t xml:space="preserve">α έπρεπε να έχει τελειώσει μέσα σε είκοσι λεπτά. </w:t>
      </w:r>
    </w:p>
    <w:p w14:paraId="02B3137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αναφέρθηκε ότι τα φέρνετε δωρεάν. Συμφωνώ. Δωρεάν αναρτώνται οι χάρτες. Οι Έλληνες πολίτες, όμως, θα πληρώσουν το όλο τέλος και την όλη διαδικασία για τις αντιρρήσεις που θα εγείρουν όσοι θέλουν να </w:t>
      </w:r>
      <w:r>
        <w:rPr>
          <w:rFonts w:eastAsia="Times New Roman" w:cs="Times New Roman"/>
          <w:szCs w:val="24"/>
        </w:rPr>
        <w:t xml:space="preserve">αμφισβητήσουν δασικούς χάρτες. </w:t>
      </w:r>
    </w:p>
    <w:p w14:paraId="02B3137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Προχωρώ τώρα στο κομμάτι της διαπραγμάτευσης, γιατί θα ήθελα και εγώ με τη σειρά μου να πω δύο σχόλια. </w:t>
      </w:r>
    </w:p>
    <w:p w14:paraId="02B3138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Μιλάμε για αέναη διαπραγμάτευση. Πολύ φοβάμαι –και συγγνώμη για την έκφραση που θα πω- ότι η «</w:t>
      </w:r>
      <w:proofErr w:type="spellStart"/>
      <w:r>
        <w:rPr>
          <w:rFonts w:eastAsia="Times New Roman" w:cs="Times New Roman"/>
          <w:szCs w:val="24"/>
        </w:rPr>
        <w:t>Βαρουφακειάδα</w:t>
      </w:r>
      <w:proofErr w:type="spellEnd"/>
      <w:r>
        <w:rPr>
          <w:rFonts w:eastAsia="Times New Roman" w:cs="Times New Roman"/>
          <w:szCs w:val="24"/>
        </w:rPr>
        <w:t>» που ζήσαμε,</w:t>
      </w:r>
      <w:r>
        <w:rPr>
          <w:rFonts w:eastAsia="Times New Roman" w:cs="Times New Roman"/>
          <w:szCs w:val="24"/>
        </w:rPr>
        <w:t xml:space="preserve"> ήταν ένα αυτοτελές επεισόδιο και το παρακολουθούμε να γίνεται </w:t>
      </w:r>
      <w:r>
        <w:rPr>
          <w:rFonts w:eastAsia="Times New Roman" w:cs="Times New Roman"/>
          <w:szCs w:val="24"/>
          <w:lang w:val="en-US"/>
        </w:rPr>
        <w:t>sequel</w:t>
      </w:r>
      <w:r>
        <w:rPr>
          <w:rFonts w:eastAsia="Times New Roman" w:cs="Times New Roman"/>
          <w:szCs w:val="24"/>
        </w:rPr>
        <w:t xml:space="preserve"> και αυτήν τη στιγμή περνάμε στο δεύτερο μέρος σε αντίστοιχη χρονική περίοδο μετά από δύο χρόνια. </w:t>
      </w:r>
    </w:p>
    <w:p w14:paraId="02B3138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Καλό θα ήταν η Κυβέρνηση να σταματήσει να κωλυσιεργεί, να φωνάξει όλους τους πολιτικούς </w:t>
      </w:r>
      <w:r>
        <w:rPr>
          <w:rFonts w:eastAsia="Times New Roman" w:cs="Times New Roman"/>
          <w:szCs w:val="24"/>
        </w:rPr>
        <w:t>αρχηγούς και να τους πει την αλήθεια, όπως επίσης πρέπει να πει την αλήθεια και στον ελληνικό λαό, περί τίνος διαπραγματεύεται, ποια είναι τα μέτρα και ποια τα αντίμετρα, τα οποία θα φέρει και θα ζητήσει από εμάς να ψηφίσουμε. Τι ζητάτε να ψηφίσουμε; Ζητάτ</w:t>
      </w:r>
      <w:r>
        <w:rPr>
          <w:rFonts w:eastAsia="Times New Roman" w:cs="Times New Roman"/>
          <w:szCs w:val="24"/>
        </w:rPr>
        <w:t>ε συναίνεση α λα καρτ αυτήν τη στιγμή, να φέρετε ό,τι θέλετε χωρίς να έχετε ενημερώσει πριν κανέναν πολιτικό αρχηγό.</w:t>
      </w:r>
    </w:p>
    <w:p w14:paraId="02B3138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 Νέα Δημοκρατία και το ΠΑΣΟΚ, που είναι οι υπαίτιοι της  πτώχευσης της χώρας σε πάρα πολύ μεγάλο βαθμό -για να μην λέμε ότι στ</w:t>
      </w:r>
      <w:r>
        <w:rPr>
          <w:rFonts w:eastAsia="Times New Roman" w:cs="Times New Roman"/>
          <w:szCs w:val="24"/>
        </w:rPr>
        <w:t>α δύο χρόνια που κυβερνά ο ΣΥΡΙΖΑ τα έχει καταστρέψει όλα-, ας σταματήσουν να κρύβονται, ας αναλάβουν και εκείνοι τις ευθύνες τους και να μην κάνουν μόνο αντιπολίτευση.</w:t>
      </w:r>
    </w:p>
    <w:p w14:paraId="02B3138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2B3138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η κ. Καρακώστα για </w:t>
      </w:r>
      <w:r>
        <w:rPr>
          <w:rFonts w:eastAsia="Times New Roman" w:cs="Times New Roman"/>
          <w:szCs w:val="24"/>
        </w:rPr>
        <w:t>δύο λεπτά.</w:t>
      </w:r>
    </w:p>
    <w:p w14:paraId="02B3138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Σήμερα επί της ουσίας ήρθαμε να συζητήσουμε δύο πολύ σοβαρά και ουσιαστικά θέματα. Δεν κατάλαβα γιατί μιλήσαμε για όλα τα άλλα, εκτός από αυτά, όπως θα οφείλαμε.</w:t>
      </w:r>
    </w:p>
    <w:p w14:paraId="02B3138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Ψηφίζουμε, λοιπόν, σήμερα για μία εξαιρετική συνεργασία </w:t>
      </w:r>
      <w:r>
        <w:rPr>
          <w:rFonts w:eastAsia="Times New Roman" w:cs="Times New Roman"/>
          <w:szCs w:val="24"/>
        </w:rPr>
        <w:t>ανάμεσα στο δικό μας Υπουργείο Περιβάλλοντος και το Υπουργείο Βιομηχανίας και Ενέργειας του Αζερμπαϊτζάν. Έχει πάρα πολύ μεγάλη σημασία γιατί μας οδηγεί στην ανάπτυξη των ανανεώσιμων πηγών ενέργειας, που είναι ένα πολύ μεγάλο και ουσιαστικό κομμάτι όχι μόν</w:t>
      </w:r>
      <w:r>
        <w:rPr>
          <w:rFonts w:eastAsia="Times New Roman" w:cs="Times New Roman"/>
          <w:szCs w:val="24"/>
        </w:rPr>
        <w:t xml:space="preserve">ο για τη χώρα μας, αλλά για ολόκληρο </w:t>
      </w:r>
      <w:r>
        <w:rPr>
          <w:rFonts w:eastAsia="Times New Roman" w:cs="Times New Roman"/>
          <w:szCs w:val="24"/>
        </w:rPr>
        <w:lastRenderedPageBreak/>
        <w:t>τον κόσμο, προκειμένου να αλλάξουμε πραγματικά πορεία σε αυτόν τον τομέα.</w:t>
      </w:r>
    </w:p>
    <w:p w14:paraId="02B3138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Έρχονται, όμως, και ουσιαστικές τροπολογίες για τους δασικούς χάρτες. Τόνισα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την αξία τους.</w:t>
      </w:r>
    </w:p>
    <w:p w14:paraId="02B3138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 Χαίρομαι για την τοποθέτηση του </w:t>
      </w:r>
      <w:r>
        <w:rPr>
          <w:rFonts w:eastAsia="Times New Roman" w:cs="Times New Roman"/>
          <w:szCs w:val="24"/>
        </w:rPr>
        <w:t>κ. Σκρέκα στη δευτερολογία του, που με μια φράση είπε: Εντάξει, καλά το πάμε. Όπου βρίσκουμε κάποια πράγματα, που πιθανώς δεν είναι σωστά, να τα διορθώσουμε και να βοηθήσουμε όλοι μαζί.</w:t>
      </w:r>
    </w:p>
    <w:p w14:paraId="02B3138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 Δεν καταλαβαίνω, όμως, πραγματικά τον κ. Μανιάτη, ο οποίος πέφτει σε </w:t>
      </w:r>
      <w:r>
        <w:rPr>
          <w:rFonts w:eastAsia="Times New Roman" w:cs="Times New Roman"/>
          <w:szCs w:val="24"/>
        </w:rPr>
        <w:t>παγίδες. Ήρθε, λοιπόν, και μας είπε αθροίσματα: τόσα στρέμματα εδώ, τόσα στρέμματα εκεί. Εάν τα προσέθετε, το σύνολο δεν θα ήταν πάνω από το 1% της γης της Ελλάδας. Άρα είναι πολύ μικρή δουλειά για τα τόσα χρόνια διακυβέρνησης. Και λέει με τόση έμφαση: Έχε</w:t>
      </w:r>
      <w:r>
        <w:rPr>
          <w:rFonts w:eastAsia="Times New Roman" w:cs="Times New Roman"/>
          <w:szCs w:val="24"/>
        </w:rPr>
        <w:t xml:space="preserve">τε είκοσι τέσσερις μήνες στην κυβέρνηση! Ποτέ δεν σκέφτηκε ότι το κόμμα του ήταν σαράντα χρόνια στην κυβέρνηση και δεν έκανε τίποτα. </w:t>
      </w:r>
    </w:p>
    <w:p w14:paraId="02B3138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Και επειδή φέρνει παραδείγματα και του αρέσουν, θα του πω ότι  το 2002 αναρτήθηκε δασικός χάρτης στην περιοχή της ΜΑΡΚΟ, μ</w:t>
      </w:r>
      <w:r>
        <w:rPr>
          <w:rFonts w:eastAsia="Times New Roman" w:cs="Times New Roman"/>
          <w:szCs w:val="24"/>
        </w:rPr>
        <w:t xml:space="preserve">ια παραγωγική περιοχή της Αττικής –όλα τα αμπέλια και η παραγωγή κρασιού- και υπήρχαν διακόσιες ενστάσεις. Από </w:t>
      </w:r>
      <w:r>
        <w:rPr>
          <w:rFonts w:eastAsia="Times New Roman" w:cs="Times New Roman"/>
          <w:szCs w:val="24"/>
        </w:rPr>
        <w:lastRenderedPageBreak/>
        <w:t xml:space="preserve">το 2002 έως το 2014, που ήταν Κυβέρνηση, δεν εκδικάστηκαν αυτές οι μόνον διακόσιες ενστάσεις. </w:t>
      </w:r>
    </w:p>
    <w:p w14:paraId="02B3138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Εμείς, όμως, μέσα σε αυτά τα τόσα πολλά χρόνια –τα</w:t>
      </w:r>
      <w:r>
        <w:rPr>
          <w:rFonts w:eastAsia="Times New Roman" w:cs="Times New Roman"/>
          <w:szCs w:val="24"/>
        </w:rPr>
        <w:t xml:space="preserve"> δύο δηλαδή!- καταφέραμε και λύσαμε το πρόβλημά τους. Εκδικάστηκαν οι ενστάσεις. Ένας αμπελοκαλλιεργητής, που ήθελε να κάνει ένα οινοποιείο, επί δώδεκα χρόνια δεν μπορούσε. Περίμενε εμάς να λύσουμε αυτό το ζήτημα. Δεν τα σκέφτηκε ποτέ αυτά ο κ. Μανιάτης. Α</w:t>
      </w:r>
      <w:r>
        <w:rPr>
          <w:rFonts w:eastAsia="Times New Roman" w:cs="Times New Roman"/>
          <w:szCs w:val="24"/>
        </w:rPr>
        <w:t xml:space="preserve">πορώ πώς βρίσκει το θράσος να φέρνει παραδείγματα, που ο κόσμος τα υφίσταται και εμείς ερχόμαστε να λύσουμε τα προβλήματα. </w:t>
      </w:r>
    </w:p>
    <w:p w14:paraId="02B3138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Δεν θέλω να πω τίποτε άλλο, παρά μόνο να απευθυνθώ στις Ελληνίδες και τους Έλληνες που πρέπει να καταλάβουν ότι σε αυτή τη χώρα αν δ</w:t>
      </w:r>
      <w:r>
        <w:rPr>
          <w:rFonts w:eastAsia="Times New Roman" w:cs="Times New Roman"/>
          <w:szCs w:val="24"/>
        </w:rPr>
        <w:t>εν έχουμε υπόβαθρο, δεν θα έχουμε ποτέ ανάπτυξη. Γι’ αυτό πρέπει οι πολίτες να βοηθήσουν πολύ σε ό,τι πραγματικά ουσιαστικό γίνεται σήμερα σ’ αυτή τη χώρα. Χαίρομαι που θα ψηφίσουμε αυτό το κομμάτι αρκετοί συνάδελφοι.</w:t>
      </w:r>
    </w:p>
    <w:p w14:paraId="02B3138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2B3138E"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κύριος Υπουργός, με τον οποίο κλείνουμε τη συνεδρίαση, γιατί έχουμε φτάσει σε μία ατέρμονα συζήτηση.</w:t>
      </w:r>
    </w:p>
    <w:p w14:paraId="02B3138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Πόσο χρόνο θέλετε, κύριε </w:t>
      </w:r>
      <w:proofErr w:type="spellStart"/>
      <w:r>
        <w:rPr>
          <w:rFonts w:eastAsia="Times New Roman" w:cs="Times New Roman"/>
          <w:szCs w:val="24"/>
        </w:rPr>
        <w:t>Φάμελλε</w:t>
      </w:r>
      <w:proofErr w:type="spellEnd"/>
      <w:r>
        <w:rPr>
          <w:rFonts w:eastAsia="Times New Roman" w:cs="Times New Roman"/>
          <w:szCs w:val="24"/>
        </w:rPr>
        <w:t xml:space="preserve">; </w:t>
      </w:r>
    </w:p>
    <w:p w14:paraId="02B3139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b/>
          <w:szCs w:val="24"/>
        </w:rPr>
        <w:t>:</w:t>
      </w:r>
      <w:r>
        <w:rPr>
          <w:rFonts w:eastAsia="Times New Roman" w:cs="Times New Roman"/>
          <w:szCs w:val="24"/>
        </w:rPr>
        <w:t xml:space="preserve"> Ένα πεντάλεπτο, κύριε Πρόεδρε. </w:t>
      </w:r>
    </w:p>
    <w:p w14:paraId="02B3139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κύριε Πρόεδρε, επιτρέψτε μου να υπενθυμίσω ότι στην </w:t>
      </w:r>
      <w:r>
        <w:rPr>
          <w:rFonts w:eastAsia="Times New Roman" w:cs="Times New Roman"/>
          <w:szCs w:val="24"/>
        </w:rPr>
        <w:t>ε</w:t>
      </w:r>
      <w:r>
        <w:rPr>
          <w:rFonts w:eastAsia="Times New Roman" w:cs="Times New Roman"/>
          <w:szCs w:val="24"/>
        </w:rPr>
        <w:t>πιτροπή ζήτησα να προστεθεί στον τίτλο του νομοσχεδίου η φράση «και άλλες διατάξεις», για τυπικούς λόγους. Δεν ξέρω αν έχει περάσει στο «σπλάχνο», αν είμαστε</w:t>
      </w:r>
      <w:r>
        <w:rPr>
          <w:rFonts w:eastAsia="Times New Roman" w:cs="Times New Roman"/>
          <w:szCs w:val="24"/>
        </w:rPr>
        <w:t xml:space="preserve"> εντάξει.</w:t>
      </w:r>
    </w:p>
    <w:p w14:paraId="02B3139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Δεύτερον, επειδή δεν ακούστηκε, θέλω να πω εκ μέρους της Κυβέρνησης ότι εκφράζουμε την αλληλεγγύη μας στο βρετανικό λαό για την τυφλή επίθεση που έγινε σήμερα στο κέντρο του Λονδίνου, όπως οφείλουμε.</w:t>
      </w:r>
    </w:p>
    <w:p w14:paraId="02B3139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θέλω να πω ότι σήμερα είναι η παγκ</w:t>
      </w:r>
      <w:r>
        <w:rPr>
          <w:rFonts w:eastAsia="Times New Roman" w:cs="Times New Roman"/>
          <w:szCs w:val="24"/>
        </w:rPr>
        <w:t xml:space="preserve">όσμια μέρα του νερού. Οφείλουμε να καταθέσουμε την άποψή μας ότι το νερό αποτελεί κοινωνικό αγαθό και στην πρότασή μας για τη συνταγματική αναθεώρηση θα περιέχεται η πρόβλεψη για το δημόσιο έλεγχο του νερού. </w:t>
      </w:r>
    </w:p>
    <w:p w14:paraId="02B3139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Παράλληλα, η Κυβέρνηση αυτή προχωράει τα σχέδια</w:t>
      </w:r>
      <w:r>
        <w:rPr>
          <w:rFonts w:eastAsia="Times New Roman" w:cs="Times New Roman"/>
          <w:szCs w:val="24"/>
        </w:rPr>
        <w:t xml:space="preserve"> διαχείρισης αστικών λεκανών και την πρώτη αναθεώρηση με έξι χρόνια καθυστέρηση από τις προηγούμενες κυβερνήσεις, καθώς </w:t>
      </w:r>
      <w:r>
        <w:rPr>
          <w:rFonts w:eastAsia="Times New Roman" w:cs="Times New Roman"/>
          <w:szCs w:val="24"/>
        </w:rPr>
        <w:lastRenderedPageBreak/>
        <w:t>και ένα σχέδιο για υγρά απόβλητα με εγκαταστάσεις σε όλη την Ελλάδα, γιατί υπάρχουν άνω των εκατό οικισμών με πάνω από δύο χιλιάδες κατο</w:t>
      </w:r>
      <w:r>
        <w:rPr>
          <w:rFonts w:eastAsia="Times New Roman" w:cs="Times New Roman"/>
          <w:szCs w:val="24"/>
        </w:rPr>
        <w:t xml:space="preserve">ίκους, που δεν έχουν εγκατάσταση επεξεργασίας και αποχέτευση, ως όφειλαν με βάση την ευρωπαϊκή νομοθεσία. </w:t>
      </w:r>
    </w:p>
    <w:p w14:paraId="02B3139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Αγαπητοί συνάδελφοι, έγινε μεγάλη συζήτηση για τη διαπραγμάτευση και το ερώτημα είναι τι κερδίζει κανείς από αυτήν. Να πω ένα παράδειγμα. Κερδίσαμε τ</w:t>
      </w:r>
      <w:r>
        <w:rPr>
          <w:rFonts w:eastAsia="Times New Roman" w:cs="Times New Roman"/>
          <w:szCs w:val="24"/>
        </w:rPr>
        <w:t xml:space="preserve">ο ότι οι κύριες συντάξεις μέχρι 1.300 ευρώ είναι απείρακτες και δεν το ψηφίσατε. Σας ζητήσαμε στη Σύνοδο Αρχηγών να το υποστηρίξετε, αλλά δεν το κάνατε. Το κερδίσαμε. </w:t>
      </w:r>
    </w:p>
    <w:p w14:paraId="02B3139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Κερδίσαμε ότι το πλεόνασμα του 2016, η δέκατη τρίτη εφάπαξ καταβολή στους συνταξιούχους </w:t>
      </w:r>
      <w:r>
        <w:rPr>
          <w:rFonts w:eastAsia="Times New Roman" w:cs="Times New Roman"/>
          <w:szCs w:val="24"/>
        </w:rPr>
        <w:t>έγινε και δόθηκαν στους συνταξιούχους τα λεφτά αυτά. Δεν το ψηφίσατε. Όμως, έγινε και το κερδίσαμε στη διαπραγμάτευση. Αυτά κερδίζει η χώρα στη διαπραγμάτευση.</w:t>
      </w:r>
    </w:p>
    <w:p w14:paraId="02B3139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Ήταν ορθή η διαδικασία σήμερα; Να σας πω, κύριοι συνάδελφοι, ότι πράγματι το σωστό θα ήταν να έρ</w:t>
      </w:r>
      <w:r>
        <w:rPr>
          <w:rFonts w:eastAsia="Times New Roman" w:cs="Times New Roman"/>
          <w:szCs w:val="24"/>
        </w:rPr>
        <w:t xml:space="preserve">θει η </w:t>
      </w:r>
      <w:r>
        <w:rPr>
          <w:rFonts w:eastAsia="Times New Roman" w:cs="Times New Roman"/>
          <w:szCs w:val="24"/>
        </w:rPr>
        <w:t>κ</w:t>
      </w:r>
      <w:r>
        <w:rPr>
          <w:rFonts w:eastAsia="Times New Roman" w:cs="Times New Roman"/>
          <w:szCs w:val="24"/>
        </w:rPr>
        <w:t xml:space="preserve">ύρωση και να μην συζητήσουμε κάτι άλλο. Επί του σώματος της </w:t>
      </w:r>
      <w:r>
        <w:rPr>
          <w:rFonts w:eastAsia="Times New Roman" w:cs="Times New Roman"/>
          <w:szCs w:val="24"/>
        </w:rPr>
        <w:t>κ</w:t>
      </w:r>
      <w:r>
        <w:rPr>
          <w:rFonts w:eastAsia="Times New Roman" w:cs="Times New Roman"/>
          <w:szCs w:val="24"/>
        </w:rPr>
        <w:t xml:space="preserve">ύρωσης, </w:t>
      </w:r>
      <w:r>
        <w:rPr>
          <w:rFonts w:eastAsia="Times New Roman" w:cs="Times New Roman"/>
          <w:szCs w:val="24"/>
        </w:rPr>
        <w:lastRenderedPageBreak/>
        <w:t>όμως, δεν έγινε κα</w:t>
      </w:r>
      <w:r>
        <w:rPr>
          <w:rFonts w:eastAsia="Times New Roman" w:cs="Times New Roman"/>
          <w:szCs w:val="24"/>
        </w:rPr>
        <w:t>μ</w:t>
      </w:r>
      <w:r>
        <w:rPr>
          <w:rFonts w:eastAsia="Times New Roman" w:cs="Times New Roman"/>
          <w:szCs w:val="24"/>
        </w:rPr>
        <w:t xml:space="preserve">μία τροποποίηση, όπως προβλέπει ο Κανονισμός. Μόνο η παράταση μπήκε στην </w:t>
      </w:r>
      <w:r>
        <w:rPr>
          <w:rFonts w:eastAsia="Times New Roman" w:cs="Times New Roman"/>
          <w:szCs w:val="24"/>
        </w:rPr>
        <w:t>κ</w:t>
      </w:r>
      <w:r>
        <w:rPr>
          <w:rFonts w:eastAsia="Times New Roman" w:cs="Times New Roman"/>
          <w:szCs w:val="24"/>
        </w:rPr>
        <w:t xml:space="preserve">ύρωση. </w:t>
      </w:r>
    </w:p>
    <w:p w14:paraId="02B3139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κύριε Γεωργιάδη, να σας πω ότι μπήκε αυτό που θέσατε, το θέμα δηλαδ</w:t>
      </w:r>
      <w:r>
        <w:rPr>
          <w:rFonts w:eastAsia="Times New Roman" w:cs="Times New Roman"/>
          <w:szCs w:val="24"/>
        </w:rPr>
        <w:t>ή των αναδασμών να ισχύει και για τις επόμενες μελέτες. Είναι θέμα τεχνικό, στο οποίο συμφωνούσαμε όλοι. Επίσης, περιλήφθηκε το ότι ο μη κυρωμένος χάρτης δεν πρέπει να δημιουργεί αποτέλεσμα στον ΟΠΕΚΕΠΕ και στη δημόσια περιουσία. Κανείς δεν διαφώνησε επί α</w:t>
      </w:r>
      <w:r>
        <w:rPr>
          <w:rFonts w:eastAsia="Times New Roman" w:cs="Times New Roman"/>
          <w:szCs w:val="24"/>
        </w:rPr>
        <w:t xml:space="preserve">υτού, όπως επίσης, ότι θα αρχίσει άρση αναδάσωσης μόνο για τις αγροτικές χρήσεις. </w:t>
      </w:r>
      <w:r>
        <w:rPr>
          <w:rFonts w:eastAsia="Times New Roman" w:cs="Times New Roman"/>
          <w:szCs w:val="24"/>
        </w:rPr>
        <w:t>Σ</w:t>
      </w:r>
      <w:r>
        <w:rPr>
          <w:rFonts w:eastAsia="Times New Roman" w:cs="Times New Roman"/>
          <w:szCs w:val="24"/>
        </w:rPr>
        <w:t>ε αυτό δεν διαφώνησε κανείς. Τα υπόλοιπα θα τα συζητήσουμε σε άλλη νομοθετική πράξη.</w:t>
      </w:r>
    </w:p>
    <w:p w14:paraId="02B3139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Δεν ζητήσαμε από τη Βουλή να </w:t>
      </w:r>
      <w:proofErr w:type="spellStart"/>
      <w:r>
        <w:rPr>
          <w:rFonts w:eastAsia="Times New Roman" w:cs="Times New Roman"/>
          <w:szCs w:val="24"/>
        </w:rPr>
        <w:t>ξεψηφίσει</w:t>
      </w:r>
      <w:proofErr w:type="spellEnd"/>
      <w:r>
        <w:rPr>
          <w:rFonts w:eastAsia="Times New Roman" w:cs="Times New Roman"/>
          <w:szCs w:val="24"/>
        </w:rPr>
        <w:t xml:space="preserve"> τίποτα. Ξεκάθαρα δεν το ζητήσαμε ποτέ αυτό. Βελτι</w:t>
      </w:r>
      <w:r>
        <w:rPr>
          <w:rFonts w:eastAsia="Times New Roman" w:cs="Times New Roman"/>
          <w:szCs w:val="24"/>
        </w:rPr>
        <w:t>ώσαμε περαιτέρω νόμο του 2010. Το κάναμε αυτό, όπως το κάναμε και το 2016. Αυτό τροποποιούμε βήμα</w:t>
      </w:r>
      <w:r>
        <w:rPr>
          <w:rFonts w:eastAsia="Times New Roman" w:cs="Times New Roman"/>
          <w:szCs w:val="24"/>
        </w:rPr>
        <w:t xml:space="preserve"> </w:t>
      </w:r>
      <w:proofErr w:type="spellStart"/>
      <w:r>
        <w:rPr>
          <w:rFonts w:eastAsia="Times New Roman" w:cs="Times New Roman"/>
          <w:szCs w:val="24"/>
        </w:rPr>
        <w:t>βήμα</w:t>
      </w:r>
      <w:proofErr w:type="spellEnd"/>
      <w:r>
        <w:rPr>
          <w:rFonts w:eastAsia="Times New Roman" w:cs="Times New Roman"/>
          <w:szCs w:val="24"/>
        </w:rPr>
        <w:t>.</w:t>
      </w:r>
    </w:p>
    <w:p w14:paraId="02B3139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Το ερώτημα, λοιπόν, είναι γιατί να συζητάμε για κάτι που δεν υπάρχει, για να δημιουργούμε εντυπώσεις; Ο κ. Σκουρλέτης, σε ερώτηση για τον Σεπτέμβρη, είπ</w:t>
      </w:r>
      <w:r>
        <w:rPr>
          <w:rFonts w:eastAsia="Times New Roman" w:cs="Times New Roman"/>
          <w:szCs w:val="24"/>
        </w:rPr>
        <w:t xml:space="preserve">ε σήμερα: «Το απευχόμαστε και εργαζόμαστε ακριβώς για το αντίθετο. Εδώ μιλάμε για συμφωνία μέσα στον επόμενο μήνα». Ο κ. Θεοχαρόπουλος άκουσε </w:t>
      </w:r>
      <w:r>
        <w:rPr>
          <w:rFonts w:eastAsia="Times New Roman" w:cs="Times New Roman"/>
          <w:szCs w:val="24"/>
        </w:rPr>
        <w:lastRenderedPageBreak/>
        <w:t xml:space="preserve">τον Σεπτέμβρη. Δεν φταίω εγώ, μάλλον ο ωτορινολαρυγγολόγος είναι η σωστή απάντηση. </w:t>
      </w:r>
    </w:p>
    <w:p w14:paraId="02B3139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Δεν προστίθενται νέα μέτρα από</w:t>
      </w:r>
      <w:r>
        <w:rPr>
          <w:rFonts w:eastAsia="Times New Roman" w:cs="Times New Roman"/>
          <w:szCs w:val="24"/>
        </w:rPr>
        <w:t xml:space="preserve"> τη διαπραγμάτευση και την καθυστέρηση. Έχουμε κάνει ξεκάθαρο ότι έχουμε κλείσει τις υποχρεώσεις από τον Νοέμβριο του 2016. Ο κ. </w:t>
      </w:r>
      <w:proofErr w:type="spellStart"/>
      <w:r>
        <w:rPr>
          <w:rFonts w:eastAsia="Times New Roman" w:cs="Times New Roman"/>
          <w:szCs w:val="24"/>
        </w:rPr>
        <w:t>Τόμσεν</w:t>
      </w:r>
      <w:proofErr w:type="spellEnd"/>
      <w:r>
        <w:rPr>
          <w:rFonts w:eastAsia="Times New Roman" w:cs="Times New Roman"/>
          <w:szCs w:val="24"/>
        </w:rPr>
        <w:t xml:space="preserve"> ζητάει τα μέτρα από το 2015 και εξακολουθεί να τα ζητάει. Ας πάρει θέση η Ευρώπη, ας πάρουν θέση τα άλλα κόμματα. Εμείς </w:t>
      </w:r>
      <w:r>
        <w:rPr>
          <w:rFonts w:eastAsia="Times New Roman" w:cs="Times New Roman"/>
          <w:szCs w:val="24"/>
        </w:rPr>
        <w:t xml:space="preserve">έχουμε πάρει θέση. </w:t>
      </w:r>
    </w:p>
    <w:p w14:paraId="02B3139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Όσον αφορά, κύριε Τζαβάρα, την άποψή σας για την ελεύθερη αγορά, θα σας πω τη δική μου άποψη. Αν ελεύθερη αγορά είναι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GB"/>
        </w:rPr>
        <w:t>N</w:t>
      </w:r>
      <w:r>
        <w:rPr>
          <w:rFonts w:eastAsia="Times New Roman" w:cs="Times New Roman"/>
          <w:szCs w:val="24"/>
          <w:lang w:val="en-GB"/>
        </w:rPr>
        <w:t>OVARTIS</w:t>
      </w:r>
      <w:r>
        <w:rPr>
          <w:rFonts w:eastAsia="Times New Roman" w:cs="Times New Roman"/>
          <w:szCs w:val="24"/>
        </w:rPr>
        <w:t>»</w:t>
      </w:r>
      <w:r>
        <w:rPr>
          <w:rFonts w:eastAsia="Times New Roman" w:cs="Times New Roman"/>
          <w:szCs w:val="24"/>
        </w:rPr>
        <w:t xml:space="preserve"> και τα δάνεια «αέρα» στους δικούς σας </w:t>
      </w:r>
      <w:proofErr w:type="spellStart"/>
      <w:r>
        <w:rPr>
          <w:rFonts w:eastAsia="Times New Roman" w:cs="Times New Roman"/>
          <w:szCs w:val="24"/>
        </w:rPr>
        <w:t>μιντιάρχες</w:t>
      </w:r>
      <w:proofErr w:type="spellEnd"/>
      <w:r>
        <w:rPr>
          <w:rFonts w:eastAsia="Times New Roman" w:cs="Times New Roman"/>
          <w:szCs w:val="24"/>
        </w:rPr>
        <w:t xml:space="preserve">, χάρισμά σας αυτή η ελεύθερη αγορά. Εμείς θέλουμε η αγορά και η κοινωνία να είναι ισότιμη. Δεν το είχατε εξασφαλίσει, κύριε Τζαβάρα, </w:t>
      </w:r>
      <w:proofErr w:type="spellStart"/>
      <w:r>
        <w:rPr>
          <w:rFonts w:eastAsia="Times New Roman" w:cs="Times New Roman"/>
          <w:szCs w:val="24"/>
        </w:rPr>
        <w:t>συγχωρέστε</w:t>
      </w:r>
      <w:proofErr w:type="spellEnd"/>
      <w:r>
        <w:rPr>
          <w:rFonts w:eastAsia="Times New Roman" w:cs="Times New Roman"/>
          <w:szCs w:val="24"/>
        </w:rPr>
        <w:t xml:space="preserve"> με, γι’ αυτό και η κοινωνία επέλεξε κάτι διαφορετικό.</w:t>
      </w:r>
    </w:p>
    <w:p w14:paraId="02B3139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ΤΖΑΒΑΡΑΣ:</w:t>
      </w:r>
      <w:r>
        <w:rPr>
          <w:rFonts w:eastAsia="Times New Roman" w:cs="Times New Roman"/>
          <w:szCs w:val="24"/>
        </w:rPr>
        <w:t xml:space="preserve"> Εσείς τι είχατε κάνει; </w:t>
      </w:r>
    </w:p>
    <w:p w14:paraId="02B3139E" w14:textId="77777777" w:rsidR="00A65738" w:rsidRDefault="00F83115">
      <w:pPr>
        <w:spacing w:after="0" w:line="600" w:lineRule="auto"/>
        <w:ind w:firstLine="720"/>
        <w:jc w:val="both"/>
        <w:rPr>
          <w:rFonts w:eastAsia="Times New Roman" w:cs="Times New Roman"/>
          <w:szCs w:val="24"/>
        </w:rPr>
      </w:pPr>
      <w:r>
        <w:rPr>
          <w:rFonts w:eastAsia="Times New Roman" w:cs="Times New Roman"/>
          <w:b/>
        </w:rPr>
        <w:t>ΣΩΚΡΑΤΗΣ ΦΑΜΕΛΛΟΣ (Αναπληρωτής Υπουργός Περιβάλλοντος και Ενέργειας):</w:t>
      </w:r>
      <w:r>
        <w:rPr>
          <w:rFonts w:eastAsia="Times New Roman" w:cs="Times New Roman"/>
          <w:szCs w:val="24"/>
        </w:rPr>
        <w:t xml:space="preserve"> Υπάρχει όμως αυτή τη στιγμή ανάγκη να συζητήσουμε για θέματα της ενέργειας; Κατ’ 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lastRenderedPageBreak/>
        <w:t>κύριε Μανιάτη, θεωρώ -χωρίς κα</w:t>
      </w:r>
      <w:r>
        <w:rPr>
          <w:rFonts w:eastAsia="Times New Roman" w:cs="Times New Roman"/>
          <w:szCs w:val="24"/>
        </w:rPr>
        <w:t>μ</w:t>
      </w:r>
      <w:r>
        <w:rPr>
          <w:rFonts w:eastAsia="Times New Roman" w:cs="Times New Roman"/>
          <w:szCs w:val="24"/>
        </w:rPr>
        <w:t>μία διάθεση προσωπικής υφής,</w:t>
      </w:r>
      <w:r>
        <w:rPr>
          <w:rFonts w:eastAsia="Times New Roman" w:cs="Times New Roman"/>
          <w:szCs w:val="24"/>
        </w:rPr>
        <w:t xml:space="preserve"> το λέω εκ των προτέρων, δεν είπα ποτέ τίποτα προσωπικό για εσάς- ότι η λέξη «χρε</w:t>
      </w:r>
      <w:r>
        <w:rPr>
          <w:rFonts w:eastAsia="Times New Roman" w:cs="Times New Roman"/>
          <w:szCs w:val="24"/>
        </w:rPr>
        <w:t>ο</w:t>
      </w:r>
      <w:r>
        <w:rPr>
          <w:rFonts w:eastAsia="Times New Roman" w:cs="Times New Roman"/>
          <w:szCs w:val="24"/>
        </w:rPr>
        <w:t>κοπία» της ΔΕΗ που βγάλατε σήμερα στην ανακοίνωσή σας πιθανά οδήγησε και στο ερώτημα για τους μισθούς των εργαζομένων. Απάντησα λοιπόν και να το ακούσει ο κ. Σκρέκας. Υπάρχει</w:t>
      </w:r>
      <w:r>
        <w:rPr>
          <w:rFonts w:eastAsia="Times New Roman" w:cs="Times New Roman"/>
          <w:szCs w:val="24"/>
        </w:rPr>
        <w:t xml:space="preserve"> ανακοίνωση της ΔΕΗ ότι δεν υπάρχει κανένα θέμα μισθοδοσίας και πληρωμής των εργαζομένων και ταμειακής ρευστότητας της ΔΕΗ. </w:t>
      </w:r>
    </w:p>
    <w:p w14:paraId="02B3139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τροφοδοτήθηκε από συναδέλφους, κύριε Σκρέκα, εδώ μέσα και όχι από πραγματικά γεγονότα.</w:t>
      </w:r>
    </w:p>
    <w:p w14:paraId="02B313A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Μακάρι.</w:t>
      </w:r>
    </w:p>
    <w:p w14:paraId="02B313A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ΣΩΚΡΑΤΗΣ Φ</w:t>
      </w:r>
      <w:r>
        <w:rPr>
          <w:rFonts w:eastAsia="Times New Roman" w:cs="Times New Roman"/>
          <w:b/>
          <w:szCs w:val="24"/>
        </w:rPr>
        <w:t xml:space="preserve">ΑΜΕΛΛΟΣ (Αναπληρωτής Υπουργός Περιβάλλοντος και Ενέργειας): </w:t>
      </w:r>
      <w:r>
        <w:rPr>
          <w:rFonts w:eastAsia="Times New Roman" w:cs="Times New Roman"/>
          <w:szCs w:val="24"/>
        </w:rPr>
        <w:t xml:space="preserve">Υπάρχει ανάγκη, όμως, να κάνουμε το κράτος να λειτουργεί καλύτερα; Το βάλατε. Ναι, ασχέτως της άποψης περί κρατισμού ή ελεύθερης οικονομίας, υπάρχει. </w:t>
      </w:r>
    </w:p>
    <w:p w14:paraId="02B313A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Γι’ αυτό, κύριε Τζαβάρα, εμείς </w:t>
      </w:r>
      <w:proofErr w:type="spellStart"/>
      <w:r>
        <w:rPr>
          <w:rFonts w:eastAsia="Times New Roman" w:cs="Times New Roman"/>
          <w:szCs w:val="24"/>
        </w:rPr>
        <w:t>εισάγαμε</w:t>
      </w:r>
      <w:proofErr w:type="spellEnd"/>
      <w:r>
        <w:rPr>
          <w:rFonts w:eastAsia="Times New Roman" w:cs="Times New Roman"/>
          <w:szCs w:val="24"/>
        </w:rPr>
        <w:t xml:space="preserve"> την ά</w:t>
      </w:r>
      <w:r>
        <w:rPr>
          <w:rFonts w:eastAsia="Times New Roman" w:cs="Times New Roman"/>
          <w:szCs w:val="24"/>
        </w:rPr>
        <w:t>ποψη και τη ρύθμιση για άρση αναδάσωσης τώρα -έπρεπε να το κάνει η πολιτεία και δεν το επιταχύνατε- τα πρόδηλα λάθη να λυθούν -δεν το επιταχύνατε- οι πράξεις της διοίκησης να απεικονίζονται και να εξαιρούνται χωρίς τέλη για τους πολίτες -δεν το επιταχύνατε</w:t>
      </w:r>
      <w:r>
        <w:rPr>
          <w:rFonts w:eastAsia="Times New Roman" w:cs="Times New Roman"/>
          <w:szCs w:val="24"/>
        </w:rPr>
        <w:t>.</w:t>
      </w:r>
    </w:p>
    <w:p w14:paraId="02B313A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και σε αυτό τον τομέα προχωράμε περαιτέρω τις δικές σας ρυθμίσεις. Το ερώτημα είναι γιατί δεν τις κάναμε μέχρι τώρα. </w:t>
      </w:r>
    </w:p>
    <w:p w14:paraId="02B313A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Επίσης, όσον αφορά την άποψη για το κόστος των νομικών προσώπων δημοσίου δικαίου, είπα στον κ. Τζαβάρα ιδιωτικά και το λέω και δημόσ</w:t>
      </w:r>
      <w:r>
        <w:rPr>
          <w:rFonts w:eastAsia="Times New Roman" w:cs="Times New Roman"/>
          <w:szCs w:val="24"/>
        </w:rPr>
        <w:t>ια ότι αφορά υπουργική απόφαση και όχι νομοθετική ρύθμιση και είναι στη Βουλή. Σύντομα θα περιέχεται στις επόμενες πράξεις, όχι αυτές, όμως, που βάλαμε σήμερα, γιατί ήταν μόνο παράταση και η κύρωση δεν μας επέτρεπε κάτι διαφορετικό.</w:t>
      </w:r>
    </w:p>
    <w:p w14:paraId="02B313A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Επίσης, να ξεκαθαρίσω γ</w:t>
      </w:r>
      <w:r>
        <w:rPr>
          <w:rFonts w:eastAsia="Times New Roman" w:cs="Times New Roman"/>
          <w:szCs w:val="24"/>
        </w:rPr>
        <w:t>ια ακόμη μ</w:t>
      </w:r>
      <w:r>
        <w:rPr>
          <w:rFonts w:eastAsia="Times New Roman" w:cs="Times New Roman"/>
          <w:szCs w:val="24"/>
        </w:rPr>
        <w:t>ί</w:t>
      </w:r>
      <w:r>
        <w:rPr>
          <w:rFonts w:eastAsia="Times New Roman" w:cs="Times New Roman"/>
          <w:szCs w:val="24"/>
        </w:rPr>
        <w:t xml:space="preserve">α φορά ότι ο ΑΔΜΗΕ με τη δική μας πολιτική παραμένει σε δημόσιο έλεγχο. Το αντίθετο είπε η Νέα Δημοκρατία σήμερα, να ξεπουληθεί. Η ΔΕΗ σαφέστατα έκανε με αυτή την Κυβέρνηση μεγάλες αλλαγές, πρώτα απ’ όλα, διότι </w:t>
      </w:r>
      <w:proofErr w:type="spellStart"/>
      <w:r>
        <w:rPr>
          <w:rFonts w:eastAsia="Times New Roman" w:cs="Times New Roman"/>
          <w:szCs w:val="24"/>
        </w:rPr>
        <w:t>εισάγαμε</w:t>
      </w:r>
      <w:proofErr w:type="spellEnd"/>
      <w:r>
        <w:rPr>
          <w:rFonts w:eastAsia="Times New Roman" w:cs="Times New Roman"/>
          <w:szCs w:val="24"/>
        </w:rPr>
        <w:t xml:space="preserve"> τη ΔΕΗ στις χώρες που θα </w:t>
      </w:r>
      <w:r>
        <w:rPr>
          <w:rFonts w:eastAsia="Times New Roman" w:cs="Times New Roman"/>
          <w:szCs w:val="24"/>
        </w:rPr>
        <w:t xml:space="preserve">λαμβάνουν πιστοποιητικό και θα έχουν ενίσχυση από την εμπορία αερίων του θερμοκηπίου, την οποία η προηγούμενη κυβέρνηση άφησε εκτός με τις ρυθμίσεις που εισήγαγε για το 2014. </w:t>
      </w:r>
    </w:p>
    <w:p w14:paraId="02B313A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Ταυτόχρονα, αυτή η Κυβέρνηση έβαλε έκπτωση ύψους 15% στους συνεπείς καταναλωτές,</w:t>
      </w:r>
      <w:r>
        <w:rPr>
          <w:rFonts w:eastAsia="Times New Roman" w:cs="Times New Roman"/>
          <w:szCs w:val="24"/>
        </w:rPr>
        <w:t xml:space="preserve"> έβαλε ρύθμιση για να αυξήσει </w:t>
      </w:r>
      <w:r>
        <w:rPr>
          <w:rFonts w:eastAsia="Times New Roman" w:cs="Times New Roman"/>
          <w:szCs w:val="24"/>
        </w:rPr>
        <w:lastRenderedPageBreak/>
        <w:t xml:space="preserve">την </w:t>
      </w:r>
      <w:proofErr w:type="spellStart"/>
      <w:r>
        <w:rPr>
          <w:rFonts w:eastAsia="Times New Roman" w:cs="Times New Roman"/>
          <w:szCs w:val="24"/>
        </w:rPr>
        <w:t>εισπραξιμότητα</w:t>
      </w:r>
      <w:proofErr w:type="spellEnd"/>
      <w:r>
        <w:rPr>
          <w:rFonts w:eastAsia="Times New Roman" w:cs="Times New Roman"/>
          <w:szCs w:val="24"/>
        </w:rPr>
        <w:t xml:space="preserve">, έχει ανεβάσει τα </w:t>
      </w:r>
      <w:proofErr w:type="spellStart"/>
      <w:r>
        <w:rPr>
          <w:rFonts w:eastAsia="Times New Roman" w:cs="Times New Roman"/>
          <w:szCs w:val="24"/>
        </w:rPr>
        <w:t>πρότζεκτ</w:t>
      </w:r>
      <w:proofErr w:type="spellEnd"/>
      <w:r>
        <w:rPr>
          <w:rFonts w:eastAsia="Times New Roman" w:cs="Times New Roman"/>
          <w:szCs w:val="24"/>
        </w:rPr>
        <w:t xml:space="preserve"> των Ανανεώσιμων Πηγών Ενέργειας, έχει ανοίξει θυγατρικές σε Αλβανία και Βουλγαρία. Για όνομα του Θεού, κάνουμε πάρα πολλά πράγματα για την ενεργειακή πολιτική.</w:t>
      </w:r>
    </w:p>
    <w:p w14:paraId="02B313A7" w14:textId="77777777" w:rsidR="00A65738" w:rsidRDefault="00F83115">
      <w:pPr>
        <w:tabs>
          <w:tab w:val="left" w:pos="1800"/>
        </w:tabs>
        <w:spacing w:after="0" w:line="600" w:lineRule="auto"/>
        <w:ind w:firstLine="720"/>
        <w:jc w:val="both"/>
        <w:rPr>
          <w:rFonts w:eastAsia="Times New Roman" w:cs="Times New Roman"/>
          <w:szCs w:val="24"/>
        </w:rPr>
      </w:pPr>
      <w:r>
        <w:rPr>
          <w:rFonts w:eastAsia="Times New Roman"/>
          <w:szCs w:val="24"/>
        </w:rPr>
        <w:t>(Στο σημείο αυτό κτυ</w:t>
      </w:r>
      <w:r>
        <w:rPr>
          <w:rFonts w:eastAsia="Times New Roman"/>
          <w:szCs w:val="24"/>
        </w:rPr>
        <w:t>πάει το κουδούνι λήξεως του χρόνου ομιλίας του κυρίου Αναπληρωτή Υπουργού)</w:t>
      </w:r>
    </w:p>
    <w:p w14:paraId="02B313A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Και περνάω λιγάκι στα συγκεκριμένα και ολοκληρώνω, </w:t>
      </w:r>
      <w:r>
        <w:rPr>
          <w:rFonts w:eastAsia="Times New Roman"/>
          <w:bCs/>
        </w:rPr>
        <w:t>κύριε Πρόεδρε.</w:t>
      </w:r>
      <w:r>
        <w:rPr>
          <w:rFonts w:eastAsia="Times New Roman" w:cs="Times New Roman"/>
          <w:szCs w:val="24"/>
        </w:rPr>
        <w:t xml:space="preserve"> Έγιναν οι αναρτήσεις το 2013; Έγιναν αναρτήσεις. Σε τι ποσοστό; Σε ποσοστό 1,5%. Με πόσες αντιρρήσεις; Πεντέμισι χιλιάδες. Τις επίλυσε το κράτος;  Μόλις τώρα ακούσαμε για τον Δήμο </w:t>
      </w:r>
      <w:proofErr w:type="spellStart"/>
      <w:r>
        <w:rPr>
          <w:rFonts w:eastAsia="Times New Roman" w:cs="Times New Roman"/>
          <w:szCs w:val="24"/>
        </w:rPr>
        <w:t>Παιονίας</w:t>
      </w:r>
      <w:proofErr w:type="spellEnd"/>
      <w:r>
        <w:rPr>
          <w:rFonts w:eastAsia="Times New Roman" w:cs="Times New Roman"/>
          <w:szCs w:val="24"/>
        </w:rPr>
        <w:t xml:space="preserve">, αν δεν κάνω λάθος, ότι η προηγούμενη ανάρτηση ήταν τραγικά λάθος </w:t>
      </w:r>
      <w:r>
        <w:rPr>
          <w:rFonts w:eastAsia="Times New Roman" w:cs="Times New Roman"/>
          <w:szCs w:val="24"/>
        </w:rPr>
        <w:t xml:space="preserve">και άφησε τους πολίτες απληροφόρητους. Αυτό κάνατε. Το είπε ο συνάδελφός, ο κ. Γεωργαντάς, κύριε Μανιάτη. Τι να σας πω εγώ; </w:t>
      </w:r>
    </w:p>
    <w:p w14:paraId="02B313A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Να σας πω, επίσης, ότι δεν λειτούργησαν οι επιτροπές στον Πύργο Καλλίστης, στις Κυκλάδες, στον Δήμο Σπαρτιατών, στη Λακωνία, στην Κ</w:t>
      </w:r>
      <w:r>
        <w:rPr>
          <w:rFonts w:eastAsia="Times New Roman" w:cs="Times New Roman"/>
          <w:szCs w:val="24"/>
        </w:rPr>
        <w:t xml:space="preserve">ατερίνη, στον </w:t>
      </w:r>
      <w:proofErr w:type="spellStart"/>
      <w:r>
        <w:rPr>
          <w:rFonts w:eastAsia="Times New Roman" w:cs="Times New Roman"/>
          <w:szCs w:val="24"/>
        </w:rPr>
        <w:t>Μακρύγιαλο</w:t>
      </w:r>
      <w:proofErr w:type="spellEnd"/>
      <w:r>
        <w:rPr>
          <w:rFonts w:eastAsia="Times New Roman" w:cs="Times New Roman"/>
          <w:szCs w:val="24"/>
        </w:rPr>
        <w:t xml:space="preserve">, στη Μεθώνη, στον </w:t>
      </w:r>
      <w:proofErr w:type="spellStart"/>
      <w:r>
        <w:rPr>
          <w:rFonts w:eastAsia="Times New Roman" w:cs="Times New Roman"/>
          <w:szCs w:val="24"/>
        </w:rPr>
        <w:t>Αντικάλαμο</w:t>
      </w:r>
      <w:proofErr w:type="spellEnd"/>
      <w:r>
        <w:rPr>
          <w:rFonts w:eastAsia="Times New Roman" w:cs="Times New Roman"/>
          <w:szCs w:val="24"/>
        </w:rPr>
        <w:t xml:space="preserve"> της Μεσσηνίας, στο Ασπρόχωμα της Μεσσηνίας επίσης, στην Τρίπολη; Να σας πω ότι δεν λειτούργησαν οι επιτροπές στη Δροσιά, στην Κηφισιά, στον Μαραθώνα, στη Νέα </w:t>
      </w:r>
      <w:r>
        <w:rPr>
          <w:rFonts w:eastAsia="Times New Roman" w:cs="Times New Roman"/>
          <w:szCs w:val="24"/>
        </w:rPr>
        <w:lastRenderedPageBreak/>
        <w:t>Πεντέλη, στην Πεντέλη; Δεν λειτούργησαν οι ε</w:t>
      </w:r>
      <w:r>
        <w:rPr>
          <w:rFonts w:eastAsia="Times New Roman" w:cs="Times New Roman"/>
          <w:szCs w:val="24"/>
        </w:rPr>
        <w:t>πιτροπές. Αυτή είναι η ανάρτηση που έγινε; Με ποσοστό 1,5% και δεν λειτούργησαν οι επιτροπές! Για όνομα του Θεού! Όμως, πρέπει να τα λέμε, να τα λύνουμε. Τα είπε ο κ. Γεωργαντάς. Πρέπει να τα λύσουμε τα προβλήματα που δημιούργησε η προηγούμενη ελλιπής, περ</w:t>
      </w:r>
      <w:r>
        <w:rPr>
          <w:rFonts w:eastAsia="Times New Roman" w:cs="Times New Roman"/>
          <w:szCs w:val="24"/>
        </w:rPr>
        <w:t>ιορισμένη, λανθασμένη ανάρτηση που κάνατε. Αυτή είναι η πραγματικότητα. Το είπε ο συνάδελφος από τη Νέα Δημοκρατία.</w:t>
      </w:r>
    </w:p>
    <w:p w14:paraId="02B313AA"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Για να ενημερωθούν και οι πολίτες, το κόστος αντιρρήσεων μειώθηκε. Δεν χρειάζεται τοπογραφικό διάγραμμα, δεν χρειάζεται νομικός. Αρκεί η δήλ</w:t>
      </w:r>
      <w:r>
        <w:rPr>
          <w:rFonts w:eastAsia="Times New Roman" w:cs="Times New Roman"/>
          <w:szCs w:val="24"/>
        </w:rPr>
        <w:t xml:space="preserve">ωση του Ε9. Δεν χρειάζονται συμβόλαια. Το τεκμήριο του δημοσίου είναι έξω από τη σημερινή συζήτηση για τους δασικούς χάρτες. Αφορά μια άλλη συζήτηση. Να την κάνουμε, αλλά δεν αφορά τους δασικούς χάρτες. </w:t>
      </w:r>
    </w:p>
    <w:p w14:paraId="02B313AB"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Στην Πάτμο συναντηθήκαμε δύο φορές με τον δήμαρχο κα</w:t>
      </w:r>
      <w:r>
        <w:rPr>
          <w:rFonts w:eastAsia="Times New Roman" w:cs="Times New Roman"/>
          <w:szCs w:val="24"/>
        </w:rPr>
        <w:t xml:space="preserve">ι έχουμε ξεκαθαρίσει ότι ο δήμος ακόμα δεν έστειλε τα όρια οικισμών και τις οικιστικές πυκνώσεις. Τι άλλο να πούμε εμείς; Να πούμε κάτι διαφορετικό, όταν δεν έχουν ακόμη εκπληρωθεί αυτές οι βασικές υποχρεώσεις; </w:t>
      </w:r>
    </w:p>
    <w:p w14:paraId="02B313AC"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αυτόχρονα, στην υπουργική απόφαση για τα πρ</w:t>
      </w:r>
      <w:r>
        <w:rPr>
          <w:rFonts w:eastAsia="Times New Roman" w:cs="Times New Roman"/>
          <w:szCs w:val="24"/>
        </w:rPr>
        <w:t xml:space="preserve">όδηλα σφάλματα, θα λυθούν και τα θέματα της μορφής της βλάστησης. </w:t>
      </w:r>
    </w:p>
    <w:p w14:paraId="02B313AD"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να πούμε ότι είναι άλλη η διαδικασία της άρσης αναδάσωσης που είναι Δασική Υπηρεσία και άλλη η αντίρρηση επί της χρήσης που είναι Επιτροπή Αντιρρήσεων. </w:t>
      </w:r>
    </w:p>
    <w:p w14:paraId="02B313A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Για τον ορισμό του δάσου</w:t>
      </w:r>
      <w:r>
        <w:rPr>
          <w:rFonts w:eastAsia="Times New Roman" w:cs="Times New Roman"/>
          <w:szCs w:val="24"/>
        </w:rPr>
        <w:t xml:space="preserve">ς, πράγματι είχαμε εκεί εκτίμηση αντισυνταγματικότητας για τον νόμο του 2003 των προηγούμενων κυβερνήσεων. Κι εμείς με το </w:t>
      </w:r>
      <w:proofErr w:type="spellStart"/>
      <w:r>
        <w:rPr>
          <w:rFonts w:eastAsia="Times New Roman" w:cs="Times New Roman"/>
          <w:szCs w:val="24"/>
        </w:rPr>
        <w:t>π.δ.</w:t>
      </w:r>
      <w:proofErr w:type="spellEnd"/>
      <w:r>
        <w:rPr>
          <w:rFonts w:eastAsia="Times New Roman" w:cs="Times New Roman"/>
          <w:szCs w:val="24"/>
        </w:rPr>
        <w:t xml:space="preserve"> του 2016, με νομικό έλεγχο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περάσαμε ορισμό του δάσους. </w:t>
      </w:r>
    </w:p>
    <w:p w14:paraId="02B313A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του Κιλκίς, ο κ. Γεωργαντάς μας ενημέρωσε σήμερα και μας είχε ενημερώσει ο κ. Παραστατίδης και ο δήμαρχος κ. </w:t>
      </w:r>
      <w:proofErr w:type="spellStart"/>
      <w:r>
        <w:rPr>
          <w:rFonts w:eastAsia="Times New Roman" w:cs="Times New Roman"/>
          <w:szCs w:val="24"/>
        </w:rPr>
        <w:t>Γκουντενούδης</w:t>
      </w:r>
      <w:proofErr w:type="spellEnd"/>
      <w:r>
        <w:rPr>
          <w:rFonts w:eastAsia="Times New Roman" w:cs="Times New Roman"/>
          <w:szCs w:val="24"/>
        </w:rPr>
        <w:t xml:space="preserve">. Σας ευχαριστώ που αναδεικνύετε ένα θέμα που είχε η παλιά νομοθεσία. Δεν ενημερώθηκαν οι πολίτες, πράγματι. </w:t>
      </w:r>
    </w:p>
    <w:p w14:paraId="02B313B0"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Πρέπε</w:t>
      </w:r>
      <w:r>
        <w:rPr>
          <w:rFonts w:eastAsia="Times New Roman" w:cs="Times New Roman"/>
          <w:szCs w:val="24"/>
        </w:rPr>
        <w:t xml:space="preserve">ι να ομολογήσω ότι θα δούμε λίγο την αλληλογραφία με τον δήμο για την ενημέρωση των πολιτών, αλλά υπάρχει αντίρρηση από τον δήμο. Άρα ήταν ενήμερος. Είναι το μόνο θέμα που πρέπει να διευκρινίσουμε, αν υπάρχει ζήτημα και με τον ΟΠΕΚΕΠΕ. Απαντάω και στην κ. </w:t>
      </w:r>
      <w:r>
        <w:rPr>
          <w:rFonts w:eastAsia="Times New Roman" w:cs="Times New Roman"/>
          <w:szCs w:val="24"/>
        </w:rPr>
        <w:t xml:space="preserve">Αραμπατζή. Με τις νέες αναρτήσεις δεν υπάρχει πρόβλημα. Θα υπάρχουν εργαλεία. Με τις παλιές δεν μπορώ να ξέρω, για την κύρωση του 2013. Ήταν Ιούλιος </w:t>
      </w:r>
      <w:r>
        <w:rPr>
          <w:rFonts w:eastAsia="Times New Roman" w:cs="Times New Roman"/>
          <w:szCs w:val="24"/>
        </w:rPr>
        <w:lastRenderedPageBreak/>
        <w:t>του 2013 η κύρωση. Όμως, όσον αφορά πρόδηλα λάθη και πράξεις της διοίκησης, νομίζω ότι μπορούμε να το επιλύ</w:t>
      </w:r>
      <w:r>
        <w:rPr>
          <w:rFonts w:eastAsia="Times New Roman" w:cs="Times New Roman"/>
          <w:szCs w:val="24"/>
        </w:rPr>
        <w:t xml:space="preserve">σουμε στις νομοθετικές ρυθμίσεις που θα φέρουμε. </w:t>
      </w:r>
    </w:p>
    <w:p w14:paraId="02B313B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Για τα υπόλοιπα ζητήματα, όμως, επιτρέψτε μου να δω το ισότιμο με όλους τους άλλους πολίτες που περιλαμβάνονται στην αντίστοιχη παρτίδα κύρωσης των χαρτών.</w:t>
      </w:r>
    </w:p>
    <w:p w14:paraId="02B313B2"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Άρα δεν υπάρχει ζήτημα από αυτή τη νομοθετική διαδ</w:t>
      </w:r>
      <w:r>
        <w:rPr>
          <w:rFonts w:eastAsia="Times New Roman" w:cs="Times New Roman"/>
          <w:szCs w:val="24"/>
        </w:rPr>
        <w:t>ικασία ή από αυτή την ανάρτηση για τις επιδοτήσεις, γιατί θα δημιουργηθούν εργαλεία. Ταυτόχρονα, δημιουργήθηκαν εργαλεία με νόμο αυτής της Κυβέρνησης για τις βοσκήσιμες γαίες. Είπε η κ. Αραμπατζή ότι αυτό είχε λυθεί από τις προηγούμενες κυβερνήσεις. Η τεχν</w:t>
      </w:r>
      <w:r>
        <w:rPr>
          <w:rFonts w:eastAsia="Times New Roman" w:cs="Times New Roman"/>
          <w:szCs w:val="24"/>
        </w:rPr>
        <w:t xml:space="preserve">ική λύση του 2014 ή του 2013 ήταν τραγική και το ξέρει όλη η Ευρώπη. Ας μην μιλάμε για το πώς λύθηκαν οι βοσκήσιμες γαίες και τα βοσκοτόπια στις προηγούμενες κυβερνήσεις. Το έχουν καταλάβει όλοι και πρέπει να το θέσουμε στις σωστές ράγες. Αυτό κάνουμε και </w:t>
      </w:r>
      <w:r>
        <w:rPr>
          <w:rFonts w:eastAsia="Times New Roman" w:cs="Times New Roman"/>
          <w:szCs w:val="24"/>
        </w:rPr>
        <w:t>το κάνουμε πάρα πολύ σωστά.</w:t>
      </w:r>
    </w:p>
    <w:p w14:paraId="02B313B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Να πω, αν δεν κάνω λάθος, στον κ. Γεωργιάδη, ότι είναι πολύ σημαντικό αυτό που είπατε. </w:t>
      </w:r>
      <w:r>
        <w:rPr>
          <w:rFonts w:eastAsia="Times New Roman" w:cs="Times New Roman"/>
          <w:szCs w:val="24"/>
        </w:rPr>
        <w:t>Γ</w:t>
      </w:r>
      <w:r>
        <w:rPr>
          <w:rFonts w:eastAsia="Times New Roman" w:cs="Times New Roman"/>
          <w:szCs w:val="24"/>
        </w:rPr>
        <w:t xml:space="preserve">ια το θέμα των υπουργικών αποφάσεων του κ. Τσιρώνη, να κάνω μια διευκρίνιση. </w:t>
      </w:r>
    </w:p>
    <w:p w14:paraId="02B313B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Στην υπουργική απόφαση 3-11-2016 δίνεται η δυνατότητα να γίνον</w:t>
      </w:r>
      <w:r>
        <w:rPr>
          <w:rFonts w:eastAsia="Times New Roman" w:cs="Times New Roman"/>
          <w:szCs w:val="24"/>
        </w:rPr>
        <w:t xml:space="preserve">ται αντιρρήσεις για όλους όσους έχουν έννομο συμφέρον. </w:t>
      </w:r>
      <w:r>
        <w:rPr>
          <w:rFonts w:eastAsia="Times New Roman" w:cs="Times New Roman"/>
          <w:szCs w:val="24"/>
        </w:rPr>
        <w:t>Μ</w:t>
      </w:r>
      <w:r>
        <w:rPr>
          <w:rFonts w:eastAsia="Times New Roman" w:cs="Times New Roman"/>
          <w:szCs w:val="24"/>
        </w:rPr>
        <w:t>ε το Ε9 δεν υπάρχει πρόβλημα, μπορούν να κάνουν -αν θέλετε- και την επίκληση της χρησικτησίας. Όμως, στην απόφαση 22-3-2016 δεν μπορούν να παραλάβουν αγρό μόνο με τη χρήση της χρησικτησίας. Είναι άλλη</w:t>
      </w:r>
      <w:r>
        <w:rPr>
          <w:rFonts w:eastAsia="Times New Roman" w:cs="Times New Roman"/>
          <w:szCs w:val="24"/>
        </w:rPr>
        <w:t xml:space="preserve"> ρύθμιση η μία και άλλη η άλλη. Ενστάσεις ή αντιρρήσεις για το χαρακτηριστικό μπορούν να κάνουν όλοι όσοι έχουν έννομο συμφέρον, ακόμα και οι γείτονες ή ο ΟΤΑ, όχι όμως για την παραλαβή δασωμένου αγρού για εκχέρσωση. Εκεί πρέπει να αποδείξουμε την ιδιοκτησ</w:t>
      </w:r>
      <w:r>
        <w:rPr>
          <w:rFonts w:eastAsia="Times New Roman" w:cs="Times New Roman"/>
          <w:szCs w:val="24"/>
        </w:rPr>
        <w:t>ία.</w:t>
      </w:r>
    </w:p>
    <w:p w14:paraId="02B313B5"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Κύριε Λαζαρίδη, συμφωνώ ότι οι αναδασμοί εισάγονται ως πράξεις διοίκησης και αναγνωρίζονται.</w:t>
      </w:r>
    </w:p>
    <w:p w14:paraId="02B313B6"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Τέλος, όσον αφορά την τροπολογία της Νέας Δημοκρατίας -και κλείνω με αυτό, κύριε Πρόεδρε- πρέπει να πω ότι δεν γίνεται αποδεκτή. Είχα εξηγήσει και στην </w:t>
      </w:r>
      <w:r>
        <w:rPr>
          <w:rFonts w:eastAsia="Times New Roman" w:cs="Times New Roman"/>
          <w:szCs w:val="24"/>
        </w:rPr>
        <w:t>ε</w:t>
      </w:r>
      <w:r>
        <w:rPr>
          <w:rFonts w:eastAsia="Times New Roman" w:cs="Times New Roman"/>
          <w:szCs w:val="24"/>
        </w:rPr>
        <w:t>πιτροπ</w:t>
      </w:r>
      <w:r>
        <w:rPr>
          <w:rFonts w:eastAsia="Times New Roman" w:cs="Times New Roman"/>
          <w:szCs w:val="24"/>
        </w:rPr>
        <w:t xml:space="preserve">ή τους λόγους. Η σύννομη λύση για την άρση της αναδάσωσης είναι από τη Δασική Υπηρεσία και όχι την Επιτροπή Αντιρρήσεων. Οι αντιρρήσεις για τις δασικές, </w:t>
      </w:r>
      <w:proofErr w:type="spellStart"/>
      <w:r>
        <w:rPr>
          <w:rFonts w:eastAsia="Times New Roman" w:cs="Times New Roman"/>
          <w:szCs w:val="24"/>
        </w:rPr>
        <w:t>χορτολιβαδικές</w:t>
      </w:r>
      <w:proofErr w:type="spellEnd"/>
      <w:r>
        <w:rPr>
          <w:rFonts w:eastAsia="Times New Roman" w:cs="Times New Roman"/>
          <w:szCs w:val="24"/>
        </w:rPr>
        <w:t xml:space="preserve"> και βραχώδεις εκτάσεις έχουν κριθεί </w:t>
      </w:r>
      <w:r>
        <w:rPr>
          <w:rFonts w:eastAsia="Times New Roman" w:cs="Times New Roman"/>
          <w:szCs w:val="24"/>
        </w:rPr>
        <w:lastRenderedPageBreak/>
        <w:t>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πως πρέπει να υποβάλλονται. Δεν μπορεί</w:t>
      </w:r>
      <w:r>
        <w:rPr>
          <w:rFonts w:eastAsia="Times New Roman" w:cs="Times New Roman"/>
          <w:szCs w:val="24"/>
        </w:rPr>
        <w:t xml:space="preserve"> να αλλάξει με την πρόταση της τροπολογίας στην παράγραφο 7 της Νέας Δημοκρατίας.</w:t>
      </w:r>
    </w:p>
    <w:p w14:paraId="02B313B7"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Τέλος, για την παράγραφο που αναστέλλει την επιβολή και είσπραξη προστίμων, παρότι αναφέρεται στους δασωμένους αγρούς, επαναλαμβάνω ότι είναι μια διάταξη που νομιμοποιεί όσου</w:t>
      </w:r>
      <w:r>
        <w:rPr>
          <w:rFonts w:eastAsia="Times New Roman" w:cs="Times New Roman"/>
          <w:szCs w:val="24"/>
        </w:rPr>
        <w:t xml:space="preserve">ς καταπατούν ή εκχερσώνουν είτε δική τους έκταση είτε γειτονική. Δεν διευκρινίζεται στην τροπολογία. Προφανώς, δεν μπορεί να μη βεβαιώνονται και να μην εισπράττονται πρόστιμα. Η διαδικασία της εκχέρσωσης που θα εισάγουμε εμείς σε επόμενη διάταξη, θα δίνει </w:t>
      </w:r>
      <w:r>
        <w:rPr>
          <w:rFonts w:eastAsia="Times New Roman" w:cs="Times New Roman"/>
          <w:szCs w:val="24"/>
        </w:rPr>
        <w:t xml:space="preserve">τη δυνατότητα αναστολής κύρωσης. Αυτό είναι σημαντικό για τον αγρότη, θα το νομοθετήσουμε εδώ και θα το συζητήσουμε και σε </w:t>
      </w:r>
      <w:r>
        <w:rPr>
          <w:rFonts w:eastAsia="Times New Roman" w:cs="Times New Roman"/>
          <w:szCs w:val="24"/>
        </w:rPr>
        <w:t>ε</w:t>
      </w:r>
      <w:r>
        <w:rPr>
          <w:rFonts w:eastAsia="Times New Roman" w:cs="Times New Roman"/>
          <w:szCs w:val="24"/>
        </w:rPr>
        <w:t>πιτροπή χωρίς κανένα πρόβλημα.</w:t>
      </w:r>
    </w:p>
    <w:p w14:paraId="02B313B8"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για τη συζήτηση. Γινόμαστε όλοι πιο πλούσιοι σε αυτές τις διαδικασίες. Το εκτιμώ </w:t>
      </w:r>
      <w:r>
        <w:rPr>
          <w:rFonts w:eastAsia="Times New Roman" w:cs="Times New Roman"/>
          <w:szCs w:val="24"/>
        </w:rPr>
        <w:t xml:space="preserve">ιδιαίτερα και νομίζω ότι στην επόμενη συζήτηση που θα κάνουμε και στην </w:t>
      </w:r>
      <w:r>
        <w:rPr>
          <w:rFonts w:eastAsia="Times New Roman" w:cs="Times New Roman"/>
          <w:szCs w:val="24"/>
        </w:rPr>
        <w:t>ε</w:t>
      </w:r>
      <w:r>
        <w:rPr>
          <w:rFonts w:eastAsia="Times New Roman" w:cs="Times New Roman"/>
          <w:szCs w:val="24"/>
        </w:rPr>
        <w:t>πιτροπή και στη Βουλή για το θέμα των δασικών χαρτών, θα ολοκληρώσουμε ένα εργαλείο που θα είναι χρήσιμο για την κοινωνία και για το περιβάλλον, βέβαια.</w:t>
      </w:r>
    </w:p>
    <w:p w14:paraId="02B313B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2B313BA" w14:textId="77777777" w:rsidR="00A65738" w:rsidRDefault="00F83115">
      <w:pPr>
        <w:spacing w:after="0" w:line="600" w:lineRule="auto"/>
        <w:ind w:firstLine="720"/>
        <w:jc w:val="both"/>
        <w:rPr>
          <w:rFonts w:eastAsia="Times New Roman"/>
          <w:bCs/>
        </w:rPr>
      </w:pPr>
      <w:r>
        <w:rPr>
          <w:rFonts w:eastAsia="Times New Roman"/>
          <w:b/>
          <w:bCs/>
        </w:rPr>
        <w:lastRenderedPageBreak/>
        <w:t xml:space="preserve">ΠΡΟΕΔΡΕΥΩΝ </w:t>
      </w:r>
      <w:r>
        <w:rPr>
          <w:rFonts w:eastAsia="Times New Roman"/>
          <w:b/>
          <w:bCs/>
        </w:rPr>
        <w:t>(Δημήτριος Κρεμαστινός):</w:t>
      </w:r>
      <w:r>
        <w:rPr>
          <w:rFonts w:eastAsia="Times New Roman"/>
          <w:bCs/>
        </w:rPr>
        <w:t xml:space="preserve"> Και εγώ ευχαριστώ με τη σειρά μου.</w:t>
      </w:r>
    </w:p>
    <w:p w14:paraId="02B313BB" w14:textId="77777777" w:rsidR="00A65738" w:rsidRDefault="00F83115">
      <w:pPr>
        <w:spacing w:after="0"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Κύριε Πρόεδρε, θέλω τον λόγο επί προσωπικού. Έχω προσωπικό θέμα. Μου χαρίζεις εμένα τη </w:t>
      </w:r>
      <w:r>
        <w:rPr>
          <w:rFonts w:eastAsia="Times New Roman"/>
          <w:bCs/>
        </w:rPr>
        <w:t>«</w:t>
      </w:r>
      <w:r>
        <w:rPr>
          <w:rFonts w:eastAsia="Times New Roman"/>
          <w:bCs/>
          <w:lang w:val="en-US"/>
        </w:rPr>
        <w:t>SIEMENS</w:t>
      </w:r>
      <w:r>
        <w:rPr>
          <w:rFonts w:eastAsia="Times New Roman"/>
          <w:bCs/>
        </w:rPr>
        <w:t>»</w:t>
      </w:r>
      <w:r>
        <w:rPr>
          <w:rFonts w:eastAsia="Times New Roman"/>
          <w:bCs/>
        </w:rPr>
        <w:t xml:space="preserve">; </w:t>
      </w:r>
    </w:p>
    <w:p w14:paraId="02B313BC" w14:textId="77777777" w:rsidR="00A65738" w:rsidRDefault="00F83115">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Παρακαλώ, κύριε Τζαβάρα.</w:t>
      </w:r>
    </w:p>
    <w:p w14:paraId="02B313BD" w14:textId="77777777" w:rsidR="00A65738" w:rsidRDefault="00F83115">
      <w:pPr>
        <w:spacing w:after="0" w:line="600" w:lineRule="auto"/>
        <w:ind w:firstLine="720"/>
        <w:jc w:val="both"/>
        <w:rPr>
          <w:rFonts w:eastAsia="Times New Roman"/>
          <w:bCs/>
        </w:rPr>
      </w:pPr>
      <w:r>
        <w:rPr>
          <w:rFonts w:eastAsia="Times New Roman"/>
          <w:b/>
          <w:bCs/>
        </w:rPr>
        <w:t xml:space="preserve">ΚΩΝΣΤΑΝΤΙΝΟΣ </w:t>
      </w:r>
      <w:r>
        <w:rPr>
          <w:rFonts w:eastAsia="Times New Roman"/>
          <w:b/>
          <w:bCs/>
        </w:rPr>
        <w:t>ΤΖΑΒΑΡΑΣ:</w:t>
      </w:r>
      <w:r>
        <w:rPr>
          <w:rFonts w:eastAsia="Times New Roman"/>
          <w:bCs/>
        </w:rPr>
        <w:t xml:space="preserve"> Εγώ σας παρακαλώ, κύριε Πρόεδρε.</w:t>
      </w:r>
    </w:p>
    <w:p w14:paraId="02B313BE" w14:textId="77777777" w:rsidR="00A65738" w:rsidRDefault="00F83115">
      <w:pPr>
        <w:spacing w:after="0" w:line="600" w:lineRule="auto"/>
        <w:ind w:firstLine="720"/>
        <w:jc w:val="both"/>
        <w:rPr>
          <w:rFonts w:eastAsia="Times New Roman" w:cs="Times New Roman"/>
          <w:szCs w:val="24"/>
        </w:rPr>
      </w:pPr>
      <w:r>
        <w:rPr>
          <w:rFonts w:eastAsia="Times New Roman"/>
          <w:bCs/>
        </w:rPr>
        <w:t xml:space="preserve">Μου είπε, «Σας χαρίζω τη </w:t>
      </w:r>
      <w:r>
        <w:rPr>
          <w:rFonts w:eastAsia="Times New Roman"/>
          <w:bCs/>
        </w:rPr>
        <w:t>«</w:t>
      </w:r>
      <w:r>
        <w:rPr>
          <w:rFonts w:eastAsia="Times New Roman"/>
          <w:bCs/>
          <w:lang w:val="en-US"/>
        </w:rPr>
        <w:t>SIEMENS</w:t>
      </w:r>
      <w:r>
        <w:rPr>
          <w:rFonts w:eastAsia="Times New Roman"/>
          <w:bCs/>
        </w:rPr>
        <w:t>»</w:t>
      </w:r>
      <w:r>
        <w:rPr>
          <w:rFonts w:eastAsia="Times New Roman"/>
          <w:bCs/>
        </w:rPr>
        <w:t xml:space="preserve"> και τη </w:t>
      </w:r>
      <w:r>
        <w:rPr>
          <w:rFonts w:eastAsia="Times New Roman"/>
          <w:bCs/>
        </w:rPr>
        <w:t>«</w:t>
      </w:r>
      <w:r>
        <w:rPr>
          <w:rFonts w:eastAsia="Times New Roman"/>
          <w:bCs/>
          <w:lang w:val="en-US"/>
        </w:rPr>
        <w:t>N</w:t>
      </w:r>
      <w:r>
        <w:rPr>
          <w:rFonts w:eastAsia="Times New Roman"/>
          <w:bCs/>
          <w:lang w:val="en-US"/>
        </w:rPr>
        <w:t>OVARTIS</w:t>
      </w:r>
      <w:r>
        <w:rPr>
          <w:rFonts w:eastAsia="Times New Roman"/>
          <w:bCs/>
        </w:rPr>
        <w:t>»</w:t>
      </w:r>
      <w:r>
        <w:rPr>
          <w:rFonts w:eastAsia="Times New Roman"/>
          <w:bCs/>
        </w:rPr>
        <w:t>». Σε εμένα προσωπικά…</w:t>
      </w:r>
    </w:p>
    <w:p w14:paraId="02B313BF"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Με πολιτικούς όρους και στη Νέα Δημοκρατία, κύριε Τζαβάρα.</w:t>
      </w:r>
    </w:p>
    <w:p w14:paraId="02B313C0" w14:textId="77777777" w:rsidR="00A65738" w:rsidRDefault="00F83115">
      <w:pPr>
        <w:spacing w:after="0"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Ούτε στη Νέα Δημοκρατία, γιατί η Νέα Δημοκρατία αγωνίστηκε για να αποκαλυφθεί σε μ</w:t>
      </w:r>
      <w:r>
        <w:rPr>
          <w:rFonts w:eastAsia="Times New Roman"/>
          <w:bCs/>
        </w:rPr>
        <w:t>ί</w:t>
      </w:r>
      <w:r>
        <w:rPr>
          <w:rFonts w:eastAsia="Times New Roman"/>
          <w:bCs/>
        </w:rPr>
        <w:t xml:space="preserve">α </w:t>
      </w:r>
      <w:r>
        <w:rPr>
          <w:rFonts w:eastAsia="Times New Roman"/>
          <w:bCs/>
        </w:rPr>
        <w:t>ε</w:t>
      </w:r>
      <w:r>
        <w:rPr>
          <w:rFonts w:eastAsia="Times New Roman"/>
          <w:bCs/>
        </w:rPr>
        <w:t xml:space="preserve">ξεταστική </w:t>
      </w:r>
      <w:r>
        <w:rPr>
          <w:rFonts w:eastAsia="Times New Roman"/>
          <w:bCs/>
        </w:rPr>
        <w:t>ε</w:t>
      </w:r>
      <w:r>
        <w:rPr>
          <w:rFonts w:eastAsia="Times New Roman"/>
          <w:bCs/>
        </w:rPr>
        <w:t>πιτροπή η οποία δεν έχει προηγούμενο και αυτό έπρεπε να το γνωρίζετε.</w:t>
      </w:r>
    </w:p>
    <w:p w14:paraId="02B313C1" w14:textId="77777777" w:rsidR="00A65738" w:rsidRDefault="00F83115">
      <w:pPr>
        <w:spacing w:after="0"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Κύριε Τζαβάρα, το χαρίζετε και</w:t>
      </w:r>
      <w:r>
        <w:rPr>
          <w:rFonts w:eastAsia="Times New Roman"/>
          <w:bCs/>
        </w:rPr>
        <w:t xml:space="preserve"> εσείς στον Υπουργό και τελειώνει η συζήτηση.</w:t>
      </w:r>
    </w:p>
    <w:p w14:paraId="02B313C2" w14:textId="77777777" w:rsidR="00A65738" w:rsidRDefault="00F83115">
      <w:pPr>
        <w:spacing w:after="0"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Εντάξει, κύριε Πρόεδρε! Είμαστε και πατριώτες!</w:t>
      </w:r>
    </w:p>
    <w:p w14:paraId="02B313C3" w14:textId="77777777" w:rsidR="00A65738" w:rsidRDefault="00F83115">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Κυρίες και κύριοι συνάδελφοι, κηρύσσεται περαιωμένη η συζήτηση επί της αρχής, των άρθρων και του συνόλου</w:t>
      </w:r>
      <w:r>
        <w:rPr>
          <w:rFonts w:eastAsia="Times New Roman"/>
          <w:bCs/>
        </w:rPr>
        <w:t xml:space="preserve"> του σχεδίου νόμου του Υπουργείου Περιβάλλοντος και Ενέργειας</w:t>
      </w:r>
      <w:r>
        <w:rPr>
          <w:rFonts w:eastAsia="Times New Roman"/>
          <w:bCs/>
        </w:rPr>
        <w:t>:</w:t>
      </w:r>
      <w:r>
        <w:rPr>
          <w:rFonts w:eastAsia="Times New Roman"/>
          <w:bCs/>
        </w:rPr>
        <w:t xml:space="preserve"> «Κύρωση του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w:t>
      </w:r>
      <w:r>
        <w:rPr>
          <w:rFonts w:eastAsia="Times New Roman"/>
          <w:bCs/>
        </w:rPr>
        <w:t>ρατίας του Αζερμπαϊτζάν για Συνεργασία στον τομέα των Ανανεώσιμων Πηγών και της Ενεργειακής Αποδοτικότητας και άλλες διατάξεις».</w:t>
      </w:r>
    </w:p>
    <w:p w14:paraId="02B313C4" w14:textId="77777777" w:rsidR="00A65738" w:rsidRDefault="00F83115">
      <w:pPr>
        <w:spacing w:after="0" w:line="600" w:lineRule="auto"/>
        <w:ind w:firstLine="720"/>
        <w:jc w:val="both"/>
        <w:rPr>
          <w:rFonts w:eastAsia="Times New Roman"/>
          <w:bCs/>
        </w:rPr>
      </w:pPr>
      <w:r>
        <w:rPr>
          <w:rFonts w:eastAsia="Times New Roman"/>
          <w:bCs/>
        </w:rPr>
        <w:t>Ερωτάται το Σώμα: Γίνεται δεκτό το νομοσχέδιο επί της αρχής;</w:t>
      </w:r>
    </w:p>
    <w:p w14:paraId="02B313C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02B313C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02B313C7"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ΜΑΝΙΑΤΗΣ:</w:t>
      </w:r>
      <w:r>
        <w:rPr>
          <w:rFonts w:eastAsia="Times New Roman" w:cs="Times New Roman"/>
          <w:szCs w:val="24"/>
        </w:rPr>
        <w:t xml:space="preserve"> Ναι.</w:t>
      </w:r>
    </w:p>
    <w:p w14:paraId="02B313C8"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02B313C9"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02B313CA"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2B313C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02B313C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02B313CD" w14:textId="77777777" w:rsidR="00A65738" w:rsidRDefault="00F83115">
      <w:pPr>
        <w:spacing w:after="0" w:line="600" w:lineRule="auto"/>
        <w:ind w:firstLine="720"/>
        <w:jc w:val="both"/>
        <w:rPr>
          <w:rFonts w:eastAsia="Times New Roman"/>
          <w:bCs/>
        </w:rPr>
      </w:pPr>
      <w:r>
        <w:rPr>
          <w:rFonts w:eastAsia="Times New Roman" w:cs="Times New Roman"/>
          <w:b/>
          <w:szCs w:val="24"/>
        </w:rPr>
        <w:t>ΠΡΟΕΔΡΕΥΩΝ (Δημήτριος Κρεμαστινός):</w:t>
      </w:r>
      <w:r>
        <w:rPr>
          <w:rFonts w:eastAsia="Times New Roman" w:cs="Times New Roman"/>
          <w:szCs w:val="24"/>
        </w:rPr>
        <w:t xml:space="preserve"> Συνεπώς </w:t>
      </w:r>
      <w:r>
        <w:rPr>
          <w:rFonts w:eastAsia="Times New Roman"/>
          <w:bCs/>
        </w:rPr>
        <w:t>το νομοσχέδιο του Υπουργείου Περιβάλλοντος και Ενέργειας</w:t>
      </w:r>
      <w:r>
        <w:rPr>
          <w:rFonts w:eastAsia="Times New Roman"/>
          <w:bCs/>
        </w:rPr>
        <w:t>:</w:t>
      </w:r>
      <w:r>
        <w:rPr>
          <w:rFonts w:eastAsia="Times New Roman"/>
          <w:bCs/>
        </w:rPr>
        <w:t xml:space="preserve"> «Κύρωση του</w:t>
      </w:r>
      <w:r>
        <w:rPr>
          <w:rFonts w:eastAsia="Times New Roman"/>
          <w:bCs/>
        </w:rPr>
        <w:t xml:space="preserve">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Δημοκρατίας του Αζερμπαϊτζάν για Συνεργασία στον τομέα των Ανανεώσιμων Πηγών κα</w:t>
      </w:r>
      <w:r>
        <w:rPr>
          <w:rFonts w:eastAsia="Times New Roman"/>
          <w:bCs/>
        </w:rPr>
        <w:t xml:space="preserve">ι της Ενεργειακής Αποδοτικότητας και άλλες διατάξεις» </w:t>
      </w:r>
      <w:r>
        <w:rPr>
          <w:rFonts w:eastAsia="Times New Roman" w:cs="Times New Roman"/>
          <w:szCs w:val="24"/>
        </w:rPr>
        <w:t xml:space="preserve">έγινε δεκτό </w:t>
      </w:r>
      <w:r>
        <w:rPr>
          <w:rFonts w:eastAsia="Times New Roman"/>
          <w:bCs/>
        </w:rPr>
        <w:t>επί της αρχής</w:t>
      </w:r>
      <w:r>
        <w:rPr>
          <w:rFonts w:eastAsia="Times New Roman" w:cs="Times New Roman"/>
          <w:szCs w:val="24"/>
        </w:rPr>
        <w:t xml:space="preserve"> κατά πλειοψηφία.</w:t>
      </w:r>
    </w:p>
    <w:p w14:paraId="02B313C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02B313C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02B313D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02B313D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Ναι.</w:t>
      </w:r>
    </w:p>
    <w:p w14:paraId="02B313D2"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ΜΑΝΙΑΤΗΣ: </w:t>
      </w:r>
      <w:r>
        <w:rPr>
          <w:rFonts w:eastAsia="Times New Roman" w:cs="Times New Roman"/>
          <w:szCs w:val="24"/>
        </w:rPr>
        <w:t>Ναι.</w:t>
      </w:r>
    </w:p>
    <w:p w14:paraId="02B313D3"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02B313D4"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Όχι.</w:t>
      </w:r>
    </w:p>
    <w:p w14:paraId="02B313D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2B313D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02B313D7"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2B313D8"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άρθρο πρώτο έγινε δεκτό ως έχει κατά πλειοψηφία.</w:t>
      </w:r>
    </w:p>
    <w:p w14:paraId="02B313D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δεύτερο</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2B313DA"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02B313DB"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Όχι.</w:t>
      </w:r>
    </w:p>
    <w:p w14:paraId="02B313DC"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Όχι.</w:t>
      </w:r>
    </w:p>
    <w:p w14:paraId="02B313D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02B313DE"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02B313DF"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2B313E0"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02B313E1"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02B313E2"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δεύτερο έγινε δεκτό, όπως τροποποιήθηκε από τον κύριο Υπουργό, κατά πλειοψηφία.</w:t>
      </w:r>
    </w:p>
    <w:p w14:paraId="02B313E3"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του ακροτελεύτιου άρθρου.</w:t>
      </w:r>
    </w:p>
    <w:p w14:paraId="02B313E4"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ακροτελεύτιο άρθρο</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2B313E5"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02B313E6"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Ναι.</w:t>
      </w:r>
    </w:p>
    <w:p w14:paraId="02B313E7"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ΙΩΑΝΝΗΣ ΜΑΝΙΑΤΗΣ: </w:t>
      </w:r>
      <w:r>
        <w:rPr>
          <w:rFonts w:eastAsia="Times New Roman" w:cs="Times New Roman"/>
          <w:szCs w:val="24"/>
        </w:rPr>
        <w:t>Ναι.</w:t>
      </w:r>
    </w:p>
    <w:p w14:paraId="02B313E8"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02B313E9"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02B313EA"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02B313EB"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w:t>
      </w:r>
      <w:r>
        <w:rPr>
          <w:rFonts w:eastAsia="Times New Roman" w:cs="Times New Roman"/>
          <w:szCs w:val="24"/>
        </w:rPr>
        <w:t>Ναι</w:t>
      </w:r>
      <w:r>
        <w:rPr>
          <w:rFonts w:eastAsia="Times New Roman" w:cs="Times New Roman"/>
          <w:szCs w:val="24"/>
        </w:rPr>
        <w:t>.</w:t>
      </w:r>
    </w:p>
    <w:p w14:paraId="02B313EC"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2B313ED"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 ακροτελεύτιο άρθρο έγινε δεκτό, όπως τροποποιήθηκε από τον κύριο Υπουργό, κατά πλειοψηφία. </w:t>
      </w:r>
    </w:p>
    <w:p w14:paraId="02B313EE"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szCs w:val="24"/>
        </w:rPr>
        <w:t>«</w:t>
      </w:r>
      <w:r>
        <w:rPr>
          <w:rFonts w:eastAsia="Times New Roman"/>
          <w:color w:val="000000"/>
          <w:szCs w:val="24"/>
          <w:shd w:val="clear" w:color="auto" w:fill="FFFFFF"/>
        </w:rPr>
        <w:t xml:space="preserve">Κύρωση του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Δημοκρατίας του Αζερμπαϊτζάν για </w:t>
      </w:r>
      <w:r>
        <w:rPr>
          <w:rFonts w:eastAsia="Times New Roman"/>
          <w:color w:val="000000"/>
          <w:szCs w:val="24"/>
          <w:shd w:val="clear" w:color="auto" w:fill="FFFFFF"/>
        </w:rPr>
        <w:lastRenderedPageBreak/>
        <w:t>Σ</w:t>
      </w:r>
      <w:r>
        <w:rPr>
          <w:rFonts w:eastAsia="Times New Roman"/>
          <w:color w:val="000000"/>
          <w:szCs w:val="24"/>
          <w:shd w:val="clear" w:color="auto" w:fill="FFFFFF"/>
        </w:rPr>
        <w:t>υνεργασία στον τομέα των Ανανεώσιμω</w:t>
      </w:r>
      <w:r>
        <w:rPr>
          <w:rFonts w:eastAsia="Times New Roman"/>
          <w:color w:val="000000"/>
          <w:szCs w:val="24"/>
          <w:shd w:val="clear" w:color="auto" w:fill="FFFFFF"/>
        </w:rPr>
        <w:t>ν Πηγών και της Ενεργειακής Αποδοτικότητας και άλλες διατάξεις»</w:t>
      </w:r>
      <w:r>
        <w:rPr>
          <w:rFonts w:eastAsia="Times New Roman" w:cs="Times New Roman"/>
          <w:szCs w:val="24"/>
        </w:rPr>
        <w:t xml:space="preserve"> έγινε δεκτό επί της αρχής και επί των άρθρων.</w:t>
      </w:r>
    </w:p>
    <w:p w14:paraId="02B313EF"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02B313F0"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02B313F1"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ΣΚΡΕΚΑΣ: </w:t>
      </w:r>
      <w:r>
        <w:rPr>
          <w:rFonts w:eastAsia="Times New Roman" w:cs="Times New Roman"/>
          <w:szCs w:val="24"/>
        </w:rPr>
        <w:t>Ναι.</w:t>
      </w:r>
    </w:p>
    <w:p w14:paraId="02B313F2"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ΙΩΑΝΝΗΣ ΜΑΝΙΑΤΗΣ:</w:t>
      </w:r>
      <w:r>
        <w:rPr>
          <w:rFonts w:eastAsia="Times New Roman" w:cs="Times New Roman"/>
          <w:szCs w:val="24"/>
        </w:rPr>
        <w:t xml:space="preserve"> Ναι.</w:t>
      </w:r>
    </w:p>
    <w:p w14:paraId="02B313F3"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ΙΩ</w:t>
      </w:r>
      <w:r>
        <w:rPr>
          <w:rFonts w:eastAsia="Times New Roman" w:cs="Times New Roman"/>
          <w:b/>
          <w:szCs w:val="24"/>
        </w:rPr>
        <w:t xml:space="preserve">ΑΝΝΗΣ ΣΑΧΙΝΙΔΗΣ: </w:t>
      </w:r>
      <w:r>
        <w:rPr>
          <w:rFonts w:eastAsia="Times New Roman" w:cs="Times New Roman"/>
          <w:szCs w:val="24"/>
        </w:rPr>
        <w:t>Όχι.</w:t>
      </w:r>
    </w:p>
    <w:p w14:paraId="02B313F4"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02B313F5"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02B313F6"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ΜΑΡΙΟΣ ΓΕΩΡΓΙΑΔΗΣ:</w:t>
      </w:r>
      <w:r>
        <w:rPr>
          <w:rFonts w:eastAsia="Times New Roman" w:cs="Times New Roman"/>
          <w:szCs w:val="24"/>
        </w:rPr>
        <w:t xml:space="preserve"> Ναι.</w:t>
      </w:r>
    </w:p>
    <w:p w14:paraId="02B313F7" w14:textId="77777777" w:rsidR="00A65738" w:rsidRDefault="00F83115">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02B313F8" w14:textId="77777777" w:rsidR="00A65738" w:rsidRDefault="00F8311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νομοσχέδιο έγινε δεκτό και στο σύνολο κατά πλειοψηφία.</w:t>
      </w:r>
    </w:p>
    <w:p w14:paraId="02B313F9"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w:t>
      </w:r>
      <w:r>
        <w:rPr>
          <w:rFonts w:eastAsia="Times New Roman" w:cs="Times New Roman"/>
          <w:szCs w:val="24"/>
        </w:rPr>
        <w:t>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szCs w:val="24"/>
        </w:rPr>
        <w:t>«</w:t>
      </w:r>
      <w:r>
        <w:rPr>
          <w:rFonts w:eastAsia="Times New Roman"/>
          <w:color w:val="000000"/>
          <w:szCs w:val="24"/>
          <w:shd w:val="clear" w:color="auto" w:fill="FFFFFF"/>
        </w:rPr>
        <w:t xml:space="preserve">Κύρωση του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Δημοκρατίας του Αζερμπαϊτζάν για </w:t>
      </w:r>
      <w:r>
        <w:rPr>
          <w:rFonts w:eastAsia="Times New Roman"/>
          <w:color w:val="000000"/>
          <w:szCs w:val="24"/>
          <w:shd w:val="clear" w:color="auto" w:fill="FFFFFF"/>
        </w:rPr>
        <w:lastRenderedPageBreak/>
        <w:t>συνεργ</w:t>
      </w:r>
      <w:r>
        <w:rPr>
          <w:rFonts w:eastAsia="Times New Roman"/>
          <w:color w:val="000000"/>
          <w:szCs w:val="24"/>
          <w:shd w:val="clear" w:color="auto" w:fill="FFFFFF"/>
        </w:rPr>
        <w:t>ασία στον τομέα των Ανανεώσιμων Πηγών και της Ενεργειακής Αποδοτικότητας και άλλες διατάξεις»</w:t>
      </w:r>
      <w:r>
        <w:rPr>
          <w:rFonts w:eastAsia="Times New Roman" w:cs="Times New Roman"/>
          <w:szCs w:val="24"/>
        </w:rPr>
        <w:t xml:space="preserve">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02B313FA" w14:textId="77777777" w:rsidR="00A65738" w:rsidRDefault="00F83115">
      <w:pPr>
        <w:spacing w:after="0" w:line="600" w:lineRule="auto"/>
        <w:ind w:firstLine="720"/>
        <w:jc w:val="center"/>
        <w:rPr>
          <w:rFonts w:eastAsia="Times New Roman"/>
          <w:b/>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w:t>
      </w:r>
      <w:r>
        <w:rPr>
          <w:rFonts w:eastAsia="Times New Roman" w:cs="Times New Roman"/>
          <w:szCs w:val="24"/>
        </w:rPr>
        <w:t xml:space="preserve">σελ. </w:t>
      </w:r>
      <w:r>
        <w:rPr>
          <w:rFonts w:eastAsia="Times New Roman" w:cs="Times New Roman"/>
          <w:szCs w:val="24"/>
        </w:rPr>
        <w:t>175 α</w:t>
      </w:r>
      <w:r>
        <w:rPr>
          <w:rFonts w:eastAsia="Times New Roman" w:cs="Times New Roman"/>
          <w:szCs w:val="24"/>
        </w:rPr>
        <w:t>)</w:t>
      </w:r>
    </w:p>
    <w:p w14:paraId="02B313FB" w14:textId="77777777" w:rsidR="00A65738" w:rsidRDefault="00F83115">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2B313FC" w14:textId="77777777" w:rsidR="00A65738" w:rsidRDefault="00F83115">
      <w:pPr>
        <w:spacing w:after="0"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02B313FD" w14:textId="77777777" w:rsidR="00A65738" w:rsidRDefault="00F83115">
      <w:pPr>
        <w:spacing w:after="0" w:line="600" w:lineRule="auto"/>
        <w:ind w:firstLine="540"/>
        <w:jc w:val="both"/>
        <w:rPr>
          <w:rFonts w:eastAsia="Times New Roman"/>
          <w:b/>
          <w:szCs w:val="24"/>
        </w:rPr>
      </w:pPr>
      <w:r>
        <w:rPr>
          <w:rFonts w:eastAsia="Times New Roman"/>
          <w:b/>
          <w:szCs w:val="24"/>
        </w:rPr>
        <w:t>Π</w:t>
      </w:r>
      <w:r>
        <w:rPr>
          <w:rFonts w:eastAsia="Times New Roman"/>
          <w:b/>
          <w:szCs w:val="24"/>
        </w:rPr>
        <w:t xml:space="preserve">ΡΟΕΔΡΕΥΩΝ (Δημήτριος Κρεμαστινός):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r>
        <w:rPr>
          <w:rFonts w:eastAsia="Times New Roman"/>
          <w:b/>
          <w:szCs w:val="24"/>
        </w:rPr>
        <w:t xml:space="preserve"> </w:t>
      </w:r>
    </w:p>
    <w:p w14:paraId="02B313FE" w14:textId="77777777" w:rsidR="00A65738" w:rsidRDefault="00F83115">
      <w:pPr>
        <w:spacing w:after="0" w:line="600" w:lineRule="auto"/>
        <w:ind w:firstLine="540"/>
        <w:jc w:val="both"/>
        <w:rPr>
          <w:rFonts w:eastAsia="Times New Roman"/>
          <w:szCs w:val="24"/>
        </w:rPr>
      </w:pPr>
      <w:r>
        <w:rPr>
          <w:rFonts w:eastAsia="Times New Roman"/>
          <w:szCs w:val="24"/>
        </w:rPr>
        <w:t>Έ</w:t>
      </w:r>
      <w:r>
        <w:rPr>
          <w:rFonts w:eastAsia="Times New Roman"/>
          <w:szCs w:val="24"/>
        </w:rPr>
        <w:t>χουν διανεμηθεί τα Πρακτικά της Δευτέρας 30 Ιανουαρίου 2017 και της Τρίτης 31 Ιανουαρίου 2017 και ερωτάται το Σώμα αν τα επικυρώνει.</w:t>
      </w:r>
    </w:p>
    <w:p w14:paraId="02B313FF" w14:textId="77777777" w:rsidR="00A65738" w:rsidRDefault="00F83115">
      <w:pPr>
        <w:spacing w:after="0" w:line="600" w:lineRule="auto"/>
        <w:ind w:firstLine="54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w:t>
      </w:r>
      <w:r>
        <w:rPr>
          <w:rFonts w:eastAsia="Times New Roman"/>
          <w:szCs w:val="24"/>
        </w:rPr>
        <w:t>α.</w:t>
      </w:r>
    </w:p>
    <w:p w14:paraId="02B31400" w14:textId="77777777" w:rsidR="00A65738" w:rsidRDefault="00F83115">
      <w:pPr>
        <w:spacing w:after="0" w:line="600" w:lineRule="auto"/>
        <w:ind w:firstLine="54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τα Πρακτικά της Δευτέρας 30 Ιανουαρίου 2017 και της Τρίτης 31 Ιανουαρίου 2017 </w:t>
      </w:r>
      <w:proofErr w:type="spellStart"/>
      <w:r>
        <w:rPr>
          <w:rFonts w:eastAsia="Times New Roman"/>
          <w:szCs w:val="24"/>
        </w:rPr>
        <w:t>επκυρώθηκαν</w:t>
      </w:r>
      <w:proofErr w:type="spellEnd"/>
      <w:r>
        <w:rPr>
          <w:rFonts w:eastAsia="Times New Roman"/>
          <w:szCs w:val="24"/>
        </w:rPr>
        <w:t>.</w:t>
      </w:r>
    </w:p>
    <w:p w14:paraId="02B31401" w14:textId="77777777" w:rsidR="00A65738" w:rsidRDefault="00F8311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02B31402" w14:textId="77777777" w:rsidR="00A65738" w:rsidRDefault="00F83115">
      <w:pPr>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02B31403" w14:textId="77777777" w:rsidR="00A65738" w:rsidRDefault="00F83115">
      <w:pPr>
        <w:shd w:val="clear" w:color="auto" w:fill="FFFFFF"/>
        <w:spacing w:after="0" w:line="600" w:lineRule="auto"/>
        <w:ind w:firstLine="720"/>
        <w:jc w:val="both"/>
        <w:rPr>
          <w:rFonts w:eastAsia="Times New Roman"/>
          <w:color w:val="000000"/>
          <w:szCs w:val="24"/>
        </w:rPr>
      </w:pPr>
      <w:r>
        <w:rPr>
          <w:rFonts w:eastAsia="Times New Roman" w:cs="Times New Roman"/>
          <w:b/>
          <w:szCs w:val="24"/>
        </w:rPr>
        <w:t>Π</w:t>
      </w:r>
      <w:r>
        <w:rPr>
          <w:rFonts w:eastAsia="Times New Roman" w:cs="Times New Roman"/>
          <w:b/>
          <w:szCs w:val="24"/>
        </w:rPr>
        <w:t>ΡΟΕΔΡΕΥΩΝ (Δημήτριος Κρεμαστινός):</w:t>
      </w:r>
      <w:r>
        <w:rPr>
          <w:rFonts w:eastAsia="Times New Roman" w:cs="Times New Roman"/>
          <w:szCs w:val="24"/>
        </w:rPr>
        <w:t xml:space="preserve"> </w:t>
      </w:r>
      <w:r>
        <w:rPr>
          <w:rFonts w:eastAsia="Times New Roman"/>
          <w:szCs w:val="24"/>
        </w:rPr>
        <w:t xml:space="preserve">Με τη συναίνεση του Σώματος και ώρα 21.30΄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ημέρα Πέμπτη 23 Μαρτίου 2017 και ώρα 9.30΄, με αντικείμενο εργασιών του Σώματος</w:t>
      </w:r>
      <w:r>
        <w:rPr>
          <w:rFonts w:eastAsia="Times New Roman"/>
          <w:szCs w:val="24"/>
        </w:rPr>
        <w:t>:</w:t>
      </w:r>
      <w:r>
        <w:rPr>
          <w:rFonts w:eastAsia="Times New Roman"/>
          <w:szCs w:val="24"/>
        </w:rPr>
        <w:t xml:space="preserve"> α) κοινοβουλευτικό έλεγχο</w:t>
      </w:r>
      <w:r>
        <w:rPr>
          <w:rFonts w:eastAsia="Times New Roman"/>
          <w:szCs w:val="24"/>
        </w:rPr>
        <w:t>,</w:t>
      </w:r>
      <w:r>
        <w:rPr>
          <w:rFonts w:eastAsia="Times New Roman"/>
          <w:szCs w:val="24"/>
        </w:rPr>
        <w:t xml:space="preserve"> συζήτηση επικαίρων ερωτήσεων και β) νομ</w:t>
      </w:r>
      <w:r>
        <w:rPr>
          <w:rFonts w:eastAsia="Times New Roman"/>
          <w:szCs w:val="24"/>
        </w:rPr>
        <w:t>οθετική εργασία</w:t>
      </w:r>
      <w:r>
        <w:rPr>
          <w:rFonts w:eastAsia="Times New Roman"/>
          <w:szCs w:val="24"/>
        </w:rPr>
        <w:t>,</w:t>
      </w:r>
      <w:r>
        <w:rPr>
          <w:rFonts w:eastAsia="Times New Roman"/>
          <w:color w:val="000000"/>
          <w:szCs w:val="24"/>
        </w:rPr>
        <w:t xml:space="preserve"> σύμφωνα με την ημερήσια διάταξη που έχει διανεμηθεί.</w:t>
      </w:r>
    </w:p>
    <w:p w14:paraId="02B31404" w14:textId="77777777" w:rsidR="00A65738" w:rsidRDefault="00F83115">
      <w:pPr>
        <w:shd w:val="clear" w:color="auto" w:fill="FFFFFF"/>
        <w:spacing w:after="0" w:line="600" w:lineRule="auto"/>
        <w:jc w:val="both"/>
        <w:rPr>
          <w:rFonts w:eastAsia="Times New Roman" w:cs="Times New Roman"/>
          <w:szCs w:val="24"/>
        </w:rPr>
      </w:pPr>
      <w:r>
        <w:rPr>
          <w:rFonts w:eastAsia="Times New Roman"/>
          <w:b/>
          <w:color w:val="000000"/>
          <w:szCs w:val="24"/>
        </w:rPr>
        <w:t xml:space="preserve">Ο ΠΡΟΕΔΡΟΣ           </w:t>
      </w:r>
      <w:r>
        <w:rPr>
          <w:rFonts w:eastAsia="Times New Roman"/>
          <w:b/>
          <w:color w:val="000000"/>
          <w:szCs w:val="24"/>
        </w:rPr>
        <w:t xml:space="preserve">             </w:t>
      </w:r>
      <w:r>
        <w:rPr>
          <w:rFonts w:eastAsia="Times New Roman"/>
          <w:b/>
          <w:color w:val="000000"/>
          <w:szCs w:val="24"/>
        </w:rPr>
        <w:t xml:space="preserve">                                                  ΟΙ ΓΡΑΜΜΑΤΕΙΣ</w:t>
      </w:r>
    </w:p>
    <w:sectPr w:rsidR="00A657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Wse+qIwmv5oIX092Blba+zoo+VQ=" w:salt="Ggm/nfJHDr/Yb6kFca0m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38"/>
    <w:rsid w:val="00A65738"/>
    <w:rsid w:val="00B80A2E"/>
    <w:rsid w:val="00F831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112D"/>
  <w15:docId w15:val="{19C0CEC8-CF59-4680-B781-B44B64B5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1B1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1B19"/>
    <w:rPr>
      <w:rFonts w:ascii="Segoe UI" w:hAnsi="Segoe UI" w:cs="Segoe UI"/>
      <w:sz w:val="18"/>
      <w:szCs w:val="18"/>
    </w:rPr>
  </w:style>
  <w:style w:type="character" w:styleId="a4">
    <w:name w:val="Strong"/>
    <w:basedOn w:val="a0"/>
    <w:uiPriority w:val="22"/>
    <w:qFormat/>
    <w:rsid w:val="00116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421</MetadataID>
    <Session xmlns="641f345b-441b-4b81-9152-adc2e73ba5e1">Β´</Session>
    <Date xmlns="641f345b-441b-4b81-9152-adc2e73ba5e1">2017-03-21T22:00:00+00:00</Date>
    <Status xmlns="641f345b-441b-4b81-9152-adc2e73ba5e1">
      <Url>http://srv-sp1/praktika/Lists/Incoming_Metadata/EditForm.aspx?ID=421&amp;Source=/praktika/Recordings_Library/Forms/AllItems.aspx</Url>
      <Description>Δημοσιεύτηκε</Description>
    </Status>
    <Meeting xmlns="641f345b-441b-4b81-9152-adc2e73ba5e1">ϞΔ´</Meeting>
  </documentManagement>
</p:properties>
</file>

<file path=customXml/itemProps1.xml><?xml version="1.0" encoding="utf-8"?>
<ds:datastoreItem xmlns:ds="http://schemas.openxmlformats.org/officeDocument/2006/customXml" ds:itemID="{8B182F50-A0B5-45B7-97F6-B26A1DC7B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EC5D31-023E-4976-91EC-0C9687A9754B}">
  <ds:schemaRefs>
    <ds:schemaRef ds:uri="http://schemas.microsoft.com/sharepoint/v3/contenttype/forms"/>
  </ds:schemaRefs>
</ds:datastoreItem>
</file>

<file path=customXml/itemProps3.xml><?xml version="1.0" encoding="utf-8"?>
<ds:datastoreItem xmlns:ds="http://schemas.openxmlformats.org/officeDocument/2006/customXml" ds:itemID="{1D8445F0-F5DE-4D31-92E1-C53799EE3E68}">
  <ds:schemaRefs>
    <ds:schemaRef ds:uri="http://purl.org/dc/dcmitype/"/>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641f345b-441b-4b81-9152-adc2e73ba5e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160</Pages>
  <Words>29943</Words>
  <Characters>161696</Characters>
  <Application>Microsoft Office Word</Application>
  <DocSecurity>0</DocSecurity>
  <Lines>1347</Lines>
  <Paragraphs>382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2017-03-29T08:54:00Z</dcterms:created>
  <dcterms:modified xsi:type="dcterms:W3CDTF">2017-03-29T08:54:00Z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